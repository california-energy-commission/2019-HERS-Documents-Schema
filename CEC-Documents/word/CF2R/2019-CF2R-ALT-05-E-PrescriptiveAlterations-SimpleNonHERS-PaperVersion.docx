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9867E0" w:rsidRPr="00C24189" w14:paraId="20650CC3" w14:textId="77777777" w:rsidTr="0013408B">
        <w:tc>
          <w:tcPr>
            <w:tcW w:w="14616" w:type="dxa"/>
            <w:shd w:val="clear" w:color="auto" w:fill="auto"/>
          </w:tcPr>
          <w:p w14:paraId="20650CBB" w14:textId="77777777" w:rsidR="00165622" w:rsidRPr="00150D50" w:rsidRDefault="002E5ED7" w:rsidP="002E5ED7">
            <w:pPr>
              <w:keepNext/>
              <w:rPr>
                <w:rFonts w:asciiTheme="minorHAnsi" w:eastAsia="Calibri" w:hAnsiTheme="minorHAnsi"/>
                <w:i/>
                <w:sz w:val="18"/>
              </w:rPr>
            </w:pPr>
            <w:r w:rsidRPr="009775C3">
              <w:rPr>
                <w:rFonts w:asciiTheme="minorHAnsi" w:eastAsia="Calibri" w:hAnsiTheme="minorHAnsi"/>
                <w:i/>
                <w:sz w:val="18"/>
              </w:rPr>
              <w:t xml:space="preserve">This compliance document is only applicable to simple alterations that do not require HERS verification for compliance.  When HERS verification is required, a CF1R-ALT-01 shall </w:t>
            </w:r>
            <w:r w:rsidR="008E5913" w:rsidRPr="00150D50">
              <w:rPr>
                <w:rFonts w:asciiTheme="minorHAnsi" w:eastAsia="Calibri" w:hAnsiTheme="minorHAnsi"/>
                <w:i/>
                <w:sz w:val="18"/>
              </w:rPr>
              <w:t xml:space="preserve">first </w:t>
            </w:r>
            <w:r w:rsidRPr="00150D50">
              <w:rPr>
                <w:rFonts w:asciiTheme="minorHAnsi" w:eastAsia="Calibri" w:hAnsiTheme="minorHAnsi"/>
                <w:i/>
                <w:sz w:val="18"/>
              </w:rPr>
              <w:t>be registered with a HERS Provider Data Registry.</w:t>
            </w:r>
            <w:r w:rsidR="008E5913" w:rsidRPr="00150D50">
              <w:rPr>
                <w:rFonts w:asciiTheme="minorHAnsi" w:eastAsia="Calibri" w:hAnsiTheme="minorHAnsi"/>
                <w:i/>
                <w:sz w:val="18"/>
              </w:rPr>
              <w:t xml:space="preserve"> </w:t>
            </w:r>
            <w:r w:rsidR="00BA4B03" w:rsidRPr="00150D50">
              <w:rPr>
                <w:rFonts w:asciiTheme="minorHAnsi" w:eastAsia="Calibri" w:hAnsiTheme="minorHAnsi"/>
                <w:i/>
                <w:sz w:val="18"/>
              </w:rPr>
              <w:t xml:space="preserve"> </w:t>
            </w:r>
          </w:p>
          <w:p w14:paraId="20650CBC" w14:textId="77777777" w:rsidR="00165622" w:rsidRPr="00150D50" w:rsidRDefault="00165622" w:rsidP="002E5ED7">
            <w:pPr>
              <w:keepNext/>
              <w:rPr>
                <w:rFonts w:asciiTheme="minorHAnsi" w:eastAsia="Calibri" w:hAnsiTheme="minorHAnsi"/>
                <w:i/>
                <w:sz w:val="18"/>
              </w:rPr>
            </w:pPr>
          </w:p>
          <w:p w14:paraId="20650CBD" w14:textId="77777777" w:rsidR="00165622" w:rsidRPr="00150D50" w:rsidRDefault="00A95BBA" w:rsidP="002E5ED7">
            <w:pPr>
              <w:keepNext/>
              <w:rPr>
                <w:rFonts w:asciiTheme="minorHAnsi" w:hAnsiTheme="minorHAnsi"/>
                <w:sz w:val="18"/>
              </w:rPr>
            </w:pPr>
            <w:r w:rsidRPr="004B52A3">
              <w:rPr>
                <w:rFonts w:asciiTheme="minorHAnsi" w:hAnsiTheme="minorHAnsi"/>
                <w:i/>
                <w:iCs/>
                <w:sz w:val="18"/>
                <w:szCs w:val="18"/>
              </w:rPr>
              <w:t>Alterations to Space Conditioning Systems that are exempt from HERS verification requirements may us</w:t>
            </w:r>
            <w:r w:rsidRPr="009775C3">
              <w:rPr>
                <w:rFonts w:asciiTheme="minorHAnsi" w:hAnsiTheme="minorHAnsi"/>
                <w:i/>
                <w:sz w:val="18"/>
              </w:rPr>
              <w:t>e t</w:t>
            </w:r>
            <w:r w:rsidRPr="004B52A3">
              <w:rPr>
                <w:rFonts w:asciiTheme="minorHAnsi" w:hAnsiTheme="minorHAnsi"/>
                <w:i/>
                <w:iCs/>
                <w:sz w:val="18"/>
                <w:szCs w:val="18"/>
              </w:rPr>
              <w:t>he CF1R-</w:t>
            </w:r>
            <w:r w:rsidRPr="009775C3">
              <w:rPr>
                <w:rFonts w:asciiTheme="minorHAnsi" w:hAnsiTheme="minorHAnsi"/>
                <w:i/>
                <w:sz w:val="18"/>
              </w:rPr>
              <w:t>ALT</w:t>
            </w:r>
            <w:r w:rsidRPr="004B52A3">
              <w:rPr>
                <w:rFonts w:asciiTheme="minorHAnsi" w:hAnsiTheme="minorHAnsi"/>
                <w:i/>
                <w:iCs/>
                <w:sz w:val="18"/>
                <w:szCs w:val="18"/>
              </w:rPr>
              <w:t>-0</w:t>
            </w:r>
            <w:r w:rsidRPr="009775C3">
              <w:rPr>
                <w:rFonts w:asciiTheme="minorHAnsi" w:hAnsiTheme="minorHAnsi"/>
                <w:i/>
                <w:sz w:val="18"/>
              </w:rPr>
              <w:t>5</w:t>
            </w:r>
            <w:r w:rsidRPr="004B52A3">
              <w:rPr>
                <w:rFonts w:asciiTheme="minorHAnsi" w:hAnsiTheme="minorHAnsi"/>
                <w:i/>
                <w:iCs/>
                <w:sz w:val="18"/>
                <w:szCs w:val="18"/>
              </w:rPr>
              <w:t xml:space="preserve"> and CF2R- A</w:t>
            </w:r>
            <w:r w:rsidRPr="009775C3">
              <w:rPr>
                <w:rFonts w:asciiTheme="minorHAnsi" w:hAnsiTheme="minorHAnsi"/>
                <w:i/>
                <w:sz w:val="18"/>
              </w:rPr>
              <w:t>LT</w:t>
            </w:r>
            <w:r w:rsidRPr="004B52A3">
              <w:rPr>
                <w:rFonts w:asciiTheme="minorHAnsi" w:hAnsiTheme="minorHAnsi"/>
                <w:i/>
                <w:iCs/>
                <w:sz w:val="18"/>
                <w:szCs w:val="18"/>
              </w:rPr>
              <w:t>-0</w:t>
            </w:r>
            <w:r w:rsidRPr="009775C3">
              <w:rPr>
                <w:rFonts w:asciiTheme="minorHAnsi" w:hAnsiTheme="minorHAnsi"/>
                <w:i/>
                <w:sz w:val="18"/>
              </w:rPr>
              <w:t>5</w:t>
            </w:r>
            <w:r w:rsidRPr="004B52A3">
              <w:rPr>
                <w:rFonts w:asciiTheme="minorHAnsi" w:hAnsiTheme="minorHAnsi"/>
                <w:i/>
                <w:iCs/>
                <w:sz w:val="18"/>
                <w:szCs w:val="18"/>
              </w:rPr>
              <w:t xml:space="preserve"> Compliance Documents.  Possible exemptions from duct leakage testing i</w:t>
            </w:r>
            <w:r w:rsidRPr="00627FA8">
              <w:rPr>
                <w:rFonts w:asciiTheme="minorHAnsi" w:hAnsiTheme="minorHAnsi"/>
                <w:i/>
                <w:iCs/>
                <w:sz w:val="18"/>
                <w:szCs w:val="18"/>
              </w:rPr>
              <w:t>nclude: less than 40 ft of ducts were added or replaced; or the existin</w:t>
            </w:r>
            <w:r w:rsidRPr="00650BFA">
              <w:rPr>
                <w:rFonts w:asciiTheme="minorHAnsi" w:hAnsiTheme="minorHAnsi"/>
                <w:i/>
                <w:iCs/>
                <w:sz w:val="18"/>
                <w:szCs w:val="18"/>
              </w:rPr>
              <w:t>g duct system was insulated with asbestos; or the existing duct system was previously tested and passed by a HERS Rater</w:t>
            </w:r>
            <w:r w:rsidRPr="004B52A3">
              <w:rPr>
                <w:rFonts w:asciiTheme="minorHAnsi" w:hAnsiTheme="minorHAnsi"/>
                <w:i/>
                <w:sz w:val="18"/>
                <w:szCs w:val="18"/>
              </w:rPr>
              <w:t xml:space="preserve">.  </w:t>
            </w:r>
            <w:r w:rsidRPr="004B52A3">
              <w:rPr>
                <w:rFonts w:asciiTheme="minorHAnsi" w:hAnsiTheme="minorHAnsi"/>
                <w:i/>
                <w:iCs/>
                <w:sz w:val="18"/>
                <w:szCs w:val="18"/>
              </w:rPr>
              <w:t>If space conditioning systems are altered and are not exempt from HERS verification, then a CF1R-ALT-02 must be completed and registered with a HERS Provider Data Registry</w:t>
            </w:r>
            <w:r w:rsidR="008E5913" w:rsidRPr="009775C3">
              <w:rPr>
                <w:rFonts w:asciiTheme="minorHAnsi" w:eastAsia="Calibri" w:hAnsiTheme="minorHAnsi"/>
                <w:i/>
                <w:sz w:val="18"/>
              </w:rPr>
              <w:t>.</w:t>
            </w:r>
            <w:r w:rsidR="00165622" w:rsidRPr="00150D50">
              <w:rPr>
                <w:rFonts w:asciiTheme="minorHAnsi" w:hAnsiTheme="minorHAnsi"/>
                <w:sz w:val="18"/>
              </w:rPr>
              <w:t xml:space="preserve"> </w:t>
            </w:r>
          </w:p>
          <w:p w14:paraId="20650CBE" w14:textId="77777777" w:rsidR="00165622" w:rsidRPr="00150D50" w:rsidRDefault="00165622" w:rsidP="002E5ED7">
            <w:pPr>
              <w:keepNext/>
              <w:rPr>
                <w:rFonts w:asciiTheme="minorHAnsi" w:hAnsiTheme="minorHAnsi"/>
                <w:sz w:val="18"/>
              </w:rPr>
            </w:pPr>
          </w:p>
          <w:p w14:paraId="20650CBF" w14:textId="25F738C3" w:rsidR="002E5ED7" w:rsidRPr="00150D50" w:rsidRDefault="00BF6922" w:rsidP="002E5ED7">
            <w:pPr>
              <w:keepNext/>
              <w:rPr>
                <w:rFonts w:asciiTheme="minorHAnsi" w:eastAsia="Calibri" w:hAnsiTheme="minorHAnsi"/>
                <w:i/>
                <w:sz w:val="18"/>
              </w:rPr>
            </w:pPr>
            <w:r w:rsidRPr="00150D50">
              <w:rPr>
                <w:rFonts w:asciiTheme="minorHAnsi" w:eastAsia="Calibri" w:hAnsiTheme="minorHAnsi"/>
                <w:i/>
                <w:sz w:val="18"/>
              </w:rPr>
              <w:t>A</w:t>
            </w:r>
            <w:r w:rsidR="00165622" w:rsidRPr="00150D50">
              <w:rPr>
                <w:rFonts w:asciiTheme="minorHAnsi" w:eastAsia="Calibri" w:hAnsiTheme="minorHAnsi"/>
                <w:i/>
                <w:sz w:val="18"/>
              </w:rPr>
              <w:t>lteration</w:t>
            </w:r>
            <w:r w:rsidRPr="00150D50">
              <w:rPr>
                <w:rFonts w:asciiTheme="minorHAnsi" w:eastAsia="Calibri" w:hAnsiTheme="minorHAnsi"/>
                <w:i/>
                <w:sz w:val="18"/>
              </w:rPr>
              <w:t>s that</w:t>
            </w:r>
            <w:r w:rsidR="00165622" w:rsidRPr="00150D50">
              <w:rPr>
                <w:rFonts w:asciiTheme="minorHAnsi" w:eastAsia="Calibri" w:hAnsiTheme="minorHAnsi"/>
                <w:i/>
                <w:sz w:val="18"/>
              </w:rPr>
              <w:t xml:space="preserve"> utilize close Cell Spray Polyurethane Foam (ccSPF) with a density of 1.5 to less than 2.5 pounds per cubic foot having an R-value </w:t>
            </w:r>
            <w:del w:id="0" w:author="Shewmaker, Michael@Energy" w:date="2018-12-03T15:17:00Z">
              <w:r w:rsidR="00165622" w:rsidRPr="00150D50" w:rsidDel="0039073A">
                <w:rPr>
                  <w:rFonts w:asciiTheme="minorHAnsi" w:eastAsia="Calibri" w:hAnsiTheme="minorHAnsi"/>
                  <w:i/>
                  <w:sz w:val="18"/>
                </w:rPr>
                <w:delText xml:space="preserve">other </w:delText>
              </w:r>
            </w:del>
            <w:ins w:id="1" w:author="Shewmaker, Michael@Energy" w:date="2018-12-03T15:17:00Z">
              <w:r w:rsidR="0039073A">
                <w:rPr>
                  <w:rFonts w:asciiTheme="minorHAnsi" w:eastAsia="Calibri" w:hAnsiTheme="minorHAnsi"/>
                  <w:i/>
                  <w:sz w:val="18"/>
                </w:rPr>
                <w:t>greater</w:t>
              </w:r>
              <w:r w:rsidR="0039073A" w:rsidRPr="00150D50">
                <w:rPr>
                  <w:rFonts w:asciiTheme="minorHAnsi" w:eastAsia="Calibri" w:hAnsiTheme="minorHAnsi"/>
                  <w:i/>
                  <w:sz w:val="18"/>
                </w:rPr>
                <w:t xml:space="preserve"> </w:t>
              </w:r>
            </w:ins>
            <w:r w:rsidR="00165622" w:rsidRPr="00150D50">
              <w:rPr>
                <w:rFonts w:asciiTheme="minorHAnsi" w:eastAsia="Calibri" w:hAnsiTheme="minorHAnsi"/>
                <w:i/>
                <w:sz w:val="18"/>
              </w:rPr>
              <w:t xml:space="preserve">than 5.8 per inch, or Open Cell Spray Polyurethane Foam (ocSPF) with a density of 0.4 to less than 1.5 pounds per cubic foot having an R-value of 3.6 per inch, </w:t>
            </w:r>
            <w:r w:rsidRPr="00150D50">
              <w:rPr>
                <w:rFonts w:asciiTheme="minorHAnsi" w:eastAsia="Calibri" w:hAnsiTheme="minorHAnsi"/>
                <w:i/>
                <w:sz w:val="18"/>
              </w:rPr>
              <w:t>shall complete and register a</w:t>
            </w:r>
            <w:r w:rsidR="00165622" w:rsidRPr="00150D50">
              <w:rPr>
                <w:rFonts w:asciiTheme="minorHAnsi" w:eastAsia="Calibri" w:hAnsiTheme="minorHAnsi"/>
                <w:i/>
                <w:sz w:val="18"/>
              </w:rPr>
              <w:t xml:space="preserve"> CF1R-ALT-01 with a HERS Provider Data Registry.</w:t>
            </w:r>
          </w:p>
          <w:p w14:paraId="20650CC0" w14:textId="77777777" w:rsidR="00A8772F" w:rsidRPr="00150D50" w:rsidRDefault="00A8772F" w:rsidP="002E5ED7">
            <w:pPr>
              <w:keepNext/>
              <w:rPr>
                <w:rFonts w:asciiTheme="minorHAnsi" w:eastAsia="Calibri" w:hAnsiTheme="minorHAnsi"/>
                <w:i/>
                <w:sz w:val="18"/>
              </w:rPr>
            </w:pPr>
          </w:p>
          <w:p w14:paraId="20650CC2" w14:textId="26E96A0A" w:rsidR="008E5913" w:rsidRPr="008E5913" w:rsidRDefault="00A8772F" w:rsidP="00362505">
            <w:pPr>
              <w:rPr>
                <w:rFonts w:ascii="Calibri" w:eastAsia="Calibri" w:hAnsi="Calibri"/>
                <w:i/>
                <w:sz w:val="22"/>
                <w:szCs w:val="22"/>
              </w:rPr>
            </w:pPr>
            <w:r w:rsidRPr="00150D50">
              <w:rPr>
                <w:rFonts w:asciiTheme="minorHAnsi" w:eastAsia="Calibri" w:hAnsiTheme="minorHAnsi"/>
                <w:i/>
                <w:sz w:val="18"/>
              </w:rPr>
              <w:t xml:space="preserve">If more than one person has responsibility for installation of the items on this certificate, each person shall prepare and sign a certificate applicable to the portion of construction for which they are responsible. Alternatively, the person with chief responsibility for construction shall prepare and sign this certificate for the entire construction. </w:t>
            </w:r>
            <w:r w:rsidR="0098400E" w:rsidRPr="00150D50">
              <w:rPr>
                <w:rFonts w:asciiTheme="minorHAnsi" w:eastAsia="Calibri" w:hAnsiTheme="minorHAnsi"/>
                <w:i/>
                <w:sz w:val="18"/>
              </w:rPr>
              <w:t>A</w:t>
            </w:r>
            <w:r w:rsidRPr="00150D50">
              <w:rPr>
                <w:rFonts w:asciiTheme="minorHAnsi" w:eastAsia="Calibri" w:hAnsiTheme="minorHAnsi"/>
                <w:i/>
                <w:sz w:val="18"/>
              </w:rPr>
              <w:t xml:space="preserve">ll applicable Mandatory Measures </w:t>
            </w:r>
            <w:r w:rsidR="0098400E" w:rsidRPr="00150D50">
              <w:rPr>
                <w:rFonts w:asciiTheme="minorHAnsi" w:eastAsia="Calibri" w:hAnsiTheme="minorHAnsi"/>
                <w:i/>
                <w:sz w:val="18"/>
              </w:rPr>
              <w:t>shall be</w:t>
            </w:r>
            <w:r w:rsidRPr="00150D50">
              <w:rPr>
                <w:rFonts w:asciiTheme="minorHAnsi" w:eastAsia="Calibri" w:hAnsiTheme="minorHAnsi"/>
                <w:i/>
                <w:sz w:val="18"/>
              </w:rPr>
              <w:t xml:space="preserve"> met. Temporary labels </w:t>
            </w:r>
            <w:r w:rsidR="0098400E" w:rsidRPr="00150D50">
              <w:rPr>
                <w:rFonts w:asciiTheme="minorHAnsi" w:eastAsia="Calibri" w:hAnsiTheme="minorHAnsi"/>
                <w:i/>
                <w:sz w:val="18"/>
              </w:rPr>
              <w:t>shall not</w:t>
            </w:r>
            <w:r w:rsidRPr="00150D50">
              <w:rPr>
                <w:rFonts w:asciiTheme="minorHAnsi" w:eastAsia="Calibri" w:hAnsiTheme="minorHAnsi"/>
                <w:i/>
                <w:sz w:val="18"/>
              </w:rPr>
              <w:t xml:space="preserve"> be removed before verification by the building inspector.</w:t>
            </w:r>
          </w:p>
        </w:tc>
      </w:tr>
    </w:tbl>
    <w:p w14:paraId="20650CC4" w14:textId="77777777" w:rsidR="007442E4" w:rsidRDefault="007442E4" w:rsidP="007442E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189"/>
        <w:gridCol w:w="5006"/>
        <w:gridCol w:w="399"/>
        <w:gridCol w:w="4031"/>
        <w:gridCol w:w="2538"/>
      </w:tblGrid>
      <w:tr w:rsidR="007442E4" w:rsidRPr="00D61457" w14:paraId="20650CC6" w14:textId="77777777" w:rsidTr="007442E4">
        <w:trPr>
          <w:trHeight w:val="432"/>
        </w:trPr>
        <w:tc>
          <w:tcPr>
            <w:tcW w:w="14616" w:type="dxa"/>
            <w:gridSpan w:val="6"/>
            <w:shd w:val="clear" w:color="auto" w:fill="auto"/>
            <w:vAlign w:val="center"/>
          </w:tcPr>
          <w:p w14:paraId="20650CC5" w14:textId="6395D10E" w:rsidR="007442E4" w:rsidRPr="00D61457" w:rsidRDefault="007442E4" w:rsidP="007442E4">
            <w:pPr>
              <w:rPr>
                <w:rFonts w:ascii="Calibri" w:hAnsi="Calibri"/>
                <w:b/>
                <w:sz w:val="20"/>
                <w:szCs w:val="20"/>
              </w:rPr>
            </w:pPr>
            <w:r w:rsidRPr="00D61457">
              <w:rPr>
                <w:rFonts w:ascii="Calibri" w:hAnsi="Calibri"/>
                <w:b/>
                <w:sz w:val="20"/>
                <w:szCs w:val="20"/>
              </w:rPr>
              <w:t xml:space="preserve">A. </w:t>
            </w:r>
            <w:r w:rsidR="00E4567D">
              <w:rPr>
                <w:rFonts w:ascii="Calibri" w:hAnsi="Calibri"/>
                <w:b/>
                <w:sz w:val="20"/>
                <w:szCs w:val="20"/>
              </w:rPr>
              <w:t>General Information</w:t>
            </w:r>
          </w:p>
        </w:tc>
      </w:tr>
      <w:tr w:rsidR="007442E4" w:rsidRPr="00B177C8" w14:paraId="20650CCD" w14:textId="77777777" w:rsidTr="00A95BBA">
        <w:trPr>
          <w:trHeight w:val="432"/>
        </w:trPr>
        <w:tc>
          <w:tcPr>
            <w:tcW w:w="453" w:type="dxa"/>
            <w:shd w:val="clear" w:color="auto" w:fill="auto"/>
            <w:vAlign w:val="center"/>
          </w:tcPr>
          <w:p w14:paraId="20650CC7" w14:textId="77777777" w:rsidR="007442E4" w:rsidRPr="00362505" w:rsidRDefault="007442E4" w:rsidP="007442E4">
            <w:pPr>
              <w:rPr>
                <w:rFonts w:ascii="Calibri" w:eastAsia="Calibri" w:hAnsi="Calibri"/>
                <w:sz w:val="18"/>
                <w:szCs w:val="18"/>
              </w:rPr>
            </w:pPr>
            <w:r w:rsidRPr="00362505">
              <w:rPr>
                <w:rFonts w:ascii="Calibri" w:eastAsia="Calibri" w:hAnsi="Calibri"/>
                <w:sz w:val="18"/>
                <w:szCs w:val="18"/>
              </w:rPr>
              <w:t>01</w:t>
            </w:r>
          </w:p>
        </w:tc>
        <w:tc>
          <w:tcPr>
            <w:tcW w:w="2189" w:type="dxa"/>
            <w:shd w:val="clear" w:color="auto" w:fill="auto"/>
            <w:vAlign w:val="center"/>
          </w:tcPr>
          <w:p w14:paraId="20650CC8" w14:textId="77777777" w:rsidR="007442E4" w:rsidRPr="00362505" w:rsidRDefault="007442E4" w:rsidP="007442E4">
            <w:pPr>
              <w:rPr>
                <w:rFonts w:ascii="Calibri" w:hAnsi="Calibri"/>
                <w:sz w:val="18"/>
                <w:szCs w:val="18"/>
              </w:rPr>
            </w:pPr>
            <w:r w:rsidRPr="00362505">
              <w:rPr>
                <w:rFonts w:ascii="Calibri" w:eastAsia="Calibri" w:hAnsi="Calibri"/>
                <w:sz w:val="18"/>
                <w:szCs w:val="18"/>
              </w:rPr>
              <w:t>Project Name:</w:t>
            </w:r>
          </w:p>
        </w:tc>
        <w:tc>
          <w:tcPr>
            <w:tcW w:w="5006" w:type="dxa"/>
            <w:shd w:val="clear" w:color="auto" w:fill="auto"/>
            <w:vAlign w:val="center"/>
          </w:tcPr>
          <w:p w14:paraId="20650CC9" w14:textId="77777777" w:rsidR="007442E4" w:rsidRPr="00B177C8" w:rsidRDefault="007442E4" w:rsidP="00A95BBA">
            <w:pPr>
              <w:jc w:val="center"/>
              <w:rPr>
                <w:rFonts w:ascii="Calibri" w:hAnsi="Calibri"/>
                <w:sz w:val="18"/>
              </w:rPr>
            </w:pPr>
          </w:p>
        </w:tc>
        <w:tc>
          <w:tcPr>
            <w:tcW w:w="399" w:type="dxa"/>
            <w:shd w:val="clear" w:color="auto" w:fill="auto"/>
            <w:vAlign w:val="center"/>
          </w:tcPr>
          <w:p w14:paraId="20650CCA" w14:textId="77777777" w:rsidR="007442E4" w:rsidRPr="00362505" w:rsidRDefault="007442E4" w:rsidP="007442E4">
            <w:pPr>
              <w:rPr>
                <w:rFonts w:ascii="Calibri" w:hAnsi="Calibri"/>
                <w:sz w:val="18"/>
                <w:szCs w:val="18"/>
              </w:rPr>
            </w:pPr>
            <w:r w:rsidRPr="00362505">
              <w:rPr>
                <w:rFonts w:ascii="Calibri" w:hAnsi="Calibri"/>
                <w:sz w:val="18"/>
                <w:szCs w:val="18"/>
              </w:rPr>
              <w:t>02</w:t>
            </w:r>
          </w:p>
        </w:tc>
        <w:tc>
          <w:tcPr>
            <w:tcW w:w="4031" w:type="dxa"/>
            <w:shd w:val="clear" w:color="auto" w:fill="auto"/>
            <w:vAlign w:val="center"/>
          </w:tcPr>
          <w:p w14:paraId="20650CCB" w14:textId="77777777" w:rsidR="007442E4" w:rsidRPr="00362505" w:rsidRDefault="007442E4" w:rsidP="007442E4">
            <w:pPr>
              <w:rPr>
                <w:rFonts w:ascii="Calibri" w:hAnsi="Calibri"/>
                <w:sz w:val="18"/>
                <w:szCs w:val="18"/>
              </w:rPr>
            </w:pPr>
            <w:r w:rsidRPr="00362505">
              <w:rPr>
                <w:rFonts w:ascii="Calibri" w:hAnsi="Calibri"/>
                <w:sz w:val="18"/>
                <w:szCs w:val="18"/>
              </w:rPr>
              <w:t>Date Prepared:</w:t>
            </w:r>
          </w:p>
        </w:tc>
        <w:tc>
          <w:tcPr>
            <w:tcW w:w="2538" w:type="dxa"/>
            <w:shd w:val="clear" w:color="auto" w:fill="auto"/>
            <w:vAlign w:val="center"/>
          </w:tcPr>
          <w:p w14:paraId="20650CCC" w14:textId="77777777" w:rsidR="007442E4" w:rsidRPr="00B177C8" w:rsidRDefault="007442E4" w:rsidP="00A95BBA">
            <w:pPr>
              <w:jc w:val="center"/>
              <w:rPr>
                <w:rFonts w:ascii="Calibri" w:hAnsi="Calibri"/>
                <w:sz w:val="18"/>
                <w:szCs w:val="18"/>
              </w:rPr>
            </w:pPr>
          </w:p>
        </w:tc>
      </w:tr>
      <w:tr w:rsidR="007442E4" w:rsidRPr="00B177C8" w14:paraId="20650CD4" w14:textId="77777777" w:rsidTr="00A95BBA">
        <w:trPr>
          <w:trHeight w:val="432"/>
        </w:trPr>
        <w:tc>
          <w:tcPr>
            <w:tcW w:w="453" w:type="dxa"/>
            <w:shd w:val="clear" w:color="auto" w:fill="auto"/>
            <w:vAlign w:val="center"/>
          </w:tcPr>
          <w:p w14:paraId="20650CCE" w14:textId="77777777" w:rsidR="007442E4" w:rsidRPr="00362505" w:rsidRDefault="007442E4" w:rsidP="007442E4">
            <w:pPr>
              <w:rPr>
                <w:rFonts w:ascii="Calibri" w:eastAsia="Calibri" w:hAnsi="Calibri"/>
                <w:sz w:val="18"/>
                <w:szCs w:val="18"/>
              </w:rPr>
            </w:pPr>
            <w:r w:rsidRPr="00362505">
              <w:rPr>
                <w:rFonts w:ascii="Calibri" w:eastAsia="Calibri" w:hAnsi="Calibri"/>
                <w:sz w:val="18"/>
                <w:szCs w:val="18"/>
              </w:rPr>
              <w:t>03</w:t>
            </w:r>
          </w:p>
        </w:tc>
        <w:tc>
          <w:tcPr>
            <w:tcW w:w="2189" w:type="dxa"/>
            <w:shd w:val="clear" w:color="auto" w:fill="auto"/>
            <w:vAlign w:val="center"/>
          </w:tcPr>
          <w:p w14:paraId="20650CCF" w14:textId="77777777" w:rsidR="007442E4" w:rsidRPr="00362505" w:rsidRDefault="007442E4" w:rsidP="007442E4">
            <w:pPr>
              <w:rPr>
                <w:rFonts w:ascii="Calibri" w:hAnsi="Calibri"/>
                <w:sz w:val="18"/>
                <w:szCs w:val="18"/>
              </w:rPr>
            </w:pPr>
            <w:r w:rsidRPr="00362505">
              <w:rPr>
                <w:rFonts w:ascii="Calibri" w:eastAsia="Calibri" w:hAnsi="Calibri"/>
                <w:sz w:val="18"/>
                <w:szCs w:val="18"/>
              </w:rPr>
              <w:t>Project Location:</w:t>
            </w:r>
          </w:p>
        </w:tc>
        <w:tc>
          <w:tcPr>
            <w:tcW w:w="5006" w:type="dxa"/>
            <w:shd w:val="clear" w:color="auto" w:fill="auto"/>
            <w:vAlign w:val="center"/>
          </w:tcPr>
          <w:p w14:paraId="20650CD0" w14:textId="77777777" w:rsidR="007442E4" w:rsidRPr="00B177C8" w:rsidRDefault="007442E4" w:rsidP="00A95BBA">
            <w:pPr>
              <w:jc w:val="center"/>
              <w:rPr>
                <w:rFonts w:ascii="Calibri" w:hAnsi="Calibri"/>
                <w:sz w:val="18"/>
              </w:rPr>
            </w:pPr>
          </w:p>
        </w:tc>
        <w:tc>
          <w:tcPr>
            <w:tcW w:w="399" w:type="dxa"/>
            <w:shd w:val="clear" w:color="auto" w:fill="auto"/>
            <w:vAlign w:val="center"/>
          </w:tcPr>
          <w:p w14:paraId="20650CD1" w14:textId="77777777" w:rsidR="007442E4" w:rsidRPr="00362505" w:rsidRDefault="007442E4" w:rsidP="007442E4">
            <w:pPr>
              <w:rPr>
                <w:rFonts w:ascii="Calibri" w:hAnsi="Calibri"/>
                <w:sz w:val="18"/>
                <w:szCs w:val="18"/>
              </w:rPr>
            </w:pPr>
            <w:r w:rsidRPr="00362505">
              <w:rPr>
                <w:rFonts w:ascii="Calibri" w:hAnsi="Calibri"/>
                <w:sz w:val="18"/>
                <w:szCs w:val="18"/>
              </w:rPr>
              <w:t>04</w:t>
            </w:r>
          </w:p>
        </w:tc>
        <w:tc>
          <w:tcPr>
            <w:tcW w:w="4031" w:type="dxa"/>
            <w:shd w:val="clear" w:color="auto" w:fill="auto"/>
            <w:vAlign w:val="center"/>
          </w:tcPr>
          <w:p w14:paraId="20650CD2" w14:textId="77777777" w:rsidR="007442E4" w:rsidRPr="00362505" w:rsidRDefault="007442E4" w:rsidP="007442E4">
            <w:pPr>
              <w:rPr>
                <w:rFonts w:ascii="Calibri" w:hAnsi="Calibri"/>
                <w:sz w:val="18"/>
                <w:szCs w:val="18"/>
              </w:rPr>
            </w:pPr>
            <w:r w:rsidRPr="00362505">
              <w:rPr>
                <w:rFonts w:ascii="Calibri" w:hAnsi="Calibri"/>
                <w:sz w:val="18"/>
                <w:szCs w:val="18"/>
              </w:rPr>
              <w:t>Building Front Orientation (deg):</w:t>
            </w:r>
          </w:p>
        </w:tc>
        <w:tc>
          <w:tcPr>
            <w:tcW w:w="2538" w:type="dxa"/>
            <w:shd w:val="clear" w:color="auto" w:fill="auto"/>
            <w:vAlign w:val="center"/>
          </w:tcPr>
          <w:p w14:paraId="20650CD3" w14:textId="77777777" w:rsidR="007442E4" w:rsidRPr="00B177C8" w:rsidRDefault="007442E4" w:rsidP="00A95BBA">
            <w:pPr>
              <w:jc w:val="center"/>
              <w:rPr>
                <w:rFonts w:ascii="Calibri" w:hAnsi="Calibri"/>
                <w:sz w:val="18"/>
                <w:szCs w:val="18"/>
              </w:rPr>
            </w:pPr>
          </w:p>
        </w:tc>
      </w:tr>
      <w:tr w:rsidR="007442E4" w:rsidRPr="00B177C8" w14:paraId="20650CDB" w14:textId="77777777" w:rsidTr="00A95BBA">
        <w:trPr>
          <w:trHeight w:val="432"/>
        </w:trPr>
        <w:tc>
          <w:tcPr>
            <w:tcW w:w="453" w:type="dxa"/>
            <w:shd w:val="clear" w:color="auto" w:fill="auto"/>
            <w:vAlign w:val="center"/>
          </w:tcPr>
          <w:p w14:paraId="20650CD5" w14:textId="77777777" w:rsidR="007442E4" w:rsidRPr="00362505" w:rsidRDefault="007442E4" w:rsidP="007442E4">
            <w:pPr>
              <w:rPr>
                <w:rFonts w:ascii="Calibri" w:hAnsi="Calibri"/>
                <w:sz w:val="18"/>
                <w:szCs w:val="18"/>
              </w:rPr>
            </w:pPr>
            <w:r w:rsidRPr="00362505">
              <w:rPr>
                <w:rFonts w:ascii="Calibri" w:hAnsi="Calibri"/>
                <w:sz w:val="18"/>
                <w:szCs w:val="18"/>
              </w:rPr>
              <w:t>05</w:t>
            </w:r>
          </w:p>
        </w:tc>
        <w:tc>
          <w:tcPr>
            <w:tcW w:w="2189" w:type="dxa"/>
            <w:shd w:val="clear" w:color="auto" w:fill="auto"/>
            <w:vAlign w:val="center"/>
          </w:tcPr>
          <w:p w14:paraId="20650CD6" w14:textId="77777777" w:rsidR="007442E4" w:rsidRPr="00362505" w:rsidRDefault="007442E4" w:rsidP="007442E4">
            <w:pPr>
              <w:rPr>
                <w:rFonts w:ascii="Calibri" w:hAnsi="Calibri"/>
                <w:sz w:val="18"/>
                <w:szCs w:val="18"/>
              </w:rPr>
            </w:pPr>
            <w:r w:rsidRPr="00362505">
              <w:rPr>
                <w:rFonts w:ascii="Calibri" w:hAnsi="Calibri"/>
                <w:sz w:val="18"/>
                <w:szCs w:val="18"/>
              </w:rPr>
              <w:t>CA City:</w:t>
            </w:r>
          </w:p>
        </w:tc>
        <w:tc>
          <w:tcPr>
            <w:tcW w:w="5006" w:type="dxa"/>
            <w:shd w:val="clear" w:color="auto" w:fill="auto"/>
            <w:vAlign w:val="center"/>
          </w:tcPr>
          <w:p w14:paraId="20650CD7" w14:textId="77777777" w:rsidR="007442E4" w:rsidRPr="00B177C8" w:rsidRDefault="007442E4" w:rsidP="00A95BBA">
            <w:pPr>
              <w:tabs>
                <w:tab w:val="left" w:pos="1194"/>
              </w:tabs>
              <w:jc w:val="center"/>
              <w:rPr>
                <w:rFonts w:ascii="Calibri" w:hAnsi="Calibri"/>
                <w:sz w:val="18"/>
              </w:rPr>
            </w:pPr>
          </w:p>
        </w:tc>
        <w:tc>
          <w:tcPr>
            <w:tcW w:w="399" w:type="dxa"/>
            <w:shd w:val="clear" w:color="auto" w:fill="auto"/>
            <w:vAlign w:val="center"/>
          </w:tcPr>
          <w:p w14:paraId="20650CD8" w14:textId="77777777" w:rsidR="007442E4" w:rsidRPr="00362505" w:rsidRDefault="007442E4" w:rsidP="007442E4">
            <w:pPr>
              <w:rPr>
                <w:rFonts w:ascii="Calibri" w:hAnsi="Calibri"/>
                <w:sz w:val="18"/>
                <w:szCs w:val="18"/>
              </w:rPr>
            </w:pPr>
            <w:r w:rsidRPr="00362505">
              <w:rPr>
                <w:rFonts w:ascii="Calibri" w:hAnsi="Calibri"/>
                <w:sz w:val="18"/>
                <w:szCs w:val="18"/>
              </w:rPr>
              <w:t>06</w:t>
            </w:r>
          </w:p>
        </w:tc>
        <w:tc>
          <w:tcPr>
            <w:tcW w:w="4031" w:type="dxa"/>
            <w:shd w:val="clear" w:color="auto" w:fill="auto"/>
            <w:vAlign w:val="center"/>
          </w:tcPr>
          <w:p w14:paraId="20650CD9" w14:textId="77777777" w:rsidR="007442E4" w:rsidRPr="00362505" w:rsidRDefault="007442E4" w:rsidP="007442E4">
            <w:pPr>
              <w:rPr>
                <w:rFonts w:ascii="Calibri" w:hAnsi="Calibri"/>
                <w:sz w:val="18"/>
                <w:szCs w:val="18"/>
              </w:rPr>
            </w:pPr>
            <w:r w:rsidRPr="00362505">
              <w:rPr>
                <w:rFonts w:ascii="Calibri" w:hAnsi="Calibri"/>
                <w:sz w:val="18"/>
                <w:szCs w:val="18"/>
              </w:rPr>
              <w:t>Number of Dwelling Units with Additions:</w:t>
            </w:r>
          </w:p>
        </w:tc>
        <w:tc>
          <w:tcPr>
            <w:tcW w:w="2538" w:type="dxa"/>
            <w:shd w:val="clear" w:color="auto" w:fill="auto"/>
            <w:vAlign w:val="center"/>
          </w:tcPr>
          <w:p w14:paraId="20650CDA" w14:textId="77777777" w:rsidR="007442E4" w:rsidRPr="00B177C8" w:rsidRDefault="007442E4" w:rsidP="00A95BBA">
            <w:pPr>
              <w:jc w:val="center"/>
              <w:rPr>
                <w:rFonts w:ascii="Calibri" w:hAnsi="Calibri"/>
                <w:sz w:val="18"/>
                <w:szCs w:val="18"/>
              </w:rPr>
            </w:pPr>
          </w:p>
        </w:tc>
      </w:tr>
      <w:tr w:rsidR="007442E4" w:rsidRPr="00B177C8" w14:paraId="20650CE2" w14:textId="77777777" w:rsidTr="00A95BBA">
        <w:trPr>
          <w:trHeight w:val="432"/>
        </w:trPr>
        <w:tc>
          <w:tcPr>
            <w:tcW w:w="453" w:type="dxa"/>
            <w:shd w:val="clear" w:color="auto" w:fill="auto"/>
            <w:vAlign w:val="center"/>
          </w:tcPr>
          <w:p w14:paraId="20650CDC" w14:textId="77777777" w:rsidR="007442E4" w:rsidRPr="00362505" w:rsidRDefault="007442E4" w:rsidP="007442E4">
            <w:pPr>
              <w:rPr>
                <w:rFonts w:ascii="Calibri" w:hAnsi="Calibri"/>
                <w:sz w:val="18"/>
                <w:szCs w:val="18"/>
              </w:rPr>
            </w:pPr>
            <w:r w:rsidRPr="00362505">
              <w:rPr>
                <w:rFonts w:ascii="Calibri" w:hAnsi="Calibri"/>
                <w:sz w:val="18"/>
                <w:szCs w:val="18"/>
              </w:rPr>
              <w:t>07</w:t>
            </w:r>
          </w:p>
        </w:tc>
        <w:tc>
          <w:tcPr>
            <w:tcW w:w="2189" w:type="dxa"/>
            <w:shd w:val="clear" w:color="auto" w:fill="auto"/>
            <w:vAlign w:val="center"/>
          </w:tcPr>
          <w:p w14:paraId="20650CDD" w14:textId="77777777" w:rsidR="007442E4" w:rsidRPr="00362505" w:rsidRDefault="007442E4" w:rsidP="007442E4">
            <w:pPr>
              <w:rPr>
                <w:rFonts w:ascii="Calibri" w:hAnsi="Calibri"/>
                <w:sz w:val="18"/>
                <w:szCs w:val="18"/>
              </w:rPr>
            </w:pPr>
            <w:r w:rsidRPr="00362505">
              <w:rPr>
                <w:rFonts w:ascii="Calibri" w:hAnsi="Calibri"/>
                <w:sz w:val="18"/>
                <w:szCs w:val="18"/>
              </w:rPr>
              <w:t>Zip Code:</w:t>
            </w:r>
          </w:p>
        </w:tc>
        <w:tc>
          <w:tcPr>
            <w:tcW w:w="5006" w:type="dxa"/>
            <w:shd w:val="clear" w:color="auto" w:fill="auto"/>
            <w:vAlign w:val="center"/>
          </w:tcPr>
          <w:p w14:paraId="20650CDE" w14:textId="77777777" w:rsidR="007442E4" w:rsidRPr="00B177C8" w:rsidRDefault="007442E4" w:rsidP="00A95BBA">
            <w:pPr>
              <w:jc w:val="center"/>
              <w:rPr>
                <w:rFonts w:ascii="Calibri" w:hAnsi="Calibri"/>
                <w:sz w:val="18"/>
              </w:rPr>
            </w:pPr>
          </w:p>
        </w:tc>
        <w:tc>
          <w:tcPr>
            <w:tcW w:w="399" w:type="dxa"/>
            <w:shd w:val="clear" w:color="auto" w:fill="auto"/>
            <w:vAlign w:val="center"/>
          </w:tcPr>
          <w:p w14:paraId="20650CDF" w14:textId="77777777" w:rsidR="007442E4" w:rsidRPr="00362505" w:rsidRDefault="007442E4" w:rsidP="007442E4">
            <w:pPr>
              <w:rPr>
                <w:rFonts w:ascii="Calibri" w:hAnsi="Calibri"/>
                <w:sz w:val="18"/>
                <w:szCs w:val="18"/>
              </w:rPr>
            </w:pPr>
            <w:r w:rsidRPr="00362505">
              <w:rPr>
                <w:rFonts w:ascii="Calibri" w:hAnsi="Calibri"/>
                <w:sz w:val="18"/>
                <w:szCs w:val="18"/>
              </w:rPr>
              <w:t>08</w:t>
            </w:r>
          </w:p>
        </w:tc>
        <w:tc>
          <w:tcPr>
            <w:tcW w:w="4031" w:type="dxa"/>
            <w:shd w:val="clear" w:color="auto" w:fill="auto"/>
            <w:vAlign w:val="center"/>
          </w:tcPr>
          <w:p w14:paraId="20650CE0" w14:textId="77777777" w:rsidR="007442E4" w:rsidRPr="00362505" w:rsidRDefault="007442E4" w:rsidP="007442E4">
            <w:pPr>
              <w:rPr>
                <w:rFonts w:ascii="Calibri" w:hAnsi="Calibri"/>
                <w:sz w:val="18"/>
                <w:szCs w:val="18"/>
              </w:rPr>
            </w:pPr>
            <w:r w:rsidRPr="00362505">
              <w:rPr>
                <w:rFonts w:ascii="Calibri" w:hAnsi="Calibri"/>
                <w:sz w:val="18"/>
                <w:szCs w:val="18"/>
              </w:rPr>
              <w:t>Fuel Type:</w:t>
            </w:r>
          </w:p>
        </w:tc>
        <w:tc>
          <w:tcPr>
            <w:tcW w:w="2538" w:type="dxa"/>
            <w:shd w:val="clear" w:color="auto" w:fill="auto"/>
            <w:vAlign w:val="center"/>
          </w:tcPr>
          <w:p w14:paraId="20650CE1" w14:textId="77777777" w:rsidR="007442E4" w:rsidRPr="00B177C8" w:rsidRDefault="007442E4" w:rsidP="00A95BBA">
            <w:pPr>
              <w:jc w:val="center"/>
              <w:rPr>
                <w:rFonts w:ascii="Calibri" w:hAnsi="Calibri"/>
                <w:sz w:val="18"/>
                <w:szCs w:val="18"/>
              </w:rPr>
            </w:pPr>
          </w:p>
        </w:tc>
      </w:tr>
      <w:tr w:rsidR="007442E4" w:rsidRPr="00B177C8" w14:paraId="20650CE9" w14:textId="77777777" w:rsidTr="00A95BBA">
        <w:trPr>
          <w:trHeight w:val="432"/>
        </w:trPr>
        <w:tc>
          <w:tcPr>
            <w:tcW w:w="453" w:type="dxa"/>
            <w:shd w:val="clear" w:color="auto" w:fill="auto"/>
            <w:vAlign w:val="center"/>
          </w:tcPr>
          <w:p w14:paraId="20650CE3" w14:textId="77777777" w:rsidR="007442E4" w:rsidRPr="00362505" w:rsidRDefault="007442E4" w:rsidP="007442E4">
            <w:pPr>
              <w:rPr>
                <w:rFonts w:ascii="Calibri" w:hAnsi="Calibri"/>
                <w:sz w:val="18"/>
                <w:szCs w:val="18"/>
              </w:rPr>
            </w:pPr>
            <w:r w:rsidRPr="00362505">
              <w:rPr>
                <w:rFonts w:ascii="Calibri" w:hAnsi="Calibri"/>
                <w:sz w:val="18"/>
                <w:szCs w:val="18"/>
              </w:rPr>
              <w:t>09</w:t>
            </w:r>
          </w:p>
        </w:tc>
        <w:tc>
          <w:tcPr>
            <w:tcW w:w="2189" w:type="dxa"/>
            <w:shd w:val="clear" w:color="auto" w:fill="auto"/>
            <w:vAlign w:val="center"/>
          </w:tcPr>
          <w:p w14:paraId="20650CE4" w14:textId="77777777" w:rsidR="007442E4" w:rsidRPr="00362505" w:rsidRDefault="007442E4" w:rsidP="007442E4">
            <w:pPr>
              <w:rPr>
                <w:rFonts w:ascii="Calibri" w:hAnsi="Calibri"/>
                <w:sz w:val="18"/>
                <w:szCs w:val="18"/>
              </w:rPr>
            </w:pPr>
            <w:r w:rsidRPr="00362505">
              <w:rPr>
                <w:rFonts w:ascii="Calibri" w:hAnsi="Calibri"/>
                <w:sz w:val="18"/>
                <w:szCs w:val="18"/>
              </w:rPr>
              <w:t>Climate Zone:</w:t>
            </w:r>
          </w:p>
        </w:tc>
        <w:tc>
          <w:tcPr>
            <w:tcW w:w="5006" w:type="dxa"/>
            <w:shd w:val="clear" w:color="auto" w:fill="auto"/>
            <w:vAlign w:val="center"/>
          </w:tcPr>
          <w:p w14:paraId="20650CE5" w14:textId="77777777" w:rsidR="007442E4" w:rsidRPr="00B177C8" w:rsidRDefault="007442E4" w:rsidP="00A95BBA">
            <w:pPr>
              <w:jc w:val="center"/>
              <w:rPr>
                <w:rFonts w:ascii="Calibri" w:hAnsi="Calibri"/>
                <w:sz w:val="18"/>
              </w:rPr>
            </w:pPr>
          </w:p>
        </w:tc>
        <w:tc>
          <w:tcPr>
            <w:tcW w:w="399" w:type="dxa"/>
            <w:shd w:val="clear" w:color="auto" w:fill="auto"/>
            <w:vAlign w:val="center"/>
          </w:tcPr>
          <w:p w14:paraId="20650CE6" w14:textId="77777777" w:rsidR="007442E4" w:rsidRPr="00362505" w:rsidRDefault="007442E4" w:rsidP="007442E4">
            <w:pPr>
              <w:rPr>
                <w:rFonts w:ascii="Calibri" w:hAnsi="Calibri"/>
                <w:sz w:val="18"/>
                <w:szCs w:val="18"/>
              </w:rPr>
            </w:pPr>
            <w:r w:rsidRPr="00362505">
              <w:rPr>
                <w:rFonts w:ascii="Calibri" w:hAnsi="Calibri"/>
                <w:sz w:val="18"/>
                <w:szCs w:val="18"/>
              </w:rPr>
              <w:t>10</w:t>
            </w:r>
          </w:p>
        </w:tc>
        <w:tc>
          <w:tcPr>
            <w:tcW w:w="4031" w:type="dxa"/>
            <w:shd w:val="clear" w:color="auto" w:fill="auto"/>
            <w:vAlign w:val="center"/>
          </w:tcPr>
          <w:p w14:paraId="20650CE7" w14:textId="77777777" w:rsidR="007442E4" w:rsidRPr="00362505" w:rsidRDefault="007442E4" w:rsidP="007442E4">
            <w:pPr>
              <w:rPr>
                <w:rFonts w:ascii="Calibri" w:hAnsi="Calibri"/>
                <w:sz w:val="18"/>
                <w:szCs w:val="18"/>
              </w:rPr>
            </w:pPr>
            <w:r w:rsidRPr="00362505">
              <w:rPr>
                <w:rFonts w:ascii="Calibri" w:hAnsi="Calibri"/>
                <w:sz w:val="18"/>
                <w:szCs w:val="18"/>
              </w:rPr>
              <w:t>Total Conditioned Floor Area (ft</w:t>
            </w:r>
            <w:r w:rsidRPr="00362505">
              <w:rPr>
                <w:rFonts w:ascii="Calibri" w:hAnsi="Calibri"/>
                <w:sz w:val="18"/>
                <w:szCs w:val="18"/>
                <w:vertAlign w:val="superscript"/>
              </w:rPr>
              <w:t>2</w:t>
            </w:r>
            <w:r w:rsidRPr="00362505">
              <w:rPr>
                <w:rFonts w:ascii="Calibri" w:hAnsi="Calibri"/>
                <w:sz w:val="18"/>
                <w:szCs w:val="18"/>
              </w:rPr>
              <w:t>) (Addition):</w:t>
            </w:r>
          </w:p>
        </w:tc>
        <w:tc>
          <w:tcPr>
            <w:tcW w:w="2538" w:type="dxa"/>
            <w:shd w:val="clear" w:color="auto" w:fill="auto"/>
            <w:vAlign w:val="center"/>
          </w:tcPr>
          <w:p w14:paraId="20650CE8" w14:textId="77777777" w:rsidR="007442E4" w:rsidRPr="00B177C8" w:rsidRDefault="007442E4" w:rsidP="00A95BBA">
            <w:pPr>
              <w:jc w:val="center"/>
              <w:rPr>
                <w:rFonts w:ascii="Calibri" w:hAnsi="Calibri"/>
                <w:sz w:val="18"/>
                <w:szCs w:val="18"/>
              </w:rPr>
            </w:pPr>
          </w:p>
        </w:tc>
      </w:tr>
      <w:tr w:rsidR="007442E4" w:rsidRPr="00B177C8" w14:paraId="20650CF0" w14:textId="77777777" w:rsidTr="00A95BBA">
        <w:trPr>
          <w:trHeight w:val="432"/>
        </w:trPr>
        <w:tc>
          <w:tcPr>
            <w:tcW w:w="453" w:type="dxa"/>
            <w:shd w:val="clear" w:color="auto" w:fill="auto"/>
            <w:vAlign w:val="center"/>
          </w:tcPr>
          <w:p w14:paraId="20650CEA" w14:textId="77777777" w:rsidR="007442E4" w:rsidRPr="00362505" w:rsidRDefault="007442E4" w:rsidP="007442E4">
            <w:pPr>
              <w:rPr>
                <w:rFonts w:ascii="Calibri" w:hAnsi="Calibri"/>
                <w:sz w:val="18"/>
                <w:szCs w:val="18"/>
              </w:rPr>
            </w:pPr>
            <w:r w:rsidRPr="00362505">
              <w:rPr>
                <w:rFonts w:ascii="Calibri" w:hAnsi="Calibri"/>
                <w:sz w:val="18"/>
                <w:szCs w:val="18"/>
              </w:rPr>
              <w:t>11</w:t>
            </w:r>
          </w:p>
        </w:tc>
        <w:tc>
          <w:tcPr>
            <w:tcW w:w="2189" w:type="dxa"/>
            <w:shd w:val="clear" w:color="auto" w:fill="auto"/>
            <w:vAlign w:val="center"/>
          </w:tcPr>
          <w:p w14:paraId="20650CEB" w14:textId="51B7C52E" w:rsidR="007442E4" w:rsidRPr="00362505" w:rsidRDefault="007442E4" w:rsidP="007442E4">
            <w:pPr>
              <w:rPr>
                <w:rFonts w:ascii="Calibri" w:hAnsi="Calibri"/>
                <w:sz w:val="18"/>
                <w:szCs w:val="18"/>
              </w:rPr>
            </w:pPr>
            <w:r w:rsidRPr="00362505">
              <w:rPr>
                <w:rFonts w:ascii="Calibri" w:hAnsi="Calibri"/>
                <w:sz w:val="18"/>
                <w:szCs w:val="18"/>
              </w:rPr>
              <w:t>Building Type</w:t>
            </w:r>
            <w:r w:rsidR="00E4567D" w:rsidRPr="00362505">
              <w:rPr>
                <w:rFonts w:ascii="Calibri" w:hAnsi="Calibri"/>
                <w:sz w:val="18"/>
                <w:szCs w:val="18"/>
              </w:rPr>
              <w:t>:</w:t>
            </w:r>
          </w:p>
        </w:tc>
        <w:tc>
          <w:tcPr>
            <w:tcW w:w="5006" w:type="dxa"/>
            <w:shd w:val="clear" w:color="auto" w:fill="auto"/>
            <w:vAlign w:val="center"/>
          </w:tcPr>
          <w:p w14:paraId="20650CEC" w14:textId="77777777" w:rsidR="007442E4" w:rsidRPr="00362505" w:rsidRDefault="007442E4" w:rsidP="00A95BBA">
            <w:pPr>
              <w:jc w:val="center"/>
              <w:rPr>
                <w:rFonts w:ascii="Calibri" w:hAnsi="Calibri"/>
                <w:sz w:val="18"/>
                <w:szCs w:val="18"/>
              </w:rPr>
            </w:pPr>
          </w:p>
        </w:tc>
        <w:tc>
          <w:tcPr>
            <w:tcW w:w="399" w:type="dxa"/>
            <w:shd w:val="clear" w:color="auto" w:fill="auto"/>
            <w:vAlign w:val="center"/>
          </w:tcPr>
          <w:p w14:paraId="20650CED" w14:textId="77777777" w:rsidR="007442E4" w:rsidRPr="00362505" w:rsidRDefault="007442E4" w:rsidP="007442E4">
            <w:pPr>
              <w:rPr>
                <w:rFonts w:ascii="Calibri" w:hAnsi="Calibri"/>
                <w:sz w:val="18"/>
                <w:szCs w:val="18"/>
              </w:rPr>
            </w:pPr>
            <w:r w:rsidRPr="00362505">
              <w:rPr>
                <w:rFonts w:ascii="Calibri" w:hAnsi="Calibri"/>
                <w:sz w:val="18"/>
                <w:szCs w:val="18"/>
              </w:rPr>
              <w:t>12</w:t>
            </w:r>
          </w:p>
        </w:tc>
        <w:tc>
          <w:tcPr>
            <w:tcW w:w="4031" w:type="dxa"/>
            <w:shd w:val="clear" w:color="auto" w:fill="auto"/>
            <w:vAlign w:val="center"/>
          </w:tcPr>
          <w:p w14:paraId="20650CEE" w14:textId="77777777" w:rsidR="007442E4" w:rsidRPr="00362505" w:rsidRDefault="007442E4" w:rsidP="007442E4">
            <w:pPr>
              <w:rPr>
                <w:rFonts w:ascii="Calibri" w:hAnsi="Calibri"/>
                <w:sz w:val="18"/>
                <w:szCs w:val="18"/>
              </w:rPr>
            </w:pPr>
            <w:r w:rsidRPr="00362505">
              <w:rPr>
                <w:rFonts w:ascii="Calibri" w:hAnsi="Calibri"/>
                <w:sz w:val="18"/>
                <w:szCs w:val="18"/>
              </w:rPr>
              <w:t>Slab Area (ft</w:t>
            </w:r>
            <w:r w:rsidRPr="00362505">
              <w:rPr>
                <w:rFonts w:ascii="Calibri" w:hAnsi="Calibri"/>
                <w:sz w:val="18"/>
                <w:szCs w:val="18"/>
                <w:vertAlign w:val="superscript"/>
              </w:rPr>
              <w:t>2</w:t>
            </w:r>
            <w:r w:rsidRPr="00362505">
              <w:rPr>
                <w:rFonts w:ascii="Calibri" w:hAnsi="Calibri"/>
                <w:sz w:val="18"/>
                <w:szCs w:val="18"/>
              </w:rPr>
              <w:t>):</w:t>
            </w:r>
          </w:p>
        </w:tc>
        <w:tc>
          <w:tcPr>
            <w:tcW w:w="2538" w:type="dxa"/>
            <w:shd w:val="clear" w:color="auto" w:fill="auto"/>
            <w:vAlign w:val="center"/>
          </w:tcPr>
          <w:p w14:paraId="20650CEF" w14:textId="77777777" w:rsidR="007442E4" w:rsidRPr="00B177C8" w:rsidRDefault="007442E4" w:rsidP="00A95BBA">
            <w:pPr>
              <w:jc w:val="center"/>
              <w:rPr>
                <w:rFonts w:ascii="Calibri" w:hAnsi="Calibri"/>
                <w:sz w:val="18"/>
                <w:szCs w:val="18"/>
              </w:rPr>
            </w:pPr>
          </w:p>
        </w:tc>
      </w:tr>
      <w:tr w:rsidR="007442E4" w:rsidRPr="00B177C8" w14:paraId="20650CF7" w14:textId="77777777" w:rsidTr="00A95BBA">
        <w:trPr>
          <w:trHeight w:val="432"/>
        </w:trPr>
        <w:tc>
          <w:tcPr>
            <w:tcW w:w="453" w:type="dxa"/>
            <w:shd w:val="clear" w:color="auto" w:fill="auto"/>
            <w:vAlign w:val="center"/>
          </w:tcPr>
          <w:p w14:paraId="20650CF1" w14:textId="77777777" w:rsidR="007442E4" w:rsidRPr="00362505" w:rsidRDefault="007442E4" w:rsidP="007442E4">
            <w:pPr>
              <w:rPr>
                <w:rFonts w:ascii="Calibri" w:hAnsi="Calibri"/>
                <w:sz w:val="18"/>
                <w:szCs w:val="18"/>
              </w:rPr>
            </w:pPr>
            <w:r w:rsidRPr="00362505">
              <w:rPr>
                <w:rFonts w:ascii="Calibri" w:hAnsi="Calibri"/>
                <w:sz w:val="18"/>
                <w:szCs w:val="18"/>
              </w:rPr>
              <w:t>13</w:t>
            </w:r>
          </w:p>
        </w:tc>
        <w:tc>
          <w:tcPr>
            <w:tcW w:w="2189" w:type="dxa"/>
            <w:shd w:val="clear" w:color="auto" w:fill="auto"/>
            <w:vAlign w:val="center"/>
          </w:tcPr>
          <w:p w14:paraId="20650CF2" w14:textId="77777777" w:rsidR="007442E4" w:rsidRPr="00B177C8" w:rsidRDefault="007442E4" w:rsidP="007442E4">
            <w:pPr>
              <w:rPr>
                <w:rFonts w:ascii="Calibri" w:hAnsi="Calibri"/>
                <w:sz w:val="18"/>
              </w:rPr>
            </w:pPr>
            <w:r w:rsidRPr="00362505">
              <w:rPr>
                <w:rFonts w:ascii="Calibri" w:hAnsi="Calibri"/>
                <w:sz w:val="18"/>
                <w:szCs w:val="18"/>
              </w:rPr>
              <w:t xml:space="preserve">Project Scope: </w:t>
            </w:r>
            <w:r w:rsidRPr="00B177C8">
              <w:rPr>
                <w:rFonts w:ascii="Calibri" w:hAnsi="Calibri"/>
                <w:sz w:val="18"/>
              </w:rPr>
              <w:t xml:space="preserve"> </w:t>
            </w:r>
          </w:p>
        </w:tc>
        <w:tc>
          <w:tcPr>
            <w:tcW w:w="5006" w:type="dxa"/>
            <w:shd w:val="clear" w:color="auto" w:fill="auto"/>
            <w:vAlign w:val="center"/>
          </w:tcPr>
          <w:p w14:paraId="20650CF3" w14:textId="77777777" w:rsidR="007442E4" w:rsidRPr="00175D5C" w:rsidRDefault="007442E4" w:rsidP="00A95BBA">
            <w:pPr>
              <w:jc w:val="center"/>
              <w:rPr>
                <w:rFonts w:ascii="Calibri" w:hAnsi="Calibri"/>
                <w:sz w:val="18"/>
              </w:rPr>
            </w:pPr>
          </w:p>
        </w:tc>
        <w:tc>
          <w:tcPr>
            <w:tcW w:w="399" w:type="dxa"/>
            <w:shd w:val="clear" w:color="auto" w:fill="auto"/>
            <w:vAlign w:val="center"/>
          </w:tcPr>
          <w:p w14:paraId="20650CF4" w14:textId="77777777" w:rsidR="007442E4" w:rsidRPr="00362505" w:rsidRDefault="007442E4" w:rsidP="007442E4">
            <w:pPr>
              <w:rPr>
                <w:rFonts w:ascii="Calibri" w:hAnsi="Calibri"/>
                <w:sz w:val="18"/>
                <w:szCs w:val="18"/>
              </w:rPr>
            </w:pPr>
          </w:p>
        </w:tc>
        <w:tc>
          <w:tcPr>
            <w:tcW w:w="4031" w:type="dxa"/>
            <w:shd w:val="clear" w:color="auto" w:fill="auto"/>
            <w:vAlign w:val="center"/>
          </w:tcPr>
          <w:p w14:paraId="20650CF5" w14:textId="77777777" w:rsidR="007442E4" w:rsidRPr="00362505" w:rsidRDefault="007442E4" w:rsidP="007442E4">
            <w:pPr>
              <w:rPr>
                <w:rFonts w:ascii="Calibri" w:hAnsi="Calibri"/>
                <w:sz w:val="18"/>
                <w:szCs w:val="18"/>
              </w:rPr>
            </w:pPr>
          </w:p>
        </w:tc>
        <w:tc>
          <w:tcPr>
            <w:tcW w:w="2538" w:type="dxa"/>
            <w:shd w:val="clear" w:color="auto" w:fill="auto"/>
            <w:vAlign w:val="center"/>
          </w:tcPr>
          <w:p w14:paraId="20650CF6" w14:textId="77777777" w:rsidR="007442E4" w:rsidRPr="00B177C8" w:rsidRDefault="007442E4" w:rsidP="00A95BBA">
            <w:pPr>
              <w:jc w:val="center"/>
              <w:rPr>
                <w:rFonts w:ascii="Calibri" w:hAnsi="Calibri"/>
                <w:sz w:val="18"/>
                <w:szCs w:val="18"/>
              </w:rPr>
            </w:pPr>
          </w:p>
        </w:tc>
      </w:tr>
    </w:tbl>
    <w:p w14:paraId="20650CF8" w14:textId="77777777" w:rsidR="007442E4" w:rsidRDefault="007442E4" w:rsidP="007442E4">
      <w:pPr>
        <w:rPr>
          <w:rFonts w:ascii="Calibri" w:hAnsi="Calibri"/>
          <w:sz w:val="18"/>
          <w:szCs w:val="18"/>
        </w:rPr>
      </w:pPr>
    </w:p>
    <w:p w14:paraId="20650CF9" w14:textId="77777777" w:rsidR="007442E4" w:rsidRDefault="007442E4" w:rsidP="007442E4">
      <w:pPr>
        <w:rPr>
          <w:rFonts w:ascii="Calibri" w:hAnsi="Calibri"/>
          <w:sz w:val="18"/>
          <w:szCs w:val="18"/>
        </w:rPr>
      </w:pPr>
      <w:r>
        <w:rPr>
          <w:rFonts w:ascii="Calibri" w:hAnsi="Calibri"/>
          <w:sz w:val="18"/>
          <w:szCs w:val="18"/>
        </w:rPr>
        <w:br w:type="page"/>
      </w:r>
    </w:p>
    <w:tbl>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686"/>
      </w:tblGrid>
      <w:tr w:rsidR="007442E4" w:rsidRPr="006F5064" w14:paraId="20650CFB" w14:textId="77777777" w:rsidTr="007442E4">
        <w:trPr>
          <w:trHeight w:val="158"/>
          <w:jc w:val="center"/>
        </w:trPr>
        <w:tc>
          <w:tcPr>
            <w:tcW w:w="5000" w:type="pct"/>
          </w:tcPr>
          <w:p w14:paraId="20650CFA" w14:textId="77777777" w:rsidR="007442E4" w:rsidRPr="002E30D3" w:rsidRDefault="007442E4" w:rsidP="007442E4">
            <w:pPr>
              <w:keepNext/>
              <w:rPr>
                <w:rFonts w:ascii="Calibri" w:eastAsia="Calibri" w:hAnsi="Calibri"/>
                <w:b/>
                <w:sz w:val="28"/>
                <w:szCs w:val="28"/>
              </w:rPr>
            </w:pPr>
            <w:r>
              <w:rPr>
                <w:rFonts w:ascii="Calibri" w:eastAsia="Calibri" w:hAnsi="Calibri"/>
                <w:b/>
                <w:sz w:val="28"/>
                <w:szCs w:val="28"/>
              </w:rPr>
              <w:lastRenderedPageBreak/>
              <w:t>Insulation</w:t>
            </w:r>
          </w:p>
        </w:tc>
      </w:tr>
    </w:tbl>
    <w:p w14:paraId="20650CFC" w14:textId="77777777" w:rsidR="007442E4" w:rsidRPr="00C24189" w:rsidRDefault="007442E4" w:rsidP="007442E4">
      <w:pPr>
        <w:rPr>
          <w:rFonts w:ascii="Calibri" w:hAnsi="Calibri"/>
          <w:sz w:val="18"/>
          <w:szCs w:val="18"/>
        </w:rPr>
      </w:pPr>
    </w:p>
    <w:tbl>
      <w:tblPr>
        <w:tblStyle w:val="TableGrid1"/>
        <w:tblW w:w="5000" w:type="pct"/>
        <w:tblLook w:val="04A0" w:firstRow="1" w:lastRow="0" w:firstColumn="1" w:lastColumn="0" w:noHBand="0" w:noVBand="1"/>
      </w:tblPr>
      <w:tblGrid>
        <w:gridCol w:w="14616"/>
      </w:tblGrid>
      <w:tr w:rsidR="007442E4" w:rsidRPr="002E5ED7" w14:paraId="20650CFE" w14:textId="77777777" w:rsidTr="007442E4">
        <w:tc>
          <w:tcPr>
            <w:tcW w:w="5000" w:type="pct"/>
          </w:tcPr>
          <w:p w14:paraId="20650CFD" w14:textId="77777777" w:rsidR="007442E4" w:rsidRPr="002E5ED7" w:rsidRDefault="007442E4" w:rsidP="007442E4">
            <w:pPr>
              <w:tabs>
                <w:tab w:val="left" w:pos="0"/>
              </w:tabs>
              <w:suppressAutoHyphens/>
              <w:rPr>
                <w:rFonts w:ascii="Calibri" w:hAnsi="Calibri"/>
                <w:bCs/>
                <w:i/>
                <w:sz w:val="18"/>
                <w:szCs w:val="18"/>
              </w:rPr>
            </w:pPr>
            <w:r>
              <w:rPr>
                <w:rFonts w:ascii="Calibri" w:hAnsi="Calibri"/>
                <w:bCs/>
                <w:i/>
                <w:sz w:val="18"/>
                <w:szCs w:val="18"/>
              </w:rPr>
              <w:t xml:space="preserve">The altered components shall comply with all applicable requirements in </w:t>
            </w:r>
            <w:r w:rsidRPr="002E5ED7">
              <w:rPr>
                <w:rFonts w:ascii="Calibri" w:hAnsi="Calibri"/>
                <w:bCs/>
                <w:i/>
                <w:caps/>
                <w:sz w:val="18"/>
                <w:szCs w:val="18"/>
              </w:rPr>
              <w:t>T</w:t>
            </w:r>
            <w:r w:rsidRPr="002E5ED7">
              <w:rPr>
                <w:rFonts w:ascii="Calibri" w:hAnsi="Calibri"/>
                <w:bCs/>
                <w:i/>
                <w:sz w:val="18"/>
                <w:szCs w:val="18"/>
              </w:rPr>
              <w:t>he Energy Efficiency Standards Section</w:t>
            </w:r>
            <w:r>
              <w:rPr>
                <w:rFonts w:ascii="Calibri" w:hAnsi="Calibri"/>
                <w:bCs/>
                <w:i/>
                <w:sz w:val="18"/>
                <w:szCs w:val="18"/>
              </w:rPr>
              <w:t>s</w:t>
            </w:r>
            <w:r w:rsidRPr="002E5ED7">
              <w:rPr>
                <w:rFonts w:ascii="Calibri" w:hAnsi="Calibri"/>
                <w:bCs/>
                <w:i/>
                <w:sz w:val="18"/>
                <w:szCs w:val="18"/>
              </w:rPr>
              <w:t xml:space="preserve"> 110.7</w:t>
            </w:r>
            <w:r>
              <w:rPr>
                <w:rFonts w:ascii="Calibri" w:hAnsi="Calibri"/>
                <w:bCs/>
                <w:i/>
                <w:sz w:val="18"/>
                <w:szCs w:val="18"/>
              </w:rPr>
              <w:t>, 110.8, 150.0;   A</w:t>
            </w:r>
            <w:r w:rsidRPr="002E5ED7">
              <w:rPr>
                <w:rFonts w:ascii="Calibri" w:hAnsi="Calibri"/>
                <w:bCs/>
                <w:i/>
                <w:sz w:val="18"/>
                <w:szCs w:val="18"/>
              </w:rPr>
              <w:t>ll joints, penetrations and other openings in the building envelope that are potential sources of air leakage shall be caulked, gasketed, weather stripped, or otherwise sealed to limit infiltration and exhilaration</w:t>
            </w:r>
            <w:r>
              <w:rPr>
                <w:rFonts w:ascii="Calibri" w:hAnsi="Calibri"/>
                <w:bCs/>
                <w:i/>
                <w:sz w:val="18"/>
                <w:szCs w:val="18"/>
              </w:rPr>
              <w:t>.</w:t>
            </w:r>
          </w:p>
        </w:tc>
      </w:tr>
    </w:tbl>
    <w:p w14:paraId="20650CFF" w14:textId="77777777" w:rsidR="007442E4" w:rsidRPr="002E5ED7" w:rsidRDefault="007442E4" w:rsidP="007442E4">
      <w:pPr>
        <w:tabs>
          <w:tab w:val="left" w:pos="0"/>
        </w:tabs>
        <w:suppressAutoHyphens/>
        <w:ind w:left="1166" w:hanging="1166"/>
        <w:rPr>
          <w:rFonts w:ascii="Calibri" w:hAnsi="Calibri"/>
          <w:bCs/>
          <w:caps/>
          <w:sz w:val="20"/>
          <w:szCs w:val="20"/>
        </w:rPr>
      </w:pPr>
    </w:p>
    <w:tbl>
      <w:tblPr>
        <w:tblW w:w="500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2" w:author="Shewmaker, Michael@Energy" w:date="2018-12-03T15:18:00Z">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1626"/>
        <w:gridCol w:w="1626"/>
        <w:gridCol w:w="1626"/>
        <w:gridCol w:w="1626"/>
        <w:gridCol w:w="1626"/>
        <w:gridCol w:w="1626"/>
        <w:gridCol w:w="1626"/>
        <w:gridCol w:w="1626"/>
        <w:gridCol w:w="1626"/>
        <w:tblGridChange w:id="3">
          <w:tblGrid>
            <w:gridCol w:w="775"/>
            <w:gridCol w:w="2866"/>
            <w:gridCol w:w="1186"/>
            <w:gridCol w:w="1560"/>
            <w:gridCol w:w="1314"/>
            <w:gridCol w:w="1314"/>
            <w:gridCol w:w="1433"/>
            <w:gridCol w:w="1314"/>
            <w:gridCol w:w="1491"/>
            <w:gridCol w:w="1433"/>
          </w:tblGrid>
        </w:tblGridChange>
      </w:tblGrid>
      <w:tr w:rsidR="007442E4" w:rsidRPr="00D61457" w14:paraId="20650D01" w14:textId="77777777" w:rsidTr="0039073A">
        <w:trPr>
          <w:trHeight w:val="432"/>
          <w:jc w:val="center"/>
          <w:trPrChange w:id="4" w:author="Shewmaker, Michael@Energy" w:date="2018-12-03T15:18:00Z">
            <w:trPr>
              <w:trHeight w:val="432"/>
              <w:jc w:val="center"/>
            </w:trPr>
          </w:trPrChange>
        </w:trPr>
        <w:tc>
          <w:tcPr>
            <w:tcW w:w="14633" w:type="dxa"/>
            <w:gridSpan w:val="9"/>
            <w:vAlign w:val="center"/>
            <w:tcPrChange w:id="5" w:author="Shewmaker, Michael@Energy" w:date="2018-12-03T15:18:00Z">
              <w:tcPr>
                <w:tcW w:w="11069" w:type="dxa"/>
                <w:gridSpan w:val="10"/>
                <w:vAlign w:val="center"/>
              </w:tcPr>
            </w:tcPrChange>
          </w:tcPr>
          <w:p w14:paraId="20650D00" w14:textId="0581F49C" w:rsidR="007442E4" w:rsidRPr="00584A6C" w:rsidRDefault="00BD635E" w:rsidP="007442E4">
            <w:pPr>
              <w:rPr>
                <w:rFonts w:ascii="Calibri" w:hAnsi="Calibri"/>
                <w:b/>
                <w:sz w:val="20"/>
                <w:szCs w:val="20"/>
              </w:rPr>
            </w:pPr>
            <w:r>
              <w:rPr>
                <w:rFonts w:ascii="Calibri" w:hAnsi="Calibri"/>
                <w:b/>
                <w:sz w:val="20"/>
                <w:szCs w:val="20"/>
              </w:rPr>
              <w:t xml:space="preserve">B. </w:t>
            </w:r>
            <w:r w:rsidR="00E4567D">
              <w:rPr>
                <w:rFonts w:ascii="Calibri" w:hAnsi="Calibri"/>
                <w:b/>
                <w:sz w:val="20"/>
                <w:szCs w:val="20"/>
              </w:rPr>
              <w:t>Roof/Ceiling Insulation</w:t>
            </w:r>
          </w:p>
        </w:tc>
      </w:tr>
      <w:tr w:rsidR="0039073A" w:rsidRPr="002E5ED7" w14:paraId="20650D0C" w14:textId="77777777" w:rsidTr="0039073A">
        <w:trPr>
          <w:trHeight w:val="288"/>
          <w:jc w:val="center"/>
          <w:trPrChange w:id="6" w:author="Shewmaker, Michael@Energy" w:date="2018-12-03T15:18:00Z">
            <w:trPr>
              <w:gridAfter w:val="0"/>
              <w:trHeight w:val="288"/>
              <w:jc w:val="center"/>
            </w:trPr>
          </w:trPrChange>
        </w:trPr>
        <w:tc>
          <w:tcPr>
            <w:tcW w:w="1625" w:type="dxa"/>
            <w:vAlign w:val="center"/>
            <w:tcPrChange w:id="7" w:author="Shewmaker, Michael@Energy" w:date="2018-12-03T15:18:00Z">
              <w:tcPr>
                <w:tcW w:w="585" w:type="dxa"/>
                <w:vAlign w:val="center"/>
              </w:tcPr>
            </w:tcPrChange>
          </w:tcPr>
          <w:p w14:paraId="20650D02" w14:textId="77777777" w:rsidR="0039073A" w:rsidRPr="002E5ED7" w:rsidRDefault="0039073A" w:rsidP="007442E4">
            <w:pPr>
              <w:jc w:val="center"/>
              <w:rPr>
                <w:rFonts w:ascii="Calibri" w:hAnsi="Calibri"/>
                <w:sz w:val="18"/>
                <w:szCs w:val="18"/>
              </w:rPr>
            </w:pPr>
            <w:r w:rsidRPr="002E5ED7">
              <w:rPr>
                <w:rFonts w:ascii="Calibri" w:hAnsi="Calibri"/>
                <w:sz w:val="18"/>
                <w:szCs w:val="18"/>
              </w:rPr>
              <w:t>01</w:t>
            </w:r>
          </w:p>
        </w:tc>
        <w:tc>
          <w:tcPr>
            <w:tcW w:w="1626" w:type="dxa"/>
            <w:vAlign w:val="center"/>
            <w:tcPrChange w:id="8" w:author="Shewmaker, Michael@Energy" w:date="2018-12-03T15:18:00Z">
              <w:tcPr>
                <w:tcW w:w="2160" w:type="dxa"/>
                <w:vAlign w:val="center"/>
              </w:tcPr>
            </w:tcPrChange>
          </w:tcPr>
          <w:p w14:paraId="20650D03" w14:textId="77777777" w:rsidR="0039073A" w:rsidRPr="002E5ED7" w:rsidRDefault="0039073A" w:rsidP="007442E4">
            <w:pPr>
              <w:jc w:val="center"/>
              <w:rPr>
                <w:rFonts w:ascii="Calibri" w:hAnsi="Calibri"/>
                <w:sz w:val="18"/>
                <w:szCs w:val="18"/>
              </w:rPr>
            </w:pPr>
            <w:r w:rsidRPr="002E5ED7">
              <w:rPr>
                <w:rFonts w:ascii="Calibri" w:hAnsi="Calibri"/>
                <w:sz w:val="18"/>
                <w:szCs w:val="18"/>
              </w:rPr>
              <w:t>02</w:t>
            </w:r>
          </w:p>
        </w:tc>
        <w:tc>
          <w:tcPr>
            <w:tcW w:w="1626" w:type="dxa"/>
            <w:vAlign w:val="center"/>
            <w:tcPrChange w:id="9" w:author="Shewmaker, Michael@Energy" w:date="2018-12-03T15:18:00Z">
              <w:tcPr>
                <w:tcW w:w="894" w:type="dxa"/>
                <w:vAlign w:val="center"/>
              </w:tcPr>
            </w:tcPrChange>
          </w:tcPr>
          <w:p w14:paraId="20650D04" w14:textId="77777777" w:rsidR="0039073A" w:rsidRPr="002E5ED7" w:rsidRDefault="0039073A" w:rsidP="007442E4">
            <w:pPr>
              <w:jc w:val="center"/>
              <w:rPr>
                <w:rFonts w:ascii="Calibri" w:hAnsi="Calibri"/>
                <w:sz w:val="18"/>
                <w:szCs w:val="18"/>
              </w:rPr>
            </w:pPr>
            <w:r w:rsidRPr="002E5ED7">
              <w:rPr>
                <w:rFonts w:ascii="Calibri" w:hAnsi="Calibri"/>
                <w:sz w:val="18"/>
                <w:szCs w:val="18"/>
              </w:rPr>
              <w:t>03</w:t>
            </w:r>
          </w:p>
        </w:tc>
        <w:tc>
          <w:tcPr>
            <w:tcW w:w="1626" w:type="dxa"/>
            <w:vAlign w:val="center"/>
            <w:tcPrChange w:id="10" w:author="Shewmaker, Michael@Energy" w:date="2018-12-03T15:18:00Z">
              <w:tcPr>
                <w:tcW w:w="1176" w:type="dxa"/>
                <w:vAlign w:val="center"/>
              </w:tcPr>
            </w:tcPrChange>
          </w:tcPr>
          <w:p w14:paraId="20650D05" w14:textId="77777777" w:rsidR="0039073A" w:rsidRPr="002E5ED7" w:rsidRDefault="0039073A" w:rsidP="007442E4">
            <w:pPr>
              <w:jc w:val="center"/>
              <w:rPr>
                <w:rFonts w:ascii="Calibri" w:hAnsi="Calibri"/>
                <w:sz w:val="18"/>
                <w:szCs w:val="18"/>
              </w:rPr>
            </w:pPr>
            <w:r w:rsidRPr="002E5ED7">
              <w:rPr>
                <w:rFonts w:ascii="Calibri" w:hAnsi="Calibri"/>
                <w:sz w:val="18"/>
                <w:szCs w:val="18"/>
              </w:rPr>
              <w:t>04</w:t>
            </w:r>
          </w:p>
        </w:tc>
        <w:tc>
          <w:tcPr>
            <w:tcW w:w="1626" w:type="dxa"/>
            <w:vAlign w:val="center"/>
            <w:tcPrChange w:id="11" w:author="Shewmaker, Michael@Energy" w:date="2018-12-03T15:18:00Z">
              <w:tcPr>
                <w:tcW w:w="990" w:type="dxa"/>
                <w:vAlign w:val="center"/>
              </w:tcPr>
            </w:tcPrChange>
          </w:tcPr>
          <w:p w14:paraId="20650D06" w14:textId="77777777" w:rsidR="0039073A" w:rsidRPr="002E5ED7" w:rsidRDefault="0039073A" w:rsidP="007442E4">
            <w:pPr>
              <w:jc w:val="center"/>
              <w:rPr>
                <w:rFonts w:ascii="Calibri" w:hAnsi="Calibri"/>
                <w:sz w:val="18"/>
                <w:szCs w:val="18"/>
              </w:rPr>
            </w:pPr>
            <w:r w:rsidRPr="002E5ED7">
              <w:rPr>
                <w:rFonts w:ascii="Calibri" w:hAnsi="Calibri"/>
                <w:sz w:val="18"/>
                <w:szCs w:val="18"/>
              </w:rPr>
              <w:t>05</w:t>
            </w:r>
          </w:p>
        </w:tc>
        <w:tc>
          <w:tcPr>
            <w:tcW w:w="1626" w:type="dxa"/>
            <w:vAlign w:val="center"/>
            <w:tcPrChange w:id="12" w:author="Shewmaker, Michael@Energy" w:date="2018-12-03T15:18:00Z">
              <w:tcPr>
                <w:tcW w:w="990" w:type="dxa"/>
                <w:vAlign w:val="center"/>
              </w:tcPr>
            </w:tcPrChange>
          </w:tcPr>
          <w:p w14:paraId="20650D07" w14:textId="77777777" w:rsidR="0039073A" w:rsidRPr="002E5ED7" w:rsidRDefault="0039073A" w:rsidP="007442E4">
            <w:pPr>
              <w:ind w:left="-28" w:right="-18"/>
              <w:jc w:val="center"/>
              <w:rPr>
                <w:rFonts w:ascii="Calibri" w:hAnsi="Calibri"/>
                <w:sz w:val="18"/>
                <w:szCs w:val="18"/>
              </w:rPr>
            </w:pPr>
            <w:r w:rsidRPr="002E5ED7">
              <w:rPr>
                <w:rFonts w:ascii="Calibri" w:hAnsi="Calibri"/>
                <w:sz w:val="18"/>
                <w:szCs w:val="18"/>
              </w:rPr>
              <w:t>06</w:t>
            </w:r>
          </w:p>
        </w:tc>
        <w:tc>
          <w:tcPr>
            <w:tcW w:w="1626" w:type="dxa"/>
            <w:vAlign w:val="center"/>
            <w:tcPrChange w:id="13" w:author="Shewmaker, Michael@Energy" w:date="2018-12-03T15:18:00Z">
              <w:tcPr>
                <w:tcW w:w="1080" w:type="dxa"/>
                <w:vAlign w:val="center"/>
              </w:tcPr>
            </w:tcPrChange>
          </w:tcPr>
          <w:p w14:paraId="20650D08" w14:textId="77777777" w:rsidR="0039073A" w:rsidRPr="002E5ED7" w:rsidRDefault="0039073A" w:rsidP="007442E4">
            <w:pPr>
              <w:ind w:left="-28" w:right="-18"/>
              <w:jc w:val="center"/>
              <w:rPr>
                <w:rFonts w:ascii="Calibri" w:hAnsi="Calibri"/>
                <w:sz w:val="18"/>
                <w:szCs w:val="18"/>
              </w:rPr>
            </w:pPr>
            <w:r w:rsidRPr="002E5ED7">
              <w:rPr>
                <w:rFonts w:ascii="Calibri" w:hAnsi="Calibri"/>
                <w:sz w:val="18"/>
                <w:szCs w:val="18"/>
              </w:rPr>
              <w:t>07</w:t>
            </w:r>
          </w:p>
        </w:tc>
        <w:tc>
          <w:tcPr>
            <w:tcW w:w="1626" w:type="dxa"/>
            <w:vAlign w:val="center"/>
            <w:tcPrChange w:id="14" w:author="Shewmaker, Michael@Energy" w:date="2018-12-03T15:18:00Z">
              <w:tcPr>
                <w:tcW w:w="990" w:type="dxa"/>
                <w:vAlign w:val="center"/>
              </w:tcPr>
            </w:tcPrChange>
          </w:tcPr>
          <w:p w14:paraId="20650D09" w14:textId="77777777" w:rsidR="0039073A" w:rsidRPr="002E5ED7" w:rsidRDefault="0039073A" w:rsidP="007442E4">
            <w:pPr>
              <w:ind w:left="-18"/>
              <w:jc w:val="center"/>
              <w:rPr>
                <w:rFonts w:ascii="Calibri" w:hAnsi="Calibri"/>
                <w:sz w:val="18"/>
                <w:szCs w:val="18"/>
              </w:rPr>
            </w:pPr>
            <w:r w:rsidRPr="002E5ED7">
              <w:rPr>
                <w:rFonts w:ascii="Calibri" w:hAnsi="Calibri"/>
                <w:sz w:val="18"/>
                <w:szCs w:val="18"/>
              </w:rPr>
              <w:t>08</w:t>
            </w:r>
          </w:p>
        </w:tc>
        <w:tc>
          <w:tcPr>
            <w:tcW w:w="1626" w:type="dxa"/>
            <w:vAlign w:val="center"/>
            <w:tcPrChange w:id="15" w:author="Shewmaker, Michael@Energy" w:date="2018-12-03T15:18:00Z">
              <w:tcPr>
                <w:tcW w:w="1124" w:type="dxa"/>
                <w:vAlign w:val="center"/>
              </w:tcPr>
            </w:tcPrChange>
          </w:tcPr>
          <w:p w14:paraId="20650D0B" w14:textId="0E1A8B1A" w:rsidR="0039073A" w:rsidRPr="002E5ED7" w:rsidRDefault="0039073A" w:rsidP="007442E4">
            <w:pPr>
              <w:jc w:val="center"/>
              <w:rPr>
                <w:rFonts w:ascii="Calibri" w:hAnsi="Calibri"/>
                <w:sz w:val="18"/>
                <w:szCs w:val="18"/>
              </w:rPr>
            </w:pPr>
            <w:del w:id="16" w:author="Shewmaker, Michael@Energy" w:date="2018-12-03T15:18:00Z">
              <w:r w:rsidRPr="002E5ED7" w:rsidDel="0039073A">
                <w:rPr>
                  <w:rFonts w:ascii="Calibri" w:hAnsi="Calibri"/>
                  <w:sz w:val="18"/>
                  <w:szCs w:val="18"/>
                </w:rPr>
                <w:delText>10</w:delText>
              </w:r>
            </w:del>
            <w:ins w:id="17" w:author="Shewmaker, Michael@Energy" w:date="2018-12-03T15:18:00Z">
              <w:r>
                <w:rPr>
                  <w:rFonts w:ascii="Calibri" w:hAnsi="Calibri"/>
                  <w:sz w:val="18"/>
                  <w:szCs w:val="18"/>
                </w:rPr>
                <w:t>09</w:t>
              </w:r>
            </w:ins>
          </w:p>
        </w:tc>
      </w:tr>
      <w:tr w:rsidR="0039073A" w:rsidRPr="002E5ED7" w14:paraId="20650D18" w14:textId="77777777" w:rsidTr="0039073A">
        <w:trPr>
          <w:trHeight w:val="288"/>
          <w:jc w:val="center"/>
          <w:trPrChange w:id="18" w:author="Shewmaker, Michael@Energy" w:date="2018-12-03T15:18:00Z">
            <w:trPr>
              <w:gridAfter w:val="0"/>
              <w:trHeight w:val="288"/>
              <w:jc w:val="center"/>
            </w:trPr>
          </w:trPrChange>
        </w:trPr>
        <w:tc>
          <w:tcPr>
            <w:tcW w:w="1625" w:type="dxa"/>
            <w:vAlign w:val="center"/>
            <w:tcPrChange w:id="19" w:author="Shewmaker, Michael@Energy" w:date="2018-12-03T15:18:00Z">
              <w:tcPr>
                <w:tcW w:w="585" w:type="dxa"/>
                <w:vAlign w:val="center"/>
              </w:tcPr>
            </w:tcPrChange>
          </w:tcPr>
          <w:p w14:paraId="20650D0D" w14:textId="77777777" w:rsidR="0039073A" w:rsidRPr="00E5683A" w:rsidRDefault="0039073A" w:rsidP="007442E4">
            <w:pPr>
              <w:jc w:val="center"/>
              <w:rPr>
                <w:rFonts w:ascii="Calibri" w:hAnsi="Calibri"/>
                <w:sz w:val="18"/>
                <w:szCs w:val="18"/>
              </w:rPr>
            </w:pPr>
            <w:r w:rsidRPr="00E5683A">
              <w:rPr>
                <w:rFonts w:ascii="Calibri" w:hAnsi="Calibri"/>
                <w:sz w:val="18"/>
                <w:szCs w:val="18"/>
              </w:rPr>
              <w:t>I.D.</w:t>
            </w:r>
          </w:p>
        </w:tc>
        <w:tc>
          <w:tcPr>
            <w:tcW w:w="1626" w:type="dxa"/>
            <w:vAlign w:val="center"/>
            <w:tcPrChange w:id="20" w:author="Shewmaker, Michael@Energy" w:date="2018-12-03T15:18:00Z">
              <w:tcPr>
                <w:tcW w:w="2160" w:type="dxa"/>
                <w:vAlign w:val="center"/>
              </w:tcPr>
            </w:tcPrChange>
          </w:tcPr>
          <w:p w14:paraId="20650D0E" w14:textId="77777777" w:rsidR="0039073A" w:rsidRPr="00E5683A" w:rsidRDefault="0039073A" w:rsidP="007442E4">
            <w:pPr>
              <w:jc w:val="center"/>
              <w:rPr>
                <w:rFonts w:ascii="Calibri" w:hAnsi="Calibri"/>
                <w:sz w:val="18"/>
                <w:szCs w:val="18"/>
              </w:rPr>
            </w:pPr>
            <w:r w:rsidRPr="00E5683A">
              <w:rPr>
                <w:rFonts w:ascii="Calibri" w:hAnsi="Calibri"/>
                <w:sz w:val="18"/>
                <w:szCs w:val="18"/>
              </w:rPr>
              <w:t>Manufacturer &amp; Brand</w:t>
            </w:r>
          </w:p>
        </w:tc>
        <w:tc>
          <w:tcPr>
            <w:tcW w:w="1626" w:type="dxa"/>
            <w:vAlign w:val="center"/>
            <w:tcPrChange w:id="21" w:author="Shewmaker, Michael@Energy" w:date="2018-12-03T15:18:00Z">
              <w:tcPr>
                <w:tcW w:w="894" w:type="dxa"/>
                <w:vAlign w:val="center"/>
              </w:tcPr>
            </w:tcPrChange>
          </w:tcPr>
          <w:p w14:paraId="20650D0F" w14:textId="77777777" w:rsidR="0039073A" w:rsidRPr="00E5683A" w:rsidRDefault="0039073A" w:rsidP="007442E4">
            <w:pPr>
              <w:jc w:val="center"/>
              <w:rPr>
                <w:rFonts w:ascii="Calibri" w:hAnsi="Calibri"/>
                <w:sz w:val="18"/>
                <w:szCs w:val="18"/>
              </w:rPr>
            </w:pPr>
            <w:r w:rsidRPr="00E5683A">
              <w:rPr>
                <w:rFonts w:ascii="Calibri" w:hAnsi="Calibri"/>
                <w:sz w:val="18"/>
                <w:szCs w:val="18"/>
              </w:rPr>
              <w:t>Framing Material</w:t>
            </w:r>
          </w:p>
        </w:tc>
        <w:tc>
          <w:tcPr>
            <w:tcW w:w="1626" w:type="dxa"/>
            <w:vAlign w:val="center"/>
            <w:tcPrChange w:id="22" w:author="Shewmaker, Michael@Energy" w:date="2018-12-03T15:18:00Z">
              <w:tcPr>
                <w:tcW w:w="1176" w:type="dxa"/>
                <w:vAlign w:val="center"/>
              </w:tcPr>
            </w:tcPrChange>
          </w:tcPr>
          <w:p w14:paraId="20650D10" w14:textId="77777777" w:rsidR="0039073A" w:rsidRPr="00E5683A" w:rsidRDefault="0039073A" w:rsidP="007442E4">
            <w:pPr>
              <w:jc w:val="center"/>
              <w:rPr>
                <w:rFonts w:ascii="Calibri" w:hAnsi="Calibri"/>
                <w:sz w:val="18"/>
                <w:szCs w:val="18"/>
              </w:rPr>
            </w:pPr>
            <w:r w:rsidRPr="00E5683A">
              <w:rPr>
                <w:rFonts w:ascii="Calibri" w:hAnsi="Calibri"/>
                <w:sz w:val="18"/>
                <w:szCs w:val="18"/>
              </w:rPr>
              <w:t>Framing Size &amp; Spacing</w:t>
            </w:r>
          </w:p>
        </w:tc>
        <w:tc>
          <w:tcPr>
            <w:tcW w:w="1626" w:type="dxa"/>
            <w:vAlign w:val="center"/>
            <w:tcPrChange w:id="23" w:author="Shewmaker, Michael@Energy" w:date="2018-12-03T15:18:00Z">
              <w:tcPr>
                <w:tcW w:w="990" w:type="dxa"/>
                <w:vAlign w:val="center"/>
              </w:tcPr>
            </w:tcPrChange>
          </w:tcPr>
          <w:p w14:paraId="20650D11" w14:textId="77777777" w:rsidR="0039073A" w:rsidRPr="00E5683A" w:rsidRDefault="0039073A" w:rsidP="007442E4">
            <w:pPr>
              <w:jc w:val="center"/>
              <w:rPr>
                <w:rFonts w:ascii="Calibri" w:hAnsi="Calibri"/>
                <w:sz w:val="18"/>
                <w:szCs w:val="18"/>
              </w:rPr>
            </w:pPr>
            <w:r w:rsidRPr="00E5683A">
              <w:rPr>
                <w:rFonts w:ascii="Calibri" w:hAnsi="Calibri"/>
                <w:sz w:val="18"/>
                <w:szCs w:val="18"/>
              </w:rPr>
              <w:t>Insulation Type</w:t>
            </w:r>
          </w:p>
        </w:tc>
        <w:tc>
          <w:tcPr>
            <w:tcW w:w="1626" w:type="dxa"/>
            <w:vAlign w:val="center"/>
            <w:tcPrChange w:id="24" w:author="Shewmaker, Michael@Energy" w:date="2018-12-03T15:18:00Z">
              <w:tcPr>
                <w:tcW w:w="990" w:type="dxa"/>
                <w:vAlign w:val="center"/>
              </w:tcPr>
            </w:tcPrChange>
          </w:tcPr>
          <w:p w14:paraId="20650D12" w14:textId="77777777" w:rsidR="0039073A" w:rsidRPr="00E5683A" w:rsidRDefault="0039073A" w:rsidP="007442E4">
            <w:pPr>
              <w:jc w:val="center"/>
              <w:rPr>
                <w:rFonts w:ascii="Calibri" w:hAnsi="Calibri"/>
                <w:sz w:val="18"/>
                <w:szCs w:val="18"/>
              </w:rPr>
            </w:pPr>
            <w:r w:rsidRPr="00E5683A">
              <w:rPr>
                <w:rFonts w:ascii="Calibri" w:hAnsi="Calibri"/>
                <w:sz w:val="18"/>
                <w:szCs w:val="18"/>
              </w:rPr>
              <w:t>ESR Number</w:t>
            </w:r>
          </w:p>
        </w:tc>
        <w:tc>
          <w:tcPr>
            <w:tcW w:w="1626" w:type="dxa"/>
            <w:vAlign w:val="center"/>
            <w:tcPrChange w:id="25" w:author="Shewmaker, Michael@Energy" w:date="2018-12-03T15:18:00Z">
              <w:tcPr>
                <w:tcW w:w="1080" w:type="dxa"/>
                <w:vAlign w:val="center"/>
              </w:tcPr>
            </w:tcPrChange>
          </w:tcPr>
          <w:p w14:paraId="20650D13" w14:textId="77777777" w:rsidR="0039073A" w:rsidRPr="00E5683A" w:rsidRDefault="0039073A" w:rsidP="007442E4">
            <w:pPr>
              <w:jc w:val="center"/>
              <w:rPr>
                <w:rFonts w:ascii="Calibri" w:hAnsi="Calibri"/>
                <w:sz w:val="18"/>
                <w:szCs w:val="18"/>
              </w:rPr>
            </w:pPr>
            <w:r w:rsidRPr="00E5683A">
              <w:rPr>
                <w:rFonts w:ascii="Calibri" w:hAnsi="Calibri"/>
                <w:sz w:val="18"/>
                <w:szCs w:val="18"/>
              </w:rPr>
              <w:t xml:space="preserve">Cavity Insulation </w:t>
            </w:r>
            <w:r w:rsidRPr="00E5683A">
              <w:rPr>
                <w:rFonts w:ascii="Calibri" w:hAnsi="Calibri"/>
                <w:sz w:val="18"/>
                <w:szCs w:val="18"/>
              </w:rPr>
              <w:br/>
              <w:t>R-value</w:t>
            </w:r>
          </w:p>
        </w:tc>
        <w:tc>
          <w:tcPr>
            <w:tcW w:w="1626" w:type="dxa"/>
            <w:vAlign w:val="center"/>
            <w:tcPrChange w:id="26" w:author="Shewmaker, Michael@Energy" w:date="2018-12-03T15:18:00Z">
              <w:tcPr>
                <w:tcW w:w="990" w:type="dxa"/>
                <w:vAlign w:val="center"/>
              </w:tcPr>
            </w:tcPrChange>
          </w:tcPr>
          <w:p w14:paraId="20650D14" w14:textId="77777777" w:rsidR="0039073A" w:rsidRPr="00E5683A" w:rsidRDefault="0039073A" w:rsidP="007442E4">
            <w:pPr>
              <w:jc w:val="center"/>
              <w:rPr>
                <w:rFonts w:ascii="Calibri" w:hAnsi="Calibri"/>
                <w:sz w:val="18"/>
                <w:szCs w:val="18"/>
              </w:rPr>
            </w:pPr>
            <w:r w:rsidRPr="00E5683A">
              <w:rPr>
                <w:rFonts w:ascii="Calibri" w:hAnsi="Calibri"/>
                <w:sz w:val="18"/>
                <w:szCs w:val="18"/>
              </w:rPr>
              <w:t>Insulation Depth</w:t>
            </w:r>
          </w:p>
          <w:p w14:paraId="20650D15" w14:textId="77777777" w:rsidR="0039073A" w:rsidRPr="00E5683A" w:rsidRDefault="0039073A" w:rsidP="007442E4">
            <w:pPr>
              <w:ind w:left="-28" w:right="-18"/>
              <w:jc w:val="center"/>
              <w:rPr>
                <w:rFonts w:ascii="Calibri" w:hAnsi="Calibri"/>
                <w:sz w:val="18"/>
                <w:szCs w:val="18"/>
              </w:rPr>
            </w:pPr>
            <w:r w:rsidRPr="00E5683A">
              <w:rPr>
                <w:rFonts w:ascii="Calibri" w:hAnsi="Calibri"/>
                <w:sz w:val="18"/>
                <w:szCs w:val="18"/>
              </w:rPr>
              <w:t>(inches)</w:t>
            </w:r>
          </w:p>
        </w:tc>
        <w:tc>
          <w:tcPr>
            <w:tcW w:w="1626" w:type="dxa"/>
            <w:vAlign w:val="center"/>
            <w:tcPrChange w:id="27" w:author="Shewmaker, Michael@Energy" w:date="2018-12-03T15:18:00Z">
              <w:tcPr>
                <w:tcW w:w="1124" w:type="dxa"/>
                <w:vAlign w:val="center"/>
              </w:tcPr>
            </w:tcPrChange>
          </w:tcPr>
          <w:p w14:paraId="20650D17" w14:textId="77777777" w:rsidR="0039073A" w:rsidRPr="00E5683A" w:rsidRDefault="0039073A" w:rsidP="007442E4">
            <w:pPr>
              <w:jc w:val="center"/>
              <w:rPr>
                <w:rFonts w:ascii="Calibri" w:hAnsi="Calibri"/>
                <w:sz w:val="18"/>
                <w:szCs w:val="18"/>
              </w:rPr>
            </w:pPr>
            <w:r w:rsidRPr="00E5683A">
              <w:rPr>
                <w:rFonts w:ascii="Calibri" w:hAnsi="Calibri"/>
                <w:sz w:val="18"/>
                <w:szCs w:val="18"/>
              </w:rPr>
              <w:t>Below Deck Insulation</w:t>
            </w:r>
            <w:r w:rsidRPr="00E5683A">
              <w:rPr>
                <w:rFonts w:ascii="Calibri" w:hAnsi="Calibri"/>
                <w:sz w:val="18"/>
                <w:szCs w:val="18"/>
              </w:rPr>
              <w:br/>
              <w:t>R-value</w:t>
            </w:r>
          </w:p>
        </w:tc>
      </w:tr>
      <w:tr w:rsidR="0039073A" w:rsidRPr="002E5ED7" w14:paraId="20650D23" w14:textId="77777777" w:rsidTr="0039073A">
        <w:trPr>
          <w:trHeight w:val="432"/>
          <w:jc w:val="center"/>
          <w:trPrChange w:id="28" w:author="Shewmaker, Michael@Energy" w:date="2018-12-03T15:18:00Z">
            <w:trPr>
              <w:gridAfter w:val="0"/>
              <w:trHeight w:val="432"/>
              <w:jc w:val="center"/>
            </w:trPr>
          </w:trPrChange>
        </w:trPr>
        <w:tc>
          <w:tcPr>
            <w:tcW w:w="1625" w:type="dxa"/>
            <w:vAlign w:val="center"/>
            <w:tcPrChange w:id="29" w:author="Shewmaker, Michael@Energy" w:date="2018-12-03T15:18:00Z">
              <w:tcPr>
                <w:tcW w:w="585" w:type="dxa"/>
                <w:vAlign w:val="center"/>
              </w:tcPr>
            </w:tcPrChange>
          </w:tcPr>
          <w:p w14:paraId="20650D19" w14:textId="77777777" w:rsidR="0039073A" w:rsidRPr="002E5ED7" w:rsidRDefault="0039073A" w:rsidP="007442E4">
            <w:pPr>
              <w:ind w:left="-38" w:right="-102"/>
              <w:jc w:val="center"/>
              <w:rPr>
                <w:rFonts w:ascii="Calibri" w:hAnsi="Calibri"/>
                <w:sz w:val="18"/>
                <w:szCs w:val="18"/>
              </w:rPr>
            </w:pPr>
          </w:p>
        </w:tc>
        <w:tc>
          <w:tcPr>
            <w:tcW w:w="1626" w:type="dxa"/>
            <w:vAlign w:val="center"/>
            <w:tcPrChange w:id="30" w:author="Shewmaker, Michael@Energy" w:date="2018-12-03T15:18:00Z">
              <w:tcPr>
                <w:tcW w:w="2160" w:type="dxa"/>
                <w:vAlign w:val="center"/>
              </w:tcPr>
            </w:tcPrChange>
          </w:tcPr>
          <w:p w14:paraId="20650D1A" w14:textId="77777777" w:rsidR="0039073A" w:rsidRPr="002E5ED7" w:rsidRDefault="0039073A" w:rsidP="007442E4">
            <w:pPr>
              <w:ind w:left="-38" w:right="-102"/>
              <w:jc w:val="center"/>
              <w:rPr>
                <w:rFonts w:ascii="Calibri" w:hAnsi="Calibri"/>
                <w:sz w:val="18"/>
                <w:szCs w:val="18"/>
              </w:rPr>
            </w:pPr>
          </w:p>
        </w:tc>
        <w:tc>
          <w:tcPr>
            <w:tcW w:w="1626" w:type="dxa"/>
            <w:vAlign w:val="center"/>
            <w:tcPrChange w:id="31" w:author="Shewmaker, Michael@Energy" w:date="2018-12-03T15:18:00Z">
              <w:tcPr>
                <w:tcW w:w="894" w:type="dxa"/>
                <w:vAlign w:val="center"/>
              </w:tcPr>
            </w:tcPrChange>
          </w:tcPr>
          <w:p w14:paraId="20650D1B" w14:textId="77777777" w:rsidR="0039073A" w:rsidRPr="002E5ED7" w:rsidRDefault="0039073A" w:rsidP="007442E4">
            <w:pPr>
              <w:ind w:left="-38" w:right="-102"/>
              <w:jc w:val="center"/>
              <w:rPr>
                <w:rFonts w:ascii="Calibri" w:hAnsi="Calibri"/>
                <w:sz w:val="18"/>
                <w:szCs w:val="18"/>
              </w:rPr>
            </w:pPr>
          </w:p>
        </w:tc>
        <w:tc>
          <w:tcPr>
            <w:tcW w:w="1626" w:type="dxa"/>
            <w:vAlign w:val="center"/>
            <w:tcPrChange w:id="32" w:author="Shewmaker, Michael@Energy" w:date="2018-12-03T15:18:00Z">
              <w:tcPr>
                <w:tcW w:w="1176" w:type="dxa"/>
                <w:vAlign w:val="center"/>
              </w:tcPr>
            </w:tcPrChange>
          </w:tcPr>
          <w:p w14:paraId="20650D1C" w14:textId="77777777" w:rsidR="0039073A" w:rsidRPr="002E5ED7" w:rsidRDefault="0039073A" w:rsidP="007442E4">
            <w:pPr>
              <w:ind w:left="45"/>
              <w:jc w:val="center"/>
              <w:rPr>
                <w:rFonts w:ascii="Calibri" w:hAnsi="Calibri"/>
                <w:sz w:val="18"/>
                <w:szCs w:val="18"/>
              </w:rPr>
            </w:pPr>
          </w:p>
        </w:tc>
        <w:tc>
          <w:tcPr>
            <w:tcW w:w="1626" w:type="dxa"/>
            <w:vAlign w:val="center"/>
            <w:tcPrChange w:id="33" w:author="Shewmaker, Michael@Energy" w:date="2018-12-03T15:18:00Z">
              <w:tcPr>
                <w:tcW w:w="990" w:type="dxa"/>
                <w:vAlign w:val="center"/>
              </w:tcPr>
            </w:tcPrChange>
          </w:tcPr>
          <w:p w14:paraId="20650D1D" w14:textId="77777777" w:rsidR="0039073A" w:rsidRPr="002E5ED7" w:rsidRDefault="0039073A" w:rsidP="007442E4">
            <w:pPr>
              <w:ind w:left="45"/>
              <w:jc w:val="center"/>
              <w:rPr>
                <w:rFonts w:ascii="Calibri" w:hAnsi="Calibri"/>
                <w:sz w:val="18"/>
                <w:szCs w:val="18"/>
              </w:rPr>
            </w:pPr>
          </w:p>
        </w:tc>
        <w:tc>
          <w:tcPr>
            <w:tcW w:w="1626" w:type="dxa"/>
            <w:vAlign w:val="center"/>
            <w:tcPrChange w:id="34" w:author="Shewmaker, Michael@Energy" w:date="2018-12-03T15:18:00Z">
              <w:tcPr>
                <w:tcW w:w="990" w:type="dxa"/>
                <w:vAlign w:val="center"/>
              </w:tcPr>
            </w:tcPrChange>
          </w:tcPr>
          <w:p w14:paraId="20650D1E" w14:textId="77777777" w:rsidR="0039073A" w:rsidRPr="002E5ED7" w:rsidRDefault="0039073A" w:rsidP="007442E4">
            <w:pPr>
              <w:ind w:left="-187"/>
              <w:jc w:val="center"/>
              <w:rPr>
                <w:rFonts w:ascii="Calibri" w:hAnsi="Calibri"/>
                <w:sz w:val="18"/>
                <w:szCs w:val="18"/>
              </w:rPr>
            </w:pPr>
          </w:p>
        </w:tc>
        <w:tc>
          <w:tcPr>
            <w:tcW w:w="1626" w:type="dxa"/>
            <w:vAlign w:val="center"/>
            <w:tcPrChange w:id="35" w:author="Shewmaker, Michael@Energy" w:date="2018-12-03T15:18:00Z">
              <w:tcPr>
                <w:tcW w:w="1080" w:type="dxa"/>
                <w:vAlign w:val="center"/>
              </w:tcPr>
            </w:tcPrChange>
          </w:tcPr>
          <w:p w14:paraId="20650D1F" w14:textId="77777777" w:rsidR="0039073A" w:rsidRPr="002E5ED7" w:rsidRDefault="0039073A" w:rsidP="007442E4">
            <w:pPr>
              <w:ind w:left="-187"/>
              <w:jc w:val="center"/>
              <w:rPr>
                <w:rFonts w:ascii="Calibri" w:hAnsi="Calibri"/>
                <w:sz w:val="18"/>
                <w:szCs w:val="18"/>
              </w:rPr>
            </w:pPr>
          </w:p>
        </w:tc>
        <w:tc>
          <w:tcPr>
            <w:tcW w:w="1626" w:type="dxa"/>
            <w:vAlign w:val="center"/>
            <w:tcPrChange w:id="36" w:author="Shewmaker, Michael@Energy" w:date="2018-12-03T15:18:00Z">
              <w:tcPr>
                <w:tcW w:w="990" w:type="dxa"/>
                <w:vAlign w:val="center"/>
              </w:tcPr>
            </w:tcPrChange>
          </w:tcPr>
          <w:p w14:paraId="20650D20" w14:textId="77777777" w:rsidR="0039073A" w:rsidRPr="002E5ED7" w:rsidRDefault="0039073A" w:rsidP="007442E4">
            <w:pPr>
              <w:ind w:left="-187"/>
              <w:jc w:val="center"/>
              <w:rPr>
                <w:rFonts w:ascii="Calibri" w:hAnsi="Calibri"/>
                <w:sz w:val="18"/>
                <w:szCs w:val="18"/>
              </w:rPr>
            </w:pPr>
          </w:p>
        </w:tc>
        <w:tc>
          <w:tcPr>
            <w:tcW w:w="1626" w:type="dxa"/>
            <w:vAlign w:val="center"/>
            <w:tcPrChange w:id="37" w:author="Shewmaker, Michael@Energy" w:date="2018-12-03T15:18:00Z">
              <w:tcPr>
                <w:tcW w:w="1124" w:type="dxa"/>
                <w:vAlign w:val="center"/>
              </w:tcPr>
            </w:tcPrChange>
          </w:tcPr>
          <w:p w14:paraId="20650D22" w14:textId="77777777" w:rsidR="0039073A" w:rsidRPr="002E5ED7" w:rsidRDefault="0039073A" w:rsidP="007442E4">
            <w:pPr>
              <w:jc w:val="center"/>
              <w:rPr>
                <w:rFonts w:ascii="Calibri" w:hAnsi="Calibri"/>
                <w:sz w:val="18"/>
                <w:szCs w:val="18"/>
              </w:rPr>
            </w:pPr>
          </w:p>
        </w:tc>
      </w:tr>
      <w:tr w:rsidR="0039073A" w:rsidRPr="002E5ED7" w14:paraId="20650D2E" w14:textId="77777777" w:rsidTr="0039073A">
        <w:trPr>
          <w:trHeight w:val="432"/>
          <w:jc w:val="center"/>
          <w:trPrChange w:id="38" w:author="Shewmaker, Michael@Energy" w:date="2018-12-03T15:18:00Z">
            <w:trPr>
              <w:gridAfter w:val="0"/>
              <w:trHeight w:val="432"/>
              <w:jc w:val="center"/>
            </w:trPr>
          </w:trPrChange>
        </w:trPr>
        <w:tc>
          <w:tcPr>
            <w:tcW w:w="1625" w:type="dxa"/>
            <w:vAlign w:val="center"/>
            <w:tcPrChange w:id="39" w:author="Shewmaker, Michael@Energy" w:date="2018-12-03T15:18:00Z">
              <w:tcPr>
                <w:tcW w:w="585" w:type="dxa"/>
                <w:vAlign w:val="center"/>
              </w:tcPr>
            </w:tcPrChange>
          </w:tcPr>
          <w:p w14:paraId="20650D24" w14:textId="77777777" w:rsidR="0039073A" w:rsidRPr="002E5ED7" w:rsidRDefault="0039073A" w:rsidP="007442E4">
            <w:pPr>
              <w:ind w:left="-38" w:right="-102"/>
              <w:jc w:val="center"/>
              <w:rPr>
                <w:rFonts w:ascii="Calibri" w:hAnsi="Calibri"/>
                <w:sz w:val="18"/>
                <w:szCs w:val="18"/>
              </w:rPr>
            </w:pPr>
          </w:p>
        </w:tc>
        <w:tc>
          <w:tcPr>
            <w:tcW w:w="1626" w:type="dxa"/>
            <w:vAlign w:val="center"/>
            <w:tcPrChange w:id="40" w:author="Shewmaker, Michael@Energy" w:date="2018-12-03T15:18:00Z">
              <w:tcPr>
                <w:tcW w:w="2160" w:type="dxa"/>
                <w:vAlign w:val="center"/>
              </w:tcPr>
            </w:tcPrChange>
          </w:tcPr>
          <w:p w14:paraId="20650D25" w14:textId="77777777" w:rsidR="0039073A" w:rsidRPr="002E5ED7" w:rsidRDefault="0039073A" w:rsidP="007442E4">
            <w:pPr>
              <w:ind w:left="-38" w:right="-102"/>
              <w:jc w:val="center"/>
              <w:rPr>
                <w:rFonts w:ascii="Calibri" w:hAnsi="Calibri"/>
                <w:sz w:val="18"/>
                <w:szCs w:val="18"/>
              </w:rPr>
            </w:pPr>
          </w:p>
        </w:tc>
        <w:tc>
          <w:tcPr>
            <w:tcW w:w="1626" w:type="dxa"/>
            <w:vAlign w:val="center"/>
            <w:tcPrChange w:id="41" w:author="Shewmaker, Michael@Energy" w:date="2018-12-03T15:18:00Z">
              <w:tcPr>
                <w:tcW w:w="894" w:type="dxa"/>
                <w:vAlign w:val="center"/>
              </w:tcPr>
            </w:tcPrChange>
          </w:tcPr>
          <w:p w14:paraId="20650D26" w14:textId="77777777" w:rsidR="0039073A" w:rsidRPr="002E5ED7" w:rsidRDefault="0039073A" w:rsidP="007442E4">
            <w:pPr>
              <w:ind w:left="-38" w:right="-102"/>
              <w:jc w:val="center"/>
              <w:rPr>
                <w:rFonts w:ascii="Calibri" w:hAnsi="Calibri"/>
                <w:sz w:val="18"/>
                <w:szCs w:val="18"/>
              </w:rPr>
            </w:pPr>
          </w:p>
        </w:tc>
        <w:tc>
          <w:tcPr>
            <w:tcW w:w="1626" w:type="dxa"/>
            <w:vAlign w:val="center"/>
            <w:tcPrChange w:id="42" w:author="Shewmaker, Michael@Energy" w:date="2018-12-03T15:18:00Z">
              <w:tcPr>
                <w:tcW w:w="1176" w:type="dxa"/>
                <w:vAlign w:val="center"/>
              </w:tcPr>
            </w:tcPrChange>
          </w:tcPr>
          <w:p w14:paraId="20650D27" w14:textId="77777777" w:rsidR="0039073A" w:rsidRPr="002E5ED7" w:rsidRDefault="0039073A" w:rsidP="007442E4">
            <w:pPr>
              <w:ind w:left="45"/>
              <w:jc w:val="center"/>
              <w:rPr>
                <w:rFonts w:ascii="Calibri" w:hAnsi="Calibri"/>
                <w:sz w:val="18"/>
                <w:szCs w:val="18"/>
              </w:rPr>
            </w:pPr>
          </w:p>
        </w:tc>
        <w:tc>
          <w:tcPr>
            <w:tcW w:w="1626" w:type="dxa"/>
            <w:vAlign w:val="center"/>
            <w:tcPrChange w:id="43" w:author="Shewmaker, Michael@Energy" w:date="2018-12-03T15:18:00Z">
              <w:tcPr>
                <w:tcW w:w="990" w:type="dxa"/>
                <w:vAlign w:val="center"/>
              </w:tcPr>
            </w:tcPrChange>
          </w:tcPr>
          <w:p w14:paraId="20650D28" w14:textId="77777777" w:rsidR="0039073A" w:rsidRPr="002E5ED7" w:rsidRDefault="0039073A" w:rsidP="007442E4">
            <w:pPr>
              <w:ind w:left="45"/>
              <w:jc w:val="center"/>
              <w:rPr>
                <w:rFonts w:ascii="Calibri" w:hAnsi="Calibri"/>
                <w:sz w:val="18"/>
                <w:szCs w:val="18"/>
              </w:rPr>
            </w:pPr>
          </w:p>
        </w:tc>
        <w:tc>
          <w:tcPr>
            <w:tcW w:w="1626" w:type="dxa"/>
            <w:vAlign w:val="center"/>
            <w:tcPrChange w:id="44" w:author="Shewmaker, Michael@Energy" w:date="2018-12-03T15:18:00Z">
              <w:tcPr>
                <w:tcW w:w="990" w:type="dxa"/>
                <w:vAlign w:val="center"/>
              </w:tcPr>
            </w:tcPrChange>
          </w:tcPr>
          <w:p w14:paraId="20650D29" w14:textId="77777777" w:rsidR="0039073A" w:rsidRPr="002E5ED7" w:rsidRDefault="0039073A" w:rsidP="007442E4">
            <w:pPr>
              <w:ind w:left="-172"/>
              <w:jc w:val="center"/>
              <w:rPr>
                <w:rFonts w:ascii="Calibri" w:hAnsi="Calibri"/>
                <w:sz w:val="18"/>
                <w:szCs w:val="18"/>
              </w:rPr>
            </w:pPr>
          </w:p>
        </w:tc>
        <w:tc>
          <w:tcPr>
            <w:tcW w:w="1626" w:type="dxa"/>
            <w:vAlign w:val="center"/>
            <w:tcPrChange w:id="45" w:author="Shewmaker, Michael@Energy" w:date="2018-12-03T15:18:00Z">
              <w:tcPr>
                <w:tcW w:w="1080" w:type="dxa"/>
                <w:vAlign w:val="center"/>
              </w:tcPr>
            </w:tcPrChange>
          </w:tcPr>
          <w:p w14:paraId="20650D2A" w14:textId="77777777" w:rsidR="0039073A" w:rsidRPr="002E5ED7" w:rsidRDefault="0039073A" w:rsidP="007442E4">
            <w:pPr>
              <w:ind w:left="-172"/>
              <w:jc w:val="center"/>
              <w:rPr>
                <w:rFonts w:ascii="Calibri" w:hAnsi="Calibri"/>
                <w:sz w:val="18"/>
                <w:szCs w:val="18"/>
              </w:rPr>
            </w:pPr>
          </w:p>
        </w:tc>
        <w:tc>
          <w:tcPr>
            <w:tcW w:w="1626" w:type="dxa"/>
            <w:vAlign w:val="center"/>
            <w:tcPrChange w:id="46" w:author="Shewmaker, Michael@Energy" w:date="2018-12-03T15:18:00Z">
              <w:tcPr>
                <w:tcW w:w="990" w:type="dxa"/>
                <w:vAlign w:val="center"/>
              </w:tcPr>
            </w:tcPrChange>
          </w:tcPr>
          <w:p w14:paraId="20650D2B" w14:textId="77777777" w:rsidR="0039073A" w:rsidRPr="002E5ED7" w:rsidRDefault="0039073A" w:rsidP="007442E4">
            <w:pPr>
              <w:ind w:left="-187"/>
              <w:jc w:val="center"/>
              <w:rPr>
                <w:rFonts w:ascii="Calibri" w:hAnsi="Calibri"/>
                <w:sz w:val="18"/>
                <w:szCs w:val="18"/>
              </w:rPr>
            </w:pPr>
          </w:p>
        </w:tc>
        <w:tc>
          <w:tcPr>
            <w:tcW w:w="1626" w:type="dxa"/>
            <w:vAlign w:val="center"/>
            <w:tcPrChange w:id="47" w:author="Shewmaker, Michael@Energy" w:date="2018-12-03T15:18:00Z">
              <w:tcPr>
                <w:tcW w:w="1124" w:type="dxa"/>
                <w:vAlign w:val="center"/>
              </w:tcPr>
            </w:tcPrChange>
          </w:tcPr>
          <w:p w14:paraId="20650D2D" w14:textId="77777777" w:rsidR="0039073A" w:rsidRPr="002E5ED7" w:rsidRDefault="0039073A" w:rsidP="007442E4">
            <w:pPr>
              <w:jc w:val="center"/>
              <w:rPr>
                <w:rFonts w:ascii="Calibri" w:hAnsi="Calibri"/>
                <w:sz w:val="18"/>
                <w:szCs w:val="18"/>
              </w:rPr>
            </w:pPr>
          </w:p>
        </w:tc>
      </w:tr>
      <w:tr w:rsidR="0039073A" w:rsidRPr="002E5ED7" w14:paraId="48156786" w14:textId="77777777" w:rsidTr="0039073A">
        <w:trPr>
          <w:trHeight w:val="432"/>
          <w:jc w:val="center"/>
          <w:trPrChange w:id="48" w:author="Shewmaker, Michael@Energy" w:date="2018-12-03T15:18:00Z">
            <w:trPr>
              <w:gridAfter w:val="0"/>
              <w:trHeight w:val="432"/>
              <w:jc w:val="center"/>
            </w:trPr>
          </w:trPrChange>
        </w:trPr>
        <w:tc>
          <w:tcPr>
            <w:tcW w:w="1625" w:type="dxa"/>
            <w:vAlign w:val="center"/>
            <w:tcPrChange w:id="49" w:author="Shewmaker, Michael@Energy" w:date="2018-12-03T15:18:00Z">
              <w:tcPr>
                <w:tcW w:w="585" w:type="dxa"/>
                <w:vAlign w:val="center"/>
              </w:tcPr>
            </w:tcPrChange>
          </w:tcPr>
          <w:p w14:paraId="676CA033" w14:textId="77777777" w:rsidR="0039073A" w:rsidRPr="002E5ED7" w:rsidRDefault="0039073A" w:rsidP="007442E4">
            <w:pPr>
              <w:ind w:left="-38" w:right="-102"/>
              <w:jc w:val="center"/>
              <w:rPr>
                <w:rFonts w:ascii="Calibri" w:hAnsi="Calibri"/>
                <w:sz w:val="18"/>
                <w:szCs w:val="18"/>
              </w:rPr>
            </w:pPr>
          </w:p>
        </w:tc>
        <w:tc>
          <w:tcPr>
            <w:tcW w:w="1626" w:type="dxa"/>
            <w:vAlign w:val="center"/>
            <w:tcPrChange w:id="50" w:author="Shewmaker, Michael@Energy" w:date="2018-12-03T15:18:00Z">
              <w:tcPr>
                <w:tcW w:w="2160" w:type="dxa"/>
                <w:vAlign w:val="center"/>
              </w:tcPr>
            </w:tcPrChange>
          </w:tcPr>
          <w:p w14:paraId="4D4AB9F1" w14:textId="77777777" w:rsidR="0039073A" w:rsidRPr="002E5ED7" w:rsidRDefault="0039073A" w:rsidP="007442E4">
            <w:pPr>
              <w:ind w:left="-38" w:right="-102"/>
              <w:jc w:val="center"/>
              <w:rPr>
                <w:rFonts w:ascii="Calibri" w:hAnsi="Calibri"/>
                <w:sz w:val="18"/>
                <w:szCs w:val="18"/>
              </w:rPr>
            </w:pPr>
          </w:p>
        </w:tc>
        <w:tc>
          <w:tcPr>
            <w:tcW w:w="1626" w:type="dxa"/>
            <w:vAlign w:val="center"/>
            <w:tcPrChange w:id="51" w:author="Shewmaker, Michael@Energy" w:date="2018-12-03T15:18:00Z">
              <w:tcPr>
                <w:tcW w:w="894" w:type="dxa"/>
                <w:vAlign w:val="center"/>
              </w:tcPr>
            </w:tcPrChange>
          </w:tcPr>
          <w:p w14:paraId="46CC1E3A" w14:textId="77777777" w:rsidR="0039073A" w:rsidRPr="002E5ED7" w:rsidRDefault="0039073A" w:rsidP="007442E4">
            <w:pPr>
              <w:ind w:left="-38" w:right="-102"/>
              <w:jc w:val="center"/>
              <w:rPr>
                <w:rFonts w:ascii="Calibri" w:hAnsi="Calibri"/>
                <w:sz w:val="18"/>
                <w:szCs w:val="18"/>
              </w:rPr>
            </w:pPr>
          </w:p>
        </w:tc>
        <w:tc>
          <w:tcPr>
            <w:tcW w:w="1626" w:type="dxa"/>
            <w:vAlign w:val="center"/>
            <w:tcPrChange w:id="52" w:author="Shewmaker, Michael@Energy" w:date="2018-12-03T15:18:00Z">
              <w:tcPr>
                <w:tcW w:w="1176" w:type="dxa"/>
                <w:vAlign w:val="center"/>
              </w:tcPr>
            </w:tcPrChange>
          </w:tcPr>
          <w:p w14:paraId="1FB08272" w14:textId="77777777" w:rsidR="0039073A" w:rsidRPr="002E5ED7" w:rsidRDefault="0039073A" w:rsidP="007442E4">
            <w:pPr>
              <w:ind w:left="45"/>
              <w:jc w:val="center"/>
              <w:rPr>
                <w:rFonts w:ascii="Calibri" w:hAnsi="Calibri"/>
                <w:sz w:val="18"/>
                <w:szCs w:val="18"/>
              </w:rPr>
            </w:pPr>
          </w:p>
        </w:tc>
        <w:tc>
          <w:tcPr>
            <w:tcW w:w="1626" w:type="dxa"/>
            <w:vAlign w:val="center"/>
            <w:tcPrChange w:id="53" w:author="Shewmaker, Michael@Energy" w:date="2018-12-03T15:18:00Z">
              <w:tcPr>
                <w:tcW w:w="990" w:type="dxa"/>
                <w:vAlign w:val="center"/>
              </w:tcPr>
            </w:tcPrChange>
          </w:tcPr>
          <w:p w14:paraId="51890E0E" w14:textId="77777777" w:rsidR="0039073A" w:rsidRPr="002E5ED7" w:rsidRDefault="0039073A" w:rsidP="007442E4">
            <w:pPr>
              <w:ind w:left="45"/>
              <w:jc w:val="center"/>
              <w:rPr>
                <w:rFonts w:ascii="Calibri" w:hAnsi="Calibri"/>
                <w:sz w:val="18"/>
                <w:szCs w:val="18"/>
              </w:rPr>
            </w:pPr>
          </w:p>
        </w:tc>
        <w:tc>
          <w:tcPr>
            <w:tcW w:w="1626" w:type="dxa"/>
            <w:vAlign w:val="center"/>
            <w:tcPrChange w:id="54" w:author="Shewmaker, Michael@Energy" w:date="2018-12-03T15:18:00Z">
              <w:tcPr>
                <w:tcW w:w="990" w:type="dxa"/>
                <w:vAlign w:val="center"/>
              </w:tcPr>
            </w:tcPrChange>
          </w:tcPr>
          <w:p w14:paraId="11ED033C" w14:textId="77777777" w:rsidR="0039073A" w:rsidRPr="002E5ED7" w:rsidRDefault="0039073A" w:rsidP="007442E4">
            <w:pPr>
              <w:ind w:left="-172"/>
              <w:jc w:val="center"/>
              <w:rPr>
                <w:rFonts w:ascii="Calibri" w:hAnsi="Calibri"/>
                <w:sz w:val="18"/>
                <w:szCs w:val="18"/>
              </w:rPr>
            </w:pPr>
          </w:p>
        </w:tc>
        <w:tc>
          <w:tcPr>
            <w:tcW w:w="1626" w:type="dxa"/>
            <w:vAlign w:val="center"/>
            <w:tcPrChange w:id="55" w:author="Shewmaker, Michael@Energy" w:date="2018-12-03T15:18:00Z">
              <w:tcPr>
                <w:tcW w:w="1080" w:type="dxa"/>
                <w:vAlign w:val="center"/>
              </w:tcPr>
            </w:tcPrChange>
          </w:tcPr>
          <w:p w14:paraId="4CA1C799" w14:textId="77777777" w:rsidR="0039073A" w:rsidRPr="002E5ED7" w:rsidRDefault="0039073A" w:rsidP="007442E4">
            <w:pPr>
              <w:ind w:left="-172"/>
              <w:jc w:val="center"/>
              <w:rPr>
                <w:rFonts w:ascii="Calibri" w:hAnsi="Calibri"/>
                <w:sz w:val="18"/>
                <w:szCs w:val="18"/>
              </w:rPr>
            </w:pPr>
          </w:p>
        </w:tc>
        <w:tc>
          <w:tcPr>
            <w:tcW w:w="1626" w:type="dxa"/>
            <w:vAlign w:val="center"/>
            <w:tcPrChange w:id="56" w:author="Shewmaker, Michael@Energy" w:date="2018-12-03T15:18:00Z">
              <w:tcPr>
                <w:tcW w:w="990" w:type="dxa"/>
                <w:vAlign w:val="center"/>
              </w:tcPr>
            </w:tcPrChange>
          </w:tcPr>
          <w:p w14:paraId="75731843" w14:textId="77777777" w:rsidR="0039073A" w:rsidRPr="002E5ED7" w:rsidRDefault="0039073A" w:rsidP="007442E4">
            <w:pPr>
              <w:ind w:left="-187"/>
              <w:jc w:val="center"/>
              <w:rPr>
                <w:rFonts w:ascii="Calibri" w:hAnsi="Calibri"/>
                <w:sz w:val="18"/>
                <w:szCs w:val="18"/>
              </w:rPr>
            </w:pPr>
          </w:p>
        </w:tc>
        <w:tc>
          <w:tcPr>
            <w:tcW w:w="1626" w:type="dxa"/>
            <w:vAlign w:val="center"/>
            <w:tcPrChange w:id="57" w:author="Shewmaker, Michael@Energy" w:date="2018-12-03T15:18:00Z">
              <w:tcPr>
                <w:tcW w:w="1124" w:type="dxa"/>
                <w:vAlign w:val="center"/>
              </w:tcPr>
            </w:tcPrChange>
          </w:tcPr>
          <w:p w14:paraId="75D00324" w14:textId="77777777" w:rsidR="0039073A" w:rsidRPr="002E5ED7" w:rsidRDefault="0039073A" w:rsidP="007442E4">
            <w:pPr>
              <w:jc w:val="center"/>
              <w:rPr>
                <w:rFonts w:ascii="Calibri" w:hAnsi="Calibri"/>
                <w:sz w:val="18"/>
                <w:szCs w:val="18"/>
              </w:rPr>
            </w:pPr>
          </w:p>
        </w:tc>
      </w:tr>
      <w:tr w:rsidR="0039073A" w:rsidRPr="002E5ED7" w14:paraId="7542B774" w14:textId="77777777" w:rsidTr="0039073A">
        <w:trPr>
          <w:trHeight w:val="432"/>
          <w:jc w:val="center"/>
          <w:trPrChange w:id="58" w:author="Shewmaker, Michael@Energy" w:date="2018-12-03T15:18:00Z">
            <w:trPr>
              <w:gridAfter w:val="0"/>
              <w:trHeight w:val="432"/>
              <w:jc w:val="center"/>
            </w:trPr>
          </w:trPrChange>
        </w:trPr>
        <w:tc>
          <w:tcPr>
            <w:tcW w:w="1625" w:type="dxa"/>
            <w:vAlign w:val="center"/>
            <w:tcPrChange w:id="59" w:author="Shewmaker, Michael@Energy" w:date="2018-12-03T15:18:00Z">
              <w:tcPr>
                <w:tcW w:w="585" w:type="dxa"/>
                <w:vAlign w:val="center"/>
              </w:tcPr>
            </w:tcPrChange>
          </w:tcPr>
          <w:p w14:paraId="4CA8B513" w14:textId="77777777" w:rsidR="0039073A" w:rsidRPr="002E5ED7" w:rsidRDefault="0039073A" w:rsidP="007442E4">
            <w:pPr>
              <w:ind w:left="-38" w:right="-102"/>
              <w:jc w:val="center"/>
              <w:rPr>
                <w:rFonts w:ascii="Calibri" w:hAnsi="Calibri"/>
                <w:sz w:val="18"/>
                <w:szCs w:val="18"/>
              </w:rPr>
            </w:pPr>
          </w:p>
        </w:tc>
        <w:tc>
          <w:tcPr>
            <w:tcW w:w="1626" w:type="dxa"/>
            <w:vAlign w:val="center"/>
            <w:tcPrChange w:id="60" w:author="Shewmaker, Michael@Energy" w:date="2018-12-03T15:18:00Z">
              <w:tcPr>
                <w:tcW w:w="2160" w:type="dxa"/>
                <w:vAlign w:val="center"/>
              </w:tcPr>
            </w:tcPrChange>
          </w:tcPr>
          <w:p w14:paraId="7F3788B8" w14:textId="77777777" w:rsidR="0039073A" w:rsidRPr="002E5ED7" w:rsidRDefault="0039073A" w:rsidP="007442E4">
            <w:pPr>
              <w:ind w:left="-38" w:right="-102"/>
              <w:jc w:val="center"/>
              <w:rPr>
                <w:rFonts w:ascii="Calibri" w:hAnsi="Calibri"/>
                <w:sz w:val="18"/>
                <w:szCs w:val="18"/>
              </w:rPr>
            </w:pPr>
          </w:p>
        </w:tc>
        <w:tc>
          <w:tcPr>
            <w:tcW w:w="1626" w:type="dxa"/>
            <w:vAlign w:val="center"/>
            <w:tcPrChange w:id="61" w:author="Shewmaker, Michael@Energy" w:date="2018-12-03T15:18:00Z">
              <w:tcPr>
                <w:tcW w:w="894" w:type="dxa"/>
                <w:vAlign w:val="center"/>
              </w:tcPr>
            </w:tcPrChange>
          </w:tcPr>
          <w:p w14:paraId="1084ED7D" w14:textId="77777777" w:rsidR="0039073A" w:rsidRPr="002E5ED7" w:rsidRDefault="0039073A" w:rsidP="007442E4">
            <w:pPr>
              <w:ind w:left="-38" w:right="-102"/>
              <w:jc w:val="center"/>
              <w:rPr>
                <w:rFonts w:ascii="Calibri" w:hAnsi="Calibri"/>
                <w:sz w:val="18"/>
                <w:szCs w:val="18"/>
              </w:rPr>
            </w:pPr>
          </w:p>
        </w:tc>
        <w:tc>
          <w:tcPr>
            <w:tcW w:w="1626" w:type="dxa"/>
            <w:vAlign w:val="center"/>
            <w:tcPrChange w:id="62" w:author="Shewmaker, Michael@Energy" w:date="2018-12-03T15:18:00Z">
              <w:tcPr>
                <w:tcW w:w="1176" w:type="dxa"/>
                <w:vAlign w:val="center"/>
              </w:tcPr>
            </w:tcPrChange>
          </w:tcPr>
          <w:p w14:paraId="56978470" w14:textId="77777777" w:rsidR="0039073A" w:rsidRPr="002E5ED7" w:rsidRDefault="0039073A" w:rsidP="007442E4">
            <w:pPr>
              <w:ind w:left="45"/>
              <w:jc w:val="center"/>
              <w:rPr>
                <w:rFonts w:ascii="Calibri" w:hAnsi="Calibri"/>
                <w:sz w:val="18"/>
                <w:szCs w:val="18"/>
              </w:rPr>
            </w:pPr>
          </w:p>
        </w:tc>
        <w:tc>
          <w:tcPr>
            <w:tcW w:w="1626" w:type="dxa"/>
            <w:vAlign w:val="center"/>
            <w:tcPrChange w:id="63" w:author="Shewmaker, Michael@Energy" w:date="2018-12-03T15:18:00Z">
              <w:tcPr>
                <w:tcW w:w="990" w:type="dxa"/>
                <w:vAlign w:val="center"/>
              </w:tcPr>
            </w:tcPrChange>
          </w:tcPr>
          <w:p w14:paraId="0DC0A717" w14:textId="77777777" w:rsidR="0039073A" w:rsidRPr="002E5ED7" w:rsidRDefault="0039073A" w:rsidP="007442E4">
            <w:pPr>
              <w:ind w:left="45"/>
              <w:jc w:val="center"/>
              <w:rPr>
                <w:rFonts w:ascii="Calibri" w:hAnsi="Calibri"/>
                <w:sz w:val="18"/>
                <w:szCs w:val="18"/>
              </w:rPr>
            </w:pPr>
          </w:p>
        </w:tc>
        <w:tc>
          <w:tcPr>
            <w:tcW w:w="1626" w:type="dxa"/>
            <w:vAlign w:val="center"/>
            <w:tcPrChange w:id="64" w:author="Shewmaker, Michael@Energy" w:date="2018-12-03T15:18:00Z">
              <w:tcPr>
                <w:tcW w:w="990" w:type="dxa"/>
                <w:vAlign w:val="center"/>
              </w:tcPr>
            </w:tcPrChange>
          </w:tcPr>
          <w:p w14:paraId="32D6CE23" w14:textId="77777777" w:rsidR="0039073A" w:rsidRPr="002E5ED7" w:rsidRDefault="0039073A" w:rsidP="007442E4">
            <w:pPr>
              <w:ind w:left="-172"/>
              <w:jc w:val="center"/>
              <w:rPr>
                <w:rFonts w:ascii="Calibri" w:hAnsi="Calibri"/>
                <w:sz w:val="18"/>
                <w:szCs w:val="18"/>
              </w:rPr>
            </w:pPr>
          </w:p>
        </w:tc>
        <w:tc>
          <w:tcPr>
            <w:tcW w:w="1626" w:type="dxa"/>
            <w:vAlign w:val="center"/>
            <w:tcPrChange w:id="65" w:author="Shewmaker, Michael@Energy" w:date="2018-12-03T15:18:00Z">
              <w:tcPr>
                <w:tcW w:w="1080" w:type="dxa"/>
                <w:vAlign w:val="center"/>
              </w:tcPr>
            </w:tcPrChange>
          </w:tcPr>
          <w:p w14:paraId="75AED1B4" w14:textId="77777777" w:rsidR="0039073A" w:rsidRPr="002E5ED7" w:rsidRDefault="0039073A" w:rsidP="007442E4">
            <w:pPr>
              <w:ind w:left="-172"/>
              <w:jc w:val="center"/>
              <w:rPr>
                <w:rFonts w:ascii="Calibri" w:hAnsi="Calibri"/>
                <w:sz w:val="18"/>
                <w:szCs w:val="18"/>
              </w:rPr>
            </w:pPr>
          </w:p>
        </w:tc>
        <w:tc>
          <w:tcPr>
            <w:tcW w:w="1626" w:type="dxa"/>
            <w:vAlign w:val="center"/>
            <w:tcPrChange w:id="66" w:author="Shewmaker, Michael@Energy" w:date="2018-12-03T15:18:00Z">
              <w:tcPr>
                <w:tcW w:w="990" w:type="dxa"/>
                <w:vAlign w:val="center"/>
              </w:tcPr>
            </w:tcPrChange>
          </w:tcPr>
          <w:p w14:paraId="4EAFE10C" w14:textId="77777777" w:rsidR="0039073A" w:rsidRPr="002E5ED7" w:rsidRDefault="0039073A" w:rsidP="007442E4">
            <w:pPr>
              <w:ind w:left="-187"/>
              <w:jc w:val="center"/>
              <w:rPr>
                <w:rFonts w:ascii="Calibri" w:hAnsi="Calibri"/>
                <w:sz w:val="18"/>
                <w:szCs w:val="18"/>
              </w:rPr>
            </w:pPr>
          </w:p>
        </w:tc>
        <w:tc>
          <w:tcPr>
            <w:tcW w:w="1626" w:type="dxa"/>
            <w:vAlign w:val="center"/>
            <w:tcPrChange w:id="67" w:author="Shewmaker, Michael@Energy" w:date="2018-12-03T15:18:00Z">
              <w:tcPr>
                <w:tcW w:w="1124" w:type="dxa"/>
                <w:vAlign w:val="center"/>
              </w:tcPr>
            </w:tcPrChange>
          </w:tcPr>
          <w:p w14:paraId="1E3F162E" w14:textId="77777777" w:rsidR="0039073A" w:rsidRPr="002E5ED7" w:rsidRDefault="0039073A" w:rsidP="007442E4">
            <w:pPr>
              <w:jc w:val="center"/>
              <w:rPr>
                <w:rFonts w:ascii="Calibri" w:hAnsi="Calibri"/>
                <w:sz w:val="18"/>
                <w:szCs w:val="18"/>
              </w:rPr>
            </w:pPr>
          </w:p>
        </w:tc>
      </w:tr>
    </w:tbl>
    <w:p w14:paraId="20650D2F" w14:textId="77777777" w:rsidR="007442E4" w:rsidRPr="002E5ED7" w:rsidRDefault="007442E4" w:rsidP="007442E4">
      <w:pPr>
        <w:tabs>
          <w:tab w:val="left" w:pos="0"/>
        </w:tabs>
        <w:suppressAutoHyphens/>
        <w:ind w:left="1166" w:hanging="1166"/>
        <w:rPr>
          <w:rFonts w:ascii="Calibri" w:hAnsi="Calibri"/>
          <w:bCs/>
          <w:caps/>
          <w:sz w:val="18"/>
          <w:szCs w:val="18"/>
        </w:rPr>
      </w:pPr>
    </w:p>
    <w:tbl>
      <w:tblPr>
        <w:tblW w:w="502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75"/>
        <w:gridCol w:w="2865"/>
        <w:gridCol w:w="1173"/>
        <w:gridCol w:w="1574"/>
        <w:gridCol w:w="1314"/>
        <w:gridCol w:w="1314"/>
        <w:gridCol w:w="1433"/>
        <w:gridCol w:w="1314"/>
        <w:gridCol w:w="1433"/>
        <w:gridCol w:w="1491"/>
      </w:tblGrid>
      <w:tr w:rsidR="007442E4" w:rsidRPr="00D61457" w14:paraId="20650D31" w14:textId="77777777" w:rsidTr="00362505">
        <w:trPr>
          <w:trHeight w:val="432"/>
          <w:jc w:val="center"/>
        </w:trPr>
        <w:tc>
          <w:tcPr>
            <w:tcW w:w="14686" w:type="dxa"/>
            <w:gridSpan w:val="10"/>
            <w:tcBorders>
              <w:top w:val="single" w:sz="4" w:space="0" w:color="000000"/>
              <w:left w:val="single" w:sz="4" w:space="0" w:color="000000"/>
              <w:bottom w:val="single" w:sz="4" w:space="0" w:color="000000"/>
              <w:right w:val="single" w:sz="4" w:space="0" w:color="000000"/>
            </w:tcBorders>
            <w:vAlign w:val="center"/>
          </w:tcPr>
          <w:p w14:paraId="20650D30" w14:textId="6591B513" w:rsidR="007442E4" w:rsidRPr="00584A6C" w:rsidRDefault="00BD635E" w:rsidP="007442E4">
            <w:pPr>
              <w:rPr>
                <w:rFonts w:ascii="Calibri" w:hAnsi="Calibri"/>
                <w:b/>
                <w:sz w:val="20"/>
                <w:szCs w:val="20"/>
              </w:rPr>
            </w:pPr>
            <w:r>
              <w:rPr>
                <w:rFonts w:ascii="Calibri" w:hAnsi="Calibri"/>
                <w:b/>
                <w:sz w:val="20"/>
                <w:szCs w:val="20"/>
              </w:rPr>
              <w:t xml:space="preserve">C. </w:t>
            </w:r>
            <w:r w:rsidR="00E4567D">
              <w:rPr>
                <w:rFonts w:ascii="Calibri" w:hAnsi="Calibri"/>
                <w:b/>
                <w:sz w:val="20"/>
                <w:szCs w:val="20"/>
              </w:rPr>
              <w:t>Wall Insulation</w:t>
            </w:r>
          </w:p>
        </w:tc>
      </w:tr>
      <w:tr w:rsidR="007442E4" w:rsidRPr="002E5ED7" w14:paraId="20650D3C" w14:textId="77777777" w:rsidTr="00362505">
        <w:trPr>
          <w:trHeight w:val="288"/>
          <w:jc w:val="center"/>
        </w:trPr>
        <w:tc>
          <w:tcPr>
            <w:tcW w:w="775" w:type="dxa"/>
            <w:tcBorders>
              <w:bottom w:val="single" w:sz="4" w:space="0" w:color="auto"/>
            </w:tcBorders>
            <w:vAlign w:val="center"/>
          </w:tcPr>
          <w:p w14:paraId="20650D32" w14:textId="77777777" w:rsidR="007442E4" w:rsidRPr="002E5ED7" w:rsidRDefault="007442E4" w:rsidP="007442E4">
            <w:pPr>
              <w:jc w:val="center"/>
              <w:rPr>
                <w:rFonts w:ascii="Calibri" w:hAnsi="Calibri"/>
                <w:sz w:val="18"/>
                <w:szCs w:val="18"/>
              </w:rPr>
            </w:pPr>
            <w:r w:rsidRPr="002E5ED7">
              <w:rPr>
                <w:rFonts w:ascii="Calibri" w:hAnsi="Calibri"/>
                <w:sz w:val="18"/>
                <w:szCs w:val="18"/>
              </w:rPr>
              <w:t>01</w:t>
            </w:r>
          </w:p>
        </w:tc>
        <w:tc>
          <w:tcPr>
            <w:tcW w:w="2865" w:type="dxa"/>
            <w:tcBorders>
              <w:bottom w:val="single" w:sz="4" w:space="0" w:color="auto"/>
            </w:tcBorders>
            <w:vAlign w:val="center"/>
          </w:tcPr>
          <w:p w14:paraId="20650D33" w14:textId="77777777" w:rsidR="007442E4" w:rsidRPr="002E5ED7" w:rsidRDefault="007442E4" w:rsidP="007442E4">
            <w:pPr>
              <w:jc w:val="center"/>
              <w:rPr>
                <w:rFonts w:ascii="Calibri" w:hAnsi="Calibri"/>
                <w:sz w:val="18"/>
                <w:szCs w:val="18"/>
              </w:rPr>
            </w:pPr>
            <w:r w:rsidRPr="002E5ED7">
              <w:rPr>
                <w:rFonts w:ascii="Calibri" w:hAnsi="Calibri"/>
                <w:sz w:val="18"/>
                <w:szCs w:val="18"/>
              </w:rPr>
              <w:t>02</w:t>
            </w:r>
          </w:p>
        </w:tc>
        <w:tc>
          <w:tcPr>
            <w:tcW w:w="1173" w:type="dxa"/>
            <w:tcBorders>
              <w:bottom w:val="single" w:sz="4" w:space="0" w:color="auto"/>
            </w:tcBorders>
            <w:vAlign w:val="center"/>
          </w:tcPr>
          <w:p w14:paraId="20650D34" w14:textId="77777777" w:rsidR="007442E4" w:rsidRPr="002E5ED7" w:rsidRDefault="007442E4" w:rsidP="007442E4">
            <w:pPr>
              <w:jc w:val="center"/>
              <w:rPr>
                <w:rFonts w:ascii="Calibri" w:hAnsi="Calibri"/>
                <w:sz w:val="18"/>
                <w:szCs w:val="18"/>
              </w:rPr>
            </w:pPr>
            <w:r w:rsidRPr="002E5ED7">
              <w:rPr>
                <w:rFonts w:ascii="Calibri" w:hAnsi="Calibri"/>
                <w:sz w:val="18"/>
                <w:szCs w:val="18"/>
              </w:rPr>
              <w:t>03</w:t>
            </w:r>
          </w:p>
        </w:tc>
        <w:tc>
          <w:tcPr>
            <w:tcW w:w="1574" w:type="dxa"/>
            <w:tcBorders>
              <w:bottom w:val="single" w:sz="4" w:space="0" w:color="auto"/>
            </w:tcBorders>
            <w:vAlign w:val="center"/>
          </w:tcPr>
          <w:p w14:paraId="20650D35" w14:textId="77777777" w:rsidR="007442E4" w:rsidRPr="002E5ED7" w:rsidRDefault="007442E4" w:rsidP="007442E4">
            <w:pPr>
              <w:jc w:val="center"/>
              <w:rPr>
                <w:rFonts w:ascii="Calibri" w:hAnsi="Calibri"/>
                <w:sz w:val="18"/>
                <w:szCs w:val="18"/>
              </w:rPr>
            </w:pPr>
            <w:r w:rsidRPr="002E5ED7">
              <w:rPr>
                <w:rFonts w:ascii="Calibri" w:hAnsi="Calibri"/>
                <w:sz w:val="18"/>
                <w:szCs w:val="18"/>
              </w:rPr>
              <w:t>04</w:t>
            </w:r>
          </w:p>
        </w:tc>
        <w:tc>
          <w:tcPr>
            <w:tcW w:w="1314" w:type="dxa"/>
            <w:tcBorders>
              <w:bottom w:val="single" w:sz="4" w:space="0" w:color="auto"/>
            </w:tcBorders>
            <w:vAlign w:val="center"/>
          </w:tcPr>
          <w:p w14:paraId="20650D36" w14:textId="77777777" w:rsidR="007442E4" w:rsidRPr="002E5ED7" w:rsidRDefault="007442E4" w:rsidP="007442E4">
            <w:pPr>
              <w:jc w:val="center"/>
              <w:rPr>
                <w:rFonts w:ascii="Calibri" w:hAnsi="Calibri"/>
                <w:sz w:val="18"/>
                <w:szCs w:val="18"/>
              </w:rPr>
            </w:pPr>
            <w:r w:rsidRPr="002E5ED7">
              <w:rPr>
                <w:rFonts w:ascii="Calibri" w:hAnsi="Calibri"/>
                <w:sz w:val="18"/>
                <w:szCs w:val="18"/>
              </w:rPr>
              <w:t>05</w:t>
            </w:r>
          </w:p>
        </w:tc>
        <w:tc>
          <w:tcPr>
            <w:tcW w:w="1314" w:type="dxa"/>
            <w:tcBorders>
              <w:bottom w:val="single" w:sz="4" w:space="0" w:color="auto"/>
            </w:tcBorders>
            <w:vAlign w:val="center"/>
          </w:tcPr>
          <w:p w14:paraId="20650D37" w14:textId="77777777" w:rsidR="007442E4" w:rsidRPr="002E5ED7" w:rsidRDefault="007442E4" w:rsidP="007442E4">
            <w:pPr>
              <w:jc w:val="center"/>
              <w:rPr>
                <w:rFonts w:ascii="Calibri" w:hAnsi="Calibri"/>
                <w:sz w:val="18"/>
                <w:szCs w:val="18"/>
              </w:rPr>
            </w:pPr>
            <w:r w:rsidRPr="002E5ED7">
              <w:rPr>
                <w:rFonts w:ascii="Calibri" w:hAnsi="Calibri"/>
                <w:sz w:val="18"/>
                <w:szCs w:val="18"/>
              </w:rPr>
              <w:t>06</w:t>
            </w:r>
          </w:p>
        </w:tc>
        <w:tc>
          <w:tcPr>
            <w:tcW w:w="1433" w:type="dxa"/>
            <w:tcBorders>
              <w:bottom w:val="single" w:sz="4" w:space="0" w:color="auto"/>
            </w:tcBorders>
            <w:vAlign w:val="center"/>
          </w:tcPr>
          <w:p w14:paraId="20650D38" w14:textId="77777777" w:rsidR="007442E4" w:rsidRPr="002E5ED7" w:rsidRDefault="007442E4" w:rsidP="007442E4">
            <w:pPr>
              <w:jc w:val="center"/>
              <w:rPr>
                <w:rFonts w:ascii="Calibri" w:hAnsi="Calibri"/>
                <w:sz w:val="18"/>
                <w:szCs w:val="18"/>
              </w:rPr>
            </w:pPr>
            <w:r w:rsidRPr="002E5ED7">
              <w:rPr>
                <w:rFonts w:ascii="Calibri" w:hAnsi="Calibri"/>
                <w:sz w:val="18"/>
                <w:szCs w:val="18"/>
              </w:rPr>
              <w:t>07</w:t>
            </w:r>
          </w:p>
        </w:tc>
        <w:tc>
          <w:tcPr>
            <w:tcW w:w="1314" w:type="dxa"/>
            <w:tcBorders>
              <w:bottom w:val="single" w:sz="4" w:space="0" w:color="auto"/>
            </w:tcBorders>
            <w:vAlign w:val="center"/>
          </w:tcPr>
          <w:p w14:paraId="20650D39" w14:textId="77777777" w:rsidR="007442E4" w:rsidRPr="002E5ED7" w:rsidRDefault="007442E4" w:rsidP="007442E4">
            <w:pPr>
              <w:ind w:left="-108" w:right="-108"/>
              <w:jc w:val="center"/>
              <w:rPr>
                <w:rFonts w:ascii="Calibri" w:hAnsi="Calibri"/>
                <w:sz w:val="18"/>
                <w:szCs w:val="18"/>
              </w:rPr>
            </w:pPr>
            <w:r w:rsidRPr="002E5ED7">
              <w:rPr>
                <w:rFonts w:ascii="Calibri" w:hAnsi="Calibri"/>
                <w:sz w:val="18"/>
                <w:szCs w:val="18"/>
              </w:rPr>
              <w:t>08</w:t>
            </w:r>
          </w:p>
        </w:tc>
        <w:tc>
          <w:tcPr>
            <w:tcW w:w="1433" w:type="dxa"/>
            <w:tcBorders>
              <w:bottom w:val="single" w:sz="4" w:space="0" w:color="auto"/>
            </w:tcBorders>
            <w:vAlign w:val="center"/>
          </w:tcPr>
          <w:p w14:paraId="20650D3A" w14:textId="77777777" w:rsidR="007442E4" w:rsidRPr="002E5ED7" w:rsidRDefault="007442E4" w:rsidP="007442E4">
            <w:pPr>
              <w:jc w:val="center"/>
              <w:rPr>
                <w:rFonts w:ascii="Calibri" w:hAnsi="Calibri"/>
                <w:sz w:val="18"/>
                <w:szCs w:val="18"/>
              </w:rPr>
            </w:pPr>
            <w:r w:rsidRPr="002E5ED7">
              <w:rPr>
                <w:rFonts w:ascii="Calibri" w:hAnsi="Calibri"/>
                <w:sz w:val="18"/>
                <w:szCs w:val="18"/>
              </w:rPr>
              <w:t>09</w:t>
            </w:r>
          </w:p>
        </w:tc>
        <w:tc>
          <w:tcPr>
            <w:tcW w:w="1491" w:type="dxa"/>
            <w:tcBorders>
              <w:bottom w:val="single" w:sz="4" w:space="0" w:color="auto"/>
            </w:tcBorders>
            <w:vAlign w:val="center"/>
          </w:tcPr>
          <w:p w14:paraId="20650D3B" w14:textId="77777777" w:rsidR="007442E4" w:rsidRPr="002E5ED7" w:rsidRDefault="007442E4" w:rsidP="007442E4">
            <w:pPr>
              <w:jc w:val="center"/>
              <w:rPr>
                <w:rFonts w:ascii="Calibri" w:hAnsi="Calibri"/>
                <w:sz w:val="18"/>
                <w:szCs w:val="18"/>
              </w:rPr>
            </w:pPr>
            <w:r w:rsidRPr="002E5ED7">
              <w:rPr>
                <w:rFonts w:ascii="Calibri" w:hAnsi="Calibri"/>
                <w:sz w:val="18"/>
                <w:szCs w:val="18"/>
              </w:rPr>
              <w:t>10</w:t>
            </w:r>
          </w:p>
        </w:tc>
      </w:tr>
      <w:tr w:rsidR="007442E4" w:rsidRPr="002E5ED7" w14:paraId="20650D4C" w14:textId="77777777" w:rsidTr="00362505">
        <w:trPr>
          <w:trHeight w:val="288"/>
          <w:jc w:val="center"/>
        </w:trPr>
        <w:tc>
          <w:tcPr>
            <w:tcW w:w="775" w:type="dxa"/>
            <w:tcBorders>
              <w:bottom w:val="single" w:sz="4" w:space="0" w:color="auto"/>
            </w:tcBorders>
            <w:vAlign w:val="center"/>
          </w:tcPr>
          <w:p w14:paraId="20650D3D" w14:textId="77777777" w:rsidR="007442E4" w:rsidRPr="00E5683A" w:rsidRDefault="007442E4" w:rsidP="007442E4">
            <w:pPr>
              <w:jc w:val="center"/>
              <w:rPr>
                <w:rFonts w:ascii="Calibri" w:hAnsi="Calibri"/>
                <w:sz w:val="18"/>
                <w:szCs w:val="18"/>
              </w:rPr>
            </w:pPr>
            <w:r w:rsidRPr="00E5683A">
              <w:rPr>
                <w:rFonts w:ascii="Calibri" w:hAnsi="Calibri"/>
                <w:sz w:val="18"/>
                <w:szCs w:val="18"/>
              </w:rPr>
              <w:t>I.D.</w:t>
            </w:r>
          </w:p>
        </w:tc>
        <w:tc>
          <w:tcPr>
            <w:tcW w:w="2865" w:type="dxa"/>
            <w:tcBorders>
              <w:bottom w:val="single" w:sz="4" w:space="0" w:color="auto"/>
            </w:tcBorders>
            <w:vAlign w:val="center"/>
          </w:tcPr>
          <w:p w14:paraId="20650D3E" w14:textId="77777777" w:rsidR="007442E4" w:rsidRPr="00E5683A" w:rsidRDefault="007442E4" w:rsidP="007442E4">
            <w:pPr>
              <w:jc w:val="center"/>
              <w:rPr>
                <w:rFonts w:ascii="Calibri" w:hAnsi="Calibri"/>
                <w:sz w:val="18"/>
                <w:szCs w:val="18"/>
              </w:rPr>
            </w:pPr>
            <w:r w:rsidRPr="00E5683A">
              <w:rPr>
                <w:rFonts w:ascii="Calibri" w:hAnsi="Calibri"/>
                <w:sz w:val="18"/>
                <w:szCs w:val="18"/>
              </w:rPr>
              <w:t>Manufacturer &amp; Brand</w:t>
            </w:r>
          </w:p>
        </w:tc>
        <w:tc>
          <w:tcPr>
            <w:tcW w:w="1173" w:type="dxa"/>
            <w:tcBorders>
              <w:bottom w:val="single" w:sz="4" w:space="0" w:color="auto"/>
            </w:tcBorders>
            <w:vAlign w:val="center"/>
          </w:tcPr>
          <w:p w14:paraId="20650D3F" w14:textId="77777777" w:rsidR="007442E4" w:rsidRPr="00E5683A" w:rsidRDefault="007442E4" w:rsidP="007442E4">
            <w:pPr>
              <w:jc w:val="center"/>
              <w:rPr>
                <w:rFonts w:ascii="Calibri" w:hAnsi="Calibri"/>
                <w:sz w:val="18"/>
                <w:szCs w:val="18"/>
              </w:rPr>
            </w:pPr>
            <w:r w:rsidRPr="00E5683A">
              <w:rPr>
                <w:rFonts w:ascii="Calibri" w:hAnsi="Calibri"/>
                <w:sz w:val="18"/>
                <w:szCs w:val="18"/>
              </w:rPr>
              <w:t>Framing Material</w:t>
            </w:r>
          </w:p>
        </w:tc>
        <w:tc>
          <w:tcPr>
            <w:tcW w:w="1574" w:type="dxa"/>
            <w:tcBorders>
              <w:bottom w:val="single" w:sz="4" w:space="0" w:color="auto"/>
            </w:tcBorders>
            <w:vAlign w:val="center"/>
          </w:tcPr>
          <w:p w14:paraId="20650D40" w14:textId="77777777" w:rsidR="007442E4" w:rsidRPr="00E5683A" w:rsidRDefault="007442E4" w:rsidP="007442E4">
            <w:pPr>
              <w:jc w:val="center"/>
              <w:rPr>
                <w:rFonts w:ascii="Calibri" w:hAnsi="Calibri"/>
                <w:sz w:val="18"/>
                <w:szCs w:val="18"/>
              </w:rPr>
            </w:pPr>
            <w:r w:rsidRPr="00E5683A">
              <w:rPr>
                <w:rFonts w:ascii="Calibri" w:hAnsi="Calibri"/>
                <w:sz w:val="18"/>
                <w:szCs w:val="18"/>
              </w:rPr>
              <w:t>Framing Size &amp; Spacing</w:t>
            </w:r>
          </w:p>
        </w:tc>
        <w:tc>
          <w:tcPr>
            <w:tcW w:w="1314" w:type="dxa"/>
            <w:tcBorders>
              <w:bottom w:val="single" w:sz="4" w:space="0" w:color="auto"/>
            </w:tcBorders>
            <w:vAlign w:val="center"/>
          </w:tcPr>
          <w:p w14:paraId="20650D41" w14:textId="77777777" w:rsidR="007442E4" w:rsidRPr="00E5683A" w:rsidRDefault="007442E4" w:rsidP="007442E4">
            <w:pPr>
              <w:jc w:val="center"/>
              <w:rPr>
                <w:rFonts w:ascii="Calibri" w:hAnsi="Calibri"/>
                <w:sz w:val="18"/>
                <w:szCs w:val="18"/>
              </w:rPr>
            </w:pPr>
            <w:r w:rsidRPr="00E5683A">
              <w:rPr>
                <w:rFonts w:ascii="Calibri" w:hAnsi="Calibri"/>
                <w:sz w:val="18"/>
                <w:szCs w:val="18"/>
              </w:rPr>
              <w:t>Insulation Type</w:t>
            </w:r>
          </w:p>
        </w:tc>
        <w:tc>
          <w:tcPr>
            <w:tcW w:w="1314" w:type="dxa"/>
            <w:tcBorders>
              <w:bottom w:val="single" w:sz="4" w:space="0" w:color="auto"/>
            </w:tcBorders>
            <w:vAlign w:val="center"/>
          </w:tcPr>
          <w:p w14:paraId="20650D42" w14:textId="77777777" w:rsidR="007442E4" w:rsidRPr="00E5683A" w:rsidRDefault="007442E4" w:rsidP="007442E4">
            <w:pPr>
              <w:jc w:val="center"/>
              <w:rPr>
                <w:rFonts w:ascii="Calibri" w:hAnsi="Calibri"/>
                <w:sz w:val="18"/>
                <w:szCs w:val="18"/>
              </w:rPr>
            </w:pPr>
            <w:r w:rsidRPr="00E5683A">
              <w:rPr>
                <w:rFonts w:ascii="Calibri" w:hAnsi="Calibri"/>
                <w:sz w:val="18"/>
                <w:szCs w:val="18"/>
              </w:rPr>
              <w:t>ESR Number</w:t>
            </w:r>
          </w:p>
        </w:tc>
        <w:tc>
          <w:tcPr>
            <w:tcW w:w="1433" w:type="dxa"/>
            <w:tcBorders>
              <w:bottom w:val="single" w:sz="4" w:space="0" w:color="auto"/>
            </w:tcBorders>
            <w:vAlign w:val="center"/>
          </w:tcPr>
          <w:p w14:paraId="20650D43" w14:textId="77777777" w:rsidR="007442E4" w:rsidRPr="00E5683A" w:rsidRDefault="007442E4" w:rsidP="007442E4">
            <w:pPr>
              <w:jc w:val="center"/>
              <w:rPr>
                <w:rFonts w:ascii="Calibri" w:hAnsi="Calibri"/>
                <w:sz w:val="18"/>
                <w:szCs w:val="18"/>
              </w:rPr>
            </w:pPr>
            <w:r w:rsidRPr="00E5683A">
              <w:rPr>
                <w:rFonts w:ascii="Calibri" w:hAnsi="Calibri"/>
                <w:sz w:val="18"/>
                <w:szCs w:val="18"/>
              </w:rPr>
              <w:t xml:space="preserve">Cavity Insulation </w:t>
            </w:r>
            <w:r w:rsidR="00BD635E" w:rsidRPr="00E5683A">
              <w:rPr>
                <w:rFonts w:ascii="Calibri" w:hAnsi="Calibri"/>
                <w:sz w:val="18"/>
                <w:szCs w:val="18"/>
              </w:rPr>
              <w:br/>
            </w:r>
            <w:r w:rsidRPr="00E5683A">
              <w:rPr>
                <w:rFonts w:ascii="Calibri" w:hAnsi="Calibri"/>
                <w:sz w:val="18"/>
                <w:szCs w:val="18"/>
              </w:rPr>
              <w:t>R-value</w:t>
            </w:r>
          </w:p>
        </w:tc>
        <w:tc>
          <w:tcPr>
            <w:tcW w:w="1314" w:type="dxa"/>
            <w:tcBorders>
              <w:bottom w:val="single" w:sz="4" w:space="0" w:color="auto"/>
            </w:tcBorders>
            <w:vAlign w:val="center"/>
          </w:tcPr>
          <w:p w14:paraId="20650D44" w14:textId="77777777" w:rsidR="007442E4" w:rsidRPr="00E5683A" w:rsidRDefault="007442E4" w:rsidP="007442E4">
            <w:pPr>
              <w:jc w:val="center"/>
              <w:rPr>
                <w:rFonts w:ascii="Calibri" w:hAnsi="Calibri"/>
                <w:sz w:val="18"/>
                <w:szCs w:val="18"/>
              </w:rPr>
            </w:pPr>
            <w:r w:rsidRPr="00E5683A">
              <w:rPr>
                <w:rFonts w:ascii="Calibri" w:hAnsi="Calibri"/>
                <w:sz w:val="18"/>
                <w:szCs w:val="18"/>
              </w:rPr>
              <w:t>Insulation Depth</w:t>
            </w:r>
          </w:p>
          <w:p w14:paraId="20650D45" w14:textId="77777777" w:rsidR="007442E4" w:rsidRPr="00E5683A" w:rsidRDefault="007442E4" w:rsidP="007442E4">
            <w:pPr>
              <w:ind w:left="-28" w:right="-18"/>
              <w:jc w:val="center"/>
              <w:rPr>
                <w:rFonts w:ascii="Calibri" w:hAnsi="Calibri"/>
                <w:sz w:val="18"/>
                <w:szCs w:val="18"/>
              </w:rPr>
            </w:pPr>
            <w:r w:rsidRPr="00E5683A">
              <w:rPr>
                <w:rFonts w:ascii="Calibri" w:hAnsi="Calibri"/>
                <w:sz w:val="18"/>
                <w:szCs w:val="18"/>
              </w:rPr>
              <w:t>(inches)</w:t>
            </w:r>
          </w:p>
        </w:tc>
        <w:tc>
          <w:tcPr>
            <w:tcW w:w="1433" w:type="dxa"/>
            <w:tcBorders>
              <w:bottom w:val="single" w:sz="4" w:space="0" w:color="auto"/>
            </w:tcBorders>
            <w:vAlign w:val="center"/>
          </w:tcPr>
          <w:p w14:paraId="20650D46" w14:textId="77777777" w:rsidR="007442E4" w:rsidRPr="00E5683A" w:rsidRDefault="007442E4" w:rsidP="007442E4">
            <w:pPr>
              <w:jc w:val="center"/>
              <w:rPr>
                <w:rFonts w:ascii="Calibri" w:hAnsi="Calibri"/>
                <w:sz w:val="18"/>
                <w:szCs w:val="18"/>
              </w:rPr>
            </w:pPr>
            <w:r w:rsidRPr="00E5683A">
              <w:rPr>
                <w:rFonts w:ascii="Calibri" w:hAnsi="Calibri"/>
                <w:sz w:val="18"/>
                <w:szCs w:val="18"/>
              </w:rPr>
              <w:t>Exterior Wall</w:t>
            </w:r>
          </w:p>
          <w:p w14:paraId="20650D47" w14:textId="77777777" w:rsidR="007442E4" w:rsidRPr="00E5683A" w:rsidRDefault="007442E4" w:rsidP="007442E4">
            <w:pPr>
              <w:jc w:val="center"/>
              <w:rPr>
                <w:rFonts w:ascii="Calibri" w:hAnsi="Calibri"/>
                <w:sz w:val="18"/>
                <w:szCs w:val="18"/>
              </w:rPr>
            </w:pPr>
            <w:r w:rsidRPr="00E5683A">
              <w:rPr>
                <w:rFonts w:ascii="Calibri" w:hAnsi="Calibri"/>
                <w:sz w:val="18"/>
                <w:szCs w:val="18"/>
              </w:rPr>
              <w:t>Insulation</w:t>
            </w:r>
          </w:p>
          <w:p w14:paraId="20650D48" w14:textId="77777777" w:rsidR="007442E4" w:rsidRPr="00E5683A" w:rsidRDefault="007442E4" w:rsidP="007442E4">
            <w:pPr>
              <w:jc w:val="center"/>
              <w:rPr>
                <w:rFonts w:ascii="Calibri" w:hAnsi="Calibri"/>
                <w:sz w:val="18"/>
                <w:szCs w:val="18"/>
              </w:rPr>
            </w:pPr>
            <w:r w:rsidRPr="00E5683A">
              <w:rPr>
                <w:rFonts w:ascii="Calibri" w:hAnsi="Calibri"/>
                <w:sz w:val="18"/>
                <w:szCs w:val="18"/>
              </w:rPr>
              <w:t>R-value</w:t>
            </w:r>
          </w:p>
        </w:tc>
        <w:tc>
          <w:tcPr>
            <w:tcW w:w="1491" w:type="dxa"/>
            <w:tcBorders>
              <w:bottom w:val="single" w:sz="4" w:space="0" w:color="auto"/>
            </w:tcBorders>
            <w:vAlign w:val="center"/>
          </w:tcPr>
          <w:p w14:paraId="20650D49" w14:textId="77777777" w:rsidR="007442E4" w:rsidRPr="00E5683A" w:rsidRDefault="007442E4" w:rsidP="007442E4">
            <w:pPr>
              <w:jc w:val="center"/>
              <w:rPr>
                <w:rFonts w:ascii="Calibri" w:hAnsi="Calibri"/>
                <w:sz w:val="18"/>
                <w:szCs w:val="18"/>
              </w:rPr>
            </w:pPr>
            <w:r w:rsidRPr="00E5683A">
              <w:rPr>
                <w:rFonts w:ascii="Calibri" w:hAnsi="Calibri"/>
                <w:sz w:val="18"/>
                <w:szCs w:val="18"/>
              </w:rPr>
              <w:t>Interior Wall</w:t>
            </w:r>
          </w:p>
          <w:p w14:paraId="20650D4A" w14:textId="77777777" w:rsidR="007442E4" w:rsidRPr="00E5683A" w:rsidRDefault="007442E4" w:rsidP="007442E4">
            <w:pPr>
              <w:jc w:val="center"/>
              <w:rPr>
                <w:rFonts w:ascii="Calibri" w:hAnsi="Calibri"/>
                <w:sz w:val="18"/>
                <w:szCs w:val="18"/>
              </w:rPr>
            </w:pPr>
            <w:r w:rsidRPr="00E5683A">
              <w:rPr>
                <w:rFonts w:ascii="Calibri" w:hAnsi="Calibri"/>
                <w:sz w:val="18"/>
                <w:szCs w:val="18"/>
              </w:rPr>
              <w:t>Insulation</w:t>
            </w:r>
          </w:p>
          <w:p w14:paraId="20650D4B" w14:textId="77777777" w:rsidR="007442E4" w:rsidRPr="00E5683A" w:rsidRDefault="007442E4" w:rsidP="007442E4">
            <w:pPr>
              <w:jc w:val="center"/>
              <w:rPr>
                <w:rFonts w:ascii="Calibri" w:hAnsi="Calibri"/>
                <w:sz w:val="18"/>
                <w:szCs w:val="18"/>
              </w:rPr>
            </w:pPr>
            <w:r w:rsidRPr="00E5683A">
              <w:rPr>
                <w:rFonts w:ascii="Calibri" w:hAnsi="Calibri"/>
                <w:sz w:val="18"/>
                <w:szCs w:val="18"/>
              </w:rPr>
              <w:t>R-value</w:t>
            </w:r>
          </w:p>
        </w:tc>
      </w:tr>
      <w:tr w:rsidR="007442E4" w:rsidRPr="002E5ED7" w14:paraId="20650D57" w14:textId="77777777" w:rsidTr="00362505">
        <w:trPr>
          <w:trHeight w:val="432"/>
          <w:jc w:val="center"/>
        </w:trPr>
        <w:tc>
          <w:tcPr>
            <w:tcW w:w="775" w:type="dxa"/>
            <w:tcBorders>
              <w:top w:val="single" w:sz="4" w:space="0" w:color="auto"/>
            </w:tcBorders>
            <w:vAlign w:val="center"/>
          </w:tcPr>
          <w:p w14:paraId="20650D4D" w14:textId="77777777" w:rsidR="007442E4" w:rsidRPr="002E5ED7" w:rsidRDefault="007442E4" w:rsidP="007442E4">
            <w:pPr>
              <w:jc w:val="center"/>
              <w:rPr>
                <w:rFonts w:ascii="Calibri" w:hAnsi="Calibri"/>
                <w:sz w:val="18"/>
                <w:szCs w:val="18"/>
              </w:rPr>
            </w:pPr>
          </w:p>
        </w:tc>
        <w:tc>
          <w:tcPr>
            <w:tcW w:w="2865" w:type="dxa"/>
            <w:tcBorders>
              <w:top w:val="single" w:sz="4" w:space="0" w:color="auto"/>
            </w:tcBorders>
            <w:vAlign w:val="center"/>
          </w:tcPr>
          <w:p w14:paraId="20650D4E" w14:textId="77777777" w:rsidR="007442E4" w:rsidRPr="002E5ED7" w:rsidRDefault="007442E4" w:rsidP="007442E4">
            <w:pPr>
              <w:jc w:val="center"/>
              <w:rPr>
                <w:rFonts w:ascii="Calibri" w:hAnsi="Calibri"/>
                <w:sz w:val="18"/>
                <w:szCs w:val="18"/>
              </w:rPr>
            </w:pPr>
          </w:p>
        </w:tc>
        <w:tc>
          <w:tcPr>
            <w:tcW w:w="1173" w:type="dxa"/>
            <w:tcBorders>
              <w:top w:val="single" w:sz="4" w:space="0" w:color="auto"/>
            </w:tcBorders>
            <w:vAlign w:val="center"/>
          </w:tcPr>
          <w:p w14:paraId="20650D4F" w14:textId="77777777" w:rsidR="007442E4" w:rsidRPr="002E5ED7" w:rsidRDefault="007442E4" w:rsidP="007442E4">
            <w:pPr>
              <w:jc w:val="center"/>
              <w:rPr>
                <w:rFonts w:ascii="Calibri" w:hAnsi="Calibri"/>
                <w:sz w:val="18"/>
                <w:szCs w:val="18"/>
              </w:rPr>
            </w:pPr>
          </w:p>
        </w:tc>
        <w:tc>
          <w:tcPr>
            <w:tcW w:w="1574" w:type="dxa"/>
            <w:tcBorders>
              <w:top w:val="single" w:sz="4" w:space="0" w:color="auto"/>
            </w:tcBorders>
            <w:vAlign w:val="center"/>
          </w:tcPr>
          <w:p w14:paraId="20650D50" w14:textId="77777777" w:rsidR="007442E4" w:rsidRPr="002E5ED7" w:rsidRDefault="007442E4" w:rsidP="007442E4">
            <w:pPr>
              <w:jc w:val="center"/>
              <w:rPr>
                <w:rFonts w:ascii="Calibri" w:hAnsi="Calibri"/>
                <w:sz w:val="18"/>
                <w:szCs w:val="18"/>
              </w:rPr>
            </w:pPr>
          </w:p>
        </w:tc>
        <w:tc>
          <w:tcPr>
            <w:tcW w:w="1314" w:type="dxa"/>
            <w:tcBorders>
              <w:top w:val="single" w:sz="4" w:space="0" w:color="auto"/>
            </w:tcBorders>
            <w:vAlign w:val="center"/>
          </w:tcPr>
          <w:p w14:paraId="20650D51" w14:textId="77777777" w:rsidR="007442E4" w:rsidRPr="002E5ED7" w:rsidRDefault="007442E4" w:rsidP="007442E4">
            <w:pPr>
              <w:jc w:val="center"/>
              <w:rPr>
                <w:rFonts w:ascii="Calibri" w:hAnsi="Calibri"/>
                <w:sz w:val="18"/>
                <w:szCs w:val="18"/>
              </w:rPr>
            </w:pPr>
          </w:p>
        </w:tc>
        <w:tc>
          <w:tcPr>
            <w:tcW w:w="1314" w:type="dxa"/>
            <w:tcBorders>
              <w:top w:val="single" w:sz="4" w:space="0" w:color="auto"/>
            </w:tcBorders>
            <w:vAlign w:val="center"/>
          </w:tcPr>
          <w:p w14:paraId="20650D52" w14:textId="77777777" w:rsidR="007442E4" w:rsidRPr="002E5ED7" w:rsidRDefault="007442E4" w:rsidP="007442E4">
            <w:pPr>
              <w:jc w:val="center"/>
              <w:rPr>
                <w:rFonts w:ascii="Calibri" w:hAnsi="Calibri"/>
                <w:sz w:val="18"/>
                <w:szCs w:val="18"/>
              </w:rPr>
            </w:pPr>
          </w:p>
        </w:tc>
        <w:tc>
          <w:tcPr>
            <w:tcW w:w="1433" w:type="dxa"/>
            <w:tcBorders>
              <w:top w:val="single" w:sz="4" w:space="0" w:color="auto"/>
            </w:tcBorders>
            <w:vAlign w:val="center"/>
          </w:tcPr>
          <w:p w14:paraId="20650D53" w14:textId="77777777" w:rsidR="007442E4" w:rsidRPr="002E5ED7" w:rsidRDefault="007442E4" w:rsidP="007442E4">
            <w:pPr>
              <w:jc w:val="center"/>
              <w:rPr>
                <w:rFonts w:ascii="Calibri" w:hAnsi="Calibri"/>
                <w:sz w:val="18"/>
                <w:szCs w:val="18"/>
              </w:rPr>
            </w:pPr>
          </w:p>
        </w:tc>
        <w:tc>
          <w:tcPr>
            <w:tcW w:w="1314" w:type="dxa"/>
            <w:tcBorders>
              <w:top w:val="single" w:sz="4" w:space="0" w:color="auto"/>
            </w:tcBorders>
            <w:vAlign w:val="center"/>
          </w:tcPr>
          <w:p w14:paraId="20650D54" w14:textId="77777777" w:rsidR="007442E4" w:rsidRPr="002E5ED7" w:rsidRDefault="007442E4" w:rsidP="007442E4">
            <w:pPr>
              <w:jc w:val="center"/>
              <w:rPr>
                <w:rFonts w:ascii="Calibri" w:hAnsi="Calibri"/>
                <w:sz w:val="18"/>
                <w:szCs w:val="18"/>
              </w:rPr>
            </w:pPr>
          </w:p>
        </w:tc>
        <w:tc>
          <w:tcPr>
            <w:tcW w:w="1433" w:type="dxa"/>
            <w:vAlign w:val="center"/>
          </w:tcPr>
          <w:p w14:paraId="20650D55" w14:textId="77777777" w:rsidR="007442E4" w:rsidRPr="002E5ED7" w:rsidRDefault="007442E4" w:rsidP="007442E4">
            <w:pPr>
              <w:jc w:val="center"/>
              <w:rPr>
                <w:rFonts w:ascii="Calibri" w:hAnsi="Calibri"/>
                <w:sz w:val="18"/>
                <w:szCs w:val="18"/>
              </w:rPr>
            </w:pPr>
          </w:p>
        </w:tc>
        <w:tc>
          <w:tcPr>
            <w:tcW w:w="1491" w:type="dxa"/>
            <w:vAlign w:val="center"/>
          </w:tcPr>
          <w:p w14:paraId="20650D56" w14:textId="77777777" w:rsidR="007442E4" w:rsidRPr="002E5ED7" w:rsidRDefault="007442E4" w:rsidP="007442E4">
            <w:pPr>
              <w:jc w:val="center"/>
              <w:rPr>
                <w:rFonts w:ascii="Calibri" w:hAnsi="Calibri"/>
                <w:sz w:val="18"/>
                <w:szCs w:val="18"/>
              </w:rPr>
            </w:pPr>
          </w:p>
        </w:tc>
      </w:tr>
      <w:tr w:rsidR="007442E4" w:rsidRPr="002E5ED7" w14:paraId="20650D62" w14:textId="77777777" w:rsidTr="00362505">
        <w:trPr>
          <w:trHeight w:val="432"/>
          <w:jc w:val="center"/>
        </w:trPr>
        <w:tc>
          <w:tcPr>
            <w:tcW w:w="775" w:type="dxa"/>
            <w:vAlign w:val="center"/>
          </w:tcPr>
          <w:p w14:paraId="20650D58" w14:textId="77777777" w:rsidR="007442E4" w:rsidRPr="002E5ED7" w:rsidRDefault="007442E4" w:rsidP="007442E4">
            <w:pPr>
              <w:jc w:val="center"/>
              <w:rPr>
                <w:rFonts w:ascii="Calibri" w:hAnsi="Calibri"/>
                <w:sz w:val="18"/>
                <w:szCs w:val="18"/>
              </w:rPr>
            </w:pPr>
          </w:p>
        </w:tc>
        <w:tc>
          <w:tcPr>
            <w:tcW w:w="2865" w:type="dxa"/>
            <w:vAlign w:val="center"/>
          </w:tcPr>
          <w:p w14:paraId="20650D59" w14:textId="77777777" w:rsidR="007442E4" w:rsidRPr="002E5ED7" w:rsidRDefault="007442E4" w:rsidP="007442E4">
            <w:pPr>
              <w:jc w:val="center"/>
              <w:rPr>
                <w:rFonts w:ascii="Calibri" w:hAnsi="Calibri"/>
                <w:sz w:val="18"/>
                <w:szCs w:val="18"/>
              </w:rPr>
            </w:pPr>
          </w:p>
        </w:tc>
        <w:tc>
          <w:tcPr>
            <w:tcW w:w="1173" w:type="dxa"/>
            <w:vAlign w:val="center"/>
          </w:tcPr>
          <w:p w14:paraId="20650D5A" w14:textId="77777777" w:rsidR="007442E4" w:rsidRPr="002E5ED7" w:rsidRDefault="007442E4" w:rsidP="007442E4">
            <w:pPr>
              <w:jc w:val="center"/>
              <w:rPr>
                <w:rFonts w:ascii="Calibri" w:hAnsi="Calibri"/>
                <w:sz w:val="18"/>
                <w:szCs w:val="18"/>
              </w:rPr>
            </w:pPr>
          </w:p>
        </w:tc>
        <w:tc>
          <w:tcPr>
            <w:tcW w:w="1574" w:type="dxa"/>
            <w:vAlign w:val="center"/>
          </w:tcPr>
          <w:p w14:paraId="20650D5B" w14:textId="77777777" w:rsidR="007442E4" w:rsidRPr="002E5ED7" w:rsidRDefault="007442E4" w:rsidP="007442E4">
            <w:pPr>
              <w:jc w:val="center"/>
              <w:rPr>
                <w:rFonts w:ascii="Calibri" w:hAnsi="Calibri"/>
                <w:sz w:val="18"/>
                <w:szCs w:val="18"/>
              </w:rPr>
            </w:pPr>
          </w:p>
        </w:tc>
        <w:tc>
          <w:tcPr>
            <w:tcW w:w="1314" w:type="dxa"/>
            <w:vAlign w:val="center"/>
          </w:tcPr>
          <w:p w14:paraId="20650D5C" w14:textId="77777777" w:rsidR="007442E4" w:rsidRPr="002E5ED7" w:rsidRDefault="007442E4" w:rsidP="007442E4">
            <w:pPr>
              <w:jc w:val="center"/>
              <w:rPr>
                <w:rFonts w:ascii="Calibri" w:hAnsi="Calibri"/>
                <w:sz w:val="18"/>
                <w:szCs w:val="18"/>
              </w:rPr>
            </w:pPr>
          </w:p>
        </w:tc>
        <w:tc>
          <w:tcPr>
            <w:tcW w:w="1314" w:type="dxa"/>
            <w:vAlign w:val="center"/>
          </w:tcPr>
          <w:p w14:paraId="20650D5D" w14:textId="77777777" w:rsidR="007442E4" w:rsidRPr="002E5ED7" w:rsidRDefault="007442E4" w:rsidP="007442E4">
            <w:pPr>
              <w:jc w:val="center"/>
              <w:rPr>
                <w:rFonts w:ascii="Calibri" w:hAnsi="Calibri"/>
                <w:sz w:val="18"/>
                <w:szCs w:val="18"/>
              </w:rPr>
            </w:pPr>
          </w:p>
        </w:tc>
        <w:tc>
          <w:tcPr>
            <w:tcW w:w="1433" w:type="dxa"/>
            <w:vAlign w:val="center"/>
          </w:tcPr>
          <w:p w14:paraId="20650D5E" w14:textId="77777777" w:rsidR="007442E4" w:rsidRPr="002E5ED7" w:rsidRDefault="007442E4" w:rsidP="007442E4">
            <w:pPr>
              <w:jc w:val="center"/>
              <w:rPr>
                <w:rFonts w:ascii="Calibri" w:hAnsi="Calibri"/>
                <w:sz w:val="18"/>
                <w:szCs w:val="18"/>
              </w:rPr>
            </w:pPr>
          </w:p>
        </w:tc>
        <w:tc>
          <w:tcPr>
            <w:tcW w:w="1314" w:type="dxa"/>
            <w:vAlign w:val="center"/>
          </w:tcPr>
          <w:p w14:paraId="20650D5F" w14:textId="77777777" w:rsidR="007442E4" w:rsidRPr="002E5ED7" w:rsidRDefault="007442E4" w:rsidP="007442E4">
            <w:pPr>
              <w:jc w:val="center"/>
              <w:rPr>
                <w:rFonts w:ascii="Calibri" w:hAnsi="Calibri"/>
                <w:sz w:val="18"/>
                <w:szCs w:val="18"/>
              </w:rPr>
            </w:pPr>
          </w:p>
        </w:tc>
        <w:tc>
          <w:tcPr>
            <w:tcW w:w="1433" w:type="dxa"/>
            <w:vAlign w:val="center"/>
          </w:tcPr>
          <w:p w14:paraId="20650D60" w14:textId="77777777" w:rsidR="007442E4" w:rsidRPr="002E5ED7" w:rsidRDefault="007442E4" w:rsidP="007442E4">
            <w:pPr>
              <w:jc w:val="center"/>
              <w:rPr>
                <w:rFonts w:ascii="Calibri" w:hAnsi="Calibri"/>
                <w:sz w:val="18"/>
                <w:szCs w:val="18"/>
              </w:rPr>
            </w:pPr>
          </w:p>
        </w:tc>
        <w:tc>
          <w:tcPr>
            <w:tcW w:w="1491" w:type="dxa"/>
            <w:vAlign w:val="center"/>
          </w:tcPr>
          <w:p w14:paraId="20650D61" w14:textId="77777777" w:rsidR="007442E4" w:rsidRPr="002E5ED7" w:rsidRDefault="007442E4" w:rsidP="007442E4">
            <w:pPr>
              <w:jc w:val="center"/>
              <w:rPr>
                <w:rFonts w:ascii="Calibri" w:hAnsi="Calibri"/>
                <w:sz w:val="18"/>
                <w:szCs w:val="18"/>
              </w:rPr>
            </w:pPr>
          </w:p>
        </w:tc>
      </w:tr>
      <w:tr w:rsidR="00A62DDC" w:rsidRPr="002E5ED7" w14:paraId="4FD30CC5" w14:textId="77777777" w:rsidTr="00362505">
        <w:trPr>
          <w:trHeight w:val="432"/>
          <w:jc w:val="center"/>
        </w:trPr>
        <w:tc>
          <w:tcPr>
            <w:tcW w:w="775" w:type="dxa"/>
            <w:vAlign w:val="center"/>
          </w:tcPr>
          <w:p w14:paraId="3BFA2188" w14:textId="77777777" w:rsidR="00A62DDC" w:rsidRPr="002E5ED7" w:rsidRDefault="00A62DDC" w:rsidP="007442E4">
            <w:pPr>
              <w:jc w:val="center"/>
              <w:rPr>
                <w:rFonts w:ascii="Calibri" w:hAnsi="Calibri"/>
                <w:sz w:val="18"/>
                <w:szCs w:val="18"/>
              </w:rPr>
            </w:pPr>
          </w:p>
        </w:tc>
        <w:tc>
          <w:tcPr>
            <w:tcW w:w="2865" w:type="dxa"/>
            <w:vAlign w:val="center"/>
          </w:tcPr>
          <w:p w14:paraId="05E5303B" w14:textId="77777777" w:rsidR="00A62DDC" w:rsidRPr="002E5ED7" w:rsidRDefault="00A62DDC" w:rsidP="007442E4">
            <w:pPr>
              <w:jc w:val="center"/>
              <w:rPr>
                <w:rFonts w:ascii="Calibri" w:hAnsi="Calibri"/>
                <w:sz w:val="18"/>
                <w:szCs w:val="18"/>
              </w:rPr>
            </w:pPr>
          </w:p>
        </w:tc>
        <w:tc>
          <w:tcPr>
            <w:tcW w:w="1173" w:type="dxa"/>
            <w:vAlign w:val="center"/>
          </w:tcPr>
          <w:p w14:paraId="44780865" w14:textId="77777777" w:rsidR="00A62DDC" w:rsidRPr="002E5ED7" w:rsidRDefault="00A62DDC" w:rsidP="007442E4">
            <w:pPr>
              <w:jc w:val="center"/>
              <w:rPr>
                <w:rFonts w:ascii="Calibri" w:hAnsi="Calibri"/>
                <w:sz w:val="18"/>
                <w:szCs w:val="18"/>
              </w:rPr>
            </w:pPr>
          </w:p>
        </w:tc>
        <w:tc>
          <w:tcPr>
            <w:tcW w:w="1574" w:type="dxa"/>
            <w:vAlign w:val="center"/>
          </w:tcPr>
          <w:p w14:paraId="4BE6F70A" w14:textId="77777777" w:rsidR="00A62DDC" w:rsidRPr="002E5ED7" w:rsidRDefault="00A62DDC" w:rsidP="007442E4">
            <w:pPr>
              <w:jc w:val="center"/>
              <w:rPr>
                <w:rFonts w:ascii="Calibri" w:hAnsi="Calibri"/>
                <w:sz w:val="18"/>
                <w:szCs w:val="18"/>
              </w:rPr>
            </w:pPr>
          </w:p>
        </w:tc>
        <w:tc>
          <w:tcPr>
            <w:tcW w:w="1314" w:type="dxa"/>
            <w:vAlign w:val="center"/>
          </w:tcPr>
          <w:p w14:paraId="76A00722" w14:textId="77777777" w:rsidR="00A62DDC" w:rsidRPr="002E5ED7" w:rsidRDefault="00A62DDC" w:rsidP="007442E4">
            <w:pPr>
              <w:jc w:val="center"/>
              <w:rPr>
                <w:rFonts w:ascii="Calibri" w:hAnsi="Calibri"/>
                <w:sz w:val="18"/>
                <w:szCs w:val="18"/>
              </w:rPr>
            </w:pPr>
          </w:p>
        </w:tc>
        <w:tc>
          <w:tcPr>
            <w:tcW w:w="1314" w:type="dxa"/>
            <w:vAlign w:val="center"/>
          </w:tcPr>
          <w:p w14:paraId="743E8EA5" w14:textId="77777777" w:rsidR="00A62DDC" w:rsidRPr="002E5ED7" w:rsidRDefault="00A62DDC" w:rsidP="007442E4">
            <w:pPr>
              <w:jc w:val="center"/>
              <w:rPr>
                <w:rFonts w:ascii="Calibri" w:hAnsi="Calibri"/>
                <w:sz w:val="18"/>
                <w:szCs w:val="18"/>
              </w:rPr>
            </w:pPr>
          </w:p>
        </w:tc>
        <w:tc>
          <w:tcPr>
            <w:tcW w:w="1433" w:type="dxa"/>
            <w:vAlign w:val="center"/>
          </w:tcPr>
          <w:p w14:paraId="1EF35458" w14:textId="77777777" w:rsidR="00A62DDC" w:rsidRPr="002E5ED7" w:rsidRDefault="00A62DDC" w:rsidP="007442E4">
            <w:pPr>
              <w:jc w:val="center"/>
              <w:rPr>
                <w:rFonts w:ascii="Calibri" w:hAnsi="Calibri"/>
                <w:sz w:val="18"/>
                <w:szCs w:val="18"/>
              </w:rPr>
            </w:pPr>
          </w:p>
        </w:tc>
        <w:tc>
          <w:tcPr>
            <w:tcW w:w="1314" w:type="dxa"/>
            <w:vAlign w:val="center"/>
          </w:tcPr>
          <w:p w14:paraId="77F765F1" w14:textId="77777777" w:rsidR="00A62DDC" w:rsidRPr="002E5ED7" w:rsidRDefault="00A62DDC" w:rsidP="007442E4">
            <w:pPr>
              <w:jc w:val="center"/>
              <w:rPr>
                <w:rFonts w:ascii="Calibri" w:hAnsi="Calibri"/>
                <w:sz w:val="18"/>
                <w:szCs w:val="18"/>
              </w:rPr>
            </w:pPr>
          </w:p>
        </w:tc>
        <w:tc>
          <w:tcPr>
            <w:tcW w:w="1433" w:type="dxa"/>
            <w:vAlign w:val="center"/>
          </w:tcPr>
          <w:p w14:paraId="690ED4AC" w14:textId="77777777" w:rsidR="00A62DDC" w:rsidRPr="002E5ED7" w:rsidRDefault="00A62DDC" w:rsidP="007442E4">
            <w:pPr>
              <w:jc w:val="center"/>
              <w:rPr>
                <w:rFonts w:ascii="Calibri" w:hAnsi="Calibri"/>
                <w:sz w:val="18"/>
                <w:szCs w:val="18"/>
              </w:rPr>
            </w:pPr>
          </w:p>
        </w:tc>
        <w:tc>
          <w:tcPr>
            <w:tcW w:w="1491" w:type="dxa"/>
            <w:vAlign w:val="center"/>
          </w:tcPr>
          <w:p w14:paraId="7901A991" w14:textId="77777777" w:rsidR="00A62DDC" w:rsidRPr="002E5ED7" w:rsidRDefault="00A62DDC" w:rsidP="007442E4">
            <w:pPr>
              <w:jc w:val="center"/>
              <w:rPr>
                <w:rFonts w:ascii="Calibri" w:hAnsi="Calibri"/>
                <w:sz w:val="18"/>
                <w:szCs w:val="18"/>
              </w:rPr>
            </w:pPr>
          </w:p>
        </w:tc>
      </w:tr>
      <w:tr w:rsidR="00A62DDC" w:rsidRPr="002E5ED7" w14:paraId="4E183C57" w14:textId="77777777" w:rsidTr="00362505">
        <w:trPr>
          <w:trHeight w:val="432"/>
          <w:jc w:val="center"/>
        </w:trPr>
        <w:tc>
          <w:tcPr>
            <w:tcW w:w="775" w:type="dxa"/>
            <w:vAlign w:val="center"/>
          </w:tcPr>
          <w:p w14:paraId="521C51F7" w14:textId="77777777" w:rsidR="00A62DDC" w:rsidRPr="002E5ED7" w:rsidRDefault="00A62DDC" w:rsidP="007442E4">
            <w:pPr>
              <w:jc w:val="center"/>
              <w:rPr>
                <w:rFonts w:ascii="Calibri" w:hAnsi="Calibri"/>
                <w:sz w:val="18"/>
                <w:szCs w:val="18"/>
              </w:rPr>
            </w:pPr>
          </w:p>
        </w:tc>
        <w:tc>
          <w:tcPr>
            <w:tcW w:w="2865" w:type="dxa"/>
            <w:vAlign w:val="center"/>
          </w:tcPr>
          <w:p w14:paraId="23815D87" w14:textId="77777777" w:rsidR="00A62DDC" w:rsidRPr="002E5ED7" w:rsidRDefault="00A62DDC" w:rsidP="007442E4">
            <w:pPr>
              <w:jc w:val="center"/>
              <w:rPr>
                <w:rFonts w:ascii="Calibri" w:hAnsi="Calibri"/>
                <w:sz w:val="18"/>
                <w:szCs w:val="18"/>
              </w:rPr>
            </w:pPr>
          </w:p>
        </w:tc>
        <w:tc>
          <w:tcPr>
            <w:tcW w:w="1173" w:type="dxa"/>
            <w:vAlign w:val="center"/>
          </w:tcPr>
          <w:p w14:paraId="34EDD3FE" w14:textId="77777777" w:rsidR="00A62DDC" w:rsidRPr="002E5ED7" w:rsidRDefault="00A62DDC" w:rsidP="007442E4">
            <w:pPr>
              <w:jc w:val="center"/>
              <w:rPr>
                <w:rFonts w:ascii="Calibri" w:hAnsi="Calibri"/>
                <w:sz w:val="18"/>
                <w:szCs w:val="18"/>
              </w:rPr>
            </w:pPr>
          </w:p>
        </w:tc>
        <w:tc>
          <w:tcPr>
            <w:tcW w:w="1574" w:type="dxa"/>
            <w:vAlign w:val="center"/>
          </w:tcPr>
          <w:p w14:paraId="22EA89D9" w14:textId="77777777" w:rsidR="00A62DDC" w:rsidRPr="002E5ED7" w:rsidRDefault="00A62DDC" w:rsidP="007442E4">
            <w:pPr>
              <w:jc w:val="center"/>
              <w:rPr>
                <w:rFonts w:ascii="Calibri" w:hAnsi="Calibri"/>
                <w:sz w:val="18"/>
                <w:szCs w:val="18"/>
              </w:rPr>
            </w:pPr>
          </w:p>
        </w:tc>
        <w:tc>
          <w:tcPr>
            <w:tcW w:w="1314" w:type="dxa"/>
            <w:vAlign w:val="center"/>
          </w:tcPr>
          <w:p w14:paraId="1AB703C1" w14:textId="77777777" w:rsidR="00A62DDC" w:rsidRPr="002E5ED7" w:rsidRDefault="00A62DDC" w:rsidP="007442E4">
            <w:pPr>
              <w:jc w:val="center"/>
              <w:rPr>
                <w:rFonts w:ascii="Calibri" w:hAnsi="Calibri"/>
                <w:sz w:val="18"/>
                <w:szCs w:val="18"/>
              </w:rPr>
            </w:pPr>
          </w:p>
        </w:tc>
        <w:tc>
          <w:tcPr>
            <w:tcW w:w="1314" w:type="dxa"/>
            <w:vAlign w:val="center"/>
          </w:tcPr>
          <w:p w14:paraId="7A17C63F" w14:textId="77777777" w:rsidR="00A62DDC" w:rsidRPr="002E5ED7" w:rsidRDefault="00A62DDC" w:rsidP="007442E4">
            <w:pPr>
              <w:jc w:val="center"/>
              <w:rPr>
                <w:rFonts w:ascii="Calibri" w:hAnsi="Calibri"/>
                <w:sz w:val="18"/>
                <w:szCs w:val="18"/>
              </w:rPr>
            </w:pPr>
          </w:p>
        </w:tc>
        <w:tc>
          <w:tcPr>
            <w:tcW w:w="1433" w:type="dxa"/>
            <w:vAlign w:val="center"/>
          </w:tcPr>
          <w:p w14:paraId="7D1D557F" w14:textId="77777777" w:rsidR="00A62DDC" w:rsidRPr="002E5ED7" w:rsidRDefault="00A62DDC" w:rsidP="007442E4">
            <w:pPr>
              <w:jc w:val="center"/>
              <w:rPr>
                <w:rFonts w:ascii="Calibri" w:hAnsi="Calibri"/>
                <w:sz w:val="18"/>
                <w:szCs w:val="18"/>
              </w:rPr>
            </w:pPr>
          </w:p>
        </w:tc>
        <w:tc>
          <w:tcPr>
            <w:tcW w:w="1314" w:type="dxa"/>
            <w:vAlign w:val="center"/>
          </w:tcPr>
          <w:p w14:paraId="6965D7A7" w14:textId="77777777" w:rsidR="00A62DDC" w:rsidRPr="002E5ED7" w:rsidRDefault="00A62DDC" w:rsidP="007442E4">
            <w:pPr>
              <w:jc w:val="center"/>
              <w:rPr>
                <w:rFonts w:ascii="Calibri" w:hAnsi="Calibri"/>
                <w:sz w:val="18"/>
                <w:szCs w:val="18"/>
              </w:rPr>
            </w:pPr>
          </w:p>
        </w:tc>
        <w:tc>
          <w:tcPr>
            <w:tcW w:w="1433" w:type="dxa"/>
            <w:vAlign w:val="center"/>
          </w:tcPr>
          <w:p w14:paraId="030F1EE1" w14:textId="77777777" w:rsidR="00A62DDC" w:rsidRPr="002E5ED7" w:rsidRDefault="00A62DDC" w:rsidP="007442E4">
            <w:pPr>
              <w:jc w:val="center"/>
              <w:rPr>
                <w:rFonts w:ascii="Calibri" w:hAnsi="Calibri"/>
                <w:sz w:val="18"/>
                <w:szCs w:val="18"/>
              </w:rPr>
            </w:pPr>
          </w:p>
        </w:tc>
        <w:tc>
          <w:tcPr>
            <w:tcW w:w="1491" w:type="dxa"/>
            <w:vAlign w:val="center"/>
          </w:tcPr>
          <w:p w14:paraId="76203EDB" w14:textId="77777777" w:rsidR="00A62DDC" w:rsidRPr="002E5ED7" w:rsidRDefault="00A62DDC" w:rsidP="007442E4">
            <w:pPr>
              <w:jc w:val="center"/>
              <w:rPr>
                <w:rFonts w:ascii="Calibri" w:hAnsi="Calibri"/>
                <w:sz w:val="18"/>
                <w:szCs w:val="18"/>
              </w:rPr>
            </w:pPr>
          </w:p>
        </w:tc>
      </w:tr>
      <w:tr w:rsidR="00A62DDC" w:rsidRPr="002E5ED7" w14:paraId="79F84CCD" w14:textId="77777777" w:rsidTr="00362505">
        <w:trPr>
          <w:trHeight w:val="432"/>
          <w:jc w:val="center"/>
        </w:trPr>
        <w:tc>
          <w:tcPr>
            <w:tcW w:w="775" w:type="dxa"/>
            <w:vAlign w:val="center"/>
          </w:tcPr>
          <w:p w14:paraId="0AB71682" w14:textId="77777777" w:rsidR="00A62DDC" w:rsidRPr="002E5ED7" w:rsidRDefault="00A62DDC" w:rsidP="007442E4">
            <w:pPr>
              <w:jc w:val="center"/>
              <w:rPr>
                <w:rFonts w:ascii="Calibri" w:hAnsi="Calibri"/>
                <w:sz w:val="18"/>
                <w:szCs w:val="18"/>
              </w:rPr>
            </w:pPr>
          </w:p>
        </w:tc>
        <w:tc>
          <w:tcPr>
            <w:tcW w:w="2865" w:type="dxa"/>
            <w:vAlign w:val="center"/>
          </w:tcPr>
          <w:p w14:paraId="2CE71CF8" w14:textId="77777777" w:rsidR="00A62DDC" w:rsidRPr="002E5ED7" w:rsidRDefault="00A62DDC" w:rsidP="007442E4">
            <w:pPr>
              <w:jc w:val="center"/>
              <w:rPr>
                <w:rFonts w:ascii="Calibri" w:hAnsi="Calibri"/>
                <w:sz w:val="18"/>
                <w:szCs w:val="18"/>
              </w:rPr>
            </w:pPr>
          </w:p>
        </w:tc>
        <w:tc>
          <w:tcPr>
            <w:tcW w:w="1173" w:type="dxa"/>
            <w:vAlign w:val="center"/>
          </w:tcPr>
          <w:p w14:paraId="394F2239" w14:textId="77777777" w:rsidR="00A62DDC" w:rsidRPr="002E5ED7" w:rsidRDefault="00A62DDC" w:rsidP="007442E4">
            <w:pPr>
              <w:jc w:val="center"/>
              <w:rPr>
                <w:rFonts w:ascii="Calibri" w:hAnsi="Calibri"/>
                <w:sz w:val="18"/>
                <w:szCs w:val="18"/>
              </w:rPr>
            </w:pPr>
          </w:p>
        </w:tc>
        <w:tc>
          <w:tcPr>
            <w:tcW w:w="1574" w:type="dxa"/>
            <w:vAlign w:val="center"/>
          </w:tcPr>
          <w:p w14:paraId="2BE0AD2A" w14:textId="77777777" w:rsidR="00A62DDC" w:rsidRPr="002E5ED7" w:rsidRDefault="00A62DDC" w:rsidP="007442E4">
            <w:pPr>
              <w:jc w:val="center"/>
              <w:rPr>
                <w:rFonts w:ascii="Calibri" w:hAnsi="Calibri"/>
                <w:sz w:val="18"/>
                <w:szCs w:val="18"/>
              </w:rPr>
            </w:pPr>
          </w:p>
        </w:tc>
        <w:tc>
          <w:tcPr>
            <w:tcW w:w="1314" w:type="dxa"/>
            <w:vAlign w:val="center"/>
          </w:tcPr>
          <w:p w14:paraId="655FF088" w14:textId="77777777" w:rsidR="00A62DDC" w:rsidRPr="002E5ED7" w:rsidRDefault="00A62DDC" w:rsidP="007442E4">
            <w:pPr>
              <w:jc w:val="center"/>
              <w:rPr>
                <w:rFonts w:ascii="Calibri" w:hAnsi="Calibri"/>
                <w:sz w:val="18"/>
                <w:szCs w:val="18"/>
              </w:rPr>
            </w:pPr>
          </w:p>
        </w:tc>
        <w:tc>
          <w:tcPr>
            <w:tcW w:w="1314" w:type="dxa"/>
            <w:vAlign w:val="center"/>
          </w:tcPr>
          <w:p w14:paraId="2C9B8E2A" w14:textId="77777777" w:rsidR="00A62DDC" w:rsidRPr="002E5ED7" w:rsidRDefault="00A62DDC" w:rsidP="007442E4">
            <w:pPr>
              <w:jc w:val="center"/>
              <w:rPr>
                <w:rFonts w:ascii="Calibri" w:hAnsi="Calibri"/>
                <w:sz w:val="18"/>
                <w:szCs w:val="18"/>
              </w:rPr>
            </w:pPr>
          </w:p>
        </w:tc>
        <w:tc>
          <w:tcPr>
            <w:tcW w:w="1433" w:type="dxa"/>
            <w:vAlign w:val="center"/>
          </w:tcPr>
          <w:p w14:paraId="66A9A54A" w14:textId="77777777" w:rsidR="00A62DDC" w:rsidRPr="002E5ED7" w:rsidRDefault="00A62DDC" w:rsidP="007442E4">
            <w:pPr>
              <w:jc w:val="center"/>
              <w:rPr>
                <w:rFonts w:ascii="Calibri" w:hAnsi="Calibri"/>
                <w:sz w:val="18"/>
                <w:szCs w:val="18"/>
              </w:rPr>
            </w:pPr>
          </w:p>
        </w:tc>
        <w:tc>
          <w:tcPr>
            <w:tcW w:w="1314" w:type="dxa"/>
            <w:vAlign w:val="center"/>
          </w:tcPr>
          <w:p w14:paraId="15370564" w14:textId="77777777" w:rsidR="00A62DDC" w:rsidRPr="002E5ED7" w:rsidRDefault="00A62DDC" w:rsidP="007442E4">
            <w:pPr>
              <w:jc w:val="center"/>
              <w:rPr>
                <w:rFonts w:ascii="Calibri" w:hAnsi="Calibri"/>
                <w:sz w:val="18"/>
                <w:szCs w:val="18"/>
              </w:rPr>
            </w:pPr>
          </w:p>
        </w:tc>
        <w:tc>
          <w:tcPr>
            <w:tcW w:w="1433" w:type="dxa"/>
            <w:vAlign w:val="center"/>
          </w:tcPr>
          <w:p w14:paraId="7AD68A51" w14:textId="77777777" w:rsidR="00A62DDC" w:rsidRPr="002E5ED7" w:rsidRDefault="00A62DDC" w:rsidP="007442E4">
            <w:pPr>
              <w:jc w:val="center"/>
              <w:rPr>
                <w:rFonts w:ascii="Calibri" w:hAnsi="Calibri"/>
                <w:sz w:val="18"/>
                <w:szCs w:val="18"/>
              </w:rPr>
            </w:pPr>
          </w:p>
        </w:tc>
        <w:tc>
          <w:tcPr>
            <w:tcW w:w="1491" w:type="dxa"/>
            <w:vAlign w:val="center"/>
          </w:tcPr>
          <w:p w14:paraId="13854016" w14:textId="77777777" w:rsidR="00A62DDC" w:rsidRPr="002E5ED7" w:rsidRDefault="00A62DDC" w:rsidP="007442E4">
            <w:pPr>
              <w:jc w:val="center"/>
              <w:rPr>
                <w:rFonts w:ascii="Calibri" w:hAnsi="Calibri"/>
                <w:sz w:val="18"/>
                <w:szCs w:val="18"/>
              </w:rPr>
            </w:pPr>
          </w:p>
        </w:tc>
      </w:tr>
      <w:tr w:rsidR="00A62DDC" w:rsidRPr="002E5ED7" w14:paraId="1C185F73" w14:textId="77777777" w:rsidTr="00362505">
        <w:trPr>
          <w:trHeight w:val="432"/>
          <w:jc w:val="center"/>
        </w:trPr>
        <w:tc>
          <w:tcPr>
            <w:tcW w:w="775" w:type="dxa"/>
            <w:vAlign w:val="center"/>
          </w:tcPr>
          <w:p w14:paraId="0C99722C" w14:textId="77777777" w:rsidR="00A62DDC" w:rsidRPr="002E5ED7" w:rsidRDefault="00A62DDC" w:rsidP="007442E4">
            <w:pPr>
              <w:jc w:val="center"/>
              <w:rPr>
                <w:rFonts w:ascii="Calibri" w:hAnsi="Calibri"/>
                <w:sz w:val="18"/>
                <w:szCs w:val="18"/>
              </w:rPr>
            </w:pPr>
          </w:p>
        </w:tc>
        <w:tc>
          <w:tcPr>
            <w:tcW w:w="2865" w:type="dxa"/>
            <w:vAlign w:val="center"/>
          </w:tcPr>
          <w:p w14:paraId="75BDB7B4" w14:textId="77777777" w:rsidR="00A62DDC" w:rsidRPr="002E5ED7" w:rsidRDefault="00A62DDC" w:rsidP="007442E4">
            <w:pPr>
              <w:jc w:val="center"/>
              <w:rPr>
                <w:rFonts w:ascii="Calibri" w:hAnsi="Calibri"/>
                <w:sz w:val="18"/>
                <w:szCs w:val="18"/>
              </w:rPr>
            </w:pPr>
          </w:p>
        </w:tc>
        <w:tc>
          <w:tcPr>
            <w:tcW w:w="1173" w:type="dxa"/>
            <w:vAlign w:val="center"/>
          </w:tcPr>
          <w:p w14:paraId="0A3D7DAA" w14:textId="77777777" w:rsidR="00A62DDC" w:rsidRPr="002E5ED7" w:rsidRDefault="00A62DDC" w:rsidP="007442E4">
            <w:pPr>
              <w:jc w:val="center"/>
              <w:rPr>
                <w:rFonts w:ascii="Calibri" w:hAnsi="Calibri"/>
                <w:sz w:val="18"/>
                <w:szCs w:val="18"/>
              </w:rPr>
            </w:pPr>
          </w:p>
        </w:tc>
        <w:tc>
          <w:tcPr>
            <w:tcW w:w="1574" w:type="dxa"/>
            <w:vAlign w:val="center"/>
          </w:tcPr>
          <w:p w14:paraId="740A8D3D" w14:textId="77777777" w:rsidR="00A62DDC" w:rsidRPr="002E5ED7" w:rsidRDefault="00A62DDC" w:rsidP="007442E4">
            <w:pPr>
              <w:jc w:val="center"/>
              <w:rPr>
                <w:rFonts w:ascii="Calibri" w:hAnsi="Calibri"/>
                <w:sz w:val="18"/>
                <w:szCs w:val="18"/>
              </w:rPr>
            </w:pPr>
          </w:p>
        </w:tc>
        <w:tc>
          <w:tcPr>
            <w:tcW w:w="1314" w:type="dxa"/>
            <w:vAlign w:val="center"/>
          </w:tcPr>
          <w:p w14:paraId="53D95CFD" w14:textId="77777777" w:rsidR="00A62DDC" w:rsidRPr="002E5ED7" w:rsidRDefault="00A62DDC" w:rsidP="007442E4">
            <w:pPr>
              <w:jc w:val="center"/>
              <w:rPr>
                <w:rFonts w:ascii="Calibri" w:hAnsi="Calibri"/>
                <w:sz w:val="18"/>
                <w:szCs w:val="18"/>
              </w:rPr>
            </w:pPr>
          </w:p>
        </w:tc>
        <w:tc>
          <w:tcPr>
            <w:tcW w:w="1314" w:type="dxa"/>
            <w:vAlign w:val="center"/>
          </w:tcPr>
          <w:p w14:paraId="54D12B1A" w14:textId="77777777" w:rsidR="00A62DDC" w:rsidRPr="002E5ED7" w:rsidRDefault="00A62DDC" w:rsidP="007442E4">
            <w:pPr>
              <w:jc w:val="center"/>
              <w:rPr>
                <w:rFonts w:ascii="Calibri" w:hAnsi="Calibri"/>
                <w:sz w:val="18"/>
                <w:szCs w:val="18"/>
              </w:rPr>
            </w:pPr>
          </w:p>
        </w:tc>
        <w:tc>
          <w:tcPr>
            <w:tcW w:w="1433" w:type="dxa"/>
            <w:vAlign w:val="center"/>
          </w:tcPr>
          <w:p w14:paraId="776F7270" w14:textId="77777777" w:rsidR="00A62DDC" w:rsidRPr="002E5ED7" w:rsidRDefault="00A62DDC" w:rsidP="007442E4">
            <w:pPr>
              <w:jc w:val="center"/>
              <w:rPr>
                <w:rFonts w:ascii="Calibri" w:hAnsi="Calibri"/>
                <w:sz w:val="18"/>
                <w:szCs w:val="18"/>
              </w:rPr>
            </w:pPr>
          </w:p>
        </w:tc>
        <w:tc>
          <w:tcPr>
            <w:tcW w:w="1314" w:type="dxa"/>
            <w:vAlign w:val="center"/>
          </w:tcPr>
          <w:p w14:paraId="09862568" w14:textId="77777777" w:rsidR="00A62DDC" w:rsidRPr="002E5ED7" w:rsidRDefault="00A62DDC" w:rsidP="007442E4">
            <w:pPr>
              <w:jc w:val="center"/>
              <w:rPr>
                <w:rFonts w:ascii="Calibri" w:hAnsi="Calibri"/>
                <w:sz w:val="18"/>
                <w:szCs w:val="18"/>
              </w:rPr>
            </w:pPr>
          </w:p>
        </w:tc>
        <w:tc>
          <w:tcPr>
            <w:tcW w:w="1433" w:type="dxa"/>
            <w:vAlign w:val="center"/>
          </w:tcPr>
          <w:p w14:paraId="7A55BDDA" w14:textId="77777777" w:rsidR="00A62DDC" w:rsidRPr="002E5ED7" w:rsidRDefault="00A62DDC" w:rsidP="007442E4">
            <w:pPr>
              <w:jc w:val="center"/>
              <w:rPr>
                <w:rFonts w:ascii="Calibri" w:hAnsi="Calibri"/>
                <w:sz w:val="18"/>
                <w:szCs w:val="18"/>
              </w:rPr>
            </w:pPr>
          </w:p>
        </w:tc>
        <w:tc>
          <w:tcPr>
            <w:tcW w:w="1491" w:type="dxa"/>
            <w:vAlign w:val="center"/>
          </w:tcPr>
          <w:p w14:paraId="46614171" w14:textId="77777777" w:rsidR="00A62DDC" w:rsidRPr="002E5ED7" w:rsidRDefault="00A62DDC" w:rsidP="007442E4">
            <w:pPr>
              <w:jc w:val="center"/>
              <w:rPr>
                <w:rFonts w:ascii="Calibri" w:hAnsi="Calibri"/>
                <w:sz w:val="18"/>
                <w:szCs w:val="18"/>
              </w:rPr>
            </w:pPr>
          </w:p>
        </w:tc>
      </w:tr>
    </w:tbl>
    <w:p w14:paraId="72D598BA" w14:textId="2F427320" w:rsidR="00A62DDC" w:rsidRDefault="00A62DDC">
      <w:r>
        <w:br w:type="page"/>
      </w:r>
    </w:p>
    <w:tbl>
      <w:tblPr>
        <w:tblW w:w="499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1"/>
        <w:gridCol w:w="3175"/>
        <w:gridCol w:w="1794"/>
        <w:gridCol w:w="1795"/>
        <w:gridCol w:w="1775"/>
        <w:gridCol w:w="1774"/>
        <w:gridCol w:w="1775"/>
        <w:gridCol w:w="1777"/>
      </w:tblGrid>
      <w:tr w:rsidR="007442E4" w:rsidRPr="00D61457" w14:paraId="20650D65" w14:textId="77777777" w:rsidTr="00362505">
        <w:trPr>
          <w:trHeight w:val="432"/>
          <w:jc w:val="center"/>
        </w:trPr>
        <w:tc>
          <w:tcPr>
            <w:tcW w:w="14596" w:type="dxa"/>
            <w:gridSpan w:val="8"/>
            <w:tcBorders>
              <w:top w:val="single" w:sz="4" w:space="0" w:color="000000"/>
              <w:left w:val="single" w:sz="4" w:space="0" w:color="000000"/>
              <w:bottom w:val="single" w:sz="4" w:space="0" w:color="000000"/>
              <w:right w:val="single" w:sz="4" w:space="0" w:color="000000"/>
            </w:tcBorders>
            <w:vAlign w:val="center"/>
          </w:tcPr>
          <w:p w14:paraId="20650D64" w14:textId="21DC80C8" w:rsidR="007442E4" w:rsidRPr="00584A6C" w:rsidRDefault="00BD635E" w:rsidP="007442E4">
            <w:pPr>
              <w:rPr>
                <w:rFonts w:ascii="Calibri" w:hAnsi="Calibri"/>
                <w:b/>
                <w:sz w:val="20"/>
                <w:szCs w:val="20"/>
              </w:rPr>
            </w:pPr>
            <w:r>
              <w:rPr>
                <w:rFonts w:ascii="Calibri" w:hAnsi="Calibri"/>
                <w:b/>
                <w:sz w:val="20"/>
                <w:szCs w:val="20"/>
              </w:rPr>
              <w:t xml:space="preserve">D. </w:t>
            </w:r>
            <w:r w:rsidR="00E4567D">
              <w:rPr>
                <w:rFonts w:ascii="Calibri" w:hAnsi="Calibri"/>
                <w:b/>
                <w:sz w:val="20"/>
                <w:szCs w:val="20"/>
              </w:rPr>
              <w:t>Mass Insulation</w:t>
            </w:r>
          </w:p>
        </w:tc>
      </w:tr>
      <w:tr w:rsidR="007442E4" w:rsidRPr="002E5ED7" w14:paraId="20650D6E" w14:textId="77777777" w:rsidTr="00362505">
        <w:trPr>
          <w:trHeight w:val="288"/>
          <w:jc w:val="center"/>
        </w:trPr>
        <w:tc>
          <w:tcPr>
            <w:tcW w:w="731" w:type="dxa"/>
            <w:vAlign w:val="center"/>
          </w:tcPr>
          <w:p w14:paraId="20650D66" w14:textId="77777777" w:rsidR="007442E4" w:rsidRPr="002E5ED7" w:rsidRDefault="007442E4" w:rsidP="007442E4">
            <w:pPr>
              <w:ind w:left="-21"/>
              <w:jc w:val="center"/>
              <w:rPr>
                <w:rFonts w:ascii="Calibri" w:hAnsi="Calibri"/>
                <w:sz w:val="18"/>
                <w:szCs w:val="18"/>
              </w:rPr>
            </w:pPr>
            <w:r w:rsidRPr="002E5ED7">
              <w:rPr>
                <w:rFonts w:ascii="Calibri" w:hAnsi="Calibri"/>
                <w:sz w:val="18"/>
                <w:szCs w:val="18"/>
              </w:rPr>
              <w:t>01</w:t>
            </w:r>
          </w:p>
        </w:tc>
        <w:tc>
          <w:tcPr>
            <w:tcW w:w="3175" w:type="dxa"/>
            <w:vAlign w:val="center"/>
          </w:tcPr>
          <w:p w14:paraId="20650D67" w14:textId="77777777" w:rsidR="007442E4" w:rsidRPr="002E5ED7" w:rsidRDefault="007442E4" w:rsidP="007442E4">
            <w:pPr>
              <w:ind w:left="-21"/>
              <w:jc w:val="center"/>
              <w:rPr>
                <w:rFonts w:ascii="Calibri" w:hAnsi="Calibri"/>
                <w:sz w:val="18"/>
                <w:szCs w:val="18"/>
              </w:rPr>
            </w:pPr>
            <w:r w:rsidRPr="002E5ED7">
              <w:rPr>
                <w:rFonts w:ascii="Calibri" w:hAnsi="Calibri"/>
                <w:sz w:val="18"/>
                <w:szCs w:val="18"/>
              </w:rPr>
              <w:t>02</w:t>
            </w:r>
          </w:p>
        </w:tc>
        <w:tc>
          <w:tcPr>
            <w:tcW w:w="1794" w:type="dxa"/>
            <w:vAlign w:val="center"/>
          </w:tcPr>
          <w:p w14:paraId="20650D68" w14:textId="77777777" w:rsidR="007442E4" w:rsidRPr="002E5ED7" w:rsidRDefault="007442E4" w:rsidP="007442E4">
            <w:pPr>
              <w:ind w:left="-21"/>
              <w:jc w:val="center"/>
              <w:rPr>
                <w:rFonts w:ascii="Calibri" w:hAnsi="Calibri"/>
                <w:sz w:val="18"/>
                <w:szCs w:val="18"/>
              </w:rPr>
            </w:pPr>
            <w:r w:rsidRPr="002E5ED7">
              <w:rPr>
                <w:rFonts w:ascii="Calibri" w:hAnsi="Calibri"/>
                <w:sz w:val="18"/>
                <w:szCs w:val="18"/>
              </w:rPr>
              <w:t>03</w:t>
            </w:r>
          </w:p>
        </w:tc>
        <w:tc>
          <w:tcPr>
            <w:tcW w:w="1795" w:type="dxa"/>
            <w:vAlign w:val="center"/>
          </w:tcPr>
          <w:p w14:paraId="20650D69" w14:textId="77777777" w:rsidR="007442E4" w:rsidRPr="002E5ED7" w:rsidRDefault="007442E4" w:rsidP="007442E4">
            <w:pPr>
              <w:ind w:left="-21"/>
              <w:jc w:val="center"/>
              <w:rPr>
                <w:rFonts w:ascii="Calibri" w:hAnsi="Calibri"/>
                <w:sz w:val="18"/>
                <w:szCs w:val="18"/>
              </w:rPr>
            </w:pPr>
            <w:r w:rsidRPr="002E5ED7">
              <w:rPr>
                <w:rFonts w:ascii="Calibri" w:hAnsi="Calibri"/>
                <w:sz w:val="18"/>
                <w:szCs w:val="18"/>
              </w:rPr>
              <w:t>04</w:t>
            </w:r>
          </w:p>
        </w:tc>
        <w:tc>
          <w:tcPr>
            <w:tcW w:w="1775" w:type="dxa"/>
            <w:vAlign w:val="center"/>
          </w:tcPr>
          <w:p w14:paraId="20650D6A" w14:textId="77777777" w:rsidR="007442E4" w:rsidRPr="002E5ED7" w:rsidRDefault="007442E4" w:rsidP="007442E4">
            <w:pPr>
              <w:ind w:left="-21"/>
              <w:jc w:val="center"/>
              <w:rPr>
                <w:rFonts w:ascii="Calibri" w:hAnsi="Calibri"/>
                <w:sz w:val="18"/>
                <w:szCs w:val="18"/>
              </w:rPr>
            </w:pPr>
            <w:r w:rsidRPr="002E5ED7">
              <w:rPr>
                <w:rFonts w:ascii="Calibri" w:hAnsi="Calibri"/>
                <w:sz w:val="18"/>
                <w:szCs w:val="18"/>
              </w:rPr>
              <w:t>05</w:t>
            </w:r>
          </w:p>
        </w:tc>
        <w:tc>
          <w:tcPr>
            <w:tcW w:w="1774" w:type="dxa"/>
            <w:vAlign w:val="center"/>
          </w:tcPr>
          <w:p w14:paraId="20650D6B" w14:textId="77777777" w:rsidR="007442E4" w:rsidRPr="002E5ED7" w:rsidRDefault="007442E4" w:rsidP="007442E4">
            <w:pPr>
              <w:jc w:val="center"/>
              <w:rPr>
                <w:rFonts w:ascii="Calibri" w:hAnsi="Calibri"/>
                <w:sz w:val="18"/>
                <w:szCs w:val="18"/>
              </w:rPr>
            </w:pPr>
            <w:r w:rsidRPr="002E5ED7">
              <w:rPr>
                <w:rFonts w:ascii="Calibri" w:hAnsi="Calibri"/>
                <w:sz w:val="18"/>
                <w:szCs w:val="18"/>
              </w:rPr>
              <w:t>06</w:t>
            </w:r>
          </w:p>
        </w:tc>
        <w:tc>
          <w:tcPr>
            <w:tcW w:w="1775" w:type="dxa"/>
            <w:vAlign w:val="center"/>
          </w:tcPr>
          <w:p w14:paraId="20650D6C" w14:textId="77777777" w:rsidR="007442E4" w:rsidRPr="002E5ED7" w:rsidRDefault="007442E4" w:rsidP="007442E4">
            <w:pPr>
              <w:jc w:val="center"/>
              <w:rPr>
                <w:rFonts w:ascii="Calibri" w:hAnsi="Calibri"/>
                <w:sz w:val="18"/>
                <w:szCs w:val="18"/>
              </w:rPr>
            </w:pPr>
            <w:r w:rsidRPr="002E5ED7">
              <w:rPr>
                <w:rFonts w:ascii="Calibri" w:hAnsi="Calibri"/>
                <w:sz w:val="18"/>
                <w:szCs w:val="18"/>
              </w:rPr>
              <w:t>07</w:t>
            </w:r>
          </w:p>
        </w:tc>
        <w:tc>
          <w:tcPr>
            <w:tcW w:w="1777" w:type="dxa"/>
            <w:vAlign w:val="center"/>
          </w:tcPr>
          <w:p w14:paraId="20650D6D" w14:textId="77777777" w:rsidR="007442E4" w:rsidRPr="002E5ED7" w:rsidRDefault="007442E4" w:rsidP="007442E4">
            <w:pPr>
              <w:jc w:val="center"/>
              <w:rPr>
                <w:rFonts w:ascii="Calibri" w:hAnsi="Calibri"/>
                <w:sz w:val="18"/>
                <w:szCs w:val="18"/>
              </w:rPr>
            </w:pPr>
            <w:r w:rsidRPr="002E5ED7">
              <w:rPr>
                <w:rFonts w:ascii="Calibri" w:hAnsi="Calibri"/>
                <w:sz w:val="18"/>
                <w:szCs w:val="18"/>
              </w:rPr>
              <w:t>08</w:t>
            </w:r>
          </w:p>
        </w:tc>
      </w:tr>
      <w:tr w:rsidR="007442E4" w:rsidRPr="002E5ED7" w14:paraId="20650D7B" w14:textId="77777777" w:rsidTr="00362505">
        <w:trPr>
          <w:trHeight w:val="288"/>
          <w:jc w:val="center"/>
        </w:trPr>
        <w:tc>
          <w:tcPr>
            <w:tcW w:w="731" w:type="dxa"/>
            <w:vAlign w:val="center"/>
          </w:tcPr>
          <w:p w14:paraId="20650D6F" w14:textId="77777777" w:rsidR="007442E4" w:rsidRPr="00E5683A" w:rsidRDefault="007442E4" w:rsidP="007442E4">
            <w:pPr>
              <w:ind w:left="-21"/>
              <w:jc w:val="center"/>
              <w:rPr>
                <w:rFonts w:ascii="Calibri" w:hAnsi="Calibri"/>
                <w:sz w:val="18"/>
                <w:szCs w:val="18"/>
              </w:rPr>
            </w:pPr>
            <w:r w:rsidRPr="00E5683A">
              <w:rPr>
                <w:rFonts w:ascii="Calibri" w:hAnsi="Calibri"/>
                <w:sz w:val="18"/>
                <w:szCs w:val="18"/>
              </w:rPr>
              <w:t>I.D.</w:t>
            </w:r>
          </w:p>
        </w:tc>
        <w:tc>
          <w:tcPr>
            <w:tcW w:w="3175" w:type="dxa"/>
            <w:vAlign w:val="center"/>
          </w:tcPr>
          <w:p w14:paraId="20650D70" w14:textId="77777777" w:rsidR="007442E4" w:rsidRPr="00E5683A" w:rsidRDefault="007442E4" w:rsidP="007442E4">
            <w:pPr>
              <w:ind w:left="-21"/>
              <w:jc w:val="center"/>
              <w:rPr>
                <w:rFonts w:ascii="Calibri" w:hAnsi="Calibri"/>
                <w:sz w:val="18"/>
                <w:szCs w:val="18"/>
              </w:rPr>
            </w:pPr>
            <w:r w:rsidRPr="00E5683A">
              <w:rPr>
                <w:rFonts w:ascii="Calibri" w:hAnsi="Calibri"/>
                <w:sz w:val="18"/>
                <w:szCs w:val="18"/>
              </w:rPr>
              <w:t>Manufacturer &amp; Brand</w:t>
            </w:r>
          </w:p>
        </w:tc>
        <w:tc>
          <w:tcPr>
            <w:tcW w:w="1794" w:type="dxa"/>
            <w:vAlign w:val="center"/>
          </w:tcPr>
          <w:p w14:paraId="20650D71" w14:textId="77777777" w:rsidR="007442E4" w:rsidRPr="00E5683A" w:rsidRDefault="007442E4" w:rsidP="007442E4">
            <w:pPr>
              <w:ind w:left="-21"/>
              <w:jc w:val="center"/>
              <w:rPr>
                <w:rFonts w:ascii="Calibri" w:hAnsi="Calibri"/>
                <w:sz w:val="18"/>
                <w:szCs w:val="18"/>
              </w:rPr>
            </w:pPr>
            <w:r w:rsidRPr="00E5683A">
              <w:rPr>
                <w:rFonts w:ascii="Calibri" w:hAnsi="Calibri"/>
                <w:sz w:val="18"/>
                <w:szCs w:val="18"/>
              </w:rPr>
              <w:t>Location</w:t>
            </w:r>
          </w:p>
        </w:tc>
        <w:tc>
          <w:tcPr>
            <w:tcW w:w="1795" w:type="dxa"/>
            <w:vAlign w:val="center"/>
          </w:tcPr>
          <w:p w14:paraId="20650D72" w14:textId="77777777" w:rsidR="007442E4" w:rsidRPr="00E5683A" w:rsidRDefault="007442E4" w:rsidP="007442E4">
            <w:pPr>
              <w:jc w:val="center"/>
              <w:rPr>
                <w:rFonts w:ascii="Calibri" w:hAnsi="Calibri"/>
                <w:sz w:val="18"/>
                <w:szCs w:val="18"/>
              </w:rPr>
            </w:pPr>
            <w:r w:rsidRPr="00E5683A">
              <w:rPr>
                <w:rFonts w:ascii="Calibri" w:hAnsi="Calibri"/>
                <w:sz w:val="18"/>
                <w:szCs w:val="18"/>
              </w:rPr>
              <w:t>Mass Thickness</w:t>
            </w:r>
          </w:p>
          <w:p w14:paraId="20650D73" w14:textId="77777777" w:rsidR="007442E4" w:rsidRPr="00E5683A" w:rsidRDefault="007442E4" w:rsidP="007442E4">
            <w:pPr>
              <w:jc w:val="center"/>
              <w:rPr>
                <w:rFonts w:ascii="Calibri" w:hAnsi="Calibri"/>
                <w:sz w:val="18"/>
                <w:szCs w:val="18"/>
              </w:rPr>
            </w:pPr>
            <w:r w:rsidRPr="00E5683A">
              <w:rPr>
                <w:rFonts w:ascii="Calibri" w:hAnsi="Calibri"/>
                <w:sz w:val="18"/>
                <w:szCs w:val="18"/>
              </w:rPr>
              <w:t>(inches)</w:t>
            </w:r>
          </w:p>
        </w:tc>
        <w:tc>
          <w:tcPr>
            <w:tcW w:w="1775" w:type="dxa"/>
            <w:vAlign w:val="center"/>
          </w:tcPr>
          <w:p w14:paraId="20650D74" w14:textId="77777777" w:rsidR="007442E4" w:rsidRPr="00E5683A" w:rsidRDefault="007442E4" w:rsidP="007442E4">
            <w:pPr>
              <w:ind w:left="-21"/>
              <w:jc w:val="center"/>
              <w:rPr>
                <w:rFonts w:ascii="Calibri" w:hAnsi="Calibri"/>
                <w:sz w:val="18"/>
                <w:szCs w:val="18"/>
              </w:rPr>
            </w:pPr>
            <w:r w:rsidRPr="00E5683A">
              <w:rPr>
                <w:rFonts w:ascii="Calibri" w:hAnsi="Calibri"/>
                <w:sz w:val="18"/>
                <w:szCs w:val="18"/>
              </w:rPr>
              <w:t>Furring Strip Type/ Depth</w:t>
            </w:r>
          </w:p>
          <w:p w14:paraId="20650D75" w14:textId="77777777" w:rsidR="007442E4" w:rsidRPr="00E5683A" w:rsidRDefault="007442E4" w:rsidP="007442E4">
            <w:pPr>
              <w:ind w:left="-21"/>
              <w:jc w:val="center"/>
              <w:rPr>
                <w:rFonts w:ascii="Calibri" w:hAnsi="Calibri"/>
                <w:sz w:val="18"/>
                <w:szCs w:val="18"/>
              </w:rPr>
            </w:pPr>
            <w:r w:rsidRPr="00E5683A">
              <w:rPr>
                <w:rFonts w:ascii="Calibri" w:hAnsi="Calibri"/>
                <w:sz w:val="18"/>
                <w:szCs w:val="18"/>
              </w:rPr>
              <w:t>(inches)</w:t>
            </w:r>
          </w:p>
        </w:tc>
        <w:tc>
          <w:tcPr>
            <w:tcW w:w="1774" w:type="dxa"/>
            <w:vAlign w:val="center"/>
          </w:tcPr>
          <w:p w14:paraId="20650D76" w14:textId="77777777" w:rsidR="007442E4" w:rsidRPr="00E5683A" w:rsidRDefault="007442E4" w:rsidP="007442E4">
            <w:pPr>
              <w:jc w:val="center"/>
              <w:rPr>
                <w:rFonts w:ascii="Calibri" w:hAnsi="Calibri"/>
                <w:sz w:val="18"/>
                <w:szCs w:val="18"/>
              </w:rPr>
            </w:pPr>
            <w:r w:rsidRPr="00E5683A">
              <w:rPr>
                <w:rFonts w:ascii="Calibri" w:hAnsi="Calibri"/>
                <w:sz w:val="18"/>
                <w:szCs w:val="18"/>
              </w:rPr>
              <w:t>Insulation Type</w:t>
            </w:r>
          </w:p>
        </w:tc>
        <w:tc>
          <w:tcPr>
            <w:tcW w:w="1775" w:type="dxa"/>
            <w:vAlign w:val="center"/>
          </w:tcPr>
          <w:p w14:paraId="20650D77" w14:textId="77777777" w:rsidR="007442E4" w:rsidRPr="00E5683A" w:rsidRDefault="007442E4" w:rsidP="007442E4">
            <w:pPr>
              <w:jc w:val="center"/>
              <w:rPr>
                <w:rFonts w:ascii="Calibri" w:hAnsi="Calibri"/>
                <w:sz w:val="18"/>
                <w:szCs w:val="18"/>
              </w:rPr>
            </w:pPr>
            <w:r w:rsidRPr="00E5683A">
              <w:rPr>
                <w:rFonts w:ascii="Calibri" w:hAnsi="Calibri"/>
                <w:sz w:val="18"/>
                <w:szCs w:val="18"/>
              </w:rPr>
              <w:t>Exterior Insulation</w:t>
            </w:r>
          </w:p>
          <w:p w14:paraId="20650D78" w14:textId="77777777" w:rsidR="007442E4" w:rsidRPr="00E5683A" w:rsidRDefault="007442E4" w:rsidP="007442E4">
            <w:pPr>
              <w:jc w:val="center"/>
              <w:rPr>
                <w:rFonts w:ascii="Calibri" w:hAnsi="Calibri"/>
                <w:sz w:val="18"/>
                <w:szCs w:val="18"/>
              </w:rPr>
            </w:pPr>
            <w:r w:rsidRPr="00E5683A">
              <w:rPr>
                <w:rFonts w:ascii="Calibri" w:hAnsi="Calibri"/>
                <w:sz w:val="18"/>
                <w:szCs w:val="18"/>
              </w:rPr>
              <w:t>R-value</w:t>
            </w:r>
          </w:p>
        </w:tc>
        <w:tc>
          <w:tcPr>
            <w:tcW w:w="1777" w:type="dxa"/>
            <w:vAlign w:val="center"/>
          </w:tcPr>
          <w:p w14:paraId="20650D79" w14:textId="77777777" w:rsidR="007442E4" w:rsidRPr="00E5683A" w:rsidRDefault="007442E4" w:rsidP="007442E4">
            <w:pPr>
              <w:jc w:val="center"/>
              <w:rPr>
                <w:rFonts w:ascii="Calibri" w:hAnsi="Calibri"/>
                <w:sz w:val="18"/>
                <w:szCs w:val="18"/>
              </w:rPr>
            </w:pPr>
            <w:r w:rsidRPr="00E5683A">
              <w:rPr>
                <w:rFonts w:ascii="Calibri" w:hAnsi="Calibri"/>
                <w:sz w:val="18"/>
                <w:szCs w:val="18"/>
              </w:rPr>
              <w:t>Interior Insulation</w:t>
            </w:r>
          </w:p>
          <w:p w14:paraId="20650D7A" w14:textId="77777777" w:rsidR="007442E4" w:rsidRPr="00E5683A" w:rsidRDefault="007442E4" w:rsidP="007442E4">
            <w:pPr>
              <w:jc w:val="center"/>
              <w:rPr>
                <w:rFonts w:ascii="Calibri" w:hAnsi="Calibri"/>
                <w:sz w:val="18"/>
                <w:szCs w:val="18"/>
              </w:rPr>
            </w:pPr>
            <w:r w:rsidRPr="00E5683A">
              <w:rPr>
                <w:rFonts w:ascii="Calibri" w:hAnsi="Calibri"/>
                <w:sz w:val="18"/>
                <w:szCs w:val="18"/>
              </w:rPr>
              <w:t>R-value</w:t>
            </w:r>
          </w:p>
        </w:tc>
      </w:tr>
      <w:tr w:rsidR="007442E4" w:rsidRPr="002E5ED7" w14:paraId="20650D84" w14:textId="77777777" w:rsidTr="00362505">
        <w:trPr>
          <w:trHeight w:val="432"/>
          <w:jc w:val="center"/>
        </w:trPr>
        <w:tc>
          <w:tcPr>
            <w:tcW w:w="731" w:type="dxa"/>
            <w:vAlign w:val="center"/>
          </w:tcPr>
          <w:p w14:paraId="20650D7C" w14:textId="77777777" w:rsidR="007442E4" w:rsidRPr="002E5ED7" w:rsidRDefault="007442E4" w:rsidP="007442E4">
            <w:pPr>
              <w:jc w:val="center"/>
              <w:rPr>
                <w:rFonts w:ascii="Calibri" w:hAnsi="Calibri"/>
                <w:sz w:val="18"/>
                <w:szCs w:val="18"/>
              </w:rPr>
            </w:pPr>
          </w:p>
        </w:tc>
        <w:tc>
          <w:tcPr>
            <w:tcW w:w="3175" w:type="dxa"/>
            <w:vAlign w:val="center"/>
          </w:tcPr>
          <w:p w14:paraId="20650D7D" w14:textId="77777777" w:rsidR="007442E4" w:rsidRPr="002E5ED7" w:rsidRDefault="007442E4" w:rsidP="007442E4">
            <w:pPr>
              <w:jc w:val="center"/>
              <w:rPr>
                <w:rFonts w:ascii="Calibri" w:hAnsi="Calibri"/>
                <w:sz w:val="18"/>
                <w:szCs w:val="18"/>
              </w:rPr>
            </w:pPr>
          </w:p>
        </w:tc>
        <w:tc>
          <w:tcPr>
            <w:tcW w:w="1794" w:type="dxa"/>
            <w:vAlign w:val="center"/>
          </w:tcPr>
          <w:p w14:paraId="20650D7E" w14:textId="77777777" w:rsidR="007442E4" w:rsidRPr="002E5ED7" w:rsidRDefault="007442E4" w:rsidP="007442E4">
            <w:pPr>
              <w:jc w:val="center"/>
              <w:rPr>
                <w:rFonts w:ascii="Calibri" w:hAnsi="Calibri"/>
                <w:sz w:val="18"/>
                <w:szCs w:val="18"/>
              </w:rPr>
            </w:pPr>
          </w:p>
        </w:tc>
        <w:tc>
          <w:tcPr>
            <w:tcW w:w="1795" w:type="dxa"/>
            <w:vAlign w:val="center"/>
          </w:tcPr>
          <w:p w14:paraId="20650D7F" w14:textId="77777777" w:rsidR="007442E4" w:rsidRPr="002E5ED7" w:rsidRDefault="007442E4" w:rsidP="007442E4">
            <w:pPr>
              <w:ind w:left="-21"/>
              <w:jc w:val="center"/>
              <w:rPr>
                <w:rFonts w:ascii="Calibri" w:hAnsi="Calibri"/>
                <w:b/>
                <w:sz w:val="18"/>
                <w:szCs w:val="18"/>
              </w:rPr>
            </w:pPr>
          </w:p>
        </w:tc>
        <w:tc>
          <w:tcPr>
            <w:tcW w:w="1775" w:type="dxa"/>
            <w:vAlign w:val="center"/>
          </w:tcPr>
          <w:p w14:paraId="20650D80" w14:textId="77777777" w:rsidR="007442E4" w:rsidRPr="002E5ED7" w:rsidRDefault="007442E4" w:rsidP="007442E4">
            <w:pPr>
              <w:jc w:val="center"/>
              <w:rPr>
                <w:rFonts w:ascii="Calibri" w:hAnsi="Calibri"/>
                <w:sz w:val="18"/>
                <w:szCs w:val="18"/>
              </w:rPr>
            </w:pPr>
          </w:p>
        </w:tc>
        <w:tc>
          <w:tcPr>
            <w:tcW w:w="1774" w:type="dxa"/>
            <w:vAlign w:val="center"/>
          </w:tcPr>
          <w:p w14:paraId="20650D81" w14:textId="77777777" w:rsidR="007442E4" w:rsidRPr="002E5ED7" w:rsidRDefault="007442E4" w:rsidP="007442E4">
            <w:pPr>
              <w:jc w:val="center"/>
              <w:rPr>
                <w:rFonts w:ascii="Calibri" w:hAnsi="Calibri"/>
                <w:sz w:val="18"/>
                <w:szCs w:val="18"/>
              </w:rPr>
            </w:pPr>
          </w:p>
        </w:tc>
        <w:tc>
          <w:tcPr>
            <w:tcW w:w="1775" w:type="dxa"/>
            <w:vAlign w:val="center"/>
          </w:tcPr>
          <w:p w14:paraId="20650D82" w14:textId="77777777" w:rsidR="007442E4" w:rsidRPr="002E5ED7" w:rsidRDefault="007442E4" w:rsidP="007442E4">
            <w:pPr>
              <w:jc w:val="center"/>
              <w:rPr>
                <w:rFonts w:ascii="Calibri" w:hAnsi="Calibri"/>
                <w:sz w:val="18"/>
                <w:szCs w:val="18"/>
              </w:rPr>
            </w:pPr>
          </w:p>
        </w:tc>
        <w:tc>
          <w:tcPr>
            <w:tcW w:w="1777" w:type="dxa"/>
            <w:vAlign w:val="center"/>
          </w:tcPr>
          <w:p w14:paraId="20650D83" w14:textId="77777777" w:rsidR="007442E4" w:rsidRPr="002E5ED7" w:rsidRDefault="007442E4" w:rsidP="007442E4">
            <w:pPr>
              <w:jc w:val="center"/>
              <w:rPr>
                <w:rFonts w:ascii="Calibri" w:hAnsi="Calibri"/>
                <w:sz w:val="18"/>
                <w:szCs w:val="18"/>
              </w:rPr>
            </w:pPr>
          </w:p>
        </w:tc>
      </w:tr>
      <w:tr w:rsidR="007442E4" w:rsidRPr="002E5ED7" w14:paraId="20650D8D" w14:textId="77777777" w:rsidTr="00362505">
        <w:trPr>
          <w:trHeight w:val="432"/>
          <w:jc w:val="center"/>
        </w:trPr>
        <w:tc>
          <w:tcPr>
            <w:tcW w:w="731" w:type="dxa"/>
            <w:vAlign w:val="center"/>
          </w:tcPr>
          <w:p w14:paraId="20650D85" w14:textId="77777777" w:rsidR="007442E4" w:rsidRPr="002E5ED7" w:rsidRDefault="007442E4" w:rsidP="007442E4">
            <w:pPr>
              <w:jc w:val="center"/>
              <w:rPr>
                <w:rFonts w:ascii="Calibri" w:hAnsi="Calibri"/>
                <w:sz w:val="18"/>
                <w:szCs w:val="18"/>
              </w:rPr>
            </w:pPr>
          </w:p>
        </w:tc>
        <w:tc>
          <w:tcPr>
            <w:tcW w:w="3175" w:type="dxa"/>
            <w:vAlign w:val="center"/>
          </w:tcPr>
          <w:p w14:paraId="20650D86" w14:textId="77777777" w:rsidR="007442E4" w:rsidRPr="002E5ED7" w:rsidRDefault="007442E4" w:rsidP="007442E4">
            <w:pPr>
              <w:jc w:val="center"/>
              <w:rPr>
                <w:rFonts w:ascii="Calibri" w:hAnsi="Calibri"/>
                <w:sz w:val="18"/>
                <w:szCs w:val="18"/>
              </w:rPr>
            </w:pPr>
          </w:p>
        </w:tc>
        <w:tc>
          <w:tcPr>
            <w:tcW w:w="1794" w:type="dxa"/>
            <w:vAlign w:val="center"/>
          </w:tcPr>
          <w:p w14:paraId="20650D87" w14:textId="77777777" w:rsidR="007442E4" w:rsidRPr="002E5ED7" w:rsidRDefault="007442E4" w:rsidP="007442E4">
            <w:pPr>
              <w:jc w:val="center"/>
              <w:rPr>
                <w:rFonts w:ascii="Calibri" w:hAnsi="Calibri"/>
                <w:sz w:val="18"/>
                <w:szCs w:val="18"/>
              </w:rPr>
            </w:pPr>
          </w:p>
        </w:tc>
        <w:tc>
          <w:tcPr>
            <w:tcW w:w="1795" w:type="dxa"/>
            <w:vAlign w:val="center"/>
          </w:tcPr>
          <w:p w14:paraId="20650D88" w14:textId="77777777" w:rsidR="007442E4" w:rsidRPr="002E5ED7" w:rsidRDefault="007442E4" w:rsidP="007442E4">
            <w:pPr>
              <w:jc w:val="center"/>
              <w:rPr>
                <w:rFonts w:ascii="Calibri" w:hAnsi="Calibri"/>
                <w:sz w:val="18"/>
                <w:szCs w:val="18"/>
              </w:rPr>
            </w:pPr>
          </w:p>
        </w:tc>
        <w:tc>
          <w:tcPr>
            <w:tcW w:w="1775" w:type="dxa"/>
            <w:vAlign w:val="center"/>
          </w:tcPr>
          <w:p w14:paraId="20650D89" w14:textId="77777777" w:rsidR="007442E4" w:rsidRPr="002E5ED7" w:rsidRDefault="007442E4" w:rsidP="007442E4">
            <w:pPr>
              <w:jc w:val="center"/>
              <w:rPr>
                <w:rFonts w:ascii="Calibri" w:hAnsi="Calibri"/>
                <w:sz w:val="18"/>
                <w:szCs w:val="18"/>
              </w:rPr>
            </w:pPr>
          </w:p>
        </w:tc>
        <w:tc>
          <w:tcPr>
            <w:tcW w:w="1774" w:type="dxa"/>
            <w:vAlign w:val="center"/>
          </w:tcPr>
          <w:p w14:paraId="20650D8A" w14:textId="77777777" w:rsidR="007442E4" w:rsidRPr="002E5ED7" w:rsidRDefault="007442E4" w:rsidP="007442E4">
            <w:pPr>
              <w:jc w:val="center"/>
              <w:rPr>
                <w:rFonts w:ascii="Calibri" w:hAnsi="Calibri"/>
                <w:sz w:val="18"/>
                <w:szCs w:val="18"/>
              </w:rPr>
            </w:pPr>
          </w:p>
        </w:tc>
        <w:tc>
          <w:tcPr>
            <w:tcW w:w="1775" w:type="dxa"/>
            <w:vAlign w:val="center"/>
          </w:tcPr>
          <w:p w14:paraId="20650D8B" w14:textId="77777777" w:rsidR="007442E4" w:rsidRPr="002E5ED7" w:rsidRDefault="007442E4" w:rsidP="007442E4">
            <w:pPr>
              <w:jc w:val="center"/>
              <w:rPr>
                <w:rFonts w:ascii="Calibri" w:hAnsi="Calibri"/>
                <w:sz w:val="18"/>
                <w:szCs w:val="18"/>
              </w:rPr>
            </w:pPr>
          </w:p>
        </w:tc>
        <w:tc>
          <w:tcPr>
            <w:tcW w:w="1777" w:type="dxa"/>
            <w:vAlign w:val="center"/>
          </w:tcPr>
          <w:p w14:paraId="20650D8C" w14:textId="77777777" w:rsidR="007442E4" w:rsidRPr="002E5ED7" w:rsidRDefault="007442E4" w:rsidP="007442E4">
            <w:pPr>
              <w:jc w:val="center"/>
              <w:rPr>
                <w:rFonts w:ascii="Calibri" w:hAnsi="Calibri"/>
                <w:sz w:val="18"/>
                <w:szCs w:val="18"/>
              </w:rPr>
            </w:pPr>
          </w:p>
        </w:tc>
      </w:tr>
      <w:tr w:rsidR="00A62DDC" w:rsidRPr="002E5ED7" w14:paraId="0D85A175" w14:textId="77777777" w:rsidTr="00362505">
        <w:trPr>
          <w:trHeight w:val="432"/>
          <w:jc w:val="center"/>
        </w:trPr>
        <w:tc>
          <w:tcPr>
            <w:tcW w:w="731" w:type="dxa"/>
            <w:vAlign w:val="center"/>
          </w:tcPr>
          <w:p w14:paraId="5A2D735F" w14:textId="77777777" w:rsidR="00A62DDC" w:rsidRPr="002E5ED7" w:rsidRDefault="00A62DDC" w:rsidP="007442E4">
            <w:pPr>
              <w:jc w:val="center"/>
              <w:rPr>
                <w:rFonts w:ascii="Calibri" w:hAnsi="Calibri"/>
                <w:sz w:val="18"/>
                <w:szCs w:val="18"/>
              </w:rPr>
            </w:pPr>
          </w:p>
        </w:tc>
        <w:tc>
          <w:tcPr>
            <w:tcW w:w="3175" w:type="dxa"/>
            <w:vAlign w:val="center"/>
          </w:tcPr>
          <w:p w14:paraId="1CAFDF14" w14:textId="77777777" w:rsidR="00A62DDC" w:rsidRPr="002E5ED7" w:rsidRDefault="00A62DDC" w:rsidP="007442E4">
            <w:pPr>
              <w:jc w:val="center"/>
              <w:rPr>
                <w:rFonts w:ascii="Calibri" w:hAnsi="Calibri"/>
                <w:sz w:val="18"/>
                <w:szCs w:val="18"/>
              </w:rPr>
            </w:pPr>
          </w:p>
        </w:tc>
        <w:tc>
          <w:tcPr>
            <w:tcW w:w="1794" w:type="dxa"/>
            <w:vAlign w:val="center"/>
          </w:tcPr>
          <w:p w14:paraId="220DB465" w14:textId="77777777" w:rsidR="00A62DDC" w:rsidRPr="002E5ED7" w:rsidRDefault="00A62DDC" w:rsidP="007442E4">
            <w:pPr>
              <w:jc w:val="center"/>
              <w:rPr>
                <w:rFonts w:ascii="Calibri" w:hAnsi="Calibri"/>
                <w:sz w:val="18"/>
                <w:szCs w:val="18"/>
              </w:rPr>
            </w:pPr>
          </w:p>
        </w:tc>
        <w:tc>
          <w:tcPr>
            <w:tcW w:w="1795" w:type="dxa"/>
            <w:vAlign w:val="center"/>
          </w:tcPr>
          <w:p w14:paraId="02CE4E07" w14:textId="77777777" w:rsidR="00A62DDC" w:rsidRPr="002E5ED7" w:rsidRDefault="00A62DDC" w:rsidP="007442E4">
            <w:pPr>
              <w:jc w:val="center"/>
              <w:rPr>
                <w:rFonts w:ascii="Calibri" w:hAnsi="Calibri"/>
                <w:sz w:val="18"/>
                <w:szCs w:val="18"/>
              </w:rPr>
            </w:pPr>
          </w:p>
        </w:tc>
        <w:tc>
          <w:tcPr>
            <w:tcW w:w="1775" w:type="dxa"/>
            <w:vAlign w:val="center"/>
          </w:tcPr>
          <w:p w14:paraId="3F941306" w14:textId="77777777" w:rsidR="00A62DDC" w:rsidRPr="002E5ED7" w:rsidRDefault="00A62DDC" w:rsidP="007442E4">
            <w:pPr>
              <w:jc w:val="center"/>
              <w:rPr>
                <w:rFonts w:ascii="Calibri" w:hAnsi="Calibri"/>
                <w:sz w:val="18"/>
                <w:szCs w:val="18"/>
              </w:rPr>
            </w:pPr>
          </w:p>
        </w:tc>
        <w:tc>
          <w:tcPr>
            <w:tcW w:w="1774" w:type="dxa"/>
            <w:vAlign w:val="center"/>
          </w:tcPr>
          <w:p w14:paraId="2EAA94AA" w14:textId="77777777" w:rsidR="00A62DDC" w:rsidRPr="002E5ED7" w:rsidRDefault="00A62DDC" w:rsidP="007442E4">
            <w:pPr>
              <w:jc w:val="center"/>
              <w:rPr>
                <w:rFonts w:ascii="Calibri" w:hAnsi="Calibri"/>
                <w:sz w:val="18"/>
                <w:szCs w:val="18"/>
              </w:rPr>
            </w:pPr>
          </w:p>
        </w:tc>
        <w:tc>
          <w:tcPr>
            <w:tcW w:w="1775" w:type="dxa"/>
            <w:vAlign w:val="center"/>
          </w:tcPr>
          <w:p w14:paraId="6116132D" w14:textId="77777777" w:rsidR="00A62DDC" w:rsidRPr="002E5ED7" w:rsidRDefault="00A62DDC" w:rsidP="007442E4">
            <w:pPr>
              <w:jc w:val="center"/>
              <w:rPr>
                <w:rFonts w:ascii="Calibri" w:hAnsi="Calibri"/>
                <w:sz w:val="18"/>
                <w:szCs w:val="18"/>
              </w:rPr>
            </w:pPr>
          </w:p>
        </w:tc>
        <w:tc>
          <w:tcPr>
            <w:tcW w:w="1777" w:type="dxa"/>
            <w:vAlign w:val="center"/>
          </w:tcPr>
          <w:p w14:paraId="26EA81E3" w14:textId="77777777" w:rsidR="00A62DDC" w:rsidRPr="002E5ED7" w:rsidRDefault="00A62DDC" w:rsidP="007442E4">
            <w:pPr>
              <w:jc w:val="center"/>
              <w:rPr>
                <w:rFonts w:ascii="Calibri" w:hAnsi="Calibri"/>
                <w:sz w:val="18"/>
                <w:szCs w:val="18"/>
              </w:rPr>
            </w:pPr>
          </w:p>
        </w:tc>
      </w:tr>
    </w:tbl>
    <w:p w14:paraId="20650D8E" w14:textId="77777777" w:rsidR="007442E4" w:rsidRPr="002E5ED7" w:rsidRDefault="007442E4" w:rsidP="007442E4">
      <w:pPr>
        <w:rPr>
          <w:sz w:val="20"/>
          <w:szCs w:val="20"/>
        </w:rPr>
      </w:pPr>
    </w:p>
    <w:tbl>
      <w:tblPr>
        <w:tblW w:w="497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2627"/>
        <w:gridCol w:w="1194"/>
        <w:gridCol w:w="1552"/>
        <w:gridCol w:w="1314"/>
        <w:gridCol w:w="1194"/>
        <w:gridCol w:w="1314"/>
        <w:gridCol w:w="1314"/>
        <w:gridCol w:w="1672"/>
        <w:gridCol w:w="1665"/>
      </w:tblGrid>
      <w:tr w:rsidR="007442E4" w:rsidRPr="00D61457" w14:paraId="20650D90" w14:textId="77777777" w:rsidTr="007442E4">
        <w:trPr>
          <w:trHeight w:val="432"/>
          <w:jc w:val="center"/>
        </w:trPr>
        <w:tc>
          <w:tcPr>
            <w:tcW w:w="10970" w:type="dxa"/>
            <w:gridSpan w:val="10"/>
            <w:tcBorders>
              <w:top w:val="single" w:sz="4" w:space="0" w:color="000000"/>
              <w:left w:val="single" w:sz="4" w:space="0" w:color="000000"/>
              <w:bottom w:val="single" w:sz="4" w:space="0" w:color="000000"/>
              <w:right w:val="single" w:sz="4" w:space="0" w:color="000000"/>
            </w:tcBorders>
            <w:vAlign w:val="center"/>
          </w:tcPr>
          <w:p w14:paraId="20650D8F" w14:textId="23453B32" w:rsidR="007442E4" w:rsidRPr="00584A6C" w:rsidRDefault="00BD635E" w:rsidP="007442E4">
            <w:pPr>
              <w:rPr>
                <w:rFonts w:ascii="Calibri" w:hAnsi="Calibri"/>
                <w:b/>
                <w:sz w:val="20"/>
                <w:szCs w:val="20"/>
              </w:rPr>
            </w:pPr>
            <w:r>
              <w:rPr>
                <w:rFonts w:ascii="Calibri" w:hAnsi="Calibri"/>
                <w:b/>
                <w:sz w:val="20"/>
                <w:szCs w:val="20"/>
              </w:rPr>
              <w:t xml:space="preserve">E. </w:t>
            </w:r>
            <w:r w:rsidR="00E4567D">
              <w:rPr>
                <w:rFonts w:ascii="Calibri" w:hAnsi="Calibri"/>
                <w:b/>
                <w:sz w:val="20"/>
                <w:szCs w:val="20"/>
              </w:rPr>
              <w:t>Raised Floor Insulation</w:t>
            </w:r>
          </w:p>
        </w:tc>
      </w:tr>
      <w:tr w:rsidR="007442E4" w:rsidRPr="002E5ED7" w14:paraId="20650D9B" w14:textId="77777777" w:rsidTr="007442E4">
        <w:trPr>
          <w:trHeight w:val="288"/>
          <w:jc w:val="center"/>
        </w:trPr>
        <w:tc>
          <w:tcPr>
            <w:tcW w:w="535" w:type="dxa"/>
            <w:tcBorders>
              <w:bottom w:val="single" w:sz="4" w:space="0" w:color="auto"/>
            </w:tcBorders>
            <w:vAlign w:val="center"/>
          </w:tcPr>
          <w:p w14:paraId="20650D91"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01</w:t>
            </w:r>
          </w:p>
        </w:tc>
        <w:tc>
          <w:tcPr>
            <w:tcW w:w="1980" w:type="dxa"/>
            <w:tcBorders>
              <w:bottom w:val="single" w:sz="4" w:space="0" w:color="auto"/>
            </w:tcBorders>
            <w:vAlign w:val="center"/>
          </w:tcPr>
          <w:p w14:paraId="20650D92"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02</w:t>
            </w:r>
          </w:p>
        </w:tc>
        <w:tc>
          <w:tcPr>
            <w:tcW w:w="900" w:type="dxa"/>
            <w:tcBorders>
              <w:bottom w:val="single" w:sz="4" w:space="0" w:color="auto"/>
            </w:tcBorders>
            <w:vAlign w:val="center"/>
          </w:tcPr>
          <w:p w14:paraId="20650D93"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03</w:t>
            </w:r>
          </w:p>
        </w:tc>
        <w:tc>
          <w:tcPr>
            <w:tcW w:w="1170" w:type="dxa"/>
            <w:tcBorders>
              <w:bottom w:val="single" w:sz="4" w:space="0" w:color="auto"/>
            </w:tcBorders>
            <w:vAlign w:val="center"/>
          </w:tcPr>
          <w:p w14:paraId="20650D94"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04</w:t>
            </w:r>
          </w:p>
        </w:tc>
        <w:tc>
          <w:tcPr>
            <w:tcW w:w="990" w:type="dxa"/>
            <w:tcBorders>
              <w:bottom w:val="single" w:sz="4" w:space="0" w:color="auto"/>
            </w:tcBorders>
            <w:vAlign w:val="center"/>
          </w:tcPr>
          <w:p w14:paraId="20650D95"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05</w:t>
            </w:r>
          </w:p>
        </w:tc>
        <w:tc>
          <w:tcPr>
            <w:tcW w:w="900" w:type="dxa"/>
            <w:tcBorders>
              <w:bottom w:val="single" w:sz="4" w:space="0" w:color="auto"/>
            </w:tcBorders>
            <w:vAlign w:val="center"/>
          </w:tcPr>
          <w:p w14:paraId="20650D96"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06</w:t>
            </w:r>
          </w:p>
        </w:tc>
        <w:tc>
          <w:tcPr>
            <w:tcW w:w="990" w:type="dxa"/>
            <w:tcBorders>
              <w:bottom w:val="single" w:sz="4" w:space="0" w:color="auto"/>
            </w:tcBorders>
            <w:vAlign w:val="center"/>
          </w:tcPr>
          <w:p w14:paraId="20650D97"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07</w:t>
            </w:r>
          </w:p>
        </w:tc>
        <w:tc>
          <w:tcPr>
            <w:tcW w:w="990" w:type="dxa"/>
            <w:tcBorders>
              <w:bottom w:val="single" w:sz="4" w:space="0" w:color="auto"/>
            </w:tcBorders>
            <w:vAlign w:val="center"/>
          </w:tcPr>
          <w:p w14:paraId="20650D98" w14:textId="77777777" w:rsidR="007442E4" w:rsidRPr="002E5ED7" w:rsidRDefault="007442E4" w:rsidP="007442E4">
            <w:pPr>
              <w:keepNext/>
              <w:ind w:left="-108" w:right="-108"/>
              <w:jc w:val="center"/>
              <w:rPr>
                <w:rFonts w:ascii="Calibri" w:hAnsi="Calibri"/>
                <w:sz w:val="18"/>
                <w:szCs w:val="18"/>
              </w:rPr>
            </w:pPr>
            <w:r w:rsidRPr="002E5ED7">
              <w:rPr>
                <w:rFonts w:ascii="Calibri" w:hAnsi="Calibri"/>
                <w:sz w:val="18"/>
                <w:szCs w:val="18"/>
              </w:rPr>
              <w:t>08</w:t>
            </w:r>
          </w:p>
        </w:tc>
        <w:tc>
          <w:tcPr>
            <w:tcW w:w="1260" w:type="dxa"/>
            <w:tcBorders>
              <w:bottom w:val="single" w:sz="4" w:space="0" w:color="auto"/>
            </w:tcBorders>
            <w:vAlign w:val="center"/>
          </w:tcPr>
          <w:p w14:paraId="20650D99"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09</w:t>
            </w:r>
          </w:p>
        </w:tc>
        <w:tc>
          <w:tcPr>
            <w:tcW w:w="1255" w:type="dxa"/>
            <w:tcBorders>
              <w:bottom w:val="single" w:sz="4" w:space="0" w:color="auto"/>
            </w:tcBorders>
            <w:vAlign w:val="center"/>
          </w:tcPr>
          <w:p w14:paraId="20650D9A"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10</w:t>
            </w:r>
          </w:p>
        </w:tc>
      </w:tr>
      <w:tr w:rsidR="007442E4" w:rsidRPr="002E5ED7" w14:paraId="20650DAB" w14:textId="77777777" w:rsidTr="007442E4">
        <w:trPr>
          <w:trHeight w:val="288"/>
          <w:jc w:val="center"/>
        </w:trPr>
        <w:tc>
          <w:tcPr>
            <w:tcW w:w="535" w:type="dxa"/>
            <w:tcBorders>
              <w:bottom w:val="single" w:sz="4" w:space="0" w:color="auto"/>
            </w:tcBorders>
            <w:vAlign w:val="center"/>
          </w:tcPr>
          <w:p w14:paraId="20650D9C"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I.D.</w:t>
            </w:r>
          </w:p>
        </w:tc>
        <w:tc>
          <w:tcPr>
            <w:tcW w:w="1980" w:type="dxa"/>
            <w:tcBorders>
              <w:bottom w:val="single" w:sz="4" w:space="0" w:color="auto"/>
            </w:tcBorders>
            <w:vAlign w:val="center"/>
          </w:tcPr>
          <w:p w14:paraId="20650D9D"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Manufacturer &amp; Brand</w:t>
            </w:r>
          </w:p>
        </w:tc>
        <w:tc>
          <w:tcPr>
            <w:tcW w:w="900" w:type="dxa"/>
            <w:tcBorders>
              <w:bottom w:val="single" w:sz="4" w:space="0" w:color="auto"/>
            </w:tcBorders>
            <w:vAlign w:val="center"/>
          </w:tcPr>
          <w:p w14:paraId="20650D9E"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Framing Material</w:t>
            </w:r>
          </w:p>
        </w:tc>
        <w:tc>
          <w:tcPr>
            <w:tcW w:w="1170" w:type="dxa"/>
            <w:tcBorders>
              <w:bottom w:val="single" w:sz="4" w:space="0" w:color="auto"/>
            </w:tcBorders>
            <w:vAlign w:val="center"/>
          </w:tcPr>
          <w:p w14:paraId="20650D9F"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Framing Size &amp; Spacing</w:t>
            </w:r>
          </w:p>
        </w:tc>
        <w:tc>
          <w:tcPr>
            <w:tcW w:w="990" w:type="dxa"/>
            <w:tcBorders>
              <w:bottom w:val="single" w:sz="4" w:space="0" w:color="auto"/>
            </w:tcBorders>
            <w:vAlign w:val="center"/>
          </w:tcPr>
          <w:p w14:paraId="20650DA0"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Insulation Type</w:t>
            </w:r>
          </w:p>
        </w:tc>
        <w:tc>
          <w:tcPr>
            <w:tcW w:w="900" w:type="dxa"/>
            <w:tcBorders>
              <w:bottom w:val="single" w:sz="4" w:space="0" w:color="auto"/>
            </w:tcBorders>
            <w:vAlign w:val="center"/>
          </w:tcPr>
          <w:p w14:paraId="20650DA1"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ESR Number</w:t>
            </w:r>
          </w:p>
        </w:tc>
        <w:tc>
          <w:tcPr>
            <w:tcW w:w="990" w:type="dxa"/>
            <w:tcBorders>
              <w:bottom w:val="single" w:sz="4" w:space="0" w:color="auto"/>
            </w:tcBorders>
            <w:vAlign w:val="center"/>
          </w:tcPr>
          <w:p w14:paraId="20650DA2"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 xml:space="preserve">Cavity Insulation </w:t>
            </w:r>
            <w:r w:rsidR="00BD635E" w:rsidRPr="00E5683A">
              <w:rPr>
                <w:rFonts w:ascii="Calibri" w:hAnsi="Calibri"/>
                <w:sz w:val="18"/>
                <w:szCs w:val="18"/>
              </w:rPr>
              <w:br/>
            </w:r>
            <w:r w:rsidRPr="00E5683A">
              <w:rPr>
                <w:rFonts w:ascii="Calibri" w:hAnsi="Calibri"/>
                <w:sz w:val="18"/>
                <w:szCs w:val="18"/>
              </w:rPr>
              <w:t>R-value</w:t>
            </w:r>
          </w:p>
        </w:tc>
        <w:tc>
          <w:tcPr>
            <w:tcW w:w="990" w:type="dxa"/>
            <w:tcBorders>
              <w:bottom w:val="single" w:sz="4" w:space="0" w:color="auto"/>
            </w:tcBorders>
            <w:vAlign w:val="center"/>
          </w:tcPr>
          <w:p w14:paraId="20650DA3"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Insulation Depth</w:t>
            </w:r>
          </w:p>
          <w:p w14:paraId="20650DA4" w14:textId="77777777" w:rsidR="007442E4" w:rsidRPr="00E5683A" w:rsidRDefault="007442E4" w:rsidP="007442E4">
            <w:pPr>
              <w:keepNext/>
              <w:ind w:left="-28" w:right="-18"/>
              <w:jc w:val="center"/>
              <w:rPr>
                <w:rFonts w:ascii="Calibri" w:hAnsi="Calibri"/>
                <w:sz w:val="18"/>
                <w:szCs w:val="18"/>
              </w:rPr>
            </w:pPr>
            <w:r w:rsidRPr="00E5683A">
              <w:rPr>
                <w:rFonts w:ascii="Calibri" w:hAnsi="Calibri"/>
                <w:sz w:val="18"/>
                <w:szCs w:val="18"/>
              </w:rPr>
              <w:t>(inches)</w:t>
            </w:r>
          </w:p>
        </w:tc>
        <w:tc>
          <w:tcPr>
            <w:tcW w:w="1260" w:type="dxa"/>
            <w:tcBorders>
              <w:bottom w:val="single" w:sz="4" w:space="0" w:color="auto"/>
            </w:tcBorders>
            <w:vAlign w:val="center"/>
          </w:tcPr>
          <w:p w14:paraId="20650DA5"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Exterior Floor</w:t>
            </w:r>
          </w:p>
          <w:p w14:paraId="20650DA6"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Insulation</w:t>
            </w:r>
          </w:p>
          <w:p w14:paraId="20650DA7"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R-value</w:t>
            </w:r>
          </w:p>
        </w:tc>
        <w:tc>
          <w:tcPr>
            <w:tcW w:w="1255" w:type="dxa"/>
            <w:tcBorders>
              <w:bottom w:val="single" w:sz="4" w:space="0" w:color="auto"/>
            </w:tcBorders>
            <w:vAlign w:val="center"/>
          </w:tcPr>
          <w:p w14:paraId="20650DA8"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Interior Floor</w:t>
            </w:r>
          </w:p>
          <w:p w14:paraId="20650DA9"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Insulation</w:t>
            </w:r>
          </w:p>
          <w:p w14:paraId="20650DAA"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R-value</w:t>
            </w:r>
          </w:p>
        </w:tc>
      </w:tr>
      <w:tr w:rsidR="007442E4" w:rsidRPr="002E5ED7" w14:paraId="20650DB6" w14:textId="77777777" w:rsidTr="007442E4">
        <w:trPr>
          <w:trHeight w:val="432"/>
          <w:jc w:val="center"/>
        </w:trPr>
        <w:tc>
          <w:tcPr>
            <w:tcW w:w="535" w:type="dxa"/>
            <w:tcBorders>
              <w:top w:val="single" w:sz="4" w:space="0" w:color="auto"/>
            </w:tcBorders>
            <w:vAlign w:val="center"/>
          </w:tcPr>
          <w:p w14:paraId="20650DAC" w14:textId="77777777" w:rsidR="007442E4" w:rsidRPr="002E5ED7" w:rsidRDefault="007442E4" w:rsidP="007442E4">
            <w:pPr>
              <w:keepNext/>
              <w:jc w:val="center"/>
              <w:rPr>
                <w:rFonts w:ascii="Calibri" w:hAnsi="Calibri"/>
                <w:sz w:val="18"/>
                <w:szCs w:val="18"/>
              </w:rPr>
            </w:pPr>
          </w:p>
        </w:tc>
        <w:tc>
          <w:tcPr>
            <w:tcW w:w="1980" w:type="dxa"/>
            <w:tcBorders>
              <w:top w:val="single" w:sz="4" w:space="0" w:color="auto"/>
            </w:tcBorders>
            <w:vAlign w:val="center"/>
          </w:tcPr>
          <w:p w14:paraId="20650DAD" w14:textId="77777777" w:rsidR="007442E4" w:rsidRPr="002E5ED7" w:rsidRDefault="007442E4" w:rsidP="007442E4">
            <w:pPr>
              <w:keepNext/>
              <w:jc w:val="center"/>
              <w:rPr>
                <w:rFonts w:ascii="Calibri" w:hAnsi="Calibri"/>
                <w:sz w:val="18"/>
                <w:szCs w:val="18"/>
              </w:rPr>
            </w:pPr>
          </w:p>
        </w:tc>
        <w:tc>
          <w:tcPr>
            <w:tcW w:w="900" w:type="dxa"/>
            <w:tcBorders>
              <w:top w:val="single" w:sz="4" w:space="0" w:color="auto"/>
            </w:tcBorders>
            <w:vAlign w:val="center"/>
          </w:tcPr>
          <w:p w14:paraId="20650DAE" w14:textId="77777777" w:rsidR="007442E4" w:rsidRPr="002E5ED7" w:rsidRDefault="007442E4" w:rsidP="007442E4">
            <w:pPr>
              <w:keepNext/>
              <w:jc w:val="center"/>
              <w:rPr>
                <w:rFonts w:ascii="Calibri" w:hAnsi="Calibri"/>
                <w:sz w:val="18"/>
                <w:szCs w:val="18"/>
              </w:rPr>
            </w:pPr>
          </w:p>
        </w:tc>
        <w:tc>
          <w:tcPr>
            <w:tcW w:w="1170" w:type="dxa"/>
            <w:tcBorders>
              <w:top w:val="single" w:sz="4" w:space="0" w:color="auto"/>
            </w:tcBorders>
            <w:vAlign w:val="center"/>
          </w:tcPr>
          <w:p w14:paraId="20650DAF" w14:textId="77777777" w:rsidR="007442E4" w:rsidRPr="002E5ED7" w:rsidRDefault="007442E4" w:rsidP="007442E4">
            <w:pPr>
              <w:keepNext/>
              <w:jc w:val="center"/>
              <w:rPr>
                <w:rFonts w:ascii="Calibri" w:hAnsi="Calibri"/>
                <w:sz w:val="18"/>
                <w:szCs w:val="18"/>
              </w:rPr>
            </w:pPr>
          </w:p>
        </w:tc>
        <w:tc>
          <w:tcPr>
            <w:tcW w:w="990" w:type="dxa"/>
            <w:tcBorders>
              <w:top w:val="single" w:sz="4" w:space="0" w:color="auto"/>
            </w:tcBorders>
            <w:vAlign w:val="center"/>
          </w:tcPr>
          <w:p w14:paraId="20650DB0" w14:textId="77777777" w:rsidR="007442E4" w:rsidRPr="002E5ED7" w:rsidRDefault="007442E4" w:rsidP="007442E4">
            <w:pPr>
              <w:keepNext/>
              <w:jc w:val="center"/>
              <w:rPr>
                <w:rFonts w:ascii="Calibri" w:hAnsi="Calibri"/>
                <w:sz w:val="18"/>
                <w:szCs w:val="18"/>
              </w:rPr>
            </w:pPr>
          </w:p>
        </w:tc>
        <w:tc>
          <w:tcPr>
            <w:tcW w:w="900" w:type="dxa"/>
            <w:tcBorders>
              <w:top w:val="single" w:sz="4" w:space="0" w:color="auto"/>
            </w:tcBorders>
            <w:vAlign w:val="center"/>
          </w:tcPr>
          <w:p w14:paraId="20650DB1" w14:textId="77777777" w:rsidR="007442E4" w:rsidRPr="002E5ED7" w:rsidRDefault="007442E4" w:rsidP="007442E4">
            <w:pPr>
              <w:keepNext/>
              <w:jc w:val="center"/>
              <w:rPr>
                <w:rFonts w:ascii="Calibri" w:hAnsi="Calibri"/>
                <w:sz w:val="18"/>
                <w:szCs w:val="18"/>
              </w:rPr>
            </w:pPr>
          </w:p>
        </w:tc>
        <w:tc>
          <w:tcPr>
            <w:tcW w:w="990" w:type="dxa"/>
            <w:tcBorders>
              <w:top w:val="single" w:sz="4" w:space="0" w:color="auto"/>
            </w:tcBorders>
            <w:vAlign w:val="center"/>
          </w:tcPr>
          <w:p w14:paraId="20650DB2" w14:textId="77777777" w:rsidR="007442E4" w:rsidRPr="002E5ED7" w:rsidRDefault="007442E4" w:rsidP="007442E4">
            <w:pPr>
              <w:keepNext/>
              <w:jc w:val="center"/>
              <w:rPr>
                <w:rFonts w:ascii="Calibri" w:hAnsi="Calibri"/>
                <w:sz w:val="18"/>
                <w:szCs w:val="18"/>
              </w:rPr>
            </w:pPr>
          </w:p>
        </w:tc>
        <w:tc>
          <w:tcPr>
            <w:tcW w:w="990" w:type="dxa"/>
            <w:tcBorders>
              <w:top w:val="single" w:sz="4" w:space="0" w:color="auto"/>
            </w:tcBorders>
            <w:vAlign w:val="center"/>
          </w:tcPr>
          <w:p w14:paraId="20650DB3" w14:textId="77777777" w:rsidR="007442E4" w:rsidRPr="002E5ED7" w:rsidRDefault="007442E4" w:rsidP="007442E4">
            <w:pPr>
              <w:keepNext/>
              <w:jc w:val="center"/>
              <w:rPr>
                <w:rFonts w:ascii="Calibri" w:hAnsi="Calibri"/>
                <w:sz w:val="18"/>
                <w:szCs w:val="18"/>
              </w:rPr>
            </w:pPr>
          </w:p>
        </w:tc>
        <w:tc>
          <w:tcPr>
            <w:tcW w:w="1260" w:type="dxa"/>
            <w:vAlign w:val="center"/>
          </w:tcPr>
          <w:p w14:paraId="20650DB4" w14:textId="77777777" w:rsidR="007442E4" w:rsidRPr="002E5ED7" w:rsidRDefault="007442E4" w:rsidP="007442E4">
            <w:pPr>
              <w:keepNext/>
              <w:jc w:val="center"/>
              <w:rPr>
                <w:rFonts w:ascii="Calibri" w:hAnsi="Calibri"/>
                <w:sz w:val="18"/>
                <w:szCs w:val="18"/>
              </w:rPr>
            </w:pPr>
          </w:p>
        </w:tc>
        <w:tc>
          <w:tcPr>
            <w:tcW w:w="1255" w:type="dxa"/>
            <w:vAlign w:val="center"/>
          </w:tcPr>
          <w:p w14:paraId="20650DB5" w14:textId="77777777" w:rsidR="007442E4" w:rsidRPr="002E5ED7" w:rsidRDefault="007442E4" w:rsidP="007442E4">
            <w:pPr>
              <w:keepNext/>
              <w:jc w:val="center"/>
              <w:rPr>
                <w:rFonts w:ascii="Calibri" w:hAnsi="Calibri"/>
                <w:sz w:val="18"/>
                <w:szCs w:val="18"/>
              </w:rPr>
            </w:pPr>
          </w:p>
        </w:tc>
      </w:tr>
      <w:tr w:rsidR="007442E4" w:rsidRPr="002E5ED7" w14:paraId="20650DC1" w14:textId="77777777" w:rsidTr="007442E4">
        <w:trPr>
          <w:trHeight w:val="432"/>
          <w:jc w:val="center"/>
        </w:trPr>
        <w:tc>
          <w:tcPr>
            <w:tcW w:w="535" w:type="dxa"/>
            <w:vAlign w:val="center"/>
          </w:tcPr>
          <w:p w14:paraId="20650DB7" w14:textId="77777777" w:rsidR="007442E4" w:rsidRPr="002E5ED7" w:rsidRDefault="007442E4" w:rsidP="007442E4">
            <w:pPr>
              <w:keepNext/>
              <w:jc w:val="center"/>
              <w:rPr>
                <w:rFonts w:ascii="Calibri" w:hAnsi="Calibri"/>
                <w:sz w:val="18"/>
                <w:szCs w:val="18"/>
              </w:rPr>
            </w:pPr>
          </w:p>
        </w:tc>
        <w:tc>
          <w:tcPr>
            <w:tcW w:w="1980" w:type="dxa"/>
            <w:vAlign w:val="center"/>
          </w:tcPr>
          <w:p w14:paraId="20650DB8" w14:textId="77777777" w:rsidR="007442E4" w:rsidRPr="002E5ED7" w:rsidRDefault="007442E4" w:rsidP="007442E4">
            <w:pPr>
              <w:keepNext/>
              <w:jc w:val="center"/>
              <w:rPr>
                <w:rFonts w:ascii="Calibri" w:hAnsi="Calibri"/>
                <w:sz w:val="18"/>
                <w:szCs w:val="18"/>
              </w:rPr>
            </w:pPr>
          </w:p>
        </w:tc>
        <w:tc>
          <w:tcPr>
            <w:tcW w:w="900" w:type="dxa"/>
            <w:vAlign w:val="center"/>
          </w:tcPr>
          <w:p w14:paraId="20650DB9" w14:textId="77777777" w:rsidR="007442E4" w:rsidRPr="002E5ED7" w:rsidRDefault="007442E4" w:rsidP="007442E4">
            <w:pPr>
              <w:keepNext/>
              <w:jc w:val="center"/>
              <w:rPr>
                <w:rFonts w:ascii="Calibri" w:hAnsi="Calibri"/>
                <w:sz w:val="18"/>
                <w:szCs w:val="18"/>
              </w:rPr>
            </w:pPr>
          </w:p>
        </w:tc>
        <w:tc>
          <w:tcPr>
            <w:tcW w:w="1170" w:type="dxa"/>
            <w:vAlign w:val="center"/>
          </w:tcPr>
          <w:p w14:paraId="20650DBA" w14:textId="77777777" w:rsidR="007442E4" w:rsidRPr="002E5ED7" w:rsidRDefault="007442E4" w:rsidP="007442E4">
            <w:pPr>
              <w:keepNext/>
              <w:jc w:val="center"/>
              <w:rPr>
                <w:rFonts w:ascii="Calibri" w:hAnsi="Calibri"/>
                <w:sz w:val="18"/>
                <w:szCs w:val="18"/>
              </w:rPr>
            </w:pPr>
          </w:p>
        </w:tc>
        <w:tc>
          <w:tcPr>
            <w:tcW w:w="990" w:type="dxa"/>
            <w:vAlign w:val="center"/>
          </w:tcPr>
          <w:p w14:paraId="20650DBB" w14:textId="77777777" w:rsidR="007442E4" w:rsidRPr="002E5ED7" w:rsidRDefault="007442E4" w:rsidP="007442E4">
            <w:pPr>
              <w:keepNext/>
              <w:jc w:val="center"/>
              <w:rPr>
                <w:rFonts w:ascii="Calibri" w:hAnsi="Calibri"/>
                <w:sz w:val="18"/>
                <w:szCs w:val="18"/>
              </w:rPr>
            </w:pPr>
          </w:p>
        </w:tc>
        <w:tc>
          <w:tcPr>
            <w:tcW w:w="900" w:type="dxa"/>
            <w:vAlign w:val="center"/>
          </w:tcPr>
          <w:p w14:paraId="20650DBC" w14:textId="77777777" w:rsidR="007442E4" w:rsidRPr="002E5ED7" w:rsidRDefault="007442E4" w:rsidP="007442E4">
            <w:pPr>
              <w:keepNext/>
              <w:jc w:val="center"/>
              <w:rPr>
                <w:rFonts w:ascii="Calibri" w:hAnsi="Calibri"/>
                <w:sz w:val="18"/>
                <w:szCs w:val="18"/>
              </w:rPr>
            </w:pPr>
          </w:p>
        </w:tc>
        <w:tc>
          <w:tcPr>
            <w:tcW w:w="990" w:type="dxa"/>
            <w:vAlign w:val="center"/>
          </w:tcPr>
          <w:p w14:paraId="20650DBD" w14:textId="77777777" w:rsidR="007442E4" w:rsidRPr="002E5ED7" w:rsidRDefault="007442E4" w:rsidP="007442E4">
            <w:pPr>
              <w:keepNext/>
              <w:jc w:val="center"/>
              <w:rPr>
                <w:rFonts w:ascii="Calibri" w:hAnsi="Calibri"/>
                <w:sz w:val="18"/>
                <w:szCs w:val="18"/>
              </w:rPr>
            </w:pPr>
          </w:p>
        </w:tc>
        <w:tc>
          <w:tcPr>
            <w:tcW w:w="990" w:type="dxa"/>
            <w:vAlign w:val="center"/>
          </w:tcPr>
          <w:p w14:paraId="20650DBE" w14:textId="77777777" w:rsidR="007442E4" w:rsidRPr="002E5ED7" w:rsidRDefault="007442E4" w:rsidP="007442E4">
            <w:pPr>
              <w:keepNext/>
              <w:jc w:val="center"/>
              <w:rPr>
                <w:rFonts w:ascii="Calibri" w:hAnsi="Calibri"/>
                <w:sz w:val="18"/>
                <w:szCs w:val="18"/>
              </w:rPr>
            </w:pPr>
          </w:p>
        </w:tc>
        <w:tc>
          <w:tcPr>
            <w:tcW w:w="1260" w:type="dxa"/>
            <w:vAlign w:val="center"/>
          </w:tcPr>
          <w:p w14:paraId="20650DBF" w14:textId="77777777" w:rsidR="007442E4" w:rsidRPr="002E5ED7" w:rsidRDefault="007442E4" w:rsidP="007442E4">
            <w:pPr>
              <w:keepNext/>
              <w:jc w:val="center"/>
              <w:rPr>
                <w:rFonts w:ascii="Calibri" w:hAnsi="Calibri"/>
                <w:sz w:val="18"/>
                <w:szCs w:val="18"/>
              </w:rPr>
            </w:pPr>
          </w:p>
        </w:tc>
        <w:tc>
          <w:tcPr>
            <w:tcW w:w="1255" w:type="dxa"/>
            <w:vAlign w:val="center"/>
          </w:tcPr>
          <w:p w14:paraId="20650DC0" w14:textId="77777777" w:rsidR="007442E4" w:rsidRPr="002E5ED7" w:rsidRDefault="007442E4" w:rsidP="007442E4">
            <w:pPr>
              <w:keepNext/>
              <w:jc w:val="center"/>
              <w:rPr>
                <w:rFonts w:ascii="Calibri" w:hAnsi="Calibri"/>
                <w:sz w:val="18"/>
                <w:szCs w:val="18"/>
              </w:rPr>
            </w:pPr>
          </w:p>
        </w:tc>
      </w:tr>
      <w:tr w:rsidR="00A62DDC" w:rsidRPr="002E5ED7" w14:paraId="0B47EF49" w14:textId="77777777" w:rsidTr="007442E4">
        <w:trPr>
          <w:trHeight w:val="432"/>
          <w:jc w:val="center"/>
        </w:trPr>
        <w:tc>
          <w:tcPr>
            <w:tcW w:w="535" w:type="dxa"/>
            <w:vAlign w:val="center"/>
          </w:tcPr>
          <w:p w14:paraId="770A3C12" w14:textId="77777777" w:rsidR="00A62DDC" w:rsidRPr="002E5ED7" w:rsidRDefault="00A62DDC" w:rsidP="007442E4">
            <w:pPr>
              <w:keepNext/>
              <w:jc w:val="center"/>
              <w:rPr>
                <w:rFonts w:ascii="Calibri" w:hAnsi="Calibri"/>
                <w:sz w:val="18"/>
                <w:szCs w:val="18"/>
              </w:rPr>
            </w:pPr>
          </w:p>
        </w:tc>
        <w:tc>
          <w:tcPr>
            <w:tcW w:w="1980" w:type="dxa"/>
            <w:vAlign w:val="center"/>
          </w:tcPr>
          <w:p w14:paraId="5EAF7274" w14:textId="77777777" w:rsidR="00A62DDC" w:rsidRPr="002E5ED7" w:rsidRDefault="00A62DDC" w:rsidP="007442E4">
            <w:pPr>
              <w:keepNext/>
              <w:jc w:val="center"/>
              <w:rPr>
                <w:rFonts w:ascii="Calibri" w:hAnsi="Calibri"/>
                <w:sz w:val="18"/>
                <w:szCs w:val="18"/>
              </w:rPr>
            </w:pPr>
          </w:p>
        </w:tc>
        <w:tc>
          <w:tcPr>
            <w:tcW w:w="900" w:type="dxa"/>
            <w:vAlign w:val="center"/>
          </w:tcPr>
          <w:p w14:paraId="0BC6A5FC" w14:textId="77777777" w:rsidR="00A62DDC" w:rsidRPr="002E5ED7" w:rsidRDefault="00A62DDC" w:rsidP="007442E4">
            <w:pPr>
              <w:keepNext/>
              <w:jc w:val="center"/>
              <w:rPr>
                <w:rFonts w:ascii="Calibri" w:hAnsi="Calibri"/>
                <w:sz w:val="18"/>
                <w:szCs w:val="18"/>
              </w:rPr>
            </w:pPr>
          </w:p>
        </w:tc>
        <w:tc>
          <w:tcPr>
            <w:tcW w:w="1170" w:type="dxa"/>
            <w:vAlign w:val="center"/>
          </w:tcPr>
          <w:p w14:paraId="5EDA5FDB" w14:textId="77777777" w:rsidR="00A62DDC" w:rsidRPr="002E5ED7" w:rsidRDefault="00A62DDC" w:rsidP="007442E4">
            <w:pPr>
              <w:keepNext/>
              <w:jc w:val="center"/>
              <w:rPr>
                <w:rFonts w:ascii="Calibri" w:hAnsi="Calibri"/>
                <w:sz w:val="18"/>
                <w:szCs w:val="18"/>
              </w:rPr>
            </w:pPr>
          </w:p>
        </w:tc>
        <w:tc>
          <w:tcPr>
            <w:tcW w:w="990" w:type="dxa"/>
            <w:vAlign w:val="center"/>
          </w:tcPr>
          <w:p w14:paraId="7A9C2DF2" w14:textId="77777777" w:rsidR="00A62DDC" w:rsidRPr="002E5ED7" w:rsidRDefault="00A62DDC" w:rsidP="007442E4">
            <w:pPr>
              <w:keepNext/>
              <w:jc w:val="center"/>
              <w:rPr>
                <w:rFonts w:ascii="Calibri" w:hAnsi="Calibri"/>
                <w:sz w:val="18"/>
                <w:szCs w:val="18"/>
              </w:rPr>
            </w:pPr>
          </w:p>
        </w:tc>
        <w:tc>
          <w:tcPr>
            <w:tcW w:w="900" w:type="dxa"/>
            <w:vAlign w:val="center"/>
          </w:tcPr>
          <w:p w14:paraId="549B9180" w14:textId="77777777" w:rsidR="00A62DDC" w:rsidRPr="002E5ED7" w:rsidRDefault="00A62DDC" w:rsidP="007442E4">
            <w:pPr>
              <w:keepNext/>
              <w:jc w:val="center"/>
              <w:rPr>
                <w:rFonts w:ascii="Calibri" w:hAnsi="Calibri"/>
                <w:sz w:val="18"/>
                <w:szCs w:val="18"/>
              </w:rPr>
            </w:pPr>
          </w:p>
        </w:tc>
        <w:tc>
          <w:tcPr>
            <w:tcW w:w="990" w:type="dxa"/>
            <w:vAlign w:val="center"/>
          </w:tcPr>
          <w:p w14:paraId="6F29CD9D" w14:textId="77777777" w:rsidR="00A62DDC" w:rsidRPr="002E5ED7" w:rsidRDefault="00A62DDC" w:rsidP="007442E4">
            <w:pPr>
              <w:keepNext/>
              <w:jc w:val="center"/>
              <w:rPr>
                <w:rFonts w:ascii="Calibri" w:hAnsi="Calibri"/>
                <w:sz w:val="18"/>
                <w:szCs w:val="18"/>
              </w:rPr>
            </w:pPr>
          </w:p>
        </w:tc>
        <w:tc>
          <w:tcPr>
            <w:tcW w:w="990" w:type="dxa"/>
            <w:vAlign w:val="center"/>
          </w:tcPr>
          <w:p w14:paraId="31C1F260" w14:textId="77777777" w:rsidR="00A62DDC" w:rsidRPr="002E5ED7" w:rsidRDefault="00A62DDC" w:rsidP="007442E4">
            <w:pPr>
              <w:keepNext/>
              <w:jc w:val="center"/>
              <w:rPr>
                <w:rFonts w:ascii="Calibri" w:hAnsi="Calibri"/>
                <w:sz w:val="18"/>
                <w:szCs w:val="18"/>
              </w:rPr>
            </w:pPr>
          </w:p>
        </w:tc>
        <w:tc>
          <w:tcPr>
            <w:tcW w:w="1260" w:type="dxa"/>
            <w:vAlign w:val="center"/>
          </w:tcPr>
          <w:p w14:paraId="787C2DC1" w14:textId="77777777" w:rsidR="00A62DDC" w:rsidRPr="002E5ED7" w:rsidRDefault="00A62DDC" w:rsidP="007442E4">
            <w:pPr>
              <w:keepNext/>
              <w:jc w:val="center"/>
              <w:rPr>
                <w:rFonts w:ascii="Calibri" w:hAnsi="Calibri"/>
                <w:sz w:val="18"/>
                <w:szCs w:val="18"/>
              </w:rPr>
            </w:pPr>
          </w:p>
        </w:tc>
        <w:tc>
          <w:tcPr>
            <w:tcW w:w="1255" w:type="dxa"/>
            <w:vAlign w:val="center"/>
          </w:tcPr>
          <w:p w14:paraId="4EF43FFF" w14:textId="77777777" w:rsidR="00A62DDC" w:rsidRPr="002E5ED7" w:rsidRDefault="00A62DDC" w:rsidP="007442E4">
            <w:pPr>
              <w:keepNext/>
              <w:jc w:val="center"/>
              <w:rPr>
                <w:rFonts w:ascii="Calibri" w:hAnsi="Calibri"/>
                <w:sz w:val="18"/>
                <w:szCs w:val="18"/>
              </w:rPr>
            </w:pPr>
          </w:p>
        </w:tc>
      </w:tr>
    </w:tbl>
    <w:p w14:paraId="20650DC2" w14:textId="77777777" w:rsidR="007442E4" w:rsidRPr="002E5ED7" w:rsidRDefault="007442E4" w:rsidP="007442E4">
      <w:pPr>
        <w:rPr>
          <w:sz w:val="20"/>
          <w:szCs w:val="20"/>
        </w:rPr>
      </w:pPr>
    </w:p>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45"/>
        <w:gridCol w:w="3175"/>
        <w:gridCol w:w="1777"/>
        <w:gridCol w:w="1777"/>
        <w:gridCol w:w="1777"/>
        <w:gridCol w:w="1796"/>
        <w:gridCol w:w="1796"/>
        <w:gridCol w:w="1782"/>
      </w:tblGrid>
      <w:tr w:rsidR="007442E4" w:rsidRPr="00D61457" w14:paraId="20650DC4" w14:textId="77777777" w:rsidTr="007442E4">
        <w:trPr>
          <w:trHeight w:val="432"/>
          <w:jc w:val="center"/>
        </w:trPr>
        <w:tc>
          <w:tcPr>
            <w:tcW w:w="11023" w:type="dxa"/>
            <w:gridSpan w:val="8"/>
            <w:tcBorders>
              <w:top w:val="single" w:sz="4" w:space="0" w:color="000000"/>
              <w:left w:val="single" w:sz="4" w:space="0" w:color="000000"/>
              <w:bottom w:val="single" w:sz="4" w:space="0" w:color="000000"/>
              <w:right w:val="single" w:sz="4" w:space="0" w:color="000000"/>
            </w:tcBorders>
            <w:vAlign w:val="center"/>
          </w:tcPr>
          <w:p w14:paraId="20650DC3" w14:textId="45607198" w:rsidR="007442E4" w:rsidRPr="00584A6C" w:rsidRDefault="00BD635E" w:rsidP="007442E4">
            <w:pPr>
              <w:rPr>
                <w:rFonts w:ascii="Calibri" w:hAnsi="Calibri"/>
                <w:b/>
                <w:sz w:val="20"/>
                <w:szCs w:val="20"/>
              </w:rPr>
            </w:pPr>
            <w:r>
              <w:rPr>
                <w:rFonts w:ascii="Calibri" w:hAnsi="Calibri"/>
                <w:b/>
                <w:sz w:val="20"/>
                <w:szCs w:val="20"/>
              </w:rPr>
              <w:t xml:space="preserve">F. </w:t>
            </w:r>
            <w:r w:rsidR="00E4567D">
              <w:rPr>
                <w:rFonts w:ascii="Calibri" w:hAnsi="Calibri"/>
                <w:b/>
                <w:sz w:val="20"/>
                <w:szCs w:val="20"/>
              </w:rPr>
              <w:t>Slab Floor/Perimeter Insulation</w:t>
            </w:r>
          </w:p>
        </w:tc>
      </w:tr>
      <w:tr w:rsidR="007442E4" w:rsidRPr="002E5ED7" w14:paraId="20650DCD" w14:textId="77777777" w:rsidTr="007442E4">
        <w:trPr>
          <w:trHeight w:val="288"/>
          <w:jc w:val="center"/>
        </w:trPr>
        <w:tc>
          <w:tcPr>
            <w:tcW w:w="562" w:type="dxa"/>
            <w:vAlign w:val="center"/>
          </w:tcPr>
          <w:p w14:paraId="20650DC5"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01</w:t>
            </w:r>
          </w:p>
        </w:tc>
        <w:tc>
          <w:tcPr>
            <w:tcW w:w="2393" w:type="dxa"/>
            <w:vAlign w:val="center"/>
          </w:tcPr>
          <w:p w14:paraId="20650DC6"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02</w:t>
            </w:r>
          </w:p>
        </w:tc>
        <w:tc>
          <w:tcPr>
            <w:tcW w:w="1339" w:type="dxa"/>
            <w:vAlign w:val="center"/>
          </w:tcPr>
          <w:p w14:paraId="20650DC7"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03</w:t>
            </w:r>
          </w:p>
        </w:tc>
        <w:tc>
          <w:tcPr>
            <w:tcW w:w="1339" w:type="dxa"/>
            <w:vAlign w:val="center"/>
          </w:tcPr>
          <w:p w14:paraId="20650DC8"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04</w:t>
            </w:r>
          </w:p>
        </w:tc>
        <w:tc>
          <w:tcPr>
            <w:tcW w:w="1339" w:type="dxa"/>
            <w:vAlign w:val="center"/>
          </w:tcPr>
          <w:p w14:paraId="20650DC9"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05</w:t>
            </w:r>
          </w:p>
        </w:tc>
        <w:tc>
          <w:tcPr>
            <w:tcW w:w="1354" w:type="dxa"/>
            <w:vAlign w:val="center"/>
          </w:tcPr>
          <w:p w14:paraId="20650DCA"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06</w:t>
            </w:r>
          </w:p>
        </w:tc>
        <w:tc>
          <w:tcPr>
            <w:tcW w:w="1354" w:type="dxa"/>
            <w:vAlign w:val="center"/>
          </w:tcPr>
          <w:p w14:paraId="20650DCB"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07</w:t>
            </w:r>
          </w:p>
        </w:tc>
        <w:tc>
          <w:tcPr>
            <w:tcW w:w="1343" w:type="dxa"/>
            <w:vAlign w:val="center"/>
          </w:tcPr>
          <w:p w14:paraId="20650DCC" w14:textId="77777777" w:rsidR="007442E4" w:rsidRPr="002E5ED7" w:rsidRDefault="007442E4" w:rsidP="007442E4">
            <w:pPr>
              <w:keepNext/>
              <w:jc w:val="center"/>
              <w:rPr>
                <w:rFonts w:ascii="Calibri" w:hAnsi="Calibri"/>
                <w:sz w:val="18"/>
                <w:szCs w:val="18"/>
              </w:rPr>
            </w:pPr>
            <w:r w:rsidRPr="002E5ED7">
              <w:rPr>
                <w:rFonts w:ascii="Calibri" w:hAnsi="Calibri"/>
                <w:sz w:val="18"/>
                <w:szCs w:val="18"/>
              </w:rPr>
              <w:t>08</w:t>
            </w:r>
          </w:p>
        </w:tc>
      </w:tr>
      <w:tr w:rsidR="007442E4" w:rsidRPr="002E5ED7" w14:paraId="20650DD8" w14:textId="77777777" w:rsidTr="007442E4">
        <w:trPr>
          <w:trHeight w:val="288"/>
          <w:jc w:val="center"/>
        </w:trPr>
        <w:tc>
          <w:tcPr>
            <w:tcW w:w="562" w:type="dxa"/>
            <w:vAlign w:val="center"/>
          </w:tcPr>
          <w:p w14:paraId="20650DCE"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I.D.</w:t>
            </w:r>
          </w:p>
        </w:tc>
        <w:tc>
          <w:tcPr>
            <w:tcW w:w="2393" w:type="dxa"/>
            <w:vAlign w:val="center"/>
          </w:tcPr>
          <w:p w14:paraId="20650DCF"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Manufacturer &amp; Brand</w:t>
            </w:r>
          </w:p>
        </w:tc>
        <w:tc>
          <w:tcPr>
            <w:tcW w:w="1339" w:type="dxa"/>
            <w:vAlign w:val="center"/>
          </w:tcPr>
          <w:p w14:paraId="20650DD0"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Floor Type</w:t>
            </w:r>
          </w:p>
        </w:tc>
        <w:tc>
          <w:tcPr>
            <w:tcW w:w="1339" w:type="dxa"/>
            <w:vAlign w:val="center"/>
          </w:tcPr>
          <w:p w14:paraId="20650DD1"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Insulation Type</w:t>
            </w:r>
          </w:p>
        </w:tc>
        <w:tc>
          <w:tcPr>
            <w:tcW w:w="1339" w:type="dxa"/>
            <w:vAlign w:val="center"/>
          </w:tcPr>
          <w:p w14:paraId="20650DD2"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Insulation</w:t>
            </w:r>
          </w:p>
          <w:p w14:paraId="20650DD3"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Depth (inches)</w:t>
            </w:r>
          </w:p>
        </w:tc>
        <w:tc>
          <w:tcPr>
            <w:tcW w:w="1354" w:type="dxa"/>
            <w:vAlign w:val="center"/>
          </w:tcPr>
          <w:p w14:paraId="20650DD4"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Insulation</w:t>
            </w:r>
          </w:p>
          <w:p w14:paraId="20650DD5"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R-Value</w:t>
            </w:r>
          </w:p>
        </w:tc>
        <w:tc>
          <w:tcPr>
            <w:tcW w:w="1354" w:type="dxa"/>
            <w:vAlign w:val="center"/>
          </w:tcPr>
          <w:p w14:paraId="20650DD6"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Vertical Insulation Length (inches)</w:t>
            </w:r>
          </w:p>
        </w:tc>
        <w:tc>
          <w:tcPr>
            <w:tcW w:w="1343" w:type="dxa"/>
            <w:vAlign w:val="center"/>
          </w:tcPr>
          <w:p w14:paraId="20650DD7" w14:textId="77777777" w:rsidR="007442E4" w:rsidRPr="00E5683A" w:rsidRDefault="007442E4" w:rsidP="007442E4">
            <w:pPr>
              <w:keepNext/>
              <w:jc w:val="center"/>
              <w:rPr>
                <w:rFonts w:ascii="Calibri" w:hAnsi="Calibri"/>
                <w:sz w:val="18"/>
                <w:szCs w:val="18"/>
              </w:rPr>
            </w:pPr>
            <w:r w:rsidRPr="00E5683A">
              <w:rPr>
                <w:rFonts w:ascii="Calibri" w:hAnsi="Calibri"/>
                <w:sz w:val="18"/>
                <w:szCs w:val="18"/>
              </w:rPr>
              <w:t>Horizontal Insulation Length (feet)</w:t>
            </w:r>
          </w:p>
        </w:tc>
      </w:tr>
      <w:tr w:rsidR="007442E4" w:rsidRPr="002E5ED7" w14:paraId="20650DE1" w14:textId="77777777" w:rsidTr="007442E4">
        <w:trPr>
          <w:trHeight w:val="432"/>
          <w:jc w:val="center"/>
        </w:trPr>
        <w:tc>
          <w:tcPr>
            <w:tcW w:w="562" w:type="dxa"/>
            <w:vAlign w:val="center"/>
          </w:tcPr>
          <w:p w14:paraId="20650DD9" w14:textId="77777777" w:rsidR="007442E4" w:rsidRPr="002E5ED7" w:rsidRDefault="007442E4" w:rsidP="007442E4">
            <w:pPr>
              <w:keepNext/>
              <w:jc w:val="center"/>
              <w:rPr>
                <w:rFonts w:ascii="Calibri" w:hAnsi="Calibri"/>
                <w:sz w:val="18"/>
                <w:szCs w:val="18"/>
              </w:rPr>
            </w:pPr>
          </w:p>
        </w:tc>
        <w:tc>
          <w:tcPr>
            <w:tcW w:w="2393" w:type="dxa"/>
            <w:vAlign w:val="center"/>
          </w:tcPr>
          <w:p w14:paraId="20650DDA" w14:textId="77777777" w:rsidR="007442E4" w:rsidRPr="002E5ED7" w:rsidRDefault="007442E4" w:rsidP="007442E4">
            <w:pPr>
              <w:keepNext/>
              <w:jc w:val="center"/>
              <w:rPr>
                <w:rFonts w:ascii="Calibri" w:hAnsi="Calibri"/>
                <w:sz w:val="18"/>
                <w:szCs w:val="18"/>
              </w:rPr>
            </w:pPr>
          </w:p>
        </w:tc>
        <w:tc>
          <w:tcPr>
            <w:tcW w:w="1339" w:type="dxa"/>
            <w:vAlign w:val="center"/>
          </w:tcPr>
          <w:p w14:paraId="20650DDB" w14:textId="77777777" w:rsidR="007442E4" w:rsidRPr="002E5ED7" w:rsidRDefault="007442E4" w:rsidP="007442E4">
            <w:pPr>
              <w:keepNext/>
              <w:jc w:val="center"/>
              <w:rPr>
                <w:rFonts w:ascii="Calibri" w:hAnsi="Calibri"/>
                <w:sz w:val="18"/>
                <w:szCs w:val="18"/>
              </w:rPr>
            </w:pPr>
          </w:p>
        </w:tc>
        <w:tc>
          <w:tcPr>
            <w:tcW w:w="1339" w:type="dxa"/>
            <w:vAlign w:val="center"/>
          </w:tcPr>
          <w:p w14:paraId="20650DDC" w14:textId="77777777" w:rsidR="007442E4" w:rsidRPr="002E5ED7" w:rsidRDefault="007442E4" w:rsidP="007442E4">
            <w:pPr>
              <w:keepNext/>
              <w:jc w:val="center"/>
              <w:rPr>
                <w:rFonts w:ascii="Calibri" w:hAnsi="Calibri"/>
                <w:sz w:val="18"/>
                <w:szCs w:val="18"/>
              </w:rPr>
            </w:pPr>
          </w:p>
        </w:tc>
        <w:tc>
          <w:tcPr>
            <w:tcW w:w="1339" w:type="dxa"/>
            <w:vAlign w:val="center"/>
          </w:tcPr>
          <w:p w14:paraId="20650DDD" w14:textId="77777777" w:rsidR="007442E4" w:rsidRPr="002E5ED7" w:rsidRDefault="007442E4" w:rsidP="007442E4">
            <w:pPr>
              <w:keepNext/>
              <w:jc w:val="center"/>
              <w:rPr>
                <w:rFonts w:ascii="Calibri" w:hAnsi="Calibri"/>
                <w:sz w:val="18"/>
                <w:szCs w:val="18"/>
              </w:rPr>
            </w:pPr>
          </w:p>
        </w:tc>
        <w:tc>
          <w:tcPr>
            <w:tcW w:w="1354" w:type="dxa"/>
            <w:vAlign w:val="center"/>
          </w:tcPr>
          <w:p w14:paraId="20650DDE" w14:textId="77777777" w:rsidR="007442E4" w:rsidRPr="002E5ED7" w:rsidRDefault="007442E4" w:rsidP="007442E4">
            <w:pPr>
              <w:keepNext/>
              <w:jc w:val="center"/>
              <w:rPr>
                <w:rFonts w:ascii="Calibri" w:hAnsi="Calibri"/>
                <w:sz w:val="18"/>
                <w:szCs w:val="18"/>
              </w:rPr>
            </w:pPr>
          </w:p>
        </w:tc>
        <w:tc>
          <w:tcPr>
            <w:tcW w:w="1354" w:type="dxa"/>
            <w:vAlign w:val="center"/>
          </w:tcPr>
          <w:p w14:paraId="20650DDF" w14:textId="77777777" w:rsidR="007442E4" w:rsidRPr="002E5ED7" w:rsidRDefault="007442E4" w:rsidP="007442E4">
            <w:pPr>
              <w:keepNext/>
              <w:jc w:val="center"/>
              <w:rPr>
                <w:rFonts w:ascii="Calibri" w:hAnsi="Calibri"/>
                <w:sz w:val="18"/>
                <w:szCs w:val="18"/>
              </w:rPr>
            </w:pPr>
          </w:p>
        </w:tc>
        <w:tc>
          <w:tcPr>
            <w:tcW w:w="1343" w:type="dxa"/>
            <w:vAlign w:val="center"/>
          </w:tcPr>
          <w:p w14:paraId="20650DE0" w14:textId="77777777" w:rsidR="007442E4" w:rsidRPr="002E5ED7" w:rsidRDefault="007442E4" w:rsidP="007442E4">
            <w:pPr>
              <w:keepNext/>
              <w:jc w:val="center"/>
              <w:rPr>
                <w:rFonts w:ascii="Calibri" w:hAnsi="Calibri"/>
                <w:sz w:val="18"/>
                <w:szCs w:val="18"/>
              </w:rPr>
            </w:pPr>
          </w:p>
        </w:tc>
      </w:tr>
      <w:tr w:rsidR="007442E4" w:rsidRPr="002E5ED7" w14:paraId="20650DEA" w14:textId="77777777" w:rsidTr="007442E4">
        <w:trPr>
          <w:trHeight w:val="432"/>
          <w:jc w:val="center"/>
        </w:trPr>
        <w:tc>
          <w:tcPr>
            <w:tcW w:w="562" w:type="dxa"/>
            <w:vAlign w:val="center"/>
          </w:tcPr>
          <w:p w14:paraId="20650DE2" w14:textId="77777777" w:rsidR="007442E4" w:rsidRPr="002E5ED7" w:rsidRDefault="007442E4" w:rsidP="007442E4">
            <w:pPr>
              <w:keepNext/>
              <w:jc w:val="center"/>
              <w:rPr>
                <w:rFonts w:ascii="Calibri" w:hAnsi="Calibri"/>
                <w:sz w:val="18"/>
                <w:szCs w:val="18"/>
              </w:rPr>
            </w:pPr>
          </w:p>
        </w:tc>
        <w:tc>
          <w:tcPr>
            <w:tcW w:w="2393" w:type="dxa"/>
            <w:vAlign w:val="center"/>
          </w:tcPr>
          <w:p w14:paraId="20650DE3" w14:textId="77777777" w:rsidR="007442E4" w:rsidRPr="002E5ED7" w:rsidRDefault="007442E4" w:rsidP="007442E4">
            <w:pPr>
              <w:keepNext/>
              <w:jc w:val="center"/>
              <w:rPr>
                <w:rFonts w:ascii="Calibri" w:hAnsi="Calibri"/>
                <w:sz w:val="18"/>
                <w:szCs w:val="18"/>
              </w:rPr>
            </w:pPr>
          </w:p>
        </w:tc>
        <w:tc>
          <w:tcPr>
            <w:tcW w:w="1339" w:type="dxa"/>
            <w:vAlign w:val="center"/>
          </w:tcPr>
          <w:p w14:paraId="20650DE4" w14:textId="77777777" w:rsidR="007442E4" w:rsidRPr="002E5ED7" w:rsidRDefault="007442E4" w:rsidP="007442E4">
            <w:pPr>
              <w:keepNext/>
              <w:jc w:val="center"/>
              <w:rPr>
                <w:rFonts w:ascii="Calibri" w:hAnsi="Calibri"/>
                <w:sz w:val="18"/>
                <w:szCs w:val="18"/>
              </w:rPr>
            </w:pPr>
          </w:p>
        </w:tc>
        <w:tc>
          <w:tcPr>
            <w:tcW w:w="1339" w:type="dxa"/>
            <w:vAlign w:val="center"/>
          </w:tcPr>
          <w:p w14:paraId="20650DE5" w14:textId="77777777" w:rsidR="007442E4" w:rsidRPr="002E5ED7" w:rsidRDefault="007442E4" w:rsidP="007442E4">
            <w:pPr>
              <w:keepNext/>
              <w:jc w:val="center"/>
              <w:rPr>
                <w:rFonts w:ascii="Calibri" w:hAnsi="Calibri"/>
                <w:sz w:val="18"/>
                <w:szCs w:val="18"/>
              </w:rPr>
            </w:pPr>
          </w:p>
        </w:tc>
        <w:tc>
          <w:tcPr>
            <w:tcW w:w="1339" w:type="dxa"/>
            <w:vAlign w:val="center"/>
          </w:tcPr>
          <w:p w14:paraId="20650DE6" w14:textId="77777777" w:rsidR="007442E4" w:rsidRPr="002E5ED7" w:rsidRDefault="007442E4" w:rsidP="007442E4">
            <w:pPr>
              <w:keepNext/>
              <w:jc w:val="center"/>
              <w:rPr>
                <w:rFonts w:ascii="Calibri" w:hAnsi="Calibri"/>
                <w:sz w:val="18"/>
                <w:szCs w:val="18"/>
              </w:rPr>
            </w:pPr>
          </w:p>
        </w:tc>
        <w:tc>
          <w:tcPr>
            <w:tcW w:w="1354" w:type="dxa"/>
            <w:vAlign w:val="center"/>
          </w:tcPr>
          <w:p w14:paraId="20650DE7" w14:textId="77777777" w:rsidR="007442E4" w:rsidRPr="002E5ED7" w:rsidRDefault="007442E4" w:rsidP="007442E4">
            <w:pPr>
              <w:keepNext/>
              <w:jc w:val="center"/>
              <w:rPr>
                <w:rFonts w:ascii="Calibri" w:hAnsi="Calibri"/>
                <w:sz w:val="18"/>
                <w:szCs w:val="18"/>
              </w:rPr>
            </w:pPr>
          </w:p>
        </w:tc>
        <w:tc>
          <w:tcPr>
            <w:tcW w:w="1354" w:type="dxa"/>
            <w:vAlign w:val="center"/>
          </w:tcPr>
          <w:p w14:paraId="20650DE8" w14:textId="77777777" w:rsidR="007442E4" w:rsidRPr="002E5ED7" w:rsidRDefault="007442E4" w:rsidP="007442E4">
            <w:pPr>
              <w:keepNext/>
              <w:jc w:val="center"/>
              <w:rPr>
                <w:rFonts w:ascii="Calibri" w:hAnsi="Calibri"/>
                <w:sz w:val="18"/>
                <w:szCs w:val="18"/>
              </w:rPr>
            </w:pPr>
          </w:p>
        </w:tc>
        <w:tc>
          <w:tcPr>
            <w:tcW w:w="1343" w:type="dxa"/>
            <w:vAlign w:val="center"/>
          </w:tcPr>
          <w:p w14:paraId="20650DE9" w14:textId="77777777" w:rsidR="007442E4" w:rsidRPr="002E5ED7" w:rsidRDefault="007442E4" w:rsidP="007442E4">
            <w:pPr>
              <w:keepNext/>
              <w:jc w:val="center"/>
              <w:rPr>
                <w:rFonts w:ascii="Calibri" w:hAnsi="Calibri"/>
                <w:sz w:val="18"/>
                <w:szCs w:val="18"/>
              </w:rPr>
            </w:pPr>
          </w:p>
        </w:tc>
      </w:tr>
      <w:tr w:rsidR="00A62DDC" w:rsidRPr="002E5ED7" w14:paraId="43527460" w14:textId="77777777" w:rsidTr="007442E4">
        <w:trPr>
          <w:trHeight w:val="432"/>
          <w:jc w:val="center"/>
        </w:trPr>
        <w:tc>
          <w:tcPr>
            <w:tcW w:w="562" w:type="dxa"/>
            <w:vAlign w:val="center"/>
          </w:tcPr>
          <w:p w14:paraId="4B7E97CF" w14:textId="77777777" w:rsidR="00A62DDC" w:rsidRPr="002E5ED7" w:rsidRDefault="00A62DDC" w:rsidP="007442E4">
            <w:pPr>
              <w:keepNext/>
              <w:jc w:val="center"/>
              <w:rPr>
                <w:rFonts w:ascii="Calibri" w:hAnsi="Calibri"/>
                <w:sz w:val="18"/>
                <w:szCs w:val="18"/>
              </w:rPr>
            </w:pPr>
          </w:p>
        </w:tc>
        <w:tc>
          <w:tcPr>
            <w:tcW w:w="2393" w:type="dxa"/>
            <w:vAlign w:val="center"/>
          </w:tcPr>
          <w:p w14:paraId="5292AB47" w14:textId="77777777" w:rsidR="00A62DDC" w:rsidRPr="002E5ED7" w:rsidRDefault="00A62DDC" w:rsidP="007442E4">
            <w:pPr>
              <w:keepNext/>
              <w:jc w:val="center"/>
              <w:rPr>
                <w:rFonts w:ascii="Calibri" w:hAnsi="Calibri"/>
                <w:sz w:val="18"/>
                <w:szCs w:val="18"/>
              </w:rPr>
            </w:pPr>
          </w:p>
        </w:tc>
        <w:tc>
          <w:tcPr>
            <w:tcW w:w="1339" w:type="dxa"/>
            <w:vAlign w:val="center"/>
          </w:tcPr>
          <w:p w14:paraId="5FC19CC8" w14:textId="77777777" w:rsidR="00A62DDC" w:rsidRPr="002E5ED7" w:rsidRDefault="00A62DDC" w:rsidP="007442E4">
            <w:pPr>
              <w:keepNext/>
              <w:jc w:val="center"/>
              <w:rPr>
                <w:rFonts w:ascii="Calibri" w:hAnsi="Calibri"/>
                <w:sz w:val="18"/>
                <w:szCs w:val="18"/>
              </w:rPr>
            </w:pPr>
          </w:p>
        </w:tc>
        <w:tc>
          <w:tcPr>
            <w:tcW w:w="1339" w:type="dxa"/>
            <w:vAlign w:val="center"/>
          </w:tcPr>
          <w:p w14:paraId="21A88444" w14:textId="77777777" w:rsidR="00A62DDC" w:rsidRPr="002E5ED7" w:rsidRDefault="00A62DDC" w:rsidP="007442E4">
            <w:pPr>
              <w:keepNext/>
              <w:jc w:val="center"/>
              <w:rPr>
                <w:rFonts w:ascii="Calibri" w:hAnsi="Calibri"/>
                <w:sz w:val="18"/>
                <w:szCs w:val="18"/>
              </w:rPr>
            </w:pPr>
          </w:p>
        </w:tc>
        <w:tc>
          <w:tcPr>
            <w:tcW w:w="1339" w:type="dxa"/>
            <w:vAlign w:val="center"/>
          </w:tcPr>
          <w:p w14:paraId="58E6F5D9" w14:textId="77777777" w:rsidR="00A62DDC" w:rsidRPr="002E5ED7" w:rsidRDefault="00A62DDC" w:rsidP="007442E4">
            <w:pPr>
              <w:keepNext/>
              <w:jc w:val="center"/>
              <w:rPr>
                <w:rFonts w:ascii="Calibri" w:hAnsi="Calibri"/>
                <w:sz w:val="18"/>
                <w:szCs w:val="18"/>
              </w:rPr>
            </w:pPr>
          </w:p>
        </w:tc>
        <w:tc>
          <w:tcPr>
            <w:tcW w:w="1354" w:type="dxa"/>
            <w:vAlign w:val="center"/>
          </w:tcPr>
          <w:p w14:paraId="2F727B2C" w14:textId="77777777" w:rsidR="00A62DDC" w:rsidRPr="002E5ED7" w:rsidRDefault="00A62DDC" w:rsidP="007442E4">
            <w:pPr>
              <w:keepNext/>
              <w:jc w:val="center"/>
              <w:rPr>
                <w:rFonts w:ascii="Calibri" w:hAnsi="Calibri"/>
                <w:sz w:val="18"/>
                <w:szCs w:val="18"/>
              </w:rPr>
            </w:pPr>
          </w:p>
        </w:tc>
        <w:tc>
          <w:tcPr>
            <w:tcW w:w="1354" w:type="dxa"/>
            <w:vAlign w:val="center"/>
          </w:tcPr>
          <w:p w14:paraId="55EC0BB1" w14:textId="77777777" w:rsidR="00A62DDC" w:rsidRPr="002E5ED7" w:rsidRDefault="00A62DDC" w:rsidP="007442E4">
            <w:pPr>
              <w:keepNext/>
              <w:jc w:val="center"/>
              <w:rPr>
                <w:rFonts w:ascii="Calibri" w:hAnsi="Calibri"/>
                <w:sz w:val="18"/>
                <w:szCs w:val="18"/>
              </w:rPr>
            </w:pPr>
          </w:p>
        </w:tc>
        <w:tc>
          <w:tcPr>
            <w:tcW w:w="1343" w:type="dxa"/>
            <w:vAlign w:val="center"/>
          </w:tcPr>
          <w:p w14:paraId="5B8974CB" w14:textId="77777777" w:rsidR="00A62DDC" w:rsidRPr="002E5ED7" w:rsidRDefault="00A62DDC" w:rsidP="007442E4">
            <w:pPr>
              <w:keepNext/>
              <w:jc w:val="center"/>
              <w:rPr>
                <w:rFonts w:ascii="Calibri" w:hAnsi="Calibri"/>
                <w:sz w:val="18"/>
                <w:szCs w:val="18"/>
              </w:rPr>
            </w:pPr>
          </w:p>
        </w:tc>
      </w:tr>
    </w:tbl>
    <w:p w14:paraId="20650DEC" w14:textId="77777777" w:rsidR="007442E4" w:rsidRDefault="007442E4" w:rsidP="007442E4">
      <w:pPr>
        <w:rPr>
          <w:rFonts w:ascii="Calibri" w:hAnsi="Calibri"/>
          <w:sz w:val="20"/>
          <w:szCs w:val="20"/>
        </w:rPr>
      </w:pPr>
      <w:r>
        <w:rPr>
          <w:rFonts w:ascii="Calibri" w:hAnsi="Calibri"/>
          <w:sz w:val="20"/>
          <w:szCs w:val="20"/>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616"/>
      </w:tblGrid>
      <w:tr w:rsidR="007442E4" w:rsidRPr="006F5064" w14:paraId="20650DEF" w14:textId="77777777" w:rsidTr="007442E4">
        <w:trPr>
          <w:trHeight w:val="432"/>
          <w:jc w:val="center"/>
        </w:trPr>
        <w:tc>
          <w:tcPr>
            <w:tcW w:w="11069" w:type="dxa"/>
            <w:vAlign w:val="center"/>
          </w:tcPr>
          <w:p w14:paraId="20650DEE" w14:textId="77777777" w:rsidR="007442E4" w:rsidRPr="002E30D3" w:rsidRDefault="007442E4" w:rsidP="007442E4">
            <w:pPr>
              <w:keepNext/>
              <w:rPr>
                <w:rFonts w:ascii="Calibri" w:eastAsia="Calibri" w:hAnsi="Calibri"/>
                <w:b/>
                <w:sz w:val="28"/>
                <w:szCs w:val="28"/>
              </w:rPr>
            </w:pPr>
            <w:r w:rsidRPr="002E30D3">
              <w:rPr>
                <w:rFonts w:ascii="Calibri" w:eastAsia="Calibri" w:hAnsi="Calibri"/>
                <w:b/>
                <w:sz w:val="28"/>
                <w:szCs w:val="28"/>
              </w:rPr>
              <w:t>Roofing and Radiant Barrier</w:t>
            </w:r>
          </w:p>
        </w:tc>
      </w:tr>
    </w:tbl>
    <w:p w14:paraId="20650DF0" w14:textId="77777777" w:rsidR="007442E4" w:rsidRDefault="007442E4" w:rsidP="007442E4">
      <w:pPr>
        <w:keepNext/>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2"/>
        <w:gridCol w:w="6984"/>
        <w:gridCol w:w="6987"/>
      </w:tblGrid>
      <w:tr w:rsidR="007442E4" w:rsidRPr="00D61457" w14:paraId="20650DF2" w14:textId="77777777" w:rsidTr="007442E4">
        <w:trPr>
          <w:trHeight w:val="432"/>
        </w:trPr>
        <w:tc>
          <w:tcPr>
            <w:tcW w:w="5000" w:type="pct"/>
            <w:gridSpan w:val="3"/>
            <w:vAlign w:val="center"/>
          </w:tcPr>
          <w:p w14:paraId="20650DF1" w14:textId="1FF2A106" w:rsidR="007442E4" w:rsidRPr="00584A6C" w:rsidRDefault="007442E4" w:rsidP="007442E4">
            <w:pPr>
              <w:rPr>
                <w:rFonts w:ascii="Calibri" w:hAnsi="Calibri"/>
                <w:b/>
                <w:sz w:val="20"/>
                <w:szCs w:val="20"/>
              </w:rPr>
            </w:pPr>
            <w:r>
              <w:rPr>
                <w:rFonts w:ascii="Calibri" w:hAnsi="Calibri"/>
                <w:b/>
                <w:sz w:val="20"/>
                <w:szCs w:val="20"/>
              </w:rPr>
              <w:t>G</w:t>
            </w:r>
            <w:r w:rsidRPr="00584A6C">
              <w:rPr>
                <w:rFonts w:ascii="Calibri" w:hAnsi="Calibri"/>
                <w:b/>
                <w:sz w:val="20"/>
                <w:szCs w:val="20"/>
              </w:rPr>
              <w:t xml:space="preserve">. </w:t>
            </w:r>
            <w:r w:rsidR="00E4567D">
              <w:rPr>
                <w:rFonts w:ascii="Calibri" w:hAnsi="Calibri"/>
                <w:b/>
                <w:sz w:val="20"/>
                <w:szCs w:val="20"/>
              </w:rPr>
              <w:t>Radiant Barrier</w:t>
            </w:r>
          </w:p>
        </w:tc>
      </w:tr>
      <w:tr w:rsidR="007442E4" w:rsidRPr="004B01BA" w14:paraId="20650DF6" w14:textId="77777777" w:rsidTr="007442E4">
        <w:trPr>
          <w:trHeight w:val="432"/>
        </w:trPr>
        <w:tc>
          <w:tcPr>
            <w:tcW w:w="213" w:type="pct"/>
            <w:vAlign w:val="center"/>
          </w:tcPr>
          <w:p w14:paraId="20650DF3" w14:textId="77777777" w:rsidR="007442E4" w:rsidRPr="004B01BA" w:rsidRDefault="007442E4" w:rsidP="007442E4">
            <w:pPr>
              <w:keepNext/>
              <w:jc w:val="center"/>
              <w:rPr>
                <w:rFonts w:asciiTheme="minorHAnsi" w:eastAsia="Calibri" w:hAnsiTheme="minorHAnsi"/>
                <w:sz w:val="20"/>
                <w:szCs w:val="20"/>
              </w:rPr>
            </w:pPr>
            <w:r w:rsidRPr="004B01BA">
              <w:rPr>
                <w:rFonts w:asciiTheme="minorHAnsi" w:eastAsia="Calibri" w:hAnsiTheme="minorHAnsi"/>
                <w:sz w:val="18"/>
                <w:szCs w:val="18"/>
              </w:rPr>
              <w:t>01</w:t>
            </w:r>
          </w:p>
        </w:tc>
        <w:tc>
          <w:tcPr>
            <w:tcW w:w="2393" w:type="pct"/>
            <w:vAlign w:val="center"/>
          </w:tcPr>
          <w:p w14:paraId="20650DF4" w14:textId="4A3550AD" w:rsidR="007442E4" w:rsidRPr="004B01BA" w:rsidRDefault="007442E4">
            <w:pPr>
              <w:keepNext/>
              <w:rPr>
                <w:rFonts w:asciiTheme="minorHAnsi" w:eastAsia="Calibri" w:hAnsiTheme="minorHAnsi"/>
                <w:sz w:val="18"/>
                <w:szCs w:val="18"/>
              </w:rPr>
            </w:pPr>
            <w:r w:rsidRPr="004B01BA">
              <w:rPr>
                <w:rFonts w:asciiTheme="minorHAnsi" w:eastAsia="Calibri" w:hAnsiTheme="minorHAnsi"/>
                <w:sz w:val="18"/>
                <w:szCs w:val="18"/>
              </w:rPr>
              <w:t xml:space="preserve">Brand Name and </w:t>
            </w:r>
            <w:r w:rsidR="00D4751C">
              <w:rPr>
                <w:rFonts w:asciiTheme="minorHAnsi" w:eastAsia="Calibri" w:hAnsiTheme="minorHAnsi"/>
                <w:sz w:val="18"/>
                <w:szCs w:val="18"/>
              </w:rPr>
              <w:t>P</w:t>
            </w:r>
            <w:r w:rsidRPr="004B01BA">
              <w:rPr>
                <w:rFonts w:asciiTheme="minorHAnsi" w:eastAsia="Calibri" w:hAnsiTheme="minorHAnsi"/>
                <w:sz w:val="18"/>
                <w:szCs w:val="18"/>
              </w:rPr>
              <w:t xml:space="preserve">roduct </w:t>
            </w:r>
            <w:r w:rsidR="00D4751C">
              <w:rPr>
                <w:rFonts w:asciiTheme="minorHAnsi" w:eastAsia="Calibri" w:hAnsiTheme="minorHAnsi"/>
                <w:sz w:val="18"/>
                <w:szCs w:val="18"/>
              </w:rPr>
              <w:t>N</w:t>
            </w:r>
            <w:r w:rsidRPr="004B01BA">
              <w:rPr>
                <w:rFonts w:asciiTheme="minorHAnsi" w:eastAsia="Calibri" w:hAnsiTheme="minorHAnsi"/>
                <w:sz w:val="18"/>
                <w:szCs w:val="18"/>
              </w:rPr>
              <w:t>umber</w:t>
            </w:r>
          </w:p>
        </w:tc>
        <w:tc>
          <w:tcPr>
            <w:tcW w:w="2394" w:type="pct"/>
            <w:vAlign w:val="center"/>
          </w:tcPr>
          <w:p w14:paraId="20650DF5" w14:textId="77777777" w:rsidR="007442E4" w:rsidRPr="004B01BA" w:rsidRDefault="007442E4" w:rsidP="007442E4">
            <w:pPr>
              <w:keepNext/>
              <w:rPr>
                <w:rFonts w:asciiTheme="minorHAnsi" w:eastAsia="Calibri" w:hAnsiTheme="minorHAnsi"/>
                <w:sz w:val="18"/>
                <w:szCs w:val="18"/>
              </w:rPr>
            </w:pPr>
          </w:p>
        </w:tc>
      </w:tr>
      <w:tr w:rsidR="007442E4" w:rsidRPr="004B01BA" w14:paraId="20650DFA" w14:textId="77777777" w:rsidTr="007442E4">
        <w:trPr>
          <w:trHeight w:val="432"/>
        </w:trPr>
        <w:tc>
          <w:tcPr>
            <w:tcW w:w="213" w:type="pct"/>
            <w:vAlign w:val="center"/>
          </w:tcPr>
          <w:p w14:paraId="20650DF7" w14:textId="77777777" w:rsidR="007442E4" w:rsidRPr="004B01BA" w:rsidRDefault="007442E4" w:rsidP="007442E4">
            <w:pPr>
              <w:keepNext/>
              <w:jc w:val="center"/>
              <w:rPr>
                <w:rFonts w:asciiTheme="minorHAnsi" w:eastAsia="Calibri" w:hAnsiTheme="minorHAnsi"/>
                <w:sz w:val="20"/>
                <w:szCs w:val="20"/>
              </w:rPr>
            </w:pPr>
            <w:r w:rsidRPr="004B01BA">
              <w:rPr>
                <w:rFonts w:asciiTheme="minorHAnsi" w:eastAsia="Calibri" w:hAnsiTheme="minorHAnsi"/>
                <w:sz w:val="18"/>
                <w:szCs w:val="18"/>
              </w:rPr>
              <w:t>02</w:t>
            </w:r>
          </w:p>
        </w:tc>
        <w:tc>
          <w:tcPr>
            <w:tcW w:w="2393" w:type="pct"/>
            <w:vAlign w:val="center"/>
          </w:tcPr>
          <w:p w14:paraId="20650DF8" w14:textId="77777777" w:rsidR="007442E4" w:rsidRPr="004B01BA" w:rsidRDefault="007442E4" w:rsidP="007442E4">
            <w:pPr>
              <w:keepNext/>
              <w:rPr>
                <w:rFonts w:asciiTheme="minorHAnsi" w:eastAsia="Calibri" w:hAnsiTheme="minorHAnsi"/>
                <w:sz w:val="18"/>
                <w:szCs w:val="18"/>
              </w:rPr>
            </w:pPr>
            <w:r w:rsidRPr="004B01BA">
              <w:rPr>
                <w:rFonts w:asciiTheme="minorHAnsi" w:eastAsia="Calibri" w:hAnsiTheme="minorHAnsi"/>
                <w:sz w:val="18"/>
                <w:szCs w:val="18"/>
              </w:rPr>
              <w:t>Installation Type</w:t>
            </w:r>
          </w:p>
        </w:tc>
        <w:tc>
          <w:tcPr>
            <w:tcW w:w="2394" w:type="pct"/>
            <w:vAlign w:val="center"/>
          </w:tcPr>
          <w:p w14:paraId="20650DF9" w14:textId="77777777" w:rsidR="007442E4" w:rsidRPr="004B01BA" w:rsidRDefault="007442E4" w:rsidP="007442E4">
            <w:pPr>
              <w:keepNext/>
              <w:rPr>
                <w:rFonts w:ascii="Calibri" w:eastAsia="Calibri" w:hAnsi="Calibri"/>
                <w:sz w:val="22"/>
                <w:szCs w:val="22"/>
              </w:rPr>
            </w:pPr>
          </w:p>
        </w:tc>
      </w:tr>
      <w:tr w:rsidR="007442E4" w:rsidRPr="004B01BA" w14:paraId="20650DFE" w14:textId="77777777" w:rsidTr="007442E4">
        <w:trPr>
          <w:trHeight w:val="432"/>
        </w:trPr>
        <w:tc>
          <w:tcPr>
            <w:tcW w:w="213" w:type="pct"/>
            <w:vAlign w:val="center"/>
          </w:tcPr>
          <w:p w14:paraId="20650DFB" w14:textId="77777777" w:rsidR="007442E4" w:rsidRPr="004B01BA" w:rsidRDefault="007442E4" w:rsidP="007442E4">
            <w:pPr>
              <w:keepNext/>
              <w:jc w:val="center"/>
              <w:rPr>
                <w:rFonts w:asciiTheme="minorHAnsi" w:eastAsia="Calibri" w:hAnsiTheme="minorHAnsi"/>
                <w:sz w:val="18"/>
                <w:szCs w:val="18"/>
              </w:rPr>
            </w:pPr>
            <w:r w:rsidRPr="004B01BA">
              <w:rPr>
                <w:rFonts w:asciiTheme="minorHAnsi" w:eastAsia="Calibri" w:hAnsiTheme="minorHAnsi"/>
                <w:sz w:val="18"/>
                <w:szCs w:val="18"/>
              </w:rPr>
              <w:t>03</w:t>
            </w:r>
          </w:p>
        </w:tc>
        <w:tc>
          <w:tcPr>
            <w:tcW w:w="2393" w:type="pct"/>
            <w:vAlign w:val="center"/>
          </w:tcPr>
          <w:p w14:paraId="20650DFC" w14:textId="77777777" w:rsidR="007442E4" w:rsidRPr="004B01BA" w:rsidRDefault="007442E4" w:rsidP="007442E4">
            <w:pPr>
              <w:keepNext/>
              <w:rPr>
                <w:rFonts w:asciiTheme="minorHAnsi" w:eastAsia="Calibri" w:hAnsiTheme="minorHAnsi"/>
                <w:sz w:val="18"/>
                <w:szCs w:val="18"/>
              </w:rPr>
            </w:pPr>
            <w:r w:rsidRPr="004B01BA">
              <w:rPr>
                <w:rFonts w:asciiTheme="minorHAnsi" w:eastAsia="Calibri" w:hAnsiTheme="minorHAnsi"/>
                <w:sz w:val="18"/>
                <w:szCs w:val="18"/>
              </w:rPr>
              <w:t>Total Attic Area (ft</w:t>
            </w:r>
            <w:r w:rsidRPr="004B01BA">
              <w:rPr>
                <w:rFonts w:asciiTheme="minorHAnsi" w:eastAsia="Calibri" w:hAnsiTheme="minorHAnsi"/>
                <w:sz w:val="18"/>
                <w:szCs w:val="18"/>
                <w:vertAlign w:val="superscript"/>
              </w:rPr>
              <w:t>2</w:t>
            </w:r>
            <w:r w:rsidRPr="004B01BA">
              <w:rPr>
                <w:rFonts w:asciiTheme="minorHAnsi" w:eastAsia="Calibri" w:hAnsiTheme="minorHAnsi"/>
                <w:sz w:val="18"/>
                <w:szCs w:val="18"/>
              </w:rPr>
              <w:t>)</w:t>
            </w:r>
          </w:p>
        </w:tc>
        <w:tc>
          <w:tcPr>
            <w:tcW w:w="2394" w:type="pct"/>
            <w:vAlign w:val="center"/>
          </w:tcPr>
          <w:p w14:paraId="20650DFD" w14:textId="77777777" w:rsidR="007442E4" w:rsidRPr="004B01BA" w:rsidRDefault="007442E4" w:rsidP="007442E4">
            <w:pPr>
              <w:keepNext/>
              <w:rPr>
                <w:rFonts w:asciiTheme="minorHAnsi" w:eastAsia="Calibri" w:hAnsiTheme="minorHAnsi"/>
                <w:sz w:val="18"/>
                <w:szCs w:val="18"/>
              </w:rPr>
            </w:pPr>
          </w:p>
        </w:tc>
      </w:tr>
    </w:tbl>
    <w:p w14:paraId="20650DFF" w14:textId="77777777" w:rsidR="007442E4" w:rsidRDefault="007442E4" w:rsidP="007442E4">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2"/>
        <w:tblW w:w="5000" w:type="pct"/>
        <w:tblLayout w:type="fixed"/>
        <w:tblLook w:val="04A0" w:firstRow="1" w:lastRow="0" w:firstColumn="1" w:lastColumn="0" w:noHBand="0" w:noVBand="1"/>
      </w:tblPr>
      <w:tblGrid>
        <w:gridCol w:w="622"/>
        <w:gridCol w:w="6997"/>
        <w:gridCol w:w="6997"/>
      </w:tblGrid>
      <w:tr w:rsidR="007442E4" w:rsidRPr="00D61457" w14:paraId="20650E01" w14:textId="77777777" w:rsidTr="007442E4">
        <w:trPr>
          <w:trHeight w:val="432"/>
        </w:trPr>
        <w:tc>
          <w:tcPr>
            <w:tcW w:w="14616" w:type="dxa"/>
            <w:gridSpan w:val="3"/>
            <w:vAlign w:val="center"/>
          </w:tcPr>
          <w:p w14:paraId="20650E00" w14:textId="7A64D69C" w:rsidR="007442E4" w:rsidRPr="00D61457" w:rsidRDefault="007442E4" w:rsidP="007442E4">
            <w:pPr>
              <w:rPr>
                <w:b/>
                <w:sz w:val="20"/>
                <w:szCs w:val="20"/>
              </w:rPr>
            </w:pPr>
            <w:r w:rsidRPr="00D61457">
              <w:rPr>
                <w:b/>
                <w:sz w:val="20"/>
                <w:szCs w:val="20"/>
              </w:rPr>
              <w:t xml:space="preserve">H. </w:t>
            </w:r>
            <w:r w:rsidR="00E4567D">
              <w:rPr>
                <w:b/>
                <w:sz w:val="20"/>
                <w:szCs w:val="20"/>
              </w:rPr>
              <w:t>Required Vent Area</w:t>
            </w:r>
          </w:p>
        </w:tc>
      </w:tr>
      <w:tr w:rsidR="007442E4" w:rsidRPr="002E30D3" w:rsidDel="003308E7" w14:paraId="20650E05" w14:textId="77777777" w:rsidTr="007442E4">
        <w:trPr>
          <w:trHeight w:val="432"/>
        </w:trPr>
        <w:tc>
          <w:tcPr>
            <w:tcW w:w="622" w:type="dxa"/>
            <w:vAlign w:val="center"/>
          </w:tcPr>
          <w:p w14:paraId="20650E02" w14:textId="77777777" w:rsidR="007442E4" w:rsidRPr="002E30D3" w:rsidRDefault="007442E4" w:rsidP="007442E4">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01</w:t>
            </w:r>
          </w:p>
        </w:tc>
        <w:tc>
          <w:tcPr>
            <w:tcW w:w="6997" w:type="dxa"/>
            <w:vAlign w:val="center"/>
          </w:tcPr>
          <w:p w14:paraId="20650E03" w14:textId="77777777" w:rsidR="007442E4" w:rsidRPr="002E30D3" w:rsidRDefault="007442E4" w:rsidP="007442E4">
            <w:pPr>
              <w:keepNext/>
              <w:spacing w:after="200" w:line="276" w:lineRule="auto"/>
              <w:contextualSpacing/>
              <w:rPr>
                <w:rFonts w:asciiTheme="minorHAnsi" w:hAnsiTheme="minorHAnsi"/>
                <w:sz w:val="18"/>
                <w:szCs w:val="18"/>
              </w:rPr>
            </w:pPr>
            <w:r w:rsidRPr="002E30D3">
              <w:rPr>
                <w:rFonts w:asciiTheme="minorHAnsi" w:hAnsiTheme="minorHAnsi"/>
                <w:sz w:val="18"/>
                <w:szCs w:val="18"/>
              </w:rPr>
              <w:t>Combined NFA of installed upper and lower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20650E04" w14:textId="77777777" w:rsidR="007442E4" w:rsidRPr="002E30D3" w:rsidRDefault="007442E4" w:rsidP="007442E4">
            <w:pPr>
              <w:keepNext/>
              <w:spacing w:after="200" w:line="276" w:lineRule="auto"/>
              <w:contextualSpacing/>
              <w:rPr>
                <w:rFonts w:asciiTheme="minorHAnsi" w:hAnsiTheme="minorHAnsi"/>
                <w:sz w:val="18"/>
                <w:szCs w:val="18"/>
              </w:rPr>
            </w:pPr>
          </w:p>
        </w:tc>
      </w:tr>
      <w:tr w:rsidR="007442E4" w:rsidRPr="002E30D3" w14:paraId="20650E09" w14:textId="77777777" w:rsidTr="007442E4">
        <w:trPr>
          <w:trHeight w:val="432"/>
        </w:trPr>
        <w:tc>
          <w:tcPr>
            <w:tcW w:w="622" w:type="dxa"/>
            <w:vAlign w:val="center"/>
          </w:tcPr>
          <w:p w14:paraId="20650E06" w14:textId="77777777" w:rsidR="007442E4" w:rsidRPr="002E30D3" w:rsidRDefault="007442E4" w:rsidP="007442E4">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02</w:t>
            </w:r>
          </w:p>
        </w:tc>
        <w:tc>
          <w:tcPr>
            <w:tcW w:w="6997" w:type="dxa"/>
            <w:vAlign w:val="center"/>
          </w:tcPr>
          <w:p w14:paraId="20650E07" w14:textId="77777777" w:rsidR="007442E4" w:rsidRPr="002E30D3" w:rsidRDefault="007442E4" w:rsidP="007442E4">
            <w:pPr>
              <w:keepNext/>
              <w:spacing w:after="200" w:line="276" w:lineRule="auto"/>
              <w:contextualSpacing/>
              <w:rPr>
                <w:rFonts w:asciiTheme="minorHAnsi" w:hAnsiTheme="minorHAnsi"/>
                <w:sz w:val="18"/>
                <w:szCs w:val="18"/>
              </w:rPr>
            </w:pPr>
            <w:r w:rsidRPr="002E30D3">
              <w:rPr>
                <w:rFonts w:asciiTheme="minorHAnsi" w:hAnsiTheme="minorHAnsi"/>
                <w:sz w:val="18"/>
                <w:szCs w:val="18"/>
              </w:rPr>
              <w:t>Minimum required combined NFA of upper and lower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20650E08" w14:textId="77777777" w:rsidR="007442E4" w:rsidRPr="002E30D3" w:rsidRDefault="007442E4" w:rsidP="007442E4">
            <w:pPr>
              <w:keepNext/>
              <w:spacing w:after="200" w:line="276" w:lineRule="auto"/>
              <w:contextualSpacing/>
              <w:rPr>
                <w:rFonts w:asciiTheme="minorHAnsi" w:hAnsiTheme="minorHAnsi"/>
                <w:sz w:val="18"/>
                <w:szCs w:val="18"/>
              </w:rPr>
            </w:pPr>
          </w:p>
        </w:tc>
      </w:tr>
      <w:tr w:rsidR="007442E4" w:rsidRPr="002E30D3" w:rsidDel="003308E7" w14:paraId="20650E0D" w14:textId="77777777" w:rsidTr="007442E4">
        <w:trPr>
          <w:trHeight w:val="432"/>
        </w:trPr>
        <w:tc>
          <w:tcPr>
            <w:tcW w:w="622" w:type="dxa"/>
            <w:vAlign w:val="center"/>
          </w:tcPr>
          <w:p w14:paraId="20650E0A" w14:textId="77777777" w:rsidR="007442E4" w:rsidRPr="002E30D3" w:rsidRDefault="007442E4" w:rsidP="007442E4">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03</w:t>
            </w:r>
          </w:p>
        </w:tc>
        <w:tc>
          <w:tcPr>
            <w:tcW w:w="6997" w:type="dxa"/>
            <w:vAlign w:val="center"/>
          </w:tcPr>
          <w:p w14:paraId="20650E0B" w14:textId="77777777" w:rsidR="007442E4" w:rsidRPr="002E30D3" w:rsidRDefault="007442E4" w:rsidP="007442E4">
            <w:pPr>
              <w:keepNext/>
              <w:spacing w:after="200" w:line="276" w:lineRule="auto"/>
              <w:contextualSpacing/>
              <w:rPr>
                <w:rFonts w:asciiTheme="minorHAnsi" w:hAnsiTheme="minorHAnsi"/>
                <w:sz w:val="18"/>
                <w:szCs w:val="18"/>
              </w:rPr>
            </w:pPr>
            <w:r w:rsidRPr="002E30D3">
              <w:rPr>
                <w:rFonts w:asciiTheme="minorHAnsi" w:hAnsiTheme="minorHAnsi"/>
                <w:sz w:val="18"/>
                <w:szCs w:val="18"/>
              </w:rPr>
              <w:t>NFA of installed upper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20650E0C" w14:textId="77777777" w:rsidR="007442E4" w:rsidRPr="002E30D3" w:rsidRDefault="007442E4" w:rsidP="007442E4">
            <w:pPr>
              <w:keepNext/>
              <w:spacing w:after="200" w:line="276" w:lineRule="auto"/>
              <w:contextualSpacing/>
              <w:rPr>
                <w:rFonts w:asciiTheme="minorHAnsi" w:hAnsiTheme="minorHAnsi"/>
                <w:sz w:val="18"/>
                <w:szCs w:val="18"/>
              </w:rPr>
            </w:pPr>
          </w:p>
        </w:tc>
      </w:tr>
      <w:tr w:rsidR="007442E4" w:rsidRPr="002E30D3" w14:paraId="20650E11" w14:textId="77777777" w:rsidTr="007442E4">
        <w:trPr>
          <w:trHeight w:val="432"/>
        </w:trPr>
        <w:tc>
          <w:tcPr>
            <w:tcW w:w="622" w:type="dxa"/>
            <w:vAlign w:val="center"/>
          </w:tcPr>
          <w:p w14:paraId="20650E0E" w14:textId="77777777" w:rsidR="007442E4" w:rsidRPr="002E30D3" w:rsidRDefault="007442E4" w:rsidP="007442E4">
            <w:pPr>
              <w:keepNext/>
              <w:spacing w:after="200" w:line="276" w:lineRule="auto"/>
              <w:contextualSpacing/>
              <w:jc w:val="center"/>
              <w:rPr>
                <w:rFonts w:asciiTheme="minorHAnsi" w:hAnsiTheme="minorHAnsi"/>
                <w:sz w:val="18"/>
                <w:szCs w:val="18"/>
              </w:rPr>
            </w:pPr>
            <w:r w:rsidRPr="002E30D3">
              <w:rPr>
                <w:rFonts w:asciiTheme="minorHAnsi" w:hAnsiTheme="minorHAnsi"/>
                <w:sz w:val="18"/>
                <w:szCs w:val="18"/>
              </w:rPr>
              <w:t>04</w:t>
            </w:r>
          </w:p>
        </w:tc>
        <w:tc>
          <w:tcPr>
            <w:tcW w:w="6997" w:type="dxa"/>
            <w:vAlign w:val="center"/>
          </w:tcPr>
          <w:p w14:paraId="20650E0F" w14:textId="77777777" w:rsidR="007442E4" w:rsidRPr="002E30D3" w:rsidRDefault="007442E4" w:rsidP="007442E4">
            <w:pPr>
              <w:keepNext/>
              <w:spacing w:after="200" w:line="276" w:lineRule="auto"/>
              <w:contextualSpacing/>
              <w:rPr>
                <w:rFonts w:asciiTheme="minorHAnsi" w:hAnsiTheme="minorHAnsi"/>
                <w:sz w:val="18"/>
                <w:szCs w:val="18"/>
              </w:rPr>
            </w:pPr>
            <w:r w:rsidRPr="002E30D3">
              <w:rPr>
                <w:rFonts w:asciiTheme="minorHAnsi" w:hAnsiTheme="minorHAnsi"/>
                <w:sz w:val="18"/>
                <w:szCs w:val="18"/>
              </w:rPr>
              <w:t>Minimum required NFA of upper vents (in</w:t>
            </w:r>
            <w:r w:rsidRPr="002E30D3">
              <w:rPr>
                <w:rFonts w:asciiTheme="minorHAnsi" w:hAnsiTheme="minorHAnsi"/>
                <w:sz w:val="18"/>
                <w:szCs w:val="18"/>
                <w:vertAlign w:val="superscript"/>
              </w:rPr>
              <w:t>2</w:t>
            </w:r>
            <w:r w:rsidRPr="002E30D3">
              <w:rPr>
                <w:rFonts w:asciiTheme="minorHAnsi" w:hAnsiTheme="minorHAnsi"/>
                <w:sz w:val="18"/>
                <w:szCs w:val="18"/>
              </w:rPr>
              <w:t>)</w:t>
            </w:r>
          </w:p>
        </w:tc>
        <w:tc>
          <w:tcPr>
            <w:tcW w:w="6997" w:type="dxa"/>
            <w:vAlign w:val="center"/>
          </w:tcPr>
          <w:p w14:paraId="20650E10" w14:textId="77777777" w:rsidR="007442E4" w:rsidRPr="002E30D3" w:rsidRDefault="007442E4" w:rsidP="007442E4">
            <w:pPr>
              <w:keepNext/>
              <w:spacing w:after="200" w:line="276" w:lineRule="auto"/>
              <w:contextualSpacing/>
              <w:rPr>
                <w:rFonts w:asciiTheme="minorHAnsi" w:hAnsiTheme="minorHAnsi"/>
                <w:sz w:val="18"/>
                <w:szCs w:val="18"/>
              </w:rPr>
            </w:pPr>
          </w:p>
        </w:tc>
      </w:tr>
    </w:tbl>
    <w:p w14:paraId="20650E12" w14:textId="77777777" w:rsidR="007442E4" w:rsidRDefault="007442E4" w:rsidP="007442E4">
      <w:pPr>
        <w:keepNext/>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1824"/>
        <w:gridCol w:w="1825"/>
        <w:gridCol w:w="1825"/>
        <w:gridCol w:w="1825"/>
        <w:gridCol w:w="1825"/>
        <w:gridCol w:w="1825"/>
        <w:gridCol w:w="1825"/>
      </w:tblGrid>
      <w:tr w:rsidR="007442E4" w:rsidRPr="00D61457" w14:paraId="20650E14" w14:textId="77777777" w:rsidTr="007442E4">
        <w:trPr>
          <w:trHeight w:val="432"/>
        </w:trPr>
        <w:tc>
          <w:tcPr>
            <w:tcW w:w="5000" w:type="pct"/>
            <w:gridSpan w:val="8"/>
            <w:shd w:val="clear" w:color="auto" w:fill="auto"/>
            <w:vAlign w:val="center"/>
          </w:tcPr>
          <w:p w14:paraId="20650E13" w14:textId="098A0FBE" w:rsidR="007442E4" w:rsidRPr="00584A6C" w:rsidRDefault="007442E4" w:rsidP="007442E4">
            <w:pPr>
              <w:rPr>
                <w:rFonts w:ascii="Calibri" w:hAnsi="Calibri"/>
                <w:b/>
                <w:sz w:val="20"/>
                <w:szCs w:val="20"/>
              </w:rPr>
            </w:pPr>
            <w:r>
              <w:rPr>
                <w:rFonts w:ascii="Calibri" w:hAnsi="Calibri"/>
                <w:b/>
                <w:sz w:val="20"/>
                <w:szCs w:val="20"/>
              </w:rPr>
              <w:t>I</w:t>
            </w:r>
            <w:r w:rsidR="00BD635E">
              <w:rPr>
                <w:rFonts w:ascii="Calibri" w:hAnsi="Calibri"/>
                <w:b/>
                <w:sz w:val="20"/>
                <w:szCs w:val="20"/>
              </w:rPr>
              <w:t xml:space="preserve">. </w:t>
            </w:r>
            <w:r w:rsidR="00E4567D">
              <w:rPr>
                <w:rFonts w:ascii="Calibri" w:hAnsi="Calibri"/>
                <w:b/>
                <w:sz w:val="20"/>
                <w:szCs w:val="20"/>
              </w:rPr>
              <w:t>Roofing Products (Cool Roof) Installation Information</w:t>
            </w:r>
          </w:p>
        </w:tc>
      </w:tr>
      <w:tr w:rsidR="007442E4" w:rsidRPr="005C16E2" w14:paraId="20650E1D" w14:textId="77777777" w:rsidTr="00362505">
        <w:trPr>
          <w:trHeight w:val="269"/>
        </w:trPr>
        <w:tc>
          <w:tcPr>
            <w:tcW w:w="625" w:type="pct"/>
            <w:shd w:val="clear" w:color="auto" w:fill="auto"/>
            <w:vAlign w:val="center"/>
          </w:tcPr>
          <w:p w14:paraId="20650E15"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sz w:val="18"/>
              </w:rPr>
              <w:t>01</w:t>
            </w:r>
          </w:p>
        </w:tc>
        <w:tc>
          <w:tcPr>
            <w:tcW w:w="625" w:type="pct"/>
            <w:shd w:val="clear" w:color="auto" w:fill="auto"/>
            <w:vAlign w:val="center"/>
          </w:tcPr>
          <w:p w14:paraId="20650E16"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sz w:val="18"/>
              </w:rPr>
              <w:t>02</w:t>
            </w:r>
          </w:p>
        </w:tc>
        <w:tc>
          <w:tcPr>
            <w:tcW w:w="625" w:type="pct"/>
            <w:shd w:val="clear" w:color="auto" w:fill="auto"/>
            <w:vAlign w:val="center"/>
          </w:tcPr>
          <w:p w14:paraId="20650E17"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sz w:val="18"/>
              </w:rPr>
              <w:t>03</w:t>
            </w:r>
          </w:p>
        </w:tc>
        <w:tc>
          <w:tcPr>
            <w:tcW w:w="625" w:type="pct"/>
            <w:shd w:val="clear" w:color="auto" w:fill="auto"/>
            <w:vAlign w:val="center"/>
          </w:tcPr>
          <w:p w14:paraId="20650E18" w14:textId="77777777" w:rsidR="007442E4" w:rsidRPr="005C16E2" w:rsidRDefault="007442E4" w:rsidP="007442E4">
            <w:pPr>
              <w:keepNext/>
              <w:tabs>
                <w:tab w:val="left" w:pos="180"/>
                <w:tab w:val="left" w:pos="5310"/>
                <w:tab w:val="left" w:pos="8100"/>
              </w:tabs>
              <w:jc w:val="center"/>
              <w:outlineLvl w:val="6"/>
              <w:rPr>
                <w:rFonts w:ascii="Calibri" w:hAnsi="Calibri"/>
                <w:color w:val="000000"/>
                <w:sz w:val="18"/>
              </w:rPr>
            </w:pPr>
            <w:r w:rsidRPr="005C16E2">
              <w:rPr>
                <w:rFonts w:ascii="Calibri" w:hAnsi="Calibri"/>
                <w:color w:val="000000"/>
                <w:sz w:val="18"/>
              </w:rPr>
              <w:t>04</w:t>
            </w:r>
          </w:p>
        </w:tc>
        <w:tc>
          <w:tcPr>
            <w:tcW w:w="625" w:type="pct"/>
            <w:shd w:val="clear" w:color="auto" w:fill="auto"/>
            <w:vAlign w:val="center"/>
          </w:tcPr>
          <w:p w14:paraId="20650E19" w14:textId="77777777" w:rsidR="007442E4" w:rsidRPr="005C16E2" w:rsidRDefault="007442E4" w:rsidP="007442E4">
            <w:pPr>
              <w:keepNext/>
              <w:tabs>
                <w:tab w:val="left" w:pos="180"/>
                <w:tab w:val="left" w:pos="5310"/>
                <w:tab w:val="left" w:pos="8100"/>
              </w:tabs>
              <w:jc w:val="center"/>
              <w:outlineLvl w:val="6"/>
              <w:rPr>
                <w:rFonts w:ascii="Calibri" w:hAnsi="Calibri"/>
                <w:color w:val="000000"/>
                <w:sz w:val="18"/>
              </w:rPr>
            </w:pPr>
            <w:r w:rsidRPr="005C16E2">
              <w:rPr>
                <w:rFonts w:ascii="Calibri" w:hAnsi="Calibri"/>
                <w:color w:val="000000"/>
                <w:sz w:val="18"/>
              </w:rPr>
              <w:t>05</w:t>
            </w:r>
          </w:p>
        </w:tc>
        <w:tc>
          <w:tcPr>
            <w:tcW w:w="625" w:type="pct"/>
            <w:shd w:val="clear" w:color="auto" w:fill="auto"/>
            <w:vAlign w:val="center"/>
          </w:tcPr>
          <w:p w14:paraId="20650E1A" w14:textId="77777777" w:rsidR="007442E4" w:rsidRPr="005C16E2" w:rsidRDefault="007442E4" w:rsidP="007442E4">
            <w:pPr>
              <w:keepNext/>
              <w:tabs>
                <w:tab w:val="left" w:pos="7200"/>
                <w:tab w:val="left" w:pos="9990"/>
                <w:tab w:val="left" w:pos="10980"/>
                <w:tab w:val="right" w:pos="11430"/>
              </w:tabs>
              <w:jc w:val="center"/>
              <w:rPr>
                <w:rFonts w:ascii="Calibri" w:hAnsi="Calibri"/>
                <w:noProof/>
                <w:sz w:val="18"/>
                <w:szCs w:val="18"/>
              </w:rPr>
            </w:pPr>
            <w:r w:rsidRPr="005C16E2">
              <w:rPr>
                <w:rFonts w:ascii="Calibri" w:hAnsi="Calibri"/>
                <w:noProof/>
                <w:sz w:val="18"/>
                <w:szCs w:val="18"/>
              </w:rPr>
              <w:t>06</w:t>
            </w:r>
          </w:p>
        </w:tc>
        <w:tc>
          <w:tcPr>
            <w:tcW w:w="625" w:type="pct"/>
            <w:shd w:val="clear" w:color="auto" w:fill="auto"/>
            <w:vAlign w:val="center"/>
          </w:tcPr>
          <w:p w14:paraId="20650E1B" w14:textId="77777777" w:rsidR="007442E4" w:rsidRPr="005C16E2" w:rsidRDefault="007442E4" w:rsidP="007442E4">
            <w:pPr>
              <w:keepNext/>
              <w:tabs>
                <w:tab w:val="left" w:pos="7200"/>
                <w:tab w:val="left" w:pos="9990"/>
                <w:tab w:val="left" w:pos="10980"/>
                <w:tab w:val="right" w:pos="11430"/>
              </w:tabs>
              <w:jc w:val="center"/>
              <w:rPr>
                <w:rFonts w:ascii="Calibri" w:hAnsi="Calibri"/>
                <w:noProof/>
                <w:sz w:val="18"/>
                <w:szCs w:val="18"/>
              </w:rPr>
            </w:pPr>
            <w:r w:rsidRPr="005C16E2">
              <w:rPr>
                <w:rFonts w:ascii="Calibri" w:hAnsi="Calibri"/>
                <w:noProof/>
                <w:sz w:val="18"/>
                <w:szCs w:val="18"/>
              </w:rPr>
              <w:t>07</w:t>
            </w:r>
          </w:p>
        </w:tc>
        <w:tc>
          <w:tcPr>
            <w:tcW w:w="625" w:type="pct"/>
            <w:shd w:val="clear" w:color="auto" w:fill="auto"/>
            <w:vAlign w:val="center"/>
          </w:tcPr>
          <w:p w14:paraId="20650E1C"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noProof/>
                <w:sz w:val="18"/>
                <w:szCs w:val="18"/>
              </w:rPr>
              <w:t>08</w:t>
            </w:r>
          </w:p>
        </w:tc>
      </w:tr>
      <w:tr w:rsidR="007442E4" w:rsidRPr="005C16E2" w14:paraId="20650E26" w14:textId="77777777" w:rsidTr="007442E4">
        <w:trPr>
          <w:trHeight w:val="288"/>
        </w:trPr>
        <w:tc>
          <w:tcPr>
            <w:tcW w:w="625" w:type="pct"/>
            <w:shd w:val="clear" w:color="auto" w:fill="auto"/>
            <w:vAlign w:val="bottom"/>
          </w:tcPr>
          <w:p w14:paraId="20650E1E" w14:textId="77777777" w:rsidR="007442E4" w:rsidRPr="005C16E2" w:rsidRDefault="007442E4" w:rsidP="007442E4">
            <w:pPr>
              <w:keepNext/>
              <w:tabs>
                <w:tab w:val="left" w:pos="7200"/>
                <w:tab w:val="left" w:pos="9990"/>
                <w:tab w:val="left" w:pos="10980"/>
                <w:tab w:val="right" w:pos="11430"/>
              </w:tabs>
              <w:jc w:val="center"/>
              <w:rPr>
                <w:rFonts w:ascii="Calibri" w:hAnsi="Calibri"/>
                <w:noProof/>
                <w:sz w:val="18"/>
                <w:szCs w:val="18"/>
              </w:rPr>
            </w:pPr>
            <w:r w:rsidRPr="005C16E2">
              <w:rPr>
                <w:rFonts w:ascii="Calibri" w:hAnsi="Calibri"/>
                <w:noProof/>
                <w:sz w:val="18"/>
                <w:szCs w:val="18"/>
              </w:rPr>
              <w:t>Roof Pitch</w:t>
            </w:r>
            <w:r w:rsidRPr="005C16E2" w:rsidDel="006F639D">
              <w:rPr>
                <w:rFonts w:ascii="Calibri" w:hAnsi="Calibri"/>
                <w:noProof/>
                <w:sz w:val="18"/>
                <w:szCs w:val="18"/>
              </w:rPr>
              <w:t xml:space="preserve"> </w:t>
            </w:r>
          </w:p>
        </w:tc>
        <w:tc>
          <w:tcPr>
            <w:tcW w:w="625" w:type="pct"/>
            <w:shd w:val="clear" w:color="auto" w:fill="auto"/>
            <w:vAlign w:val="bottom"/>
          </w:tcPr>
          <w:p w14:paraId="20650E1F" w14:textId="77777777" w:rsidR="007442E4" w:rsidRPr="005C16E2" w:rsidRDefault="007442E4" w:rsidP="007442E4">
            <w:pPr>
              <w:keepNext/>
              <w:tabs>
                <w:tab w:val="left" w:pos="7200"/>
                <w:tab w:val="left" w:pos="9990"/>
                <w:tab w:val="left" w:pos="10980"/>
                <w:tab w:val="right" w:pos="11430"/>
              </w:tabs>
              <w:jc w:val="center"/>
              <w:rPr>
                <w:rFonts w:ascii="Calibri" w:hAnsi="Calibri"/>
                <w:b/>
                <w:sz w:val="18"/>
              </w:rPr>
            </w:pPr>
            <w:r w:rsidRPr="005C16E2">
              <w:rPr>
                <w:rFonts w:ascii="Calibri" w:hAnsi="Calibri"/>
                <w:sz w:val="18"/>
              </w:rPr>
              <w:t>CRRC Product ID Number</w:t>
            </w:r>
            <w:r w:rsidRPr="005C16E2" w:rsidDel="006F639D">
              <w:rPr>
                <w:rFonts w:ascii="Calibri" w:hAnsi="Calibri"/>
                <w:noProof/>
                <w:sz w:val="18"/>
                <w:szCs w:val="18"/>
              </w:rPr>
              <w:t xml:space="preserve"> </w:t>
            </w:r>
          </w:p>
        </w:tc>
        <w:tc>
          <w:tcPr>
            <w:tcW w:w="625" w:type="pct"/>
            <w:shd w:val="clear" w:color="auto" w:fill="auto"/>
            <w:vAlign w:val="bottom"/>
          </w:tcPr>
          <w:p w14:paraId="20650E20" w14:textId="77777777" w:rsidR="007442E4" w:rsidRPr="005C16E2" w:rsidRDefault="007442E4" w:rsidP="007442E4">
            <w:pPr>
              <w:keepNext/>
              <w:tabs>
                <w:tab w:val="left" w:pos="180"/>
                <w:tab w:val="left" w:pos="5310"/>
                <w:tab w:val="left" w:pos="8100"/>
              </w:tabs>
              <w:jc w:val="center"/>
              <w:outlineLvl w:val="6"/>
              <w:rPr>
                <w:rFonts w:ascii="Calibri" w:hAnsi="Calibri"/>
                <w:sz w:val="22"/>
              </w:rPr>
            </w:pPr>
            <w:r w:rsidRPr="005C16E2">
              <w:rPr>
                <w:rFonts w:ascii="Calibri" w:hAnsi="Calibri"/>
                <w:sz w:val="18"/>
              </w:rPr>
              <w:t>Product Type</w:t>
            </w:r>
            <w:r w:rsidRPr="005C16E2" w:rsidDel="006F639D">
              <w:rPr>
                <w:rFonts w:ascii="Calibri" w:hAnsi="Calibri"/>
                <w:sz w:val="18"/>
              </w:rPr>
              <w:t xml:space="preserve"> </w:t>
            </w:r>
          </w:p>
        </w:tc>
        <w:tc>
          <w:tcPr>
            <w:tcW w:w="625" w:type="pct"/>
            <w:shd w:val="clear" w:color="auto" w:fill="auto"/>
            <w:vAlign w:val="bottom"/>
          </w:tcPr>
          <w:p w14:paraId="20650E21" w14:textId="77777777" w:rsidR="007442E4" w:rsidRPr="005C16E2" w:rsidRDefault="007442E4" w:rsidP="007442E4">
            <w:pPr>
              <w:keepNext/>
              <w:tabs>
                <w:tab w:val="left" w:pos="180"/>
                <w:tab w:val="left" w:pos="5310"/>
                <w:tab w:val="left" w:pos="8100"/>
              </w:tabs>
              <w:jc w:val="center"/>
              <w:outlineLvl w:val="6"/>
              <w:rPr>
                <w:rFonts w:ascii="Calibri" w:hAnsi="Calibri"/>
                <w:sz w:val="20"/>
                <w:szCs w:val="20"/>
              </w:rPr>
            </w:pPr>
            <w:r w:rsidRPr="005C16E2">
              <w:rPr>
                <w:rFonts w:ascii="Calibri" w:hAnsi="Calibri"/>
                <w:sz w:val="18"/>
              </w:rPr>
              <w:t>CRRC Listed Aged Solar Reflectance</w:t>
            </w:r>
          </w:p>
        </w:tc>
        <w:tc>
          <w:tcPr>
            <w:tcW w:w="625" w:type="pct"/>
            <w:shd w:val="clear" w:color="auto" w:fill="auto"/>
            <w:vAlign w:val="bottom"/>
          </w:tcPr>
          <w:p w14:paraId="20650E22"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sz w:val="18"/>
              </w:rPr>
              <w:t>Initial Solar Reflectance</w:t>
            </w:r>
          </w:p>
        </w:tc>
        <w:tc>
          <w:tcPr>
            <w:tcW w:w="625" w:type="pct"/>
            <w:shd w:val="clear" w:color="auto" w:fill="auto"/>
            <w:vAlign w:val="bottom"/>
          </w:tcPr>
          <w:p w14:paraId="20650E23"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sz w:val="18"/>
              </w:rPr>
              <w:t>Aged Solar Reflectance</w:t>
            </w:r>
          </w:p>
        </w:tc>
        <w:tc>
          <w:tcPr>
            <w:tcW w:w="625" w:type="pct"/>
            <w:shd w:val="clear" w:color="auto" w:fill="auto"/>
            <w:vAlign w:val="bottom"/>
          </w:tcPr>
          <w:p w14:paraId="20650E24"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sz w:val="18"/>
              </w:rPr>
              <w:t>Thermal Emittance</w:t>
            </w:r>
          </w:p>
        </w:tc>
        <w:tc>
          <w:tcPr>
            <w:tcW w:w="625" w:type="pct"/>
            <w:shd w:val="clear" w:color="auto" w:fill="auto"/>
            <w:vAlign w:val="bottom"/>
          </w:tcPr>
          <w:p w14:paraId="20650E25" w14:textId="77777777" w:rsidR="007442E4" w:rsidRPr="005C16E2" w:rsidRDefault="007442E4" w:rsidP="007442E4">
            <w:pPr>
              <w:keepNext/>
              <w:tabs>
                <w:tab w:val="left" w:pos="180"/>
                <w:tab w:val="left" w:pos="5310"/>
                <w:tab w:val="left" w:pos="8100"/>
              </w:tabs>
              <w:jc w:val="center"/>
              <w:outlineLvl w:val="6"/>
              <w:rPr>
                <w:rFonts w:ascii="Calibri" w:hAnsi="Calibri"/>
                <w:sz w:val="18"/>
              </w:rPr>
            </w:pPr>
            <w:r w:rsidRPr="005C16E2">
              <w:rPr>
                <w:rFonts w:ascii="Calibri" w:hAnsi="Calibri"/>
                <w:sz w:val="18"/>
              </w:rPr>
              <w:t>SRI</w:t>
            </w:r>
          </w:p>
        </w:tc>
      </w:tr>
      <w:tr w:rsidR="007442E4" w:rsidRPr="005C16E2" w14:paraId="20650E2F" w14:textId="77777777" w:rsidTr="00A95BBA">
        <w:trPr>
          <w:trHeight w:val="432"/>
        </w:trPr>
        <w:tc>
          <w:tcPr>
            <w:tcW w:w="625" w:type="pct"/>
            <w:shd w:val="clear" w:color="auto" w:fill="auto"/>
            <w:vAlign w:val="center"/>
          </w:tcPr>
          <w:p w14:paraId="20650E27" w14:textId="77777777" w:rsidR="007442E4" w:rsidRPr="005C16E2" w:rsidRDefault="007442E4" w:rsidP="00A95BBA">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20650E28" w14:textId="77777777" w:rsidR="007442E4" w:rsidRPr="005C16E2" w:rsidRDefault="007442E4" w:rsidP="00A95BBA">
            <w:pPr>
              <w:keepNext/>
              <w:jc w:val="center"/>
              <w:rPr>
                <w:rFonts w:ascii="Calibri" w:hAnsi="Calibri"/>
                <w:noProof/>
                <w:sz w:val="18"/>
                <w:szCs w:val="18"/>
              </w:rPr>
            </w:pPr>
          </w:p>
        </w:tc>
        <w:tc>
          <w:tcPr>
            <w:tcW w:w="625" w:type="pct"/>
            <w:shd w:val="clear" w:color="auto" w:fill="auto"/>
            <w:vAlign w:val="center"/>
          </w:tcPr>
          <w:p w14:paraId="20650E29" w14:textId="77777777" w:rsidR="007442E4" w:rsidRPr="005C16E2" w:rsidRDefault="007442E4" w:rsidP="00A95BBA">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20650E2A" w14:textId="77777777" w:rsidR="007442E4" w:rsidRPr="005C16E2" w:rsidRDefault="007442E4" w:rsidP="00A95BBA">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20650E2B" w14:textId="77777777" w:rsidR="007442E4" w:rsidRPr="005C16E2" w:rsidRDefault="007442E4" w:rsidP="00A95BBA">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20650E2C" w14:textId="77777777" w:rsidR="007442E4" w:rsidRPr="005C16E2" w:rsidRDefault="007442E4" w:rsidP="00A95BBA">
            <w:pPr>
              <w:keepNext/>
              <w:jc w:val="center"/>
              <w:rPr>
                <w:rFonts w:ascii="Calibri" w:hAnsi="Calibri"/>
                <w:noProof/>
                <w:sz w:val="18"/>
                <w:szCs w:val="18"/>
              </w:rPr>
            </w:pPr>
          </w:p>
        </w:tc>
        <w:tc>
          <w:tcPr>
            <w:tcW w:w="625" w:type="pct"/>
            <w:shd w:val="clear" w:color="auto" w:fill="auto"/>
            <w:vAlign w:val="center"/>
          </w:tcPr>
          <w:p w14:paraId="20650E2D" w14:textId="77777777" w:rsidR="007442E4" w:rsidRPr="005C16E2" w:rsidRDefault="007442E4" w:rsidP="00A95BBA">
            <w:pPr>
              <w:keepNext/>
              <w:jc w:val="center"/>
              <w:rPr>
                <w:rFonts w:ascii="Calibri" w:hAnsi="Calibri"/>
                <w:noProof/>
                <w:sz w:val="18"/>
                <w:szCs w:val="18"/>
              </w:rPr>
            </w:pPr>
          </w:p>
        </w:tc>
        <w:tc>
          <w:tcPr>
            <w:tcW w:w="625" w:type="pct"/>
            <w:shd w:val="clear" w:color="auto" w:fill="auto"/>
            <w:vAlign w:val="center"/>
          </w:tcPr>
          <w:p w14:paraId="20650E2E" w14:textId="77777777" w:rsidR="007442E4" w:rsidRPr="005C16E2" w:rsidRDefault="007442E4" w:rsidP="00A95BBA">
            <w:pPr>
              <w:keepNext/>
              <w:jc w:val="center"/>
              <w:rPr>
                <w:rFonts w:ascii="Calibri" w:hAnsi="Calibri"/>
                <w:noProof/>
                <w:sz w:val="18"/>
                <w:szCs w:val="18"/>
              </w:rPr>
            </w:pPr>
          </w:p>
        </w:tc>
      </w:tr>
      <w:tr w:rsidR="007442E4" w:rsidRPr="005C16E2" w14:paraId="20650E38" w14:textId="77777777" w:rsidTr="00A95BBA">
        <w:trPr>
          <w:trHeight w:val="432"/>
        </w:trPr>
        <w:tc>
          <w:tcPr>
            <w:tcW w:w="625" w:type="pct"/>
            <w:shd w:val="clear" w:color="auto" w:fill="auto"/>
            <w:vAlign w:val="center"/>
          </w:tcPr>
          <w:p w14:paraId="20650E30" w14:textId="77777777" w:rsidR="007442E4" w:rsidRPr="005C16E2" w:rsidRDefault="007442E4" w:rsidP="00A95BBA">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20650E31" w14:textId="77777777" w:rsidR="007442E4" w:rsidRPr="005C16E2" w:rsidRDefault="007442E4" w:rsidP="00A95BBA">
            <w:pPr>
              <w:keepNext/>
              <w:jc w:val="center"/>
              <w:rPr>
                <w:rFonts w:ascii="Calibri" w:hAnsi="Calibri"/>
                <w:noProof/>
                <w:sz w:val="18"/>
                <w:szCs w:val="18"/>
              </w:rPr>
            </w:pPr>
          </w:p>
        </w:tc>
        <w:tc>
          <w:tcPr>
            <w:tcW w:w="625" w:type="pct"/>
            <w:shd w:val="clear" w:color="auto" w:fill="auto"/>
            <w:vAlign w:val="center"/>
          </w:tcPr>
          <w:p w14:paraId="20650E32" w14:textId="77777777" w:rsidR="007442E4" w:rsidRPr="005C16E2" w:rsidRDefault="007442E4" w:rsidP="00A95BBA">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20650E33" w14:textId="77777777" w:rsidR="007442E4" w:rsidRPr="005C16E2" w:rsidRDefault="007442E4" w:rsidP="00A95BBA">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20650E34" w14:textId="77777777" w:rsidR="007442E4" w:rsidRPr="005C16E2" w:rsidRDefault="007442E4" w:rsidP="00A95BBA">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20650E35" w14:textId="77777777" w:rsidR="007442E4" w:rsidRPr="005C16E2" w:rsidRDefault="007442E4" w:rsidP="00A95BBA">
            <w:pPr>
              <w:keepNext/>
              <w:jc w:val="center"/>
              <w:rPr>
                <w:rFonts w:ascii="Calibri" w:hAnsi="Calibri"/>
                <w:noProof/>
                <w:sz w:val="18"/>
                <w:szCs w:val="18"/>
              </w:rPr>
            </w:pPr>
          </w:p>
        </w:tc>
        <w:tc>
          <w:tcPr>
            <w:tcW w:w="625" w:type="pct"/>
            <w:shd w:val="clear" w:color="auto" w:fill="auto"/>
            <w:vAlign w:val="center"/>
          </w:tcPr>
          <w:p w14:paraId="20650E36" w14:textId="77777777" w:rsidR="007442E4" w:rsidRPr="005C16E2" w:rsidRDefault="007442E4" w:rsidP="00A95BBA">
            <w:pPr>
              <w:keepNext/>
              <w:jc w:val="center"/>
              <w:rPr>
                <w:rFonts w:ascii="Calibri" w:hAnsi="Calibri"/>
                <w:noProof/>
                <w:sz w:val="18"/>
                <w:szCs w:val="18"/>
              </w:rPr>
            </w:pPr>
          </w:p>
        </w:tc>
        <w:tc>
          <w:tcPr>
            <w:tcW w:w="625" w:type="pct"/>
            <w:shd w:val="clear" w:color="auto" w:fill="auto"/>
            <w:vAlign w:val="center"/>
          </w:tcPr>
          <w:p w14:paraId="20650E37" w14:textId="77777777" w:rsidR="007442E4" w:rsidRPr="005C16E2" w:rsidRDefault="007442E4" w:rsidP="00A95BBA">
            <w:pPr>
              <w:keepNext/>
              <w:jc w:val="center"/>
              <w:rPr>
                <w:rFonts w:ascii="Calibri" w:hAnsi="Calibri"/>
                <w:noProof/>
                <w:sz w:val="18"/>
                <w:szCs w:val="18"/>
              </w:rPr>
            </w:pPr>
          </w:p>
        </w:tc>
      </w:tr>
      <w:tr w:rsidR="00A62DDC" w:rsidRPr="005C16E2" w14:paraId="3F5671C3" w14:textId="77777777" w:rsidTr="00A95BBA">
        <w:trPr>
          <w:trHeight w:val="432"/>
        </w:trPr>
        <w:tc>
          <w:tcPr>
            <w:tcW w:w="625" w:type="pct"/>
            <w:shd w:val="clear" w:color="auto" w:fill="auto"/>
            <w:vAlign w:val="center"/>
          </w:tcPr>
          <w:p w14:paraId="1FFCE593" w14:textId="77777777" w:rsidR="00A62DDC" w:rsidRPr="005C16E2" w:rsidRDefault="00A62DDC" w:rsidP="00A95BBA">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43FFF2FF" w14:textId="77777777" w:rsidR="00A62DDC" w:rsidRPr="005C16E2" w:rsidRDefault="00A62DDC" w:rsidP="00A95BBA">
            <w:pPr>
              <w:keepNext/>
              <w:jc w:val="center"/>
              <w:rPr>
                <w:rFonts w:ascii="Calibri" w:hAnsi="Calibri"/>
                <w:noProof/>
                <w:sz w:val="18"/>
                <w:szCs w:val="18"/>
              </w:rPr>
            </w:pPr>
          </w:p>
        </w:tc>
        <w:tc>
          <w:tcPr>
            <w:tcW w:w="625" w:type="pct"/>
            <w:shd w:val="clear" w:color="auto" w:fill="auto"/>
            <w:vAlign w:val="center"/>
          </w:tcPr>
          <w:p w14:paraId="4D19FC20" w14:textId="77777777" w:rsidR="00A62DDC" w:rsidRPr="005C16E2" w:rsidRDefault="00A62DDC" w:rsidP="00A95BBA">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78EA2925" w14:textId="77777777" w:rsidR="00A62DDC" w:rsidRPr="005C16E2" w:rsidRDefault="00A62DDC" w:rsidP="00A95BBA">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4A396242" w14:textId="77777777" w:rsidR="00A62DDC" w:rsidRPr="005C16E2" w:rsidRDefault="00A62DDC" w:rsidP="00A95BBA">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167B5486" w14:textId="77777777" w:rsidR="00A62DDC" w:rsidRPr="005C16E2" w:rsidRDefault="00A62DDC" w:rsidP="00A95BBA">
            <w:pPr>
              <w:keepNext/>
              <w:jc w:val="center"/>
              <w:rPr>
                <w:rFonts w:ascii="Calibri" w:hAnsi="Calibri"/>
                <w:noProof/>
                <w:sz w:val="18"/>
                <w:szCs w:val="18"/>
              </w:rPr>
            </w:pPr>
          </w:p>
        </w:tc>
        <w:tc>
          <w:tcPr>
            <w:tcW w:w="625" w:type="pct"/>
            <w:shd w:val="clear" w:color="auto" w:fill="auto"/>
            <w:vAlign w:val="center"/>
          </w:tcPr>
          <w:p w14:paraId="1466444A" w14:textId="77777777" w:rsidR="00A62DDC" w:rsidRPr="005C16E2" w:rsidRDefault="00A62DDC" w:rsidP="00A95BBA">
            <w:pPr>
              <w:keepNext/>
              <w:jc w:val="center"/>
              <w:rPr>
                <w:rFonts w:ascii="Calibri" w:hAnsi="Calibri"/>
                <w:noProof/>
                <w:sz w:val="18"/>
                <w:szCs w:val="18"/>
              </w:rPr>
            </w:pPr>
          </w:p>
        </w:tc>
        <w:tc>
          <w:tcPr>
            <w:tcW w:w="625" w:type="pct"/>
            <w:shd w:val="clear" w:color="auto" w:fill="auto"/>
            <w:vAlign w:val="center"/>
          </w:tcPr>
          <w:p w14:paraId="325699C9" w14:textId="77777777" w:rsidR="00A62DDC" w:rsidRPr="005C16E2" w:rsidRDefault="00A62DDC" w:rsidP="00A95BBA">
            <w:pPr>
              <w:keepNext/>
              <w:jc w:val="center"/>
              <w:rPr>
                <w:rFonts w:ascii="Calibri" w:hAnsi="Calibri"/>
                <w:noProof/>
                <w:sz w:val="18"/>
                <w:szCs w:val="18"/>
              </w:rPr>
            </w:pPr>
          </w:p>
        </w:tc>
      </w:tr>
      <w:tr w:rsidR="00A62DDC" w:rsidRPr="005C16E2" w14:paraId="2440E215" w14:textId="77777777" w:rsidTr="00A95BBA">
        <w:trPr>
          <w:trHeight w:val="432"/>
        </w:trPr>
        <w:tc>
          <w:tcPr>
            <w:tcW w:w="625" w:type="pct"/>
            <w:shd w:val="clear" w:color="auto" w:fill="auto"/>
            <w:vAlign w:val="center"/>
          </w:tcPr>
          <w:p w14:paraId="7217B2D1" w14:textId="77777777" w:rsidR="00A62DDC" w:rsidRPr="005C16E2" w:rsidRDefault="00A62DDC" w:rsidP="00A95BBA">
            <w:pPr>
              <w:keepNext/>
              <w:tabs>
                <w:tab w:val="left" w:pos="7200"/>
                <w:tab w:val="left" w:pos="9990"/>
                <w:tab w:val="left" w:pos="10980"/>
                <w:tab w:val="right" w:pos="11430"/>
              </w:tabs>
              <w:spacing w:line="200" w:lineRule="exact"/>
              <w:jc w:val="center"/>
              <w:rPr>
                <w:rFonts w:ascii="Calibri" w:hAnsi="Calibri"/>
                <w:sz w:val="18"/>
                <w:szCs w:val="18"/>
              </w:rPr>
            </w:pPr>
          </w:p>
        </w:tc>
        <w:tc>
          <w:tcPr>
            <w:tcW w:w="625" w:type="pct"/>
            <w:shd w:val="clear" w:color="auto" w:fill="auto"/>
            <w:vAlign w:val="center"/>
          </w:tcPr>
          <w:p w14:paraId="1233ECC5" w14:textId="77777777" w:rsidR="00A62DDC" w:rsidRPr="005C16E2" w:rsidRDefault="00A62DDC" w:rsidP="00A95BBA">
            <w:pPr>
              <w:keepNext/>
              <w:jc w:val="center"/>
              <w:rPr>
                <w:rFonts w:ascii="Calibri" w:hAnsi="Calibri"/>
                <w:noProof/>
                <w:sz w:val="18"/>
                <w:szCs w:val="18"/>
              </w:rPr>
            </w:pPr>
          </w:p>
        </w:tc>
        <w:tc>
          <w:tcPr>
            <w:tcW w:w="625" w:type="pct"/>
            <w:shd w:val="clear" w:color="auto" w:fill="auto"/>
            <w:vAlign w:val="center"/>
          </w:tcPr>
          <w:p w14:paraId="6D0F0A2B" w14:textId="77777777" w:rsidR="00A62DDC" w:rsidRPr="005C16E2" w:rsidRDefault="00A62DDC" w:rsidP="00A95BBA">
            <w:pPr>
              <w:keepNext/>
              <w:tabs>
                <w:tab w:val="left" w:pos="180"/>
                <w:tab w:val="left" w:pos="5310"/>
                <w:tab w:val="left" w:pos="8100"/>
              </w:tabs>
              <w:jc w:val="center"/>
              <w:outlineLvl w:val="6"/>
              <w:rPr>
                <w:rFonts w:ascii="Calibri" w:hAnsi="Calibri"/>
                <w:sz w:val="18"/>
                <w:szCs w:val="18"/>
              </w:rPr>
            </w:pPr>
          </w:p>
        </w:tc>
        <w:tc>
          <w:tcPr>
            <w:tcW w:w="625" w:type="pct"/>
            <w:shd w:val="clear" w:color="auto" w:fill="auto"/>
            <w:vAlign w:val="center"/>
          </w:tcPr>
          <w:p w14:paraId="75061432" w14:textId="77777777" w:rsidR="00A62DDC" w:rsidRPr="005C16E2" w:rsidRDefault="00A62DDC" w:rsidP="00A95BBA">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0541B6AE" w14:textId="77777777" w:rsidR="00A62DDC" w:rsidRPr="005C16E2" w:rsidRDefault="00A62DDC" w:rsidP="00A95BBA">
            <w:pPr>
              <w:keepNext/>
              <w:tabs>
                <w:tab w:val="left" w:pos="7200"/>
                <w:tab w:val="left" w:pos="9990"/>
                <w:tab w:val="left" w:pos="10980"/>
                <w:tab w:val="right" w:pos="11430"/>
              </w:tabs>
              <w:spacing w:line="200" w:lineRule="exact"/>
              <w:jc w:val="center"/>
              <w:rPr>
                <w:rFonts w:ascii="Calibri" w:hAnsi="Calibri"/>
                <w:noProof/>
                <w:sz w:val="18"/>
                <w:szCs w:val="18"/>
              </w:rPr>
            </w:pPr>
          </w:p>
        </w:tc>
        <w:tc>
          <w:tcPr>
            <w:tcW w:w="625" w:type="pct"/>
            <w:shd w:val="clear" w:color="auto" w:fill="auto"/>
            <w:vAlign w:val="center"/>
          </w:tcPr>
          <w:p w14:paraId="4509F612" w14:textId="77777777" w:rsidR="00A62DDC" w:rsidRPr="005C16E2" w:rsidRDefault="00A62DDC" w:rsidP="00A95BBA">
            <w:pPr>
              <w:keepNext/>
              <w:jc w:val="center"/>
              <w:rPr>
                <w:rFonts w:ascii="Calibri" w:hAnsi="Calibri"/>
                <w:noProof/>
                <w:sz w:val="18"/>
                <w:szCs w:val="18"/>
              </w:rPr>
            </w:pPr>
          </w:p>
        </w:tc>
        <w:tc>
          <w:tcPr>
            <w:tcW w:w="625" w:type="pct"/>
            <w:shd w:val="clear" w:color="auto" w:fill="auto"/>
            <w:vAlign w:val="center"/>
          </w:tcPr>
          <w:p w14:paraId="2A31E79B" w14:textId="77777777" w:rsidR="00A62DDC" w:rsidRPr="005C16E2" w:rsidRDefault="00A62DDC" w:rsidP="00A95BBA">
            <w:pPr>
              <w:keepNext/>
              <w:jc w:val="center"/>
              <w:rPr>
                <w:rFonts w:ascii="Calibri" w:hAnsi="Calibri"/>
                <w:noProof/>
                <w:sz w:val="18"/>
                <w:szCs w:val="18"/>
              </w:rPr>
            </w:pPr>
          </w:p>
        </w:tc>
        <w:tc>
          <w:tcPr>
            <w:tcW w:w="625" w:type="pct"/>
            <w:shd w:val="clear" w:color="auto" w:fill="auto"/>
            <w:vAlign w:val="center"/>
          </w:tcPr>
          <w:p w14:paraId="578F01B2" w14:textId="77777777" w:rsidR="00A62DDC" w:rsidRPr="005C16E2" w:rsidRDefault="00A62DDC" w:rsidP="00A95BBA">
            <w:pPr>
              <w:keepNext/>
              <w:jc w:val="center"/>
              <w:rPr>
                <w:rFonts w:ascii="Calibri" w:hAnsi="Calibri"/>
                <w:noProof/>
                <w:sz w:val="18"/>
                <w:szCs w:val="18"/>
              </w:rPr>
            </w:pPr>
          </w:p>
        </w:tc>
      </w:tr>
    </w:tbl>
    <w:p w14:paraId="20650E39" w14:textId="77777777" w:rsidR="007442E4" w:rsidRDefault="007442E4" w:rsidP="007442E4">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2"/>
        <w:gridCol w:w="13971"/>
      </w:tblGrid>
      <w:tr w:rsidR="007442E4" w:rsidRPr="00D61457" w14:paraId="20650E3B" w14:textId="77777777" w:rsidTr="007442E4">
        <w:trPr>
          <w:trHeight w:val="432"/>
        </w:trPr>
        <w:tc>
          <w:tcPr>
            <w:tcW w:w="5000" w:type="pct"/>
            <w:gridSpan w:val="2"/>
            <w:vAlign w:val="center"/>
          </w:tcPr>
          <w:p w14:paraId="20650E3A" w14:textId="34ADF6E8" w:rsidR="007442E4" w:rsidRPr="00D61457" w:rsidRDefault="007442E4" w:rsidP="00BD635E">
            <w:pPr>
              <w:keepNext/>
              <w:rPr>
                <w:rFonts w:ascii="Calibri" w:hAnsi="Calibri"/>
                <w:b/>
                <w:sz w:val="20"/>
                <w:szCs w:val="20"/>
              </w:rPr>
            </w:pPr>
            <w:r w:rsidRPr="00D61457">
              <w:rPr>
                <w:rFonts w:ascii="Calibri" w:hAnsi="Calibri"/>
                <w:b/>
                <w:sz w:val="20"/>
                <w:szCs w:val="20"/>
              </w:rPr>
              <w:t xml:space="preserve">J. </w:t>
            </w:r>
            <w:r w:rsidR="00E4567D">
              <w:rPr>
                <w:rFonts w:ascii="Calibri" w:hAnsi="Calibri"/>
                <w:b/>
                <w:sz w:val="20"/>
                <w:szCs w:val="20"/>
              </w:rPr>
              <w:t>Radiant Barrier and Attic Ventilation – Additional Requirements</w:t>
            </w:r>
          </w:p>
        </w:tc>
      </w:tr>
      <w:tr w:rsidR="007442E4" w:rsidRPr="00D61457" w14:paraId="20650E3D" w14:textId="77777777" w:rsidTr="007442E4">
        <w:trPr>
          <w:trHeight w:val="432"/>
        </w:trPr>
        <w:tc>
          <w:tcPr>
            <w:tcW w:w="5000" w:type="pct"/>
            <w:gridSpan w:val="2"/>
            <w:vAlign w:val="center"/>
          </w:tcPr>
          <w:p w14:paraId="20650E3C" w14:textId="77777777" w:rsidR="007442E4" w:rsidRPr="00D61457" w:rsidRDefault="007442E4" w:rsidP="007442E4">
            <w:pPr>
              <w:keepNext/>
              <w:rPr>
                <w:rFonts w:ascii="Calibri" w:hAnsi="Calibri"/>
                <w:b/>
                <w:sz w:val="20"/>
                <w:szCs w:val="20"/>
              </w:rPr>
            </w:pPr>
            <w:r w:rsidRPr="00D61457">
              <w:rPr>
                <w:rFonts w:ascii="Calibri" w:hAnsi="Calibri"/>
                <w:b/>
                <w:sz w:val="20"/>
                <w:szCs w:val="20"/>
              </w:rPr>
              <w:t>Radiant Barrier</w:t>
            </w:r>
          </w:p>
        </w:tc>
      </w:tr>
      <w:tr w:rsidR="007442E4" w:rsidRPr="002E30D3" w14:paraId="20650E40" w14:textId="77777777" w:rsidTr="007442E4">
        <w:trPr>
          <w:trHeight w:val="288"/>
        </w:trPr>
        <w:tc>
          <w:tcPr>
            <w:tcW w:w="213" w:type="pct"/>
            <w:vAlign w:val="center"/>
          </w:tcPr>
          <w:p w14:paraId="20650E3E" w14:textId="77777777" w:rsidR="007442E4" w:rsidRPr="002E30D3" w:rsidRDefault="007442E4" w:rsidP="007442E4">
            <w:pPr>
              <w:keepNext/>
              <w:jc w:val="center"/>
              <w:rPr>
                <w:rFonts w:asciiTheme="minorHAnsi" w:eastAsia="Calibri" w:hAnsiTheme="minorHAnsi"/>
                <w:sz w:val="18"/>
                <w:szCs w:val="18"/>
              </w:rPr>
            </w:pPr>
            <w:r w:rsidRPr="002E30D3">
              <w:rPr>
                <w:rFonts w:asciiTheme="minorHAnsi" w:eastAsia="Calibri" w:hAnsiTheme="minorHAnsi"/>
                <w:sz w:val="18"/>
                <w:szCs w:val="18"/>
              </w:rPr>
              <w:t>01</w:t>
            </w:r>
          </w:p>
        </w:tc>
        <w:tc>
          <w:tcPr>
            <w:tcW w:w="4787" w:type="pct"/>
            <w:vAlign w:val="center"/>
          </w:tcPr>
          <w:p w14:paraId="20650E3F" w14:textId="77777777" w:rsidR="007442E4" w:rsidRPr="002E30D3" w:rsidRDefault="007442E4" w:rsidP="007442E4">
            <w:pPr>
              <w:keepNext/>
              <w:rPr>
                <w:rFonts w:asciiTheme="minorHAnsi" w:eastAsia="Calibri" w:hAnsiTheme="minorHAnsi"/>
                <w:sz w:val="20"/>
                <w:szCs w:val="20"/>
              </w:rPr>
            </w:pPr>
            <w:r w:rsidRPr="002E30D3">
              <w:rPr>
                <w:rFonts w:asciiTheme="minorHAnsi" w:eastAsia="Calibri" w:hAnsiTheme="minorHAnsi"/>
                <w:sz w:val="18"/>
                <w:szCs w:val="18"/>
              </w:rPr>
              <w:t>Radiant barrier must be installed on all vertical surfaces in the attic including gable ends.</w:t>
            </w:r>
          </w:p>
        </w:tc>
      </w:tr>
      <w:tr w:rsidR="007442E4" w:rsidRPr="002E30D3" w14:paraId="20650E43" w14:textId="77777777" w:rsidTr="007442E4">
        <w:trPr>
          <w:trHeight w:val="288"/>
        </w:trPr>
        <w:tc>
          <w:tcPr>
            <w:tcW w:w="213" w:type="pct"/>
            <w:vAlign w:val="center"/>
          </w:tcPr>
          <w:p w14:paraId="20650E41" w14:textId="77777777" w:rsidR="007442E4" w:rsidRPr="002E30D3" w:rsidRDefault="007442E4" w:rsidP="007442E4">
            <w:pPr>
              <w:keepNext/>
              <w:jc w:val="center"/>
              <w:rPr>
                <w:rFonts w:asciiTheme="minorHAnsi" w:eastAsia="Calibri" w:hAnsiTheme="minorHAnsi"/>
                <w:sz w:val="18"/>
                <w:szCs w:val="18"/>
              </w:rPr>
            </w:pPr>
            <w:r w:rsidRPr="002E30D3">
              <w:rPr>
                <w:rFonts w:asciiTheme="minorHAnsi" w:eastAsia="Calibri" w:hAnsiTheme="minorHAnsi"/>
                <w:sz w:val="18"/>
                <w:szCs w:val="18"/>
              </w:rPr>
              <w:t>02</w:t>
            </w:r>
          </w:p>
        </w:tc>
        <w:tc>
          <w:tcPr>
            <w:tcW w:w="4787" w:type="pct"/>
            <w:vAlign w:val="center"/>
          </w:tcPr>
          <w:p w14:paraId="20650E42" w14:textId="77777777" w:rsidR="007442E4" w:rsidRPr="002E30D3" w:rsidRDefault="007442E4" w:rsidP="007442E4">
            <w:pPr>
              <w:keepNext/>
              <w:rPr>
                <w:rFonts w:asciiTheme="minorHAnsi" w:eastAsia="Calibri" w:hAnsiTheme="minorHAnsi"/>
                <w:b/>
                <w:sz w:val="18"/>
                <w:szCs w:val="18"/>
              </w:rPr>
            </w:pPr>
            <w:r w:rsidRPr="002E30D3">
              <w:rPr>
                <w:rFonts w:asciiTheme="minorHAnsi" w:eastAsia="Calibri" w:hAnsiTheme="minorHAnsi"/>
                <w:sz w:val="18"/>
                <w:szCs w:val="18"/>
              </w:rPr>
              <w:t>The emittance of the radiant barrier shall be less than or equal to 0.05 as tested with ASTM C1371, or E408</w:t>
            </w:r>
            <w:r w:rsidRPr="002E30D3">
              <w:rPr>
                <w:rFonts w:asciiTheme="minorHAnsi" w:eastAsia="Calibri" w:hAnsiTheme="minorHAnsi"/>
                <w:sz w:val="20"/>
                <w:szCs w:val="20"/>
              </w:rPr>
              <w:t>.</w:t>
            </w:r>
          </w:p>
        </w:tc>
      </w:tr>
      <w:tr w:rsidR="007442E4" w:rsidRPr="002E30D3" w14:paraId="20650E46" w14:textId="77777777" w:rsidTr="007442E4">
        <w:trPr>
          <w:trHeight w:val="288"/>
        </w:trPr>
        <w:tc>
          <w:tcPr>
            <w:tcW w:w="213" w:type="pct"/>
            <w:vAlign w:val="center"/>
          </w:tcPr>
          <w:p w14:paraId="20650E44" w14:textId="77777777" w:rsidR="007442E4" w:rsidRPr="002E30D3" w:rsidRDefault="007442E4" w:rsidP="007442E4">
            <w:pPr>
              <w:keepNext/>
              <w:jc w:val="center"/>
              <w:rPr>
                <w:rFonts w:asciiTheme="minorHAnsi" w:eastAsia="Calibri" w:hAnsiTheme="minorHAnsi"/>
                <w:sz w:val="18"/>
                <w:szCs w:val="18"/>
              </w:rPr>
            </w:pPr>
            <w:r w:rsidRPr="002E30D3">
              <w:rPr>
                <w:rFonts w:asciiTheme="minorHAnsi" w:eastAsia="Calibri" w:hAnsiTheme="minorHAnsi"/>
                <w:sz w:val="18"/>
                <w:szCs w:val="18"/>
              </w:rPr>
              <w:t>03</w:t>
            </w:r>
          </w:p>
        </w:tc>
        <w:tc>
          <w:tcPr>
            <w:tcW w:w="4787" w:type="pct"/>
            <w:vAlign w:val="center"/>
          </w:tcPr>
          <w:p w14:paraId="20650E45" w14:textId="77777777" w:rsidR="007442E4" w:rsidRPr="002E30D3" w:rsidRDefault="007442E4" w:rsidP="007442E4">
            <w:pPr>
              <w:keepNext/>
              <w:rPr>
                <w:rFonts w:asciiTheme="minorHAnsi" w:eastAsia="Calibri" w:hAnsiTheme="minorHAnsi"/>
                <w:b/>
                <w:sz w:val="18"/>
                <w:szCs w:val="18"/>
              </w:rPr>
            </w:pPr>
            <w:r w:rsidRPr="002E30D3">
              <w:rPr>
                <w:rFonts w:asciiTheme="minorHAnsi" w:eastAsia="Calibri" w:hAnsiTheme="minorHAnsi"/>
                <w:sz w:val="18"/>
                <w:szCs w:val="18"/>
              </w:rPr>
              <w:t>The product shall meet all requirements for California certified insulation materials [radiant barriers] of the Department of Consumer Affairs, Bureau of Home Furnishings and Thermal Insulation, as specified by CCR, Title 24, Part 12, Chapter 12-13, Standards for Insulating Material</w:t>
            </w:r>
          </w:p>
        </w:tc>
      </w:tr>
      <w:tr w:rsidR="007442E4" w:rsidRPr="002E30D3" w14:paraId="20650E49" w14:textId="77777777" w:rsidTr="007442E4">
        <w:trPr>
          <w:trHeight w:val="288"/>
        </w:trPr>
        <w:tc>
          <w:tcPr>
            <w:tcW w:w="213" w:type="pct"/>
            <w:vAlign w:val="center"/>
          </w:tcPr>
          <w:p w14:paraId="20650E47" w14:textId="77777777" w:rsidR="007442E4" w:rsidRPr="002E30D3" w:rsidRDefault="007442E4" w:rsidP="007442E4">
            <w:pPr>
              <w:keepNext/>
              <w:jc w:val="center"/>
              <w:rPr>
                <w:rFonts w:asciiTheme="minorHAnsi" w:eastAsia="Calibri" w:hAnsiTheme="minorHAnsi"/>
                <w:sz w:val="18"/>
                <w:szCs w:val="18"/>
              </w:rPr>
            </w:pPr>
            <w:r w:rsidRPr="002E30D3">
              <w:rPr>
                <w:rFonts w:asciiTheme="minorHAnsi" w:eastAsia="Calibri" w:hAnsiTheme="minorHAnsi"/>
                <w:sz w:val="18"/>
                <w:szCs w:val="18"/>
              </w:rPr>
              <w:t>04</w:t>
            </w:r>
          </w:p>
        </w:tc>
        <w:tc>
          <w:tcPr>
            <w:tcW w:w="4787" w:type="pct"/>
            <w:vAlign w:val="center"/>
          </w:tcPr>
          <w:p w14:paraId="20650E48" w14:textId="77777777" w:rsidR="007442E4" w:rsidRPr="002E30D3" w:rsidRDefault="007442E4" w:rsidP="007442E4">
            <w:pPr>
              <w:keepNext/>
              <w:rPr>
                <w:rFonts w:asciiTheme="minorHAnsi" w:eastAsia="Calibri" w:hAnsiTheme="minorHAnsi"/>
                <w:b/>
                <w:sz w:val="18"/>
                <w:szCs w:val="18"/>
              </w:rPr>
            </w:pPr>
            <w:r w:rsidRPr="002E30D3">
              <w:rPr>
                <w:rFonts w:asciiTheme="minorHAnsi" w:eastAsia="Calibri" w:hAnsiTheme="minorHAnsi"/>
                <w:sz w:val="18"/>
                <w:szCs w:val="18"/>
              </w:rPr>
              <w:t xml:space="preserve">When determining the Total Attic Area, the area over unconditioned spaces such as the garage is included when the attic spaces are connected.  </w:t>
            </w:r>
          </w:p>
        </w:tc>
      </w:tr>
      <w:tr w:rsidR="007442E4" w:rsidRPr="00D61457" w14:paraId="20650E4B" w14:textId="77777777" w:rsidTr="007442E4">
        <w:trPr>
          <w:trHeight w:val="432"/>
        </w:trPr>
        <w:tc>
          <w:tcPr>
            <w:tcW w:w="5000" w:type="pct"/>
            <w:gridSpan w:val="2"/>
            <w:vAlign w:val="center"/>
          </w:tcPr>
          <w:p w14:paraId="20650E4A" w14:textId="77777777" w:rsidR="007442E4" w:rsidRPr="00D61457" w:rsidRDefault="007442E4" w:rsidP="007442E4">
            <w:pPr>
              <w:keepNext/>
              <w:rPr>
                <w:rFonts w:ascii="Calibri" w:hAnsi="Calibri"/>
                <w:b/>
                <w:sz w:val="20"/>
                <w:szCs w:val="20"/>
              </w:rPr>
            </w:pPr>
            <w:r w:rsidRPr="00D61457">
              <w:rPr>
                <w:rFonts w:ascii="Calibri" w:hAnsi="Calibri"/>
                <w:b/>
                <w:sz w:val="20"/>
                <w:szCs w:val="20"/>
              </w:rPr>
              <w:t>Lower Vents</w:t>
            </w:r>
          </w:p>
        </w:tc>
      </w:tr>
      <w:tr w:rsidR="007442E4" w:rsidRPr="002E30D3" w14:paraId="20650E4E" w14:textId="77777777" w:rsidTr="007442E4">
        <w:trPr>
          <w:trHeight w:val="288"/>
        </w:trPr>
        <w:tc>
          <w:tcPr>
            <w:tcW w:w="213" w:type="pct"/>
            <w:vAlign w:val="center"/>
          </w:tcPr>
          <w:p w14:paraId="20650E4C" w14:textId="77777777" w:rsidR="007442E4" w:rsidRPr="002E30D3" w:rsidRDefault="007442E4" w:rsidP="007442E4">
            <w:pPr>
              <w:keepNext/>
              <w:jc w:val="center"/>
              <w:rPr>
                <w:rFonts w:asciiTheme="minorHAnsi" w:eastAsia="Calibri" w:hAnsiTheme="minorHAnsi"/>
                <w:sz w:val="18"/>
                <w:szCs w:val="18"/>
              </w:rPr>
            </w:pPr>
            <w:r w:rsidRPr="002E30D3">
              <w:rPr>
                <w:rFonts w:asciiTheme="minorHAnsi" w:eastAsia="Calibri" w:hAnsiTheme="minorHAnsi"/>
                <w:sz w:val="18"/>
                <w:szCs w:val="18"/>
              </w:rPr>
              <w:t>05</w:t>
            </w:r>
          </w:p>
        </w:tc>
        <w:tc>
          <w:tcPr>
            <w:tcW w:w="4787" w:type="pct"/>
            <w:vAlign w:val="center"/>
          </w:tcPr>
          <w:p w14:paraId="20650E4D" w14:textId="77777777" w:rsidR="007442E4" w:rsidRPr="002E30D3" w:rsidRDefault="007442E4" w:rsidP="007442E4">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Lower vents are within one foot of the eave.</w:t>
            </w:r>
          </w:p>
        </w:tc>
      </w:tr>
      <w:tr w:rsidR="007442E4" w:rsidRPr="00D61457" w14:paraId="20650E50" w14:textId="77777777" w:rsidTr="007442E4">
        <w:trPr>
          <w:trHeight w:val="432"/>
        </w:trPr>
        <w:tc>
          <w:tcPr>
            <w:tcW w:w="5000" w:type="pct"/>
            <w:gridSpan w:val="2"/>
            <w:vAlign w:val="center"/>
          </w:tcPr>
          <w:p w14:paraId="20650E4F" w14:textId="77777777" w:rsidR="007442E4" w:rsidRPr="00D61457" w:rsidRDefault="007442E4" w:rsidP="007442E4">
            <w:pPr>
              <w:keepNext/>
              <w:rPr>
                <w:rFonts w:ascii="Calibri" w:hAnsi="Calibri"/>
                <w:b/>
                <w:sz w:val="20"/>
                <w:szCs w:val="20"/>
              </w:rPr>
            </w:pPr>
            <w:r w:rsidRPr="00D61457">
              <w:rPr>
                <w:rFonts w:ascii="Calibri" w:hAnsi="Calibri"/>
                <w:b/>
                <w:sz w:val="20"/>
                <w:szCs w:val="20"/>
              </w:rPr>
              <w:t>Upper Vents</w:t>
            </w:r>
          </w:p>
        </w:tc>
      </w:tr>
      <w:tr w:rsidR="007442E4" w:rsidRPr="002E30D3" w14:paraId="20650E53" w14:textId="77777777" w:rsidTr="007442E4">
        <w:trPr>
          <w:trHeight w:val="288"/>
        </w:trPr>
        <w:tc>
          <w:tcPr>
            <w:tcW w:w="213" w:type="pct"/>
            <w:vAlign w:val="center"/>
          </w:tcPr>
          <w:p w14:paraId="20650E51" w14:textId="77777777" w:rsidR="007442E4" w:rsidRPr="002E30D3" w:rsidRDefault="007442E4" w:rsidP="007442E4">
            <w:pPr>
              <w:keepNext/>
              <w:jc w:val="center"/>
              <w:rPr>
                <w:rFonts w:asciiTheme="minorHAnsi" w:eastAsia="Calibri" w:hAnsiTheme="minorHAnsi"/>
                <w:sz w:val="18"/>
                <w:szCs w:val="18"/>
              </w:rPr>
            </w:pPr>
            <w:r w:rsidRPr="002E30D3">
              <w:rPr>
                <w:rFonts w:asciiTheme="minorHAnsi" w:eastAsia="Calibri" w:hAnsiTheme="minorHAnsi"/>
                <w:sz w:val="18"/>
                <w:szCs w:val="18"/>
              </w:rPr>
              <w:t>06</w:t>
            </w:r>
          </w:p>
        </w:tc>
        <w:tc>
          <w:tcPr>
            <w:tcW w:w="4787" w:type="pct"/>
            <w:vAlign w:val="center"/>
          </w:tcPr>
          <w:p w14:paraId="20650E52" w14:textId="77777777" w:rsidR="007442E4" w:rsidRPr="002E30D3" w:rsidRDefault="007442E4">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Upper vents are within three feet of the ridge</w:t>
            </w:r>
          </w:p>
        </w:tc>
      </w:tr>
      <w:tr w:rsidR="007442E4" w:rsidRPr="00D61457" w14:paraId="20650E55" w14:textId="77777777" w:rsidTr="007442E4">
        <w:trPr>
          <w:trHeight w:val="432"/>
        </w:trPr>
        <w:tc>
          <w:tcPr>
            <w:tcW w:w="5000" w:type="pct"/>
            <w:gridSpan w:val="2"/>
            <w:vAlign w:val="center"/>
          </w:tcPr>
          <w:p w14:paraId="20650E54" w14:textId="77777777" w:rsidR="007442E4" w:rsidRPr="00D61457" w:rsidRDefault="007442E4" w:rsidP="007442E4">
            <w:pPr>
              <w:keepNext/>
              <w:rPr>
                <w:rFonts w:ascii="Calibri" w:hAnsi="Calibri"/>
                <w:b/>
                <w:sz w:val="20"/>
                <w:szCs w:val="20"/>
              </w:rPr>
            </w:pPr>
            <w:r w:rsidRPr="00D61457">
              <w:rPr>
                <w:rFonts w:ascii="Calibri" w:hAnsi="Calibri"/>
                <w:b/>
                <w:sz w:val="20"/>
                <w:szCs w:val="20"/>
              </w:rPr>
              <w:t>Vent Area</w:t>
            </w:r>
          </w:p>
        </w:tc>
      </w:tr>
      <w:tr w:rsidR="007442E4" w:rsidRPr="002E30D3" w14:paraId="20650E59" w14:textId="77777777" w:rsidTr="007442E4">
        <w:trPr>
          <w:trHeight w:val="288"/>
        </w:trPr>
        <w:tc>
          <w:tcPr>
            <w:tcW w:w="213" w:type="pct"/>
            <w:vAlign w:val="center"/>
          </w:tcPr>
          <w:p w14:paraId="20650E56" w14:textId="77777777" w:rsidR="007442E4" w:rsidRPr="002E30D3" w:rsidRDefault="007442E4" w:rsidP="007442E4">
            <w:pPr>
              <w:keepNext/>
              <w:jc w:val="center"/>
              <w:rPr>
                <w:rFonts w:asciiTheme="minorHAnsi" w:eastAsia="Calibri" w:hAnsiTheme="minorHAnsi"/>
                <w:sz w:val="18"/>
                <w:szCs w:val="18"/>
              </w:rPr>
            </w:pPr>
            <w:r w:rsidRPr="002E30D3">
              <w:rPr>
                <w:rFonts w:asciiTheme="minorHAnsi" w:eastAsia="Calibri" w:hAnsiTheme="minorHAnsi"/>
                <w:sz w:val="18"/>
                <w:szCs w:val="18"/>
              </w:rPr>
              <w:t>07</w:t>
            </w:r>
          </w:p>
        </w:tc>
        <w:tc>
          <w:tcPr>
            <w:tcW w:w="4787" w:type="pct"/>
            <w:vAlign w:val="center"/>
          </w:tcPr>
          <w:p w14:paraId="20650E57" w14:textId="77777777" w:rsidR="007442E4" w:rsidRPr="002E30D3" w:rsidRDefault="007442E4" w:rsidP="007442E4">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The NFA of upper vents must be within required NFA range of upper vents</w:t>
            </w:r>
          </w:p>
          <w:p w14:paraId="20650E58" w14:textId="77777777" w:rsidR="007442E4" w:rsidRPr="002E30D3" w:rsidRDefault="007442E4" w:rsidP="007442E4">
            <w:pPr>
              <w:keepNext/>
              <w:spacing w:line="276" w:lineRule="auto"/>
              <w:rPr>
                <w:rFonts w:asciiTheme="minorHAnsi" w:eastAsia="Calibri" w:hAnsiTheme="minorHAnsi"/>
                <w:sz w:val="18"/>
                <w:szCs w:val="18"/>
              </w:rPr>
            </w:pPr>
            <w:r w:rsidRPr="002E30D3">
              <w:rPr>
                <w:rFonts w:asciiTheme="minorHAnsi" w:eastAsia="Calibri" w:hAnsiTheme="minorHAnsi"/>
                <w:sz w:val="18"/>
                <w:szCs w:val="18"/>
              </w:rPr>
              <w:t>Note: per Exception to R806.2 of the CBC Title 24, Part2, Vol.2.5, if the net free ventilating area is less than 1:150, then the upper ventilation must be at least 40% and no more than 50%.  Part 2 contains additional requirements that must be met if the area is less than 1:150.</w:t>
            </w:r>
          </w:p>
        </w:tc>
      </w:tr>
      <w:tr w:rsidR="007442E4" w:rsidRPr="002E30D3" w14:paraId="20650E5B" w14:textId="77777777" w:rsidTr="00362505">
        <w:trPr>
          <w:trHeight w:val="288"/>
        </w:trPr>
        <w:tc>
          <w:tcPr>
            <w:tcW w:w="5000" w:type="pct"/>
            <w:gridSpan w:val="2"/>
            <w:vAlign w:val="center"/>
          </w:tcPr>
          <w:p w14:paraId="20650E5A" w14:textId="77777777" w:rsidR="007442E4" w:rsidRPr="002E30D3" w:rsidRDefault="007442E4" w:rsidP="007442E4">
            <w:pPr>
              <w:keepNext/>
              <w:spacing w:line="276" w:lineRule="auto"/>
              <w:rPr>
                <w:rFonts w:asciiTheme="minorHAnsi" w:eastAsia="Calibri" w:hAnsiTheme="minorHAnsi"/>
                <w:sz w:val="18"/>
                <w:szCs w:val="18"/>
              </w:rPr>
            </w:pPr>
            <w:r w:rsidRPr="002E30D3">
              <w:rPr>
                <w:rFonts w:ascii="Calibri" w:eastAsia="Calibri" w:hAnsi="Calibri"/>
                <w:b/>
                <w:bCs/>
                <w:sz w:val="18"/>
              </w:rPr>
              <w:t>The responsible person’s signature on this compliance document affirms that all applicable requirements in this table have been met.</w:t>
            </w:r>
          </w:p>
        </w:tc>
      </w:tr>
    </w:tbl>
    <w:p w14:paraId="20650E5C" w14:textId="77777777" w:rsidR="007442E4" w:rsidRDefault="007442E4" w:rsidP="007442E4">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3950"/>
      </w:tblGrid>
      <w:tr w:rsidR="007442E4" w:rsidRPr="00D61457" w14:paraId="20650E5E" w14:textId="77777777" w:rsidTr="007442E4">
        <w:trPr>
          <w:trHeight w:val="432"/>
        </w:trPr>
        <w:tc>
          <w:tcPr>
            <w:tcW w:w="5000" w:type="pct"/>
            <w:gridSpan w:val="2"/>
            <w:shd w:val="clear" w:color="auto" w:fill="auto"/>
            <w:vAlign w:val="center"/>
          </w:tcPr>
          <w:p w14:paraId="20650E5D" w14:textId="07CCAFD5" w:rsidR="007442E4" w:rsidRPr="00584A6C" w:rsidRDefault="007442E4" w:rsidP="00BD635E">
            <w:pPr>
              <w:rPr>
                <w:rFonts w:ascii="Calibri" w:hAnsi="Calibri"/>
                <w:b/>
                <w:sz w:val="20"/>
                <w:szCs w:val="20"/>
              </w:rPr>
            </w:pPr>
            <w:r>
              <w:rPr>
                <w:rFonts w:ascii="Calibri" w:hAnsi="Calibri"/>
                <w:b/>
                <w:sz w:val="20"/>
                <w:szCs w:val="20"/>
              </w:rPr>
              <w:t>K</w:t>
            </w:r>
            <w:r w:rsidR="00BD635E">
              <w:rPr>
                <w:rFonts w:ascii="Calibri" w:hAnsi="Calibri"/>
                <w:b/>
                <w:sz w:val="20"/>
                <w:szCs w:val="20"/>
              </w:rPr>
              <w:t xml:space="preserve">. </w:t>
            </w:r>
            <w:r w:rsidR="00607E53">
              <w:rPr>
                <w:rFonts w:ascii="Calibri" w:hAnsi="Calibri"/>
                <w:b/>
                <w:sz w:val="20"/>
                <w:szCs w:val="20"/>
              </w:rPr>
              <w:t>Roofing Products (Cool Roof) Additional Requirements</w:t>
            </w:r>
          </w:p>
        </w:tc>
      </w:tr>
      <w:tr w:rsidR="007442E4" w:rsidRPr="005C16E2" w14:paraId="20650E61" w14:textId="77777777" w:rsidTr="007442E4">
        <w:trPr>
          <w:trHeight w:val="432"/>
        </w:trPr>
        <w:tc>
          <w:tcPr>
            <w:tcW w:w="222" w:type="pct"/>
            <w:shd w:val="clear" w:color="auto" w:fill="auto"/>
            <w:vAlign w:val="center"/>
          </w:tcPr>
          <w:p w14:paraId="20650E5F" w14:textId="77777777" w:rsidR="007442E4" w:rsidRPr="00DE444B" w:rsidRDefault="007442E4" w:rsidP="00362505">
            <w:pPr>
              <w:keepNext/>
              <w:jc w:val="center"/>
              <w:rPr>
                <w:rFonts w:asciiTheme="minorHAnsi" w:eastAsia="Calibri" w:hAnsiTheme="minorHAnsi"/>
                <w:sz w:val="18"/>
                <w:szCs w:val="18"/>
              </w:rPr>
            </w:pPr>
            <w:r w:rsidRPr="00DE444B">
              <w:rPr>
                <w:rFonts w:asciiTheme="minorHAnsi" w:eastAsia="Calibri" w:hAnsiTheme="minorHAnsi"/>
                <w:sz w:val="18"/>
                <w:szCs w:val="18"/>
              </w:rPr>
              <w:t>01</w:t>
            </w:r>
          </w:p>
        </w:tc>
        <w:tc>
          <w:tcPr>
            <w:tcW w:w="4778" w:type="pct"/>
            <w:shd w:val="clear" w:color="auto" w:fill="auto"/>
            <w:vAlign w:val="center"/>
          </w:tcPr>
          <w:p w14:paraId="20650E60" w14:textId="77777777" w:rsidR="007442E4" w:rsidRPr="00DE444B" w:rsidRDefault="007442E4" w:rsidP="007442E4">
            <w:pPr>
              <w:keepNext/>
              <w:spacing w:line="276" w:lineRule="auto"/>
              <w:rPr>
                <w:rFonts w:asciiTheme="minorHAnsi" w:eastAsia="Calibri" w:hAnsiTheme="minorHAnsi"/>
                <w:sz w:val="18"/>
                <w:szCs w:val="18"/>
              </w:rPr>
            </w:pPr>
            <w:r w:rsidRPr="00DE444B">
              <w:rPr>
                <w:rFonts w:asciiTheme="minorHAnsi" w:eastAsia="Calibri" w:hAnsiTheme="minorHAnsi"/>
                <w:sz w:val="18"/>
                <w:szCs w:val="18"/>
              </w:rPr>
              <w:t xml:space="preserve">Any roof area covered by building integrated photovoltaic panels and solar thermal panels are exempt from the above Cool Roof requirements. </w:t>
            </w:r>
          </w:p>
        </w:tc>
      </w:tr>
      <w:tr w:rsidR="007442E4" w:rsidRPr="005C16E2" w14:paraId="20650E64" w14:textId="77777777" w:rsidTr="007442E4">
        <w:trPr>
          <w:trHeight w:val="432"/>
        </w:trPr>
        <w:tc>
          <w:tcPr>
            <w:tcW w:w="222" w:type="pct"/>
            <w:shd w:val="clear" w:color="auto" w:fill="auto"/>
            <w:vAlign w:val="center"/>
          </w:tcPr>
          <w:p w14:paraId="20650E62" w14:textId="77777777" w:rsidR="007442E4" w:rsidRPr="00DE444B" w:rsidRDefault="007442E4" w:rsidP="00362505">
            <w:pPr>
              <w:keepNext/>
              <w:jc w:val="center"/>
              <w:rPr>
                <w:rFonts w:asciiTheme="minorHAnsi" w:eastAsia="Calibri" w:hAnsiTheme="minorHAnsi"/>
                <w:sz w:val="18"/>
                <w:szCs w:val="18"/>
              </w:rPr>
            </w:pPr>
            <w:r w:rsidRPr="00DE444B">
              <w:rPr>
                <w:rFonts w:asciiTheme="minorHAnsi" w:eastAsia="Calibri" w:hAnsiTheme="minorHAnsi"/>
                <w:sz w:val="18"/>
                <w:szCs w:val="18"/>
              </w:rPr>
              <w:t>02</w:t>
            </w:r>
          </w:p>
        </w:tc>
        <w:tc>
          <w:tcPr>
            <w:tcW w:w="4778" w:type="pct"/>
            <w:shd w:val="clear" w:color="auto" w:fill="auto"/>
            <w:vAlign w:val="center"/>
          </w:tcPr>
          <w:p w14:paraId="20650E63" w14:textId="77777777" w:rsidR="007442E4" w:rsidRPr="00DE444B" w:rsidRDefault="007442E4" w:rsidP="007442E4">
            <w:pPr>
              <w:keepNext/>
              <w:spacing w:line="276" w:lineRule="auto"/>
              <w:rPr>
                <w:rFonts w:asciiTheme="minorHAnsi" w:eastAsia="Calibri" w:hAnsiTheme="minorHAnsi"/>
                <w:sz w:val="18"/>
                <w:szCs w:val="18"/>
              </w:rPr>
            </w:pPr>
            <w:r w:rsidRPr="00DE444B">
              <w:rPr>
                <w:rFonts w:asciiTheme="minorHAnsi" w:eastAsia="Calibri" w:hAnsiTheme="minorHAnsi"/>
                <w:sz w:val="18"/>
                <w:szCs w:val="18"/>
              </w:rPr>
              <w:t>Liquid field applied coatings must comply with installation criteria from section 110.8(i)4.</w:t>
            </w:r>
          </w:p>
        </w:tc>
      </w:tr>
      <w:tr w:rsidR="007442E4" w:rsidRPr="005C16E2" w14:paraId="20650E67" w14:textId="77777777" w:rsidTr="007442E4">
        <w:trPr>
          <w:trHeight w:val="432"/>
        </w:trPr>
        <w:tc>
          <w:tcPr>
            <w:tcW w:w="222" w:type="pct"/>
            <w:shd w:val="clear" w:color="auto" w:fill="auto"/>
            <w:vAlign w:val="center"/>
          </w:tcPr>
          <w:p w14:paraId="20650E65" w14:textId="77777777" w:rsidR="007442E4" w:rsidRPr="00DE444B" w:rsidRDefault="007442E4" w:rsidP="00362505">
            <w:pPr>
              <w:keepNext/>
              <w:jc w:val="center"/>
              <w:rPr>
                <w:rFonts w:asciiTheme="minorHAnsi" w:eastAsia="Calibri" w:hAnsiTheme="minorHAnsi"/>
                <w:sz w:val="18"/>
                <w:szCs w:val="18"/>
              </w:rPr>
            </w:pPr>
            <w:r w:rsidRPr="00DE444B">
              <w:rPr>
                <w:rFonts w:asciiTheme="minorHAnsi" w:eastAsia="Calibri" w:hAnsiTheme="minorHAnsi"/>
                <w:sz w:val="18"/>
                <w:szCs w:val="18"/>
              </w:rPr>
              <w:t>03</w:t>
            </w:r>
          </w:p>
        </w:tc>
        <w:tc>
          <w:tcPr>
            <w:tcW w:w="4778" w:type="pct"/>
            <w:shd w:val="clear" w:color="auto" w:fill="auto"/>
            <w:vAlign w:val="center"/>
          </w:tcPr>
          <w:p w14:paraId="20650E66" w14:textId="52822378" w:rsidR="007442E4" w:rsidRPr="00DE444B" w:rsidRDefault="007442E4" w:rsidP="007442E4">
            <w:pPr>
              <w:keepNext/>
              <w:spacing w:line="276" w:lineRule="auto"/>
              <w:rPr>
                <w:rFonts w:asciiTheme="minorHAnsi" w:eastAsia="Calibri" w:hAnsiTheme="minorHAnsi"/>
                <w:sz w:val="18"/>
                <w:szCs w:val="18"/>
              </w:rPr>
            </w:pPr>
            <w:r w:rsidRPr="00DE444B">
              <w:rPr>
                <w:rFonts w:asciiTheme="minorHAnsi" w:eastAsia="Calibri" w:hAnsiTheme="minorHAnsi"/>
                <w:sz w:val="18"/>
                <w:szCs w:val="18"/>
              </w:rPr>
              <w:t>Mass roof 25 lb</w:t>
            </w:r>
            <w:r w:rsidR="00D4751C">
              <w:rPr>
                <w:rFonts w:asciiTheme="minorHAnsi" w:eastAsia="Calibri" w:hAnsiTheme="minorHAnsi"/>
                <w:sz w:val="18"/>
                <w:szCs w:val="18"/>
              </w:rPr>
              <w:t>/</w:t>
            </w:r>
            <w:r w:rsidRPr="00DE444B">
              <w:rPr>
                <w:rFonts w:asciiTheme="minorHAnsi" w:eastAsia="Calibri" w:hAnsiTheme="minorHAnsi"/>
                <w:sz w:val="18"/>
                <w:szCs w:val="18"/>
              </w:rPr>
              <w:t>ft</w:t>
            </w:r>
            <w:r w:rsidRPr="00E06F33">
              <w:rPr>
                <w:rFonts w:asciiTheme="minorHAnsi" w:eastAsia="Calibri" w:hAnsiTheme="minorHAnsi"/>
                <w:sz w:val="18"/>
                <w:szCs w:val="18"/>
                <w:vertAlign w:val="superscript"/>
              </w:rPr>
              <w:t>2</w:t>
            </w:r>
            <w:r w:rsidRPr="00DE444B">
              <w:rPr>
                <w:rFonts w:asciiTheme="minorHAnsi" w:eastAsia="Calibri" w:hAnsiTheme="minorHAnsi"/>
                <w:sz w:val="18"/>
                <w:szCs w:val="18"/>
              </w:rPr>
              <w:t xml:space="preserve"> or greater: Mass roofs are not required to have a cool roof even if the climate zone specifies minimum performance requirements.</w:t>
            </w:r>
          </w:p>
        </w:tc>
      </w:tr>
      <w:tr w:rsidR="007442E4" w:rsidRPr="005C16E2" w14:paraId="20650E69" w14:textId="77777777" w:rsidTr="00362505">
        <w:trPr>
          <w:trHeight w:val="288"/>
        </w:trPr>
        <w:tc>
          <w:tcPr>
            <w:tcW w:w="5000" w:type="pct"/>
            <w:gridSpan w:val="2"/>
            <w:shd w:val="clear" w:color="auto" w:fill="auto"/>
            <w:vAlign w:val="center"/>
          </w:tcPr>
          <w:p w14:paraId="20650E68" w14:textId="77777777" w:rsidR="007442E4" w:rsidRPr="005C16E2" w:rsidRDefault="007442E4" w:rsidP="007442E4">
            <w:pPr>
              <w:keepNext/>
              <w:tabs>
                <w:tab w:val="left" w:pos="180"/>
                <w:tab w:val="left" w:pos="5310"/>
                <w:tab w:val="left" w:pos="8100"/>
              </w:tabs>
              <w:outlineLvl w:val="6"/>
              <w:rPr>
                <w:rFonts w:ascii="Calibri" w:hAnsi="Calibri"/>
                <w:noProof/>
                <w:sz w:val="18"/>
                <w:szCs w:val="18"/>
              </w:rPr>
            </w:pPr>
            <w:r w:rsidRPr="005C16E2">
              <w:rPr>
                <w:rFonts w:ascii="Calibri" w:eastAsia="Calibri" w:hAnsi="Calibri"/>
                <w:b/>
                <w:bCs/>
                <w:sz w:val="18"/>
              </w:rPr>
              <w:t>The responsible person’s signature on this compliance document affirms that all applicable requirements in this table have been met.</w:t>
            </w:r>
          </w:p>
        </w:tc>
      </w:tr>
    </w:tbl>
    <w:p w14:paraId="20650E6A" w14:textId="77777777" w:rsidR="007442E4" w:rsidRDefault="007442E4" w:rsidP="007442E4">
      <w:pPr>
        <w:rPr>
          <w:rFonts w:ascii="Calibri" w:hAnsi="Calibri"/>
          <w:sz w:val="20"/>
          <w:szCs w:val="20"/>
        </w:rPr>
      </w:pPr>
    </w:p>
    <w:p w14:paraId="20650E6B" w14:textId="77777777" w:rsidR="007442E4" w:rsidRDefault="007442E4" w:rsidP="007442E4">
      <w:pPr>
        <w:rPr>
          <w:rFonts w:ascii="Calibri" w:hAnsi="Calibri"/>
          <w:sz w:val="20"/>
          <w:szCs w:val="20"/>
        </w:rPr>
      </w:pPr>
      <w:r>
        <w:rPr>
          <w:rFonts w:ascii="Calibri" w:hAnsi="Calibri"/>
          <w:sz w:val="20"/>
          <w:szCs w:val="20"/>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4630"/>
      </w:tblGrid>
      <w:tr w:rsidR="007442E4" w:rsidRPr="006F5064" w14:paraId="20650E6D" w14:textId="77777777" w:rsidTr="007442E4">
        <w:trPr>
          <w:trHeight w:val="432"/>
          <w:jc w:val="center"/>
        </w:trPr>
        <w:tc>
          <w:tcPr>
            <w:tcW w:w="14630" w:type="dxa"/>
            <w:vAlign w:val="center"/>
          </w:tcPr>
          <w:p w14:paraId="20650E6C" w14:textId="77777777" w:rsidR="007442E4" w:rsidRPr="002E30D3" w:rsidRDefault="007442E4" w:rsidP="007442E4">
            <w:pPr>
              <w:keepNext/>
              <w:rPr>
                <w:rFonts w:ascii="Calibri" w:eastAsia="Calibri" w:hAnsi="Calibri"/>
                <w:b/>
                <w:sz w:val="28"/>
                <w:szCs w:val="28"/>
              </w:rPr>
            </w:pPr>
            <w:r>
              <w:rPr>
                <w:rFonts w:ascii="Calibri" w:eastAsia="Calibri" w:hAnsi="Calibri"/>
                <w:b/>
                <w:sz w:val="28"/>
                <w:szCs w:val="28"/>
              </w:rPr>
              <w:t>Fenestration</w:t>
            </w:r>
          </w:p>
        </w:tc>
      </w:tr>
    </w:tbl>
    <w:p w14:paraId="20650E6E" w14:textId="77777777" w:rsidR="007442E4" w:rsidRDefault="007442E4" w:rsidP="007442E4">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1" w:type="pct"/>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745"/>
        <w:gridCol w:w="1350"/>
        <w:gridCol w:w="1170"/>
        <w:gridCol w:w="1080"/>
        <w:gridCol w:w="1260"/>
        <w:gridCol w:w="1170"/>
        <w:gridCol w:w="900"/>
        <w:gridCol w:w="810"/>
        <w:gridCol w:w="900"/>
        <w:gridCol w:w="1260"/>
        <w:gridCol w:w="1530"/>
        <w:gridCol w:w="2458"/>
      </w:tblGrid>
      <w:tr w:rsidR="00607E53" w:rsidRPr="002E30D3" w14:paraId="20650E70" w14:textId="77777777" w:rsidTr="00362505">
        <w:trPr>
          <w:cantSplit/>
          <w:trHeight w:val="234"/>
        </w:trPr>
        <w:tc>
          <w:tcPr>
            <w:tcW w:w="14633" w:type="dxa"/>
            <w:gridSpan w:val="12"/>
            <w:tcBorders>
              <w:top w:val="single" w:sz="4" w:space="0" w:color="auto"/>
              <w:left w:val="single" w:sz="4" w:space="0" w:color="auto"/>
              <w:right w:val="single" w:sz="4" w:space="0" w:color="auto"/>
            </w:tcBorders>
          </w:tcPr>
          <w:p w14:paraId="20650E6F" w14:textId="0BF025F3" w:rsidR="00607E53" w:rsidRPr="00BD635E" w:rsidRDefault="00607E53" w:rsidP="00BD635E">
            <w:pPr>
              <w:keepNext/>
              <w:rPr>
                <w:rFonts w:asciiTheme="minorHAnsi" w:hAnsiTheme="minorHAnsi"/>
                <w:sz w:val="20"/>
                <w:szCs w:val="18"/>
              </w:rPr>
            </w:pPr>
            <w:r>
              <w:rPr>
                <w:rFonts w:asciiTheme="minorHAnsi" w:hAnsiTheme="minorHAnsi"/>
                <w:b/>
                <w:sz w:val="20"/>
                <w:szCs w:val="18"/>
              </w:rPr>
              <w:t>L. Fenestration/Glazing</w:t>
            </w:r>
          </w:p>
        </w:tc>
      </w:tr>
      <w:tr w:rsidR="00607E53" w:rsidRPr="002E30D3" w14:paraId="20650E7C" w14:textId="77777777" w:rsidTr="00362505">
        <w:trPr>
          <w:cantSplit/>
          <w:trHeight w:val="234"/>
        </w:trPr>
        <w:tc>
          <w:tcPr>
            <w:tcW w:w="745" w:type="dxa"/>
            <w:tcBorders>
              <w:top w:val="single" w:sz="4" w:space="0" w:color="auto"/>
              <w:left w:val="single" w:sz="4" w:space="0" w:color="auto"/>
              <w:right w:val="single" w:sz="4" w:space="0" w:color="auto"/>
            </w:tcBorders>
            <w:vAlign w:val="bottom"/>
          </w:tcPr>
          <w:p w14:paraId="20650E71"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01</w:t>
            </w:r>
          </w:p>
        </w:tc>
        <w:tc>
          <w:tcPr>
            <w:tcW w:w="1350" w:type="dxa"/>
            <w:tcBorders>
              <w:top w:val="single" w:sz="4" w:space="0" w:color="auto"/>
              <w:left w:val="single" w:sz="4" w:space="0" w:color="auto"/>
              <w:right w:val="single" w:sz="6" w:space="0" w:color="auto"/>
            </w:tcBorders>
            <w:vAlign w:val="bottom"/>
          </w:tcPr>
          <w:p w14:paraId="20650E72"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02</w:t>
            </w:r>
          </w:p>
        </w:tc>
        <w:tc>
          <w:tcPr>
            <w:tcW w:w="1170" w:type="dxa"/>
            <w:tcBorders>
              <w:top w:val="single" w:sz="4" w:space="0" w:color="auto"/>
              <w:left w:val="single" w:sz="6" w:space="0" w:color="auto"/>
              <w:bottom w:val="single" w:sz="4" w:space="0" w:color="auto"/>
              <w:right w:val="single" w:sz="6" w:space="0" w:color="auto"/>
            </w:tcBorders>
            <w:vAlign w:val="bottom"/>
          </w:tcPr>
          <w:p w14:paraId="20650E73"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03</w:t>
            </w:r>
          </w:p>
        </w:tc>
        <w:tc>
          <w:tcPr>
            <w:tcW w:w="1080" w:type="dxa"/>
            <w:tcBorders>
              <w:top w:val="single" w:sz="4" w:space="0" w:color="auto"/>
              <w:left w:val="single" w:sz="6" w:space="0" w:color="auto"/>
              <w:right w:val="single" w:sz="6" w:space="0" w:color="auto"/>
            </w:tcBorders>
            <w:vAlign w:val="bottom"/>
          </w:tcPr>
          <w:p w14:paraId="20650E74"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04</w:t>
            </w:r>
          </w:p>
        </w:tc>
        <w:tc>
          <w:tcPr>
            <w:tcW w:w="1260" w:type="dxa"/>
            <w:tcBorders>
              <w:top w:val="single" w:sz="4" w:space="0" w:color="auto"/>
              <w:left w:val="single" w:sz="6" w:space="0" w:color="auto"/>
              <w:right w:val="single" w:sz="6" w:space="0" w:color="auto"/>
            </w:tcBorders>
            <w:vAlign w:val="bottom"/>
          </w:tcPr>
          <w:p w14:paraId="20650E75"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05</w:t>
            </w:r>
          </w:p>
        </w:tc>
        <w:tc>
          <w:tcPr>
            <w:tcW w:w="1170" w:type="dxa"/>
            <w:tcBorders>
              <w:top w:val="single" w:sz="4" w:space="0" w:color="auto"/>
              <w:left w:val="single" w:sz="6" w:space="0" w:color="auto"/>
              <w:right w:val="single" w:sz="6" w:space="0" w:color="auto"/>
            </w:tcBorders>
            <w:vAlign w:val="bottom"/>
          </w:tcPr>
          <w:p w14:paraId="20650E76"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06</w:t>
            </w:r>
          </w:p>
        </w:tc>
        <w:tc>
          <w:tcPr>
            <w:tcW w:w="900" w:type="dxa"/>
            <w:tcBorders>
              <w:top w:val="single" w:sz="4" w:space="0" w:color="auto"/>
              <w:left w:val="single" w:sz="6" w:space="0" w:color="auto"/>
              <w:right w:val="single" w:sz="6" w:space="0" w:color="auto"/>
            </w:tcBorders>
          </w:tcPr>
          <w:p w14:paraId="2C4DA67F" w14:textId="24BD08CF" w:rsidR="00607E53" w:rsidRPr="002E30D3" w:rsidRDefault="00D4751C" w:rsidP="007442E4">
            <w:pPr>
              <w:keepNext/>
              <w:jc w:val="center"/>
              <w:rPr>
                <w:rFonts w:asciiTheme="minorHAnsi" w:hAnsiTheme="minorHAnsi"/>
                <w:sz w:val="18"/>
                <w:szCs w:val="18"/>
              </w:rPr>
            </w:pPr>
            <w:r>
              <w:rPr>
                <w:rFonts w:asciiTheme="minorHAnsi" w:hAnsiTheme="minorHAnsi"/>
                <w:sz w:val="18"/>
                <w:szCs w:val="18"/>
              </w:rPr>
              <w:t>07</w:t>
            </w:r>
          </w:p>
        </w:tc>
        <w:tc>
          <w:tcPr>
            <w:tcW w:w="810" w:type="dxa"/>
            <w:tcBorders>
              <w:top w:val="single" w:sz="4" w:space="0" w:color="auto"/>
              <w:left w:val="single" w:sz="6" w:space="0" w:color="auto"/>
              <w:right w:val="single" w:sz="4" w:space="0" w:color="auto"/>
            </w:tcBorders>
            <w:vAlign w:val="bottom"/>
          </w:tcPr>
          <w:p w14:paraId="20650E77" w14:textId="16EC98A6" w:rsidR="00607E53" w:rsidRPr="002E30D3" w:rsidRDefault="00D4751C" w:rsidP="007442E4">
            <w:pPr>
              <w:keepNext/>
              <w:jc w:val="center"/>
              <w:rPr>
                <w:rFonts w:asciiTheme="minorHAnsi" w:hAnsiTheme="minorHAnsi"/>
                <w:sz w:val="18"/>
                <w:szCs w:val="18"/>
              </w:rPr>
            </w:pPr>
            <w:r>
              <w:rPr>
                <w:rFonts w:asciiTheme="minorHAnsi" w:hAnsiTheme="minorHAnsi"/>
                <w:sz w:val="18"/>
                <w:szCs w:val="18"/>
              </w:rPr>
              <w:t>08</w:t>
            </w:r>
          </w:p>
        </w:tc>
        <w:tc>
          <w:tcPr>
            <w:tcW w:w="900" w:type="dxa"/>
            <w:tcBorders>
              <w:top w:val="single" w:sz="4" w:space="0" w:color="auto"/>
              <w:left w:val="single" w:sz="4" w:space="0" w:color="auto"/>
              <w:right w:val="single" w:sz="6" w:space="0" w:color="auto"/>
            </w:tcBorders>
            <w:vAlign w:val="bottom"/>
          </w:tcPr>
          <w:p w14:paraId="20650E78" w14:textId="0DA8CE38" w:rsidR="00607E53" w:rsidRPr="002E30D3" w:rsidRDefault="00D4751C" w:rsidP="007442E4">
            <w:pPr>
              <w:keepNext/>
              <w:jc w:val="center"/>
              <w:rPr>
                <w:rFonts w:asciiTheme="minorHAnsi" w:hAnsiTheme="minorHAnsi"/>
                <w:sz w:val="18"/>
                <w:szCs w:val="18"/>
              </w:rPr>
            </w:pPr>
            <w:r>
              <w:rPr>
                <w:rFonts w:asciiTheme="minorHAnsi" w:hAnsiTheme="minorHAnsi"/>
                <w:sz w:val="18"/>
                <w:szCs w:val="18"/>
              </w:rPr>
              <w:t>09</w:t>
            </w:r>
          </w:p>
        </w:tc>
        <w:tc>
          <w:tcPr>
            <w:tcW w:w="1260" w:type="dxa"/>
            <w:tcBorders>
              <w:top w:val="single" w:sz="4" w:space="0" w:color="auto"/>
              <w:left w:val="single" w:sz="6" w:space="0" w:color="auto"/>
              <w:right w:val="single" w:sz="4" w:space="0" w:color="auto"/>
            </w:tcBorders>
            <w:vAlign w:val="bottom"/>
          </w:tcPr>
          <w:p w14:paraId="20650E79" w14:textId="1FFBF521" w:rsidR="00607E53" w:rsidRPr="002E30D3" w:rsidRDefault="00D4751C" w:rsidP="007442E4">
            <w:pPr>
              <w:keepNext/>
              <w:jc w:val="center"/>
              <w:rPr>
                <w:rFonts w:asciiTheme="minorHAnsi" w:hAnsiTheme="minorHAnsi"/>
                <w:sz w:val="18"/>
                <w:szCs w:val="18"/>
              </w:rPr>
            </w:pPr>
            <w:r>
              <w:rPr>
                <w:rFonts w:asciiTheme="minorHAnsi" w:hAnsiTheme="minorHAnsi"/>
                <w:sz w:val="18"/>
                <w:szCs w:val="18"/>
              </w:rPr>
              <w:t>10</w:t>
            </w:r>
          </w:p>
        </w:tc>
        <w:tc>
          <w:tcPr>
            <w:tcW w:w="1530" w:type="dxa"/>
            <w:tcBorders>
              <w:top w:val="single" w:sz="4" w:space="0" w:color="auto"/>
              <w:left w:val="single" w:sz="4" w:space="0" w:color="auto"/>
              <w:right w:val="single" w:sz="6" w:space="0" w:color="auto"/>
            </w:tcBorders>
            <w:vAlign w:val="bottom"/>
          </w:tcPr>
          <w:p w14:paraId="20650E7A" w14:textId="1FF7A65B" w:rsidR="00607E53" w:rsidRPr="002E30D3" w:rsidRDefault="00D4751C" w:rsidP="007442E4">
            <w:pPr>
              <w:keepNext/>
              <w:jc w:val="center"/>
              <w:rPr>
                <w:rFonts w:asciiTheme="minorHAnsi" w:hAnsiTheme="minorHAnsi"/>
                <w:sz w:val="18"/>
                <w:szCs w:val="18"/>
              </w:rPr>
            </w:pPr>
            <w:r>
              <w:rPr>
                <w:rFonts w:asciiTheme="minorHAnsi" w:hAnsiTheme="minorHAnsi"/>
                <w:sz w:val="18"/>
                <w:szCs w:val="18"/>
              </w:rPr>
              <w:t>11</w:t>
            </w:r>
          </w:p>
        </w:tc>
        <w:tc>
          <w:tcPr>
            <w:tcW w:w="2458" w:type="dxa"/>
            <w:tcBorders>
              <w:top w:val="single" w:sz="4" w:space="0" w:color="auto"/>
              <w:left w:val="single" w:sz="6" w:space="0" w:color="auto"/>
              <w:right w:val="single" w:sz="4" w:space="0" w:color="auto"/>
            </w:tcBorders>
            <w:vAlign w:val="bottom"/>
          </w:tcPr>
          <w:p w14:paraId="20650E7B" w14:textId="7AB5A518" w:rsidR="00607E53" w:rsidRPr="002E30D3" w:rsidRDefault="00D4751C" w:rsidP="007442E4">
            <w:pPr>
              <w:keepNext/>
              <w:jc w:val="center"/>
              <w:rPr>
                <w:rFonts w:asciiTheme="minorHAnsi" w:hAnsiTheme="minorHAnsi"/>
                <w:sz w:val="18"/>
                <w:szCs w:val="18"/>
              </w:rPr>
            </w:pPr>
            <w:r>
              <w:rPr>
                <w:rFonts w:asciiTheme="minorHAnsi" w:hAnsiTheme="minorHAnsi"/>
                <w:sz w:val="18"/>
                <w:szCs w:val="18"/>
              </w:rPr>
              <w:t>12</w:t>
            </w:r>
          </w:p>
        </w:tc>
      </w:tr>
      <w:tr w:rsidR="00607E53" w:rsidRPr="002E30D3" w14:paraId="20650E88" w14:textId="77777777" w:rsidTr="00362505">
        <w:trPr>
          <w:cantSplit/>
          <w:trHeight w:val="577"/>
        </w:trPr>
        <w:tc>
          <w:tcPr>
            <w:tcW w:w="745" w:type="dxa"/>
            <w:tcBorders>
              <w:top w:val="single" w:sz="4" w:space="0" w:color="auto"/>
              <w:left w:val="single" w:sz="4" w:space="0" w:color="auto"/>
              <w:right w:val="single" w:sz="4" w:space="0" w:color="auto"/>
            </w:tcBorders>
            <w:vAlign w:val="bottom"/>
          </w:tcPr>
          <w:p w14:paraId="20650E7D"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Tag/ID</w:t>
            </w:r>
          </w:p>
        </w:tc>
        <w:tc>
          <w:tcPr>
            <w:tcW w:w="1350" w:type="dxa"/>
            <w:tcBorders>
              <w:top w:val="single" w:sz="4" w:space="0" w:color="auto"/>
              <w:left w:val="single" w:sz="4" w:space="0" w:color="auto"/>
              <w:right w:val="single" w:sz="6" w:space="0" w:color="auto"/>
            </w:tcBorders>
            <w:vAlign w:val="bottom"/>
          </w:tcPr>
          <w:p w14:paraId="20650E7E"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 xml:space="preserve">Manufacturer/ Brand </w:t>
            </w:r>
          </w:p>
        </w:tc>
        <w:tc>
          <w:tcPr>
            <w:tcW w:w="1170" w:type="dxa"/>
            <w:tcBorders>
              <w:top w:val="single" w:sz="4" w:space="0" w:color="auto"/>
              <w:left w:val="single" w:sz="6" w:space="0" w:color="auto"/>
              <w:bottom w:val="single" w:sz="4" w:space="0" w:color="auto"/>
              <w:right w:val="single" w:sz="6" w:space="0" w:color="auto"/>
            </w:tcBorders>
            <w:vAlign w:val="bottom"/>
          </w:tcPr>
          <w:p w14:paraId="20650E7F" w14:textId="77777777" w:rsidR="00607E53" w:rsidRPr="002E30D3" w:rsidRDefault="00607E53" w:rsidP="007442E4">
            <w:pPr>
              <w:keepNext/>
              <w:jc w:val="center"/>
              <w:rPr>
                <w:rFonts w:asciiTheme="minorHAnsi" w:hAnsiTheme="minorHAnsi"/>
                <w:sz w:val="18"/>
                <w:szCs w:val="18"/>
              </w:rPr>
            </w:pPr>
            <w:r>
              <w:rPr>
                <w:rFonts w:asciiTheme="minorHAnsi" w:hAnsiTheme="minorHAnsi"/>
                <w:sz w:val="18"/>
                <w:szCs w:val="18"/>
              </w:rPr>
              <w:t>Fenestration Area (ft</w:t>
            </w:r>
            <w:r>
              <w:rPr>
                <w:rFonts w:asciiTheme="minorHAnsi" w:hAnsiTheme="minorHAnsi"/>
                <w:sz w:val="18"/>
                <w:szCs w:val="18"/>
                <w:vertAlign w:val="superscript"/>
              </w:rPr>
              <w:t>2</w:t>
            </w:r>
            <w:r w:rsidRPr="002E30D3">
              <w:rPr>
                <w:rFonts w:asciiTheme="minorHAnsi" w:hAnsiTheme="minorHAnsi"/>
                <w:sz w:val="18"/>
                <w:szCs w:val="18"/>
              </w:rPr>
              <w:t>)</w:t>
            </w:r>
          </w:p>
        </w:tc>
        <w:tc>
          <w:tcPr>
            <w:tcW w:w="1080" w:type="dxa"/>
            <w:tcBorders>
              <w:top w:val="single" w:sz="4" w:space="0" w:color="auto"/>
              <w:left w:val="single" w:sz="6" w:space="0" w:color="auto"/>
              <w:right w:val="single" w:sz="6" w:space="0" w:color="auto"/>
            </w:tcBorders>
            <w:vAlign w:val="bottom"/>
          </w:tcPr>
          <w:p w14:paraId="20650E80"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 xml:space="preserve">Orientation </w:t>
            </w:r>
          </w:p>
        </w:tc>
        <w:tc>
          <w:tcPr>
            <w:tcW w:w="1260" w:type="dxa"/>
            <w:tcBorders>
              <w:top w:val="single" w:sz="4" w:space="0" w:color="auto"/>
              <w:left w:val="single" w:sz="6" w:space="0" w:color="auto"/>
              <w:right w:val="single" w:sz="6" w:space="0" w:color="auto"/>
            </w:tcBorders>
            <w:vAlign w:val="bottom"/>
          </w:tcPr>
          <w:p w14:paraId="20650E81"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Chromogenic</w:t>
            </w:r>
          </w:p>
        </w:tc>
        <w:tc>
          <w:tcPr>
            <w:tcW w:w="1170" w:type="dxa"/>
            <w:tcBorders>
              <w:top w:val="single" w:sz="4" w:space="0" w:color="auto"/>
              <w:left w:val="single" w:sz="6" w:space="0" w:color="auto"/>
              <w:right w:val="single" w:sz="6" w:space="0" w:color="auto"/>
            </w:tcBorders>
            <w:vAlign w:val="bottom"/>
          </w:tcPr>
          <w:p w14:paraId="20650E82"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 xml:space="preserve">U-factor </w:t>
            </w:r>
          </w:p>
        </w:tc>
        <w:tc>
          <w:tcPr>
            <w:tcW w:w="900" w:type="dxa"/>
            <w:tcBorders>
              <w:top w:val="single" w:sz="4" w:space="0" w:color="auto"/>
              <w:left w:val="single" w:sz="6" w:space="0" w:color="auto"/>
              <w:right w:val="single" w:sz="6" w:space="0" w:color="auto"/>
            </w:tcBorders>
            <w:vAlign w:val="bottom"/>
          </w:tcPr>
          <w:p w14:paraId="26146E1E" w14:textId="2F97EBA4" w:rsidR="00607E53" w:rsidRPr="002E30D3" w:rsidRDefault="002335C4">
            <w:pPr>
              <w:keepNext/>
              <w:tabs>
                <w:tab w:val="left" w:pos="180"/>
                <w:tab w:val="left" w:pos="5310"/>
                <w:tab w:val="left" w:pos="8100"/>
              </w:tabs>
              <w:jc w:val="center"/>
              <w:outlineLvl w:val="6"/>
              <w:rPr>
                <w:rFonts w:asciiTheme="minorHAnsi" w:hAnsiTheme="minorHAnsi"/>
                <w:sz w:val="18"/>
                <w:szCs w:val="18"/>
              </w:rPr>
            </w:pPr>
            <w:ins w:id="68" w:author="Shewmaker, Michael@Energy" w:date="2018-12-03T15:25:00Z">
              <w:r>
                <w:rPr>
                  <w:rFonts w:asciiTheme="minorHAnsi" w:hAnsiTheme="minorHAnsi"/>
                  <w:sz w:val="18"/>
                  <w:szCs w:val="18"/>
                </w:rPr>
                <w:t xml:space="preserve">U-factor </w:t>
              </w:r>
            </w:ins>
            <w:r w:rsidR="00607E53">
              <w:rPr>
                <w:rFonts w:asciiTheme="minorHAnsi" w:hAnsiTheme="minorHAnsi"/>
                <w:sz w:val="18"/>
                <w:szCs w:val="18"/>
              </w:rPr>
              <w:t>Source</w:t>
            </w:r>
          </w:p>
        </w:tc>
        <w:tc>
          <w:tcPr>
            <w:tcW w:w="810" w:type="dxa"/>
            <w:tcBorders>
              <w:top w:val="single" w:sz="4" w:space="0" w:color="auto"/>
              <w:left w:val="single" w:sz="6" w:space="0" w:color="auto"/>
              <w:right w:val="single" w:sz="4" w:space="0" w:color="auto"/>
            </w:tcBorders>
            <w:vAlign w:val="bottom"/>
          </w:tcPr>
          <w:p w14:paraId="20650E83"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8"/>
                <w:szCs w:val="18"/>
              </w:rPr>
            </w:pPr>
            <w:r w:rsidRPr="002E30D3">
              <w:rPr>
                <w:rFonts w:asciiTheme="minorHAnsi" w:hAnsiTheme="minorHAnsi"/>
                <w:sz w:val="18"/>
                <w:szCs w:val="18"/>
              </w:rPr>
              <w:br/>
              <w:t>SHGC</w:t>
            </w:r>
          </w:p>
        </w:tc>
        <w:tc>
          <w:tcPr>
            <w:tcW w:w="900" w:type="dxa"/>
            <w:tcBorders>
              <w:top w:val="single" w:sz="4" w:space="0" w:color="auto"/>
              <w:left w:val="single" w:sz="4" w:space="0" w:color="auto"/>
              <w:right w:val="single" w:sz="6" w:space="0" w:color="auto"/>
            </w:tcBorders>
            <w:vAlign w:val="bottom"/>
          </w:tcPr>
          <w:p w14:paraId="20650E84" w14:textId="4EEA61AE" w:rsidR="00607E53" w:rsidRPr="002E30D3" w:rsidRDefault="002335C4" w:rsidP="007442E4">
            <w:pPr>
              <w:keepNext/>
              <w:jc w:val="center"/>
              <w:rPr>
                <w:rFonts w:asciiTheme="minorHAnsi" w:hAnsiTheme="minorHAnsi"/>
                <w:sz w:val="18"/>
                <w:szCs w:val="18"/>
              </w:rPr>
            </w:pPr>
            <w:ins w:id="69" w:author="Shewmaker, Michael@Energy" w:date="2018-12-03T15:25:00Z">
              <w:r>
                <w:rPr>
                  <w:rFonts w:asciiTheme="minorHAnsi" w:hAnsiTheme="minorHAnsi"/>
                  <w:sz w:val="18"/>
                  <w:szCs w:val="18"/>
                </w:rPr>
                <w:t xml:space="preserve">SHGC </w:t>
              </w:r>
            </w:ins>
            <w:r w:rsidR="00607E53" w:rsidRPr="002E30D3">
              <w:rPr>
                <w:rFonts w:asciiTheme="minorHAnsi" w:hAnsiTheme="minorHAnsi"/>
                <w:sz w:val="18"/>
                <w:szCs w:val="18"/>
              </w:rPr>
              <w:t>Source</w:t>
            </w:r>
          </w:p>
        </w:tc>
        <w:tc>
          <w:tcPr>
            <w:tcW w:w="1260" w:type="dxa"/>
            <w:tcBorders>
              <w:top w:val="single" w:sz="4" w:space="0" w:color="auto"/>
              <w:left w:val="single" w:sz="6" w:space="0" w:color="auto"/>
              <w:right w:val="single" w:sz="4" w:space="0" w:color="auto"/>
            </w:tcBorders>
            <w:vAlign w:val="bottom"/>
          </w:tcPr>
          <w:p w14:paraId="20650E85"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Fenestration Type</w:t>
            </w:r>
          </w:p>
        </w:tc>
        <w:tc>
          <w:tcPr>
            <w:tcW w:w="1530" w:type="dxa"/>
            <w:tcBorders>
              <w:top w:val="single" w:sz="4" w:space="0" w:color="auto"/>
              <w:left w:val="single" w:sz="4" w:space="0" w:color="auto"/>
              <w:right w:val="single" w:sz="6" w:space="0" w:color="auto"/>
            </w:tcBorders>
            <w:vAlign w:val="bottom"/>
          </w:tcPr>
          <w:p w14:paraId="20650E86" w14:textId="77777777" w:rsidR="00607E53" w:rsidRPr="002E30D3" w:rsidRDefault="00607E53" w:rsidP="007442E4">
            <w:pPr>
              <w:keepNext/>
              <w:jc w:val="center"/>
              <w:rPr>
                <w:rFonts w:asciiTheme="minorHAnsi" w:hAnsiTheme="minorHAnsi"/>
                <w:sz w:val="18"/>
                <w:szCs w:val="18"/>
              </w:rPr>
            </w:pPr>
            <w:r w:rsidRPr="002E30D3">
              <w:rPr>
                <w:rFonts w:asciiTheme="minorHAnsi" w:hAnsiTheme="minorHAnsi"/>
                <w:sz w:val="18"/>
                <w:szCs w:val="18"/>
              </w:rPr>
              <w:t>Exterior Shading Devices (Describe)</w:t>
            </w:r>
          </w:p>
        </w:tc>
        <w:tc>
          <w:tcPr>
            <w:tcW w:w="2458" w:type="dxa"/>
            <w:tcBorders>
              <w:top w:val="single" w:sz="4" w:space="0" w:color="auto"/>
              <w:left w:val="single" w:sz="6" w:space="0" w:color="auto"/>
              <w:right w:val="single" w:sz="4" w:space="0" w:color="auto"/>
            </w:tcBorders>
            <w:vAlign w:val="bottom"/>
          </w:tcPr>
          <w:p w14:paraId="20650E87" w14:textId="77777777" w:rsidR="00607E53" w:rsidRPr="002E30D3" w:rsidRDefault="00607E53" w:rsidP="007442E4">
            <w:pPr>
              <w:keepNext/>
              <w:suppressAutoHyphens/>
              <w:jc w:val="center"/>
              <w:rPr>
                <w:rFonts w:asciiTheme="minorHAnsi" w:hAnsiTheme="minorHAnsi"/>
                <w:sz w:val="18"/>
                <w:szCs w:val="18"/>
              </w:rPr>
            </w:pPr>
            <w:r w:rsidRPr="002E30D3">
              <w:rPr>
                <w:rFonts w:asciiTheme="minorHAnsi" w:hAnsiTheme="minorHAnsi"/>
                <w:sz w:val="18"/>
                <w:szCs w:val="18"/>
              </w:rPr>
              <w:t>Comments/Special Features</w:t>
            </w:r>
          </w:p>
        </w:tc>
      </w:tr>
      <w:tr w:rsidR="00607E53" w:rsidRPr="002E30D3" w14:paraId="20650E94" w14:textId="77777777" w:rsidTr="00362505">
        <w:trPr>
          <w:cantSplit/>
          <w:trHeight w:val="433"/>
        </w:trPr>
        <w:tc>
          <w:tcPr>
            <w:tcW w:w="745" w:type="dxa"/>
            <w:tcBorders>
              <w:top w:val="single" w:sz="6" w:space="0" w:color="auto"/>
              <w:left w:val="single" w:sz="4" w:space="0" w:color="auto"/>
              <w:bottom w:val="single" w:sz="4" w:space="0" w:color="auto"/>
              <w:right w:val="single" w:sz="4" w:space="0" w:color="auto"/>
            </w:tcBorders>
            <w:vAlign w:val="center"/>
          </w:tcPr>
          <w:p w14:paraId="20650E89" w14:textId="77777777" w:rsidR="00607E53" w:rsidRPr="002E30D3" w:rsidRDefault="00607E53" w:rsidP="007442E4">
            <w:pPr>
              <w:keepNext/>
              <w:jc w:val="center"/>
              <w:rPr>
                <w:rFonts w:asciiTheme="minorHAnsi" w:hAnsiTheme="minorHAnsi"/>
                <w:sz w:val="16"/>
                <w:szCs w:val="16"/>
              </w:rPr>
            </w:pPr>
          </w:p>
        </w:tc>
        <w:tc>
          <w:tcPr>
            <w:tcW w:w="1350" w:type="dxa"/>
            <w:tcBorders>
              <w:top w:val="single" w:sz="6" w:space="0" w:color="auto"/>
              <w:left w:val="single" w:sz="4" w:space="0" w:color="auto"/>
              <w:bottom w:val="single" w:sz="4" w:space="0" w:color="auto"/>
              <w:right w:val="single" w:sz="4" w:space="0" w:color="auto"/>
            </w:tcBorders>
            <w:vAlign w:val="center"/>
          </w:tcPr>
          <w:p w14:paraId="20650E8A"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8B"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6" w:space="0" w:color="auto"/>
              <w:left w:val="single" w:sz="4" w:space="0" w:color="auto"/>
              <w:bottom w:val="single" w:sz="4" w:space="0" w:color="auto"/>
              <w:right w:val="single" w:sz="4" w:space="0" w:color="auto"/>
            </w:tcBorders>
            <w:vAlign w:val="center"/>
          </w:tcPr>
          <w:p w14:paraId="20650E8C"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6" w:space="0" w:color="auto"/>
              <w:left w:val="single" w:sz="4" w:space="0" w:color="auto"/>
              <w:bottom w:val="single" w:sz="4" w:space="0" w:color="auto"/>
              <w:right w:val="single" w:sz="4" w:space="0" w:color="auto"/>
            </w:tcBorders>
            <w:vAlign w:val="center"/>
          </w:tcPr>
          <w:p w14:paraId="20650E8D"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6" w:space="0" w:color="auto"/>
              <w:left w:val="single" w:sz="4" w:space="0" w:color="auto"/>
              <w:bottom w:val="single" w:sz="4" w:space="0" w:color="auto"/>
              <w:right w:val="single" w:sz="4" w:space="0" w:color="auto"/>
            </w:tcBorders>
            <w:vAlign w:val="center"/>
          </w:tcPr>
          <w:p w14:paraId="20650E8E"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6" w:space="0" w:color="auto"/>
              <w:left w:val="single" w:sz="4" w:space="0" w:color="auto"/>
              <w:bottom w:val="single" w:sz="4" w:space="0" w:color="auto"/>
              <w:right w:val="single" w:sz="4" w:space="0" w:color="auto"/>
            </w:tcBorders>
          </w:tcPr>
          <w:p w14:paraId="0DA75E4A"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6" w:space="0" w:color="auto"/>
              <w:left w:val="single" w:sz="4" w:space="0" w:color="auto"/>
              <w:bottom w:val="single" w:sz="4" w:space="0" w:color="auto"/>
              <w:right w:val="single" w:sz="4" w:space="0" w:color="auto"/>
            </w:tcBorders>
            <w:vAlign w:val="center"/>
          </w:tcPr>
          <w:p w14:paraId="20650E8F"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6" w:space="0" w:color="auto"/>
              <w:left w:val="single" w:sz="4" w:space="0" w:color="auto"/>
              <w:bottom w:val="single" w:sz="4" w:space="0" w:color="auto"/>
              <w:right w:val="single" w:sz="4" w:space="0" w:color="auto"/>
            </w:tcBorders>
            <w:vAlign w:val="center"/>
          </w:tcPr>
          <w:p w14:paraId="20650E90"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6" w:space="0" w:color="auto"/>
              <w:left w:val="single" w:sz="4" w:space="0" w:color="auto"/>
              <w:bottom w:val="single" w:sz="4" w:space="0" w:color="auto"/>
              <w:right w:val="single" w:sz="4" w:space="0" w:color="auto"/>
            </w:tcBorders>
            <w:vAlign w:val="center"/>
          </w:tcPr>
          <w:p w14:paraId="20650E91"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6" w:space="0" w:color="auto"/>
              <w:left w:val="single" w:sz="4" w:space="0" w:color="auto"/>
              <w:bottom w:val="single" w:sz="4" w:space="0" w:color="auto"/>
              <w:right w:val="single" w:sz="4" w:space="0" w:color="auto"/>
            </w:tcBorders>
            <w:vAlign w:val="center"/>
          </w:tcPr>
          <w:p w14:paraId="20650E92"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6" w:space="0" w:color="auto"/>
              <w:left w:val="single" w:sz="4" w:space="0" w:color="auto"/>
              <w:bottom w:val="single" w:sz="4" w:space="0" w:color="auto"/>
              <w:right w:val="single" w:sz="4" w:space="0" w:color="auto"/>
            </w:tcBorders>
            <w:vAlign w:val="center"/>
          </w:tcPr>
          <w:p w14:paraId="20650E93"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A0"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95"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96"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97"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98"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99"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9A"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64AF54EC"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9B"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9C"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9D"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9E"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9F"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AC"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A1"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A2"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A3"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A4"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A5"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A6"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4F5DFDFC"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A7"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A8"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A9"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AA"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AB"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B8"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AD"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AE"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AF"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B0"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B1"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B2"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7AE22D49"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B3"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B4"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B5"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B6"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B7"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C4"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B9"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BA"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BB"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BC"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BD"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BE"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0740F2E0"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BF"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C0"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C1"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C2"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C3"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D0"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C5"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C6"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C7"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C8"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C9"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CA"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0CBC075C"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CB"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CC"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CD"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CE"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CF"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DC"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D1"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D2"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D3"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D4"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D5"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D6"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6E7857E7"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D7"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D8"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D9"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DA"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DB"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E8"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DD"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DE"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DF"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E0"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E1"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E2"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0772AF80"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E3"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E4"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E5"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E6"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E7"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EF4"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E9"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EA"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EB"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EC"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ED"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EE"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49766972"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EF"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F0"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F1"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F2"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F3"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F00"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EF5"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EF6"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F7"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EF8"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F9"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EFA"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5638BB6E"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EFB"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EFC"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EFD"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EFE"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EFF" w14:textId="77777777" w:rsidR="00607E53" w:rsidRPr="002E30D3" w:rsidRDefault="00607E53" w:rsidP="007442E4">
            <w:pPr>
              <w:keepNext/>
              <w:jc w:val="center"/>
              <w:outlineLvl w:val="6"/>
              <w:rPr>
                <w:rFonts w:asciiTheme="minorHAnsi" w:hAnsiTheme="minorHAnsi"/>
                <w:sz w:val="16"/>
                <w:szCs w:val="16"/>
              </w:rPr>
            </w:pPr>
          </w:p>
        </w:tc>
      </w:tr>
      <w:tr w:rsidR="00607E53" w:rsidRPr="002E30D3" w14:paraId="20650F0C" w14:textId="77777777" w:rsidTr="00362505">
        <w:trPr>
          <w:cantSplit/>
          <w:trHeight w:val="433"/>
        </w:trPr>
        <w:tc>
          <w:tcPr>
            <w:tcW w:w="745" w:type="dxa"/>
            <w:tcBorders>
              <w:top w:val="single" w:sz="4" w:space="0" w:color="auto"/>
              <w:left w:val="single" w:sz="4" w:space="0" w:color="auto"/>
              <w:bottom w:val="single" w:sz="4" w:space="0" w:color="auto"/>
              <w:right w:val="single" w:sz="4" w:space="0" w:color="auto"/>
            </w:tcBorders>
            <w:vAlign w:val="center"/>
          </w:tcPr>
          <w:p w14:paraId="20650F01" w14:textId="77777777" w:rsidR="00607E53" w:rsidRPr="002E30D3" w:rsidRDefault="00607E53" w:rsidP="007442E4">
            <w:pPr>
              <w:keepNext/>
              <w:jc w:val="center"/>
              <w:rPr>
                <w:rFonts w:asciiTheme="minorHAnsi" w:hAnsiTheme="minorHAnsi"/>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tcPr>
          <w:p w14:paraId="20650F02" w14:textId="77777777" w:rsidR="00607E53" w:rsidRPr="002E30D3" w:rsidRDefault="00607E53" w:rsidP="007442E4">
            <w:pPr>
              <w:keepNext/>
              <w:jc w:val="center"/>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F03" w14:textId="77777777" w:rsidR="00607E53" w:rsidRPr="002E30D3" w:rsidRDefault="00607E53" w:rsidP="007442E4">
            <w:pPr>
              <w:keepNext/>
              <w:suppressAutoHyphens/>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center"/>
          </w:tcPr>
          <w:p w14:paraId="20650F04" w14:textId="77777777" w:rsidR="00607E53" w:rsidRPr="002E30D3" w:rsidRDefault="00607E53" w:rsidP="007442E4">
            <w:pPr>
              <w:keepNext/>
              <w:suppressAutoHyphens/>
              <w:jc w:val="center"/>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F05"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170" w:type="dxa"/>
            <w:tcBorders>
              <w:top w:val="single" w:sz="4" w:space="0" w:color="auto"/>
              <w:left w:val="single" w:sz="4" w:space="0" w:color="auto"/>
              <w:bottom w:val="single" w:sz="4" w:space="0" w:color="auto"/>
              <w:right w:val="single" w:sz="4" w:space="0" w:color="auto"/>
            </w:tcBorders>
            <w:vAlign w:val="center"/>
          </w:tcPr>
          <w:p w14:paraId="20650F06"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tcPr>
          <w:p w14:paraId="6D63AC18"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810" w:type="dxa"/>
            <w:tcBorders>
              <w:top w:val="single" w:sz="4" w:space="0" w:color="auto"/>
              <w:left w:val="single" w:sz="4" w:space="0" w:color="auto"/>
              <w:bottom w:val="single" w:sz="4" w:space="0" w:color="auto"/>
              <w:right w:val="single" w:sz="4" w:space="0" w:color="auto"/>
            </w:tcBorders>
            <w:vAlign w:val="center"/>
          </w:tcPr>
          <w:p w14:paraId="20650F07"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900" w:type="dxa"/>
            <w:tcBorders>
              <w:top w:val="single" w:sz="4" w:space="0" w:color="auto"/>
              <w:left w:val="single" w:sz="4" w:space="0" w:color="auto"/>
              <w:bottom w:val="single" w:sz="4" w:space="0" w:color="auto"/>
              <w:right w:val="single" w:sz="4" w:space="0" w:color="auto"/>
            </w:tcBorders>
            <w:vAlign w:val="center"/>
          </w:tcPr>
          <w:p w14:paraId="20650F08"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20650F09"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1530" w:type="dxa"/>
            <w:tcBorders>
              <w:top w:val="single" w:sz="4" w:space="0" w:color="auto"/>
              <w:left w:val="single" w:sz="4" w:space="0" w:color="auto"/>
              <w:bottom w:val="single" w:sz="4" w:space="0" w:color="auto"/>
              <w:right w:val="single" w:sz="4" w:space="0" w:color="auto"/>
            </w:tcBorders>
            <w:vAlign w:val="center"/>
          </w:tcPr>
          <w:p w14:paraId="20650F0A" w14:textId="77777777" w:rsidR="00607E53" w:rsidRPr="002E30D3" w:rsidRDefault="00607E53" w:rsidP="007442E4">
            <w:pPr>
              <w:keepNext/>
              <w:tabs>
                <w:tab w:val="left" w:pos="180"/>
                <w:tab w:val="left" w:pos="5310"/>
                <w:tab w:val="left" w:pos="8100"/>
              </w:tabs>
              <w:jc w:val="center"/>
              <w:outlineLvl w:val="6"/>
              <w:rPr>
                <w:rFonts w:asciiTheme="minorHAnsi" w:hAnsiTheme="minorHAnsi"/>
                <w:sz w:val="16"/>
                <w:szCs w:val="16"/>
              </w:rPr>
            </w:pPr>
          </w:p>
        </w:tc>
        <w:tc>
          <w:tcPr>
            <w:tcW w:w="2458" w:type="dxa"/>
            <w:tcBorders>
              <w:top w:val="single" w:sz="4" w:space="0" w:color="auto"/>
              <w:left w:val="single" w:sz="4" w:space="0" w:color="auto"/>
              <w:bottom w:val="single" w:sz="4" w:space="0" w:color="auto"/>
              <w:right w:val="single" w:sz="4" w:space="0" w:color="auto"/>
            </w:tcBorders>
            <w:vAlign w:val="center"/>
          </w:tcPr>
          <w:p w14:paraId="20650F0B" w14:textId="77777777" w:rsidR="00607E53" w:rsidRPr="002E30D3" w:rsidRDefault="00607E53" w:rsidP="007442E4">
            <w:pPr>
              <w:keepNext/>
              <w:jc w:val="center"/>
              <w:outlineLvl w:val="6"/>
              <w:rPr>
                <w:rFonts w:asciiTheme="minorHAnsi" w:hAnsiTheme="minorHAnsi"/>
                <w:sz w:val="16"/>
                <w:szCs w:val="16"/>
              </w:rPr>
            </w:pPr>
          </w:p>
        </w:tc>
      </w:tr>
    </w:tbl>
    <w:p w14:paraId="20650F0D" w14:textId="77777777" w:rsidR="00055074" w:rsidRDefault="000550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68"/>
        <w:gridCol w:w="14105"/>
        <w:gridCol w:w="57"/>
      </w:tblGrid>
      <w:tr w:rsidR="008F5CA3" w:rsidRPr="002E30D3" w14:paraId="20650F0F" w14:textId="77777777" w:rsidTr="00A95BBA">
        <w:trPr>
          <w:gridAfter w:val="1"/>
          <w:wAfter w:w="57" w:type="dxa"/>
          <w:trHeight w:val="432"/>
        </w:trPr>
        <w:tc>
          <w:tcPr>
            <w:tcW w:w="14574" w:type="dxa"/>
            <w:gridSpan w:val="2"/>
            <w:vAlign w:val="center"/>
          </w:tcPr>
          <w:p w14:paraId="20650F0E" w14:textId="7332FBA8" w:rsidR="008F5CA3" w:rsidRPr="00D61457" w:rsidRDefault="008F5CA3" w:rsidP="00BD635E">
            <w:pPr>
              <w:rPr>
                <w:rFonts w:ascii="Calibri" w:hAnsi="Calibri"/>
                <w:b/>
                <w:sz w:val="20"/>
                <w:szCs w:val="20"/>
              </w:rPr>
            </w:pPr>
            <w:r>
              <w:rPr>
                <w:rFonts w:ascii="Calibri" w:hAnsi="Calibri"/>
                <w:b/>
                <w:sz w:val="20"/>
                <w:szCs w:val="20"/>
              </w:rPr>
              <w:t>M</w:t>
            </w:r>
            <w:r w:rsidRPr="002E30D3">
              <w:rPr>
                <w:rFonts w:ascii="Calibri" w:hAnsi="Calibri"/>
                <w:b/>
                <w:sz w:val="20"/>
                <w:szCs w:val="20"/>
              </w:rPr>
              <w:t xml:space="preserve">. </w:t>
            </w:r>
            <w:r w:rsidR="00607E53">
              <w:rPr>
                <w:rFonts w:ascii="Calibri" w:hAnsi="Calibri"/>
                <w:b/>
                <w:sz w:val="20"/>
                <w:szCs w:val="20"/>
              </w:rPr>
              <w:t>Fenestration/Glazing – Additional Requirements</w:t>
            </w:r>
          </w:p>
        </w:tc>
      </w:tr>
      <w:tr w:rsidR="008F5CA3" w:rsidRPr="002E30D3" w14:paraId="20650F12" w14:textId="77777777" w:rsidTr="00A95BBA">
        <w:trPr>
          <w:gridAfter w:val="1"/>
          <w:wAfter w:w="57" w:type="dxa"/>
        </w:trPr>
        <w:tc>
          <w:tcPr>
            <w:tcW w:w="468" w:type="dxa"/>
            <w:vAlign w:val="center"/>
          </w:tcPr>
          <w:p w14:paraId="20650F10" w14:textId="77777777" w:rsidR="008F5CA3" w:rsidRPr="002E30D3" w:rsidRDefault="008F5CA3" w:rsidP="00AC2556">
            <w:pPr>
              <w:tabs>
                <w:tab w:val="left" w:pos="3600"/>
                <w:tab w:val="left" w:pos="4680"/>
                <w:tab w:val="left" w:pos="5760"/>
                <w:tab w:val="left" w:pos="6930"/>
                <w:tab w:val="left" w:pos="8100"/>
                <w:tab w:val="left" w:pos="9090"/>
              </w:tabs>
              <w:rPr>
                <w:rFonts w:ascii="Calibri" w:hAnsi="Calibri"/>
                <w:sz w:val="20"/>
                <w:szCs w:val="20"/>
              </w:rPr>
            </w:pPr>
            <w:r w:rsidRPr="002E30D3">
              <w:rPr>
                <w:rFonts w:ascii="Calibri" w:hAnsi="Calibri"/>
                <w:sz w:val="20"/>
                <w:szCs w:val="20"/>
              </w:rPr>
              <w:t>0</w:t>
            </w:r>
            <w:r>
              <w:rPr>
                <w:rFonts w:ascii="Calibri" w:hAnsi="Calibri"/>
                <w:sz w:val="20"/>
                <w:szCs w:val="20"/>
              </w:rPr>
              <w:t>1</w:t>
            </w:r>
          </w:p>
        </w:tc>
        <w:tc>
          <w:tcPr>
            <w:tcW w:w="14106" w:type="dxa"/>
            <w:vAlign w:val="center"/>
          </w:tcPr>
          <w:p w14:paraId="20650F11" w14:textId="77777777" w:rsidR="008F5CA3" w:rsidRPr="002E30D3" w:rsidRDefault="008F5CA3" w:rsidP="00AC2556">
            <w:pPr>
              <w:rPr>
                <w:rFonts w:asciiTheme="minorHAnsi" w:hAnsiTheme="minorHAnsi"/>
                <w:sz w:val="20"/>
                <w:szCs w:val="20"/>
              </w:rPr>
            </w:pPr>
            <w:r w:rsidRPr="002E30D3">
              <w:rPr>
                <w:rFonts w:asciiTheme="minorHAnsi" w:hAnsiTheme="minorHAnsi"/>
                <w:sz w:val="20"/>
                <w:szCs w:val="20"/>
              </w:rPr>
              <w:t>For existing buildings the U-factor and SHGC values should be the same or better than the required Energy Commission prescriptive requirements.</w:t>
            </w:r>
          </w:p>
        </w:tc>
      </w:tr>
      <w:tr w:rsidR="008F5CA3" w:rsidRPr="002E30D3" w14:paraId="20650F15" w14:textId="77777777" w:rsidTr="00A95BBA">
        <w:trPr>
          <w:gridAfter w:val="1"/>
          <w:wAfter w:w="57" w:type="dxa"/>
        </w:trPr>
        <w:tc>
          <w:tcPr>
            <w:tcW w:w="468" w:type="dxa"/>
            <w:vAlign w:val="center"/>
          </w:tcPr>
          <w:p w14:paraId="20650F13" w14:textId="77777777" w:rsidR="008F5CA3" w:rsidRPr="002E30D3" w:rsidRDefault="008F5CA3" w:rsidP="00AC2556">
            <w:pPr>
              <w:tabs>
                <w:tab w:val="left" w:pos="3600"/>
                <w:tab w:val="left" w:pos="4680"/>
                <w:tab w:val="left" w:pos="5760"/>
                <w:tab w:val="left" w:pos="6930"/>
                <w:tab w:val="left" w:pos="8100"/>
                <w:tab w:val="left" w:pos="9090"/>
              </w:tabs>
              <w:rPr>
                <w:rFonts w:ascii="Calibri" w:hAnsi="Calibri"/>
                <w:sz w:val="20"/>
                <w:szCs w:val="20"/>
              </w:rPr>
            </w:pPr>
            <w:r w:rsidRPr="002E30D3">
              <w:rPr>
                <w:rFonts w:ascii="Calibri" w:hAnsi="Calibri"/>
                <w:sz w:val="20"/>
                <w:szCs w:val="20"/>
              </w:rPr>
              <w:t>0</w:t>
            </w:r>
            <w:r>
              <w:rPr>
                <w:rFonts w:ascii="Calibri" w:hAnsi="Calibri"/>
                <w:sz w:val="20"/>
                <w:szCs w:val="20"/>
              </w:rPr>
              <w:t>2</w:t>
            </w:r>
          </w:p>
        </w:tc>
        <w:tc>
          <w:tcPr>
            <w:tcW w:w="14106" w:type="dxa"/>
            <w:vAlign w:val="center"/>
          </w:tcPr>
          <w:p w14:paraId="20650F14" w14:textId="77777777" w:rsidR="008F5CA3" w:rsidRPr="002E30D3" w:rsidRDefault="008F5CA3" w:rsidP="00AC2556">
            <w:pPr>
              <w:rPr>
                <w:rFonts w:asciiTheme="minorHAnsi" w:hAnsiTheme="minorHAnsi"/>
                <w:sz w:val="20"/>
                <w:szCs w:val="20"/>
              </w:rPr>
            </w:pPr>
            <w:r w:rsidRPr="002E30D3">
              <w:rPr>
                <w:rFonts w:asciiTheme="minorHAnsi" w:hAnsiTheme="minorHAnsi"/>
                <w:sz w:val="20"/>
                <w:szCs w:val="20"/>
              </w:rPr>
              <w:t>Temporary labels should not be removed until verified by the building inspector.</w:t>
            </w:r>
          </w:p>
        </w:tc>
      </w:tr>
      <w:tr w:rsidR="008F5CA3" w:rsidRPr="002E30D3" w14:paraId="20650F18" w14:textId="77777777" w:rsidTr="00A95BBA">
        <w:trPr>
          <w:gridAfter w:val="1"/>
          <w:wAfter w:w="57" w:type="dxa"/>
        </w:trPr>
        <w:tc>
          <w:tcPr>
            <w:tcW w:w="468" w:type="dxa"/>
            <w:vAlign w:val="center"/>
          </w:tcPr>
          <w:p w14:paraId="20650F16" w14:textId="77777777" w:rsidR="008F5CA3" w:rsidRPr="002E30D3" w:rsidRDefault="008F5CA3" w:rsidP="00AC2556">
            <w:pPr>
              <w:tabs>
                <w:tab w:val="left" w:pos="3600"/>
                <w:tab w:val="left" w:pos="4680"/>
                <w:tab w:val="left" w:pos="5760"/>
                <w:tab w:val="left" w:pos="6930"/>
                <w:tab w:val="left" w:pos="8100"/>
                <w:tab w:val="left" w:pos="9090"/>
              </w:tabs>
              <w:rPr>
                <w:rFonts w:ascii="Calibri" w:hAnsi="Calibri"/>
                <w:sz w:val="20"/>
                <w:szCs w:val="20"/>
              </w:rPr>
            </w:pPr>
            <w:r w:rsidRPr="002E30D3">
              <w:rPr>
                <w:rFonts w:ascii="Calibri" w:hAnsi="Calibri"/>
                <w:sz w:val="20"/>
                <w:szCs w:val="20"/>
              </w:rPr>
              <w:t>0</w:t>
            </w:r>
            <w:r>
              <w:rPr>
                <w:rFonts w:ascii="Calibri" w:hAnsi="Calibri"/>
                <w:sz w:val="20"/>
                <w:szCs w:val="20"/>
              </w:rPr>
              <w:t>3</w:t>
            </w:r>
          </w:p>
        </w:tc>
        <w:tc>
          <w:tcPr>
            <w:tcW w:w="14106" w:type="dxa"/>
            <w:vAlign w:val="center"/>
          </w:tcPr>
          <w:p w14:paraId="20650F17" w14:textId="05ED43BC" w:rsidR="008F5CA3" w:rsidRPr="002E30D3" w:rsidRDefault="008F5CA3" w:rsidP="00AC2556">
            <w:pPr>
              <w:rPr>
                <w:rFonts w:asciiTheme="minorHAnsi" w:hAnsiTheme="minorHAnsi"/>
                <w:sz w:val="20"/>
                <w:szCs w:val="20"/>
              </w:rPr>
            </w:pPr>
            <w:r w:rsidRPr="002E30D3">
              <w:rPr>
                <w:rFonts w:asciiTheme="minorHAnsi" w:hAnsiTheme="minorHAnsi"/>
                <w:sz w:val="20"/>
                <w:szCs w:val="20"/>
              </w:rPr>
              <w:t>The fenestration product manufacturer’s installation specifications shall be followed when installing these products. The space between the fenestration product and rough opening shall be completely filled with insulation. If batt insulation is used, it is cut to size and placed properly around the fenestration product.</w:t>
            </w:r>
          </w:p>
        </w:tc>
      </w:tr>
      <w:tr w:rsidR="008F5CA3" w:rsidRPr="002E30D3" w14:paraId="20650F1A" w14:textId="77777777" w:rsidTr="00A95BBA">
        <w:trPr>
          <w:gridAfter w:val="1"/>
          <w:wAfter w:w="57" w:type="dxa"/>
        </w:trPr>
        <w:tc>
          <w:tcPr>
            <w:tcW w:w="14574" w:type="dxa"/>
            <w:gridSpan w:val="2"/>
            <w:vAlign w:val="center"/>
          </w:tcPr>
          <w:p w14:paraId="20650F19" w14:textId="77777777" w:rsidR="008F5CA3" w:rsidRPr="002E30D3" w:rsidRDefault="008F5CA3" w:rsidP="00AC2556">
            <w:pPr>
              <w:tabs>
                <w:tab w:val="left" w:pos="3600"/>
                <w:tab w:val="left" w:pos="4680"/>
                <w:tab w:val="left" w:pos="5760"/>
                <w:tab w:val="left" w:pos="6930"/>
                <w:tab w:val="left" w:pos="8100"/>
                <w:tab w:val="left" w:pos="9090"/>
              </w:tabs>
              <w:rPr>
                <w:rFonts w:ascii="Calibri" w:hAnsi="Calibri"/>
                <w:sz w:val="20"/>
                <w:szCs w:val="20"/>
              </w:rPr>
            </w:pPr>
            <w:r w:rsidRPr="002E30D3">
              <w:rPr>
                <w:rFonts w:asciiTheme="minorHAnsi" w:hAnsiTheme="minorHAnsi"/>
                <w:b/>
                <w:sz w:val="18"/>
                <w:szCs w:val="18"/>
              </w:rPr>
              <w:t>The responsible person’s signature on this compliance document affirms that all applicable requirements in this table have been met.</w:t>
            </w:r>
          </w:p>
        </w:tc>
      </w:tr>
      <w:tr w:rsidR="007442E4" w:rsidRPr="006F5064" w14:paraId="20650F1C" w14:textId="77777777" w:rsidTr="00A95BBA">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58"/>
          <w:jc w:val="center"/>
        </w:trPr>
        <w:tc>
          <w:tcPr>
            <w:tcW w:w="14631" w:type="dxa"/>
            <w:gridSpan w:val="3"/>
          </w:tcPr>
          <w:p w14:paraId="20650F1B" w14:textId="77777777" w:rsidR="007442E4" w:rsidRPr="002E30D3" w:rsidRDefault="007442E4" w:rsidP="007442E4">
            <w:pPr>
              <w:keepNext/>
              <w:rPr>
                <w:rFonts w:ascii="Calibri" w:eastAsia="Calibri" w:hAnsi="Calibri"/>
                <w:b/>
                <w:sz w:val="28"/>
                <w:szCs w:val="28"/>
              </w:rPr>
            </w:pPr>
            <w:r>
              <w:rPr>
                <w:rFonts w:ascii="Calibri" w:eastAsia="Calibri" w:hAnsi="Calibri"/>
                <w:b/>
                <w:sz w:val="28"/>
                <w:szCs w:val="28"/>
              </w:rPr>
              <w:t>Mechanical and Plumbing</w:t>
            </w:r>
          </w:p>
        </w:tc>
      </w:tr>
    </w:tbl>
    <w:p w14:paraId="20650F1D" w14:textId="77777777" w:rsidR="007442E4" w:rsidRDefault="007442E4" w:rsidP="007442E4">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9"/>
        <w:gridCol w:w="3650"/>
        <w:gridCol w:w="3649"/>
        <w:gridCol w:w="3650"/>
      </w:tblGrid>
      <w:tr w:rsidR="007442E4" w:rsidRPr="00C24189" w14:paraId="20650F24" w14:textId="77777777" w:rsidTr="00A166B2">
        <w:trPr>
          <w:trHeight w:val="348"/>
        </w:trPr>
        <w:tc>
          <w:tcPr>
            <w:tcW w:w="14598" w:type="dxa"/>
            <w:gridSpan w:val="4"/>
            <w:shd w:val="clear" w:color="auto" w:fill="auto"/>
          </w:tcPr>
          <w:p w14:paraId="20650F1E" w14:textId="02D87679" w:rsidR="007442E4" w:rsidRPr="00D61457" w:rsidRDefault="00BD635E" w:rsidP="007442E4">
            <w:pPr>
              <w:keepNext/>
              <w:rPr>
                <w:rFonts w:ascii="Calibri" w:hAnsi="Calibri"/>
                <w:b/>
                <w:sz w:val="20"/>
                <w:szCs w:val="20"/>
              </w:rPr>
            </w:pPr>
            <w:r>
              <w:rPr>
                <w:rFonts w:ascii="Calibri" w:hAnsi="Calibri"/>
                <w:b/>
                <w:sz w:val="20"/>
                <w:szCs w:val="20"/>
              </w:rPr>
              <w:t xml:space="preserve">N. </w:t>
            </w:r>
            <w:r w:rsidR="00607E53">
              <w:rPr>
                <w:rFonts w:ascii="Calibri" w:hAnsi="Calibri"/>
                <w:b/>
                <w:sz w:val="20"/>
                <w:szCs w:val="20"/>
              </w:rPr>
              <w:t>Space Conditioning (SC) Systems – Heating/Cooling</w:t>
            </w:r>
            <w:r w:rsidR="007442E4" w:rsidRPr="00D61457">
              <w:rPr>
                <w:rFonts w:ascii="Calibri" w:hAnsi="Calibri"/>
                <w:b/>
                <w:sz w:val="20"/>
                <w:szCs w:val="20"/>
              </w:rPr>
              <w:t xml:space="preserve"> (</w:t>
            </w:r>
            <w:r w:rsidR="00607E53">
              <w:rPr>
                <w:rFonts w:ascii="Calibri" w:hAnsi="Calibri"/>
                <w:b/>
                <w:sz w:val="20"/>
                <w:szCs w:val="20"/>
              </w:rPr>
              <w:t>S</w:t>
            </w:r>
            <w:r w:rsidR="007442E4" w:rsidRPr="00D61457">
              <w:rPr>
                <w:rFonts w:ascii="Calibri" w:hAnsi="Calibri"/>
                <w:b/>
                <w:sz w:val="20"/>
                <w:szCs w:val="20"/>
              </w:rPr>
              <w:t>ection 150.2(b))</w:t>
            </w:r>
          </w:p>
          <w:p w14:paraId="20650F1F" w14:textId="0B219592" w:rsidR="00483430" w:rsidRDefault="00483430" w:rsidP="00483430">
            <w:pPr>
              <w:keepNext/>
              <w:rPr>
                <w:rFonts w:ascii="Calibri" w:hAnsi="Calibri"/>
                <w:sz w:val="18"/>
                <w:szCs w:val="18"/>
              </w:rPr>
            </w:pPr>
            <w:r>
              <w:rPr>
                <w:rFonts w:ascii="Calibri" w:hAnsi="Calibri"/>
                <w:sz w:val="18"/>
                <w:szCs w:val="18"/>
              </w:rPr>
              <w:t>Alterations to Space Conditioning Systems shall be exempt from HERS verification requirements as prerequisite for use of the CF1R-ALT-05 and CF2R- ALT-05  Compliance Documents.  If new space conditioning systems are installed or existing systems are altered and are not exempt from HERS verification, then a CF1R-ALT-0</w:t>
            </w:r>
            <w:ins w:id="70" w:author="Shewmaker, Michael@Energy" w:date="2018-12-03T15:19:00Z">
              <w:r w:rsidR="0039073A">
                <w:rPr>
                  <w:rFonts w:ascii="Calibri" w:hAnsi="Calibri"/>
                  <w:sz w:val="18"/>
                  <w:szCs w:val="18"/>
                </w:rPr>
                <w:t>2</w:t>
              </w:r>
            </w:ins>
            <w:del w:id="71" w:author="Shewmaker, Michael@Energy" w:date="2018-12-03T15:19:00Z">
              <w:r w:rsidDel="0039073A">
                <w:rPr>
                  <w:rFonts w:ascii="Calibri" w:hAnsi="Calibri"/>
                  <w:sz w:val="18"/>
                  <w:szCs w:val="18"/>
                </w:rPr>
                <w:delText>1</w:delText>
              </w:r>
            </w:del>
            <w:r>
              <w:rPr>
                <w:rFonts w:ascii="Calibri" w:hAnsi="Calibri"/>
                <w:sz w:val="18"/>
                <w:szCs w:val="18"/>
              </w:rPr>
              <w:t xml:space="preserve"> shall be completed and registered with a HERS Provider Data Registry.  </w:t>
            </w:r>
            <w:r>
              <w:rPr>
                <w:rFonts w:ascii="Calibri" w:hAnsi="Calibri"/>
                <w:bCs/>
                <w:sz w:val="18"/>
              </w:rPr>
              <w:t>In each row below for each dwelling unit in the building, check the box that indicates the exemption from HERS verification compliance:</w:t>
            </w:r>
          </w:p>
          <w:p w14:paraId="20650F20" w14:textId="77777777" w:rsidR="007442E4" w:rsidRDefault="007442E4" w:rsidP="007442E4">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a:  space conditioning system was not altered;</w:t>
            </w:r>
          </w:p>
          <w:p w14:paraId="20650F21" w14:textId="77777777" w:rsidR="007442E4" w:rsidRDefault="007442E4" w:rsidP="007442E4">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b:  less than 40 ft of ducts were added or replaced; </w:t>
            </w:r>
          </w:p>
          <w:p w14:paraId="20650F22" w14:textId="77777777" w:rsidR="007442E4" w:rsidRDefault="007442E4" w:rsidP="007442E4">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c:  (exempt from duct leakage testing) if:  the existing duct system was insulated with asbestos; </w:t>
            </w:r>
          </w:p>
          <w:p w14:paraId="20650F23" w14:textId="77777777" w:rsidR="007442E4" w:rsidRPr="00DE444B" w:rsidRDefault="007442E4" w:rsidP="007442E4">
            <w:pPr>
              <w:keepNext/>
              <w:rPr>
                <w:rFonts w:ascii="Calibri" w:hAnsi="Calibri"/>
                <w:sz w:val="18"/>
                <w:szCs w:val="18"/>
              </w:rPr>
            </w:pPr>
            <w:r>
              <w:rPr>
                <w:rFonts w:ascii="Calibri" w:hAnsi="Calibri"/>
                <w:sz w:val="18"/>
                <w:szCs w:val="18"/>
              </w:rPr>
              <w:sym w:font="Wingdings" w:char="F06F"/>
            </w:r>
            <w:r>
              <w:rPr>
                <w:rFonts w:ascii="Calibri" w:hAnsi="Calibri"/>
                <w:sz w:val="18"/>
                <w:szCs w:val="18"/>
              </w:rPr>
              <w:t xml:space="preserve">  d:  (exempt from duct leakage testing) if:  the existing duct system was previously tested and passed by a HERS Rater.</w:t>
            </w:r>
          </w:p>
        </w:tc>
      </w:tr>
      <w:tr w:rsidR="007442E4" w:rsidRPr="003E1E50" w14:paraId="20650F29" w14:textId="77777777" w:rsidTr="00A166B2">
        <w:trPr>
          <w:trHeight w:val="282"/>
        </w:trPr>
        <w:tc>
          <w:tcPr>
            <w:tcW w:w="3649" w:type="dxa"/>
            <w:vAlign w:val="center"/>
          </w:tcPr>
          <w:p w14:paraId="20650F25" w14:textId="77777777" w:rsidR="007442E4" w:rsidRPr="003E1E50" w:rsidRDefault="007442E4" w:rsidP="007442E4">
            <w:pPr>
              <w:keepNext/>
              <w:jc w:val="center"/>
              <w:rPr>
                <w:rFonts w:ascii="Calibri" w:hAnsi="Calibri"/>
                <w:sz w:val="18"/>
                <w:szCs w:val="18"/>
              </w:rPr>
            </w:pPr>
            <w:r w:rsidRPr="003E1E50">
              <w:rPr>
                <w:rFonts w:ascii="Calibri" w:hAnsi="Calibri"/>
                <w:sz w:val="18"/>
                <w:szCs w:val="18"/>
              </w:rPr>
              <w:t>01</w:t>
            </w:r>
          </w:p>
        </w:tc>
        <w:tc>
          <w:tcPr>
            <w:tcW w:w="3650" w:type="dxa"/>
            <w:vAlign w:val="center"/>
          </w:tcPr>
          <w:p w14:paraId="20650F26" w14:textId="77777777" w:rsidR="007442E4" w:rsidRPr="003E1E50" w:rsidRDefault="007442E4" w:rsidP="007442E4">
            <w:pPr>
              <w:keepNext/>
              <w:jc w:val="center"/>
              <w:rPr>
                <w:rFonts w:ascii="Calibri" w:hAnsi="Calibri"/>
                <w:sz w:val="18"/>
                <w:szCs w:val="18"/>
              </w:rPr>
            </w:pPr>
            <w:r w:rsidRPr="003E1E50">
              <w:rPr>
                <w:rFonts w:ascii="Calibri" w:hAnsi="Calibri"/>
                <w:sz w:val="18"/>
                <w:szCs w:val="18"/>
              </w:rPr>
              <w:t>02</w:t>
            </w:r>
          </w:p>
        </w:tc>
        <w:tc>
          <w:tcPr>
            <w:tcW w:w="3649" w:type="dxa"/>
            <w:vAlign w:val="center"/>
          </w:tcPr>
          <w:p w14:paraId="20650F27" w14:textId="77777777" w:rsidR="007442E4" w:rsidRPr="003E1E50" w:rsidRDefault="007442E4" w:rsidP="007442E4">
            <w:pPr>
              <w:keepNext/>
              <w:jc w:val="center"/>
              <w:rPr>
                <w:rFonts w:ascii="Calibri" w:hAnsi="Calibri"/>
                <w:sz w:val="18"/>
                <w:szCs w:val="18"/>
              </w:rPr>
            </w:pPr>
            <w:r w:rsidRPr="00362505">
              <w:rPr>
                <w:rFonts w:ascii="Calibri" w:hAnsi="Calibri"/>
                <w:sz w:val="18"/>
                <w:szCs w:val="20"/>
              </w:rPr>
              <w:t>03</w:t>
            </w:r>
          </w:p>
        </w:tc>
        <w:tc>
          <w:tcPr>
            <w:tcW w:w="3650" w:type="dxa"/>
            <w:vAlign w:val="center"/>
          </w:tcPr>
          <w:p w14:paraId="20650F28" w14:textId="77777777" w:rsidR="007442E4" w:rsidRPr="003E1E50" w:rsidRDefault="007442E4" w:rsidP="007442E4">
            <w:pPr>
              <w:keepNext/>
              <w:jc w:val="center"/>
              <w:rPr>
                <w:rFonts w:ascii="Calibri" w:hAnsi="Calibri"/>
                <w:sz w:val="18"/>
                <w:szCs w:val="18"/>
              </w:rPr>
            </w:pPr>
            <w:r>
              <w:rPr>
                <w:rFonts w:ascii="Calibri" w:hAnsi="Calibri"/>
                <w:sz w:val="18"/>
                <w:szCs w:val="18"/>
              </w:rPr>
              <w:t>04</w:t>
            </w:r>
          </w:p>
        </w:tc>
      </w:tr>
      <w:tr w:rsidR="007442E4" w:rsidRPr="00697221" w14:paraId="20650F2E" w14:textId="77777777" w:rsidTr="00A166B2">
        <w:trPr>
          <w:trHeight w:val="288"/>
        </w:trPr>
        <w:tc>
          <w:tcPr>
            <w:tcW w:w="3649" w:type="dxa"/>
            <w:vAlign w:val="center"/>
          </w:tcPr>
          <w:p w14:paraId="20650F2A" w14:textId="77777777" w:rsidR="007442E4" w:rsidRPr="00C24189" w:rsidRDefault="007442E4" w:rsidP="007442E4">
            <w:pPr>
              <w:keepNext/>
              <w:jc w:val="center"/>
              <w:rPr>
                <w:rFonts w:ascii="Calibri" w:hAnsi="Calibri"/>
                <w:sz w:val="18"/>
                <w:szCs w:val="18"/>
                <w:vertAlign w:val="superscript"/>
              </w:rPr>
            </w:pPr>
            <w:r>
              <w:rPr>
                <w:rFonts w:ascii="Calibri" w:hAnsi="Calibri"/>
                <w:sz w:val="18"/>
                <w:szCs w:val="18"/>
              </w:rPr>
              <w:t>Dwelling Unit Name</w:t>
            </w:r>
          </w:p>
        </w:tc>
        <w:tc>
          <w:tcPr>
            <w:tcW w:w="3650" w:type="dxa"/>
            <w:vAlign w:val="center"/>
          </w:tcPr>
          <w:p w14:paraId="20650F2B" w14:textId="77777777" w:rsidR="007442E4" w:rsidRPr="00C24189" w:rsidRDefault="007442E4" w:rsidP="007442E4">
            <w:pPr>
              <w:keepNext/>
              <w:jc w:val="center"/>
              <w:rPr>
                <w:rFonts w:ascii="Calibri" w:hAnsi="Calibri"/>
                <w:sz w:val="18"/>
                <w:szCs w:val="18"/>
              </w:rPr>
            </w:pPr>
            <w:r w:rsidRPr="00697221">
              <w:rPr>
                <w:rFonts w:ascii="Calibri" w:hAnsi="Calibri"/>
                <w:sz w:val="18"/>
                <w:szCs w:val="18"/>
              </w:rPr>
              <w:t>SC System Identification or Name</w:t>
            </w:r>
          </w:p>
        </w:tc>
        <w:tc>
          <w:tcPr>
            <w:tcW w:w="3649" w:type="dxa"/>
            <w:vAlign w:val="center"/>
          </w:tcPr>
          <w:p w14:paraId="20650F2C" w14:textId="77777777" w:rsidR="007442E4" w:rsidRPr="00697221" w:rsidRDefault="007442E4" w:rsidP="007442E4">
            <w:pPr>
              <w:keepNext/>
              <w:jc w:val="center"/>
              <w:rPr>
                <w:rFonts w:ascii="Calibri" w:hAnsi="Calibri"/>
                <w:sz w:val="18"/>
                <w:szCs w:val="18"/>
              </w:rPr>
            </w:pPr>
            <w:r w:rsidRPr="00697221">
              <w:rPr>
                <w:rFonts w:ascii="Calibri" w:hAnsi="Calibri"/>
                <w:sz w:val="18"/>
                <w:szCs w:val="18"/>
              </w:rPr>
              <w:t>SC System Location or Area Served</w:t>
            </w:r>
          </w:p>
        </w:tc>
        <w:tc>
          <w:tcPr>
            <w:tcW w:w="3650" w:type="dxa"/>
            <w:vAlign w:val="center"/>
          </w:tcPr>
          <w:p w14:paraId="20650F2D" w14:textId="77777777" w:rsidR="007442E4" w:rsidRPr="00697221" w:rsidRDefault="007442E4" w:rsidP="007442E4">
            <w:pPr>
              <w:keepNext/>
              <w:jc w:val="center"/>
              <w:rPr>
                <w:rFonts w:ascii="Calibri" w:hAnsi="Calibri"/>
                <w:sz w:val="18"/>
                <w:szCs w:val="18"/>
              </w:rPr>
            </w:pPr>
            <w:r>
              <w:rPr>
                <w:rFonts w:ascii="Calibri" w:hAnsi="Calibri"/>
                <w:sz w:val="18"/>
                <w:szCs w:val="18"/>
              </w:rPr>
              <w:t>Exemption from HERS Verification</w:t>
            </w:r>
          </w:p>
        </w:tc>
      </w:tr>
      <w:tr w:rsidR="007442E4" w:rsidRPr="00C24189" w14:paraId="20650F33" w14:textId="77777777" w:rsidTr="00A166B2">
        <w:trPr>
          <w:trHeight w:val="432"/>
        </w:trPr>
        <w:tc>
          <w:tcPr>
            <w:tcW w:w="3649" w:type="dxa"/>
            <w:vAlign w:val="center"/>
          </w:tcPr>
          <w:p w14:paraId="20650F2F" w14:textId="77777777" w:rsidR="007442E4" w:rsidRPr="00C24189" w:rsidRDefault="007442E4" w:rsidP="007442E4">
            <w:pPr>
              <w:keepNext/>
              <w:jc w:val="center"/>
              <w:rPr>
                <w:rFonts w:ascii="Calibri" w:hAnsi="Calibri"/>
                <w:sz w:val="18"/>
                <w:szCs w:val="18"/>
              </w:rPr>
            </w:pPr>
          </w:p>
        </w:tc>
        <w:tc>
          <w:tcPr>
            <w:tcW w:w="3650" w:type="dxa"/>
            <w:vAlign w:val="center"/>
          </w:tcPr>
          <w:p w14:paraId="20650F30" w14:textId="77777777" w:rsidR="007442E4" w:rsidRPr="00C24189" w:rsidRDefault="007442E4" w:rsidP="007442E4">
            <w:pPr>
              <w:keepNext/>
              <w:jc w:val="center"/>
              <w:rPr>
                <w:rFonts w:ascii="Calibri" w:hAnsi="Calibri"/>
                <w:sz w:val="18"/>
                <w:szCs w:val="18"/>
              </w:rPr>
            </w:pPr>
          </w:p>
        </w:tc>
        <w:tc>
          <w:tcPr>
            <w:tcW w:w="3649" w:type="dxa"/>
            <w:vAlign w:val="center"/>
          </w:tcPr>
          <w:p w14:paraId="20650F31" w14:textId="77777777" w:rsidR="007442E4" w:rsidRPr="00C24189" w:rsidRDefault="007442E4" w:rsidP="007442E4">
            <w:pPr>
              <w:keepNext/>
              <w:jc w:val="center"/>
              <w:rPr>
                <w:rFonts w:ascii="Calibri" w:hAnsi="Calibri"/>
                <w:sz w:val="18"/>
                <w:szCs w:val="18"/>
              </w:rPr>
            </w:pPr>
          </w:p>
        </w:tc>
        <w:tc>
          <w:tcPr>
            <w:tcW w:w="3650" w:type="dxa"/>
            <w:vAlign w:val="center"/>
          </w:tcPr>
          <w:p w14:paraId="20650F32"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38" w14:textId="77777777" w:rsidTr="00A166B2">
        <w:trPr>
          <w:trHeight w:val="432"/>
        </w:trPr>
        <w:tc>
          <w:tcPr>
            <w:tcW w:w="3649" w:type="dxa"/>
            <w:vAlign w:val="center"/>
          </w:tcPr>
          <w:p w14:paraId="20650F34" w14:textId="77777777" w:rsidR="007442E4" w:rsidRPr="00C24189" w:rsidRDefault="007442E4" w:rsidP="007442E4">
            <w:pPr>
              <w:keepNext/>
              <w:jc w:val="center"/>
              <w:rPr>
                <w:rFonts w:ascii="Calibri" w:hAnsi="Calibri"/>
                <w:sz w:val="18"/>
                <w:szCs w:val="18"/>
              </w:rPr>
            </w:pPr>
          </w:p>
        </w:tc>
        <w:tc>
          <w:tcPr>
            <w:tcW w:w="3650" w:type="dxa"/>
            <w:vAlign w:val="center"/>
          </w:tcPr>
          <w:p w14:paraId="20650F35" w14:textId="77777777" w:rsidR="007442E4" w:rsidRPr="00C24189" w:rsidRDefault="007442E4" w:rsidP="007442E4">
            <w:pPr>
              <w:keepNext/>
              <w:jc w:val="center"/>
              <w:rPr>
                <w:rFonts w:ascii="Calibri" w:hAnsi="Calibri"/>
                <w:sz w:val="18"/>
                <w:szCs w:val="18"/>
              </w:rPr>
            </w:pPr>
          </w:p>
        </w:tc>
        <w:tc>
          <w:tcPr>
            <w:tcW w:w="3649" w:type="dxa"/>
            <w:vAlign w:val="center"/>
          </w:tcPr>
          <w:p w14:paraId="20650F36" w14:textId="77777777" w:rsidR="007442E4" w:rsidRPr="00C24189" w:rsidRDefault="007442E4" w:rsidP="007442E4">
            <w:pPr>
              <w:keepNext/>
              <w:jc w:val="center"/>
              <w:rPr>
                <w:rFonts w:ascii="Calibri" w:hAnsi="Calibri"/>
                <w:sz w:val="18"/>
                <w:szCs w:val="18"/>
              </w:rPr>
            </w:pPr>
          </w:p>
        </w:tc>
        <w:tc>
          <w:tcPr>
            <w:tcW w:w="3650" w:type="dxa"/>
            <w:vAlign w:val="center"/>
          </w:tcPr>
          <w:p w14:paraId="20650F37"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3D" w14:textId="77777777" w:rsidTr="00A166B2">
        <w:trPr>
          <w:trHeight w:val="432"/>
        </w:trPr>
        <w:tc>
          <w:tcPr>
            <w:tcW w:w="3649" w:type="dxa"/>
            <w:vAlign w:val="center"/>
          </w:tcPr>
          <w:p w14:paraId="20650F39" w14:textId="77777777" w:rsidR="007442E4" w:rsidRPr="00C24189" w:rsidRDefault="007442E4" w:rsidP="007442E4">
            <w:pPr>
              <w:keepNext/>
              <w:jc w:val="center"/>
              <w:rPr>
                <w:rFonts w:ascii="Calibri" w:hAnsi="Calibri"/>
                <w:sz w:val="18"/>
                <w:szCs w:val="18"/>
              </w:rPr>
            </w:pPr>
          </w:p>
        </w:tc>
        <w:tc>
          <w:tcPr>
            <w:tcW w:w="3650" w:type="dxa"/>
            <w:vAlign w:val="center"/>
          </w:tcPr>
          <w:p w14:paraId="20650F3A" w14:textId="77777777" w:rsidR="007442E4" w:rsidRPr="00C24189" w:rsidRDefault="007442E4" w:rsidP="007442E4">
            <w:pPr>
              <w:keepNext/>
              <w:jc w:val="center"/>
              <w:rPr>
                <w:rFonts w:ascii="Calibri" w:hAnsi="Calibri"/>
                <w:sz w:val="18"/>
                <w:szCs w:val="18"/>
              </w:rPr>
            </w:pPr>
          </w:p>
        </w:tc>
        <w:tc>
          <w:tcPr>
            <w:tcW w:w="3649" w:type="dxa"/>
            <w:vAlign w:val="center"/>
          </w:tcPr>
          <w:p w14:paraId="20650F3B" w14:textId="77777777" w:rsidR="007442E4" w:rsidRPr="00C24189" w:rsidRDefault="007442E4" w:rsidP="007442E4">
            <w:pPr>
              <w:keepNext/>
              <w:jc w:val="center"/>
              <w:rPr>
                <w:rFonts w:ascii="Calibri" w:hAnsi="Calibri"/>
                <w:sz w:val="18"/>
                <w:szCs w:val="18"/>
              </w:rPr>
            </w:pPr>
          </w:p>
        </w:tc>
        <w:tc>
          <w:tcPr>
            <w:tcW w:w="3650" w:type="dxa"/>
            <w:vAlign w:val="center"/>
          </w:tcPr>
          <w:p w14:paraId="20650F3C"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42" w14:textId="77777777" w:rsidTr="00A166B2">
        <w:trPr>
          <w:trHeight w:val="432"/>
        </w:trPr>
        <w:tc>
          <w:tcPr>
            <w:tcW w:w="3649" w:type="dxa"/>
            <w:vAlign w:val="center"/>
          </w:tcPr>
          <w:p w14:paraId="20650F3E" w14:textId="77777777" w:rsidR="007442E4" w:rsidRPr="00C24189" w:rsidRDefault="007442E4" w:rsidP="007442E4">
            <w:pPr>
              <w:keepNext/>
              <w:jc w:val="center"/>
              <w:rPr>
                <w:rFonts w:ascii="Calibri" w:hAnsi="Calibri"/>
                <w:sz w:val="18"/>
                <w:szCs w:val="18"/>
              </w:rPr>
            </w:pPr>
          </w:p>
        </w:tc>
        <w:tc>
          <w:tcPr>
            <w:tcW w:w="3650" w:type="dxa"/>
            <w:vAlign w:val="center"/>
          </w:tcPr>
          <w:p w14:paraId="20650F3F" w14:textId="77777777" w:rsidR="007442E4" w:rsidRPr="00C24189" w:rsidRDefault="007442E4" w:rsidP="007442E4">
            <w:pPr>
              <w:keepNext/>
              <w:jc w:val="center"/>
              <w:rPr>
                <w:rFonts w:ascii="Calibri" w:hAnsi="Calibri"/>
                <w:sz w:val="18"/>
                <w:szCs w:val="18"/>
              </w:rPr>
            </w:pPr>
          </w:p>
        </w:tc>
        <w:tc>
          <w:tcPr>
            <w:tcW w:w="3649" w:type="dxa"/>
            <w:vAlign w:val="center"/>
          </w:tcPr>
          <w:p w14:paraId="20650F40" w14:textId="77777777" w:rsidR="007442E4" w:rsidRPr="00C24189" w:rsidRDefault="007442E4" w:rsidP="007442E4">
            <w:pPr>
              <w:keepNext/>
              <w:jc w:val="center"/>
              <w:rPr>
                <w:rFonts w:ascii="Calibri" w:hAnsi="Calibri"/>
                <w:sz w:val="18"/>
                <w:szCs w:val="18"/>
              </w:rPr>
            </w:pPr>
          </w:p>
        </w:tc>
        <w:tc>
          <w:tcPr>
            <w:tcW w:w="3650" w:type="dxa"/>
            <w:vAlign w:val="center"/>
          </w:tcPr>
          <w:p w14:paraId="20650F41"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47" w14:textId="77777777" w:rsidTr="00A166B2">
        <w:trPr>
          <w:trHeight w:val="432"/>
        </w:trPr>
        <w:tc>
          <w:tcPr>
            <w:tcW w:w="3649" w:type="dxa"/>
            <w:vAlign w:val="center"/>
          </w:tcPr>
          <w:p w14:paraId="20650F43" w14:textId="77777777" w:rsidR="007442E4" w:rsidRPr="00C24189" w:rsidRDefault="007442E4" w:rsidP="007442E4">
            <w:pPr>
              <w:keepNext/>
              <w:jc w:val="center"/>
              <w:rPr>
                <w:rFonts w:ascii="Calibri" w:hAnsi="Calibri"/>
                <w:sz w:val="18"/>
                <w:szCs w:val="18"/>
              </w:rPr>
            </w:pPr>
          </w:p>
        </w:tc>
        <w:tc>
          <w:tcPr>
            <w:tcW w:w="3650" w:type="dxa"/>
            <w:vAlign w:val="center"/>
          </w:tcPr>
          <w:p w14:paraId="20650F44" w14:textId="77777777" w:rsidR="007442E4" w:rsidRPr="00C24189" w:rsidRDefault="007442E4" w:rsidP="007442E4">
            <w:pPr>
              <w:keepNext/>
              <w:jc w:val="center"/>
              <w:rPr>
                <w:rFonts w:ascii="Calibri" w:hAnsi="Calibri"/>
                <w:sz w:val="18"/>
                <w:szCs w:val="18"/>
              </w:rPr>
            </w:pPr>
          </w:p>
        </w:tc>
        <w:tc>
          <w:tcPr>
            <w:tcW w:w="3649" w:type="dxa"/>
            <w:vAlign w:val="center"/>
          </w:tcPr>
          <w:p w14:paraId="20650F45" w14:textId="77777777" w:rsidR="007442E4" w:rsidRPr="00C24189" w:rsidRDefault="007442E4" w:rsidP="007442E4">
            <w:pPr>
              <w:keepNext/>
              <w:jc w:val="center"/>
              <w:rPr>
                <w:rFonts w:ascii="Calibri" w:hAnsi="Calibri"/>
                <w:sz w:val="18"/>
                <w:szCs w:val="18"/>
              </w:rPr>
            </w:pPr>
          </w:p>
        </w:tc>
        <w:tc>
          <w:tcPr>
            <w:tcW w:w="3650" w:type="dxa"/>
            <w:vAlign w:val="center"/>
          </w:tcPr>
          <w:p w14:paraId="20650F46"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4C" w14:textId="77777777" w:rsidTr="00A166B2">
        <w:trPr>
          <w:trHeight w:val="432"/>
        </w:trPr>
        <w:tc>
          <w:tcPr>
            <w:tcW w:w="3649" w:type="dxa"/>
            <w:vAlign w:val="center"/>
          </w:tcPr>
          <w:p w14:paraId="20650F48" w14:textId="77777777" w:rsidR="007442E4" w:rsidRPr="00C24189" w:rsidRDefault="007442E4" w:rsidP="007442E4">
            <w:pPr>
              <w:keepNext/>
              <w:jc w:val="center"/>
              <w:rPr>
                <w:rFonts w:ascii="Calibri" w:hAnsi="Calibri"/>
                <w:sz w:val="18"/>
                <w:szCs w:val="18"/>
              </w:rPr>
            </w:pPr>
          </w:p>
        </w:tc>
        <w:tc>
          <w:tcPr>
            <w:tcW w:w="3650" w:type="dxa"/>
            <w:vAlign w:val="center"/>
          </w:tcPr>
          <w:p w14:paraId="20650F49" w14:textId="77777777" w:rsidR="007442E4" w:rsidRPr="00C24189" w:rsidRDefault="007442E4" w:rsidP="007442E4">
            <w:pPr>
              <w:keepNext/>
              <w:jc w:val="center"/>
              <w:rPr>
                <w:rFonts w:ascii="Calibri" w:hAnsi="Calibri"/>
                <w:sz w:val="18"/>
                <w:szCs w:val="18"/>
              </w:rPr>
            </w:pPr>
          </w:p>
        </w:tc>
        <w:tc>
          <w:tcPr>
            <w:tcW w:w="3649" w:type="dxa"/>
            <w:vAlign w:val="center"/>
          </w:tcPr>
          <w:p w14:paraId="20650F4A" w14:textId="77777777" w:rsidR="007442E4" w:rsidRPr="00C24189" w:rsidRDefault="007442E4" w:rsidP="007442E4">
            <w:pPr>
              <w:keepNext/>
              <w:jc w:val="center"/>
              <w:rPr>
                <w:rFonts w:ascii="Calibri" w:hAnsi="Calibri"/>
                <w:sz w:val="18"/>
                <w:szCs w:val="18"/>
              </w:rPr>
            </w:pPr>
          </w:p>
        </w:tc>
        <w:tc>
          <w:tcPr>
            <w:tcW w:w="3650" w:type="dxa"/>
            <w:vAlign w:val="center"/>
          </w:tcPr>
          <w:p w14:paraId="20650F4B"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51" w14:textId="77777777" w:rsidTr="00A166B2">
        <w:trPr>
          <w:trHeight w:val="432"/>
        </w:trPr>
        <w:tc>
          <w:tcPr>
            <w:tcW w:w="3649" w:type="dxa"/>
            <w:vAlign w:val="center"/>
          </w:tcPr>
          <w:p w14:paraId="20650F4D" w14:textId="77777777" w:rsidR="007442E4" w:rsidRPr="00C24189" w:rsidRDefault="007442E4" w:rsidP="007442E4">
            <w:pPr>
              <w:keepNext/>
              <w:jc w:val="center"/>
              <w:rPr>
                <w:rFonts w:ascii="Calibri" w:hAnsi="Calibri"/>
                <w:sz w:val="18"/>
                <w:szCs w:val="18"/>
              </w:rPr>
            </w:pPr>
          </w:p>
        </w:tc>
        <w:tc>
          <w:tcPr>
            <w:tcW w:w="3650" w:type="dxa"/>
            <w:vAlign w:val="center"/>
          </w:tcPr>
          <w:p w14:paraId="20650F4E" w14:textId="77777777" w:rsidR="007442E4" w:rsidRPr="00C24189" w:rsidRDefault="007442E4" w:rsidP="007442E4">
            <w:pPr>
              <w:keepNext/>
              <w:jc w:val="center"/>
              <w:rPr>
                <w:rFonts w:ascii="Calibri" w:hAnsi="Calibri"/>
                <w:sz w:val="18"/>
                <w:szCs w:val="18"/>
              </w:rPr>
            </w:pPr>
          </w:p>
        </w:tc>
        <w:tc>
          <w:tcPr>
            <w:tcW w:w="3649" w:type="dxa"/>
            <w:vAlign w:val="center"/>
          </w:tcPr>
          <w:p w14:paraId="20650F4F" w14:textId="77777777" w:rsidR="007442E4" w:rsidRPr="00C24189" w:rsidRDefault="007442E4" w:rsidP="007442E4">
            <w:pPr>
              <w:keepNext/>
              <w:jc w:val="center"/>
              <w:rPr>
                <w:rFonts w:ascii="Calibri" w:hAnsi="Calibri"/>
                <w:sz w:val="18"/>
                <w:szCs w:val="18"/>
              </w:rPr>
            </w:pPr>
          </w:p>
        </w:tc>
        <w:tc>
          <w:tcPr>
            <w:tcW w:w="3650" w:type="dxa"/>
            <w:vAlign w:val="center"/>
          </w:tcPr>
          <w:p w14:paraId="20650F50"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56" w14:textId="77777777" w:rsidTr="00A166B2">
        <w:trPr>
          <w:trHeight w:val="432"/>
        </w:trPr>
        <w:tc>
          <w:tcPr>
            <w:tcW w:w="3649" w:type="dxa"/>
            <w:vAlign w:val="center"/>
          </w:tcPr>
          <w:p w14:paraId="20650F52" w14:textId="77777777" w:rsidR="007442E4" w:rsidRPr="00C24189" w:rsidRDefault="007442E4" w:rsidP="007442E4">
            <w:pPr>
              <w:keepNext/>
              <w:jc w:val="center"/>
              <w:rPr>
                <w:rFonts w:ascii="Calibri" w:hAnsi="Calibri"/>
                <w:sz w:val="18"/>
                <w:szCs w:val="18"/>
              </w:rPr>
            </w:pPr>
          </w:p>
        </w:tc>
        <w:tc>
          <w:tcPr>
            <w:tcW w:w="3650" w:type="dxa"/>
            <w:vAlign w:val="center"/>
          </w:tcPr>
          <w:p w14:paraId="20650F53" w14:textId="77777777" w:rsidR="007442E4" w:rsidRPr="00C24189" w:rsidRDefault="007442E4" w:rsidP="007442E4">
            <w:pPr>
              <w:keepNext/>
              <w:jc w:val="center"/>
              <w:rPr>
                <w:rFonts w:ascii="Calibri" w:hAnsi="Calibri"/>
                <w:sz w:val="18"/>
                <w:szCs w:val="18"/>
              </w:rPr>
            </w:pPr>
          </w:p>
        </w:tc>
        <w:tc>
          <w:tcPr>
            <w:tcW w:w="3649" w:type="dxa"/>
            <w:vAlign w:val="center"/>
          </w:tcPr>
          <w:p w14:paraId="20650F54" w14:textId="77777777" w:rsidR="007442E4" w:rsidRPr="00C24189" w:rsidRDefault="007442E4" w:rsidP="007442E4">
            <w:pPr>
              <w:keepNext/>
              <w:jc w:val="center"/>
              <w:rPr>
                <w:rFonts w:ascii="Calibri" w:hAnsi="Calibri"/>
                <w:sz w:val="18"/>
                <w:szCs w:val="18"/>
              </w:rPr>
            </w:pPr>
          </w:p>
        </w:tc>
        <w:tc>
          <w:tcPr>
            <w:tcW w:w="3650" w:type="dxa"/>
            <w:vAlign w:val="center"/>
          </w:tcPr>
          <w:p w14:paraId="20650F55"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5B" w14:textId="77777777" w:rsidTr="00A166B2">
        <w:trPr>
          <w:trHeight w:val="432"/>
        </w:trPr>
        <w:tc>
          <w:tcPr>
            <w:tcW w:w="3649" w:type="dxa"/>
            <w:vAlign w:val="center"/>
          </w:tcPr>
          <w:p w14:paraId="20650F57" w14:textId="77777777" w:rsidR="007442E4" w:rsidRPr="00C24189" w:rsidRDefault="007442E4" w:rsidP="007442E4">
            <w:pPr>
              <w:keepNext/>
              <w:jc w:val="center"/>
              <w:rPr>
                <w:rFonts w:ascii="Calibri" w:hAnsi="Calibri"/>
                <w:sz w:val="18"/>
                <w:szCs w:val="18"/>
              </w:rPr>
            </w:pPr>
          </w:p>
        </w:tc>
        <w:tc>
          <w:tcPr>
            <w:tcW w:w="3650" w:type="dxa"/>
            <w:vAlign w:val="center"/>
          </w:tcPr>
          <w:p w14:paraId="20650F58" w14:textId="77777777" w:rsidR="007442E4" w:rsidRPr="00C24189" w:rsidRDefault="007442E4" w:rsidP="007442E4">
            <w:pPr>
              <w:keepNext/>
              <w:jc w:val="center"/>
              <w:rPr>
                <w:rFonts w:ascii="Calibri" w:hAnsi="Calibri"/>
                <w:sz w:val="18"/>
                <w:szCs w:val="18"/>
              </w:rPr>
            </w:pPr>
          </w:p>
        </w:tc>
        <w:tc>
          <w:tcPr>
            <w:tcW w:w="3649" w:type="dxa"/>
            <w:vAlign w:val="center"/>
          </w:tcPr>
          <w:p w14:paraId="20650F59" w14:textId="77777777" w:rsidR="007442E4" w:rsidRPr="00C24189" w:rsidRDefault="007442E4" w:rsidP="007442E4">
            <w:pPr>
              <w:keepNext/>
              <w:jc w:val="center"/>
              <w:rPr>
                <w:rFonts w:ascii="Calibri" w:hAnsi="Calibri"/>
                <w:sz w:val="18"/>
                <w:szCs w:val="18"/>
              </w:rPr>
            </w:pPr>
          </w:p>
        </w:tc>
        <w:tc>
          <w:tcPr>
            <w:tcW w:w="3650" w:type="dxa"/>
            <w:vAlign w:val="center"/>
          </w:tcPr>
          <w:p w14:paraId="20650F5A"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60" w14:textId="77777777" w:rsidTr="00A166B2">
        <w:trPr>
          <w:trHeight w:val="432"/>
        </w:trPr>
        <w:tc>
          <w:tcPr>
            <w:tcW w:w="3649" w:type="dxa"/>
            <w:vAlign w:val="center"/>
          </w:tcPr>
          <w:p w14:paraId="20650F5C" w14:textId="77777777" w:rsidR="007442E4" w:rsidRPr="00C24189" w:rsidRDefault="007442E4" w:rsidP="007442E4">
            <w:pPr>
              <w:keepNext/>
              <w:jc w:val="center"/>
              <w:rPr>
                <w:rFonts w:ascii="Calibri" w:hAnsi="Calibri"/>
                <w:sz w:val="18"/>
                <w:szCs w:val="18"/>
              </w:rPr>
            </w:pPr>
          </w:p>
        </w:tc>
        <w:tc>
          <w:tcPr>
            <w:tcW w:w="3650" w:type="dxa"/>
            <w:vAlign w:val="center"/>
          </w:tcPr>
          <w:p w14:paraId="20650F5D" w14:textId="77777777" w:rsidR="007442E4" w:rsidRPr="00C24189" w:rsidRDefault="007442E4" w:rsidP="007442E4">
            <w:pPr>
              <w:keepNext/>
              <w:jc w:val="center"/>
              <w:rPr>
                <w:rFonts w:ascii="Calibri" w:hAnsi="Calibri"/>
                <w:sz w:val="18"/>
                <w:szCs w:val="18"/>
              </w:rPr>
            </w:pPr>
          </w:p>
        </w:tc>
        <w:tc>
          <w:tcPr>
            <w:tcW w:w="3649" w:type="dxa"/>
            <w:vAlign w:val="center"/>
          </w:tcPr>
          <w:p w14:paraId="20650F5E" w14:textId="77777777" w:rsidR="007442E4" w:rsidRPr="00C24189" w:rsidRDefault="007442E4" w:rsidP="007442E4">
            <w:pPr>
              <w:keepNext/>
              <w:jc w:val="center"/>
              <w:rPr>
                <w:rFonts w:ascii="Calibri" w:hAnsi="Calibri"/>
                <w:sz w:val="18"/>
                <w:szCs w:val="18"/>
              </w:rPr>
            </w:pPr>
          </w:p>
        </w:tc>
        <w:tc>
          <w:tcPr>
            <w:tcW w:w="3650" w:type="dxa"/>
            <w:vAlign w:val="center"/>
          </w:tcPr>
          <w:p w14:paraId="20650F5F"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65" w14:textId="77777777" w:rsidTr="00A166B2">
        <w:trPr>
          <w:trHeight w:val="432"/>
        </w:trPr>
        <w:tc>
          <w:tcPr>
            <w:tcW w:w="3649" w:type="dxa"/>
            <w:vAlign w:val="center"/>
          </w:tcPr>
          <w:p w14:paraId="20650F61" w14:textId="77777777" w:rsidR="007442E4" w:rsidRPr="00C24189" w:rsidRDefault="007442E4" w:rsidP="007442E4">
            <w:pPr>
              <w:keepNext/>
              <w:jc w:val="center"/>
              <w:rPr>
                <w:rFonts w:ascii="Calibri" w:hAnsi="Calibri"/>
                <w:sz w:val="18"/>
                <w:szCs w:val="18"/>
              </w:rPr>
            </w:pPr>
          </w:p>
        </w:tc>
        <w:tc>
          <w:tcPr>
            <w:tcW w:w="3650" w:type="dxa"/>
            <w:vAlign w:val="center"/>
          </w:tcPr>
          <w:p w14:paraId="20650F62" w14:textId="77777777" w:rsidR="007442E4" w:rsidRPr="00C24189" w:rsidRDefault="007442E4" w:rsidP="007442E4">
            <w:pPr>
              <w:keepNext/>
              <w:jc w:val="center"/>
              <w:rPr>
                <w:rFonts w:ascii="Calibri" w:hAnsi="Calibri"/>
                <w:sz w:val="18"/>
                <w:szCs w:val="18"/>
              </w:rPr>
            </w:pPr>
          </w:p>
        </w:tc>
        <w:tc>
          <w:tcPr>
            <w:tcW w:w="3649" w:type="dxa"/>
            <w:vAlign w:val="center"/>
          </w:tcPr>
          <w:p w14:paraId="20650F63" w14:textId="77777777" w:rsidR="007442E4" w:rsidRPr="00C24189" w:rsidRDefault="007442E4" w:rsidP="007442E4">
            <w:pPr>
              <w:keepNext/>
              <w:jc w:val="center"/>
              <w:rPr>
                <w:rFonts w:ascii="Calibri" w:hAnsi="Calibri"/>
                <w:sz w:val="18"/>
                <w:szCs w:val="18"/>
              </w:rPr>
            </w:pPr>
          </w:p>
        </w:tc>
        <w:tc>
          <w:tcPr>
            <w:tcW w:w="3650" w:type="dxa"/>
            <w:vAlign w:val="center"/>
          </w:tcPr>
          <w:p w14:paraId="20650F64"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6A" w14:textId="77777777" w:rsidTr="00A166B2">
        <w:trPr>
          <w:trHeight w:val="432"/>
        </w:trPr>
        <w:tc>
          <w:tcPr>
            <w:tcW w:w="3649" w:type="dxa"/>
            <w:vAlign w:val="center"/>
          </w:tcPr>
          <w:p w14:paraId="20650F66" w14:textId="77777777" w:rsidR="007442E4" w:rsidRPr="00C24189" w:rsidRDefault="007442E4" w:rsidP="007442E4">
            <w:pPr>
              <w:keepNext/>
              <w:jc w:val="center"/>
              <w:rPr>
                <w:rFonts w:ascii="Calibri" w:hAnsi="Calibri"/>
                <w:sz w:val="18"/>
                <w:szCs w:val="18"/>
              </w:rPr>
            </w:pPr>
          </w:p>
        </w:tc>
        <w:tc>
          <w:tcPr>
            <w:tcW w:w="3650" w:type="dxa"/>
            <w:vAlign w:val="center"/>
          </w:tcPr>
          <w:p w14:paraId="20650F67" w14:textId="77777777" w:rsidR="007442E4" w:rsidRPr="00C24189" w:rsidRDefault="007442E4" w:rsidP="007442E4">
            <w:pPr>
              <w:keepNext/>
              <w:jc w:val="center"/>
              <w:rPr>
                <w:rFonts w:ascii="Calibri" w:hAnsi="Calibri"/>
                <w:sz w:val="18"/>
                <w:szCs w:val="18"/>
              </w:rPr>
            </w:pPr>
          </w:p>
        </w:tc>
        <w:tc>
          <w:tcPr>
            <w:tcW w:w="3649" w:type="dxa"/>
            <w:vAlign w:val="center"/>
          </w:tcPr>
          <w:p w14:paraId="20650F68" w14:textId="77777777" w:rsidR="007442E4" w:rsidRPr="00C24189" w:rsidRDefault="007442E4" w:rsidP="007442E4">
            <w:pPr>
              <w:keepNext/>
              <w:jc w:val="center"/>
              <w:rPr>
                <w:rFonts w:ascii="Calibri" w:hAnsi="Calibri"/>
                <w:sz w:val="18"/>
                <w:szCs w:val="18"/>
              </w:rPr>
            </w:pPr>
          </w:p>
        </w:tc>
        <w:tc>
          <w:tcPr>
            <w:tcW w:w="3650" w:type="dxa"/>
            <w:vAlign w:val="center"/>
          </w:tcPr>
          <w:p w14:paraId="20650F69"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r w:rsidR="007442E4" w:rsidRPr="00C24189" w14:paraId="20650F6F" w14:textId="77777777" w:rsidTr="00A166B2">
        <w:trPr>
          <w:trHeight w:val="432"/>
        </w:trPr>
        <w:tc>
          <w:tcPr>
            <w:tcW w:w="3649" w:type="dxa"/>
            <w:vAlign w:val="center"/>
          </w:tcPr>
          <w:p w14:paraId="20650F6B" w14:textId="77777777" w:rsidR="007442E4" w:rsidRPr="00C24189" w:rsidRDefault="007442E4" w:rsidP="007442E4">
            <w:pPr>
              <w:keepNext/>
              <w:jc w:val="center"/>
              <w:rPr>
                <w:rFonts w:ascii="Calibri" w:hAnsi="Calibri"/>
                <w:sz w:val="18"/>
                <w:szCs w:val="18"/>
              </w:rPr>
            </w:pPr>
          </w:p>
        </w:tc>
        <w:tc>
          <w:tcPr>
            <w:tcW w:w="3650" w:type="dxa"/>
            <w:vAlign w:val="center"/>
          </w:tcPr>
          <w:p w14:paraId="20650F6C" w14:textId="77777777" w:rsidR="007442E4" w:rsidRPr="00C24189" w:rsidRDefault="007442E4" w:rsidP="007442E4">
            <w:pPr>
              <w:keepNext/>
              <w:jc w:val="center"/>
              <w:rPr>
                <w:rFonts w:ascii="Calibri" w:hAnsi="Calibri"/>
                <w:sz w:val="18"/>
                <w:szCs w:val="18"/>
              </w:rPr>
            </w:pPr>
          </w:p>
        </w:tc>
        <w:tc>
          <w:tcPr>
            <w:tcW w:w="3649" w:type="dxa"/>
            <w:vAlign w:val="center"/>
          </w:tcPr>
          <w:p w14:paraId="20650F6D" w14:textId="77777777" w:rsidR="007442E4" w:rsidRPr="00C24189" w:rsidRDefault="007442E4" w:rsidP="007442E4">
            <w:pPr>
              <w:keepNext/>
              <w:jc w:val="center"/>
              <w:rPr>
                <w:rFonts w:ascii="Calibri" w:hAnsi="Calibri"/>
                <w:sz w:val="18"/>
                <w:szCs w:val="18"/>
              </w:rPr>
            </w:pPr>
          </w:p>
        </w:tc>
        <w:tc>
          <w:tcPr>
            <w:tcW w:w="3650" w:type="dxa"/>
            <w:vAlign w:val="center"/>
          </w:tcPr>
          <w:p w14:paraId="20650F6E" w14:textId="77777777" w:rsidR="007442E4" w:rsidRPr="00C24189" w:rsidRDefault="007442E4" w:rsidP="007442E4">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sidR="00BD635E">
              <w:rPr>
                <w:rFonts w:ascii="Calibri" w:hAnsi="Calibri"/>
                <w:bCs/>
                <w:sz w:val="18"/>
              </w:rPr>
              <w:t xml:space="preserve"> c</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d</w:t>
            </w:r>
          </w:p>
        </w:tc>
      </w:tr>
    </w:tbl>
    <w:p w14:paraId="20650F70" w14:textId="77777777" w:rsidR="00A166B2" w:rsidRDefault="00A166B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356"/>
        <w:gridCol w:w="1356"/>
        <w:gridCol w:w="879"/>
        <w:gridCol w:w="879"/>
        <w:gridCol w:w="879"/>
        <w:gridCol w:w="879"/>
        <w:gridCol w:w="879"/>
        <w:gridCol w:w="879"/>
        <w:gridCol w:w="879"/>
        <w:gridCol w:w="879"/>
        <w:gridCol w:w="879"/>
        <w:gridCol w:w="879"/>
        <w:gridCol w:w="879"/>
        <w:gridCol w:w="861"/>
        <w:gridCol w:w="18"/>
        <w:tblGridChange w:id="72">
          <w:tblGrid>
            <w:gridCol w:w="1356"/>
            <w:gridCol w:w="1356"/>
            <w:gridCol w:w="1356"/>
            <w:gridCol w:w="879"/>
            <w:gridCol w:w="879"/>
            <w:gridCol w:w="879"/>
            <w:gridCol w:w="879"/>
            <w:gridCol w:w="879"/>
            <w:gridCol w:w="879"/>
            <w:gridCol w:w="879"/>
            <w:gridCol w:w="879"/>
            <w:gridCol w:w="879"/>
            <w:gridCol w:w="879"/>
            <w:gridCol w:w="879"/>
            <w:gridCol w:w="861"/>
            <w:gridCol w:w="18"/>
          </w:tblGrid>
        </w:tblGridChange>
      </w:tblGrid>
      <w:tr w:rsidR="007442E4" w:rsidRPr="00D61457" w14:paraId="20650F72" w14:textId="77777777" w:rsidTr="00AC2556">
        <w:trPr>
          <w:gridAfter w:val="1"/>
          <w:wAfter w:w="18" w:type="dxa"/>
          <w:cantSplit/>
          <w:trHeight w:val="348"/>
        </w:trPr>
        <w:tc>
          <w:tcPr>
            <w:tcW w:w="14598" w:type="dxa"/>
            <w:gridSpan w:val="15"/>
            <w:vAlign w:val="center"/>
          </w:tcPr>
          <w:p w14:paraId="20650F71" w14:textId="4545A605" w:rsidR="007442E4" w:rsidRPr="00D61457" w:rsidRDefault="00492A89" w:rsidP="007442E4">
            <w:pPr>
              <w:keepNext/>
              <w:rPr>
                <w:rFonts w:ascii="Calibri" w:hAnsi="Calibri"/>
                <w:b/>
                <w:sz w:val="20"/>
                <w:szCs w:val="20"/>
              </w:rPr>
            </w:pPr>
            <w:r>
              <w:rPr>
                <w:rFonts w:ascii="Calibri" w:hAnsi="Calibri"/>
                <w:b/>
                <w:sz w:val="20"/>
                <w:szCs w:val="20"/>
              </w:rPr>
              <w:t xml:space="preserve">O. </w:t>
            </w:r>
            <w:r w:rsidR="00D4751C">
              <w:rPr>
                <w:rFonts w:ascii="Calibri" w:hAnsi="Calibri"/>
                <w:b/>
                <w:sz w:val="20"/>
                <w:szCs w:val="20"/>
              </w:rPr>
              <w:t>Installed Water Heating Sy</w:t>
            </w:r>
            <w:r w:rsidR="00607E53">
              <w:rPr>
                <w:rFonts w:ascii="Calibri" w:hAnsi="Calibri"/>
                <w:b/>
                <w:sz w:val="20"/>
                <w:szCs w:val="20"/>
              </w:rPr>
              <w:t>stems</w:t>
            </w:r>
            <w:r w:rsidR="007442E4" w:rsidRPr="00D61457">
              <w:rPr>
                <w:rFonts w:ascii="Calibri" w:hAnsi="Calibri"/>
                <w:b/>
                <w:sz w:val="20"/>
                <w:szCs w:val="20"/>
              </w:rPr>
              <w:t xml:space="preserve"> (Section 150.2(b)1G)</w:t>
            </w:r>
          </w:p>
        </w:tc>
      </w:tr>
      <w:tr w:rsidR="007442E4" w:rsidRPr="009B3A0C" w14:paraId="20650F82" w14:textId="77777777" w:rsidTr="00AC2556">
        <w:trPr>
          <w:cantSplit/>
          <w:trHeight w:val="277"/>
        </w:trPr>
        <w:tc>
          <w:tcPr>
            <w:tcW w:w="1356" w:type="dxa"/>
            <w:vAlign w:val="bottom"/>
          </w:tcPr>
          <w:p w14:paraId="20650F73"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356" w:type="dxa"/>
            <w:vAlign w:val="bottom"/>
          </w:tcPr>
          <w:p w14:paraId="20650F74"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356" w:type="dxa"/>
            <w:vAlign w:val="bottom"/>
          </w:tcPr>
          <w:p w14:paraId="20650F75"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03</w:t>
            </w:r>
          </w:p>
        </w:tc>
        <w:tc>
          <w:tcPr>
            <w:tcW w:w="879" w:type="dxa"/>
            <w:vAlign w:val="bottom"/>
          </w:tcPr>
          <w:p w14:paraId="20650F76"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04</w:t>
            </w:r>
          </w:p>
        </w:tc>
        <w:tc>
          <w:tcPr>
            <w:tcW w:w="879" w:type="dxa"/>
            <w:vAlign w:val="bottom"/>
          </w:tcPr>
          <w:p w14:paraId="20650F77"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879" w:type="dxa"/>
            <w:vAlign w:val="bottom"/>
          </w:tcPr>
          <w:p w14:paraId="20650F78"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06</w:t>
            </w:r>
          </w:p>
        </w:tc>
        <w:tc>
          <w:tcPr>
            <w:tcW w:w="879" w:type="dxa"/>
            <w:vAlign w:val="bottom"/>
          </w:tcPr>
          <w:p w14:paraId="20650F79"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07</w:t>
            </w:r>
          </w:p>
        </w:tc>
        <w:tc>
          <w:tcPr>
            <w:tcW w:w="879" w:type="dxa"/>
            <w:vAlign w:val="bottom"/>
          </w:tcPr>
          <w:p w14:paraId="20650F7A"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08</w:t>
            </w:r>
          </w:p>
        </w:tc>
        <w:tc>
          <w:tcPr>
            <w:tcW w:w="879" w:type="dxa"/>
            <w:vAlign w:val="bottom"/>
          </w:tcPr>
          <w:p w14:paraId="20650F7B"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09</w:t>
            </w:r>
          </w:p>
        </w:tc>
        <w:tc>
          <w:tcPr>
            <w:tcW w:w="879" w:type="dxa"/>
            <w:vAlign w:val="bottom"/>
          </w:tcPr>
          <w:p w14:paraId="20650F7C"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10</w:t>
            </w:r>
          </w:p>
        </w:tc>
        <w:tc>
          <w:tcPr>
            <w:tcW w:w="879" w:type="dxa"/>
            <w:vAlign w:val="bottom"/>
          </w:tcPr>
          <w:p w14:paraId="20650F7D"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11</w:t>
            </w:r>
          </w:p>
        </w:tc>
        <w:tc>
          <w:tcPr>
            <w:tcW w:w="879" w:type="dxa"/>
            <w:vAlign w:val="bottom"/>
          </w:tcPr>
          <w:p w14:paraId="20650F7E"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12</w:t>
            </w:r>
          </w:p>
        </w:tc>
        <w:tc>
          <w:tcPr>
            <w:tcW w:w="879" w:type="dxa"/>
            <w:vAlign w:val="bottom"/>
          </w:tcPr>
          <w:p w14:paraId="20650F7F"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13</w:t>
            </w:r>
          </w:p>
        </w:tc>
        <w:tc>
          <w:tcPr>
            <w:tcW w:w="879" w:type="dxa"/>
            <w:vAlign w:val="bottom"/>
          </w:tcPr>
          <w:p w14:paraId="20650F80"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14</w:t>
            </w:r>
          </w:p>
        </w:tc>
        <w:tc>
          <w:tcPr>
            <w:tcW w:w="879" w:type="dxa"/>
            <w:gridSpan w:val="2"/>
            <w:vAlign w:val="bottom"/>
          </w:tcPr>
          <w:p w14:paraId="20650F81"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15</w:t>
            </w:r>
          </w:p>
        </w:tc>
      </w:tr>
      <w:tr w:rsidR="007442E4" w:rsidRPr="009B3A0C" w14:paraId="20650F95" w14:textId="77777777" w:rsidTr="00AC2556">
        <w:trPr>
          <w:cantSplit/>
          <w:trHeight w:val="492"/>
        </w:trPr>
        <w:tc>
          <w:tcPr>
            <w:tcW w:w="1356" w:type="dxa"/>
            <w:vAlign w:val="bottom"/>
          </w:tcPr>
          <w:p w14:paraId="20650F83" w14:textId="77777777" w:rsidR="007442E4" w:rsidRPr="00E44868" w:rsidRDefault="007442E4" w:rsidP="007442E4">
            <w:pPr>
              <w:keepNext/>
              <w:jc w:val="center"/>
              <w:rPr>
                <w:rFonts w:ascii="Calibri" w:hAnsi="Calibri"/>
                <w:sz w:val="16"/>
                <w:szCs w:val="16"/>
                <w:vertAlign w:val="superscript"/>
              </w:rPr>
            </w:pPr>
            <w:r w:rsidRPr="00E44868">
              <w:rPr>
                <w:rFonts w:ascii="Calibri" w:hAnsi="Calibri"/>
                <w:sz w:val="16"/>
                <w:szCs w:val="16"/>
              </w:rPr>
              <w:t>Dwelling Unit Name</w:t>
            </w:r>
          </w:p>
        </w:tc>
        <w:tc>
          <w:tcPr>
            <w:tcW w:w="1356" w:type="dxa"/>
            <w:vAlign w:val="bottom"/>
          </w:tcPr>
          <w:p w14:paraId="20650F84" w14:textId="77777777" w:rsidR="007442E4" w:rsidRPr="00E44868" w:rsidRDefault="007442E4" w:rsidP="007442E4">
            <w:pPr>
              <w:keepNext/>
              <w:jc w:val="center"/>
              <w:rPr>
                <w:rFonts w:ascii="Calibri" w:hAnsi="Calibri"/>
                <w:sz w:val="16"/>
                <w:szCs w:val="16"/>
              </w:rPr>
            </w:pPr>
            <w:r w:rsidRPr="00E44868">
              <w:rPr>
                <w:rFonts w:ascii="Calibri" w:hAnsi="Calibri"/>
                <w:sz w:val="16"/>
                <w:szCs w:val="16"/>
              </w:rPr>
              <w:t>Water Heating System Identification or Name</w:t>
            </w:r>
          </w:p>
        </w:tc>
        <w:tc>
          <w:tcPr>
            <w:tcW w:w="1356" w:type="dxa"/>
            <w:vAlign w:val="bottom"/>
          </w:tcPr>
          <w:p w14:paraId="20650F85" w14:textId="77777777" w:rsidR="007442E4" w:rsidRPr="00E44868"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6"/>
              </w:rPr>
            </w:pPr>
            <w:r w:rsidRPr="00E44868">
              <w:rPr>
                <w:rFonts w:ascii="Calibri" w:hAnsi="Calibri"/>
                <w:sz w:val="16"/>
                <w:szCs w:val="16"/>
              </w:rPr>
              <w:t>Water Heating System Location or Area Served</w:t>
            </w:r>
          </w:p>
        </w:tc>
        <w:tc>
          <w:tcPr>
            <w:tcW w:w="879" w:type="dxa"/>
            <w:vAlign w:val="bottom"/>
          </w:tcPr>
          <w:p w14:paraId="20650F86"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Heating System Type</w:t>
            </w:r>
          </w:p>
        </w:tc>
        <w:tc>
          <w:tcPr>
            <w:tcW w:w="879" w:type="dxa"/>
            <w:vAlign w:val="bottom"/>
          </w:tcPr>
          <w:p w14:paraId="20650F87"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 Type</w:t>
            </w:r>
          </w:p>
        </w:tc>
        <w:tc>
          <w:tcPr>
            <w:tcW w:w="879" w:type="dxa"/>
            <w:vAlign w:val="bottom"/>
          </w:tcPr>
          <w:p w14:paraId="20650F88" w14:textId="77777777" w:rsidR="007442E4" w:rsidRDefault="00BD635E" w:rsidP="007442E4">
            <w:pPr>
              <w:keepNext/>
              <w:tabs>
                <w:tab w:val="left" w:pos="2160"/>
                <w:tab w:val="left" w:pos="2700"/>
                <w:tab w:val="left" w:pos="3420"/>
                <w:tab w:val="left" w:pos="3780"/>
                <w:tab w:val="left" w:pos="5760"/>
                <w:tab w:val="left" w:pos="7212"/>
              </w:tabs>
              <w:jc w:val="center"/>
              <w:rPr>
                <w:rFonts w:ascii="Calibri" w:hAnsi="Calibri" w:cs="Tahoma"/>
                <w:sz w:val="16"/>
                <w:szCs w:val="18"/>
              </w:rPr>
            </w:pPr>
            <w:r>
              <w:rPr>
                <w:rFonts w:ascii="Calibri" w:hAnsi="Calibri"/>
                <w:sz w:val="16"/>
                <w:szCs w:val="18"/>
              </w:rPr>
              <w:t># of Water Heaters in S</w:t>
            </w:r>
            <w:r w:rsidR="007442E4" w:rsidRPr="00CD7B1F">
              <w:rPr>
                <w:rFonts w:ascii="Calibri" w:hAnsi="Calibri"/>
                <w:sz w:val="16"/>
                <w:szCs w:val="18"/>
              </w:rPr>
              <w:t>ystem</w:t>
            </w:r>
          </w:p>
        </w:tc>
        <w:tc>
          <w:tcPr>
            <w:tcW w:w="879" w:type="dxa"/>
            <w:vAlign w:val="bottom"/>
          </w:tcPr>
          <w:p w14:paraId="20650F89"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w:t>
            </w:r>
          </w:p>
          <w:p w14:paraId="20650F8A"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Storage</w:t>
            </w:r>
          </w:p>
          <w:p w14:paraId="20650F8B" w14:textId="77777777" w:rsidR="007442E4" w:rsidRDefault="007442E4" w:rsidP="007442E4">
            <w:pPr>
              <w:keepNext/>
              <w:tabs>
                <w:tab w:val="left" w:pos="2160"/>
                <w:tab w:val="left" w:pos="2700"/>
                <w:tab w:val="left" w:pos="3420"/>
                <w:tab w:val="left" w:pos="3780"/>
                <w:tab w:val="left" w:pos="5760"/>
                <w:tab w:val="left" w:pos="7212"/>
              </w:tabs>
              <w:jc w:val="center"/>
              <w:rPr>
                <w:rFonts w:ascii="Calibri" w:hAnsi="Calibri" w:cs="Tahoma"/>
                <w:sz w:val="16"/>
                <w:szCs w:val="18"/>
              </w:rPr>
            </w:pPr>
            <w:r w:rsidRPr="00CD7B1F">
              <w:rPr>
                <w:rFonts w:ascii="Calibri" w:hAnsi="Calibri"/>
                <w:sz w:val="16"/>
                <w:szCs w:val="18"/>
              </w:rPr>
              <w:t>Volume (gal)</w:t>
            </w:r>
          </w:p>
        </w:tc>
        <w:tc>
          <w:tcPr>
            <w:tcW w:w="879" w:type="dxa"/>
            <w:vAlign w:val="bottom"/>
          </w:tcPr>
          <w:p w14:paraId="20650F8C"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Fuel Type</w:t>
            </w:r>
          </w:p>
        </w:tc>
        <w:tc>
          <w:tcPr>
            <w:tcW w:w="879" w:type="dxa"/>
            <w:vAlign w:val="bottom"/>
          </w:tcPr>
          <w:p w14:paraId="20650F8D"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Type</w:t>
            </w:r>
          </w:p>
        </w:tc>
        <w:tc>
          <w:tcPr>
            <w:tcW w:w="879" w:type="dxa"/>
            <w:vAlign w:val="bottom"/>
          </w:tcPr>
          <w:p w14:paraId="20650F8E"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Value</w:t>
            </w:r>
          </w:p>
        </w:tc>
        <w:tc>
          <w:tcPr>
            <w:tcW w:w="879" w:type="dxa"/>
            <w:vAlign w:val="bottom"/>
          </w:tcPr>
          <w:p w14:paraId="20650F8F"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Type</w:t>
            </w:r>
          </w:p>
        </w:tc>
        <w:tc>
          <w:tcPr>
            <w:tcW w:w="879" w:type="dxa"/>
            <w:vAlign w:val="bottom"/>
          </w:tcPr>
          <w:p w14:paraId="20650F90"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Value</w:t>
            </w:r>
          </w:p>
        </w:tc>
        <w:tc>
          <w:tcPr>
            <w:tcW w:w="879" w:type="dxa"/>
            <w:vAlign w:val="bottom"/>
          </w:tcPr>
          <w:p w14:paraId="20650F91"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Standby Loss (%)</w:t>
            </w:r>
          </w:p>
        </w:tc>
        <w:tc>
          <w:tcPr>
            <w:tcW w:w="879" w:type="dxa"/>
            <w:vAlign w:val="bottom"/>
          </w:tcPr>
          <w:p w14:paraId="20650F92"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Exterior Insul</w:t>
            </w:r>
            <w:r>
              <w:rPr>
                <w:rFonts w:ascii="Calibri" w:hAnsi="Calibri"/>
                <w:sz w:val="16"/>
                <w:szCs w:val="18"/>
              </w:rPr>
              <w:t>.</w:t>
            </w:r>
          </w:p>
          <w:p w14:paraId="20650F93"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Pr>
                <w:rFonts w:ascii="Calibri" w:hAnsi="Calibri"/>
                <w:sz w:val="16"/>
                <w:szCs w:val="18"/>
              </w:rPr>
              <w:t>R-Value</w:t>
            </w:r>
          </w:p>
        </w:tc>
        <w:tc>
          <w:tcPr>
            <w:tcW w:w="879" w:type="dxa"/>
            <w:gridSpan w:val="2"/>
            <w:vAlign w:val="bottom"/>
          </w:tcPr>
          <w:p w14:paraId="20650F94" w14:textId="77777777" w:rsidR="007442E4" w:rsidRDefault="007442E4" w:rsidP="007442E4">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Back-Up Solar Savings Fraction</w:t>
            </w:r>
          </w:p>
        </w:tc>
      </w:tr>
      <w:tr w:rsidR="007442E4" w:rsidRPr="009B3A0C" w14:paraId="20650FA5" w14:textId="77777777" w:rsidTr="00A95BBA">
        <w:trPr>
          <w:cantSplit/>
          <w:trHeight w:val="432"/>
        </w:trPr>
        <w:tc>
          <w:tcPr>
            <w:tcW w:w="1356" w:type="dxa"/>
            <w:vAlign w:val="center"/>
          </w:tcPr>
          <w:p w14:paraId="20650F96"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20650F97"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20650F98"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99"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9A"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9B"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9C"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9D"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9E"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9F"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0"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1"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2"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3" w14:textId="77777777" w:rsidR="007442E4" w:rsidRDefault="007442E4" w:rsidP="00A95BBA">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c>
          <w:tcPr>
            <w:tcW w:w="879" w:type="dxa"/>
            <w:gridSpan w:val="2"/>
            <w:vAlign w:val="center"/>
          </w:tcPr>
          <w:p w14:paraId="20650FA4" w14:textId="77777777" w:rsidR="007442E4" w:rsidRDefault="007442E4" w:rsidP="00A95BBA">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r>
      <w:tr w:rsidR="007442E4" w:rsidRPr="009B3A0C" w14:paraId="20650FB5" w14:textId="77777777" w:rsidTr="00A95BBA">
        <w:trPr>
          <w:cantSplit/>
          <w:trHeight w:val="432"/>
        </w:trPr>
        <w:tc>
          <w:tcPr>
            <w:tcW w:w="1356" w:type="dxa"/>
            <w:vAlign w:val="center"/>
          </w:tcPr>
          <w:p w14:paraId="20650FA6"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20650FA7"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20650FA8"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9"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A"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B"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C"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D"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E"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AF"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0"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1"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2"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3"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vAlign w:val="center"/>
          </w:tcPr>
          <w:p w14:paraId="20650FB4"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7442E4" w:rsidRPr="009B3A0C" w14:paraId="20650FC5" w14:textId="77777777" w:rsidTr="00A95BBA">
        <w:trPr>
          <w:cantSplit/>
          <w:trHeight w:val="432"/>
        </w:trPr>
        <w:tc>
          <w:tcPr>
            <w:tcW w:w="1356" w:type="dxa"/>
            <w:vAlign w:val="center"/>
          </w:tcPr>
          <w:p w14:paraId="20650FB6"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20650FB7"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20650FB8"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9"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A"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B"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C"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D"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E"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BF"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C0"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C1"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C2"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20650FC3"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vAlign w:val="center"/>
          </w:tcPr>
          <w:p w14:paraId="20650FC4"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7442E4" w:rsidRPr="009B3A0C" w14:paraId="20650FD5" w14:textId="77777777" w:rsidTr="0039073A">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3" w:author="Shewmaker, Michael@Energy" w:date="2018-12-03T15:21: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432"/>
          <w:trPrChange w:id="74" w:author="Shewmaker, Michael@Energy" w:date="2018-12-03T15:21:00Z">
            <w:trPr>
              <w:cantSplit/>
              <w:trHeight w:val="432"/>
            </w:trPr>
          </w:trPrChange>
        </w:trPr>
        <w:tc>
          <w:tcPr>
            <w:tcW w:w="1356" w:type="dxa"/>
            <w:tcBorders>
              <w:bottom w:val="single" w:sz="4" w:space="0" w:color="auto"/>
            </w:tcBorders>
            <w:vAlign w:val="center"/>
            <w:tcPrChange w:id="75" w:author="Shewmaker, Michael@Energy" w:date="2018-12-03T15:21:00Z">
              <w:tcPr>
                <w:tcW w:w="1356" w:type="dxa"/>
                <w:vAlign w:val="center"/>
              </w:tcPr>
            </w:tcPrChange>
          </w:tcPr>
          <w:p w14:paraId="20650FC6"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tcBorders>
              <w:bottom w:val="single" w:sz="4" w:space="0" w:color="auto"/>
            </w:tcBorders>
            <w:vAlign w:val="center"/>
            <w:tcPrChange w:id="76" w:author="Shewmaker, Michael@Energy" w:date="2018-12-03T15:21:00Z">
              <w:tcPr>
                <w:tcW w:w="1356" w:type="dxa"/>
                <w:vAlign w:val="center"/>
              </w:tcPr>
            </w:tcPrChange>
          </w:tcPr>
          <w:p w14:paraId="20650FC7"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tcBorders>
              <w:bottom w:val="single" w:sz="4" w:space="0" w:color="auto"/>
            </w:tcBorders>
            <w:vAlign w:val="center"/>
            <w:tcPrChange w:id="77" w:author="Shewmaker, Michael@Energy" w:date="2018-12-03T15:21:00Z">
              <w:tcPr>
                <w:tcW w:w="1356" w:type="dxa"/>
                <w:vAlign w:val="center"/>
              </w:tcPr>
            </w:tcPrChange>
          </w:tcPr>
          <w:p w14:paraId="20650FC8"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78" w:author="Shewmaker, Michael@Energy" w:date="2018-12-03T15:21:00Z">
              <w:tcPr>
                <w:tcW w:w="879" w:type="dxa"/>
                <w:vAlign w:val="center"/>
              </w:tcPr>
            </w:tcPrChange>
          </w:tcPr>
          <w:p w14:paraId="20650FC9"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79" w:author="Shewmaker, Michael@Energy" w:date="2018-12-03T15:21:00Z">
              <w:tcPr>
                <w:tcW w:w="879" w:type="dxa"/>
                <w:vAlign w:val="center"/>
              </w:tcPr>
            </w:tcPrChange>
          </w:tcPr>
          <w:p w14:paraId="20650FCA"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0" w:author="Shewmaker, Michael@Energy" w:date="2018-12-03T15:21:00Z">
              <w:tcPr>
                <w:tcW w:w="879" w:type="dxa"/>
                <w:vAlign w:val="center"/>
              </w:tcPr>
            </w:tcPrChange>
          </w:tcPr>
          <w:p w14:paraId="20650FCB"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1" w:author="Shewmaker, Michael@Energy" w:date="2018-12-03T15:21:00Z">
              <w:tcPr>
                <w:tcW w:w="879" w:type="dxa"/>
                <w:vAlign w:val="center"/>
              </w:tcPr>
            </w:tcPrChange>
          </w:tcPr>
          <w:p w14:paraId="20650FCC"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2" w:author="Shewmaker, Michael@Energy" w:date="2018-12-03T15:21:00Z">
              <w:tcPr>
                <w:tcW w:w="879" w:type="dxa"/>
                <w:vAlign w:val="center"/>
              </w:tcPr>
            </w:tcPrChange>
          </w:tcPr>
          <w:p w14:paraId="20650FCD"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3" w:author="Shewmaker, Michael@Energy" w:date="2018-12-03T15:21:00Z">
              <w:tcPr>
                <w:tcW w:w="879" w:type="dxa"/>
                <w:vAlign w:val="center"/>
              </w:tcPr>
            </w:tcPrChange>
          </w:tcPr>
          <w:p w14:paraId="20650FCE"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4" w:author="Shewmaker, Michael@Energy" w:date="2018-12-03T15:21:00Z">
              <w:tcPr>
                <w:tcW w:w="879" w:type="dxa"/>
                <w:vAlign w:val="center"/>
              </w:tcPr>
            </w:tcPrChange>
          </w:tcPr>
          <w:p w14:paraId="20650FCF"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5" w:author="Shewmaker, Michael@Energy" w:date="2018-12-03T15:21:00Z">
              <w:tcPr>
                <w:tcW w:w="879" w:type="dxa"/>
                <w:vAlign w:val="center"/>
              </w:tcPr>
            </w:tcPrChange>
          </w:tcPr>
          <w:p w14:paraId="20650FD0"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6" w:author="Shewmaker, Michael@Energy" w:date="2018-12-03T15:21:00Z">
              <w:tcPr>
                <w:tcW w:w="879" w:type="dxa"/>
                <w:vAlign w:val="center"/>
              </w:tcPr>
            </w:tcPrChange>
          </w:tcPr>
          <w:p w14:paraId="20650FD1"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7" w:author="Shewmaker, Michael@Energy" w:date="2018-12-03T15:21:00Z">
              <w:tcPr>
                <w:tcW w:w="879" w:type="dxa"/>
                <w:vAlign w:val="center"/>
              </w:tcPr>
            </w:tcPrChange>
          </w:tcPr>
          <w:p w14:paraId="20650FD2"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88" w:author="Shewmaker, Michael@Energy" w:date="2018-12-03T15:21:00Z">
              <w:tcPr>
                <w:tcW w:w="879" w:type="dxa"/>
                <w:vAlign w:val="center"/>
              </w:tcPr>
            </w:tcPrChange>
          </w:tcPr>
          <w:p w14:paraId="20650FD3"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tcBorders>
              <w:bottom w:val="single" w:sz="4" w:space="0" w:color="auto"/>
            </w:tcBorders>
            <w:vAlign w:val="center"/>
            <w:tcPrChange w:id="89" w:author="Shewmaker, Michael@Energy" w:date="2018-12-03T15:21:00Z">
              <w:tcPr>
                <w:tcW w:w="879" w:type="dxa"/>
                <w:gridSpan w:val="2"/>
                <w:vAlign w:val="center"/>
              </w:tcPr>
            </w:tcPrChange>
          </w:tcPr>
          <w:p w14:paraId="20650FD4"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7442E4" w:rsidRPr="009B3A0C" w14:paraId="20650FE5" w14:textId="77777777" w:rsidTr="0039073A">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0" w:author="Shewmaker, Michael@Energy" w:date="2018-12-03T15:21: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432"/>
          <w:trPrChange w:id="91" w:author="Shewmaker, Michael@Energy" w:date="2018-12-03T15:21:00Z">
            <w:trPr>
              <w:cantSplit/>
              <w:trHeight w:val="432"/>
            </w:trPr>
          </w:trPrChange>
        </w:trPr>
        <w:tc>
          <w:tcPr>
            <w:tcW w:w="1356" w:type="dxa"/>
            <w:tcBorders>
              <w:bottom w:val="single" w:sz="4" w:space="0" w:color="auto"/>
            </w:tcBorders>
            <w:vAlign w:val="center"/>
            <w:tcPrChange w:id="92" w:author="Shewmaker, Michael@Energy" w:date="2018-12-03T15:21:00Z">
              <w:tcPr>
                <w:tcW w:w="1356" w:type="dxa"/>
                <w:vAlign w:val="center"/>
              </w:tcPr>
            </w:tcPrChange>
          </w:tcPr>
          <w:p w14:paraId="20650FD6"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tcBorders>
              <w:bottom w:val="single" w:sz="4" w:space="0" w:color="auto"/>
            </w:tcBorders>
            <w:vAlign w:val="center"/>
            <w:tcPrChange w:id="93" w:author="Shewmaker, Michael@Energy" w:date="2018-12-03T15:21:00Z">
              <w:tcPr>
                <w:tcW w:w="1356" w:type="dxa"/>
                <w:vAlign w:val="center"/>
              </w:tcPr>
            </w:tcPrChange>
          </w:tcPr>
          <w:p w14:paraId="20650FD7"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tcBorders>
              <w:bottom w:val="single" w:sz="4" w:space="0" w:color="auto"/>
            </w:tcBorders>
            <w:vAlign w:val="center"/>
            <w:tcPrChange w:id="94" w:author="Shewmaker, Michael@Energy" w:date="2018-12-03T15:21:00Z">
              <w:tcPr>
                <w:tcW w:w="1356" w:type="dxa"/>
                <w:vAlign w:val="center"/>
              </w:tcPr>
            </w:tcPrChange>
          </w:tcPr>
          <w:p w14:paraId="20650FD8"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95" w:author="Shewmaker, Michael@Energy" w:date="2018-12-03T15:21:00Z">
              <w:tcPr>
                <w:tcW w:w="879" w:type="dxa"/>
                <w:vAlign w:val="center"/>
              </w:tcPr>
            </w:tcPrChange>
          </w:tcPr>
          <w:p w14:paraId="20650FD9"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96" w:author="Shewmaker, Michael@Energy" w:date="2018-12-03T15:21:00Z">
              <w:tcPr>
                <w:tcW w:w="879" w:type="dxa"/>
                <w:vAlign w:val="center"/>
              </w:tcPr>
            </w:tcPrChange>
          </w:tcPr>
          <w:p w14:paraId="20650FDA"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97" w:author="Shewmaker, Michael@Energy" w:date="2018-12-03T15:21:00Z">
              <w:tcPr>
                <w:tcW w:w="879" w:type="dxa"/>
                <w:vAlign w:val="center"/>
              </w:tcPr>
            </w:tcPrChange>
          </w:tcPr>
          <w:p w14:paraId="20650FDB"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98" w:author="Shewmaker, Michael@Energy" w:date="2018-12-03T15:21:00Z">
              <w:tcPr>
                <w:tcW w:w="879" w:type="dxa"/>
                <w:vAlign w:val="center"/>
              </w:tcPr>
            </w:tcPrChange>
          </w:tcPr>
          <w:p w14:paraId="20650FDC"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99" w:author="Shewmaker, Michael@Energy" w:date="2018-12-03T15:21:00Z">
              <w:tcPr>
                <w:tcW w:w="879" w:type="dxa"/>
                <w:vAlign w:val="center"/>
              </w:tcPr>
            </w:tcPrChange>
          </w:tcPr>
          <w:p w14:paraId="20650FDD"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100" w:author="Shewmaker, Michael@Energy" w:date="2018-12-03T15:21:00Z">
              <w:tcPr>
                <w:tcW w:w="879" w:type="dxa"/>
                <w:vAlign w:val="center"/>
              </w:tcPr>
            </w:tcPrChange>
          </w:tcPr>
          <w:p w14:paraId="20650FDE"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101" w:author="Shewmaker, Michael@Energy" w:date="2018-12-03T15:21:00Z">
              <w:tcPr>
                <w:tcW w:w="879" w:type="dxa"/>
                <w:vAlign w:val="center"/>
              </w:tcPr>
            </w:tcPrChange>
          </w:tcPr>
          <w:p w14:paraId="20650FDF"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102" w:author="Shewmaker, Michael@Energy" w:date="2018-12-03T15:21:00Z">
              <w:tcPr>
                <w:tcW w:w="879" w:type="dxa"/>
                <w:vAlign w:val="center"/>
              </w:tcPr>
            </w:tcPrChange>
          </w:tcPr>
          <w:p w14:paraId="20650FE0"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103" w:author="Shewmaker, Michael@Energy" w:date="2018-12-03T15:21:00Z">
              <w:tcPr>
                <w:tcW w:w="879" w:type="dxa"/>
                <w:vAlign w:val="center"/>
              </w:tcPr>
            </w:tcPrChange>
          </w:tcPr>
          <w:p w14:paraId="20650FE1"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104" w:author="Shewmaker, Michael@Energy" w:date="2018-12-03T15:21:00Z">
              <w:tcPr>
                <w:tcW w:w="879" w:type="dxa"/>
                <w:vAlign w:val="center"/>
              </w:tcPr>
            </w:tcPrChange>
          </w:tcPr>
          <w:p w14:paraId="20650FE2"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tcBorders>
              <w:bottom w:val="single" w:sz="4" w:space="0" w:color="auto"/>
            </w:tcBorders>
            <w:vAlign w:val="center"/>
            <w:tcPrChange w:id="105" w:author="Shewmaker, Michael@Energy" w:date="2018-12-03T15:21:00Z">
              <w:tcPr>
                <w:tcW w:w="879" w:type="dxa"/>
                <w:vAlign w:val="center"/>
              </w:tcPr>
            </w:tcPrChange>
          </w:tcPr>
          <w:p w14:paraId="20650FE3"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gridSpan w:val="2"/>
            <w:tcBorders>
              <w:bottom w:val="single" w:sz="4" w:space="0" w:color="auto"/>
            </w:tcBorders>
            <w:vAlign w:val="center"/>
            <w:tcPrChange w:id="106" w:author="Shewmaker, Michael@Energy" w:date="2018-12-03T15:21:00Z">
              <w:tcPr>
                <w:tcW w:w="879" w:type="dxa"/>
                <w:gridSpan w:val="2"/>
                <w:vAlign w:val="center"/>
              </w:tcPr>
            </w:tcPrChange>
          </w:tcPr>
          <w:p w14:paraId="20650FE4" w14:textId="77777777" w:rsidR="007442E4"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39073A" w:rsidRPr="009B3A0C" w14:paraId="3C514963" w14:textId="77777777" w:rsidTr="0039073A">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7" w:author="Shewmaker, Michael@Energy" w:date="2018-12-03T15:21: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432"/>
          <w:ins w:id="108" w:author="Shewmaker, Michael@Energy" w:date="2018-12-03T15:20:00Z"/>
          <w:trPrChange w:id="109" w:author="Shewmaker, Michael@Energy" w:date="2018-12-03T15:21:00Z">
            <w:trPr>
              <w:cantSplit/>
              <w:trHeight w:val="432"/>
            </w:trPr>
          </w:trPrChange>
        </w:trPr>
        <w:tc>
          <w:tcPr>
            <w:tcW w:w="1356" w:type="dxa"/>
            <w:tcBorders>
              <w:top w:val="single" w:sz="4" w:space="0" w:color="auto"/>
            </w:tcBorders>
            <w:vAlign w:val="center"/>
            <w:tcPrChange w:id="110" w:author="Shewmaker, Michael@Energy" w:date="2018-12-03T15:21:00Z">
              <w:tcPr>
                <w:tcW w:w="1356" w:type="dxa"/>
                <w:vAlign w:val="center"/>
              </w:tcPr>
            </w:tcPrChange>
          </w:tcPr>
          <w:p w14:paraId="4DD7F8E3" w14:textId="77777777" w:rsidR="0039073A" w:rsidRDefault="0039073A" w:rsidP="00A95BBA">
            <w:pPr>
              <w:keepNext/>
              <w:tabs>
                <w:tab w:val="left" w:pos="2160"/>
                <w:tab w:val="left" w:pos="2700"/>
                <w:tab w:val="left" w:pos="3420"/>
                <w:tab w:val="left" w:pos="3780"/>
                <w:tab w:val="left" w:pos="5760"/>
                <w:tab w:val="left" w:pos="7212"/>
              </w:tabs>
              <w:jc w:val="center"/>
              <w:rPr>
                <w:ins w:id="111" w:author="Shewmaker, Michael@Energy" w:date="2018-12-03T15:20:00Z"/>
                <w:rFonts w:ascii="Calibri" w:hAnsi="Calibri"/>
                <w:sz w:val="18"/>
                <w:szCs w:val="18"/>
              </w:rPr>
            </w:pPr>
          </w:p>
        </w:tc>
        <w:tc>
          <w:tcPr>
            <w:tcW w:w="1356" w:type="dxa"/>
            <w:tcBorders>
              <w:top w:val="single" w:sz="4" w:space="0" w:color="auto"/>
            </w:tcBorders>
            <w:vAlign w:val="center"/>
            <w:tcPrChange w:id="112" w:author="Shewmaker, Michael@Energy" w:date="2018-12-03T15:21:00Z">
              <w:tcPr>
                <w:tcW w:w="1356" w:type="dxa"/>
                <w:vAlign w:val="center"/>
              </w:tcPr>
            </w:tcPrChange>
          </w:tcPr>
          <w:p w14:paraId="71740656" w14:textId="77777777" w:rsidR="0039073A" w:rsidRDefault="0039073A" w:rsidP="00A95BBA">
            <w:pPr>
              <w:keepNext/>
              <w:tabs>
                <w:tab w:val="left" w:pos="2160"/>
                <w:tab w:val="left" w:pos="2700"/>
                <w:tab w:val="left" w:pos="3420"/>
                <w:tab w:val="left" w:pos="3780"/>
                <w:tab w:val="left" w:pos="5760"/>
                <w:tab w:val="left" w:pos="7212"/>
              </w:tabs>
              <w:jc w:val="center"/>
              <w:rPr>
                <w:ins w:id="113" w:author="Shewmaker, Michael@Energy" w:date="2018-12-03T15:20:00Z"/>
                <w:rFonts w:ascii="Calibri" w:hAnsi="Calibri"/>
                <w:sz w:val="18"/>
                <w:szCs w:val="18"/>
              </w:rPr>
            </w:pPr>
          </w:p>
        </w:tc>
        <w:tc>
          <w:tcPr>
            <w:tcW w:w="1356" w:type="dxa"/>
            <w:tcBorders>
              <w:top w:val="single" w:sz="4" w:space="0" w:color="auto"/>
            </w:tcBorders>
            <w:vAlign w:val="center"/>
            <w:tcPrChange w:id="114" w:author="Shewmaker, Michael@Energy" w:date="2018-12-03T15:21:00Z">
              <w:tcPr>
                <w:tcW w:w="1356" w:type="dxa"/>
                <w:vAlign w:val="center"/>
              </w:tcPr>
            </w:tcPrChange>
          </w:tcPr>
          <w:p w14:paraId="0B240FCD" w14:textId="77777777" w:rsidR="0039073A" w:rsidRDefault="0039073A" w:rsidP="00A95BBA">
            <w:pPr>
              <w:keepNext/>
              <w:tabs>
                <w:tab w:val="left" w:pos="2160"/>
                <w:tab w:val="left" w:pos="2700"/>
                <w:tab w:val="left" w:pos="3420"/>
                <w:tab w:val="left" w:pos="3780"/>
                <w:tab w:val="left" w:pos="5760"/>
                <w:tab w:val="left" w:pos="7212"/>
              </w:tabs>
              <w:jc w:val="center"/>
              <w:rPr>
                <w:ins w:id="115" w:author="Shewmaker, Michael@Energy" w:date="2018-12-03T15:20:00Z"/>
                <w:rFonts w:ascii="Calibri" w:hAnsi="Calibri"/>
                <w:sz w:val="18"/>
                <w:szCs w:val="18"/>
              </w:rPr>
            </w:pPr>
          </w:p>
        </w:tc>
        <w:tc>
          <w:tcPr>
            <w:tcW w:w="879" w:type="dxa"/>
            <w:tcBorders>
              <w:top w:val="single" w:sz="4" w:space="0" w:color="auto"/>
            </w:tcBorders>
            <w:vAlign w:val="center"/>
            <w:tcPrChange w:id="116" w:author="Shewmaker, Michael@Energy" w:date="2018-12-03T15:21:00Z">
              <w:tcPr>
                <w:tcW w:w="879" w:type="dxa"/>
                <w:vAlign w:val="center"/>
              </w:tcPr>
            </w:tcPrChange>
          </w:tcPr>
          <w:p w14:paraId="017ED703" w14:textId="77777777" w:rsidR="0039073A" w:rsidRDefault="0039073A" w:rsidP="00A95BBA">
            <w:pPr>
              <w:keepNext/>
              <w:tabs>
                <w:tab w:val="left" w:pos="2160"/>
                <w:tab w:val="left" w:pos="2700"/>
                <w:tab w:val="left" w:pos="3420"/>
                <w:tab w:val="left" w:pos="3780"/>
                <w:tab w:val="left" w:pos="5760"/>
                <w:tab w:val="left" w:pos="7212"/>
              </w:tabs>
              <w:jc w:val="center"/>
              <w:rPr>
                <w:ins w:id="117" w:author="Shewmaker, Michael@Energy" w:date="2018-12-03T15:20:00Z"/>
                <w:rFonts w:ascii="Calibri" w:hAnsi="Calibri"/>
                <w:sz w:val="18"/>
                <w:szCs w:val="18"/>
              </w:rPr>
            </w:pPr>
          </w:p>
        </w:tc>
        <w:tc>
          <w:tcPr>
            <w:tcW w:w="879" w:type="dxa"/>
            <w:tcBorders>
              <w:top w:val="single" w:sz="4" w:space="0" w:color="auto"/>
            </w:tcBorders>
            <w:vAlign w:val="center"/>
            <w:tcPrChange w:id="118" w:author="Shewmaker, Michael@Energy" w:date="2018-12-03T15:21:00Z">
              <w:tcPr>
                <w:tcW w:w="879" w:type="dxa"/>
                <w:vAlign w:val="center"/>
              </w:tcPr>
            </w:tcPrChange>
          </w:tcPr>
          <w:p w14:paraId="7A0B2FA8" w14:textId="77777777" w:rsidR="0039073A" w:rsidRDefault="0039073A" w:rsidP="00A95BBA">
            <w:pPr>
              <w:keepNext/>
              <w:tabs>
                <w:tab w:val="left" w:pos="2160"/>
                <w:tab w:val="left" w:pos="2700"/>
                <w:tab w:val="left" w:pos="3420"/>
                <w:tab w:val="left" w:pos="3780"/>
                <w:tab w:val="left" w:pos="5760"/>
                <w:tab w:val="left" w:pos="7212"/>
              </w:tabs>
              <w:jc w:val="center"/>
              <w:rPr>
                <w:ins w:id="119" w:author="Shewmaker, Michael@Energy" w:date="2018-12-03T15:20:00Z"/>
                <w:rFonts w:ascii="Calibri" w:hAnsi="Calibri"/>
                <w:sz w:val="18"/>
                <w:szCs w:val="18"/>
              </w:rPr>
            </w:pPr>
          </w:p>
        </w:tc>
        <w:tc>
          <w:tcPr>
            <w:tcW w:w="879" w:type="dxa"/>
            <w:tcBorders>
              <w:top w:val="single" w:sz="4" w:space="0" w:color="auto"/>
            </w:tcBorders>
            <w:vAlign w:val="center"/>
            <w:tcPrChange w:id="120" w:author="Shewmaker, Michael@Energy" w:date="2018-12-03T15:21:00Z">
              <w:tcPr>
                <w:tcW w:w="879" w:type="dxa"/>
                <w:vAlign w:val="center"/>
              </w:tcPr>
            </w:tcPrChange>
          </w:tcPr>
          <w:p w14:paraId="1A302843" w14:textId="77777777" w:rsidR="0039073A" w:rsidRDefault="0039073A" w:rsidP="00A95BBA">
            <w:pPr>
              <w:keepNext/>
              <w:tabs>
                <w:tab w:val="left" w:pos="2160"/>
                <w:tab w:val="left" w:pos="2700"/>
                <w:tab w:val="left" w:pos="3420"/>
                <w:tab w:val="left" w:pos="3780"/>
                <w:tab w:val="left" w:pos="5760"/>
                <w:tab w:val="left" w:pos="7212"/>
              </w:tabs>
              <w:jc w:val="center"/>
              <w:rPr>
                <w:ins w:id="121" w:author="Shewmaker, Michael@Energy" w:date="2018-12-03T15:20:00Z"/>
                <w:rFonts w:ascii="Calibri" w:hAnsi="Calibri"/>
                <w:sz w:val="18"/>
                <w:szCs w:val="18"/>
              </w:rPr>
            </w:pPr>
          </w:p>
        </w:tc>
        <w:tc>
          <w:tcPr>
            <w:tcW w:w="879" w:type="dxa"/>
            <w:tcBorders>
              <w:top w:val="single" w:sz="4" w:space="0" w:color="auto"/>
            </w:tcBorders>
            <w:vAlign w:val="center"/>
            <w:tcPrChange w:id="122" w:author="Shewmaker, Michael@Energy" w:date="2018-12-03T15:21:00Z">
              <w:tcPr>
                <w:tcW w:w="879" w:type="dxa"/>
                <w:vAlign w:val="center"/>
              </w:tcPr>
            </w:tcPrChange>
          </w:tcPr>
          <w:p w14:paraId="44854478" w14:textId="77777777" w:rsidR="0039073A" w:rsidRDefault="0039073A" w:rsidP="00A95BBA">
            <w:pPr>
              <w:keepNext/>
              <w:tabs>
                <w:tab w:val="left" w:pos="2160"/>
                <w:tab w:val="left" w:pos="2700"/>
                <w:tab w:val="left" w:pos="3420"/>
                <w:tab w:val="left" w:pos="3780"/>
                <w:tab w:val="left" w:pos="5760"/>
                <w:tab w:val="left" w:pos="7212"/>
              </w:tabs>
              <w:jc w:val="center"/>
              <w:rPr>
                <w:ins w:id="123" w:author="Shewmaker, Michael@Energy" w:date="2018-12-03T15:20:00Z"/>
                <w:rFonts w:ascii="Calibri" w:hAnsi="Calibri"/>
                <w:sz w:val="18"/>
                <w:szCs w:val="18"/>
              </w:rPr>
            </w:pPr>
          </w:p>
        </w:tc>
        <w:tc>
          <w:tcPr>
            <w:tcW w:w="879" w:type="dxa"/>
            <w:tcBorders>
              <w:top w:val="single" w:sz="4" w:space="0" w:color="auto"/>
            </w:tcBorders>
            <w:vAlign w:val="center"/>
            <w:tcPrChange w:id="124" w:author="Shewmaker, Michael@Energy" w:date="2018-12-03T15:21:00Z">
              <w:tcPr>
                <w:tcW w:w="879" w:type="dxa"/>
                <w:vAlign w:val="center"/>
              </w:tcPr>
            </w:tcPrChange>
          </w:tcPr>
          <w:p w14:paraId="47A076ED" w14:textId="77777777" w:rsidR="0039073A" w:rsidRDefault="0039073A" w:rsidP="00A95BBA">
            <w:pPr>
              <w:keepNext/>
              <w:tabs>
                <w:tab w:val="left" w:pos="2160"/>
                <w:tab w:val="left" w:pos="2700"/>
                <w:tab w:val="left" w:pos="3420"/>
                <w:tab w:val="left" w:pos="3780"/>
                <w:tab w:val="left" w:pos="5760"/>
                <w:tab w:val="left" w:pos="7212"/>
              </w:tabs>
              <w:jc w:val="center"/>
              <w:rPr>
                <w:ins w:id="125" w:author="Shewmaker, Michael@Energy" w:date="2018-12-03T15:20:00Z"/>
                <w:rFonts w:ascii="Calibri" w:hAnsi="Calibri"/>
                <w:sz w:val="18"/>
                <w:szCs w:val="18"/>
              </w:rPr>
            </w:pPr>
          </w:p>
        </w:tc>
        <w:tc>
          <w:tcPr>
            <w:tcW w:w="879" w:type="dxa"/>
            <w:tcBorders>
              <w:top w:val="single" w:sz="4" w:space="0" w:color="auto"/>
            </w:tcBorders>
            <w:vAlign w:val="center"/>
            <w:tcPrChange w:id="126" w:author="Shewmaker, Michael@Energy" w:date="2018-12-03T15:21:00Z">
              <w:tcPr>
                <w:tcW w:w="879" w:type="dxa"/>
                <w:vAlign w:val="center"/>
              </w:tcPr>
            </w:tcPrChange>
          </w:tcPr>
          <w:p w14:paraId="71FF38F0" w14:textId="77777777" w:rsidR="0039073A" w:rsidRDefault="0039073A" w:rsidP="00A95BBA">
            <w:pPr>
              <w:keepNext/>
              <w:tabs>
                <w:tab w:val="left" w:pos="2160"/>
                <w:tab w:val="left" w:pos="2700"/>
                <w:tab w:val="left" w:pos="3420"/>
                <w:tab w:val="left" w:pos="3780"/>
                <w:tab w:val="left" w:pos="5760"/>
                <w:tab w:val="left" w:pos="7212"/>
              </w:tabs>
              <w:jc w:val="center"/>
              <w:rPr>
                <w:ins w:id="127" w:author="Shewmaker, Michael@Energy" w:date="2018-12-03T15:20:00Z"/>
                <w:rFonts w:ascii="Calibri" w:hAnsi="Calibri"/>
                <w:sz w:val="18"/>
                <w:szCs w:val="18"/>
              </w:rPr>
            </w:pPr>
          </w:p>
        </w:tc>
        <w:tc>
          <w:tcPr>
            <w:tcW w:w="879" w:type="dxa"/>
            <w:tcBorders>
              <w:top w:val="single" w:sz="4" w:space="0" w:color="auto"/>
            </w:tcBorders>
            <w:vAlign w:val="center"/>
            <w:tcPrChange w:id="128" w:author="Shewmaker, Michael@Energy" w:date="2018-12-03T15:21:00Z">
              <w:tcPr>
                <w:tcW w:w="879" w:type="dxa"/>
                <w:vAlign w:val="center"/>
              </w:tcPr>
            </w:tcPrChange>
          </w:tcPr>
          <w:p w14:paraId="67383D08" w14:textId="77777777" w:rsidR="0039073A" w:rsidRDefault="0039073A" w:rsidP="00A95BBA">
            <w:pPr>
              <w:keepNext/>
              <w:tabs>
                <w:tab w:val="left" w:pos="2160"/>
                <w:tab w:val="left" w:pos="2700"/>
                <w:tab w:val="left" w:pos="3420"/>
                <w:tab w:val="left" w:pos="3780"/>
                <w:tab w:val="left" w:pos="5760"/>
                <w:tab w:val="left" w:pos="7212"/>
              </w:tabs>
              <w:jc w:val="center"/>
              <w:rPr>
                <w:ins w:id="129" w:author="Shewmaker, Michael@Energy" w:date="2018-12-03T15:20:00Z"/>
                <w:rFonts w:ascii="Calibri" w:hAnsi="Calibri"/>
                <w:sz w:val="18"/>
                <w:szCs w:val="18"/>
              </w:rPr>
            </w:pPr>
          </w:p>
        </w:tc>
        <w:tc>
          <w:tcPr>
            <w:tcW w:w="879" w:type="dxa"/>
            <w:tcBorders>
              <w:top w:val="single" w:sz="4" w:space="0" w:color="auto"/>
            </w:tcBorders>
            <w:vAlign w:val="center"/>
            <w:tcPrChange w:id="130" w:author="Shewmaker, Michael@Energy" w:date="2018-12-03T15:21:00Z">
              <w:tcPr>
                <w:tcW w:w="879" w:type="dxa"/>
                <w:vAlign w:val="center"/>
              </w:tcPr>
            </w:tcPrChange>
          </w:tcPr>
          <w:p w14:paraId="738A40D5" w14:textId="77777777" w:rsidR="0039073A" w:rsidRDefault="0039073A" w:rsidP="00A95BBA">
            <w:pPr>
              <w:keepNext/>
              <w:tabs>
                <w:tab w:val="left" w:pos="2160"/>
                <w:tab w:val="left" w:pos="2700"/>
                <w:tab w:val="left" w:pos="3420"/>
                <w:tab w:val="left" w:pos="3780"/>
                <w:tab w:val="left" w:pos="5760"/>
                <w:tab w:val="left" w:pos="7212"/>
              </w:tabs>
              <w:jc w:val="center"/>
              <w:rPr>
                <w:ins w:id="131" w:author="Shewmaker, Michael@Energy" w:date="2018-12-03T15:20:00Z"/>
                <w:rFonts w:ascii="Calibri" w:hAnsi="Calibri"/>
                <w:sz w:val="18"/>
                <w:szCs w:val="18"/>
              </w:rPr>
            </w:pPr>
          </w:p>
        </w:tc>
        <w:tc>
          <w:tcPr>
            <w:tcW w:w="879" w:type="dxa"/>
            <w:tcBorders>
              <w:top w:val="single" w:sz="4" w:space="0" w:color="auto"/>
            </w:tcBorders>
            <w:vAlign w:val="center"/>
            <w:tcPrChange w:id="132" w:author="Shewmaker, Michael@Energy" w:date="2018-12-03T15:21:00Z">
              <w:tcPr>
                <w:tcW w:w="879" w:type="dxa"/>
                <w:vAlign w:val="center"/>
              </w:tcPr>
            </w:tcPrChange>
          </w:tcPr>
          <w:p w14:paraId="19E61EEC" w14:textId="77777777" w:rsidR="0039073A" w:rsidRDefault="0039073A" w:rsidP="00A95BBA">
            <w:pPr>
              <w:keepNext/>
              <w:tabs>
                <w:tab w:val="left" w:pos="2160"/>
                <w:tab w:val="left" w:pos="2700"/>
                <w:tab w:val="left" w:pos="3420"/>
                <w:tab w:val="left" w:pos="3780"/>
                <w:tab w:val="left" w:pos="5760"/>
                <w:tab w:val="left" w:pos="7212"/>
              </w:tabs>
              <w:jc w:val="center"/>
              <w:rPr>
                <w:ins w:id="133" w:author="Shewmaker, Michael@Energy" w:date="2018-12-03T15:20:00Z"/>
                <w:rFonts w:ascii="Calibri" w:hAnsi="Calibri"/>
                <w:sz w:val="18"/>
                <w:szCs w:val="18"/>
              </w:rPr>
            </w:pPr>
          </w:p>
        </w:tc>
        <w:tc>
          <w:tcPr>
            <w:tcW w:w="879" w:type="dxa"/>
            <w:tcBorders>
              <w:top w:val="single" w:sz="4" w:space="0" w:color="auto"/>
            </w:tcBorders>
            <w:vAlign w:val="center"/>
            <w:tcPrChange w:id="134" w:author="Shewmaker, Michael@Energy" w:date="2018-12-03T15:21:00Z">
              <w:tcPr>
                <w:tcW w:w="879" w:type="dxa"/>
                <w:vAlign w:val="center"/>
              </w:tcPr>
            </w:tcPrChange>
          </w:tcPr>
          <w:p w14:paraId="2C3CFACF" w14:textId="77777777" w:rsidR="0039073A" w:rsidRDefault="0039073A" w:rsidP="00A95BBA">
            <w:pPr>
              <w:keepNext/>
              <w:tabs>
                <w:tab w:val="left" w:pos="2160"/>
                <w:tab w:val="left" w:pos="2700"/>
                <w:tab w:val="left" w:pos="3420"/>
                <w:tab w:val="left" w:pos="3780"/>
                <w:tab w:val="left" w:pos="5760"/>
                <w:tab w:val="left" w:pos="7212"/>
              </w:tabs>
              <w:jc w:val="center"/>
              <w:rPr>
                <w:ins w:id="135" w:author="Shewmaker, Michael@Energy" w:date="2018-12-03T15:20:00Z"/>
                <w:rFonts w:ascii="Calibri" w:hAnsi="Calibri"/>
                <w:sz w:val="18"/>
                <w:szCs w:val="18"/>
              </w:rPr>
            </w:pPr>
          </w:p>
        </w:tc>
        <w:tc>
          <w:tcPr>
            <w:tcW w:w="879" w:type="dxa"/>
            <w:tcBorders>
              <w:top w:val="single" w:sz="4" w:space="0" w:color="auto"/>
            </w:tcBorders>
            <w:vAlign w:val="center"/>
            <w:tcPrChange w:id="136" w:author="Shewmaker, Michael@Energy" w:date="2018-12-03T15:21:00Z">
              <w:tcPr>
                <w:tcW w:w="879" w:type="dxa"/>
                <w:vAlign w:val="center"/>
              </w:tcPr>
            </w:tcPrChange>
          </w:tcPr>
          <w:p w14:paraId="3A6E9E15" w14:textId="77777777" w:rsidR="0039073A" w:rsidRDefault="0039073A" w:rsidP="00A95BBA">
            <w:pPr>
              <w:keepNext/>
              <w:tabs>
                <w:tab w:val="left" w:pos="2160"/>
                <w:tab w:val="left" w:pos="2700"/>
                <w:tab w:val="left" w:pos="3420"/>
                <w:tab w:val="left" w:pos="3780"/>
                <w:tab w:val="left" w:pos="5760"/>
                <w:tab w:val="left" w:pos="7212"/>
              </w:tabs>
              <w:jc w:val="center"/>
              <w:rPr>
                <w:ins w:id="137" w:author="Shewmaker, Michael@Energy" w:date="2018-12-03T15:20:00Z"/>
                <w:rFonts w:ascii="Calibri" w:hAnsi="Calibri"/>
                <w:sz w:val="18"/>
                <w:szCs w:val="18"/>
              </w:rPr>
            </w:pPr>
          </w:p>
        </w:tc>
        <w:tc>
          <w:tcPr>
            <w:tcW w:w="879" w:type="dxa"/>
            <w:gridSpan w:val="2"/>
            <w:tcBorders>
              <w:top w:val="single" w:sz="4" w:space="0" w:color="auto"/>
            </w:tcBorders>
            <w:vAlign w:val="center"/>
            <w:tcPrChange w:id="138" w:author="Shewmaker, Michael@Energy" w:date="2018-12-03T15:21:00Z">
              <w:tcPr>
                <w:tcW w:w="879" w:type="dxa"/>
                <w:gridSpan w:val="2"/>
                <w:vAlign w:val="center"/>
              </w:tcPr>
            </w:tcPrChange>
          </w:tcPr>
          <w:p w14:paraId="40B35F06" w14:textId="77777777" w:rsidR="0039073A" w:rsidRDefault="0039073A" w:rsidP="00A95BBA">
            <w:pPr>
              <w:keepNext/>
              <w:tabs>
                <w:tab w:val="left" w:pos="2160"/>
                <w:tab w:val="left" w:pos="2700"/>
                <w:tab w:val="left" w:pos="3420"/>
                <w:tab w:val="left" w:pos="3780"/>
                <w:tab w:val="left" w:pos="5760"/>
                <w:tab w:val="left" w:pos="7212"/>
              </w:tabs>
              <w:jc w:val="center"/>
              <w:rPr>
                <w:ins w:id="139" w:author="Shewmaker, Michael@Energy" w:date="2018-12-03T15:20:00Z"/>
                <w:rFonts w:ascii="Calibri" w:hAnsi="Calibri"/>
                <w:sz w:val="18"/>
                <w:szCs w:val="18"/>
              </w:rPr>
            </w:pPr>
          </w:p>
        </w:tc>
      </w:tr>
      <w:tr w:rsidR="007442E4" w:rsidRPr="009B3A0C" w:rsidDel="0039073A" w14:paraId="20650FF5" w14:textId="108BE4BC" w:rsidTr="00A95BBA">
        <w:trPr>
          <w:cantSplit/>
          <w:trHeight w:val="432"/>
          <w:del w:id="140" w:author="Shewmaker, Michael@Energy" w:date="2018-12-03T15:20:00Z"/>
        </w:trPr>
        <w:tc>
          <w:tcPr>
            <w:tcW w:w="1356" w:type="dxa"/>
            <w:vAlign w:val="center"/>
          </w:tcPr>
          <w:p w14:paraId="20650FE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1" w:author="Shewmaker, Michael@Energy" w:date="2018-12-03T15:20:00Z"/>
                <w:rFonts w:ascii="Calibri" w:hAnsi="Calibri"/>
                <w:sz w:val="18"/>
                <w:szCs w:val="18"/>
              </w:rPr>
            </w:pPr>
          </w:p>
        </w:tc>
        <w:tc>
          <w:tcPr>
            <w:tcW w:w="1356" w:type="dxa"/>
            <w:vAlign w:val="center"/>
          </w:tcPr>
          <w:p w14:paraId="20650FE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2" w:author="Shewmaker, Michael@Energy" w:date="2018-12-03T15:20:00Z"/>
                <w:rFonts w:ascii="Calibri" w:hAnsi="Calibri"/>
                <w:sz w:val="18"/>
                <w:szCs w:val="18"/>
              </w:rPr>
            </w:pPr>
          </w:p>
        </w:tc>
        <w:tc>
          <w:tcPr>
            <w:tcW w:w="1356" w:type="dxa"/>
            <w:vAlign w:val="center"/>
          </w:tcPr>
          <w:p w14:paraId="20650FE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3" w:author="Shewmaker, Michael@Energy" w:date="2018-12-03T15:20:00Z"/>
                <w:rFonts w:ascii="Calibri" w:hAnsi="Calibri"/>
                <w:sz w:val="18"/>
                <w:szCs w:val="18"/>
              </w:rPr>
            </w:pPr>
          </w:p>
        </w:tc>
        <w:tc>
          <w:tcPr>
            <w:tcW w:w="879" w:type="dxa"/>
            <w:vAlign w:val="center"/>
          </w:tcPr>
          <w:p w14:paraId="20650FE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4" w:author="Shewmaker, Michael@Energy" w:date="2018-12-03T15:20:00Z"/>
                <w:rFonts w:ascii="Calibri" w:hAnsi="Calibri"/>
                <w:sz w:val="18"/>
                <w:szCs w:val="18"/>
              </w:rPr>
            </w:pPr>
          </w:p>
        </w:tc>
        <w:tc>
          <w:tcPr>
            <w:tcW w:w="879" w:type="dxa"/>
            <w:vAlign w:val="center"/>
          </w:tcPr>
          <w:p w14:paraId="20650FE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5" w:author="Shewmaker, Michael@Energy" w:date="2018-12-03T15:20:00Z"/>
                <w:rFonts w:ascii="Calibri" w:hAnsi="Calibri"/>
                <w:sz w:val="18"/>
                <w:szCs w:val="18"/>
              </w:rPr>
            </w:pPr>
          </w:p>
        </w:tc>
        <w:tc>
          <w:tcPr>
            <w:tcW w:w="879" w:type="dxa"/>
            <w:vAlign w:val="center"/>
          </w:tcPr>
          <w:p w14:paraId="20650FE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6" w:author="Shewmaker, Michael@Energy" w:date="2018-12-03T15:20:00Z"/>
                <w:rFonts w:ascii="Calibri" w:hAnsi="Calibri"/>
                <w:sz w:val="18"/>
                <w:szCs w:val="18"/>
              </w:rPr>
            </w:pPr>
          </w:p>
        </w:tc>
        <w:tc>
          <w:tcPr>
            <w:tcW w:w="879" w:type="dxa"/>
            <w:vAlign w:val="center"/>
          </w:tcPr>
          <w:p w14:paraId="20650FE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7" w:author="Shewmaker, Michael@Energy" w:date="2018-12-03T15:20:00Z"/>
                <w:rFonts w:ascii="Calibri" w:hAnsi="Calibri"/>
                <w:sz w:val="18"/>
                <w:szCs w:val="18"/>
              </w:rPr>
            </w:pPr>
          </w:p>
        </w:tc>
        <w:tc>
          <w:tcPr>
            <w:tcW w:w="879" w:type="dxa"/>
            <w:vAlign w:val="center"/>
          </w:tcPr>
          <w:p w14:paraId="20650FE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8" w:author="Shewmaker, Michael@Energy" w:date="2018-12-03T15:20:00Z"/>
                <w:rFonts w:ascii="Calibri" w:hAnsi="Calibri"/>
                <w:sz w:val="18"/>
                <w:szCs w:val="18"/>
              </w:rPr>
            </w:pPr>
          </w:p>
        </w:tc>
        <w:tc>
          <w:tcPr>
            <w:tcW w:w="879" w:type="dxa"/>
            <w:vAlign w:val="center"/>
          </w:tcPr>
          <w:p w14:paraId="20650FE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49" w:author="Shewmaker, Michael@Energy" w:date="2018-12-03T15:20:00Z"/>
                <w:rFonts w:ascii="Calibri" w:hAnsi="Calibri"/>
                <w:sz w:val="18"/>
                <w:szCs w:val="18"/>
              </w:rPr>
            </w:pPr>
          </w:p>
        </w:tc>
        <w:tc>
          <w:tcPr>
            <w:tcW w:w="879" w:type="dxa"/>
            <w:vAlign w:val="center"/>
          </w:tcPr>
          <w:p w14:paraId="20650FE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0" w:author="Shewmaker, Michael@Energy" w:date="2018-12-03T15:20:00Z"/>
                <w:rFonts w:ascii="Calibri" w:hAnsi="Calibri"/>
                <w:sz w:val="18"/>
                <w:szCs w:val="18"/>
              </w:rPr>
            </w:pPr>
          </w:p>
        </w:tc>
        <w:tc>
          <w:tcPr>
            <w:tcW w:w="879" w:type="dxa"/>
            <w:vAlign w:val="center"/>
          </w:tcPr>
          <w:p w14:paraId="20650FF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1" w:author="Shewmaker, Michael@Energy" w:date="2018-12-03T15:20:00Z"/>
                <w:rFonts w:ascii="Calibri" w:hAnsi="Calibri"/>
                <w:sz w:val="18"/>
                <w:szCs w:val="18"/>
              </w:rPr>
            </w:pPr>
          </w:p>
        </w:tc>
        <w:tc>
          <w:tcPr>
            <w:tcW w:w="879" w:type="dxa"/>
            <w:vAlign w:val="center"/>
          </w:tcPr>
          <w:p w14:paraId="20650FF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2" w:author="Shewmaker, Michael@Energy" w:date="2018-12-03T15:20:00Z"/>
                <w:rFonts w:ascii="Calibri" w:hAnsi="Calibri"/>
                <w:sz w:val="18"/>
                <w:szCs w:val="18"/>
              </w:rPr>
            </w:pPr>
          </w:p>
        </w:tc>
        <w:tc>
          <w:tcPr>
            <w:tcW w:w="879" w:type="dxa"/>
            <w:vAlign w:val="center"/>
          </w:tcPr>
          <w:p w14:paraId="20650FF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3" w:author="Shewmaker, Michael@Energy" w:date="2018-12-03T15:20:00Z"/>
                <w:rFonts w:ascii="Calibri" w:hAnsi="Calibri"/>
                <w:sz w:val="18"/>
                <w:szCs w:val="18"/>
              </w:rPr>
            </w:pPr>
          </w:p>
        </w:tc>
        <w:tc>
          <w:tcPr>
            <w:tcW w:w="879" w:type="dxa"/>
            <w:vAlign w:val="center"/>
          </w:tcPr>
          <w:p w14:paraId="20650FF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4" w:author="Shewmaker, Michael@Energy" w:date="2018-12-03T15:20:00Z"/>
                <w:rFonts w:ascii="Calibri" w:hAnsi="Calibri"/>
                <w:sz w:val="18"/>
                <w:szCs w:val="18"/>
              </w:rPr>
            </w:pPr>
          </w:p>
        </w:tc>
        <w:tc>
          <w:tcPr>
            <w:tcW w:w="879" w:type="dxa"/>
            <w:gridSpan w:val="2"/>
            <w:vAlign w:val="center"/>
          </w:tcPr>
          <w:p w14:paraId="20650FF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5" w:author="Shewmaker, Michael@Energy" w:date="2018-12-03T15:20:00Z"/>
                <w:rFonts w:ascii="Calibri" w:hAnsi="Calibri"/>
                <w:sz w:val="18"/>
                <w:szCs w:val="18"/>
              </w:rPr>
            </w:pPr>
          </w:p>
        </w:tc>
      </w:tr>
      <w:tr w:rsidR="007442E4" w:rsidRPr="009B3A0C" w:rsidDel="0039073A" w14:paraId="20651005" w14:textId="73A0E475" w:rsidTr="00A95BBA">
        <w:trPr>
          <w:cantSplit/>
          <w:trHeight w:val="432"/>
          <w:del w:id="156" w:author="Shewmaker, Michael@Energy" w:date="2018-12-03T15:20:00Z"/>
        </w:trPr>
        <w:tc>
          <w:tcPr>
            <w:tcW w:w="1356" w:type="dxa"/>
            <w:vAlign w:val="center"/>
          </w:tcPr>
          <w:p w14:paraId="20650FF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7" w:author="Shewmaker, Michael@Energy" w:date="2018-12-03T15:20:00Z"/>
                <w:rFonts w:ascii="Calibri" w:hAnsi="Calibri"/>
                <w:sz w:val="18"/>
                <w:szCs w:val="18"/>
              </w:rPr>
            </w:pPr>
          </w:p>
        </w:tc>
        <w:tc>
          <w:tcPr>
            <w:tcW w:w="1356" w:type="dxa"/>
            <w:vAlign w:val="center"/>
          </w:tcPr>
          <w:p w14:paraId="20650FF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8" w:author="Shewmaker, Michael@Energy" w:date="2018-12-03T15:20:00Z"/>
                <w:rFonts w:ascii="Calibri" w:hAnsi="Calibri"/>
                <w:sz w:val="18"/>
                <w:szCs w:val="18"/>
              </w:rPr>
            </w:pPr>
          </w:p>
        </w:tc>
        <w:tc>
          <w:tcPr>
            <w:tcW w:w="1356" w:type="dxa"/>
            <w:vAlign w:val="center"/>
          </w:tcPr>
          <w:p w14:paraId="20650FF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59" w:author="Shewmaker, Michael@Energy" w:date="2018-12-03T15:20:00Z"/>
                <w:rFonts w:ascii="Calibri" w:hAnsi="Calibri"/>
                <w:sz w:val="18"/>
                <w:szCs w:val="18"/>
              </w:rPr>
            </w:pPr>
          </w:p>
        </w:tc>
        <w:tc>
          <w:tcPr>
            <w:tcW w:w="879" w:type="dxa"/>
            <w:vAlign w:val="center"/>
          </w:tcPr>
          <w:p w14:paraId="20650FF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0" w:author="Shewmaker, Michael@Energy" w:date="2018-12-03T15:20:00Z"/>
                <w:rFonts w:ascii="Calibri" w:hAnsi="Calibri"/>
                <w:sz w:val="18"/>
                <w:szCs w:val="18"/>
              </w:rPr>
            </w:pPr>
          </w:p>
        </w:tc>
        <w:tc>
          <w:tcPr>
            <w:tcW w:w="879" w:type="dxa"/>
            <w:vAlign w:val="center"/>
          </w:tcPr>
          <w:p w14:paraId="20650FF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1" w:author="Shewmaker, Michael@Energy" w:date="2018-12-03T15:20:00Z"/>
                <w:rFonts w:ascii="Calibri" w:hAnsi="Calibri"/>
                <w:sz w:val="18"/>
                <w:szCs w:val="18"/>
              </w:rPr>
            </w:pPr>
          </w:p>
        </w:tc>
        <w:tc>
          <w:tcPr>
            <w:tcW w:w="879" w:type="dxa"/>
            <w:vAlign w:val="center"/>
          </w:tcPr>
          <w:p w14:paraId="20650FF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2" w:author="Shewmaker, Michael@Energy" w:date="2018-12-03T15:20:00Z"/>
                <w:rFonts w:ascii="Calibri" w:hAnsi="Calibri"/>
                <w:sz w:val="18"/>
                <w:szCs w:val="18"/>
              </w:rPr>
            </w:pPr>
          </w:p>
        </w:tc>
        <w:tc>
          <w:tcPr>
            <w:tcW w:w="879" w:type="dxa"/>
            <w:vAlign w:val="center"/>
          </w:tcPr>
          <w:p w14:paraId="20650FF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3" w:author="Shewmaker, Michael@Energy" w:date="2018-12-03T15:20:00Z"/>
                <w:rFonts w:ascii="Calibri" w:hAnsi="Calibri"/>
                <w:sz w:val="18"/>
                <w:szCs w:val="18"/>
              </w:rPr>
            </w:pPr>
          </w:p>
        </w:tc>
        <w:tc>
          <w:tcPr>
            <w:tcW w:w="879" w:type="dxa"/>
            <w:vAlign w:val="center"/>
          </w:tcPr>
          <w:p w14:paraId="20650FF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4" w:author="Shewmaker, Michael@Energy" w:date="2018-12-03T15:20:00Z"/>
                <w:rFonts w:ascii="Calibri" w:hAnsi="Calibri"/>
                <w:sz w:val="18"/>
                <w:szCs w:val="18"/>
              </w:rPr>
            </w:pPr>
          </w:p>
        </w:tc>
        <w:tc>
          <w:tcPr>
            <w:tcW w:w="879" w:type="dxa"/>
            <w:vAlign w:val="center"/>
          </w:tcPr>
          <w:p w14:paraId="20650FF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5" w:author="Shewmaker, Michael@Energy" w:date="2018-12-03T15:20:00Z"/>
                <w:rFonts w:ascii="Calibri" w:hAnsi="Calibri"/>
                <w:sz w:val="18"/>
                <w:szCs w:val="18"/>
              </w:rPr>
            </w:pPr>
          </w:p>
        </w:tc>
        <w:tc>
          <w:tcPr>
            <w:tcW w:w="879" w:type="dxa"/>
            <w:vAlign w:val="center"/>
          </w:tcPr>
          <w:p w14:paraId="20650FF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6" w:author="Shewmaker, Michael@Energy" w:date="2018-12-03T15:20:00Z"/>
                <w:rFonts w:ascii="Calibri" w:hAnsi="Calibri"/>
                <w:sz w:val="18"/>
                <w:szCs w:val="18"/>
              </w:rPr>
            </w:pPr>
          </w:p>
        </w:tc>
        <w:tc>
          <w:tcPr>
            <w:tcW w:w="879" w:type="dxa"/>
            <w:vAlign w:val="center"/>
          </w:tcPr>
          <w:p w14:paraId="2065100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7" w:author="Shewmaker, Michael@Energy" w:date="2018-12-03T15:20:00Z"/>
                <w:rFonts w:ascii="Calibri" w:hAnsi="Calibri"/>
                <w:sz w:val="18"/>
                <w:szCs w:val="18"/>
              </w:rPr>
            </w:pPr>
          </w:p>
        </w:tc>
        <w:tc>
          <w:tcPr>
            <w:tcW w:w="879" w:type="dxa"/>
            <w:vAlign w:val="center"/>
          </w:tcPr>
          <w:p w14:paraId="2065100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8" w:author="Shewmaker, Michael@Energy" w:date="2018-12-03T15:20:00Z"/>
                <w:rFonts w:ascii="Calibri" w:hAnsi="Calibri"/>
                <w:sz w:val="18"/>
                <w:szCs w:val="18"/>
              </w:rPr>
            </w:pPr>
          </w:p>
        </w:tc>
        <w:tc>
          <w:tcPr>
            <w:tcW w:w="879" w:type="dxa"/>
            <w:vAlign w:val="center"/>
          </w:tcPr>
          <w:p w14:paraId="2065100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69" w:author="Shewmaker, Michael@Energy" w:date="2018-12-03T15:20:00Z"/>
                <w:rFonts w:ascii="Calibri" w:hAnsi="Calibri"/>
                <w:sz w:val="18"/>
                <w:szCs w:val="18"/>
              </w:rPr>
            </w:pPr>
          </w:p>
        </w:tc>
        <w:tc>
          <w:tcPr>
            <w:tcW w:w="879" w:type="dxa"/>
            <w:vAlign w:val="center"/>
          </w:tcPr>
          <w:p w14:paraId="2065100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0" w:author="Shewmaker, Michael@Energy" w:date="2018-12-03T15:20:00Z"/>
                <w:rFonts w:ascii="Calibri" w:hAnsi="Calibri"/>
                <w:sz w:val="18"/>
                <w:szCs w:val="18"/>
              </w:rPr>
            </w:pPr>
          </w:p>
        </w:tc>
        <w:tc>
          <w:tcPr>
            <w:tcW w:w="879" w:type="dxa"/>
            <w:gridSpan w:val="2"/>
            <w:vAlign w:val="center"/>
          </w:tcPr>
          <w:p w14:paraId="2065100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1" w:author="Shewmaker, Michael@Energy" w:date="2018-12-03T15:20:00Z"/>
                <w:rFonts w:ascii="Calibri" w:hAnsi="Calibri"/>
                <w:sz w:val="18"/>
                <w:szCs w:val="18"/>
              </w:rPr>
            </w:pPr>
          </w:p>
        </w:tc>
      </w:tr>
      <w:tr w:rsidR="007442E4" w:rsidRPr="009B3A0C" w:rsidDel="0039073A" w14:paraId="20651015" w14:textId="17F2FE94" w:rsidTr="00A95BBA">
        <w:trPr>
          <w:cantSplit/>
          <w:trHeight w:val="432"/>
          <w:del w:id="172" w:author="Shewmaker, Michael@Energy" w:date="2018-12-03T15:20:00Z"/>
        </w:trPr>
        <w:tc>
          <w:tcPr>
            <w:tcW w:w="1356" w:type="dxa"/>
            <w:vAlign w:val="center"/>
          </w:tcPr>
          <w:p w14:paraId="2065100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3" w:author="Shewmaker, Michael@Energy" w:date="2018-12-03T15:20:00Z"/>
                <w:rFonts w:ascii="Calibri" w:hAnsi="Calibri"/>
                <w:sz w:val="18"/>
                <w:szCs w:val="18"/>
              </w:rPr>
            </w:pPr>
          </w:p>
        </w:tc>
        <w:tc>
          <w:tcPr>
            <w:tcW w:w="1356" w:type="dxa"/>
            <w:vAlign w:val="center"/>
          </w:tcPr>
          <w:p w14:paraId="2065100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4" w:author="Shewmaker, Michael@Energy" w:date="2018-12-03T15:20:00Z"/>
                <w:rFonts w:ascii="Calibri" w:hAnsi="Calibri"/>
                <w:sz w:val="18"/>
                <w:szCs w:val="18"/>
              </w:rPr>
            </w:pPr>
          </w:p>
        </w:tc>
        <w:tc>
          <w:tcPr>
            <w:tcW w:w="1356" w:type="dxa"/>
            <w:vAlign w:val="center"/>
          </w:tcPr>
          <w:p w14:paraId="2065100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5" w:author="Shewmaker, Michael@Energy" w:date="2018-12-03T15:20:00Z"/>
                <w:rFonts w:ascii="Calibri" w:hAnsi="Calibri"/>
                <w:sz w:val="18"/>
                <w:szCs w:val="18"/>
              </w:rPr>
            </w:pPr>
          </w:p>
        </w:tc>
        <w:tc>
          <w:tcPr>
            <w:tcW w:w="879" w:type="dxa"/>
            <w:vAlign w:val="center"/>
          </w:tcPr>
          <w:p w14:paraId="2065100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6" w:author="Shewmaker, Michael@Energy" w:date="2018-12-03T15:20:00Z"/>
                <w:rFonts w:ascii="Calibri" w:hAnsi="Calibri"/>
                <w:sz w:val="18"/>
                <w:szCs w:val="18"/>
              </w:rPr>
            </w:pPr>
          </w:p>
        </w:tc>
        <w:tc>
          <w:tcPr>
            <w:tcW w:w="879" w:type="dxa"/>
            <w:vAlign w:val="center"/>
          </w:tcPr>
          <w:p w14:paraId="2065100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7" w:author="Shewmaker, Michael@Energy" w:date="2018-12-03T15:20:00Z"/>
                <w:rFonts w:ascii="Calibri" w:hAnsi="Calibri"/>
                <w:sz w:val="18"/>
                <w:szCs w:val="18"/>
              </w:rPr>
            </w:pPr>
          </w:p>
        </w:tc>
        <w:tc>
          <w:tcPr>
            <w:tcW w:w="879" w:type="dxa"/>
            <w:vAlign w:val="center"/>
          </w:tcPr>
          <w:p w14:paraId="2065100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8" w:author="Shewmaker, Michael@Energy" w:date="2018-12-03T15:20:00Z"/>
                <w:rFonts w:ascii="Calibri" w:hAnsi="Calibri"/>
                <w:sz w:val="18"/>
                <w:szCs w:val="18"/>
              </w:rPr>
            </w:pPr>
          </w:p>
        </w:tc>
        <w:tc>
          <w:tcPr>
            <w:tcW w:w="879" w:type="dxa"/>
            <w:vAlign w:val="center"/>
          </w:tcPr>
          <w:p w14:paraId="2065100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79" w:author="Shewmaker, Michael@Energy" w:date="2018-12-03T15:20:00Z"/>
                <w:rFonts w:ascii="Calibri" w:hAnsi="Calibri"/>
                <w:sz w:val="18"/>
                <w:szCs w:val="18"/>
              </w:rPr>
            </w:pPr>
          </w:p>
        </w:tc>
        <w:tc>
          <w:tcPr>
            <w:tcW w:w="879" w:type="dxa"/>
            <w:vAlign w:val="center"/>
          </w:tcPr>
          <w:p w14:paraId="2065100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0" w:author="Shewmaker, Michael@Energy" w:date="2018-12-03T15:20:00Z"/>
                <w:rFonts w:ascii="Calibri" w:hAnsi="Calibri"/>
                <w:sz w:val="18"/>
                <w:szCs w:val="18"/>
              </w:rPr>
            </w:pPr>
          </w:p>
        </w:tc>
        <w:tc>
          <w:tcPr>
            <w:tcW w:w="879" w:type="dxa"/>
            <w:vAlign w:val="center"/>
          </w:tcPr>
          <w:p w14:paraId="2065100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1" w:author="Shewmaker, Michael@Energy" w:date="2018-12-03T15:20:00Z"/>
                <w:rFonts w:ascii="Calibri" w:hAnsi="Calibri"/>
                <w:sz w:val="18"/>
                <w:szCs w:val="18"/>
              </w:rPr>
            </w:pPr>
          </w:p>
        </w:tc>
        <w:tc>
          <w:tcPr>
            <w:tcW w:w="879" w:type="dxa"/>
            <w:vAlign w:val="center"/>
          </w:tcPr>
          <w:p w14:paraId="2065100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2" w:author="Shewmaker, Michael@Energy" w:date="2018-12-03T15:20:00Z"/>
                <w:rFonts w:ascii="Calibri" w:hAnsi="Calibri"/>
                <w:sz w:val="18"/>
                <w:szCs w:val="18"/>
              </w:rPr>
            </w:pPr>
          </w:p>
        </w:tc>
        <w:tc>
          <w:tcPr>
            <w:tcW w:w="879" w:type="dxa"/>
            <w:vAlign w:val="center"/>
          </w:tcPr>
          <w:p w14:paraId="2065101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3" w:author="Shewmaker, Michael@Energy" w:date="2018-12-03T15:20:00Z"/>
                <w:rFonts w:ascii="Calibri" w:hAnsi="Calibri"/>
                <w:sz w:val="18"/>
                <w:szCs w:val="18"/>
              </w:rPr>
            </w:pPr>
          </w:p>
        </w:tc>
        <w:tc>
          <w:tcPr>
            <w:tcW w:w="879" w:type="dxa"/>
            <w:vAlign w:val="center"/>
          </w:tcPr>
          <w:p w14:paraId="2065101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4" w:author="Shewmaker, Michael@Energy" w:date="2018-12-03T15:20:00Z"/>
                <w:rFonts w:ascii="Calibri" w:hAnsi="Calibri"/>
                <w:sz w:val="18"/>
                <w:szCs w:val="18"/>
              </w:rPr>
            </w:pPr>
          </w:p>
        </w:tc>
        <w:tc>
          <w:tcPr>
            <w:tcW w:w="879" w:type="dxa"/>
            <w:vAlign w:val="center"/>
          </w:tcPr>
          <w:p w14:paraId="2065101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5" w:author="Shewmaker, Michael@Energy" w:date="2018-12-03T15:20:00Z"/>
                <w:rFonts w:ascii="Calibri" w:hAnsi="Calibri"/>
                <w:sz w:val="18"/>
                <w:szCs w:val="18"/>
              </w:rPr>
            </w:pPr>
          </w:p>
        </w:tc>
        <w:tc>
          <w:tcPr>
            <w:tcW w:w="879" w:type="dxa"/>
            <w:vAlign w:val="center"/>
          </w:tcPr>
          <w:p w14:paraId="2065101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6" w:author="Shewmaker, Michael@Energy" w:date="2018-12-03T15:20:00Z"/>
                <w:rFonts w:ascii="Calibri" w:hAnsi="Calibri"/>
                <w:sz w:val="18"/>
                <w:szCs w:val="18"/>
              </w:rPr>
            </w:pPr>
          </w:p>
        </w:tc>
        <w:tc>
          <w:tcPr>
            <w:tcW w:w="879" w:type="dxa"/>
            <w:gridSpan w:val="2"/>
            <w:vAlign w:val="center"/>
          </w:tcPr>
          <w:p w14:paraId="2065101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7" w:author="Shewmaker, Michael@Energy" w:date="2018-12-03T15:20:00Z"/>
                <w:rFonts w:ascii="Calibri" w:hAnsi="Calibri"/>
                <w:sz w:val="18"/>
                <w:szCs w:val="18"/>
              </w:rPr>
            </w:pPr>
          </w:p>
        </w:tc>
      </w:tr>
      <w:tr w:rsidR="007442E4" w:rsidRPr="009B3A0C" w:rsidDel="0039073A" w14:paraId="20651025" w14:textId="5E3D6231" w:rsidTr="00A95BBA">
        <w:trPr>
          <w:cantSplit/>
          <w:trHeight w:val="432"/>
          <w:del w:id="188" w:author="Shewmaker, Michael@Energy" w:date="2018-12-03T15:20:00Z"/>
        </w:trPr>
        <w:tc>
          <w:tcPr>
            <w:tcW w:w="1356" w:type="dxa"/>
            <w:vAlign w:val="center"/>
          </w:tcPr>
          <w:p w14:paraId="2065101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89" w:author="Shewmaker, Michael@Energy" w:date="2018-12-03T15:20:00Z"/>
                <w:rFonts w:ascii="Calibri" w:hAnsi="Calibri"/>
                <w:sz w:val="18"/>
                <w:szCs w:val="18"/>
              </w:rPr>
            </w:pPr>
          </w:p>
        </w:tc>
        <w:tc>
          <w:tcPr>
            <w:tcW w:w="1356" w:type="dxa"/>
            <w:vAlign w:val="center"/>
          </w:tcPr>
          <w:p w14:paraId="2065101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0" w:author="Shewmaker, Michael@Energy" w:date="2018-12-03T15:20:00Z"/>
                <w:rFonts w:ascii="Calibri" w:hAnsi="Calibri"/>
                <w:sz w:val="18"/>
                <w:szCs w:val="18"/>
              </w:rPr>
            </w:pPr>
          </w:p>
        </w:tc>
        <w:tc>
          <w:tcPr>
            <w:tcW w:w="1356" w:type="dxa"/>
            <w:vAlign w:val="center"/>
          </w:tcPr>
          <w:p w14:paraId="2065101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1" w:author="Shewmaker, Michael@Energy" w:date="2018-12-03T15:20:00Z"/>
                <w:rFonts w:ascii="Calibri" w:hAnsi="Calibri"/>
                <w:sz w:val="18"/>
                <w:szCs w:val="18"/>
              </w:rPr>
            </w:pPr>
          </w:p>
        </w:tc>
        <w:tc>
          <w:tcPr>
            <w:tcW w:w="879" w:type="dxa"/>
            <w:vAlign w:val="center"/>
          </w:tcPr>
          <w:p w14:paraId="2065101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2" w:author="Shewmaker, Michael@Energy" w:date="2018-12-03T15:20:00Z"/>
                <w:rFonts w:ascii="Calibri" w:hAnsi="Calibri"/>
                <w:sz w:val="18"/>
                <w:szCs w:val="18"/>
              </w:rPr>
            </w:pPr>
          </w:p>
        </w:tc>
        <w:tc>
          <w:tcPr>
            <w:tcW w:w="879" w:type="dxa"/>
            <w:vAlign w:val="center"/>
          </w:tcPr>
          <w:p w14:paraId="2065101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3" w:author="Shewmaker, Michael@Energy" w:date="2018-12-03T15:20:00Z"/>
                <w:rFonts w:ascii="Calibri" w:hAnsi="Calibri"/>
                <w:sz w:val="18"/>
                <w:szCs w:val="18"/>
              </w:rPr>
            </w:pPr>
          </w:p>
        </w:tc>
        <w:tc>
          <w:tcPr>
            <w:tcW w:w="879" w:type="dxa"/>
            <w:vAlign w:val="center"/>
          </w:tcPr>
          <w:p w14:paraId="2065101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4" w:author="Shewmaker, Michael@Energy" w:date="2018-12-03T15:20:00Z"/>
                <w:rFonts w:ascii="Calibri" w:hAnsi="Calibri"/>
                <w:sz w:val="18"/>
                <w:szCs w:val="18"/>
              </w:rPr>
            </w:pPr>
          </w:p>
        </w:tc>
        <w:tc>
          <w:tcPr>
            <w:tcW w:w="879" w:type="dxa"/>
            <w:vAlign w:val="center"/>
          </w:tcPr>
          <w:p w14:paraId="2065101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5" w:author="Shewmaker, Michael@Energy" w:date="2018-12-03T15:20:00Z"/>
                <w:rFonts w:ascii="Calibri" w:hAnsi="Calibri"/>
                <w:sz w:val="18"/>
                <w:szCs w:val="18"/>
              </w:rPr>
            </w:pPr>
          </w:p>
        </w:tc>
        <w:tc>
          <w:tcPr>
            <w:tcW w:w="879" w:type="dxa"/>
            <w:vAlign w:val="center"/>
          </w:tcPr>
          <w:p w14:paraId="2065101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6" w:author="Shewmaker, Michael@Energy" w:date="2018-12-03T15:20:00Z"/>
                <w:rFonts w:ascii="Calibri" w:hAnsi="Calibri"/>
                <w:sz w:val="18"/>
                <w:szCs w:val="18"/>
              </w:rPr>
            </w:pPr>
          </w:p>
        </w:tc>
        <w:tc>
          <w:tcPr>
            <w:tcW w:w="879" w:type="dxa"/>
            <w:vAlign w:val="center"/>
          </w:tcPr>
          <w:p w14:paraId="2065101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7" w:author="Shewmaker, Michael@Energy" w:date="2018-12-03T15:20:00Z"/>
                <w:rFonts w:ascii="Calibri" w:hAnsi="Calibri"/>
                <w:sz w:val="18"/>
                <w:szCs w:val="18"/>
              </w:rPr>
            </w:pPr>
          </w:p>
        </w:tc>
        <w:tc>
          <w:tcPr>
            <w:tcW w:w="879" w:type="dxa"/>
            <w:vAlign w:val="center"/>
          </w:tcPr>
          <w:p w14:paraId="2065101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8" w:author="Shewmaker, Michael@Energy" w:date="2018-12-03T15:20:00Z"/>
                <w:rFonts w:ascii="Calibri" w:hAnsi="Calibri"/>
                <w:sz w:val="18"/>
                <w:szCs w:val="18"/>
              </w:rPr>
            </w:pPr>
          </w:p>
        </w:tc>
        <w:tc>
          <w:tcPr>
            <w:tcW w:w="879" w:type="dxa"/>
            <w:vAlign w:val="center"/>
          </w:tcPr>
          <w:p w14:paraId="2065102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199" w:author="Shewmaker, Michael@Energy" w:date="2018-12-03T15:20:00Z"/>
                <w:rFonts w:ascii="Calibri" w:hAnsi="Calibri"/>
                <w:sz w:val="18"/>
                <w:szCs w:val="18"/>
              </w:rPr>
            </w:pPr>
          </w:p>
        </w:tc>
        <w:tc>
          <w:tcPr>
            <w:tcW w:w="879" w:type="dxa"/>
            <w:vAlign w:val="center"/>
          </w:tcPr>
          <w:p w14:paraId="2065102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0" w:author="Shewmaker, Michael@Energy" w:date="2018-12-03T15:20:00Z"/>
                <w:rFonts w:ascii="Calibri" w:hAnsi="Calibri"/>
                <w:sz w:val="18"/>
                <w:szCs w:val="18"/>
              </w:rPr>
            </w:pPr>
          </w:p>
        </w:tc>
        <w:tc>
          <w:tcPr>
            <w:tcW w:w="879" w:type="dxa"/>
            <w:vAlign w:val="center"/>
          </w:tcPr>
          <w:p w14:paraId="2065102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1" w:author="Shewmaker, Michael@Energy" w:date="2018-12-03T15:20:00Z"/>
                <w:rFonts w:ascii="Calibri" w:hAnsi="Calibri"/>
                <w:sz w:val="18"/>
                <w:szCs w:val="18"/>
              </w:rPr>
            </w:pPr>
          </w:p>
        </w:tc>
        <w:tc>
          <w:tcPr>
            <w:tcW w:w="879" w:type="dxa"/>
            <w:vAlign w:val="center"/>
          </w:tcPr>
          <w:p w14:paraId="2065102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2" w:author="Shewmaker, Michael@Energy" w:date="2018-12-03T15:20:00Z"/>
                <w:rFonts w:ascii="Calibri" w:hAnsi="Calibri"/>
                <w:sz w:val="18"/>
                <w:szCs w:val="18"/>
              </w:rPr>
            </w:pPr>
          </w:p>
        </w:tc>
        <w:tc>
          <w:tcPr>
            <w:tcW w:w="879" w:type="dxa"/>
            <w:gridSpan w:val="2"/>
            <w:vAlign w:val="center"/>
          </w:tcPr>
          <w:p w14:paraId="2065102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3" w:author="Shewmaker, Michael@Energy" w:date="2018-12-03T15:20:00Z"/>
                <w:rFonts w:ascii="Calibri" w:hAnsi="Calibri"/>
                <w:sz w:val="18"/>
                <w:szCs w:val="18"/>
              </w:rPr>
            </w:pPr>
          </w:p>
        </w:tc>
      </w:tr>
      <w:tr w:rsidR="007442E4" w:rsidRPr="009B3A0C" w:rsidDel="0039073A" w14:paraId="20651035" w14:textId="3C24FFC0" w:rsidTr="00A95BBA">
        <w:trPr>
          <w:cantSplit/>
          <w:trHeight w:val="432"/>
          <w:del w:id="204" w:author="Shewmaker, Michael@Energy" w:date="2018-12-03T15:20:00Z"/>
        </w:trPr>
        <w:tc>
          <w:tcPr>
            <w:tcW w:w="1356" w:type="dxa"/>
            <w:vAlign w:val="center"/>
          </w:tcPr>
          <w:p w14:paraId="2065102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5" w:author="Shewmaker, Michael@Energy" w:date="2018-12-03T15:20:00Z"/>
                <w:rFonts w:ascii="Calibri" w:hAnsi="Calibri"/>
                <w:sz w:val="18"/>
                <w:szCs w:val="18"/>
              </w:rPr>
            </w:pPr>
          </w:p>
        </w:tc>
        <w:tc>
          <w:tcPr>
            <w:tcW w:w="1356" w:type="dxa"/>
            <w:vAlign w:val="center"/>
          </w:tcPr>
          <w:p w14:paraId="2065102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6" w:author="Shewmaker, Michael@Energy" w:date="2018-12-03T15:20:00Z"/>
                <w:rFonts w:ascii="Calibri" w:hAnsi="Calibri"/>
                <w:sz w:val="18"/>
                <w:szCs w:val="18"/>
              </w:rPr>
            </w:pPr>
          </w:p>
        </w:tc>
        <w:tc>
          <w:tcPr>
            <w:tcW w:w="1356" w:type="dxa"/>
            <w:vAlign w:val="center"/>
          </w:tcPr>
          <w:p w14:paraId="2065102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7" w:author="Shewmaker, Michael@Energy" w:date="2018-12-03T15:20:00Z"/>
                <w:rFonts w:ascii="Calibri" w:hAnsi="Calibri"/>
                <w:sz w:val="18"/>
                <w:szCs w:val="18"/>
              </w:rPr>
            </w:pPr>
          </w:p>
        </w:tc>
        <w:tc>
          <w:tcPr>
            <w:tcW w:w="879" w:type="dxa"/>
            <w:vAlign w:val="center"/>
          </w:tcPr>
          <w:p w14:paraId="2065102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8" w:author="Shewmaker, Michael@Energy" w:date="2018-12-03T15:20:00Z"/>
                <w:rFonts w:ascii="Calibri" w:hAnsi="Calibri"/>
                <w:sz w:val="18"/>
                <w:szCs w:val="18"/>
              </w:rPr>
            </w:pPr>
          </w:p>
        </w:tc>
        <w:tc>
          <w:tcPr>
            <w:tcW w:w="879" w:type="dxa"/>
            <w:vAlign w:val="center"/>
          </w:tcPr>
          <w:p w14:paraId="2065102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09" w:author="Shewmaker, Michael@Energy" w:date="2018-12-03T15:20:00Z"/>
                <w:rFonts w:ascii="Calibri" w:hAnsi="Calibri"/>
                <w:sz w:val="18"/>
                <w:szCs w:val="18"/>
              </w:rPr>
            </w:pPr>
          </w:p>
        </w:tc>
        <w:tc>
          <w:tcPr>
            <w:tcW w:w="879" w:type="dxa"/>
            <w:vAlign w:val="center"/>
          </w:tcPr>
          <w:p w14:paraId="2065102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0" w:author="Shewmaker, Michael@Energy" w:date="2018-12-03T15:20:00Z"/>
                <w:rFonts w:ascii="Calibri" w:hAnsi="Calibri"/>
                <w:sz w:val="18"/>
                <w:szCs w:val="18"/>
              </w:rPr>
            </w:pPr>
          </w:p>
        </w:tc>
        <w:tc>
          <w:tcPr>
            <w:tcW w:w="879" w:type="dxa"/>
            <w:vAlign w:val="center"/>
          </w:tcPr>
          <w:p w14:paraId="2065102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1" w:author="Shewmaker, Michael@Energy" w:date="2018-12-03T15:20:00Z"/>
                <w:rFonts w:ascii="Calibri" w:hAnsi="Calibri"/>
                <w:sz w:val="18"/>
                <w:szCs w:val="18"/>
              </w:rPr>
            </w:pPr>
          </w:p>
        </w:tc>
        <w:tc>
          <w:tcPr>
            <w:tcW w:w="879" w:type="dxa"/>
            <w:vAlign w:val="center"/>
          </w:tcPr>
          <w:p w14:paraId="2065102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2" w:author="Shewmaker, Michael@Energy" w:date="2018-12-03T15:20:00Z"/>
                <w:rFonts w:ascii="Calibri" w:hAnsi="Calibri"/>
                <w:sz w:val="18"/>
                <w:szCs w:val="18"/>
              </w:rPr>
            </w:pPr>
          </w:p>
        </w:tc>
        <w:tc>
          <w:tcPr>
            <w:tcW w:w="879" w:type="dxa"/>
            <w:vAlign w:val="center"/>
          </w:tcPr>
          <w:p w14:paraId="2065102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3" w:author="Shewmaker, Michael@Energy" w:date="2018-12-03T15:20:00Z"/>
                <w:rFonts w:ascii="Calibri" w:hAnsi="Calibri"/>
                <w:sz w:val="18"/>
                <w:szCs w:val="18"/>
              </w:rPr>
            </w:pPr>
          </w:p>
        </w:tc>
        <w:tc>
          <w:tcPr>
            <w:tcW w:w="879" w:type="dxa"/>
            <w:vAlign w:val="center"/>
          </w:tcPr>
          <w:p w14:paraId="2065102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4" w:author="Shewmaker, Michael@Energy" w:date="2018-12-03T15:20:00Z"/>
                <w:rFonts w:ascii="Calibri" w:hAnsi="Calibri"/>
                <w:sz w:val="18"/>
                <w:szCs w:val="18"/>
              </w:rPr>
            </w:pPr>
          </w:p>
        </w:tc>
        <w:tc>
          <w:tcPr>
            <w:tcW w:w="879" w:type="dxa"/>
            <w:vAlign w:val="center"/>
          </w:tcPr>
          <w:p w14:paraId="2065103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5" w:author="Shewmaker, Michael@Energy" w:date="2018-12-03T15:20:00Z"/>
                <w:rFonts w:ascii="Calibri" w:hAnsi="Calibri"/>
                <w:sz w:val="18"/>
                <w:szCs w:val="18"/>
              </w:rPr>
            </w:pPr>
          </w:p>
        </w:tc>
        <w:tc>
          <w:tcPr>
            <w:tcW w:w="879" w:type="dxa"/>
            <w:vAlign w:val="center"/>
          </w:tcPr>
          <w:p w14:paraId="2065103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6" w:author="Shewmaker, Michael@Energy" w:date="2018-12-03T15:20:00Z"/>
                <w:rFonts w:ascii="Calibri" w:hAnsi="Calibri"/>
                <w:sz w:val="18"/>
                <w:szCs w:val="18"/>
              </w:rPr>
            </w:pPr>
          </w:p>
        </w:tc>
        <w:tc>
          <w:tcPr>
            <w:tcW w:w="879" w:type="dxa"/>
            <w:vAlign w:val="center"/>
          </w:tcPr>
          <w:p w14:paraId="2065103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7" w:author="Shewmaker, Michael@Energy" w:date="2018-12-03T15:20:00Z"/>
                <w:rFonts w:ascii="Calibri" w:hAnsi="Calibri"/>
                <w:sz w:val="18"/>
                <w:szCs w:val="18"/>
              </w:rPr>
            </w:pPr>
          </w:p>
        </w:tc>
        <w:tc>
          <w:tcPr>
            <w:tcW w:w="879" w:type="dxa"/>
            <w:vAlign w:val="center"/>
          </w:tcPr>
          <w:p w14:paraId="2065103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8" w:author="Shewmaker, Michael@Energy" w:date="2018-12-03T15:20:00Z"/>
                <w:rFonts w:ascii="Calibri" w:hAnsi="Calibri"/>
                <w:sz w:val="18"/>
                <w:szCs w:val="18"/>
              </w:rPr>
            </w:pPr>
          </w:p>
        </w:tc>
        <w:tc>
          <w:tcPr>
            <w:tcW w:w="879" w:type="dxa"/>
            <w:gridSpan w:val="2"/>
            <w:vAlign w:val="center"/>
          </w:tcPr>
          <w:p w14:paraId="2065103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19" w:author="Shewmaker, Michael@Energy" w:date="2018-12-03T15:20:00Z"/>
                <w:rFonts w:ascii="Calibri" w:hAnsi="Calibri"/>
                <w:sz w:val="18"/>
                <w:szCs w:val="18"/>
              </w:rPr>
            </w:pPr>
          </w:p>
        </w:tc>
      </w:tr>
      <w:tr w:rsidR="007442E4" w:rsidRPr="009B3A0C" w:rsidDel="0039073A" w14:paraId="20651045" w14:textId="17E455F9" w:rsidTr="00A95BBA">
        <w:trPr>
          <w:cantSplit/>
          <w:trHeight w:val="432"/>
          <w:del w:id="220" w:author="Shewmaker, Michael@Energy" w:date="2018-12-03T15:20:00Z"/>
        </w:trPr>
        <w:tc>
          <w:tcPr>
            <w:tcW w:w="1356" w:type="dxa"/>
            <w:vAlign w:val="center"/>
          </w:tcPr>
          <w:p w14:paraId="2065103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1" w:author="Shewmaker, Michael@Energy" w:date="2018-12-03T15:20:00Z"/>
                <w:rFonts w:ascii="Calibri" w:hAnsi="Calibri"/>
                <w:sz w:val="18"/>
                <w:szCs w:val="18"/>
              </w:rPr>
            </w:pPr>
          </w:p>
        </w:tc>
        <w:tc>
          <w:tcPr>
            <w:tcW w:w="1356" w:type="dxa"/>
            <w:vAlign w:val="center"/>
          </w:tcPr>
          <w:p w14:paraId="2065103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2" w:author="Shewmaker, Michael@Energy" w:date="2018-12-03T15:20:00Z"/>
                <w:rFonts w:ascii="Calibri" w:hAnsi="Calibri"/>
                <w:sz w:val="18"/>
                <w:szCs w:val="18"/>
              </w:rPr>
            </w:pPr>
          </w:p>
        </w:tc>
        <w:tc>
          <w:tcPr>
            <w:tcW w:w="1356" w:type="dxa"/>
            <w:vAlign w:val="center"/>
          </w:tcPr>
          <w:p w14:paraId="2065103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3" w:author="Shewmaker, Michael@Energy" w:date="2018-12-03T15:20:00Z"/>
                <w:rFonts w:ascii="Calibri" w:hAnsi="Calibri"/>
                <w:sz w:val="18"/>
                <w:szCs w:val="18"/>
              </w:rPr>
            </w:pPr>
          </w:p>
        </w:tc>
        <w:tc>
          <w:tcPr>
            <w:tcW w:w="879" w:type="dxa"/>
            <w:vAlign w:val="center"/>
          </w:tcPr>
          <w:p w14:paraId="2065103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4" w:author="Shewmaker, Michael@Energy" w:date="2018-12-03T15:20:00Z"/>
                <w:rFonts w:ascii="Calibri" w:hAnsi="Calibri"/>
                <w:sz w:val="18"/>
                <w:szCs w:val="18"/>
              </w:rPr>
            </w:pPr>
          </w:p>
        </w:tc>
        <w:tc>
          <w:tcPr>
            <w:tcW w:w="879" w:type="dxa"/>
            <w:vAlign w:val="center"/>
          </w:tcPr>
          <w:p w14:paraId="2065103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5" w:author="Shewmaker, Michael@Energy" w:date="2018-12-03T15:20:00Z"/>
                <w:rFonts w:ascii="Calibri" w:hAnsi="Calibri"/>
                <w:sz w:val="18"/>
                <w:szCs w:val="18"/>
              </w:rPr>
            </w:pPr>
          </w:p>
        </w:tc>
        <w:tc>
          <w:tcPr>
            <w:tcW w:w="879" w:type="dxa"/>
            <w:vAlign w:val="center"/>
          </w:tcPr>
          <w:p w14:paraId="2065103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6" w:author="Shewmaker, Michael@Energy" w:date="2018-12-03T15:20:00Z"/>
                <w:rFonts w:ascii="Calibri" w:hAnsi="Calibri"/>
                <w:sz w:val="18"/>
                <w:szCs w:val="18"/>
              </w:rPr>
            </w:pPr>
          </w:p>
        </w:tc>
        <w:tc>
          <w:tcPr>
            <w:tcW w:w="879" w:type="dxa"/>
            <w:vAlign w:val="center"/>
          </w:tcPr>
          <w:p w14:paraId="2065103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7" w:author="Shewmaker, Michael@Energy" w:date="2018-12-03T15:20:00Z"/>
                <w:rFonts w:ascii="Calibri" w:hAnsi="Calibri"/>
                <w:sz w:val="18"/>
                <w:szCs w:val="18"/>
              </w:rPr>
            </w:pPr>
          </w:p>
        </w:tc>
        <w:tc>
          <w:tcPr>
            <w:tcW w:w="879" w:type="dxa"/>
            <w:vAlign w:val="center"/>
          </w:tcPr>
          <w:p w14:paraId="2065103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8" w:author="Shewmaker, Michael@Energy" w:date="2018-12-03T15:20:00Z"/>
                <w:rFonts w:ascii="Calibri" w:hAnsi="Calibri"/>
                <w:sz w:val="18"/>
                <w:szCs w:val="18"/>
              </w:rPr>
            </w:pPr>
          </w:p>
        </w:tc>
        <w:tc>
          <w:tcPr>
            <w:tcW w:w="879" w:type="dxa"/>
            <w:vAlign w:val="center"/>
          </w:tcPr>
          <w:p w14:paraId="2065103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29" w:author="Shewmaker, Michael@Energy" w:date="2018-12-03T15:20:00Z"/>
                <w:rFonts w:ascii="Calibri" w:hAnsi="Calibri"/>
                <w:sz w:val="18"/>
                <w:szCs w:val="18"/>
              </w:rPr>
            </w:pPr>
          </w:p>
        </w:tc>
        <w:tc>
          <w:tcPr>
            <w:tcW w:w="879" w:type="dxa"/>
            <w:vAlign w:val="center"/>
          </w:tcPr>
          <w:p w14:paraId="2065103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30" w:author="Shewmaker, Michael@Energy" w:date="2018-12-03T15:20:00Z"/>
                <w:rFonts w:ascii="Calibri" w:hAnsi="Calibri"/>
                <w:sz w:val="18"/>
                <w:szCs w:val="18"/>
              </w:rPr>
            </w:pPr>
          </w:p>
        </w:tc>
        <w:tc>
          <w:tcPr>
            <w:tcW w:w="879" w:type="dxa"/>
            <w:vAlign w:val="center"/>
          </w:tcPr>
          <w:p w14:paraId="2065104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31" w:author="Shewmaker, Michael@Energy" w:date="2018-12-03T15:20:00Z"/>
                <w:rFonts w:ascii="Calibri" w:hAnsi="Calibri"/>
                <w:sz w:val="18"/>
                <w:szCs w:val="18"/>
              </w:rPr>
            </w:pPr>
          </w:p>
        </w:tc>
        <w:tc>
          <w:tcPr>
            <w:tcW w:w="879" w:type="dxa"/>
            <w:vAlign w:val="center"/>
          </w:tcPr>
          <w:p w14:paraId="2065104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32" w:author="Shewmaker, Michael@Energy" w:date="2018-12-03T15:20:00Z"/>
                <w:rFonts w:ascii="Calibri" w:hAnsi="Calibri"/>
                <w:sz w:val="18"/>
                <w:szCs w:val="18"/>
              </w:rPr>
            </w:pPr>
          </w:p>
        </w:tc>
        <w:tc>
          <w:tcPr>
            <w:tcW w:w="879" w:type="dxa"/>
            <w:vAlign w:val="center"/>
          </w:tcPr>
          <w:p w14:paraId="2065104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33" w:author="Shewmaker, Michael@Energy" w:date="2018-12-03T15:20:00Z"/>
                <w:rFonts w:ascii="Calibri" w:hAnsi="Calibri"/>
                <w:sz w:val="18"/>
                <w:szCs w:val="18"/>
              </w:rPr>
            </w:pPr>
          </w:p>
        </w:tc>
        <w:tc>
          <w:tcPr>
            <w:tcW w:w="879" w:type="dxa"/>
            <w:vAlign w:val="center"/>
          </w:tcPr>
          <w:p w14:paraId="2065104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34" w:author="Shewmaker, Michael@Energy" w:date="2018-12-03T15:20:00Z"/>
                <w:rFonts w:ascii="Calibri" w:hAnsi="Calibri"/>
                <w:sz w:val="18"/>
                <w:szCs w:val="18"/>
              </w:rPr>
            </w:pPr>
          </w:p>
        </w:tc>
        <w:tc>
          <w:tcPr>
            <w:tcW w:w="879" w:type="dxa"/>
            <w:gridSpan w:val="2"/>
            <w:vAlign w:val="center"/>
          </w:tcPr>
          <w:p w14:paraId="2065104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35" w:author="Shewmaker, Michael@Energy" w:date="2018-12-03T15:20:00Z"/>
                <w:rFonts w:ascii="Calibri" w:hAnsi="Calibri"/>
                <w:sz w:val="18"/>
                <w:szCs w:val="18"/>
              </w:rPr>
            </w:pPr>
          </w:p>
        </w:tc>
      </w:tr>
      <w:tr w:rsidR="00A95BBA" w:rsidRPr="009B3A0C" w:rsidDel="0039073A" w14:paraId="20651055" w14:textId="26B7E776" w:rsidTr="00A95BBA">
        <w:trPr>
          <w:cantSplit/>
          <w:trHeight w:val="432"/>
          <w:del w:id="236" w:author="Shewmaker, Michael@Energy" w:date="2018-12-03T15:20:00Z"/>
        </w:trPr>
        <w:tc>
          <w:tcPr>
            <w:tcW w:w="1356" w:type="dxa"/>
            <w:vAlign w:val="center"/>
          </w:tcPr>
          <w:p w14:paraId="20651046"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37" w:author="Shewmaker, Michael@Energy" w:date="2018-12-03T15:20:00Z"/>
                <w:rFonts w:ascii="Calibri" w:hAnsi="Calibri"/>
                <w:sz w:val="18"/>
                <w:szCs w:val="18"/>
              </w:rPr>
            </w:pPr>
          </w:p>
        </w:tc>
        <w:tc>
          <w:tcPr>
            <w:tcW w:w="1356" w:type="dxa"/>
            <w:vAlign w:val="center"/>
          </w:tcPr>
          <w:p w14:paraId="20651047"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38" w:author="Shewmaker, Michael@Energy" w:date="2018-12-03T15:20:00Z"/>
                <w:rFonts w:ascii="Calibri" w:hAnsi="Calibri"/>
                <w:sz w:val="18"/>
                <w:szCs w:val="18"/>
              </w:rPr>
            </w:pPr>
          </w:p>
        </w:tc>
        <w:tc>
          <w:tcPr>
            <w:tcW w:w="1356" w:type="dxa"/>
            <w:vAlign w:val="center"/>
          </w:tcPr>
          <w:p w14:paraId="20651048"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39" w:author="Shewmaker, Michael@Energy" w:date="2018-12-03T15:20:00Z"/>
                <w:rFonts w:ascii="Calibri" w:hAnsi="Calibri"/>
                <w:sz w:val="18"/>
                <w:szCs w:val="18"/>
              </w:rPr>
            </w:pPr>
          </w:p>
        </w:tc>
        <w:tc>
          <w:tcPr>
            <w:tcW w:w="879" w:type="dxa"/>
            <w:vAlign w:val="center"/>
          </w:tcPr>
          <w:p w14:paraId="20651049"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0" w:author="Shewmaker, Michael@Energy" w:date="2018-12-03T15:20:00Z"/>
                <w:rFonts w:ascii="Calibri" w:hAnsi="Calibri"/>
                <w:sz w:val="18"/>
                <w:szCs w:val="18"/>
              </w:rPr>
            </w:pPr>
          </w:p>
        </w:tc>
        <w:tc>
          <w:tcPr>
            <w:tcW w:w="879" w:type="dxa"/>
            <w:vAlign w:val="center"/>
          </w:tcPr>
          <w:p w14:paraId="2065104A"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1" w:author="Shewmaker, Michael@Energy" w:date="2018-12-03T15:20:00Z"/>
                <w:rFonts w:ascii="Calibri" w:hAnsi="Calibri"/>
                <w:sz w:val="18"/>
                <w:szCs w:val="18"/>
              </w:rPr>
            </w:pPr>
          </w:p>
        </w:tc>
        <w:tc>
          <w:tcPr>
            <w:tcW w:w="879" w:type="dxa"/>
            <w:vAlign w:val="center"/>
          </w:tcPr>
          <w:p w14:paraId="2065104B"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2" w:author="Shewmaker, Michael@Energy" w:date="2018-12-03T15:20:00Z"/>
                <w:rFonts w:ascii="Calibri" w:hAnsi="Calibri"/>
                <w:sz w:val="18"/>
                <w:szCs w:val="18"/>
              </w:rPr>
            </w:pPr>
          </w:p>
        </w:tc>
        <w:tc>
          <w:tcPr>
            <w:tcW w:w="879" w:type="dxa"/>
            <w:vAlign w:val="center"/>
          </w:tcPr>
          <w:p w14:paraId="2065104C"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3" w:author="Shewmaker, Michael@Energy" w:date="2018-12-03T15:20:00Z"/>
                <w:rFonts w:ascii="Calibri" w:hAnsi="Calibri"/>
                <w:sz w:val="18"/>
                <w:szCs w:val="18"/>
              </w:rPr>
            </w:pPr>
          </w:p>
        </w:tc>
        <w:tc>
          <w:tcPr>
            <w:tcW w:w="879" w:type="dxa"/>
            <w:vAlign w:val="center"/>
          </w:tcPr>
          <w:p w14:paraId="2065104D"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4" w:author="Shewmaker, Michael@Energy" w:date="2018-12-03T15:20:00Z"/>
                <w:rFonts w:ascii="Calibri" w:hAnsi="Calibri"/>
                <w:sz w:val="18"/>
                <w:szCs w:val="18"/>
              </w:rPr>
            </w:pPr>
          </w:p>
        </w:tc>
        <w:tc>
          <w:tcPr>
            <w:tcW w:w="879" w:type="dxa"/>
            <w:vAlign w:val="center"/>
          </w:tcPr>
          <w:p w14:paraId="2065104E"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5" w:author="Shewmaker, Michael@Energy" w:date="2018-12-03T15:20:00Z"/>
                <w:rFonts w:ascii="Calibri" w:hAnsi="Calibri"/>
                <w:sz w:val="18"/>
                <w:szCs w:val="18"/>
              </w:rPr>
            </w:pPr>
          </w:p>
        </w:tc>
        <w:tc>
          <w:tcPr>
            <w:tcW w:w="879" w:type="dxa"/>
            <w:vAlign w:val="center"/>
          </w:tcPr>
          <w:p w14:paraId="2065104F"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6" w:author="Shewmaker, Michael@Energy" w:date="2018-12-03T15:20:00Z"/>
                <w:rFonts w:ascii="Calibri" w:hAnsi="Calibri"/>
                <w:sz w:val="18"/>
                <w:szCs w:val="18"/>
              </w:rPr>
            </w:pPr>
          </w:p>
        </w:tc>
        <w:tc>
          <w:tcPr>
            <w:tcW w:w="879" w:type="dxa"/>
            <w:vAlign w:val="center"/>
          </w:tcPr>
          <w:p w14:paraId="20651050"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7" w:author="Shewmaker, Michael@Energy" w:date="2018-12-03T15:20:00Z"/>
                <w:rFonts w:ascii="Calibri" w:hAnsi="Calibri"/>
                <w:sz w:val="18"/>
                <w:szCs w:val="18"/>
              </w:rPr>
            </w:pPr>
          </w:p>
        </w:tc>
        <w:tc>
          <w:tcPr>
            <w:tcW w:w="879" w:type="dxa"/>
            <w:vAlign w:val="center"/>
          </w:tcPr>
          <w:p w14:paraId="20651051"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8" w:author="Shewmaker, Michael@Energy" w:date="2018-12-03T15:20:00Z"/>
                <w:rFonts w:ascii="Calibri" w:hAnsi="Calibri"/>
                <w:sz w:val="18"/>
                <w:szCs w:val="18"/>
              </w:rPr>
            </w:pPr>
          </w:p>
        </w:tc>
        <w:tc>
          <w:tcPr>
            <w:tcW w:w="879" w:type="dxa"/>
            <w:vAlign w:val="center"/>
          </w:tcPr>
          <w:p w14:paraId="20651052"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49" w:author="Shewmaker, Michael@Energy" w:date="2018-12-03T15:20:00Z"/>
                <w:rFonts w:ascii="Calibri" w:hAnsi="Calibri"/>
                <w:sz w:val="18"/>
                <w:szCs w:val="18"/>
              </w:rPr>
            </w:pPr>
          </w:p>
        </w:tc>
        <w:tc>
          <w:tcPr>
            <w:tcW w:w="879" w:type="dxa"/>
            <w:vAlign w:val="center"/>
          </w:tcPr>
          <w:p w14:paraId="20651053"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0" w:author="Shewmaker, Michael@Energy" w:date="2018-12-03T15:20:00Z"/>
                <w:rFonts w:ascii="Calibri" w:hAnsi="Calibri"/>
                <w:sz w:val="18"/>
                <w:szCs w:val="18"/>
              </w:rPr>
            </w:pPr>
          </w:p>
        </w:tc>
        <w:tc>
          <w:tcPr>
            <w:tcW w:w="879" w:type="dxa"/>
            <w:gridSpan w:val="2"/>
            <w:vAlign w:val="center"/>
          </w:tcPr>
          <w:p w14:paraId="20651054"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1" w:author="Shewmaker, Michael@Energy" w:date="2018-12-03T15:20:00Z"/>
                <w:rFonts w:ascii="Calibri" w:hAnsi="Calibri"/>
                <w:sz w:val="18"/>
                <w:szCs w:val="18"/>
              </w:rPr>
            </w:pPr>
          </w:p>
        </w:tc>
      </w:tr>
      <w:tr w:rsidR="00A95BBA" w:rsidRPr="009B3A0C" w:rsidDel="0039073A" w14:paraId="20651065" w14:textId="64B0DF53" w:rsidTr="00A95BBA">
        <w:trPr>
          <w:cantSplit/>
          <w:trHeight w:val="432"/>
          <w:del w:id="252" w:author="Shewmaker, Michael@Energy" w:date="2018-12-03T15:20:00Z"/>
        </w:trPr>
        <w:tc>
          <w:tcPr>
            <w:tcW w:w="1356" w:type="dxa"/>
            <w:vAlign w:val="center"/>
          </w:tcPr>
          <w:p w14:paraId="20651056"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3" w:author="Shewmaker, Michael@Energy" w:date="2018-12-03T15:20:00Z"/>
                <w:rFonts w:ascii="Calibri" w:hAnsi="Calibri"/>
                <w:sz w:val="18"/>
                <w:szCs w:val="18"/>
              </w:rPr>
            </w:pPr>
          </w:p>
        </w:tc>
        <w:tc>
          <w:tcPr>
            <w:tcW w:w="1356" w:type="dxa"/>
            <w:vAlign w:val="center"/>
          </w:tcPr>
          <w:p w14:paraId="20651057"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4" w:author="Shewmaker, Michael@Energy" w:date="2018-12-03T15:20:00Z"/>
                <w:rFonts w:ascii="Calibri" w:hAnsi="Calibri"/>
                <w:sz w:val="18"/>
                <w:szCs w:val="18"/>
              </w:rPr>
            </w:pPr>
          </w:p>
        </w:tc>
        <w:tc>
          <w:tcPr>
            <w:tcW w:w="1356" w:type="dxa"/>
            <w:vAlign w:val="center"/>
          </w:tcPr>
          <w:p w14:paraId="20651058"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5" w:author="Shewmaker, Michael@Energy" w:date="2018-12-03T15:20:00Z"/>
                <w:rFonts w:ascii="Calibri" w:hAnsi="Calibri"/>
                <w:sz w:val="18"/>
                <w:szCs w:val="18"/>
              </w:rPr>
            </w:pPr>
          </w:p>
        </w:tc>
        <w:tc>
          <w:tcPr>
            <w:tcW w:w="879" w:type="dxa"/>
            <w:vAlign w:val="center"/>
          </w:tcPr>
          <w:p w14:paraId="20651059"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6" w:author="Shewmaker, Michael@Energy" w:date="2018-12-03T15:20:00Z"/>
                <w:rFonts w:ascii="Calibri" w:hAnsi="Calibri"/>
                <w:sz w:val="18"/>
                <w:szCs w:val="18"/>
              </w:rPr>
            </w:pPr>
          </w:p>
        </w:tc>
        <w:tc>
          <w:tcPr>
            <w:tcW w:w="879" w:type="dxa"/>
            <w:vAlign w:val="center"/>
          </w:tcPr>
          <w:p w14:paraId="2065105A"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7" w:author="Shewmaker, Michael@Energy" w:date="2018-12-03T15:20:00Z"/>
                <w:rFonts w:ascii="Calibri" w:hAnsi="Calibri"/>
                <w:sz w:val="18"/>
                <w:szCs w:val="18"/>
              </w:rPr>
            </w:pPr>
          </w:p>
        </w:tc>
        <w:tc>
          <w:tcPr>
            <w:tcW w:w="879" w:type="dxa"/>
            <w:vAlign w:val="center"/>
          </w:tcPr>
          <w:p w14:paraId="2065105B"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8" w:author="Shewmaker, Michael@Energy" w:date="2018-12-03T15:20:00Z"/>
                <w:rFonts w:ascii="Calibri" w:hAnsi="Calibri"/>
                <w:sz w:val="18"/>
                <w:szCs w:val="18"/>
              </w:rPr>
            </w:pPr>
          </w:p>
        </w:tc>
        <w:tc>
          <w:tcPr>
            <w:tcW w:w="879" w:type="dxa"/>
            <w:vAlign w:val="center"/>
          </w:tcPr>
          <w:p w14:paraId="2065105C"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59" w:author="Shewmaker, Michael@Energy" w:date="2018-12-03T15:20:00Z"/>
                <w:rFonts w:ascii="Calibri" w:hAnsi="Calibri"/>
                <w:sz w:val="18"/>
                <w:szCs w:val="18"/>
              </w:rPr>
            </w:pPr>
          </w:p>
        </w:tc>
        <w:tc>
          <w:tcPr>
            <w:tcW w:w="879" w:type="dxa"/>
            <w:vAlign w:val="center"/>
          </w:tcPr>
          <w:p w14:paraId="2065105D"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0" w:author="Shewmaker, Michael@Energy" w:date="2018-12-03T15:20:00Z"/>
                <w:rFonts w:ascii="Calibri" w:hAnsi="Calibri"/>
                <w:sz w:val="18"/>
                <w:szCs w:val="18"/>
              </w:rPr>
            </w:pPr>
          </w:p>
        </w:tc>
        <w:tc>
          <w:tcPr>
            <w:tcW w:w="879" w:type="dxa"/>
            <w:vAlign w:val="center"/>
          </w:tcPr>
          <w:p w14:paraId="2065105E"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1" w:author="Shewmaker, Michael@Energy" w:date="2018-12-03T15:20:00Z"/>
                <w:rFonts w:ascii="Calibri" w:hAnsi="Calibri"/>
                <w:sz w:val="18"/>
                <w:szCs w:val="18"/>
              </w:rPr>
            </w:pPr>
          </w:p>
        </w:tc>
        <w:tc>
          <w:tcPr>
            <w:tcW w:w="879" w:type="dxa"/>
            <w:vAlign w:val="center"/>
          </w:tcPr>
          <w:p w14:paraId="2065105F"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2" w:author="Shewmaker, Michael@Energy" w:date="2018-12-03T15:20:00Z"/>
                <w:rFonts w:ascii="Calibri" w:hAnsi="Calibri"/>
                <w:sz w:val="18"/>
                <w:szCs w:val="18"/>
              </w:rPr>
            </w:pPr>
          </w:p>
        </w:tc>
        <w:tc>
          <w:tcPr>
            <w:tcW w:w="879" w:type="dxa"/>
            <w:vAlign w:val="center"/>
          </w:tcPr>
          <w:p w14:paraId="20651060"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3" w:author="Shewmaker, Michael@Energy" w:date="2018-12-03T15:20:00Z"/>
                <w:rFonts w:ascii="Calibri" w:hAnsi="Calibri"/>
                <w:sz w:val="18"/>
                <w:szCs w:val="18"/>
              </w:rPr>
            </w:pPr>
          </w:p>
        </w:tc>
        <w:tc>
          <w:tcPr>
            <w:tcW w:w="879" w:type="dxa"/>
            <w:vAlign w:val="center"/>
          </w:tcPr>
          <w:p w14:paraId="20651061"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4" w:author="Shewmaker, Michael@Energy" w:date="2018-12-03T15:20:00Z"/>
                <w:rFonts w:ascii="Calibri" w:hAnsi="Calibri"/>
                <w:sz w:val="18"/>
                <w:szCs w:val="18"/>
              </w:rPr>
            </w:pPr>
          </w:p>
        </w:tc>
        <w:tc>
          <w:tcPr>
            <w:tcW w:w="879" w:type="dxa"/>
            <w:vAlign w:val="center"/>
          </w:tcPr>
          <w:p w14:paraId="20651062"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5" w:author="Shewmaker, Michael@Energy" w:date="2018-12-03T15:20:00Z"/>
                <w:rFonts w:ascii="Calibri" w:hAnsi="Calibri"/>
                <w:sz w:val="18"/>
                <w:szCs w:val="18"/>
              </w:rPr>
            </w:pPr>
          </w:p>
        </w:tc>
        <w:tc>
          <w:tcPr>
            <w:tcW w:w="879" w:type="dxa"/>
            <w:vAlign w:val="center"/>
          </w:tcPr>
          <w:p w14:paraId="20651063"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6" w:author="Shewmaker, Michael@Energy" w:date="2018-12-03T15:20:00Z"/>
                <w:rFonts w:ascii="Calibri" w:hAnsi="Calibri"/>
                <w:sz w:val="18"/>
                <w:szCs w:val="18"/>
              </w:rPr>
            </w:pPr>
          </w:p>
        </w:tc>
        <w:tc>
          <w:tcPr>
            <w:tcW w:w="879" w:type="dxa"/>
            <w:gridSpan w:val="2"/>
            <w:vAlign w:val="center"/>
          </w:tcPr>
          <w:p w14:paraId="20651064"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7" w:author="Shewmaker, Michael@Energy" w:date="2018-12-03T15:20:00Z"/>
                <w:rFonts w:ascii="Calibri" w:hAnsi="Calibri"/>
                <w:sz w:val="18"/>
                <w:szCs w:val="18"/>
              </w:rPr>
            </w:pPr>
          </w:p>
        </w:tc>
      </w:tr>
      <w:tr w:rsidR="00A95BBA" w:rsidRPr="009B3A0C" w:rsidDel="0039073A" w14:paraId="20651075" w14:textId="1BFA3C3D" w:rsidTr="00A95BBA">
        <w:trPr>
          <w:cantSplit/>
          <w:trHeight w:val="432"/>
          <w:del w:id="268" w:author="Shewmaker, Michael@Energy" w:date="2018-12-03T15:20:00Z"/>
        </w:trPr>
        <w:tc>
          <w:tcPr>
            <w:tcW w:w="1356" w:type="dxa"/>
            <w:vAlign w:val="center"/>
          </w:tcPr>
          <w:p w14:paraId="20651066"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69" w:author="Shewmaker, Michael@Energy" w:date="2018-12-03T15:20:00Z"/>
                <w:rFonts w:ascii="Calibri" w:hAnsi="Calibri"/>
                <w:sz w:val="18"/>
                <w:szCs w:val="18"/>
              </w:rPr>
            </w:pPr>
          </w:p>
        </w:tc>
        <w:tc>
          <w:tcPr>
            <w:tcW w:w="1356" w:type="dxa"/>
            <w:vAlign w:val="center"/>
          </w:tcPr>
          <w:p w14:paraId="20651067"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0" w:author="Shewmaker, Michael@Energy" w:date="2018-12-03T15:20:00Z"/>
                <w:rFonts w:ascii="Calibri" w:hAnsi="Calibri"/>
                <w:sz w:val="18"/>
                <w:szCs w:val="18"/>
              </w:rPr>
            </w:pPr>
          </w:p>
        </w:tc>
        <w:tc>
          <w:tcPr>
            <w:tcW w:w="1356" w:type="dxa"/>
            <w:vAlign w:val="center"/>
          </w:tcPr>
          <w:p w14:paraId="20651068"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1" w:author="Shewmaker, Michael@Energy" w:date="2018-12-03T15:20:00Z"/>
                <w:rFonts w:ascii="Calibri" w:hAnsi="Calibri"/>
                <w:sz w:val="18"/>
                <w:szCs w:val="18"/>
              </w:rPr>
            </w:pPr>
          </w:p>
        </w:tc>
        <w:tc>
          <w:tcPr>
            <w:tcW w:w="879" w:type="dxa"/>
            <w:vAlign w:val="center"/>
          </w:tcPr>
          <w:p w14:paraId="20651069"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2" w:author="Shewmaker, Michael@Energy" w:date="2018-12-03T15:20:00Z"/>
                <w:rFonts w:ascii="Calibri" w:hAnsi="Calibri"/>
                <w:sz w:val="18"/>
                <w:szCs w:val="18"/>
              </w:rPr>
            </w:pPr>
          </w:p>
        </w:tc>
        <w:tc>
          <w:tcPr>
            <w:tcW w:w="879" w:type="dxa"/>
            <w:vAlign w:val="center"/>
          </w:tcPr>
          <w:p w14:paraId="2065106A"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3" w:author="Shewmaker, Michael@Energy" w:date="2018-12-03T15:20:00Z"/>
                <w:rFonts w:ascii="Calibri" w:hAnsi="Calibri"/>
                <w:sz w:val="18"/>
                <w:szCs w:val="18"/>
              </w:rPr>
            </w:pPr>
          </w:p>
        </w:tc>
        <w:tc>
          <w:tcPr>
            <w:tcW w:w="879" w:type="dxa"/>
            <w:vAlign w:val="center"/>
          </w:tcPr>
          <w:p w14:paraId="2065106B"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4" w:author="Shewmaker, Michael@Energy" w:date="2018-12-03T15:20:00Z"/>
                <w:rFonts w:ascii="Calibri" w:hAnsi="Calibri"/>
                <w:sz w:val="18"/>
                <w:szCs w:val="18"/>
              </w:rPr>
            </w:pPr>
          </w:p>
        </w:tc>
        <w:tc>
          <w:tcPr>
            <w:tcW w:w="879" w:type="dxa"/>
            <w:vAlign w:val="center"/>
          </w:tcPr>
          <w:p w14:paraId="2065106C"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5" w:author="Shewmaker, Michael@Energy" w:date="2018-12-03T15:20:00Z"/>
                <w:rFonts w:ascii="Calibri" w:hAnsi="Calibri"/>
                <w:sz w:val="18"/>
                <w:szCs w:val="18"/>
              </w:rPr>
            </w:pPr>
          </w:p>
        </w:tc>
        <w:tc>
          <w:tcPr>
            <w:tcW w:w="879" w:type="dxa"/>
            <w:vAlign w:val="center"/>
          </w:tcPr>
          <w:p w14:paraId="2065106D"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6" w:author="Shewmaker, Michael@Energy" w:date="2018-12-03T15:20:00Z"/>
                <w:rFonts w:ascii="Calibri" w:hAnsi="Calibri"/>
                <w:sz w:val="18"/>
                <w:szCs w:val="18"/>
              </w:rPr>
            </w:pPr>
          </w:p>
        </w:tc>
        <w:tc>
          <w:tcPr>
            <w:tcW w:w="879" w:type="dxa"/>
            <w:vAlign w:val="center"/>
          </w:tcPr>
          <w:p w14:paraId="2065106E"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7" w:author="Shewmaker, Michael@Energy" w:date="2018-12-03T15:20:00Z"/>
                <w:rFonts w:ascii="Calibri" w:hAnsi="Calibri"/>
                <w:sz w:val="18"/>
                <w:szCs w:val="18"/>
              </w:rPr>
            </w:pPr>
          </w:p>
        </w:tc>
        <w:tc>
          <w:tcPr>
            <w:tcW w:w="879" w:type="dxa"/>
            <w:vAlign w:val="center"/>
          </w:tcPr>
          <w:p w14:paraId="2065106F"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8" w:author="Shewmaker, Michael@Energy" w:date="2018-12-03T15:20:00Z"/>
                <w:rFonts w:ascii="Calibri" w:hAnsi="Calibri"/>
                <w:sz w:val="18"/>
                <w:szCs w:val="18"/>
              </w:rPr>
            </w:pPr>
          </w:p>
        </w:tc>
        <w:tc>
          <w:tcPr>
            <w:tcW w:w="879" w:type="dxa"/>
            <w:vAlign w:val="center"/>
          </w:tcPr>
          <w:p w14:paraId="20651070"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79" w:author="Shewmaker, Michael@Energy" w:date="2018-12-03T15:20:00Z"/>
                <w:rFonts w:ascii="Calibri" w:hAnsi="Calibri"/>
                <w:sz w:val="18"/>
                <w:szCs w:val="18"/>
              </w:rPr>
            </w:pPr>
          </w:p>
        </w:tc>
        <w:tc>
          <w:tcPr>
            <w:tcW w:w="879" w:type="dxa"/>
            <w:vAlign w:val="center"/>
          </w:tcPr>
          <w:p w14:paraId="20651071"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80" w:author="Shewmaker, Michael@Energy" w:date="2018-12-03T15:20:00Z"/>
                <w:rFonts w:ascii="Calibri" w:hAnsi="Calibri"/>
                <w:sz w:val="18"/>
                <w:szCs w:val="18"/>
              </w:rPr>
            </w:pPr>
          </w:p>
        </w:tc>
        <w:tc>
          <w:tcPr>
            <w:tcW w:w="879" w:type="dxa"/>
            <w:vAlign w:val="center"/>
          </w:tcPr>
          <w:p w14:paraId="20651072"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81" w:author="Shewmaker, Michael@Energy" w:date="2018-12-03T15:20:00Z"/>
                <w:rFonts w:ascii="Calibri" w:hAnsi="Calibri"/>
                <w:sz w:val="18"/>
                <w:szCs w:val="18"/>
              </w:rPr>
            </w:pPr>
          </w:p>
        </w:tc>
        <w:tc>
          <w:tcPr>
            <w:tcW w:w="879" w:type="dxa"/>
            <w:vAlign w:val="center"/>
          </w:tcPr>
          <w:p w14:paraId="20651073"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82" w:author="Shewmaker, Michael@Energy" w:date="2018-12-03T15:20:00Z"/>
                <w:rFonts w:ascii="Calibri" w:hAnsi="Calibri"/>
                <w:sz w:val="18"/>
                <w:szCs w:val="18"/>
              </w:rPr>
            </w:pPr>
          </w:p>
        </w:tc>
        <w:tc>
          <w:tcPr>
            <w:tcW w:w="879" w:type="dxa"/>
            <w:gridSpan w:val="2"/>
            <w:vAlign w:val="center"/>
          </w:tcPr>
          <w:p w14:paraId="20651074" w14:textId="77777777" w:rsidR="00A95BBA" w:rsidDel="0039073A" w:rsidRDefault="00A95BBA" w:rsidP="00A95BBA">
            <w:pPr>
              <w:keepNext/>
              <w:tabs>
                <w:tab w:val="left" w:pos="2160"/>
                <w:tab w:val="left" w:pos="2700"/>
                <w:tab w:val="left" w:pos="3420"/>
                <w:tab w:val="left" w:pos="3780"/>
                <w:tab w:val="left" w:pos="5760"/>
                <w:tab w:val="left" w:pos="7212"/>
              </w:tabs>
              <w:jc w:val="center"/>
              <w:rPr>
                <w:del w:id="283" w:author="Shewmaker, Michael@Energy" w:date="2018-12-03T15:20:00Z"/>
                <w:rFonts w:ascii="Calibri" w:hAnsi="Calibri"/>
                <w:sz w:val="18"/>
                <w:szCs w:val="18"/>
              </w:rPr>
            </w:pPr>
          </w:p>
        </w:tc>
      </w:tr>
      <w:tr w:rsidR="007442E4" w:rsidRPr="009B3A0C" w:rsidDel="0039073A" w14:paraId="20651085" w14:textId="41F3B486" w:rsidTr="00A95BBA">
        <w:trPr>
          <w:cantSplit/>
          <w:trHeight w:val="432"/>
          <w:del w:id="284" w:author="Shewmaker, Michael@Energy" w:date="2018-12-03T15:20:00Z"/>
        </w:trPr>
        <w:tc>
          <w:tcPr>
            <w:tcW w:w="1356" w:type="dxa"/>
            <w:vAlign w:val="center"/>
          </w:tcPr>
          <w:p w14:paraId="2065107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85" w:author="Shewmaker, Michael@Energy" w:date="2018-12-03T15:20:00Z"/>
                <w:rFonts w:ascii="Calibri" w:hAnsi="Calibri"/>
                <w:sz w:val="18"/>
                <w:szCs w:val="18"/>
              </w:rPr>
            </w:pPr>
          </w:p>
        </w:tc>
        <w:tc>
          <w:tcPr>
            <w:tcW w:w="1356" w:type="dxa"/>
            <w:vAlign w:val="center"/>
          </w:tcPr>
          <w:p w14:paraId="2065107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86" w:author="Shewmaker, Michael@Energy" w:date="2018-12-03T15:20:00Z"/>
                <w:rFonts w:ascii="Calibri" w:hAnsi="Calibri"/>
                <w:sz w:val="18"/>
                <w:szCs w:val="18"/>
              </w:rPr>
            </w:pPr>
          </w:p>
        </w:tc>
        <w:tc>
          <w:tcPr>
            <w:tcW w:w="1356" w:type="dxa"/>
            <w:vAlign w:val="center"/>
          </w:tcPr>
          <w:p w14:paraId="2065107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87" w:author="Shewmaker, Michael@Energy" w:date="2018-12-03T15:20:00Z"/>
                <w:rFonts w:ascii="Calibri" w:hAnsi="Calibri"/>
                <w:sz w:val="18"/>
                <w:szCs w:val="18"/>
              </w:rPr>
            </w:pPr>
          </w:p>
        </w:tc>
        <w:tc>
          <w:tcPr>
            <w:tcW w:w="879" w:type="dxa"/>
            <w:vAlign w:val="center"/>
          </w:tcPr>
          <w:p w14:paraId="2065107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88" w:author="Shewmaker, Michael@Energy" w:date="2018-12-03T15:20:00Z"/>
                <w:rFonts w:ascii="Calibri" w:hAnsi="Calibri"/>
                <w:sz w:val="18"/>
                <w:szCs w:val="18"/>
              </w:rPr>
            </w:pPr>
          </w:p>
        </w:tc>
        <w:tc>
          <w:tcPr>
            <w:tcW w:w="879" w:type="dxa"/>
            <w:vAlign w:val="center"/>
          </w:tcPr>
          <w:p w14:paraId="2065107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89" w:author="Shewmaker, Michael@Energy" w:date="2018-12-03T15:20:00Z"/>
                <w:rFonts w:ascii="Calibri" w:hAnsi="Calibri"/>
                <w:sz w:val="18"/>
                <w:szCs w:val="18"/>
              </w:rPr>
            </w:pPr>
          </w:p>
        </w:tc>
        <w:tc>
          <w:tcPr>
            <w:tcW w:w="879" w:type="dxa"/>
            <w:vAlign w:val="center"/>
          </w:tcPr>
          <w:p w14:paraId="2065107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0" w:author="Shewmaker, Michael@Energy" w:date="2018-12-03T15:20:00Z"/>
                <w:rFonts w:ascii="Calibri" w:hAnsi="Calibri"/>
                <w:sz w:val="18"/>
                <w:szCs w:val="18"/>
              </w:rPr>
            </w:pPr>
          </w:p>
        </w:tc>
        <w:tc>
          <w:tcPr>
            <w:tcW w:w="879" w:type="dxa"/>
            <w:vAlign w:val="center"/>
          </w:tcPr>
          <w:p w14:paraId="2065107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1" w:author="Shewmaker, Michael@Energy" w:date="2018-12-03T15:20:00Z"/>
                <w:rFonts w:ascii="Calibri" w:hAnsi="Calibri"/>
                <w:sz w:val="18"/>
                <w:szCs w:val="18"/>
              </w:rPr>
            </w:pPr>
          </w:p>
        </w:tc>
        <w:tc>
          <w:tcPr>
            <w:tcW w:w="879" w:type="dxa"/>
            <w:vAlign w:val="center"/>
          </w:tcPr>
          <w:p w14:paraId="2065107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2" w:author="Shewmaker, Michael@Energy" w:date="2018-12-03T15:20:00Z"/>
                <w:rFonts w:ascii="Calibri" w:hAnsi="Calibri"/>
                <w:sz w:val="18"/>
                <w:szCs w:val="18"/>
              </w:rPr>
            </w:pPr>
          </w:p>
        </w:tc>
        <w:tc>
          <w:tcPr>
            <w:tcW w:w="879" w:type="dxa"/>
            <w:vAlign w:val="center"/>
          </w:tcPr>
          <w:p w14:paraId="2065107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3" w:author="Shewmaker, Michael@Energy" w:date="2018-12-03T15:20:00Z"/>
                <w:rFonts w:ascii="Calibri" w:hAnsi="Calibri"/>
                <w:sz w:val="18"/>
                <w:szCs w:val="18"/>
              </w:rPr>
            </w:pPr>
          </w:p>
        </w:tc>
        <w:tc>
          <w:tcPr>
            <w:tcW w:w="879" w:type="dxa"/>
            <w:vAlign w:val="center"/>
          </w:tcPr>
          <w:p w14:paraId="2065107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4" w:author="Shewmaker, Michael@Energy" w:date="2018-12-03T15:20:00Z"/>
                <w:rFonts w:ascii="Calibri" w:hAnsi="Calibri"/>
                <w:sz w:val="18"/>
                <w:szCs w:val="18"/>
              </w:rPr>
            </w:pPr>
          </w:p>
        </w:tc>
        <w:tc>
          <w:tcPr>
            <w:tcW w:w="879" w:type="dxa"/>
            <w:vAlign w:val="center"/>
          </w:tcPr>
          <w:p w14:paraId="2065108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5" w:author="Shewmaker, Michael@Energy" w:date="2018-12-03T15:20:00Z"/>
                <w:rFonts w:ascii="Calibri" w:hAnsi="Calibri"/>
                <w:sz w:val="18"/>
                <w:szCs w:val="18"/>
              </w:rPr>
            </w:pPr>
          </w:p>
        </w:tc>
        <w:tc>
          <w:tcPr>
            <w:tcW w:w="879" w:type="dxa"/>
            <w:vAlign w:val="center"/>
          </w:tcPr>
          <w:p w14:paraId="2065108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6" w:author="Shewmaker, Michael@Energy" w:date="2018-12-03T15:20:00Z"/>
                <w:rFonts w:ascii="Calibri" w:hAnsi="Calibri"/>
                <w:sz w:val="18"/>
                <w:szCs w:val="18"/>
              </w:rPr>
            </w:pPr>
          </w:p>
        </w:tc>
        <w:tc>
          <w:tcPr>
            <w:tcW w:w="879" w:type="dxa"/>
            <w:vAlign w:val="center"/>
          </w:tcPr>
          <w:p w14:paraId="2065108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7" w:author="Shewmaker, Michael@Energy" w:date="2018-12-03T15:20:00Z"/>
                <w:rFonts w:ascii="Calibri" w:hAnsi="Calibri"/>
                <w:sz w:val="18"/>
                <w:szCs w:val="18"/>
              </w:rPr>
            </w:pPr>
          </w:p>
        </w:tc>
        <w:tc>
          <w:tcPr>
            <w:tcW w:w="879" w:type="dxa"/>
            <w:vAlign w:val="center"/>
          </w:tcPr>
          <w:p w14:paraId="2065108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8" w:author="Shewmaker, Michael@Energy" w:date="2018-12-03T15:20:00Z"/>
                <w:rFonts w:ascii="Calibri" w:hAnsi="Calibri"/>
                <w:sz w:val="18"/>
                <w:szCs w:val="18"/>
              </w:rPr>
            </w:pPr>
          </w:p>
        </w:tc>
        <w:tc>
          <w:tcPr>
            <w:tcW w:w="879" w:type="dxa"/>
            <w:gridSpan w:val="2"/>
            <w:vAlign w:val="center"/>
          </w:tcPr>
          <w:p w14:paraId="2065108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299" w:author="Shewmaker, Michael@Energy" w:date="2018-12-03T15:20:00Z"/>
                <w:rFonts w:ascii="Calibri" w:hAnsi="Calibri"/>
                <w:sz w:val="18"/>
                <w:szCs w:val="18"/>
              </w:rPr>
            </w:pPr>
          </w:p>
        </w:tc>
      </w:tr>
      <w:tr w:rsidR="007442E4" w:rsidRPr="009B3A0C" w:rsidDel="0039073A" w14:paraId="20651095" w14:textId="323C9DA7" w:rsidTr="00A95BBA">
        <w:trPr>
          <w:cantSplit/>
          <w:trHeight w:val="432"/>
          <w:del w:id="300" w:author="Shewmaker, Michael@Energy" w:date="2018-12-03T15:20:00Z"/>
        </w:trPr>
        <w:tc>
          <w:tcPr>
            <w:tcW w:w="1356" w:type="dxa"/>
            <w:vAlign w:val="center"/>
          </w:tcPr>
          <w:p w14:paraId="20651086"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1" w:author="Shewmaker, Michael@Energy" w:date="2018-12-03T15:20:00Z"/>
                <w:rFonts w:ascii="Calibri" w:hAnsi="Calibri"/>
                <w:sz w:val="18"/>
                <w:szCs w:val="18"/>
              </w:rPr>
            </w:pPr>
          </w:p>
        </w:tc>
        <w:tc>
          <w:tcPr>
            <w:tcW w:w="1356" w:type="dxa"/>
            <w:vAlign w:val="center"/>
          </w:tcPr>
          <w:p w14:paraId="20651087"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2" w:author="Shewmaker, Michael@Energy" w:date="2018-12-03T15:20:00Z"/>
                <w:rFonts w:ascii="Calibri" w:hAnsi="Calibri"/>
                <w:sz w:val="18"/>
                <w:szCs w:val="18"/>
              </w:rPr>
            </w:pPr>
          </w:p>
        </w:tc>
        <w:tc>
          <w:tcPr>
            <w:tcW w:w="1356" w:type="dxa"/>
            <w:vAlign w:val="center"/>
          </w:tcPr>
          <w:p w14:paraId="20651088"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3" w:author="Shewmaker, Michael@Energy" w:date="2018-12-03T15:20:00Z"/>
                <w:rFonts w:ascii="Calibri" w:hAnsi="Calibri"/>
                <w:sz w:val="18"/>
                <w:szCs w:val="18"/>
              </w:rPr>
            </w:pPr>
          </w:p>
        </w:tc>
        <w:tc>
          <w:tcPr>
            <w:tcW w:w="879" w:type="dxa"/>
            <w:vAlign w:val="center"/>
          </w:tcPr>
          <w:p w14:paraId="20651089"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4" w:author="Shewmaker, Michael@Energy" w:date="2018-12-03T15:20:00Z"/>
                <w:rFonts w:ascii="Calibri" w:hAnsi="Calibri"/>
                <w:sz w:val="18"/>
                <w:szCs w:val="18"/>
              </w:rPr>
            </w:pPr>
          </w:p>
        </w:tc>
        <w:tc>
          <w:tcPr>
            <w:tcW w:w="879" w:type="dxa"/>
            <w:vAlign w:val="center"/>
          </w:tcPr>
          <w:p w14:paraId="2065108A"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5" w:author="Shewmaker, Michael@Energy" w:date="2018-12-03T15:20:00Z"/>
                <w:rFonts w:ascii="Calibri" w:hAnsi="Calibri"/>
                <w:sz w:val="18"/>
                <w:szCs w:val="18"/>
              </w:rPr>
            </w:pPr>
          </w:p>
        </w:tc>
        <w:tc>
          <w:tcPr>
            <w:tcW w:w="879" w:type="dxa"/>
            <w:vAlign w:val="center"/>
          </w:tcPr>
          <w:p w14:paraId="2065108B"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6" w:author="Shewmaker, Michael@Energy" w:date="2018-12-03T15:20:00Z"/>
                <w:rFonts w:ascii="Calibri" w:hAnsi="Calibri"/>
                <w:sz w:val="18"/>
                <w:szCs w:val="18"/>
              </w:rPr>
            </w:pPr>
          </w:p>
        </w:tc>
        <w:tc>
          <w:tcPr>
            <w:tcW w:w="879" w:type="dxa"/>
            <w:vAlign w:val="center"/>
          </w:tcPr>
          <w:p w14:paraId="2065108C"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7" w:author="Shewmaker, Michael@Energy" w:date="2018-12-03T15:20:00Z"/>
                <w:rFonts w:ascii="Calibri" w:hAnsi="Calibri"/>
                <w:sz w:val="18"/>
                <w:szCs w:val="18"/>
              </w:rPr>
            </w:pPr>
          </w:p>
        </w:tc>
        <w:tc>
          <w:tcPr>
            <w:tcW w:w="879" w:type="dxa"/>
            <w:vAlign w:val="center"/>
          </w:tcPr>
          <w:p w14:paraId="2065108D"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8" w:author="Shewmaker, Michael@Energy" w:date="2018-12-03T15:20:00Z"/>
                <w:rFonts w:ascii="Calibri" w:hAnsi="Calibri"/>
                <w:sz w:val="18"/>
                <w:szCs w:val="18"/>
              </w:rPr>
            </w:pPr>
          </w:p>
        </w:tc>
        <w:tc>
          <w:tcPr>
            <w:tcW w:w="879" w:type="dxa"/>
            <w:vAlign w:val="center"/>
          </w:tcPr>
          <w:p w14:paraId="2065108E"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09" w:author="Shewmaker, Michael@Energy" w:date="2018-12-03T15:20:00Z"/>
                <w:rFonts w:ascii="Calibri" w:hAnsi="Calibri"/>
                <w:sz w:val="18"/>
                <w:szCs w:val="18"/>
              </w:rPr>
            </w:pPr>
          </w:p>
        </w:tc>
        <w:tc>
          <w:tcPr>
            <w:tcW w:w="879" w:type="dxa"/>
            <w:vAlign w:val="center"/>
          </w:tcPr>
          <w:p w14:paraId="2065108F"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10" w:author="Shewmaker, Michael@Energy" w:date="2018-12-03T15:20:00Z"/>
                <w:rFonts w:ascii="Calibri" w:hAnsi="Calibri"/>
                <w:sz w:val="18"/>
                <w:szCs w:val="18"/>
              </w:rPr>
            </w:pPr>
          </w:p>
        </w:tc>
        <w:tc>
          <w:tcPr>
            <w:tcW w:w="879" w:type="dxa"/>
            <w:vAlign w:val="center"/>
          </w:tcPr>
          <w:p w14:paraId="20651090"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11" w:author="Shewmaker, Michael@Energy" w:date="2018-12-03T15:20:00Z"/>
                <w:rFonts w:ascii="Calibri" w:hAnsi="Calibri"/>
                <w:sz w:val="18"/>
                <w:szCs w:val="18"/>
              </w:rPr>
            </w:pPr>
          </w:p>
        </w:tc>
        <w:tc>
          <w:tcPr>
            <w:tcW w:w="879" w:type="dxa"/>
            <w:vAlign w:val="center"/>
          </w:tcPr>
          <w:p w14:paraId="20651091"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12" w:author="Shewmaker, Michael@Energy" w:date="2018-12-03T15:20:00Z"/>
                <w:rFonts w:ascii="Calibri" w:hAnsi="Calibri"/>
                <w:sz w:val="18"/>
                <w:szCs w:val="18"/>
              </w:rPr>
            </w:pPr>
          </w:p>
        </w:tc>
        <w:tc>
          <w:tcPr>
            <w:tcW w:w="879" w:type="dxa"/>
            <w:vAlign w:val="center"/>
          </w:tcPr>
          <w:p w14:paraId="20651092"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13" w:author="Shewmaker, Michael@Energy" w:date="2018-12-03T15:20:00Z"/>
                <w:rFonts w:ascii="Calibri" w:hAnsi="Calibri"/>
                <w:sz w:val="18"/>
                <w:szCs w:val="18"/>
              </w:rPr>
            </w:pPr>
          </w:p>
        </w:tc>
        <w:tc>
          <w:tcPr>
            <w:tcW w:w="879" w:type="dxa"/>
            <w:vAlign w:val="center"/>
          </w:tcPr>
          <w:p w14:paraId="20651093"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14" w:author="Shewmaker, Michael@Energy" w:date="2018-12-03T15:20:00Z"/>
                <w:rFonts w:ascii="Calibri" w:hAnsi="Calibri"/>
                <w:sz w:val="18"/>
                <w:szCs w:val="18"/>
              </w:rPr>
            </w:pPr>
          </w:p>
        </w:tc>
        <w:tc>
          <w:tcPr>
            <w:tcW w:w="879" w:type="dxa"/>
            <w:gridSpan w:val="2"/>
            <w:vAlign w:val="center"/>
          </w:tcPr>
          <w:p w14:paraId="20651094" w14:textId="77777777" w:rsidR="007442E4" w:rsidDel="0039073A" w:rsidRDefault="007442E4" w:rsidP="00A95BBA">
            <w:pPr>
              <w:keepNext/>
              <w:tabs>
                <w:tab w:val="left" w:pos="2160"/>
                <w:tab w:val="left" w:pos="2700"/>
                <w:tab w:val="left" w:pos="3420"/>
                <w:tab w:val="left" w:pos="3780"/>
                <w:tab w:val="left" w:pos="5760"/>
                <w:tab w:val="left" w:pos="7212"/>
              </w:tabs>
              <w:jc w:val="center"/>
              <w:rPr>
                <w:del w:id="315" w:author="Shewmaker, Michael@Energy" w:date="2018-12-03T15:20:00Z"/>
                <w:rFonts w:ascii="Calibri" w:hAnsi="Calibri"/>
                <w:sz w:val="18"/>
                <w:szCs w:val="18"/>
              </w:rPr>
            </w:pPr>
          </w:p>
        </w:tc>
      </w:tr>
    </w:tbl>
    <w:p w14:paraId="4212A706" w14:textId="77777777" w:rsidR="00107AD0" w:rsidRDefault="00107AD0">
      <w:del w:id="316" w:author="Shewmaker, Michael@Energy" w:date="2018-12-03T15:20:00Z">
        <w:r w:rsidDel="0039073A">
          <w:br w:type="page"/>
        </w:r>
      </w:del>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17"/>
        <w:gridCol w:w="5849"/>
        <w:gridCol w:w="5850"/>
      </w:tblGrid>
      <w:tr w:rsidR="007442E4" w:rsidRPr="00D61457" w14:paraId="20651097" w14:textId="77777777" w:rsidTr="007442E4">
        <w:trPr>
          <w:cantSplit/>
          <w:trHeight w:val="432"/>
        </w:trPr>
        <w:tc>
          <w:tcPr>
            <w:tcW w:w="14616" w:type="dxa"/>
            <w:gridSpan w:val="3"/>
            <w:vAlign w:val="center"/>
          </w:tcPr>
          <w:p w14:paraId="20651096" w14:textId="77777777" w:rsidR="007442E4" w:rsidRPr="00D61457" w:rsidRDefault="00492A89" w:rsidP="007442E4">
            <w:pPr>
              <w:keepNext/>
              <w:rPr>
                <w:rFonts w:ascii="Calibri" w:hAnsi="Calibri"/>
                <w:b/>
                <w:sz w:val="20"/>
                <w:szCs w:val="20"/>
              </w:rPr>
            </w:pPr>
            <w:r>
              <w:rPr>
                <w:rFonts w:ascii="Calibri" w:hAnsi="Calibri"/>
                <w:b/>
                <w:sz w:val="20"/>
                <w:szCs w:val="20"/>
              </w:rPr>
              <w:t xml:space="preserve">P. </w:t>
            </w:r>
            <w:r w:rsidR="007442E4" w:rsidRPr="00D61457">
              <w:rPr>
                <w:rFonts w:ascii="Calibri" w:hAnsi="Calibri"/>
                <w:b/>
                <w:sz w:val="20"/>
                <w:szCs w:val="20"/>
              </w:rPr>
              <w:t>Installed Water Heater Manufacturer Information</w:t>
            </w:r>
          </w:p>
        </w:tc>
      </w:tr>
      <w:tr w:rsidR="007442E4" w:rsidRPr="00C16336" w14:paraId="2065109B" w14:textId="77777777" w:rsidTr="007442E4">
        <w:trPr>
          <w:cantSplit/>
          <w:trHeight w:val="288"/>
        </w:trPr>
        <w:tc>
          <w:tcPr>
            <w:tcW w:w="2917" w:type="dxa"/>
            <w:vAlign w:val="center"/>
          </w:tcPr>
          <w:p w14:paraId="20651098" w14:textId="77777777" w:rsidR="007442E4" w:rsidRPr="00C16336" w:rsidRDefault="007442E4" w:rsidP="007442E4">
            <w:pPr>
              <w:keepNext/>
              <w:tabs>
                <w:tab w:val="left" w:pos="2160"/>
                <w:tab w:val="left" w:pos="2700"/>
                <w:tab w:val="left" w:pos="3420"/>
                <w:tab w:val="left" w:pos="3780"/>
                <w:tab w:val="left" w:pos="5760"/>
                <w:tab w:val="left" w:pos="7212"/>
              </w:tabs>
              <w:jc w:val="center"/>
              <w:rPr>
                <w:rFonts w:ascii="Calibri" w:hAnsi="Calibri"/>
                <w:sz w:val="18"/>
                <w:szCs w:val="18"/>
              </w:rPr>
            </w:pPr>
            <w:r w:rsidRPr="00C16336">
              <w:rPr>
                <w:rFonts w:ascii="Calibri" w:hAnsi="Calibri"/>
                <w:sz w:val="18"/>
                <w:szCs w:val="18"/>
              </w:rPr>
              <w:t>01</w:t>
            </w:r>
          </w:p>
        </w:tc>
        <w:tc>
          <w:tcPr>
            <w:tcW w:w="5849" w:type="dxa"/>
            <w:vAlign w:val="center"/>
          </w:tcPr>
          <w:p w14:paraId="20651099" w14:textId="77777777" w:rsidR="007442E4" w:rsidRPr="00C16336" w:rsidRDefault="007442E4" w:rsidP="007442E4">
            <w:pPr>
              <w:keepNext/>
              <w:tabs>
                <w:tab w:val="left" w:pos="2160"/>
                <w:tab w:val="left" w:pos="2700"/>
                <w:tab w:val="left" w:pos="3420"/>
                <w:tab w:val="left" w:pos="3780"/>
                <w:tab w:val="left" w:pos="5760"/>
                <w:tab w:val="left" w:pos="7212"/>
              </w:tabs>
              <w:jc w:val="center"/>
              <w:rPr>
                <w:rFonts w:ascii="Calibri" w:hAnsi="Calibri"/>
                <w:sz w:val="18"/>
                <w:szCs w:val="18"/>
              </w:rPr>
            </w:pPr>
            <w:r w:rsidRPr="00C16336">
              <w:rPr>
                <w:rFonts w:ascii="Calibri" w:hAnsi="Calibri"/>
                <w:sz w:val="18"/>
                <w:szCs w:val="18"/>
              </w:rPr>
              <w:t>02</w:t>
            </w:r>
          </w:p>
        </w:tc>
        <w:tc>
          <w:tcPr>
            <w:tcW w:w="5850" w:type="dxa"/>
            <w:vAlign w:val="center"/>
          </w:tcPr>
          <w:p w14:paraId="2065109A" w14:textId="77777777" w:rsidR="007442E4" w:rsidRPr="00C16336" w:rsidRDefault="007442E4" w:rsidP="007442E4">
            <w:pPr>
              <w:keepNext/>
              <w:tabs>
                <w:tab w:val="left" w:pos="2160"/>
                <w:tab w:val="left" w:pos="2700"/>
                <w:tab w:val="left" w:pos="3420"/>
                <w:tab w:val="left" w:pos="3780"/>
                <w:tab w:val="left" w:pos="5760"/>
                <w:tab w:val="left" w:pos="7212"/>
              </w:tabs>
              <w:jc w:val="center"/>
              <w:rPr>
                <w:rFonts w:ascii="Calibri" w:hAnsi="Calibri"/>
                <w:sz w:val="18"/>
                <w:szCs w:val="18"/>
              </w:rPr>
            </w:pPr>
            <w:r w:rsidRPr="00C16336">
              <w:rPr>
                <w:rFonts w:ascii="Calibri" w:hAnsi="Calibri"/>
                <w:sz w:val="18"/>
                <w:szCs w:val="18"/>
              </w:rPr>
              <w:t>03</w:t>
            </w:r>
          </w:p>
        </w:tc>
      </w:tr>
      <w:tr w:rsidR="007442E4" w:rsidRPr="00D54C4A" w14:paraId="2065109F" w14:textId="77777777" w:rsidTr="007442E4">
        <w:trPr>
          <w:cantSplit/>
          <w:trHeight w:val="288"/>
        </w:trPr>
        <w:tc>
          <w:tcPr>
            <w:tcW w:w="2917" w:type="dxa"/>
            <w:vAlign w:val="center"/>
          </w:tcPr>
          <w:p w14:paraId="2065109C" w14:textId="77777777" w:rsidR="007442E4" w:rsidRPr="00D54C4A" w:rsidRDefault="007442E4" w:rsidP="007442E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D54C4A">
              <w:rPr>
                <w:rFonts w:asciiTheme="minorHAnsi" w:hAnsiTheme="minorHAnsi"/>
                <w:sz w:val="18"/>
                <w:szCs w:val="18"/>
              </w:rPr>
              <w:t>Water Heating System ID or Name</w:t>
            </w:r>
          </w:p>
        </w:tc>
        <w:tc>
          <w:tcPr>
            <w:tcW w:w="5849" w:type="dxa"/>
            <w:vAlign w:val="center"/>
          </w:tcPr>
          <w:p w14:paraId="2065109D" w14:textId="77777777" w:rsidR="007442E4" w:rsidRPr="00D54C4A" w:rsidRDefault="007442E4" w:rsidP="007442E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D54C4A">
              <w:rPr>
                <w:rFonts w:asciiTheme="minorHAnsi" w:hAnsiTheme="minorHAnsi"/>
                <w:sz w:val="18"/>
                <w:szCs w:val="18"/>
              </w:rPr>
              <w:t>Manufacturer</w:t>
            </w:r>
          </w:p>
        </w:tc>
        <w:tc>
          <w:tcPr>
            <w:tcW w:w="5850" w:type="dxa"/>
            <w:vAlign w:val="center"/>
          </w:tcPr>
          <w:p w14:paraId="2065109E" w14:textId="77777777" w:rsidR="007442E4" w:rsidRPr="00D54C4A" w:rsidRDefault="007442E4" w:rsidP="007442E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D54C4A">
              <w:rPr>
                <w:rFonts w:asciiTheme="minorHAnsi" w:hAnsiTheme="minorHAnsi"/>
                <w:sz w:val="18"/>
                <w:szCs w:val="18"/>
              </w:rPr>
              <w:t>Model Number</w:t>
            </w:r>
          </w:p>
        </w:tc>
      </w:tr>
      <w:tr w:rsidR="007442E4" w:rsidRPr="00C16336" w14:paraId="206510A3" w14:textId="77777777" w:rsidTr="00A95BBA">
        <w:trPr>
          <w:cantSplit/>
          <w:trHeight w:val="432"/>
        </w:trPr>
        <w:tc>
          <w:tcPr>
            <w:tcW w:w="2917" w:type="dxa"/>
            <w:vAlign w:val="center"/>
          </w:tcPr>
          <w:p w14:paraId="206510A0"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206510A1"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shd w:val="clear" w:color="auto" w:fill="FFFFFF" w:themeFill="background1"/>
            <w:vAlign w:val="center"/>
          </w:tcPr>
          <w:p w14:paraId="206510A2"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7442E4" w:rsidRPr="00C16336" w14:paraId="206510A7" w14:textId="77777777" w:rsidTr="00A95BBA">
        <w:trPr>
          <w:cantSplit/>
          <w:trHeight w:val="432"/>
        </w:trPr>
        <w:tc>
          <w:tcPr>
            <w:tcW w:w="2917" w:type="dxa"/>
            <w:vAlign w:val="center"/>
          </w:tcPr>
          <w:p w14:paraId="206510A4"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206510A5"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206510A6"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7442E4" w:rsidRPr="00C16336" w14:paraId="206510AB" w14:textId="77777777" w:rsidTr="00A95BBA">
        <w:trPr>
          <w:cantSplit/>
          <w:trHeight w:val="432"/>
        </w:trPr>
        <w:tc>
          <w:tcPr>
            <w:tcW w:w="2917" w:type="dxa"/>
            <w:vAlign w:val="center"/>
          </w:tcPr>
          <w:p w14:paraId="206510A8"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206510A9"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206510AA"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7442E4" w:rsidRPr="00C16336" w14:paraId="206510AF" w14:textId="77777777" w:rsidTr="00A95BBA">
        <w:trPr>
          <w:cantSplit/>
          <w:trHeight w:val="432"/>
        </w:trPr>
        <w:tc>
          <w:tcPr>
            <w:tcW w:w="2917" w:type="dxa"/>
            <w:vAlign w:val="center"/>
          </w:tcPr>
          <w:p w14:paraId="206510AC"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206510AD"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206510AE" w14:textId="77777777" w:rsidR="007442E4" w:rsidRPr="00C16336" w:rsidRDefault="007442E4" w:rsidP="00A95BB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39073A" w:rsidRPr="00C16336" w14:paraId="206510B3" w14:textId="77777777" w:rsidTr="00A95BBA">
        <w:trPr>
          <w:cantSplit/>
          <w:trHeight w:val="432"/>
        </w:trPr>
        <w:tc>
          <w:tcPr>
            <w:tcW w:w="2917" w:type="dxa"/>
            <w:vAlign w:val="center"/>
          </w:tcPr>
          <w:p w14:paraId="206510B0" w14:textId="77777777" w:rsidR="0039073A" w:rsidRPr="00C16336" w:rsidRDefault="0039073A" w:rsidP="0039073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49" w:type="dxa"/>
            <w:vAlign w:val="center"/>
          </w:tcPr>
          <w:p w14:paraId="206510B1" w14:textId="77777777" w:rsidR="0039073A" w:rsidRPr="00C16336" w:rsidRDefault="0039073A" w:rsidP="0039073A">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5850" w:type="dxa"/>
            <w:vAlign w:val="center"/>
          </w:tcPr>
          <w:p w14:paraId="206510B2" w14:textId="77777777" w:rsidR="0039073A" w:rsidRPr="00C16336" w:rsidRDefault="0039073A" w:rsidP="0039073A">
            <w:pPr>
              <w:keepNext/>
              <w:tabs>
                <w:tab w:val="left" w:pos="2160"/>
                <w:tab w:val="left" w:pos="2700"/>
                <w:tab w:val="left" w:pos="3420"/>
                <w:tab w:val="left" w:pos="3780"/>
                <w:tab w:val="left" w:pos="5760"/>
                <w:tab w:val="left" w:pos="7212"/>
              </w:tabs>
              <w:jc w:val="center"/>
              <w:rPr>
                <w:rFonts w:ascii="Calibri" w:hAnsi="Calibri"/>
                <w:sz w:val="18"/>
                <w:szCs w:val="18"/>
              </w:rPr>
            </w:pPr>
          </w:p>
        </w:tc>
      </w:tr>
      <w:tr w:rsidR="0039073A" w:rsidRPr="00C16336" w14:paraId="180582DC" w14:textId="77777777" w:rsidTr="00A95BBA">
        <w:trPr>
          <w:cantSplit/>
          <w:trHeight w:val="432"/>
          <w:ins w:id="317" w:author="Shewmaker, Michael@Energy" w:date="2018-12-03T15:20:00Z"/>
        </w:trPr>
        <w:tc>
          <w:tcPr>
            <w:tcW w:w="2917" w:type="dxa"/>
            <w:vAlign w:val="center"/>
          </w:tcPr>
          <w:p w14:paraId="537EA74D" w14:textId="77777777" w:rsidR="0039073A" w:rsidRPr="00C16336" w:rsidRDefault="0039073A" w:rsidP="0039073A">
            <w:pPr>
              <w:keepNext/>
              <w:tabs>
                <w:tab w:val="left" w:pos="2160"/>
                <w:tab w:val="left" w:pos="2700"/>
                <w:tab w:val="left" w:pos="3420"/>
                <w:tab w:val="left" w:pos="3780"/>
                <w:tab w:val="left" w:pos="5760"/>
                <w:tab w:val="left" w:pos="7212"/>
              </w:tabs>
              <w:jc w:val="center"/>
              <w:rPr>
                <w:ins w:id="318" w:author="Shewmaker, Michael@Energy" w:date="2018-12-03T15:20:00Z"/>
                <w:rFonts w:ascii="Calibri" w:hAnsi="Calibri"/>
                <w:sz w:val="18"/>
                <w:szCs w:val="18"/>
              </w:rPr>
            </w:pPr>
          </w:p>
        </w:tc>
        <w:tc>
          <w:tcPr>
            <w:tcW w:w="5849" w:type="dxa"/>
            <w:vAlign w:val="center"/>
          </w:tcPr>
          <w:p w14:paraId="3CE50A3E" w14:textId="77777777" w:rsidR="0039073A" w:rsidRPr="00C16336" w:rsidRDefault="0039073A" w:rsidP="0039073A">
            <w:pPr>
              <w:keepNext/>
              <w:tabs>
                <w:tab w:val="left" w:pos="2160"/>
                <w:tab w:val="left" w:pos="2700"/>
                <w:tab w:val="left" w:pos="3420"/>
                <w:tab w:val="left" w:pos="3780"/>
                <w:tab w:val="left" w:pos="5760"/>
                <w:tab w:val="left" w:pos="7212"/>
              </w:tabs>
              <w:jc w:val="center"/>
              <w:rPr>
                <w:ins w:id="319" w:author="Shewmaker, Michael@Energy" w:date="2018-12-03T15:20:00Z"/>
                <w:rFonts w:ascii="Calibri" w:hAnsi="Calibri"/>
                <w:sz w:val="18"/>
                <w:szCs w:val="18"/>
              </w:rPr>
            </w:pPr>
          </w:p>
        </w:tc>
        <w:tc>
          <w:tcPr>
            <w:tcW w:w="5850" w:type="dxa"/>
            <w:vAlign w:val="center"/>
          </w:tcPr>
          <w:p w14:paraId="39C6BB20" w14:textId="77777777" w:rsidR="0039073A" w:rsidRPr="00C16336" w:rsidRDefault="0039073A" w:rsidP="0039073A">
            <w:pPr>
              <w:keepNext/>
              <w:tabs>
                <w:tab w:val="left" w:pos="2160"/>
                <w:tab w:val="left" w:pos="2700"/>
                <w:tab w:val="left" w:pos="3420"/>
                <w:tab w:val="left" w:pos="3780"/>
                <w:tab w:val="left" w:pos="5760"/>
                <w:tab w:val="left" w:pos="7212"/>
              </w:tabs>
              <w:jc w:val="center"/>
              <w:rPr>
                <w:ins w:id="320" w:author="Shewmaker, Michael@Energy" w:date="2018-12-03T15:20:00Z"/>
                <w:rFonts w:ascii="Calibri" w:hAnsi="Calibri"/>
                <w:sz w:val="18"/>
                <w:szCs w:val="18"/>
              </w:rPr>
            </w:pPr>
          </w:p>
        </w:tc>
      </w:tr>
      <w:tr w:rsidR="0039073A" w:rsidRPr="00C16336" w:rsidDel="0039073A" w14:paraId="206510B7" w14:textId="0666F782" w:rsidTr="00A95BBA">
        <w:trPr>
          <w:cantSplit/>
          <w:trHeight w:val="432"/>
          <w:del w:id="321" w:author="Shewmaker, Michael@Energy" w:date="2018-12-03T15:20:00Z"/>
        </w:trPr>
        <w:tc>
          <w:tcPr>
            <w:tcW w:w="2917" w:type="dxa"/>
            <w:vAlign w:val="center"/>
          </w:tcPr>
          <w:p w14:paraId="206510B4"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22" w:author="Shewmaker, Michael@Energy" w:date="2018-12-03T15:20:00Z"/>
                <w:rFonts w:ascii="Calibri" w:hAnsi="Calibri"/>
                <w:sz w:val="18"/>
                <w:szCs w:val="18"/>
              </w:rPr>
            </w:pPr>
          </w:p>
        </w:tc>
        <w:tc>
          <w:tcPr>
            <w:tcW w:w="5849" w:type="dxa"/>
            <w:vAlign w:val="center"/>
          </w:tcPr>
          <w:p w14:paraId="206510B5"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23" w:author="Shewmaker, Michael@Energy" w:date="2018-12-03T15:20:00Z"/>
                <w:rFonts w:ascii="Calibri" w:hAnsi="Calibri"/>
                <w:sz w:val="18"/>
                <w:szCs w:val="18"/>
              </w:rPr>
            </w:pPr>
          </w:p>
        </w:tc>
        <w:tc>
          <w:tcPr>
            <w:tcW w:w="5850" w:type="dxa"/>
            <w:vAlign w:val="center"/>
          </w:tcPr>
          <w:p w14:paraId="206510B6"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24" w:author="Shewmaker, Michael@Energy" w:date="2018-12-03T15:20:00Z"/>
                <w:rFonts w:ascii="Calibri" w:hAnsi="Calibri"/>
                <w:sz w:val="18"/>
                <w:szCs w:val="18"/>
              </w:rPr>
            </w:pPr>
          </w:p>
        </w:tc>
      </w:tr>
      <w:tr w:rsidR="0039073A" w:rsidRPr="00C16336" w:rsidDel="0039073A" w14:paraId="206510BB" w14:textId="34B57F95" w:rsidTr="00A95BBA">
        <w:trPr>
          <w:cantSplit/>
          <w:trHeight w:val="432"/>
          <w:del w:id="325" w:author="Shewmaker, Michael@Energy" w:date="2018-12-03T15:20:00Z"/>
        </w:trPr>
        <w:tc>
          <w:tcPr>
            <w:tcW w:w="2917" w:type="dxa"/>
            <w:vAlign w:val="center"/>
          </w:tcPr>
          <w:p w14:paraId="206510B8"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26" w:author="Shewmaker, Michael@Energy" w:date="2018-12-03T15:20:00Z"/>
                <w:rFonts w:ascii="Calibri" w:hAnsi="Calibri"/>
                <w:sz w:val="18"/>
                <w:szCs w:val="18"/>
              </w:rPr>
            </w:pPr>
          </w:p>
        </w:tc>
        <w:tc>
          <w:tcPr>
            <w:tcW w:w="5849" w:type="dxa"/>
            <w:vAlign w:val="center"/>
          </w:tcPr>
          <w:p w14:paraId="206510B9"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27" w:author="Shewmaker, Michael@Energy" w:date="2018-12-03T15:20:00Z"/>
                <w:rFonts w:ascii="Calibri" w:hAnsi="Calibri"/>
                <w:sz w:val="18"/>
                <w:szCs w:val="18"/>
              </w:rPr>
            </w:pPr>
          </w:p>
        </w:tc>
        <w:tc>
          <w:tcPr>
            <w:tcW w:w="5850" w:type="dxa"/>
            <w:vAlign w:val="center"/>
          </w:tcPr>
          <w:p w14:paraId="206510BA"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28" w:author="Shewmaker, Michael@Energy" w:date="2018-12-03T15:20:00Z"/>
                <w:rFonts w:ascii="Calibri" w:hAnsi="Calibri"/>
                <w:sz w:val="18"/>
                <w:szCs w:val="18"/>
              </w:rPr>
            </w:pPr>
          </w:p>
        </w:tc>
      </w:tr>
      <w:tr w:rsidR="0039073A" w:rsidRPr="00C16336" w:rsidDel="0039073A" w14:paraId="206510BF" w14:textId="1C07BDCB" w:rsidTr="00A95BBA">
        <w:trPr>
          <w:cantSplit/>
          <w:trHeight w:val="432"/>
          <w:del w:id="329" w:author="Shewmaker, Michael@Energy" w:date="2018-12-03T15:20:00Z"/>
        </w:trPr>
        <w:tc>
          <w:tcPr>
            <w:tcW w:w="2917" w:type="dxa"/>
            <w:vAlign w:val="center"/>
          </w:tcPr>
          <w:p w14:paraId="206510BC"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0" w:author="Shewmaker, Michael@Energy" w:date="2018-12-03T15:20:00Z"/>
                <w:rFonts w:ascii="Calibri" w:hAnsi="Calibri"/>
                <w:sz w:val="18"/>
                <w:szCs w:val="18"/>
              </w:rPr>
            </w:pPr>
          </w:p>
        </w:tc>
        <w:tc>
          <w:tcPr>
            <w:tcW w:w="5849" w:type="dxa"/>
            <w:vAlign w:val="center"/>
          </w:tcPr>
          <w:p w14:paraId="206510BD"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1" w:author="Shewmaker, Michael@Energy" w:date="2018-12-03T15:20:00Z"/>
                <w:rFonts w:ascii="Calibri" w:hAnsi="Calibri"/>
                <w:sz w:val="18"/>
                <w:szCs w:val="18"/>
              </w:rPr>
            </w:pPr>
          </w:p>
        </w:tc>
        <w:tc>
          <w:tcPr>
            <w:tcW w:w="5850" w:type="dxa"/>
            <w:vAlign w:val="center"/>
          </w:tcPr>
          <w:p w14:paraId="206510BE"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2" w:author="Shewmaker, Michael@Energy" w:date="2018-12-03T15:20:00Z"/>
                <w:rFonts w:ascii="Calibri" w:hAnsi="Calibri"/>
                <w:sz w:val="18"/>
                <w:szCs w:val="18"/>
              </w:rPr>
            </w:pPr>
          </w:p>
        </w:tc>
      </w:tr>
      <w:tr w:rsidR="0039073A" w:rsidRPr="00C16336" w:rsidDel="0039073A" w14:paraId="206510C3" w14:textId="19B2F491" w:rsidTr="00A95BBA">
        <w:trPr>
          <w:cantSplit/>
          <w:trHeight w:val="432"/>
          <w:del w:id="333" w:author="Shewmaker, Michael@Energy" w:date="2018-12-03T15:20:00Z"/>
        </w:trPr>
        <w:tc>
          <w:tcPr>
            <w:tcW w:w="2917" w:type="dxa"/>
            <w:vAlign w:val="center"/>
          </w:tcPr>
          <w:p w14:paraId="206510C0"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4" w:author="Shewmaker, Michael@Energy" w:date="2018-12-03T15:20:00Z"/>
                <w:rFonts w:ascii="Calibri" w:hAnsi="Calibri"/>
                <w:sz w:val="18"/>
                <w:szCs w:val="18"/>
              </w:rPr>
            </w:pPr>
          </w:p>
        </w:tc>
        <w:tc>
          <w:tcPr>
            <w:tcW w:w="5849" w:type="dxa"/>
            <w:vAlign w:val="center"/>
          </w:tcPr>
          <w:p w14:paraId="206510C1"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5" w:author="Shewmaker, Michael@Energy" w:date="2018-12-03T15:20:00Z"/>
                <w:rFonts w:ascii="Calibri" w:hAnsi="Calibri"/>
                <w:sz w:val="18"/>
                <w:szCs w:val="18"/>
              </w:rPr>
            </w:pPr>
          </w:p>
        </w:tc>
        <w:tc>
          <w:tcPr>
            <w:tcW w:w="5850" w:type="dxa"/>
            <w:vAlign w:val="center"/>
          </w:tcPr>
          <w:p w14:paraId="206510C2"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6" w:author="Shewmaker, Michael@Energy" w:date="2018-12-03T15:20:00Z"/>
                <w:rFonts w:ascii="Calibri" w:hAnsi="Calibri"/>
                <w:sz w:val="18"/>
                <w:szCs w:val="18"/>
              </w:rPr>
            </w:pPr>
          </w:p>
        </w:tc>
      </w:tr>
      <w:tr w:rsidR="0039073A" w:rsidRPr="00C16336" w:rsidDel="0039073A" w14:paraId="206510C7" w14:textId="07A2C3CC" w:rsidTr="00A95BBA">
        <w:trPr>
          <w:cantSplit/>
          <w:trHeight w:val="432"/>
          <w:del w:id="337" w:author="Shewmaker, Michael@Energy" w:date="2018-12-03T15:20:00Z"/>
        </w:trPr>
        <w:tc>
          <w:tcPr>
            <w:tcW w:w="2917" w:type="dxa"/>
            <w:vAlign w:val="center"/>
          </w:tcPr>
          <w:p w14:paraId="206510C4"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8" w:author="Shewmaker, Michael@Energy" w:date="2018-12-03T15:20:00Z"/>
                <w:rFonts w:ascii="Calibri" w:hAnsi="Calibri"/>
                <w:sz w:val="18"/>
                <w:szCs w:val="18"/>
              </w:rPr>
            </w:pPr>
          </w:p>
        </w:tc>
        <w:tc>
          <w:tcPr>
            <w:tcW w:w="5849" w:type="dxa"/>
            <w:vAlign w:val="center"/>
          </w:tcPr>
          <w:p w14:paraId="206510C5"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39" w:author="Shewmaker, Michael@Energy" w:date="2018-12-03T15:20:00Z"/>
                <w:rFonts w:ascii="Calibri" w:hAnsi="Calibri"/>
                <w:sz w:val="18"/>
                <w:szCs w:val="18"/>
              </w:rPr>
            </w:pPr>
          </w:p>
        </w:tc>
        <w:tc>
          <w:tcPr>
            <w:tcW w:w="5850" w:type="dxa"/>
            <w:vAlign w:val="center"/>
          </w:tcPr>
          <w:p w14:paraId="206510C6"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40" w:author="Shewmaker, Michael@Energy" w:date="2018-12-03T15:20:00Z"/>
                <w:rFonts w:ascii="Calibri" w:hAnsi="Calibri"/>
                <w:sz w:val="18"/>
                <w:szCs w:val="18"/>
              </w:rPr>
            </w:pPr>
          </w:p>
        </w:tc>
      </w:tr>
      <w:tr w:rsidR="0039073A" w:rsidRPr="00C16336" w:rsidDel="0039073A" w14:paraId="206510CB" w14:textId="1D010AAE" w:rsidTr="00A95BBA">
        <w:trPr>
          <w:cantSplit/>
          <w:trHeight w:val="432"/>
          <w:del w:id="341" w:author="Shewmaker, Michael@Energy" w:date="2018-12-03T15:20:00Z"/>
        </w:trPr>
        <w:tc>
          <w:tcPr>
            <w:tcW w:w="2917" w:type="dxa"/>
            <w:vAlign w:val="center"/>
          </w:tcPr>
          <w:p w14:paraId="206510C8"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42" w:author="Shewmaker, Michael@Energy" w:date="2018-12-03T15:20:00Z"/>
                <w:rFonts w:ascii="Calibri" w:hAnsi="Calibri"/>
                <w:sz w:val="18"/>
                <w:szCs w:val="18"/>
              </w:rPr>
            </w:pPr>
          </w:p>
        </w:tc>
        <w:tc>
          <w:tcPr>
            <w:tcW w:w="5849" w:type="dxa"/>
            <w:vAlign w:val="center"/>
          </w:tcPr>
          <w:p w14:paraId="206510C9"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43" w:author="Shewmaker, Michael@Energy" w:date="2018-12-03T15:20:00Z"/>
                <w:rFonts w:ascii="Calibri" w:hAnsi="Calibri"/>
                <w:sz w:val="18"/>
                <w:szCs w:val="18"/>
              </w:rPr>
            </w:pPr>
          </w:p>
        </w:tc>
        <w:tc>
          <w:tcPr>
            <w:tcW w:w="5850" w:type="dxa"/>
            <w:vAlign w:val="center"/>
          </w:tcPr>
          <w:p w14:paraId="206510CA"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44" w:author="Shewmaker, Michael@Energy" w:date="2018-12-03T15:20:00Z"/>
                <w:rFonts w:ascii="Calibri" w:hAnsi="Calibri"/>
                <w:sz w:val="18"/>
                <w:szCs w:val="18"/>
              </w:rPr>
            </w:pPr>
          </w:p>
        </w:tc>
      </w:tr>
      <w:tr w:rsidR="0039073A" w:rsidRPr="00C16336" w:rsidDel="0039073A" w14:paraId="206510CF" w14:textId="7A6765DB" w:rsidTr="00A95BBA">
        <w:trPr>
          <w:cantSplit/>
          <w:trHeight w:val="432"/>
          <w:del w:id="345" w:author="Shewmaker, Michael@Energy" w:date="2018-12-03T15:20:00Z"/>
        </w:trPr>
        <w:tc>
          <w:tcPr>
            <w:tcW w:w="2917" w:type="dxa"/>
            <w:vAlign w:val="center"/>
          </w:tcPr>
          <w:p w14:paraId="206510CC"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46" w:author="Shewmaker, Michael@Energy" w:date="2018-12-03T15:20:00Z"/>
                <w:rFonts w:ascii="Calibri" w:hAnsi="Calibri"/>
                <w:sz w:val="18"/>
                <w:szCs w:val="18"/>
              </w:rPr>
            </w:pPr>
          </w:p>
        </w:tc>
        <w:tc>
          <w:tcPr>
            <w:tcW w:w="5849" w:type="dxa"/>
            <w:vAlign w:val="center"/>
          </w:tcPr>
          <w:p w14:paraId="206510CD"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47" w:author="Shewmaker, Michael@Energy" w:date="2018-12-03T15:20:00Z"/>
                <w:rFonts w:ascii="Calibri" w:hAnsi="Calibri"/>
                <w:sz w:val="18"/>
                <w:szCs w:val="18"/>
              </w:rPr>
            </w:pPr>
          </w:p>
        </w:tc>
        <w:tc>
          <w:tcPr>
            <w:tcW w:w="5850" w:type="dxa"/>
            <w:vAlign w:val="center"/>
          </w:tcPr>
          <w:p w14:paraId="206510CE"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48" w:author="Shewmaker, Michael@Energy" w:date="2018-12-03T15:20:00Z"/>
                <w:rFonts w:ascii="Calibri" w:hAnsi="Calibri"/>
                <w:sz w:val="18"/>
                <w:szCs w:val="18"/>
              </w:rPr>
            </w:pPr>
          </w:p>
        </w:tc>
      </w:tr>
      <w:tr w:rsidR="0039073A" w:rsidRPr="00C16336" w:rsidDel="0039073A" w14:paraId="206510D3" w14:textId="2B1E09EB" w:rsidTr="00A95BBA">
        <w:trPr>
          <w:cantSplit/>
          <w:trHeight w:val="432"/>
          <w:del w:id="349" w:author="Shewmaker, Michael@Energy" w:date="2018-12-03T15:20:00Z"/>
        </w:trPr>
        <w:tc>
          <w:tcPr>
            <w:tcW w:w="2917" w:type="dxa"/>
            <w:vAlign w:val="center"/>
          </w:tcPr>
          <w:p w14:paraId="206510D0"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0" w:author="Shewmaker, Michael@Energy" w:date="2018-12-03T15:20:00Z"/>
                <w:rFonts w:ascii="Calibri" w:hAnsi="Calibri"/>
                <w:sz w:val="18"/>
                <w:szCs w:val="18"/>
              </w:rPr>
            </w:pPr>
          </w:p>
        </w:tc>
        <w:tc>
          <w:tcPr>
            <w:tcW w:w="5849" w:type="dxa"/>
            <w:vAlign w:val="center"/>
          </w:tcPr>
          <w:p w14:paraId="206510D1"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1" w:author="Shewmaker, Michael@Energy" w:date="2018-12-03T15:20:00Z"/>
                <w:rFonts w:ascii="Calibri" w:hAnsi="Calibri"/>
                <w:sz w:val="18"/>
                <w:szCs w:val="18"/>
              </w:rPr>
            </w:pPr>
          </w:p>
        </w:tc>
        <w:tc>
          <w:tcPr>
            <w:tcW w:w="5850" w:type="dxa"/>
            <w:vAlign w:val="center"/>
          </w:tcPr>
          <w:p w14:paraId="206510D2"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2" w:author="Shewmaker, Michael@Energy" w:date="2018-12-03T15:20:00Z"/>
                <w:rFonts w:ascii="Calibri" w:hAnsi="Calibri"/>
                <w:sz w:val="18"/>
                <w:szCs w:val="18"/>
              </w:rPr>
            </w:pPr>
          </w:p>
        </w:tc>
      </w:tr>
      <w:tr w:rsidR="0039073A" w:rsidRPr="00C16336" w:rsidDel="0039073A" w14:paraId="206510D7" w14:textId="579C5013" w:rsidTr="00A95BBA">
        <w:trPr>
          <w:cantSplit/>
          <w:trHeight w:val="432"/>
          <w:del w:id="353" w:author="Shewmaker, Michael@Energy" w:date="2018-12-03T15:20:00Z"/>
        </w:trPr>
        <w:tc>
          <w:tcPr>
            <w:tcW w:w="2917" w:type="dxa"/>
            <w:tcBorders>
              <w:top w:val="single" w:sz="6" w:space="0" w:color="auto"/>
              <w:left w:val="single" w:sz="4" w:space="0" w:color="auto"/>
              <w:bottom w:val="single" w:sz="6" w:space="0" w:color="auto"/>
              <w:right w:val="single" w:sz="6" w:space="0" w:color="auto"/>
            </w:tcBorders>
            <w:vAlign w:val="center"/>
          </w:tcPr>
          <w:p w14:paraId="206510D4"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4" w:author="Shewmaker, Michael@Energy" w:date="2018-12-03T15:20:00Z"/>
                <w:rFonts w:ascii="Calibri" w:hAnsi="Calibri"/>
                <w:sz w:val="18"/>
                <w:szCs w:val="18"/>
              </w:rPr>
            </w:pPr>
          </w:p>
        </w:tc>
        <w:tc>
          <w:tcPr>
            <w:tcW w:w="5849" w:type="dxa"/>
            <w:tcBorders>
              <w:top w:val="single" w:sz="6" w:space="0" w:color="auto"/>
              <w:left w:val="single" w:sz="6" w:space="0" w:color="auto"/>
              <w:bottom w:val="single" w:sz="6" w:space="0" w:color="auto"/>
              <w:right w:val="single" w:sz="6" w:space="0" w:color="auto"/>
            </w:tcBorders>
            <w:vAlign w:val="center"/>
          </w:tcPr>
          <w:p w14:paraId="206510D5"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5" w:author="Shewmaker, Michael@Energy" w:date="2018-12-03T15:20:00Z"/>
                <w:rFonts w:ascii="Calibri" w:hAnsi="Calibri"/>
                <w:sz w:val="18"/>
                <w:szCs w:val="18"/>
              </w:rPr>
            </w:pPr>
          </w:p>
        </w:tc>
        <w:tc>
          <w:tcPr>
            <w:tcW w:w="5850" w:type="dxa"/>
            <w:tcBorders>
              <w:top w:val="single" w:sz="6" w:space="0" w:color="auto"/>
              <w:left w:val="single" w:sz="6" w:space="0" w:color="auto"/>
              <w:bottom w:val="single" w:sz="6" w:space="0" w:color="auto"/>
              <w:right w:val="single" w:sz="4" w:space="0" w:color="auto"/>
            </w:tcBorders>
            <w:vAlign w:val="center"/>
          </w:tcPr>
          <w:p w14:paraId="206510D6"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6" w:author="Shewmaker, Michael@Energy" w:date="2018-12-03T15:20:00Z"/>
                <w:rFonts w:ascii="Calibri" w:hAnsi="Calibri"/>
                <w:sz w:val="18"/>
                <w:szCs w:val="18"/>
              </w:rPr>
            </w:pPr>
          </w:p>
        </w:tc>
      </w:tr>
      <w:tr w:rsidR="0039073A" w:rsidRPr="00C16336" w:rsidDel="0039073A" w14:paraId="206510DB" w14:textId="2ED10FFC" w:rsidTr="00A95BBA">
        <w:trPr>
          <w:cantSplit/>
          <w:trHeight w:val="432"/>
          <w:del w:id="357" w:author="Shewmaker, Michael@Energy" w:date="2018-12-03T15:20:00Z"/>
        </w:trPr>
        <w:tc>
          <w:tcPr>
            <w:tcW w:w="2917" w:type="dxa"/>
            <w:tcBorders>
              <w:top w:val="single" w:sz="6" w:space="0" w:color="auto"/>
              <w:left w:val="single" w:sz="4" w:space="0" w:color="auto"/>
              <w:bottom w:val="single" w:sz="6" w:space="0" w:color="auto"/>
              <w:right w:val="single" w:sz="6" w:space="0" w:color="auto"/>
            </w:tcBorders>
            <w:vAlign w:val="center"/>
          </w:tcPr>
          <w:p w14:paraId="206510D8"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8" w:author="Shewmaker, Michael@Energy" w:date="2018-12-03T15:20:00Z"/>
                <w:rFonts w:ascii="Calibri" w:hAnsi="Calibri"/>
                <w:sz w:val="18"/>
                <w:szCs w:val="18"/>
              </w:rPr>
            </w:pPr>
          </w:p>
        </w:tc>
        <w:tc>
          <w:tcPr>
            <w:tcW w:w="5849" w:type="dxa"/>
            <w:tcBorders>
              <w:top w:val="single" w:sz="6" w:space="0" w:color="auto"/>
              <w:left w:val="single" w:sz="6" w:space="0" w:color="auto"/>
              <w:bottom w:val="single" w:sz="6" w:space="0" w:color="auto"/>
              <w:right w:val="single" w:sz="6" w:space="0" w:color="auto"/>
            </w:tcBorders>
            <w:vAlign w:val="center"/>
          </w:tcPr>
          <w:p w14:paraId="206510D9"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59" w:author="Shewmaker, Michael@Energy" w:date="2018-12-03T15:20:00Z"/>
                <w:rFonts w:ascii="Calibri" w:hAnsi="Calibri"/>
                <w:sz w:val="18"/>
                <w:szCs w:val="18"/>
              </w:rPr>
            </w:pPr>
          </w:p>
        </w:tc>
        <w:tc>
          <w:tcPr>
            <w:tcW w:w="5850" w:type="dxa"/>
            <w:tcBorders>
              <w:top w:val="single" w:sz="6" w:space="0" w:color="auto"/>
              <w:left w:val="single" w:sz="6" w:space="0" w:color="auto"/>
              <w:bottom w:val="single" w:sz="6" w:space="0" w:color="auto"/>
              <w:right w:val="single" w:sz="4" w:space="0" w:color="auto"/>
            </w:tcBorders>
            <w:vAlign w:val="center"/>
          </w:tcPr>
          <w:p w14:paraId="206510DA"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60" w:author="Shewmaker, Michael@Energy" w:date="2018-12-03T15:20:00Z"/>
                <w:rFonts w:ascii="Calibri" w:hAnsi="Calibri"/>
                <w:sz w:val="18"/>
                <w:szCs w:val="18"/>
              </w:rPr>
            </w:pPr>
          </w:p>
        </w:tc>
      </w:tr>
      <w:tr w:rsidR="0039073A" w:rsidRPr="00C16336" w:rsidDel="0039073A" w14:paraId="206510DF" w14:textId="075FB688" w:rsidTr="00A95BBA">
        <w:trPr>
          <w:cantSplit/>
          <w:trHeight w:val="432"/>
          <w:del w:id="361" w:author="Shewmaker, Michael@Energy" w:date="2018-12-03T15:20:00Z"/>
        </w:trPr>
        <w:tc>
          <w:tcPr>
            <w:tcW w:w="2917" w:type="dxa"/>
            <w:tcBorders>
              <w:top w:val="single" w:sz="6" w:space="0" w:color="auto"/>
              <w:left w:val="single" w:sz="4" w:space="0" w:color="auto"/>
              <w:bottom w:val="single" w:sz="6" w:space="0" w:color="auto"/>
              <w:right w:val="single" w:sz="6" w:space="0" w:color="auto"/>
            </w:tcBorders>
            <w:vAlign w:val="center"/>
          </w:tcPr>
          <w:p w14:paraId="206510DC"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62" w:author="Shewmaker, Michael@Energy" w:date="2018-12-03T15:20:00Z"/>
                <w:rFonts w:ascii="Calibri" w:hAnsi="Calibri"/>
                <w:sz w:val="18"/>
                <w:szCs w:val="18"/>
              </w:rPr>
            </w:pPr>
          </w:p>
        </w:tc>
        <w:tc>
          <w:tcPr>
            <w:tcW w:w="5849" w:type="dxa"/>
            <w:tcBorders>
              <w:top w:val="single" w:sz="6" w:space="0" w:color="auto"/>
              <w:left w:val="single" w:sz="6" w:space="0" w:color="auto"/>
              <w:bottom w:val="single" w:sz="6" w:space="0" w:color="auto"/>
              <w:right w:val="single" w:sz="6" w:space="0" w:color="auto"/>
            </w:tcBorders>
            <w:vAlign w:val="center"/>
          </w:tcPr>
          <w:p w14:paraId="206510DD"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63" w:author="Shewmaker, Michael@Energy" w:date="2018-12-03T15:20:00Z"/>
                <w:rFonts w:ascii="Calibri" w:hAnsi="Calibri"/>
                <w:sz w:val="18"/>
                <w:szCs w:val="18"/>
              </w:rPr>
            </w:pPr>
          </w:p>
        </w:tc>
        <w:tc>
          <w:tcPr>
            <w:tcW w:w="5850" w:type="dxa"/>
            <w:tcBorders>
              <w:top w:val="single" w:sz="6" w:space="0" w:color="auto"/>
              <w:left w:val="single" w:sz="6" w:space="0" w:color="auto"/>
              <w:bottom w:val="single" w:sz="6" w:space="0" w:color="auto"/>
              <w:right w:val="single" w:sz="4" w:space="0" w:color="auto"/>
            </w:tcBorders>
            <w:vAlign w:val="center"/>
          </w:tcPr>
          <w:p w14:paraId="206510DE"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64" w:author="Shewmaker, Michael@Energy" w:date="2018-12-03T15:20:00Z"/>
                <w:rFonts w:ascii="Calibri" w:hAnsi="Calibri"/>
                <w:sz w:val="18"/>
                <w:szCs w:val="18"/>
              </w:rPr>
            </w:pPr>
          </w:p>
        </w:tc>
      </w:tr>
      <w:tr w:rsidR="0039073A" w:rsidRPr="00C16336" w:rsidDel="0039073A" w14:paraId="206510E3" w14:textId="1AC31638" w:rsidTr="00A95BBA">
        <w:trPr>
          <w:cantSplit/>
          <w:trHeight w:val="432"/>
          <w:del w:id="365" w:author="Shewmaker, Michael@Energy" w:date="2018-12-03T15:20:00Z"/>
        </w:trPr>
        <w:tc>
          <w:tcPr>
            <w:tcW w:w="2917" w:type="dxa"/>
            <w:tcBorders>
              <w:top w:val="single" w:sz="6" w:space="0" w:color="auto"/>
              <w:left w:val="single" w:sz="4" w:space="0" w:color="auto"/>
              <w:bottom w:val="single" w:sz="4" w:space="0" w:color="auto"/>
              <w:right w:val="single" w:sz="6" w:space="0" w:color="auto"/>
            </w:tcBorders>
            <w:vAlign w:val="center"/>
          </w:tcPr>
          <w:p w14:paraId="206510E0"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66" w:author="Shewmaker, Michael@Energy" w:date="2018-12-03T15:20:00Z"/>
                <w:rFonts w:ascii="Calibri" w:hAnsi="Calibri"/>
                <w:sz w:val="18"/>
                <w:szCs w:val="18"/>
              </w:rPr>
            </w:pPr>
          </w:p>
        </w:tc>
        <w:tc>
          <w:tcPr>
            <w:tcW w:w="5849" w:type="dxa"/>
            <w:tcBorders>
              <w:top w:val="single" w:sz="6" w:space="0" w:color="auto"/>
              <w:left w:val="single" w:sz="6" w:space="0" w:color="auto"/>
              <w:bottom w:val="single" w:sz="4" w:space="0" w:color="auto"/>
              <w:right w:val="single" w:sz="6" w:space="0" w:color="auto"/>
            </w:tcBorders>
            <w:vAlign w:val="center"/>
          </w:tcPr>
          <w:p w14:paraId="206510E1"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67" w:author="Shewmaker, Michael@Energy" w:date="2018-12-03T15:20:00Z"/>
                <w:rFonts w:ascii="Calibri" w:hAnsi="Calibri"/>
                <w:sz w:val="18"/>
                <w:szCs w:val="18"/>
              </w:rPr>
            </w:pPr>
          </w:p>
        </w:tc>
        <w:tc>
          <w:tcPr>
            <w:tcW w:w="5850" w:type="dxa"/>
            <w:tcBorders>
              <w:top w:val="single" w:sz="6" w:space="0" w:color="auto"/>
              <w:left w:val="single" w:sz="6" w:space="0" w:color="auto"/>
              <w:bottom w:val="single" w:sz="4" w:space="0" w:color="auto"/>
              <w:right w:val="single" w:sz="4" w:space="0" w:color="auto"/>
            </w:tcBorders>
            <w:vAlign w:val="center"/>
          </w:tcPr>
          <w:p w14:paraId="206510E2" w14:textId="77777777" w:rsidR="0039073A" w:rsidRPr="00C16336" w:rsidDel="0039073A" w:rsidRDefault="0039073A" w:rsidP="0039073A">
            <w:pPr>
              <w:keepNext/>
              <w:tabs>
                <w:tab w:val="left" w:pos="2160"/>
                <w:tab w:val="left" w:pos="2700"/>
                <w:tab w:val="left" w:pos="3420"/>
                <w:tab w:val="left" w:pos="3780"/>
                <w:tab w:val="left" w:pos="5760"/>
                <w:tab w:val="left" w:pos="7212"/>
              </w:tabs>
              <w:jc w:val="center"/>
              <w:rPr>
                <w:del w:id="368" w:author="Shewmaker, Michael@Energy" w:date="2018-12-03T15:20:00Z"/>
                <w:rFonts w:ascii="Calibri" w:hAnsi="Calibri"/>
                <w:sz w:val="18"/>
                <w:szCs w:val="18"/>
              </w:rPr>
            </w:pPr>
          </w:p>
        </w:tc>
      </w:tr>
    </w:tbl>
    <w:p w14:paraId="206510E4" w14:textId="77777777" w:rsidR="007442E4" w:rsidRDefault="007442E4" w:rsidP="007442E4"/>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39"/>
      </w:tblGrid>
      <w:tr w:rsidR="005E0E8D" w:rsidRPr="005E0E8D" w14:paraId="20651291" w14:textId="77777777" w:rsidTr="00362505">
        <w:trPr>
          <w:trHeight w:val="296"/>
        </w:trPr>
        <w:tc>
          <w:tcPr>
            <w:tcW w:w="14534" w:type="dxa"/>
            <w:gridSpan w:val="4"/>
            <w:vAlign w:val="center"/>
          </w:tcPr>
          <w:p w14:paraId="20651290" w14:textId="77777777" w:rsidR="005E0E8D" w:rsidRPr="005E0E8D" w:rsidRDefault="005E0E8D" w:rsidP="005E0E8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5E0E8D">
              <w:rPr>
                <w:rFonts w:asciiTheme="minorHAnsi" w:hAnsiTheme="minorHAnsi" w:cs="Arial"/>
                <w:b/>
                <w:caps/>
                <w:sz w:val="18"/>
                <w:szCs w:val="18"/>
              </w:rPr>
              <w:t>Documentation Author's Declaration Statement</w:t>
            </w:r>
          </w:p>
        </w:tc>
      </w:tr>
      <w:tr w:rsidR="005E0E8D" w:rsidRPr="005E0E8D" w14:paraId="20651293" w14:textId="77777777" w:rsidTr="00A95BBA">
        <w:trPr>
          <w:trHeight w:hRule="exact" w:val="360"/>
        </w:trPr>
        <w:tc>
          <w:tcPr>
            <w:tcW w:w="14534" w:type="dxa"/>
            <w:gridSpan w:val="4"/>
            <w:vAlign w:val="center"/>
          </w:tcPr>
          <w:p w14:paraId="20651292" w14:textId="77777777" w:rsidR="005E0E8D" w:rsidRPr="005E0E8D" w:rsidRDefault="005E0E8D" w:rsidP="005E0E8D">
            <w:pPr>
              <w:keepNext/>
              <w:numPr>
                <w:ilvl w:val="0"/>
                <w:numId w:val="45"/>
              </w:numPr>
              <w:tabs>
                <w:tab w:val="left" w:pos="-2600"/>
              </w:tabs>
              <w:spacing w:after="60"/>
              <w:ind w:right="90"/>
              <w:outlineLvl w:val="2"/>
              <w:rPr>
                <w:rFonts w:asciiTheme="minorHAnsi" w:hAnsiTheme="minorHAnsi"/>
                <w:sz w:val="18"/>
                <w:szCs w:val="18"/>
              </w:rPr>
            </w:pPr>
            <w:r w:rsidRPr="005E0E8D">
              <w:rPr>
                <w:rFonts w:asciiTheme="minorHAnsi" w:hAnsiTheme="minorHAnsi"/>
                <w:sz w:val="18"/>
                <w:szCs w:val="18"/>
              </w:rPr>
              <w:t>I certify that this Certificate of Installation documentation is accurate and complete.</w:t>
            </w:r>
          </w:p>
        </w:tc>
      </w:tr>
      <w:tr w:rsidR="005E0E8D" w:rsidRPr="005E0E8D" w14:paraId="20651296" w14:textId="77777777" w:rsidTr="00A95BBA">
        <w:trPr>
          <w:trHeight w:val="360"/>
        </w:trPr>
        <w:tc>
          <w:tcPr>
            <w:tcW w:w="7407" w:type="dxa"/>
            <w:gridSpan w:val="2"/>
          </w:tcPr>
          <w:p w14:paraId="20651294"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Documentation Author Name:</w:t>
            </w:r>
          </w:p>
        </w:tc>
        <w:tc>
          <w:tcPr>
            <w:tcW w:w="7127" w:type="dxa"/>
            <w:gridSpan w:val="2"/>
          </w:tcPr>
          <w:p w14:paraId="20651295"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Documentation Author Signature:</w:t>
            </w:r>
          </w:p>
        </w:tc>
      </w:tr>
      <w:tr w:rsidR="005E0E8D" w:rsidRPr="005E0E8D" w14:paraId="20651299" w14:textId="77777777" w:rsidTr="00A95BBA">
        <w:trPr>
          <w:trHeight w:val="360"/>
        </w:trPr>
        <w:tc>
          <w:tcPr>
            <w:tcW w:w="7407" w:type="dxa"/>
            <w:gridSpan w:val="2"/>
          </w:tcPr>
          <w:p w14:paraId="20651297"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Documentation Author Company Name:</w:t>
            </w:r>
          </w:p>
        </w:tc>
        <w:tc>
          <w:tcPr>
            <w:tcW w:w="7127" w:type="dxa"/>
            <w:gridSpan w:val="2"/>
          </w:tcPr>
          <w:p w14:paraId="20651298"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Date Signed:</w:t>
            </w:r>
          </w:p>
        </w:tc>
      </w:tr>
      <w:tr w:rsidR="005E0E8D" w:rsidRPr="005E0E8D" w14:paraId="2065129C" w14:textId="77777777" w:rsidTr="00A95BBA">
        <w:trPr>
          <w:trHeight w:val="360"/>
        </w:trPr>
        <w:tc>
          <w:tcPr>
            <w:tcW w:w="7407" w:type="dxa"/>
            <w:gridSpan w:val="2"/>
          </w:tcPr>
          <w:p w14:paraId="2065129A"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Address:</w:t>
            </w:r>
          </w:p>
        </w:tc>
        <w:tc>
          <w:tcPr>
            <w:tcW w:w="7127" w:type="dxa"/>
            <w:gridSpan w:val="2"/>
          </w:tcPr>
          <w:p w14:paraId="2065129B"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CEA/HERS Certification Identification (If applicable):</w:t>
            </w:r>
          </w:p>
        </w:tc>
      </w:tr>
      <w:tr w:rsidR="005E0E8D" w:rsidRPr="005E0E8D" w14:paraId="2065129F" w14:textId="77777777" w:rsidTr="00A95BBA">
        <w:trPr>
          <w:trHeight w:val="360"/>
        </w:trPr>
        <w:tc>
          <w:tcPr>
            <w:tcW w:w="7407" w:type="dxa"/>
            <w:gridSpan w:val="2"/>
          </w:tcPr>
          <w:p w14:paraId="2065129D"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City/State/Zip:</w:t>
            </w:r>
          </w:p>
        </w:tc>
        <w:tc>
          <w:tcPr>
            <w:tcW w:w="7127" w:type="dxa"/>
            <w:gridSpan w:val="2"/>
          </w:tcPr>
          <w:p w14:paraId="2065129E" w14:textId="77777777" w:rsidR="005E0E8D" w:rsidRPr="005E0E8D" w:rsidRDefault="005E0E8D" w:rsidP="005E0E8D">
            <w:pPr>
              <w:keepNext/>
              <w:rPr>
                <w:rFonts w:asciiTheme="minorHAnsi" w:hAnsiTheme="minorHAnsi"/>
                <w:sz w:val="14"/>
                <w:szCs w:val="14"/>
              </w:rPr>
            </w:pPr>
            <w:r w:rsidRPr="005E0E8D">
              <w:rPr>
                <w:rFonts w:asciiTheme="minorHAnsi" w:hAnsiTheme="minorHAnsi"/>
                <w:sz w:val="14"/>
                <w:szCs w:val="14"/>
              </w:rPr>
              <w:t>Phone:</w:t>
            </w:r>
          </w:p>
        </w:tc>
      </w:tr>
      <w:tr w:rsidR="005E0E8D" w:rsidRPr="005E0E8D" w14:paraId="206512A1" w14:textId="77777777" w:rsidTr="00A95BBA">
        <w:tblPrEx>
          <w:tblCellMar>
            <w:left w:w="115" w:type="dxa"/>
            <w:right w:w="115" w:type="dxa"/>
          </w:tblCellMar>
        </w:tblPrEx>
        <w:trPr>
          <w:trHeight w:val="296"/>
        </w:trPr>
        <w:tc>
          <w:tcPr>
            <w:tcW w:w="14534" w:type="dxa"/>
            <w:gridSpan w:val="4"/>
            <w:vAlign w:val="center"/>
          </w:tcPr>
          <w:p w14:paraId="206512A0" w14:textId="77777777" w:rsidR="005E0E8D" w:rsidRPr="005E0E8D" w:rsidRDefault="005E0E8D" w:rsidP="005E0E8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E0E8D">
              <w:rPr>
                <w:rFonts w:asciiTheme="minorHAnsi" w:hAnsiTheme="minorHAnsi" w:cs="Arial"/>
                <w:b/>
                <w:caps/>
                <w:sz w:val="18"/>
                <w:szCs w:val="18"/>
              </w:rPr>
              <w:t>Responsible Person's Declaration statement</w:t>
            </w:r>
          </w:p>
        </w:tc>
      </w:tr>
      <w:tr w:rsidR="005E0E8D" w:rsidRPr="005E0E8D" w14:paraId="206512A8" w14:textId="77777777" w:rsidTr="00A95BBA">
        <w:tblPrEx>
          <w:tblCellMar>
            <w:left w:w="115" w:type="dxa"/>
            <w:right w:w="115" w:type="dxa"/>
          </w:tblCellMar>
        </w:tblPrEx>
        <w:trPr>
          <w:trHeight w:val="504"/>
        </w:trPr>
        <w:tc>
          <w:tcPr>
            <w:tcW w:w="14534" w:type="dxa"/>
            <w:gridSpan w:val="4"/>
          </w:tcPr>
          <w:p w14:paraId="0B52EA1E" w14:textId="77777777" w:rsidR="006B30B9" w:rsidRPr="006B30B9" w:rsidRDefault="006B30B9" w:rsidP="006B30B9">
            <w:pPr>
              <w:pStyle w:val="Heading3"/>
              <w:spacing w:before="60"/>
              <w:ind w:right="86"/>
              <w:rPr>
                <w:rFonts w:asciiTheme="minorHAnsi" w:hAnsiTheme="minorHAnsi"/>
                <w:b w:val="0"/>
                <w:color w:val="auto"/>
                <w:sz w:val="18"/>
              </w:rPr>
            </w:pPr>
            <w:r w:rsidRPr="006B30B9">
              <w:rPr>
                <w:rFonts w:asciiTheme="minorHAnsi" w:hAnsiTheme="minorHAnsi"/>
                <w:b w:val="0"/>
                <w:color w:val="auto"/>
                <w:sz w:val="18"/>
              </w:rPr>
              <w:t xml:space="preserve">I certify the following under penalty of perjury, under the laws of the State of California: </w:t>
            </w:r>
          </w:p>
          <w:p w14:paraId="06EC49CF" w14:textId="77777777" w:rsidR="006B30B9" w:rsidRPr="006B30B9" w:rsidRDefault="006B30B9" w:rsidP="006B30B9">
            <w:pPr>
              <w:pStyle w:val="Heading3"/>
              <w:keepLines w:val="0"/>
              <w:numPr>
                <w:ilvl w:val="0"/>
                <w:numId w:val="46"/>
              </w:numPr>
              <w:tabs>
                <w:tab w:val="left" w:pos="-2600"/>
              </w:tabs>
              <w:spacing w:before="0"/>
              <w:ind w:right="90"/>
              <w:rPr>
                <w:rFonts w:asciiTheme="minorHAnsi" w:hAnsiTheme="minorHAnsi"/>
                <w:b w:val="0"/>
                <w:sz w:val="18"/>
              </w:rPr>
            </w:pPr>
            <w:r w:rsidRPr="006B30B9">
              <w:rPr>
                <w:rFonts w:asciiTheme="minorHAnsi" w:hAnsiTheme="minorHAnsi"/>
                <w:b w:val="0"/>
                <w:color w:val="auto"/>
                <w:sz w:val="18"/>
              </w:rPr>
              <w:t>The information provided on this Certificate of Installation is true and correct.</w:t>
            </w:r>
            <w:r w:rsidRPr="006B30B9">
              <w:rPr>
                <w:rFonts w:asciiTheme="minorHAnsi" w:hAnsiTheme="minorHAnsi"/>
                <w:b w:val="0"/>
                <w:sz w:val="18"/>
              </w:rPr>
              <w:t xml:space="preserve"> </w:t>
            </w:r>
          </w:p>
          <w:p w14:paraId="31D83390" w14:textId="77777777" w:rsidR="006B30B9" w:rsidRPr="006B30B9" w:rsidRDefault="006B30B9" w:rsidP="006B30B9">
            <w:pPr>
              <w:keepNext/>
              <w:widowControl w:val="0"/>
              <w:numPr>
                <w:ilvl w:val="0"/>
                <w:numId w:val="46"/>
              </w:numPr>
              <w:ind w:right="90"/>
              <w:rPr>
                <w:rFonts w:asciiTheme="minorHAnsi" w:hAnsiTheme="minorHAnsi"/>
                <w:sz w:val="18"/>
              </w:rPr>
            </w:pPr>
            <w:r w:rsidRPr="006B30B9">
              <w:rPr>
                <w:rFonts w:asciiTheme="minorHAnsi" w:hAnsiTheme="minorHAnsi"/>
                <w:snapToGrid w:val="0"/>
                <w:sz w:val="18"/>
              </w:rPr>
              <w:t xml:space="preserve">I am either: a) a responsible person eligible under Division 3 of the Business and Professions Code </w:t>
            </w:r>
            <w:r w:rsidRPr="006B30B9">
              <w:rPr>
                <w:rFonts w:asciiTheme="minorHAnsi" w:hAnsiTheme="minorHAnsi"/>
                <w:sz w:val="18"/>
              </w:rPr>
              <w:t xml:space="preserve">in the applicable classification to accept responsibility for the system design, construction, or installation </w:t>
            </w:r>
            <w:r w:rsidRPr="006B30B9">
              <w:rPr>
                <w:rFonts w:asciiTheme="minorHAnsi" w:hAnsiTheme="minorHAnsi"/>
                <w:snapToGrid w:val="0"/>
                <w:sz w:val="18"/>
              </w:rPr>
              <w:t xml:space="preserve">of features, materials, components, or manufactured devices </w:t>
            </w:r>
            <w:r w:rsidRPr="006B30B9">
              <w:rPr>
                <w:rFonts w:asciiTheme="minorHAnsi" w:hAnsiTheme="minorHAnsi"/>
                <w:sz w:val="18"/>
              </w:rPr>
              <w:t xml:space="preserve">for the scope of work identified on this Certificate of Installation, </w:t>
            </w:r>
            <w:r w:rsidRPr="006B30B9">
              <w:rPr>
                <w:rFonts w:asciiTheme="minorHAnsi" w:hAnsiTheme="minorHAnsi"/>
                <w:snapToGrid w:val="0"/>
                <w:sz w:val="18"/>
              </w:rPr>
              <w:t>and attest to the declarations in this statement</w:t>
            </w:r>
            <w:r w:rsidRPr="006B30B9">
              <w:rPr>
                <w:rFonts w:asciiTheme="minorHAnsi" w:hAnsiTheme="minorHAnsi"/>
                <w:sz w:val="18"/>
              </w:rPr>
              <w:t>, or b) I am an authorized representative of the responsible person and attest to the declarations in this statement on the responsible person’s behalf.</w:t>
            </w:r>
          </w:p>
          <w:p w14:paraId="4E3ED8FA" w14:textId="77777777" w:rsidR="006B30B9" w:rsidRPr="006B30B9" w:rsidRDefault="006B30B9" w:rsidP="006B30B9">
            <w:pPr>
              <w:pStyle w:val="ListParagraph"/>
              <w:keepNext/>
              <w:numPr>
                <w:ilvl w:val="0"/>
                <w:numId w:val="46"/>
              </w:numPr>
              <w:autoSpaceDE w:val="0"/>
              <w:autoSpaceDN w:val="0"/>
              <w:adjustRightInd w:val="0"/>
              <w:ind w:right="90"/>
              <w:contextualSpacing/>
              <w:rPr>
                <w:rFonts w:asciiTheme="minorHAnsi" w:hAnsiTheme="minorHAnsi"/>
                <w:sz w:val="18"/>
                <w:szCs w:val="22"/>
              </w:rPr>
            </w:pPr>
            <w:r w:rsidRPr="006B30B9">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06512A7" w14:textId="68EECFCE" w:rsidR="005E0E8D" w:rsidRPr="005E0E8D" w:rsidRDefault="006B30B9" w:rsidP="005E0E8D">
            <w:pPr>
              <w:keepNext/>
              <w:numPr>
                <w:ilvl w:val="0"/>
                <w:numId w:val="46"/>
              </w:numPr>
              <w:spacing w:after="60"/>
              <w:contextualSpacing/>
              <w:rPr>
                <w:sz w:val="20"/>
                <w:szCs w:val="20"/>
              </w:rPr>
            </w:pPr>
            <w:r w:rsidRPr="006B30B9">
              <w:rPr>
                <w:rFonts w:asciiTheme="minorHAnsi" w:hAnsiTheme="minorHAnsi"/>
                <w:sz w:val="18"/>
                <w:szCs w:val="22"/>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E0E8D" w:rsidRPr="005E0E8D" w14:paraId="206512AB" w14:textId="77777777" w:rsidTr="00A95BBA">
        <w:tblPrEx>
          <w:tblCellMar>
            <w:left w:w="108" w:type="dxa"/>
            <w:right w:w="108" w:type="dxa"/>
          </w:tblCellMar>
        </w:tblPrEx>
        <w:trPr>
          <w:trHeight w:val="360"/>
        </w:trPr>
        <w:tc>
          <w:tcPr>
            <w:tcW w:w="7048" w:type="dxa"/>
          </w:tcPr>
          <w:p w14:paraId="206512A9" w14:textId="77777777" w:rsidR="005E0E8D" w:rsidRPr="005E0E8D" w:rsidRDefault="005E0E8D" w:rsidP="005E0E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Responsible Builder/Installer Name:</w:t>
            </w:r>
          </w:p>
        </w:tc>
        <w:tc>
          <w:tcPr>
            <w:tcW w:w="7486" w:type="dxa"/>
            <w:gridSpan w:val="3"/>
          </w:tcPr>
          <w:p w14:paraId="206512AA" w14:textId="77777777" w:rsidR="005E0E8D" w:rsidRPr="005E0E8D" w:rsidRDefault="005E0E8D" w:rsidP="005E0E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Responsible Builder/Installer Signature:</w:t>
            </w:r>
          </w:p>
        </w:tc>
      </w:tr>
      <w:tr w:rsidR="005E0E8D" w:rsidRPr="005E0E8D" w14:paraId="206512AE" w14:textId="77777777" w:rsidTr="00A95BBA">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206512AC" w14:textId="77777777" w:rsidR="005E0E8D" w:rsidRPr="005E0E8D" w:rsidRDefault="005E0E8D" w:rsidP="005E0E8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Company Name:  (Installing Subcontractor or General Contractor or Builder/Owner)</w:t>
            </w:r>
          </w:p>
        </w:tc>
        <w:tc>
          <w:tcPr>
            <w:tcW w:w="7486" w:type="dxa"/>
            <w:gridSpan w:val="3"/>
            <w:tcBorders>
              <w:top w:val="single" w:sz="4" w:space="0" w:color="auto"/>
              <w:left w:val="single" w:sz="4" w:space="0" w:color="auto"/>
              <w:bottom w:val="single" w:sz="4" w:space="0" w:color="auto"/>
              <w:right w:val="single" w:sz="4" w:space="0" w:color="auto"/>
            </w:tcBorders>
          </w:tcPr>
          <w:p w14:paraId="206512AD" w14:textId="77777777" w:rsidR="005E0E8D" w:rsidRPr="005E0E8D" w:rsidRDefault="005E0E8D" w:rsidP="005E0E8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Position With Company (Title):</w:t>
            </w:r>
          </w:p>
        </w:tc>
      </w:tr>
      <w:tr w:rsidR="005E0E8D" w:rsidRPr="005E0E8D" w14:paraId="206512B1" w14:textId="77777777" w:rsidTr="00A95BBA">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206512AF" w14:textId="77777777" w:rsidR="005E0E8D" w:rsidRPr="005E0E8D" w:rsidRDefault="005E0E8D" w:rsidP="005E0E8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Address:</w:t>
            </w:r>
          </w:p>
        </w:tc>
        <w:tc>
          <w:tcPr>
            <w:tcW w:w="7486" w:type="dxa"/>
            <w:gridSpan w:val="3"/>
            <w:tcBorders>
              <w:top w:val="single" w:sz="4" w:space="0" w:color="auto"/>
              <w:left w:val="single" w:sz="4" w:space="0" w:color="auto"/>
              <w:bottom w:val="single" w:sz="4" w:space="0" w:color="auto"/>
              <w:right w:val="single" w:sz="4" w:space="0" w:color="auto"/>
            </w:tcBorders>
          </w:tcPr>
          <w:p w14:paraId="206512B0" w14:textId="77777777" w:rsidR="005E0E8D" w:rsidRPr="005E0E8D" w:rsidRDefault="005E0E8D" w:rsidP="005E0E8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CSLB License:</w:t>
            </w:r>
          </w:p>
        </w:tc>
      </w:tr>
      <w:tr w:rsidR="005E0E8D" w:rsidRPr="005E0E8D" w14:paraId="206512B5" w14:textId="77777777" w:rsidTr="00A95BBA">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206512B2" w14:textId="77777777" w:rsidR="005E0E8D" w:rsidRPr="005E0E8D" w:rsidRDefault="005E0E8D" w:rsidP="005E0E8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206512B3" w14:textId="77777777" w:rsidR="005E0E8D" w:rsidRPr="005E0E8D" w:rsidRDefault="005E0E8D" w:rsidP="005E0E8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Phone</w:t>
            </w:r>
          </w:p>
        </w:tc>
        <w:tc>
          <w:tcPr>
            <w:tcW w:w="3739" w:type="dxa"/>
            <w:tcBorders>
              <w:top w:val="single" w:sz="4" w:space="0" w:color="auto"/>
              <w:left w:val="single" w:sz="4" w:space="0" w:color="auto"/>
              <w:bottom w:val="single" w:sz="4" w:space="0" w:color="auto"/>
              <w:right w:val="single" w:sz="4" w:space="0" w:color="auto"/>
            </w:tcBorders>
          </w:tcPr>
          <w:p w14:paraId="206512B4" w14:textId="77777777" w:rsidR="005E0E8D" w:rsidRPr="005E0E8D" w:rsidRDefault="005E0E8D" w:rsidP="005E0E8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E0E8D">
              <w:rPr>
                <w:rFonts w:asciiTheme="minorHAnsi" w:hAnsiTheme="minorHAnsi"/>
                <w:sz w:val="14"/>
                <w:szCs w:val="14"/>
              </w:rPr>
              <w:t>Date Signed:</w:t>
            </w:r>
          </w:p>
        </w:tc>
      </w:tr>
    </w:tbl>
    <w:p w14:paraId="206512B6" w14:textId="77777777" w:rsidR="005E0E8D" w:rsidRPr="00C24189" w:rsidRDefault="005E0E8D" w:rsidP="009867E0">
      <w:pPr>
        <w:tabs>
          <w:tab w:val="left" w:pos="8559"/>
        </w:tabs>
        <w:rPr>
          <w:rFonts w:ascii="Calibri" w:hAnsi="Calibri"/>
        </w:rPr>
      </w:pPr>
    </w:p>
    <w:p w14:paraId="206512B7" w14:textId="77777777" w:rsidR="009867E0" w:rsidRPr="00362505" w:rsidRDefault="009867E0" w:rsidP="00362505">
      <w:pPr>
        <w:jc w:val="center"/>
        <w:rPr>
          <w:rFonts w:ascii="Calibri" w:hAnsi="Calibri"/>
          <w:b/>
        </w:rPr>
      </w:pPr>
      <w:r w:rsidRPr="00362505">
        <w:rPr>
          <w:rFonts w:ascii="Calibri" w:hAnsi="Calibri"/>
          <w:b/>
        </w:rPr>
        <w:t>For assistance or questions regarding the Energy Standards, contact the Energy Hotline at: 1-800-772-3300.</w:t>
      </w:r>
    </w:p>
    <w:p w14:paraId="206512B8" w14:textId="77777777" w:rsidR="001F0D07" w:rsidRDefault="001F0D07" w:rsidP="00584A6C">
      <w:pPr>
        <w:rPr>
          <w:rFonts w:ascii="Calibri" w:hAnsi="Calibri"/>
          <w:b/>
        </w:rPr>
      </w:pPr>
    </w:p>
    <w:p w14:paraId="206512B9" w14:textId="77777777" w:rsidR="001F0D07" w:rsidRDefault="001F0D07" w:rsidP="00584A6C">
      <w:pPr>
        <w:rPr>
          <w:rFonts w:ascii="Calibri" w:hAnsi="Calibri"/>
          <w:b/>
        </w:rPr>
      </w:pPr>
    </w:p>
    <w:p w14:paraId="206512BA" w14:textId="77777777" w:rsidR="001F0D07" w:rsidRPr="00C24189" w:rsidRDefault="001F0D07" w:rsidP="00584A6C">
      <w:pPr>
        <w:rPr>
          <w:rFonts w:ascii="Calibri" w:hAnsi="Calibri"/>
          <w:b/>
        </w:rPr>
        <w:sectPr w:rsidR="001F0D07" w:rsidRPr="00C24189" w:rsidSect="009F662A">
          <w:headerReference w:type="default" r:id="rId9"/>
          <w:footerReference w:type="default" r:id="rId10"/>
          <w:type w:val="continuous"/>
          <w:pgSz w:w="15840" w:h="12240" w:orient="landscape" w:code="1"/>
          <w:pgMar w:top="720" w:right="720" w:bottom="720" w:left="720" w:header="187" w:footer="432" w:gutter="0"/>
          <w:pgNumType w:start="1"/>
          <w:cols w:space="720"/>
          <w:docGrid w:linePitch="360"/>
        </w:sectPr>
      </w:pPr>
    </w:p>
    <w:p w14:paraId="206512BC" w14:textId="29ED9992" w:rsidR="00A166B2" w:rsidRPr="00D526B9" w:rsidRDefault="00A166B2" w:rsidP="00FD722C">
      <w:pPr>
        <w:jc w:val="center"/>
        <w:rPr>
          <w:rFonts w:asciiTheme="minorHAnsi" w:hAnsiTheme="minorHAnsi"/>
          <w:b/>
          <w:sz w:val="20"/>
          <w:szCs w:val="20"/>
          <w:rPrChange w:id="384" w:author="Smith, Alexis@Energy" w:date="2018-11-27T10:17:00Z">
            <w:rPr>
              <w:rFonts w:asciiTheme="minorHAnsi" w:hAnsiTheme="minorHAnsi"/>
              <w:b/>
            </w:rPr>
          </w:rPrChange>
        </w:rPr>
      </w:pPr>
      <w:r w:rsidRPr="00D526B9">
        <w:rPr>
          <w:rFonts w:ascii="Calibri" w:hAnsi="Calibri" w:cs="Arial"/>
          <w:b/>
          <w:sz w:val="20"/>
          <w:szCs w:val="20"/>
          <w:rPrChange w:id="385" w:author="Smith, Alexis@Energy" w:date="2018-11-27T10:17:00Z">
            <w:rPr>
              <w:rFonts w:ascii="Calibri" w:hAnsi="Calibri" w:cs="Arial"/>
              <w:b/>
              <w:sz w:val="28"/>
              <w:szCs w:val="28"/>
            </w:rPr>
          </w:rPrChange>
        </w:rPr>
        <w:t>CF2R-</w:t>
      </w:r>
      <w:r w:rsidR="00FD722C" w:rsidRPr="00D526B9">
        <w:rPr>
          <w:rFonts w:ascii="Calibri" w:hAnsi="Calibri" w:cs="Arial"/>
          <w:b/>
          <w:sz w:val="20"/>
          <w:szCs w:val="20"/>
          <w:rPrChange w:id="386" w:author="Smith, Alexis@Energy" w:date="2018-11-27T10:17:00Z">
            <w:rPr>
              <w:rFonts w:ascii="Calibri" w:hAnsi="Calibri" w:cs="Arial"/>
              <w:b/>
              <w:sz w:val="28"/>
              <w:szCs w:val="28"/>
            </w:rPr>
          </w:rPrChange>
        </w:rPr>
        <w:t>ALT</w:t>
      </w:r>
      <w:r w:rsidR="00A82C80" w:rsidRPr="00D526B9">
        <w:rPr>
          <w:rFonts w:ascii="Calibri" w:hAnsi="Calibri" w:cs="Arial"/>
          <w:b/>
          <w:sz w:val="20"/>
          <w:szCs w:val="20"/>
          <w:rPrChange w:id="387" w:author="Smith, Alexis@Energy" w:date="2018-11-27T10:17:00Z">
            <w:rPr>
              <w:rFonts w:ascii="Calibri" w:hAnsi="Calibri" w:cs="Arial"/>
              <w:b/>
              <w:sz w:val="28"/>
              <w:szCs w:val="28"/>
            </w:rPr>
          </w:rPrChange>
        </w:rPr>
        <w:t>-05-E</w:t>
      </w:r>
      <w:r w:rsidR="00FD722C" w:rsidRPr="00D526B9">
        <w:rPr>
          <w:rFonts w:ascii="Calibri" w:hAnsi="Calibri" w:cs="Arial"/>
          <w:b/>
          <w:sz w:val="20"/>
          <w:szCs w:val="20"/>
          <w:rPrChange w:id="388" w:author="Smith, Alexis@Energy" w:date="2018-11-27T10:17:00Z">
            <w:rPr>
              <w:rFonts w:ascii="Calibri" w:hAnsi="Calibri" w:cs="Arial"/>
              <w:b/>
              <w:sz w:val="28"/>
              <w:szCs w:val="28"/>
            </w:rPr>
          </w:rPrChange>
        </w:rPr>
        <w:t xml:space="preserve"> </w:t>
      </w:r>
      <w:r w:rsidRPr="00D526B9">
        <w:rPr>
          <w:rFonts w:ascii="Calibri" w:hAnsi="Calibri" w:cs="Arial"/>
          <w:b/>
          <w:sz w:val="20"/>
          <w:szCs w:val="20"/>
          <w:rPrChange w:id="389" w:author="Smith, Alexis@Energy" w:date="2018-11-27T10:17:00Z">
            <w:rPr>
              <w:rFonts w:ascii="Calibri" w:hAnsi="Calibri" w:cs="Arial"/>
              <w:b/>
              <w:sz w:val="28"/>
              <w:szCs w:val="28"/>
            </w:rPr>
          </w:rPrChange>
        </w:rPr>
        <w:t>User Instructions</w:t>
      </w:r>
    </w:p>
    <w:p w14:paraId="206512BD" w14:textId="77777777" w:rsidR="00A166B2" w:rsidRPr="00D526B9" w:rsidRDefault="00A166B2">
      <w:pPr>
        <w:rPr>
          <w:rFonts w:asciiTheme="minorHAnsi" w:hAnsiTheme="minorHAnsi"/>
          <w:b/>
          <w:sz w:val="20"/>
          <w:szCs w:val="20"/>
          <w:rPrChange w:id="390" w:author="Smith, Alexis@Energy" w:date="2018-11-27T10:17:00Z">
            <w:rPr>
              <w:rFonts w:asciiTheme="minorHAnsi" w:hAnsiTheme="minorHAnsi"/>
              <w:b/>
            </w:rPr>
          </w:rPrChange>
        </w:rPr>
      </w:pPr>
    </w:p>
    <w:p w14:paraId="206512BE" w14:textId="77777777" w:rsidR="009867E0" w:rsidRPr="00D526B9" w:rsidRDefault="00FA044A">
      <w:pPr>
        <w:rPr>
          <w:rFonts w:asciiTheme="minorHAnsi" w:hAnsiTheme="minorHAnsi"/>
          <w:b/>
          <w:sz w:val="20"/>
          <w:szCs w:val="20"/>
          <w:rPrChange w:id="391" w:author="Smith, Alexis@Energy" w:date="2018-11-27T10:17:00Z">
            <w:rPr>
              <w:rFonts w:asciiTheme="minorHAnsi" w:hAnsiTheme="minorHAnsi"/>
              <w:b/>
            </w:rPr>
          </w:rPrChange>
        </w:rPr>
      </w:pPr>
      <w:r w:rsidRPr="00D526B9">
        <w:rPr>
          <w:rFonts w:asciiTheme="minorHAnsi" w:hAnsiTheme="minorHAnsi"/>
          <w:b/>
          <w:sz w:val="20"/>
          <w:szCs w:val="20"/>
          <w:rPrChange w:id="392" w:author="Smith, Alexis@Energy" w:date="2018-11-27T10:17:00Z">
            <w:rPr>
              <w:rFonts w:asciiTheme="minorHAnsi" w:hAnsiTheme="minorHAnsi"/>
              <w:b/>
            </w:rPr>
          </w:rPrChange>
        </w:rPr>
        <w:t>NOTE: If more space is needed, print a duplicate page and fill in.</w:t>
      </w:r>
    </w:p>
    <w:p w14:paraId="206512BF" w14:textId="77777777" w:rsidR="009867E0" w:rsidRPr="00D526B9" w:rsidRDefault="009867E0" w:rsidP="009867E0">
      <w:pPr>
        <w:rPr>
          <w:rFonts w:ascii="Calibri" w:hAnsi="Calibri" w:cs="Arial"/>
          <w:sz w:val="20"/>
          <w:szCs w:val="20"/>
          <w:rPrChange w:id="393" w:author="Smith, Alexis@Energy" w:date="2018-11-27T10:17:00Z">
            <w:rPr>
              <w:rFonts w:ascii="Calibri" w:hAnsi="Calibri" w:cs="Arial"/>
            </w:rPr>
          </w:rPrChange>
        </w:rPr>
      </w:pPr>
    </w:p>
    <w:p w14:paraId="206512C0" w14:textId="77777777" w:rsidR="009867E0" w:rsidRPr="00D526B9" w:rsidRDefault="009867E0" w:rsidP="009867E0">
      <w:pPr>
        <w:rPr>
          <w:rFonts w:ascii="Calibri" w:hAnsi="Calibri" w:cs="Arial"/>
          <w:sz w:val="20"/>
          <w:szCs w:val="20"/>
          <w:rPrChange w:id="394" w:author="Smith, Alexis@Energy" w:date="2018-11-27T10:17:00Z">
            <w:rPr>
              <w:rFonts w:ascii="Calibri" w:hAnsi="Calibri" w:cs="Arial"/>
            </w:rPr>
          </w:rPrChange>
        </w:rPr>
      </w:pPr>
      <w:r w:rsidRPr="00D526B9">
        <w:rPr>
          <w:rFonts w:ascii="Calibri" w:hAnsi="Calibri" w:cs="Arial"/>
          <w:sz w:val="20"/>
          <w:szCs w:val="20"/>
          <w:rPrChange w:id="395" w:author="Smith, Alexis@Energy" w:date="2018-11-27T10:17:00Z">
            <w:rPr>
              <w:rFonts w:ascii="Calibri" w:hAnsi="Calibri" w:cs="Arial"/>
            </w:rPr>
          </w:rPrChange>
        </w:rPr>
        <w:t>Minimum requirements for prescriptive alteration compliance can be found in Building Energy Efficiency Standards Section 150.2(b)1.</w:t>
      </w:r>
    </w:p>
    <w:p w14:paraId="206512C1" w14:textId="77777777" w:rsidR="009867E0" w:rsidRPr="00D526B9" w:rsidRDefault="009867E0" w:rsidP="009867E0">
      <w:pPr>
        <w:rPr>
          <w:rFonts w:ascii="Calibri" w:hAnsi="Calibri" w:cs="Arial"/>
          <w:sz w:val="20"/>
          <w:szCs w:val="20"/>
          <w:rPrChange w:id="396" w:author="Smith, Alexis@Energy" w:date="2018-11-27T10:17:00Z">
            <w:rPr>
              <w:rFonts w:ascii="Calibri" w:hAnsi="Calibri" w:cs="Arial"/>
            </w:rPr>
          </w:rPrChange>
        </w:rPr>
      </w:pPr>
    </w:p>
    <w:p w14:paraId="206512C2" w14:textId="6E8317B7" w:rsidR="009867E0" w:rsidRPr="00D526B9" w:rsidRDefault="009867E0" w:rsidP="009867E0">
      <w:pPr>
        <w:rPr>
          <w:rFonts w:ascii="Calibri" w:hAnsi="Calibri" w:cs="Arial"/>
          <w:sz w:val="20"/>
          <w:szCs w:val="20"/>
          <w:rPrChange w:id="397" w:author="Smith, Alexis@Energy" w:date="2018-11-27T10:17:00Z">
            <w:rPr>
              <w:rFonts w:ascii="Calibri" w:hAnsi="Calibri" w:cs="Arial"/>
            </w:rPr>
          </w:rPrChange>
        </w:rPr>
      </w:pPr>
      <w:r w:rsidRPr="00D526B9">
        <w:rPr>
          <w:rFonts w:ascii="Calibri" w:hAnsi="Calibri" w:cs="Arial"/>
          <w:sz w:val="20"/>
          <w:szCs w:val="20"/>
          <w:rPrChange w:id="398" w:author="Smith, Alexis@Energy" w:date="2018-11-27T10:17:00Z">
            <w:rPr>
              <w:rFonts w:ascii="Calibri" w:hAnsi="Calibri" w:cs="Arial"/>
            </w:rPr>
          </w:rPrChange>
        </w:rPr>
        <w:t xml:space="preserve">Completing these </w:t>
      </w:r>
      <w:r w:rsidR="00FA3EA4" w:rsidRPr="00D526B9">
        <w:rPr>
          <w:rFonts w:ascii="Calibri" w:hAnsi="Calibri" w:cs="Arial"/>
          <w:sz w:val="20"/>
          <w:szCs w:val="20"/>
          <w:rPrChange w:id="399" w:author="Smith, Alexis@Energy" w:date="2018-11-27T10:17:00Z">
            <w:rPr>
              <w:rFonts w:ascii="Calibri" w:hAnsi="Calibri" w:cs="Arial"/>
            </w:rPr>
          </w:rPrChange>
        </w:rPr>
        <w:t xml:space="preserve">documents </w:t>
      </w:r>
      <w:r w:rsidRPr="00D526B9">
        <w:rPr>
          <w:rFonts w:ascii="Calibri" w:hAnsi="Calibri" w:cs="Arial"/>
          <w:sz w:val="20"/>
          <w:szCs w:val="20"/>
          <w:rPrChange w:id="400" w:author="Smith, Alexis@Energy" w:date="2018-11-27T10:17:00Z">
            <w:rPr>
              <w:rFonts w:ascii="Calibri" w:hAnsi="Calibri" w:cs="Arial"/>
            </w:rPr>
          </w:rPrChange>
        </w:rPr>
        <w:t xml:space="preserve">will require that you have the Reference Appendices for the </w:t>
      </w:r>
      <w:del w:id="401" w:author="Shewmaker, Michael@Energy" w:date="2018-12-03T15:21:00Z">
        <w:r w:rsidR="00C51C4A" w:rsidRPr="00D526B9" w:rsidDel="002335C4">
          <w:rPr>
            <w:rFonts w:ascii="Calibri" w:hAnsi="Calibri" w:cs="Arial"/>
            <w:sz w:val="20"/>
            <w:szCs w:val="20"/>
            <w:rPrChange w:id="402" w:author="Smith, Alexis@Energy" w:date="2018-11-27T10:17:00Z">
              <w:rPr>
                <w:rFonts w:ascii="Calibri" w:hAnsi="Calibri" w:cs="Arial"/>
              </w:rPr>
            </w:rPrChange>
          </w:rPr>
          <w:delText xml:space="preserve">2016 </w:delText>
        </w:r>
      </w:del>
      <w:ins w:id="403" w:author="Shewmaker, Michael@Energy" w:date="2018-12-03T15:21:00Z">
        <w:r w:rsidR="002335C4">
          <w:rPr>
            <w:rFonts w:ascii="Calibri" w:hAnsi="Calibri" w:cs="Arial"/>
            <w:sz w:val="20"/>
            <w:szCs w:val="20"/>
          </w:rPr>
          <w:t>2019</w:t>
        </w:r>
        <w:r w:rsidR="002335C4" w:rsidRPr="00D526B9">
          <w:rPr>
            <w:rFonts w:ascii="Calibri" w:hAnsi="Calibri" w:cs="Arial"/>
            <w:sz w:val="20"/>
            <w:szCs w:val="20"/>
            <w:rPrChange w:id="404" w:author="Smith, Alexis@Energy" w:date="2018-11-27T10:17:00Z">
              <w:rPr>
                <w:rFonts w:ascii="Calibri" w:hAnsi="Calibri" w:cs="Arial"/>
              </w:rPr>
            </w:rPrChange>
          </w:rPr>
          <w:t xml:space="preserve"> </w:t>
        </w:r>
      </w:ins>
      <w:r w:rsidRPr="00D526B9">
        <w:rPr>
          <w:rFonts w:ascii="Calibri" w:hAnsi="Calibri" w:cs="Arial"/>
          <w:sz w:val="20"/>
          <w:szCs w:val="20"/>
          <w:rPrChange w:id="405" w:author="Smith, Alexis@Energy" w:date="2018-11-27T10:17:00Z">
            <w:rPr>
              <w:rFonts w:ascii="Calibri" w:hAnsi="Calibri" w:cs="Arial"/>
            </w:rPr>
          </w:rPrChange>
        </w:rPr>
        <w:t>Building Energy Efficiency Standards (P400-</w:t>
      </w:r>
      <w:del w:id="406" w:author="Shewmaker, Michael@Energy" w:date="2018-12-03T15:21:00Z">
        <w:r w:rsidR="00C51C4A" w:rsidRPr="00D526B9" w:rsidDel="002335C4">
          <w:rPr>
            <w:rFonts w:ascii="Calibri" w:hAnsi="Calibri" w:cs="Arial"/>
            <w:sz w:val="20"/>
            <w:szCs w:val="20"/>
            <w:rPrChange w:id="407" w:author="Smith, Alexis@Energy" w:date="2018-11-27T10:17:00Z">
              <w:rPr>
                <w:rFonts w:ascii="Calibri" w:hAnsi="Calibri" w:cs="Arial"/>
              </w:rPr>
            </w:rPrChange>
          </w:rPr>
          <w:delText>2015</w:delText>
        </w:r>
      </w:del>
      <w:ins w:id="408" w:author="Shewmaker, Michael@Energy" w:date="2018-12-03T15:21:00Z">
        <w:r w:rsidR="002335C4">
          <w:rPr>
            <w:rFonts w:ascii="Calibri" w:hAnsi="Calibri" w:cs="Arial"/>
            <w:sz w:val="20"/>
            <w:szCs w:val="20"/>
          </w:rPr>
          <w:t>2018</w:t>
        </w:r>
      </w:ins>
      <w:r w:rsidRPr="00D526B9">
        <w:rPr>
          <w:rFonts w:ascii="Calibri" w:hAnsi="Calibri" w:cs="Arial"/>
          <w:sz w:val="20"/>
          <w:szCs w:val="20"/>
          <w:rPrChange w:id="409" w:author="Smith, Alexis@Energy" w:date="2018-11-27T10:17:00Z">
            <w:rPr>
              <w:rFonts w:ascii="Calibri" w:hAnsi="Calibri" w:cs="Arial"/>
            </w:rPr>
          </w:rPrChange>
        </w:rPr>
        <w:t>-</w:t>
      </w:r>
      <w:del w:id="410" w:author="Shewmaker, Michael@Energy" w:date="2018-12-03T15:21:00Z">
        <w:r w:rsidR="00C51C4A" w:rsidRPr="00D526B9" w:rsidDel="002335C4">
          <w:rPr>
            <w:rFonts w:ascii="Calibri" w:hAnsi="Calibri" w:cs="Arial"/>
            <w:sz w:val="20"/>
            <w:szCs w:val="20"/>
            <w:rPrChange w:id="411" w:author="Smith, Alexis@Energy" w:date="2018-11-27T10:17:00Z">
              <w:rPr>
                <w:rFonts w:ascii="Calibri" w:hAnsi="Calibri" w:cs="Arial"/>
              </w:rPr>
            </w:rPrChange>
          </w:rPr>
          <w:delText>037</w:delText>
        </w:r>
      </w:del>
      <w:ins w:id="412" w:author="Shewmaker, Michael@Energy" w:date="2018-12-03T15:21:00Z">
        <w:r w:rsidR="002335C4">
          <w:rPr>
            <w:rFonts w:ascii="Calibri" w:hAnsi="Calibri" w:cs="Arial"/>
            <w:sz w:val="20"/>
            <w:szCs w:val="20"/>
          </w:rPr>
          <w:t>020</w:t>
        </w:r>
      </w:ins>
      <w:r w:rsidRPr="00D526B9">
        <w:rPr>
          <w:rFonts w:ascii="Calibri" w:hAnsi="Calibri" w:cs="Arial"/>
          <w:sz w:val="20"/>
          <w:szCs w:val="20"/>
          <w:rPrChange w:id="413" w:author="Smith, Alexis@Energy" w:date="2018-11-27T10:17:00Z">
            <w:rPr>
              <w:rFonts w:ascii="Calibri" w:hAnsi="Calibri" w:cs="Arial"/>
            </w:rPr>
          </w:rPrChange>
        </w:rPr>
        <w:t>). This document contains the Joint Appendices which are used to determine climate zone. When the term CF</w:t>
      </w:r>
      <w:r w:rsidR="00230858" w:rsidRPr="00D526B9">
        <w:rPr>
          <w:rFonts w:ascii="Calibri" w:hAnsi="Calibri" w:cs="Arial"/>
          <w:sz w:val="20"/>
          <w:szCs w:val="20"/>
          <w:rPrChange w:id="414" w:author="Smith, Alexis@Energy" w:date="2018-11-27T10:17:00Z">
            <w:rPr>
              <w:rFonts w:ascii="Calibri" w:hAnsi="Calibri" w:cs="Arial"/>
            </w:rPr>
          </w:rPrChange>
        </w:rPr>
        <w:t>2</w:t>
      </w:r>
      <w:r w:rsidRPr="00D526B9">
        <w:rPr>
          <w:rFonts w:ascii="Calibri" w:hAnsi="Calibri" w:cs="Arial"/>
          <w:sz w:val="20"/>
          <w:szCs w:val="20"/>
          <w:rPrChange w:id="415" w:author="Smith, Alexis@Energy" w:date="2018-11-27T10:17:00Z">
            <w:rPr>
              <w:rFonts w:ascii="Calibri" w:hAnsi="Calibri" w:cs="Arial"/>
            </w:rPr>
          </w:rPrChange>
        </w:rPr>
        <w:t>R is used it means the CF</w:t>
      </w:r>
      <w:r w:rsidR="00230858" w:rsidRPr="00D526B9">
        <w:rPr>
          <w:rFonts w:ascii="Calibri" w:hAnsi="Calibri" w:cs="Arial"/>
          <w:sz w:val="20"/>
          <w:szCs w:val="20"/>
          <w:rPrChange w:id="416" w:author="Smith, Alexis@Energy" w:date="2018-11-27T10:17:00Z">
            <w:rPr>
              <w:rFonts w:ascii="Calibri" w:hAnsi="Calibri" w:cs="Arial"/>
            </w:rPr>
          </w:rPrChange>
        </w:rPr>
        <w:t>2</w:t>
      </w:r>
      <w:r w:rsidRPr="00D526B9">
        <w:rPr>
          <w:rFonts w:ascii="Calibri" w:hAnsi="Calibri" w:cs="Arial"/>
          <w:sz w:val="20"/>
          <w:szCs w:val="20"/>
          <w:rPrChange w:id="417" w:author="Smith, Alexis@Energy" w:date="2018-11-27T10:17:00Z">
            <w:rPr>
              <w:rFonts w:ascii="Calibri" w:hAnsi="Calibri" w:cs="Arial"/>
            </w:rPr>
          </w:rPrChange>
        </w:rPr>
        <w:t>R-ALT-0</w:t>
      </w:r>
      <w:r w:rsidR="00230858" w:rsidRPr="00D526B9">
        <w:rPr>
          <w:rFonts w:ascii="Calibri" w:hAnsi="Calibri" w:cs="Arial"/>
          <w:sz w:val="20"/>
          <w:szCs w:val="20"/>
          <w:rPrChange w:id="418" w:author="Smith, Alexis@Energy" w:date="2018-11-27T10:17:00Z">
            <w:rPr>
              <w:rFonts w:ascii="Calibri" w:hAnsi="Calibri" w:cs="Arial"/>
            </w:rPr>
          </w:rPrChange>
        </w:rPr>
        <w:t>5</w:t>
      </w:r>
      <w:r w:rsidRPr="00D526B9">
        <w:rPr>
          <w:rFonts w:ascii="Calibri" w:hAnsi="Calibri" w:cs="Arial"/>
          <w:sz w:val="20"/>
          <w:szCs w:val="20"/>
          <w:rPrChange w:id="419" w:author="Smith, Alexis@Energy" w:date="2018-11-27T10:17:00Z">
            <w:rPr>
              <w:rFonts w:ascii="Calibri" w:hAnsi="Calibri" w:cs="Arial"/>
            </w:rPr>
          </w:rPrChange>
        </w:rPr>
        <w:t xml:space="preserve">. Worksheets are identified by their entire name and subsequently by only the worksheet number, such as </w:t>
      </w:r>
      <w:r w:rsidR="00FA3EA4" w:rsidRPr="00D526B9">
        <w:rPr>
          <w:rFonts w:ascii="Calibri" w:hAnsi="Calibri" w:cs="Arial"/>
          <w:sz w:val="20"/>
          <w:szCs w:val="20"/>
          <w:rPrChange w:id="420" w:author="Smith, Alexis@Energy" w:date="2018-11-27T10:17:00Z">
            <w:rPr>
              <w:rFonts w:ascii="Calibri" w:hAnsi="Calibri" w:cs="Arial"/>
            </w:rPr>
          </w:rPrChange>
        </w:rPr>
        <w:t>ENV-02</w:t>
      </w:r>
      <w:r w:rsidRPr="00D526B9">
        <w:rPr>
          <w:rFonts w:ascii="Calibri" w:hAnsi="Calibri" w:cs="Arial"/>
          <w:sz w:val="20"/>
          <w:szCs w:val="20"/>
          <w:rPrChange w:id="421" w:author="Smith, Alexis@Energy" w:date="2018-11-27T10:17:00Z">
            <w:rPr>
              <w:rFonts w:ascii="Calibri" w:hAnsi="Calibri" w:cs="Arial"/>
            </w:rPr>
          </w:rPrChange>
        </w:rPr>
        <w:t>.</w:t>
      </w:r>
    </w:p>
    <w:p w14:paraId="206512C3" w14:textId="77777777" w:rsidR="009867E0" w:rsidRPr="00D526B9" w:rsidRDefault="009867E0" w:rsidP="009867E0">
      <w:pPr>
        <w:rPr>
          <w:rFonts w:ascii="Calibri" w:hAnsi="Calibri" w:cs="Arial"/>
          <w:sz w:val="20"/>
          <w:szCs w:val="20"/>
          <w:rPrChange w:id="422" w:author="Smith, Alexis@Energy" w:date="2018-11-27T10:17:00Z">
            <w:rPr>
              <w:rFonts w:ascii="Calibri" w:hAnsi="Calibri" w:cs="Arial"/>
            </w:rPr>
          </w:rPrChange>
        </w:rPr>
      </w:pPr>
    </w:p>
    <w:p w14:paraId="206512C4" w14:textId="77777777" w:rsidR="009867E0" w:rsidRPr="00D526B9" w:rsidRDefault="009867E0" w:rsidP="009867E0">
      <w:pPr>
        <w:rPr>
          <w:rFonts w:ascii="Calibri" w:hAnsi="Calibri" w:cs="Arial"/>
          <w:sz w:val="20"/>
          <w:szCs w:val="20"/>
          <w:rPrChange w:id="423" w:author="Smith, Alexis@Energy" w:date="2018-11-27T10:17:00Z">
            <w:rPr>
              <w:rFonts w:ascii="Calibri" w:hAnsi="Calibri" w:cs="Arial"/>
            </w:rPr>
          </w:rPrChange>
        </w:rPr>
      </w:pPr>
      <w:r w:rsidRPr="00D526B9">
        <w:rPr>
          <w:rFonts w:ascii="Calibri" w:hAnsi="Calibri" w:cs="Arial"/>
          <w:sz w:val="20"/>
          <w:szCs w:val="20"/>
          <w:rPrChange w:id="424" w:author="Smith, Alexis@Energy" w:date="2018-11-27T10:17:00Z">
            <w:rPr>
              <w:rFonts w:ascii="Calibri" w:hAnsi="Calibri" w:cs="Arial"/>
            </w:rPr>
          </w:rPrChange>
        </w:rPr>
        <w:t xml:space="preserve">Instructions for sections with column numbers and row </w:t>
      </w:r>
      <w:r w:rsidR="007E698C" w:rsidRPr="00D526B9">
        <w:rPr>
          <w:rFonts w:ascii="Calibri" w:hAnsi="Calibri" w:cs="Arial"/>
          <w:sz w:val="20"/>
          <w:szCs w:val="20"/>
          <w:rPrChange w:id="425" w:author="Smith, Alexis@Energy" w:date="2018-11-27T10:17:00Z">
            <w:rPr>
              <w:rFonts w:ascii="Calibri" w:hAnsi="Calibri" w:cs="Arial"/>
            </w:rPr>
          </w:rPrChange>
        </w:rPr>
        <w:t>lett</w:t>
      </w:r>
      <w:r w:rsidRPr="00D526B9">
        <w:rPr>
          <w:rFonts w:ascii="Calibri" w:hAnsi="Calibri" w:cs="Arial"/>
          <w:sz w:val="20"/>
          <w:szCs w:val="20"/>
          <w:rPrChange w:id="426" w:author="Smith, Alexis@Energy" w:date="2018-11-27T10:17:00Z">
            <w:rPr>
              <w:rFonts w:ascii="Calibri" w:hAnsi="Calibri" w:cs="Arial"/>
            </w:rPr>
          </w:rPrChange>
        </w:rPr>
        <w:t xml:space="preserve">ers are given separately.  </w:t>
      </w:r>
    </w:p>
    <w:p w14:paraId="206512C5" w14:textId="77777777" w:rsidR="009867E0" w:rsidRPr="00D526B9" w:rsidRDefault="009867E0" w:rsidP="009867E0">
      <w:pPr>
        <w:rPr>
          <w:rFonts w:ascii="Calibri" w:hAnsi="Calibri" w:cs="Arial"/>
          <w:sz w:val="20"/>
          <w:szCs w:val="20"/>
          <w:rPrChange w:id="427" w:author="Smith, Alexis@Energy" w:date="2018-11-27T10:17:00Z">
            <w:rPr>
              <w:rFonts w:ascii="Calibri" w:hAnsi="Calibri" w:cs="Arial"/>
            </w:rPr>
          </w:rPrChange>
        </w:rPr>
      </w:pPr>
    </w:p>
    <w:p w14:paraId="206512C6" w14:textId="77777777" w:rsidR="009867E0" w:rsidRPr="00D526B9" w:rsidRDefault="009867E0" w:rsidP="009867E0">
      <w:pPr>
        <w:rPr>
          <w:rFonts w:ascii="Calibri" w:hAnsi="Calibri" w:cs="Arial"/>
          <w:sz w:val="20"/>
          <w:szCs w:val="20"/>
          <w:rPrChange w:id="428" w:author="Smith, Alexis@Energy" w:date="2018-11-27T10:17:00Z">
            <w:rPr>
              <w:rFonts w:ascii="Calibri" w:hAnsi="Calibri" w:cs="Arial"/>
            </w:rPr>
          </w:rPrChange>
        </w:rPr>
      </w:pPr>
      <w:r w:rsidRPr="00D526B9">
        <w:rPr>
          <w:rFonts w:ascii="Calibri" w:hAnsi="Calibri" w:cs="Arial"/>
          <w:sz w:val="20"/>
          <w:szCs w:val="20"/>
          <w:rPrChange w:id="429" w:author="Smith, Alexis@Energy" w:date="2018-11-27T10:17:00Z">
            <w:rPr>
              <w:rFonts w:ascii="Calibri" w:hAnsi="Calibri" w:cs="Arial"/>
            </w:rPr>
          </w:rPrChange>
        </w:rPr>
        <w:t>If any part of the alteration does not comply, prescriptive compliance fails, in which case</w:t>
      </w:r>
      <w:r w:rsidR="00932F12" w:rsidRPr="00D526B9">
        <w:rPr>
          <w:rFonts w:ascii="Calibri" w:hAnsi="Calibri" w:cs="Arial"/>
          <w:sz w:val="20"/>
          <w:szCs w:val="20"/>
          <w:rPrChange w:id="430" w:author="Smith, Alexis@Energy" w:date="2018-11-27T10:17:00Z">
            <w:rPr>
              <w:rFonts w:ascii="Calibri" w:hAnsi="Calibri" w:cs="Arial"/>
            </w:rPr>
          </w:rPrChange>
        </w:rPr>
        <w:t xml:space="preserve"> </w:t>
      </w:r>
      <w:r w:rsidRPr="00D526B9">
        <w:rPr>
          <w:rFonts w:ascii="Calibri" w:hAnsi="Calibri" w:cs="Arial"/>
          <w:sz w:val="20"/>
          <w:szCs w:val="20"/>
          <w:rPrChange w:id="431" w:author="Smith, Alexis@Energy" w:date="2018-11-27T10:17:00Z">
            <w:rPr>
              <w:rFonts w:ascii="Calibri" w:hAnsi="Calibri" w:cs="Arial"/>
            </w:rPr>
          </w:rPrChange>
        </w:rPr>
        <w:t>the performance compliance approach must be used in an attempt to achieve compliance.</w:t>
      </w:r>
    </w:p>
    <w:p w14:paraId="206512C7" w14:textId="77777777" w:rsidR="009867E0" w:rsidRPr="00D526B9" w:rsidRDefault="009867E0" w:rsidP="009867E0">
      <w:pPr>
        <w:rPr>
          <w:rFonts w:ascii="Calibri" w:hAnsi="Calibri" w:cs="Arial"/>
          <w:b/>
          <w:sz w:val="20"/>
          <w:szCs w:val="20"/>
          <w:rPrChange w:id="432" w:author="Smith, Alexis@Energy" w:date="2018-11-27T10:17:00Z">
            <w:rPr>
              <w:rFonts w:ascii="Calibri" w:hAnsi="Calibri" w:cs="Arial"/>
              <w:b/>
            </w:rPr>
          </w:rPrChange>
        </w:rPr>
      </w:pPr>
    </w:p>
    <w:p w14:paraId="206512C8" w14:textId="1E81B5E8" w:rsidR="009867E0" w:rsidRPr="00D526B9" w:rsidRDefault="009867E0" w:rsidP="009867E0">
      <w:pPr>
        <w:rPr>
          <w:rFonts w:ascii="Calibri" w:hAnsi="Calibri" w:cs="Arial"/>
          <w:b/>
          <w:sz w:val="20"/>
          <w:szCs w:val="20"/>
          <w:rPrChange w:id="433" w:author="Smith, Alexis@Energy" w:date="2018-11-27T10:17:00Z">
            <w:rPr>
              <w:rFonts w:ascii="Calibri" w:hAnsi="Calibri" w:cs="Arial"/>
              <w:b/>
            </w:rPr>
          </w:rPrChange>
        </w:rPr>
      </w:pPr>
      <w:r w:rsidRPr="00D526B9">
        <w:rPr>
          <w:rFonts w:ascii="Calibri" w:hAnsi="Calibri" w:cs="Arial"/>
          <w:b/>
          <w:sz w:val="20"/>
          <w:szCs w:val="20"/>
          <w:rPrChange w:id="434" w:author="Smith, Alexis@Energy" w:date="2018-11-27T10:17:00Z">
            <w:rPr>
              <w:rFonts w:ascii="Calibri" w:hAnsi="Calibri" w:cs="Arial"/>
              <w:b/>
            </w:rPr>
          </w:rPrChange>
        </w:rPr>
        <w:t xml:space="preserve">A. </w:t>
      </w:r>
      <w:r w:rsidR="00FA3EA4" w:rsidRPr="00D526B9">
        <w:rPr>
          <w:rFonts w:ascii="Calibri" w:hAnsi="Calibri" w:cs="Arial"/>
          <w:b/>
          <w:sz w:val="20"/>
          <w:szCs w:val="20"/>
          <w:rPrChange w:id="435" w:author="Smith, Alexis@Energy" w:date="2018-11-27T10:17:00Z">
            <w:rPr>
              <w:rFonts w:ascii="Calibri" w:hAnsi="Calibri" w:cs="Arial"/>
              <w:b/>
            </w:rPr>
          </w:rPrChange>
        </w:rPr>
        <w:t>General Information</w:t>
      </w:r>
    </w:p>
    <w:p w14:paraId="206512CA" w14:textId="77777777" w:rsidR="00A95BBA" w:rsidRPr="00D526B9" w:rsidRDefault="00FA044A">
      <w:pPr>
        <w:pStyle w:val="ListParagraph"/>
        <w:numPr>
          <w:ilvl w:val="0"/>
          <w:numId w:val="48"/>
        </w:numPr>
        <w:rPr>
          <w:rFonts w:asciiTheme="minorHAnsi" w:hAnsiTheme="minorHAnsi" w:cs="Arial"/>
          <w:sz w:val="20"/>
          <w:szCs w:val="20"/>
          <w:rPrChange w:id="436" w:author="Smith, Alexis@Energy" w:date="2018-11-27T10:17:00Z">
            <w:rPr>
              <w:rFonts w:asciiTheme="minorHAnsi" w:hAnsiTheme="minorHAnsi" w:cs="Arial"/>
            </w:rPr>
          </w:rPrChange>
        </w:rPr>
      </w:pPr>
      <w:r w:rsidRPr="00D526B9">
        <w:rPr>
          <w:rFonts w:asciiTheme="minorHAnsi" w:hAnsiTheme="minorHAnsi" w:cs="Arial"/>
          <w:sz w:val="20"/>
          <w:szCs w:val="20"/>
          <w:rPrChange w:id="437" w:author="Smith, Alexis@Energy" w:date="2018-11-27T10:17:00Z">
            <w:rPr>
              <w:rFonts w:asciiTheme="minorHAnsi" w:hAnsiTheme="minorHAnsi" w:cs="Arial"/>
            </w:rPr>
          </w:rPrChange>
        </w:rPr>
        <w:t>Project Name: Identifying information, such as owner’s name.</w:t>
      </w:r>
    </w:p>
    <w:p w14:paraId="206512CB" w14:textId="77777777" w:rsidR="00A95BBA" w:rsidRPr="00D526B9" w:rsidRDefault="00FA044A">
      <w:pPr>
        <w:pStyle w:val="ListParagraph"/>
        <w:numPr>
          <w:ilvl w:val="0"/>
          <w:numId w:val="48"/>
        </w:numPr>
        <w:rPr>
          <w:rFonts w:asciiTheme="minorHAnsi" w:hAnsiTheme="minorHAnsi" w:cs="Arial"/>
          <w:sz w:val="20"/>
          <w:szCs w:val="20"/>
          <w:rPrChange w:id="438" w:author="Smith, Alexis@Energy" w:date="2018-11-27T10:17:00Z">
            <w:rPr>
              <w:rFonts w:asciiTheme="minorHAnsi" w:hAnsiTheme="minorHAnsi" w:cs="Arial"/>
            </w:rPr>
          </w:rPrChange>
        </w:rPr>
      </w:pPr>
      <w:r w:rsidRPr="00D526B9">
        <w:rPr>
          <w:rFonts w:asciiTheme="minorHAnsi" w:hAnsiTheme="minorHAnsi" w:cs="Arial"/>
          <w:sz w:val="20"/>
          <w:szCs w:val="20"/>
          <w:rPrChange w:id="439" w:author="Smith, Alexis@Energy" w:date="2018-11-27T10:17:00Z">
            <w:rPr>
              <w:rFonts w:asciiTheme="minorHAnsi" w:hAnsiTheme="minorHAnsi" w:cs="Arial"/>
            </w:rPr>
          </w:rPrChange>
        </w:rPr>
        <w:t>Date Prepared: Date of document preparation.</w:t>
      </w:r>
    </w:p>
    <w:p w14:paraId="206512CC" w14:textId="77777777" w:rsidR="00A95BBA" w:rsidRPr="00D526B9" w:rsidRDefault="00FA044A">
      <w:pPr>
        <w:pStyle w:val="ListParagraph"/>
        <w:numPr>
          <w:ilvl w:val="0"/>
          <w:numId w:val="48"/>
        </w:numPr>
        <w:rPr>
          <w:rFonts w:asciiTheme="minorHAnsi" w:hAnsiTheme="minorHAnsi"/>
          <w:sz w:val="20"/>
          <w:szCs w:val="20"/>
          <w:rPrChange w:id="440" w:author="Smith, Alexis@Energy" w:date="2018-11-27T10:17:00Z">
            <w:rPr>
              <w:rFonts w:asciiTheme="minorHAnsi" w:hAnsiTheme="minorHAnsi"/>
            </w:rPr>
          </w:rPrChange>
        </w:rPr>
      </w:pPr>
      <w:r w:rsidRPr="00D526B9">
        <w:rPr>
          <w:rFonts w:asciiTheme="minorHAnsi" w:hAnsiTheme="minorHAnsi" w:cs="Arial"/>
          <w:sz w:val="20"/>
          <w:szCs w:val="20"/>
          <w:rPrChange w:id="441" w:author="Smith, Alexis@Energy" w:date="2018-11-27T10:17:00Z">
            <w:rPr>
              <w:rFonts w:asciiTheme="minorHAnsi" w:hAnsiTheme="minorHAnsi" w:cs="Arial"/>
            </w:rPr>
          </w:rPrChange>
        </w:rPr>
        <w:t>Project Location: Legal street address of property or other applicable identifying information.</w:t>
      </w:r>
    </w:p>
    <w:p w14:paraId="206512CD" w14:textId="79FD2C71" w:rsidR="00A95BBA" w:rsidRPr="00D526B9" w:rsidRDefault="00FA044A">
      <w:pPr>
        <w:pStyle w:val="ListParagraph"/>
        <w:numPr>
          <w:ilvl w:val="0"/>
          <w:numId w:val="48"/>
        </w:numPr>
        <w:rPr>
          <w:rFonts w:asciiTheme="minorHAnsi" w:hAnsiTheme="minorHAnsi" w:cs="Arial"/>
          <w:sz w:val="20"/>
          <w:szCs w:val="20"/>
          <w:rPrChange w:id="442" w:author="Smith, Alexis@Energy" w:date="2018-11-27T10:17:00Z">
            <w:rPr>
              <w:rFonts w:asciiTheme="minorHAnsi" w:hAnsiTheme="minorHAnsi" w:cs="Arial"/>
            </w:rPr>
          </w:rPrChange>
        </w:rPr>
      </w:pPr>
      <w:r w:rsidRPr="00D526B9">
        <w:rPr>
          <w:rFonts w:asciiTheme="minorHAnsi" w:hAnsiTheme="minorHAnsi"/>
          <w:sz w:val="20"/>
          <w:szCs w:val="20"/>
          <w:rPrChange w:id="443" w:author="Smith, Alexis@Energy" w:date="2018-11-27T10:17:00Z">
            <w:rPr>
              <w:rFonts w:asciiTheme="minorHAnsi" w:hAnsiTheme="minorHAnsi"/>
            </w:rPr>
          </w:rPrChange>
        </w:rPr>
        <w:t xml:space="preserve">Building Front Orientation: Building front </w:t>
      </w:r>
      <w:r w:rsidR="00230858" w:rsidRPr="00D526B9">
        <w:rPr>
          <w:rFonts w:asciiTheme="minorHAnsi" w:hAnsiTheme="minorHAnsi"/>
          <w:sz w:val="20"/>
          <w:szCs w:val="20"/>
          <w:rPrChange w:id="444" w:author="Smith, Alexis@Energy" w:date="2018-11-27T10:17:00Z">
            <w:rPr>
              <w:rFonts w:asciiTheme="minorHAnsi" w:hAnsiTheme="minorHAnsi"/>
            </w:rPr>
          </w:rPrChange>
        </w:rPr>
        <w:t xml:space="preserve">orientation </w:t>
      </w:r>
      <w:r w:rsidRPr="00D526B9">
        <w:rPr>
          <w:rFonts w:asciiTheme="minorHAnsi" w:hAnsiTheme="minorHAnsi"/>
          <w:sz w:val="20"/>
          <w:szCs w:val="20"/>
          <w:rPrChange w:id="445" w:author="Smith, Alexis@Energy" w:date="2018-11-27T10:17:00Z">
            <w:rPr>
              <w:rFonts w:asciiTheme="minorHAnsi" w:hAnsiTheme="minorHAnsi"/>
            </w:rPr>
          </w:rPrChange>
        </w:rPr>
        <w:t xml:space="preserve">expressed in degrees, where North = 0, East = 90, South = 180, and West = 270. Indicate cardinal if it is a subdivision or multi-family project built in multiple orientations. The </w:t>
      </w:r>
      <w:del w:id="446" w:author="Shewmaker, Michael@Energy" w:date="2018-12-03T15:21:00Z">
        <w:r w:rsidRPr="00D526B9" w:rsidDel="002335C4">
          <w:rPr>
            <w:rFonts w:asciiTheme="minorHAnsi" w:hAnsiTheme="minorHAnsi"/>
            <w:sz w:val="20"/>
            <w:szCs w:val="20"/>
            <w:rPrChange w:id="447" w:author="Smith, Alexis@Energy" w:date="2018-11-27T10:17:00Z">
              <w:rPr>
                <w:rFonts w:asciiTheme="minorHAnsi" w:hAnsiTheme="minorHAnsi"/>
              </w:rPr>
            </w:rPrChange>
          </w:rPr>
          <w:delText>s</w:delText>
        </w:r>
      </w:del>
      <w:ins w:id="448" w:author="Shewmaker, Michael@Energy" w:date="2018-12-03T15:21:00Z">
        <w:r w:rsidR="002335C4">
          <w:rPr>
            <w:rFonts w:asciiTheme="minorHAnsi" w:hAnsiTheme="minorHAnsi"/>
            <w:sz w:val="20"/>
            <w:szCs w:val="20"/>
          </w:rPr>
          <w:t>S</w:t>
        </w:r>
      </w:ins>
      <w:r w:rsidRPr="00D526B9">
        <w:rPr>
          <w:rFonts w:asciiTheme="minorHAnsi" w:hAnsiTheme="minorHAnsi"/>
          <w:sz w:val="20"/>
          <w:szCs w:val="20"/>
          <w:rPrChange w:id="449" w:author="Smith, Alexis@Energy" w:date="2018-11-27T10:17:00Z">
            <w:rPr>
              <w:rFonts w:asciiTheme="minorHAnsi" w:hAnsiTheme="minorHAnsi"/>
            </w:rPr>
          </w:rPrChange>
        </w:rPr>
        <w:t>tandards (</w:t>
      </w:r>
      <w:r w:rsidR="00627FA8" w:rsidRPr="00D526B9">
        <w:rPr>
          <w:rFonts w:asciiTheme="minorHAnsi" w:hAnsiTheme="minorHAnsi"/>
          <w:sz w:val="20"/>
          <w:szCs w:val="20"/>
          <w:rPrChange w:id="450" w:author="Smith, Alexis@Energy" w:date="2018-11-27T10:17:00Z">
            <w:rPr>
              <w:rFonts w:asciiTheme="minorHAnsi" w:hAnsiTheme="minorHAnsi"/>
            </w:rPr>
          </w:rPrChange>
        </w:rPr>
        <w:t>S</w:t>
      </w:r>
      <w:r w:rsidRPr="00D526B9">
        <w:rPr>
          <w:rFonts w:asciiTheme="minorHAnsi" w:hAnsiTheme="minorHAnsi"/>
          <w:sz w:val="20"/>
          <w:szCs w:val="20"/>
          <w:rPrChange w:id="451" w:author="Smith, Alexis@Energy" w:date="2018-11-27T10:17:00Z">
            <w:rPr>
              <w:rFonts w:asciiTheme="minorHAnsi" w:hAnsiTheme="minorHAnsi"/>
            </w:rPr>
          </w:rPrChange>
        </w:rPr>
        <w:t>ection 100.1) include the following additional details for determining orientation:</w:t>
      </w:r>
    </w:p>
    <w:p w14:paraId="206512CE" w14:textId="77777777" w:rsidR="009867E0" w:rsidRPr="00D526B9" w:rsidRDefault="00FA044A" w:rsidP="009867E0">
      <w:pPr>
        <w:numPr>
          <w:ilvl w:val="0"/>
          <w:numId w:val="6"/>
        </w:numPr>
        <w:rPr>
          <w:rFonts w:asciiTheme="minorHAnsi" w:hAnsiTheme="minorHAnsi" w:cs="Arial"/>
          <w:sz w:val="20"/>
          <w:szCs w:val="20"/>
          <w:rPrChange w:id="452" w:author="Smith, Alexis@Energy" w:date="2018-11-27T10:17:00Z">
            <w:rPr>
              <w:rFonts w:asciiTheme="minorHAnsi" w:hAnsiTheme="minorHAnsi" w:cs="Arial"/>
            </w:rPr>
          </w:rPrChange>
        </w:rPr>
      </w:pPr>
      <w:r w:rsidRPr="00D526B9">
        <w:rPr>
          <w:rFonts w:asciiTheme="minorHAnsi" w:hAnsiTheme="minorHAnsi" w:cs="Arial"/>
          <w:sz w:val="20"/>
          <w:szCs w:val="20"/>
          <w:rPrChange w:id="453" w:author="Smith, Alexis@Energy" w:date="2018-11-27T10:17:00Z">
            <w:rPr>
              <w:rFonts w:asciiTheme="minorHAnsi" w:hAnsiTheme="minorHAnsi" w:cs="Arial"/>
            </w:rPr>
          </w:rPrChange>
        </w:rPr>
        <w:t>Cardinal covers all orientations (for buildings that will be built in multiple orientations);</w:t>
      </w:r>
    </w:p>
    <w:p w14:paraId="206512CF" w14:textId="77777777" w:rsidR="009867E0" w:rsidRPr="00D526B9" w:rsidRDefault="00FA044A" w:rsidP="009867E0">
      <w:pPr>
        <w:numPr>
          <w:ilvl w:val="0"/>
          <w:numId w:val="6"/>
        </w:numPr>
        <w:rPr>
          <w:rFonts w:asciiTheme="minorHAnsi" w:hAnsiTheme="minorHAnsi" w:cs="Arial"/>
          <w:sz w:val="20"/>
          <w:szCs w:val="20"/>
          <w:rPrChange w:id="454" w:author="Smith, Alexis@Energy" w:date="2018-11-27T10:17:00Z">
            <w:rPr>
              <w:rFonts w:asciiTheme="minorHAnsi" w:hAnsiTheme="minorHAnsi" w:cs="Arial"/>
            </w:rPr>
          </w:rPrChange>
        </w:rPr>
      </w:pPr>
      <w:r w:rsidRPr="00D526B9">
        <w:rPr>
          <w:rFonts w:asciiTheme="minorHAnsi" w:hAnsiTheme="minorHAnsi" w:cs="Arial"/>
          <w:sz w:val="20"/>
          <w:szCs w:val="20"/>
          <w:rPrChange w:id="455" w:author="Smith, Alexis@Energy" w:date="2018-11-27T10:17:00Z">
            <w:rPr>
              <w:rFonts w:asciiTheme="minorHAnsi" w:hAnsiTheme="minorHAnsi" w:cs="Arial"/>
            </w:rPr>
          </w:rPrChange>
        </w:rPr>
        <w:t xml:space="preserve">North is oriented to within 45 degrees of true north, including 45 degrees east of north; </w:t>
      </w:r>
    </w:p>
    <w:p w14:paraId="206512D0" w14:textId="77777777" w:rsidR="009867E0" w:rsidRPr="00D526B9" w:rsidRDefault="00FA044A" w:rsidP="009867E0">
      <w:pPr>
        <w:numPr>
          <w:ilvl w:val="0"/>
          <w:numId w:val="6"/>
        </w:numPr>
        <w:rPr>
          <w:rFonts w:asciiTheme="minorHAnsi" w:hAnsiTheme="minorHAnsi" w:cs="Arial"/>
          <w:sz w:val="20"/>
          <w:szCs w:val="20"/>
          <w:rPrChange w:id="456" w:author="Smith, Alexis@Energy" w:date="2018-11-27T10:17:00Z">
            <w:rPr>
              <w:rFonts w:asciiTheme="minorHAnsi" w:hAnsiTheme="minorHAnsi" w:cs="Arial"/>
            </w:rPr>
          </w:rPrChange>
        </w:rPr>
      </w:pPr>
      <w:r w:rsidRPr="00D526B9">
        <w:rPr>
          <w:rFonts w:asciiTheme="minorHAnsi" w:hAnsiTheme="minorHAnsi" w:cs="Arial"/>
          <w:sz w:val="20"/>
          <w:szCs w:val="20"/>
          <w:rPrChange w:id="457" w:author="Smith, Alexis@Energy" w:date="2018-11-27T10:17:00Z">
            <w:rPr>
              <w:rFonts w:asciiTheme="minorHAnsi" w:hAnsiTheme="minorHAnsi" w:cs="Arial"/>
            </w:rPr>
          </w:rPrChange>
        </w:rPr>
        <w:t xml:space="preserve">East is oriented to within 45 degrees of true east, including 45 degrees south of east; </w:t>
      </w:r>
    </w:p>
    <w:p w14:paraId="206512D1" w14:textId="77777777" w:rsidR="009867E0" w:rsidRPr="00D526B9" w:rsidRDefault="00FA044A" w:rsidP="009867E0">
      <w:pPr>
        <w:numPr>
          <w:ilvl w:val="0"/>
          <w:numId w:val="6"/>
        </w:numPr>
        <w:rPr>
          <w:rFonts w:asciiTheme="minorHAnsi" w:hAnsiTheme="minorHAnsi" w:cs="Arial"/>
          <w:sz w:val="20"/>
          <w:szCs w:val="20"/>
          <w:rPrChange w:id="458" w:author="Smith, Alexis@Energy" w:date="2018-11-27T10:17:00Z">
            <w:rPr>
              <w:rFonts w:asciiTheme="minorHAnsi" w:hAnsiTheme="minorHAnsi" w:cs="Arial"/>
            </w:rPr>
          </w:rPrChange>
        </w:rPr>
      </w:pPr>
      <w:r w:rsidRPr="00D526B9">
        <w:rPr>
          <w:rFonts w:asciiTheme="minorHAnsi" w:hAnsiTheme="minorHAnsi" w:cs="Arial"/>
          <w:sz w:val="20"/>
          <w:szCs w:val="20"/>
          <w:rPrChange w:id="459" w:author="Smith, Alexis@Energy" w:date="2018-11-27T10:17:00Z">
            <w:rPr>
              <w:rFonts w:asciiTheme="minorHAnsi" w:hAnsiTheme="minorHAnsi" w:cs="Arial"/>
            </w:rPr>
          </w:rPrChange>
        </w:rPr>
        <w:t xml:space="preserve">South is oriented to within 45 degrees of true south, including 45 degrees west of south; </w:t>
      </w:r>
    </w:p>
    <w:p w14:paraId="206512D2" w14:textId="77777777" w:rsidR="00A95BBA" w:rsidRPr="00D526B9" w:rsidRDefault="00FA044A">
      <w:pPr>
        <w:numPr>
          <w:ilvl w:val="0"/>
          <w:numId w:val="6"/>
        </w:numPr>
        <w:rPr>
          <w:rFonts w:asciiTheme="minorHAnsi" w:hAnsiTheme="minorHAnsi" w:cs="Arial"/>
          <w:sz w:val="20"/>
          <w:szCs w:val="20"/>
          <w:rPrChange w:id="460" w:author="Smith, Alexis@Energy" w:date="2018-11-27T10:17:00Z">
            <w:rPr>
              <w:rFonts w:asciiTheme="minorHAnsi" w:hAnsiTheme="minorHAnsi" w:cs="Arial"/>
            </w:rPr>
          </w:rPrChange>
        </w:rPr>
      </w:pPr>
      <w:r w:rsidRPr="00D526B9">
        <w:rPr>
          <w:rFonts w:asciiTheme="minorHAnsi" w:hAnsiTheme="minorHAnsi" w:cs="Arial"/>
          <w:sz w:val="20"/>
          <w:szCs w:val="20"/>
          <w:rPrChange w:id="461" w:author="Smith, Alexis@Energy" w:date="2018-11-27T10:17:00Z">
            <w:rPr>
              <w:rFonts w:asciiTheme="minorHAnsi" w:hAnsiTheme="minorHAnsi" w:cs="Arial"/>
            </w:rPr>
          </w:rPrChange>
        </w:rPr>
        <w:t xml:space="preserve">West is oriented to within 45 degrees of true west, including 45 degrees south of west. </w:t>
      </w:r>
    </w:p>
    <w:p w14:paraId="206512D3" w14:textId="77777777" w:rsidR="00A95BBA" w:rsidRPr="00D526B9" w:rsidRDefault="00FA044A">
      <w:pPr>
        <w:pStyle w:val="ListParagraph"/>
        <w:numPr>
          <w:ilvl w:val="0"/>
          <w:numId w:val="48"/>
        </w:numPr>
        <w:rPr>
          <w:rFonts w:asciiTheme="minorHAnsi" w:hAnsiTheme="minorHAnsi" w:cs="Arial"/>
          <w:sz w:val="20"/>
          <w:szCs w:val="20"/>
          <w:rPrChange w:id="462" w:author="Smith, Alexis@Energy" w:date="2018-11-27T10:17:00Z">
            <w:rPr>
              <w:rFonts w:asciiTheme="minorHAnsi" w:hAnsiTheme="minorHAnsi" w:cs="Arial"/>
            </w:rPr>
          </w:rPrChange>
        </w:rPr>
      </w:pPr>
      <w:r w:rsidRPr="00D526B9">
        <w:rPr>
          <w:rFonts w:asciiTheme="minorHAnsi" w:hAnsiTheme="minorHAnsi" w:cs="Arial"/>
          <w:sz w:val="20"/>
          <w:szCs w:val="20"/>
          <w:rPrChange w:id="463" w:author="Smith, Alexis@Energy" w:date="2018-11-27T10:17:00Z">
            <w:rPr>
              <w:rFonts w:asciiTheme="minorHAnsi" w:hAnsiTheme="minorHAnsi" w:cs="Arial"/>
            </w:rPr>
          </w:rPrChange>
        </w:rPr>
        <w:t>CA City: Legal city/town of property.</w:t>
      </w:r>
    </w:p>
    <w:p w14:paraId="206512D4" w14:textId="77777777" w:rsidR="00A95BBA" w:rsidRPr="00D526B9" w:rsidRDefault="00FA044A">
      <w:pPr>
        <w:pStyle w:val="ListParagraph"/>
        <w:numPr>
          <w:ilvl w:val="0"/>
          <w:numId w:val="48"/>
        </w:numPr>
        <w:rPr>
          <w:rFonts w:asciiTheme="minorHAnsi" w:hAnsiTheme="minorHAnsi" w:cs="Arial"/>
          <w:sz w:val="20"/>
          <w:szCs w:val="20"/>
          <w:rPrChange w:id="464" w:author="Smith, Alexis@Energy" w:date="2018-11-27T10:17:00Z">
            <w:rPr>
              <w:rFonts w:asciiTheme="minorHAnsi" w:hAnsiTheme="minorHAnsi" w:cs="Arial"/>
            </w:rPr>
          </w:rPrChange>
        </w:rPr>
      </w:pPr>
      <w:r w:rsidRPr="00D526B9">
        <w:rPr>
          <w:rFonts w:asciiTheme="minorHAnsi" w:hAnsiTheme="minorHAnsi" w:cs="Arial"/>
          <w:sz w:val="20"/>
          <w:szCs w:val="20"/>
          <w:rPrChange w:id="465" w:author="Smith, Alexis@Energy" w:date="2018-11-27T10:17:00Z">
            <w:rPr>
              <w:rFonts w:asciiTheme="minorHAnsi" w:hAnsiTheme="minorHAnsi" w:cs="Arial"/>
            </w:rPr>
          </w:rPrChange>
        </w:rPr>
        <w:t>Number of Dwelling Units: 1 for single-family, 1 or more for multifamily.</w:t>
      </w:r>
    </w:p>
    <w:p w14:paraId="206512D5" w14:textId="77777777" w:rsidR="00A95BBA" w:rsidRPr="00D526B9" w:rsidRDefault="00FA044A">
      <w:pPr>
        <w:pStyle w:val="ListParagraph"/>
        <w:numPr>
          <w:ilvl w:val="0"/>
          <w:numId w:val="48"/>
        </w:numPr>
        <w:rPr>
          <w:rFonts w:asciiTheme="minorHAnsi" w:hAnsiTheme="minorHAnsi" w:cs="Arial"/>
          <w:sz w:val="20"/>
          <w:szCs w:val="20"/>
          <w:rPrChange w:id="466" w:author="Smith, Alexis@Energy" w:date="2018-11-27T10:17:00Z">
            <w:rPr>
              <w:rFonts w:asciiTheme="minorHAnsi" w:hAnsiTheme="minorHAnsi" w:cs="Arial"/>
            </w:rPr>
          </w:rPrChange>
        </w:rPr>
      </w:pPr>
      <w:r w:rsidRPr="00D526B9">
        <w:rPr>
          <w:rFonts w:asciiTheme="minorHAnsi" w:hAnsiTheme="minorHAnsi" w:cs="Arial"/>
          <w:sz w:val="20"/>
          <w:szCs w:val="20"/>
          <w:rPrChange w:id="467" w:author="Smith, Alexis@Energy" w:date="2018-11-27T10:17:00Z">
            <w:rPr>
              <w:rFonts w:asciiTheme="minorHAnsi" w:hAnsiTheme="minorHAnsi" w:cs="Arial"/>
            </w:rPr>
          </w:rPrChange>
        </w:rPr>
        <w:t>Zip Code: 5-digit zip code for the project location (used to determine climate zone).</w:t>
      </w:r>
    </w:p>
    <w:p w14:paraId="206512D6" w14:textId="77777777" w:rsidR="00A95BBA" w:rsidRPr="00D526B9" w:rsidRDefault="00FA044A">
      <w:pPr>
        <w:pStyle w:val="ListParagraph"/>
        <w:numPr>
          <w:ilvl w:val="0"/>
          <w:numId w:val="48"/>
        </w:numPr>
        <w:rPr>
          <w:rFonts w:asciiTheme="minorHAnsi" w:hAnsiTheme="minorHAnsi"/>
          <w:sz w:val="20"/>
          <w:szCs w:val="20"/>
          <w:rPrChange w:id="468" w:author="Smith, Alexis@Energy" w:date="2018-11-27T10:17:00Z">
            <w:rPr>
              <w:rFonts w:asciiTheme="minorHAnsi" w:hAnsiTheme="minorHAnsi"/>
            </w:rPr>
          </w:rPrChange>
        </w:rPr>
      </w:pPr>
      <w:r w:rsidRPr="00D526B9">
        <w:rPr>
          <w:rFonts w:asciiTheme="minorHAnsi" w:hAnsiTheme="minorHAnsi"/>
          <w:sz w:val="20"/>
          <w:szCs w:val="20"/>
          <w:rPrChange w:id="469" w:author="Smith, Alexis@Energy" w:date="2018-11-27T10:17:00Z">
            <w:rPr>
              <w:rFonts w:asciiTheme="minorHAnsi" w:hAnsiTheme="minorHAnsi"/>
            </w:rPr>
          </w:rPrChange>
        </w:rPr>
        <w:t xml:space="preserve">Fuel Type: Natural Gas, Liquefied Propane Gas, or Electricity. </w:t>
      </w:r>
    </w:p>
    <w:p w14:paraId="206512D7" w14:textId="77777777" w:rsidR="00A95BBA" w:rsidRPr="00D526B9" w:rsidRDefault="00A95BBA">
      <w:pPr>
        <w:pStyle w:val="ListParagraph"/>
        <w:rPr>
          <w:rFonts w:asciiTheme="minorHAnsi" w:hAnsiTheme="minorHAnsi"/>
          <w:sz w:val="20"/>
          <w:szCs w:val="20"/>
          <w:rPrChange w:id="470" w:author="Smith, Alexis@Energy" w:date="2018-11-27T10:17:00Z">
            <w:rPr>
              <w:rFonts w:asciiTheme="minorHAnsi" w:hAnsiTheme="minorHAnsi"/>
            </w:rPr>
          </w:rPrChange>
        </w:rPr>
      </w:pPr>
    </w:p>
    <w:p w14:paraId="206512D8" w14:textId="370ECF81" w:rsidR="00A95BBA" w:rsidRPr="00D526B9" w:rsidRDefault="00FA044A" w:rsidP="00362505">
      <w:pPr>
        <w:pStyle w:val="ListParagraph"/>
        <w:ind w:left="1890" w:hanging="810"/>
        <w:rPr>
          <w:rFonts w:asciiTheme="minorHAnsi" w:hAnsiTheme="minorHAnsi"/>
          <w:sz w:val="20"/>
          <w:szCs w:val="20"/>
          <w:rPrChange w:id="471" w:author="Smith, Alexis@Energy" w:date="2018-11-27T10:17:00Z">
            <w:rPr>
              <w:rFonts w:asciiTheme="minorHAnsi" w:hAnsiTheme="minorHAnsi"/>
            </w:rPr>
          </w:rPrChange>
        </w:rPr>
      </w:pPr>
      <w:r w:rsidRPr="00D526B9">
        <w:rPr>
          <w:rFonts w:asciiTheme="minorHAnsi" w:hAnsiTheme="minorHAnsi"/>
          <w:sz w:val="20"/>
          <w:szCs w:val="20"/>
          <w:rPrChange w:id="472" w:author="Smith, Alexis@Energy" w:date="2018-11-27T10:17:00Z">
            <w:rPr>
              <w:rFonts w:asciiTheme="minorHAnsi" w:hAnsiTheme="minorHAnsi"/>
            </w:rPr>
          </w:rPrChange>
        </w:rPr>
        <w:t>NOTE:</w:t>
      </w:r>
      <w:r w:rsidR="00FA3EA4" w:rsidRPr="00D526B9">
        <w:rPr>
          <w:rFonts w:asciiTheme="minorHAnsi" w:hAnsiTheme="minorHAnsi"/>
          <w:sz w:val="20"/>
          <w:szCs w:val="20"/>
          <w:rPrChange w:id="473" w:author="Smith, Alexis@Energy" w:date="2018-11-27T10:17:00Z">
            <w:rPr>
              <w:rFonts w:asciiTheme="minorHAnsi" w:hAnsiTheme="minorHAnsi"/>
            </w:rPr>
          </w:rPrChange>
        </w:rPr>
        <w:tab/>
      </w:r>
      <w:r w:rsidR="00AB4531" w:rsidRPr="00D526B9">
        <w:rPr>
          <w:rFonts w:asciiTheme="minorHAnsi" w:hAnsiTheme="minorHAnsi"/>
          <w:sz w:val="20"/>
          <w:szCs w:val="20"/>
          <w:rPrChange w:id="474" w:author="Smith, Alexis@Energy" w:date="2018-11-27T10:17:00Z">
            <w:rPr>
              <w:rFonts w:asciiTheme="minorHAnsi" w:hAnsiTheme="minorHAnsi"/>
            </w:rPr>
          </w:rPrChange>
        </w:rPr>
        <w:t>P</w:t>
      </w:r>
      <w:r w:rsidRPr="00D526B9">
        <w:rPr>
          <w:rFonts w:asciiTheme="minorHAnsi" w:hAnsiTheme="minorHAnsi"/>
          <w:sz w:val="20"/>
          <w:szCs w:val="20"/>
          <w:rPrChange w:id="475" w:author="Smith, Alexis@Energy" w:date="2018-11-27T10:17:00Z">
            <w:rPr>
              <w:rFonts w:asciiTheme="minorHAnsi" w:hAnsiTheme="minorHAnsi"/>
            </w:rPr>
          </w:rPrChange>
        </w:rPr>
        <w:t xml:space="preserve">rescriptive compliance only allows electricity if natural gas is not </w:t>
      </w:r>
      <w:r w:rsidR="003A3AC8" w:rsidRPr="00D526B9">
        <w:rPr>
          <w:rFonts w:asciiTheme="minorHAnsi" w:hAnsiTheme="minorHAnsi"/>
          <w:sz w:val="20"/>
          <w:szCs w:val="20"/>
          <w:rPrChange w:id="476" w:author="Smith, Alexis@Energy" w:date="2018-11-27T10:17:00Z">
            <w:rPr>
              <w:rFonts w:asciiTheme="minorHAnsi" w:hAnsiTheme="minorHAnsi"/>
            </w:rPr>
          </w:rPrChange>
        </w:rPr>
        <w:t>connected to</w:t>
      </w:r>
      <w:r w:rsidRPr="00D526B9">
        <w:rPr>
          <w:rFonts w:asciiTheme="minorHAnsi" w:hAnsiTheme="minorHAnsi"/>
          <w:sz w:val="20"/>
          <w:szCs w:val="20"/>
          <w:rPrChange w:id="477" w:author="Smith, Alexis@Energy" w:date="2018-11-27T10:17:00Z">
            <w:rPr>
              <w:rFonts w:asciiTheme="minorHAnsi" w:hAnsiTheme="minorHAnsi"/>
            </w:rPr>
          </w:rPrChange>
        </w:rPr>
        <w:t xml:space="preserve"> the building</w:t>
      </w:r>
      <w:r w:rsidR="003A3AC8" w:rsidRPr="00D526B9">
        <w:rPr>
          <w:rFonts w:asciiTheme="minorHAnsi" w:hAnsiTheme="minorHAnsi"/>
          <w:sz w:val="20"/>
          <w:szCs w:val="20"/>
          <w:rPrChange w:id="478" w:author="Smith, Alexis@Energy" w:date="2018-11-27T10:17:00Z">
            <w:rPr>
              <w:rFonts w:asciiTheme="minorHAnsi" w:hAnsiTheme="minorHAnsi"/>
            </w:rPr>
          </w:rPrChange>
        </w:rPr>
        <w:t>, or if the conditions of Section 150.2(b)1</w:t>
      </w:r>
      <w:del w:id="479" w:author="Shewmaker, Michael@Energy" w:date="2018-12-03T15:22:00Z">
        <w:r w:rsidR="003A3AC8" w:rsidRPr="00D526B9" w:rsidDel="002335C4">
          <w:rPr>
            <w:rFonts w:asciiTheme="minorHAnsi" w:hAnsiTheme="minorHAnsi"/>
            <w:sz w:val="20"/>
            <w:szCs w:val="20"/>
            <w:rPrChange w:id="480" w:author="Smith, Alexis@Energy" w:date="2018-11-27T10:17:00Z">
              <w:rPr>
                <w:rFonts w:asciiTheme="minorHAnsi" w:hAnsiTheme="minorHAnsi"/>
              </w:rPr>
            </w:rPrChange>
          </w:rPr>
          <w:delText>Giic or 150.2(b)1Giid</w:delText>
        </w:r>
      </w:del>
      <w:ins w:id="481" w:author="Shewmaker, Michael@Energy" w:date="2018-12-03T15:22:00Z">
        <w:r w:rsidR="002335C4">
          <w:rPr>
            <w:rFonts w:asciiTheme="minorHAnsi" w:hAnsiTheme="minorHAnsi"/>
            <w:sz w:val="20"/>
            <w:szCs w:val="20"/>
          </w:rPr>
          <w:t>Hiiie</w:t>
        </w:r>
      </w:ins>
      <w:r w:rsidR="003A3AC8" w:rsidRPr="00D526B9">
        <w:rPr>
          <w:rFonts w:asciiTheme="minorHAnsi" w:hAnsiTheme="minorHAnsi"/>
          <w:sz w:val="20"/>
          <w:szCs w:val="20"/>
          <w:rPrChange w:id="482" w:author="Smith, Alexis@Energy" w:date="2018-11-27T10:17:00Z">
            <w:rPr>
              <w:rFonts w:asciiTheme="minorHAnsi" w:hAnsiTheme="minorHAnsi"/>
            </w:rPr>
          </w:rPrChange>
        </w:rPr>
        <w:t xml:space="preserve"> are met</w:t>
      </w:r>
      <w:r w:rsidRPr="00D526B9">
        <w:rPr>
          <w:rFonts w:asciiTheme="minorHAnsi" w:hAnsiTheme="minorHAnsi"/>
          <w:sz w:val="20"/>
          <w:szCs w:val="20"/>
          <w:rPrChange w:id="483" w:author="Smith, Alexis@Energy" w:date="2018-11-27T10:17:00Z">
            <w:rPr>
              <w:rFonts w:asciiTheme="minorHAnsi" w:hAnsiTheme="minorHAnsi"/>
            </w:rPr>
          </w:rPrChange>
        </w:rPr>
        <w:t>.</w:t>
      </w:r>
    </w:p>
    <w:p w14:paraId="34A89F0E" w14:textId="77777777" w:rsidR="003A3AC8" w:rsidRPr="00D526B9" w:rsidRDefault="003A3AC8" w:rsidP="00362505">
      <w:pPr>
        <w:pStyle w:val="ListParagraph"/>
        <w:ind w:left="1890" w:hanging="810"/>
        <w:rPr>
          <w:rFonts w:asciiTheme="minorHAnsi" w:hAnsiTheme="minorHAnsi"/>
          <w:sz w:val="20"/>
          <w:szCs w:val="20"/>
          <w:rPrChange w:id="484" w:author="Smith, Alexis@Energy" w:date="2018-11-27T10:17:00Z">
            <w:rPr>
              <w:rFonts w:asciiTheme="minorHAnsi" w:hAnsiTheme="minorHAnsi"/>
            </w:rPr>
          </w:rPrChange>
        </w:rPr>
      </w:pPr>
    </w:p>
    <w:p w14:paraId="206512DA" w14:textId="77777777" w:rsidR="00A95BBA" w:rsidRPr="00D526B9" w:rsidRDefault="00FA044A">
      <w:pPr>
        <w:pStyle w:val="ListParagraph"/>
        <w:numPr>
          <w:ilvl w:val="0"/>
          <w:numId w:val="48"/>
        </w:numPr>
        <w:rPr>
          <w:rFonts w:asciiTheme="minorHAnsi" w:hAnsiTheme="minorHAnsi" w:cs="Arial"/>
          <w:sz w:val="20"/>
          <w:szCs w:val="20"/>
          <w:rPrChange w:id="485" w:author="Smith, Alexis@Energy" w:date="2018-11-27T10:17:00Z">
            <w:rPr>
              <w:rFonts w:asciiTheme="minorHAnsi" w:hAnsiTheme="minorHAnsi" w:cs="Arial"/>
            </w:rPr>
          </w:rPrChange>
        </w:rPr>
      </w:pPr>
      <w:r w:rsidRPr="00D526B9">
        <w:rPr>
          <w:rFonts w:asciiTheme="minorHAnsi" w:hAnsiTheme="minorHAnsi" w:cs="Arial"/>
          <w:sz w:val="20"/>
          <w:szCs w:val="20"/>
          <w:rPrChange w:id="486" w:author="Smith, Alexis@Energy" w:date="2018-11-27T10:17:00Z">
            <w:rPr>
              <w:rFonts w:asciiTheme="minorHAnsi" w:hAnsiTheme="minorHAnsi" w:cs="Arial"/>
            </w:rPr>
          </w:rPrChange>
        </w:rPr>
        <w:t>Climate zone: From Joint Appendix JA2.1.1.</w:t>
      </w:r>
    </w:p>
    <w:p w14:paraId="206512DB" w14:textId="77777777" w:rsidR="00A95BBA" w:rsidRPr="00D526B9" w:rsidRDefault="00FA044A">
      <w:pPr>
        <w:pStyle w:val="ListParagraph"/>
        <w:numPr>
          <w:ilvl w:val="0"/>
          <w:numId w:val="48"/>
        </w:numPr>
        <w:rPr>
          <w:rFonts w:asciiTheme="minorHAnsi" w:hAnsiTheme="minorHAnsi" w:cs="Arial"/>
          <w:sz w:val="20"/>
          <w:szCs w:val="20"/>
          <w:rPrChange w:id="487" w:author="Smith, Alexis@Energy" w:date="2018-11-27T10:17:00Z">
            <w:rPr>
              <w:rFonts w:asciiTheme="minorHAnsi" w:hAnsiTheme="minorHAnsi" w:cs="Arial"/>
            </w:rPr>
          </w:rPrChange>
        </w:rPr>
      </w:pPr>
      <w:r w:rsidRPr="00D526B9">
        <w:rPr>
          <w:rFonts w:asciiTheme="minorHAnsi" w:hAnsiTheme="minorHAnsi" w:cs="Arial"/>
          <w:sz w:val="20"/>
          <w:szCs w:val="20"/>
          <w:rPrChange w:id="488" w:author="Smith, Alexis@Energy" w:date="2018-11-27T10:17:00Z">
            <w:rPr>
              <w:rFonts w:asciiTheme="minorHAnsi" w:hAnsiTheme="minorHAnsi" w:cs="Arial"/>
            </w:rPr>
          </w:rPrChange>
        </w:rPr>
        <w:t>Total Conditioned Floor Area: Enter the new conditioned floor area in ft</w:t>
      </w:r>
      <w:r w:rsidRPr="00D526B9">
        <w:rPr>
          <w:rFonts w:asciiTheme="minorHAnsi" w:hAnsiTheme="minorHAnsi" w:cs="Arial"/>
          <w:sz w:val="20"/>
          <w:szCs w:val="20"/>
          <w:vertAlign w:val="superscript"/>
          <w:rPrChange w:id="489" w:author="Smith, Alexis@Energy" w:date="2018-11-27T10:17:00Z">
            <w:rPr>
              <w:rFonts w:asciiTheme="minorHAnsi" w:hAnsiTheme="minorHAnsi" w:cs="Arial"/>
              <w:vertAlign w:val="superscript"/>
            </w:rPr>
          </w:rPrChange>
        </w:rPr>
        <w:t>2</w:t>
      </w:r>
      <w:r w:rsidRPr="00D526B9">
        <w:rPr>
          <w:rFonts w:asciiTheme="minorHAnsi" w:hAnsiTheme="minorHAnsi" w:cs="Arial"/>
          <w:sz w:val="20"/>
          <w:szCs w:val="20"/>
          <w:rPrChange w:id="490" w:author="Smith, Alexis@Energy" w:date="2018-11-27T10:17:00Z">
            <w:rPr>
              <w:rFonts w:asciiTheme="minorHAnsi" w:hAnsiTheme="minorHAnsi" w:cs="Arial"/>
            </w:rPr>
          </w:rPrChange>
        </w:rPr>
        <w:t>, as measured from the outside of exterior walls of the dwelling unit or building being altered.</w:t>
      </w:r>
    </w:p>
    <w:p w14:paraId="206512DC" w14:textId="77777777" w:rsidR="00A95BBA" w:rsidRPr="00D526B9" w:rsidRDefault="00FA044A">
      <w:pPr>
        <w:pStyle w:val="ListParagraph"/>
        <w:numPr>
          <w:ilvl w:val="0"/>
          <w:numId w:val="48"/>
        </w:numPr>
        <w:rPr>
          <w:rFonts w:asciiTheme="minorHAnsi" w:hAnsiTheme="minorHAnsi" w:cs="Arial"/>
          <w:sz w:val="20"/>
          <w:szCs w:val="20"/>
          <w:rPrChange w:id="491" w:author="Smith, Alexis@Energy" w:date="2018-11-27T10:17:00Z">
            <w:rPr>
              <w:rFonts w:asciiTheme="minorHAnsi" w:hAnsiTheme="minorHAnsi" w:cs="Arial"/>
            </w:rPr>
          </w:rPrChange>
        </w:rPr>
      </w:pPr>
      <w:r w:rsidRPr="00D526B9">
        <w:rPr>
          <w:rFonts w:asciiTheme="minorHAnsi" w:hAnsiTheme="minorHAnsi" w:cs="Arial"/>
          <w:sz w:val="20"/>
          <w:szCs w:val="20"/>
          <w:rPrChange w:id="492" w:author="Smith, Alexis@Energy" w:date="2018-11-27T10:17:00Z">
            <w:rPr>
              <w:rFonts w:asciiTheme="minorHAnsi" w:hAnsiTheme="minorHAnsi" w:cs="Arial"/>
            </w:rPr>
          </w:rPrChange>
        </w:rPr>
        <w:t>Building Type: Single Family (includes duplex), or Multi</w:t>
      </w:r>
      <w:r w:rsidR="00AB4531" w:rsidRPr="00D526B9">
        <w:rPr>
          <w:rFonts w:asciiTheme="minorHAnsi" w:hAnsiTheme="minorHAnsi" w:cs="Arial"/>
          <w:sz w:val="20"/>
          <w:szCs w:val="20"/>
          <w:rPrChange w:id="493" w:author="Smith, Alexis@Energy" w:date="2018-11-27T10:17:00Z">
            <w:rPr>
              <w:rFonts w:asciiTheme="minorHAnsi" w:hAnsiTheme="minorHAnsi" w:cs="Arial"/>
            </w:rPr>
          </w:rPrChange>
        </w:rPr>
        <w:t>-</w:t>
      </w:r>
      <w:r w:rsidRPr="00D526B9">
        <w:rPr>
          <w:rFonts w:asciiTheme="minorHAnsi" w:hAnsiTheme="minorHAnsi" w:cs="Arial"/>
          <w:sz w:val="20"/>
          <w:szCs w:val="20"/>
          <w:rPrChange w:id="494" w:author="Smith, Alexis@Energy" w:date="2018-11-27T10:17:00Z">
            <w:rPr>
              <w:rFonts w:asciiTheme="minorHAnsi" w:hAnsiTheme="minorHAnsi" w:cs="Arial"/>
            </w:rPr>
          </w:rPrChange>
        </w:rPr>
        <w:t>Family (a building that shares common walls and common floors or ceilings).</w:t>
      </w:r>
    </w:p>
    <w:p w14:paraId="4E99E1DF" w14:textId="4D8F2257" w:rsidR="00FA3EA4" w:rsidRPr="00D526B9" w:rsidRDefault="00FA044A">
      <w:pPr>
        <w:pStyle w:val="ListParagraph"/>
        <w:numPr>
          <w:ilvl w:val="0"/>
          <w:numId w:val="48"/>
        </w:numPr>
        <w:rPr>
          <w:rFonts w:asciiTheme="minorHAnsi" w:hAnsiTheme="minorHAnsi" w:cs="Arial"/>
          <w:sz w:val="20"/>
          <w:szCs w:val="20"/>
          <w:rPrChange w:id="495" w:author="Smith, Alexis@Energy" w:date="2018-11-27T10:17:00Z">
            <w:rPr>
              <w:rFonts w:asciiTheme="minorHAnsi" w:hAnsiTheme="minorHAnsi" w:cs="Arial"/>
            </w:rPr>
          </w:rPrChange>
        </w:rPr>
      </w:pPr>
      <w:r w:rsidRPr="00D526B9">
        <w:rPr>
          <w:rFonts w:asciiTheme="minorHAnsi" w:hAnsiTheme="minorHAnsi" w:cs="Arial"/>
          <w:sz w:val="20"/>
          <w:szCs w:val="20"/>
          <w:rPrChange w:id="496" w:author="Smith, Alexis@Energy" w:date="2018-11-27T10:17:00Z">
            <w:rPr>
              <w:rFonts w:asciiTheme="minorHAnsi" w:hAnsiTheme="minorHAnsi" w:cs="Arial"/>
            </w:rPr>
          </w:rPrChange>
        </w:rPr>
        <w:t>Slab Area: Area of the first floor slab (if any) in ft</w:t>
      </w:r>
      <w:r w:rsidRPr="00D526B9">
        <w:rPr>
          <w:rFonts w:asciiTheme="minorHAnsi" w:hAnsiTheme="minorHAnsi" w:cs="Arial"/>
          <w:sz w:val="20"/>
          <w:szCs w:val="20"/>
          <w:vertAlign w:val="superscript"/>
          <w:rPrChange w:id="497" w:author="Smith, Alexis@Energy" w:date="2018-11-27T10:17:00Z">
            <w:rPr>
              <w:rFonts w:asciiTheme="minorHAnsi" w:hAnsiTheme="minorHAnsi" w:cs="Arial"/>
              <w:vertAlign w:val="superscript"/>
            </w:rPr>
          </w:rPrChange>
        </w:rPr>
        <w:t>2</w:t>
      </w:r>
      <w:r w:rsidRPr="00D526B9">
        <w:rPr>
          <w:rFonts w:asciiTheme="minorHAnsi" w:hAnsiTheme="minorHAnsi" w:cs="Arial"/>
          <w:sz w:val="20"/>
          <w:szCs w:val="20"/>
          <w:rPrChange w:id="498" w:author="Smith, Alexis@Energy" w:date="2018-11-27T10:17:00Z">
            <w:rPr>
              <w:rFonts w:asciiTheme="minorHAnsi" w:hAnsiTheme="minorHAnsi" w:cs="Arial"/>
            </w:rPr>
          </w:rPrChange>
        </w:rPr>
        <w:t>.</w:t>
      </w:r>
    </w:p>
    <w:p w14:paraId="206512DE" w14:textId="77777777" w:rsidR="009867E0" w:rsidRPr="00D526B9" w:rsidRDefault="00FA044A" w:rsidP="00362505">
      <w:pPr>
        <w:pStyle w:val="ListParagraph"/>
        <w:numPr>
          <w:ilvl w:val="0"/>
          <w:numId w:val="48"/>
        </w:numPr>
        <w:rPr>
          <w:rFonts w:ascii="Calibri" w:hAnsi="Calibri"/>
          <w:b/>
          <w:sz w:val="20"/>
          <w:szCs w:val="20"/>
          <w:rPrChange w:id="499" w:author="Smith, Alexis@Energy" w:date="2018-11-27T10:17:00Z">
            <w:rPr>
              <w:rFonts w:ascii="Calibri" w:hAnsi="Calibri"/>
              <w:b/>
            </w:rPr>
          </w:rPrChange>
        </w:rPr>
      </w:pPr>
      <w:r w:rsidRPr="00D526B9">
        <w:rPr>
          <w:rFonts w:asciiTheme="minorHAnsi" w:hAnsiTheme="minorHAnsi"/>
          <w:sz w:val="20"/>
          <w:szCs w:val="20"/>
          <w:rPrChange w:id="500" w:author="Smith, Alexis@Energy" w:date="2018-11-27T10:17:00Z">
            <w:rPr>
              <w:rFonts w:asciiTheme="minorHAnsi" w:hAnsiTheme="minorHAnsi"/>
            </w:rPr>
          </w:rPrChange>
        </w:rPr>
        <w:t xml:space="preserve">Project Scope: </w:t>
      </w:r>
      <w:r w:rsidR="00AB4531" w:rsidRPr="00D526B9">
        <w:rPr>
          <w:rFonts w:asciiTheme="minorHAnsi" w:hAnsiTheme="minorHAnsi"/>
          <w:sz w:val="20"/>
          <w:szCs w:val="20"/>
          <w:rPrChange w:id="501" w:author="Smith, Alexis@Energy" w:date="2018-11-27T10:17:00Z">
            <w:rPr>
              <w:rFonts w:asciiTheme="minorHAnsi" w:hAnsiTheme="minorHAnsi"/>
            </w:rPr>
          </w:rPrChange>
        </w:rPr>
        <w:t>I</w:t>
      </w:r>
      <w:r w:rsidRPr="00D526B9">
        <w:rPr>
          <w:rFonts w:asciiTheme="minorHAnsi" w:hAnsiTheme="minorHAnsi"/>
          <w:sz w:val="20"/>
          <w:szCs w:val="20"/>
          <w:rPrChange w:id="502" w:author="Smith, Alexis@Energy" w:date="2018-11-27T10:17:00Z">
            <w:rPr>
              <w:rFonts w:asciiTheme="minorHAnsi" w:hAnsiTheme="minorHAnsi"/>
            </w:rPr>
          </w:rPrChange>
        </w:rPr>
        <w:t xml:space="preserve">nsulation, </w:t>
      </w:r>
      <w:r w:rsidR="00AB4531" w:rsidRPr="00D526B9">
        <w:rPr>
          <w:rFonts w:asciiTheme="minorHAnsi" w:hAnsiTheme="minorHAnsi"/>
          <w:sz w:val="20"/>
          <w:szCs w:val="20"/>
          <w:rPrChange w:id="503" w:author="Smith, Alexis@Energy" w:date="2018-11-27T10:17:00Z">
            <w:rPr>
              <w:rFonts w:asciiTheme="minorHAnsi" w:hAnsiTheme="minorHAnsi"/>
            </w:rPr>
          </w:rPrChange>
        </w:rPr>
        <w:t>R</w:t>
      </w:r>
      <w:r w:rsidRPr="00D526B9">
        <w:rPr>
          <w:rFonts w:asciiTheme="minorHAnsi" w:hAnsiTheme="minorHAnsi"/>
          <w:sz w:val="20"/>
          <w:szCs w:val="20"/>
          <w:rPrChange w:id="504" w:author="Smith, Alexis@Energy" w:date="2018-11-27T10:17:00Z">
            <w:rPr>
              <w:rFonts w:asciiTheme="minorHAnsi" w:hAnsiTheme="minorHAnsi"/>
            </w:rPr>
          </w:rPrChange>
        </w:rPr>
        <w:t xml:space="preserve">oof </w:t>
      </w:r>
      <w:r w:rsidR="00AB4531" w:rsidRPr="00D526B9">
        <w:rPr>
          <w:rFonts w:asciiTheme="minorHAnsi" w:hAnsiTheme="minorHAnsi"/>
          <w:sz w:val="20"/>
          <w:szCs w:val="20"/>
          <w:rPrChange w:id="505" w:author="Smith, Alexis@Energy" w:date="2018-11-27T10:17:00Z">
            <w:rPr>
              <w:rFonts w:asciiTheme="minorHAnsi" w:hAnsiTheme="minorHAnsi"/>
            </w:rPr>
          </w:rPrChange>
        </w:rPr>
        <w:t>R</w:t>
      </w:r>
      <w:r w:rsidRPr="00D526B9">
        <w:rPr>
          <w:rFonts w:asciiTheme="minorHAnsi" w:hAnsiTheme="minorHAnsi"/>
          <w:sz w:val="20"/>
          <w:szCs w:val="20"/>
          <w:rPrChange w:id="506" w:author="Smith, Alexis@Energy" w:date="2018-11-27T10:17:00Z">
            <w:rPr>
              <w:rFonts w:asciiTheme="minorHAnsi" w:hAnsiTheme="minorHAnsi"/>
            </w:rPr>
          </w:rPrChange>
        </w:rPr>
        <w:t xml:space="preserve">eplacement, </w:t>
      </w:r>
      <w:r w:rsidR="00AB4531" w:rsidRPr="00D526B9">
        <w:rPr>
          <w:rFonts w:asciiTheme="minorHAnsi" w:hAnsiTheme="minorHAnsi"/>
          <w:sz w:val="20"/>
          <w:szCs w:val="20"/>
          <w:rPrChange w:id="507" w:author="Smith, Alexis@Energy" w:date="2018-11-27T10:17:00Z">
            <w:rPr>
              <w:rFonts w:asciiTheme="minorHAnsi" w:hAnsiTheme="minorHAnsi"/>
            </w:rPr>
          </w:rPrChange>
        </w:rPr>
        <w:t>F</w:t>
      </w:r>
      <w:r w:rsidRPr="00D526B9">
        <w:rPr>
          <w:rFonts w:asciiTheme="minorHAnsi" w:hAnsiTheme="minorHAnsi"/>
          <w:sz w:val="20"/>
          <w:szCs w:val="20"/>
          <w:rPrChange w:id="508" w:author="Smith, Alexis@Energy" w:date="2018-11-27T10:17:00Z">
            <w:rPr>
              <w:rFonts w:asciiTheme="minorHAnsi" w:hAnsiTheme="minorHAnsi"/>
            </w:rPr>
          </w:rPrChange>
        </w:rPr>
        <w:t>enestration/</w:t>
      </w:r>
      <w:r w:rsidR="00AB4531" w:rsidRPr="00D526B9">
        <w:rPr>
          <w:rFonts w:asciiTheme="minorHAnsi" w:hAnsiTheme="minorHAnsi"/>
          <w:sz w:val="20"/>
          <w:szCs w:val="20"/>
          <w:rPrChange w:id="509" w:author="Smith, Alexis@Energy" w:date="2018-11-27T10:17:00Z">
            <w:rPr>
              <w:rFonts w:asciiTheme="minorHAnsi" w:hAnsiTheme="minorHAnsi"/>
            </w:rPr>
          </w:rPrChange>
        </w:rPr>
        <w:t>G</w:t>
      </w:r>
      <w:r w:rsidRPr="00D526B9">
        <w:rPr>
          <w:rFonts w:asciiTheme="minorHAnsi" w:hAnsiTheme="minorHAnsi"/>
          <w:sz w:val="20"/>
          <w:szCs w:val="20"/>
          <w:rPrChange w:id="510" w:author="Smith, Alexis@Energy" w:date="2018-11-27T10:17:00Z">
            <w:rPr>
              <w:rFonts w:asciiTheme="minorHAnsi" w:hAnsiTheme="minorHAnsi"/>
            </w:rPr>
          </w:rPrChange>
        </w:rPr>
        <w:t xml:space="preserve">lazing, </w:t>
      </w:r>
      <w:r w:rsidR="00AB4531" w:rsidRPr="00D526B9">
        <w:rPr>
          <w:rFonts w:asciiTheme="minorHAnsi" w:hAnsiTheme="minorHAnsi"/>
          <w:sz w:val="20"/>
          <w:szCs w:val="20"/>
          <w:rPrChange w:id="511" w:author="Smith, Alexis@Energy" w:date="2018-11-27T10:17:00Z">
            <w:rPr>
              <w:rFonts w:asciiTheme="minorHAnsi" w:hAnsiTheme="minorHAnsi"/>
            </w:rPr>
          </w:rPrChange>
        </w:rPr>
        <w:t>H</w:t>
      </w:r>
      <w:r w:rsidRPr="00D526B9">
        <w:rPr>
          <w:rFonts w:asciiTheme="minorHAnsi" w:hAnsiTheme="minorHAnsi"/>
          <w:sz w:val="20"/>
          <w:szCs w:val="20"/>
          <w:rPrChange w:id="512" w:author="Smith, Alexis@Energy" w:date="2018-11-27T10:17:00Z">
            <w:rPr>
              <w:rFonts w:asciiTheme="minorHAnsi" w:hAnsiTheme="minorHAnsi"/>
            </w:rPr>
          </w:rPrChange>
        </w:rPr>
        <w:t xml:space="preserve">eating </w:t>
      </w:r>
      <w:r w:rsidR="00AB4531" w:rsidRPr="00D526B9">
        <w:rPr>
          <w:rFonts w:asciiTheme="minorHAnsi" w:hAnsiTheme="minorHAnsi"/>
          <w:sz w:val="20"/>
          <w:szCs w:val="20"/>
          <w:rPrChange w:id="513" w:author="Smith, Alexis@Energy" w:date="2018-11-27T10:17:00Z">
            <w:rPr>
              <w:rFonts w:asciiTheme="minorHAnsi" w:hAnsiTheme="minorHAnsi"/>
            </w:rPr>
          </w:rPrChange>
        </w:rPr>
        <w:t>S</w:t>
      </w:r>
      <w:r w:rsidRPr="00D526B9">
        <w:rPr>
          <w:rFonts w:asciiTheme="minorHAnsi" w:hAnsiTheme="minorHAnsi"/>
          <w:sz w:val="20"/>
          <w:szCs w:val="20"/>
          <w:rPrChange w:id="514" w:author="Smith, Alexis@Energy" w:date="2018-11-27T10:17:00Z">
            <w:rPr>
              <w:rFonts w:asciiTheme="minorHAnsi" w:hAnsiTheme="minorHAnsi"/>
            </w:rPr>
          </w:rPrChange>
        </w:rPr>
        <w:t xml:space="preserve">ystem, </w:t>
      </w:r>
      <w:r w:rsidR="00AB4531" w:rsidRPr="00D526B9">
        <w:rPr>
          <w:rFonts w:asciiTheme="minorHAnsi" w:hAnsiTheme="minorHAnsi"/>
          <w:sz w:val="20"/>
          <w:szCs w:val="20"/>
          <w:rPrChange w:id="515" w:author="Smith, Alexis@Energy" w:date="2018-11-27T10:17:00Z">
            <w:rPr>
              <w:rFonts w:asciiTheme="minorHAnsi" w:hAnsiTheme="minorHAnsi"/>
            </w:rPr>
          </w:rPrChange>
        </w:rPr>
        <w:t>C</w:t>
      </w:r>
      <w:r w:rsidRPr="00D526B9">
        <w:rPr>
          <w:rFonts w:asciiTheme="minorHAnsi" w:hAnsiTheme="minorHAnsi"/>
          <w:sz w:val="20"/>
          <w:szCs w:val="20"/>
          <w:rPrChange w:id="516" w:author="Smith, Alexis@Energy" w:date="2018-11-27T10:17:00Z">
            <w:rPr>
              <w:rFonts w:asciiTheme="minorHAnsi" w:hAnsiTheme="minorHAnsi"/>
            </w:rPr>
          </w:rPrChange>
        </w:rPr>
        <w:t xml:space="preserve">ooling </w:t>
      </w:r>
      <w:r w:rsidR="00AB4531" w:rsidRPr="00D526B9">
        <w:rPr>
          <w:rFonts w:asciiTheme="minorHAnsi" w:hAnsiTheme="minorHAnsi"/>
          <w:sz w:val="20"/>
          <w:szCs w:val="20"/>
          <w:rPrChange w:id="517" w:author="Smith, Alexis@Energy" w:date="2018-11-27T10:17:00Z">
            <w:rPr>
              <w:rFonts w:asciiTheme="minorHAnsi" w:hAnsiTheme="minorHAnsi"/>
            </w:rPr>
          </w:rPrChange>
        </w:rPr>
        <w:t>S</w:t>
      </w:r>
      <w:r w:rsidRPr="00D526B9">
        <w:rPr>
          <w:rFonts w:asciiTheme="minorHAnsi" w:hAnsiTheme="minorHAnsi"/>
          <w:sz w:val="20"/>
          <w:szCs w:val="20"/>
          <w:rPrChange w:id="518" w:author="Smith, Alexis@Energy" w:date="2018-11-27T10:17:00Z">
            <w:rPr>
              <w:rFonts w:asciiTheme="minorHAnsi" w:hAnsiTheme="minorHAnsi"/>
            </w:rPr>
          </w:rPrChange>
        </w:rPr>
        <w:t xml:space="preserve">ystem, </w:t>
      </w:r>
      <w:r w:rsidR="00AB4531" w:rsidRPr="00D526B9">
        <w:rPr>
          <w:rFonts w:asciiTheme="minorHAnsi" w:hAnsiTheme="minorHAnsi"/>
          <w:sz w:val="20"/>
          <w:szCs w:val="20"/>
          <w:rPrChange w:id="519" w:author="Smith, Alexis@Energy" w:date="2018-11-27T10:17:00Z">
            <w:rPr>
              <w:rFonts w:asciiTheme="minorHAnsi" w:hAnsiTheme="minorHAnsi"/>
            </w:rPr>
          </w:rPrChange>
        </w:rPr>
        <w:t>D</w:t>
      </w:r>
      <w:r w:rsidRPr="00D526B9">
        <w:rPr>
          <w:rFonts w:asciiTheme="minorHAnsi" w:hAnsiTheme="minorHAnsi"/>
          <w:sz w:val="20"/>
          <w:szCs w:val="20"/>
          <w:rPrChange w:id="520" w:author="Smith, Alexis@Energy" w:date="2018-11-27T10:17:00Z">
            <w:rPr>
              <w:rFonts w:asciiTheme="minorHAnsi" w:hAnsiTheme="minorHAnsi"/>
            </w:rPr>
          </w:rPrChange>
        </w:rPr>
        <w:t xml:space="preserve">uct </w:t>
      </w:r>
      <w:r w:rsidR="00AB4531" w:rsidRPr="00D526B9">
        <w:rPr>
          <w:rFonts w:asciiTheme="minorHAnsi" w:hAnsiTheme="minorHAnsi"/>
          <w:sz w:val="20"/>
          <w:szCs w:val="20"/>
          <w:rPrChange w:id="521" w:author="Smith, Alexis@Energy" w:date="2018-11-27T10:17:00Z">
            <w:rPr>
              <w:rFonts w:asciiTheme="minorHAnsi" w:hAnsiTheme="minorHAnsi"/>
            </w:rPr>
          </w:rPrChange>
        </w:rPr>
        <w:t>S</w:t>
      </w:r>
      <w:r w:rsidRPr="00D526B9">
        <w:rPr>
          <w:rFonts w:asciiTheme="minorHAnsi" w:hAnsiTheme="minorHAnsi"/>
          <w:sz w:val="20"/>
          <w:szCs w:val="20"/>
          <w:rPrChange w:id="522" w:author="Smith, Alexis@Energy" w:date="2018-11-27T10:17:00Z">
            <w:rPr>
              <w:rFonts w:asciiTheme="minorHAnsi" w:hAnsiTheme="minorHAnsi"/>
            </w:rPr>
          </w:rPrChange>
        </w:rPr>
        <w:t xml:space="preserve">ystem, and/or </w:t>
      </w:r>
      <w:r w:rsidR="00AB4531" w:rsidRPr="00D526B9">
        <w:rPr>
          <w:rFonts w:asciiTheme="minorHAnsi" w:hAnsiTheme="minorHAnsi"/>
          <w:sz w:val="20"/>
          <w:szCs w:val="20"/>
          <w:rPrChange w:id="523" w:author="Smith, Alexis@Energy" w:date="2018-11-27T10:17:00Z">
            <w:rPr>
              <w:rFonts w:asciiTheme="minorHAnsi" w:hAnsiTheme="minorHAnsi"/>
            </w:rPr>
          </w:rPrChange>
        </w:rPr>
        <w:t>W</w:t>
      </w:r>
      <w:r w:rsidRPr="00D526B9">
        <w:rPr>
          <w:rFonts w:asciiTheme="minorHAnsi" w:hAnsiTheme="minorHAnsi"/>
          <w:sz w:val="20"/>
          <w:szCs w:val="20"/>
          <w:rPrChange w:id="524" w:author="Smith, Alexis@Energy" w:date="2018-11-27T10:17:00Z">
            <w:rPr>
              <w:rFonts w:asciiTheme="minorHAnsi" w:hAnsiTheme="minorHAnsi"/>
            </w:rPr>
          </w:rPrChange>
        </w:rPr>
        <w:t xml:space="preserve">ater </w:t>
      </w:r>
      <w:r w:rsidR="00AB4531" w:rsidRPr="00D526B9">
        <w:rPr>
          <w:rFonts w:asciiTheme="minorHAnsi" w:hAnsiTheme="minorHAnsi"/>
          <w:sz w:val="20"/>
          <w:szCs w:val="20"/>
          <w:rPrChange w:id="525" w:author="Smith, Alexis@Energy" w:date="2018-11-27T10:17:00Z">
            <w:rPr>
              <w:rFonts w:asciiTheme="minorHAnsi" w:hAnsiTheme="minorHAnsi"/>
            </w:rPr>
          </w:rPrChange>
        </w:rPr>
        <w:t>H</w:t>
      </w:r>
      <w:r w:rsidRPr="00D526B9">
        <w:rPr>
          <w:rFonts w:asciiTheme="minorHAnsi" w:hAnsiTheme="minorHAnsi"/>
          <w:sz w:val="20"/>
          <w:szCs w:val="20"/>
          <w:rPrChange w:id="526" w:author="Smith, Alexis@Energy" w:date="2018-11-27T10:17:00Z">
            <w:rPr>
              <w:rFonts w:asciiTheme="minorHAnsi" w:hAnsiTheme="minorHAnsi"/>
            </w:rPr>
          </w:rPrChange>
        </w:rPr>
        <w:t>eating</w:t>
      </w:r>
      <w:r w:rsidR="00AB4531" w:rsidRPr="00D526B9">
        <w:rPr>
          <w:rFonts w:asciiTheme="minorHAnsi" w:hAnsiTheme="minorHAnsi"/>
          <w:sz w:val="20"/>
          <w:szCs w:val="20"/>
          <w:rPrChange w:id="527" w:author="Smith, Alexis@Energy" w:date="2018-11-27T10:17:00Z">
            <w:rPr>
              <w:rFonts w:asciiTheme="minorHAnsi" w:hAnsiTheme="minorHAnsi"/>
            </w:rPr>
          </w:rPrChange>
        </w:rPr>
        <w:t xml:space="preserve"> System</w:t>
      </w:r>
      <w:r w:rsidRPr="00D526B9">
        <w:rPr>
          <w:rFonts w:asciiTheme="minorHAnsi" w:hAnsiTheme="minorHAnsi"/>
          <w:sz w:val="20"/>
          <w:szCs w:val="20"/>
          <w:rPrChange w:id="528" w:author="Smith, Alexis@Energy" w:date="2018-11-27T10:17:00Z">
            <w:rPr>
              <w:rFonts w:asciiTheme="minorHAnsi" w:hAnsiTheme="minorHAnsi"/>
            </w:rPr>
          </w:rPrChange>
        </w:rPr>
        <w:t xml:space="preserve"> alteration.</w:t>
      </w:r>
      <w:r w:rsidRPr="00D526B9">
        <w:rPr>
          <w:rFonts w:ascii="Calibri" w:hAnsi="Calibri"/>
          <w:sz w:val="20"/>
          <w:szCs w:val="20"/>
          <w:rPrChange w:id="529" w:author="Smith, Alexis@Energy" w:date="2018-11-27T10:17:00Z">
            <w:rPr>
              <w:rFonts w:ascii="Calibri" w:hAnsi="Calibri"/>
            </w:rPr>
          </w:rPrChange>
        </w:rPr>
        <w:t xml:space="preserve"> </w:t>
      </w:r>
    </w:p>
    <w:p w14:paraId="206512DF" w14:textId="77777777" w:rsidR="00D158B3" w:rsidRPr="00D526B9" w:rsidRDefault="00D158B3" w:rsidP="009867E0">
      <w:pPr>
        <w:keepNext/>
        <w:rPr>
          <w:rFonts w:ascii="Calibri" w:hAnsi="Calibri" w:cs="Arial"/>
          <w:b/>
          <w:sz w:val="20"/>
          <w:szCs w:val="20"/>
          <w:rPrChange w:id="530" w:author="Smith, Alexis@Energy" w:date="2018-11-27T10:17:00Z">
            <w:rPr>
              <w:rFonts w:ascii="Calibri" w:hAnsi="Calibri" w:cs="Arial"/>
              <w:b/>
            </w:rPr>
          </w:rPrChange>
        </w:rPr>
      </w:pPr>
    </w:p>
    <w:p w14:paraId="206512E0" w14:textId="07253C66" w:rsidR="009867E0" w:rsidRPr="00D526B9" w:rsidRDefault="009867E0" w:rsidP="009867E0">
      <w:pPr>
        <w:keepNext/>
        <w:rPr>
          <w:rFonts w:ascii="Calibri" w:hAnsi="Calibri" w:cs="Arial"/>
          <w:b/>
          <w:sz w:val="20"/>
          <w:szCs w:val="20"/>
          <w:rPrChange w:id="531" w:author="Smith, Alexis@Energy" w:date="2018-11-27T10:17:00Z">
            <w:rPr>
              <w:rFonts w:ascii="Calibri" w:hAnsi="Calibri" w:cs="Arial"/>
              <w:b/>
            </w:rPr>
          </w:rPrChange>
        </w:rPr>
      </w:pPr>
      <w:r w:rsidRPr="00D526B9">
        <w:rPr>
          <w:rFonts w:ascii="Calibri" w:hAnsi="Calibri" w:cs="Arial"/>
          <w:b/>
          <w:sz w:val="20"/>
          <w:szCs w:val="20"/>
          <w:rPrChange w:id="532" w:author="Smith, Alexis@Energy" w:date="2018-11-27T10:17:00Z">
            <w:rPr>
              <w:rFonts w:ascii="Calibri" w:hAnsi="Calibri" w:cs="Arial"/>
              <w:b/>
            </w:rPr>
          </w:rPrChange>
        </w:rPr>
        <w:t xml:space="preserve">B. </w:t>
      </w:r>
      <w:r w:rsidR="00FA3EA4" w:rsidRPr="00D526B9">
        <w:rPr>
          <w:rFonts w:ascii="Calibri" w:hAnsi="Calibri" w:cs="Arial"/>
          <w:b/>
          <w:sz w:val="20"/>
          <w:szCs w:val="20"/>
          <w:rPrChange w:id="533" w:author="Smith, Alexis@Energy" w:date="2018-11-27T10:17:00Z">
            <w:rPr>
              <w:rFonts w:ascii="Calibri" w:hAnsi="Calibri" w:cs="Arial"/>
              <w:b/>
            </w:rPr>
          </w:rPrChange>
        </w:rPr>
        <w:t>Roof/Ceiling Insulation</w:t>
      </w:r>
    </w:p>
    <w:p w14:paraId="206512E2" w14:textId="77777777" w:rsidR="00FD722C" w:rsidRPr="00D526B9" w:rsidRDefault="00FA044A" w:rsidP="00FD722C">
      <w:pPr>
        <w:pStyle w:val="ListParagraph"/>
        <w:keepNext/>
        <w:numPr>
          <w:ilvl w:val="0"/>
          <w:numId w:val="73"/>
        </w:numPr>
        <w:rPr>
          <w:rFonts w:asciiTheme="minorHAnsi" w:hAnsiTheme="minorHAnsi" w:cs="Arial"/>
          <w:sz w:val="20"/>
          <w:szCs w:val="20"/>
          <w:rPrChange w:id="534" w:author="Smith, Alexis@Energy" w:date="2018-11-27T10:17:00Z">
            <w:rPr>
              <w:rFonts w:asciiTheme="minorHAnsi" w:hAnsiTheme="minorHAnsi" w:cs="Arial"/>
              <w:szCs w:val="18"/>
            </w:rPr>
          </w:rPrChange>
        </w:rPr>
      </w:pPr>
      <w:r w:rsidRPr="00D526B9">
        <w:rPr>
          <w:rFonts w:asciiTheme="minorHAnsi" w:hAnsiTheme="minorHAnsi" w:cs="Arial"/>
          <w:sz w:val="20"/>
          <w:szCs w:val="20"/>
          <w:rPrChange w:id="535" w:author="Smith, Alexis@Energy" w:date="2018-11-27T10:17:00Z">
            <w:rPr>
              <w:rFonts w:asciiTheme="minorHAnsi" w:hAnsiTheme="minorHAnsi" w:cs="Arial"/>
              <w:szCs w:val="18"/>
            </w:rPr>
          </w:rPrChange>
        </w:rPr>
        <w:t>I.D.: A label from the plans (e.g., A1.4 or Roof) documenting the location of the installed insulation.</w:t>
      </w:r>
    </w:p>
    <w:p w14:paraId="206512E3" w14:textId="77777777" w:rsidR="00FD722C" w:rsidRPr="00D526B9" w:rsidRDefault="00FA044A" w:rsidP="00FD722C">
      <w:pPr>
        <w:pStyle w:val="ListParagraph"/>
        <w:keepNext/>
        <w:numPr>
          <w:ilvl w:val="0"/>
          <w:numId w:val="73"/>
        </w:numPr>
        <w:rPr>
          <w:rFonts w:asciiTheme="minorHAnsi" w:hAnsiTheme="minorHAnsi" w:cs="Arial"/>
          <w:sz w:val="20"/>
          <w:szCs w:val="20"/>
          <w:rPrChange w:id="536" w:author="Smith, Alexis@Energy" w:date="2018-11-27T10:17:00Z">
            <w:rPr>
              <w:rFonts w:asciiTheme="minorHAnsi" w:hAnsiTheme="minorHAnsi" w:cs="Arial"/>
              <w:szCs w:val="18"/>
            </w:rPr>
          </w:rPrChange>
        </w:rPr>
      </w:pPr>
      <w:r w:rsidRPr="00D526B9">
        <w:rPr>
          <w:rFonts w:asciiTheme="minorHAnsi" w:hAnsiTheme="minorHAnsi" w:cs="Arial"/>
          <w:sz w:val="20"/>
          <w:szCs w:val="20"/>
          <w:rPrChange w:id="537" w:author="Smith, Alexis@Energy" w:date="2018-11-27T10:17:00Z">
            <w:rPr>
              <w:rFonts w:asciiTheme="minorHAnsi" w:hAnsiTheme="minorHAnsi" w:cs="Arial"/>
              <w:szCs w:val="18"/>
            </w:rPr>
          </w:rPrChange>
        </w:rPr>
        <w:t xml:space="preserve">Manufacturer </w:t>
      </w:r>
      <w:r w:rsidR="00AB4531" w:rsidRPr="00D526B9">
        <w:rPr>
          <w:rFonts w:asciiTheme="minorHAnsi" w:hAnsiTheme="minorHAnsi" w:cs="Arial"/>
          <w:sz w:val="20"/>
          <w:szCs w:val="20"/>
          <w:rPrChange w:id="538" w:author="Smith, Alexis@Energy" w:date="2018-11-27T10:17:00Z">
            <w:rPr>
              <w:rFonts w:asciiTheme="minorHAnsi" w:hAnsiTheme="minorHAnsi" w:cs="Arial"/>
              <w:szCs w:val="18"/>
            </w:rPr>
          </w:rPrChange>
        </w:rPr>
        <w:t>&amp;</w:t>
      </w:r>
      <w:r w:rsidRPr="00D526B9">
        <w:rPr>
          <w:rFonts w:asciiTheme="minorHAnsi" w:hAnsiTheme="minorHAnsi" w:cs="Arial"/>
          <w:sz w:val="20"/>
          <w:szCs w:val="20"/>
          <w:rPrChange w:id="539" w:author="Smith, Alexis@Energy" w:date="2018-11-27T10:17:00Z">
            <w:rPr>
              <w:rFonts w:asciiTheme="minorHAnsi" w:hAnsiTheme="minorHAnsi" w:cs="Arial"/>
              <w:szCs w:val="18"/>
            </w:rPr>
          </w:rPrChange>
        </w:rPr>
        <w:t xml:space="preserve"> Brand: Indicate the manufacturer and brand of the product being installed.</w:t>
      </w:r>
    </w:p>
    <w:p w14:paraId="206512E4" w14:textId="77777777" w:rsidR="00FD722C" w:rsidRPr="00D526B9" w:rsidRDefault="00FA044A" w:rsidP="00FD722C">
      <w:pPr>
        <w:pStyle w:val="ListParagraph"/>
        <w:numPr>
          <w:ilvl w:val="0"/>
          <w:numId w:val="73"/>
        </w:numPr>
        <w:contextualSpacing/>
        <w:rPr>
          <w:rFonts w:asciiTheme="minorHAnsi" w:hAnsiTheme="minorHAnsi" w:cs="Arial"/>
          <w:sz w:val="20"/>
          <w:szCs w:val="20"/>
          <w:rPrChange w:id="540" w:author="Smith, Alexis@Energy" w:date="2018-11-27T10:17:00Z">
            <w:rPr>
              <w:rFonts w:asciiTheme="minorHAnsi" w:hAnsiTheme="minorHAnsi" w:cs="Arial"/>
              <w:szCs w:val="18"/>
            </w:rPr>
          </w:rPrChange>
        </w:rPr>
      </w:pPr>
      <w:r w:rsidRPr="00D526B9">
        <w:rPr>
          <w:rFonts w:asciiTheme="minorHAnsi" w:hAnsiTheme="minorHAnsi" w:cs="Arial"/>
          <w:sz w:val="20"/>
          <w:szCs w:val="20"/>
          <w:rPrChange w:id="541" w:author="Smith, Alexis@Energy" w:date="2018-11-27T10:17:00Z">
            <w:rPr>
              <w:rFonts w:asciiTheme="minorHAnsi" w:hAnsiTheme="minorHAnsi" w:cs="Arial"/>
              <w:szCs w:val="18"/>
            </w:rPr>
          </w:rPrChange>
        </w:rPr>
        <w:t>Framing Material: Wood or Metal.</w:t>
      </w:r>
    </w:p>
    <w:p w14:paraId="206512E5" w14:textId="36DFE6E2" w:rsidR="00FD722C" w:rsidRPr="00D526B9" w:rsidRDefault="00FA044A" w:rsidP="00FD722C">
      <w:pPr>
        <w:pStyle w:val="ListParagraph"/>
        <w:keepNext/>
        <w:numPr>
          <w:ilvl w:val="0"/>
          <w:numId w:val="73"/>
        </w:numPr>
        <w:rPr>
          <w:rFonts w:asciiTheme="minorHAnsi" w:hAnsiTheme="minorHAnsi" w:cs="Arial"/>
          <w:sz w:val="20"/>
          <w:szCs w:val="20"/>
          <w:rPrChange w:id="542" w:author="Smith, Alexis@Energy" w:date="2018-11-27T10:17:00Z">
            <w:rPr>
              <w:rFonts w:asciiTheme="minorHAnsi" w:hAnsiTheme="minorHAnsi" w:cs="Arial"/>
              <w:szCs w:val="18"/>
            </w:rPr>
          </w:rPrChange>
        </w:rPr>
      </w:pPr>
      <w:r w:rsidRPr="00D526B9">
        <w:rPr>
          <w:rFonts w:asciiTheme="minorHAnsi" w:hAnsiTheme="minorHAnsi" w:cs="Arial"/>
          <w:sz w:val="20"/>
          <w:szCs w:val="20"/>
          <w:rPrChange w:id="543" w:author="Smith, Alexis@Energy" w:date="2018-11-27T10:17:00Z">
            <w:rPr>
              <w:rFonts w:asciiTheme="minorHAnsi" w:hAnsiTheme="minorHAnsi" w:cs="Arial"/>
              <w:szCs w:val="18"/>
            </w:rPr>
          </w:rPrChange>
        </w:rPr>
        <w:t>Framing Size</w:t>
      </w:r>
      <w:r w:rsidR="00AB4531" w:rsidRPr="00D526B9">
        <w:rPr>
          <w:rFonts w:asciiTheme="minorHAnsi" w:hAnsiTheme="minorHAnsi" w:cs="Arial"/>
          <w:sz w:val="20"/>
          <w:szCs w:val="20"/>
          <w:rPrChange w:id="544" w:author="Smith, Alexis@Energy" w:date="2018-11-27T10:17:00Z">
            <w:rPr>
              <w:rFonts w:asciiTheme="minorHAnsi" w:hAnsiTheme="minorHAnsi" w:cs="Arial"/>
              <w:szCs w:val="18"/>
            </w:rPr>
          </w:rPrChange>
        </w:rPr>
        <w:t xml:space="preserve"> &amp; Spacing</w:t>
      </w:r>
      <w:r w:rsidRPr="00D526B9">
        <w:rPr>
          <w:rFonts w:asciiTheme="minorHAnsi" w:hAnsiTheme="minorHAnsi" w:cs="Arial"/>
          <w:sz w:val="20"/>
          <w:szCs w:val="20"/>
          <w:rPrChange w:id="545" w:author="Smith, Alexis@Energy" w:date="2018-11-27T10:17:00Z">
            <w:rPr>
              <w:rFonts w:asciiTheme="minorHAnsi" w:hAnsiTheme="minorHAnsi" w:cs="Arial"/>
              <w:szCs w:val="18"/>
            </w:rPr>
          </w:rPrChange>
        </w:rPr>
        <w:t>: Indicate the framing size</w:t>
      </w:r>
      <w:r w:rsidR="00AB4531" w:rsidRPr="00D526B9">
        <w:rPr>
          <w:rFonts w:asciiTheme="minorHAnsi" w:hAnsiTheme="minorHAnsi" w:cs="Arial"/>
          <w:sz w:val="20"/>
          <w:szCs w:val="20"/>
          <w:rPrChange w:id="546" w:author="Smith, Alexis@Energy" w:date="2018-11-27T10:17:00Z">
            <w:rPr>
              <w:rFonts w:asciiTheme="minorHAnsi" w:hAnsiTheme="minorHAnsi" w:cs="Arial"/>
              <w:szCs w:val="18"/>
            </w:rPr>
          </w:rPrChange>
        </w:rPr>
        <w:t xml:space="preserve"> and spacing (e.g., 2x4 @ 16 in O.C.)</w:t>
      </w:r>
      <w:r w:rsidR="00230858" w:rsidRPr="00D526B9">
        <w:rPr>
          <w:rFonts w:asciiTheme="minorHAnsi" w:hAnsiTheme="minorHAnsi" w:cs="Arial"/>
          <w:sz w:val="20"/>
          <w:szCs w:val="20"/>
          <w:rPrChange w:id="547" w:author="Smith, Alexis@Energy" w:date="2018-11-27T10:17:00Z">
            <w:rPr>
              <w:rFonts w:asciiTheme="minorHAnsi" w:hAnsiTheme="minorHAnsi" w:cs="Arial"/>
              <w:szCs w:val="18"/>
            </w:rPr>
          </w:rPrChange>
        </w:rPr>
        <w:t xml:space="preserve">; enter </w:t>
      </w:r>
      <w:r w:rsidR="007D7538" w:rsidRPr="00D526B9">
        <w:rPr>
          <w:rFonts w:asciiTheme="minorHAnsi" w:hAnsiTheme="minorHAnsi" w:cs="Arial"/>
          <w:sz w:val="20"/>
          <w:szCs w:val="20"/>
          <w:rPrChange w:id="548" w:author="Smith, Alexis@Energy" w:date="2018-11-27T10:17:00Z">
            <w:rPr>
              <w:rFonts w:asciiTheme="minorHAnsi" w:hAnsiTheme="minorHAnsi" w:cs="Arial"/>
              <w:szCs w:val="18"/>
            </w:rPr>
          </w:rPrChange>
        </w:rPr>
        <w:t>N</w:t>
      </w:r>
      <w:r w:rsidR="00230858" w:rsidRPr="00D526B9">
        <w:rPr>
          <w:rFonts w:asciiTheme="minorHAnsi" w:hAnsiTheme="minorHAnsi" w:cs="Arial"/>
          <w:sz w:val="20"/>
          <w:szCs w:val="20"/>
          <w:rPrChange w:id="549" w:author="Smith, Alexis@Energy" w:date="2018-11-27T10:17:00Z">
            <w:rPr>
              <w:rFonts w:asciiTheme="minorHAnsi" w:hAnsiTheme="minorHAnsi" w:cs="Arial"/>
              <w:szCs w:val="18"/>
            </w:rPr>
          </w:rPrChange>
        </w:rPr>
        <w:t>/</w:t>
      </w:r>
      <w:r w:rsidR="007D7538" w:rsidRPr="00D526B9">
        <w:rPr>
          <w:rFonts w:asciiTheme="minorHAnsi" w:hAnsiTheme="minorHAnsi" w:cs="Arial"/>
          <w:sz w:val="20"/>
          <w:szCs w:val="20"/>
          <w:rPrChange w:id="550" w:author="Smith, Alexis@Energy" w:date="2018-11-27T10:17:00Z">
            <w:rPr>
              <w:rFonts w:asciiTheme="minorHAnsi" w:hAnsiTheme="minorHAnsi" w:cs="Arial"/>
              <w:szCs w:val="18"/>
            </w:rPr>
          </w:rPrChange>
        </w:rPr>
        <w:t>A</w:t>
      </w:r>
      <w:r w:rsidR="00230858" w:rsidRPr="00D526B9">
        <w:rPr>
          <w:rFonts w:asciiTheme="minorHAnsi" w:hAnsiTheme="minorHAnsi" w:cs="Arial"/>
          <w:sz w:val="20"/>
          <w:szCs w:val="20"/>
          <w:rPrChange w:id="551" w:author="Smith, Alexis@Energy" w:date="2018-11-27T10:17:00Z">
            <w:rPr>
              <w:rFonts w:asciiTheme="minorHAnsi" w:hAnsiTheme="minorHAnsi" w:cs="Arial"/>
              <w:szCs w:val="18"/>
            </w:rPr>
          </w:rPrChange>
        </w:rPr>
        <w:t xml:space="preserve"> if not applicable</w:t>
      </w:r>
      <w:r w:rsidR="00AB4531" w:rsidRPr="00D526B9">
        <w:rPr>
          <w:rFonts w:asciiTheme="minorHAnsi" w:hAnsiTheme="minorHAnsi" w:cs="Arial"/>
          <w:sz w:val="20"/>
          <w:szCs w:val="20"/>
          <w:rPrChange w:id="552" w:author="Smith, Alexis@Energy" w:date="2018-11-27T10:17:00Z">
            <w:rPr>
              <w:rFonts w:asciiTheme="minorHAnsi" w:hAnsiTheme="minorHAnsi" w:cs="Arial"/>
              <w:szCs w:val="18"/>
            </w:rPr>
          </w:rPrChange>
        </w:rPr>
        <w:t>.</w:t>
      </w:r>
    </w:p>
    <w:p w14:paraId="206512E6" w14:textId="77777777" w:rsidR="00FD722C" w:rsidRPr="00D526B9" w:rsidRDefault="00FA044A" w:rsidP="00FD722C">
      <w:pPr>
        <w:pStyle w:val="ListParagraph"/>
        <w:keepNext/>
        <w:numPr>
          <w:ilvl w:val="0"/>
          <w:numId w:val="73"/>
        </w:numPr>
        <w:rPr>
          <w:rFonts w:asciiTheme="minorHAnsi" w:hAnsiTheme="minorHAnsi" w:cs="Arial"/>
          <w:sz w:val="20"/>
          <w:szCs w:val="20"/>
          <w:rPrChange w:id="553" w:author="Smith, Alexis@Energy" w:date="2018-11-27T10:17:00Z">
            <w:rPr>
              <w:rFonts w:asciiTheme="minorHAnsi" w:hAnsiTheme="minorHAnsi" w:cs="Arial"/>
              <w:szCs w:val="18"/>
            </w:rPr>
          </w:rPrChange>
        </w:rPr>
      </w:pPr>
      <w:r w:rsidRPr="00D526B9">
        <w:rPr>
          <w:rFonts w:asciiTheme="minorHAnsi" w:hAnsiTheme="minorHAnsi" w:cs="Arial"/>
          <w:sz w:val="20"/>
          <w:szCs w:val="20"/>
          <w:rPrChange w:id="554" w:author="Smith, Alexis@Energy" w:date="2018-11-27T10:17:00Z">
            <w:rPr>
              <w:rFonts w:asciiTheme="minorHAnsi" w:hAnsiTheme="minorHAnsi" w:cs="Arial"/>
              <w:szCs w:val="18"/>
            </w:rPr>
          </w:rPrChange>
        </w:rPr>
        <w:t>Insulation Type: List the type of insulation used, such as</w:t>
      </w:r>
      <w:r w:rsidR="00AB4531" w:rsidRPr="00D526B9">
        <w:rPr>
          <w:rFonts w:asciiTheme="minorHAnsi" w:hAnsiTheme="minorHAnsi" w:cs="Arial"/>
          <w:sz w:val="20"/>
          <w:szCs w:val="20"/>
          <w:rPrChange w:id="555" w:author="Smith, Alexis@Energy" w:date="2018-11-27T10:17:00Z">
            <w:rPr>
              <w:rFonts w:asciiTheme="minorHAnsi" w:hAnsiTheme="minorHAnsi" w:cs="Arial"/>
              <w:szCs w:val="18"/>
            </w:rPr>
          </w:rPrChange>
        </w:rPr>
        <w:t>:</w:t>
      </w:r>
      <w:r w:rsidRPr="00D526B9">
        <w:rPr>
          <w:rFonts w:asciiTheme="minorHAnsi" w:hAnsiTheme="minorHAnsi" w:cs="Arial"/>
          <w:sz w:val="20"/>
          <w:szCs w:val="20"/>
          <w:rPrChange w:id="556" w:author="Smith, Alexis@Energy" w:date="2018-11-27T10:17:00Z">
            <w:rPr>
              <w:rFonts w:asciiTheme="minorHAnsi" w:hAnsiTheme="minorHAnsi" w:cs="Arial"/>
              <w:szCs w:val="18"/>
            </w:rPr>
          </w:rPrChange>
        </w:rPr>
        <w:t xml:space="preserve"> </w:t>
      </w:r>
      <w:r w:rsidR="00AB4531" w:rsidRPr="00D526B9">
        <w:rPr>
          <w:rFonts w:asciiTheme="minorHAnsi" w:hAnsiTheme="minorHAnsi" w:cs="Arial"/>
          <w:sz w:val="20"/>
          <w:szCs w:val="20"/>
          <w:rPrChange w:id="557" w:author="Smith, Alexis@Energy" w:date="2018-11-27T10:17:00Z">
            <w:rPr>
              <w:rFonts w:asciiTheme="minorHAnsi" w:hAnsiTheme="minorHAnsi" w:cs="Arial"/>
              <w:szCs w:val="18"/>
            </w:rPr>
          </w:rPrChange>
        </w:rPr>
        <w:t>B</w:t>
      </w:r>
      <w:r w:rsidRPr="00D526B9">
        <w:rPr>
          <w:rFonts w:asciiTheme="minorHAnsi" w:hAnsiTheme="minorHAnsi" w:cs="Arial"/>
          <w:sz w:val="20"/>
          <w:szCs w:val="20"/>
          <w:rPrChange w:id="558" w:author="Smith, Alexis@Energy" w:date="2018-11-27T10:17:00Z">
            <w:rPr>
              <w:rFonts w:asciiTheme="minorHAnsi" w:hAnsiTheme="minorHAnsi" w:cs="Arial"/>
              <w:szCs w:val="18"/>
            </w:rPr>
          </w:rPrChange>
        </w:rPr>
        <w:t xml:space="preserve">att, </w:t>
      </w:r>
      <w:r w:rsidR="00AB4531" w:rsidRPr="00D526B9">
        <w:rPr>
          <w:rFonts w:asciiTheme="minorHAnsi" w:hAnsiTheme="minorHAnsi" w:cs="Arial"/>
          <w:sz w:val="20"/>
          <w:szCs w:val="20"/>
          <w:rPrChange w:id="559" w:author="Smith, Alexis@Energy" w:date="2018-11-27T10:17:00Z">
            <w:rPr>
              <w:rFonts w:asciiTheme="minorHAnsi" w:hAnsiTheme="minorHAnsi" w:cs="Arial"/>
              <w:szCs w:val="18"/>
            </w:rPr>
          </w:rPrChange>
        </w:rPr>
        <w:t>L</w:t>
      </w:r>
      <w:r w:rsidRPr="00D526B9">
        <w:rPr>
          <w:rFonts w:asciiTheme="minorHAnsi" w:hAnsiTheme="minorHAnsi" w:cs="Arial"/>
          <w:sz w:val="20"/>
          <w:szCs w:val="20"/>
          <w:rPrChange w:id="560" w:author="Smith, Alexis@Energy" w:date="2018-11-27T10:17:00Z">
            <w:rPr>
              <w:rFonts w:asciiTheme="minorHAnsi" w:hAnsiTheme="minorHAnsi" w:cs="Arial"/>
              <w:szCs w:val="18"/>
            </w:rPr>
          </w:rPrChange>
        </w:rPr>
        <w:t xml:space="preserve">oose </w:t>
      </w:r>
      <w:r w:rsidR="00AB4531" w:rsidRPr="00D526B9">
        <w:rPr>
          <w:rFonts w:asciiTheme="minorHAnsi" w:hAnsiTheme="minorHAnsi" w:cs="Arial"/>
          <w:sz w:val="20"/>
          <w:szCs w:val="20"/>
          <w:rPrChange w:id="561" w:author="Smith, Alexis@Energy" w:date="2018-11-27T10:17:00Z">
            <w:rPr>
              <w:rFonts w:asciiTheme="minorHAnsi" w:hAnsiTheme="minorHAnsi" w:cs="Arial"/>
              <w:szCs w:val="18"/>
            </w:rPr>
          </w:rPrChange>
        </w:rPr>
        <w:t>F</w:t>
      </w:r>
      <w:r w:rsidRPr="00D526B9">
        <w:rPr>
          <w:rFonts w:asciiTheme="minorHAnsi" w:hAnsiTheme="minorHAnsi" w:cs="Arial"/>
          <w:sz w:val="20"/>
          <w:szCs w:val="20"/>
          <w:rPrChange w:id="562" w:author="Smith, Alexis@Energy" w:date="2018-11-27T10:17:00Z">
            <w:rPr>
              <w:rFonts w:asciiTheme="minorHAnsi" w:hAnsiTheme="minorHAnsi" w:cs="Arial"/>
              <w:szCs w:val="18"/>
            </w:rPr>
          </w:rPrChange>
        </w:rPr>
        <w:t>ill, or SPF.</w:t>
      </w:r>
    </w:p>
    <w:p w14:paraId="206512E7" w14:textId="77777777" w:rsidR="00AB4531" w:rsidRPr="00D526B9" w:rsidRDefault="00AB4531" w:rsidP="00FD722C">
      <w:pPr>
        <w:pStyle w:val="ListParagraph"/>
        <w:keepNext/>
        <w:numPr>
          <w:ilvl w:val="0"/>
          <w:numId w:val="73"/>
        </w:numPr>
        <w:rPr>
          <w:rFonts w:asciiTheme="minorHAnsi" w:hAnsiTheme="minorHAnsi" w:cs="Arial"/>
          <w:sz w:val="20"/>
          <w:szCs w:val="20"/>
          <w:rPrChange w:id="563" w:author="Smith, Alexis@Energy" w:date="2018-11-27T10:17:00Z">
            <w:rPr>
              <w:rFonts w:asciiTheme="minorHAnsi" w:hAnsiTheme="minorHAnsi" w:cs="Arial"/>
              <w:szCs w:val="18"/>
            </w:rPr>
          </w:rPrChange>
        </w:rPr>
      </w:pPr>
      <w:r w:rsidRPr="00D526B9">
        <w:rPr>
          <w:rFonts w:asciiTheme="minorHAnsi" w:hAnsiTheme="minorHAnsi" w:cs="Arial"/>
          <w:sz w:val="20"/>
          <w:szCs w:val="20"/>
          <w:rPrChange w:id="564" w:author="Smith, Alexis@Energy" w:date="2018-11-27T10:17:00Z">
            <w:rPr>
              <w:rFonts w:asciiTheme="minorHAnsi" w:hAnsiTheme="minorHAnsi" w:cs="Arial"/>
              <w:szCs w:val="18"/>
            </w:rPr>
          </w:rPrChange>
        </w:rPr>
        <w:t xml:space="preserve">ESR Number: </w:t>
      </w:r>
      <w:r w:rsidR="006537D4" w:rsidRPr="00D526B9">
        <w:rPr>
          <w:rFonts w:asciiTheme="minorHAnsi" w:hAnsiTheme="minorHAnsi" w:cs="Arial"/>
          <w:sz w:val="20"/>
          <w:szCs w:val="20"/>
          <w:rPrChange w:id="565" w:author="Smith, Alexis@Energy" w:date="2018-11-27T10:17:00Z">
            <w:rPr>
              <w:rFonts w:asciiTheme="minorHAnsi" w:hAnsiTheme="minorHAnsi" w:cs="Arial"/>
              <w:szCs w:val="18"/>
            </w:rPr>
          </w:rPrChange>
        </w:rPr>
        <w:t>If using a non-standard R-value for SPF insulation, complete an ICC Evaluation Service Report and record the ESR number.</w:t>
      </w:r>
    </w:p>
    <w:p w14:paraId="206512E8" w14:textId="77777777" w:rsidR="00FD722C" w:rsidRPr="00D526B9" w:rsidRDefault="00FA044A" w:rsidP="00FD722C">
      <w:pPr>
        <w:pStyle w:val="ListParagraph"/>
        <w:keepNext/>
        <w:numPr>
          <w:ilvl w:val="0"/>
          <w:numId w:val="73"/>
        </w:numPr>
        <w:rPr>
          <w:rFonts w:asciiTheme="minorHAnsi" w:hAnsiTheme="minorHAnsi" w:cs="Arial"/>
          <w:sz w:val="20"/>
          <w:szCs w:val="20"/>
          <w:rPrChange w:id="566" w:author="Smith, Alexis@Energy" w:date="2018-11-27T10:17:00Z">
            <w:rPr>
              <w:rFonts w:asciiTheme="minorHAnsi" w:hAnsiTheme="minorHAnsi" w:cs="Arial"/>
              <w:szCs w:val="18"/>
            </w:rPr>
          </w:rPrChange>
        </w:rPr>
      </w:pPr>
      <w:r w:rsidRPr="00D526B9">
        <w:rPr>
          <w:rFonts w:asciiTheme="minorHAnsi" w:hAnsiTheme="minorHAnsi" w:cs="Arial"/>
          <w:sz w:val="20"/>
          <w:szCs w:val="20"/>
          <w:rPrChange w:id="567" w:author="Smith, Alexis@Energy" w:date="2018-11-27T10:17:00Z">
            <w:rPr>
              <w:rFonts w:asciiTheme="minorHAnsi" w:hAnsiTheme="minorHAnsi" w:cs="Arial"/>
              <w:szCs w:val="18"/>
            </w:rPr>
          </w:rPrChange>
        </w:rPr>
        <w:t>Cavity Insulation R-value: Indicate the cavity insulation R-value.</w:t>
      </w:r>
    </w:p>
    <w:p w14:paraId="206512E9" w14:textId="77777777" w:rsidR="00FD722C" w:rsidRPr="00D526B9" w:rsidRDefault="00FA044A" w:rsidP="00FD722C">
      <w:pPr>
        <w:pStyle w:val="ListParagraph"/>
        <w:keepNext/>
        <w:numPr>
          <w:ilvl w:val="0"/>
          <w:numId w:val="73"/>
        </w:numPr>
        <w:rPr>
          <w:rFonts w:asciiTheme="minorHAnsi" w:hAnsiTheme="minorHAnsi" w:cs="Arial"/>
          <w:sz w:val="20"/>
          <w:szCs w:val="20"/>
          <w:rPrChange w:id="568" w:author="Smith, Alexis@Energy" w:date="2018-11-27T10:17:00Z">
            <w:rPr>
              <w:rFonts w:asciiTheme="minorHAnsi" w:hAnsiTheme="minorHAnsi" w:cs="Arial"/>
              <w:szCs w:val="18"/>
            </w:rPr>
          </w:rPrChange>
        </w:rPr>
      </w:pPr>
      <w:r w:rsidRPr="00D526B9">
        <w:rPr>
          <w:rFonts w:asciiTheme="minorHAnsi" w:hAnsiTheme="minorHAnsi" w:cs="Arial"/>
          <w:sz w:val="20"/>
          <w:szCs w:val="20"/>
          <w:rPrChange w:id="569" w:author="Smith, Alexis@Energy" w:date="2018-11-27T10:17:00Z">
            <w:rPr>
              <w:rFonts w:asciiTheme="minorHAnsi" w:hAnsiTheme="minorHAnsi" w:cs="Arial"/>
              <w:szCs w:val="18"/>
            </w:rPr>
          </w:rPrChange>
        </w:rPr>
        <w:t>Insulation Depth: Indicate, in inches, the amount of insulation installed.</w:t>
      </w:r>
    </w:p>
    <w:p w14:paraId="206512EA" w14:textId="39A524D8" w:rsidR="00FD722C" w:rsidRPr="00D526B9" w:rsidDel="002335C4" w:rsidRDefault="00FA044A" w:rsidP="00FD722C">
      <w:pPr>
        <w:pStyle w:val="ListParagraph"/>
        <w:keepNext/>
        <w:numPr>
          <w:ilvl w:val="0"/>
          <w:numId w:val="73"/>
        </w:numPr>
        <w:rPr>
          <w:del w:id="570" w:author="Shewmaker, Michael@Energy" w:date="2018-12-03T15:22:00Z"/>
          <w:rFonts w:asciiTheme="minorHAnsi" w:hAnsiTheme="minorHAnsi" w:cs="Arial"/>
          <w:sz w:val="20"/>
          <w:szCs w:val="20"/>
          <w:rPrChange w:id="571" w:author="Smith, Alexis@Energy" w:date="2018-11-27T10:17:00Z">
            <w:rPr>
              <w:del w:id="572" w:author="Shewmaker, Michael@Energy" w:date="2018-12-03T15:22:00Z"/>
              <w:rFonts w:asciiTheme="minorHAnsi" w:hAnsiTheme="minorHAnsi" w:cs="Arial"/>
              <w:szCs w:val="18"/>
            </w:rPr>
          </w:rPrChange>
        </w:rPr>
      </w:pPr>
      <w:del w:id="573" w:author="Shewmaker, Michael@Energy" w:date="2018-12-03T15:22:00Z">
        <w:r w:rsidRPr="00D526B9" w:rsidDel="002335C4">
          <w:rPr>
            <w:rFonts w:asciiTheme="minorHAnsi" w:hAnsiTheme="minorHAnsi" w:cs="Arial"/>
            <w:sz w:val="20"/>
            <w:szCs w:val="20"/>
            <w:rPrChange w:id="574" w:author="Smith, Alexis@Energy" w:date="2018-11-27T10:17:00Z">
              <w:rPr>
                <w:rFonts w:asciiTheme="minorHAnsi" w:hAnsiTheme="minorHAnsi" w:cs="Arial"/>
                <w:szCs w:val="18"/>
              </w:rPr>
            </w:rPrChange>
          </w:rPr>
          <w:delText xml:space="preserve">Above Deck </w:delText>
        </w:r>
        <w:r w:rsidR="00AB4531" w:rsidRPr="00D526B9" w:rsidDel="002335C4">
          <w:rPr>
            <w:rFonts w:asciiTheme="minorHAnsi" w:hAnsiTheme="minorHAnsi" w:cs="Arial"/>
            <w:sz w:val="20"/>
            <w:szCs w:val="20"/>
            <w:rPrChange w:id="575" w:author="Smith, Alexis@Energy" w:date="2018-11-27T10:17:00Z">
              <w:rPr>
                <w:rFonts w:asciiTheme="minorHAnsi" w:hAnsiTheme="minorHAnsi" w:cs="Arial"/>
                <w:szCs w:val="18"/>
              </w:rPr>
            </w:rPrChange>
          </w:rPr>
          <w:delText xml:space="preserve">Insulation </w:delText>
        </w:r>
        <w:r w:rsidRPr="00D526B9" w:rsidDel="002335C4">
          <w:rPr>
            <w:rFonts w:asciiTheme="minorHAnsi" w:hAnsiTheme="minorHAnsi" w:cs="Arial"/>
            <w:sz w:val="20"/>
            <w:szCs w:val="20"/>
            <w:rPrChange w:id="576" w:author="Smith, Alexis@Energy" w:date="2018-11-27T10:17:00Z">
              <w:rPr>
                <w:rFonts w:asciiTheme="minorHAnsi" w:hAnsiTheme="minorHAnsi" w:cs="Arial"/>
                <w:szCs w:val="18"/>
              </w:rPr>
            </w:rPrChange>
          </w:rPr>
          <w:delText>R-Value: Indicate the R-value of continuous insulation, having no framing penetration</w:delText>
        </w:r>
        <w:r w:rsidR="00AB4531" w:rsidRPr="00D526B9" w:rsidDel="002335C4">
          <w:rPr>
            <w:rFonts w:asciiTheme="minorHAnsi" w:hAnsiTheme="minorHAnsi" w:cs="Arial"/>
            <w:sz w:val="20"/>
            <w:szCs w:val="20"/>
            <w:rPrChange w:id="577" w:author="Smith, Alexis@Energy" w:date="2018-11-27T10:17:00Z">
              <w:rPr>
                <w:rFonts w:asciiTheme="minorHAnsi" w:hAnsiTheme="minorHAnsi" w:cs="Arial"/>
                <w:szCs w:val="18"/>
              </w:rPr>
            </w:rPrChange>
          </w:rPr>
          <w:delText>, installed above the roof deck.</w:delText>
        </w:r>
      </w:del>
    </w:p>
    <w:p w14:paraId="206512EB" w14:textId="77777777" w:rsidR="00FD722C" w:rsidRPr="00D526B9" w:rsidRDefault="00FA044A" w:rsidP="00FD722C">
      <w:pPr>
        <w:pStyle w:val="ListParagraph"/>
        <w:keepNext/>
        <w:numPr>
          <w:ilvl w:val="0"/>
          <w:numId w:val="73"/>
        </w:numPr>
        <w:rPr>
          <w:rFonts w:asciiTheme="minorHAnsi" w:hAnsiTheme="minorHAnsi" w:cs="Arial"/>
          <w:sz w:val="20"/>
          <w:szCs w:val="20"/>
          <w:rPrChange w:id="578" w:author="Smith, Alexis@Energy" w:date="2018-11-27T10:17:00Z">
            <w:rPr>
              <w:rFonts w:asciiTheme="minorHAnsi" w:hAnsiTheme="minorHAnsi" w:cs="Arial"/>
              <w:szCs w:val="18"/>
            </w:rPr>
          </w:rPrChange>
        </w:rPr>
      </w:pPr>
      <w:r w:rsidRPr="00D526B9">
        <w:rPr>
          <w:rFonts w:asciiTheme="minorHAnsi" w:hAnsiTheme="minorHAnsi" w:cs="Arial"/>
          <w:sz w:val="20"/>
          <w:szCs w:val="20"/>
          <w:rPrChange w:id="579" w:author="Smith, Alexis@Energy" w:date="2018-11-27T10:17:00Z">
            <w:rPr>
              <w:rFonts w:asciiTheme="minorHAnsi" w:hAnsiTheme="minorHAnsi" w:cs="Arial"/>
              <w:szCs w:val="18"/>
            </w:rPr>
          </w:rPrChange>
        </w:rPr>
        <w:t xml:space="preserve">Below Deck </w:t>
      </w:r>
      <w:r w:rsidR="00AB4531" w:rsidRPr="00D526B9">
        <w:rPr>
          <w:rFonts w:asciiTheme="minorHAnsi" w:hAnsiTheme="minorHAnsi" w:cs="Arial"/>
          <w:sz w:val="20"/>
          <w:szCs w:val="20"/>
          <w:rPrChange w:id="580" w:author="Smith, Alexis@Energy" w:date="2018-11-27T10:17:00Z">
            <w:rPr>
              <w:rFonts w:asciiTheme="minorHAnsi" w:hAnsiTheme="minorHAnsi" w:cs="Arial"/>
              <w:szCs w:val="18"/>
            </w:rPr>
          </w:rPrChange>
        </w:rPr>
        <w:t xml:space="preserve">Insulation </w:t>
      </w:r>
      <w:r w:rsidRPr="00D526B9">
        <w:rPr>
          <w:rFonts w:asciiTheme="minorHAnsi" w:hAnsiTheme="minorHAnsi" w:cs="Arial"/>
          <w:sz w:val="20"/>
          <w:szCs w:val="20"/>
          <w:rPrChange w:id="581" w:author="Smith, Alexis@Energy" w:date="2018-11-27T10:17:00Z">
            <w:rPr>
              <w:rFonts w:asciiTheme="minorHAnsi" w:hAnsiTheme="minorHAnsi" w:cs="Arial"/>
              <w:szCs w:val="18"/>
            </w:rPr>
          </w:rPrChange>
        </w:rPr>
        <w:t>R-Value: Indicate the R-value of the continuous insulation</w:t>
      </w:r>
      <w:r w:rsidR="00AB4531" w:rsidRPr="00D526B9">
        <w:rPr>
          <w:rFonts w:asciiTheme="minorHAnsi" w:hAnsiTheme="minorHAnsi" w:cs="Arial"/>
          <w:sz w:val="20"/>
          <w:szCs w:val="20"/>
          <w:rPrChange w:id="582" w:author="Smith, Alexis@Energy" w:date="2018-11-27T10:17:00Z">
            <w:rPr>
              <w:rFonts w:asciiTheme="minorHAnsi" w:hAnsiTheme="minorHAnsi" w:cs="Arial"/>
              <w:szCs w:val="18"/>
            </w:rPr>
          </w:rPrChange>
        </w:rPr>
        <w:t>,</w:t>
      </w:r>
      <w:r w:rsidRPr="00D526B9">
        <w:rPr>
          <w:rFonts w:asciiTheme="minorHAnsi" w:hAnsiTheme="minorHAnsi" w:cs="Arial"/>
          <w:sz w:val="20"/>
          <w:szCs w:val="20"/>
          <w:rPrChange w:id="583" w:author="Smith, Alexis@Energy" w:date="2018-11-27T10:17:00Z">
            <w:rPr>
              <w:rFonts w:asciiTheme="minorHAnsi" w:hAnsiTheme="minorHAnsi" w:cs="Arial"/>
              <w:szCs w:val="18"/>
            </w:rPr>
          </w:rPrChange>
        </w:rPr>
        <w:t xml:space="preserve"> ha</w:t>
      </w:r>
      <w:r w:rsidR="00AB4531" w:rsidRPr="00D526B9">
        <w:rPr>
          <w:rFonts w:asciiTheme="minorHAnsi" w:hAnsiTheme="minorHAnsi" w:cs="Arial"/>
          <w:sz w:val="20"/>
          <w:szCs w:val="20"/>
          <w:rPrChange w:id="584" w:author="Smith, Alexis@Energy" w:date="2018-11-27T10:17:00Z">
            <w:rPr>
              <w:rFonts w:asciiTheme="minorHAnsi" w:hAnsiTheme="minorHAnsi" w:cs="Arial"/>
              <w:szCs w:val="18"/>
            </w:rPr>
          </w:rPrChange>
        </w:rPr>
        <w:t>ving</w:t>
      </w:r>
      <w:r w:rsidRPr="00D526B9">
        <w:rPr>
          <w:rFonts w:asciiTheme="minorHAnsi" w:hAnsiTheme="minorHAnsi" w:cs="Arial"/>
          <w:sz w:val="20"/>
          <w:szCs w:val="20"/>
          <w:rPrChange w:id="585" w:author="Smith, Alexis@Energy" w:date="2018-11-27T10:17:00Z">
            <w:rPr>
              <w:rFonts w:asciiTheme="minorHAnsi" w:hAnsiTheme="minorHAnsi" w:cs="Arial"/>
              <w:szCs w:val="18"/>
            </w:rPr>
          </w:rPrChange>
        </w:rPr>
        <w:t xml:space="preserve"> no framing penetration, installed below the roof deck.</w:t>
      </w:r>
    </w:p>
    <w:p w14:paraId="206512EC" w14:textId="77777777" w:rsidR="009867E0" w:rsidRPr="00D526B9" w:rsidRDefault="009867E0" w:rsidP="009867E0">
      <w:pPr>
        <w:rPr>
          <w:rFonts w:ascii="Calibri" w:hAnsi="Calibri" w:cs="Arial"/>
          <w:b/>
          <w:sz w:val="20"/>
          <w:szCs w:val="20"/>
          <w:rPrChange w:id="586" w:author="Smith, Alexis@Energy" w:date="2018-11-27T10:17:00Z">
            <w:rPr>
              <w:rFonts w:ascii="Calibri" w:hAnsi="Calibri" w:cs="Arial"/>
              <w:b/>
            </w:rPr>
          </w:rPrChange>
        </w:rPr>
      </w:pPr>
    </w:p>
    <w:p w14:paraId="206512ED" w14:textId="3A8AD1E6" w:rsidR="009867E0" w:rsidRPr="00D526B9" w:rsidRDefault="009867E0" w:rsidP="009867E0">
      <w:pPr>
        <w:rPr>
          <w:rFonts w:ascii="Calibri" w:hAnsi="Calibri" w:cs="Arial"/>
          <w:b/>
          <w:sz w:val="20"/>
          <w:szCs w:val="20"/>
          <w:rPrChange w:id="587" w:author="Smith, Alexis@Energy" w:date="2018-11-27T10:17:00Z">
            <w:rPr>
              <w:rFonts w:ascii="Calibri" w:hAnsi="Calibri" w:cs="Arial"/>
              <w:b/>
            </w:rPr>
          </w:rPrChange>
        </w:rPr>
      </w:pPr>
      <w:r w:rsidRPr="00D526B9">
        <w:rPr>
          <w:rFonts w:ascii="Calibri" w:hAnsi="Calibri" w:cs="Arial"/>
          <w:b/>
          <w:sz w:val="20"/>
          <w:szCs w:val="20"/>
          <w:rPrChange w:id="588" w:author="Smith, Alexis@Energy" w:date="2018-11-27T10:17:00Z">
            <w:rPr>
              <w:rFonts w:ascii="Calibri" w:hAnsi="Calibri" w:cs="Arial"/>
              <w:b/>
            </w:rPr>
          </w:rPrChange>
        </w:rPr>
        <w:t xml:space="preserve">C. </w:t>
      </w:r>
      <w:r w:rsidR="00FA3EA4" w:rsidRPr="00D526B9">
        <w:rPr>
          <w:rFonts w:ascii="Calibri" w:hAnsi="Calibri" w:cs="Arial"/>
          <w:b/>
          <w:sz w:val="20"/>
          <w:szCs w:val="20"/>
          <w:rPrChange w:id="589" w:author="Smith, Alexis@Energy" w:date="2018-11-27T10:17:00Z">
            <w:rPr>
              <w:rFonts w:ascii="Calibri" w:hAnsi="Calibri" w:cs="Arial"/>
              <w:b/>
            </w:rPr>
          </w:rPrChange>
        </w:rPr>
        <w:t>Wall Insulation</w:t>
      </w:r>
    </w:p>
    <w:p w14:paraId="206512EF" w14:textId="77777777" w:rsidR="00FA044A" w:rsidRPr="00D526B9" w:rsidRDefault="00FA044A" w:rsidP="00FA044A">
      <w:pPr>
        <w:pStyle w:val="ListParagraph"/>
        <w:numPr>
          <w:ilvl w:val="0"/>
          <w:numId w:val="74"/>
        </w:numPr>
        <w:rPr>
          <w:rFonts w:asciiTheme="minorHAnsi" w:hAnsiTheme="minorHAnsi" w:cs="Arial"/>
          <w:sz w:val="20"/>
          <w:szCs w:val="20"/>
          <w:rPrChange w:id="590" w:author="Smith, Alexis@Energy" w:date="2018-11-27T10:17:00Z">
            <w:rPr>
              <w:rFonts w:asciiTheme="minorHAnsi" w:hAnsiTheme="minorHAnsi" w:cs="Arial"/>
            </w:rPr>
          </w:rPrChange>
        </w:rPr>
      </w:pPr>
      <w:r w:rsidRPr="00D526B9">
        <w:rPr>
          <w:rFonts w:asciiTheme="minorHAnsi" w:hAnsiTheme="minorHAnsi" w:cs="Arial"/>
          <w:sz w:val="20"/>
          <w:szCs w:val="20"/>
          <w:rPrChange w:id="591" w:author="Smith, Alexis@Energy" w:date="2018-11-27T10:17:00Z">
            <w:rPr>
              <w:rFonts w:asciiTheme="minorHAnsi" w:hAnsiTheme="minorHAnsi" w:cs="Arial"/>
            </w:rPr>
          </w:rPrChange>
        </w:rPr>
        <w:t>I.D.: A label from the plans, (e.g., A1.4 or Wall1) documenting the location of the installed insulation.</w:t>
      </w:r>
    </w:p>
    <w:p w14:paraId="206512F0" w14:textId="77777777" w:rsidR="00FA044A" w:rsidRPr="00D526B9" w:rsidRDefault="00FA044A" w:rsidP="00FA044A">
      <w:pPr>
        <w:pStyle w:val="ListParagraph"/>
        <w:numPr>
          <w:ilvl w:val="0"/>
          <w:numId w:val="74"/>
        </w:numPr>
        <w:rPr>
          <w:rFonts w:asciiTheme="minorHAnsi" w:hAnsiTheme="minorHAnsi" w:cs="Arial"/>
          <w:sz w:val="20"/>
          <w:szCs w:val="20"/>
          <w:rPrChange w:id="592" w:author="Smith, Alexis@Energy" w:date="2018-11-27T10:17:00Z">
            <w:rPr>
              <w:rFonts w:asciiTheme="minorHAnsi" w:hAnsiTheme="minorHAnsi" w:cs="Arial"/>
            </w:rPr>
          </w:rPrChange>
        </w:rPr>
      </w:pPr>
      <w:r w:rsidRPr="00D526B9">
        <w:rPr>
          <w:rFonts w:asciiTheme="minorHAnsi" w:hAnsiTheme="minorHAnsi" w:cs="Arial"/>
          <w:sz w:val="20"/>
          <w:szCs w:val="20"/>
          <w:rPrChange w:id="593" w:author="Smith, Alexis@Energy" w:date="2018-11-27T10:17:00Z">
            <w:rPr>
              <w:rFonts w:asciiTheme="minorHAnsi" w:hAnsiTheme="minorHAnsi" w:cs="Arial"/>
            </w:rPr>
          </w:rPrChange>
        </w:rPr>
        <w:t xml:space="preserve">Manufacturer </w:t>
      </w:r>
      <w:r w:rsidR="00AB4531" w:rsidRPr="00D526B9">
        <w:rPr>
          <w:rFonts w:asciiTheme="minorHAnsi" w:hAnsiTheme="minorHAnsi" w:cs="Arial"/>
          <w:sz w:val="20"/>
          <w:szCs w:val="20"/>
          <w:rPrChange w:id="594" w:author="Smith, Alexis@Energy" w:date="2018-11-27T10:17:00Z">
            <w:rPr>
              <w:rFonts w:asciiTheme="minorHAnsi" w:hAnsiTheme="minorHAnsi" w:cs="Arial"/>
            </w:rPr>
          </w:rPrChange>
        </w:rPr>
        <w:t>&amp;</w:t>
      </w:r>
      <w:r w:rsidRPr="00D526B9">
        <w:rPr>
          <w:rFonts w:asciiTheme="minorHAnsi" w:hAnsiTheme="minorHAnsi" w:cs="Arial"/>
          <w:sz w:val="20"/>
          <w:szCs w:val="20"/>
          <w:rPrChange w:id="595" w:author="Smith, Alexis@Energy" w:date="2018-11-27T10:17:00Z">
            <w:rPr>
              <w:rFonts w:asciiTheme="minorHAnsi" w:hAnsiTheme="minorHAnsi" w:cs="Arial"/>
            </w:rPr>
          </w:rPrChange>
        </w:rPr>
        <w:t xml:space="preserve"> Brand: Indicate the manufacturer and brand of the product being installed.</w:t>
      </w:r>
    </w:p>
    <w:p w14:paraId="206512F1" w14:textId="77777777" w:rsidR="00152BEC" w:rsidRPr="00D526B9" w:rsidRDefault="00FA044A">
      <w:pPr>
        <w:pStyle w:val="ListParagraph"/>
        <w:numPr>
          <w:ilvl w:val="0"/>
          <w:numId w:val="74"/>
        </w:numPr>
        <w:contextualSpacing/>
        <w:rPr>
          <w:rFonts w:asciiTheme="minorHAnsi" w:hAnsiTheme="minorHAnsi" w:cs="Arial"/>
          <w:sz w:val="20"/>
          <w:szCs w:val="20"/>
          <w:rPrChange w:id="596" w:author="Smith, Alexis@Energy" w:date="2018-11-27T10:17:00Z">
            <w:rPr>
              <w:rFonts w:asciiTheme="minorHAnsi" w:hAnsiTheme="minorHAnsi" w:cs="Arial"/>
            </w:rPr>
          </w:rPrChange>
        </w:rPr>
      </w:pPr>
      <w:r w:rsidRPr="00D526B9">
        <w:rPr>
          <w:rFonts w:asciiTheme="minorHAnsi" w:hAnsiTheme="minorHAnsi" w:cs="Arial"/>
          <w:sz w:val="20"/>
          <w:szCs w:val="20"/>
          <w:rPrChange w:id="597" w:author="Smith, Alexis@Energy" w:date="2018-11-27T10:17:00Z">
            <w:rPr>
              <w:rFonts w:asciiTheme="minorHAnsi" w:hAnsiTheme="minorHAnsi" w:cs="Arial"/>
            </w:rPr>
          </w:rPrChange>
        </w:rPr>
        <w:t>Framing Material: Wood or Metal.</w:t>
      </w:r>
    </w:p>
    <w:p w14:paraId="206512F2" w14:textId="62C29033" w:rsidR="00FA044A" w:rsidRPr="00D526B9" w:rsidRDefault="00FA044A" w:rsidP="00FA044A">
      <w:pPr>
        <w:pStyle w:val="ListParagraph"/>
        <w:numPr>
          <w:ilvl w:val="0"/>
          <w:numId w:val="74"/>
        </w:numPr>
        <w:rPr>
          <w:rFonts w:asciiTheme="minorHAnsi" w:hAnsiTheme="minorHAnsi" w:cs="Arial"/>
          <w:sz w:val="20"/>
          <w:szCs w:val="20"/>
          <w:rPrChange w:id="598" w:author="Smith, Alexis@Energy" w:date="2018-11-27T10:17:00Z">
            <w:rPr>
              <w:rFonts w:asciiTheme="minorHAnsi" w:hAnsiTheme="minorHAnsi" w:cs="Arial"/>
            </w:rPr>
          </w:rPrChange>
        </w:rPr>
      </w:pPr>
      <w:r w:rsidRPr="00D526B9">
        <w:rPr>
          <w:rFonts w:asciiTheme="minorHAnsi" w:hAnsiTheme="minorHAnsi" w:cs="Arial"/>
          <w:sz w:val="20"/>
          <w:szCs w:val="20"/>
          <w:rPrChange w:id="599" w:author="Smith, Alexis@Energy" w:date="2018-11-27T10:17:00Z">
            <w:rPr>
              <w:rFonts w:asciiTheme="minorHAnsi" w:hAnsiTheme="minorHAnsi" w:cs="Arial"/>
            </w:rPr>
          </w:rPrChange>
        </w:rPr>
        <w:t>Framing Size</w:t>
      </w:r>
      <w:r w:rsidR="00AB4531" w:rsidRPr="00D526B9">
        <w:rPr>
          <w:rFonts w:asciiTheme="minorHAnsi" w:hAnsiTheme="minorHAnsi" w:cs="Arial"/>
          <w:sz w:val="20"/>
          <w:szCs w:val="20"/>
          <w:rPrChange w:id="600" w:author="Smith, Alexis@Energy" w:date="2018-11-27T10:17:00Z">
            <w:rPr>
              <w:rFonts w:asciiTheme="minorHAnsi" w:hAnsiTheme="minorHAnsi" w:cs="Arial"/>
            </w:rPr>
          </w:rPrChange>
        </w:rPr>
        <w:t xml:space="preserve"> &amp; Spacing</w:t>
      </w:r>
      <w:r w:rsidRPr="00D526B9">
        <w:rPr>
          <w:rFonts w:asciiTheme="minorHAnsi" w:hAnsiTheme="minorHAnsi" w:cs="Arial"/>
          <w:sz w:val="20"/>
          <w:szCs w:val="20"/>
          <w:rPrChange w:id="601" w:author="Smith, Alexis@Energy" w:date="2018-11-27T10:17:00Z">
            <w:rPr>
              <w:rFonts w:asciiTheme="minorHAnsi" w:hAnsiTheme="minorHAnsi" w:cs="Arial"/>
            </w:rPr>
          </w:rPrChange>
        </w:rPr>
        <w:t>: Indicate the framing size</w:t>
      </w:r>
      <w:r w:rsidR="00AB4531" w:rsidRPr="00D526B9">
        <w:rPr>
          <w:rFonts w:asciiTheme="minorHAnsi" w:hAnsiTheme="minorHAnsi" w:cs="Arial"/>
          <w:sz w:val="20"/>
          <w:szCs w:val="20"/>
          <w:rPrChange w:id="602" w:author="Smith, Alexis@Energy" w:date="2018-11-27T10:17:00Z">
            <w:rPr>
              <w:rFonts w:asciiTheme="minorHAnsi" w:hAnsiTheme="minorHAnsi" w:cs="Arial"/>
            </w:rPr>
          </w:rPrChange>
        </w:rPr>
        <w:t xml:space="preserve"> and spacing (e.g., 2x4 @ 16 in O.C.)</w:t>
      </w:r>
      <w:r w:rsidR="00230858" w:rsidRPr="00D526B9">
        <w:rPr>
          <w:rFonts w:asciiTheme="minorHAnsi" w:hAnsiTheme="minorHAnsi" w:cs="Arial"/>
          <w:sz w:val="20"/>
          <w:szCs w:val="20"/>
          <w:rPrChange w:id="603" w:author="Smith, Alexis@Energy" w:date="2018-11-27T10:17:00Z">
            <w:rPr>
              <w:rFonts w:asciiTheme="minorHAnsi" w:hAnsiTheme="minorHAnsi" w:cs="Arial"/>
            </w:rPr>
          </w:rPrChange>
        </w:rPr>
        <w:t xml:space="preserve">; enter </w:t>
      </w:r>
      <w:r w:rsidR="007D7538" w:rsidRPr="00D526B9">
        <w:rPr>
          <w:rFonts w:asciiTheme="minorHAnsi" w:hAnsiTheme="minorHAnsi" w:cs="Arial"/>
          <w:sz w:val="20"/>
          <w:szCs w:val="20"/>
          <w:rPrChange w:id="604" w:author="Smith, Alexis@Energy" w:date="2018-11-27T10:17:00Z">
            <w:rPr>
              <w:rFonts w:asciiTheme="minorHAnsi" w:hAnsiTheme="minorHAnsi" w:cs="Arial"/>
            </w:rPr>
          </w:rPrChange>
        </w:rPr>
        <w:t>N</w:t>
      </w:r>
      <w:r w:rsidR="00230858" w:rsidRPr="00D526B9">
        <w:rPr>
          <w:rFonts w:asciiTheme="minorHAnsi" w:hAnsiTheme="minorHAnsi" w:cs="Arial"/>
          <w:sz w:val="20"/>
          <w:szCs w:val="20"/>
          <w:rPrChange w:id="605" w:author="Smith, Alexis@Energy" w:date="2018-11-27T10:17:00Z">
            <w:rPr>
              <w:rFonts w:asciiTheme="minorHAnsi" w:hAnsiTheme="minorHAnsi" w:cs="Arial"/>
            </w:rPr>
          </w:rPrChange>
        </w:rPr>
        <w:t>/</w:t>
      </w:r>
      <w:r w:rsidR="007D7538" w:rsidRPr="00D526B9">
        <w:rPr>
          <w:rFonts w:asciiTheme="minorHAnsi" w:hAnsiTheme="minorHAnsi" w:cs="Arial"/>
          <w:sz w:val="20"/>
          <w:szCs w:val="20"/>
          <w:rPrChange w:id="606" w:author="Smith, Alexis@Energy" w:date="2018-11-27T10:17:00Z">
            <w:rPr>
              <w:rFonts w:asciiTheme="minorHAnsi" w:hAnsiTheme="minorHAnsi" w:cs="Arial"/>
            </w:rPr>
          </w:rPrChange>
        </w:rPr>
        <w:t>A</w:t>
      </w:r>
      <w:r w:rsidR="00230858" w:rsidRPr="00D526B9">
        <w:rPr>
          <w:rFonts w:asciiTheme="minorHAnsi" w:hAnsiTheme="minorHAnsi" w:cs="Arial"/>
          <w:sz w:val="20"/>
          <w:szCs w:val="20"/>
          <w:rPrChange w:id="607" w:author="Smith, Alexis@Energy" w:date="2018-11-27T10:17:00Z">
            <w:rPr>
              <w:rFonts w:asciiTheme="minorHAnsi" w:hAnsiTheme="minorHAnsi" w:cs="Arial"/>
            </w:rPr>
          </w:rPrChange>
        </w:rPr>
        <w:t xml:space="preserve"> if not applicable.</w:t>
      </w:r>
    </w:p>
    <w:p w14:paraId="206512F3" w14:textId="77777777" w:rsidR="00FA044A" w:rsidRPr="00D526B9" w:rsidRDefault="00FA044A" w:rsidP="00FA044A">
      <w:pPr>
        <w:pStyle w:val="ListParagraph"/>
        <w:numPr>
          <w:ilvl w:val="0"/>
          <w:numId w:val="74"/>
        </w:numPr>
        <w:rPr>
          <w:rFonts w:asciiTheme="minorHAnsi" w:hAnsiTheme="minorHAnsi" w:cs="Arial"/>
          <w:sz w:val="20"/>
          <w:szCs w:val="20"/>
          <w:rPrChange w:id="608" w:author="Smith, Alexis@Energy" w:date="2018-11-27T10:17:00Z">
            <w:rPr>
              <w:rFonts w:asciiTheme="minorHAnsi" w:hAnsiTheme="minorHAnsi" w:cs="Arial"/>
            </w:rPr>
          </w:rPrChange>
        </w:rPr>
      </w:pPr>
      <w:r w:rsidRPr="00D526B9">
        <w:rPr>
          <w:rFonts w:asciiTheme="minorHAnsi" w:hAnsiTheme="minorHAnsi" w:cs="Arial"/>
          <w:sz w:val="20"/>
          <w:szCs w:val="20"/>
          <w:rPrChange w:id="609" w:author="Smith, Alexis@Energy" w:date="2018-11-27T10:17:00Z">
            <w:rPr>
              <w:rFonts w:asciiTheme="minorHAnsi" w:hAnsiTheme="minorHAnsi" w:cs="Arial"/>
            </w:rPr>
          </w:rPrChange>
        </w:rPr>
        <w:t>Insulation Type: List the type of insulation used, such as batt, loose fill, or SPF.</w:t>
      </w:r>
    </w:p>
    <w:p w14:paraId="206512F4" w14:textId="77777777" w:rsidR="00FA044A" w:rsidRPr="00D526B9" w:rsidRDefault="00AB4531" w:rsidP="00FA044A">
      <w:pPr>
        <w:pStyle w:val="ListParagraph"/>
        <w:numPr>
          <w:ilvl w:val="0"/>
          <w:numId w:val="74"/>
        </w:numPr>
        <w:rPr>
          <w:rFonts w:asciiTheme="minorHAnsi" w:hAnsiTheme="minorHAnsi" w:cs="Arial"/>
          <w:sz w:val="20"/>
          <w:szCs w:val="20"/>
          <w:rPrChange w:id="610" w:author="Smith, Alexis@Energy" w:date="2018-11-27T10:17:00Z">
            <w:rPr>
              <w:rFonts w:asciiTheme="minorHAnsi" w:hAnsiTheme="minorHAnsi" w:cs="Arial"/>
            </w:rPr>
          </w:rPrChange>
        </w:rPr>
      </w:pPr>
      <w:r w:rsidRPr="00D526B9">
        <w:rPr>
          <w:rFonts w:asciiTheme="minorHAnsi" w:hAnsiTheme="minorHAnsi" w:cs="Arial"/>
          <w:sz w:val="20"/>
          <w:szCs w:val="20"/>
          <w:rPrChange w:id="611" w:author="Smith, Alexis@Energy" w:date="2018-11-27T10:17:00Z">
            <w:rPr>
              <w:rFonts w:asciiTheme="minorHAnsi" w:hAnsiTheme="minorHAnsi" w:cs="Arial"/>
            </w:rPr>
          </w:rPrChange>
        </w:rPr>
        <w:t xml:space="preserve">ESR Number: </w:t>
      </w:r>
      <w:r w:rsidR="006537D4" w:rsidRPr="00D526B9">
        <w:rPr>
          <w:rFonts w:asciiTheme="minorHAnsi" w:hAnsiTheme="minorHAnsi" w:cs="Arial"/>
          <w:sz w:val="20"/>
          <w:szCs w:val="20"/>
          <w:rPrChange w:id="612" w:author="Smith, Alexis@Energy" w:date="2018-11-27T10:17:00Z">
            <w:rPr>
              <w:rFonts w:asciiTheme="minorHAnsi" w:hAnsiTheme="minorHAnsi" w:cs="Arial"/>
            </w:rPr>
          </w:rPrChange>
        </w:rPr>
        <w:t>If using a non-standard R-value for SPF insulation, complete an ICC Evaluation Service Report and record the ESR number.</w:t>
      </w:r>
    </w:p>
    <w:p w14:paraId="206512F5" w14:textId="77777777" w:rsidR="00FA044A" w:rsidRPr="00D526B9" w:rsidRDefault="00FA044A" w:rsidP="00FA044A">
      <w:pPr>
        <w:pStyle w:val="ListParagraph"/>
        <w:numPr>
          <w:ilvl w:val="0"/>
          <w:numId w:val="74"/>
        </w:numPr>
        <w:rPr>
          <w:rFonts w:asciiTheme="minorHAnsi" w:hAnsiTheme="minorHAnsi" w:cs="Arial"/>
          <w:sz w:val="20"/>
          <w:szCs w:val="20"/>
          <w:rPrChange w:id="613" w:author="Smith, Alexis@Energy" w:date="2018-11-27T10:17:00Z">
            <w:rPr>
              <w:rFonts w:asciiTheme="minorHAnsi" w:hAnsiTheme="minorHAnsi" w:cs="Arial"/>
            </w:rPr>
          </w:rPrChange>
        </w:rPr>
      </w:pPr>
      <w:r w:rsidRPr="00D526B9">
        <w:rPr>
          <w:rFonts w:asciiTheme="minorHAnsi" w:hAnsiTheme="minorHAnsi" w:cs="Arial"/>
          <w:sz w:val="20"/>
          <w:szCs w:val="20"/>
          <w:rPrChange w:id="614" w:author="Smith, Alexis@Energy" w:date="2018-11-27T10:17:00Z">
            <w:rPr>
              <w:rFonts w:asciiTheme="minorHAnsi" w:hAnsiTheme="minorHAnsi" w:cs="Arial"/>
            </w:rPr>
          </w:rPrChange>
        </w:rPr>
        <w:t>Cavity Insulation R-value: Indicate the cavity insulation R-value.</w:t>
      </w:r>
    </w:p>
    <w:p w14:paraId="206512F6" w14:textId="77777777" w:rsidR="00FA044A" w:rsidRPr="00D526B9" w:rsidRDefault="00FA044A" w:rsidP="00FA044A">
      <w:pPr>
        <w:pStyle w:val="ListParagraph"/>
        <w:numPr>
          <w:ilvl w:val="0"/>
          <w:numId w:val="74"/>
        </w:numPr>
        <w:rPr>
          <w:rFonts w:asciiTheme="minorHAnsi" w:hAnsiTheme="minorHAnsi" w:cs="Arial"/>
          <w:sz w:val="20"/>
          <w:szCs w:val="20"/>
          <w:rPrChange w:id="615" w:author="Smith, Alexis@Energy" w:date="2018-11-27T10:17:00Z">
            <w:rPr>
              <w:rFonts w:asciiTheme="minorHAnsi" w:hAnsiTheme="minorHAnsi" w:cs="Arial"/>
            </w:rPr>
          </w:rPrChange>
        </w:rPr>
      </w:pPr>
      <w:r w:rsidRPr="00D526B9">
        <w:rPr>
          <w:rFonts w:asciiTheme="minorHAnsi" w:hAnsiTheme="minorHAnsi" w:cs="Arial"/>
          <w:sz w:val="20"/>
          <w:szCs w:val="20"/>
          <w:rPrChange w:id="616" w:author="Smith, Alexis@Energy" w:date="2018-11-27T10:17:00Z">
            <w:rPr>
              <w:rFonts w:asciiTheme="minorHAnsi" w:hAnsiTheme="minorHAnsi" w:cs="Arial"/>
            </w:rPr>
          </w:rPrChange>
        </w:rPr>
        <w:t>Insulation Depth: Indicate, in inches, the amount of insulation installed.</w:t>
      </w:r>
    </w:p>
    <w:p w14:paraId="206512F7" w14:textId="77777777" w:rsidR="00FA044A" w:rsidRPr="00D526B9" w:rsidRDefault="00FA044A" w:rsidP="00FA044A">
      <w:pPr>
        <w:pStyle w:val="ListParagraph"/>
        <w:numPr>
          <w:ilvl w:val="0"/>
          <w:numId w:val="74"/>
        </w:numPr>
        <w:rPr>
          <w:rFonts w:asciiTheme="minorHAnsi" w:hAnsiTheme="minorHAnsi" w:cs="Arial"/>
          <w:sz w:val="20"/>
          <w:szCs w:val="20"/>
          <w:rPrChange w:id="617" w:author="Smith, Alexis@Energy" w:date="2018-11-27T10:17:00Z">
            <w:rPr>
              <w:rFonts w:asciiTheme="minorHAnsi" w:hAnsiTheme="minorHAnsi" w:cs="Arial"/>
            </w:rPr>
          </w:rPrChange>
        </w:rPr>
      </w:pPr>
      <w:r w:rsidRPr="00D526B9">
        <w:rPr>
          <w:rFonts w:asciiTheme="minorHAnsi" w:hAnsiTheme="minorHAnsi" w:cs="Arial"/>
          <w:sz w:val="20"/>
          <w:szCs w:val="20"/>
          <w:rPrChange w:id="618" w:author="Smith, Alexis@Energy" w:date="2018-11-27T10:17:00Z">
            <w:rPr>
              <w:rFonts w:asciiTheme="minorHAnsi" w:hAnsiTheme="minorHAnsi" w:cs="Arial"/>
            </w:rPr>
          </w:rPrChange>
        </w:rPr>
        <w:t xml:space="preserve">Exterior Wall </w:t>
      </w:r>
      <w:r w:rsidR="00AB4531" w:rsidRPr="00D526B9">
        <w:rPr>
          <w:rFonts w:asciiTheme="minorHAnsi" w:hAnsiTheme="minorHAnsi" w:cs="Arial"/>
          <w:sz w:val="20"/>
          <w:szCs w:val="20"/>
          <w:rPrChange w:id="619" w:author="Smith, Alexis@Energy" w:date="2018-11-27T10:17:00Z">
            <w:rPr>
              <w:rFonts w:asciiTheme="minorHAnsi" w:hAnsiTheme="minorHAnsi" w:cs="Arial"/>
            </w:rPr>
          </w:rPrChange>
        </w:rPr>
        <w:t xml:space="preserve">Insulation </w:t>
      </w:r>
      <w:r w:rsidRPr="00D526B9">
        <w:rPr>
          <w:rFonts w:asciiTheme="minorHAnsi" w:hAnsiTheme="minorHAnsi" w:cs="Arial"/>
          <w:sz w:val="20"/>
          <w:szCs w:val="20"/>
          <w:rPrChange w:id="620" w:author="Smith, Alexis@Energy" w:date="2018-11-27T10:17:00Z">
            <w:rPr>
              <w:rFonts w:asciiTheme="minorHAnsi" w:hAnsiTheme="minorHAnsi" w:cs="Arial"/>
            </w:rPr>
          </w:rPrChange>
        </w:rPr>
        <w:t xml:space="preserve">R-Value: Indicate the R-value of </w:t>
      </w:r>
      <w:r w:rsidR="00AB4531" w:rsidRPr="00D526B9">
        <w:rPr>
          <w:rFonts w:asciiTheme="minorHAnsi" w:hAnsiTheme="minorHAnsi" w:cs="Arial"/>
          <w:sz w:val="20"/>
          <w:szCs w:val="20"/>
          <w:rPrChange w:id="621" w:author="Smith, Alexis@Energy" w:date="2018-11-27T10:17:00Z">
            <w:rPr>
              <w:rFonts w:asciiTheme="minorHAnsi" w:hAnsiTheme="minorHAnsi" w:cs="Arial"/>
            </w:rPr>
          </w:rPrChange>
        </w:rPr>
        <w:t xml:space="preserve">the </w:t>
      </w:r>
      <w:r w:rsidRPr="00D526B9">
        <w:rPr>
          <w:rFonts w:asciiTheme="minorHAnsi" w:hAnsiTheme="minorHAnsi" w:cs="Arial"/>
          <w:sz w:val="20"/>
          <w:szCs w:val="20"/>
          <w:rPrChange w:id="622" w:author="Smith, Alexis@Energy" w:date="2018-11-27T10:17:00Z">
            <w:rPr>
              <w:rFonts w:asciiTheme="minorHAnsi" w:hAnsiTheme="minorHAnsi" w:cs="Arial"/>
            </w:rPr>
          </w:rPrChange>
        </w:rPr>
        <w:t>continuous insulation, having no framing penetration, installed on the outside of the wall.</w:t>
      </w:r>
    </w:p>
    <w:p w14:paraId="206512F8" w14:textId="77777777" w:rsidR="00FA044A" w:rsidRPr="00D526B9" w:rsidRDefault="00FA044A" w:rsidP="00FA044A">
      <w:pPr>
        <w:pStyle w:val="ListParagraph"/>
        <w:numPr>
          <w:ilvl w:val="0"/>
          <w:numId w:val="74"/>
        </w:numPr>
        <w:rPr>
          <w:rFonts w:asciiTheme="minorHAnsi" w:hAnsiTheme="minorHAnsi" w:cs="Arial"/>
          <w:sz w:val="20"/>
          <w:szCs w:val="20"/>
          <w:rPrChange w:id="623" w:author="Smith, Alexis@Energy" w:date="2018-11-27T10:17:00Z">
            <w:rPr>
              <w:rFonts w:asciiTheme="minorHAnsi" w:hAnsiTheme="minorHAnsi" w:cs="Arial"/>
            </w:rPr>
          </w:rPrChange>
        </w:rPr>
      </w:pPr>
      <w:r w:rsidRPr="00D526B9">
        <w:rPr>
          <w:rFonts w:asciiTheme="minorHAnsi" w:hAnsiTheme="minorHAnsi" w:cs="Arial"/>
          <w:sz w:val="20"/>
          <w:szCs w:val="20"/>
          <w:rPrChange w:id="624" w:author="Smith, Alexis@Energy" w:date="2018-11-27T10:17:00Z">
            <w:rPr>
              <w:rFonts w:asciiTheme="minorHAnsi" w:hAnsiTheme="minorHAnsi" w:cs="Arial"/>
            </w:rPr>
          </w:rPrChange>
        </w:rPr>
        <w:t xml:space="preserve">Interior Wall </w:t>
      </w:r>
      <w:r w:rsidR="00AB4531" w:rsidRPr="00D526B9">
        <w:rPr>
          <w:rFonts w:asciiTheme="minorHAnsi" w:hAnsiTheme="minorHAnsi" w:cs="Arial"/>
          <w:sz w:val="20"/>
          <w:szCs w:val="20"/>
          <w:rPrChange w:id="625" w:author="Smith, Alexis@Energy" w:date="2018-11-27T10:17:00Z">
            <w:rPr>
              <w:rFonts w:asciiTheme="minorHAnsi" w:hAnsiTheme="minorHAnsi" w:cs="Arial"/>
            </w:rPr>
          </w:rPrChange>
        </w:rPr>
        <w:t xml:space="preserve">Insulation </w:t>
      </w:r>
      <w:r w:rsidRPr="00D526B9">
        <w:rPr>
          <w:rFonts w:asciiTheme="minorHAnsi" w:hAnsiTheme="minorHAnsi" w:cs="Arial"/>
          <w:sz w:val="20"/>
          <w:szCs w:val="20"/>
          <w:rPrChange w:id="626" w:author="Smith, Alexis@Energy" w:date="2018-11-27T10:17:00Z">
            <w:rPr>
              <w:rFonts w:asciiTheme="minorHAnsi" w:hAnsiTheme="minorHAnsi" w:cs="Arial"/>
            </w:rPr>
          </w:rPrChange>
        </w:rPr>
        <w:t xml:space="preserve">R-Value: Indicate the R-value of </w:t>
      </w:r>
      <w:r w:rsidR="00AB4531" w:rsidRPr="00D526B9">
        <w:rPr>
          <w:rFonts w:asciiTheme="minorHAnsi" w:hAnsiTheme="minorHAnsi" w:cs="Arial"/>
          <w:sz w:val="20"/>
          <w:szCs w:val="20"/>
          <w:rPrChange w:id="627" w:author="Smith, Alexis@Energy" w:date="2018-11-27T10:17:00Z">
            <w:rPr>
              <w:rFonts w:asciiTheme="minorHAnsi" w:hAnsiTheme="minorHAnsi" w:cs="Arial"/>
            </w:rPr>
          </w:rPrChange>
        </w:rPr>
        <w:t xml:space="preserve">the </w:t>
      </w:r>
      <w:r w:rsidRPr="00D526B9">
        <w:rPr>
          <w:rFonts w:asciiTheme="minorHAnsi" w:hAnsiTheme="minorHAnsi" w:cs="Arial"/>
          <w:sz w:val="20"/>
          <w:szCs w:val="20"/>
          <w:rPrChange w:id="628" w:author="Smith, Alexis@Energy" w:date="2018-11-27T10:17:00Z">
            <w:rPr>
              <w:rFonts w:asciiTheme="minorHAnsi" w:hAnsiTheme="minorHAnsi" w:cs="Arial"/>
            </w:rPr>
          </w:rPrChange>
        </w:rPr>
        <w:t>continuous insulation, having no framing penetration, installed on the inside of the wall.</w:t>
      </w:r>
    </w:p>
    <w:p w14:paraId="43EA9D0D" w14:textId="77777777" w:rsidR="003A3AC8" w:rsidRPr="00D526B9" w:rsidRDefault="003A3AC8" w:rsidP="009867E0">
      <w:pPr>
        <w:rPr>
          <w:rFonts w:ascii="Calibri" w:hAnsi="Calibri" w:cs="Arial"/>
          <w:b/>
          <w:sz w:val="20"/>
          <w:szCs w:val="20"/>
          <w:rPrChange w:id="629" w:author="Smith, Alexis@Energy" w:date="2018-11-27T10:17:00Z">
            <w:rPr>
              <w:rFonts w:ascii="Calibri" w:hAnsi="Calibri" w:cs="Arial"/>
              <w:b/>
            </w:rPr>
          </w:rPrChange>
        </w:rPr>
      </w:pPr>
    </w:p>
    <w:p w14:paraId="206512FA" w14:textId="7AA32AE9" w:rsidR="009867E0" w:rsidRPr="00D526B9" w:rsidRDefault="009867E0" w:rsidP="009867E0">
      <w:pPr>
        <w:rPr>
          <w:rFonts w:ascii="Calibri" w:hAnsi="Calibri" w:cs="Arial"/>
          <w:b/>
          <w:sz w:val="20"/>
          <w:szCs w:val="20"/>
          <w:rPrChange w:id="630" w:author="Smith, Alexis@Energy" w:date="2018-11-27T10:17:00Z">
            <w:rPr>
              <w:rFonts w:ascii="Calibri" w:hAnsi="Calibri" w:cs="Arial"/>
              <w:b/>
            </w:rPr>
          </w:rPrChange>
        </w:rPr>
      </w:pPr>
      <w:r w:rsidRPr="00D526B9">
        <w:rPr>
          <w:rFonts w:ascii="Calibri" w:hAnsi="Calibri" w:cs="Arial"/>
          <w:b/>
          <w:sz w:val="20"/>
          <w:szCs w:val="20"/>
          <w:rPrChange w:id="631" w:author="Smith, Alexis@Energy" w:date="2018-11-27T10:17:00Z">
            <w:rPr>
              <w:rFonts w:ascii="Calibri" w:hAnsi="Calibri" w:cs="Arial"/>
              <w:b/>
            </w:rPr>
          </w:rPrChange>
        </w:rPr>
        <w:t xml:space="preserve">D. </w:t>
      </w:r>
      <w:r w:rsidR="00FA3EA4" w:rsidRPr="00D526B9">
        <w:rPr>
          <w:rFonts w:ascii="Calibri" w:hAnsi="Calibri" w:cs="Arial"/>
          <w:b/>
          <w:sz w:val="20"/>
          <w:szCs w:val="20"/>
          <w:rPrChange w:id="632" w:author="Smith, Alexis@Energy" w:date="2018-11-27T10:17:00Z">
            <w:rPr>
              <w:rFonts w:ascii="Calibri" w:hAnsi="Calibri" w:cs="Arial"/>
              <w:b/>
            </w:rPr>
          </w:rPrChange>
        </w:rPr>
        <w:t>Mass Insulation</w:t>
      </w:r>
      <w:bookmarkStart w:id="633" w:name="_GoBack"/>
      <w:bookmarkEnd w:id="633"/>
    </w:p>
    <w:p w14:paraId="206512FC" w14:textId="77777777" w:rsidR="00B574F1" w:rsidRPr="00D526B9" w:rsidRDefault="00FA044A" w:rsidP="00B574F1">
      <w:pPr>
        <w:keepNext/>
        <w:numPr>
          <w:ilvl w:val="0"/>
          <w:numId w:val="75"/>
        </w:numPr>
        <w:rPr>
          <w:rFonts w:ascii="Calibri" w:hAnsi="Calibri" w:cs="Arial"/>
          <w:sz w:val="20"/>
          <w:szCs w:val="20"/>
          <w:rPrChange w:id="634" w:author="Smith, Alexis@Energy" w:date="2018-11-27T10:17:00Z">
            <w:rPr>
              <w:rFonts w:ascii="Calibri" w:hAnsi="Calibri" w:cs="Arial"/>
            </w:rPr>
          </w:rPrChange>
        </w:rPr>
      </w:pPr>
      <w:r w:rsidRPr="00D526B9">
        <w:rPr>
          <w:rFonts w:asciiTheme="minorHAnsi" w:hAnsiTheme="minorHAnsi" w:cs="Arial"/>
          <w:sz w:val="20"/>
          <w:szCs w:val="20"/>
          <w:rPrChange w:id="635" w:author="Smith, Alexis@Energy" w:date="2018-11-27T10:17:00Z">
            <w:rPr>
              <w:rFonts w:asciiTheme="minorHAnsi" w:hAnsiTheme="minorHAnsi" w:cs="Arial"/>
            </w:rPr>
          </w:rPrChange>
        </w:rPr>
        <w:t>I.D.</w:t>
      </w:r>
      <w:r w:rsidRPr="00D526B9">
        <w:rPr>
          <w:rFonts w:ascii="Calibri" w:hAnsi="Calibri" w:cs="Arial"/>
          <w:sz w:val="20"/>
          <w:szCs w:val="20"/>
          <w:rPrChange w:id="636" w:author="Smith, Alexis@Energy" w:date="2018-11-27T10:17:00Z">
            <w:rPr>
              <w:rFonts w:ascii="Calibri" w:hAnsi="Calibri" w:cs="Arial"/>
            </w:rPr>
          </w:rPrChange>
        </w:rPr>
        <w:t xml:space="preserve">: A label from the plans (e.g., A1.4 or Wall1) </w:t>
      </w:r>
      <w:r w:rsidRPr="00D526B9">
        <w:rPr>
          <w:rFonts w:asciiTheme="minorHAnsi" w:hAnsiTheme="minorHAnsi" w:cs="Arial"/>
          <w:sz w:val="20"/>
          <w:szCs w:val="20"/>
          <w:rPrChange w:id="637" w:author="Smith, Alexis@Energy" w:date="2018-11-27T10:17:00Z">
            <w:rPr>
              <w:rFonts w:asciiTheme="minorHAnsi" w:hAnsiTheme="minorHAnsi" w:cs="Arial"/>
            </w:rPr>
          </w:rPrChange>
        </w:rPr>
        <w:t>documenting the location of the installed insulation</w:t>
      </w:r>
      <w:r w:rsidRPr="00D526B9">
        <w:rPr>
          <w:rFonts w:ascii="Calibri" w:hAnsi="Calibri" w:cs="Arial"/>
          <w:sz w:val="20"/>
          <w:szCs w:val="20"/>
          <w:rPrChange w:id="638" w:author="Smith, Alexis@Energy" w:date="2018-11-27T10:17:00Z">
            <w:rPr>
              <w:rFonts w:ascii="Calibri" w:hAnsi="Calibri" w:cs="Arial"/>
            </w:rPr>
          </w:rPrChange>
        </w:rPr>
        <w:t>.</w:t>
      </w:r>
    </w:p>
    <w:p w14:paraId="206512FD" w14:textId="77777777" w:rsidR="00B574F1" w:rsidRPr="00D526B9" w:rsidRDefault="00FA044A" w:rsidP="00B574F1">
      <w:pPr>
        <w:keepNext/>
        <w:numPr>
          <w:ilvl w:val="0"/>
          <w:numId w:val="75"/>
        </w:numPr>
        <w:rPr>
          <w:rFonts w:ascii="Calibri" w:hAnsi="Calibri" w:cs="Arial"/>
          <w:sz w:val="20"/>
          <w:szCs w:val="20"/>
          <w:rPrChange w:id="639" w:author="Smith, Alexis@Energy" w:date="2018-11-27T10:17:00Z">
            <w:rPr>
              <w:rFonts w:ascii="Calibri" w:hAnsi="Calibri" w:cs="Arial"/>
            </w:rPr>
          </w:rPrChange>
        </w:rPr>
      </w:pPr>
      <w:r w:rsidRPr="00D526B9">
        <w:rPr>
          <w:rFonts w:ascii="Calibri" w:hAnsi="Calibri"/>
          <w:sz w:val="20"/>
          <w:szCs w:val="20"/>
          <w:rPrChange w:id="640" w:author="Smith, Alexis@Energy" w:date="2018-11-27T10:17:00Z">
            <w:rPr>
              <w:rFonts w:ascii="Calibri" w:hAnsi="Calibri"/>
            </w:rPr>
          </w:rPrChange>
        </w:rPr>
        <w:t xml:space="preserve">Manufacturer </w:t>
      </w:r>
      <w:r w:rsidR="00AB4531" w:rsidRPr="00D526B9">
        <w:rPr>
          <w:rFonts w:ascii="Calibri" w:hAnsi="Calibri"/>
          <w:sz w:val="20"/>
          <w:szCs w:val="20"/>
          <w:rPrChange w:id="641" w:author="Smith, Alexis@Energy" w:date="2018-11-27T10:17:00Z">
            <w:rPr>
              <w:rFonts w:ascii="Calibri" w:hAnsi="Calibri"/>
            </w:rPr>
          </w:rPrChange>
        </w:rPr>
        <w:t>&amp;</w:t>
      </w:r>
      <w:r w:rsidRPr="00D526B9">
        <w:rPr>
          <w:rFonts w:ascii="Calibri" w:hAnsi="Calibri"/>
          <w:sz w:val="20"/>
          <w:szCs w:val="20"/>
          <w:rPrChange w:id="642" w:author="Smith, Alexis@Energy" w:date="2018-11-27T10:17:00Z">
            <w:rPr>
              <w:rFonts w:ascii="Calibri" w:hAnsi="Calibri"/>
            </w:rPr>
          </w:rPrChange>
        </w:rPr>
        <w:t xml:space="preserve"> </w:t>
      </w:r>
      <w:r w:rsidRPr="00D526B9">
        <w:rPr>
          <w:rFonts w:ascii="Calibri" w:hAnsi="Calibri" w:cs="Arial"/>
          <w:sz w:val="20"/>
          <w:szCs w:val="20"/>
          <w:rPrChange w:id="643" w:author="Smith, Alexis@Energy" w:date="2018-11-27T10:17:00Z">
            <w:rPr>
              <w:rFonts w:ascii="Calibri" w:hAnsi="Calibri" w:cs="Arial"/>
            </w:rPr>
          </w:rPrChange>
        </w:rPr>
        <w:t>Brand: Indicate the manufacturer and brand of the product being installed.</w:t>
      </w:r>
    </w:p>
    <w:p w14:paraId="206512FE" w14:textId="77777777" w:rsidR="00B574F1" w:rsidRPr="00D526B9" w:rsidRDefault="00FA044A" w:rsidP="00B574F1">
      <w:pPr>
        <w:keepNext/>
        <w:numPr>
          <w:ilvl w:val="0"/>
          <w:numId w:val="75"/>
        </w:numPr>
        <w:rPr>
          <w:rFonts w:ascii="Calibri" w:hAnsi="Calibri" w:cs="Arial"/>
          <w:sz w:val="20"/>
          <w:szCs w:val="20"/>
          <w:rPrChange w:id="644" w:author="Smith, Alexis@Energy" w:date="2018-11-27T10:17:00Z">
            <w:rPr>
              <w:rFonts w:ascii="Calibri" w:hAnsi="Calibri" w:cs="Arial"/>
            </w:rPr>
          </w:rPrChange>
        </w:rPr>
      </w:pPr>
      <w:r w:rsidRPr="00D526B9">
        <w:rPr>
          <w:rFonts w:ascii="Calibri" w:hAnsi="Calibri" w:cs="Arial"/>
          <w:sz w:val="20"/>
          <w:szCs w:val="20"/>
          <w:rPrChange w:id="645" w:author="Smith, Alexis@Energy" w:date="2018-11-27T10:17:00Z">
            <w:rPr>
              <w:rFonts w:ascii="Calibri" w:hAnsi="Calibri" w:cs="Arial"/>
            </w:rPr>
          </w:rPrChange>
        </w:rPr>
        <w:t>Location: Indicate the location of the insulation, such as</w:t>
      </w:r>
      <w:r w:rsidR="00AB4531" w:rsidRPr="00D526B9">
        <w:rPr>
          <w:rFonts w:ascii="Calibri" w:hAnsi="Calibri" w:cs="Arial"/>
          <w:sz w:val="20"/>
          <w:szCs w:val="20"/>
          <w:rPrChange w:id="646" w:author="Smith, Alexis@Energy" w:date="2018-11-27T10:17:00Z">
            <w:rPr>
              <w:rFonts w:ascii="Calibri" w:hAnsi="Calibri" w:cs="Arial"/>
            </w:rPr>
          </w:rPrChange>
        </w:rPr>
        <w:t>:</w:t>
      </w:r>
      <w:r w:rsidRPr="00D526B9">
        <w:rPr>
          <w:rFonts w:ascii="Calibri" w:hAnsi="Calibri" w:cs="Arial"/>
          <w:sz w:val="20"/>
          <w:szCs w:val="20"/>
          <w:rPrChange w:id="647" w:author="Smith, Alexis@Energy" w:date="2018-11-27T10:17:00Z">
            <w:rPr>
              <w:rFonts w:ascii="Calibri" w:hAnsi="Calibri" w:cs="Arial"/>
            </w:rPr>
          </w:rPrChange>
        </w:rPr>
        <w:t xml:space="preserve"> </w:t>
      </w:r>
      <w:r w:rsidR="00AB4531" w:rsidRPr="00D526B9">
        <w:rPr>
          <w:rFonts w:ascii="Calibri" w:hAnsi="Calibri" w:cs="Arial"/>
          <w:sz w:val="20"/>
          <w:szCs w:val="20"/>
          <w:rPrChange w:id="648" w:author="Smith, Alexis@Energy" w:date="2018-11-27T10:17:00Z">
            <w:rPr>
              <w:rFonts w:ascii="Calibri" w:hAnsi="Calibri" w:cs="Arial"/>
            </w:rPr>
          </w:rPrChange>
        </w:rPr>
        <w:t>A</w:t>
      </w:r>
      <w:r w:rsidRPr="00D526B9">
        <w:rPr>
          <w:rFonts w:ascii="Calibri" w:hAnsi="Calibri" w:cs="Arial"/>
          <w:sz w:val="20"/>
          <w:szCs w:val="20"/>
          <w:rPrChange w:id="649" w:author="Smith, Alexis@Energy" w:date="2018-11-27T10:17:00Z">
            <w:rPr>
              <w:rFonts w:ascii="Calibri" w:hAnsi="Calibri" w:cs="Arial"/>
            </w:rPr>
          </w:rPrChange>
        </w:rPr>
        <w:t xml:space="preserve">bove </w:t>
      </w:r>
      <w:r w:rsidR="00AB4531" w:rsidRPr="00D526B9">
        <w:rPr>
          <w:rFonts w:ascii="Calibri" w:hAnsi="Calibri" w:cs="Arial"/>
          <w:sz w:val="20"/>
          <w:szCs w:val="20"/>
          <w:rPrChange w:id="650" w:author="Smith, Alexis@Energy" w:date="2018-11-27T10:17:00Z">
            <w:rPr>
              <w:rFonts w:ascii="Calibri" w:hAnsi="Calibri" w:cs="Arial"/>
            </w:rPr>
          </w:rPrChange>
        </w:rPr>
        <w:t>G</w:t>
      </w:r>
      <w:r w:rsidRPr="00D526B9">
        <w:rPr>
          <w:rFonts w:ascii="Calibri" w:hAnsi="Calibri" w:cs="Arial"/>
          <w:sz w:val="20"/>
          <w:szCs w:val="20"/>
          <w:rPrChange w:id="651" w:author="Smith, Alexis@Energy" w:date="2018-11-27T10:17:00Z">
            <w:rPr>
              <w:rFonts w:ascii="Calibri" w:hAnsi="Calibri" w:cs="Arial"/>
            </w:rPr>
          </w:rPrChange>
        </w:rPr>
        <w:t xml:space="preserve">rade, </w:t>
      </w:r>
      <w:r w:rsidR="00AB4531" w:rsidRPr="00D526B9">
        <w:rPr>
          <w:rFonts w:ascii="Calibri" w:hAnsi="Calibri" w:cs="Arial"/>
          <w:sz w:val="20"/>
          <w:szCs w:val="20"/>
          <w:rPrChange w:id="652" w:author="Smith, Alexis@Energy" w:date="2018-11-27T10:17:00Z">
            <w:rPr>
              <w:rFonts w:ascii="Calibri" w:hAnsi="Calibri" w:cs="Arial"/>
            </w:rPr>
          </w:rPrChange>
        </w:rPr>
        <w:t>B</w:t>
      </w:r>
      <w:r w:rsidRPr="00D526B9">
        <w:rPr>
          <w:rFonts w:ascii="Calibri" w:hAnsi="Calibri" w:cs="Arial"/>
          <w:sz w:val="20"/>
          <w:szCs w:val="20"/>
          <w:rPrChange w:id="653" w:author="Smith, Alexis@Energy" w:date="2018-11-27T10:17:00Z">
            <w:rPr>
              <w:rFonts w:ascii="Calibri" w:hAnsi="Calibri" w:cs="Arial"/>
            </w:rPr>
          </w:rPrChange>
        </w:rPr>
        <w:t xml:space="preserve">elow </w:t>
      </w:r>
      <w:r w:rsidR="00AB4531" w:rsidRPr="00D526B9">
        <w:rPr>
          <w:rFonts w:ascii="Calibri" w:hAnsi="Calibri" w:cs="Arial"/>
          <w:sz w:val="20"/>
          <w:szCs w:val="20"/>
          <w:rPrChange w:id="654" w:author="Smith, Alexis@Energy" w:date="2018-11-27T10:17:00Z">
            <w:rPr>
              <w:rFonts w:ascii="Calibri" w:hAnsi="Calibri" w:cs="Arial"/>
            </w:rPr>
          </w:rPrChange>
        </w:rPr>
        <w:t>G</w:t>
      </w:r>
      <w:r w:rsidRPr="00D526B9">
        <w:rPr>
          <w:rFonts w:ascii="Calibri" w:hAnsi="Calibri" w:cs="Arial"/>
          <w:sz w:val="20"/>
          <w:szCs w:val="20"/>
          <w:rPrChange w:id="655" w:author="Smith, Alexis@Energy" w:date="2018-11-27T10:17:00Z">
            <w:rPr>
              <w:rFonts w:ascii="Calibri" w:hAnsi="Calibri" w:cs="Arial"/>
            </w:rPr>
          </w:rPrChange>
        </w:rPr>
        <w:t xml:space="preserve">rade, </w:t>
      </w:r>
      <w:r w:rsidR="00AB4531" w:rsidRPr="00D526B9">
        <w:rPr>
          <w:rFonts w:ascii="Calibri" w:hAnsi="Calibri" w:cs="Arial"/>
          <w:sz w:val="20"/>
          <w:szCs w:val="20"/>
          <w:rPrChange w:id="656" w:author="Smith, Alexis@Energy" w:date="2018-11-27T10:17:00Z">
            <w:rPr>
              <w:rFonts w:ascii="Calibri" w:hAnsi="Calibri" w:cs="Arial"/>
            </w:rPr>
          </w:rPrChange>
        </w:rPr>
        <w:t>W</w:t>
      </w:r>
      <w:r w:rsidRPr="00D526B9">
        <w:rPr>
          <w:rFonts w:ascii="Calibri" w:hAnsi="Calibri" w:cs="Arial"/>
          <w:sz w:val="20"/>
          <w:szCs w:val="20"/>
          <w:rPrChange w:id="657" w:author="Smith, Alexis@Energy" w:date="2018-11-27T10:17:00Z">
            <w:rPr>
              <w:rFonts w:ascii="Calibri" w:hAnsi="Calibri" w:cs="Arial"/>
            </w:rPr>
          </w:rPrChange>
        </w:rPr>
        <w:t xml:space="preserve">all, or </w:t>
      </w:r>
      <w:r w:rsidR="00AB4531" w:rsidRPr="00D526B9">
        <w:rPr>
          <w:rFonts w:ascii="Calibri" w:hAnsi="Calibri" w:cs="Arial"/>
          <w:sz w:val="20"/>
          <w:szCs w:val="20"/>
          <w:rPrChange w:id="658" w:author="Smith, Alexis@Energy" w:date="2018-11-27T10:17:00Z">
            <w:rPr>
              <w:rFonts w:ascii="Calibri" w:hAnsi="Calibri" w:cs="Arial"/>
            </w:rPr>
          </w:rPrChange>
        </w:rPr>
        <w:t>R</w:t>
      </w:r>
      <w:r w:rsidRPr="00D526B9">
        <w:rPr>
          <w:rFonts w:ascii="Calibri" w:hAnsi="Calibri" w:cs="Arial"/>
          <w:sz w:val="20"/>
          <w:szCs w:val="20"/>
          <w:rPrChange w:id="659" w:author="Smith, Alexis@Energy" w:date="2018-11-27T10:17:00Z">
            <w:rPr>
              <w:rFonts w:ascii="Calibri" w:hAnsi="Calibri" w:cs="Arial"/>
            </w:rPr>
          </w:rPrChange>
        </w:rPr>
        <w:t>oof.</w:t>
      </w:r>
    </w:p>
    <w:p w14:paraId="206512FF" w14:textId="77777777" w:rsidR="00B574F1" w:rsidRPr="00D526B9" w:rsidRDefault="00FA044A" w:rsidP="00B574F1">
      <w:pPr>
        <w:keepNext/>
        <w:numPr>
          <w:ilvl w:val="0"/>
          <w:numId w:val="75"/>
        </w:numPr>
        <w:rPr>
          <w:rFonts w:ascii="Calibri" w:hAnsi="Calibri" w:cs="Arial"/>
          <w:sz w:val="20"/>
          <w:szCs w:val="20"/>
          <w:rPrChange w:id="660" w:author="Smith, Alexis@Energy" w:date="2018-11-27T10:17:00Z">
            <w:rPr>
              <w:rFonts w:ascii="Calibri" w:hAnsi="Calibri" w:cs="Arial"/>
            </w:rPr>
          </w:rPrChange>
        </w:rPr>
      </w:pPr>
      <w:r w:rsidRPr="00D526B9">
        <w:rPr>
          <w:rFonts w:ascii="Calibri" w:hAnsi="Calibri" w:cs="Arial"/>
          <w:sz w:val="20"/>
          <w:szCs w:val="20"/>
          <w:rPrChange w:id="661" w:author="Smith, Alexis@Energy" w:date="2018-11-27T10:17:00Z">
            <w:rPr>
              <w:rFonts w:ascii="Calibri" w:hAnsi="Calibri" w:cs="Arial"/>
            </w:rPr>
          </w:rPrChange>
        </w:rPr>
        <w:t>Mass Thickness: Indicate the thickness of the mass, in inches, the insulation is applied to.</w:t>
      </w:r>
    </w:p>
    <w:p w14:paraId="20651300" w14:textId="77777777" w:rsidR="00B574F1" w:rsidRPr="00D526B9" w:rsidRDefault="00FA044A" w:rsidP="00B574F1">
      <w:pPr>
        <w:keepNext/>
        <w:numPr>
          <w:ilvl w:val="0"/>
          <w:numId w:val="75"/>
        </w:numPr>
        <w:rPr>
          <w:rFonts w:ascii="Calibri" w:hAnsi="Calibri" w:cs="Arial"/>
          <w:sz w:val="20"/>
          <w:szCs w:val="20"/>
          <w:rPrChange w:id="662" w:author="Smith, Alexis@Energy" w:date="2018-11-27T10:17:00Z">
            <w:rPr>
              <w:rFonts w:ascii="Calibri" w:hAnsi="Calibri" w:cs="Arial"/>
            </w:rPr>
          </w:rPrChange>
        </w:rPr>
      </w:pPr>
      <w:r w:rsidRPr="00D526B9">
        <w:rPr>
          <w:rFonts w:ascii="Calibri" w:hAnsi="Calibri" w:cs="Arial"/>
          <w:sz w:val="20"/>
          <w:szCs w:val="20"/>
          <w:rPrChange w:id="663" w:author="Smith, Alexis@Energy" w:date="2018-11-27T10:17:00Z">
            <w:rPr>
              <w:rFonts w:ascii="Calibri" w:hAnsi="Calibri" w:cs="Arial"/>
            </w:rPr>
          </w:rPrChange>
        </w:rPr>
        <w:t>Furring Strip Type/Depth: Indicate the type</w:t>
      </w:r>
      <w:r w:rsidR="00AB4531" w:rsidRPr="00D526B9">
        <w:rPr>
          <w:rFonts w:ascii="Calibri" w:hAnsi="Calibri" w:cs="Arial"/>
          <w:sz w:val="20"/>
          <w:szCs w:val="20"/>
          <w:rPrChange w:id="664" w:author="Smith, Alexis@Energy" w:date="2018-11-27T10:17:00Z">
            <w:rPr>
              <w:rFonts w:ascii="Calibri" w:hAnsi="Calibri" w:cs="Arial"/>
            </w:rPr>
          </w:rPrChange>
        </w:rPr>
        <w:t>,</w:t>
      </w:r>
      <w:r w:rsidRPr="00D526B9">
        <w:rPr>
          <w:rFonts w:ascii="Calibri" w:hAnsi="Calibri" w:cs="Arial"/>
          <w:sz w:val="20"/>
          <w:szCs w:val="20"/>
          <w:rPrChange w:id="665" w:author="Smith, Alexis@Energy" w:date="2018-11-27T10:17:00Z">
            <w:rPr>
              <w:rFonts w:ascii="Calibri" w:hAnsi="Calibri" w:cs="Arial"/>
            </w:rPr>
          </w:rPrChange>
        </w:rPr>
        <w:t xml:space="preserve"> and thickness</w:t>
      </w:r>
      <w:r w:rsidR="00AB4531" w:rsidRPr="00D526B9">
        <w:rPr>
          <w:rFonts w:ascii="Calibri" w:hAnsi="Calibri" w:cs="Arial"/>
          <w:sz w:val="20"/>
          <w:szCs w:val="20"/>
          <w:rPrChange w:id="666" w:author="Smith, Alexis@Energy" w:date="2018-11-27T10:17:00Z">
            <w:rPr>
              <w:rFonts w:ascii="Calibri" w:hAnsi="Calibri" w:cs="Arial"/>
            </w:rPr>
          </w:rPrChange>
        </w:rPr>
        <w:t>,</w:t>
      </w:r>
      <w:r w:rsidRPr="00D526B9">
        <w:rPr>
          <w:rFonts w:ascii="Calibri" w:hAnsi="Calibri" w:cs="Arial"/>
          <w:sz w:val="20"/>
          <w:szCs w:val="20"/>
          <w:rPrChange w:id="667" w:author="Smith, Alexis@Energy" w:date="2018-11-27T10:17:00Z">
            <w:rPr>
              <w:rFonts w:ascii="Calibri" w:hAnsi="Calibri" w:cs="Arial"/>
            </w:rPr>
          </w:rPrChange>
        </w:rPr>
        <w:t xml:space="preserve"> of furring material installed</w:t>
      </w:r>
      <w:r w:rsidR="00AB4531" w:rsidRPr="00D526B9">
        <w:rPr>
          <w:rFonts w:ascii="Calibri" w:hAnsi="Calibri" w:cs="Arial"/>
          <w:sz w:val="20"/>
          <w:szCs w:val="20"/>
          <w:rPrChange w:id="668" w:author="Smith, Alexis@Energy" w:date="2018-11-27T10:17:00Z">
            <w:rPr>
              <w:rFonts w:ascii="Calibri" w:hAnsi="Calibri" w:cs="Arial"/>
            </w:rPr>
          </w:rPrChange>
        </w:rPr>
        <w:t xml:space="preserve"> (e.g.,</w:t>
      </w:r>
      <w:r w:rsidRPr="00D526B9">
        <w:rPr>
          <w:rFonts w:ascii="Calibri" w:hAnsi="Calibri" w:cs="Arial"/>
          <w:sz w:val="20"/>
          <w:szCs w:val="20"/>
          <w:rPrChange w:id="669" w:author="Smith, Alexis@Energy" w:date="2018-11-27T10:17:00Z">
            <w:rPr>
              <w:rFonts w:ascii="Calibri" w:hAnsi="Calibri" w:cs="Arial"/>
            </w:rPr>
          </w:rPrChange>
        </w:rPr>
        <w:t xml:space="preserve"> wood/1.0 inch thick</w:t>
      </w:r>
      <w:r w:rsidR="00AB4531" w:rsidRPr="00D526B9">
        <w:rPr>
          <w:rFonts w:ascii="Calibri" w:hAnsi="Calibri" w:cs="Arial"/>
          <w:sz w:val="20"/>
          <w:szCs w:val="20"/>
          <w:rPrChange w:id="670" w:author="Smith, Alexis@Energy" w:date="2018-11-27T10:17:00Z">
            <w:rPr>
              <w:rFonts w:ascii="Calibri" w:hAnsi="Calibri" w:cs="Arial"/>
            </w:rPr>
          </w:rPrChange>
        </w:rPr>
        <w:t>)</w:t>
      </w:r>
      <w:r w:rsidRPr="00D526B9">
        <w:rPr>
          <w:rFonts w:ascii="Calibri" w:hAnsi="Calibri" w:cs="Arial"/>
          <w:sz w:val="20"/>
          <w:szCs w:val="20"/>
          <w:rPrChange w:id="671" w:author="Smith, Alexis@Energy" w:date="2018-11-27T10:17:00Z">
            <w:rPr>
              <w:rFonts w:ascii="Calibri" w:hAnsi="Calibri" w:cs="Arial"/>
            </w:rPr>
          </w:rPrChange>
        </w:rPr>
        <w:t>.</w:t>
      </w:r>
    </w:p>
    <w:p w14:paraId="20651301" w14:textId="77777777" w:rsidR="00B574F1" w:rsidRPr="00D526B9" w:rsidRDefault="00FA044A" w:rsidP="00B574F1">
      <w:pPr>
        <w:pStyle w:val="ListParagraph"/>
        <w:keepNext/>
        <w:numPr>
          <w:ilvl w:val="0"/>
          <w:numId w:val="75"/>
        </w:numPr>
        <w:rPr>
          <w:rFonts w:ascii="Calibri" w:hAnsi="Calibri" w:cs="Arial"/>
          <w:sz w:val="20"/>
          <w:szCs w:val="20"/>
          <w:rPrChange w:id="672" w:author="Smith, Alexis@Energy" w:date="2018-11-27T10:17:00Z">
            <w:rPr>
              <w:rFonts w:ascii="Calibri" w:hAnsi="Calibri" w:cs="Arial"/>
            </w:rPr>
          </w:rPrChange>
        </w:rPr>
      </w:pPr>
      <w:r w:rsidRPr="00D526B9">
        <w:rPr>
          <w:rFonts w:ascii="Calibri" w:hAnsi="Calibri" w:cs="Arial"/>
          <w:sz w:val="20"/>
          <w:szCs w:val="20"/>
          <w:rPrChange w:id="673" w:author="Smith, Alexis@Energy" w:date="2018-11-27T10:17:00Z">
            <w:rPr>
              <w:rFonts w:ascii="Calibri" w:hAnsi="Calibri" w:cs="Arial"/>
            </w:rPr>
          </w:rPrChange>
        </w:rPr>
        <w:t>Insulation Type:  List the type of insulation used, such as</w:t>
      </w:r>
      <w:r w:rsidR="00AB4531" w:rsidRPr="00D526B9">
        <w:rPr>
          <w:rFonts w:ascii="Calibri" w:hAnsi="Calibri" w:cs="Arial"/>
          <w:sz w:val="20"/>
          <w:szCs w:val="20"/>
          <w:rPrChange w:id="674" w:author="Smith, Alexis@Energy" w:date="2018-11-27T10:17:00Z">
            <w:rPr>
              <w:rFonts w:ascii="Calibri" w:hAnsi="Calibri" w:cs="Arial"/>
            </w:rPr>
          </w:rPrChange>
        </w:rPr>
        <w:t>:</w:t>
      </w:r>
      <w:r w:rsidRPr="00D526B9">
        <w:rPr>
          <w:rFonts w:ascii="Calibri" w:hAnsi="Calibri" w:cs="Arial"/>
          <w:sz w:val="20"/>
          <w:szCs w:val="20"/>
          <w:rPrChange w:id="675" w:author="Smith, Alexis@Energy" w:date="2018-11-27T10:17:00Z">
            <w:rPr>
              <w:rFonts w:ascii="Calibri" w:hAnsi="Calibri" w:cs="Arial"/>
            </w:rPr>
          </w:rPrChange>
        </w:rPr>
        <w:t xml:space="preserve"> SPF, EPS, or EPDM.</w:t>
      </w:r>
    </w:p>
    <w:p w14:paraId="20651302" w14:textId="77777777" w:rsidR="00B574F1" w:rsidRPr="00D526B9" w:rsidRDefault="00FA044A" w:rsidP="00B574F1">
      <w:pPr>
        <w:pStyle w:val="ListParagraph"/>
        <w:keepNext/>
        <w:numPr>
          <w:ilvl w:val="0"/>
          <w:numId w:val="75"/>
        </w:numPr>
        <w:rPr>
          <w:rFonts w:ascii="Calibri" w:hAnsi="Calibri" w:cs="Arial"/>
          <w:sz w:val="20"/>
          <w:szCs w:val="20"/>
          <w:rPrChange w:id="676" w:author="Smith, Alexis@Energy" w:date="2018-11-27T10:17:00Z">
            <w:rPr>
              <w:rFonts w:ascii="Calibri" w:hAnsi="Calibri" w:cs="Arial"/>
            </w:rPr>
          </w:rPrChange>
        </w:rPr>
      </w:pPr>
      <w:r w:rsidRPr="00D526B9">
        <w:rPr>
          <w:rFonts w:ascii="Calibri" w:hAnsi="Calibri" w:cs="Arial"/>
          <w:sz w:val="20"/>
          <w:szCs w:val="20"/>
          <w:rPrChange w:id="677" w:author="Smith, Alexis@Energy" w:date="2018-11-27T10:17:00Z">
            <w:rPr>
              <w:rFonts w:ascii="Calibri" w:hAnsi="Calibri" w:cs="Arial"/>
            </w:rPr>
          </w:rPrChange>
        </w:rPr>
        <w:t xml:space="preserve">Exterior Insulation R-Value: Indicate the R-value of </w:t>
      </w:r>
      <w:r w:rsidR="00AB4531" w:rsidRPr="00D526B9">
        <w:rPr>
          <w:rFonts w:ascii="Calibri" w:hAnsi="Calibri" w:cs="Arial"/>
          <w:sz w:val="20"/>
          <w:szCs w:val="20"/>
          <w:rPrChange w:id="678" w:author="Smith, Alexis@Energy" w:date="2018-11-27T10:17:00Z">
            <w:rPr>
              <w:rFonts w:ascii="Calibri" w:hAnsi="Calibri" w:cs="Arial"/>
            </w:rPr>
          </w:rPrChange>
        </w:rPr>
        <w:t xml:space="preserve">the </w:t>
      </w:r>
      <w:r w:rsidRPr="00D526B9">
        <w:rPr>
          <w:rFonts w:ascii="Calibri" w:hAnsi="Calibri" w:cs="Arial"/>
          <w:sz w:val="20"/>
          <w:szCs w:val="20"/>
          <w:rPrChange w:id="679" w:author="Smith, Alexis@Energy" w:date="2018-11-27T10:17:00Z">
            <w:rPr>
              <w:rFonts w:ascii="Calibri" w:hAnsi="Calibri" w:cs="Arial"/>
            </w:rPr>
          </w:rPrChange>
        </w:rPr>
        <w:t xml:space="preserve">continuous insulation, </w:t>
      </w:r>
      <w:r w:rsidRPr="00D526B9">
        <w:rPr>
          <w:rFonts w:asciiTheme="minorHAnsi" w:hAnsiTheme="minorHAnsi" w:cs="Arial"/>
          <w:sz w:val="20"/>
          <w:szCs w:val="20"/>
          <w:rPrChange w:id="680" w:author="Smith, Alexis@Energy" w:date="2018-11-27T10:17:00Z">
            <w:rPr>
              <w:rFonts w:asciiTheme="minorHAnsi" w:hAnsiTheme="minorHAnsi" w:cs="Arial"/>
            </w:rPr>
          </w:rPrChange>
        </w:rPr>
        <w:t>having no framing penetration, i</w:t>
      </w:r>
      <w:r w:rsidRPr="00D526B9">
        <w:rPr>
          <w:rFonts w:ascii="Calibri" w:hAnsi="Calibri" w:cs="Arial"/>
          <w:sz w:val="20"/>
          <w:szCs w:val="20"/>
          <w:rPrChange w:id="681" w:author="Smith, Alexis@Energy" w:date="2018-11-27T10:17:00Z">
            <w:rPr>
              <w:rFonts w:ascii="Calibri" w:hAnsi="Calibri" w:cs="Arial"/>
            </w:rPr>
          </w:rPrChange>
        </w:rPr>
        <w:t>nstalled on the outside of the assembly.</w:t>
      </w:r>
    </w:p>
    <w:p w14:paraId="20651303" w14:textId="77777777" w:rsidR="00B574F1" w:rsidRPr="00D526B9" w:rsidRDefault="00FA044A" w:rsidP="00B574F1">
      <w:pPr>
        <w:pStyle w:val="ListParagraph"/>
        <w:keepNext/>
        <w:numPr>
          <w:ilvl w:val="0"/>
          <w:numId w:val="75"/>
        </w:numPr>
        <w:rPr>
          <w:sz w:val="20"/>
          <w:szCs w:val="20"/>
          <w:rPrChange w:id="682" w:author="Smith, Alexis@Energy" w:date="2018-11-27T10:17:00Z">
            <w:rPr/>
          </w:rPrChange>
        </w:rPr>
      </w:pPr>
      <w:r w:rsidRPr="00D526B9">
        <w:rPr>
          <w:rFonts w:ascii="Calibri" w:hAnsi="Calibri" w:cs="Arial"/>
          <w:sz w:val="20"/>
          <w:szCs w:val="20"/>
          <w:rPrChange w:id="683" w:author="Smith, Alexis@Energy" w:date="2018-11-27T10:17:00Z">
            <w:rPr>
              <w:rFonts w:ascii="Calibri" w:hAnsi="Calibri" w:cs="Arial"/>
            </w:rPr>
          </w:rPrChange>
        </w:rPr>
        <w:t xml:space="preserve">Interior Insulation R-Value: Indicate the R-value of </w:t>
      </w:r>
      <w:r w:rsidR="00AB4531" w:rsidRPr="00D526B9">
        <w:rPr>
          <w:rFonts w:ascii="Calibri" w:hAnsi="Calibri" w:cs="Arial"/>
          <w:sz w:val="20"/>
          <w:szCs w:val="20"/>
          <w:rPrChange w:id="684" w:author="Smith, Alexis@Energy" w:date="2018-11-27T10:17:00Z">
            <w:rPr>
              <w:rFonts w:ascii="Calibri" w:hAnsi="Calibri" w:cs="Arial"/>
            </w:rPr>
          </w:rPrChange>
        </w:rPr>
        <w:t xml:space="preserve">the </w:t>
      </w:r>
      <w:r w:rsidRPr="00D526B9">
        <w:rPr>
          <w:rFonts w:ascii="Calibri" w:hAnsi="Calibri" w:cs="Arial"/>
          <w:sz w:val="20"/>
          <w:szCs w:val="20"/>
          <w:rPrChange w:id="685" w:author="Smith, Alexis@Energy" w:date="2018-11-27T10:17:00Z">
            <w:rPr>
              <w:rFonts w:ascii="Calibri" w:hAnsi="Calibri" w:cs="Arial"/>
            </w:rPr>
          </w:rPrChange>
        </w:rPr>
        <w:t>continuous insulation,</w:t>
      </w:r>
      <w:r w:rsidRPr="00D526B9">
        <w:rPr>
          <w:rFonts w:asciiTheme="minorHAnsi" w:hAnsiTheme="minorHAnsi" w:cs="Arial"/>
          <w:sz w:val="20"/>
          <w:szCs w:val="20"/>
          <w:rPrChange w:id="686" w:author="Smith, Alexis@Energy" w:date="2018-11-27T10:17:00Z">
            <w:rPr>
              <w:rFonts w:asciiTheme="minorHAnsi" w:hAnsiTheme="minorHAnsi" w:cs="Arial"/>
            </w:rPr>
          </w:rPrChange>
        </w:rPr>
        <w:t xml:space="preserve"> having no framing penetration, </w:t>
      </w:r>
      <w:r w:rsidRPr="00D526B9">
        <w:rPr>
          <w:rFonts w:ascii="Calibri" w:hAnsi="Calibri" w:cs="Arial"/>
          <w:sz w:val="20"/>
          <w:szCs w:val="20"/>
          <w:rPrChange w:id="687" w:author="Smith, Alexis@Energy" w:date="2018-11-27T10:17:00Z">
            <w:rPr>
              <w:rFonts w:ascii="Calibri" w:hAnsi="Calibri" w:cs="Arial"/>
            </w:rPr>
          </w:rPrChange>
        </w:rPr>
        <w:t>installed on the inside of the assembly.</w:t>
      </w:r>
    </w:p>
    <w:p w14:paraId="20651304" w14:textId="77777777" w:rsidR="00A95BBA" w:rsidRPr="00D526B9" w:rsidRDefault="00A95BBA">
      <w:pPr>
        <w:rPr>
          <w:sz w:val="20"/>
          <w:szCs w:val="20"/>
          <w:rPrChange w:id="688" w:author="Smith, Alexis@Energy" w:date="2018-11-27T10:17:00Z">
            <w:rPr/>
          </w:rPrChange>
        </w:rPr>
      </w:pPr>
    </w:p>
    <w:p w14:paraId="20651305" w14:textId="60B21BFC" w:rsidR="009867E0" w:rsidRPr="00D526B9" w:rsidRDefault="009867E0" w:rsidP="009867E0">
      <w:pPr>
        <w:rPr>
          <w:rFonts w:ascii="Calibri" w:hAnsi="Calibri" w:cs="Arial"/>
          <w:b/>
          <w:sz w:val="20"/>
          <w:szCs w:val="20"/>
          <w:rPrChange w:id="689" w:author="Smith, Alexis@Energy" w:date="2018-11-27T10:17:00Z">
            <w:rPr>
              <w:rFonts w:ascii="Calibri" w:hAnsi="Calibri" w:cs="Arial"/>
              <w:b/>
            </w:rPr>
          </w:rPrChange>
        </w:rPr>
      </w:pPr>
      <w:r w:rsidRPr="00D526B9">
        <w:rPr>
          <w:rFonts w:ascii="Calibri" w:hAnsi="Calibri" w:cs="Arial"/>
          <w:b/>
          <w:sz w:val="20"/>
          <w:szCs w:val="20"/>
          <w:rPrChange w:id="690" w:author="Smith, Alexis@Energy" w:date="2018-11-27T10:17:00Z">
            <w:rPr>
              <w:rFonts w:ascii="Calibri" w:hAnsi="Calibri" w:cs="Arial"/>
              <w:b/>
            </w:rPr>
          </w:rPrChange>
        </w:rPr>
        <w:t xml:space="preserve">E. </w:t>
      </w:r>
      <w:r w:rsidR="00FA3EA4" w:rsidRPr="00D526B9">
        <w:rPr>
          <w:rFonts w:ascii="Calibri" w:hAnsi="Calibri" w:cs="Arial"/>
          <w:b/>
          <w:sz w:val="20"/>
          <w:szCs w:val="20"/>
          <w:rPrChange w:id="691" w:author="Smith, Alexis@Energy" w:date="2018-11-27T10:17:00Z">
            <w:rPr>
              <w:rFonts w:ascii="Calibri" w:hAnsi="Calibri" w:cs="Arial"/>
              <w:b/>
            </w:rPr>
          </w:rPrChange>
        </w:rPr>
        <w:t>Raised Floor Insulation</w:t>
      </w:r>
    </w:p>
    <w:p w14:paraId="20651307" w14:textId="77777777" w:rsidR="00B574F1" w:rsidRPr="00D526B9" w:rsidRDefault="00FA044A" w:rsidP="00B574F1">
      <w:pPr>
        <w:pStyle w:val="ListParagraph"/>
        <w:numPr>
          <w:ilvl w:val="0"/>
          <w:numId w:val="76"/>
        </w:numPr>
        <w:rPr>
          <w:rFonts w:ascii="Calibri" w:hAnsi="Calibri" w:cs="Arial"/>
          <w:sz w:val="20"/>
          <w:szCs w:val="20"/>
          <w:rPrChange w:id="692" w:author="Smith, Alexis@Energy" w:date="2018-11-27T10:17:00Z">
            <w:rPr>
              <w:rFonts w:ascii="Calibri" w:hAnsi="Calibri" w:cs="Arial"/>
              <w:szCs w:val="18"/>
            </w:rPr>
          </w:rPrChange>
        </w:rPr>
      </w:pPr>
      <w:r w:rsidRPr="00D526B9">
        <w:rPr>
          <w:rFonts w:asciiTheme="minorHAnsi" w:hAnsiTheme="minorHAnsi" w:cs="Arial"/>
          <w:sz w:val="20"/>
          <w:szCs w:val="20"/>
          <w:rPrChange w:id="693" w:author="Smith, Alexis@Energy" w:date="2018-11-27T10:17:00Z">
            <w:rPr>
              <w:rFonts w:asciiTheme="minorHAnsi" w:hAnsiTheme="minorHAnsi" w:cs="Arial"/>
              <w:szCs w:val="18"/>
            </w:rPr>
          </w:rPrChange>
        </w:rPr>
        <w:t>I.D.</w:t>
      </w:r>
      <w:r w:rsidRPr="00D526B9">
        <w:rPr>
          <w:rFonts w:ascii="Calibri" w:hAnsi="Calibri" w:cs="Arial"/>
          <w:sz w:val="20"/>
          <w:szCs w:val="20"/>
          <w:rPrChange w:id="694" w:author="Smith, Alexis@Energy" w:date="2018-11-27T10:17:00Z">
            <w:rPr>
              <w:rFonts w:ascii="Calibri" w:hAnsi="Calibri" w:cs="Arial"/>
              <w:szCs w:val="18"/>
            </w:rPr>
          </w:rPrChange>
        </w:rPr>
        <w:t xml:space="preserve">: A label from the plans (e.g., A1.4 or Floor1) </w:t>
      </w:r>
      <w:r w:rsidRPr="00D526B9">
        <w:rPr>
          <w:rFonts w:asciiTheme="minorHAnsi" w:hAnsiTheme="minorHAnsi" w:cs="Arial"/>
          <w:sz w:val="20"/>
          <w:szCs w:val="20"/>
          <w:rPrChange w:id="695" w:author="Smith, Alexis@Energy" w:date="2018-11-27T10:17:00Z">
            <w:rPr>
              <w:rFonts w:asciiTheme="minorHAnsi" w:hAnsiTheme="minorHAnsi" w:cs="Arial"/>
              <w:szCs w:val="18"/>
            </w:rPr>
          </w:rPrChange>
        </w:rPr>
        <w:t>documenting the location of the installed insulation</w:t>
      </w:r>
      <w:r w:rsidRPr="00D526B9">
        <w:rPr>
          <w:rFonts w:ascii="Calibri" w:hAnsi="Calibri" w:cs="Arial"/>
          <w:sz w:val="20"/>
          <w:szCs w:val="20"/>
          <w:rPrChange w:id="696" w:author="Smith, Alexis@Energy" w:date="2018-11-27T10:17:00Z">
            <w:rPr>
              <w:rFonts w:ascii="Calibri" w:hAnsi="Calibri" w:cs="Arial"/>
              <w:szCs w:val="18"/>
            </w:rPr>
          </w:rPrChange>
        </w:rPr>
        <w:t>.</w:t>
      </w:r>
    </w:p>
    <w:p w14:paraId="20651308" w14:textId="77777777" w:rsidR="00B574F1" w:rsidRPr="00D526B9" w:rsidRDefault="00FA044A" w:rsidP="00B574F1">
      <w:pPr>
        <w:pStyle w:val="ListParagraph"/>
        <w:numPr>
          <w:ilvl w:val="0"/>
          <w:numId w:val="76"/>
        </w:numPr>
        <w:rPr>
          <w:rFonts w:ascii="Calibri" w:hAnsi="Calibri" w:cs="Arial"/>
          <w:sz w:val="20"/>
          <w:szCs w:val="20"/>
          <w:rPrChange w:id="697" w:author="Smith, Alexis@Energy" w:date="2018-11-27T10:17:00Z">
            <w:rPr>
              <w:rFonts w:ascii="Calibri" w:hAnsi="Calibri" w:cs="Arial"/>
              <w:szCs w:val="18"/>
            </w:rPr>
          </w:rPrChange>
        </w:rPr>
      </w:pPr>
      <w:r w:rsidRPr="00D526B9">
        <w:rPr>
          <w:rFonts w:asciiTheme="minorHAnsi" w:hAnsiTheme="minorHAnsi" w:cs="Arial"/>
          <w:sz w:val="20"/>
          <w:szCs w:val="20"/>
          <w:rPrChange w:id="698" w:author="Smith, Alexis@Energy" w:date="2018-11-27T10:17:00Z">
            <w:rPr>
              <w:rFonts w:asciiTheme="minorHAnsi" w:hAnsiTheme="minorHAnsi" w:cs="Arial"/>
              <w:szCs w:val="18"/>
            </w:rPr>
          </w:rPrChange>
        </w:rPr>
        <w:t>Man</w:t>
      </w:r>
      <w:r w:rsidRPr="00D526B9">
        <w:rPr>
          <w:rFonts w:ascii="Calibri" w:hAnsi="Calibri" w:cs="Arial"/>
          <w:sz w:val="20"/>
          <w:szCs w:val="20"/>
          <w:rPrChange w:id="699" w:author="Smith, Alexis@Energy" w:date="2018-11-27T10:17:00Z">
            <w:rPr>
              <w:rFonts w:ascii="Calibri" w:hAnsi="Calibri" w:cs="Arial"/>
              <w:szCs w:val="18"/>
            </w:rPr>
          </w:rPrChange>
        </w:rPr>
        <w:t xml:space="preserve">ufacturer </w:t>
      </w:r>
      <w:r w:rsidR="00AB4531" w:rsidRPr="00D526B9">
        <w:rPr>
          <w:rFonts w:ascii="Calibri" w:hAnsi="Calibri" w:cs="Arial"/>
          <w:sz w:val="20"/>
          <w:szCs w:val="20"/>
          <w:rPrChange w:id="700" w:author="Smith, Alexis@Energy" w:date="2018-11-27T10:17:00Z">
            <w:rPr>
              <w:rFonts w:ascii="Calibri" w:hAnsi="Calibri" w:cs="Arial"/>
              <w:szCs w:val="18"/>
            </w:rPr>
          </w:rPrChange>
        </w:rPr>
        <w:t>&amp;</w:t>
      </w:r>
      <w:r w:rsidRPr="00D526B9">
        <w:rPr>
          <w:rFonts w:ascii="Calibri" w:hAnsi="Calibri" w:cs="Arial"/>
          <w:sz w:val="20"/>
          <w:szCs w:val="20"/>
          <w:rPrChange w:id="701" w:author="Smith, Alexis@Energy" w:date="2018-11-27T10:17:00Z">
            <w:rPr>
              <w:rFonts w:ascii="Calibri" w:hAnsi="Calibri" w:cs="Arial"/>
              <w:szCs w:val="18"/>
            </w:rPr>
          </w:rPrChange>
        </w:rPr>
        <w:t xml:space="preserve"> Brand: Indicate the manufacturer an</w:t>
      </w:r>
      <w:r w:rsidRPr="00D526B9">
        <w:rPr>
          <w:rFonts w:asciiTheme="minorHAnsi" w:hAnsiTheme="minorHAnsi" w:cs="Arial"/>
          <w:sz w:val="20"/>
          <w:szCs w:val="20"/>
          <w:rPrChange w:id="702" w:author="Smith, Alexis@Energy" w:date="2018-11-27T10:17:00Z">
            <w:rPr>
              <w:rFonts w:asciiTheme="minorHAnsi" w:hAnsiTheme="minorHAnsi" w:cs="Arial"/>
              <w:szCs w:val="18"/>
            </w:rPr>
          </w:rPrChange>
        </w:rPr>
        <w:t>d brand of the product being install</w:t>
      </w:r>
      <w:r w:rsidRPr="00D526B9">
        <w:rPr>
          <w:rFonts w:ascii="Calibri" w:hAnsi="Calibri" w:cs="Arial"/>
          <w:sz w:val="20"/>
          <w:szCs w:val="20"/>
          <w:rPrChange w:id="703" w:author="Smith, Alexis@Energy" w:date="2018-11-27T10:17:00Z">
            <w:rPr>
              <w:rFonts w:ascii="Calibri" w:hAnsi="Calibri" w:cs="Arial"/>
              <w:szCs w:val="18"/>
            </w:rPr>
          </w:rPrChange>
        </w:rPr>
        <w:t>ed.</w:t>
      </w:r>
    </w:p>
    <w:p w14:paraId="20651309" w14:textId="77777777" w:rsidR="00B574F1" w:rsidRPr="00D526B9" w:rsidRDefault="00FA044A" w:rsidP="00B574F1">
      <w:pPr>
        <w:pStyle w:val="ListParagraph"/>
        <w:numPr>
          <w:ilvl w:val="0"/>
          <w:numId w:val="76"/>
        </w:numPr>
        <w:contextualSpacing/>
        <w:rPr>
          <w:rFonts w:ascii="Calibri" w:hAnsi="Calibri" w:cs="Arial"/>
          <w:sz w:val="20"/>
          <w:szCs w:val="20"/>
          <w:rPrChange w:id="704" w:author="Smith, Alexis@Energy" w:date="2018-11-27T10:17:00Z">
            <w:rPr>
              <w:rFonts w:ascii="Calibri" w:hAnsi="Calibri" w:cs="Arial"/>
              <w:szCs w:val="18"/>
            </w:rPr>
          </w:rPrChange>
        </w:rPr>
      </w:pPr>
      <w:r w:rsidRPr="00D526B9">
        <w:rPr>
          <w:rFonts w:ascii="Calibri" w:hAnsi="Calibri" w:cs="Arial"/>
          <w:sz w:val="20"/>
          <w:szCs w:val="20"/>
          <w:rPrChange w:id="705" w:author="Smith, Alexis@Energy" w:date="2018-11-27T10:17:00Z">
            <w:rPr>
              <w:rFonts w:ascii="Calibri" w:hAnsi="Calibri" w:cs="Arial"/>
              <w:szCs w:val="18"/>
            </w:rPr>
          </w:rPrChange>
        </w:rPr>
        <w:t>Framing Material: Wood or Metal.</w:t>
      </w:r>
    </w:p>
    <w:p w14:paraId="2065130A" w14:textId="202AA615" w:rsidR="00B574F1" w:rsidRPr="00D526B9" w:rsidRDefault="00FA044A" w:rsidP="00B574F1">
      <w:pPr>
        <w:pStyle w:val="ListParagraph"/>
        <w:numPr>
          <w:ilvl w:val="0"/>
          <w:numId w:val="76"/>
        </w:numPr>
        <w:rPr>
          <w:rFonts w:ascii="Calibri" w:hAnsi="Calibri" w:cs="Arial"/>
          <w:sz w:val="20"/>
          <w:szCs w:val="20"/>
          <w:rPrChange w:id="706" w:author="Smith, Alexis@Energy" w:date="2018-11-27T10:17:00Z">
            <w:rPr>
              <w:rFonts w:ascii="Calibri" w:hAnsi="Calibri" w:cs="Arial"/>
              <w:szCs w:val="18"/>
            </w:rPr>
          </w:rPrChange>
        </w:rPr>
      </w:pPr>
      <w:r w:rsidRPr="00D526B9">
        <w:rPr>
          <w:rFonts w:ascii="Calibri" w:hAnsi="Calibri" w:cs="Arial"/>
          <w:sz w:val="20"/>
          <w:szCs w:val="20"/>
          <w:rPrChange w:id="707" w:author="Smith, Alexis@Energy" w:date="2018-11-27T10:17:00Z">
            <w:rPr>
              <w:rFonts w:ascii="Calibri" w:hAnsi="Calibri" w:cs="Arial"/>
              <w:szCs w:val="18"/>
            </w:rPr>
          </w:rPrChange>
        </w:rPr>
        <w:t>Framing Size</w:t>
      </w:r>
      <w:r w:rsidR="00AB4531" w:rsidRPr="00D526B9">
        <w:rPr>
          <w:rFonts w:ascii="Calibri" w:hAnsi="Calibri" w:cs="Arial"/>
          <w:sz w:val="20"/>
          <w:szCs w:val="20"/>
          <w:rPrChange w:id="708" w:author="Smith, Alexis@Energy" w:date="2018-11-27T10:17:00Z">
            <w:rPr>
              <w:rFonts w:ascii="Calibri" w:hAnsi="Calibri" w:cs="Arial"/>
              <w:szCs w:val="18"/>
            </w:rPr>
          </w:rPrChange>
        </w:rPr>
        <w:t xml:space="preserve"> &amp; Spacing</w:t>
      </w:r>
      <w:r w:rsidRPr="00D526B9">
        <w:rPr>
          <w:rFonts w:ascii="Calibri" w:hAnsi="Calibri" w:cs="Arial"/>
          <w:sz w:val="20"/>
          <w:szCs w:val="20"/>
          <w:rPrChange w:id="709" w:author="Smith, Alexis@Energy" w:date="2018-11-27T10:17:00Z">
            <w:rPr>
              <w:rFonts w:ascii="Calibri" w:hAnsi="Calibri" w:cs="Arial"/>
              <w:szCs w:val="18"/>
            </w:rPr>
          </w:rPrChange>
        </w:rPr>
        <w:t>: Indicate the framing size</w:t>
      </w:r>
      <w:r w:rsidR="00AB4531" w:rsidRPr="00D526B9">
        <w:rPr>
          <w:rFonts w:ascii="Calibri" w:hAnsi="Calibri" w:cs="Arial"/>
          <w:sz w:val="20"/>
          <w:szCs w:val="20"/>
          <w:rPrChange w:id="710" w:author="Smith, Alexis@Energy" w:date="2018-11-27T10:17:00Z">
            <w:rPr>
              <w:rFonts w:ascii="Calibri" w:hAnsi="Calibri" w:cs="Arial"/>
              <w:szCs w:val="18"/>
            </w:rPr>
          </w:rPrChange>
        </w:rPr>
        <w:t xml:space="preserve"> and spacing (e.g., 2x4 @ 16 in O.C.)</w:t>
      </w:r>
      <w:r w:rsidR="00230858" w:rsidRPr="00D526B9">
        <w:rPr>
          <w:rFonts w:ascii="Calibri" w:hAnsi="Calibri" w:cs="Arial"/>
          <w:sz w:val="20"/>
          <w:szCs w:val="20"/>
          <w:rPrChange w:id="711" w:author="Smith, Alexis@Energy" w:date="2018-11-27T10:17:00Z">
            <w:rPr>
              <w:rFonts w:ascii="Calibri" w:hAnsi="Calibri" w:cs="Arial"/>
              <w:szCs w:val="18"/>
            </w:rPr>
          </w:rPrChange>
        </w:rPr>
        <w:t xml:space="preserve">; enter </w:t>
      </w:r>
      <w:r w:rsidR="007D7538" w:rsidRPr="00D526B9">
        <w:rPr>
          <w:rFonts w:ascii="Calibri" w:hAnsi="Calibri" w:cs="Arial"/>
          <w:sz w:val="20"/>
          <w:szCs w:val="20"/>
          <w:rPrChange w:id="712" w:author="Smith, Alexis@Energy" w:date="2018-11-27T10:17:00Z">
            <w:rPr>
              <w:rFonts w:ascii="Calibri" w:hAnsi="Calibri" w:cs="Arial"/>
              <w:szCs w:val="18"/>
            </w:rPr>
          </w:rPrChange>
        </w:rPr>
        <w:t>N</w:t>
      </w:r>
      <w:r w:rsidR="00230858" w:rsidRPr="00D526B9">
        <w:rPr>
          <w:rFonts w:ascii="Calibri" w:hAnsi="Calibri" w:cs="Arial"/>
          <w:sz w:val="20"/>
          <w:szCs w:val="20"/>
          <w:rPrChange w:id="713" w:author="Smith, Alexis@Energy" w:date="2018-11-27T10:17:00Z">
            <w:rPr>
              <w:rFonts w:ascii="Calibri" w:hAnsi="Calibri" w:cs="Arial"/>
              <w:szCs w:val="18"/>
            </w:rPr>
          </w:rPrChange>
        </w:rPr>
        <w:t>/</w:t>
      </w:r>
      <w:r w:rsidR="007D7538" w:rsidRPr="00D526B9">
        <w:rPr>
          <w:rFonts w:ascii="Calibri" w:hAnsi="Calibri" w:cs="Arial"/>
          <w:sz w:val="20"/>
          <w:szCs w:val="20"/>
          <w:rPrChange w:id="714" w:author="Smith, Alexis@Energy" w:date="2018-11-27T10:17:00Z">
            <w:rPr>
              <w:rFonts w:ascii="Calibri" w:hAnsi="Calibri" w:cs="Arial"/>
              <w:szCs w:val="18"/>
            </w:rPr>
          </w:rPrChange>
        </w:rPr>
        <w:t>A</w:t>
      </w:r>
      <w:r w:rsidR="00230858" w:rsidRPr="00D526B9">
        <w:rPr>
          <w:rFonts w:ascii="Calibri" w:hAnsi="Calibri" w:cs="Arial"/>
          <w:sz w:val="20"/>
          <w:szCs w:val="20"/>
          <w:rPrChange w:id="715" w:author="Smith, Alexis@Energy" w:date="2018-11-27T10:17:00Z">
            <w:rPr>
              <w:rFonts w:ascii="Calibri" w:hAnsi="Calibri" w:cs="Arial"/>
              <w:szCs w:val="18"/>
            </w:rPr>
          </w:rPrChange>
        </w:rPr>
        <w:t xml:space="preserve"> if not applicable</w:t>
      </w:r>
      <w:r w:rsidR="00AB4531" w:rsidRPr="00D526B9">
        <w:rPr>
          <w:rFonts w:ascii="Calibri" w:hAnsi="Calibri" w:cs="Arial"/>
          <w:sz w:val="20"/>
          <w:szCs w:val="20"/>
          <w:rPrChange w:id="716" w:author="Smith, Alexis@Energy" w:date="2018-11-27T10:17:00Z">
            <w:rPr>
              <w:rFonts w:ascii="Calibri" w:hAnsi="Calibri" w:cs="Arial"/>
              <w:szCs w:val="18"/>
            </w:rPr>
          </w:rPrChange>
        </w:rPr>
        <w:t>.</w:t>
      </w:r>
    </w:p>
    <w:p w14:paraId="2065130B" w14:textId="77777777" w:rsidR="00B574F1" w:rsidRPr="00D526B9" w:rsidRDefault="00FA044A" w:rsidP="00B574F1">
      <w:pPr>
        <w:pStyle w:val="ListParagraph"/>
        <w:numPr>
          <w:ilvl w:val="0"/>
          <w:numId w:val="76"/>
        </w:numPr>
        <w:rPr>
          <w:rFonts w:ascii="Calibri" w:hAnsi="Calibri" w:cs="Arial"/>
          <w:sz w:val="20"/>
          <w:szCs w:val="20"/>
          <w:rPrChange w:id="717" w:author="Smith, Alexis@Energy" w:date="2018-11-27T10:17:00Z">
            <w:rPr>
              <w:rFonts w:ascii="Calibri" w:hAnsi="Calibri" w:cs="Arial"/>
              <w:szCs w:val="18"/>
            </w:rPr>
          </w:rPrChange>
        </w:rPr>
      </w:pPr>
      <w:r w:rsidRPr="00D526B9">
        <w:rPr>
          <w:rFonts w:ascii="Calibri" w:hAnsi="Calibri" w:cs="Arial"/>
          <w:sz w:val="20"/>
          <w:szCs w:val="20"/>
          <w:rPrChange w:id="718" w:author="Smith, Alexis@Energy" w:date="2018-11-27T10:17:00Z">
            <w:rPr>
              <w:rFonts w:ascii="Calibri" w:hAnsi="Calibri" w:cs="Arial"/>
              <w:szCs w:val="18"/>
            </w:rPr>
          </w:rPrChange>
        </w:rPr>
        <w:t>Insulation Type:  List the type of insulation used, such as</w:t>
      </w:r>
      <w:r w:rsidR="00AB4531" w:rsidRPr="00D526B9">
        <w:rPr>
          <w:rFonts w:ascii="Calibri" w:hAnsi="Calibri" w:cs="Arial"/>
          <w:sz w:val="20"/>
          <w:szCs w:val="20"/>
          <w:rPrChange w:id="719" w:author="Smith, Alexis@Energy" w:date="2018-11-27T10:17:00Z">
            <w:rPr>
              <w:rFonts w:ascii="Calibri" w:hAnsi="Calibri" w:cs="Arial"/>
              <w:szCs w:val="18"/>
            </w:rPr>
          </w:rPrChange>
        </w:rPr>
        <w:t>:</w:t>
      </w:r>
      <w:r w:rsidRPr="00D526B9">
        <w:rPr>
          <w:rFonts w:ascii="Calibri" w:hAnsi="Calibri" w:cs="Arial"/>
          <w:sz w:val="20"/>
          <w:szCs w:val="20"/>
          <w:rPrChange w:id="720" w:author="Smith, Alexis@Energy" w:date="2018-11-27T10:17:00Z">
            <w:rPr>
              <w:rFonts w:ascii="Calibri" w:hAnsi="Calibri" w:cs="Arial"/>
              <w:szCs w:val="18"/>
            </w:rPr>
          </w:rPrChange>
        </w:rPr>
        <w:t xml:space="preserve"> </w:t>
      </w:r>
      <w:r w:rsidR="00AB4531" w:rsidRPr="00D526B9">
        <w:rPr>
          <w:rFonts w:ascii="Calibri" w:hAnsi="Calibri" w:cs="Arial"/>
          <w:sz w:val="20"/>
          <w:szCs w:val="20"/>
          <w:rPrChange w:id="721" w:author="Smith, Alexis@Energy" w:date="2018-11-27T10:17:00Z">
            <w:rPr>
              <w:rFonts w:ascii="Calibri" w:hAnsi="Calibri" w:cs="Arial"/>
              <w:szCs w:val="18"/>
            </w:rPr>
          </w:rPrChange>
        </w:rPr>
        <w:t>B</w:t>
      </w:r>
      <w:r w:rsidRPr="00D526B9">
        <w:rPr>
          <w:rFonts w:ascii="Calibri" w:hAnsi="Calibri" w:cs="Arial"/>
          <w:sz w:val="20"/>
          <w:szCs w:val="20"/>
          <w:rPrChange w:id="722" w:author="Smith, Alexis@Energy" w:date="2018-11-27T10:17:00Z">
            <w:rPr>
              <w:rFonts w:ascii="Calibri" w:hAnsi="Calibri" w:cs="Arial"/>
              <w:szCs w:val="18"/>
            </w:rPr>
          </w:rPrChange>
        </w:rPr>
        <w:t xml:space="preserve">att, </w:t>
      </w:r>
      <w:r w:rsidR="00AB4531" w:rsidRPr="00D526B9">
        <w:rPr>
          <w:rFonts w:ascii="Calibri" w:hAnsi="Calibri" w:cs="Arial"/>
          <w:sz w:val="20"/>
          <w:szCs w:val="20"/>
          <w:rPrChange w:id="723" w:author="Smith, Alexis@Energy" w:date="2018-11-27T10:17:00Z">
            <w:rPr>
              <w:rFonts w:ascii="Calibri" w:hAnsi="Calibri" w:cs="Arial"/>
              <w:szCs w:val="18"/>
            </w:rPr>
          </w:rPrChange>
        </w:rPr>
        <w:t>L</w:t>
      </w:r>
      <w:r w:rsidRPr="00D526B9">
        <w:rPr>
          <w:rFonts w:ascii="Calibri" w:hAnsi="Calibri" w:cs="Arial"/>
          <w:sz w:val="20"/>
          <w:szCs w:val="20"/>
          <w:rPrChange w:id="724" w:author="Smith, Alexis@Energy" w:date="2018-11-27T10:17:00Z">
            <w:rPr>
              <w:rFonts w:ascii="Calibri" w:hAnsi="Calibri" w:cs="Arial"/>
              <w:szCs w:val="18"/>
            </w:rPr>
          </w:rPrChange>
        </w:rPr>
        <w:t xml:space="preserve">oose </w:t>
      </w:r>
      <w:r w:rsidR="00AB4531" w:rsidRPr="00D526B9">
        <w:rPr>
          <w:rFonts w:ascii="Calibri" w:hAnsi="Calibri" w:cs="Arial"/>
          <w:sz w:val="20"/>
          <w:szCs w:val="20"/>
          <w:rPrChange w:id="725" w:author="Smith, Alexis@Energy" w:date="2018-11-27T10:17:00Z">
            <w:rPr>
              <w:rFonts w:ascii="Calibri" w:hAnsi="Calibri" w:cs="Arial"/>
              <w:szCs w:val="18"/>
            </w:rPr>
          </w:rPrChange>
        </w:rPr>
        <w:t>F</w:t>
      </w:r>
      <w:r w:rsidRPr="00D526B9">
        <w:rPr>
          <w:rFonts w:ascii="Calibri" w:hAnsi="Calibri" w:cs="Arial"/>
          <w:sz w:val="20"/>
          <w:szCs w:val="20"/>
          <w:rPrChange w:id="726" w:author="Smith, Alexis@Energy" w:date="2018-11-27T10:17:00Z">
            <w:rPr>
              <w:rFonts w:ascii="Calibri" w:hAnsi="Calibri" w:cs="Arial"/>
              <w:szCs w:val="18"/>
            </w:rPr>
          </w:rPrChange>
        </w:rPr>
        <w:t>ill, or SPF.</w:t>
      </w:r>
    </w:p>
    <w:p w14:paraId="2065130C" w14:textId="77777777" w:rsidR="00AB4531" w:rsidRPr="00D526B9" w:rsidRDefault="00AB4531" w:rsidP="00B574F1">
      <w:pPr>
        <w:pStyle w:val="ListParagraph"/>
        <w:numPr>
          <w:ilvl w:val="0"/>
          <w:numId w:val="76"/>
        </w:numPr>
        <w:rPr>
          <w:rFonts w:ascii="Calibri" w:hAnsi="Calibri" w:cs="Arial"/>
          <w:sz w:val="20"/>
          <w:szCs w:val="20"/>
          <w:rPrChange w:id="727" w:author="Smith, Alexis@Energy" w:date="2018-11-27T10:17:00Z">
            <w:rPr>
              <w:rFonts w:ascii="Calibri" w:hAnsi="Calibri" w:cs="Arial"/>
              <w:szCs w:val="18"/>
            </w:rPr>
          </w:rPrChange>
        </w:rPr>
      </w:pPr>
      <w:r w:rsidRPr="00D526B9">
        <w:rPr>
          <w:rFonts w:ascii="Calibri" w:hAnsi="Calibri" w:cs="Arial"/>
          <w:sz w:val="20"/>
          <w:szCs w:val="20"/>
          <w:rPrChange w:id="728" w:author="Smith, Alexis@Energy" w:date="2018-11-27T10:17:00Z">
            <w:rPr>
              <w:rFonts w:ascii="Calibri" w:hAnsi="Calibri" w:cs="Arial"/>
              <w:szCs w:val="18"/>
            </w:rPr>
          </w:rPrChange>
        </w:rPr>
        <w:t xml:space="preserve">ESR Number: </w:t>
      </w:r>
      <w:r w:rsidR="006537D4" w:rsidRPr="00D526B9">
        <w:rPr>
          <w:rFonts w:ascii="Calibri" w:hAnsi="Calibri" w:cs="Arial"/>
          <w:sz w:val="20"/>
          <w:szCs w:val="20"/>
          <w:rPrChange w:id="729" w:author="Smith, Alexis@Energy" w:date="2018-11-27T10:17:00Z">
            <w:rPr>
              <w:rFonts w:ascii="Calibri" w:hAnsi="Calibri" w:cs="Arial"/>
              <w:szCs w:val="18"/>
            </w:rPr>
          </w:rPrChange>
        </w:rPr>
        <w:t>If using a non-standard R-value for SPF insulation, complete an ICC Evaluation Service Report and record the ESR number.</w:t>
      </w:r>
    </w:p>
    <w:p w14:paraId="2065130D" w14:textId="77777777" w:rsidR="00B574F1" w:rsidRPr="00D526B9" w:rsidRDefault="00FA044A" w:rsidP="00B574F1">
      <w:pPr>
        <w:pStyle w:val="ListParagraph"/>
        <w:numPr>
          <w:ilvl w:val="0"/>
          <w:numId w:val="76"/>
        </w:numPr>
        <w:rPr>
          <w:rFonts w:ascii="Calibri" w:hAnsi="Calibri" w:cs="Arial"/>
          <w:sz w:val="20"/>
          <w:szCs w:val="20"/>
          <w:rPrChange w:id="730" w:author="Smith, Alexis@Energy" w:date="2018-11-27T10:17:00Z">
            <w:rPr>
              <w:rFonts w:ascii="Calibri" w:hAnsi="Calibri" w:cs="Arial"/>
              <w:szCs w:val="18"/>
            </w:rPr>
          </w:rPrChange>
        </w:rPr>
      </w:pPr>
      <w:r w:rsidRPr="00D526B9">
        <w:rPr>
          <w:rFonts w:ascii="Calibri" w:hAnsi="Calibri" w:cs="Arial"/>
          <w:sz w:val="20"/>
          <w:szCs w:val="20"/>
          <w:rPrChange w:id="731" w:author="Smith, Alexis@Energy" w:date="2018-11-27T10:17:00Z">
            <w:rPr>
              <w:rFonts w:ascii="Calibri" w:hAnsi="Calibri" w:cs="Arial"/>
              <w:szCs w:val="18"/>
            </w:rPr>
          </w:rPrChange>
        </w:rPr>
        <w:t>Cavity Insulation R-value: Indicate the cavity insulation R-value.</w:t>
      </w:r>
    </w:p>
    <w:p w14:paraId="2065130E" w14:textId="77777777" w:rsidR="00B574F1" w:rsidRPr="00D526B9" w:rsidRDefault="00FA044A" w:rsidP="00B574F1">
      <w:pPr>
        <w:pStyle w:val="ListParagraph"/>
        <w:numPr>
          <w:ilvl w:val="0"/>
          <w:numId w:val="76"/>
        </w:numPr>
        <w:rPr>
          <w:rFonts w:ascii="Calibri" w:hAnsi="Calibri" w:cs="Arial"/>
          <w:sz w:val="20"/>
          <w:szCs w:val="20"/>
          <w:rPrChange w:id="732" w:author="Smith, Alexis@Energy" w:date="2018-11-27T10:17:00Z">
            <w:rPr>
              <w:rFonts w:ascii="Calibri" w:hAnsi="Calibri" w:cs="Arial"/>
              <w:szCs w:val="18"/>
            </w:rPr>
          </w:rPrChange>
        </w:rPr>
      </w:pPr>
      <w:r w:rsidRPr="00D526B9">
        <w:rPr>
          <w:rFonts w:ascii="Calibri" w:hAnsi="Calibri" w:cs="Arial"/>
          <w:sz w:val="20"/>
          <w:szCs w:val="20"/>
          <w:rPrChange w:id="733" w:author="Smith, Alexis@Energy" w:date="2018-11-27T10:17:00Z">
            <w:rPr>
              <w:rFonts w:ascii="Calibri" w:hAnsi="Calibri" w:cs="Arial"/>
              <w:szCs w:val="18"/>
            </w:rPr>
          </w:rPrChange>
        </w:rPr>
        <w:t>Insulation Depth: Indicate, in inches, the amount of insulation installed.</w:t>
      </w:r>
    </w:p>
    <w:p w14:paraId="2065130F" w14:textId="77777777" w:rsidR="00B574F1" w:rsidRPr="00D526B9" w:rsidRDefault="00FA044A" w:rsidP="00B574F1">
      <w:pPr>
        <w:pStyle w:val="ListParagraph"/>
        <w:numPr>
          <w:ilvl w:val="0"/>
          <w:numId w:val="76"/>
        </w:numPr>
        <w:rPr>
          <w:rFonts w:ascii="Calibri" w:hAnsi="Calibri" w:cs="Arial"/>
          <w:sz w:val="20"/>
          <w:szCs w:val="20"/>
          <w:rPrChange w:id="734" w:author="Smith, Alexis@Energy" w:date="2018-11-27T10:17:00Z">
            <w:rPr>
              <w:rFonts w:ascii="Calibri" w:hAnsi="Calibri" w:cs="Arial"/>
              <w:szCs w:val="18"/>
            </w:rPr>
          </w:rPrChange>
        </w:rPr>
      </w:pPr>
      <w:r w:rsidRPr="00D526B9">
        <w:rPr>
          <w:rFonts w:ascii="Calibri" w:hAnsi="Calibri" w:cs="Arial"/>
          <w:sz w:val="20"/>
          <w:szCs w:val="20"/>
          <w:rPrChange w:id="735" w:author="Smith, Alexis@Energy" w:date="2018-11-27T10:17:00Z">
            <w:rPr>
              <w:rFonts w:ascii="Calibri" w:hAnsi="Calibri" w:cs="Arial"/>
              <w:szCs w:val="18"/>
            </w:rPr>
          </w:rPrChange>
        </w:rPr>
        <w:t xml:space="preserve">Exterior Floor </w:t>
      </w:r>
      <w:r w:rsidR="00AB4531" w:rsidRPr="00D526B9">
        <w:rPr>
          <w:rFonts w:ascii="Calibri" w:hAnsi="Calibri" w:cs="Arial"/>
          <w:sz w:val="20"/>
          <w:szCs w:val="20"/>
          <w:rPrChange w:id="736" w:author="Smith, Alexis@Energy" w:date="2018-11-27T10:17:00Z">
            <w:rPr>
              <w:rFonts w:ascii="Calibri" w:hAnsi="Calibri" w:cs="Arial"/>
              <w:szCs w:val="18"/>
            </w:rPr>
          </w:rPrChange>
        </w:rPr>
        <w:t xml:space="preserve">Insulation </w:t>
      </w:r>
      <w:r w:rsidRPr="00D526B9">
        <w:rPr>
          <w:rFonts w:ascii="Calibri" w:hAnsi="Calibri" w:cs="Arial"/>
          <w:sz w:val="20"/>
          <w:szCs w:val="20"/>
          <w:rPrChange w:id="737" w:author="Smith, Alexis@Energy" w:date="2018-11-27T10:17:00Z">
            <w:rPr>
              <w:rFonts w:ascii="Calibri" w:hAnsi="Calibri" w:cs="Arial"/>
              <w:szCs w:val="18"/>
            </w:rPr>
          </w:rPrChange>
        </w:rPr>
        <w:t xml:space="preserve">R-Value: Indicate the R-value of </w:t>
      </w:r>
      <w:r w:rsidR="00AB4531" w:rsidRPr="00D526B9">
        <w:rPr>
          <w:rFonts w:ascii="Calibri" w:hAnsi="Calibri" w:cs="Arial"/>
          <w:sz w:val="20"/>
          <w:szCs w:val="20"/>
          <w:rPrChange w:id="738" w:author="Smith, Alexis@Energy" w:date="2018-11-27T10:17:00Z">
            <w:rPr>
              <w:rFonts w:ascii="Calibri" w:hAnsi="Calibri" w:cs="Arial"/>
              <w:szCs w:val="18"/>
            </w:rPr>
          </w:rPrChange>
        </w:rPr>
        <w:t xml:space="preserve">the </w:t>
      </w:r>
      <w:r w:rsidRPr="00D526B9">
        <w:rPr>
          <w:rFonts w:ascii="Calibri" w:hAnsi="Calibri" w:cs="Arial"/>
          <w:sz w:val="20"/>
          <w:szCs w:val="20"/>
          <w:rPrChange w:id="739" w:author="Smith, Alexis@Energy" w:date="2018-11-27T10:17:00Z">
            <w:rPr>
              <w:rFonts w:ascii="Calibri" w:hAnsi="Calibri" w:cs="Arial"/>
              <w:szCs w:val="18"/>
            </w:rPr>
          </w:rPrChange>
        </w:rPr>
        <w:t>continuous insulation, having no framing penetration</w:t>
      </w:r>
      <w:r w:rsidR="00AB4531" w:rsidRPr="00D526B9">
        <w:rPr>
          <w:rFonts w:ascii="Calibri" w:hAnsi="Calibri" w:cs="Arial"/>
          <w:sz w:val="20"/>
          <w:szCs w:val="20"/>
          <w:rPrChange w:id="740" w:author="Smith, Alexis@Energy" w:date="2018-11-27T10:17:00Z">
            <w:rPr>
              <w:rFonts w:ascii="Calibri" w:hAnsi="Calibri" w:cs="Arial"/>
              <w:szCs w:val="18"/>
            </w:rPr>
          </w:rPrChange>
        </w:rPr>
        <w:t>,</w:t>
      </w:r>
      <w:r w:rsidRPr="00D526B9">
        <w:rPr>
          <w:rFonts w:ascii="Calibri" w:hAnsi="Calibri" w:cs="Arial"/>
          <w:sz w:val="20"/>
          <w:szCs w:val="20"/>
          <w:rPrChange w:id="741" w:author="Smith, Alexis@Energy" w:date="2018-11-27T10:17:00Z">
            <w:rPr>
              <w:rFonts w:ascii="Calibri" w:hAnsi="Calibri" w:cs="Arial"/>
              <w:szCs w:val="18"/>
            </w:rPr>
          </w:rPrChange>
        </w:rPr>
        <w:t xml:space="preserve"> installed on the outside of the floor. </w:t>
      </w:r>
    </w:p>
    <w:p w14:paraId="20651310" w14:textId="77777777" w:rsidR="00B574F1" w:rsidRPr="00D526B9" w:rsidRDefault="00FA044A" w:rsidP="00B574F1">
      <w:pPr>
        <w:pStyle w:val="ListParagraph"/>
        <w:numPr>
          <w:ilvl w:val="0"/>
          <w:numId w:val="76"/>
        </w:numPr>
        <w:rPr>
          <w:rFonts w:ascii="Calibri" w:hAnsi="Calibri" w:cs="Arial"/>
          <w:sz w:val="20"/>
          <w:szCs w:val="20"/>
          <w:rPrChange w:id="742" w:author="Smith, Alexis@Energy" w:date="2018-11-27T10:17:00Z">
            <w:rPr>
              <w:rFonts w:ascii="Calibri" w:hAnsi="Calibri" w:cs="Arial"/>
              <w:szCs w:val="18"/>
            </w:rPr>
          </w:rPrChange>
        </w:rPr>
      </w:pPr>
      <w:r w:rsidRPr="00D526B9">
        <w:rPr>
          <w:rFonts w:ascii="Calibri" w:hAnsi="Calibri" w:cs="Arial"/>
          <w:sz w:val="20"/>
          <w:szCs w:val="20"/>
          <w:rPrChange w:id="743" w:author="Smith, Alexis@Energy" w:date="2018-11-27T10:17:00Z">
            <w:rPr>
              <w:rFonts w:ascii="Calibri" w:hAnsi="Calibri" w:cs="Arial"/>
              <w:szCs w:val="18"/>
            </w:rPr>
          </w:rPrChange>
        </w:rPr>
        <w:t xml:space="preserve">Interior </w:t>
      </w:r>
      <w:r w:rsidR="00AB4531" w:rsidRPr="00D526B9">
        <w:rPr>
          <w:rFonts w:ascii="Calibri" w:hAnsi="Calibri" w:cs="Arial"/>
          <w:sz w:val="20"/>
          <w:szCs w:val="20"/>
          <w:rPrChange w:id="744" w:author="Smith, Alexis@Energy" w:date="2018-11-27T10:17:00Z">
            <w:rPr>
              <w:rFonts w:ascii="Calibri" w:hAnsi="Calibri" w:cs="Arial"/>
              <w:szCs w:val="18"/>
            </w:rPr>
          </w:rPrChange>
        </w:rPr>
        <w:t>F</w:t>
      </w:r>
      <w:r w:rsidRPr="00D526B9">
        <w:rPr>
          <w:rFonts w:ascii="Calibri" w:hAnsi="Calibri" w:cs="Arial"/>
          <w:sz w:val="20"/>
          <w:szCs w:val="20"/>
          <w:rPrChange w:id="745" w:author="Smith, Alexis@Energy" w:date="2018-11-27T10:17:00Z">
            <w:rPr>
              <w:rFonts w:ascii="Calibri" w:hAnsi="Calibri" w:cs="Arial"/>
              <w:szCs w:val="18"/>
            </w:rPr>
          </w:rPrChange>
        </w:rPr>
        <w:t xml:space="preserve">loor </w:t>
      </w:r>
      <w:r w:rsidR="00AB4531" w:rsidRPr="00D526B9">
        <w:rPr>
          <w:rFonts w:ascii="Calibri" w:hAnsi="Calibri" w:cs="Arial"/>
          <w:sz w:val="20"/>
          <w:szCs w:val="20"/>
          <w:rPrChange w:id="746" w:author="Smith, Alexis@Energy" w:date="2018-11-27T10:17:00Z">
            <w:rPr>
              <w:rFonts w:ascii="Calibri" w:hAnsi="Calibri" w:cs="Arial"/>
              <w:szCs w:val="18"/>
            </w:rPr>
          </w:rPrChange>
        </w:rPr>
        <w:t xml:space="preserve">Insulation </w:t>
      </w:r>
      <w:r w:rsidRPr="00D526B9">
        <w:rPr>
          <w:rFonts w:ascii="Calibri" w:hAnsi="Calibri" w:cs="Arial"/>
          <w:sz w:val="20"/>
          <w:szCs w:val="20"/>
          <w:rPrChange w:id="747" w:author="Smith, Alexis@Energy" w:date="2018-11-27T10:17:00Z">
            <w:rPr>
              <w:rFonts w:ascii="Calibri" w:hAnsi="Calibri" w:cs="Arial"/>
              <w:szCs w:val="18"/>
            </w:rPr>
          </w:rPrChange>
        </w:rPr>
        <w:t xml:space="preserve">R-Value: Indicate the R-value of </w:t>
      </w:r>
      <w:r w:rsidR="00AB4531" w:rsidRPr="00D526B9">
        <w:rPr>
          <w:rFonts w:ascii="Calibri" w:hAnsi="Calibri" w:cs="Arial"/>
          <w:sz w:val="20"/>
          <w:szCs w:val="20"/>
          <w:rPrChange w:id="748" w:author="Smith, Alexis@Energy" w:date="2018-11-27T10:17:00Z">
            <w:rPr>
              <w:rFonts w:ascii="Calibri" w:hAnsi="Calibri" w:cs="Arial"/>
              <w:szCs w:val="18"/>
            </w:rPr>
          </w:rPrChange>
        </w:rPr>
        <w:t xml:space="preserve">the </w:t>
      </w:r>
      <w:r w:rsidRPr="00D526B9">
        <w:rPr>
          <w:rFonts w:ascii="Calibri" w:hAnsi="Calibri" w:cs="Arial"/>
          <w:sz w:val="20"/>
          <w:szCs w:val="20"/>
          <w:rPrChange w:id="749" w:author="Smith, Alexis@Energy" w:date="2018-11-27T10:17:00Z">
            <w:rPr>
              <w:rFonts w:ascii="Calibri" w:hAnsi="Calibri" w:cs="Arial"/>
              <w:szCs w:val="18"/>
            </w:rPr>
          </w:rPrChange>
        </w:rPr>
        <w:t>continuous insulation, having no framing penetration</w:t>
      </w:r>
      <w:r w:rsidR="00AB4531" w:rsidRPr="00D526B9">
        <w:rPr>
          <w:rFonts w:ascii="Calibri" w:hAnsi="Calibri" w:cs="Arial"/>
          <w:sz w:val="20"/>
          <w:szCs w:val="20"/>
          <w:rPrChange w:id="750" w:author="Smith, Alexis@Energy" w:date="2018-11-27T10:17:00Z">
            <w:rPr>
              <w:rFonts w:ascii="Calibri" w:hAnsi="Calibri" w:cs="Arial"/>
              <w:szCs w:val="18"/>
            </w:rPr>
          </w:rPrChange>
        </w:rPr>
        <w:t>,</w:t>
      </w:r>
      <w:r w:rsidRPr="00D526B9">
        <w:rPr>
          <w:rFonts w:ascii="Calibri" w:hAnsi="Calibri" w:cs="Arial"/>
          <w:sz w:val="20"/>
          <w:szCs w:val="20"/>
          <w:rPrChange w:id="751" w:author="Smith, Alexis@Energy" w:date="2018-11-27T10:17:00Z">
            <w:rPr>
              <w:rFonts w:ascii="Calibri" w:hAnsi="Calibri" w:cs="Arial"/>
              <w:szCs w:val="18"/>
            </w:rPr>
          </w:rPrChange>
        </w:rPr>
        <w:t xml:space="preserve"> installed on the inside of the floor.</w:t>
      </w:r>
    </w:p>
    <w:p w14:paraId="20651311" w14:textId="77777777" w:rsidR="009867E0" w:rsidRPr="00D526B9" w:rsidRDefault="009867E0" w:rsidP="009867E0">
      <w:pPr>
        <w:autoSpaceDE w:val="0"/>
        <w:autoSpaceDN w:val="0"/>
        <w:adjustRightInd w:val="0"/>
        <w:rPr>
          <w:rFonts w:ascii="Calibri" w:hAnsi="Calibri" w:cs="Arial"/>
          <w:sz w:val="20"/>
          <w:szCs w:val="20"/>
          <w:rPrChange w:id="752" w:author="Smith, Alexis@Energy" w:date="2018-11-27T10:17:00Z">
            <w:rPr>
              <w:rFonts w:ascii="Calibri" w:hAnsi="Calibri" w:cs="Arial"/>
            </w:rPr>
          </w:rPrChange>
        </w:rPr>
      </w:pPr>
    </w:p>
    <w:p w14:paraId="4AEF0941" w14:textId="5536E509" w:rsidR="003A3AC8" w:rsidRPr="00D526B9" w:rsidDel="002335C4" w:rsidRDefault="003A3AC8">
      <w:pPr>
        <w:rPr>
          <w:del w:id="753" w:author="Shewmaker, Michael@Energy" w:date="2018-12-03T15:24:00Z"/>
          <w:rFonts w:ascii="Calibri" w:hAnsi="Calibri" w:cs="Arial"/>
          <w:b/>
          <w:sz w:val="20"/>
          <w:szCs w:val="20"/>
          <w:rPrChange w:id="754" w:author="Smith, Alexis@Energy" w:date="2018-11-27T10:17:00Z">
            <w:rPr>
              <w:del w:id="755" w:author="Shewmaker, Michael@Energy" w:date="2018-12-03T15:24:00Z"/>
              <w:rFonts w:ascii="Calibri" w:hAnsi="Calibri" w:cs="Arial"/>
              <w:b/>
            </w:rPr>
          </w:rPrChange>
        </w:rPr>
      </w:pPr>
      <w:del w:id="756" w:author="Shewmaker, Michael@Energy" w:date="2018-12-03T15:24:00Z">
        <w:r w:rsidRPr="00D526B9" w:rsidDel="002335C4">
          <w:rPr>
            <w:rFonts w:ascii="Calibri" w:hAnsi="Calibri" w:cs="Arial"/>
            <w:b/>
            <w:sz w:val="20"/>
            <w:szCs w:val="20"/>
            <w:rPrChange w:id="757" w:author="Smith, Alexis@Energy" w:date="2018-11-27T10:17:00Z">
              <w:rPr>
                <w:rFonts w:ascii="Calibri" w:hAnsi="Calibri" w:cs="Arial"/>
                <w:b/>
              </w:rPr>
            </w:rPrChange>
          </w:rPr>
          <w:br w:type="page"/>
        </w:r>
      </w:del>
    </w:p>
    <w:p w14:paraId="20651312" w14:textId="1A97C1B5" w:rsidR="009867E0" w:rsidRPr="00D526B9" w:rsidRDefault="009867E0" w:rsidP="009867E0">
      <w:pPr>
        <w:rPr>
          <w:rFonts w:ascii="Calibri" w:hAnsi="Calibri" w:cs="Arial"/>
          <w:b/>
          <w:sz w:val="20"/>
          <w:szCs w:val="20"/>
          <w:rPrChange w:id="758" w:author="Smith, Alexis@Energy" w:date="2018-11-27T10:17:00Z">
            <w:rPr>
              <w:rFonts w:ascii="Calibri" w:hAnsi="Calibri" w:cs="Arial"/>
              <w:b/>
            </w:rPr>
          </w:rPrChange>
        </w:rPr>
      </w:pPr>
      <w:r w:rsidRPr="00D526B9">
        <w:rPr>
          <w:rFonts w:ascii="Calibri" w:hAnsi="Calibri" w:cs="Arial"/>
          <w:b/>
          <w:sz w:val="20"/>
          <w:szCs w:val="20"/>
          <w:rPrChange w:id="759" w:author="Smith, Alexis@Energy" w:date="2018-11-27T10:17:00Z">
            <w:rPr>
              <w:rFonts w:ascii="Calibri" w:hAnsi="Calibri" w:cs="Arial"/>
              <w:b/>
            </w:rPr>
          </w:rPrChange>
        </w:rPr>
        <w:t xml:space="preserve">F. </w:t>
      </w:r>
      <w:r w:rsidR="00FA3EA4" w:rsidRPr="00D526B9">
        <w:rPr>
          <w:rFonts w:ascii="Calibri" w:hAnsi="Calibri" w:cs="Arial"/>
          <w:b/>
          <w:sz w:val="20"/>
          <w:szCs w:val="20"/>
          <w:rPrChange w:id="760" w:author="Smith, Alexis@Energy" w:date="2018-11-27T10:17:00Z">
            <w:rPr>
              <w:rFonts w:ascii="Calibri" w:hAnsi="Calibri" w:cs="Arial"/>
              <w:b/>
            </w:rPr>
          </w:rPrChange>
        </w:rPr>
        <w:t>Slab Floor/Perimeter Insulation</w:t>
      </w:r>
    </w:p>
    <w:p w14:paraId="20651314" w14:textId="77777777" w:rsidR="00B574F1" w:rsidRPr="00D526B9" w:rsidRDefault="00FA044A" w:rsidP="00362505">
      <w:pPr>
        <w:numPr>
          <w:ilvl w:val="0"/>
          <w:numId w:val="77"/>
        </w:numPr>
        <w:rPr>
          <w:rFonts w:ascii="Calibri" w:hAnsi="Calibri" w:cs="Arial"/>
          <w:sz w:val="20"/>
          <w:szCs w:val="20"/>
          <w:rPrChange w:id="761" w:author="Smith, Alexis@Energy" w:date="2018-11-27T10:17:00Z">
            <w:rPr>
              <w:rFonts w:ascii="Calibri" w:hAnsi="Calibri" w:cs="Arial"/>
              <w:szCs w:val="18"/>
            </w:rPr>
          </w:rPrChange>
        </w:rPr>
      </w:pPr>
      <w:r w:rsidRPr="00D526B9">
        <w:rPr>
          <w:rFonts w:ascii="Calibri" w:hAnsi="Calibri" w:cs="Arial"/>
          <w:sz w:val="20"/>
          <w:szCs w:val="20"/>
          <w:rPrChange w:id="762" w:author="Smith, Alexis@Energy" w:date="2018-11-27T10:17:00Z">
            <w:rPr>
              <w:rFonts w:ascii="Calibri" w:hAnsi="Calibri" w:cs="Arial"/>
              <w:szCs w:val="18"/>
            </w:rPr>
          </w:rPrChange>
        </w:rPr>
        <w:t xml:space="preserve">I.D.: A label from the plans (e.g., A1.4 or Slab Floor1) </w:t>
      </w:r>
      <w:r w:rsidRPr="00D526B9">
        <w:rPr>
          <w:rFonts w:asciiTheme="minorHAnsi" w:hAnsiTheme="minorHAnsi" w:cs="Arial"/>
          <w:sz w:val="20"/>
          <w:szCs w:val="20"/>
          <w:rPrChange w:id="763" w:author="Smith, Alexis@Energy" w:date="2018-11-27T10:17:00Z">
            <w:rPr>
              <w:rFonts w:asciiTheme="minorHAnsi" w:hAnsiTheme="minorHAnsi" w:cs="Arial"/>
              <w:szCs w:val="18"/>
            </w:rPr>
          </w:rPrChange>
        </w:rPr>
        <w:t>documenting the location of the installed insulation.</w:t>
      </w:r>
    </w:p>
    <w:p w14:paraId="20651315" w14:textId="77777777" w:rsidR="00B574F1" w:rsidRPr="00D526B9" w:rsidRDefault="00FA044A" w:rsidP="00362505">
      <w:pPr>
        <w:pStyle w:val="ListParagraph"/>
        <w:numPr>
          <w:ilvl w:val="0"/>
          <w:numId w:val="77"/>
        </w:numPr>
        <w:rPr>
          <w:rFonts w:ascii="Calibri" w:hAnsi="Calibri" w:cs="Arial"/>
          <w:sz w:val="20"/>
          <w:szCs w:val="20"/>
          <w:rPrChange w:id="764" w:author="Smith, Alexis@Energy" w:date="2018-11-27T10:17:00Z">
            <w:rPr>
              <w:rFonts w:ascii="Calibri" w:hAnsi="Calibri" w:cs="Arial"/>
              <w:szCs w:val="18"/>
            </w:rPr>
          </w:rPrChange>
        </w:rPr>
      </w:pPr>
      <w:r w:rsidRPr="00D526B9">
        <w:rPr>
          <w:rFonts w:ascii="Calibri" w:hAnsi="Calibri" w:cs="Arial"/>
          <w:sz w:val="20"/>
          <w:szCs w:val="20"/>
          <w:rPrChange w:id="765" w:author="Smith, Alexis@Energy" w:date="2018-11-27T10:17:00Z">
            <w:rPr>
              <w:rFonts w:ascii="Calibri" w:hAnsi="Calibri" w:cs="Arial"/>
              <w:szCs w:val="18"/>
            </w:rPr>
          </w:rPrChange>
        </w:rPr>
        <w:t xml:space="preserve">Manufacturer </w:t>
      </w:r>
      <w:r w:rsidR="00AB4531" w:rsidRPr="00D526B9">
        <w:rPr>
          <w:rFonts w:ascii="Calibri" w:hAnsi="Calibri" w:cs="Arial"/>
          <w:sz w:val="20"/>
          <w:szCs w:val="20"/>
          <w:rPrChange w:id="766" w:author="Smith, Alexis@Energy" w:date="2018-11-27T10:17:00Z">
            <w:rPr>
              <w:rFonts w:ascii="Calibri" w:hAnsi="Calibri" w:cs="Arial"/>
              <w:szCs w:val="18"/>
            </w:rPr>
          </w:rPrChange>
        </w:rPr>
        <w:t>&amp;</w:t>
      </w:r>
      <w:r w:rsidRPr="00D526B9">
        <w:rPr>
          <w:rFonts w:ascii="Calibri" w:hAnsi="Calibri" w:cs="Arial"/>
          <w:sz w:val="20"/>
          <w:szCs w:val="20"/>
          <w:rPrChange w:id="767" w:author="Smith, Alexis@Energy" w:date="2018-11-27T10:17:00Z">
            <w:rPr>
              <w:rFonts w:ascii="Calibri" w:hAnsi="Calibri" w:cs="Arial"/>
              <w:szCs w:val="18"/>
            </w:rPr>
          </w:rPrChange>
        </w:rPr>
        <w:t xml:space="preserve"> Brand: Indicate the manufacturer and brand of the product being installed.</w:t>
      </w:r>
    </w:p>
    <w:p w14:paraId="20651316" w14:textId="77777777" w:rsidR="00B574F1" w:rsidRPr="00D526B9" w:rsidRDefault="00FA044A" w:rsidP="00362505">
      <w:pPr>
        <w:numPr>
          <w:ilvl w:val="0"/>
          <w:numId w:val="77"/>
        </w:numPr>
        <w:rPr>
          <w:rFonts w:ascii="Calibri" w:hAnsi="Calibri" w:cs="Arial"/>
          <w:sz w:val="20"/>
          <w:szCs w:val="20"/>
          <w:rPrChange w:id="768" w:author="Smith, Alexis@Energy" w:date="2018-11-27T10:17:00Z">
            <w:rPr>
              <w:rFonts w:ascii="Calibri" w:hAnsi="Calibri" w:cs="Arial"/>
              <w:szCs w:val="18"/>
            </w:rPr>
          </w:rPrChange>
        </w:rPr>
      </w:pPr>
      <w:r w:rsidRPr="00D526B9">
        <w:rPr>
          <w:rFonts w:ascii="Calibri" w:hAnsi="Calibri" w:cs="Arial"/>
          <w:sz w:val="20"/>
          <w:szCs w:val="20"/>
          <w:rPrChange w:id="769" w:author="Smith, Alexis@Energy" w:date="2018-11-27T10:17:00Z">
            <w:rPr>
              <w:rFonts w:ascii="Calibri" w:hAnsi="Calibri" w:cs="Arial"/>
              <w:szCs w:val="18"/>
            </w:rPr>
          </w:rPrChange>
        </w:rPr>
        <w:t>Floor Type: Indicate the type of floor the insulation is being applied to, such as</w:t>
      </w:r>
      <w:r w:rsidR="00470073" w:rsidRPr="00D526B9">
        <w:rPr>
          <w:rFonts w:ascii="Calibri" w:hAnsi="Calibri" w:cs="Arial"/>
          <w:sz w:val="20"/>
          <w:szCs w:val="20"/>
          <w:rPrChange w:id="770" w:author="Smith, Alexis@Energy" w:date="2018-11-27T10:17:00Z">
            <w:rPr>
              <w:rFonts w:ascii="Calibri" w:hAnsi="Calibri" w:cs="Arial"/>
              <w:szCs w:val="18"/>
            </w:rPr>
          </w:rPrChange>
        </w:rPr>
        <w:t>:</w:t>
      </w:r>
      <w:r w:rsidRPr="00D526B9">
        <w:rPr>
          <w:rFonts w:ascii="Calibri" w:hAnsi="Calibri" w:cs="Arial"/>
          <w:sz w:val="20"/>
          <w:szCs w:val="20"/>
          <w:rPrChange w:id="771" w:author="Smith, Alexis@Energy" w:date="2018-11-27T10:17:00Z">
            <w:rPr>
              <w:rFonts w:ascii="Calibri" w:hAnsi="Calibri" w:cs="Arial"/>
              <w:szCs w:val="18"/>
            </w:rPr>
          </w:rPrChange>
        </w:rPr>
        <w:t xml:space="preserve"> Heated Slab or Slab on Grade.</w:t>
      </w:r>
    </w:p>
    <w:p w14:paraId="20651317" w14:textId="77777777" w:rsidR="00B574F1" w:rsidRPr="00D526B9" w:rsidRDefault="00FA044A" w:rsidP="00362505">
      <w:pPr>
        <w:numPr>
          <w:ilvl w:val="0"/>
          <w:numId w:val="77"/>
        </w:numPr>
        <w:rPr>
          <w:rFonts w:ascii="Calibri" w:hAnsi="Calibri" w:cs="Arial"/>
          <w:b/>
          <w:sz w:val="20"/>
          <w:szCs w:val="20"/>
          <w:rPrChange w:id="772" w:author="Smith, Alexis@Energy" w:date="2018-11-27T10:17:00Z">
            <w:rPr>
              <w:rFonts w:ascii="Calibri" w:hAnsi="Calibri" w:cs="Arial"/>
              <w:b/>
              <w:szCs w:val="18"/>
            </w:rPr>
          </w:rPrChange>
        </w:rPr>
      </w:pPr>
      <w:r w:rsidRPr="00D526B9">
        <w:rPr>
          <w:rFonts w:ascii="Calibri" w:hAnsi="Calibri" w:cs="Arial"/>
          <w:sz w:val="20"/>
          <w:szCs w:val="20"/>
          <w:rPrChange w:id="773" w:author="Smith, Alexis@Energy" w:date="2018-11-27T10:17:00Z">
            <w:rPr>
              <w:rFonts w:ascii="Calibri" w:hAnsi="Calibri" w:cs="Arial"/>
              <w:szCs w:val="18"/>
            </w:rPr>
          </w:rPrChange>
        </w:rPr>
        <w:t>Insulation Type: List the type of insulation used, such as</w:t>
      </w:r>
      <w:r w:rsidR="00AB4531" w:rsidRPr="00D526B9">
        <w:rPr>
          <w:rFonts w:ascii="Calibri" w:hAnsi="Calibri" w:cs="Arial"/>
          <w:sz w:val="20"/>
          <w:szCs w:val="20"/>
          <w:rPrChange w:id="774" w:author="Smith, Alexis@Energy" w:date="2018-11-27T10:17:00Z">
            <w:rPr>
              <w:rFonts w:ascii="Calibri" w:hAnsi="Calibri" w:cs="Arial"/>
              <w:szCs w:val="18"/>
            </w:rPr>
          </w:rPrChange>
        </w:rPr>
        <w:t>:</w:t>
      </w:r>
      <w:r w:rsidRPr="00D526B9">
        <w:rPr>
          <w:rFonts w:ascii="Calibri" w:hAnsi="Calibri" w:cs="Arial"/>
          <w:sz w:val="20"/>
          <w:szCs w:val="20"/>
          <w:rPrChange w:id="775" w:author="Smith, Alexis@Energy" w:date="2018-11-27T10:17:00Z">
            <w:rPr>
              <w:rFonts w:ascii="Calibri" w:hAnsi="Calibri" w:cs="Arial"/>
              <w:szCs w:val="18"/>
            </w:rPr>
          </w:rPrChange>
        </w:rPr>
        <w:t xml:space="preserve"> EPDM, Polyisocyanurate, or Polystyrene.</w:t>
      </w:r>
    </w:p>
    <w:p w14:paraId="20651318" w14:textId="6609BAD4" w:rsidR="00B574F1" w:rsidRPr="00D526B9" w:rsidRDefault="00FA044A" w:rsidP="00362505">
      <w:pPr>
        <w:numPr>
          <w:ilvl w:val="0"/>
          <w:numId w:val="77"/>
        </w:numPr>
        <w:rPr>
          <w:rFonts w:ascii="Calibri" w:hAnsi="Calibri" w:cs="Arial"/>
          <w:b/>
          <w:sz w:val="20"/>
          <w:szCs w:val="20"/>
          <w:rPrChange w:id="776" w:author="Smith, Alexis@Energy" w:date="2018-11-27T10:17:00Z">
            <w:rPr>
              <w:rFonts w:ascii="Calibri" w:hAnsi="Calibri" w:cs="Arial"/>
              <w:b/>
              <w:szCs w:val="18"/>
            </w:rPr>
          </w:rPrChange>
        </w:rPr>
      </w:pPr>
      <w:r w:rsidRPr="00D526B9">
        <w:rPr>
          <w:rFonts w:ascii="Calibri" w:hAnsi="Calibri" w:cs="Arial"/>
          <w:sz w:val="20"/>
          <w:szCs w:val="20"/>
          <w:rPrChange w:id="777" w:author="Smith, Alexis@Energy" w:date="2018-11-27T10:17:00Z">
            <w:rPr>
              <w:rFonts w:ascii="Calibri" w:hAnsi="Calibri" w:cs="Arial"/>
              <w:szCs w:val="18"/>
            </w:rPr>
          </w:rPrChange>
        </w:rPr>
        <w:t>Insulation Depth: Indicate, in inches, the depth of insulation installed.</w:t>
      </w:r>
    </w:p>
    <w:p w14:paraId="20651319" w14:textId="77777777" w:rsidR="00B574F1" w:rsidRPr="00D526B9" w:rsidRDefault="00FA044A" w:rsidP="00362505">
      <w:pPr>
        <w:pStyle w:val="ListParagraph"/>
        <w:numPr>
          <w:ilvl w:val="0"/>
          <w:numId w:val="77"/>
        </w:numPr>
        <w:rPr>
          <w:rFonts w:ascii="Calibri" w:hAnsi="Calibri" w:cs="Arial"/>
          <w:sz w:val="20"/>
          <w:szCs w:val="20"/>
          <w:rPrChange w:id="778" w:author="Smith, Alexis@Energy" w:date="2018-11-27T10:17:00Z">
            <w:rPr>
              <w:rFonts w:ascii="Calibri" w:hAnsi="Calibri" w:cs="Arial"/>
              <w:szCs w:val="18"/>
            </w:rPr>
          </w:rPrChange>
        </w:rPr>
      </w:pPr>
      <w:r w:rsidRPr="00D526B9">
        <w:rPr>
          <w:rFonts w:ascii="Calibri" w:hAnsi="Calibri" w:cs="Arial"/>
          <w:sz w:val="20"/>
          <w:szCs w:val="20"/>
          <w:rPrChange w:id="779" w:author="Smith, Alexis@Energy" w:date="2018-11-27T10:17:00Z">
            <w:rPr>
              <w:rFonts w:ascii="Calibri" w:hAnsi="Calibri" w:cs="Arial"/>
              <w:szCs w:val="18"/>
            </w:rPr>
          </w:rPrChange>
        </w:rPr>
        <w:t xml:space="preserve">Insulation R-Value: Indicate the insulation R-value being installed vertically and horizontally (if applicable). </w:t>
      </w:r>
    </w:p>
    <w:p w14:paraId="2065131A" w14:textId="1E51337B" w:rsidR="00B574F1" w:rsidRPr="00D526B9" w:rsidRDefault="00FA044A" w:rsidP="00362505">
      <w:pPr>
        <w:pStyle w:val="ListParagraph"/>
        <w:numPr>
          <w:ilvl w:val="0"/>
          <w:numId w:val="77"/>
        </w:numPr>
        <w:rPr>
          <w:rFonts w:ascii="Calibri" w:hAnsi="Calibri" w:cs="Arial"/>
          <w:sz w:val="20"/>
          <w:szCs w:val="20"/>
          <w:rPrChange w:id="780" w:author="Smith, Alexis@Energy" w:date="2018-11-27T10:17:00Z">
            <w:rPr>
              <w:rFonts w:ascii="Calibri" w:hAnsi="Calibri" w:cs="Arial"/>
              <w:szCs w:val="18"/>
            </w:rPr>
          </w:rPrChange>
        </w:rPr>
      </w:pPr>
      <w:r w:rsidRPr="00D526B9">
        <w:rPr>
          <w:rFonts w:ascii="Calibri" w:hAnsi="Calibri" w:cs="Arial"/>
          <w:sz w:val="20"/>
          <w:szCs w:val="20"/>
          <w:rPrChange w:id="781" w:author="Smith, Alexis@Energy" w:date="2018-11-27T10:17:00Z">
            <w:rPr>
              <w:rFonts w:ascii="Calibri" w:hAnsi="Calibri" w:cs="Arial"/>
              <w:szCs w:val="18"/>
            </w:rPr>
          </w:rPrChange>
        </w:rPr>
        <w:t>Vertical Insulation Length: Indicate</w:t>
      </w:r>
      <w:r w:rsidR="006E297F" w:rsidRPr="00D526B9">
        <w:rPr>
          <w:rFonts w:ascii="Calibri" w:hAnsi="Calibri" w:cs="Arial"/>
          <w:sz w:val="20"/>
          <w:szCs w:val="20"/>
          <w:rPrChange w:id="782" w:author="Smith, Alexis@Energy" w:date="2018-11-27T10:17:00Z">
            <w:rPr>
              <w:rFonts w:ascii="Calibri" w:hAnsi="Calibri" w:cs="Arial"/>
              <w:szCs w:val="18"/>
            </w:rPr>
          </w:rPrChange>
        </w:rPr>
        <w:t>,</w:t>
      </w:r>
      <w:r w:rsidRPr="00D526B9">
        <w:rPr>
          <w:rFonts w:ascii="Calibri" w:hAnsi="Calibri" w:cs="Arial"/>
          <w:sz w:val="20"/>
          <w:szCs w:val="20"/>
          <w:rPrChange w:id="783" w:author="Smith, Alexis@Energy" w:date="2018-11-27T10:17:00Z">
            <w:rPr>
              <w:rFonts w:ascii="Calibri" w:hAnsi="Calibri" w:cs="Arial"/>
              <w:szCs w:val="18"/>
            </w:rPr>
          </w:rPrChange>
        </w:rPr>
        <w:t xml:space="preserve"> in inches</w:t>
      </w:r>
      <w:r w:rsidR="006E297F" w:rsidRPr="00D526B9">
        <w:rPr>
          <w:rFonts w:ascii="Calibri" w:hAnsi="Calibri" w:cs="Arial"/>
          <w:sz w:val="20"/>
          <w:szCs w:val="20"/>
          <w:rPrChange w:id="784" w:author="Smith, Alexis@Energy" w:date="2018-11-27T10:17:00Z">
            <w:rPr>
              <w:rFonts w:ascii="Calibri" w:hAnsi="Calibri" w:cs="Arial"/>
              <w:szCs w:val="18"/>
            </w:rPr>
          </w:rPrChange>
        </w:rPr>
        <w:t>,</w:t>
      </w:r>
      <w:r w:rsidRPr="00D526B9">
        <w:rPr>
          <w:rFonts w:ascii="Calibri" w:hAnsi="Calibri" w:cs="Arial"/>
          <w:sz w:val="20"/>
          <w:szCs w:val="20"/>
          <w:rPrChange w:id="785" w:author="Smith, Alexis@Energy" w:date="2018-11-27T10:17:00Z">
            <w:rPr>
              <w:rFonts w:ascii="Calibri" w:hAnsi="Calibri" w:cs="Arial"/>
              <w:szCs w:val="18"/>
            </w:rPr>
          </w:rPrChange>
        </w:rPr>
        <w:t xml:space="preserve"> the length of the insulation being installed.</w:t>
      </w:r>
    </w:p>
    <w:p w14:paraId="2065131B" w14:textId="77777777" w:rsidR="00B574F1" w:rsidRPr="00D526B9" w:rsidRDefault="00FA044A" w:rsidP="00362505">
      <w:pPr>
        <w:pStyle w:val="ListParagraph"/>
        <w:numPr>
          <w:ilvl w:val="0"/>
          <w:numId w:val="77"/>
        </w:numPr>
        <w:rPr>
          <w:rFonts w:ascii="Calibri" w:hAnsi="Calibri" w:cs="Arial"/>
          <w:sz w:val="20"/>
          <w:szCs w:val="20"/>
          <w:rPrChange w:id="786" w:author="Smith, Alexis@Energy" w:date="2018-11-27T10:17:00Z">
            <w:rPr>
              <w:rFonts w:ascii="Calibri" w:hAnsi="Calibri" w:cs="Arial"/>
              <w:szCs w:val="18"/>
            </w:rPr>
          </w:rPrChange>
        </w:rPr>
      </w:pPr>
      <w:r w:rsidRPr="00D526B9">
        <w:rPr>
          <w:rFonts w:ascii="Calibri" w:hAnsi="Calibri" w:cs="Arial"/>
          <w:sz w:val="20"/>
          <w:szCs w:val="20"/>
          <w:rPrChange w:id="787" w:author="Smith, Alexis@Energy" w:date="2018-11-27T10:17:00Z">
            <w:rPr>
              <w:rFonts w:ascii="Calibri" w:hAnsi="Calibri" w:cs="Arial"/>
              <w:szCs w:val="18"/>
            </w:rPr>
          </w:rPrChange>
        </w:rPr>
        <w:t>Horizontal Insulation Length: Indicate, in feet</w:t>
      </w:r>
      <w:r w:rsidR="006E297F" w:rsidRPr="00D526B9">
        <w:rPr>
          <w:rFonts w:ascii="Calibri" w:hAnsi="Calibri" w:cs="Arial"/>
          <w:sz w:val="20"/>
          <w:szCs w:val="20"/>
          <w:rPrChange w:id="788" w:author="Smith, Alexis@Energy" w:date="2018-11-27T10:17:00Z">
            <w:rPr>
              <w:rFonts w:ascii="Calibri" w:hAnsi="Calibri" w:cs="Arial"/>
              <w:szCs w:val="18"/>
            </w:rPr>
          </w:rPrChange>
        </w:rPr>
        <w:t>,</w:t>
      </w:r>
      <w:r w:rsidRPr="00D526B9">
        <w:rPr>
          <w:rFonts w:ascii="Calibri" w:hAnsi="Calibri" w:cs="Arial"/>
          <w:sz w:val="20"/>
          <w:szCs w:val="20"/>
          <w:rPrChange w:id="789" w:author="Smith, Alexis@Energy" w:date="2018-11-27T10:17:00Z">
            <w:rPr>
              <w:rFonts w:ascii="Calibri" w:hAnsi="Calibri" w:cs="Arial"/>
              <w:szCs w:val="18"/>
            </w:rPr>
          </w:rPrChange>
        </w:rPr>
        <w:t xml:space="preserve"> the length of the insulation </w:t>
      </w:r>
      <w:r w:rsidR="006E297F" w:rsidRPr="00D526B9">
        <w:rPr>
          <w:rFonts w:ascii="Calibri" w:hAnsi="Calibri" w:cs="Arial"/>
          <w:sz w:val="20"/>
          <w:szCs w:val="20"/>
          <w:rPrChange w:id="790" w:author="Smith, Alexis@Energy" w:date="2018-11-27T10:17:00Z">
            <w:rPr>
              <w:rFonts w:ascii="Calibri" w:hAnsi="Calibri" w:cs="Arial"/>
              <w:szCs w:val="18"/>
            </w:rPr>
          </w:rPrChange>
        </w:rPr>
        <w:t xml:space="preserve">being </w:t>
      </w:r>
      <w:r w:rsidRPr="00D526B9">
        <w:rPr>
          <w:rFonts w:ascii="Calibri" w:hAnsi="Calibri" w:cs="Arial"/>
          <w:sz w:val="20"/>
          <w:szCs w:val="20"/>
          <w:rPrChange w:id="791" w:author="Smith, Alexis@Energy" w:date="2018-11-27T10:17:00Z">
            <w:rPr>
              <w:rFonts w:ascii="Calibri" w:hAnsi="Calibri" w:cs="Arial"/>
              <w:szCs w:val="18"/>
            </w:rPr>
          </w:rPrChange>
        </w:rPr>
        <w:t>installed from the outside edge of the vertical insulation to the center of the slab.</w:t>
      </w:r>
    </w:p>
    <w:p w14:paraId="2065131C" w14:textId="77777777" w:rsidR="00B574F1" w:rsidRPr="00D526B9" w:rsidRDefault="00B574F1" w:rsidP="009867E0">
      <w:pPr>
        <w:rPr>
          <w:rFonts w:ascii="Calibri" w:hAnsi="Calibri" w:cs="Arial"/>
          <w:b/>
          <w:sz w:val="20"/>
          <w:szCs w:val="20"/>
          <w:rPrChange w:id="792" w:author="Smith, Alexis@Energy" w:date="2018-11-27T10:17:00Z">
            <w:rPr>
              <w:rFonts w:ascii="Calibri" w:hAnsi="Calibri" w:cs="Arial"/>
              <w:b/>
            </w:rPr>
          </w:rPrChange>
        </w:rPr>
      </w:pPr>
    </w:p>
    <w:p w14:paraId="2065131D" w14:textId="297A2638" w:rsidR="009867E0" w:rsidRPr="00D526B9" w:rsidRDefault="00CF679C" w:rsidP="009867E0">
      <w:pPr>
        <w:rPr>
          <w:rFonts w:ascii="Calibri" w:hAnsi="Calibri" w:cs="Arial"/>
          <w:b/>
          <w:sz w:val="20"/>
          <w:szCs w:val="20"/>
          <w:rPrChange w:id="793" w:author="Smith, Alexis@Energy" w:date="2018-11-27T10:17:00Z">
            <w:rPr>
              <w:rFonts w:ascii="Calibri" w:hAnsi="Calibri" w:cs="Arial"/>
              <w:b/>
            </w:rPr>
          </w:rPrChange>
        </w:rPr>
      </w:pPr>
      <w:r w:rsidRPr="00D526B9">
        <w:rPr>
          <w:rFonts w:ascii="Calibri" w:hAnsi="Calibri" w:cs="Arial"/>
          <w:b/>
          <w:sz w:val="20"/>
          <w:szCs w:val="20"/>
          <w:rPrChange w:id="794" w:author="Smith, Alexis@Energy" w:date="2018-11-27T10:17:00Z">
            <w:rPr>
              <w:rFonts w:ascii="Calibri" w:hAnsi="Calibri" w:cs="Arial"/>
              <w:b/>
            </w:rPr>
          </w:rPrChange>
        </w:rPr>
        <w:t>G</w:t>
      </w:r>
      <w:r w:rsidR="009867E0" w:rsidRPr="00D526B9">
        <w:rPr>
          <w:rFonts w:ascii="Calibri" w:hAnsi="Calibri" w:cs="Arial"/>
          <w:b/>
          <w:sz w:val="20"/>
          <w:szCs w:val="20"/>
          <w:rPrChange w:id="795" w:author="Smith, Alexis@Energy" w:date="2018-11-27T10:17:00Z">
            <w:rPr>
              <w:rFonts w:ascii="Calibri" w:hAnsi="Calibri" w:cs="Arial"/>
              <w:b/>
            </w:rPr>
          </w:rPrChange>
        </w:rPr>
        <w:t xml:space="preserve">. </w:t>
      </w:r>
      <w:r w:rsidR="00FA3EA4" w:rsidRPr="00D526B9">
        <w:rPr>
          <w:rFonts w:ascii="Calibri" w:hAnsi="Calibri" w:cs="Arial"/>
          <w:b/>
          <w:sz w:val="20"/>
          <w:szCs w:val="20"/>
          <w:rPrChange w:id="796" w:author="Smith, Alexis@Energy" w:date="2018-11-27T10:17:00Z">
            <w:rPr>
              <w:rFonts w:ascii="Calibri" w:hAnsi="Calibri" w:cs="Arial"/>
              <w:b/>
            </w:rPr>
          </w:rPrChange>
        </w:rPr>
        <w:t>Radiant Barrier</w:t>
      </w:r>
    </w:p>
    <w:p w14:paraId="2065131F" w14:textId="77777777" w:rsidR="00B574F1" w:rsidRPr="00D526B9" w:rsidRDefault="00FA044A" w:rsidP="00B574F1">
      <w:pPr>
        <w:ind w:left="360"/>
        <w:rPr>
          <w:rFonts w:asciiTheme="minorHAnsi" w:hAnsiTheme="minorHAnsi" w:cs="Arial"/>
          <w:sz w:val="20"/>
          <w:szCs w:val="20"/>
          <w:rPrChange w:id="797" w:author="Smith, Alexis@Energy" w:date="2018-11-27T10:17:00Z">
            <w:rPr>
              <w:rFonts w:asciiTheme="minorHAnsi" w:hAnsiTheme="minorHAnsi" w:cs="Arial"/>
            </w:rPr>
          </w:rPrChange>
        </w:rPr>
      </w:pPr>
      <w:r w:rsidRPr="00D526B9">
        <w:rPr>
          <w:rFonts w:asciiTheme="minorHAnsi" w:hAnsiTheme="minorHAnsi" w:cs="Arial"/>
          <w:sz w:val="20"/>
          <w:szCs w:val="20"/>
          <w:rPrChange w:id="798" w:author="Smith, Alexis@Energy" w:date="2018-11-27T10:17:00Z">
            <w:rPr>
              <w:rFonts w:asciiTheme="minorHAnsi" w:hAnsiTheme="minorHAnsi" w:cs="Arial"/>
            </w:rPr>
          </w:rPrChange>
        </w:rPr>
        <w:t>1.</w:t>
      </w:r>
      <w:r w:rsidRPr="00D526B9">
        <w:rPr>
          <w:rFonts w:asciiTheme="minorHAnsi" w:hAnsiTheme="minorHAnsi" w:cs="Arial"/>
          <w:sz w:val="20"/>
          <w:szCs w:val="20"/>
          <w:rPrChange w:id="799" w:author="Smith, Alexis@Energy" w:date="2018-11-27T10:17:00Z">
            <w:rPr>
              <w:rFonts w:asciiTheme="minorHAnsi" w:hAnsiTheme="minorHAnsi" w:cs="Arial"/>
            </w:rPr>
          </w:rPrChange>
        </w:rPr>
        <w:tab/>
        <w:t xml:space="preserve">Brand </w:t>
      </w:r>
      <w:r w:rsidR="006E297F" w:rsidRPr="00D526B9">
        <w:rPr>
          <w:rFonts w:asciiTheme="minorHAnsi" w:hAnsiTheme="minorHAnsi" w:cs="Arial"/>
          <w:sz w:val="20"/>
          <w:szCs w:val="20"/>
          <w:rPrChange w:id="800" w:author="Smith, Alexis@Energy" w:date="2018-11-27T10:17:00Z">
            <w:rPr>
              <w:rFonts w:asciiTheme="minorHAnsi" w:hAnsiTheme="minorHAnsi" w:cs="Arial"/>
            </w:rPr>
          </w:rPrChange>
        </w:rPr>
        <w:t>N</w:t>
      </w:r>
      <w:r w:rsidRPr="00D526B9">
        <w:rPr>
          <w:rFonts w:asciiTheme="minorHAnsi" w:hAnsiTheme="minorHAnsi" w:cs="Arial"/>
          <w:sz w:val="20"/>
          <w:szCs w:val="20"/>
          <w:rPrChange w:id="801" w:author="Smith, Alexis@Energy" w:date="2018-11-27T10:17:00Z">
            <w:rPr>
              <w:rFonts w:asciiTheme="minorHAnsi" w:hAnsiTheme="minorHAnsi" w:cs="Arial"/>
            </w:rPr>
          </w:rPrChange>
        </w:rPr>
        <w:t xml:space="preserve">ame and Product </w:t>
      </w:r>
      <w:r w:rsidR="006E297F" w:rsidRPr="00D526B9">
        <w:rPr>
          <w:rFonts w:asciiTheme="minorHAnsi" w:hAnsiTheme="minorHAnsi" w:cs="Arial"/>
          <w:sz w:val="20"/>
          <w:szCs w:val="20"/>
          <w:rPrChange w:id="802" w:author="Smith, Alexis@Energy" w:date="2018-11-27T10:17:00Z">
            <w:rPr>
              <w:rFonts w:asciiTheme="minorHAnsi" w:hAnsiTheme="minorHAnsi" w:cs="Arial"/>
            </w:rPr>
          </w:rPrChange>
        </w:rPr>
        <w:t>N</w:t>
      </w:r>
      <w:r w:rsidRPr="00D526B9">
        <w:rPr>
          <w:rFonts w:asciiTheme="minorHAnsi" w:hAnsiTheme="minorHAnsi" w:cs="Arial"/>
          <w:sz w:val="20"/>
          <w:szCs w:val="20"/>
          <w:rPrChange w:id="803" w:author="Smith, Alexis@Energy" w:date="2018-11-27T10:17:00Z">
            <w:rPr>
              <w:rFonts w:asciiTheme="minorHAnsi" w:hAnsiTheme="minorHAnsi" w:cs="Arial"/>
            </w:rPr>
          </w:rPrChange>
        </w:rPr>
        <w:t>umber: Indicate the brand name and product number of the product used.</w:t>
      </w:r>
    </w:p>
    <w:p w14:paraId="20651320" w14:textId="77777777" w:rsidR="00B574F1" w:rsidRPr="00D526B9" w:rsidRDefault="00FA044A" w:rsidP="00B574F1">
      <w:pPr>
        <w:ind w:left="360"/>
        <w:rPr>
          <w:rFonts w:asciiTheme="minorHAnsi" w:hAnsiTheme="minorHAnsi" w:cs="Arial"/>
          <w:sz w:val="20"/>
          <w:szCs w:val="20"/>
          <w:rPrChange w:id="804" w:author="Smith, Alexis@Energy" w:date="2018-11-27T10:17:00Z">
            <w:rPr>
              <w:rFonts w:asciiTheme="minorHAnsi" w:hAnsiTheme="minorHAnsi" w:cs="Arial"/>
            </w:rPr>
          </w:rPrChange>
        </w:rPr>
      </w:pPr>
      <w:r w:rsidRPr="00D526B9">
        <w:rPr>
          <w:rFonts w:asciiTheme="minorHAnsi" w:hAnsiTheme="minorHAnsi" w:cs="Arial"/>
          <w:sz w:val="20"/>
          <w:szCs w:val="20"/>
          <w:rPrChange w:id="805" w:author="Smith, Alexis@Energy" w:date="2018-11-27T10:17:00Z">
            <w:rPr>
              <w:rFonts w:asciiTheme="minorHAnsi" w:hAnsiTheme="minorHAnsi" w:cs="Arial"/>
            </w:rPr>
          </w:rPrChange>
        </w:rPr>
        <w:t>2.</w:t>
      </w:r>
      <w:r w:rsidRPr="00D526B9">
        <w:rPr>
          <w:rFonts w:asciiTheme="minorHAnsi" w:hAnsiTheme="minorHAnsi" w:cs="Arial"/>
          <w:sz w:val="20"/>
          <w:szCs w:val="20"/>
          <w:rPrChange w:id="806" w:author="Smith, Alexis@Energy" w:date="2018-11-27T10:17:00Z">
            <w:rPr>
              <w:rFonts w:asciiTheme="minorHAnsi" w:hAnsiTheme="minorHAnsi" w:cs="Arial"/>
            </w:rPr>
          </w:rPrChange>
        </w:rPr>
        <w:tab/>
        <w:t>Installation Type: Indicate the installation type from the following list:</w:t>
      </w:r>
    </w:p>
    <w:p w14:paraId="43B208D7" w14:textId="77777777" w:rsidR="002335C4" w:rsidRPr="002335C4" w:rsidRDefault="002335C4" w:rsidP="002335C4">
      <w:pPr>
        <w:pStyle w:val="ListParagraph"/>
        <w:numPr>
          <w:ilvl w:val="0"/>
          <w:numId w:val="90"/>
        </w:numPr>
        <w:rPr>
          <w:ins w:id="807" w:author="Shewmaker, Michael@Energy" w:date="2018-12-03T15:24:00Z"/>
          <w:rFonts w:asciiTheme="minorHAnsi" w:hAnsiTheme="minorHAnsi" w:cs="Arial"/>
          <w:sz w:val="20"/>
          <w:szCs w:val="20"/>
          <w:rPrChange w:id="808" w:author="Shewmaker, Michael@Energy" w:date="2018-12-03T15:24:00Z">
            <w:rPr>
              <w:ins w:id="809" w:author="Shewmaker, Michael@Energy" w:date="2018-12-03T15:24:00Z"/>
              <w:rFonts w:asciiTheme="minorHAnsi" w:hAnsiTheme="minorHAnsi" w:cs="Arial"/>
            </w:rPr>
          </w:rPrChange>
        </w:rPr>
      </w:pPr>
      <w:ins w:id="810" w:author="Shewmaker, Michael@Energy" w:date="2018-12-03T15:24:00Z">
        <w:r w:rsidRPr="002335C4">
          <w:rPr>
            <w:rFonts w:asciiTheme="minorHAnsi" w:hAnsiTheme="minorHAnsi" w:cs="Arial"/>
            <w:sz w:val="20"/>
            <w:szCs w:val="20"/>
            <w:rPrChange w:id="811" w:author="Shewmaker, Michael@Energy" w:date="2018-12-03T15:24:00Z">
              <w:rPr>
                <w:rFonts w:asciiTheme="minorHAnsi" w:hAnsiTheme="minorHAnsi" w:cs="Arial"/>
              </w:rPr>
            </w:rPrChange>
          </w:rPr>
          <w:t>Attached to underside of roof deck;</w:t>
        </w:r>
      </w:ins>
    </w:p>
    <w:p w14:paraId="2009FD65" w14:textId="77777777" w:rsidR="002335C4" w:rsidRPr="002335C4" w:rsidRDefault="002335C4" w:rsidP="002335C4">
      <w:pPr>
        <w:pStyle w:val="ListParagraph"/>
        <w:numPr>
          <w:ilvl w:val="0"/>
          <w:numId w:val="90"/>
        </w:numPr>
        <w:rPr>
          <w:ins w:id="812" w:author="Shewmaker, Michael@Energy" w:date="2018-12-03T15:24:00Z"/>
          <w:rFonts w:asciiTheme="minorHAnsi" w:hAnsiTheme="minorHAnsi" w:cs="Arial"/>
          <w:sz w:val="20"/>
          <w:szCs w:val="20"/>
          <w:rPrChange w:id="813" w:author="Shewmaker, Michael@Energy" w:date="2018-12-03T15:24:00Z">
            <w:rPr>
              <w:ins w:id="814" w:author="Shewmaker, Michael@Energy" w:date="2018-12-03T15:24:00Z"/>
              <w:rFonts w:asciiTheme="minorHAnsi" w:hAnsiTheme="minorHAnsi" w:cs="Arial"/>
            </w:rPr>
          </w:rPrChange>
        </w:rPr>
      </w:pPr>
      <w:ins w:id="815" w:author="Shewmaker, Michael@Energy" w:date="2018-12-03T15:24:00Z">
        <w:r w:rsidRPr="002335C4">
          <w:rPr>
            <w:rFonts w:asciiTheme="minorHAnsi" w:hAnsiTheme="minorHAnsi" w:cs="Arial"/>
            <w:sz w:val="20"/>
            <w:szCs w:val="20"/>
            <w:rPrChange w:id="816" w:author="Shewmaker, Michael@Energy" w:date="2018-12-03T15:24:00Z">
              <w:rPr>
                <w:rFonts w:asciiTheme="minorHAnsi" w:hAnsiTheme="minorHAnsi" w:cs="Arial"/>
              </w:rPr>
            </w:rPrChange>
          </w:rPr>
          <w:t xml:space="preserve">Attached to bottom of truss/rafters; </w:t>
        </w:r>
      </w:ins>
    </w:p>
    <w:p w14:paraId="3A4AC4A3" w14:textId="77777777" w:rsidR="002335C4" w:rsidRPr="002335C4" w:rsidRDefault="002335C4" w:rsidP="002335C4">
      <w:pPr>
        <w:pStyle w:val="ListParagraph"/>
        <w:numPr>
          <w:ilvl w:val="0"/>
          <w:numId w:val="90"/>
        </w:numPr>
        <w:rPr>
          <w:ins w:id="817" w:author="Shewmaker, Michael@Energy" w:date="2018-12-03T15:24:00Z"/>
          <w:rFonts w:asciiTheme="minorHAnsi" w:hAnsiTheme="minorHAnsi" w:cs="Arial"/>
          <w:sz w:val="20"/>
          <w:szCs w:val="20"/>
          <w:rPrChange w:id="818" w:author="Shewmaker, Michael@Energy" w:date="2018-12-03T15:24:00Z">
            <w:rPr>
              <w:ins w:id="819" w:author="Shewmaker, Michael@Energy" w:date="2018-12-03T15:24:00Z"/>
              <w:rFonts w:asciiTheme="minorHAnsi" w:hAnsiTheme="minorHAnsi" w:cs="Arial"/>
            </w:rPr>
          </w:rPrChange>
        </w:rPr>
      </w:pPr>
      <w:ins w:id="820" w:author="Shewmaker, Michael@Energy" w:date="2018-12-03T15:24:00Z">
        <w:r w:rsidRPr="002335C4">
          <w:rPr>
            <w:rFonts w:asciiTheme="minorHAnsi" w:hAnsiTheme="minorHAnsi" w:cs="Arial"/>
            <w:sz w:val="20"/>
            <w:szCs w:val="20"/>
            <w:rPrChange w:id="821" w:author="Shewmaker, Michael@Energy" w:date="2018-12-03T15:24:00Z">
              <w:rPr>
                <w:rFonts w:asciiTheme="minorHAnsi" w:hAnsiTheme="minorHAnsi" w:cs="Arial"/>
              </w:rPr>
            </w:rPrChange>
          </w:rPr>
          <w:t xml:space="preserve">Attached between truss/rafters; </w:t>
        </w:r>
      </w:ins>
    </w:p>
    <w:p w14:paraId="61667CDA" w14:textId="77777777" w:rsidR="002335C4" w:rsidRPr="002335C4" w:rsidRDefault="002335C4" w:rsidP="002335C4">
      <w:pPr>
        <w:pStyle w:val="ListParagraph"/>
        <w:numPr>
          <w:ilvl w:val="0"/>
          <w:numId w:val="90"/>
        </w:numPr>
        <w:rPr>
          <w:ins w:id="822" w:author="Shewmaker, Michael@Energy" w:date="2018-12-03T15:24:00Z"/>
          <w:rFonts w:asciiTheme="minorHAnsi" w:hAnsiTheme="minorHAnsi" w:cs="Arial"/>
          <w:sz w:val="20"/>
          <w:szCs w:val="20"/>
          <w:rPrChange w:id="823" w:author="Shewmaker, Michael@Energy" w:date="2018-12-03T15:24:00Z">
            <w:rPr>
              <w:ins w:id="824" w:author="Shewmaker, Michael@Energy" w:date="2018-12-03T15:24:00Z"/>
              <w:rFonts w:asciiTheme="minorHAnsi" w:hAnsiTheme="minorHAnsi" w:cs="Arial"/>
            </w:rPr>
          </w:rPrChange>
        </w:rPr>
      </w:pPr>
      <w:ins w:id="825" w:author="Shewmaker, Michael@Energy" w:date="2018-12-03T15:24:00Z">
        <w:r w:rsidRPr="002335C4">
          <w:rPr>
            <w:rFonts w:asciiTheme="minorHAnsi" w:hAnsiTheme="minorHAnsi" w:cs="Arial"/>
            <w:sz w:val="20"/>
            <w:szCs w:val="20"/>
            <w:rPrChange w:id="826" w:author="Shewmaker, Michael@Energy" w:date="2018-12-03T15:24:00Z">
              <w:rPr>
                <w:rFonts w:asciiTheme="minorHAnsi" w:hAnsiTheme="minorHAnsi" w:cs="Arial"/>
              </w:rPr>
            </w:rPrChange>
          </w:rPr>
          <w:t>Draped over top of truss/rafters;</w:t>
        </w:r>
      </w:ins>
    </w:p>
    <w:p w14:paraId="33D096A8" w14:textId="77777777" w:rsidR="002335C4" w:rsidRPr="002335C4" w:rsidRDefault="002335C4" w:rsidP="002335C4">
      <w:pPr>
        <w:pStyle w:val="ListParagraph"/>
        <w:numPr>
          <w:ilvl w:val="0"/>
          <w:numId w:val="90"/>
        </w:numPr>
        <w:rPr>
          <w:ins w:id="827" w:author="Shewmaker, Michael@Energy" w:date="2018-12-03T15:24:00Z"/>
          <w:rFonts w:asciiTheme="minorHAnsi" w:hAnsiTheme="minorHAnsi" w:cs="Arial"/>
          <w:sz w:val="20"/>
          <w:szCs w:val="20"/>
          <w:rPrChange w:id="828" w:author="Shewmaker, Michael@Energy" w:date="2018-12-03T15:24:00Z">
            <w:rPr>
              <w:ins w:id="829" w:author="Shewmaker, Michael@Energy" w:date="2018-12-03T15:24:00Z"/>
              <w:rFonts w:asciiTheme="minorHAnsi" w:hAnsiTheme="minorHAnsi" w:cs="Arial"/>
            </w:rPr>
          </w:rPrChange>
        </w:rPr>
      </w:pPr>
      <w:ins w:id="830" w:author="Shewmaker, Michael@Energy" w:date="2018-12-03T15:24:00Z">
        <w:r w:rsidRPr="002335C4">
          <w:rPr>
            <w:rFonts w:asciiTheme="minorHAnsi" w:hAnsiTheme="minorHAnsi" w:cs="Arial"/>
            <w:sz w:val="20"/>
            <w:szCs w:val="20"/>
            <w:rPrChange w:id="831" w:author="Shewmaker, Michael@Energy" w:date="2018-12-03T15:24:00Z">
              <w:rPr>
                <w:rFonts w:asciiTheme="minorHAnsi" w:hAnsiTheme="minorHAnsi" w:cs="Arial"/>
              </w:rPr>
            </w:rPrChange>
          </w:rPr>
          <w:t>Attached to underside of roof deck with air space; or</w:t>
        </w:r>
      </w:ins>
    </w:p>
    <w:p w14:paraId="64306E3D" w14:textId="77777777" w:rsidR="002335C4" w:rsidRPr="002335C4" w:rsidRDefault="002335C4" w:rsidP="002335C4">
      <w:pPr>
        <w:pStyle w:val="ListParagraph"/>
        <w:numPr>
          <w:ilvl w:val="0"/>
          <w:numId w:val="90"/>
        </w:numPr>
        <w:rPr>
          <w:ins w:id="832" w:author="Shewmaker, Michael@Energy" w:date="2018-12-03T15:24:00Z"/>
          <w:rFonts w:asciiTheme="minorHAnsi" w:hAnsiTheme="minorHAnsi" w:cs="Arial"/>
          <w:sz w:val="20"/>
          <w:szCs w:val="20"/>
          <w:rPrChange w:id="833" w:author="Shewmaker, Michael@Energy" w:date="2018-12-03T15:24:00Z">
            <w:rPr>
              <w:ins w:id="834" w:author="Shewmaker, Michael@Energy" w:date="2018-12-03T15:24:00Z"/>
              <w:rFonts w:asciiTheme="minorHAnsi" w:hAnsiTheme="minorHAnsi" w:cs="Arial"/>
            </w:rPr>
          </w:rPrChange>
        </w:rPr>
      </w:pPr>
      <w:ins w:id="835" w:author="Shewmaker, Michael@Energy" w:date="2018-12-03T15:24:00Z">
        <w:r w:rsidRPr="002335C4">
          <w:rPr>
            <w:rFonts w:asciiTheme="minorHAnsi" w:hAnsiTheme="minorHAnsi" w:cs="Arial"/>
            <w:sz w:val="20"/>
            <w:szCs w:val="20"/>
            <w:rPrChange w:id="836" w:author="Shewmaker, Michael@Energy" w:date="2018-12-03T15:24:00Z">
              <w:rPr>
                <w:rFonts w:asciiTheme="minorHAnsi" w:hAnsiTheme="minorHAnsi" w:cs="Arial"/>
              </w:rPr>
            </w:rPrChange>
          </w:rPr>
          <w:t xml:space="preserve">Attached to underside of roof deck with baffle. </w:t>
        </w:r>
      </w:ins>
    </w:p>
    <w:p w14:paraId="20651321" w14:textId="08A1E677" w:rsidR="00B574F1" w:rsidRPr="00D526B9" w:rsidDel="002335C4" w:rsidRDefault="00B574F1" w:rsidP="00B574F1">
      <w:pPr>
        <w:pStyle w:val="ListParagraph"/>
        <w:numPr>
          <w:ilvl w:val="0"/>
          <w:numId w:val="78"/>
        </w:numPr>
        <w:rPr>
          <w:del w:id="837" w:author="Shewmaker, Michael@Energy" w:date="2018-12-03T15:24:00Z"/>
          <w:rFonts w:asciiTheme="minorHAnsi" w:hAnsiTheme="minorHAnsi" w:cs="Arial"/>
          <w:sz w:val="20"/>
          <w:szCs w:val="20"/>
          <w:rPrChange w:id="838" w:author="Smith, Alexis@Energy" w:date="2018-11-27T10:17:00Z">
            <w:rPr>
              <w:del w:id="839" w:author="Shewmaker, Michael@Energy" w:date="2018-12-03T15:24:00Z"/>
              <w:rFonts w:asciiTheme="minorHAnsi" w:hAnsiTheme="minorHAnsi" w:cs="Arial"/>
            </w:rPr>
          </w:rPrChange>
        </w:rPr>
      </w:pPr>
      <w:del w:id="840" w:author="Shewmaker, Michael@Energy" w:date="2018-12-03T15:24:00Z">
        <w:r w:rsidRPr="00D526B9" w:rsidDel="002335C4">
          <w:rPr>
            <w:rFonts w:asciiTheme="minorHAnsi" w:hAnsiTheme="minorHAnsi" w:cs="Arial"/>
            <w:sz w:val="20"/>
            <w:szCs w:val="20"/>
            <w:rPrChange w:id="841" w:author="Smith, Alexis@Energy" w:date="2018-11-27T10:17:00Z">
              <w:rPr>
                <w:rFonts w:asciiTheme="minorHAnsi" w:hAnsiTheme="minorHAnsi" w:cs="Arial"/>
              </w:rPr>
            </w:rPrChange>
          </w:rPr>
          <w:delText>A</w:delText>
        </w:r>
        <w:r w:rsidR="00FA044A" w:rsidRPr="00D526B9" w:rsidDel="002335C4">
          <w:rPr>
            <w:rFonts w:asciiTheme="minorHAnsi" w:hAnsiTheme="minorHAnsi" w:cs="Arial"/>
            <w:sz w:val="20"/>
            <w:szCs w:val="20"/>
            <w:rPrChange w:id="842" w:author="Smith, Alexis@Energy" w:date="2018-11-27T10:17:00Z">
              <w:rPr>
                <w:rFonts w:asciiTheme="minorHAnsi" w:hAnsiTheme="minorHAnsi" w:cs="Arial"/>
              </w:rPr>
            </w:rPrChange>
          </w:rPr>
          <w:delText>ttached to underside of roof deck</w:delText>
        </w:r>
        <w:r w:rsidR="007D7538" w:rsidRPr="00D526B9" w:rsidDel="002335C4">
          <w:rPr>
            <w:rFonts w:asciiTheme="minorHAnsi" w:hAnsiTheme="minorHAnsi" w:cs="Arial"/>
            <w:sz w:val="20"/>
            <w:szCs w:val="20"/>
            <w:rPrChange w:id="843" w:author="Smith, Alexis@Energy" w:date="2018-11-27T10:17:00Z">
              <w:rPr>
                <w:rFonts w:asciiTheme="minorHAnsi" w:hAnsiTheme="minorHAnsi" w:cs="Arial"/>
              </w:rPr>
            </w:rPrChange>
          </w:rPr>
          <w:delText>;</w:delText>
        </w:r>
      </w:del>
    </w:p>
    <w:p w14:paraId="20651322" w14:textId="04FDA891" w:rsidR="00B574F1" w:rsidRPr="00D526B9" w:rsidDel="002335C4" w:rsidRDefault="00B574F1" w:rsidP="00B574F1">
      <w:pPr>
        <w:pStyle w:val="ListParagraph"/>
        <w:numPr>
          <w:ilvl w:val="0"/>
          <w:numId w:val="78"/>
        </w:numPr>
        <w:rPr>
          <w:del w:id="844" w:author="Shewmaker, Michael@Energy" w:date="2018-12-03T15:24:00Z"/>
          <w:rFonts w:asciiTheme="minorHAnsi" w:hAnsiTheme="minorHAnsi" w:cs="Arial"/>
          <w:sz w:val="20"/>
          <w:szCs w:val="20"/>
          <w:rPrChange w:id="845" w:author="Smith, Alexis@Energy" w:date="2018-11-27T10:17:00Z">
            <w:rPr>
              <w:del w:id="846" w:author="Shewmaker, Michael@Energy" w:date="2018-12-03T15:24:00Z"/>
              <w:rFonts w:asciiTheme="minorHAnsi" w:hAnsiTheme="minorHAnsi" w:cs="Arial"/>
            </w:rPr>
          </w:rPrChange>
        </w:rPr>
      </w:pPr>
      <w:del w:id="847" w:author="Shewmaker, Michael@Energy" w:date="2018-12-03T15:24:00Z">
        <w:r w:rsidRPr="00D526B9" w:rsidDel="002335C4">
          <w:rPr>
            <w:rFonts w:asciiTheme="minorHAnsi" w:hAnsiTheme="minorHAnsi" w:cs="Arial"/>
            <w:sz w:val="20"/>
            <w:szCs w:val="20"/>
            <w:rPrChange w:id="848" w:author="Smith, Alexis@Energy" w:date="2018-11-27T10:17:00Z">
              <w:rPr>
                <w:rFonts w:asciiTheme="minorHAnsi" w:hAnsiTheme="minorHAnsi" w:cs="Arial"/>
              </w:rPr>
            </w:rPrChange>
          </w:rPr>
          <w:delText>A</w:delText>
        </w:r>
        <w:r w:rsidR="00FA044A" w:rsidRPr="00D526B9" w:rsidDel="002335C4">
          <w:rPr>
            <w:rFonts w:asciiTheme="minorHAnsi" w:hAnsiTheme="minorHAnsi" w:cs="Arial"/>
            <w:sz w:val="20"/>
            <w:szCs w:val="20"/>
            <w:rPrChange w:id="849" w:author="Smith, Alexis@Energy" w:date="2018-11-27T10:17:00Z">
              <w:rPr>
                <w:rFonts w:asciiTheme="minorHAnsi" w:hAnsiTheme="minorHAnsi" w:cs="Arial"/>
              </w:rPr>
            </w:rPrChange>
          </w:rPr>
          <w:delText>ttached to bottom of truss/rafters</w:delText>
        </w:r>
        <w:r w:rsidR="007D7538" w:rsidRPr="00D526B9" w:rsidDel="002335C4">
          <w:rPr>
            <w:rFonts w:asciiTheme="minorHAnsi" w:hAnsiTheme="minorHAnsi" w:cs="Arial"/>
            <w:sz w:val="20"/>
            <w:szCs w:val="20"/>
            <w:rPrChange w:id="850" w:author="Smith, Alexis@Energy" w:date="2018-11-27T10:17:00Z">
              <w:rPr>
                <w:rFonts w:asciiTheme="minorHAnsi" w:hAnsiTheme="minorHAnsi" w:cs="Arial"/>
              </w:rPr>
            </w:rPrChange>
          </w:rPr>
          <w:delText>;</w:delText>
        </w:r>
      </w:del>
    </w:p>
    <w:p w14:paraId="20651323" w14:textId="27370406" w:rsidR="00B574F1" w:rsidRPr="00D526B9" w:rsidDel="002335C4" w:rsidRDefault="00B574F1" w:rsidP="00B574F1">
      <w:pPr>
        <w:pStyle w:val="ListParagraph"/>
        <w:numPr>
          <w:ilvl w:val="0"/>
          <w:numId w:val="78"/>
        </w:numPr>
        <w:rPr>
          <w:del w:id="851" w:author="Shewmaker, Michael@Energy" w:date="2018-12-03T15:24:00Z"/>
          <w:rFonts w:asciiTheme="minorHAnsi" w:hAnsiTheme="minorHAnsi" w:cs="Arial"/>
          <w:sz w:val="20"/>
          <w:szCs w:val="20"/>
          <w:rPrChange w:id="852" w:author="Smith, Alexis@Energy" w:date="2018-11-27T10:17:00Z">
            <w:rPr>
              <w:del w:id="853" w:author="Shewmaker, Michael@Energy" w:date="2018-12-03T15:24:00Z"/>
              <w:rFonts w:asciiTheme="minorHAnsi" w:hAnsiTheme="minorHAnsi" w:cs="Arial"/>
            </w:rPr>
          </w:rPrChange>
        </w:rPr>
      </w:pPr>
      <w:del w:id="854" w:author="Shewmaker, Michael@Energy" w:date="2018-12-03T15:24:00Z">
        <w:r w:rsidRPr="00D526B9" w:rsidDel="002335C4">
          <w:rPr>
            <w:rFonts w:asciiTheme="minorHAnsi" w:hAnsiTheme="minorHAnsi" w:cs="Arial"/>
            <w:sz w:val="20"/>
            <w:szCs w:val="20"/>
            <w:rPrChange w:id="855" w:author="Smith, Alexis@Energy" w:date="2018-11-27T10:17:00Z">
              <w:rPr>
                <w:rFonts w:asciiTheme="minorHAnsi" w:hAnsiTheme="minorHAnsi" w:cs="Arial"/>
              </w:rPr>
            </w:rPrChange>
          </w:rPr>
          <w:delText>A</w:delText>
        </w:r>
        <w:r w:rsidR="00FA044A" w:rsidRPr="00D526B9" w:rsidDel="002335C4">
          <w:rPr>
            <w:rFonts w:asciiTheme="minorHAnsi" w:hAnsiTheme="minorHAnsi" w:cs="Arial"/>
            <w:sz w:val="20"/>
            <w:szCs w:val="20"/>
            <w:rPrChange w:id="856" w:author="Smith, Alexis@Energy" w:date="2018-11-27T10:17:00Z">
              <w:rPr>
                <w:rFonts w:asciiTheme="minorHAnsi" w:hAnsiTheme="minorHAnsi" w:cs="Arial"/>
              </w:rPr>
            </w:rPrChange>
          </w:rPr>
          <w:delText>ttached between truss/rafters</w:delText>
        </w:r>
        <w:r w:rsidR="007D7538" w:rsidRPr="00D526B9" w:rsidDel="002335C4">
          <w:rPr>
            <w:rFonts w:asciiTheme="minorHAnsi" w:hAnsiTheme="minorHAnsi" w:cs="Arial"/>
            <w:sz w:val="20"/>
            <w:szCs w:val="20"/>
            <w:rPrChange w:id="857" w:author="Smith, Alexis@Energy" w:date="2018-11-27T10:17:00Z">
              <w:rPr>
                <w:rFonts w:asciiTheme="minorHAnsi" w:hAnsiTheme="minorHAnsi" w:cs="Arial"/>
              </w:rPr>
            </w:rPrChange>
          </w:rPr>
          <w:delText>; or</w:delText>
        </w:r>
      </w:del>
    </w:p>
    <w:p w14:paraId="20651324" w14:textId="190DDBB2" w:rsidR="00B574F1" w:rsidRPr="00D526B9" w:rsidDel="002335C4" w:rsidRDefault="00B574F1" w:rsidP="00B574F1">
      <w:pPr>
        <w:pStyle w:val="ListParagraph"/>
        <w:numPr>
          <w:ilvl w:val="0"/>
          <w:numId w:val="78"/>
        </w:numPr>
        <w:rPr>
          <w:del w:id="858" w:author="Shewmaker, Michael@Energy" w:date="2018-12-03T15:24:00Z"/>
          <w:rFonts w:asciiTheme="minorHAnsi" w:hAnsiTheme="minorHAnsi" w:cs="Arial"/>
          <w:sz w:val="20"/>
          <w:szCs w:val="20"/>
          <w:rPrChange w:id="859" w:author="Smith, Alexis@Energy" w:date="2018-11-27T10:17:00Z">
            <w:rPr>
              <w:del w:id="860" w:author="Shewmaker, Michael@Energy" w:date="2018-12-03T15:24:00Z"/>
              <w:rFonts w:asciiTheme="minorHAnsi" w:hAnsiTheme="minorHAnsi" w:cs="Arial"/>
            </w:rPr>
          </w:rPrChange>
        </w:rPr>
      </w:pPr>
      <w:del w:id="861" w:author="Shewmaker, Michael@Energy" w:date="2018-12-03T15:24:00Z">
        <w:r w:rsidRPr="00D526B9" w:rsidDel="002335C4">
          <w:rPr>
            <w:rFonts w:asciiTheme="minorHAnsi" w:hAnsiTheme="minorHAnsi" w:cs="Arial"/>
            <w:sz w:val="20"/>
            <w:szCs w:val="20"/>
            <w:rPrChange w:id="862" w:author="Smith, Alexis@Energy" w:date="2018-11-27T10:17:00Z">
              <w:rPr>
                <w:rFonts w:asciiTheme="minorHAnsi" w:hAnsiTheme="minorHAnsi" w:cs="Arial"/>
              </w:rPr>
            </w:rPrChange>
          </w:rPr>
          <w:delText>D</w:delText>
        </w:r>
        <w:r w:rsidR="00FA044A" w:rsidRPr="00D526B9" w:rsidDel="002335C4">
          <w:rPr>
            <w:rFonts w:asciiTheme="minorHAnsi" w:hAnsiTheme="minorHAnsi" w:cs="Arial"/>
            <w:sz w:val="20"/>
            <w:szCs w:val="20"/>
            <w:rPrChange w:id="863" w:author="Smith, Alexis@Energy" w:date="2018-11-27T10:17:00Z">
              <w:rPr>
                <w:rFonts w:asciiTheme="minorHAnsi" w:hAnsiTheme="minorHAnsi" w:cs="Arial"/>
              </w:rPr>
            </w:rPrChange>
          </w:rPr>
          <w:delText xml:space="preserve">raped over top of truss/rafters </w:delText>
        </w:r>
      </w:del>
    </w:p>
    <w:p w14:paraId="20651325" w14:textId="77777777" w:rsidR="00A95BBA" w:rsidRPr="00D526B9" w:rsidRDefault="00A95BBA">
      <w:pPr>
        <w:pStyle w:val="ListParagraph"/>
        <w:ind w:left="1440"/>
        <w:rPr>
          <w:rFonts w:asciiTheme="minorHAnsi" w:hAnsiTheme="minorHAnsi" w:cs="Arial"/>
          <w:sz w:val="20"/>
          <w:szCs w:val="20"/>
          <w:rPrChange w:id="864" w:author="Smith, Alexis@Energy" w:date="2018-11-27T10:17:00Z">
            <w:rPr>
              <w:rFonts w:asciiTheme="minorHAnsi" w:hAnsiTheme="minorHAnsi" w:cs="Arial"/>
            </w:rPr>
          </w:rPrChange>
        </w:rPr>
      </w:pPr>
    </w:p>
    <w:p w14:paraId="20651326" w14:textId="3ABE25CF" w:rsidR="00B574F1" w:rsidRPr="00D526B9" w:rsidRDefault="008C27DE" w:rsidP="00362505">
      <w:pPr>
        <w:ind w:left="1890" w:hanging="810"/>
        <w:rPr>
          <w:rFonts w:asciiTheme="minorHAnsi" w:hAnsiTheme="minorHAnsi" w:cs="Arial"/>
          <w:sz w:val="20"/>
          <w:szCs w:val="20"/>
          <w:rPrChange w:id="865" w:author="Smith, Alexis@Energy" w:date="2018-11-27T10:17:00Z">
            <w:rPr>
              <w:rFonts w:asciiTheme="minorHAnsi" w:hAnsiTheme="minorHAnsi" w:cs="Arial"/>
            </w:rPr>
          </w:rPrChange>
        </w:rPr>
      </w:pPr>
      <w:r w:rsidRPr="00D526B9">
        <w:rPr>
          <w:rFonts w:asciiTheme="minorHAnsi" w:hAnsiTheme="minorHAnsi" w:cs="Arial"/>
          <w:sz w:val="20"/>
          <w:szCs w:val="20"/>
          <w:rPrChange w:id="866" w:author="Smith, Alexis@Energy" w:date="2018-11-27T10:17:00Z">
            <w:rPr>
              <w:rFonts w:asciiTheme="minorHAnsi" w:hAnsiTheme="minorHAnsi" w:cs="Arial"/>
            </w:rPr>
          </w:rPrChange>
        </w:rPr>
        <w:t>NOTE:</w:t>
      </w:r>
      <w:r w:rsidRPr="00D526B9">
        <w:rPr>
          <w:rFonts w:asciiTheme="minorHAnsi" w:hAnsiTheme="minorHAnsi" w:cs="Arial"/>
          <w:sz w:val="20"/>
          <w:szCs w:val="20"/>
          <w:rPrChange w:id="867" w:author="Smith, Alexis@Energy" w:date="2018-11-27T10:17:00Z">
            <w:rPr>
              <w:rFonts w:asciiTheme="minorHAnsi" w:hAnsiTheme="minorHAnsi" w:cs="Arial"/>
            </w:rPr>
          </w:rPrChange>
        </w:rPr>
        <w:tab/>
      </w:r>
      <w:r w:rsidR="00FA044A" w:rsidRPr="00D526B9">
        <w:rPr>
          <w:rFonts w:asciiTheme="minorHAnsi" w:hAnsiTheme="minorHAnsi" w:cs="Arial"/>
          <w:sz w:val="20"/>
          <w:szCs w:val="20"/>
          <w:rPrChange w:id="868" w:author="Smith, Alexis@Energy" w:date="2018-11-27T10:17:00Z">
            <w:rPr>
              <w:rFonts w:asciiTheme="minorHAnsi" w:hAnsiTheme="minorHAnsi" w:cs="Arial"/>
            </w:rPr>
          </w:rPrChange>
        </w:rPr>
        <w:t xml:space="preserve">One of these </w:t>
      </w:r>
      <w:del w:id="869" w:author="Shewmaker, Michael@Energy" w:date="2018-12-03T15:24:00Z">
        <w:r w:rsidR="00FA044A" w:rsidRPr="00D526B9" w:rsidDel="002335C4">
          <w:rPr>
            <w:rFonts w:asciiTheme="minorHAnsi" w:hAnsiTheme="minorHAnsi" w:cs="Arial"/>
            <w:sz w:val="20"/>
            <w:szCs w:val="20"/>
            <w:rPrChange w:id="870" w:author="Smith, Alexis@Energy" w:date="2018-11-27T10:17:00Z">
              <w:rPr>
                <w:rFonts w:asciiTheme="minorHAnsi" w:hAnsiTheme="minorHAnsi" w:cs="Arial"/>
              </w:rPr>
            </w:rPrChange>
          </w:rPr>
          <w:delText xml:space="preserve">four </w:delText>
        </w:r>
      </w:del>
      <w:ins w:id="871" w:author="Shewmaker, Michael@Energy" w:date="2018-12-03T15:24:00Z">
        <w:r w:rsidR="002335C4">
          <w:rPr>
            <w:rFonts w:asciiTheme="minorHAnsi" w:hAnsiTheme="minorHAnsi" w:cs="Arial"/>
            <w:sz w:val="20"/>
            <w:szCs w:val="20"/>
          </w:rPr>
          <w:t>six</w:t>
        </w:r>
        <w:r w:rsidR="002335C4" w:rsidRPr="00D526B9">
          <w:rPr>
            <w:rFonts w:asciiTheme="minorHAnsi" w:hAnsiTheme="minorHAnsi" w:cs="Arial"/>
            <w:sz w:val="20"/>
            <w:szCs w:val="20"/>
            <w:rPrChange w:id="872" w:author="Smith, Alexis@Energy" w:date="2018-11-27T10:17:00Z">
              <w:rPr>
                <w:rFonts w:asciiTheme="minorHAnsi" w:hAnsiTheme="minorHAnsi" w:cs="Arial"/>
              </w:rPr>
            </w:rPrChange>
          </w:rPr>
          <w:t xml:space="preserve"> </w:t>
        </w:r>
      </w:ins>
      <w:r w:rsidR="00FA044A" w:rsidRPr="00D526B9">
        <w:rPr>
          <w:rFonts w:asciiTheme="minorHAnsi" w:hAnsiTheme="minorHAnsi" w:cs="Arial"/>
          <w:sz w:val="20"/>
          <w:szCs w:val="20"/>
          <w:rPrChange w:id="873" w:author="Smith, Alexis@Energy" w:date="2018-11-27T10:17:00Z">
            <w:rPr>
              <w:rFonts w:asciiTheme="minorHAnsi" w:hAnsiTheme="minorHAnsi" w:cs="Arial"/>
            </w:rPr>
          </w:rPrChange>
        </w:rPr>
        <w:t>installation methods must be used; no other methods are allowed.</w:t>
      </w:r>
    </w:p>
    <w:p w14:paraId="20651327" w14:textId="77777777" w:rsidR="006E297F" w:rsidRPr="00D526B9" w:rsidRDefault="006E297F" w:rsidP="00B574F1">
      <w:pPr>
        <w:ind w:left="720"/>
        <w:rPr>
          <w:rFonts w:asciiTheme="minorHAnsi" w:hAnsiTheme="minorHAnsi" w:cs="Arial"/>
          <w:sz w:val="20"/>
          <w:szCs w:val="20"/>
          <w:rPrChange w:id="874" w:author="Smith, Alexis@Energy" w:date="2018-11-27T10:17:00Z">
            <w:rPr>
              <w:rFonts w:asciiTheme="minorHAnsi" w:hAnsiTheme="minorHAnsi" w:cs="Arial"/>
            </w:rPr>
          </w:rPrChange>
        </w:rPr>
      </w:pPr>
    </w:p>
    <w:p w14:paraId="20651328" w14:textId="77777777" w:rsidR="00B574F1" w:rsidRPr="00D526B9" w:rsidRDefault="00FA044A" w:rsidP="00B574F1">
      <w:pPr>
        <w:ind w:left="720" w:hanging="360"/>
        <w:rPr>
          <w:rFonts w:asciiTheme="minorHAnsi" w:hAnsiTheme="minorHAnsi" w:cs="Arial"/>
          <w:sz w:val="20"/>
          <w:szCs w:val="20"/>
          <w:rPrChange w:id="875" w:author="Smith, Alexis@Energy" w:date="2018-11-27T10:17:00Z">
            <w:rPr>
              <w:rFonts w:asciiTheme="minorHAnsi" w:hAnsiTheme="minorHAnsi" w:cs="Arial"/>
            </w:rPr>
          </w:rPrChange>
        </w:rPr>
      </w:pPr>
      <w:r w:rsidRPr="00D526B9">
        <w:rPr>
          <w:rFonts w:asciiTheme="minorHAnsi" w:hAnsiTheme="minorHAnsi" w:cs="Arial"/>
          <w:sz w:val="20"/>
          <w:szCs w:val="20"/>
          <w:rPrChange w:id="876" w:author="Smith, Alexis@Energy" w:date="2018-11-27T10:17:00Z">
            <w:rPr>
              <w:rFonts w:asciiTheme="minorHAnsi" w:hAnsiTheme="minorHAnsi" w:cs="Arial"/>
            </w:rPr>
          </w:rPrChange>
        </w:rPr>
        <w:t>3.</w:t>
      </w:r>
      <w:r w:rsidRPr="00D526B9">
        <w:rPr>
          <w:rFonts w:asciiTheme="minorHAnsi" w:hAnsiTheme="minorHAnsi" w:cs="Arial"/>
          <w:sz w:val="20"/>
          <w:szCs w:val="20"/>
          <w:rPrChange w:id="877" w:author="Smith, Alexis@Energy" w:date="2018-11-27T10:17:00Z">
            <w:rPr>
              <w:rFonts w:asciiTheme="minorHAnsi" w:hAnsiTheme="minorHAnsi" w:cs="Arial"/>
            </w:rPr>
          </w:rPrChange>
        </w:rPr>
        <w:tab/>
        <w:t>Total Attic Area (ft</w:t>
      </w:r>
      <w:r w:rsidRPr="00D526B9">
        <w:rPr>
          <w:rFonts w:asciiTheme="minorHAnsi" w:hAnsiTheme="minorHAnsi" w:cs="Arial"/>
          <w:sz w:val="20"/>
          <w:szCs w:val="20"/>
          <w:vertAlign w:val="superscript"/>
          <w:rPrChange w:id="878" w:author="Smith, Alexis@Energy" w:date="2018-11-27T10:17:00Z">
            <w:rPr>
              <w:rFonts w:asciiTheme="minorHAnsi" w:hAnsiTheme="minorHAnsi" w:cs="Arial"/>
              <w:vertAlign w:val="superscript"/>
            </w:rPr>
          </w:rPrChange>
        </w:rPr>
        <w:t>2</w:t>
      </w:r>
      <w:r w:rsidRPr="00D526B9">
        <w:rPr>
          <w:rFonts w:asciiTheme="minorHAnsi" w:hAnsiTheme="minorHAnsi" w:cs="Arial"/>
          <w:sz w:val="20"/>
          <w:szCs w:val="20"/>
          <w:rPrChange w:id="879" w:author="Smith, Alexis@Energy" w:date="2018-11-27T10:17:00Z">
            <w:rPr>
              <w:rFonts w:asciiTheme="minorHAnsi" w:hAnsiTheme="minorHAnsi" w:cs="Arial"/>
            </w:rPr>
          </w:rPrChange>
        </w:rPr>
        <w:t>): Provide the total attic area over conditioned space.  When determining the total attic area, the area over unconditioned spaces such as garage is included when the attic spaces are connected.  At least one square foot of net free venting area is required for each 300 square feet of attic (1:300).</w:t>
      </w:r>
    </w:p>
    <w:p w14:paraId="20651329" w14:textId="77777777" w:rsidR="00A95BBA" w:rsidRPr="00D526B9" w:rsidRDefault="00A95BBA">
      <w:pPr>
        <w:rPr>
          <w:rFonts w:ascii="Calibri" w:hAnsi="Calibri" w:cs="Arial"/>
          <w:sz w:val="20"/>
          <w:szCs w:val="20"/>
          <w:rPrChange w:id="880" w:author="Smith, Alexis@Energy" w:date="2018-11-27T10:17:00Z">
            <w:rPr>
              <w:rFonts w:ascii="Calibri" w:hAnsi="Calibri" w:cs="Arial"/>
            </w:rPr>
          </w:rPrChange>
        </w:rPr>
      </w:pPr>
    </w:p>
    <w:p w14:paraId="2065132A" w14:textId="4E18F0D5" w:rsidR="00A95BBA" w:rsidRPr="00D526B9" w:rsidRDefault="00FA044A">
      <w:pPr>
        <w:keepNext/>
        <w:rPr>
          <w:rFonts w:ascii="Calibri" w:hAnsi="Calibri" w:cs="Arial"/>
          <w:b/>
          <w:sz w:val="20"/>
          <w:szCs w:val="20"/>
          <w:rPrChange w:id="881" w:author="Smith, Alexis@Energy" w:date="2018-11-27T10:17:00Z">
            <w:rPr>
              <w:rFonts w:ascii="Calibri" w:hAnsi="Calibri" w:cs="Arial"/>
              <w:b/>
            </w:rPr>
          </w:rPrChange>
        </w:rPr>
      </w:pPr>
      <w:r w:rsidRPr="00D526B9">
        <w:rPr>
          <w:rFonts w:ascii="Calibri" w:hAnsi="Calibri" w:cs="Arial"/>
          <w:b/>
          <w:sz w:val="20"/>
          <w:szCs w:val="20"/>
          <w:rPrChange w:id="882" w:author="Smith, Alexis@Energy" w:date="2018-11-27T10:17:00Z">
            <w:rPr>
              <w:rFonts w:ascii="Calibri" w:hAnsi="Calibri" w:cs="Arial"/>
              <w:b/>
            </w:rPr>
          </w:rPrChange>
        </w:rPr>
        <w:t xml:space="preserve">H. </w:t>
      </w:r>
      <w:r w:rsidR="00FA3EA4" w:rsidRPr="00D526B9">
        <w:rPr>
          <w:rFonts w:ascii="Calibri" w:hAnsi="Calibri" w:cs="Arial"/>
          <w:b/>
          <w:sz w:val="20"/>
          <w:szCs w:val="20"/>
          <w:rPrChange w:id="883" w:author="Smith, Alexis@Energy" w:date="2018-11-27T10:17:00Z">
            <w:rPr>
              <w:rFonts w:ascii="Calibri" w:hAnsi="Calibri" w:cs="Arial"/>
              <w:b/>
            </w:rPr>
          </w:rPrChange>
        </w:rPr>
        <w:t>Required Vent Area</w:t>
      </w:r>
    </w:p>
    <w:p w14:paraId="2065132C" w14:textId="77777777" w:rsidR="00A95BBA" w:rsidRPr="00D526B9" w:rsidRDefault="00B574F1">
      <w:pPr>
        <w:pStyle w:val="ListParagraph"/>
        <w:keepNext/>
        <w:numPr>
          <w:ilvl w:val="0"/>
          <w:numId w:val="79"/>
        </w:numPr>
        <w:rPr>
          <w:rFonts w:ascii="Calibri" w:hAnsi="Calibri" w:cs="Arial"/>
          <w:sz w:val="20"/>
          <w:szCs w:val="20"/>
          <w:rPrChange w:id="884" w:author="Smith, Alexis@Energy" w:date="2018-11-27T10:17:00Z">
            <w:rPr>
              <w:rFonts w:ascii="Calibri" w:hAnsi="Calibri" w:cs="Arial"/>
            </w:rPr>
          </w:rPrChange>
        </w:rPr>
      </w:pPr>
      <w:r w:rsidRPr="00D526B9">
        <w:rPr>
          <w:rFonts w:ascii="Calibri" w:hAnsi="Calibri" w:cs="Arial"/>
          <w:sz w:val="20"/>
          <w:szCs w:val="20"/>
          <w:rPrChange w:id="885" w:author="Smith, Alexis@Energy" w:date="2018-11-27T10:17:00Z">
            <w:rPr>
              <w:rFonts w:ascii="Calibri" w:hAnsi="Calibri" w:cs="Arial"/>
            </w:rPr>
          </w:rPrChange>
        </w:rPr>
        <w:t>Combined NFA of installed upper and lower vents (in</w:t>
      </w:r>
      <w:r w:rsidRPr="00D526B9">
        <w:rPr>
          <w:rFonts w:ascii="Calibri" w:hAnsi="Calibri" w:cs="Arial"/>
          <w:sz w:val="20"/>
          <w:szCs w:val="20"/>
          <w:vertAlign w:val="superscript"/>
          <w:rPrChange w:id="886" w:author="Smith, Alexis@Energy" w:date="2018-11-27T10:17:00Z">
            <w:rPr>
              <w:rFonts w:ascii="Calibri" w:hAnsi="Calibri" w:cs="Arial"/>
              <w:vertAlign w:val="superscript"/>
            </w:rPr>
          </w:rPrChange>
        </w:rPr>
        <w:t>2</w:t>
      </w:r>
      <w:r w:rsidRPr="00D526B9">
        <w:rPr>
          <w:rFonts w:ascii="Calibri" w:hAnsi="Calibri" w:cs="Arial"/>
          <w:sz w:val="20"/>
          <w:szCs w:val="20"/>
          <w:rPrChange w:id="887" w:author="Smith, Alexis@Energy" w:date="2018-11-27T10:17:00Z">
            <w:rPr>
              <w:rFonts w:ascii="Calibri" w:hAnsi="Calibri" w:cs="Arial"/>
            </w:rPr>
          </w:rPrChange>
        </w:rPr>
        <w:t xml:space="preserve">): </w:t>
      </w:r>
      <w:r w:rsidR="006537D4" w:rsidRPr="00D526B9">
        <w:rPr>
          <w:rFonts w:ascii="Calibri" w:hAnsi="Calibri" w:cs="Arial"/>
          <w:sz w:val="20"/>
          <w:szCs w:val="20"/>
          <w:rPrChange w:id="888" w:author="Smith, Alexis@Energy" w:date="2018-11-27T10:17:00Z">
            <w:rPr>
              <w:rFonts w:ascii="Calibri" w:hAnsi="Calibri" w:cs="Arial"/>
            </w:rPr>
          </w:rPrChange>
        </w:rPr>
        <w:t>Indicate the total combined NFA of installed upper and lower vents in square inches.</w:t>
      </w:r>
    </w:p>
    <w:p w14:paraId="2065132D" w14:textId="77777777" w:rsidR="00A95BBA" w:rsidRPr="00D526B9" w:rsidRDefault="00B574F1">
      <w:pPr>
        <w:pStyle w:val="ListParagraph"/>
        <w:keepNext/>
        <w:numPr>
          <w:ilvl w:val="0"/>
          <w:numId w:val="79"/>
        </w:numPr>
        <w:rPr>
          <w:rFonts w:ascii="Calibri" w:hAnsi="Calibri" w:cs="Arial"/>
          <w:sz w:val="20"/>
          <w:szCs w:val="20"/>
          <w:rPrChange w:id="889" w:author="Smith, Alexis@Energy" w:date="2018-11-27T10:17:00Z">
            <w:rPr>
              <w:rFonts w:ascii="Calibri" w:hAnsi="Calibri" w:cs="Arial"/>
            </w:rPr>
          </w:rPrChange>
        </w:rPr>
      </w:pPr>
      <w:r w:rsidRPr="00D526B9">
        <w:rPr>
          <w:rFonts w:ascii="Calibri" w:hAnsi="Calibri" w:cs="Arial"/>
          <w:sz w:val="20"/>
          <w:szCs w:val="20"/>
          <w:rPrChange w:id="890" w:author="Smith, Alexis@Energy" w:date="2018-11-27T10:17:00Z">
            <w:rPr>
              <w:rFonts w:ascii="Calibri" w:hAnsi="Calibri" w:cs="Arial"/>
            </w:rPr>
          </w:rPrChange>
        </w:rPr>
        <w:t>Minimum required combined NFA of upper and lower vents (in</w:t>
      </w:r>
      <w:r w:rsidRPr="00D526B9">
        <w:rPr>
          <w:rFonts w:ascii="Calibri" w:hAnsi="Calibri" w:cs="Arial"/>
          <w:sz w:val="20"/>
          <w:szCs w:val="20"/>
          <w:vertAlign w:val="superscript"/>
          <w:rPrChange w:id="891" w:author="Smith, Alexis@Energy" w:date="2018-11-27T10:17:00Z">
            <w:rPr>
              <w:rFonts w:ascii="Calibri" w:hAnsi="Calibri" w:cs="Arial"/>
              <w:vertAlign w:val="superscript"/>
            </w:rPr>
          </w:rPrChange>
        </w:rPr>
        <w:t>2</w:t>
      </w:r>
      <w:r w:rsidRPr="00D526B9">
        <w:rPr>
          <w:rFonts w:ascii="Calibri" w:hAnsi="Calibri" w:cs="Arial"/>
          <w:sz w:val="20"/>
          <w:szCs w:val="20"/>
          <w:rPrChange w:id="892" w:author="Smith, Alexis@Energy" w:date="2018-11-27T10:17:00Z">
            <w:rPr>
              <w:rFonts w:ascii="Calibri" w:hAnsi="Calibri" w:cs="Arial"/>
            </w:rPr>
          </w:rPrChange>
        </w:rPr>
        <w:t xml:space="preserve">): </w:t>
      </w:r>
      <w:r w:rsidR="006537D4" w:rsidRPr="00D526B9">
        <w:rPr>
          <w:rFonts w:ascii="Calibri" w:hAnsi="Calibri" w:cs="Arial"/>
          <w:sz w:val="20"/>
          <w:szCs w:val="20"/>
          <w:rPrChange w:id="893" w:author="Smith, Alexis@Energy" w:date="2018-11-27T10:17:00Z">
            <w:rPr>
              <w:rFonts w:ascii="Calibri" w:hAnsi="Calibri" w:cs="Arial"/>
            </w:rPr>
          </w:rPrChange>
        </w:rPr>
        <w:t>Total attic area divided by 300 and multiplied by 144.</w:t>
      </w:r>
    </w:p>
    <w:p w14:paraId="2065132E" w14:textId="77777777" w:rsidR="00A95BBA" w:rsidRPr="00D526B9" w:rsidRDefault="00B574F1">
      <w:pPr>
        <w:pStyle w:val="ListParagraph"/>
        <w:keepNext/>
        <w:numPr>
          <w:ilvl w:val="0"/>
          <w:numId w:val="79"/>
        </w:numPr>
        <w:rPr>
          <w:rFonts w:ascii="Calibri" w:hAnsi="Calibri" w:cs="Arial"/>
          <w:sz w:val="20"/>
          <w:szCs w:val="20"/>
          <w:rPrChange w:id="894" w:author="Smith, Alexis@Energy" w:date="2018-11-27T10:17:00Z">
            <w:rPr>
              <w:rFonts w:ascii="Calibri" w:hAnsi="Calibri" w:cs="Arial"/>
            </w:rPr>
          </w:rPrChange>
        </w:rPr>
      </w:pPr>
      <w:r w:rsidRPr="00D526B9">
        <w:rPr>
          <w:rFonts w:ascii="Calibri" w:hAnsi="Calibri" w:cs="Arial"/>
          <w:sz w:val="20"/>
          <w:szCs w:val="20"/>
          <w:rPrChange w:id="895" w:author="Smith, Alexis@Energy" w:date="2018-11-27T10:17:00Z">
            <w:rPr>
              <w:rFonts w:ascii="Calibri" w:hAnsi="Calibri" w:cs="Arial"/>
            </w:rPr>
          </w:rPrChange>
        </w:rPr>
        <w:t>NFA of installed upper vents (in</w:t>
      </w:r>
      <w:r w:rsidRPr="00D526B9">
        <w:rPr>
          <w:rFonts w:ascii="Calibri" w:hAnsi="Calibri" w:cs="Arial"/>
          <w:sz w:val="20"/>
          <w:szCs w:val="20"/>
          <w:vertAlign w:val="superscript"/>
          <w:rPrChange w:id="896" w:author="Smith, Alexis@Energy" w:date="2018-11-27T10:17:00Z">
            <w:rPr>
              <w:rFonts w:ascii="Calibri" w:hAnsi="Calibri" w:cs="Arial"/>
              <w:vertAlign w:val="superscript"/>
            </w:rPr>
          </w:rPrChange>
        </w:rPr>
        <w:t>2</w:t>
      </w:r>
      <w:r w:rsidRPr="00D526B9">
        <w:rPr>
          <w:rFonts w:ascii="Calibri" w:hAnsi="Calibri" w:cs="Arial"/>
          <w:sz w:val="20"/>
          <w:szCs w:val="20"/>
          <w:rPrChange w:id="897" w:author="Smith, Alexis@Energy" w:date="2018-11-27T10:17:00Z">
            <w:rPr>
              <w:rFonts w:ascii="Calibri" w:hAnsi="Calibri" w:cs="Arial"/>
            </w:rPr>
          </w:rPrChange>
        </w:rPr>
        <w:t xml:space="preserve">): </w:t>
      </w:r>
      <w:r w:rsidR="006537D4" w:rsidRPr="00D526B9">
        <w:rPr>
          <w:rFonts w:ascii="Calibri" w:hAnsi="Calibri" w:cs="Arial"/>
          <w:sz w:val="20"/>
          <w:szCs w:val="20"/>
          <w:rPrChange w:id="898" w:author="Smith, Alexis@Energy" w:date="2018-11-27T10:17:00Z">
            <w:rPr>
              <w:rFonts w:ascii="Calibri" w:hAnsi="Calibri" w:cs="Arial"/>
            </w:rPr>
          </w:rPrChange>
        </w:rPr>
        <w:t>Indicate the total NFA of installed upper vents in square inches.</w:t>
      </w:r>
    </w:p>
    <w:p w14:paraId="2065132F" w14:textId="77777777" w:rsidR="00A95BBA" w:rsidRPr="00D526B9" w:rsidRDefault="00B574F1">
      <w:pPr>
        <w:pStyle w:val="ListParagraph"/>
        <w:keepNext/>
        <w:numPr>
          <w:ilvl w:val="0"/>
          <w:numId w:val="79"/>
        </w:numPr>
        <w:rPr>
          <w:rFonts w:ascii="Calibri" w:hAnsi="Calibri" w:cs="Arial"/>
          <w:sz w:val="20"/>
          <w:szCs w:val="20"/>
          <w:rPrChange w:id="899" w:author="Smith, Alexis@Energy" w:date="2018-11-27T10:17:00Z">
            <w:rPr>
              <w:rFonts w:ascii="Calibri" w:hAnsi="Calibri" w:cs="Arial"/>
            </w:rPr>
          </w:rPrChange>
        </w:rPr>
      </w:pPr>
      <w:r w:rsidRPr="00D526B9">
        <w:rPr>
          <w:rFonts w:ascii="Calibri" w:hAnsi="Calibri" w:cs="Arial"/>
          <w:sz w:val="20"/>
          <w:szCs w:val="20"/>
          <w:rPrChange w:id="900" w:author="Smith, Alexis@Energy" w:date="2018-11-27T10:17:00Z">
            <w:rPr>
              <w:rFonts w:ascii="Calibri" w:hAnsi="Calibri" w:cs="Arial"/>
            </w:rPr>
          </w:rPrChange>
        </w:rPr>
        <w:t>Minimum required NFA of upper vents (in</w:t>
      </w:r>
      <w:r w:rsidRPr="00D526B9">
        <w:rPr>
          <w:rFonts w:ascii="Calibri" w:hAnsi="Calibri" w:cs="Arial"/>
          <w:sz w:val="20"/>
          <w:szCs w:val="20"/>
          <w:vertAlign w:val="superscript"/>
          <w:rPrChange w:id="901" w:author="Smith, Alexis@Energy" w:date="2018-11-27T10:17:00Z">
            <w:rPr>
              <w:rFonts w:ascii="Calibri" w:hAnsi="Calibri" w:cs="Arial"/>
              <w:vertAlign w:val="superscript"/>
            </w:rPr>
          </w:rPrChange>
        </w:rPr>
        <w:t>2</w:t>
      </w:r>
      <w:r w:rsidRPr="00D526B9">
        <w:rPr>
          <w:rFonts w:ascii="Calibri" w:hAnsi="Calibri" w:cs="Arial"/>
          <w:sz w:val="20"/>
          <w:szCs w:val="20"/>
          <w:rPrChange w:id="902" w:author="Smith, Alexis@Energy" w:date="2018-11-27T10:17:00Z">
            <w:rPr>
              <w:rFonts w:ascii="Calibri" w:hAnsi="Calibri" w:cs="Arial"/>
            </w:rPr>
          </w:rPrChange>
        </w:rPr>
        <w:t xml:space="preserve">): </w:t>
      </w:r>
      <w:r w:rsidR="006537D4" w:rsidRPr="00D526B9">
        <w:rPr>
          <w:rFonts w:ascii="Calibri" w:hAnsi="Calibri" w:cs="Arial"/>
          <w:sz w:val="20"/>
          <w:szCs w:val="20"/>
          <w:rPrChange w:id="903" w:author="Smith, Alexis@Energy" w:date="2018-11-27T10:17:00Z">
            <w:rPr>
              <w:rFonts w:ascii="Calibri" w:hAnsi="Calibri" w:cs="Arial"/>
            </w:rPr>
          </w:rPrChange>
        </w:rPr>
        <w:t>Table H item 1 (combined NFA of installed upper and lower vents) multiplied by 0.3.</w:t>
      </w:r>
    </w:p>
    <w:p w14:paraId="20651330" w14:textId="77777777" w:rsidR="00FA044A" w:rsidRPr="00D526B9" w:rsidRDefault="00FA044A" w:rsidP="00FA044A">
      <w:pPr>
        <w:pStyle w:val="ListParagraph"/>
        <w:rPr>
          <w:rFonts w:ascii="Calibri" w:hAnsi="Calibri" w:cs="Arial"/>
          <w:sz w:val="20"/>
          <w:szCs w:val="20"/>
          <w:rPrChange w:id="904" w:author="Smith, Alexis@Energy" w:date="2018-11-27T10:17:00Z">
            <w:rPr>
              <w:rFonts w:ascii="Calibri" w:hAnsi="Calibri" w:cs="Arial"/>
            </w:rPr>
          </w:rPrChange>
        </w:rPr>
      </w:pPr>
    </w:p>
    <w:p w14:paraId="55ADE1AE" w14:textId="77777777" w:rsidR="003A3AC8" w:rsidRPr="00D526B9" w:rsidRDefault="003A3AC8">
      <w:pPr>
        <w:rPr>
          <w:rFonts w:ascii="Calibri" w:hAnsi="Calibri" w:cs="Arial"/>
          <w:b/>
          <w:sz w:val="20"/>
          <w:szCs w:val="20"/>
          <w:rPrChange w:id="905" w:author="Smith, Alexis@Energy" w:date="2018-11-27T10:17:00Z">
            <w:rPr>
              <w:rFonts w:ascii="Calibri" w:hAnsi="Calibri" w:cs="Arial"/>
              <w:b/>
            </w:rPr>
          </w:rPrChange>
        </w:rPr>
      </w:pPr>
      <w:r w:rsidRPr="00D526B9">
        <w:rPr>
          <w:rFonts w:ascii="Calibri" w:hAnsi="Calibri" w:cs="Arial"/>
          <w:b/>
          <w:sz w:val="20"/>
          <w:szCs w:val="20"/>
          <w:rPrChange w:id="906" w:author="Smith, Alexis@Energy" w:date="2018-11-27T10:17:00Z">
            <w:rPr>
              <w:rFonts w:ascii="Calibri" w:hAnsi="Calibri" w:cs="Arial"/>
              <w:b/>
            </w:rPr>
          </w:rPrChange>
        </w:rPr>
        <w:br w:type="page"/>
      </w:r>
    </w:p>
    <w:p w14:paraId="20651331" w14:textId="4F42EDE9" w:rsidR="00A95BBA" w:rsidRPr="00D526B9" w:rsidRDefault="00FA044A">
      <w:pPr>
        <w:rPr>
          <w:rFonts w:ascii="Calibri" w:hAnsi="Calibri" w:cs="Arial"/>
          <w:b/>
          <w:sz w:val="20"/>
          <w:szCs w:val="20"/>
          <w:rPrChange w:id="907" w:author="Smith, Alexis@Energy" w:date="2018-11-27T10:17:00Z">
            <w:rPr>
              <w:rFonts w:ascii="Calibri" w:hAnsi="Calibri" w:cs="Arial"/>
              <w:b/>
            </w:rPr>
          </w:rPrChange>
        </w:rPr>
      </w:pPr>
      <w:r w:rsidRPr="00D526B9">
        <w:rPr>
          <w:rFonts w:ascii="Calibri" w:hAnsi="Calibri" w:cs="Arial"/>
          <w:b/>
          <w:sz w:val="20"/>
          <w:szCs w:val="20"/>
          <w:rPrChange w:id="908" w:author="Smith, Alexis@Energy" w:date="2018-11-27T10:17:00Z">
            <w:rPr>
              <w:rFonts w:ascii="Calibri" w:hAnsi="Calibri" w:cs="Arial"/>
              <w:b/>
            </w:rPr>
          </w:rPrChange>
        </w:rPr>
        <w:t xml:space="preserve">I. </w:t>
      </w:r>
      <w:r w:rsidR="00FA3EA4" w:rsidRPr="00D526B9">
        <w:rPr>
          <w:rFonts w:ascii="Calibri" w:hAnsi="Calibri" w:cs="Arial"/>
          <w:b/>
          <w:sz w:val="20"/>
          <w:szCs w:val="20"/>
          <w:rPrChange w:id="909" w:author="Smith, Alexis@Energy" w:date="2018-11-27T10:17:00Z">
            <w:rPr>
              <w:rFonts w:ascii="Calibri" w:hAnsi="Calibri" w:cs="Arial"/>
              <w:b/>
            </w:rPr>
          </w:rPrChange>
        </w:rPr>
        <w:t>Roofing Products (Cool Roof) Installation Information</w:t>
      </w:r>
    </w:p>
    <w:p w14:paraId="20651333" w14:textId="772935B4" w:rsidR="00B574F1" w:rsidRPr="00D526B9" w:rsidRDefault="00FA044A" w:rsidP="00B574F1">
      <w:pPr>
        <w:pStyle w:val="ListParagraph"/>
        <w:numPr>
          <w:ilvl w:val="0"/>
          <w:numId w:val="80"/>
        </w:numPr>
        <w:rPr>
          <w:rFonts w:asciiTheme="minorHAnsi" w:hAnsiTheme="minorHAnsi" w:cs="Arial"/>
          <w:sz w:val="20"/>
          <w:szCs w:val="20"/>
          <w:rPrChange w:id="910" w:author="Smith, Alexis@Energy" w:date="2018-11-27T10:17:00Z">
            <w:rPr>
              <w:rFonts w:asciiTheme="minorHAnsi" w:hAnsiTheme="minorHAnsi" w:cs="Arial"/>
            </w:rPr>
          </w:rPrChange>
        </w:rPr>
      </w:pPr>
      <w:r w:rsidRPr="00D526B9">
        <w:rPr>
          <w:rFonts w:asciiTheme="minorHAnsi" w:hAnsiTheme="minorHAnsi" w:cs="Arial"/>
          <w:sz w:val="20"/>
          <w:szCs w:val="20"/>
          <w:rPrChange w:id="911" w:author="Smith, Alexis@Energy" w:date="2018-11-27T10:17:00Z">
            <w:rPr>
              <w:rFonts w:asciiTheme="minorHAnsi" w:hAnsiTheme="minorHAnsi" w:cs="Arial"/>
            </w:rPr>
          </w:rPrChange>
        </w:rPr>
        <w:t xml:space="preserve">Roof Pitch: Indicate whether the roof pitch is </w:t>
      </w:r>
      <w:del w:id="912" w:author="Shewmaker, Michael@Energy" w:date="2018-12-03T15:25:00Z">
        <w:r w:rsidRPr="00D526B9" w:rsidDel="002335C4">
          <w:rPr>
            <w:rFonts w:asciiTheme="minorHAnsi" w:hAnsiTheme="minorHAnsi" w:cs="Arial"/>
            <w:sz w:val="20"/>
            <w:szCs w:val="20"/>
            <w:rPrChange w:id="913" w:author="Smith, Alexis@Energy" w:date="2018-11-27T10:17:00Z">
              <w:rPr>
                <w:rFonts w:asciiTheme="minorHAnsi" w:hAnsiTheme="minorHAnsi" w:cs="Arial"/>
              </w:rPr>
            </w:rPrChange>
          </w:rPr>
          <w:delText>≤</w:delText>
        </w:r>
      </w:del>
      <w:ins w:id="914" w:author="Shewmaker, Michael@Energy" w:date="2018-12-03T15:25:00Z">
        <w:r w:rsidR="002335C4">
          <w:rPr>
            <w:rFonts w:asciiTheme="minorHAnsi" w:hAnsiTheme="minorHAnsi" w:cs="Arial"/>
            <w:sz w:val="20"/>
            <w:szCs w:val="20"/>
          </w:rPr>
          <w:t xml:space="preserve">&lt; </w:t>
        </w:r>
      </w:ins>
      <w:r w:rsidRPr="00D526B9">
        <w:rPr>
          <w:rFonts w:asciiTheme="minorHAnsi" w:hAnsiTheme="minorHAnsi" w:cs="Arial"/>
          <w:sz w:val="20"/>
          <w:szCs w:val="20"/>
          <w:rPrChange w:id="915" w:author="Smith, Alexis@Energy" w:date="2018-11-27T10:17:00Z">
            <w:rPr>
              <w:rFonts w:asciiTheme="minorHAnsi" w:hAnsiTheme="minorHAnsi" w:cs="Arial"/>
            </w:rPr>
          </w:rPrChange>
        </w:rPr>
        <w:t xml:space="preserve">2:12 or </w:t>
      </w:r>
      <w:ins w:id="916" w:author="Shewmaker, Michael@Energy" w:date="2018-12-03T15:25:00Z">
        <w:r w:rsidR="002335C4">
          <w:rPr>
            <w:rFonts w:asciiTheme="minorHAnsi" w:hAnsiTheme="minorHAnsi" w:cstheme="minorHAnsi"/>
            <w:sz w:val="20"/>
            <w:szCs w:val="20"/>
          </w:rPr>
          <w:t>≥</w:t>
        </w:r>
        <w:r w:rsidR="002335C4">
          <w:rPr>
            <w:rFonts w:asciiTheme="minorHAnsi" w:hAnsiTheme="minorHAnsi" w:cs="Arial"/>
            <w:sz w:val="20"/>
            <w:szCs w:val="20"/>
          </w:rPr>
          <w:t xml:space="preserve"> </w:t>
        </w:r>
      </w:ins>
      <w:del w:id="917" w:author="Shewmaker, Michael@Energy" w:date="2018-12-03T15:25:00Z">
        <w:r w:rsidRPr="00D526B9" w:rsidDel="002335C4">
          <w:rPr>
            <w:rFonts w:asciiTheme="minorHAnsi" w:hAnsiTheme="minorHAnsi" w:cs="Arial"/>
            <w:sz w:val="20"/>
            <w:szCs w:val="20"/>
            <w:rPrChange w:id="918" w:author="Smith, Alexis@Energy" w:date="2018-11-27T10:17:00Z">
              <w:rPr>
                <w:rFonts w:asciiTheme="minorHAnsi" w:hAnsiTheme="minorHAnsi" w:cs="Arial"/>
              </w:rPr>
            </w:rPrChange>
          </w:rPr>
          <w:delText>&gt;</w:delText>
        </w:r>
      </w:del>
      <w:r w:rsidRPr="00D526B9">
        <w:rPr>
          <w:rFonts w:asciiTheme="minorHAnsi" w:hAnsiTheme="minorHAnsi" w:cs="Arial"/>
          <w:sz w:val="20"/>
          <w:szCs w:val="20"/>
          <w:rPrChange w:id="919" w:author="Smith, Alexis@Energy" w:date="2018-11-27T10:17:00Z">
            <w:rPr>
              <w:rFonts w:asciiTheme="minorHAnsi" w:hAnsiTheme="minorHAnsi" w:cs="Arial"/>
            </w:rPr>
          </w:rPrChange>
        </w:rPr>
        <w:t>2:12</w:t>
      </w:r>
    </w:p>
    <w:p w14:paraId="20651334" w14:textId="77777777" w:rsidR="00B574F1" w:rsidRPr="00D526B9" w:rsidRDefault="00FA044A" w:rsidP="00B574F1">
      <w:pPr>
        <w:pStyle w:val="ListParagraph"/>
        <w:numPr>
          <w:ilvl w:val="0"/>
          <w:numId w:val="80"/>
        </w:numPr>
        <w:rPr>
          <w:rFonts w:asciiTheme="minorHAnsi" w:hAnsiTheme="minorHAnsi" w:cs="Arial"/>
          <w:sz w:val="20"/>
          <w:szCs w:val="20"/>
          <w:rPrChange w:id="920" w:author="Smith, Alexis@Energy" w:date="2018-11-27T10:17:00Z">
            <w:rPr>
              <w:rFonts w:asciiTheme="minorHAnsi" w:hAnsiTheme="minorHAnsi" w:cs="Arial"/>
            </w:rPr>
          </w:rPrChange>
        </w:rPr>
      </w:pPr>
      <w:r w:rsidRPr="00D526B9">
        <w:rPr>
          <w:rFonts w:asciiTheme="minorHAnsi" w:hAnsiTheme="minorHAnsi" w:cs="Arial"/>
          <w:sz w:val="20"/>
          <w:szCs w:val="20"/>
          <w:rPrChange w:id="921" w:author="Smith, Alexis@Energy" w:date="2018-11-27T10:17:00Z">
            <w:rPr>
              <w:rFonts w:asciiTheme="minorHAnsi" w:hAnsiTheme="minorHAnsi" w:cs="Arial"/>
            </w:rPr>
          </w:rPrChange>
        </w:rPr>
        <w:t>CRRC Product ID Number: If a cool roof is installed, obtain the Product ID Number from the Cool Roof Rating Council’s (CRRC) product packaging label or rated products directory (</w:t>
      </w:r>
      <w:r w:rsidR="00D526B9" w:rsidRPr="00D526B9">
        <w:rPr>
          <w:rStyle w:val="Hyperlink"/>
          <w:rFonts w:asciiTheme="minorHAnsi" w:hAnsiTheme="minorHAnsi" w:cs="Arial"/>
          <w:sz w:val="20"/>
          <w:szCs w:val="20"/>
          <w:rPrChange w:id="922" w:author="Smith, Alexis@Energy" w:date="2018-11-27T10:17:00Z">
            <w:rPr>
              <w:rStyle w:val="Hyperlink"/>
              <w:rFonts w:asciiTheme="minorHAnsi" w:hAnsiTheme="minorHAnsi" w:cs="Arial"/>
            </w:rPr>
          </w:rPrChange>
        </w:rPr>
        <w:fldChar w:fldCharType="begin"/>
      </w:r>
      <w:r w:rsidR="00D526B9" w:rsidRPr="00D526B9">
        <w:rPr>
          <w:rStyle w:val="Hyperlink"/>
          <w:rFonts w:asciiTheme="minorHAnsi" w:hAnsiTheme="minorHAnsi" w:cs="Arial"/>
          <w:sz w:val="20"/>
          <w:szCs w:val="20"/>
          <w:rPrChange w:id="923" w:author="Smith, Alexis@Energy" w:date="2018-11-27T10:17:00Z">
            <w:rPr>
              <w:rStyle w:val="Hyperlink"/>
              <w:rFonts w:asciiTheme="minorHAnsi" w:hAnsiTheme="minorHAnsi" w:cs="Arial"/>
            </w:rPr>
          </w:rPrChange>
        </w:rPr>
        <w:instrText xml:space="preserve"> HYPERLINK "http://coolroofs.org/products/results" </w:instrText>
      </w:r>
      <w:r w:rsidR="00D526B9" w:rsidRPr="00D526B9">
        <w:rPr>
          <w:rStyle w:val="Hyperlink"/>
          <w:rFonts w:asciiTheme="minorHAnsi" w:hAnsiTheme="minorHAnsi" w:cs="Arial"/>
          <w:sz w:val="20"/>
          <w:szCs w:val="20"/>
          <w:rPrChange w:id="924" w:author="Smith, Alexis@Energy" w:date="2018-11-27T10:17:00Z">
            <w:rPr>
              <w:rStyle w:val="Hyperlink"/>
              <w:rFonts w:asciiTheme="minorHAnsi" w:hAnsiTheme="minorHAnsi" w:cs="Arial"/>
            </w:rPr>
          </w:rPrChange>
        </w:rPr>
        <w:fldChar w:fldCharType="separate"/>
      </w:r>
      <w:r w:rsidR="00995380" w:rsidRPr="00D526B9">
        <w:rPr>
          <w:rStyle w:val="Hyperlink"/>
          <w:rFonts w:asciiTheme="minorHAnsi" w:hAnsiTheme="minorHAnsi" w:cs="Arial"/>
          <w:sz w:val="20"/>
          <w:szCs w:val="20"/>
          <w:rPrChange w:id="925" w:author="Smith, Alexis@Energy" w:date="2018-11-27T10:17:00Z">
            <w:rPr>
              <w:rStyle w:val="Hyperlink"/>
              <w:rFonts w:asciiTheme="minorHAnsi" w:hAnsiTheme="minorHAnsi" w:cs="Arial"/>
            </w:rPr>
          </w:rPrChange>
        </w:rPr>
        <w:t>http://coolroofs.org/products/results</w:t>
      </w:r>
      <w:r w:rsidR="00D526B9" w:rsidRPr="00D526B9">
        <w:rPr>
          <w:rStyle w:val="Hyperlink"/>
          <w:rFonts w:asciiTheme="minorHAnsi" w:hAnsiTheme="minorHAnsi" w:cs="Arial"/>
          <w:sz w:val="20"/>
          <w:szCs w:val="20"/>
          <w:rPrChange w:id="926" w:author="Smith, Alexis@Energy" w:date="2018-11-27T10:17:00Z">
            <w:rPr>
              <w:rStyle w:val="Hyperlink"/>
              <w:rFonts w:asciiTheme="minorHAnsi" w:hAnsiTheme="minorHAnsi" w:cs="Arial"/>
            </w:rPr>
          </w:rPrChange>
        </w:rPr>
        <w:fldChar w:fldCharType="end"/>
      </w:r>
      <w:r w:rsidRPr="00D526B9">
        <w:rPr>
          <w:rFonts w:asciiTheme="minorHAnsi" w:hAnsiTheme="minorHAnsi" w:cs="Arial"/>
          <w:sz w:val="20"/>
          <w:szCs w:val="20"/>
          <w:rPrChange w:id="927" w:author="Smith, Alexis@Energy" w:date="2018-11-27T10:17:00Z">
            <w:rPr>
              <w:rFonts w:asciiTheme="minorHAnsi" w:hAnsiTheme="minorHAnsi" w:cs="Arial"/>
            </w:rPr>
          </w:rPrChange>
        </w:rPr>
        <w:t>).</w:t>
      </w:r>
    </w:p>
    <w:p w14:paraId="20651335" w14:textId="77777777" w:rsidR="00B574F1" w:rsidRPr="00D526B9" w:rsidRDefault="00FA044A" w:rsidP="00B574F1">
      <w:pPr>
        <w:pStyle w:val="ListParagraph"/>
        <w:numPr>
          <w:ilvl w:val="0"/>
          <w:numId w:val="80"/>
        </w:numPr>
        <w:rPr>
          <w:rFonts w:asciiTheme="minorHAnsi" w:hAnsiTheme="minorHAnsi" w:cs="Arial"/>
          <w:sz w:val="20"/>
          <w:szCs w:val="20"/>
          <w:rPrChange w:id="928" w:author="Smith, Alexis@Energy" w:date="2018-11-27T10:17:00Z">
            <w:rPr>
              <w:rFonts w:asciiTheme="minorHAnsi" w:hAnsiTheme="minorHAnsi" w:cs="Arial"/>
            </w:rPr>
          </w:rPrChange>
        </w:rPr>
      </w:pPr>
      <w:r w:rsidRPr="00D526B9">
        <w:rPr>
          <w:rFonts w:asciiTheme="minorHAnsi" w:hAnsiTheme="minorHAnsi" w:cs="Arial"/>
          <w:sz w:val="20"/>
          <w:szCs w:val="20"/>
          <w:rPrChange w:id="929" w:author="Smith, Alexis@Energy" w:date="2018-11-27T10:17:00Z">
            <w:rPr>
              <w:rFonts w:asciiTheme="minorHAnsi" w:hAnsiTheme="minorHAnsi" w:cs="Arial"/>
            </w:rPr>
          </w:rPrChange>
        </w:rPr>
        <w:t>Product Type: Indicate the product type being used.</w:t>
      </w:r>
    </w:p>
    <w:p w14:paraId="20651336" w14:textId="77777777" w:rsidR="00B574F1" w:rsidRPr="00D526B9" w:rsidRDefault="00FA044A" w:rsidP="00B574F1">
      <w:pPr>
        <w:pStyle w:val="ListParagraph"/>
        <w:numPr>
          <w:ilvl w:val="0"/>
          <w:numId w:val="80"/>
        </w:numPr>
        <w:rPr>
          <w:rFonts w:asciiTheme="minorHAnsi" w:hAnsiTheme="minorHAnsi" w:cs="Arial"/>
          <w:sz w:val="20"/>
          <w:szCs w:val="20"/>
          <w:rPrChange w:id="930" w:author="Smith, Alexis@Energy" w:date="2018-11-27T10:17:00Z">
            <w:rPr>
              <w:rFonts w:asciiTheme="minorHAnsi" w:hAnsiTheme="minorHAnsi" w:cs="Arial"/>
            </w:rPr>
          </w:rPrChange>
        </w:rPr>
      </w:pPr>
      <w:r w:rsidRPr="00D526B9">
        <w:rPr>
          <w:rFonts w:asciiTheme="minorHAnsi" w:hAnsiTheme="minorHAnsi" w:cs="Arial"/>
          <w:sz w:val="20"/>
          <w:szCs w:val="20"/>
          <w:rPrChange w:id="931" w:author="Smith, Alexis@Energy" w:date="2018-11-27T10:17:00Z">
            <w:rPr>
              <w:rFonts w:asciiTheme="minorHAnsi" w:hAnsiTheme="minorHAnsi" w:cs="Arial"/>
            </w:rPr>
          </w:rPrChange>
        </w:rPr>
        <w:t>CRRC Listed Aged Solar Reflectance:  State whether the 3-year aged solar reflectance value of the product used is listed on the CRRC product packaging label or rated products directory—Yes or No.</w:t>
      </w:r>
    </w:p>
    <w:p w14:paraId="20651337" w14:textId="77777777" w:rsidR="00B574F1" w:rsidRPr="00D526B9" w:rsidRDefault="00FA044A" w:rsidP="00B574F1">
      <w:pPr>
        <w:pStyle w:val="ListParagraph"/>
        <w:numPr>
          <w:ilvl w:val="0"/>
          <w:numId w:val="80"/>
        </w:numPr>
        <w:rPr>
          <w:rFonts w:asciiTheme="minorHAnsi" w:hAnsiTheme="minorHAnsi" w:cs="Arial"/>
          <w:sz w:val="20"/>
          <w:szCs w:val="20"/>
          <w:rPrChange w:id="932" w:author="Smith, Alexis@Energy" w:date="2018-11-27T10:17:00Z">
            <w:rPr>
              <w:rFonts w:asciiTheme="minorHAnsi" w:hAnsiTheme="minorHAnsi" w:cs="Arial"/>
            </w:rPr>
          </w:rPrChange>
        </w:rPr>
      </w:pPr>
      <w:r w:rsidRPr="00D526B9">
        <w:rPr>
          <w:rFonts w:asciiTheme="minorHAnsi" w:hAnsiTheme="minorHAnsi" w:cs="Arial"/>
          <w:sz w:val="20"/>
          <w:szCs w:val="20"/>
          <w:rPrChange w:id="933" w:author="Smith, Alexis@Energy" w:date="2018-11-27T10:17:00Z">
            <w:rPr>
              <w:rFonts w:asciiTheme="minorHAnsi" w:hAnsiTheme="minorHAnsi" w:cs="Arial"/>
            </w:rPr>
          </w:rPrChange>
        </w:rPr>
        <w:t>Installed Initial Solar Reflectance: Indicate the initial solar reflectance value of the product used; obtained from the CRRC product packaging label or rated products directory.</w:t>
      </w:r>
    </w:p>
    <w:p w14:paraId="20651338" w14:textId="77777777" w:rsidR="00B574F1" w:rsidRPr="00D526B9" w:rsidRDefault="00FA044A" w:rsidP="00B574F1">
      <w:pPr>
        <w:pStyle w:val="ListParagraph"/>
        <w:numPr>
          <w:ilvl w:val="0"/>
          <w:numId w:val="80"/>
        </w:numPr>
        <w:rPr>
          <w:rFonts w:asciiTheme="minorHAnsi" w:hAnsiTheme="minorHAnsi" w:cs="Arial"/>
          <w:sz w:val="20"/>
          <w:szCs w:val="20"/>
          <w:rPrChange w:id="934" w:author="Smith, Alexis@Energy" w:date="2018-11-27T10:17:00Z">
            <w:rPr>
              <w:rFonts w:asciiTheme="minorHAnsi" w:hAnsiTheme="minorHAnsi" w:cs="Arial"/>
            </w:rPr>
          </w:rPrChange>
        </w:rPr>
      </w:pPr>
      <w:r w:rsidRPr="00D526B9">
        <w:rPr>
          <w:rFonts w:asciiTheme="minorHAnsi" w:hAnsiTheme="minorHAnsi" w:cs="Arial"/>
          <w:sz w:val="20"/>
          <w:szCs w:val="20"/>
          <w:rPrChange w:id="935" w:author="Smith, Alexis@Energy" w:date="2018-11-27T10:17:00Z">
            <w:rPr>
              <w:rFonts w:asciiTheme="minorHAnsi" w:hAnsiTheme="minorHAnsi" w:cs="Arial"/>
            </w:rPr>
          </w:rPrChange>
        </w:rPr>
        <w:t>Aged Solar Reflectance: Indicate the aged solar reflectance value of the product used; obtained from the CRRC product packaging label or rated product directory.</w:t>
      </w:r>
    </w:p>
    <w:p w14:paraId="20651339" w14:textId="77777777" w:rsidR="00A95BBA" w:rsidRPr="00D526B9" w:rsidRDefault="00A95BBA">
      <w:pPr>
        <w:pStyle w:val="ListParagraph"/>
        <w:rPr>
          <w:rFonts w:asciiTheme="minorHAnsi" w:hAnsiTheme="minorHAnsi" w:cs="Arial"/>
          <w:sz w:val="20"/>
          <w:szCs w:val="20"/>
          <w:rPrChange w:id="936" w:author="Smith, Alexis@Energy" w:date="2018-11-27T10:17:00Z">
            <w:rPr>
              <w:rFonts w:asciiTheme="minorHAnsi" w:hAnsiTheme="minorHAnsi" w:cs="Arial"/>
            </w:rPr>
          </w:rPrChange>
        </w:rPr>
      </w:pPr>
    </w:p>
    <w:p w14:paraId="2065133A" w14:textId="57DE3EF9" w:rsidR="006E297F" w:rsidRPr="00D526B9" w:rsidRDefault="00FA044A" w:rsidP="00362505">
      <w:pPr>
        <w:pStyle w:val="ListParagraph"/>
        <w:ind w:left="1890" w:hanging="810"/>
        <w:rPr>
          <w:rFonts w:asciiTheme="minorHAnsi" w:hAnsiTheme="minorHAnsi" w:cs="Arial"/>
          <w:sz w:val="20"/>
          <w:szCs w:val="20"/>
          <w:rPrChange w:id="937" w:author="Smith, Alexis@Energy" w:date="2018-11-27T10:17:00Z">
            <w:rPr>
              <w:rFonts w:asciiTheme="minorHAnsi" w:hAnsiTheme="minorHAnsi" w:cs="Arial"/>
            </w:rPr>
          </w:rPrChange>
        </w:rPr>
      </w:pPr>
      <w:r w:rsidRPr="00D526B9">
        <w:rPr>
          <w:rFonts w:asciiTheme="minorHAnsi" w:hAnsiTheme="minorHAnsi" w:cs="Arial"/>
          <w:sz w:val="20"/>
          <w:szCs w:val="20"/>
          <w:rPrChange w:id="938" w:author="Smith, Alexis@Energy" w:date="2018-11-27T10:17:00Z">
            <w:rPr>
              <w:rFonts w:asciiTheme="minorHAnsi" w:hAnsiTheme="minorHAnsi" w:cs="Arial"/>
            </w:rPr>
          </w:rPrChange>
        </w:rPr>
        <w:t>N</w:t>
      </w:r>
      <w:r w:rsidR="00970343" w:rsidRPr="00D526B9">
        <w:rPr>
          <w:rFonts w:asciiTheme="minorHAnsi" w:hAnsiTheme="minorHAnsi" w:cs="Arial"/>
          <w:sz w:val="20"/>
          <w:szCs w:val="20"/>
          <w:rPrChange w:id="939" w:author="Smith, Alexis@Energy" w:date="2018-11-27T10:17:00Z">
            <w:rPr>
              <w:rFonts w:asciiTheme="minorHAnsi" w:hAnsiTheme="minorHAnsi" w:cs="Arial"/>
            </w:rPr>
          </w:rPrChange>
        </w:rPr>
        <w:t>OTE</w:t>
      </w:r>
      <w:r w:rsidRPr="00D526B9">
        <w:rPr>
          <w:rFonts w:asciiTheme="minorHAnsi" w:hAnsiTheme="minorHAnsi" w:cs="Arial"/>
          <w:sz w:val="20"/>
          <w:szCs w:val="20"/>
          <w:rPrChange w:id="940" w:author="Smith, Alexis@Energy" w:date="2018-11-27T10:17:00Z">
            <w:rPr>
              <w:rFonts w:asciiTheme="minorHAnsi" w:hAnsiTheme="minorHAnsi" w:cs="Arial"/>
            </w:rPr>
          </w:rPrChange>
        </w:rPr>
        <w:t>:</w:t>
      </w:r>
      <w:r w:rsidR="00970343" w:rsidRPr="00D526B9">
        <w:rPr>
          <w:rFonts w:asciiTheme="minorHAnsi" w:hAnsiTheme="minorHAnsi" w:cs="Arial"/>
          <w:sz w:val="20"/>
          <w:szCs w:val="20"/>
          <w:rPrChange w:id="941" w:author="Smith, Alexis@Energy" w:date="2018-11-27T10:17:00Z">
            <w:rPr>
              <w:rFonts w:asciiTheme="minorHAnsi" w:hAnsiTheme="minorHAnsi" w:cs="Arial"/>
            </w:rPr>
          </w:rPrChange>
        </w:rPr>
        <w:tab/>
      </w:r>
      <w:r w:rsidRPr="00D526B9">
        <w:rPr>
          <w:rFonts w:asciiTheme="minorHAnsi" w:hAnsiTheme="minorHAnsi" w:cs="Arial"/>
          <w:sz w:val="20"/>
          <w:szCs w:val="20"/>
          <w:rPrChange w:id="942" w:author="Smith, Alexis@Energy" w:date="2018-11-27T10:17:00Z">
            <w:rPr>
              <w:rFonts w:asciiTheme="minorHAnsi" w:hAnsiTheme="minorHAnsi" w:cs="Arial"/>
            </w:rPr>
          </w:rPrChange>
        </w:rPr>
        <w:t>If the 3-year aged value is not available then use the equation in Section 110.8(i)2 of the Energy Standards to calculate the 3-year aged solar reflectance. One can also use the “Calculated Aged Solar Reflectance” from the Solar Reflectance Index (SRI) Calculat</w:t>
      </w:r>
      <w:r w:rsidR="007D7538" w:rsidRPr="00D526B9">
        <w:rPr>
          <w:rFonts w:asciiTheme="minorHAnsi" w:hAnsiTheme="minorHAnsi" w:cs="Arial"/>
          <w:sz w:val="20"/>
          <w:szCs w:val="20"/>
          <w:rPrChange w:id="943" w:author="Smith, Alexis@Energy" w:date="2018-11-27T10:17:00Z">
            <w:rPr>
              <w:rFonts w:asciiTheme="minorHAnsi" w:hAnsiTheme="minorHAnsi" w:cs="Arial"/>
            </w:rPr>
          </w:rPrChange>
        </w:rPr>
        <w:t>or</w:t>
      </w:r>
      <w:r w:rsidRPr="00D526B9">
        <w:rPr>
          <w:rFonts w:asciiTheme="minorHAnsi" w:hAnsiTheme="minorHAnsi" w:cs="Arial"/>
          <w:sz w:val="20"/>
          <w:szCs w:val="20"/>
          <w:rPrChange w:id="944" w:author="Smith, Alexis@Energy" w:date="2018-11-27T10:17:00Z">
            <w:rPr>
              <w:rFonts w:asciiTheme="minorHAnsi" w:hAnsiTheme="minorHAnsi" w:cs="Arial"/>
            </w:rPr>
          </w:rPrChange>
        </w:rPr>
        <w:t>” available at the California Energy Commission’s website</w:t>
      </w:r>
    </w:p>
    <w:p w14:paraId="2065133B" w14:textId="08BB1877" w:rsidR="00A95BBA" w:rsidRPr="00D526B9" w:rsidRDefault="00A95BBA">
      <w:pPr>
        <w:pStyle w:val="ListParagraph"/>
        <w:ind w:left="1440"/>
        <w:rPr>
          <w:rFonts w:asciiTheme="minorHAnsi" w:hAnsiTheme="minorHAnsi" w:cs="Arial"/>
          <w:sz w:val="20"/>
          <w:szCs w:val="20"/>
          <w:rPrChange w:id="945" w:author="Smith, Alexis@Energy" w:date="2018-11-27T10:17:00Z">
            <w:rPr>
              <w:rFonts w:asciiTheme="minorHAnsi" w:hAnsiTheme="minorHAnsi" w:cs="Arial"/>
            </w:rPr>
          </w:rPrChange>
        </w:rPr>
      </w:pPr>
    </w:p>
    <w:p w14:paraId="2065133C" w14:textId="77777777" w:rsidR="00B574F1" w:rsidRPr="00D526B9" w:rsidRDefault="00FA044A" w:rsidP="00B574F1">
      <w:pPr>
        <w:pStyle w:val="ListParagraph"/>
        <w:numPr>
          <w:ilvl w:val="0"/>
          <w:numId w:val="80"/>
        </w:numPr>
        <w:rPr>
          <w:rFonts w:asciiTheme="minorHAnsi" w:hAnsiTheme="minorHAnsi" w:cs="Arial"/>
          <w:sz w:val="20"/>
          <w:szCs w:val="20"/>
          <w:rPrChange w:id="946" w:author="Smith, Alexis@Energy" w:date="2018-11-27T10:17:00Z">
            <w:rPr>
              <w:rFonts w:asciiTheme="minorHAnsi" w:hAnsiTheme="minorHAnsi" w:cs="Arial"/>
            </w:rPr>
          </w:rPrChange>
        </w:rPr>
      </w:pPr>
      <w:r w:rsidRPr="00D526B9">
        <w:rPr>
          <w:rFonts w:asciiTheme="minorHAnsi" w:hAnsiTheme="minorHAnsi" w:cs="Arial"/>
          <w:sz w:val="20"/>
          <w:szCs w:val="20"/>
          <w:rPrChange w:id="947" w:author="Smith, Alexis@Energy" w:date="2018-11-27T10:17:00Z">
            <w:rPr>
              <w:rFonts w:asciiTheme="minorHAnsi" w:hAnsiTheme="minorHAnsi" w:cs="Arial"/>
            </w:rPr>
          </w:rPrChange>
        </w:rPr>
        <w:t>Thermal Emittance: Indicate the thermal emittance value of the product used; obtained from the CRRC product packaging label or rated products directory. This can be either the initial or aged value.</w:t>
      </w:r>
    </w:p>
    <w:p w14:paraId="2065133D" w14:textId="0422C069" w:rsidR="00B574F1" w:rsidRPr="00D526B9" w:rsidRDefault="00FA044A" w:rsidP="00B574F1">
      <w:pPr>
        <w:pStyle w:val="ListParagraph"/>
        <w:numPr>
          <w:ilvl w:val="0"/>
          <w:numId w:val="80"/>
        </w:numPr>
        <w:rPr>
          <w:rFonts w:asciiTheme="minorHAnsi" w:hAnsiTheme="minorHAnsi" w:cs="Arial"/>
          <w:sz w:val="20"/>
          <w:szCs w:val="20"/>
          <w:rPrChange w:id="948" w:author="Smith, Alexis@Energy" w:date="2018-11-27T10:17:00Z">
            <w:rPr>
              <w:rFonts w:asciiTheme="minorHAnsi" w:hAnsiTheme="minorHAnsi" w:cs="Arial"/>
            </w:rPr>
          </w:rPrChange>
        </w:rPr>
      </w:pPr>
      <w:r w:rsidRPr="00D526B9">
        <w:rPr>
          <w:rFonts w:asciiTheme="minorHAnsi" w:hAnsiTheme="minorHAnsi" w:cs="Arial"/>
          <w:sz w:val="20"/>
          <w:szCs w:val="20"/>
          <w:rPrChange w:id="949" w:author="Smith, Alexis@Energy" w:date="2018-11-27T10:17:00Z">
            <w:rPr>
              <w:rFonts w:asciiTheme="minorHAnsi" w:hAnsiTheme="minorHAnsi" w:cs="Arial"/>
            </w:rPr>
          </w:rPrChange>
        </w:rPr>
        <w:t>SRI: If applicable, obtain the value of the product used from the CRRC rated products directory, or the “Solar Reflectance Index (SRI) Calculat</w:t>
      </w:r>
      <w:r w:rsidR="00C51C4A" w:rsidRPr="00D526B9">
        <w:rPr>
          <w:rFonts w:asciiTheme="minorHAnsi" w:hAnsiTheme="minorHAnsi" w:cs="Arial"/>
          <w:sz w:val="20"/>
          <w:szCs w:val="20"/>
          <w:rPrChange w:id="950" w:author="Smith, Alexis@Energy" w:date="2018-11-27T10:17:00Z">
            <w:rPr>
              <w:rFonts w:asciiTheme="minorHAnsi" w:hAnsiTheme="minorHAnsi" w:cs="Arial"/>
            </w:rPr>
          </w:rPrChange>
        </w:rPr>
        <w:t>or</w:t>
      </w:r>
      <w:r w:rsidRPr="00D526B9">
        <w:rPr>
          <w:rFonts w:asciiTheme="minorHAnsi" w:hAnsiTheme="minorHAnsi" w:cs="Arial"/>
          <w:sz w:val="20"/>
          <w:szCs w:val="20"/>
          <w:rPrChange w:id="951" w:author="Smith, Alexis@Energy" w:date="2018-11-27T10:17:00Z">
            <w:rPr>
              <w:rFonts w:asciiTheme="minorHAnsi" w:hAnsiTheme="minorHAnsi" w:cs="Arial"/>
            </w:rPr>
          </w:rPrChange>
        </w:rPr>
        <w:t>” available at the California Energy Commission’s website.</w:t>
      </w:r>
    </w:p>
    <w:p w14:paraId="2065133E" w14:textId="77777777" w:rsidR="00A95BBA" w:rsidRPr="00D526B9" w:rsidRDefault="00A95BBA">
      <w:pPr>
        <w:rPr>
          <w:rFonts w:ascii="Calibri" w:hAnsi="Calibri" w:cs="Arial"/>
          <w:b/>
          <w:sz w:val="20"/>
          <w:szCs w:val="20"/>
          <w:rPrChange w:id="952" w:author="Smith, Alexis@Energy" w:date="2018-11-27T10:17:00Z">
            <w:rPr>
              <w:rFonts w:ascii="Calibri" w:hAnsi="Calibri" w:cs="Arial"/>
              <w:b/>
            </w:rPr>
          </w:rPrChange>
        </w:rPr>
      </w:pPr>
    </w:p>
    <w:p w14:paraId="2065133F" w14:textId="0CA63B9D" w:rsidR="00A95BBA" w:rsidRPr="00D526B9" w:rsidRDefault="00FA044A">
      <w:pPr>
        <w:rPr>
          <w:rFonts w:ascii="Calibri" w:hAnsi="Calibri" w:cs="Arial"/>
          <w:b/>
          <w:sz w:val="20"/>
          <w:szCs w:val="20"/>
          <w:rPrChange w:id="953" w:author="Smith, Alexis@Energy" w:date="2018-11-27T10:17:00Z">
            <w:rPr>
              <w:rFonts w:ascii="Calibri" w:hAnsi="Calibri" w:cs="Arial"/>
              <w:b/>
            </w:rPr>
          </w:rPrChange>
        </w:rPr>
      </w:pPr>
      <w:r w:rsidRPr="00D526B9">
        <w:rPr>
          <w:rFonts w:ascii="Calibri" w:hAnsi="Calibri" w:cs="Arial"/>
          <w:b/>
          <w:sz w:val="20"/>
          <w:szCs w:val="20"/>
          <w:rPrChange w:id="954" w:author="Smith, Alexis@Energy" w:date="2018-11-27T10:17:00Z">
            <w:rPr>
              <w:rFonts w:ascii="Calibri" w:hAnsi="Calibri" w:cs="Arial"/>
              <w:b/>
            </w:rPr>
          </w:rPrChange>
        </w:rPr>
        <w:t xml:space="preserve">J. </w:t>
      </w:r>
      <w:r w:rsidR="00970343" w:rsidRPr="00D526B9">
        <w:rPr>
          <w:rFonts w:ascii="Calibri" w:hAnsi="Calibri" w:cs="Arial"/>
          <w:b/>
          <w:sz w:val="20"/>
          <w:szCs w:val="20"/>
          <w:rPrChange w:id="955" w:author="Smith, Alexis@Energy" w:date="2018-11-27T10:17:00Z">
            <w:rPr>
              <w:rFonts w:ascii="Calibri" w:hAnsi="Calibri" w:cs="Arial"/>
              <w:b/>
            </w:rPr>
          </w:rPrChange>
        </w:rPr>
        <w:t>Radiant Barrier and Attic Ventilation – Additional Requirements</w:t>
      </w:r>
    </w:p>
    <w:p w14:paraId="20651341" w14:textId="77777777" w:rsidR="00A95BBA" w:rsidRPr="00D526B9" w:rsidRDefault="00FA044A">
      <w:pPr>
        <w:rPr>
          <w:rFonts w:asciiTheme="minorHAnsi" w:hAnsiTheme="minorHAnsi" w:cs="Arial"/>
          <w:sz w:val="20"/>
          <w:szCs w:val="20"/>
          <w:rPrChange w:id="956" w:author="Smith, Alexis@Energy" w:date="2018-11-27T10:17:00Z">
            <w:rPr>
              <w:rFonts w:asciiTheme="minorHAnsi" w:hAnsiTheme="minorHAnsi" w:cs="Arial"/>
            </w:rPr>
          </w:rPrChange>
        </w:rPr>
      </w:pPr>
      <w:r w:rsidRPr="00D526B9">
        <w:rPr>
          <w:rFonts w:asciiTheme="minorHAnsi" w:hAnsiTheme="minorHAnsi" w:cs="Arial"/>
          <w:sz w:val="20"/>
          <w:szCs w:val="20"/>
          <w:rPrChange w:id="957" w:author="Smith, Alexis@Energy" w:date="2018-11-27T10:17:00Z">
            <w:rPr>
              <w:rFonts w:asciiTheme="minorHAnsi" w:hAnsiTheme="minorHAnsi" w:cs="Arial"/>
            </w:rPr>
          </w:rPrChange>
        </w:rPr>
        <w:t>This section contains additional requirements for Radiant Barriers, Lower Vents, Upper Vents, and Vent Area.</w:t>
      </w:r>
    </w:p>
    <w:p w14:paraId="20651342" w14:textId="77777777" w:rsidR="00A95BBA" w:rsidRPr="00D526B9" w:rsidRDefault="00A95BBA">
      <w:pPr>
        <w:rPr>
          <w:rFonts w:ascii="Calibri" w:hAnsi="Calibri" w:cs="Arial"/>
          <w:b/>
          <w:sz w:val="20"/>
          <w:szCs w:val="20"/>
          <w:rPrChange w:id="958" w:author="Smith, Alexis@Energy" w:date="2018-11-27T10:17:00Z">
            <w:rPr>
              <w:rFonts w:ascii="Calibri" w:hAnsi="Calibri" w:cs="Arial"/>
              <w:b/>
            </w:rPr>
          </w:rPrChange>
        </w:rPr>
      </w:pPr>
    </w:p>
    <w:p w14:paraId="20651343" w14:textId="6049BA38" w:rsidR="00A95BBA" w:rsidRPr="00D526B9" w:rsidRDefault="00FA044A">
      <w:pPr>
        <w:keepNext/>
        <w:rPr>
          <w:rFonts w:ascii="Calibri" w:hAnsi="Calibri" w:cs="Arial"/>
          <w:b/>
          <w:sz w:val="20"/>
          <w:szCs w:val="20"/>
          <w:rPrChange w:id="959" w:author="Smith, Alexis@Energy" w:date="2018-11-27T10:17:00Z">
            <w:rPr>
              <w:rFonts w:ascii="Calibri" w:hAnsi="Calibri" w:cs="Arial"/>
              <w:b/>
            </w:rPr>
          </w:rPrChange>
        </w:rPr>
      </w:pPr>
      <w:r w:rsidRPr="00D526B9">
        <w:rPr>
          <w:rFonts w:ascii="Calibri" w:hAnsi="Calibri" w:cs="Arial"/>
          <w:b/>
          <w:sz w:val="20"/>
          <w:szCs w:val="20"/>
          <w:rPrChange w:id="960" w:author="Smith, Alexis@Energy" w:date="2018-11-27T10:17:00Z">
            <w:rPr>
              <w:rFonts w:ascii="Calibri" w:hAnsi="Calibri" w:cs="Arial"/>
              <w:b/>
            </w:rPr>
          </w:rPrChange>
        </w:rPr>
        <w:t xml:space="preserve">K. </w:t>
      </w:r>
      <w:r w:rsidR="00970343" w:rsidRPr="00D526B9">
        <w:rPr>
          <w:rFonts w:ascii="Calibri" w:hAnsi="Calibri" w:cs="Arial"/>
          <w:b/>
          <w:sz w:val="20"/>
          <w:szCs w:val="20"/>
          <w:rPrChange w:id="961" w:author="Smith, Alexis@Energy" w:date="2018-11-27T10:17:00Z">
            <w:rPr>
              <w:rFonts w:ascii="Calibri" w:hAnsi="Calibri" w:cs="Arial"/>
              <w:b/>
            </w:rPr>
          </w:rPrChange>
        </w:rPr>
        <w:t>Roofing Products (Cool Roof) – Additional Requirements</w:t>
      </w:r>
    </w:p>
    <w:p w14:paraId="20651345" w14:textId="77777777" w:rsidR="00A95BBA" w:rsidRPr="00D526B9" w:rsidRDefault="00B574F1">
      <w:pPr>
        <w:keepNext/>
        <w:rPr>
          <w:rFonts w:asciiTheme="minorHAnsi" w:hAnsiTheme="minorHAnsi" w:cs="Arial"/>
          <w:sz w:val="20"/>
          <w:szCs w:val="20"/>
          <w:rPrChange w:id="962" w:author="Smith, Alexis@Energy" w:date="2018-11-27T10:17:00Z">
            <w:rPr>
              <w:rFonts w:asciiTheme="minorHAnsi" w:hAnsiTheme="minorHAnsi" w:cs="Arial"/>
            </w:rPr>
          </w:rPrChange>
        </w:rPr>
      </w:pPr>
      <w:r w:rsidRPr="00D526B9">
        <w:rPr>
          <w:rFonts w:asciiTheme="minorHAnsi" w:hAnsiTheme="minorHAnsi" w:cs="Arial"/>
          <w:sz w:val="20"/>
          <w:szCs w:val="20"/>
          <w:rPrChange w:id="963" w:author="Smith, Alexis@Energy" w:date="2018-11-27T10:17:00Z">
            <w:rPr>
              <w:rFonts w:asciiTheme="minorHAnsi" w:hAnsiTheme="minorHAnsi" w:cs="Arial"/>
            </w:rPr>
          </w:rPrChange>
        </w:rPr>
        <w:t>This section contains additional requirements for Roofing Products. Other exceptions apply for additions and/or alterations.</w:t>
      </w:r>
    </w:p>
    <w:p w14:paraId="20651346" w14:textId="77777777" w:rsidR="00A95BBA" w:rsidRPr="00D526B9" w:rsidRDefault="00A95BBA">
      <w:pPr>
        <w:rPr>
          <w:rFonts w:ascii="Calibri" w:hAnsi="Calibri" w:cs="Arial"/>
          <w:b/>
          <w:sz w:val="20"/>
          <w:szCs w:val="20"/>
          <w:rPrChange w:id="964" w:author="Smith, Alexis@Energy" w:date="2018-11-27T10:17:00Z">
            <w:rPr>
              <w:rFonts w:ascii="Calibri" w:hAnsi="Calibri" w:cs="Arial"/>
              <w:b/>
            </w:rPr>
          </w:rPrChange>
        </w:rPr>
      </w:pPr>
    </w:p>
    <w:p w14:paraId="42C7291C" w14:textId="3C99B746" w:rsidR="003A3AC8" w:rsidRPr="00D526B9" w:rsidDel="002335C4" w:rsidRDefault="003A3AC8">
      <w:pPr>
        <w:rPr>
          <w:del w:id="965" w:author="Shewmaker, Michael@Energy" w:date="2018-12-03T15:26:00Z"/>
          <w:rFonts w:ascii="Calibri" w:hAnsi="Calibri" w:cs="Arial"/>
          <w:b/>
          <w:sz w:val="20"/>
          <w:szCs w:val="20"/>
          <w:rPrChange w:id="966" w:author="Smith, Alexis@Energy" w:date="2018-11-27T10:17:00Z">
            <w:rPr>
              <w:del w:id="967" w:author="Shewmaker, Michael@Energy" w:date="2018-12-03T15:26:00Z"/>
              <w:rFonts w:ascii="Calibri" w:hAnsi="Calibri" w:cs="Arial"/>
              <w:b/>
            </w:rPr>
          </w:rPrChange>
        </w:rPr>
      </w:pPr>
      <w:del w:id="968" w:author="Shewmaker, Michael@Energy" w:date="2018-12-03T15:26:00Z">
        <w:r w:rsidRPr="00D526B9" w:rsidDel="002335C4">
          <w:rPr>
            <w:rFonts w:ascii="Calibri" w:hAnsi="Calibri" w:cs="Arial"/>
            <w:b/>
            <w:sz w:val="20"/>
            <w:szCs w:val="20"/>
            <w:rPrChange w:id="969" w:author="Smith, Alexis@Energy" w:date="2018-11-27T10:17:00Z">
              <w:rPr>
                <w:rFonts w:ascii="Calibri" w:hAnsi="Calibri" w:cs="Arial"/>
                <w:b/>
              </w:rPr>
            </w:rPrChange>
          </w:rPr>
          <w:br w:type="page"/>
        </w:r>
      </w:del>
    </w:p>
    <w:p w14:paraId="20651347" w14:textId="0AB7A87B" w:rsidR="00A95BBA" w:rsidRPr="00D526B9" w:rsidRDefault="00FA044A">
      <w:pPr>
        <w:rPr>
          <w:rFonts w:ascii="Calibri" w:hAnsi="Calibri" w:cs="Arial"/>
          <w:b/>
          <w:sz w:val="20"/>
          <w:szCs w:val="20"/>
          <w:rPrChange w:id="970" w:author="Smith, Alexis@Energy" w:date="2018-11-27T10:17:00Z">
            <w:rPr>
              <w:rFonts w:ascii="Calibri" w:hAnsi="Calibri" w:cs="Arial"/>
              <w:b/>
            </w:rPr>
          </w:rPrChange>
        </w:rPr>
      </w:pPr>
      <w:r w:rsidRPr="00D526B9">
        <w:rPr>
          <w:rFonts w:ascii="Calibri" w:hAnsi="Calibri" w:cs="Arial"/>
          <w:b/>
          <w:sz w:val="20"/>
          <w:szCs w:val="20"/>
          <w:rPrChange w:id="971" w:author="Smith, Alexis@Energy" w:date="2018-11-27T10:17:00Z">
            <w:rPr>
              <w:rFonts w:ascii="Calibri" w:hAnsi="Calibri" w:cs="Arial"/>
              <w:b/>
            </w:rPr>
          </w:rPrChange>
        </w:rPr>
        <w:t xml:space="preserve">L. </w:t>
      </w:r>
      <w:r w:rsidR="00970343" w:rsidRPr="00D526B9">
        <w:rPr>
          <w:rFonts w:ascii="Calibri" w:hAnsi="Calibri" w:cs="Arial"/>
          <w:b/>
          <w:sz w:val="20"/>
          <w:szCs w:val="20"/>
          <w:rPrChange w:id="972" w:author="Smith, Alexis@Energy" w:date="2018-11-27T10:17:00Z">
            <w:rPr>
              <w:rFonts w:ascii="Calibri" w:hAnsi="Calibri" w:cs="Arial"/>
              <w:b/>
            </w:rPr>
          </w:rPrChange>
        </w:rPr>
        <w:t>Fenestration/Glazing</w:t>
      </w:r>
    </w:p>
    <w:p w14:paraId="20651349" w14:textId="68E39958" w:rsidR="00B574F1" w:rsidRPr="00D526B9" w:rsidRDefault="00FA044A" w:rsidP="00B574F1">
      <w:pPr>
        <w:pStyle w:val="ListParagraph"/>
        <w:keepNext/>
        <w:numPr>
          <w:ilvl w:val="0"/>
          <w:numId w:val="82"/>
        </w:numPr>
        <w:rPr>
          <w:rFonts w:asciiTheme="minorHAnsi" w:hAnsiTheme="minorHAnsi" w:cs="Arial"/>
          <w:sz w:val="20"/>
          <w:szCs w:val="20"/>
          <w:rPrChange w:id="973" w:author="Smith, Alexis@Energy" w:date="2018-11-27T10:17:00Z">
            <w:rPr>
              <w:rFonts w:asciiTheme="minorHAnsi" w:hAnsiTheme="minorHAnsi" w:cs="Arial"/>
            </w:rPr>
          </w:rPrChange>
        </w:rPr>
      </w:pPr>
      <w:r w:rsidRPr="00D526B9">
        <w:rPr>
          <w:rFonts w:asciiTheme="minorHAnsi" w:hAnsiTheme="minorHAnsi" w:cs="Arial"/>
          <w:sz w:val="20"/>
          <w:szCs w:val="20"/>
          <w:rPrChange w:id="974" w:author="Smith, Alexis@Energy" w:date="2018-11-27T10:17:00Z">
            <w:rPr>
              <w:rFonts w:asciiTheme="minorHAnsi" w:hAnsiTheme="minorHAnsi" w:cs="Arial"/>
            </w:rPr>
          </w:rPrChange>
        </w:rPr>
        <w:t>Tag/ID: The labeling format used in the plans</w:t>
      </w:r>
      <w:r w:rsidR="00970343" w:rsidRPr="00D526B9">
        <w:rPr>
          <w:rFonts w:asciiTheme="minorHAnsi" w:hAnsiTheme="minorHAnsi" w:cs="Arial"/>
          <w:sz w:val="20"/>
          <w:szCs w:val="20"/>
          <w:rPrChange w:id="975" w:author="Smith, Alexis@Energy" w:date="2018-11-27T10:17:00Z">
            <w:rPr>
              <w:rFonts w:asciiTheme="minorHAnsi" w:hAnsiTheme="minorHAnsi" w:cs="Arial"/>
            </w:rPr>
          </w:rPrChange>
        </w:rPr>
        <w:t xml:space="preserve"> </w:t>
      </w:r>
      <w:r w:rsidRPr="00D526B9">
        <w:rPr>
          <w:rFonts w:asciiTheme="minorHAnsi" w:hAnsiTheme="minorHAnsi" w:cs="Arial"/>
          <w:sz w:val="20"/>
          <w:szCs w:val="20"/>
          <w:rPrChange w:id="976" w:author="Smith, Alexis@Energy" w:date="2018-11-27T10:17:00Z">
            <w:rPr>
              <w:rFonts w:asciiTheme="minorHAnsi" w:hAnsiTheme="minorHAnsi" w:cs="Arial"/>
            </w:rPr>
          </w:rPrChange>
        </w:rPr>
        <w:t xml:space="preserve">- </w:t>
      </w:r>
      <w:r w:rsidRPr="00D526B9">
        <w:rPr>
          <w:rFonts w:asciiTheme="minorHAnsi" w:hAnsiTheme="minorHAnsi"/>
          <w:sz w:val="20"/>
          <w:szCs w:val="20"/>
          <w:rPrChange w:id="977" w:author="Smith, Alexis@Energy" w:date="2018-11-27T10:17:00Z">
            <w:rPr>
              <w:rFonts w:asciiTheme="minorHAnsi" w:hAnsiTheme="minorHAnsi"/>
            </w:rPr>
          </w:rPrChange>
        </w:rPr>
        <w:t xml:space="preserve">ensure each unique type is used consistently throughout the plan set (elevations, finish schedules, etc.) to </w:t>
      </w:r>
      <w:r w:rsidR="00970343" w:rsidRPr="00D526B9">
        <w:rPr>
          <w:rFonts w:asciiTheme="minorHAnsi" w:hAnsiTheme="minorHAnsi"/>
          <w:sz w:val="20"/>
          <w:szCs w:val="20"/>
          <w:rPrChange w:id="978" w:author="Smith, Alexis@Energy" w:date="2018-11-27T10:17:00Z">
            <w:rPr>
              <w:rFonts w:asciiTheme="minorHAnsi" w:hAnsiTheme="minorHAnsi"/>
            </w:rPr>
          </w:rPrChange>
        </w:rPr>
        <w:t>identify</w:t>
      </w:r>
      <w:r w:rsidRPr="00D526B9">
        <w:rPr>
          <w:rFonts w:asciiTheme="minorHAnsi" w:hAnsiTheme="minorHAnsi"/>
          <w:sz w:val="20"/>
          <w:szCs w:val="20"/>
          <w:rPrChange w:id="979" w:author="Smith, Alexis@Energy" w:date="2018-11-27T10:17:00Z">
            <w:rPr>
              <w:rFonts w:asciiTheme="minorHAnsi" w:hAnsiTheme="minorHAnsi"/>
            </w:rPr>
          </w:rPrChange>
        </w:rPr>
        <w:t xml:space="preserve"> each matching fenestration product, such as: Window-1, Skylight-1 etc. It should also be consistently used on the other forms in the same compliance documentation.</w:t>
      </w:r>
    </w:p>
    <w:p w14:paraId="2065134A" w14:textId="77777777" w:rsidR="00B574F1" w:rsidRPr="00D526B9" w:rsidRDefault="00FA044A" w:rsidP="00B574F1">
      <w:pPr>
        <w:pStyle w:val="ListParagraph"/>
        <w:keepNext/>
        <w:numPr>
          <w:ilvl w:val="0"/>
          <w:numId w:val="82"/>
        </w:numPr>
        <w:rPr>
          <w:rFonts w:asciiTheme="minorHAnsi" w:hAnsiTheme="minorHAnsi"/>
          <w:sz w:val="20"/>
          <w:szCs w:val="20"/>
          <w:rPrChange w:id="980" w:author="Smith, Alexis@Energy" w:date="2018-11-27T10:17:00Z">
            <w:rPr>
              <w:rFonts w:asciiTheme="minorHAnsi" w:hAnsiTheme="minorHAnsi"/>
            </w:rPr>
          </w:rPrChange>
        </w:rPr>
      </w:pPr>
      <w:r w:rsidRPr="00D526B9">
        <w:rPr>
          <w:rFonts w:asciiTheme="minorHAnsi" w:hAnsiTheme="minorHAnsi"/>
          <w:sz w:val="20"/>
          <w:szCs w:val="20"/>
          <w:rPrChange w:id="981" w:author="Smith, Alexis@Energy" w:date="2018-11-27T10:17:00Z">
            <w:rPr>
              <w:rFonts w:asciiTheme="minorHAnsi" w:hAnsiTheme="minorHAnsi"/>
            </w:rPr>
          </w:rPrChange>
        </w:rPr>
        <w:t xml:space="preserve">Manufacturer/Brand: Provide the manufacturer and brand name which identifies the fenestration product being installed. </w:t>
      </w:r>
    </w:p>
    <w:p w14:paraId="2065134B" w14:textId="77777777" w:rsidR="00B574F1" w:rsidRPr="00D526B9" w:rsidRDefault="00FA044A" w:rsidP="00B574F1">
      <w:pPr>
        <w:pStyle w:val="ListParagraph"/>
        <w:numPr>
          <w:ilvl w:val="0"/>
          <w:numId w:val="82"/>
        </w:numPr>
        <w:tabs>
          <w:tab w:val="left" w:pos="2459"/>
        </w:tabs>
        <w:rPr>
          <w:rFonts w:asciiTheme="minorHAnsi" w:hAnsiTheme="minorHAnsi"/>
          <w:sz w:val="20"/>
          <w:szCs w:val="20"/>
          <w:rPrChange w:id="982" w:author="Smith, Alexis@Energy" w:date="2018-11-27T10:17:00Z">
            <w:rPr>
              <w:rFonts w:asciiTheme="minorHAnsi" w:hAnsiTheme="minorHAnsi"/>
            </w:rPr>
          </w:rPrChange>
        </w:rPr>
      </w:pPr>
      <w:r w:rsidRPr="00D526B9">
        <w:rPr>
          <w:rFonts w:asciiTheme="minorHAnsi" w:hAnsiTheme="minorHAnsi"/>
          <w:sz w:val="20"/>
          <w:szCs w:val="20"/>
          <w:rPrChange w:id="983" w:author="Smith, Alexis@Energy" w:date="2018-11-27T10:17:00Z">
            <w:rPr>
              <w:rFonts w:asciiTheme="minorHAnsi" w:hAnsiTheme="minorHAnsi"/>
            </w:rPr>
          </w:rPrChange>
        </w:rPr>
        <w:t>Fenestration Area (ft</w:t>
      </w:r>
      <w:r w:rsidRPr="00D526B9">
        <w:rPr>
          <w:rFonts w:asciiTheme="minorHAnsi" w:hAnsiTheme="minorHAnsi"/>
          <w:sz w:val="20"/>
          <w:szCs w:val="20"/>
          <w:vertAlign w:val="superscript"/>
          <w:rPrChange w:id="984" w:author="Smith, Alexis@Energy" w:date="2018-11-27T10:17:00Z">
            <w:rPr>
              <w:rFonts w:asciiTheme="minorHAnsi" w:hAnsiTheme="minorHAnsi"/>
              <w:vertAlign w:val="superscript"/>
            </w:rPr>
          </w:rPrChange>
        </w:rPr>
        <w:t>2</w:t>
      </w:r>
      <w:r w:rsidRPr="00D526B9">
        <w:rPr>
          <w:rFonts w:asciiTheme="minorHAnsi" w:hAnsiTheme="minorHAnsi"/>
          <w:sz w:val="20"/>
          <w:szCs w:val="20"/>
          <w:rPrChange w:id="985" w:author="Smith, Alexis@Energy" w:date="2018-11-27T10:17:00Z">
            <w:rPr>
              <w:rFonts w:asciiTheme="minorHAnsi" w:hAnsiTheme="minorHAnsi"/>
            </w:rPr>
          </w:rPrChange>
        </w:rPr>
        <w:t>): Indicate the total installed surface area (ft²) of the fenestration.</w:t>
      </w:r>
    </w:p>
    <w:p w14:paraId="2065134C" w14:textId="443C297A" w:rsidR="00B574F1" w:rsidRPr="00D526B9" w:rsidRDefault="00FA044A" w:rsidP="00B574F1">
      <w:pPr>
        <w:numPr>
          <w:ilvl w:val="0"/>
          <w:numId w:val="82"/>
        </w:numPr>
        <w:rPr>
          <w:rFonts w:asciiTheme="minorHAnsi" w:hAnsiTheme="minorHAnsi"/>
          <w:sz w:val="20"/>
          <w:szCs w:val="20"/>
          <w:rPrChange w:id="986" w:author="Smith, Alexis@Energy" w:date="2018-11-27T10:17:00Z">
            <w:rPr>
              <w:rFonts w:asciiTheme="minorHAnsi" w:hAnsiTheme="minorHAnsi"/>
            </w:rPr>
          </w:rPrChange>
        </w:rPr>
      </w:pPr>
      <w:r w:rsidRPr="00D526B9">
        <w:rPr>
          <w:rFonts w:asciiTheme="minorHAnsi" w:hAnsiTheme="minorHAnsi"/>
          <w:sz w:val="20"/>
          <w:szCs w:val="20"/>
          <w:rPrChange w:id="987" w:author="Smith, Alexis@Energy" w:date="2018-11-27T10:17:00Z">
            <w:rPr>
              <w:rFonts w:asciiTheme="minorHAnsi" w:hAnsiTheme="minorHAnsi"/>
            </w:rPr>
          </w:rPrChange>
        </w:rPr>
        <w:t>Orientation: Indicate the orientation of the same like fenestration. Use different lines if the orientation of the same fenestration varies. Enter N, S, E, or W.</w:t>
      </w:r>
    </w:p>
    <w:p w14:paraId="2065134D" w14:textId="77777777" w:rsidR="00B574F1" w:rsidRPr="00D526B9" w:rsidRDefault="00FA044A" w:rsidP="00B574F1">
      <w:pPr>
        <w:numPr>
          <w:ilvl w:val="0"/>
          <w:numId w:val="82"/>
        </w:numPr>
        <w:rPr>
          <w:rFonts w:asciiTheme="minorHAnsi" w:hAnsiTheme="minorHAnsi"/>
          <w:sz w:val="20"/>
          <w:szCs w:val="20"/>
          <w:rPrChange w:id="988" w:author="Smith, Alexis@Energy" w:date="2018-11-27T10:17:00Z">
            <w:rPr>
              <w:rFonts w:asciiTheme="minorHAnsi" w:hAnsiTheme="minorHAnsi"/>
            </w:rPr>
          </w:rPrChange>
        </w:rPr>
      </w:pPr>
      <w:r w:rsidRPr="00D526B9">
        <w:rPr>
          <w:rFonts w:asciiTheme="minorHAnsi" w:hAnsiTheme="minorHAnsi"/>
          <w:sz w:val="20"/>
          <w:szCs w:val="20"/>
          <w:rPrChange w:id="989" w:author="Smith, Alexis@Energy" w:date="2018-11-27T10:17:00Z">
            <w:rPr>
              <w:rFonts w:asciiTheme="minorHAnsi" w:hAnsiTheme="minorHAnsi"/>
            </w:rPr>
          </w:rPrChange>
        </w:rPr>
        <w:t>Chromogenic: Is the glazing product chromogenic</w:t>
      </w:r>
      <w:r w:rsidR="006E297F" w:rsidRPr="00D526B9">
        <w:rPr>
          <w:rFonts w:asciiTheme="minorHAnsi" w:hAnsiTheme="minorHAnsi"/>
          <w:sz w:val="20"/>
          <w:szCs w:val="20"/>
          <w:rPrChange w:id="990" w:author="Smith, Alexis@Energy" w:date="2018-11-27T10:17:00Z">
            <w:rPr>
              <w:rFonts w:asciiTheme="minorHAnsi" w:hAnsiTheme="minorHAnsi"/>
            </w:rPr>
          </w:rPrChange>
        </w:rPr>
        <w:t>?</w:t>
      </w:r>
      <w:r w:rsidRPr="00D526B9">
        <w:rPr>
          <w:rFonts w:asciiTheme="minorHAnsi" w:hAnsiTheme="minorHAnsi"/>
          <w:sz w:val="20"/>
          <w:szCs w:val="20"/>
          <w:rPrChange w:id="991" w:author="Smith, Alexis@Energy" w:date="2018-11-27T10:17:00Z">
            <w:rPr>
              <w:rFonts w:asciiTheme="minorHAnsi" w:hAnsiTheme="minorHAnsi"/>
            </w:rPr>
          </w:rPrChange>
        </w:rPr>
        <w:t xml:space="preserve"> Yes</w:t>
      </w:r>
      <w:r w:rsidR="006E297F" w:rsidRPr="00D526B9">
        <w:rPr>
          <w:rFonts w:asciiTheme="minorHAnsi" w:hAnsiTheme="minorHAnsi"/>
          <w:sz w:val="20"/>
          <w:szCs w:val="20"/>
          <w:rPrChange w:id="992" w:author="Smith, Alexis@Energy" w:date="2018-11-27T10:17:00Z">
            <w:rPr>
              <w:rFonts w:asciiTheme="minorHAnsi" w:hAnsiTheme="minorHAnsi"/>
            </w:rPr>
          </w:rPrChange>
        </w:rPr>
        <w:t xml:space="preserve"> or </w:t>
      </w:r>
      <w:r w:rsidRPr="00D526B9">
        <w:rPr>
          <w:rFonts w:asciiTheme="minorHAnsi" w:hAnsiTheme="minorHAnsi"/>
          <w:sz w:val="20"/>
          <w:szCs w:val="20"/>
          <w:rPrChange w:id="993" w:author="Smith, Alexis@Energy" w:date="2018-11-27T10:17:00Z">
            <w:rPr>
              <w:rFonts w:asciiTheme="minorHAnsi" w:hAnsiTheme="minorHAnsi"/>
            </w:rPr>
          </w:rPrChange>
        </w:rPr>
        <w:t>No</w:t>
      </w:r>
    </w:p>
    <w:p w14:paraId="2065134E" w14:textId="77777777" w:rsidR="00B574F1" w:rsidRPr="00D526B9" w:rsidRDefault="00FA044A" w:rsidP="00B574F1">
      <w:pPr>
        <w:numPr>
          <w:ilvl w:val="0"/>
          <w:numId w:val="82"/>
        </w:numPr>
        <w:rPr>
          <w:rFonts w:asciiTheme="minorHAnsi" w:hAnsiTheme="minorHAnsi"/>
          <w:sz w:val="20"/>
          <w:szCs w:val="20"/>
          <w:rPrChange w:id="994" w:author="Smith, Alexis@Energy" w:date="2018-11-27T10:17:00Z">
            <w:rPr>
              <w:rFonts w:asciiTheme="minorHAnsi" w:hAnsiTheme="minorHAnsi"/>
            </w:rPr>
          </w:rPrChange>
        </w:rPr>
      </w:pPr>
      <w:r w:rsidRPr="00D526B9">
        <w:rPr>
          <w:rFonts w:asciiTheme="minorHAnsi" w:hAnsiTheme="minorHAnsi"/>
          <w:sz w:val="20"/>
          <w:szCs w:val="20"/>
          <w:rPrChange w:id="995" w:author="Smith, Alexis@Energy" w:date="2018-11-27T10:17:00Z">
            <w:rPr>
              <w:rFonts w:asciiTheme="minorHAnsi" w:hAnsiTheme="minorHAnsi"/>
            </w:rPr>
          </w:rPrChange>
        </w:rPr>
        <w:t>U-factor: Indicate the specified U-factor of the fenestration product(s) being installed.  Do not mix different types on the same line.</w:t>
      </w:r>
    </w:p>
    <w:p w14:paraId="4CF27CBD" w14:textId="6AA3A821" w:rsidR="008C27DE" w:rsidRPr="00D526B9" w:rsidRDefault="002335C4" w:rsidP="00B574F1">
      <w:pPr>
        <w:numPr>
          <w:ilvl w:val="0"/>
          <w:numId w:val="82"/>
        </w:numPr>
        <w:rPr>
          <w:rFonts w:asciiTheme="minorHAnsi" w:hAnsiTheme="minorHAnsi"/>
          <w:sz w:val="20"/>
          <w:szCs w:val="20"/>
          <w:rPrChange w:id="996" w:author="Smith, Alexis@Energy" w:date="2018-11-27T10:17:00Z">
            <w:rPr>
              <w:rFonts w:asciiTheme="minorHAnsi" w:hAnsiTheme="minorHAnsi"/>
            </w:rPr>
          </w:rPrChange>
        </w:rPr>
      </w:pPr>
      <w:ins w:id="997" w:author="Shewmaker, Michael@Energy" w:date="2018-12-03T15:25:00Z">
        <w:r>
          <w:rPr>
            <w:rFonts w:asciiTheme="minorHAnsi" w:hAnsiTheme="minorHAnsi"/>
            <w:sz w:val="20"/>
            <w:szCs w:val="20"/>
          </w:rPr>
          <w:t xml:space="preserve">U-factor </w:t>
        </w:r>
      </w:ins>
      <w:r w:rsidR="008C27DE" w:rsidRPr="00D526B9">
        <w:rPr>
          <w:rFonts w:asciiTheme="minorHAnsi" w:hAnsiTheme="minorHAnsi"/>
          <w:sz w:val="20"/>
          <w:szCs w:val="20"/>
          <w:rPrChange w:id="998" w:author="Smith, Alexis@Energy" w:date="2018-11-27T10:17:00Z">
            <w:rPr>
              <w:rFonts w:asciiTheme="minorHAnsi" w:hAnsiTheme="minorHAnsi"/>
            </w:rPr>
          </w:rPrChange>
        </w:rPr>
        <w:t>Source: NFRC, CEC Default, NA6 Alternative, or Area-weighted Average Worksheet (ENV-02). Enter the app</w:t>
      </w:r>
      <w:r w:rsidR="00317D16" w:rsidRPr="00D526B9">
        <w:rPr>
          <w:rFonts w:asciiTheme="minorHAnsi" w:hAnsiTheme="minorHAnsi"/>
          <w:sz w:val="20"/>
          <w:szCs w:val="20"/>
          <w:rPrChange w:id="999" w:author="Smith, Alexis@Energy" w:date="2018-11-27T10:17:00Z">
            <w:rPr>
              <w:rFonts w:asciiTheme="minorHAnsi" w:hAnsiTheme="minorHAnsi"/>
            </w:rPr>
          </w:rPrChange>
        </w:rPr>
        <w:t xml:space="preserve">ropriate temporary label certificate identified as NFRC, CEC Default, NA6, or Area-weighted Average Worksheet (ENV-02). All windows installed must have a label certificate which identifies the window’s efficiencies. NFRC rated products have a temporary label that can be looked up in the NFRC product directory at: </w:t>
      </w:r>
      <w:r w:rsidR="00D526B9" w:rsidRPr="00D526B9">
        <w:rPr>
          <w:rStyle w:val="Hyperlink"/>
          <w:rFonts w:asciiTheme="minorHAnsi" w:hAnsiTheme="minorHAnsi"/>
          <w:sz w:val="20"/>
          <w:szCs w:val="20"/>
          <w:rPrChange w:id="1000" w:author="Smith, Alexis@Energy" w:date="2018-11-27T10:17:00Z">
            <w:rPr>
              <w:rStyle w:val="Hyperlink"/>
              <w:rFonts w:asciiTheme="minorHAnsi" w:hAnsiTheme="minorHAnsi"/>
            </w:rPr>
          </w:rPrChange>
        </w:rPr>
        <w:fldChar w:fldCharType="begin"/>
      </w:r>
      <w:r w:rsidR="00D526B9" w:rsidRPr="00D526B9">
        <w:rPr>
          <w:rStyle w:val="Hyperlink"/>
          <w:rFonts w:asciiTheme="minorHAnsi" w:hAnsiTheme="minorHAnsi"/>
          <w:sz w:val="20"/>
          <w:szCs w:val="20"/>
          <w:rPrChange w:id="1001" w:author="Smith, Alexis@Energy" w:date="2018-11-27T10:17:00Z">
            <w:rPr>
              <w:rStyle w:val="Hyperlink"/>
              <w:rFonts w:asciiTheme="minorHAnsi" w:hAnsiTheme="minorHAnsi"/>
            </w:rPr>
          </w:rPrChange>
        </w:rPr>
        <w:instrText xml:space="preserve"> HYPERLINK "http://search.nfrc.org/search/searchDefault.aspx" </w:instrText>
      </w:r>
      <w:r w:rsidR="00D526B9" w:rsidRPr="00D526B9">
        <w:rPr>
          <w:rStyle w:val="Hyperlink"/>
          <w:rFonts w:asciiTheme="minorHAnsi" w:hAnsiTheme="minorHAnsi"/>
          <w:sz w:val="20"/>
          <w:szCs w:val="20"/>
          <w:rPrChange w:id="1002" w:author="Smith, Alexis@Energy" w:date="2018-11-27T10:17:00Z">
            <w:rPr>
              <w:rStyle w:val="Hyperlink"/>
              <w:rFonts w:asciiTheme="minorHAnsi" w:hAnsiTheme="minorHAnsi"/>
            </w:rPr>
          </w:rPrChange>
        </w:rPr>
        <w:fldChar w:fldCharType="separate"/>
      </w:r>
      <w:r w:rsidR="00317D16" w:rsidRPr="00D526B9">
        <w:rPr>
          <w:rStyle w:val="Hyperlink"/>
          <w:rFonts w:asciiTheme="minorHAnsi" w:hAnsiTheme="minorHAnsi"/>
          <w:sz w:val="20"/>
          <w:szCs w:val="20"/>
          <w:rPrChange w:id="1003" w:author="Smith, Alexis@Energy" w:date="2018-11-27T10:17:00Z">
            <w:rPr>
              <w:rStyle w:val="Hyperlink"/>
              <w:rFonts w:asciiTheme="minorHAnsi" w:hAnsiTheme="minorHAnsi"/>
            </w:rPr>
          </w:rPrChange>
        </w:rPr>
        <w:t>http://search.nfrc.org/search/searchDefault.aspx</w:t>
      </w:r>
      <w:r w:rsidR="00D526B9" w:rsidRPr="00D526B9">
        <w:rPr>
          <w:rStyle w:val="Hyperlink"/>
          <w:rFonts w:asciiTheme="minorHAnsi" w:hAnsiTheme="minorHAnsi"/>
          <w:sz w:val="20"/>
          <w:szCs w:val="20"/>
          <w:rPrChange w:id="1004" w:author="Smith, Alexis@Energy" w:date="2018-11-27T10:17:00Z">
            <w:rPr>
              <w:rStyle w:val="Hyperlink"/>
              <w:rFonts w:asciiTheme="minorHAnsi" w:hAnsiTheme="minorHAnsi"/>
            </w:rPr>
          </w:rPrChange>
        </w:rPr>
        <w:fldChar w:fldCharType="end"/>
      </w:r>
      <w:r w:rsidR="00317D16" w:rsidRPr="00D526B9">
        <w:rPr>
          <w:rFonts w:asciiTheme="minorHAnsi" w:hAnsiTheme="minorHAnsi"/>
          <w:sz w:val="20"/>
          <w:szCs w:val="20"/>
          <w:rPrChange w:id="1005" w:author="Smith, Alexis@Energy" w:date="2018-11-27T10:17:00Z">
            <w:rPr>
              <w:rFonts w:asciiTheme="minorHAnsi" w:hAnsiTheme="minorHAnsi"/>
            </w:rPr>
          </w:rPrChange>
        </w:rPr>
        <w:t xml:space="preserve">. </w:t>
      </w:r>
    </w:p>
    <w:p w14:paraId="2065134F" w14:textId="77777777" w:rsidR="00B574F1" w:rsidRPr="00D526B9" w:rsidRDefault="00FA044A" w:rsidP="00B574F1">
      <w:pPr>
        <w:numPr>
          <w:ilvl w:val="0"/>
          <w:numId w:val="82"/>
        </w:numPr>
        <w:rPr>
          <w:rFonts w:asciiTheme="minorHAnsi" w:hAnsiTheme="minorHAnsi"/>
          <w:sz w:val="20"/>
          <w:szCs w:val="20"/>
          <w:rPrChange w:id="1006" w:author="Smith, Alexis@Energy" w:date="2018-11-27T10:17:00Z">
            <w:rPr>
              <w:rFonts w:asciiTheme="minorHAnsi" w:hAnsiTheme="minorHAnsi"/>
            </w:rPr>
          </w:rPrChange>
        </w:rPr>
      </w:pPr>
      <w:r w:rsidRPr="00D526B9">
        <w:rPr>
          <w:rFonts w:asciiTheme="minorHAnsi" w:hAnsiTheme="minorHAnsi"/>
          <w:sz w:val="20"/>
          <w:szCs w:val="20"/>
          <w:rPrChange w:id="1007" w:author="Smith, Alexis@Energy" w:date="2018-11-27T10:17:00Z">
            <w:rPr>
              <w:rFonts w:asciiTheme="minorHAnsi" w:hAnsiTheme="minorHAnsi"/>
            </w:rPr>
          </w:rPrChange>
        </w:rPr>
        <w:t>SHGC: Indicate the specified SHGC</w:t>
      </w:r>
      <w:r w:rsidR="006E297F" w:rsidRPr="00D526B9">
        <w:rPr>
          <w:rFonts w:asciiTheme="minorHAnsi" w:hAnsiTheme="minorHAnsi"/>
          <w:sz w:val="20"/>
          <w:szCs w:val="20"/>
          <w:rPrChange w:id="1008" w:author="Smith, Alexis@Energy" w:date="2018-11-27T10:17:00Z">
            <w:rPr>
              <w:rFonts w:asciiTheme="minorHAnsi" w:hAnsiTheme="minorHAnsi"/>
            </w:rPr>
          </w:rPrChange>
        </w:rPr>
        <w:t xml:space="preserve"> of the fenestration product(s) being installed</w:t>
      </w:r>
      <w:r w:rsidRPr="00D526B9">
        <w:rPr>
          <w:rFonts w:asciiTheme="minorHAnsi" w:hAnsiTheme="minorHAnsi"/>
          <w:sz w:val="20"/>
          <w:szCs w:val="20"/>
          <w:rPrChange w:id="1009" w:author="Smith, Alexis@Energy" w:date="2018-11-27T10:17:00Z">
            <w:rPr>
              <w:rFonts w:asciiTheme="minorHAnsi" w:hAnsiTheme="minorHAnsi"/>
            </w:rPr>
          </w:rPrChange>
        </w:rPr>
        <w:t>. Do not mix different types on the same line.</w:t>
      </w:r>
    </w:p>
    <w:p w14:paraId="20651350" w14:textId="2B295013" w:rsidR="00B574F1" w:rsidRPr="00D526B9" w:rsidRDefault="002335C4">
      <w:pPr>
        <w:numPr>
          <w:ilvl w:val="0"/>
          <w:numId w:val="82"/>
        </w:numPr>
        <w:rPr>
          <w:rFonts w:asciiTheme="minorHAnsi" w:hAnsiTheme="minorHAnsi"/>
          <w:sz w:val="20"/>
          <w:szCs w:val="20"/>
          <w:rPrChange w:id="1010" w:author="Smith, Alexis@Energy" w:date="2018-11-27T10:17:00Z">
            <w:rPr>
              <w:rFonts w:asciiTheme="minorHAnsi" w:hAnsiTheme="minorHAnsi"/>
            </w:rPr>
          </w:rPrChange>
        </w:rPr>
      </w:pPr>
      <w:ins w:id="1011" w:author="Shewmaker, Michael@Energy" w:date="2018-12-03T15:25:00Z">
        <w:r>
          <w:rPr>
            <w:rFonts w:asciiTheme="minorHAnsi" w:hAnsiTheme="minorHAnsi"/>
            <w:sz w:val="20"/>
            <w:szCs w:val="20"/>
          </w:rPr>
          <w:t xml:space="preserve">SHGC </w:t>
        </w:r>
      </w:ins>
      <w:r w:rsidR="00FA044A" w:rsidRPr="00D526B9">
        <w:rPr>
          <w:rFonts w:asciiTheme="minorHAnsi" w:hAnsiTheme="minorHAnsi"/>
          <w:sz w:val="20"/>
          <w:szCs w:val="20"/>
          <w:rPrChange w:id="1012" w:author="Smith, Alexis@Energy" w:date="2018-11-27T10:17:00Z">
            <w:rPr>
              <w:rFonts w:asciiTheme="minorHAnsi" w:hAnsiTheme="minorHAnsi"/>
            </w:rPr>
          </w:rPrChange>
        </w:rPr>
        <w:t xml:space="preserve">Source: </w:t>
      </w:r>
      <w:r w:rsidR="00317D16" w:rsidRPr="00D526B9">
        <w:rPr>
          <w:rFonts w:asciiTheme="minorHAnsi" w:hAnsiTheme="minorHAnsi"/>
          <w:sz w:val="20"/>
          <w:szCs w:val="20"/>
          <w:rPrChange w:id="1013" w:author="Smith, Alexis@Energy" w:date="2018-11-27T10:17:00Z">
            <w:rPr>
              <w:rFonts w:asciiTheme="minorHAnsi" w:hAnsiTheme="minorHAnsi"/>
            </w:rPr>
          </w:rPrChange>
        </w:rPr>
        <w:t xml:space="preserve">NFRC, CEC Default, NA6 Alternative, or Area-weighted Average Worksheet (ENV-02). Enter the appropriate temporary label certificate identified as NFRC, CEC Default, NA6, or Area-weighted Average Worksheet (ENV-02). All windows installed must have a label certificate which identifies the window’s efficiencies. NFRC rated products have a temporary label that can be looked up in the NFRC product directory at: </w:t>
      </w:r>
      <w:r w:rsidR="00D526B9" w:rsidRPr="00D526B9">
        <w:rPr>
          <w:rStyle w:val="Hyperlink"/>
          <w:rFonts w:asciiTheme="minorHAnsi" w:hAnsiTheme="minorHAnsi"/>
          <w:sz w:val="20"/>
          <w:szCs w:val="20"/>
          <w:rPrChange w:id="1014" w:author="Smith, Alexis@Energy" w:date="2018-11-27T10:17:00Z">
            <w:rPr>
              <w:rStyle w:val="Hyperlink"/>
              <w:rFonts w:asciiTheme="minorHAnsi" w:hAnsiTheme="minorHAnsi"/>
            </w:rPr>
          </w:rPrChange>
        </w:rPr>
        <w:fldChar w:fldCharType="begin"/>
      </w:r>
      <w:r w:rsidR="00D526B9" w:rsidRPr="00D526B9">
        <w:rPr>
          <w:rStyle w:val="Hyperlink"/>
          <w:rFonts w:asciiTheme="minorHAnsi" w:hAnsiTheme="minorHAnsi"/>
          <w:sz w:val="20"/>
          <w:szCs w:val="20"/>
          <w:rPrChange w:id="1015" w:author="Smith, Alexis@Energy" w:date="2018-11-27T10:17:00Z">
            <w:rPr>
              <w:rStyle w:val="Hyperlink"/>
              <w:rFonts w:asciiTheme="minorHAnsi" w:hAnsiTheme="minorHAnsi"/>
            </w:rPr>
          </w:rPrChange>
        </w:rPr>
        <w:instrText xml:space="preserve"> HYPERLINK "http://search.nfrc.org/search/searchDefault.aspx" </w:instrText>
      </w:r>
      <w:r w:rsidR="00D526B9" w:rsidRPr="00D526B9">
        <w:rPr>
          <w:rStyle w:val="Hyperlink"/>
          <w:rFonts w:asciiTheme="minorHAnsi" w:hAnsiTheme="minorHAnsi"/>
          <w:sz w:val="20"/>
          <w:szCs w:val="20"/>
          <w:rPrChange w:id="1016" w:author="Smith, Alexis@Energy" w:date="2018-11-27T10:17:00Z">
            <w:rPr>
              <w:rStyle w:val="Hyperlink"/>
              <w:rFonts w:asciiTheme="minorHAnsi" w:hAnsiTheme="minorHAnsi"/>
            </w:rPr>
          </w:rPrChange>
        </w:rPr>
        <w:fldChar w:fldCharType="separate"/>
      </w:r>
      <w:r w:rsidR="00317D16" w:rsidRPr="00D526B9">
        <w:rPr>
          <w:rStyle w:val="Hyperlink"/>
          <w:rFonts w:asciiTheme="minorHAnsi" w:hAnsiTheme="minorHAnsi"/>
          <w:sz w:val="20"/>
          <w:szCs w:val="20"/>
          <w:rPrChange w:id="1017" w:author="Smith, Alexis@Energy" w:date="2018-11-27T10:17:00Z">
            <w:rPr>
              <w:rStyle w:val="Hyperlink"/>
              <w:rFonts w:asciiTheme="minorHAnsi" w:hAnsiTheme="minorHAnsi"/>
            </w:rPr>
          </w:rPrChange>
        </w:rPr>
        <w:t>http://search.nfrc.org/search/searchDefault.aspx</w:t>
      </w:r>
      <w:r w:rsidR="00D526B9" w:rsidRPr="00D526B9">
        <w:rPr>
          <w:rStyle w:val="Hyperlink"/>
          <w:rFonts w:asciiTheme="minorHAnsi" w:hAnsiTheme="minorHAnsi"/>
          <w:sz w:val="20"/>
          <w:szCs w:val="20"/>
          <w:rPrChange w:id="1018" w:author="Smith, Alexis@Energy" w:date="2018-11-27T10:17:00Z">
            <w:rPr>
              <w:rStyle w:val="Hyperlink"/>
              <w:rFonts w:asciiTheme="minorHAnsi" w:hAnsiTheme="minorHAnsi"/>
            </w:rPr>
          </w:rPrChange>
        </w:rPr>
        <w:fldChar w:fldCharType="end"/>
      </w:r>
      <w:r w:rsidR="00317D16" w:rsidRPr="00D526B9">
        <w:rPr>
          <w:rFonts w:asciiTheme="minorHAnsi" w:hAnsiTheme="minorHAnsi"/>
          <w:sz w:val="20"/>
          <w:szCs w:val="20"/>
          <w:rPrChange w:id="1019" w:author="Smith, Alexis@Energy" w:date="2018-11-27T10:17:00Z">
            <w:rPr>
              <w:rFonts w:asciiTheme="minorHAnsi" w:hAnsiTheme="minorHAnsi"/>
            </w:rPr>
          </w:rPrChange>
        </w:rPr>
        <w:t xml:space="preserve">. </w:t>
      </w:r>
    </w:p>
    <w:p w14:paraId="20651351" w14:textId="77777777" w:rsidR="00B574F1" w:rsidRPr="00D526B9" w:rsidRDefault="00FA044A" w:rsidP="00B574F1">
      <w:pPr>
        <w:numPr>
          <w:ilvl w:val="0"/>
          <w:numId w:val="82"/>
        </w:numPr>
        <w:rPr>
          <w:rFonts w:asciiTheme="minorHAnsi" w:hAnsiTheme="minorHAnsi"/>
          <w:sz w:val="20"/>
          <w:szCs w:val="20"/>
          <w:rPrChange w:id="1020" w:author="Smith, Alexis@Energy" w:date="2018-11-27T10:17:00Z">
            <w:rPr>
              <w:rFonts w:asciiTheme="minorHAnsi" w:hAnsiTheme="minorHAnsi"/>
            </w:rPr>
          </w:rPrChange>
        </w:rPr>
      </w:pPr>
      <w:r w:rsidRPr="00D526B9">
        <w:rPr>
          <w:rFonts w:asciiTheme="minorHAnsi" w:hAnsiTheme="minorHAnsi"/>
          <w:sz w:val="20"/>
          <w:szCs w:val="20"/>
          <w:rPrChange w:id="1021" w:author="Smith, Alexis@Energy" w:date="2018-11-27T10:17:00Z">
            <w:rPr>
              <w:rFonts w:asciiTheme="minorHAnsi" w:hAnsiTheme="minorHAnsi"/>
            </w:rPr>
          </w:rPrChange>
        </w:rPr>
        <w:t>Fenestration Type: Provide a description of the window type, for instance, the frame material, coatings, whether it is operable or fixed.</w:t>
      </w:r>
    </w:p>
    <w:p w14:paraId="20651352" w14:textId="77777777" w:rsidR="00B574F1" w:rsidRPr="00D526B9" w:rsidRDefault="00FA044A" w:rsidP="00B574F1">
      <w:pPr>
        <w:numPr>
          <w:ilvl w:val="0"/>
          <w:numId w:val="82"/>
        </w:numPr>
        <w:rPr>
          <w:rFonts w:asciiTheme="minorHAnsi" w:hAnsiTheme="minorHAnsi"/>
          <w:sz w:val="20"/>
          <w:szCs w:val="20"/>
          <w:rPrChange w:id="1022" w:author="Smith, Alexis@Energy" w:date="2018-11-27T10:17:00Z">
            <w:rPr>
              <w:rFonts w:asciiTheme="minorHAnsi" w:hAnsiTheme="minorHAnsi"/>
            </w:rPr>
          </w:rPrChange>
        </w:rPr>
      </w:pPr>
      <w:r w:rsidRPr="00D526B9">
        <w:rPr>
          <w:rFonts w:asciiTheme="minorHAnsi" w:hAnsiTheme="minorHAnsi"/>
          <w:sz w:val="20"/>
          <w:szCs w:val="20"/>
          <w:rPrChange w:id="1023" w:author="Smith, Alexis@Energy" w:date="2018-11-27T10:17:00Z">
            <w:rPr>
              <w:rFonts w:asciiTheme="minorHAnsi" w:hAnsiTheme="minorHAnsi"/>
            </w:rPr>
          </w:rPrChange>
        </w:rPr>
        <w:t>Exterior Shading Devices: If exterior shading devices are installed in conjunction with fenestration then indicate the type used (e.g. sunscreens, vertical roller or shades, retractable or drop arm or operable awnings, or roll down blinds or slats); or if an overhang is, or will be installed.</w:t>
      </w:r>
    </w:p>
    <w:p w14:paraId="20651353" w14:textId="77777777" w:rsidR="00A95BBA" w:rsidRPr="00D526B9" w:rsidRDefault="00FA044A">
      <w:pPr>
        <w:numPr>
          <w:ilvl w:val="0"/>
          <w:numId w:val="82"/>
        </w:numPr>
        <w:rPr>
          <w:rFonts w:ascii="Calibri" w:hAnsi="Calibri" w:cs="Arial"/>
          <w:b/>
          <w:sz w:val="20"/>
          <w:szCs w:val="20"/>
          <w:rPrChange w:id="1024" w:author="Smith, Alexis@Energy" w:date="2018-11-27T10:17:00Z">
            <w:rPr>
              <w:rFonts w:ascii="Calibri" w:hAnsi="Calibri" w:cs="Arial"/>
              <w:b/>
            </w:rPr>
          </w:rPrChange>
        </w:rPr>
      </w:pPr>
      <w:r w:rsidRPr="00D526B9">
        <w:rPr>
          <w:rFonts w:asciiTheme="minorHAnsi" w:hAnsiTheme="minorHAnsi"/>
          <w:sz w:val="20"/>
          <w:szCs w:val="20"/>
          <w:rPrChange w:id="1025" w:author="Smith, Alexis@Energy" w:date="2018-11-27T10:17:00Z">
            <w:rPr>
              <w:rFonts w:asciiTheme="minorHAnsi" w:hAnsiTheme="minorHAnsi"/>
            </w:rPr>
          </w:rPrChange>
        </w:rPr>
        <w:t>Comments/Special Features: Additional information for the field inspector.</w:t>
      </w:r>
    </w:p>
    <w:p w14:paraId="20651354" w14:textId="77777777" w:rsidR="00A95BBA" w:rsidRPr="00D526B9" w:rsidRDefault="00A95BBA">
      <w:pPr>
        <w:rPr>
          <w:rFonts w:ascii="Calibri" w:hAnsi="Calibri" w:cs="Arial"/>
          <w:b/>
          <w:sz w:val="20"/>
          <w:szCs w:val="20"/>
          <w:rPrChange w:id="1026" w:author="Smith, Alexis@Energy" w:date="2018-11-27T10:17:00Z">
            <w:rPr>
              <w:rFonts w:ascii="Calibri" w:hAnsi="Calibri" w:cs="Arial"/>
              <w:b/>
            </w:rPr>
          </w:rPrChange>
        </w:rPr>
      </w:pPr>
    </w:p>
    <w:p w14:paraId="20651355" w14:textId="4113FFA8" w:rsidR="00FA044A" w:rsidRPr="00D526B9" w:rsidRDefault="00DB501A" w:rsidP="00FA044A">
      <w:pPr>
        <w:rPr>
          <w:rFonts w:ascii="Calibri" w:hAnsi="Calibri" w:cs="Arial"/>
          <w:b/>
          <w:sz w:val="20"/>
          <w:szCs w:val="20"/>
          <w:rPrChange w:id="1027" w:author="Smith, Alexis@Energy" w:date="2018-11-27T10:17:00Z">
            <w:rPr>
              <w:rFonts w:ascii="Calibri" w:hAnsi="Calibri" w:cs="Arial"/>
              <w:b/>
            </w:rPr>
          </w:rPrChange>
        </w:rPr>
      </w:pPr>
      <w:r w:rsidRPr="00D526B9">
        <w:rPr>
          <w:rFonts w:ascii="Calibri" w:hAnsi="Calibri" w:cs="Arial"/>
          <w:b/>
          <w:sz w:val="20"/>
          <w:szCs w:val="20"/>
          <w:rPrChange w:id="1028" w:author="Smith, Alexis@Energy" w:date="2018-11-27T10:17:00Z">
            <w:rPr>
              <w:rFonts w:ascii="Calibri" w:hAnsi="Calibri" w:cs="Arial"/>
              <w:b/>
            </w:rPr>
          </w:rPrChange>
        </w:rPr>
        <w:t xml:space="preserve">M. </w:t>
      </w:r>
      <w:r w:rsidR="00970343" w:rsidRPr="00D526B9">
        <w:rPr>
          <w:rFonts w:ascii="Calibri" w:hAnsi="Calibri" w:cs="Arial"/>
          <w:b/>
          <w:sz w:val="20"/>
          <w:szCs w:val="20"/>
          <w:rPrChange w:id="1029" w:author="Smith, Alexis@Energy" w:date="2018-11-27T10:17:00Z">
            <w:rPr>
              <w:rFonts w:ascii="Calibri" w:hAnsi="Calibri" w:cs="Arial"/>
              <w:b/>
            </w:rPr>
          </w:rPrChange>
        </w:rPr>
        <w:t>Fenestration/Glazing – Additional Requirements</w:t>
      </w:r>
    </w:p>
    <w:p w14:paraId="20651357" w14:textId="77777777" w:rsidR="00D158B3" w:rsidRPr="00D526B9" w:rsidRDefault="00D158B3" w:rsidP="00D158B3">
      <w:pPr>
        <w:rPr>
          <w:rFonts w:asciiTheme="minorHAnsi" w:hAnsiTheme="minorHAnsi" w:cs="Arial"/>
          <w:sz w:val="20"/>
          <w:szCs w:val="20"/>
          <w:rPrChange w:id="1030" w:author="Smith, Alexis@Energy" w:date="2018-11-27T10:17:00Z">
            <w:rPr>
              <w:rFonts w:asciiTheme="minorHAnsi" w:hAnsiTheme="minorHAnsi" w:cs="Arial"/>
            </w:rPr>
          </w:rPrChange>
        </w:rPr>
      </w:pPr>
      <w:r w:rsidRPr="00D526B9">
        <w:rPr>
          <w:rFonts w:asciiTheme="minorHAnsi" w:hAnsiTheme="minorHAnsi" w:cs="Arial"/>
          <w:sz w:val="20"/>
          <w:szCs w:val="20"/>
          <w:rPrChange w:id="1031" w:author="Smith, Alexis@Energy" w:date="2018-11-27T10:17:00Z">
            <w:rPr>
              <w:rFonts w:asciiTheme="minorHAnsi" w:hAnsiTheme="minorHAnsi" w:cs="Arial"/>
            </w:rPr>
          </w:rPrChange>
        </w:rPr>
        <w:t>This section contains additional requirements for Fenestration/Glazing.</w:t>
      </w:r>
    </w:p>
    <w:p w14:paraId="20651358" w14:textId="77777777" w:rsidR="00D158B3" w:rsidRPr="00D526B9" w:rsidRDefault="00D158B3" w:rsidP="00D158B3">
      <w:pPr>
        <w:rPr>
          <w:rFonts w:asciiTheme="minorHAnsi" w:hAnsiTheme="minorHAnsi" w:cs="Arial"/>
          <w:sz w:val="20"/>
          <w:szCs w:val="20"/>
          <w:rPrChange w:id="1032" w:author="Smith, Alexis@Energy" w:date="2018-11-27T10:17:00Z">
            <w:rPr>
              <w:rFonts w:asciiTheme="minorHAnsi" w:hAnsiTheme="minorHAnsi" w:cs="Arial"/>
            </w:rPr>
          </w:rPrChange>
        </w:rPr>
      </w:pPr>
    </w:p>
    <w:p w14:paraId="20651359" w14:textId="3743B2F0" w:rsidR="00D158B3" w:rsidRPr="00D526B9" w:rsidRDefault="00FA044A" w:rsidP="00EB232B">
      <w:pPr>
        <w:keepNext/>
        <w:rPr>
          <w:rFonts w:ascii="Calibri" w:hAnsi="Calibri" w:cs="Arial"/>
          <w:b/>
          <w:sz w:val="20"/>
          <w:szCs w:val="20"/>
          <w:rPrChange w:id="1033" w:author="Smith, Alexis@Energy" w:date="2018-11-27T10:17:00Z">
            <w:rPr>
              <w:rFonts w:ascii="Calibri" w:hAnsi="Calibri" w:cs="Arial"/>
              <w:b/>
            </w:rPr>
          </w:rPrChange>
        </w:rPr>
      </w:pPr>
      <w:r w:rsidRPr="00D526B9">
        <w:rPr>
          <w:rFonts w:ascii="Calibri" w:hAnsi="Calibri" w:cs="Arial"/>
          <w:b/>
          <w:sz w:val="20"/>
          <w:szCs w:val="20"/>
          <w:rPrChange w:id="1034" w:author="Smith, Alexis@Energy" w:date="2018-11-27T10:17:00Z">
            <w:rPr>
              <w:rFonts w:ascii="Calibri" w:hAnsi="Calibri" w:cs="Arial"/>
              <w:b/>
            </w:rPr>
          </w:rPrChange>
        </w:rPr>
        <w:t xml:space="preserve">N. </w:t>
      </w:r>
      <w:r w:rsidR="00970343" w:rsidRPr="00D526B9">
        <w:rPr>
          <w:rFonts w:ascii="Calibri" w:hAnsi="Calibri" w:cs="Arial"/>
          <w:b/>
          <w:sz w:val="20"/>
          <w:szCs w:val="20"/>
          <w:rPrChange w:id="1035" w:author="Smith, Alexis@Energy" w:date="2018-11-27T10:17:00Z">
            <w:rPr>
              <w:rFonts w:ascii="Calibri" w:hAnsi="Calibri" w:cs="Arial"/>
              <w:b/>
            </w:rPr>
          </w:rPrChange>
        </w:rPr>
        <w:t>Space Conditioning (SC) Systems – Heating/Cooling</w:t>
      </w:r>
    </w:p>
    <w:p w14:paraId="2065135B" w14:textId="7679ED21" w:rsidR="00FA044A" w:rsidRPr="00D526B9" w:rsidRDefault="00D158B3" w:rsidP="00EB232B">
      <w:pPr>
        <w:keepNext/>
        <w:rPr>
          <w:rFonts w:ascii="Calibri" w:hAnsi="Calibri" w:cs="Arial"/>
          <w:sz w:val="20"/>
          <w:szCs w:val="20"/>
          <w:rPrChange w:id="1036" w:author="Smith, Alexis@Energy" w:date="2018-11-27T10:17:00Z">
            <w:rPr>
              <w:rFonts w:ascii="Calibri" w:hAnsi="Calibri" w:cs="Arial"/>
            </w:rPr>
          </w:rPrChange>
        </w:rPr>
      </w:pPr>
      <w:r w:rsidRPr="00D526B9">
        <w:rPr>
          <w:rFonts w:ascii="Calibri" w:hAnsi="Calibri" w:cs="Arial"/>
          <w:sz w:val="20"/>
          <w:szCs w:val="20"/>
          <w:rPrChange w:id="1037" w:author="Smith, Alexis@Energy" w:date="2018-11-27T10:17:00Z">
            <w:rPr>
              <w:rFonts w:ascii="Calibri" w:hAnsi="Calibri" w:cs="Arial"/>
            </w:rPr>
          </w:rPrChange>
        </w:rPr>
        <w:t>R</w:t>
      </w:r>
      <w:r w:rsidR="00B574F1" w:rsidRPr="00D526B9">
        <w:rPr>
          <w:rFonts w:ascii="Calibri" w:hAnsi="Calibri" w:cs="Arial"/>
          <w:sz w:val="20"/>
          <w:szCs w:val="20"/>
          <w:rPrChange w:id="1038" w:author="Smith, Alexis@Energy" w:date="2018-11-27T10:17:00Z">
            <w:rPr>
              <w:rFonts w:ascii="Calibri" w:hAnsi="Calibri" w:cs="Arial"/>
            </w:rPr>
          </w:rPrChange>
        </w:rPr>
        <w:t xml:space="preserve">equirements of the </w:t>
      </w:r>
      <w:del w:id="1039" w:author="Shewmaker, Michael@Energy" w:date="2018-12-03T15:26:00Z">
        <w:r w:rsidR="00B574F1" w:rsidRPr="00D526B9" w:rsidDel="002335C4">
          <w:rPr>
            <w:rFonts w:ascii="Calibri" w:hAnsi="Calibri" w:cs="Arial"/>
            <w:sz w:val="20"/>
            <w:szCs w:val="20"/>
            <w:rPrChange w:id="1040" w:author="Smith, Alexis@Energy" w:date="2018-11-27T10:17:00Z">
              <w:rPr>
                <w:rFonts w:ascii="Calibri" w:hAnsi="Calibri" w:cs="Arial"/>
              </w:rPr>
            </w:rPrChange>
          </w:rPr>
          <w:delText>s</w:delText>
        </w:r>
      </w:del>
      <w:ins w:id="1041" w:author="Shewmaker, Michael@Energy" w:date="2018-12-03T15:26:00Z">
        <w:r w:rsidR="002335C4">
          <w:rPr>
            <w:rFonts w:ascii="Calibri" w:hAnsi="Calibri" w:cs="Arial"/>
            <w:sz w:val="20"/>
            <w:szCs w:val="20"/>
          </w:rPr>
          <w:t>S</w:t>
        </w:r>
      </w:ins>
      <w:r w:rsidR="00B574F1" w:rsidRPr="00D526B9">
        <w:rPr>
          <w:rFonts w:ascii="Calibri" w:hAnsi="Calibri" w:cs="Arial"/>
          <w:sz w:val="20"/>
          <w:szCs w:val="20"/>
          <w:rPrChange w:id="1042" w:author="Smith, Alexis@Energy" w:date="2018-11-27T10:17:00Z">
            <w:rPr>
              <w:rFonts w:ascii="Calibri" w:hAnsi="Calibri" w:cs="Arial"/>
            </w:rPr>
          </w:rPrChange>
        </w:rPr>
        <w:t xml:space="preserve">tandards apply to a heating and cooling system alteration based on the type of alteration and the system type (Section 150.2(b)1). A completely new system will meet all mandatory and prescriptive requirements, which vary by climate zone (based on Section 150.2(b)1C). </w:t>
      </w:r>
    </w:p>
    <w:p w14:paraId="2065135C" w14:textId="7A611172" w:rsidR="00D158B3" w:rsidRPr="00D526B9" w:rsidDel="002335C4" w:rsidRDefault="00D158B3" w:rsidP="00EB232B">
      <w:pPr>
        <w:keepNext/>
        <w:rPr>
          <w:del w:id="1043" w:author="Shewmaker, Michael@Energy" w:date="2018-12-03T15:26:00Z"/>
          <w:rFonts w:ascii="Calibri" w:hAnsi="Calibri" w:cs="Arial"/>
          <w:sz w:val="20"/>
          <w:szCs w:val="20"/>
          <w:rPrChange w:id="1044" w:author="Smith, Alexis@Energy" w:date="2018-11-27T10:17:00Z">
            <w:rPr>
              <w:del w:id="1045" w:author="Shewmaker, Michael@Energy" w:date="2018-12-03T15:26:00Z"/>
              <w:rFonts w:ascii="Calibri" w:hAnsi="Calibri" w:cs="Arial"/>
            </w:rPr>
          </w:rPrChange>
        </w:rPr>
      </w:pPr>
    </w:p>
    <w:p w14:paraId="2065135D" w14:textId="18D9F3E7" w:rsidR="00A95BBA" w:rsidRPr="00D526B9" w:rsidDel="002335C4" w:rsidRDefault="00B574F1" w:rsidP="00362505">
      <w:pPr>
        <w:keepNext/>
        <w:ind w:left="1890" w:hanging="810"/>
        <w:rPr>
          <w:del w:id="1046" w:author="Shewmaker, Michael@Energy" w:date="2018-12-03T15:26:00Z"/>
          <w:rFonts w:ascii="Calibri" w:hAnsi="Calibri" w:cs="Arial"/>
          <w:sz w:val="20"/>
          <w:szCs w:val="20"/>
          <w:rPrChange w:id="1047" w:author="Smith, Alexis@Energy" w:date="2018-11-27T10:17:00Z">
            <w:rPr>
              <w:del w:id="1048" w:author="Shewmaker, Michael@Energy" w:date="2018-12-03T15:26:00Z"/>
              <w:rFonts w:ascii="Calibri" w:hAnsi="Calibri" w:cs="Arial"/>
            </w:rPr>
          </w:rPrChange>
        </w:rPr>
      </w:pPr>
      <w:del w:id="1049" w:author="Shewmaker, Michael@Energy" w:date="2018-12-03T15:26:00Z">
        <w:r w:rsidRPr="00D526B9" w:rsidDel="002335C4">
          <w:rPr>
            <w:rFonts w:ascii="Calibri" w:hAnsi="Calibri" w:cs="Arial"/>
            <w:sz w:val="20"/>
            <w:szCs w:val="20"/>
            <w:rPrChange w:id="1050" w:author="Smith, Alexis@Energy" w:date="2018-11-27T10:17:00Z">
              <w:rPr>
                <w:rFonts w:ascii="Calibri" w:hAnsi="Calibri" w:cs="Arial"/>
              </w:rPr>
            </w:rPrChange>
          </w:rPr>
          <w:delText>NOTE:</w:delText>
        </w:r>
        <w:r w:rsidR="00317D16" w:rsidRPr="00D526B9" w:rsidDel="002335C4">
          <w:rPr>
            <w:rFonts w:ascii="Calibri" w:hAnsi="Calibri" w:cs="Arial"/>
            <w:sz w:val="20"/>
            <w:szCs w:val="20"/>
            <w:rPrChange w:id="1051" w:author="Smith, Alexis@Energy" w:date="2018-11-27T10:17:00Z">
              <w:rPr>
                <w:rFonts w:ascii="Calibri" w:hAnsi="Calibri" w:cs="Arial"/>
              </w:rPr>
            </w:rPrChange>
          </w:rPr>
          <w:tab/>
        </w:r>
        <w:r w:rsidRPr="00D526B9" w:rsidDel="002335C4">
          <w:rPr>
            <w:rFonts w:ascii="Calibri" w:hAnsi="Calibri" w:cs="Arial"/>
            <w:sz w:val="20"/>
            <w:szCs w:val="20"/>
            <w:rPrChange w:id="1052" w:author="Smith, Alexis@Energy" w:date="2018-11-27T10:17:00Z">
              <w:rPr>
                <w:rFonts w:ascii="Calibri" w:hAnsi="Calibri" w:cs="Arial"/>
              </w:rPr>
            </w:rPrChange>
          </w:rPr>
          <w:delText>Computer performance compliance can be used to trade-off any requirements that are not mandatory.</w:delText>
        </w:r>
      </w:del>
    </w:p>
    <w:p w14:paraId="1FB28B79" w14:textId="77777777" w:rsidR="00317D16" w:rsidRPr="00D526B9" w:rsidRDefault="00317D16" w:rsidP="00362505">
      <w:pPr>
        <w:keepNext/>
        <w:ind w:left="1890" w:hanging="810"/>
        <w:rPr>
          <w:rFonts w:ascii="Calibri" w:hAnsi="Calibri" w:cs="Arial"/>
          <w:sz w:val="20"/>
          <w:szCs w:val="20"/>
          <w:rPrChange w:id="1053" w:author="Smith, Alexis@Energy" w:date="2018-11-27T10:17:00Z">
            <w:rPr>
              <w:rFonts w:ascii="Calibri" w:hAnsi="Calibri" w:cs="Arial"/>
            </w:rPr>
          </w:rPrChange>
        </w:rPr>
      </w:pPr>
    </w:p>
    <w:p w14:paraId="2065135E" w14:textId="77777777" w:rsidR="00FA044A" w:rsidRPr="00D526B9" w:rsidRDefault="00B574F1" w:rsidP="00EB232B">
      <w:pPr>
        <w:keepNext/>
        <w:spacing w:after="240"/>
        <w:rPr>
          <w:rFonts w:ascii="Calibri" w:hAnsi="Calibri" w:cs="Arial"/>
          <w:sz w:val="20"/>
          <w:szCs w:val="20"/>
          <w:rPrChange w:id="1054" w:author="Smith, Alexis@Energy" w:date="2018-11-27T10:17:00Z">
            <w:rPr>
              <w:rFonts w:ascii="Calibri" w:hAnsi="Calibri" w:cs="Arial"/>
            </w:rPr>
          </w:rPrChange>
        </w:rPr>
      </w:pPr>
      <w:r w:rsidRPr="00D526B9">
        <w:rPr>
          <w:rFonts w:ascii="Calibri" w:hAnsi="Calibri" w:cs="Arial"/>
          <w:sz w:val="20"/>
          <w:szCs w:val="20"/>
          <w:rPrChange w:id="1055" w:author="Smith, Alexis@Energy" w:date="2018-11-27T10:17:00Z">
            <w:rPr>
              <w:rFonts w:ascii="Calibri" w:hAnsi="Calibri" w:cs="Arial"/>
            </w:rPr>
          </w:rPrChange>
        </w:rPr>
        <w:t>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2065135F" w14:textId="77777777" w:rsidR="00FA044A" w:rsidRPr="00D526B9" w:rsidRDefault="00B574F1" w:rsidP="00EB232B">
      <w:pPr>
        <w:pStyle w:val="ListParagraph"/>
        <w:keepNext/>
        <w:numPr>
          <w:ilvl w:val="0"/>
          <w:numId w:val="33"/>
        </w:numPr>
        <w:rPr>
          <w:rFonts w:asciiTheme="minorHAnsi" w:hAnsiTheme="minorHAnsi" w:cs="Arial"/>
          <w:sz w:val="20"/>
          <w:szCs w:val="20"/>
          <w:rPrChange w:id="1056" w:author="Smith, Alexis@Energy" w:date="2018-11-27T10:17:00Z">
            <w:rPr>
              <w:rFonts w:asciiTheme="minorHAnsi" w:hAnsiTheme="minorHAnsi" w:cs="Arial"/>
            </w:rPr>
          </w:rPrChange>
        </w:rPr>
      </w:pPr>
      <w:r w:rsidRPr="00D526B9">
        <w:rPr>
          <w:rFonts w:asciiTheme="minorHAnsi" w:hAnsiTheme="minorHAnsi" w:cs="Arial"/>
          <w:sz w:val="20"/>
          <w:szCs w:val="20"/>
          <w:rPrChange w:id="1057" w:author="Smith, Alexis@Energy" w:date="2018-11-27T10:17:00Z">
            <w:rPr>
              <w:rFonts w:asciiTheme="minorHAnsi" w:hAnsiTheme="minorHAnsi" w:cs="Arial"/>
            </w:rPr>
          </w:rPrChange>
        </w:rPr>
        <w:t>Dwelling Unit Name: Name of dwelling unit or any other identifying name.</w:t>
      </w:r>
    </w:p>
    <w:p w14:paraId="20651360" w14:textId="50B9A9BE" w:rsidR="00FA044A" w:rsidRPr="00D526B9" w:rsidRDefault="00B574F1" w:rsidP="00EB232B">
      <w:pPr>
        <w:pStyle w:val="ListParagraph"/>
        <w:keepNext/>
        <w:numPr>
          <w:ilvl w:val="0"/>
          <w:numId w:val="33"/>
        </w:numPr>
        <w:rPr>
          <w:rFonts w:asciiTheme="minorHAnsi" w:hAnsiTheme="minorHAnsi" w:cs="Arial"/>
          <w:sz w:val="20"/>
          <w:szCs w:val="20"/>
          <w:rPrChange w:id="1058" w:author="Smith, Alexis@Energy" w:date="2018-11-27T10:17:00Z">
            <w:rPr>
              <w:rFonts w:asciiTheme="minorHAnsi" w:hAnsiTheme="minorHAnsi" w:cs="Arial"/>
            </w:rPr>
          </w:rPrChange>
        </w:rPr>
      </w:pPr>
      <w:r w:rsidRPr="00D526B9">
        <w:rPr>
          <w:rFonts w:asciiTheme="minorHAnsi" w:hAnsiTheme="minorHAnsi" w:cs="Arial"/>
          <w:sz w:val="20"/>
          <w:szCs w:val="20"/>
          <w:rPrChange w:id="1059" w:author="Smith, Alexis@Energy" w:date="2018-11-27T10:17:00Z">
            <w:rPr>
              <w:rFonts w:asciiTheme="minorHAnsi" w:hAnsiTheme="minorHAnsi" w:cs="Arial"/>
            </w:rPr>
          </w:rPrChange>
        </w:rPr>
        <w:t xml:space="preserve">SC System Identification or Name: Name of the </w:t>
      </w:r>
      <w:del w:id="1060" w:author="Shewmaker, Michael@Energy" w:date="2018-12-03T15:26:00Z">
        <w:r w:rsidRPr="00D526B9" w:rsidDel="002335C4">
          <w:rPr>
            <w:rFonts w:asciiTheme="minorHAnsi" w:hAnsiTheme="minorHAnsi" w:cs="Arial"/>
            <w:sz w:val="20"/>
            <w:szCs w:val="20"/>
            <w:rPrChange w:id="1061" w:author="Smith, Alexis@Energy" w:date="2018-11-27T10:17:00Z">
              <w:rPr>
                <w:rFonts w:asciiTheme="minorHAnsi" w:hAnsiTheme="minorHAnsi" w:cs="Arial"/>
              </w:rPr>
            </w:rPrChange>
          </w:rPr>
          <w:delText>S</w:delText>
        </w:r>
      </w:del>
      <w:ins w:id="1062" w:author="Shewmaker, Michael@Energy" w:date="2018-12-03T15:26:00Z">
        <w:r w:rsidR="002335C4">
          <w:rPr>
            <w:rFonts w:asciiTheme="minorHAnsi" w:hAnsiTheme="minorHAnsi" w:cs="Arial"/>
            <w:sz w:val="20"/>
            <w:szCs w:val="20"/>
          </w:rPr>
          <w:t>s</w:t>
        </w:r>
      </w:ins>
      <w:r w:rsidRPr="00D526B9">
        <w:rPr>
          <w:rFonts w:asciiTheme="minorHAnsi" w:hAnsiTheme="minorHAnsi" w:cs="Arial"/>
          <w:sz w:val="20"/>
          <w:szCs w:val="20"/>
          <w:rPrChange w:id="1063" w:author="Smith, Alexis@Energy" w:date="2018-11-27T10:17:00Z">
            <w:rPr>
              <w:rFonts w:asciiTheme="minorHAnsi" w:hAnsiTheme="minorHAnsi" w:cs="Arial"/>
            </w:rPr>
          </w:rPrChange>
        </w:rPr>
        <w:t xml:space="preserve">pace </w:t>
      </w:r>
      <w:del w:id="1064" w:author="Shewmaker, Michael@Energy" w:date="2018-12-03T15:26:00Z">
        <w:r w:rsidRPr="00D526B9" w:rsidDel="002335C4">
          <w:rPr>
            <w:rFonts w:asciiTheme="minorHAnsi" w:hAnsiTheme="minorHAnsi" w:cs="Arial"/>
            <w:sz w:val="20"/>
            <w:szCs w:val="20"/>
            <w:rPrChange w:id="1065" w:author="Smith, Alexis@Energy" w:date="2018-11-27T10:17:00Z">
              <w:rPr>
                <w:rFonts w:asciiTheme="minorHAnsi" w:hAnsiTheme="minorHAnsi" w:cs="Arial"/>
              </w:rPr>
            </w:rPrChange>
          </w:rPr>
          <w:delText>C</w:delText>
        </w:r>
      </w:del>
      <w:ins w:id="1066" w:author="Shewmaker, Michael@Energy" w:date="2018-12-03T15:26:00Z">
        <w:r w:rsidR="002335C4">
          <w:rPr>
            <w:rFonts w:asciiTheme="minorHAnsi" w:hAnsiTheme="minorHAnsi" w:cs="Arial"/>
            <w:sz w:val="20"/>
            <w:szCs w:val="20"/>
          </w:rPr>
          <w:t>c</w:t>
        </w:r>
      </w:ins>
      <w:r w:rsidRPr="00D526B9">
        <w:rPr>
          <w:rFonts w:asciiTheme="minorHAnsi" w:hAnsiTheme="minorHAnsi" w:cs="Arial"/>
          <w:sz w:val="20"/>
          <w:szCs w:val="20"/>
          <w:rPrChange w:id="1067" w:author="Smith, Alexis@Energy" w:date="2018-11-27T10:17:00Z">
            <w:rPr>
              <w:rFonts w:asciiTheme="minorHAnsi" w:hAnsiTheme="minorHAnsi" w:cs="Arial"/>
            </w:rPr>
          </w:rPrChange>
        </w:rPr>
        <w:t xml:space="preserve">onditioning (SC) </w:t>
      </w:r>
      <w:del w:id="1068" w:author="Shewmaker, Michael@Energy" w:date="2018-12-03T15:26:00Z">
        <w:r w:rsidRPr="00D526B9" w:rsidDel="002335C4">
          <w:rPr>
            <w:rFonts w:asciiTheme="minorHAnsi" w:hAnsiTheme="minorHAnsi" w:cs="Arial"/>
            <w:sz w:val="20"/>
            <w:szCs w:val="20"/>
            <w:rPrChange w:id="1069" w:author="Smith, Alexis@Energy" w:date="2018-11-27T10:17:00Z">
              <w:rPr>
                <w:rFonts w:asciiTheme="minorHAnsi" w:hAnsiTheme="minorHAnsi" w:cs="Arial"/>
              </w:rPr>
            </w:rPrChange>
          </w:rPr>
          <w:delText>S</w:delText>
        </w:r>
      </w:del>
      <w:ins w:id="1070" w:author="Shewmaker, Michael@Energy" w:date="2018-12-03T15:26:00Z">
        <w:r w:rsidR="002335C4">
          <w:rPr>
            <w:rFonts w:asciiTheme="minorHAnsi" w:hAnsiTheme="minorHAnsi" w:cs="Arial"/>
            <w:sz w:val="20"/>
            <w:szCs w:val="20"/>
          </w:rPr>
          <w:t>s</w:t>
        </w:r>
      </w:ins>
      <w:r w:rsidRPr="00D526B9">
        <w:rPr>
          <w:rFonts w:asciiTheme="minorHAnsi" w:hAnsiTheme="minorHAnsi" w:cs="Arial"/>
          <w:sz w:val="20"/>
          <w:szCs w:val="20"/>
          <w:rPrChange w:id="1071" w:author="Smith, Alexis@Energy" w:date="2018-11-27T10:17:00Z">
            <w:rPr>
              <w:rFonts w:asciiTheme="minorHAnsi" w:hAnsiTheme="minorHAnsi" w:cs="Arial"/>
            </w:rPr>
          </w:rPrChange>
        </w:rPr>
        <w:t>ystem or any other identifying name.</w:t>
      </w:r>
    </w:p>
    <w:p w14:paraId="20651361" w14:textId="1EFE726A" w:rsidR="00FA044A" w:rsidRPr="00D526B9" w:rsidRDefault="00B574F1" w:rsidP="00EB232B">
      <w:pPr>
        <w:pStyle w:val="ListParagraph"/>
        <w:keepNext/>
        <w:numPr>
          <w:ilvl w:val="0"/>
          <w:numId w:val="33"/>
        </w:numPr>
        <w:rPr>
          <w:rFonts w:asciiTheme="minorHAnsi" w:hAnsiTheme="minorHAnsi"/>
          <w:sz w:val="20"/>
          <w:szCs w:val="20"/>
          <w:rPrChange w:id="1072" w:author="Smith, Alexis@Energy" w:date="2018-11-27T10:17:00Z">
            <w:rPr>
              <w:rFonts w:asciiTheme="minorHAnsi" w:hAnsiTheme="minorHAnsi"/>
            </w:rPr>
          </w:rPrChange>
        </w:rPr>
      </w:pPr>
      <w:r w:rsidRPr="00D526B9">
        <w:rPr>
          <w:rFonts w:asciiTheme="minorHAnsi" w:hAnsiTheme="minorHAnsi"/>
          <w:sz w:val="20"/>
          <w:szCs w:val="20"/>
          <w:rPrChange w:id="1073" w:author="Smith, Alexis@Energy" w:date="2018-11-27T10:17:00Z">
            <w:rPr>
              <w:rFonts w:asciiTheme="minorHAnsi" w:hAnsiTheme="minorHAnsi"/>
            </w:rPr>
          </w:rPrChange>
        </w:rPr>
        <w:t xml:space="preserve">SC System Location or Area Served: Zone, or area, served by the </w:t>
      </w:r>
      <w:del w:id="1074" w:author="Shewmaker, Michael@Energy" w:date="2018-12-03T15:26:00Z">
        <w:r w:rsidRPr="00D526B9" w:rsidDel="002335C4">
          <w:rPr>
            <w:rFonts w:asciiTheme="minorHAnsi" w:hAnsiTheme="minorHAnsi"/>
            <w:sz w:val="20"/>
            <w:szCs w:val="20"/>
            <w:rPrChange w:id="1075" w:author="Smith, Alexis@Energy" w:date="2018-11-27T10:17:00Z">
              <w:rPr>
                <w:rFonts w:asciiTheme="minorHAnsi" w:hAnsiTheme="minorHAnsi"/>
              </w:rPr>
            </w:rPrChange>
          </w:rPr>
          <w:delText>S</w:delText>
        </w:r>
      </w:del>
      <w:ins w:id="1076" w:author="Shewmaker, Michael@Energy" w:date="2018-12-03T15:26:00Z">
        <w:r w:rsidR="002335C4">
          <w:rPr>
            <w:rFonts w:asciiTheme="minorHAnsi" w:hAnsiTheme="minorHAnsi"/>
            <w:sz w:val="20"/>
            <w:szCs w:val="20"/>
          </w:rPr>
          <w:t>s</w:t>
        </w:r>
      </w:ins>
      <w:r w:rsidRPr="00D526B9">
        <w:rPr>
          <w:rFonts w:asciiTheme="minorHAnsi" w:hAnsiTheme="minorHAnsi"/>
          <w:sz w:val="20"/>
          <w:szCs w:val="20"/>
          <w:rPrChange w:id="1077" w:author="Smith, Alexis@Energy" w:date="2018-11-27T10:17:00Z">
            <w:rPr>
              <w:rFonts w:asciiTheme="minorHAnsi" w:hAnsiTheme="minorHAnsi"/>
            </w:rPr>
          </w:rPrChange>
        </w:rPr>
        <w:t xml:space="preserve">pace </w:t>
      </w:r>
      <w:del w:id="1078" w:author="Shewmaker, Michael@Energy" w:date="2018-12-03T15:26:00Z">
        <w:r w:rsidRPr="00D526B9" w:rsidDel="002335C4">
          <w:rPr>
            <w:rFonts w:asciiTheme="minorHAnsi" w:hAnsiTheme="minorHAnsi"/>
            <w:sz w:val="20"/>
            <w:szCs w:val="20"/>
            <w:rPrChange w:id="1079" w:author="Smith, Alexis@Energy" w:date="2018-11-27T10:17:00Z">
              <w:rPr>
                <w:rFonts w:asciiTheme="minorHAnsi" w:hAnsiTheme="minorHAnsi"/>
              </w:rPr>
            </w:rPrChange>
          </w:rPr>
          <w:delText>C</w:delText>
        </w:r>
      </w:del>
      <w:ins w:id="1080" w:author="Shewmaker, Michael@Energy" w:date="2018-12-03T15:26:00Z">
        <w:r w:rsidR="002335C4">
          <w:rPr>
            <w:rFonts w:asciiTheme="minorHAnsi" w:hAnsiTheme="minorHAnsi"/>
            <w:sz w:val="20"/>
            <w:szCs w:val="20"/>
          </w:rPr>
          <w:t>c</w:t>
        </w:r>
      </w:ins>
      <w:r w:rsidRPr="00D526B9">
        <w:rPr>
          <w:rFonts w:asciiTheme="minorHAnsi" w:hAnsiTheme="minorHAnsi"/>
          <w:sz w:val="20"/>
          <w:szCs w:val="20"/>
          <w:rPrChange w:id="1081" w:author="Smith, Alexis@Energy" w:date="2018-11-27T10:17:00Z">
            <w:rPr>
              <w:rFonts w:asciiTheme="minorHAnsi" w:hAnsiTheme="minorHAnsi"/>
            </w:rPr>
          </w:rPrChange>
        </w:rPr>
        <w:t xml:space="preserve">onditioning (SC) </w:t>
      </w:r>
      <w:del w:id="1082" w:author="Shewmaker, Michael@Energy" w:date="2018-12-03T15:26:00Z">
        <w:r w:rsidRPr="00D526B9" w:rsidDel="002335C4">
          <w:rPr>
            <w:rFonts w:asciiTheme="minorHAnsi" w:hAnsiTheme="minorHAnsi"/>
            <w:sz w:val="20"/>
            <w:szCs w:val="20"/>
            <w:rPrChange w:id="1083" w:author="Smith, Alexis@Energy" w:date="2018-11-27T10:17:00Z">
              <w:rPr>
                <w:rFonts w:asciiTheme="minorHAnsi" w:hAnsiTheme="minorHAnsi"/>
              </w:rPr>
            </w:rPrChange>
          </w:rPr>
          <w:delText>S</w:delText>
        </w:r>
      </w:del>
      <w:ins w:id="1084" w:author="Shewmaker, Michael@Energy" w:date="2018-12-03T15:26:00Z">
        <w:r w:rsidR="002335C4">
          <w:rPr>
            <w:rFonts w:asciiTheme="minorHAnsi" w:hAnsiTheme="minorHAnsi"/>
            <w:sz w:val="20"/>
            <w:szCs w:val="20"/>
          </w:rPr>
          <w:t>s</w:t>
        </w:r>
      </w:ins>
      <w:r w:rsidRPr="00D526B9">
        <w:rPr>
          <w:rFonts w:asciiTheme="minorHAnsi" w:hAnsiTheme="minorHAnsi"/>
          <w:sz w:val="20"/>
          <w:szCs w:val="20"/>
          <w:rPrChange w:id="1085" w:author="Smith, Alexis@Energy" w:date="2018-11-27T10:17:00Z">
            <w:rPr>
              <w:rFonts w:asciiTheme="minorHAnsi" w:hAnsiTheme="minorHAnsi"/>
            </w:rPr>
          </w:rPrChange>
        </w:rPr>
        <w:t>ystem.</w:t>
      </w:r>
    </w:p>
    <w:p w14:paraId="20651362" w14:textId="77777777" w:rsidR="00FA044A" w:rsidRPr="00D526B9" w:rsidRDefault="00B574F1" w:rsidP="00EB232B">
      <w:pPr>
        <w:pStyle w:val="ListParagraph"/>
        <w:keepNext/>
        <w:numPr>
          <w:ilvl w:val="0"/>
          <w:numId w:val="33"/>
        </w:numPr>
        <w:rPr>
          <w:rFonts w:asciiTheme="minorHAnsi" w:hAnsiTheme="minorHAnsi" w:cs="Arial"/>
          <w:sz w:val="20"/>
          <w:szCs w:val="20"/>
          <w:rPrChange w:id="1086" w:author="Smith, Alexis@Energy" w:date="2018-11-27T10:17:00Z">
            <w:rPr>
              <w:rFonts w:asciiTheme="minorHAnsi" w:hAnsiTheme="minorHAnsi" w:cs="Arial"/>
            </w:rPr>
          </w:rPrChange>
        </w:rPr>
      </w:pPr>
      <w:r w:rsidRPr="00D526B9">
        <w:rPr>
          <w:rFonts w:asciiTheme="minorHAnsi" w:hAnsiTheme="minorHAnsi"/>
          <w:sz w:val="20"/>
          <w:szCs w:val="20"/>
          <w:rPrChange w:id="1087" w:author="Smith, Alexis@Energy" w:date="2018-11-27T10:17:00Z">
            <w:rPr>
              <w:rFonts w:asciiTheme="minorHAnsi" w:hAnsiTheme="minorHAnsi"/>
            </w:rPr>
          </w:rPrChange>
        </w:rPr>
        <w:t xml:space="preserve">Exemption from HERS Verification: </w:t>
      </w:r>
      <w:r w:rsidRPr="00D526B9">
        <w:rPr>
          <w:rFonts w:asciiTheme="minorHAnsi" w:hAnsiTheme="minorHAnsi" w:cs="Arial"/>
          <w:sz w:val="20"/>
          <w:szCs w:val="20"/>
          <w:rPrChange w:id="1088" w:author="Smith, Alexis@Energy" w:date="2018-11-27T10:17:00Z">
            <w:rPr>
              <w:rFonts w:asciiTheme="minorHAnsi" w:hAnsiTheme="minorHAnsi" w:cs="Arial"/>
            </w:rPr>
          </w:rPrChange>
        </w:rPr>
        <w:t>Section 150.2(b)1E</w:t>
      </w:r>
    </w:p>
    <w:p w14:paraId="20651363" w14:textId="77777777" w:rsidR="00FA044A" w:rsidRPr="00D526B9" w:rsidRDefault="00B574F1" w:rsidP="00EB232B">
      <w:pPr>
        <w:pStyle w:val="ListParagraph"/>
        <w:keepNext/>
        <w:numPr>
          <w:ilvl w:val="1"/>
          <w:numId w:val="33"/>
        </w:numPr>
        <w:rPr>
          <w:rFonts w:asciiTheme="minorHAnsi" w:hAnsiTheme="minorHAnsi" w:cs="Arial"/>
          <w:sz w:val="20"/>
          <w:szCs w:val="20"/>
          <w:rPrChange w:id="1089" w:author="Smith, Alexis@Energy" w:date="2018-11-27T10:17:00Z">
            <w:rPr>
              <w:rFonts w:asciiTheme="minorHAnsi" w:hAnsiTheme="minorHAnsi" w:cs="Arial"/>
            </w:rPr>
          </w:rPrChange>
        </w:rPr>
      </w:pPr>
      <w:r w:rsidRPr="00D526B9">
        <w:rPr>
          <w:rFonts w:asciiTheme="minorHAnsi" w:hAnsiTheme="minorHAnsi" w:cs="Arial"/>
          <w:sz w:val="20"/>
          <w:szCs w:val="20"/>
          <w:rPrChange w:id="1090" w:author="Smith, Alexis@Energy" w:date="2018-11-27T10:17:00Z">
            <w:rPr>
              <w:rFonts w:asciiTheme="minorHAnsi" w:hAnsiTheme="minorHAnsi" w:cs="Arial"/>
            </w:rPr>
          </w:rPrChange>
        </w:rPr>
        <w:t xml:space="preserve"> Space Conditioning (SC) System was not altered.</w:t>
      </w:r>
    </w:p>
    <w:p w14:paraId="20651365" w14:textId="77777777" w:rsidR="00A95BBA" w:rsidRPr="00D526B9" w:rsidRDefault="00B574F1" w:rsidP="00EB232B">
      <w:pPr>
        <w:pStyle w:val="ListParagraph"/>
        <w:keepNext/>
        <w:numPr>
          <w:ilvl w:val="1"/>
          <w:numId w:val="33"/>
        </w:numPr>
        <w:rPr>
          <w:rFonts w:asciiTheme="minorHAnsi" w:hAnsiTheme="minorHAnsi" w:cs="Arial"/>
          <w:sz w:val="20"/>
          <w:szCs w:val="20"/>
          <w:rPrChange w:id="1091" w:author="Smith, Alexis@Energy" w:date="2018-11-27T10:17:00Z">
            <w:rPr>
              <w:rFonts w:asciiTheme="minorHAnsi" w:hAnsiTheme="minorHAnsi" w:cs="Arial"/>
            </w:rPr>
          </w:rPrChange>
        </w:rPr>
      </w:pPr>
      <w:r w:rsidRPr="00D526B9">
        <w:rPr>
          <w:rFonts w:asciiTheme="minorHAnsi" w:hAnsiTheme="minorHAnsi" w:cs="Arial"/>
          <w:sz w:val="20"/>
          <w:szCs w:val="20"/>
          <w:rPrChange w:id="1092" w:author="Smith, Alexis@Energy" w:date="2018-11-27T10:17:00Z">
            <w:rPr>
              <w:rFonts w:asciiTheme="minorHAnsi" w:hAnsiTheme="minorHAnsi" w:cs="Arial"/>
            </w:rPr>
          </w:rPrChange>
        </w:rPr>
        <w:t>Duct systems with less than 40 linear feet in unconditioned spaces as determined by visual inspection.</w:t>
      </w:r>
    </w:p>
    <w:p w14:paraId="20651366" w14:textId="77777777" w:rsidR="00A95BBA" w:rsidRPr="00D526B9" w:rsidRDefault="00FA044A" w:rsidP="00EB232B">
      <w:pPr>
        <w:pStyle w:val="ListParagraph"/>
        <w:keepNext/>
        <w:numPr>
          <w:ilvl w:val="1"/>
          <w:numId w:val="33"/>
        </w:numPr>
        <w:rPr>
          <w:rFonts w:asciiTheme="minorHAnsi" w:hAnsiTheme="minorHAnsi" w:cs="Arial"/>
          <w:sz w:val="20"/>
          <w:szCs w:val="20"/>
          <w:rPrChange w:id="1093" w:author="Smith, Alexis@Energy" w:date="2018-11-27T10:17:00Z">
            <w:rPr>
              <w:rFonts w:asciiTheme="minorHAnsi" w:hAnsiTheme="minorHAnsi" w:cs="Arial"/>
            </w:rPr>
          </w:rPrChange>
        </w:rPr>
      </w:pPr>
      <w:r w:rsidRPr="00D526B9">
        <w:rPr>
          <w:rFonts w:asciiTheme="minorHAnsi" w:hAnsiTheme="minorHAnsi" w:cs="Arial"/>
          <w:sz w:val="20"/>
          <w:szCs w:val="20"/>
          <w:rPrChange w:id="1094" w:author="Smith, Alexis@Energy" w:date="2018-11-27T10:17:00Z">
            <w:rPr>
              <w:rFonts w:asciiTheme="minorHAnsi" w:hAnsiTheme="minorHAnsi" w:cs="Arial"/>
            </w:rPr>
          </w:rPrChange>
        </w:rPr>
        <w:t>Existing duct systems constructed, insulated</w:t>
      </w:r>
      <w:r w:rsidR="006E297F" w:rsidRPr="00D526B9">
        <w:rPr>
          <w:rFonts w:asciiTheme="minorHAnsi" w:hAnsiTheme="minorHAnsi" w:cs="Arial"/>
          <w:sz w:val="20"/>
          <w:szCs w:val="20"/>
          <w:rPrChange w:id="1095" w:author="Smith, Alexis@Energy" w:date="2018-11-27T10:17:00Z">
            <w:rPr>
              <w:rFonts w:asciiTheme="minorHAnsi" w:hAnsiTheme="minorHAnsi" w:cs="Arial"/>
            </w:rPr>
          </w:rPrChange>
        </w:rPr>
        <w:t>,</w:t>
      </w:r>
      <w:r w:rsidRPr="00D526B9">
        <w:rPr>
          <w:rFonts w:asciiTheme="minorHAnsi" w:hAnsiTheme="minorHAnsi" w:cs="Arial"/>
          <w:sz w:val="20"/>
          <w:szCs w:val="20"/>
          <w:rPrChange w:id="1096" w:author="Smith, Alexis@Energy" w:date="2018-11-27T10:17:00Z">
            <w:rPr>
              <w:rFonts w:asciiTheme="minorHAnsi" w:hAnsiTheme="minorHAnsi" w:cs="Arial"/>
            </w:rPr>
          </w:rPrChange>
        </w:rPr>
        <w:t xml:space="preserve"> or sealed with asbestos.</w:t>
      </w:r>
    </w:p>
    <w:p w14:paraId="2DA787F1" w14:textId="77777777" w:rsidR="007D7538" w:rsidRPr="00D526B9" w:rsidRDefault="007D7538" w:rsidP="007D7538">
      <w:pPr>
        <w:pStyle w:val="ListParagraph"/>
        <w:keepNext/>
        <w:numPr>
          <w:ilvl w:val="1"/>
          <w:numId w:val="33"/>
        </w:numPr>
        <w:rPr>
          <w:rFonts w:asciiTheme="minorHAnsi" w:hAnsiTheme="minorHAnsi" w:cs="Arial"/>
          <w:sz w:val="20"/>
          <w:szCs w:val="20"/>
          <w:rPrChange w:id="1097" w:author="Smith, Alexis@Energy" w:date="2018-11-27T10:17:00Z">
            <w:rPr>
              <w:rFonts w:asciiTheme="minorHAnsi" w:hAnsiTheme="minorHAnsi" w:cs="Arial"/>
            </w:rPr>
          </w:rPrChange>
        </w:rPr>
      </w:pPr>
      <w:r w:rsidRPr="00D526B9">
        <w:rPr>
          <w:rFonts w:asciiTheme="minorHAnsi" w:hAnsiTheme="minorHAnsi" w:cs="Arial"/>
          <w:sz w:val="20"/>
          <w:szCs w:val="20"/>
          <w:rPrChange w:id="1098" w:author="Smith, Alexis@Energy" w:date="2018-11-27T10:17:00Z">
            <w:rPr>
              <w:rFonts w:asciiTheme="minorHAnsi" w:hAnsiTheme="minorHAnsi" w:cs="Arial"/>
            </w:rPr>
          </w:rPrChange>
        </w:rPr>
        <w:t>Duct systems that have been documented to have been previously sealed as confirmed through field verification and diagnostic testing in accordance with procedures in the Reference Residential Appendix RA3.1.</w:t>
      </w:r>
    </w:p>
    <w:p w14:paraId="0CB5987C" w14:textId="0F16F98D" w:rsidR="00A95BBA" w:rsidRPr="00D526B9" w:rsidRDefault="00A95BBA">
      <w:pPr>
        <w:pStyle w:val="ListParagraph"/>
        <w:keepNext/>
        <w:ind w:left="1440"/>
        <w:rPr>
          <w:rFonts w:ascii="Calibri" w:hAnsi="Calibri" w:cs="Arial"/>
          <w:b/>
          <w:sz w:val="20"/>
          <w:szCs w:val="20"/>
          <w:rPrChange w:id="1099" w:author="Smith, Alexis@Energy" w:date="2018-11-27T10:17:00Z">
            <w:rPr>
              <w:rFonts w:ascii="Calibri" w:hAnsi="Calibri" w:cs="Arial"/>
              <w:b/>
            </w:rPr>
          </w:rPrChange>
        </w:rPr>
        <w:pPrChange w:id="1100" w:author="Shewmaker, Michael@Energy" w:date="2017-06-27T14:56:00Z">
          <w:pPr/>
        </w:pPrChange>
      </w:pPr>
    </w:p>
    <w:p w14:paraId="20651368" w14:textId="66079CBB" w:rsidR="00A95BBA" w:rsidRPr="00D526B9" w:rsidRDefault="00FA044A">
      <w:pPr>
        <w:rPr>
          <w:rFonts w:ascii="Calibri" w:hAnsi="Calibri" w:cs="Arial"/>
          <w:b/>
          <w:sz w:val="20"/>
          <w:szCs w:val="20"/>
          <w:rPrChange w:id="1101" w:author="Smith, Alexis@Energy" w:date="2018-11-27T10:17:00Z">
            <w:rPr>
              <w:rFonts w:ascii="Calibri" w:hAnsi="Calibri" w:cs="Arial"/>
              <w:b/>
            </w:rPr>
          </w:rPrChange>
        </w:rPr>
      </w:pPr>
      <w:r w:rsidRPr="00D526B9">
        <w:rPr>
          <w:rFonts w:ascii="Calibri" w:hAnsi="Calibri" w:cs="Arial"/>
          <w:b/>
          <w:sz w:val="20"/>
          <w:szCs w:val="20"/>
          <w:rPrChange w:id="1102" w:author="Smith, Alexis@Energy" w:date="2018-11-27T10:17:00Z">
            <w:rPr>
              <w:rFonts w:ascii="Calibri" w:hAnsi="Calibri" w:cs="Arial"/>
              <w:b/>
            </w:rPr>
          </w:rPrChange>
        </w:rPr>
        <w:t xml:space="preserve">O. </w:t>
      </w:r>
      <w:r w:rsidR="00970343" w:rsidRPr="00D526B9">
        <w:rPr>
          <w:rFonts w:ascii="Calibri" w:hAnsi="Calibri" w:cs="Arial"/>
          <w:b/>
          <w:sz w:val="20"/>
          <w:szCs w:val="20"/>
          <w:rPrChange w:id="1103" w:author="Smith, Alexis@Energy" w:date="2018-11-27T10:17:00Z">
            <w:rPr>
              <w:rFonts w:ascii="Calibri" w:hAnsi="Calibri" w:cs="Arial"/>
              <w:b/>
            </w:rPr>
          </w:rPrChange>
        </w:rPr>
        <w:t>Installed Water Heating System</w:t>
      </w:r>
    </w:p>
    <w:p w14:paraId="2065136A" w14:textId="17305069" w:rsidR="00A95BBA" w:rsidRPr="00D526B9" w:rsidRDefault="00214BCF">
      <w:pPr>
        <w:rPr>
          <w:rFonts w:ascii="Calibri" w:hAnsi="Calibri" w:cs="Arial"/>
          <w:sz w:val="20"/>
          <w:szCs w:val="20"/>
          <w:rPrChange w:id="1104" w:author="Smith, Alexis@Energy" w:date="2018-11-27T10:17:00Z">
            <w:rPr>
              <w:rFonts w:ascii="Calibri" w:hAnsi="Calibri" w:cs="Arial"/>
            </w:rPr>
          </w:rPrChange>
        </w:rPr>
      </w:pPr>
      <w:r w:rsidRPr="00D526B9">
        <w:rPr>
          <w:rFonts w:ascii="Calibri" w:hAnsi="Calibri" w:cs="Arial"/>
          <w:sz w:val="20"/>
          <w:szCs w:val="20"/>
          <w:rPrChange w:id="1105" w:author="Smith, Alexis@Energy" w:date="2018-11-27T10:17:00Z">
            <w:rPr>
              <w:rFonts w:ascii="Calibri" w:hAnsi="Calibri" w:cs="Arial"/>
            </w:rPr>
          </w:rPrChange>
        </w:rPr>
        <w:t>Water heating compliance for an alteration is described in Section 150.2(b). For a single dwelling a gas or propane water heater</w:t>
      </w:r>
      <w:r w:rsidR="00650BFA" w:rsidRPr="00D526B9">
        <w:rPr>
          <w:rFonts w:ascii="Calibri" w:hAnsi="Calibri" w:cs="Arial"/>
          <w:sz w:val="20"/>
          <w:szCs w:val="20"/>
          <w:rPrChange w:id="1106" w:author="Smith, Alexis@Energy" w:date="2018-11-27T10:17:00Z">
            <w:rPr>
              <w:rFonts w:ascii="Calibri" w:hAnsi="Calibri" w:cs="Arial"/>
            </w:rPr>
          </w:rPrChange>
        </w:rPr>
        <w:t xml:space="preserve"> that meets the requirements of 150.2(b)1</w:t>
      </w:r>
      <w:del w:id="1107" w:author="Shewmaker, Michael@Energy" w:date="2018-12-03T15:27:00Z">
        <w:r w:rsidR="00650BFA" w:rsidRPr="00D526B9" w:rsidDel="002335C4">
          <w:rPr>
            <w:rFonts w:ascii="Calibri" w:hAnsi="Calibri" w:cs="Arial"/>
            <w:sz w:val="20"/>
            <w:szCs w:val="20"/>
            <w:rPrChange w:id="1108" w:author="Smith, Alexis@Energy" w:date="2018-11-27T10:17:00Z">
              <w:rPr>
                <w:rFonts w:ascii="Calibri" w:hAnsi="Calibri" w:cs="Arial"/>
              </w:rPr>
            </w:rPrChange>
          </w:rPr>
          <w:delText>G</w:delText>
        </w:r>
      </w:del>
      <w:ins w:id="1109" w:author="Shewmaker, Michael@Energy" w:date="2018-12-03T15:27:00Z">
        <w:r w:rsidR="002335C4">
          <w:rPr>
            <w:rFonts w:ascii="Calibri" w:hAnsi="Calibri" w:cs="Arial"/>
            <w:sz w:val="20"/>
            <w:szCs w:val="20"/>
          </w:rPr>
          <w:t>H</w:t>
        </w:r>
      </w:ins>
      <w:r w:rsidR="00650BFA" w:rsidRPr="00D526B9">
        <w:rPr>
          <w:rFonts w:ascii="Calibri" w:hAnsi="Calibri" w:cs="Arial"/>
          <w:sz w:val="20"/>
          <w:szCs w:val="20"/>
          <w:rPrChange w:id="1110" w:author="Smith, Alexis@Energy" w:date="2018-11-27T10:17:00Z">
            <w:rPr>
              <w:rFonts w:ascii="Calibri" w:hAnsi="Calibri" w:cs="Arial"/>
            </w:rPr>
          </w:rPrChange>
        </w:rPr>
        <w:t xml:space="preserve"> can be used</w:t>
      </w:r>
      <w:r w:rsidRPr="00D526B9">
        <w:rPr>
          <w:rFonts w:ascii="Calibri" w:hAnsi="Calibri" w:cs="Arial"/>
          <w:sz w:val="20"/>
          <w:szCs w:val="20"/>
          <w:rPrChange w:id="1111" w:author="Smith, Alexis@Energy" w:date="2018-11-27T10:17:00Z">
            <w:rPr>
              <w:rFonts w:ascii="Calibri" w:hAnsi="Calibri" w:cs="Arial"/>
            </w:rPr>
          </w:rPrChange>
        </w:rPr>
        <w:t>.</w:t>
      </w:r>
      <w:r w:rsidR="00650BFA" w:rsidRPr="00D526B9">
        <w:rPr>
          <w:rFonts w:ascii="Calibri" w:hAnsi="Calibri" w:cs="Arial"/>
          <w:sz w:val="20"/>
          <w:szCs w:val="20"/>
          <w:rPrChange w:id="1112" w:author="Smith, Alexis@Energy" w:date="2018-11-27T10:17:00Z">
            <w:rPr>
              <w:rFonts w:ascii="Calibri" w:hAnsi="Calibri" w:cs="Arial"/>
            </w:rPr>
          </w:rPrChange>
        </w:rPr>
        <w:t xml:space="preserve"> If no natural gas is connected to the building, an electric water heater with an energy factor greater than or equal to the minimal energy factor required under the Appliance Efficiency Regulation, or an electric resistance storage type water heater with a storage capacity of less than 60 gallons can be used.</w:t>
      </w:r>
      <w:r w:rsidRPr="00D526B9">
        <w:rPr>
          <w:rFonts w:ascii="Calibri" w:hAnsi="Calibri" w:cs="Arial"/>
          <w:sz w:val="20"/>
          <w:szCs w:val="20"/>
          <w:rPrChange w:id="1113" w:author="Smith, Alexis@Energy" w:date="2018-11-27T10:17:00Z">
            <w:rPr>
              <w:rFonts w:ascii="Calibri" w:hAnsi="Calibri" w:cs="Arial"/>
            </w:rPr>
          </w:rPrChange>
        </w:rPr>
        <w:t xml:space="preserve"> If there is no natural gas connected to the building, an electric water heater may be replaced with another electric water heater. However, changing from gas to electric is not allowed. Multi-family central systems must use certified equipment as defined under Section 110.1 and 110.3.</w:t>
      </w:r>
    </w:p>
    <w:p w14:paraId="2065136B" w14:textId="77777777" w:rsidR="00A95BBA" w:rsidRPr="00D526B9" w:rsidRDefault="00A95BBA">
      <w:pPr>
        <w:rPr>
          <w:rFonts w:ascii="Calibri" w:hAnsi="Calibri" w:cs="Arial"/>
          <w:sz w:val="20"/>
          <w:szCs w:val="20"/>
          <w:rPrChange w:id="1114" w:author="Smith, Alexis@Energy" w:date="2018-11-27T10:17:00Z">
            <w:rPr>
              <w:rFonts w:ascii="Calibri" w:hAnsi="Calibri" w:cs="Arial"/>
            </w:rPr>
          </w:rPrChange>
        </w:rPr>
      </w:pPr>
    </w:p>
    <w:p w14:paraId="2065136C" w14:textId="703035D4" w:rsidR="00A95BBA" w:rsidRPr="00D526B9" w:rsidRDefault="00214BCF">
      <w:pPr>
        <w:ind w:left="1440" w:hanging="810"/>
        <w:rPr>
          <w:rFonts w:ascii="Calibri" w:hAnsi="Calibri" w:cs="Arial"/>
          <w:sz w:val="20"/>
          <w:szCs w:val="20"/>
          <w:rPrChange w:id="1115" w:author="Smith, Alexis@Energy" w:date="2018-11-27T10:17:00Z">
            <w:rPr>
              <w:rFonts w:ascii="Calibri" w:hAnsi="Calibri" w:cs="Arial"/>
            </w:rPr>
          </w:rPrChange>
        </w:rPr>
      </w:pPr>
      <w:r w:rsidRPr="00D526B9">
        <w:rPr>
          <w:rFonts w:ascii="Calibri" w:hAnsi="Calibri" w:cs="Arial"/>
          <w:sz w:val="20"/>
          <w:szCs w:val="20"/>
          <w:rPrChange w:id="1116" w:author="Smith, Alexis@Energy" w:date="2018-11-27T10:17:00Z">
            <w:rPr>
              <w:rFonts w:ascii="Calibri" w:hAnsi="Calibri" w:cs="Arial"/>
            </w:rPr>
          </w:rPrChange>
        </w:rPr>
        <w:t xml:space="preserve">NOTE: </w:t>
      </w:r>
      <w:r w:rsidRPr="00D526B9">
        <w:rPr>
          <w:rFonts w:ascii="Calibri" w:hAnsi="Calibri" w:cs="Arial"/>
          <w:sz w:val="20"/>
          <w:szCs w:val="20"/>
          <w:rPrChange w:id="1117" w:author="Smith, Alexis@Energy" w:date="2018-11-27T10:17:00Z">
            <w:rPr>
              <w:rFonts w:ascii="Calibri" w:hAnsi="Calibri" w:cs="Arial"/>
            </w:rPr>
          </w:rPrChange>
        </w:rPr>
        <w:tab/>
        <w:t xml:space="preserve">If the proposed installation does not meet the requirements allowed specifically for alterations, </w:t>
      </w:r>
      <w:r w:rsidR="00D5051C" w:rsidRPr="00D526B9">
        <w:rPr>
          <w:rFonts w:ascii="Calibri" w:hAnsi="Calibri" w:cs="Arial"/>
          <w:sz w:val="20"/>
          <w:szCs w:val="20"/>
          <w:rPrChange w:id="1118" w:author="Smith, Alexis@Energy" w:date="2018-11-27T10:17:00Z">
            <w:rPr>
              <w:rFonts w:ascii="Calibri" w:hAnsi="Calibri" w:cs="Arial"/>
            </w:rPr>
          </w:rPrChange>
        </w:rPr>
        <w:t>then use the computer performance approach to show compliance.</w:t>
      </w:r>
    </w:p>
    <w:p w14:paraId="2065136D" w14:textId="77777777" w:rsidR="00A95BBA" w:rsidRPr="00D526B9" w:rsidRDefault="00214BCF">
      <w:pPr>
        <w:rPr>
          <w:rFonts w:ascii="Calibri" w:hAnsi="Calibri" w:cs="Arial"/>
          <w:sz w:val="20"/>
          <w:szCs w:val="20"/>
          <w:rPrChange w:id="1119" w:author="Smith, Alexis@Energy" w:date="2018-11-27T10:17:00Z">
            <w:rPr>
              <w:rFonts w:ascii="Calibri" w:hAnsi="Calibri" w:cs="Arial"/>
            </w:rPr>
          </w:rPrChange>
        </w:rPr>
      </w:pPr>
      <w:r w:rsidRPr="00D526B9">
        <w:rPr>
          <w:rFonts w:ascii="Calibri" w:hAnsi="Calibri" w:cs="Arial"/>
          <w:sz w:val="20"/>
          <w:szCs w:val="20"/>
          <w:rPrChange w:id="1120" w:author="Smith, Alexis@Energy" w:date="2018-11-27T10:17:00Z">
            <w:rPr>
              <w:rFonts w:ascii="Calibri" w:hAnsi="Calibri" w:cs="Arial"/>
            </w:rPr>
          </w:rPrChange>
        </w:rPr>
        <w:t xml:space="preserve"> </w:t>
      </w:r>
    </w:p>
    <w:p w14:paraId="2065136E" w14:textId="77777777" w:rsidR="00A95BBA" w:rsidRPr="00D526B9" w:rsidRDefault="00214BCF">
      <w:pPr>
        <w:keepNext/>
        <w:keepLines/>
        <w:numPr>
          <w:ilvl w:val="0"/>
          <w:numId w:val="13"/>
        </w:numPr>
        <w:rPr>
          <w:rFonts w:ascii="Calibri" w:hAnsi="Calibri" w:cs="Arial"/>
          <w:sz w:val="20"/>
          <w:szCs w:val="20"/>
          <w:rPrChange w:id="1121" w:author="Smith, Alexis@Energy" w:date="2018-11-27T10:17:00Z">
            <w:rPr>
              <w:rFonts w:ascii="Calibri" w:hAnsi="Calibri" w:cs="Arial"/>
            </w:rPr>
          </w:rPrChange>
        </w:rPr>
      </w:pPr>
      <w:r w:rsidRPr="00D526B9">
        <w:rPr>
          <w:rFonts w:ascii="Calibri" w:hAnsi="Calibri" w:cs="Arial"/>
          <w:sz w:val="20"/>
          <w:szCs w:val="20"/>
          <w:rPrChange w:id="1122" w:author="Smith, Alexis@Energy" w:date="2018-11-27T10:17:00Z">
            <w:rPr>
              <w:rFonts w:ascii="Calibri" w:hAnsi="Calibri" w:cs="Arial"/>
            </w:rPr>
          </w:rPrChange>
        </w:rPr>
        <w:t>Dwelling Unit Name: Name of dwelling unit or any other identifying name.</w:t>
      </w:r>
    </w:p>
    <w:p w14:paraId="2065136F" w14:textId="77777777" w:rsidR="00A95BBA" w:rsidRPr="00D526B9" w:rsidRDefault="00214BCF">
      <w:pPr>
        <w:keepNext/>
        <w:keepLines/>
        <w:numPr>
          <w:ilvl w:val="0"/>
          <w:numId w:val="13"/>
        </w:numPr>
        <w:rPr>
          <w:rFonts w:ascii="Calibri" w:hAnsi="Calibri" w:cs="Arial"/>
          <w:sz w:val="20"/>
          <w:szCs w:val="20"/>
          <w:rPrChange w:id="1123" w:author="Smith, Alexis@Energy" w:date="2018-11-27T10:17:00Z">
            <w:rPr>
              <w:rFonts w:ascii="Calibri" w:hAnsi="Calibri" w:cs="Arial"/>
            </w:rPr>
          </w:rPrChange>
        </w:rPr>
      </w:pPr>
      <w:r w:rsidRPr="00D526B9">
        <w:rPr>
          <w:rFonts w:ascii="Calibri" w:hAnsi="Calibri" w:cs="Arial"/>
          <w:sz w:val="20"/>
          <w:szCs w:val="20"/>
          <w:rPrChange w:id="1124" w:author="Smith, Alexis@Energy" w:date="2018-11-27T10:17:00Z">
            <w:rPr>
              <w:rFonts w:ascii="Calibri" w:hAnsi="Calibri" w:cs="Arial"/>
            </w:rPr>
          </w:rPrChange>
        </w:rPr>
        <w:t>Water Heating System Identification or Name: Name of the Water Heating System or any other identifying name.</w:t>
      </w:r>
    </w:p>
    <w:p w14:paraId="20651370" w14:textId="77777777" w:rsidR="00A95BBA" w:rsidRPr="00D526B9" w:rsidRDefault="00214BCF">
      <w:pPr>
        <w:pStyle w:val="ListParagraph"/>
        <w:keepNext/>
        <w:keepLines/>
        <w:numPr>
          <w:ilvl w:val="0"/>
          <w:numId w:val="13"/>
        </w:numPr>
        <w:rPr>
          <w:rFonts w:ascii="Calibri" w:hAnsi="Calibri" w:cs="Arial"/>
          <w:sz w:val="20"/>
          <w:szCs w:val="20"/>
          <w:rPrChange w:id="1125" w:author="Smith, Alexis@Energy" w:date="2018-11-27T10:17:00Z">
            <w:rPr>
              <w:rFonts w:ascii="Calibri" w:hAnsi="Calibri" w:cs="Arial"/>
            </w:rPr>
          </w:rPrChange>
        </w:rPr>
      </w:pPr>
      <w:r w:rsidRPr="00D526B9">
        <w:rPr>
          <w:rFonts w:ascii="Calibri" w:hAnsi="Calibri" w:cs="Arial"/>
          <w:sz w:val="20"/>
          <w:szCs w:val="20"/>
          <w:rPrChange w:id="1126" w:author="Smith, Alexis@Energy" w:date="2018-11-27T10:17:00Z">
            <w:rPr>
              <w:rFonts w:ascii="Calibri" w:hAnsi="Calibri" w:cs="Arial"/>
            </w:rPr>
          </w:rPrChange>
        </w:rPr>
        <w:t>Water Heating System Location or Area Served: Zone, or area, served by the Water Heating System.</w:t>
      </w:r>
    </w:p>
    <w:p w14:paraId="20651371" w14:textId="77777777" w:rsidR="00A95BBA" w:rsidRPr="00D526B9" w:rsidRDefault="00214BCF">
      <w:pPr>
        <w:pStyle w:val="ListParagraph"/>
        <w:keepNext/>
        <w:keepLines/>
        <w:numPr>
          <w:ilvl w:val="0"/>
          <w:numId w:val="13"/>
        </w:numPr>
        <w:rPr>
          <w:rFonts w:ascii="Calibri" w:hAnsi="Calibri" w:cs="Arial"/>
          <w:sz w:val="20"/>
          <w:szCs w:val="20"/>
          <w:rPrChange w:id="1127" w:author="Smith, Alexis@Energy" w:date="2018-11-27T10:17:00Z">
            <w:rPr>
              <w:rFonts w:ascii="Calibri" w:hAnsi="Calibri" w:cs="Arial"/>
            </w:rPr>
          </w:rPrChange>
        </w:rPr>
      </w:pPr>
      <w:r w:rsidRPr="00D526B9">
        <w:rPr>
          <w:rFonts w:ascii="Calibri" w:hAnsi="Calibri" w:cs="Arial"/>
          <w:sz w:val="20"/>
          <w:szCs w:val="20"/>
          <w:rPrChange w:id="1128" w:author="Smith, Alexis@Energy" w:date="2018-11-27T10:17:00Z">
            <w:rPr>
              <w:rFonts w:ascii="Calibri" w:hAnsi="Calibri" w:cs="Arial"/>
            </w:rPr>
          </w:rPrChange>
        </w:rPr>
        <w:t>Water Heating System Type: Domestic Hot Water (DHW), Hydronic, Combined Hydronic, or Central. DHW is for domestic hot water, hydronic is a water heating system used for space heating only; combined hydronic is when the water heater will provide both space conditioning and domestic hot water.</w:t>
      </w:r>
    </w:p>
    <w:p w14:paraId="20651372" w14:textId="048DFA62" w:rsidR="00A95BBA" w:rsidRPr="00D526B9" w:rsidRDefault="00214BCF">
      <w:pPr>
        <w:keepNext/>
        <w:keepLines/>
        <w:numPr>
          <w:ilvl w:val="0"/>
          <w:numId w:val="13"/>
        </w:numPr>
        <w:rPr>
          <w:rFonts w:ascii="Calibri" w:hAnsi="Calibri" w:cs="Arial"/>
          <w:sz w:val="20"/>
          <w:szCs w:val="20"/>
          <w:rPrChange w:id="1129" w:author="Smith, Alexis@Energy" w:date="2018-11-27T10:17:00Z">
            <w:rPr>
              <w:rFonts w:ascii="Calibri" w:hAnsi="Calibri" w:cs="Arial"/>
            </w:rPr>
          </w:rPrChange>
        </w:rPr>
      </w:pPr>
      <w:r w:rsidRPr="00D526B9">
        <w:rPr>
          <w:rFonts w:ascii="Calibri" w:hAnsi="Calibri" w:cs="Arial"/>
          <w:sz w:val="20"/>
          <w:szCs w:val="20"/>
          <w:rPrChange w:id="1130" w:author="Smith, Alexis@Energy" w:date="2018-11-27T10:17:00Z">
            <w:rPr>
              <w:rFonts w:ascii="Calibri" w:hAnsi="Calibri" w:cs="Arial"/>
            </w:rPr>
          </w:rPrChange>
        </w:rPr>
        <w:t>Water Heater Type: For non-central systems only Small Storage or Small Instantaneous are allowed. For central systems pick from Large Storage, Small Storage, Heat Pump, Boiler, Large Instantaneous, Small Instantaneous or Indirect.</w:t>
      </w:r>
    </w:p>
    <w:p w14:paraId="20651373" w14:textId="77777777" w:rsidR="00A95BBA" w:rsidRPr="00D526B9" w:rsidRDefault="00214BCF">
      <w:pPr>
        <w:pStyle w:val="ListParagraph"/>
        <w:keepNext/>
        <w:keepLines/>
        <w:numPr>
          <w:ilvl w:val="0"/>
          <w:numId w:val="13"/>
        </w:numPr>
        <w:rPr>
          <w:rFonts w:ascii="Calibri" w:hAnsi="Calibri" w:cs="Arial"/>
          <w:sz w:val="20"/>
          <w:szCs w:val="20"/>
          <w:rPrChange w:id="1131" w:author="Smith, Alexis@Energy" w:date="2018-11-27T10:17:00Z">
            <w:rPr>
              <w:rFonts w:ascii="Calibri" w:hAnsi="Calibri" w:cs="Arial"/>
            </w:rPr>
          </w:rPrChange>
        </w:rPr>
      </w:pPr>
      <w:r w:rsidRPr="00D526B9">
        <w:rPr>
          <w:rFonts w:ascii="Calibri" w:hAnsi="Calibri" w:cs="Arial"/>
          <w:sz w:val="20"/>
          <w:szCs w:val="20"/>
          <w:rPrChange w:id="1132" w:author="Smith, Alexis@Energy" w:date="2018-11-27T10:17:00Z">
            <w:rPr>
              <w:rFonts w:ascii="Calibri" w:hAnsi="Calibri" w:cs="Arial"/>
            </w:rPr>
          </w:rPrChange>
        </w:rPr>
        <w:t xml:space="preserve"> Number of Water Heaters in System: In single-family and multi-family with water heaters in each dwelling unit the value is 1. For multi-family central systems serving multiple dwelling units enter the total number of water heaters.</w:t>
      </w:r>
    </w:p>
    <w:p w14:paraId="20651374" w14:textId="463366BA" w:rsidR="00A95BBA" w:rsidRPr="00D526B9" w:rsidRDefault="00214BCF">
      <w:pPr>
        <w:pStyle w:val="ListParagraph"/>
        <w:keepNext/>
        <w:keepLines/>
        <w:numPr>
          <w:ilvl w:val="0"/>
          <w:numId w:val="13"/>
        </w:numPr>
        <w:rPr>
          <w:rFonts w:ascii="Calibri" w:hAnsi="Calibri" w:cs="Arial"/>
          <w:sz w:val="20"/>
          <w:szCs w:val="20"/>
          <w:rPrChange w:id="1133" w:author="Smith, Alexis@Energy" w:date="2018-11-27T10:17:00Z">
            <w:rPr>
              <w:rFonts w:ascii="Calibri" w:hAnsi="Calibri" w:cs="Arial"/>
            </w:rPr>
          </w:rPrChange>
        </w:rPr>
      </w:pPr>
      <w:r w:rsidRPr="00D526B9">
        <w:rPr>
          <w:rFonts w:ascii="Calibri" w:hAnsi="Calibri" w:cs="Arial"/>
          <w:sz w:val="20"/>
          <w:szCs w:val="20"/>
          <w:rPrChange w:id="1134" w:author="Smith, Alexis@Energy" w:date="2018-11-27T10:17:00Z">
            <w:rPr>
              <w:rFonts w:ascii="Calibri" w:hAnsi="Calibri" w:cs="Arial"/>
            </w:rPr>
          </w:rPrChange>
        </w:rPr>
        <w:t xml:space="preserve">Water Heater Storage Volume: Tank capacity in gallons. For individual water heaters for a dwelling unit this will be </w:t>
      </w:r>
      <w:del w:id="1135" w:author="Alexis Smith (9/1)" w:date="2017-06-27T14:48:00Z">
        <w:r w:rsidRPr="00D526B9" w:rsidDel="008054BC">
          <w:rPr>
            <w:rFonts w:ascii="Calibri" w:hAnsi="Calibri" w:cs="Arial"/>
            <w:sz w:val="20"/>
            <w:szCs w:val="20"/>
            <w:rPrChange w:id="1136" w:author="Smith, Alexis@Energy" w:date="2018-11-27T10:17:00Z">
              <w:rPr>
                <w:rFonts w:ascii="Calibri" w:hAnsi="Calibri" w:cs="Arial"/>
              </w:rPr>
            </w:rPrChange>
          </w:rPr>
          <w:delText xml:space="preserve">60 </w:delText>
        </w:r>
      </w:del>
      <w:ins w:id="1137" w:author="Alexis Smith (9/1)" w:date="2017-06-27T14:48:00Z">
        <w:r w:rsidR="008054BC" w:rsidRPr="00D526B9">
          <w:rPr>
            <w:rFonts w:ascii="Calibri" w:hAnsi="Calibri" w:cs="Arial"/>
            <w:sz w:val="20"/>
            <w:szCs w:val="20"/>
            <w:rPrChange w:id="1138" w:author="Smith, Alexis@Energy" w:date="2018-11-27T10:17:00Z">
              <w:rPr>
                <w:rFonts w:ascii="Calibri" w:hAnsi="Calibri" w:cs="Arial"/>
              </w:rPr>
            </w:rPrChange>
          </w:rPr>
          <w:t xml:space="preserve">80 </w:t>
        </w:r>
      </w:ins>
      <w:r w:rsidRPr="00D526B9">
        <w:rPr>
          <w:rFonts w:ascii="Calibri" w:hAnsi="Calibri" w:cs="Arial"/>
          <w:sz w:val="20"/>
          <w:szCs w:val="20"/>
          <w:rPrChange w:id="1139" w:author="Smith, Alexis@Energy" w:date="2018-11-27T10:17:00Z">
            <w:rPr>
              <w:rFonts w:ascii="Calibri" w:hAnsi="Calibri" w:cs="Arial"/>
            </w:rPr>
          </w:rPrChange>
        </w:rPr>
        <w:t xml:space="preserve">gallons or less. If instantaneous, enter </w:t>
      </w:r>
      <w:r w:rsidR="007D7538" w:rsidRPr="00D526B9">
        <w:rPr>
          <w:rFonts w:ascii="Calibri" w:hAnsi="Calibri" w:cs="Arial"/>
          <w:sz w:val="20"/>
          <w:szCs w:val="20"/>
          <w:rPrChange w:id="1140" w:author="Smith, Alexis@Energy" w:date="2018-11-27T10:17:00Z">
            <w:rPr>
              <w:rFonts w:ascii="Calibri" w:hAnsi="Calibri" w:cs="Arial"/>
            </w:rPr>
          </w:rPrChange>
        </w:rPr>
        <w:t>N</w:t>
      </w:r>
      <w:r w:rsidRPr="00D526B9">
        <w:rPr>
          <w:rFonts w:ascii="Calibri" w:hAnsi="Calibri" w:cs="Arial"/>
          <w:sz w:val="20"/>
          <w:szCs w:val="20"/>
          <w:rPrChange w:id="1141" w:author="Smith, Alexis@Energy" w:date="2018-11-27T10:17:00Z">
            <w:rPr>
              <w:rFonts w:ascii="Calibri" w:hAnsi="Calibri" w:cs="Arial"/>
            </w:rPr>
          </w:rPrChange>
        </w:rPr>
        <w:t>/</w:t>
      </w:r>
      <w:r w:rsidR="007D7538" w:rsidRPr="00D526B9">
        <w:rPr>
          <w:rFonts w:ascii="Calibri" w:hAnsi="Calibri" w:cs="Arial"/>
          <w:sz w:val="20"/>
          <w:szCs w:val="20"/>
          <w:rPrChange w:id="1142" w:author="Smith, Alexis@Energy" w:date="2018-11-27T10:17:00Z">
            <w:rPr>
              <w:rFonts w:ascii="Calibri" w:hAnsi="Calibri" w:cs="Arial"/>
            </w:rPr>
          </w:rPrChange>
        </w:rPr>
        <w:t>A</w:t>
      </w:r>
      <w:r w:rsidRPr="00D526B9">
        <w:rPr>
          <w:rFonts w:ascii="Calibri" w:hAnsi="Calibri" w:cs="Arial"/>
          <w:sz w:val="20"/>
          <w:szCs w:val="20"/>
          <w:rPrChange w:id="1143" w:author="Smith, Alexis@Energy" w:date="2018-11-27T10:17:00Z">
            <w:rPr>
              <w:rFonts w:ascii="Calibri" w:hAnsi="Calibri" w:cs="Arial"/>
            </w:rPr>
          </w:rPrChange>
        </w:rPr>
        <w:t>. For multi-family central systems enter the total storage volume.</w:t>
      </w:r>
    </w:p>
    <w:p w14:paraId="20651375" w14:textId="0724048D" w:rsidR="00A95BBA" w:rsidRPr="00D526B9" w:rsidRDefault="00214BCF">
      <w:pPr>
        <w:pStyle w:val="ListParagraph"/>
        <w:keepNext/>
        <w:keepLines/>
        <w:numPr>
          <w:ilvl w:val="0"/>
          <w:numId w:val="13"/>
        </w:numPr>
        <w:rPr>
          <w:rFonts w:ascii="Calibri" w:hAnsi="Calibri" w:cs="Arial"/>
          <w:sz w:val="20"/>
          <w:szCs w:val="20"/>
          <w:rPrChange w:id="1144" w:author="Smith, Alexis@Energy" w:date="2018-11-27T10:17:00Z">
            <w:rPr>
              <w:rFonts w:ascii="Calibri" w:hAnsi="Calibri" w:cs="Arial"/>
            </w:rPr>
          </w:rPrChange>
        </w:rPr>
      </w:pPr>
      <w:r w:rsidRPr="00D526B9">
        <w:rPr>
          <w:rFonts w:ascii="Calibri" w:hAnsi="Calibri" w:cs="Arial"/>
          <w:sz w:val="20"/>
          <w:szCs w:val="20"/>
          <w:rPrChange w:id="1145" w:author="Smith, Alexis@Energy" w:date="2018-11-27T10:17:00Z">
            <w:rPr>
              <w:rFonts w:ascii="Calibri" w:hAnsi="Calibri" w:cs="Arial"/>
            </w:rPr>
          </w:rPrChange>
        </w:rPr>
        <w:t>Fuel Type: Gas, Propane, Electric (</w:t>
      </w:r>
      <w:r w:rsidR="007D7538" w:rsidRPr="00D526B9">
        <w:rPr>
          <w:rFonts w:ascii="Calibri" w:hAnsi="Calibri" w:cs="Arial"/>
          <w:sz w:val="20"/>
          <w:szCs w:val="20"/>
          <w:rPrChange w:id="1146" w:author="Smith, Alexis@Energy" w:date="2018-11-27T10:17:00Z">
            <w:rPr>
              <w:rFonts w:ascii="Calibri" w:hAnsi="Calibri" w:cs="Arial"/>
            </w:rPr>
          </w:rPrChange>
        </w:rPr>
        <w:t>o</w:t>
      </w:r>
      <w:r w:rsidRPr="00D526B9">
        <w:rPr>
          <w:rFonts w:ascii="Calibri" w:hAnsi="Calibri" w:cs="Arial"/>
          <w:sz w:val="20"/>
          <w:szCs w:val="20"/>
          <w:rPrChange w:id="1147" w:author="Smith, Alexis@Energy" w:date="2018-11-27T10:17:00Z">
            <w:rPr>
              <w:rFonts w:ascii="Calibri" w:hAnsi="Calibri" w:cs="Arial"/>
            </w:rPr>
          </w:rPrChange>
        </w:rPr>
        <w:t xml:space="preserve">nly if natural gas is not </w:t>
      </w:r>
      <w:r w:rsidR="00D46347" w:rsidRPr="00D526B9">
        <w:rPr>
          <w:rFonts w:ascii="Calibri" w:hAnsi="Calibri" w:cs="Arial"/>
          <w:sz w:val="20"/>
          <w:szCs w:val="20"/>
          <w:rPrChange w:id="1148" w:author="Smith, Alexis@Energy" w:date="2018-11-27T10:17:00Z">
            <w:rPr>
              <w:rFonts w:ascii="Calibri" w:hAnsi="Calibri" w:cs="Arial"/>
            </w:rPr>
          </w:rPrChange>
        </w:rPr>
        <w:t>connected to the building, or if conditions of Section 150.2(b)1Giic or 150.2(b)1Giid are met</w:t>
      </w:r>
      <w:r w:rsidRPr="00D526B9">
        <w:rPr>
          <w:rFonts w:ascii="Calibri" w:hAnsi="Calibri" w:cs="Arial"/>
          <w:sz w:val="20"/>
          <w:szCs w:val="20"/>
          <w:rPrChange w:id="1149" w:author="Smith, Alexis@Energy" w:date="2018-11-27T10:17:00Z">
            <w:rPr>
              <w:rFonts w:ascii="Calibri" w:hAnsi="Calibri" w:cs="Arial"/>
            </w:rPr>
          </w:rPrChange>
        </w:rPr>
        <w:t>)</w:t>
      </w:r>
      <w:r w:rsidR="007D7538" w:rsidRPr="00D526B9">
        <w:rPr>
          <w:rFonts w:ascii="Calibri" w:hAnsi="Calibri" w:cs="Arial"/>
          <w:sz w:val="20"/>
          <w:szCs w:val="20"/>
          <w:rPrChange w:id="1150" w:author="Smith, Alexis@Energy" w:date="2018-11-27T10:17:00Z">
            <w:rPr>
              <w:rFonts w:ascii="Calibri" w:hAnsi="Calibri" w:cs="Arial"/>
            </w:rPr>
          </w:rPrChange>
        </w:rPr>
        <w:t>.</w:t>
      </w:r>
    </w:p>
    <w:p w14:paraId="20651376" w14:textId="4ABE89A8" w:rsidR="00A95BBA" w:rsidRPr="00D526B9" w:rsidRDefault="00214BCF">
      <w:pPr>
        <w:pStyle w:val="ListParagraph"/>
        <w:keepNext/>
        <w:keepLines/>
        <w:numPr>
          <w:ilvl w:val="0"/>
          <w:numId w:val="13"/>
        </w:numPr>
        <w:rPr>
          <w:rFonts w:ascii="Calibri" w:hAnsi="Calibri" w:cs="Arial"/>
          <w:sz w:val="20"/>
          <w:szCs w:val="20"/>
          <w:rPrChange w:id="1151" w:author="Smith, Alexis@Energy" w:date="2018-11-27T10:17:00Z">
            <w:rPr>
              <w:rFonts w:ascii="Calibri" w:hAnsi="Calibri" w:cs="Arial"/>
            </w:rPr>
          </w:rPrChange>
        </w:rPr>
      </w:pPr>
      <w:r w:rsidRPr="00D526B9">
        <w:rPr>
          <w:rFonts w:ascii="Calibri" w:hAnsi="Calibri" w:cs="Arial"/>
          <w:sz w:val="20"/>
          <w:szCs w:val="20"/>
          <w:rPrChange w:id="1152" w:author="Smith, Alexis@Energy" w:date="2018-11-27T10:17:00Z">
            <w:rPr>
              <w:rFonts w:ascii="Calibri" w:hAnsi="Calibri" w:cs="Arial"/>
            </w:rPr>
          </w:rPrChange>
        </w:rPr>
        <w:t>Rated Input Type: Enter the equipment input rating type</w:t>
      </w:r>
      <w:del w:id="1153" w:author="Alexis Smith (9/1)" w:date="2017-06-27T14:48:00Z">
        <w:r w:rsidRPr="00D526B9" w:rsidDel="008054BC">
          <w:rPr>
            <w:rFonts w:ascii="Calibri" w:hAnsi="Calibri" w:cs="Arial"/>
            <w:sz w:val="20"/>
            <w:szCs w:val="20"/>
            <w:rPrChange w:id="1154" w:author="Smith, Alexis@Energy" w:date="2018-11-27T10:17:00Z">
              <w:rPr>
                <w:rFonts w:ascii="Calibri" w:hAnsi="Calibri" w:cs="Arial"/>
              </w:rPr>
            </w:rPrChange>
          </w:rPr>
          <w:delText>,</w:delText>
        </w:r>
      </w:del>
      <w:ins w:id="1155" w:author="Alexis Smith (9/1)" w:date="2017-06-27T14:48:00Z">
        <w:r w:rsidR="008054BC" w:rsidRPr="00D526B9">
          <w:rPr>
            <w:rFonts w:ascii="Calibri" w:hAnsi="Calibri" w:cs="Arial"/>
            <w:sz w:val="20"/>
            <w:szCs w:val="20"/>
            <w:rPrChange w:id="1156" w:author="Smith, Alexis@Energy" w:date="2018-11-27T10:17:00Z">
              <w:rPr>
                <w:rFonts w:ascii="Calibri" w:hAnsi="Calibri" w:cs="Arial"/>
              </w:rPr>
            </w:rPrChange>
          </w:rPr>
          <w:t>.</w:t>
        </w:r>
      </w:ins>
      <w:r w:rsidRPr="00D526B9">
        <w:rPr>
          <w:rFonts w:ascii="Calibri" w:hAnsi="Calibri" w:cs="Arial"/>
          <w:sz w:val="20"/>
          <w:szCs w:val="20"/>
          <w:rPrChange w:id="1157" w:author="Smith, Alexis@Energy" w:date="2018-11-27T10:17:00Z">
            <w:rPr>
              <w:rFonts w:ascii="Calibri" w:hAnsi="Calibri" w:cs="Arial"/>
            </w:rPr>
          </w:rPrChange>
        </w:rPr>
        <w:t xml:space="preserve"> </w:t>
      </w:r>
      <w:ins w:id="1158" w:author="Alexis Smith (9/1)" w:date="2017-06-27T14:48:00Z">
        <w:r w:rsidR="008054BC" w:rsidRPr="00D526B9">
          <w:rPr>
            <w:rFonts w:ascii="Calibri" w:hAnsi="Calibri" w:cs="Arial"/>
            <w:sz w:val="20"/>
            <w:szCs w:val="20"/>
            <w:rPrChange w:id="1159" w:author="Smith, Alexis@Energy" w:date="2018-11-27T10:17:00Z">
              <w:rPr>
                <w:rFonts w:ascii="Calibri" w:hAnsi="Calibri" w:cs="Arial"/>
              </w:rPr>
            </w:rPrChange>
          </w:rPr>
          <w:t xml:space="preserve">Btuh </w:t>
        </w:r>
      </w:ins>
      <w:r w:rsidRPr="00D526B9">
        <w:rPr>
          <w:rFonts w:ascii="Calibri" w:hAnsi="Calibri" w:cs="Arial"/>
          <w:sz w:val="20"/>
          <w:szCs w:val="20"/>
          <w:rPrChange w:id="1160" w:author="Smith, Alexis@Energy" w:date="2018-11-27T10:17:00Z">
            <w:rPr>
              <w:rFonts w:ascii="Calibri" w:hAnsi="Calibri" w:cs="Arial"/>
            </w:rPr>
          </w:rPrChange>
        </w:rPr>
        <w:t xml:space="preserve">for gas or propane fired </w:t>
      </w:r>
      <w:del w:id="1161" w:author="Alexis Smith (9/1)" w:date="2017-07-20T09:28:00Z">
        <w:r w:rsidR="006E297F" w:rsidRPr="00D526B9" w:rsidDel="00150D50">
          <w:rPr>
            <w:rFonts w:ascii="Calibri" w:hAnsi="Calibri" w:cs="Arial"/>
            <w:sz w:val="20"/>
            <w:szCs w:val="20"/>
            <w:rPrChange w:id="1162" w:author="Smith, Alexis@Energy" w:date="2018-11-27T10:17:00Z">
              <w:rPr>
                <w:rFonts w:ascii="Calibri" w:hAnsi="Calibri" w:cs="Arial"/>
              </w:rPr>
            </w:rPrChange>
          </w:rPr>
          <w:delText xml:space="preserve">the </w:delText>
        </w:r>
      </w:del>
      <w:r w:rsidRPr="00D526B9">
        <w:rPr>
          <w:rFonts w:ascii="Calibri" w:hAnsi="Calibri" w:cs="Arial"/>
          <w:sz w:val="20"/>
          <w:szCs w:val="20"/>
          <w:rPrChange w:id="1163" w:author="Smith, Alexis@Energy" w:date="2018-11-27T10:17:00Z">
            <w:rPr>
              <w:rFonts w:ascii="Calibri" w:hAnsi="Calibri" w:cs="Arial"/>
            </w:rPr>
          </w:rPrChange>
        </w:rPr>
        <w:t>units</w:t>
      </w:r>
      <w:ins w:id="1164" w:author="Shewmaker, Michael@Energy" w:date="2018-12-03T15:27:00Z">
        <w:r w:rsidR="002335C4">
          <w:rPr>
            <w:rFonts w:ascii="Calibri" w:hAnsi="Calibri" w:cs="Arial"/>
            <w:sz w:val="20"/>
            <w:szCs w:val="20"/>
          </w:rPr>
          <w:t>,</w:t>
        </w:r>
      </w:ins>
      <w:del w:id="1165" w:author="Alexis Smith (9/1)" w:date="2017-06-27T14:50:00Z">
        <w:r w:rsidRPr="00D526B9" w:rsidDel="00D857E6">
          <w:rPr>
            <w:rFonts w:ascii="Calibri" w:hAnsi="Calibri" w:cs="Arial"/>
            <w:sz w:val="20"/>
            <w:szCs w:val="20"/>
            <w:rPrChange w:id="1166" w:author="Smith, Alexis@Energy" w:date="2018-11-27T10:17:00Z">
              <w:rPr>
                <w:rFonts w:ascii="Calibri" w:hAnsi="Calibri" w:cs="Arial"/>
              </w:rPr>
            </w:rPrChange>
          </w:rPr>
          <w:delText xml:space="preserve"> are</w:delText>
        </w:r>
      </w:del>
      <w:del w:id="1167" w:author="Alexis Smith (9/1)" w:date="2017-06-27T14:48:00Z">
        <w:r w:rsidRPr="00D526B9" w:rsidDel="008054BC">
          <w:rPr>
            <w:rFonts w:ascii="Calibri" w:hAnsi="Calibri" w:cs="Arial"/>
            <w:sz w:val="20"/>
            <w:szCs w:val="20"/>
            <w:rPrChange w:id="1168" w:author="Smith, Alexis@Energy" w:date="2018-11-27T10:17:00Z">
              <w:rPr>
                <w:rFonts w:ascii="Calibri" w:hAnsi="Calibri" w:cs="Arial"/>
              </w:rPr>
            </w:rPrChange>
          </w:rPr>
          <w:delText xml:space="preserve"> Btuh</w:delText>
        </w:r>
      </w:del>
      <w:del w:id="1169" w:author="Alexis Smith (9/1)" w:date="2017-06-27T14:49:00Z">
        <w:r w:rsidRPr="00D526B9" w:rsidDel="008054BC">
          <w:rPr>
            <w:rFonts w:ascii="Calibri" w:hAnsi="Calibri" w:cs="Arial"/>
            <w:sz w:val="20"/>
            <w:szCs w:val="20"/>
            <w:rPrChange w:id="1170" w:author="Smith, Alexis@Energy" w:date="2018-11-27T10:17:00Z">
              <w:rPr>
                <w:rFonts w:ascii="Calibri" w:hAnsi="Calibri" w:cs="Arial"/>
              </w:rPr>
            </w:rPrChange>
          </w:rPr>
          <w:delText>,</w:delText>
        </w:r>
      </w:del>
      <w:ins w:id="1171" w:author="Alexis Smith (9/1)" w:date="2017-06-27T14:49:00Z">
        <w:r w:rsidR="008054BC" w:rsidRPr="00D526B9">
          <w:rPr>
            <w:rFonts w:ascii="Calibri" w:hAnsi="Calibri" w:cs="Arial"/>
            <w:sz w:val="20"/>
            <w:szCs w:val="20"/>
            <w:rPrChange w:id="1172" w:author="Smith, Alexis@Energy" w:date="2018-11-27T10:17:00Z">
              <w:rPr>
                <w:rFonts w:ascii="Calibri" w:hAnsi="Calibri" w:cs="Arial"/>
              </w:rPr>
            </w:rPrChange>
          </w:rPr>
          <w:t xml:space="preserve"> and kW</w:t>
        </w:r>
      </w:ins>
      <w:r w:rsidRPr="00D526B9">
        <w:rPr>
          <w:rFonts w:ascii="Calibri" w:hAnsi="Calibri" w:cs="Arial"/>
          <w:sz w:val="20"/>
          <w:szCs w:val="20"/>
          <w:rPrChange w:id="1173" w:author="Smith, Alexis@Energy" w:date="2018-11-27T10:17:00Z">
            <w:rPr>
              <w:rFonts w:ascii="Calibri" w:hAnsi="Calibri" w:cs="Arial"/>
            </w:rPr>
          </w:rPrChange>
        </w:rPr>
        <w:t xml:space="preserve"> for electric fired system</w:t>
      </w:r>
      <w:ins w:id="1174" w:author="Alexis Smith (9/1)" w:date="2017-06-27T14:49:00Z">
        <w:r w:rsidR="008054BC" w:rsidRPr="00D526B9">
          <w:rPr>
            <w:rFonts w:ascii="Calibri" w:hAnsi="Calibri" w:cs="Arial"/>
            <w:sz w:val="20"/>
            <w:szCs w:val="20"/>
            <w:rPrChange w:id="1175" w:author="Smith, Alexis@Energy" w:date="2018-11-27T10:17:00Z">
              <w:rPr>
                <w:rFonts w:ascii="Calibri" w:hAnsi="Calibri" w:cs="Arial"/>
              </w:rPr>
            </w:rPrChange>
          </w:rPr>
          <w:t>s.</w:t>
        </w:r>
      </w:ins>
      <w:r w:rsidRPr="00D526B9">
        <w:rPr>
          <w:rFonts w:ascii="Calibri" w:hAnsi="Calibri" w:cs="Arial"/>
          <w:sz w:val="20"/>
          <w:szCs w:val="20"/>
          <w:rPrChange w:id="1176" w:author="Smith, Alexis@Energy" w:date="2018-11-27T10:17:00Z">
            <w:rPr>
              <w:rFonts w:ascii="Calibri" w:hAnsi="Calibri" w:cs="Arial"/>
            </w:rPr>
          </w:rPrChange>
        </w:rPr>
        <w:t xml:space="preserve"> </w:t>
      </w:r>
      <w:del w:id="1177" w:author="Alexis Smith (9/1)" w:date="2017-06-27T14:49:00Z">
        <w:r w:rsidRPr="00D526B9" w:rsidDel="008054BC">
          <w:rPr>
            <w:rFonts w:ascii="Calibri" w:hAnsi="Calibri" w:cs="Arial"/>
            <w:sz w:val="20"/>
            <w:szCs w:val="20"/>
            <w:rPrChange w:id="1178" w:author="Smith, Alexis@Energy" w:date="2018-11-27T10:17:00Z">
              <w:rPr>
                <w:rFonts w:ascii="Calibri" w:hAnsi="Calibri" w:cs="Arial"/>
              </w:rPr>
            </w:rPrChange>
          </w:rPr>
          <w:delText>the units are kW.</w:delText>
        </w:r>
      </w:del>
    </w:p>
    <w:p w14:paraId="20651377" w14:textId="77777777" w:rsidR="00A95BBA" w:rsidRPr="00D526B9" w:rsidRDefault="00214BCF">
      <w:pPr>
        <w:pStyle w:val="ListParagraph"/>
        <w:keepNext/>
        <w:keepLines/>
        <w:numPr>
          <w:ilvl w:val="0"/>
          <w:numId w:val="13"/>
        </w:numPr>
        <w:rPr>
          <w:rFonts w:ascii="Calibri" w:hAnsi="Calibri" w:cs="Arial"/>
          <w:sz w:val="20"/>
          <w:szCs w:val="20"/>
          <w:rPrChange w:id="1179" w:author="Smith, Alexis@Energy" w:date="2018-11-27T10:17:00Z">
            <w:rPr>
              <w:rFonts w:ascii="Calibri" w:hAnsi="Calibri" w:cs="Arial"/>
            </w:rPr>
          </w:rPrChange>
        </w:rPr>
      </w:pPr>
      <w:r w:rsidRPr="00D526B9">
        <w:rPr>
          <w:rFonts w:ascii="Calibri" w:hAnsi="Calibri" w:cs="Arial"/>
          <w:sz w:val="20"/>
          <w:szCs w:val="20"/>
          <w:rPrChange w:id="1180" w:author="Smith, Alexis@Energy" w:date="2018-11-27T10:17:00Z">
            <w:rPr>
              <w:rFonts w:ascii="Calibri" w:hAnsi="Calibri" w:cs="Arial"/>
            </w:rPr>
          </w:rPrChange>
        </w:rPr>
        <w:t xml:space="preserve">Rated Input Value: Enter the numeric value of </w:t>
      </w:r>
      <w:r w:rsidR="006E297F" w:rsidRPr="00D526B9">
        <w:rPr>
          <w:rFonts w:ascii="Calibri" w:hAnsi="Calibri" w:cs="Arial"/>
          <w:sz w:val="20"/>
          <w:szCs w:val="20"/>
          <w:rPrChange w:id="1181" w:author="Smith, Alexis@Energy" w:date="2018-11-27T10:17:00Z">
            <w:rPr>
              <w:rFonts w:ascii="Calibri" w:hAnsi="Calibri" w:cs="Arial"/>
            </w:rPr>
          </w:rPrChange>
        </w:rPr>
        <w:t xml:space="preserve">the </w:t>
      </w:r>
      <w:r w:rsidRPr="00D526B9">
        <w:rPr>
          <w:rFonts w:ascii="Calibri" w:hAnsi="Calibri" w:cs="Arial"/>
          <w:sz w:val="20"/>
          <w:szCs w:val="20"/>
          <w:rPrChange w:id="1182" w:author="Smith, Alexis@Energy" w:date="2018-11-27T10:17:00Z">
            <w:rPr>
              <w:rFonts w:ascii="Calibri" w:hAnsi="Calibri" w:cs="Arial"/>
            </w:rPr>
          </w:rPrChange>
        </w:rPr>
        <w:t>rated input.</w:t>
      </w:r>
    </w:p>
    <w:p w14:paraId="20651378" w14:textId="130BC3E9" w:rsidR="00A95BBA" w:rsidRPr="00D526B9" w:rsidRDefault="00214BCF">
      <w:pPr>
        <w:pStyle w:val="ListParagraph"/>
        <w:keepNext/>
        <w:keepLines/>
        <w:numPr>
          <w:ilvl w:val="0"/>
          <w:numId w:val="13"/>
        </w:numPr>
        <w:rPr>
          <w:rFonts w:ascii="Calibri" w:hAnsi="Calibri" w:cs="Arial"/>
          <w:sz w:val="20"/>
          <w:szCs w:val="20"/>
          <w:rPrChange w:id="1183" w:author="Smith, Alexis@Energy" w:date="2018-11-27T10:17:00Z">
            <w:rPr>
              <w:rFonts w:ascii="Calibri" w:hAnsi="Calibri" w:cs="Arial"/>
            </w:rPr>
          </w:rPrChange>
        </w:rPr>
      </w:pPr>
      <w:r w:rsidRPr="00D526B9">
        <w:rPr>
          <w:rFonts w:ascii="Calibri" w:hAnsi="Calibri" w:cs="Arial"/>
          <w:sz w:val="20"/>
          <w:szCs w:val="20"/>
          <w:rPrChange w:id="1184" w:author="Smith, Alexis@Energy" w:date="2018-11-27T10:17:00Z">
            <w:rPr>
              <w:rFonts w:ascii="Calibri" w:hAnsi="Calibri" w:cs="Arial"/>
            </w:rPr>
          </w:rPrChange>
        </w:rPr>
        <w:t xml:space="preserve">Heating Efficiency Type: Energy Factor, AFUE, </w:t>
      </w:r>
      <w:del w:id="1185" w:author="Alexis Smith (9/1)" w:date="2017-07-20T09:29:00Z">
        <w:r w:rsidRPr="00D526B9" w:rsidDel="00150D50">
          <w:rPr>
            <w:rFonts w:ascii="Calibri" w:hAnsi="Calibri" w:cs="Arial"/>
            <w:sz w:val="20"/>
            <w:szCs w:val="20"/>
            <w:rPrChange w:id="1186" w:author="Smith, Alexis@Energy" w:date="2018-11-27T10:17:00Z">
              <w:rPr>
                <w:rFonts w:ascii="Calibri" w:hAnsi="Calibri" w:cs="Arial"/>
              </w:rPr>
            </w:rPrChange>
          </w:rPr>
          <w:delText xml:space="preserve">or </w:delText>
        </w:r>
      </w:del>
      <w:r w:rsidRPr="00D526B9">
        <w:rPr>
          <w:rFonts w:ascii="Calibri" w:hAnsi="Calibri" w:cs="Arial"/>
          <w:sz w:val="20"/>
          <w:szCs w:val="20"/>
          <w:rPrChange w:id="1187" w:author="Smith, Alexis@Energy" w:date="2018-11-27T10:17:00Z">
            <w:rPr>
              <w:rFonts w:ascii="Calibri" w:hAnsi="Calibri" w:cs="Arial"/>
            </w:rPr>
          </w:rPrChange>
        </w:rPr>
        <w:t>Thermal Efficiency</w:t>
      </w:r>
      <w:ins w:id="1188" w:author="Alexis Smith (9/1)" w:date="2017-07-20T09:29:00Z">
        <w:r w:rsidR="00150D50" w:rsidRPr="00D526B9">
          <w:rPr>
            <w:rFonts w:ascii="Calibri" w:hAnsi="Calibri" w:cs="Arial"/>
            <w:sz w:val="20"/>
            <w:szCs w:val="20"/>
            <w:rPrChange w:id="1189" w:author="Smith, Alexis@Energy" w:date="2018-11-27T10:17:00Z">
              <w:rPr>
                <w:rFonts w:ascii="Calibri" w:hAnsi="Calibri" w:cs="Arial"/>
              </w:rPr>
            </w:rPrChange>
          </w:rPr>
          <w:t>, or Uniform Energy Factor</w:t>
        </w:r>
      </w:ins>
      <w:r w:rsidRPr="00D526B9">
        <w:rPr>
          <w:rFonts w:ascii="Calibri" w:hAnsi="Calibri" w:cs="Arial"/>
          <w:sz w:val="20"/>
          <w:szCs w:val="20"/>
          <w:rPrChange w:id="1190" w:author="Smith, Alexis@Energy" w:date="2018-11-27T10:17:00Z">
            <w:rPr>
              <w:rFonts w:ascii="Calibri" w:hAnsi="Calibri" w:cs="Arial"/>
            </w:rPr>
          </w:rPrChange>
        </w:rPr>
        <w:t>. From product literature or a California Energy Commission directory.</w:t>
      </w:r>
    </w:p>
    <w:p w14:paraId="20651379" w14:textId="77777777" w:rsidR="00A95BBA" w:rsidRPr="00D526B9" w:rsidRDefault="00214BCF">
      <w:pPr>
        <w:pStyle w:val="ListParagraph"/>
        <w:keepNext/>
        <w:keepLines/>
        <w:numPr>
          <w:ilvl w:val="0"/>
          <w:numId w:val="13"/>
        </w:numPr>
        <w:rPr>
          <w:rFonts w:ascii="Calibri" w:hAnsi="Calibri" w:cs="Arial"/>
          <w:sz w:val="20"/>
          <w:szCs w:val="20"/>
          <w:rPrChange w:id="1191" w:author="Smith, Alexis@Energy" w:date="2018-11-27T10:17:00Z">
            <w:rPr>
              <w:rFonts w:ascii="Calibri" w:hAnsi="Calibri" w:cs="Arial"/>
            </w:rPr>
          </w:rPrChange>
        </w:rPr>
      </w:pPr>
      <w:r w:rsidRPr="00D526B9">
        <w:rPr>
          <w:rFonts w:ascii="Calibri" w:hAnsi="Calibri" w:cs="Arial"/>
          <w:sz w:val="20"/>
          <w:szCs w:val="20"/>
          <w:rPrChange w:id="1192" w:author="Smith, Alexis@Energy" w:date="2018-11-27T10:17:00Z">
            <w:rPr>
              <w:rFonts w:ascii="Calibri" w:hAnsi="Calibri" w:cs="Arial"/>
            </w:rPr>
          </w:rPrChange>
        </w:rPr>
        <w:t xml:space="preserve">Heating Efficiency Value: Enter the value from product literature or </w:t>
      </w:r>
      <w:del w:id="1193" w:author="Shewmaker, Michael@Energy" w:date="2018-12-03T15:27:00Z">
        <w:r w:rsidRPr="00D526B9" w:rsidDel="002335C4">
          <w:rPr>
            <w:rFonts w:ascii="Calibri" w:hAnsi="Calibri" w:cs="Arial"/>
            <w:sz w:val="20"/>
            <w:szCs w:val="20"/>
            <w:rPrChange w:id="1194" w:author="Smith, Alexis@Energy" w:date="2018-11-27T10:17:00Z">
              <w:rPr>
                <w:rFonts w:ascii="Calibri" w:hAnsi="Calibri" w:cs="Arial"/>
              </w:rPr>
            </w:rPrChange>
          </w:rPr>
          <w:delText xml:space="preserve">a </w:delText>
        </w:r>
      </w:del>
      <w:r w:rsidRPr="00D526B9">
        <w:rPr>
          <w:rFonts w:ascii="Calibri" w:hAnsi="Calibri" w:cs="Arial"/>
          <w:sz w:val="20"/>
          <w:szCs w:val="20"/>
          <w:rPrChange w:id="1195" w:author="Smith, Alexis@Energy" w:date="2018-11-27T10:17:00Z">
            <w:rPr>
              <w:rFonts w:ascii="Calibri" w:hAnsi="Calibri" w:cs="Arial"/>
            </w:rPr>
          </w:rPrChange>
        </w:rPr>
        <w:t>California Energy Commission directory</w:t>
      </w:r>
    </w:p>
    <w:p w14:paraId="2065137A" w14:textId="08073046" w:rsidR="00A95BBA" w:rsidRPr="00D526B9" w:rsidRDefault="00214BCF">
      <w:pPr>
        <w:pStyle w:val="ListParagraph"/>
        <w:keepNext/>
        <w:keepLines/>
        <w:numPr>
          <w:ilvl w:val="0"/>
          <w:numId w:val="13"/>
        </w:numPr>
        <w:rPr>
          <w:rFonts w:ascii="Calibri" w:hAnsi="Calibri" w:cs="Arial"/>
          <w:sz w:val="20"/>
          <w:szCs w:val="20"/>
          <w:rPrChange w:id="1196" w:author="Smith, Alexis@Energy" w:date="2018-11-27T10:17:00Z">
            <w:rPr>
              <w:rFonts w:ascii="Calibri" w:hAnsi="Calibri" w:cs="Arial"/>
            </w:rPr>
          </w:rPrChange>
        </w:rPr>
      </w:pPr>
      <w:r w:rsidRPr="00D526B9">
        <w:rPr>
          <w:rFonts w:ascii="Calibri" w:hAnsi="Calibri" w:cs="Arial"/>
          <w:sz w:val="20"/>
          <w:szCs w:val="20"/>
          <w:rPrChange w:id="1197" w:author="Smith, Alexis@Energy" w:date="2018-11-27T10:17:00Z">
            <w:rPr>
              <w:rFonts w:ascii="Calibri" w:hAnsi="Calibri" w:cs="Arial"/>
            </w:rPr>
          </w:rPrChange>
        </w:rPr>
        <w:t>Standby Loss (%): Applies only to large storage water heaters</w:t>
      </w:r>
      <w:r w:rsidR="006E297F" w:rsidRPr="00D526B9">
        <w:rPr>
          <w:rFonts w:ascii="Calibri" w:hAnsi="Calibri" w:cs="Arial"/>
          <w:sz w:val="20"/>
          <w:szCs w:val="20"/>
          <w:rPrChange w:id="1198" w:author="Smith, Alexis@Energy" w:date="2018-11-27T10:17:00Z">
            <w:rPr>
              <w:rFonts w:ascii="Calibri" w:hAnsi="Calibri" w:cs="Arial"/>
            </w:rPr>
          </w:rPrChange>
        </w:rPr>
        <w:t>;</w:t>
      </w:r>
      <w:r w:rsidRPr="00D526B9">
        <w:rPr>
          <w:rFonts w:ascii="Calibri" w:hAnsi="Calibri" w:cs="Arial"/>
          <w:sz w:val="20"/>
          <w:szCs w:val="20"/>
          <w:rPrChange w:id="1199" w:author="Smith, Alexis@Energy" w:date="2018-11-27T10:17:00Z">
            <w:rPr>
              <w:rFonts w:ascii="Calibri" w:hAnsi="Calibri" w:cs="Arial"/>
            </w:rPr>
          </w:rPrChange>
        </w:rPr>
        <w:t xml:space="preserve"> enter </w:t>
      </w:r>
      <w:r w:rsidR="007D7538" w:rsidRPr="00D526B9">
        <w:rPr>
          <w:rFonts w:ascii="Calibri" w:hAnsi="Calibri" w:cs="Arial"/>
          <w:sz w:val="20"/>
          <w:szCs w:val="20"/>
          <w:rPrChange w:id="1200" w:author="Smith, Alexis@Energy" w:date="2018-11-27T10:17:00Z">
            <w:rPr>
              <w:rFonts w:ascii="Calibri" w:hAnsi="Calibri" w:cs="Arial"/>
            </w:rPr>
          </w:rPrChange>
        </w:rPr>
        <w:t>N</w:t>
      </w:r>
      <w:r w:rsidRPr="00D526B9">
        <w:rPr>
          <w:rFonts w:ascii="Calibri" w:hAnsi="Calibri" w:cs="Arial"/>
          <w:sz w:val="20"/>
          <w:szCs w:val="20"/>
          <w:rPrChange w:id="1201" w:author="Smith, Alexis@Energy" w:date="2018-11-27T10:17:00Z">
            <w:rPr>
              <w:rFonts w:ascii="Calibri" w:hAnsi="Calibri" w:cs="Arial"/>
            </w:rPr>
          </w:rPrChange>
        </w:rPr>
        <w:t>/</w:t>
      </w:r>
      <w:r w:rsidR="007D7538" w:rsidRPr="00D526B9">
        <w:rPr>
          <w:rFonts w:ascii="Calibri" w:hAnsi="Calibri" w:cs="Arial"/>
          <w:sz w:val="20"/>
          <w:szCs w:val="20"/>
          <w:rPrChange w:id="1202" w:author="Smith, Alexis@Energy" w:date="2018-11-27T10:17:00Z">
            <w:rPr>
              <w:rFonts w:ascii="Calibri" w:hAnsi="Calibri" w:cs="Arial"/>
            </w:rPr>
          </w:rPrChange>
        </w:rPr>
        <w:t>A</w:t>
      </w:r>
      <w:r w:rsidRPr="00D526B9">
        <w:rPr>
          <w:rFonts w:ascii="Calibri" w:hAnsi="Calibri" w:cs="Arial"/>
          <w:sz w:val="20"/>
          <w:szCs w:val="20"/>
          <w:rPrChange w:id="1203" w:author="Smith, Alexis@Energy" w:date="2018-11-27T10:17:00Z">
            <w:rPr>
              <w:rFonts w:ascii="Calibri" w:hAnsi="Calibri" w:cs="Arial"/>
            </w:rPr>
          </w:rPrChange>
        </w:rPr>
        <w:t xml:space="preserve"> for small storage</w:t>
      </w:r>
      <w:ins w:id="1204" w:author="Alexis Smith (9/1)" w:date="2017-06-27T14:50:00Z">
        <w:r w:rsidR="00D857E6" w:rsidRPr="00D526B9">
          <w:rPr>
            <w:rFonts w:ascii="Calibri" w:hAnsi="Calibri" w:cs="Arial"/>
            <w:sz w:val="20"/>
            <w:szCs w:val="20"/>
            <w:rPrChange w:id="1205" w:author="Smith, Alexis@Energy" w:date="2018-11-27T10:17:00Z">
              <w:rPr>
                <w:rFonts w:ascii="Calibri" w:hAnsi="Calibri" w:cs="Arial"/>
              </w:rPr>
            </w:rPrChange>
          </w:rPr>
          <w:t>,</w:t>
        </w:r>
      </w:ins>
      <w:r w:rsidRPr="00D526B9">
        <w:rPr>
          <w:rFonts w:ascii="Calibri" w:hAnsi="Calibri" w:cs="Arial"/>
          <w:sz w:val="20"/>
          <w:szCs w:val="20"/>
          <w:rPrChange w:id="1206" w:author="Smith, Alexis@Energy" w:date="2018-11-27T10:17:00Z">
            <w:rPr>
              <w:rFonts w:ascii="Calibri" w:hAnsi="Calibri" w:cs="Arial"/>
            </w:rPr>
          </w:rPrChange>
        </w:rPr>
        <w:t xml:space="preserve"> </w:t>
      </w:r>
      <w:del w:id="1207" w:author="Alexis Smith (9/1)" w:date="2017-06-27T14:50:00Z">
        <w:r w:rsidRPr="00D526B9" w:rsidDel="00D857E6">
          <w:rPr>
            <w:rFonts w:ascii="Calibri" w:hAnsi="Calibri" w:cs="Arial"/>
            <w:sz w:val="20"/>
            <w:szCs w:val="20"/>
            <w:rPrChange w:id="1208" w:author="Smith, Alexis@Energy" w:date="2018-11-27T10:17:00Z">
              <w:rPr>
                <w:rFonts w:ascii="Calibri" w:hAnsi="Calibri" w:cs="Arial"/>
              </w:rPr>
            </w:rPrChange>
          </w:rPr>
          <w:delText xml:space="preserve">or </w:delText>
        </w:r>
      </w:del>
      <w:r w:rsidRPr="00D526B9">
        <w:rPr>
          <w:rFonts w:ascii="Calibri" w:hAnsi="Calibri" w:cs="Arial"/>
          <w:sz w:val="20"/>
          <w:szCs w:val="20"/>
          <w:rPrChange w:id="1209" w:author="Smith, Alexis@Energy" w:date="2018-11-27T10:17:00Z">
            <w:rPr>
              <w:rFonts w:ascii="Calibri" w:hAnsi="Calibri" w:cs="Arial"/>
            </w:rPr>
          </w:rPrChange>
        </w:rPr>
        <w:t>instantaneous</w:t>
      </w:r>
      <w:ins w:id="1210" w:author="Alexis Smith (9/1)" w:date="2017-06-27T14:50:00Z">
        <w:r w:rsidR="00D857E6" w:rsidRPr="00D526B9">
          <w:rPr>
            <w:rFonts w:ascii="Calibri" w:hAnsi="Calibri" w:cs="Arial"/>
            <w:sz w:val="20"/>
            <w:szCs w:val="20"/>
            <w:rPrChange w:id="1211" w:author="Smith, Alexis@Energy" w:date="2018-11-27T10:17:00Z">
              <w:rPr>
                <w:rFonts w:ascii="Calibri" w:hAnsi="Calibri" w:cs="Arial"/>
              </w:rPr>
            </w:rPrChange>
          </w:rPr>
          <w:t>, or heat pump</w:t>
        </w:r>
      </w:ins>
      <w:r w:rsidRPr="00D526B9">
        <w:rPr>
          <w:rFonts w:ascii="Calibri" w:hAnsi="Calibri" w:cs="Arial"/>
          <w:sz w:val="20"/>
          <w:szCs w:val="20"/>
          <w:rPrChange w:id="1212" w:author="Smith, Alexis@Energy" w:date="2018-11-27T10:17:00Z">
            <w:rPr>
              <w:rFonts w:ascii="Calibri" w:hAnsi="Calibri" w:cs="Arial"/>
            </w:rPr>
          </w:rPrChange>
        </w:rPr>
        <w:t xml:space="preserve"> water heaters.</w:t>
      </w:r>
    </w:p>
    <w:p w14:paraId="2065137B" w14:textId="2BC0D50C" w:rsidR="00A95BBA" w:rsidRPr="00D526B9" w:rsidRDefault="00214BCF">
      <w:pPr>
        <w:pStyle w:val="ListParagraph"/>
        <w:keepNext/>
        <w:keepLines/>
        <w:numPr>
          <w:ilvl w:val="0"/>
          <w:numId w:val="13"/>
        </w:numPr>
        <w:rPr>
          <w:rFonts w:ascii="Calibri" w:hAnsi="Calibri" w:cs="Arial"/>
          <w:sz w:val="20"/>
          <w:szCs w:val="20"/>
          <w:rPrChange w:id="1213" w:author="Smith, Alexis@Energy" w:date="2018-11-27T10:17:00Z">
            <w:rPr>
              <w:rFonts w:ascii="Calibri" w:hAnsi="Calibri" w:cs="Arial"/>
            </w:rPr>
          </w:rPrChange>
        </w:rPr>
      </w:pPr>
      <w:r w:rsidRPr="00D526B9">
        <w:rPr>
          <w:rFonts w:ascii="Calibri" w:hAnsi="Calibri" w:cs="Arial"/>
          <w:sz w:val="20"/>
          <w:szCs w:val="20"/>
          <w:rPrChange w:id="1214" w:author="Smith, Alexis@Energy" w:date="2018-11-27T10:17:00Z">
            <w:rPr>
              <w:rFonts w:ascii="Calibri" w:hAnsi="Calibri" w:cs="Arial"/>
            </w:rPr>
          </w:rPrChange>
        </w:rPr>
        <w:t>Exterior Insulation R-Value: Enter the R-value if exterior insulation on the storage tank is installed</w:t>
      </w:r>
      <w:r w:rsidR="007D7538" w:rsidRPr="00D526B9">
        <w:rPr>
          <w:rFonts w:ascii="Calibri" w:hAnsi="Calibri" w:cs="Arial"/>
          <w:sz w:val="20"/>
          <w:szCs w:val="20"/>
          <w:rPrChange w:id="1215" w:author="Smith, Alexis@Energy" w:date="2018-11-27T10:17:00Z">
            <w:rPr>
              <w:rFonts w:ascii="Calibri" w:hAnsi="Calibri" w:cs="Arial"/>
            </w:rPr>
          </w:rPrChange>
        </w:rPr>
        <w:t>.</w:t>
      </w:r>
    </w:p>
    <w:p w14:paraId="2065137C" w14:textId="1DB5381C" w:rsidR="00A95BBA" w:rsidRPr="00D526B9" w:rsidRDefault="00214BCF">
      <w:pPr>
        <w:pStyle w:val="ListParagraph"/>
        <w:keepNext/>
        <w:keepLines/>
        <w:numPr>
          <w:ilvl w:val="0"/>
          <w:numId w:val="13"/>
        </w:numPr>
        <w:rPr>
          <w:rFonts w:ascii="Calibri" w:hAnsi="Calibri" w:cs="Arial"/>
          <w:sz w:val="20"/>
          <w:szCs w:val="20"/>
          <w:rPrChange w:id="1216" w:author="Smith, Alexis@Energy" w:date="2018-11-27T10:17:00Z">
            <w:rPr>
              <w:rFonts w:ascii="Calibri" w:hAnsi="Calibri" w:cs="Arial"/>
            </w:rPr>
          </w:rPrChange>
        </w:rPr>
      </w:pPr>
      <w:r w:rsidRPr="00D526B9">
        <w:rPr>
          <w:rFonts w:ascii="Calibri" w:hAnsi="Calibri" w:cs="Arial"/>
          <w:sz w:val="20"/>
          <w:szCs w:val="20"/>
          <w:rPrChange w:id="1217" w:author="Smith, Alexis@Energy" w:date="2018-11-27T10:17:00Z">
            <w:rPr>
              <w:rFonts w:ascii="Calibri" w:hAnsi="Calibri" w:cs="Arial"/>
            </w:rPr>
          </w:rPrChange>
        </w:rPr>
        <w:t xml:space="preserve">Back-Up Solar Savings Fraction: If compliance requires a back-up solar system, indicate the solar contribution (e.g., 0.30). External calculations are required. </w:t>
      </w:r>
    </w:p>
    <w:p w14:paraId="2065137D" w14:textId="77777777" w:rsidR="00A95BBA" w:rsidRPr="00D526B9" w:rsidRDefault="00A95BBA">
      <w:pPr>
        <w:rPr>
          <w:rFonts w:ascii="Calibri" w:hAnsi="Calibri" w:cs="Arial"/>
          <w:b/>
          <w:sz w:val="20"/>
          <w:szCs w:val="20"/>
          <w:rPrChange w:id="1218" w:author="Smith, Alexis@Energy" w:date="2018-11-27T10:17:00Z">
            <w:rPr>
              <w:rFonts w:ascii="Calibri" w:hAnsi="Calibri" w:cs="Arial"/>
              <w:b/>
            </w:rPr>
          </w:rPrChange>
        </w:rPr>
      </w:pPr>
    </w:p>
    <w:p w14:paraId="7332A72E" w14:textId="16D0C100" w:rsidR="00317D16" w:rsidRPr="00D526B9" w:rsidDel="002335C4" w:rsidRDefault="00317D16">
      <w:pPr>
        <w:rPr>
          <w:del w:id="1219" w:author="Shewmaker, Michael@Energy" w:date="2018-12-03T15:27:00Z"/>
          <w:rFonts w:ascii="Calibri" w:hAnsi="Calibri" w:cs="Arial"/>
          <w:b/>
          <w:sz w:val="20"/>
          <w:szCs w:val="20"/>
          <w:rPrChange w:id="1220" w:author="Smith, Alexis@Energy" w:date="2018-11-27T10:17:00Z">
            <w:rPr>
              <w:del w:id="1221" w:author="Shewmaker, Michael@Energy" w:date="2018-12-03T15:27:00Z"/>
              <w:rFonts w:ascii="Calibri" w:hAnsi="Calibri" w:cs="Arial"/>
              <w:b/>
            </w:rPr>
          </w:rPrChange>
        </w:rPr>
      </w:pPr>
      <w:del w:id="1222" w:author="Shewmaker, Michael@Energy" w:date="2018-12-03T15:27:00Z">
        <w:r w:rsidRPr="00D526B9" w:rsidDel="002335C4">
          <w:rPr>
            <w:rFonts w:ascii="Calibri" w:hAnsi="Calibri" w:cs="Arial"/>
            <w:b/>
            <w:sz w:val="20"/>
            <w:szCs w:val="20"/>
            <w:rPrChange w:id="1223" w:author="Smith, Alexis@Energy" w:date="2018-11-27T10:17:00Z">
              <w:rPr>
                <w:rFonts w:ascii="Calibri" w:hAnsi="Calibri" w:cs="Arial"/>
                <w:b/>
              </w:rPr>
            </w:rPrChange>
          </w:rPr>
          <w:br w:type="page"/>
        </w:r>
      </w:del>
    </w:p>
    <w:p w14:paraId="2065137E" w14:textId="4D14AD7D" w:rsidR="00A95BBA" w:rsidRPr="00D526B9" w:rsidRDefault="00FA044A">
      <w:pPr>
        <w:rPr>
          <w:rFonts w:ascii="Calibri" w:hAnsi="Calibri" w:cs="Arial"/>
          <w:b/>
          <w:sz w:val="20"/>
          <w:szCs w:val="20"/>
          <w:rPrChange w:id="1224" w:author="Smith, Alexis@Energy" w:date="2018-11-27T10:17:00Z">
            <w:rPr>
              <w:rFonts w:ascii="Calibri" w:hAnsi="Calibri" w:cs="Arial"/>
              <w:b/>
            </w:rPr>
          </w:rPrChange>
        </w:rPr>
      </w:pPr>
      <w:r w:rsidRPr="00D526B9">
        <w:rPr>
          <w:rFonts w:ascii="Calibri" w:hAnsi="Calibri" w:cs="Arial"/>
          <w:b/>
          <w:sz w:val="20"/>
          <w:szCs w:val="20"/>
          <w:rPrChange w:id="1225" w:author="Smith, Alexis@Energy" w:date="2018-11-27T10:17:00Z">
            <w:rPr>
              <w:rFonts w:ascii="Calibri" w:hAnsi="Calibri" w:cs="Arial"/>
              <w:b/>
            </w:rPr>
          </w:rPrChange>
        </w:rPr>
        <w:t xml:space="preserve">P. </w:t>
      </w:r>
      <w:r w:rsidR="00970343" w:rsidRPr="00D526B9">
        <w:rPr>
          <w:rFonts w:ascii="Calibri" w:hAnsi="Calibri" w:cs="Arial"/>
          <w:b/>
          <w:sz w:val="20"/>
          <w:szCs w:val="20"/>
          <w:rPrChange w:id="1226" w:author="Smith, Alexis@Energy" w:date="2018-11-27T10:17:00Z">
            <w:rPr>
              <w:rFonts w:ascii="Calibri" w:hAnsi="Calibri" w:cs="Arial"/>
              <w:b/>
            </w:rPr>
          </w:rPrChange>
        </w:rPr>
        <w:t>Installed Water Heater Manufacturer Information</w:t>
      </w:r>
    </w:p>
    <w:p w14:paraId="20651380" w14:textId="77777777" w:rsidR="00214BCF" w:rsidRPr="00D526B9" w:rsidRDefault="00214BCF" w:rsidP="00214BC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20"/>
          <w:szCs w:val="20"/>
          <w:rPrChange w:id="1227" w:author="Smith, Alexis@Energy" w:date="2018-11-27T10:17:00Z">
            <w:rPr>
              <w:rFonts w:asciiTheme="minorHAnsi" w:hAnsiTheme="minorHAnsi"/>
            </w:rPr>
          </w:rPrChange>
        </w:rPr>
      </w:pPr>
      <w:r w:rsidRPr="00D526B9">
        <w:rPr>
          <w:rFonts w:asciiTheme="minorHAnsi" w:hAnsiTheme="minorHAnsi" w:cs="Arial"/>
          <w:sz w:val="20"/>
          <w:szCs w:val="20"/>
          <w:rPrChange w:id="1228" w:author="Smith, Alexis@Energy" w:date="2018-11-27T10:17:00Z">
            <w:rPr>
              <w:rFonts w:asciiTheme="minorHAnsi" w:hAnsiTheme="minorHAnsi" w:cs="Arial"/>
            </w:rPr>
          </w:rPrChange>
        </w:rPr>
        <w:t>This table reports the manufacturer information of the installed water heater(s). Require one line for each installed water heater</w:t>
      </w:r>
      <w:r w:rsidR="00EC4741" w:rsidRPr="00D526B9">
        <w:rPr>
          <w:rFonts w:asciiTheme="minorHAnsi" w:hAnsiTheme="minorHAnsi" w:cs="Arial"/>
          <w:sz w:val="20"/>
          <w:szCs w:val="20"/>
          <w:rPrChange w:id="1229" w:author="Smith, Alexis@Energy" w:date="2018-11-27T10:17:00Z">
            <w:rPr>
              <w:rFonts w:asciiTheme="minorHAnsi" w:hAnsiTheme="minorHAnsi" w:cs="Arial"/>
            </w:rPr>
          </w:rPrChange>
        </w:rPr>
        <w:t>.</w:t>
      </w:r>
    </w:p>
    <w:p w14:paraId="20651381" w14:textId="77777777" w:rsidR="00214BCF" w:rsidRPr="00D526B9" w:rsidRDefault="00214BCF" w:rsidP="00214BC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20"/>
          <w:szCs w:val="20"/>
          <w:rPrChange w:id="1230" w:author="Smith, Alexis@Energy" w:date="2018-11-27T10:17:00Z">
            <w:rPr>
              <w:rFonts w:asciiTheme="minorHAnsi" w:hAnsiTheme="minorHAnsi"/>
              <w:b/>
            </w:rPr>
          </w:rPrChange>
        </w:rPr>
      </w:pPr>
    </w:p>
    <w:p w14:paraId="20651382" w14:textId="73119494" w:rsidR="00A95BBA" w:rsidRPr="00D526B9" w:rsidRDefault="00FA044A">
      <w:pPr>
        <w:pStyle w:val="ListParagraph"/>
        <w:numPr>
          <w:ilvl w:val="0"/>
          <w:numId w:val="83"/>
        </w:num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20"/>
          <w:szCs w:val="20"/>
          <w:rPrChange w:id="1231" w:author="Smith, Alexis@Energy" w:date="2018-11-27T10:17:00Z">
            <w:rPr>
              <w:rFonts w:asciiTheme="minorHAnsi" w:hAnsiTheme="minorHAnsi"/>
            </w:rPr>
          </w:rPrChange>
        </w:rPr>
      </w:pPr>
      <w:r w:rsidRPr="00D526B9">
        <w:rPr>
          <w:rFonts w:asciiTheme="minorHAnsi" w:hAnsiTheme="minorHAnsi"/>
          <w:sz w:val="20"/>
          <w:szCs w:val="20"/>
          <w:rPrChange w:id="1232" w:author="Smith, Alexis@Energy" w:date="2018-11-27T10:17:00Z">
            <w:rPr>
              <w:rFonts w:asciiTheme="minorHAnsi" w:hAnsiTheme="minorHAnsi"/>
            </w:rPr>
          </w:rPrChange>
        </w:rPr>
        <w:t>Water Heating System ID or Name</w:t>
      </w:r>
      <w:r w:rsidR="00214BCF" w:rsidRPr="00D526B9">
        <w:rPr>
          <w:rFonts w:asciiTheme="minorHAnsi" w:hAnsiTheme="minorHAnsi"/>
          <w:sz w:val="20"/>
          <w:szCs w:val="20"/>
          <w:rPrChange w:id="1233" w:author="Smith, Alexis@Energy" w:date="2018-11-27T10:17:00Z">
            <w:rPr>
              <w:rFonts w:asciiTheme="minorHAnsi" w:hAnsiTheme="minorHAnsi"/>
            </w:rPr>
          </w:rPrChange>
        </w:rPr>
        <w:t xml:space="preserve">: Name of the </w:t>
      </w:r>
      <w:del w:id="1234" w:author="Shewmaker, Michael@Energy" w:date="2018-12-03T15:27:00Z">
        <w:r w:rsidR="00214BCF" w:rsidRPr="00D526B9" w:rsidDel="002335C4">
          <w:rPr>
            <w:rFonts w:asciiTheme="minorHAnsi" w:hAnsiTheme="minorHAnsi"/>
            <w:sz w:val="20"/>
            <w:szCs w:val="20"/>
            <w:rPrChange w:id="1235" w:author="Smith, Alexis@Energy" w:date="2018-11-27T10:17:00Z">
              <w:rPr>
                <w:rFonts w:asciiTheme="minorHAnsi" w:hAnsiTheme="minorHAnsi"/>
              </w:rPr>
            </w:rPrChange>
          </w:rPr>
          <w:delText>W</w:delText>
        </w:r>
      </w:del>
      <w:ins w:id="1236" w:author="Shewmaker, Michael@Energy" w:date="2018-12-03T15:27:00Z">
        <w:r w:rsidR="002335C4">
          <w:rPr>
            <w:rFonts w:asciiTheme="minorHAnsi" w:hAnsiTheme="minorHAnsi"/>
            <w:sz w:val="20"/>
            <w:szCs w:val="20"/>
          </w:rPr>
          <w:t>w</w:t>
        </w:r>
      </w:ins>
      <w:r w:rsidR="00214BCF" w:rsidRPr="00D526B9">
        <w:rPr>
          <w:rFonts w:asciiTheme="minorHAnsi" w:hAnsiTheme="minorHAnsi"/>
          <w:sz w:val="20"/>
          <w:szCs w:val="20"/>
          <w:rPrChange w:id="1237" w:author="Smith, Alexis@Energy" w:date="2018-11-27T10:17:00Z">
            <w:rPr>
              <w:rFonts w:asciiTheme="minorHAnsi" w:hAnsiTheme="minorHAnsi"/>
            </w:rPr>
          </w:rPrChange>
        </w:rPr>
        <w:t xml:space="preserve">ater </w:t>
      </w:r>
      <w:del w:id="1238" w:author="Shewmaker, Michael@Energy" w:date="2018-12-03T15:27:00Z">
        <w:r w:rsidR="00214BCF" w:rsidRPr="00D526B9" w:rsidDel="002335C4">
          <w:rPr>
            <w:rFonts w:asciiTheme="minorHAnsi" w:hAnsiTheme="minorHAnsi"/>
            <w:sz w:val="20"/>
            <w:szCs w:val="20"/>
            <w:rPrChange w:id="1239" w:author="Smith, Alexis@Energy" w:date="2018-11-27T10:17:00Z">
              <w:rPr>
                <w:rFonts w:asciiTheme="minorHAnsi" w:hAnsiTheme="minorHAnsi"/>
              </w:rPr>
            </w:rPrChange>
          </w:rPr>
          <w:delText>H</w:delText>
        </w:r>
      </w:del>
      <w:ins w:id="1240" w:author="Shewmaker, Michael@Energy" w:date="2018-12-03T15:27:00Z">
        <w:r w:rsidR="002335C4">
          <w:rPr>
            <w:rFonts w:asciiTheme="minorHAnsi" w:hAnsiTheme="minorHAnsi"/>
            <w:sz w:val="20"/>
            <w:szCs w:val="20"/>
          </w:rPr>
          <w:t>h</w:t>
        </w:r>
      </w:ins>
      <w:r w:rsidR="00214BCF" w:rsidRPr="00D526B9">
        <w:rPr>
          <w:rFonts w:asciiTheme="minorHAnsi" w:hAnsiTheme="minorHAnsi"/>
          <w:sz w:val="20"/>
          <w:szCs w:val="20"/>
          <w:rPrChange w:id="1241" w:author="Smith, Alexis@Energy" w:date="2018-11-27T10:17:00Z">
            <w:rPr>
              <w:rFonts w:asciiTheme="minorHAnsi" w:hAnsiTheme="minorHAnsi"/>
            </w:rPr>
          </w:rPrChange>
        </w:rPr>
        <w:t xml:space="preserve">eating </w:t>
      </w:r>
      <w:del w:id="1242" w:author="Shewmaker, Michael@Energy" w:date="2018-12-03T15:27:00Z">
        <w:r w:rsidR="00214BCF" w:rsidRPr="00D526B9" w:rsidDel="002335C4">
          <w:rPr>
            <w:rFonts w:asciiTheme="minorHAnsi" w:hAnsiTheme="minorHAnsi"/>
            <w:sz w:val="20"/>
            <w:szCs w:val="20"/>
            <w:rPrChange w:id="1243" w:author="Smith, Alexis@Energy" w:date="2018-11-27T10:17:00Z">
              <w:rPr>
                <w:rFonts w:asciiTheme="minorHAnsi" w:hAnsiTheme="minorHAnsi"/>
              </w:rPr>
            </w:rPrChange>
          </w:rPr>
          <w:delText>S</w:delText>
        </w:r>
      </w:del>
      <w:ins w:id="1244" w:author="Shewmaker, Michael@Energy" w:date="2018-12-03T15:27:00Z">
        <w:r w:rsidR="002335C4">
          <w:rPr>
            <w:rFonts w:asciiTheme="minorHAnsi" w:hAnsiTheme="minorHAnsi"/>
            <w:sz w:val="20"/>
            <w:szCs w:val="20"/>
          </w:rPr>
          <w:t>s</w:t>
        </w:r>
      </w:ins>
      <w:r w:rsidR="00214BCF" w:rsidRPr="00D526B9">
        <w:rPr>
          <w:rFonts w:asciiTheme="minorHAnsi" w:hAnsiTheme="minorHAnsi"/>
          <w:sz w:val="20"/>
          <w:szCs w:val="20"/>
          <w:rPrChange w:id="1245" w:author="Smith, Alexis@Energy" w:date="2018-11-27T10:17:00Z">
            <w:rPr>
              <w:rFonts w:asciiTheme="minorHAnsi" w:hAnsiTheme="minorHAnsi"/>
            </w:rPr>
          </w:rPrChange>
        </w:rPr>
        <w:t>ystem or any other identifying name.</w:t>
      </w:r>
    </w:p>
    <w:p w14:paraId="20651383" w14:textId="272CE490" w:rsidR="00A95BBA" w:rsidRPr="00D526B9" w:rsidRDefault="00FA044A">
      <w:pPr>
        <w:pStyle w:val="ListParagraph"/>
        <w:numPr>
          <w:ilvl w:val="0"/>
          <w:numId w:val="83"/>
        </w:num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20"/>
          <w:szCs w:val="20"/>
          <w:rPrChange w:id="1246" w:author="Smith, Alexis@Energy" w:date="2018-11-27T10:17:00Z">
            <w:rPr>
              <w:rFonts w:asciiTheme="minorHAnsi" w:hAnsiTheme="minorHAnsi"/>
            </w:rPr>
          </w:rPrChange>
        </w:rPr>
      </w:pPr>
      <w:r w:rsidRPr="00D526B9">
        <w:rPr>
          <w:rFonts w:asciiTheme="minorHAnsi" w:hAnsiTheme="minorHAnsi"/>
          <w:sz w:val="20"/>
          <w:szCs w:val="20"/>
          <w:rPrChange w:id="1247" w:author="Smith, Alexis@Energy" w:date="2018-11-27T10:17:00Z">
            <w:rPr>
              <w:rFonts w:asciiTheme="minorHAnsi" w:hAnsiTheme="minorHAnsi"/>
            </w:rPr>
          </w:rPrChange>
        </w:rPr>
        <w:t>Manufacturer</w:t>
      </w:r>
      <w:r w:rsidR="00214BCF" w:rsidRPr="00D526B9">
        <w:rPr>
          <w:rFonts w:asciiTheme="minorHAnsi" w:hAnsiTheme="minorHAnsi"/>
          <w:sz w:val="20"/>
          <w:szCs w:val="20"/>
          <w:rPrChange w:id="1248" w:author="Smith, Alexis@Energy" w:date="2018-11-27T10:17:00Z">
            <w:rPr>
              <w:rFonts w:asciiTheme="minorHAnsi" w:hAnsiTheme="minorHAnsi"/>
            </w:rPr>
          </w:rPrChange>
        </w:rPr>
        <w:t xml:space="preserve">: Provide the manufacturer’s name which identifies the </w:t>
      </w:r>
      <w:del w:id="1249" w:author="Shewmaker, Michael@Energy" w:date="2018-12-03T15:27:00Z">
        <w:r w:rsidR="00214BCF" w:rsidRPr="00D526B9" w:rsidDel="002335C4">
          <w:rPr>
            <w:rFonts w:asciiTheme="minorHAnsi" w:hAnsiTheme="minorHAnsi"/>
            <w:sz w:val="20"/>
            <w:szCs w:val="20"/>
            <w:rPrChange w:id="1250" w:author="Smith, Alexis@Energy" w:date="2018-11-27T10:17:00Z">
              <w:rPr>
                <w:rFonts w:asciiTheme="minorHAnsi" w:hAnsiTheme="minorHAnsi"/>
              </w:rPr>
            </w:rPrChange>
          </w:rPr>
          <w:delText>W</w:delText>
        </w:r>
      </w:del>
      <w:ins w:id="1251" w:author="Shewmaker, Michael@Energy" w:date="2018-12-03T15:27:00Z">
        <w:r w:rsidR="002335C4">
          <w:rPr>
            <w:rFonts w:asciiTheme="minorHAnsi" w:hAnsiTheme="minorHAnsi"/>
            <w:sz w:val="20"/>
            <w:szCs w:val="20"/>
          </w:rPr>
          <w:t>w</w:t>
        </w:r>
      </w:ins>
      <w:r w:rsidR="00214BCF" w:rsidRPr="00D526B9">
        <w:rPr>
          <w:rFonts w:asciiTheme="minorHAnsi" w:hAnsiTheme="minorHAnsi"/>
          <w:sz w:val="20"/>
          <w:szCs w:val="20"/>
          <w:rPrChange w:id="1252" w:author="Smith, Alexis@Energy" w:date="2018-11-27T10:17:00Z">
            <w:rPr>
              <w:rFonts w:asciiTheme="minorHAnsi" w:hAnsiTheme="minorHAnsi"/>
            </w:rPr>
          </w:rPrChange>
        </w:rPr>
        <w:t xml:space="preserve">ater </w:t>
      </w:r>
      <w:del w:id="1253" w:author="Shewmaker, Michael@Energy" w:date="2018-12-03T15:27:00Z">
        <w:r w:rsidR="00214BCF" w:rsidRPr="00D526B9" w:rsidDel="002335C4">
          <w:rPr>
            <w:rFonts w:asciiTheme="minorHAnsi" w:hAnsiTheme="minorHAnsi"/>
            <w:sz w:val="20"/>
            <w:szCs w:val="20"/>
            <w:rPrChange w:id="1254" w:author="Smith, Alexis@Energy" w:date="2018-11-27T10:17:00Z">
              <w:rPr>
                <w:rFonts w:asciiTheme="minorHAnsi" w:hAnsiTheme="minorHAnsi"/>
              </w:rPr>
            </w:rPrChange>
          </w:rPr>
          <w:delText>H</w:delText>
        </w:r>
      </w:del>
      <w:ins w:id="1255" w:author="Shewmaker, Michael@Energy" w:date="2018-12-03T15:27:00Z">
        <w:r w:rsidR="002335C4">
          <w:rPr>
            <w:rFonts w:asciiTheme="minorHAnsi" w:hAnsiTheme="minorHAnsi"/>
            <w:sz w:val="20"/>
            <w:szCs w:val="20"/>
          </w:rPr>
          <w:t>h</w:t>
        </w:r>
      </w:ins>
      <w:r w:rsidR="00214BCF" w:rsidRPr="00D526B9">
        <w:rPr>
          <w:rFonts w:asciiTheme="minorHAnsi" w:hAnsiTheme="minorHAnsi"/>
          <w:sz w:val="20"/>
          <w:szCs w:val="20"/>
          <w:rPrChange w:id="1256" w:author="Smith, Alexis@Energy" w:date="2018-11-27T10:17:00Z">
            <w:rPr>
              <w:rFonts w:asciiTheme="minorHAnsi" w:hAnsiTheme="minorHAnsi"/>
            </w:rPr>
          </w:rPrChange>
        </w:rPr>
        <w:t>eater being installed.</w:t>
      </w:r>
    </w:p>
    <w:p w14:paraId="20651384" w14:textId="3BB39916" w:rsidR="00A95BBA" w:rsidRPr="00D526B9" w:rsidRDefault="00FA044A">
      <w:pPr>
        <w:pStyle w:val="ListParagraph"/>
        <w:numPr>
          <w:ilvl w:val="0"/>
          <w:numId w:val="83"/>
        </w:num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20"/>
          <w:szCs w:val="20"/>
          <w:rPrChange w:id="1257" w:author="Smith, Alexis@Energy" w:date="2018-11-27T10:17:00Z">
            <w:rPr>
              <w:rFonts w:asciiTheme="minorHAnsi" w:hAnsiTheme="minorHAnsi"/>
            </w:rPr>
          </w:rPrChange>
        </w:rPr>
      </w:pPr>
      <w:r w:rsidRPr="00D526B9">
        <w:rPr>
          <w:rFonts w:asciiTheme="minorHAnsi" w:hAnsiTheme="minorHAnsi"/>
          <w:sz w:val="20"/>
          <w:szCs w:val="20"/>
          <w:rPrChange w:id="1258" w:author="Smith, Alexis@Energy" w:date="2018-11-27T10:17:00Z">
            <w:rPr>
              <w:rFonts w:asciiTheme="minorHAnsi" w:hAnsiTheme="minorHAnsi"/>
            </w:rPr>
          </w:rPrChange>
        </w:rPr>
        <w:t>Model Number</w:t>
      </w:r>
      <w:r w:rsidR="00214BCF" w:rsidRPr="00D526B9">
        <w:rPr>
          <w:rFonts w:asciiTheme="minorHAnsi" w:hAnsiTheme="minorHAnsi"/>
          <w:sz w:val="20"/>
          <w:szCs w:val="20"/>
          <w:rPrChange w:id="1259" w:author="Smith, Alexis@Energy" w:date="2018-11-27T10:17:00Z">
            <w:rPr>
              <w:rFonts w:asciiTheme="minorHAnsi" w:hAnsiTheme="minorHAnsi"/>
            </w:rPr>
          </w:rPrChange>
        </w:rPr>
        <w:t xml:space="preserve">: Provide the model number which identifies the </w:t>
      </w:r>
      <w:del w:id="1260" w:author="Shewmaker, Michael@Energy" w:date="2018-12-03T15:28:00Z">
        <w:r w:rsidR="00214BCF" w:rsidRPr="00D526B9" w:rsidDel="002335C4">
          <w:rPr>
            <w:rFonts w:asciiTheme="minorHAnsi" w:hAnsiTheme="minorHAnsi"/>
            <w:sz w:val="20"/>
            <w:szCs w:val="20"/>
            <w:rPrChange w:id="1261" w:author="Smith, Alexis@Energy" w:date="2018-11-27T10:17:00Z">
              <w:rPr>
                <w:rFonts w:asciiTheme="minorHAnsi" w:hAnsiTheme="minorHAnsi"/>
              </w:rPr>
            </w:rPrChange>
          </w:rPr>
          <w:delText>W</w:delText>
        </w:r>
      </w:del>
      <w:ins w:id="1262" w:author="Shewmaker, Michael@Energy" w:date="2018-12-03T15:28:00Z">
        <w:r w:rsidR="002335C4">
          <w:rPr>
            <w:rFonts w:asciiTheme="minorHAnsi" w:hAnsiTheme="minorHAnsi"/>
            <w:sz w:val="20"/>
            <w:szCs w:val="20"/>
          </w:rPr>
          <w:t>w</w:t>
        </w:r>
      </w:ins>
      <w:r w:rsidR="00214BCF" w:rsidRPr="00D526B9">
        <w:rPr>
          <w:rFonts w:asciiTheme="minorHAnsi" w:hAnsiTheme="minorHAnsi"/>
          <w:sz w:val="20"/>
          <w:szCs w:val="20"/>
          <w:rPrChange w:id="1263" w:author="Smith, Alexis@Energy" w:date="2018-11-27T10:17:00Z">
            <w:rPr>
              <w:rFonts w:asciiTheme="minorHAnsi" w:hAnsiTheme="minorHAnsi"/>
            </w:rPr>
          </w:rPrChange>
        </w:rPr>
        <w:t xml:space="preserve">ater </w:t>
      </w:r>
      <w:del w:id="1264" w:author="Shewmaker, Michael@Energy" w:date="2018-12-03T15:28:00Z">
        <w:r w:rsidR="00214BCF" w:rsidRPr="00D526B9" w:rsidDel="002335C4">
          <w:rPr>
            <w:rFonts w:asciiTheme="minorHAnsi" w:hAnsiTheme="minorHAnsi"/>
            <w:sz w:val="20"/>
            <w:szCs w:val="20"/>
            <w:rPrChange w:id="1265" w:author="Smith, Alexis@Energy" w:date="2018-11-27T10:17:00Z">
              <w:rPr>
                <w:rFonts w:asciiTheme="minorHAnsi" w:hAnsiTheme="minorHAnsi"/>
              </w:rPr>
            </w:rPrChange>
          </w:rPr>
          <w:delText>H</w:delText>
        </w:r>
      </w:del>
      <w:ins w:id="1266" w:author="Shewmaker, Michael@Energy" w:date="2018-12-03T15:28:00Z">
        <w:r w:rsidR="002335C4">
          <w:rPr>
            <w:rFonts w:asciiTheme="minorHAnsi" w:hAnsiTheme="minorHAnsi"/>
            <w:sz w:val="20"/>
            <w:szCs w:val="20"/>
          </w:rPr>
          <w:t>h</w:t>
        </w:r>
      </w:ins>
      <w:r w:rsidR="00214BCF" w:rsidRPr="00D526B9">
        <w:rPr>
          <w:rFonts w:asciiTheme="minorHAnsi" w:hAnsiTheme="minorHAnsi"/>
          <w:sz w:val="20"/>
          <w:szCs w:val="20"/>
          <w:rPrChange w:id="1267" w:author="Smith, Alexis@Energy" w:date="2018-11-27T10:17:00Z">
            <w:rPr>
              <w:rFonts w:asciiTheme="minorHAnsi" w:hAnsiTheme="minorHAnsi"/>
            </w:rPr>
          </w:rPrChange>
        </w:rPr>
        <w:t>eater being installed.</w:t>
      </w:r>
    </w:p>
    <w:p w14:paraId="20651385" w14:textId="77777777" w:rsidR="00A95BBA" w:rsidRPr="00D526B9" w:rsidRDefault="00A95BBA">
      <w:pPr>
        <w:rPr>
          <w:rFonts w:ascii="Calibri" w:hAnsi="Calibri" w:cs="Arial"/>
          <w:b/>
          <w:sz w:val="20"/>
          <w:szCs w:val="20"/>
          <w:rPrChange w:id="1268" w:author="Smith, Alexis@Energy" w:date="2018-11-27T10:17:00Z">
            <w:rPr>
              <w:rFonts w:ascii="Calibri" w:hAnsi="Calibri" w:cs="Arial"/>
              <w:b/>
            </w:rPr>
          </w:rPrChange>
        </w:rPr>
      </w:pPr>
    </w:p>
    <w:p w14:paraId="20651413" w14:textId="78839249" w:rsidR="009867E0" w:rsidRPr="00D526B9" w:rsidRDefault="00F365C5" w:rsidP="009867E0">
      <w:pPr>
        <w:keepNext/>
        <w:rPr>
          <w:rFonts w:ascii="Calibri" w:hAnsi="Calibri" w:cs="Arial"/>
          <w:b/>
          <w:sz w:val="20"/>
          <w:szCs w:val="20"/>
          <w:rPrChange w:id="1269" w:author="Smith, Alexis@Energy" w:date="2018-11-27T10:17:00Z">
            <w:rPr>
              <w:rFonts w:ascii="Calibri" w:hAnsi="Calibri" w:cs="Arial"/>
              <w:b/>
            </w:rPr>
          </w:rPrChange>
        </w:rPr>
      </w:pPr>
      <w:r w:rsidRPr="00D526B9">
        <w:rPr>
          <w:rFonts w:ascii="Calibri" w:hAnsi="Calibri" w:cs="Arial"/>
          <w:b/>
          <w:sz w:val="20"/>
          <w:szCs w:val="20"/>
          <w:rPrChange w:id="1270" w:author="Smith, Alexis@Energy" w:date="2018-11-27T10:17:00Z">
            <w:rPr>
              <w:rFonts w:ascii="Calibri" w:hAnsi="Calibri" w:cs="Arial"/>
              <w:b/>
            </w:rPr>
          </w:rPrChange>
        </w:rPr>
        <w:t>Documentation Declaration Statements</w:t>
      </w:r>
    </w:p>
    <w:p w14:paraId="20651415" w14:textId="77777777" w:rsidR="009867E0" w:rsidRPr="00D526B9" w:rsidRDefault="009867E0" w:rsidP="009867E0">
      <w:pPr>
        <w:numPr>
          <w:ilvl w:val="0"/>
          <w:numId w:val="14"/>
        </w:numPr>
        <w:rPr>
          <w:rFonts w:ascii="Calibri" w:hAnsi="Calibri" w:cs="Arial"/>
          <w:sz w:val="20"/>
          <w:szCs w:val="20"/>
          <w:rPrChange w:id="1271" w:author="Smith, Alexis@Energy" w:date="2018-11-27T10:17:00Z">
            <w:rPr>
              <w:rFonts w:ascii="Calibri" w:hAnsi="Calibri" w:cs="Arial"/>
            </w:rPr>
          </w:rPrChange>
        </w:rPr>
      </w:pPr>
      <w:r w:rsidRPr="00D526B9">
        <w:rPr>
          <w:rFonts w:ascii="Calibri" w:hAnsi="Calibri" w:cs="Arial"/>
          <w:sz w:val="20"/>
          <w:szCs w:val="20"/>
          <w:rPrChange w:id="1272" w:author="Smith, Alexis@Energy" w:date="2018-11-27T10:17:00Z">
            <w:rPr>
              <w:rFonts w:ascii="Calibri" w:hAnsi="Calibri" w:cs="Arial"/>
            </w:rPr>
          </w:rPrChange>
        </w:rPr>
        <w:t xml:space="preserve">The person who prepared the </w:t>
      </w:r>
      <w:r w:rsidR="00253FD1" w:rsidRPr="00D526B9">
        <w:rPr>
          <w:rFonts w:ascii="Calibri" w:hAnsi="Calibri" w:cs="Arial"/>
          <w:sz w:val="20"/>
          <w:szCs w:val="20"/>
          <w:rPrChange w:id="1273" w:author="Smith, Alexis@Energy" w:date="2018-11-27T10:17:00Z">
            <w:rPr>
              <w:rFonts w:ascii="Calibri" w:hAnsi="Calibri" w:cs="Arial"/>
            </w:rPr>
          </w:rPrChange>
        </w:rPr>
        <w:t>CF2</w:t>
      </w:r>
      <w:r w:rsidRPr="00D526B9">
        <w:rPr>
          <w:rFonts w:ascii="Calibri" w:hAnsi="Calibri" w:cs="Arial"/>
          <w:sz w:val="20"/>
          <w:szCs w:val="20"/>
          <w:rPrChange w:id="1274" w:author="Smith, Alexis@Energy" w:date="2018-11-27T10:17:00Z">
            <w:rPr>
              <w:rFonts w:ascii="Calibri" w:hAnsi="Calibri" w:cs="Arial"/>
            </w:rPr>
          </w:rPrChange>
        </w:rPr>
        <w:t xml:space="preserve">R will sign and complete the fields for their name, company (if applicable), address, phone number, certification information (if applicable), date and signature. </w:t>
      </w:r>
    </w:p>
    <w:p w14:paraId="20651416" w14:textId="77777777" w:rsidR="00A95BBA" w:rsidRPr="00D526B9" w:rsidRDefault="009867E0">
      <w:pPr>
        <w:numPr>
          <w:ilvl w:val="0"/>
          <w:numId w:val="14"/>
        </w:numPr>
        <w:rPr>
          <w:sz w:val="20"/>
          <w:szCs w:val="20"/>
          <w:rPrChange w:id="1275" w:author="Smith, Alexis@Energy" w:date="2018-11-27T10:17:00Z">
            <w:rPr/>
          </w:rPrChange>
        </w:rPr>
      </w:pPr>
      <w:r w:rsidRPr="00D526B9">
        <w:rPr>
          <w:rFonts w:ascii="Calibri" w:hAnsi="Calibri" w:cs="Arial"/>
          <w:sz w:val="20"/>
          <w:szCs w:val="20"/>
          <w:rPrChange w:id="1276" w:author="Smith, Alexis@Energy" w:date="2018-11-27T10:17:00Z">
            <w:rPr>
              <w:rFonts w:ascii="Calibri" w:hAnsi="Calibri" w:cs="Arial"/>
            </w:rPr>
          </w:rPrChange>
        </w:rPr>
        <w:t xml:space="preserve">The person who is assuming responsibility for the project being built to comply with Title 24, Part 6, will complete the fields for their name, company (if applicable), address, phone number, license number (if applicable), date and signature. </w:t>
      </w:r>
    </w:p>
    <w:sectPr w:rsidR="00A95BBA" w:rsidRPr="00D526B9" w:rsidSect="009775C3">
      <w:headerReference w:type="even" r:id="rId11"/>
      <w:headerReference w:type="default" r:id="rId12"/>
      <w:footerReference w:type="default" r:id="rId13"/>
      <w:headerReference w:type="first" r:id="rId14"/>
      <w:pgSz w:w="15840" w:h="12240" w:orient="landscape" w:code="1"/>
      <w:pgMar w:top="720" w:right="720" w:bottom="720" w:left="720" w:header="576" w:footer="432" w:gutter="0"/>
      <w:pgBorders>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CAAE8" w14:textId="77777777" w:rsidR="0039073A" w:rsidRDefault="0039073A">
      <w:r>
        <w:separator/>
      </w:r>
    </w:p>
  </w:endnote>
  <w:endnote w:type="continuationSeparator" w:id="0">
    <w:p w14:paraId="4B1CED3C" w14:textId="77777777" w:rsidR="0039073A" w:rsidRDefault="0039073A">
      <w:r>
        <w:continuationSeparator/>
      </w:r>
    </w:p>
  </w:endnote>
  <w:endnote w:type="continuationNotice" w:id="1">
    <w:p w14:paraId="5748D369" w14:textId="77777777" w:rsidR="0039073A" w:rsidRDefault="00390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42C" w14:textId="22779AD1" w:rsidR="0039073A" w:rsidRPr="000912FB" w:rsidRDefault="0039073A"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378" w:author="Smith, Alexis@Energy" w:date="2018-11-27T10:17:00Z">
      <w:r w:rsidDel="00D526B9">
        <w:rPr>
          <w:rFonts w:ascii="Calibri" w:hAnsi="Calibri"/>
          <w:sz w:val="18"/>
          <w:szCs w:val="18"/>
        </w:rPr>
        <w:delText>6</w:delText>
      </w:r>
    </w:del>
    <w:ins w:id="379" w:author="Smith, Alexis@Energy" w:date="2018-11-27T10:17: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380" w:author="Alexis Smith (9/1)" w:date="2017-07-20T09:30:00Z">
      <w:r w:rsidDel="00150D50">
        <w:rPr>
          <w:rFonts w:ascii="Calibri" w:hAnsi="Calibri"/>
          <w:sz w:val="18"/>
          <w:szCs w:val="18"/>
        </w:rPr>
        <w:delText>October 2016</w:delText>
      </w:r>
    </w:del>
    <w:ins w:id="381" w:author="Alexis Smith (9/1)" w:date="2017-07-20T09:30:00Z">
      <w:del w:id="382" w:author="Smith, Alexis@Energy" w:date="2018-11-27T10:17:00Z">
        <w:r w:rsidDel="00D526B9">
          <w:rPr>
            <w:rFonts w:ascii="Calibri" w:hAnsi="Calibri"/>
            <w:sz w:val="18"/>
            <w:szCs w:val="18"/>
          </w:rPr>
          <w:delText>July 2017</w:delText>
        </w:r>
      </w:del>
    </w:ins>
    <w:ins w:id="383" w:author="Smith, Alexis@Energy" w:date="2018-11-27T10:17:00Z">
      <w:r>
        <w:rPr>
          <w:rFonts w:ascii="Calibri" w:hAnsi="Calibri"/>
          <w:sz w:val="18"/>
          <w:szCs w:val="18"/>
        </w:rP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436" w14:textId="0F993164" w:rsidR="0039073A" w:rsidRDefault="0039073A" w:rsidP="00E0538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del w:id="1277" w:author="Smith, Alexis@Energy" w:date="2018-11-27T10:17:00Z">
      <w:r w:rsidDel="00D526B9">
        <w:rPr>
          <w:rFonts w:ascii="Calibri" w:hAnsi="Calibri"/>
          <w:sz w:val="18"/>
          <w:szCs w:val="18"/>
        </w:rPr>
        <w:delText>6</w:delText>
      </w:r>
    </w:del>
    <w:ins w:id="1278" w:author="Smith, Alexis@Energy" w:date="2018-11-27T10:17: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1279" w:author="Alexis Smith (9/1)" w:date="2017-07-20T09:29:00Z">
      <w:r w:rsidDel="00150D50">
        <w:rPr>
          <w:rFonts w:ascii="Calibri" w:hAnsi="Calibri"/>
          <w:sz w:val="18"/>
          <w:szCs w:val="18"/>
        </w:rPr>
        <w:delText>October 2016</w:delText>
      </w:r>
    </w:del>
    <w:ins w:id="1280" w:author="Alexis Smith (9/1)" w:date="2017-07-20T09:29:00Z">
      <w:del w:id="1281" w:author="Smith, Alexis@Energy" w:date="2018-11-27T10:17:00Z">
        <w:r w:rsidDel="00D526B9">
          <w:rPr>
            <w:rFonts w:ascii="Calibri" w:hAnsi="Calibri"/>
            <w:sz w:val="18"/>
            <w:szCs w:val="18"/>
          </w:rPr>
          <w:delText>July 2017</w:delText>
        </w:r>
      </w:del>
    </w:ins>
    <w:ins w:id="1282" w:author="Smith, Alexis@Energy" w:date="2018-11-27T10:17:00Z">
      <w:r>
        <w:rPr>
          <w:rFonts w:ascii="Calibri" w:hAnsi="Calibri"/>
          <w:sz w:val="18"/>
          <w:szCs w:val="18"/>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4DC4A" w14:textId="77777777" w:rsidR="0039073A" w:rsidRDefault="0039073A">
      <w:r>
        <w:separator/>
      </w:r>
    </w:p>
  </w:footnote>
  <w:footnote w:type="continuationSeparator" w:id="0">
    <w:p w14:paraId="18E3DE91" w14:textId="77777777" w:rsidR="0039073A" w:rsidRDefault="0039073A">
      <w:r>
        <w:continuationSeparator/>
      </w:r>
    </w:p>
  </w:footnote>
  <w:footnote w:type="continuationNotice" w:id="1">
    <w:p w14:paraId="7F4CB912" w14:textId="77777777" w:rsidR="0039073A" w:rsidRDefault="0039073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41B" w14:textId="6A9005CF" w:rsidR="0039073A" w:rsidRPr="00736517" w:rsidRDefault="0039073A" w:rsidP="009867E0">
    <w:pPr>
      <w:suppressAutoHyphens/>
      <w:ind w:left="-90"/>
      <w:rPr>
        <w:rFonts w:ascii="Arial" w:hAnsi="Arial" w:cs="Arial"/>
        <w:sz w:val="14"/>
        <w:szCs w:val="14"/>
      </w:rPr>
    </w:pPr>
    <w:r w:rsidRPr="00362505">
      <w:rPr>
        <w:rFonts w:ascii="Arial" w:hAnsi="Arial" w:cs="Arial"/>
        <w:noProof/>
        <w:sz w:val="14"/>
        <w:szCs w:val="14"/>
      </w:rPr>
      <w:drawing>
        <wp:anchor distT="0" distB="0" distL="114300" distR="114300" simplePos="0" relativeHeight="251658240" behindDoc="0" locked="0" layoutInCell="1" allowOverlap="1" wp14:anchorId="20651438" wp14:editId="2FA4F923">
          <wp:simplePos x="0" y="0"/>
          <wp:positionH relativeFrom="margin">
            <wp:posOffset>8829040</wp:posOffset>
          </wp:positionH>
          <wp:positionV relativeFrom="margin">
            <wp:posOffset>-1253490</wp:posOffset>
          </wp:positionV>
          <wp:extent cx="347980" cy="305435"/>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47980" cy="305435"/>
                  </a:xfrm>
                  <a:prstGeom prst="rect">
                    <a:avLst/>
                  </a:prstGeom>
                  <a:noFill/>
                </pic:spPr>
              </pic:pic>
            </a:graphicData>
          </a:graphic>
          <wp14:sizeRelV relativeFrom="margin">
            <wp14:pctHeight>0</wp14:pctHeight>
          </wp14:sizeRelV>
        </wp:anchor>
      </w:drawing>
    </w:r>
    <w:r w:rsidRPr="00736517">
      <w:rPr>
        <w:rFonts w:ascii="Arial" w:hAnsi="Arial" w:cs="Arial"/>
        <w:sz w:val="14"/>
        <w:szCs w:val="14"/>
      </w:rPr>
      <w:t>STATE OF CALIFORNIA</w:t>
    </w:r>
  </w:p>
  <w:p w14:paraId="2065141C" w14:textId="77777777" w:rsidR="0039073A" w:rsidRPr="00736517" w:rsidRDefault="0039073A" w:rsidP="009867E0">
    <w:pPr>
      <w:suppressAutoHyphens/>
      <w:ind w:left="-90"/>
      <w:rPr>
        <w:rFonts w:ascii="Arial" w:hAnsi="Arial" w:cs="Arial"/>
        <w:b/>
      </w:rPr>
    </w:pPr>
    <w:r>
      <w:rPr>
        <w:rFonts w:ascii="Arial" w:hAnsi="Arial" w:cs="Arial"/>
        <w:b/>
      </w:rPr>
      <w:t xml:space="preserve">Prescriptive Residential Alterations </w:t>
    </w:r>
    <w:r w:rsidRPr="004F2C01">
      <w:rPr>
        <w:rFonts w:ascii="Arial" w:hAnsi="Arial" w:cs="Arial"/>
        <w:b/>
      </w:rPr>
      <w:t>That Do Not Require HERS Field Verification</w:t>
    </w:r>
  </w:p>
  <w:p w14:paraId="2065141D" w14:textId="0F9103DE" w:rsidR="0039073A" w:rsidRPr="00736517" w:rsidRDefault="0039073A" w:rsidP="009867E0">
    <w:pPr>
      <w:suppressAutoHyphens/>
      <w:ind w:left="-90"/>
      <w:rPr>
        <w:rFonts w:ascii="Arial" w:hAnsi="Arial" w:cs="Arial"/>
        <w:sz w:val="14"/>
        <w:szCs w:val="14"/>
      </w:rPr>
    </w:pPr>
    <w:r>
      <w:rPr>
        <w:rFonts w:ascii="Arial" w:hAnsi="Arial" w:cs="Arial"/>
        <w:sz w:val="14"/>
        <w:szCs w:val="14"/>
      </w:rPr>
      <w:t xml:space="preserve">CEC-CF2R-ALT-05-E (Revised </w:t>
    </w:r>
    <w:ins w:id="369" w:author="Alexis Smith (9/1)" w:date="2017-07-20T09:29:00Z">
      <w:r>
        <w:rPr>
          <w:rFonts w:ascii="Arial" w:hAnsi="Arial" w:cs="Arial"/>
          <w:sz w:val="14"/>
          <w:szCs w:val="14"/>
        </w:rPr>
        <w:t>0</w:t>
      </w:r>
    </w:ins>
    <w:ins w:id="370" w:author="Smith, Alexis@Energy" w:date="2018-11-27T10:16:00Z">
      <w:r>
        <w:rPr>
          <w:rFonts w:ascii="Arial" w:hAnsi="Arial" w:cs="Arial"/>
          <w:sz w:val="14"/>
          <w:szCs w:val="14"/>
        </w:rPr>
        <w:t>1</w:t>
      </w:r>
    </w:ins>
    <w:ins w:id="371" w:author="Alexis Smith (9/1)" w:date="2017-07-20T09:29:00Z">
      <w:del w:id="372" w:author="Smith, Alexis@Energy" w:date="2018-11-27T10:16:00Z">
        <w:r w:rsidDel="00D526B9">
          <w:rPr>
            <w:rFonts w:ascii="Arial" w:hAnsi="Arial" w:cs="Arial"/>
            <w:sz w:val="14"/>
            <w:szCs w:val="14"/>
          </w:rPr>
          <w:delText>7</w:delText>
        </w:r>
      </w:del>
    </w:ins>
    <w:del w:id="373" w:author="Alexis Smith (9/1)" w:date="2017-07-20T09:29:00Z">
      <w:r w:rsidDel="00150D50">
        <w:rPr>
          <w:rFonts w:ascii="Arial" w:hAnsi="Arial" w:cs="Arial"/>
          <w:sz w:val="14"/>
          <w:szCs w:val="14"/>
        </w:rPr>
        <w:delText>10</w:delText>
      </w:r>
    </w:del>
    <w:r>
      <w:rPr>
        <w:rFonts w:ascii="Arial" w:hAnsi="Arial" w:cs="Arial"/>
        <w:sz w:val="14"/>
        <w:szCs w:val="14"/>
      </w:rPr>
      <w:t>/1</w:t>
    </w:r>
    <w:del w:id="374" w:author="Alexis Smith (9/1)" w:date="2017-07-20T09:29:00Z">
      <w:r w:rsidDel="00150D50">
        <w:rPr>
          <w:rFonts w:ascii="Arial" w:hAnsi="Arial" w:cs="Arial"/>
          <w:sz w:val="14"/>
          <w:szCs w:val="14"/>
        </w:rPr>
        <w:delText>6</w:delText>
      </w:r>
    </w:del>
    <w:ins w:id="375" w:author="Alexis Smith (9/1)" w:date="2017-07-20T09:29:00Z">
      <w:del w:id="376" w:author="Smith, Alexis@Energy" w:date="2018-11-27T10:16:00Z">
        <w:r w:rsidDel="00D526B9">
          <w:rPr>
            <w:rFonts w:ascii="Arial" w:hAnsi="Arial" w:cs="Arial"/>
            <w:sz w:val="14"/>
            <w:szCs w:val="14"/>
          </w:rPr>
          <w:delText>7</w:delText>
        </w:r>
      </w:del>
    </w:ins>
    <w:ins w:id="377" w:author="Smith, Alexis@Energy" w:date="2018-11-27T10:16:00Z">
      <w:r>
        <w:rPr>
          <w:rFonts w:ascii="Arial" w:hAnsi="Arial" w:cs="Arial"/>
          <w:sz w:val="14"/>
          <w:szCs w:val="14"/>
        </w:rPr>
        <w:t>9</w:t>
      </w:r>
    </w:ins>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4988"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1"/>
      <w:gridCol w:w="5221"/>
      <w:gridCol w:w="2609"/>
    </w:tblGrid>
    <w:tr w:rsidR="0039073A" w:rsidRPr="00BB17EB" w14:paraId="2065141F" w14:textId="77777777" w:rsidTr="00BE5E4C">
      <w:trPr>
        <w:trHeight w:val="288"/>
      </w:trPr>
      <w:tc>
        <w:tcPr>
          <w:tcW w:w="14581" w:type="dxa"/>
          <w:gridSpan w:val="3"/>
          <w:shd w:val="clear" w:color="auto" w:fill="auto"/>
        </w:tcPr>
        <w:p w14:paraId="2065141E" w14:textId="77777777" w:rsidR="0039073A" w:rsidRPr="000912FB" w:rsidRDefault="0039073A" w:rsidP="00362505">
          <w:pPr>
            <w:pStyle w:val="Header"/>
            <w:tabs>
              <w:tab w:val="clear" w:pos="4320"/>
              <w:tab w:val="clear" w:pos="8640"/>
              <w:tab w:val="right" w:pos="14365"/>
            </w:tabs>
            <w:rPr>
              <w:rFonts w:ascii="Calibri" w:hAnsi="Calibri"/>
              <w:caps/>
              <w:sz w:val="22"/>
              <w:szCs w:val="22"/>
            </w:rPr>
          </w:pPr>
          <w:r w:rsidRPr="000912FB">
            <w:rPr>
              <w:rFonts w:ascii="Calibri" w:hAnsi="Calibri"/>
              <w:caps/>
              <w:sz w:val="22"/>
              <w:szCs w:val="22"/>
            </w:rPr>
            <w:t>Ce</w:t>
          </w:r>
          <w:r>
            <w:rPr>
              <w:rFonts w:ascii="Calibri" w:hAnsi="Calibri"/>
              <w:caps/>
              <w:sz w:val="22"/>
              <w:szCs w:val="22"/>
            </w:rPr>
            <w:t>rtificate of INSTALLATION</w:t>
          </w:r>
          <w:r>
            <w:rPr>
              <w:rFonts w:ascii="Calibri" w:hAnsi="Calibri"/>
              <w:caps/>
              <w:sz w:val="22"/>
              <w:szCs w:val="22"/>
            </w:rPr>
            <w:tab/>
            <w:t xml:space="preserve"> CF2</w:t>
          </w:r>
          <w:r w:rsidRPr="000912FB">
            <w:rPr>
              <w:rFonts w:ascii="Calibri" w:hAnsi="Calibri"/>
              <w:caps/>
              <w:sz w:val="22"/>
              <w:szCs w:val="22"/>
            </w:rPr>
            <w:t>R-ALT-0</w:t>
          </w:r>
          <w:r>
            <w:rPr>
              <w:rFonts w:ascii="Calibri" w:hAnsi="Calibri"/>
              <w:caps/>
              <w:sz w:val="22"/>
              <w:szCs w:val="22"/>
            </w:rPr>
            <w:t>5</w:t>
          </w:r>
          <w:r w:rsidRPr="000912FB">
            <w:rPr>
              <w:rFonts w:ascii="Calibri" w:hAnsi="Calibri"/>
              <w:caps/>
              <w:sz w:val="22"/>
              <w:szCs w:val="22"/>
            </w:rPr>
            <w:t>-E</w:t>
          </w:r>
        </w:p>
      </w:tc>
    </w:tr>
    <w:tr w:rsidR="0039073A" w:rsidRPr="000912FB" w14:paraId="20651421" w14:textId="77777777" w:rsidTr="00BE5E4C">
      <w:trPr>
        <w:trHeight w:val="288"/>
      </w:trPr>
      <w:tc>
        <w:tcPr>
          <w:tcW w:w="14581" w:type="dxa"/>
          <w:gridSpan w:val="3"/>
          <w:shd w:val="clear" w:color="auto" w:fill="auto"/>
        </w:tcPr>
        <w:p w14:paraId="20651420" w14:textId="00A001C8" w:rsidR="0039073A" w:rsidRPr="000912FB" w:rsidRDefault="0039073A" w:rsidP="00362505">
          <w:pPr>
            <w:pStyle w:val="Footer"/>
            <w:tabs>
              <w:tab w:val="clear" w:pos="4680"/>
              <w:tab w:val="clear" w:pos="9360"/>
              <w:tab w:val="right" w:pos="14365"/>
            </w:tabs>
            <w:rPr>
              <w:rFonts w:asciiTheme="minorHAnsi" w:hAnsiTheme="minorHAnsi"/>
              <w:sz w:val="22"/>
              <w:szCs w:val="22"/>
            </w:rPr>
          </w:pPr>
          <w:r>
            <w:rPr>
              <w:rFonts w:asciiTheme="minorHAnsi" w:hAnsiTheme="minorHAnsi"/>
              <w:sz w:val="22"/>
              <w:szCs w:val="22"/>
            </w:rPr>
            <w:t xml:space="preserve">Prescriptive </w:t>
          </w:r>
          <w:r w:rsidRPr="000912FB">
            <w:rPr>
              <w:rFonts w:asciiTheme="minorHAnsi" w:hAnsiTheme="minorHAnsi"/>
              <w:sz w:val="22"/>
              <w:szCs w:val="22"/>
            </w:rPr>
            <w:t>Residential Alterations</w:t>
          </w:r>
          <w:r>
            <w:rPr>
              <w:rFonts w:asciiTheme="minorHAnsi" w:hAnsiTheme="minorHAnsi"/>
              <w:sz w:val="22"/>
              <w:szCs w:val="22"/>
            </w:rPr>
            <w:t xml:space="preserve"> That Do Not Require HERS Field Verification</w:t>
          </w:r>
          <w:r w:rsidRPr="000912FB">
            <w:rPr>
              <w:rFonts w:asciiTheme="minorHAnsi" w:hAnsiTheme="minorHAnsi"/>
              <w:sz w:val="22"/>
              <w:szCs w:val="22"/>
            </w:rPr>
            <w:tab/>
            <w:t xml:space="preserve">(Page </w:t>
          </w:r>
          <w:r w:rsidRPr="000912FB">
            <w:rPr>
              <w:rFonts w:asciiTheme="minorHAnsi" w:hAnsiTheme="minorHAnsi"/>
              <w:sz w:val="22"/>
              <w:szCs w:val="22"/>
            </w:rPr>
            <w:fldChar w:fldCharType="begin"/>
          </w:r>
          <w:r w:rsidRPr="000912FB">
            <w:rPr>
              <w:rFonts w:asciiTheme="minorHAnsi" w:hAnsiTheme="minorHAnsi"/>
              <w:sz w:val="22"/>
              <w:szCs w:val="22"/>
            </w:rPr>
            <w:instrText xml:space="preserve"> PAGE  \* Arabic  \* MERGEFORMAT </w:instrText>
          </w:r>
          <w:r w:rsidRPr="000912FB">
            <w:rPr>
              <w:rFonts w:asciiTheme="minorHAnsi" w:hAnsiTheme="minorHAnsi"/>
              <w:sz w:val="22"/>
              <w:szCs w:val="22"/>
            </w:rPr>
            <w:fldChar w:fldCharType="separate"/>
          </w:r>
          <w:r w:rsidR="001B10B6">
            <w:rPr>
              <w:rFonts w:asciiTheme="minorHAnsi" w:hAnsiTheme="minorHAnsi"/>
              <w:noProof/>
              <w:sz w:val="22"/>
              <w:szCs w:val="22"/>
            </w:rPr>
            <w:t>11</w:t>
          </w:r>
          <w:r w:rsidRPr="000912FB">
            <w:rPr>
              <w:rFonts w:asciiTheme="minorHAnsi" w:hAnsiTheme="minorHAnsi"/>
              <w:sz w:val="22"/>
              <w:szCs w:val="22"/>
            </w:rPr>
            <w:fldChar w:fldCharType="end"/>
          </w:r>
          <w:r w:rsidRPr="000912FB">
            <w:rPr>
              <w:rFonts w:asciiTheme="minorHAnsi" w:hAnsiTheme="minorHAnsi"/>
              <w:sz w:val="22"/>
              <w:szCs w:val="22"/>
            </w:rPr>
            <w:t xml:space="preserve"> of </w:t>
          </w:r>
          <w:r>
            <w:rPr>
              <w:rFonts w:asciiTheme="minorHAnsi" w:hAnsiTheme="minorHAnsi"/>
              <w:noProof/>
              <w:sz w:val="22"/>
              <w:szCs w:val="22"/>
            </w:rPr>
            <w:fldChar w:fldCharType="begin"/>
          </w:r>
          <w:r>
            <w:rPr>
              <w:rFonts w:asciiTheme="minorHAnsi" w:hAnsiTheme="minorHAnsi"/>
              <w:noProof/>
              <w:sz w:val="22"/>
              <w:szCs w:val="22"/>
            </w:rPr>
            <w:instrText xml:space="preserve"> SECTIONPAGES   \* MERGEFORMAT </w:instrText>
          </w:r>
          <w:r>
            <w:rPr>
              <w:rFonts w:asciiTheme="minorHAnsi" w:hAnsiTheme="minorHAnsi"/>
              <w:noProof/>
              <w:sz w:val="22"/>
              <w:szCs w:val="22"/>
            </w:rPr>
            <w:fldChar w:fldCharType="separate"/>
          </w:r>
          <w:r w:rsidR="001B10B6">
            <w:rPr>
              <w:rFonts w:asciiTheme="minorHAnsi" w:hAnsiTheme="minorHAnsi"/>
              <w:noProof/>
              <w:sz w:val="22"/>
              <w:szCs w:val="22"/>
            </w:rPr>
            <w:t>11</w:t>
          </w:r>
          <w:r>
            <w:rPr>
              <w:rFonts w:asciiTheme="minorHAnsi" w:hAnsiTheme="minorHAnsi"/>
              <w:noProof/>
              <w:sz w:val="22"/>
              <w:szCs w:val="22"/>
            </w:rPr>
            <w:fldChar w:fldCharType="end"/>
          </w:r>
          <w:r w:rsidRPr="000912FB">
            <w:rPr>
              <w:rFonts w:asciiTheme="minorHAnsi" w:hAnsiTheme="minorHAnsi"/>
              <w:sz w:val="22"/>
              <w:szCs w:val="22"/>
            </w:rPr>
            <w:t>)</w:t>
          </w:r>
        </w:p>
      </w:tc>
    </w:tr>
    <w:tr w:rsidR="0039073A" w:rsidRPr="00230587" w14:paraId="20651425" w14:textId="77777777" w:rsidTr="00BE5E4C">
      <w:tblPrEx>
        <w:tblCellMar>
          <w:left w:w="115" w:type="dxa"/>
          <w:right w:w="115" w:type="dxa"/>
        </w:tblCellMar>
        <w:tblLook w:val="0000" w:firstRow="0" w:lastRow="0" w:firstColumn="0" w:lastColumn="0" w:noHBand="0" w:noVBand="0"/>
      </w:tblPrEx>
      <w:trPr>
        <w:trHeight w:val="288"/>
      </w:trPr>
      <w:tc>
        <w:tcPr>
          <w:tcW w:w="6751" w:type="dxa"/>
        </w:tcPr>
        <w:p w14:paraId="20651422" w14:textId="77777777" w:rsidR="0039073A" w:rsidRPr="00230587" w:rsidRDefault="0039073A" w:rsidP="00273CB9">
          <w:pPr>
            <w:rPr>
              <w:rFonts w:ascii="Calibri" w:hAnsi="Calibri"/>
              <w:sz w:val="12"/>
              <w:szCs w:val="12"/>
            </w:rPr>
          </w:pPr>
          <w:r w:rsidRPr="00230587">
            <w:rPr>
              <w:rFonts w:ascii="Calibri" w:hAnsi="Calibri"/>
              <w:sz w:val="12"/>
              <w:szCs w:val="12"/>
            </w:rPr>
            <w:t>Project Name:</w:t>
          </w:r>
        </w:p>
      </w:tc>
      <w:tc>
        <w:tcPr>
          <w:tcW w:w="5221" w:type="dxa"/>
        </w:tcPr>
        <w:p w14:paraId="20651423" w14:textId="77777777" w:rsidR="0039073A" w:rsidRPr="00230587" w:rsidRDefault="0039073A" w:rsidP="00273CB9">
          <w:pPr>
            <w:rPr>
              <w:rFonts w:ascii="Calibri" w:hAnsi="Calibri"/>
              <w:sz w:val="12"/>
              <w:szCs w:val="12"/>
            </w:rPr>
          </w:pPr>
          <w:r w:rsidRPr="00230587">
            <w:rPr>
              <w:rFonts w:ascii="Calibri" w:hAnsi="Calibri"/>
              <w:sz w:val="12"/>
              <w:szCs w:val="12"/>
            </w:rPr>
            <w:t>Enforcement Agency:</w:t>
          </w:r>
        </w:p>
      </w:tc>
      <w:tc>
        <w:tcPr>
          <w:tcW w:w="2609" w:type="dxa"/>
        </w:tcPr>
        <w:p w14:paraId="20651424" w14:textId="77777777" w:rsidR="0039073A" w:rsidRPr="00230587" w:rsidRDefault="0039073A" w:rsidP="00273CB9">
          <w:pPr>
            <w:rPr>
              <w:rFonts w:ascii="Calibri" w:hAnsi="Calibri"/>
              <w:sz w:val="12"/>
              <w:szCs w:val="12"/>
            </w:rPr>
          </w:pPr>
          <w:r w:rsidRPr="00230587">
            <w:rPr>
              <w:rFonts w:ascii="Calibri" w:hAnsi="Calibri"/>
              <w:sz w:val="12"/>
              <w:szCs w:val="12"/>
            </w:rPr>
            <w:t>Permit Number:</w:t>
          </w:r>
        </w:p>
      </w:tc>
    </w:tr>
    <w:tr w:rsidR="0039073A" w:rsidRPr="00230587" w14:paraId="20651429" w14:textId="77777777" w:rsidTr="00BE5E4C">
      <w:tblPrEx>
        <w:tblCellMar>
          <w:left w:w="115" w:type="dxa"/>
          <w:right w:w="115" w:type="dxa"/>
        </w:tblCellMar>
        <w:tblLook w:val="0000" w:firstRow="0" w:lastRow="0" w:firstColumn="0" w:lastColumn="0" w:noHBand="0" w:noVBand="0"/>
      </w:tblPrEx>
      <w:trPr>
        <w:trHeight w:val="288"/>
      </w:trPr>
      <w:tc>
        <w:tcPr>
          <w:tcW w:w="6751" w:type="dxa"/>
        </w:tcPr>
        <w:p w14:paraId="20651426" w14:textId="77777777" w:rsidR="0039073A" w:rsidRPr="00230587" w:rsidRDefault="0039073A" w:rsidP="00273CB9">
          <w:pPr>
            <w:rPr>
              <w:rFonts w:ascii="Calibri" w:hAnsi="Calibri"/>
              <w:sz w:val="12"/>
              <w:szCs w:val="12"/>
              <w:vertAlign w:val="superscript"/>
            </w:rPr>
          </w:pPr>
          <w:r w:rsidRPr="00230587">
            <w:rPr>
              <w:rFonts w:ascii="Calibri" w:hAnsi="Calibri"/>
              <w:sz w:val="12"/>
              <w:szCs w:val="12"/>
            </w:rPr>
            <w:t>Dwelling Address:</w:t>
          </w:r>
        </w:p>
      </w:tc>
      <w:tc>
        <w:tcPr>
          <w:tcW w:w="5221" w:type="dxa"/>
        </w:tcPr>
        <w:p w14:paraId="20651427" w14:textId="77777777" w:rsidR="0039073A" w:rsidRPr="00230587" w:rsidRDefault="0039073A" w:rsidP="00273CB9">
          <w:pPr>
            <w:rPr>
              <w:rFonts w:ascii="Calibri" w:hAnsi="Calibri"/>
              <w:sz w:val="12"/>
              <w:szCs w:val="12"/>
              <w:vertAlign w:val="superscript"/>
            </w:rPr>
          </w:pPr>
          <w:r w:rsidRPr="00230587">
            <w:rPr>
              <w:rFonts w:ascii="Calibri" w:hAnsi="Calibri"/>
              <w:sz w:val="12"/>
              <w:szCs w:val="12"/>
            </w:rPr>
            <w:t>City</w:t>
          </w:r>
        </w:p>
      </w:tc>
      <w:tc>
        <w:tcPr>
          <w:tcW w:w="2609" w:type="dxa"/>
        </w:tcPr>
        <w:p w14:paraId="20651428" w14:textId="77777777" w:rsidR="0039073A" w:rsidRPr="00230587" w:rsidRDefault="0039073A" w:rsidP="00273CB9">
          <w:pPr>
            <w:rPr>
              <w:rFonts w:ascii="Calibri" w:hAnsi="Calibri"/>
              <w:sz w:val="12"/>
              <w:szCs w:val="12"/>
              <w:vertAlign w:val="superscript"/>
            </w:rPr>
          </w:pPr>
          <w:r w:rsidRPr="00230587">
            <w:rPr>
              <w:rFonts w:ascii="Calibri" w:hAnsi="Calibri"/>
              <w:sz w:val="12"/>
              <w:szCs w:val="12"/>
            </w:rPr>
            <w:t>Zip Code</w:t>
          </w:r>
        </w:p>
      </w:tc>
    </w:tr>
  </w:tbl>
  <w:p w14:paraId="2065142A" w14:textId="77777777" w:rsidR="0039073A" w:rsidRPr="004D739E" w:rsidRDefault="0039073A" w:rsidP="009867E0">
    <w:pPr>
      <w:pStyle w:val="Header"/>
      <w:rPr>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42D" w14:textId="77777777" w:rsidR="0039073A" w:rsidRDefault="003907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39073A" w:rsidRPr="00F85124" w14:paraId="20651430" w14:textId="77777777" w:rsidTr="000C149B">
      <w:trPr>
        <w:cantSplit/>
        <w:trHeight w:val="288"/>
      </w:trPr>
      <w:tc>
        <w:tcPr>
          <w:tcW w:w="3877" w:type="pct"/>
          <w:tcBorders>
            <w:right w:val="nil"/>
          </w:tcBorders>
          <w:vAlign w:val="center"/>
        </w:tcPr>
        <w:p w14:paraId="2065142E" w14:textId="77777777" w:rsidR="0039073A" w:rsidRPr="002D18A0" w:rsidRDefault="0039073A" w:rsidP="00631562">
          <w:pPr>
            <w:pStyle w:val="Style77"/>
            <w:rPr>
              <w:b/>
            </w:rPr>
          </w:pPr>
          <w:r w:rsidRPr="002D18A0">
            <w:t xml:space="preserve">CERTIFICATE OF </w:t>
          </w:r>
          <w:r>
            <w:t>INSTALLATION</w:t>
          </w:r>
          <w:r w:rsidRPr="002D18A0">
            <w:t xml:space="preserve"> </w:t>
          </w:r>
          <w:r w:rsidRPr="00621E9F">
            <w:t>– USER INSTRUCTIONS</w:t>
          </w:r>
        </w:p>
      </w:tc>
      <w:tc>
        <w:tcPr>
          <w:tcW w:w="1123" w:type="pct"/>
          <w:tcBorders>
            <w:left w:val="nil"/>
          </w:tcBorders>
          <w:tcMar>
            <w:left w:w="115" w:type="dxa"/>
            <w:right w:w="115" w:type="dxa"/>
          </w:tcMar>
          <w:vAlign w:val="center"/>
        </w:tcPr>
        <w:p w14:paraId="2065142F" w14:textId="77777777" w:rsidR="0039073A" w:rsidRPr="002D18A0" w:rsidRDefault="0039073A" w:rsidP="00631562">
          <w:pPr>
            <w:pStyle w:val="Style78"/>
            <w:rPr>
              <w:b/>
            </w:rPr>
          </w:pPr>
          <w:r w:rsidRPr="002D18A0">
            <w:t>CF</w:t>
          </w:r>
          <w:r>
            <w:t>2</w:t>
          </w:r>
          <w:r w:rsidRPr="002D18A0">
            <w:t>R-</w:t>
          </w:r>
          <w:r>
            <w:t>ALT</w:t>
          </w:r>
          <w:r w:rsidRPr="002D18A0">
            <w:t>-0</w:t>
          </w:r>
          <w:r>
            <w:t>5</w:t>
          </w:r>
          <w:r w:rsidRPr="002D18A0">
            <w:t>-E</w:t>
          </w:r>
        </w:p>
      </w:tc>
    </w:tr>
    <w:tr w:rsidR="0039073A" w:rsidRPr="00F85124" w14:paraId="20651433" w14:textId="77777777" w:rsidTr="000C149B">
      <w:trPr>
        <w:cantSplit/>
        <w:trHeight w:val="288"/>
      </w:trPr>
      <w:tc>
        <w:tcPr>
          <w:tcW w:w="3877" w:type="pct"/>
          <w:tcBorders>
            <w:right w:val="nil"/>
          </w:tcBorders>
        </w:tcPr>
        <w:p w14:paraId="20651431" w14:textId="77777777" w:rsidR="0039073A" w:rsidRPr="002D18A0" w:rsidRDefault="0039073A" w:rsidP="000C149B">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r>
            <w:rPr>
              <w:rFonts w:asciiTheme="minorHAnsi" w:hAnsiTheme="minorHAnsi"/>
              <w:sz w:val="22"/>
              <w:szCs w:val="22"/>
            </w:rPr>
            <w:t xml:space="preserve"> That Do Not Require HERS Field Verification</w:t>
          </w:r>
        </w:p>
      </w:tc>
      <w:tc>
        <w:tcPr>
          <w:tcW w:w="1123" w:type="pct"/>
          <w:tcBorders>
            <w:left w:val="nil"/>
          </w:tcBorders>
        </w:tcPr>
        <w:p w14:paraId="20651432" w14:textId="14133BC5" w:rsidR="0039073A" w:rsidRPr="002D18A0" w:rsidRDefault="0039073A" w:rsidP="000C149B">
          <w:pPr>
            <w:pStyle w:val="Style78"/>
          </w:pPr>
          <w:r w:rsidRPr="002D18A0">
            <w:tab/>
            <w:t xml:space="preserve">(Page </w:t>
          </w:r>
          <w:r>
            <w:fldChar w:fldCharType="begin"/>
          </w:r>
          <w:r>
            <w:instrText xml:space="preserve"> PAGE   \* MERGEFORMAT </w:instrText>
          </w:r>
          <w:r>
            <w:fldChar w:fldCharType="separate"/>
          </w:r>
          <w:r w:rsidR="001B10B6">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1B10B6">
            <w:rPr>
              <w:noProof/>
            </w:rPr>
            <w:t>9</w:t>
          </w:r>
          <w:r>
            <w:rPr>
              <w:noProof/>
            </w:rPr>
            <w:fldChar w:fldCharType="end"/>
          </w:r>
          <w:r w:rsidRPr="002D18A0">
            <w:t>)</w:t>
          </w:r>
        </w:p>
      </w:tc>
    </w:tr>
  </w:tbl>
  <w:p w14:paraId="20651434" w14:textId="77777777" w:rsidR="0039073A" w:rsidRDefault="003907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437" w14:textId="77777777" w:rsidR="0039073A" w:rsidRDefault="00390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2A118F8"/>
    <w:multiLevelType w:val="hybridMultilevel"/>
    <w:tmpl w:val="433CCC5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8D6C88"/>
    <w:multiLevelType w:val="hybridMultilevel"/>
    <w:tmpl w:val="F136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72F23"/>
    <w:multiLevelType w:val="hybridMultilevel"/>
    <w:tmpl w:val="37C8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A915E9"/>
    <w:multiLevelType w:val="hybridMultilevel"/>
    <w:tmpl w:val="E16CACC4"/>
    <w:lvl w:ilvl="0" w:tplc="0409000F">
      <w:start w:val="1"/>
      <w:numFmt w:val="decimal"/>
      <w:lvlText w:val="%1."/>
      <w:lvlJc w:val="left"/>
      <w:pPr>
        <w:ind w:left="720" w:hanging="360"/>
      </w:pPr>
    </w:lvl>
    <w:lvl w:ilvl="1" w:tplc="7A603E7A">
      <w:start w:val="7"/>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37A39"/>
    <w:multiLevelType w:val="hybridMultilevel"/>
    <w:tmpl w:val="B5E49764"/>
    <w:lvl w:ilvl="0" w:tplc="5CCC6C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11B93"/>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8A526D"/>
    <w:multiLevelType w:val="hybridMultilevel"/>
    <w:tmpl w:val="E6A6F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7E6BCA"/>
    <w:multiLevelType w:val="hybridMultilevel"/>
    <w:tmpl w:val="EE68A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CD550D"/>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C613FA"/>
    <w:multiLevelType w:val="hybridMultilevel"/>
    <w:tmpl w:val="57EC8DE8"/>
    <w:lvl w:ilvl="0" w:tplc="6ACCB2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B21A04"/>
    <w:multiLevelType w:val="hybridMultilevel"/>
    <w:tmpl w:val="88464A5C"/>
    <w:lvl w:ilvl="0" w:tplc="DA0203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15571C"/>
    <w:multiLevelType w:val="hybridMultilevel"/>
    <w:tmpl w:val="4906F21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1F86191B"/>
    <w:multiLevelType w:val="hybridMultilevel"/>
    <w:tmpl w:val="8C422D86"/>
    <w:lvl w:ilvl="0" w:tplc="B18020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904D3"/>
    <w:multiLevelType w:val="hybridMultilevel"/>
    <w:tmpl w:val="00F61804"/>
    <w:lvl w:ilvl="0" w:tplc="AEC2F7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DB4FF9"/>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366D0"/>
    <w:multiLevelType w:val="hybridMultilevel"/>
    <w:tmpl w:val="9A1471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4" w15:restartNumberingAfterBreak="0">
    <w:nsid w:val="2502681C"/>
    <w:multiLevelType w:val="hybridMultilevel"/>
    <w:tmpl w:val="BA780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30620C"/>
    <w:multiLevelType w:val="hybridMultilevel"/>
    <w:tmpl w:val="56660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59D234E"/>
    <w:multiLevelType w:val="hybridMultilevel"/>
    <w:tmpl w:val="50346E6E"/>
    <w:lvl w:ilvl="0" w:tplc="FC0274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123D86"/>
    <w:multiLevelType w:val="hybridMultilevel"/>
    <w:tmpl w:val="E64EB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7AD4FAA"/>
    <w:multiLevelType w:val="hybridMultilevel"/>
    <w:tmpl w:val="ABBE4BD4"/>
    <w:lvl w:ilvl="0" w:tplc="90DCE92E">
      <w:start w:val="1"/>
      <w:numFmt w:val="decimal"/>
      <w:lvlText w:val="%1."/>
      <w:lvlJc w:val="left"/>
      <w:pPr>
        <w:ind w:left="360" w:hanging="360"/>
      </w:pPr>
      <w:rPr>
        <w:rFonts w:asciiTheme="minorHAnsi" w:hAnsiTheme="minorHAnsi"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C1054B"/>
    <w:multiLevelType w:val="hybridMultilevel"/>
    <w:tmpl w:val="7B90B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F46B38"/>
    <w:multiLevelType w:val="hybridMultilevel"/>
    <w:tmpl w:val="B6D8140E"/>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A62C02"/>
    <w:multiLevelType w:val="hybridMultilevel"/>
    <w:tmpl w:val="10A28B5A"/>
    <w:lvl w:ilvl="0" w:tplc="04090019">
      <w:start w:val="1"/>
      <w:numFmt w:val="lowerLetter"/>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061372C"/>
    <w:multiLevelType w:val="hybridMultilevel"/>
    <w:tmpl w:val="FEB64548"/>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4825AEC">
      <w:numFmt w:val="bullet"/>
      <w:lvlText w:val="•"/>
      <w:lvlJc w:val="left"/>
      <w:pPr>
        <w:ind w:left="2340" w:hanging="360"/>
      </w:pPr>
      <w:rPr>
        <w:rFonts w:ascii="Calibri" w:eastAsia="Times New Roman"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A61B3C"/>
    <w:multiLevelType w:val="hybridMultilevel"/>
    <w:tmpl w:val="F2A8A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31D0B44"/>
    <w:multiLevelType w:val="hybridMultilevel"/>
    <w:tmpl w:val="62A24714"/>
    <w:lvl w:ilvl="0" w:tplc="7E48ED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B8622D"/>
    <w:multiLevelType w:val="hybridMultilevel"/>
    <w:tmpl w:val="391079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40"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BB740C"/>
    <w:multiLevelType w:val="hybridMultilevel"/>
    <w:tmpl w:val="619C2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562AD2"/>
    <w:multiLevelType w:val="hybridMultilevel"/>
    <w:tmpl w:val="F852E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2B7DC5"/>
    <w:multiLevelType w:val="hybridMultilevel"/>
    <w:tmpl w:val="27F2DD82"/>
    <w:lvl w:ilvl="0" w:tplc="0409000F">
      <w:start w:val="1"/>
      <w:numFmt w:val="decimal"/>
      <w:lvlText w:val="%1."/>
      <w:lvlJc w:val="left"/>
      <w:pPr>
        <w:ind w:left="72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1052353"/>
    <w:multiLevelType w:val="hybridMultilevel"/>
    <w:tmpl w:val="D5B04A62"/>
    <w:lvl w:ilvl="0" w:tplc="023030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BA05E5"/>
    <w:multiLevelType w:val="hybridMultilevel"/>
    <w:tmpl w:val="DFAA3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D21E6D"/>
    <w:multiLevelType w:val="hybridMultilevel"/>
    <w:tmpl w:val="C75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8D30A3E"/>
    <w:multiLevelType w:val="hybridMultilevel"/>
    <w:tmpl w:val="5B6A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534B25"/>
    <w:multiLevelType w:val="hybridMultilevel"/>
    <w:tmpl w:val="FE105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6"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FF0CDD"/>
    <w:multiLevelType w:val="hybridMultilevel"/>
    <w:tmpl w:val="44583634"/>
    <w:lvl w:ilvl="0" w:tplc="06E49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60"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2229AD"/>
    <w:multiLevelType w:val="hybridMultilevel"/>
    <w:tmpl w:val="3C001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0E0EF7"/>
    <w:multiLevelType w:val="hybridMultilevel"/>
    <w:tmpl w:val="A2308D2C"/>
    <w:lvl w:ilvl="0" w:tplc="49940E2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A646F35"/>
    <w:multiLevelType w:val="hybridMultilevel"/>
    <w:tmpl w:val="250212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C2542BD"/>
    <w:multiLevelType w:val="hybridMultilevel"/>
    <w:tmpl w:val="3342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EAD6F8D"/>
    <w:multiLevelType w:val="hybridMultilevel"/>
    <w:tmpl w:val="71401BB8"/>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FE100DA"/>
    <w:multiLevelType w:val="hybridMultilevel"/>
    <w:tmpl w:val="5538A2B4"/>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3C753F"/>
    <w:multiLevelType w:val="hybridMultilevel"/>
    <w:tmpl w:val="D5A6B7FC"/>
    <w:lvl w:ilvl="0" w:tplc="AD02D0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9F2660"/>
    <w:multiLevelType w:val="hybridMultilevel"/>
    <w:tmpl w:val="C33688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15:restartNumberingAfterBreak="0">
    <w:nsid w:val="63DB207F"/>
    <w:multiLevelType w:val="hybridMultilevel"/>
    <w:tmpl w:val="E07C9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232F85"/>
    <w:multiLevelType w:val="hybridMultilevel"/>
    <w:tmpl w:val="E2B26104"/>
    <w:lvl w:ilvl="0" w:tplc="6B28748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6B15F95"/>
    <w:multiLevelType w:val="hybridMultilevel"/>
    <w:tmpl w:val="3C5AAF3C"/>
    <w:lvl w:ilvl="0" w:tplc="86EA5D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93D14F8"/>
    <w:multiLevelType w:val="hybridMultilevel"/>
    <w:tmpl w:val="4596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DA4303"/>
    <w:multiLevelType w:val="hybridMultilevel"/>
    <w:tmpl w:val="BA0E274E"/>
    <w:lvl w:ilvl="0" w:tplc="43243074">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D80F78"/>
    <w:multiLevelType w:val="hybridMultilevel"/>
    <w:tmpl w:val="3176E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6B71A2A"/>
    <w:multiLevelType w:val="hybridMultilevel"/>
    <w:tmpl w:val="E0C46F9E"/>
    <w:lvl w:ilvl="0" w:tplc="95A4623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114FC"/>
    <w:multiLevelType w:val="hybridMultilevel"/>
    <w:tmpl w:val="7EC49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AC94636"/>
    <w:multiLevelType w:val="hybridMultilevel"/>
    <w:tmpl w:val="68EE1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EA123A"/>
    <w:multiLevelType w:val="hybridMultilevel"/>
    <w:tmpl w:val="E31E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A61E94"/>
    <w:multiLevelType w:val="hybridMultilevel"/>
    <w:tmpl w:val="93AA85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7F2C20E1"/>
    <w:multiLevelType w:val="hybridMultilevel"/>
    <w:tmpl w:val="28186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0"/>
  </w:num>
  <w:num w:numId="2">
    <w:abstractNumId w:val="4"/>
  </w:num>
  <w:num w:numId="3">
    <w:abstractNumId w:val="31"/>
  </w:num>
  <w:num w:numId="4">
    <w:abstractNumId w:val="51"/>
  </w:num>
  <w:num w:numId="5">
    <w:abstractNumId w:val="59"/>
  </w:num>
  <w:num w:numId="6">
    <w:abstractNumId w:val="69"/>
  </w:num>
  <w:num w:numId="7">
    <w:abstractNumId w:val="50"/>
  </w:num>
  <w:num w:numId="8">
    <w:abstractNumId w:val="75"/>
  </w:num>
  <w:num w:numId="9">
    <w:abstractNumId w:val="61"/>
  </w:num>
  <w:num w:numId="10">
    <w:abstractNumId w:val="46"/>
  </w:num>
  <w:num w:numId="11">
    <w:abstractNumId w:val="0"/>
  </w:num>
  <w:num w:numId="12">
    <w:abstractNumId w:val="80"/>
  </w:num>
  <w:num w:numId="13">
    <w:abstractNumId w:val="44"/>
  </w:num>
  <w:num w:numId="14">
    <w:abstractNumId w:val="74"/>
  </w:num>
  <w:num w:numId="15">
    <w:abstractNumId w:val="56"/>
  </w:num>
  <w:num w:numId="16">
    <w:abstractNumId w:val="33"/>
  </w:num>
  <w:num w:numId="17">
    <w:abstractNumId w:val="81"/>
  </w:num>
  <w:num w:numId="18">
    <w:abstractNumId w:val="34"/>
  </w:num>
  <w:num w:numId="19">
    <w:abstractNumId w:val="83"/>
  </w:num>
  <w:num w:numId="20">
    <w:abstractNumId w:val="63"/>
  </w:num>
  <w:num w:numId="21">
    <w:abstractNumId w:val="40"/>
  </w:num>
  <w:num w:numId="22">
    <w:abstractNumId w:val="72"/>
  </w:num>
  <w:num w:numId="23">
    <w:abstractNumId w:val="35"/>
  </w:num>
  <w:num w:numId="24">
    <w:abstractNumId w:val="45"/>
  </w:num>
  <w:num w:numId="25">
    <w:abstractNumId w:val="48"/>
  </w:num>
  <w:num w:numId="26">
    <w:abstractNumId w:val="13"/>
  </w:num>
  <w:num w:numId="27">
    <w:abstractNumId w:val="39"/>
  </w:num>
  <w:num w:numId="28">
    <w:abstractNumId w:val="65"/>
  </w:num>
  <w:num w:numId="29">
    <w:abstractNumId w:val="66"/>
  </w:num>
  <w:num w:numId="30">
    <w:abstractNumId w:val="9"/>
  </w:num>
  <w:num w:numId="31">
    <w:abstractNumId w:val="2"/>
  </w:num>
  <w:num w:numId="32">
    <w:abstractNumId w:val="55"/>
  </w:num>
  <w:num w:numId="33">
    <w:abstractNumId w:val="85"/>
  </w:num>
  <w:num w:numId="34">
    <w:abstractNumId w:val="8"/>
  </w:num>
  <w:num w:numId="35">
    <w:abstractNumId w:val="10"/>
  </w:num>
  <w:num w:numId="36">
    <w:abstractNumId w:val="70"/>
  </w:num>
  <w:num w:numId="37">
    <w:abstractNumId w:val="41"/>
  </w:num>
  <w:num w:numId="38">
    <w:abstractNumId w:val="26"/>
  </w:num>
  <w:num w:numId="39">
    <w:abstractNumId w:val="29"/>
  </w:num>
  <w:num w:numId="40">
    <w:abstractNumId w:val="25"/>
  </w:num>
  <w:num w:numId="41">
    <w:abstractNumId w:val="14"/>
  </w:num>
  <w:num w:numId="42">
    <w:abstractNumId w:val="42"/>
  </w:num>
  <w:num w:numId="43">
    <w:abstractNumId w:val="32"/>
  </w:num>
  <w:num w:numId="4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28"/>
  </w:num>
  <w:num w:numId="47">
    <w:abstractNumId w:val="47"/>
  </w:num>
  <w:num w:numId="48">
    <w:abstractNumId w:val="21"/>
  </w:num>
  <w:num w:numId="49">
    <w:abstractNumId w:val="23"/>
  </w:num>
  <w:num w:numId="50">
    <w:abstractNumId w:val="62"/>
  </w:num>
  <w:num w:numId="51">
    <w:abstractNumId w:val="53"/>
  </w:num>
  <w:num w:numId="52">
    <w:abstractNumId w:val="43"/>
  </w:num>
  <w:num w:numId="53">
    <w:abstractNumId w:val="58"/>
  </w:num>
  <w:num w:numId="54">
    <w:abstractNumId w:val="6"/>
  </w:num>
  <w:num w:numId="55">
    <w:abstractNumId w:val="12"/>
  </w:num>
  <w:num w:numId="56">
    <w:abstractNumId w:val="52"/>
  </w:num>
  <w:num w:numId="57">
    <w:abstractNumId w:val="5"/>
  </w:num>
  <w:num w:numId="58">
    <w:abstractNumId w:val="27"/>
  </w:num>
  <w:num w:numId="59">
    <w:abstractNumId w:val="84"/>
  </w:num>
  <w:num w:numId="60">
    <w:abstractNumId w:val="57"/>
  </w:num>
  <w:num w:numId="61">
    <w:abstractNumId w:val="37"/>
  </w:num>
  <w:num w:numId="62">
    <w:abstractNumId w:val="68"/>
  </w:num>
  <w:num w:numId="63">
    <w:abstractNumId w:val="17"/>
  </w:num>
  <w:num w:numId="64">
    <w:abstractNumId w:val="76"/>
  </w:num>
  <w:num w:numId="65">
    <w:abstractNumId w:val="16"/>
  </w:num>
  <w:num w:numId="66">
    <w:abstractNumId w:val="18"/>
  </w:num>
  <w:num w:numId="67">
    <w:abstractNumId w:val="36"/>
  </w:num>
  <w:num w:numId="68">
    <w:abstractNumId w:val="38"/>
  </w:num>
  <w:num w:numId="69">
    <w:abstractNumId w:val="24"/>
  </w:num>
  <w:num w:numId="70">
    <w:abstractNumId w:val="88"/>
  </w:num>
  <w:num w:numId="71">
    <w:abstractNumId w:val="86"/>
  </w:num>
  <w:num w:numId="72">
    <w:abstractNumId w:val="67"/>
  </w:num>
  <w:num w:numId="73">
    <w:abstractNumId w:val="22"/>
  </w:num>
  <w:num w:numId="74">
    <w:abstractNumId w:val="49"/>
  </w:num>
  <w:num w:numId="75">
    <w:abstractNumId w:val="71"/>
  </w:num>
  <w:num w:numId="76">
    <w:abstractNumId w:val="11"/>
  </w:num>
  <w:num w:numId="77">
    <w:abstractNumId w:val="7"/>
  </w:num>
  <w:num w:numId="78">
    <w:abstractNumId w:val="1"/>
  </w:num>
  <w:num w:numId="79">
    <w:abstractNumId w:val="79"/>
  </w:num>
  <w:num w:numId="80">
    <w:abstractNumId w:val="77"/>
  </w:num>
  <w:num w:numId="81">
    <w:abstractNumId w:val="3"/>
  </w:num>
  <w:num w:numId="82">
    <w:abstractNumId w:val="78"/>
  </w:num>
  <w:num w:numId="83">
    <w:abstractNumId w:val="19"/>
  </w:num>
  <w:num w:numId="84">
    <w:abstractNumId w:val="73"/>
  </w:num>
  <w:num w:numId="85">
    <w:abstractNumId w:val="15"/>
  </w:num>
  <w:num w:numId="86">
    <w:abstractNumId w:val="54"/>
  </w:num>
  <w:num w:numId="87">
    <w:abstractNumId w:val="64"/>
  </w:num>
  <w:num w:numId="88">
    <w:abstractNumId w:val="20"/>
  </w:num>
  <w:num w:numId="89">
    <w:abstractNumId w:val="82"/>
  </w:num>
  <w:num w:numId="90">
    <w:abstractNumId w:val="87"/>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59"/>
    <w:rsid w:val="000010CA"/>
    <w:rsid w:val="00003237"/>
    <w:rsid w:val="0000365F"/>
    <w:rsid w:val="00003F88"/>
    <w:rsid w:val="00006467"/>
    <w:rsid w:val="00007822"/>
    <w:rsid w:val="00007E66"/>
    <w:rsid w:val="00010C17"/>
    <w:rsid w:val="000136B7"/>
    <w:rsid w:val="000140D6"/>
    <w:rsid w:val="00015060"/>
    <w:rsid w:val="00015988"/>
    <w:rsid w:val="00015C26"/>
    <w:rsid w:val="00015FBC"/>
    <w:rsid w:val="000161E5"/>
    <w:rsid w:val="00017C9B"/>
    <w:rsid w:val="00020102"/>
    <w:rsid w:val="0002099F"/>
    <w:rsid w:val="00020C3C"/>
    <w:rsid w:val="00021015"/>
    <w:rsid w:val="00021D79"/>
    <w:rsid w:val="00021E42"/>
    <w:rsid w:val="00022818"/>
    <w:rsid w:val="0002364F"/>
    <w:rsid w:val="00023E60"/>
    <w:rsid w:val="00024727"/>
    <w:rsid w:val="00025ACE"/>
    <w:rsid w:val="00025BE8"/>
    <w:rsid w:val="00026FDC"/>
    <w:rsid w:val="0002735A"/>
    <w:rsid w:val="00027CC8"/>
    <w:rsid w:val="00031B81"/>
    <w:rsid w:val="00031C12"/>
    <w:rsid w:val="000330FB"/>
    <w:rsid w:val="000333A2"/>
    <w:rsid w:val="00033DA6"/>
    <w:rsid w:val="00033FD8"/>
    <w:rsid w:val="00035E4A"/>
    <w:rsid w:val="00036637"/>
    <w:rsid w:val="00036E07"/>
    <w:rsid w:val="00037592"/>
    <w:rsid w:val="00037F21"/>
    <w:rsid w:val="000424D9"/>
    <w:rsid w:val="0004319F"/>
    <w:rsid w:val="00046AD3"/>
    <w:rsid w:val="00046C92"/>
    <w:rsid w:val="00050B88"/>
    <w:rsid w:val="0005144C"/>
    <w:rsid w:val="00053DC3"/>
    <w:rsid w:val="00055074"/>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B16"/>
    <w:rsid w:val="00066AC4"/>
    <w:rsid w:val="00066EAB"/>
    <w:rsid w:val="000673ED"/>
    <w:rsid w:val="00067A3D"/>
    <w:rsid w:val="00072C83"/>
    <w:rsid w:val="00074EB5"/>
    <w:rsid w:val="000756F4"/>
    <w:rsid w:val="00075714"/>
    <w:rsid w:val="000759BF"/>
    <w:rsid w:val="00077181"/>
    <w:rsid w:val="00077ACC"/>
    <w:rsid w:val="000818B3"/>
    <w:rsid w:val="00081A76"/>
    <w:rsid w:val="00082EC6"/>
    <w:rsid w:val="00083508"/>
    <w:rsid w:val="000853A3"/>
    <w:rsid w:val="00085CF6"/>
    <w:rsid w:val="0008626A"/>
    <w:rsid w:val="00090213"/>
    <w:rsid w:val="000904B9"/>
    <w:rsid w:val="00090C86"/>
    <w:rsid w:val="000912FB"/>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D87"/>
    <w:rsid w:val="000B1C35"/>
    <w:rsid w:val="000B226C"/>
    <w:rsid w:val="000B681F"/>
    <w:rsid w:val="000B6C45"/>
    <w:rsid w:val="000B71BA"/>
    <w:rsid w:val="000C00FD"/>
    <w:rsid w:val="000C045A"/>
    <w:rsid w:val="000C149B"/>
    <w:rsid w:val="000C19F1"/>
    <w:rsid w:val="000C1EFF"/>
    <w:rsid w:val="000C3B04"/>
    <w:rsid w:val="000C413C"/>
    <w:rsid w:val="000C4332"/>
    <w:rsid w:val="000C4C8C"/>
    <w:rsid w:val="000C5480"/>
    <w:rsid w:val="000C6003"/>
    <w:rsid w:val="000C60F3"/>
    <w:rsid w:val="000C6808"/>
    <w:rsid w:val="000C6C90"/>
    <w:rsid w:val="000C7274"/>
    <w:rsid w:val="000C7DFC"/>
    <w:rsid w:val="000D01AC"/>
    <w:rsid w:val="000D08D0"/>
    <w:rsid w:val="000D13CE"/>
    <w:rsid w:val="000D24D3"/>
    <w:rsid w:val="000D3A7F"/>
    <w:rsid w:val="000D3BC5"/>
    <w:rsid w:val="000D415F"/>
    <w:rsid w:val="000D5015"/>
    <w:rsid w:val="000D50D2"/>
    <w:rsid w:val="000D786E"/>
    <w:rsid w:val="000D7A85"/>
    <w:rsid w:val="000E1448"/>
    <w:rsid w:val="000E1AE9"/>
    <w:rsid w:val="000E1DB3"/>
    <w:rsid w:val="000E263A"/>
    <w:rsid w:val="000E42D4"/>
    <w:rsid w:val="000E4603"/>
    <w:rsid w:val="000E4D60"/>
    <w:rsid w:val="000E4FAF"/>
    <w:rsid w:val="000E692D"/>
    <w:rsid w:val="000E71E7"/>
    <w:rsid w:val="000E7A10"/>
    <w:rsid w:val="000E7D35"/>
    <w:rsid w:val="000F1694"/>
    <w:rsid w:val="000F2202"/>
    <w:rsid w:val="000F6A3B"/>
    <w:rsid w:val="000F72BA"/>
    <w:rsid w:val="001000FB"/>
    <w:rsid w:val="001005D1"/>
    <w:rsid w:val="0010129B"/>
    <w:rsid w:val="00101B3E"/>
    <w:rsid w:val="00102A84"/>
    <w:rsid w:val="0010307C"/>
    <w:rsid w:val="00103E46"/>
    <w:rsid w:val="00104628"/>
    <w:rsid w:val="00104C6C"/>
    <w:rsid w:val="00105458"/>
    <w:rsid w:val="00106D44"/>
    <w:rsid w:val="00106FD4"/>
    <w:rsid w:val="00107703"/>
    <w:rsid w:val="0010798F"/>
    <w:rsid w:val="00107AD0"/>
    <w:rsid w:val="00107F4C"/>
    <w:rsid w:val="00110B70"/>
    <w:rsid w:val="001113EC"/>
    <w:rsid w:val="0011149F"/>
    <w:rsid w:val="001144D7"/>
    <w:rsid w:val="001153B6"/>
    <w:rsid w:val="00115AF4"/>
    <w:rsid w:val="00115CFC"/>
    <w:rsid w:val="001162E7"/>
    <w:rsid w:val="001167D4"/>
    <w:rsid w:val="00117CCC"/>
    <w:rsid w:val="001213F7"/>
    <w:rsid w:val="0012199E"/>
    <w:rsid w:val="00122663"/>
    <w:rsid w:val="00124185"/>
    <w:rsid w:val="00125856"/>
    <w:rsid w:val="00127045"/>
    <w:rsid w:val="001272E6"/>
    <w:rsid w:val="001279E2"/>
    <w:rsid w:val="00130114"/>
    <w:rsid w:val="00130137"/>
    <w:rsid w:val="00130D3C"/>
    <w:rsid w:val="001325C8"/>
    <w:rsid w:val="00133B55"/>
    <w:rsid w:val="0013408B"/>
    <w:rsid w:val="00134C81"/>
    <w:rsid w:val="00134F10"/>
    <w:rsid w:val="00135A1B"/>
    <w:rsid w:val="00135F88"/>
    <w:rsid w:val="00136B1E"/>
    <w:rsid w:val="00136FF6"/>
    <w:rsid w:val="001402B1"/>
    <w:rsid w:val="001418F9"/>
    <w:rsid w:val="0014237E"/>
    <w:rsid w:val="001441E5"/>
    <w:rsid w:val="00146B10"/>
    <w:rsid w:val="00150D50"/>
    <w:rsid w:val="0015131A"/>
    <w:rsid w:val="00152BEC"/>
    <w:rsid w:val="0015483A"/>
    <w:rsid w:val="001553C8"/>
    <w:rsid w:val="00155C80"/>
    <w:rsid w:val="00156EE5"/>
    <w:rsid w:val="001571CD"/>
    <w:rsid w:val="00160A0C"/>
    <w:rsid w:val="00160ADA"/>
    <w:rsid w:val="00161C68"/>
    <w:rsid w:val="00161FDE"/>
    <w:rsid w:val="0016302E"/>
    <w:rsid w:val="00164685"/>
    <w:rsid w:val="00164935"/>
    <w:rsid w:val="00164AA9"/>
    <w:rsid w:val="00165518"/>
    <w:rsid w:val="00165622"/>
    <w:rsid w:val="001671F0"/>
    <w:rsid w:val="00167664"/>
    <w:rsid w:val="00171D9F"/>
    <w:rsid w:val="001731AD"/>
    <w:rsid w:val="001732F4"/>
    <w:rsid w:val="0017582B"/>
    <w:rsid w:val="001758BE"/>
    <w:rsid w:val="001766F7"/>
    <w:rsid w:val="00176897"/>
    <w:rsid w:val="0017761C"/>
    <w:rsid w:val="001777F0"/>
    <w:rsid w:val="00180B03"/>
    <w:rsid w:val="0018281A"/>
    <w:rsid w:val="00182AC0"/>
    <w:rsid w:val="00182E4A"/>
    <w:rsid w:val="00184BAF"/>
    <w:rsid w:val="00184CF6"/>
    <w:rsid w:val="00185D19"/>
    <w:rsid w:val="00186BBF"/>
    <w:rsid w:val="001875EB"/>
    <w:rsid w:val="00190D62"/>
    <w:rsid w:val="001913B2"/>
    <w:rsid w:val="00193206"/>
    <w:rsid w:val="0019320D"/>
    <w:rsid w:val="00193C79"/>
    <w:rsid w:val="0019432B"/>
    <w:rsid w:val="00194DAE"/>
    <w:rsid w:val="00196375"/>
    <w:rsid w:val="00197191"/>
    <w:rsid w:val="00197F91"/>
    <w:rsid w:val="001A0396"/>
    <w:rsid w:val="001A0C1C"/>
    <w:rsid w:val="001A28D4"/>
    <w:rsid w:val="001A4F2E"/>
    <w:rsid w:val="001A5022"/>
    <w:rsid w:val="001A6E9A"/>
    <w:rsid w:val="001A7AD1"/>
    <w:rsid w:val="001B04EB"/>
    <w:rsid w:val="001B0826"/>
    <w:rsid w:val="001B10B6"/>
    <w:rsid w:val="001B163D"/>
    <w:rsid w:val="001B22F7"/>
    <w:rsid w:val="001B251B"/>
    <w:rsid w:val="001B2D9B"/>
    <w:rsid w:val="001B3642"/>
    <w:rsid w:val="001B464E"/>
    <w:rsid w:val="001B4C9C"/>
    <w:rsid w:val="001B5A6C"/>
    <w:rsid w:val="001B66A5"/>
    <w:rsid w:val="001B761B"/>
    <w:rsid w:val="001C1122"/>
    <w:rsid w:val="001C2BCE"/>
    <w:rsid w:val="001C4445"/>
    <w:rsid w:val="001C4DE7"/>
    <w:rsid w:val="001C7578"/>
    <w:rsid w:val="001D03E0"/>
    <w:rsid w:val="001D1487"/>
    <w:rsid w:val="001D16B9"/>
    <w:rsid w:val="001D1B6C"/>
    <w:rsid w:val="001D2E6D"/>
    <w:rsid w:val="001D3459"/>
    <w:rsid w:val="001D4C9C"/>
    <w:rsid w:val="001D630F"/>
    <w:rsid w:val="001D793C"/>
    <w:rsid w:val="001E0252"/>
    <w:rsid w:val="001E13B8"/>
    <w:rsid w:val="001E153A"/>
    <w:rsid w:val="001E22CD"/>
    <w:rsid w:val="001E2BBC"/>
    <w:rsid w:val="001E4798"/>
    <w:rsid w:val="001E5963"/>
    <w:rsid w:val="001E5EAB"/>
    <w:rsid w:val="001E6F07"/>
    <w:rsid w:val="001E70C2"/>
    <w:rsid w:val="001E70D3"/>
    <w:rsid w:val="001E71A2"/>
    <w:rsid w:val="001E7898"/>
    <w:rsid w:val="001E7B5A"/>
    <w:rsid w:val="001F06DF"/>
    <w:rsid w:val="001F0D07"/>
    <w:rsid w:val="001F1349"/>
    <w:rsid w:val="001F2A51"/>
    <w:rsid w:val="001F3026"/>
    <w:rsid w:val="001F3E6F"/>
    <w:rsid w:val="001F46D0"/>
    <w:rsid w:val="001F51A5"/>
    <w:rsid w:val="001F62B2"/>
    <w:rsid w:val="001F679F"/>
    <w:rsid w:val="001F6A53"/>
    <w:rsid w:val="001F76F6"/>
    <w:rsid w:val="0020064D"/>
    <w:rsid w:val="00200D94"/>
    <w:rsid w:val="002023E8"/>
    <w:rsid w:val="0020261B"/>
    <w:rsid w:val="00202781"/>
    <w:rsid w:val="00202E61"/>
    <w:rsid w:val="0020316D"/>
    <w:rsid w:val="00203593"/>
    <w:rsid w:val="0020424F"/>
    <w:rsid w:val="0021046A"/>
    <w:rsid w:val="00211B57"/>
    <w:rsid w:val="002120EC"/>
    <w:rsid w:val="0021269B"/>
    <w:rsid w:val="00214071"/>
    <w:rsid w:val="00214399"/>
    <w:rsid w:val="00214BCF"/>
    <w:rsid w:val="002156F7"/>
    <w:rsid w:val="00216840"/>
    <w:rsid w:val="0021697E"/>
    <w:rsid w:val="00216E10"/>
    <w:rsid w:val="00217236"/>
    <w:rsid w:val="002205A5"/>
    <w:rsid w:val="002208A7"/>
    <w:rsid w:val="00220EC6"/>
    <w:rsid w:val="002211D9"/>
    <w:rsid w:val="00222008"/>
    <w:rsid w:val="002221C6"/>
    <w:rsid w:val="002224DB"/>
    <w:rsid w:val="00222CE4"/>
    <w:rsid w:val="00222F7B"/>
    <w:rsid w:val="00223396"/>
    <w:rsid w:val="00223D1C"/>
    <w:rsid w:val="00224197"/>
    <w:rsid w:val="00224605"/>
    <w:rsid w:val="00225438"/>
    <w:rsid w:val="00225637"/>
    <w:rsid w:val="002266FE"/>
    <w:rsid w:val="00226DC5"/>
    <w:rsid w:val="002302E7"/>
    <w:rsid w:val="0023045E"/>
    <w:rsid w:val="00230558"/>
    <w:rsid w:val="00230858"/>
    <w:rsid w:val="002320E7"/>
    <w:rsid w:val="00232B6F"/>
    <w:rsid w:val="002335C4"/>
    <w:rsid w:val="002408C6"/>
    <w:rsid w:val="00240A7F"/>
    <w:rsid w:val="0024143D"/>
    <w:rsid w:val="00243BB0"/>
    <w:rsid w:val="00243DEF"/>
    <w:rsid w:val="00244BE7"/>
    <w:rsid w:val="00245018"/>
    <w:rsid w:val="0024586B"/>
    <w:rsid w:val="00250367"/>
    <w:rsid w:val="00251257"/>
    <w:rsid w:val="00251E15"/>
    <w:rsid w:val="00252603"/>
    <w:rsid w:val="00252DEA"/>
    <w:rsid w:val="00252ED1"/>
    <w:rsid w:val="00253113"/>
    <w:rsid w:val="00253151"/>
    <w:rsid w:val="00253AEC"/>
    <w:rsid w:val="00253FD1"/>
    <w:rsid w:val="00254AF6"/>
    <w:rsid w:val="0025538E"/>
    <w:rsid w:val="00255C2C"/>
    <w:rsid w:val="00257068"/>
    <w:rsid w:val="002602E8"/>
    <w:rsid w:val="0026046B"/>
    <w:rsid w:val="00261B4D"/>
    <w:rsid w:val="00261F08"/>
    <w:rsid w:val="002620B3"/>
    <w:rsid w:val="002624B9"/>
    <w:rsid w:val="002629B9"/>
    <w:rsid w:val="00262A08"/>
    <w:rsid w:val="0026361E"/>
    <w:rsid w:val="00264813"/>
    <w:rsid w:val="002656E4"/>
    <w:rsid w:val="00267735"/>
    <w:rsid w:val="00267B2D"/>
    <w:rsid w:val="0027068D"/>
    <w:rsid w:val="00270A17"/>
    <w:rsid w:val="0027347C"/>
    <w:rsid w:val="0027374D"/>
    <w:rsid w:val="00273CB9"/>
    <w:rsid w:val="00273F45"/>
    <w:rsid w:val="00275E04"/>
    <w:rsid w:val="00275F67"/>
    <w:rsid w:val="00277764"/>
    <w:rsid w:val="002778FB"/>
    <w:rsid w:val="00280481"/>
    <w:rsid w:val="0028096F"/>
    <w:rsid w:val="00280A86"/>
    <w:rsid w:val="0028140F"/>
    <w:rsid w:val="00282445"/>
    <w:rsid w:val="0028368F"/>
    <w:rsid w:val="00284004"/>
    <w:rsid w:val="00284060"/>
    <w:rsid w:val="002865C8"/>
    <w:rsid w:val="00286FA2"/>
    <w:rsid w:val="0028770A"/>
    <w:rsid w:val="002921D6"/>
    <w:rsid w:val="00293365"/>
    <w:rsid w:val="00296E22"/>
    <w:rsid w:val="002A10EE"/>
    <w:rsid w:val="002A1548"/>
    <w:rsid w:val="002A158E"/>
    <w:rsid w:val="002A1BAA"/>
    <w:rsid w:val="002A1E7D"/>
    <w:rsid w:val="002A24A7"/>
    <w:rsid w:val="002A2C5F"/>
    <w:rsid w:val="002A2E92"/>
    <w:rsid w:val="002A313B"/>
    <w:rsid w:val="002A3248"/>
    <w:rsid w:val="002A6682"/>
    <w:rsid w:val="002A71C1"/>
    <w:rsid w:val="002A77C0"/>
    <w:rsid w:val="002B1605"/>
    <w:rsid w:val="002B1F3F"/>
    <w:rsid w:val="002B41E9"/>
    <w:rsid w:val="002B459E"/>
    <w:rsid w:val="002B518C"/>
    <w:rsid w:val="002B54E6"/>
    <w:rsid w:val="002B67E5"/>
    <w:rsid w:val="002B6E33"/>
    <w:rsid w:val="002B70A9"/>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E2"/>
    <w:rsid w:val="002D255C"/>
    <w:rsid w:val="002D390A"/>
    <w:rsid w:val="002D3E7E"/>
    <w:rsid w:val="002D54C1"/>
    <w:rsid w:val="002D7D59"/>
    <w:rsid w:val="002D7E72"/>
    <w:rsid w:val="002E0C14"/>
    <w:rsid w:val="002E145C"/>
    <w:rsid w:val="002E14F0"/>
    <w:rsid w:val="002E30D3"/>
    <w:rsid w:val="002E40E8"/>
    <w:rsid w:val="002E5699"/>
    <w:rsid w:val="002E5C5A"/>
    <w:rsid w:val="002E5ED7"/>
    <w:rsid w:val="002E6643"/>
    <w:rsid w:val="002E6E8F"/>
    <w:rsid w:val="002E7459"/>
    <w:rsid w:val="002E74C3"/>
    <w:rsid w:val="002E7ACF"/>
    <w:rsid w:val="002F030D"/>
    <w:rsid w:val="002F1D87"/>
    <w:rsid w:val="002F1EE6"/>
    <w:rsid w:val="002F2059"/>
    <w:rsid w:val="002F3F1C"/>
    <w:rsid w:val="002F4CCE"/>
    <w:rsid w:val="002F52D0"/>
    <w:rsid w:val="002F585F"/>
    <w:rsid w:val="002F5FF0"/>
    <w:rsid w:val="002F6DBD"/>
    <w:rsid w:val="00300107"/>
    <w:rsid w:val="003002E7"/>
    <w:rsid w:val="00303860"/>
    <w:rsid w:val="00304579"/>
    <w:rsid w:val="00307345"/>
    <w:rsid w:val="00307F75"/>
    <w:rsid w:val="003108DB"/>
    <w:rsid w:val="00311993"/>
    <w:rsid w:val="00311F1C"/>
    <w:rsid w:val="00313550"/>
    <w:rsid w:val="0031462D"/>
    <w:rsid w:val="003151DA"/>
    <w:rsid w:val="00315B74"/>
    <w:rsid w:val="003161C5"/>
    <w:rsid w:val="00316566"/>
    <w:rsid w:val="00317D16"/>
    <w:rsid w:val="00320C11"/>
    <w:rsid w:val="003215EF"/>
    <w:rsid w:val="00321D85"/>
    <w:rsid w:val="00323204"/>
    <w:rsid w:val="00323237"/>
    <w:rsid w:val="003240A0"/>
    <w:rsid w:val="003261F9"/>
    <w:rsid w:val="003261FD"/>
    <w:rsid w:val="003272F8"/>
    <w:rsid w:val="00330911"/>
    <w:rsid w:val="00330F25"/>
    <w:rsid w:val="00331275"/>
    <w:rsid w:val="00333266"/>
    <w:rsid w:val="00333844"/>
    <w:rsid w:val="003348D1"/>
    <w:rsid w:val="003360B5"/>
    <w:rsid w:val="00336644"/>
    <w:rsid w:val="0033710E"/>
    <w:rsid w:val="0034039A"/>
    <w:rsid w:val="00340C17"/>
    <w:rsid w:val="0034102B"/>
    <w:rsid w:val="00342067"/>
    <w:rsid w:val="0034291A"/>
    <w:rsid w:val="00342EF1"/>
    <w:rsid w:val="00342F32"/>
    <w:rsid w:val="00344C45"/>
    <w:rsid w:val="003467F1"/>
    <w:rsid w:val="003471FE"/>
    <w:rsid w:val="003479EF"/>
    <w:rsid w:val="00347C2D"/>
    <w:rsid w:val="003509F2"/>
    <w:rsid w:val="003532AB"/>
    <w:rsid w:val="00353B08"/>
    <w:rsid w:val="00355DBD"/>
    <w:rsid w:val="00360E48"/>
    <w:rsid w:val="00362333"/>
    <w:rsid w:val="00362505"/>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33A0"/>
    <w:rsid w:val="00373B29"/>
    <w:rsid w:val="00375F49"/>
    <w:rsid w:val="003762B2"/>
    <w:rsid w:val="00376666"/>
    <w:rsid w:val="003770B6"/>
    <w:rsid w:val="0037779F"/>
    <w:rsid w:val="0037787E"/>
    <w:rsid w:val="00380908"/>
    <w:rsid w:val="003809E0"/>
    <w:rsid w:val="00381159"/>
    <w:rsid w:val="0038210A"/>
    <w:rsid w:val="00382595"/>
    <w:rsid w:val="00382F8F"/>
    <w:rsid w:val="003836F7"/>
    <w:rsid w:val="00385FE5"/>
    <w:rsid w:val="003903FE"/>
    <w:rsid w:val="0039073A"/>
    <w:rsid w:val="0039083C"/>
    <w:rsid w:val="00391693"/>
    <w:rsid w:val="00391D9B"/>
    <w:rsid w:val="00392B10"/>
    <w:rsid w:val="00394132"/>
    <w:rsid w:val="003956BF"/>
    <w:rsid w:val="00397B96"/>
    <w:rsid w:val="003A01B1"/>
    <w:rsid w:val="003A09F2"/>
    <w:rsid w:val="003A0B7E"/>
    <w:rsid w:val="003A2E8B"/>
    <w:rsid w:val="003A3346"/>
    <w:rsid w:val="003A3AC8"/>
    <w:rsid w:val="003A443D"/>
    <w:rsid w:val="003A53ED"/>
    <w:rsid w:val="003A73A6"/>
    <w:rsid w:val="003B0CBD"/>
    <w:rsid w:val="003B1154"/>
    <w:rsid w:val="003B11FC"/>
    <w:rsid w:val="003B3616"/>
    <w:rsid w:val="003B4BC1"/>
    <w:rsid w:val="003B5CA2"/>
    <w:rsid w:val="003B5DB7"/>
    <w:rsid w:val="003C002B"/>
    <w:rsid w:val="003C0F4F"/>
    <w:rsid w:val="003C164A"/>
    <w:rsid w:val="003C1E1A"/>
    <w:rsid w:val="003C50D6"/>
    <w:rsid w:val="003C5F59"/>
    <w:rsid w:val="003C667A"/>
    <w:rsid w:val="003C66AC"/>
    <w:rsid w:val="003C733E"/>
    <w:rsid w:val="003D2AD8"/>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0F"/>
    <w:rsid w:val="003E6DA5"/>
    <w:rsid w:val="003E71FC"/>
    <w:rsid w:val="003E7AA1"/>
    <w:rsid w:val="003F0046"/>
    <w:rsid w:val="003F12DD"/>
    <w:rsid w:val="003F2076"/>
    <w:rsid w:val="003F349E"/>
    <w:rsid w:val="003F356B"/>
    <w:rsid w:val="003F3A38"/>
    <w:rsid w:val="003F486F"/>
    <w:rsid w:val="003F5CDE"/>
    <w:rsid w:val="003F5E49"/>
    <w:rsid w:val="003F6F69"/>
    <w:rsid w:val="003F70E9"/>
    <w:rsid w:val="003F751E"/>
    <w:rsid w:val="00401817"/>
    <w:rsid w:val="004030BE"/>
    <w:rsid w:val="00403B1D"/>
    <w:rsid w:val="00403FC5"/>
    <w:rsid w:val="0040626B"/>
    <w:rsid w:val="00406B92"/>
    <w:rsid w:val="00410F3A"/>
    <w:rsid w:val="004110E9"/>
    <w:rsid w:val="00411F5D"/>
    <w:rsid w:val="00412BFD"/>
    <w:rsid w:val="00414517"/>
    <w:rsid w:val="004145EE"/>
    <w:rsid w:val="00415867"/>
    <w:rsid w:val="004166B2"/>
    <w:rsid w:val="00416B9D"/>
    <w:rsid w:val="00420425"/>
    <w:rsid w:val="0042299B"/>
    <w:rsid w:val="00422B6C"/>
    <w:rsid w:val="00422FCB"/>
    <w:rsid w:val="00424EBF"/>
    <w:rsid w:val="00425350"/>
    <w:rsid w:val="0042554B"/>
    <w:rsid w:val="00426AF2"/>
    <w:rsid w:val="00426D47"/>
    <w:rsid w:val="004301B0"/>
    <w:rsid w:val="004302F4"/>
    <w:rsid w:val="00430667"/>
    <w:rsid w:val="0043144C"/>
    <w:rsid w:val="004317D4"/>
    <w:rsid w:val="00431E29"/>
    <w:rsid w:val="00432227"/>
    <w:rsid w:val="0043264C"/>
    <w:rsid w:val="004336E1"/>
    <w:rsid w:val="004341CC"/>
    <w:rsid w:val="00435562"/>
    <w:rsid w:val="004366A9"/>
    <w:rsid w:val="0043692F"/>
    <w:rsid w:val="00436D48"/>
    <w:rsid w:val="0043701C"/>
    <w:rsid w:val="0043745C"/>
    <w:rsid w:val="00440095"/>
    <w:rsid w:val="004400F5"/>
    <w:rsid w:val="00442FB5"/>
    <w:rsid w:val="00443A8B"/>
    <w:rsid w:val="00443FE6"/>
    <w:rsid w:val="00445083"/>
    <w:rsid w:val="00445A18"/>
    <w:rsid w:val="00445C7D"/>
    <w:rsid w:val="004466C4"/>
    <w:rsid w:val="0044689B"/>
    <w:rsid w:val="00447AC5"/>
    <w:rsid w:val="00447C89"/>
    <w:rsid w:val="00450214"/>
    <w:rsid w:val="00451599"/>
    <w:rsid w:val="00451E25"/>
    <w:rsid w:val="004527B3"/>
    <w:rsid w:val="00453BFF"/>
    <w:rsid w:val="004542FC"/>
    <w:rsid w:val="004559CF"/>
    <w:rsid w:val="00455AF7"/>
    <w:rsid w:val="00456FA1"/>
    <w:rsid w:val="00457DCD"/>
    <w:rsid w:val="00460F5E"/>
    <w:rsid w:val="0046280F"/>
    <w:rsid w:val="00464A12"/>
    <w:rsid w:val="00465206"/>
    <w:rsid w:val="0046525F"/>
    <w:rsid w:val="00465608"/>
    <w:rsid w:val="004656B7"/>
    <w:rsid w:val="00465A85"/>
    <w:rsid w:val="00466190"/>
    <w:rsid w:val="00466267"/>
    <w:rsid w:val="004675DC"/>
    <w:rsid w:val="00467BBD"/>
    <w:rsid w:val="00470073"/>
    <w:rsid w:val="00470777"/>
    <w:rsid w:val="00470B89"/>
    <w:rsid w:val="00473D43"/>
    <w:rsid w:val="00473D8A"/>
    <w:rsid w:val="0047427C"/>
    <w:rsid w:val="00475B91"/>
    <w:rsid w:val="004771A8"/>
    <w:rsid w:val="00480A2D"/>
    <w:rsid w:val="00480E14"/>
    <w:rsid w:val="00481267"/>
    <w:rsid w:val="00482A07"/>
    <w:rsid w:val="0048304B"/>
    <w:rsid w:val="00483430"/>
    <w:rsid w:val="004863C2"/>
    <w:rsid w:val="00492A89"/>
    <w:rsid w:val="004930D2"/>
    <w:rsid w:val="00493CB9"/>
    <w:rsid w:val="0049446D"/>
    <w:rsid w:val="00494C01"/>
    <w:rsid w:val="004958CE"/>
    <w:rsid w:val="0049593B"/>
    <w:rsid w:val="0049666A"/>
    <w:rsid w:val="00497173"/>
    <w:rsid w:val="00497F35"/>
    <w:rsid w:val="004A1D25"/>
    <w:rsid w:val="004A2098"/>
    <w:rsid w:val="004A20D7"/>
    <w:rsid w:val="004A2B96"/>
    <w:rsid w:val="004A2E4B"/>
    <w:rsid w:val="004A3E74"/>
    <w:rsid w:val="004A401C"/>
    <w:rsid w:val="004A516E"/>
    <w:rsid w:val="004A5842"/>
    <w:rsid w:val="004A58F6"/>
    <w:rsid w:val="004A5FA5"/>
    <w:rsid w:val="004A660D"/>
    <w:rsid w:val="004A7EEA"/>
    <w:rsid w:val="004B01BA"/>
    <w:rsid w:val="004B1A3E"/>
    <w:rsid w:val="004B1D51"/>
    <w:rsid w:val="004B276A"/>
    <w:rsid w:val="004B3F4D"/>
    <w:rsid w:val="004B4673"/>
    <w:rsid w:val="004B51A9"/>
    <w:rsid w:val="004B52A3"/>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1A90"/>
    <w:rsid w:val="004D2600"/>
    <w:rsid w:val="004D396B"/>
    <w:rsid w:val="004D472D"/>
    <w:rsid w:val="004D499A"/>
    <w:rsid w:val="004D5348"/>
    <w:rsid w:val="004D5782"/>
    <w:rsid w:val="004D6415"/>
    <w:rsid w:val="004D7062"/>
    <w:rsid w:val="004D739E"/>
    <w:rsid w:val="004D75A5"/>
    <w:rsid w:val="004E0235"/>
    <w:rsid w:val="004E07D2"/>
    <w:rsid w:val="004E1907"/>
    <w:rsid w:val="004E192A"/>
    <w:rsid w:val="004E1A08"/>
    <w:rsid w:val="004E1FD7"/>
    <w:rsid w:val="004E31BE"/>
    <w:rsid w:val="004E3277"/>
    <w:rsid w:val="004E32E1"/>
    <w:rsid w:val="004E3626"/>
    <w:rsid w:val="004E5898"/>
    <w:rsid w:val="004E66F1"/>
    <w:rsid w:val="004E67D0"/>
    <w:rsid w:val="004E7346"/>
    <w:rsid w:val="004E76ED"/>
    <w:rsid w:val="004E7DD2"/>
    <w:rsid w:val="004F06CA"/>
    <w:rsid w:val="004F0BD7"/>
    <w:rsid w:val="004F2C01"/>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1285"/>
    <w:rsid w:val="005115C5"/>
    <w:rsid w:val="00511A65"/>
    <w:rsid w:val="005126A6"/>
    <w:rsid w:val="00514D16"/>
    <w:rsid w:val="005152C2"/>
    <w:rsid w:val="0051599E"/>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FC4"/>
    <w:rsid w:val="005401A7"/>
    <w:rsid w:val="00541DA3"/>
    <w:rsid w:val="00542466"/>
    <w:rsid w:val="0054254F"/>
    <w:rsid w:val="00542F8A"/>
    <w:rsid w:val="00544B65"/>
    <w:rsid w:val="0054582B"/>
    <w:rsid w:val="00545A1C"/>
    <w:rsid w:val="00545F6C"/>
    <w:rsid w:val="005462A5"/>
    <w:rsid w:val="005500B3"/>
    <w:rsid w:val="00550BF5"/>
    <w:rsid w:val="00550E86"/>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8DF"/>
    <w:rsid w:val="0057099D"/>
    <w:rsid w:val="00571626"/>
    <w:rsid w:val="00571768"/>
    <w:rsid w:val="00571C4C"/>
    <w:rsid w:val="00572CAC"/>
    <w:rsid w:val="005740A5"/>
    <w:rsid w:val="00575361"/>
    <w:rsid w:val="00576156"/>
    <w:rsid w:val="0058016C"/>
    <w:rsid w:val="005803B3"/>
    <w:rsid w:val="005803D5"/>
    <w:rsid w:val="00580605"/>
    <w:rsid w:val="00581556"/>
    <w:rsid w:val="00582870"/>
    <w:rsid w:val="00583E40"/>
    <w:rsid w:val="00583FDF"/>
    <w:rsid w:val="00584269"/>
    <w:rsid w:val="00584A6C"/>
    <w:rsid w:val="0058534A"/>
    <w:rsid w:val="00586656"/>
    <w:rsid w:val="00587BDD"/>
    <w:rsid w:val="00587DB5"/>
    <w:rsid w:val="0059065D"/>
    <w:rsid w:val="005921FA"/>
    <w:rsid w:val="00592822"/>
    <w:rsid w:val="005931FB"/>
    <w:rsid w:val="00594F0A"/>
    <w:rsid w:val="005955F7"/>
    <w:rsid w:val="0059577A"/>
    <w:rsid w:val="00595D56"/>
    <w:rsid w:val="005962D9"/>
    <w:rsid w:val="00596BCA"/>
    <w:rsid w:val="00597052"/>
    <w:rsid w:val="00597405"/>
    <w:rsid w:val="005A0280"/>
    <w:rsid w:val="005A0439"/>
    <w:rsid w:val="005A06A9"/>
    <w:rsid w:val="005A2003"/>
    <w:rsid w:val="005A2329"/>
    <w:rsid w:val="005A245E"/>
    <w:rsid w:val="005A2C90"/>
    <w:rsid w:val="005A329D"/>
    <w:rsid w:val="005A3401"/>
    <w:rsid w:val="005A3E63"/>
    <w:rsid w:val="005A403A"/>
    <w:rsid w:val="005A5C6B"/>
    <w:rsid w:val="005A5E6C"/>
    <w:rsid w:val="005A6B30"/>
    <w:rsid w:val="005A79C2"/>
    <w:rsid w:val="005B292F"/>
    <w:rsid w:val="005B2EE8"/>
    <w:rsid w:val="005B3DAA"/>
    <w:rsid w:val="005B4025"/>
    <w:rsid w:val="005B4484"/>
    <w:rsid w:val="005B5A77"/>
    <w:rsid w:val="005B6009"/>
    <w:rsid w:val="005B6BE2"/>
    <w:rsid w:val="005B7D5D"/>
    <w:rsid w:val="005C03EE"/>
    <w:rsid w:val="005C0705"/>
    <w:rsid w:val="005C0839"/>
    <w:rsid w:val="005C08A8"/>
    <w:rsid w:val="005C16E2"/>
    <w:rsid w:val="005C1AD0"/>
    <w:rsid w:val="005C1F5C"/>
    <w:rsid w:val="005C24B0"/>
    <w:rsid w:val="005C2F91"/>
    <w:rsid w:val="005C3099"/>
    <w:rsid w:val="005C3728"/>
    <w:rsid w:val="005C52E5"/>
    <w:rsid w:val="005C5FBA"/>
    <w:rsid w:val="005C6234"/>
    <w:rsid w:val="005C6B3D"/>
    <w:rsid w:val="005D0CE5"/>
    <w:rsid w:val="005D1566"/>
    <w:rsid w:val="005D1F45"/>
    <w:rsid w:val="005D250B"/>
    <w:rsid w:val="005D2DB4"/>
    <w:rsid w:val="005D2E6E"/>
    <w:rsid w:val="005D3723"/>
    <w:rsid w:val="005D407B"/>
    <w:rsid w:val="005D40A6"/>
    <w:rsid w:val="005D5688"/>
    <w:rsid w:val="005D6CCA"/>
    <w:rsid w:val="005D74FF"/>
    <w:rsid w:val="005D79B5"/>
    <w:rsid w:val="005E0E8D"/>
    <w:rsid w:val="005E3567"/>
    <w:rsid w:val="005E5554"/>
    <w:rsid w:val="005E5DDC"/>
    <w:rsid w:val="005E7613"/>
    <w:rsid w:val="005F56C3"/>
    <w:rsid w:val="005F6872"/>
    <w:rsid w:val="005F6E21"/>
    <w:rsid w:val="005F7574"/>
    <w:rsid w:val="005F7631"/>
    <w:rsid w:val="006012A3"/>
    <w:rsid w:val="006019BA"/>
    <w:rsid w:val="00603646"/>
    <w:rsid w:val="006052B4"/>
    <w:rsid w:val="00606CC1"/>
    <w:rsid w:val="00607730"/>
    <w:rsid w:val="006078BC"/>
    <w:rsid w:val="00607E53"/>
    <w:rsid w:val="00607F21"/>
    <w:rsid w:val="00610458"/>
    <w:rsid w:val="00611240"/>
    <w:rsid w:val="00611760"/>
    <w:rsid w:val="006119D8"/>
    <w:rsid w:val="00613F9B"/>
    <w:rsid w:val="00615212"/>
    <w:rsid w:val="00615E63"/>
    <w:rsid w:val="00617926"/>
    <w:rsid w:val="00617B1C"/>
    <w:rsid w:val="00617F83"/>
    <w:rsid w:val="00620B3A"/>
    <w:rsid w:val="00621807"/>
    <w:rsid w:val="00621E9F"/>
    <w:rsid w:val="0062460D"/>
    <w:rsid w:val="006255A6"/>
    <w:rsid w:val="00627FA8"/>
    <w:rsid w:val="00630DAD"/>
    <w:rsid w:val="00631562"/>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DF4"/>
    <w:rsid w:val="0065072C"/>
    <w:rsid w:val="00650BFA"/>
    <w:rsid w:val="00650CB2"/>
    <w:rsid w:val="006537D4"/>
    <w:rsid w:val="00654D7D"/>
    <w:rsid w:val="0065591F"/>
    <w:rsid w:val="006561FA"/>
    <w:rsid w:val="006565F5"/>
    <w:rsid w:val="006601F5"/>
    <w:rsid w:val="00660751"/>
    <w:rsid w:val="00661974"/>
    <w:rsid w:val="006624EC"/>
    <w:rsid w:val="00663C69"/>
    <w:rsid w:val="0066500B"/>
    <w:rsid w:val="00665AFD"/>
    <w:rsid w:val="00665B22"/>
    <w:rsid w:val="0066616D"/>
    <w:rsid w:val="00666347"/>
    <w:rsid w:val="006676F9"/>
    <w:rsid w:val="0067100D"/>
    <w:rsid w:val="006721AA"/>
    <w:rsid w:val="0067243B"/>
    <w:rsid w:val="00672C02"/>
    <w:rsid w:val="00672F42"/>
    <w:rsid w:val="00674931"/>
    <w:rsid w:val="0067574B"/>
    <w:rsid w:val="006768F9"/>
    <w:rsid w:val="00676DD6"/>
    <w:rsid w:val="0068053B"/>
    <w:rsid w:val="006819A0"/>
    <w:rsid w:val="00682B99"/>
    <w:rsid w:val="00682E2C"/>
    <w:rsid w:val="0068478D"/>
    <w:rsid w:val="00685F50"/>
    <w:rsid w:val="00686DE4"/>
    <w:rsid w:val="00690051"/>
    <w:rsid w:val="006923A1"/>
    <w:rsid w:val="00692A89"/>
    <w:rsid w:val="00692CEF"/>
    <w:rsid w:val="00695324"/>
    <w:rsid w:val="00695A3A"/>
    <w:rsid w:val="006961CF"/>
    <w:rsid w:val="006961EF"/>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165F"/>
    <w:rsid w:val="006B30B9"/>
    <w:rsid w:val="006B3622"/>
    <w:rsid w:val="006B62F9"/>
    <w:rsid w:val="006B7029"/>
    <w:rsid w:val="006C0751"/>
    <w:rsid w:val="006C2691"/>
    <w:rsid w:val="006C37AD"/>
    <w:rsid w:val="006C4281"/>
    <w:rsid w:val="006C4CE5"/>
    <w:rsid w:val="006C6A4A"/>
    <w:rsid w:val="006C6BC8"/>
    <w:rsid w:val="006C6D19"/>
    <w:rsid w:val="006C70F8"/>
    <w:rsid w:val="006C7183"/>
    <w:rsid w:val="006D0B02"/>
    <w:rsid w:val="006D202B"/>
    <w:rsid w:val="006D209F"/>
    <w:rsid w:val="006D3872"/>
    <w:rsid w:val="006D422F"/>
    <w:rsid w:val="006D4D6F"/>
    <w:rsid w:val="006D5007"/>
    <w:rsid w:val="006D5FFF"/>
    <w:rsid w:val="006D63C8"/>
    <w:rsid w:val="006D6951"/>
    <w:rsid w:val="006D74CF"/>
    <w:rsid w:val="006E11F1"/>
    <w:rsid w:val="006E20A8"/>
    <w:rsid w:val="006E297F"/>
    <w:rsid w:val="006E2ECD"/>
    <w:rsid w:val="006E3DB0"/>
    <w:rsid w:val="006E3F74"/>
    <w:rsid w:val="006E495B"/>
    <w:rsid w:val="006E4EC4"/>
    <w:rsid w:val="006E5A84"/>
    <w:rsid w:val="006E5B5B"/>
    <w:rsid w:val="006E5BAE"/>
    <w:rsid w:val="006E60D4"/>
    <w:rsid w:val="006E66B0"/>
    <w:rsid w:val="006E6D1F"/>
    <w:rsid w:val="006F0516"/>
    <w:rsid w:val="006F154A"/>
    <w:rsid w:val="006F1D26"/>
    <w:rsid w:val="006F41D2"/>
    <w:rsid w:val="006F5064"/>
    <w:rsid w:val="006F64AF"/>
    <w:rsid w:val="006F6F35"/>
    <w:rsid w:val="006F7E0E"/>
    <w:rsid w:val="00700341"/>
    <w:rsid w:val="0070282F"/>
    <w:rsid w:val="00702C6E"/>
    <w:rsid w:val="00702E56"/>
    <w:rsid w:val="007033CE"/>
    <w:rsid w:val="00703B54"/>
    <w:rsid w:val="00703BCE"/>
    <w:rsid w:val="00704A6B"/>
    <w:rsid w:val="007050CA"/>
    <w:rsid w:val="0070532C"/>
    <w:rsid w:val="00711560"/>
    <w:rsid w:val="00711AFE"/>
    <w:rsid w:val="00712132"/>
    <w:rsid w:val="007136A2"/>
    <w:rsid w:val="00714840"/>
    <w:rsid w:val="007157F3"/>
    <w:rsid w:val="00715991"/>
    <w:rsid w:val="00715C61"/>
    <w:rsid w:val="00716491"/>
    <w:rsid w:val="007169B1"/>
    <w:rsid w:val="007169E8"/>
    <w:rsid w:val="007178F5"/>
    <w:rsid w:val="00720D6A"/>
    <w:rsid w:val="00721189"/>
    <w:rsid w:val="00721BAD"/>
    <w:rsid w:val="00721CF7"/>
    <w:rsid w:val="0072277D"/>
    <w:rsid w:val="00722B9E"/>
    <w:rsid w:val="007237D9"/>
    <w:rsid w:val="007244AF"/>
    <w:rsid w:val="007249F2"/>
    <w:rsid w:val="0072520E"/>
    <w:rsid w:val="007263F4"/>
    <w:rsid w:val="007268C9"/>
    <w:rsid w:val="00730BE5"/>
    <w:rsid w:val="00731D36"/>
    <w:rsid w:val="00731EA7"/>
    <w:rsid w:val="00732A4C"/>
    <w:rsid w:val="00733B40"/>
    <w:rsid w:val="00736517"/>
    <w:rsid w:val="007368F5"/>
    <w:rsid w:val="00736D5B"/>
    <w:rsid w:val="007372F3"/>
    <w:rsid w:val="0073731F"/>
    <w:rsid w:val="007405F2"/>
    <w:rsid w:val="007406E4"/>
    <w:rsid w:val="00741C60"/>
    <w:rsid w:val="00741E22"/>
    <w:rsid w:val="007442E4"/>
    <w:rsid w:val="00744861"/>
    <w:rsid w:val="0074533F"/>
    <w:rsid w:val="0074688F"/>
    <w:rsid w:val="007472AD"/>
    <w:rsid w:val="007472E9"/>
    <w:rsid w:val="00747FA9"/>
    <w:rsid w:val="0075049B"/>
    <w:rsid w:val="0075234A"/>
    <w:rsid w:val="007530A5"/>
    <w:rsid w:val="00753180"/>
    <w:rsid w:val="007534C9"/>
    <w:rsid w:val="00753686"/>
    <w:rsid w:val="00754A48"/>
    <w:rsid w:val="0075504F"/>
    <w:rsid w:val="00755B82"/>
    <w:rsid w:val="00756053"/>
    <w:rsid w:val="00756D82"/>
    <w:rsid w:val="00756F22"/>
    <w:rsid w:val="00760C95"/>
    <w:rsid w:val="00761699"/>
    <w:rsid w:val="00762203"/>
    <w:rsid w:val="00762C2F"/>
    <w:rsid w:val="00764136"/>
    <w:rsid w:val="00764BA6"/>
    <w:rsid w:val="007655C8"/>
    <w:rsid w:val="007655EC"/>
    <w:rsid w:val="00767054"/>
    <w:rsid w:val="00767547"/>
    <w:rsid w:val="0077195D"/>
    <w:rsid w:val="007720D3"/>
    <w:rsid w:val="007737DF"/>
    <w:rsid w:val="00773DC9"/>
    <w:rsid w:val="007742B2"/>
    <w:rsid w:val="00774787"/>
    <w:rsid w:val="00775991"/>
    <w:rsid w:val="00777F77"/>
    <w:rsid w:val="007809CB"/>
    <w:rsid w:val="007825C0"/>
    <w:rsid w:val="00782D74"/>
    <w:rsid w:val="00783441"/>
    <w:rsid w:val="00783FE3"/>
    <w:rsid w:val="007842B3"/>
    <w:rsid w:val="007847DB"/>
    <w:rsid w:val="00786450"/>
    <w:rsid w:val="00786D5B"/>
    <w:rsid w:val="00791608"/>
    <w:rsid w:val="00791639"/>
    <w:rsid w:val="007918EE"/>
    <w:rsid w:val="00791B9E"/>
    <w:rsid w:val="007925F2"/>
    <w:rsid w:val="0079326F"/>
    <w:rsid w:val="00793E25"/>
    <w:rsid w:val="007941D8"/>
    <w:rsid w:val="0079430F"/>
    <w:rsid w:val="0079442D"/>
    <w:rsid w:val="00797263"/>
    <w:rsid w:val="007975AE"/>
    <w:rsid w:val="007A029A"/>
    <w:rsid w:val="007A0B95"/>
    <w:rsid w:val="007A16C3"/>
    <w:rsid w:val="007A1EEA"/>
    <w:rsid w:val="007A232B"/>
    <w:rsid w:val="007A30E3"/>
    <w:rsid w:val="007A3AE3"/>
    <w:rsid w:val="007A42C4"/>
    <w:rsid w:val="007A4E51"/>
    <w:rsid w:val="007A61BC"/>
    <w:rsid w:val="007A63A6"/>
    <w:rsid w:val="007A6EB1"/>
    <w:rsid w:val="007A71DE"/>
    <w:rsid w:val="007A7A6F"/>
    <w:rsid w:val="007B0DFF"/>
    <w:rsid w:val="007B10D7"/>
    <w:rsid w:val="007B22F6"/>
    <w:rsid w:val="007B3327"/>
    <w:rsid w:val="007B50CA"/>
    <w:rsid w:val="007B53A4"/>
    <w:rsid w:val="007B5B01"/>
    <w:rsid w:val="007B5F33"/>
    <w:rsid w:val="007B60C1"/>
    <w:rsid w:val="007C0CB6"/>
    <w:rsid w:val="007C187D"/>
    <w:rsid w:val="007C1C78"/>
    <w:rsid w:val="007C1ED0"/>
    <w:rsid w:val="007C21A8"/>
    <w:rsid w:val="007C2BA0"/>
    <w:rsid w:val="007C2E2B"/>
    <w:rsid w:val="007C3916"/>
    <w:rsid w:val="007C6A03"/>
    <w:rsid w:val="007C6B52"/>
    <w:rsid w:val="007C7972"/>
    <w:rsid w:val="007C7FA7"/>
    <w:rsid w:val="007D00A6"/>
    <w:rsid w:val="007D2199"/>
    <w:rsid w:val="007D2C84"/>
    <w:rsid w:val="007D4447"/>
    <w:rsid w:val="007D6DE2"/>
    <w:rsid w:val="007D7487"/>
    <w:rsid w:val="007D7538"/>
    <w:rsid w:val="007D7D47"/>
    <w:rsid w:val="007D7FC7"/>
    <w:rsid w:val="007E0D62"/>
    <w:rsid w:val="007E27E7"/>
    <w:rsid w:val="007E2C97"/>
    <w:rsid w:val="007E2FC3"/>
    <w:rsid w:val="007E3704"/>
    <w:rsid w:val="007E3F6E"/>
    <w:rsid w:val="007E4F01"/>
    <w:rsid w:val="007E58B3"/>
    <w:rsid w:val="007E63C3"/>
    <w:rsid w:val="007E698C"/>
    <w:rsid w:val="007F0732"/>
    <w:rsid w:val="007F12ED"/>
    <w:rsid w:val="007F1D32"/>
    <w:rsid w:val="007F1EB3"/>
    <w:rsid w:val="007F46CD"/>
    <w:rsid w:val="007F4C49"/>
    <w:rsid w:val="007F59C9"/>
    <w:rsid w:val="007F5AB7"/>
    <w:rsid w:val="007F78E2"/>
    <w:rsid w:val="007F7928"/>
    <w:rsid w:val="0080281E"/>
    <w:rsid w:val="00804EED"/>
    <w:rsid w:val="00805423"/>
    <w:rsid w:val="008054BC"/>
    <w:rsid w:val="008058A6"/>
    <w:rsid w:val="0081006F"/>
    <w:rsid w:val="00810422"/>
    <w:rsid w:val="00810489"/>
    <w:rsid w:val="00810651"/>
    <w:rsid w:val="00810662"/>
    <w:rsid w:val="00811485"/>
    <w:rsid w:val="008128FC"/>
    <w:rsid w:val="0081292F"/>
    <w:rsid w:val="008142C7"/>
    <w:rsid w:val="00814828"/>
    <w:rsid w:val="00816798"/>
    <w:rsid w:val="008169F7"/>
    <w:rsid w:val="00816B7F"/>
    <w:rsid w:val="00822B83"/>
    <w:rsid w:val="00822D68"/>
    <w:rsid w:val="00824140"/>
    <w:rsid w:val="00824AFA"/>
    <w:rsid w:val="00824B8F"/>
    <w:rsid w:val="00825987"/>
    <w:rsid w:val="00825C1B"/>
    <w:rsid w:val="008265D1"/>
    <w:rsid w:val="00827179"/>
    <w:rsid w:val="008277F2"/>
    <w:rsid w:val="00830C10"/>
    <w:rsid w:val="00831286"/>
    <w:rsid w:val="0083456D"/>
    <w:rsid w:val="008350C1"/>
    <w:rsid w:val="0083576F"/>
    <w:rsid w:val="0083798F"/>
    <w:rsid w:val="00837AF4"/>
    <w:rsid w:val="00841EAB"/>
    <w:rsid w:val="008422C0"/>
    <w:rsid w:val="008442E6"/>
    <w:rsid w:val="00844F83"/>
    <w:rsid w:val="00845364"/>
    <w:rsid w:val="00846B06"/>
    <w:rsid w:val="00846F11"/>
    <w:rsid w:val="0085005A"/>
    <w:rsid w:val="00852BA8"/>
    <w:rsid w:val="00853CF0"/>
    <w:rsid w:val="0085423A"/>
    <w:rsid w:val="0085493C"/>
    <w:rsid w:val="00855511"/>
    <w:rsid w:val="008561AB"/>
    <w:rsid w:val="0086090D"/>
    <w:rsid w:val="00860E24"/>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6BF"/>
    <w:rsid w:val="00892DD1"/>
    <w:rsid w:val="00892F78"/>
    <w:rsid w:val="00893F71"/>
    <w:rsid w:val="00893FBB"/>
    <w:rsid w:val="00894365"/>
    <w:rsid w:val="00895B1F"/>
    <w:rsid w:val="00896B04"/>
    <w:rsid w:val="00897622"/>
    <w:rsid w:val="008A00C8"/>
    <w:rsid w:val="008A1D53"/>
    <w:rsid w:val="008A3148"/>
    <w:rsid w:val="008A35DA"/>
    <w:rsid w:val="008A3BA9"/>
    <w:rsid w:val="008A4EAC"/>
    <w:rsid w:val="008A66A4"/>
    <w:rsid w:val="008B02E0"/>
    <w:rsid w:val="008B17D7"/>
    <w:rsid w:val="008B1816"/>
    <w:rsid w:val="008B2DB4"/>
    <w:rsid w:val="008B3C9F"/>
    <w:rsid w:val="008B4538"/>
    <w:rsid w:val="008B4CAF"/>
    <w:rsid w:val="008B4D69"/>
    <w:rsid w:val="008B5BF5"/>
    <w:rsid w:val="008B5E5D"/>
    <w:rsid w:val="008B6E74"/>
    <w:rsid w:val="008B75B4"/>
    <w:rsid w:val="008B7994"/>
    <w:rsid w:val="008B7A3F"/>
    <w:rsid w:val="008C12A8"/>
    <w:rsid w:val="008C1BBB"/>
    <w:rsid w:val="008C27DE"/>
    <w:rsid w:val="008C2A12"/>
    <w:rsid w:val="008C3E78"/>
    <w:rsid w:val="008C4F71"/>
    <w:rsid w:val="008C7A36"/>
    <w:rsid w:val="008C7F9F"/>
    <w:rsid w:val="008D03AF"/>
    <w:rsid w:val="008D07F9"/>
    <w:rsid w:val="008D0CCE"/>
    <w:rsid w:val="008D1409"/>
    <w:rsid w:val="008D2416"/>
    <w:rsid w:val="008D2602"/>
    <w:rsid w:val="008D45C6"/>
    <w:rsid w:val="008D46DA"/>
    <w:rsid w:val="008D78B2"/>
    <w:rsid w:val="008E2B1A"/>
    <w:rsid w:val="008E5913"/>
    <w:rsid w:val="008E6424"/>
    <w:rsid w:val="008F1E33"/>
    <w:rsid w:val="008F3BD2"/>
    <w:rsid w:val="008F3DD0"/>
    <w:rsid w:val="008F5C85"/>
    <w:rsid w:val="008F5CA3"/>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519A"/>
    <w:rsid w:val="00921B8E"/>
    <w:rsid w:val="00922FCB"/>
    <w:rsid w:val="00923538"/>
    <w:rsid w:val="00924F92"/>
    <w:rsid w:val="0092730F"/>
    <w:rsid w:val="00927B17"/>
    <w:rsid w:val="00927B7F"/>
    <w:rsid w:val="00930A4B"/>
    <w:rsid w:val="0093249D"/>
    <w:rsid w:val="00932F12"/>
    <w:rsid w:val="009334E5"/>
    <w:rsid w:val="00934CBC"/>
    <w:rsid w:val="00935844"/>
    <w:rsid w:val="00936D0E"/>
    <w:rsid w:val="00937333"/>
    <w:rsid w:val="009401BC"/>
    <w:rsid w:val="0094091F"/>
    <w:rsid w:val="00941419"/>
    <w:rsid w:val="00941E43"/>
    <w:rsid w:val="009427C9"/>
    <w:rsid w:val="0094344B"/>
    <w:rsid w:val="00943DB9"/>
    <w:rsid w:val="009446AB"/>
    <w:rsid w:val="009461E3"/>
    <w:rsid w:val="0094731D"/>
    <w:rsid w:val="009476D6"/>
    <w:rsid w:val="009507F6"/>
    <w:rsid w:val="00951806"/>
    <w:rsid w:val="00952879"/>
    <w:rsid w:val="00952C6E"/>
    <w:rsid w:val="00952EBA"/>
    <w:rsid w:val="0095389E"/>
    <w:rsid w:val="00955F8A"/>
    <w:rsid w:val="009563A7"/>
    <w:rsid w:val="00962795"/>
    <w:rsid w:val="009629A0"/>
    <w:rsid w:val="00962FC1"/>
    <w:rsid w:val="009642CD"/>
    <w:rsid w:val="00965F35"/>
    <w:rsid w:val="0096661B"/>
    <w:rsid w:val="0096680F"/>
    <w:rsid w:val="009671E7"/>
    <w:rsid w:val="00970343"/>
    <w:rsid w:val="009712FB"/>
    <w:rsid w:val="00971447"/>
    <w:rsid w:val="009716EB"/>
    <w:rsid w:val="00972CF5"/>
    <w:rsid w:val="009731D1"/>
    <w:rsid w:val="009734E7"/>
    <w:rsid w:val="00973E8B"/>
    <w:rsid w:val="00974478"/>
    <w:rsid w:val="00975DBF"/>
    <w:rsid w:val="009773C2"/>
    <w:rsid w:val="00977453"/>
    <w:rsid w:val="009775C3"/>
    <w:rsid w:val="0097773B"/>
    <w:rsid w:val="00977CE8"/>
    <w:rsid w:val="00980027"/>
    <w:rsid w:val="00980E13"/>
    <w:rsid w:val="00981D82"/>
    <w:rsid w:val="009834D7"/>
    <w:rsid w:val="0098400E"/>
    <w:rsid w:val="009847E3"/>
    <w:rsid w:val="00985280"/>
    <w:rsid w:val="00985E31"/>
    <w:rsid w:val="009867E0"/>
    <w:rsid w:val="0099022C"/>
    <w:rsid w:val="009913FF"/>
    <w:rsid w:val="00991961"/>
    <w:rsid w:val="0099241E"/>
    <w:rsid w:val="0099244F"/>
    <w:rsid w:val="009936A4"/>
    <w:rsid w:val="00993FDD"/>
    <w:rsid w:val="00994B8B"/>
    <w:rsid w:val="009950B6"/>
    <w:rsid w:val="00995380"/>
    <w:rsid w:val="009965C9"/>
    <w:rsid w:val="009A3AC4"/>
    <w:rsid w:val="009A42F3"/>
    <w:rsid w:val="009A446F"/>
    <w:rsid w:val="009A4FFA"/>
    <w:rsid w:val="009A67F9"/>
    <w:rsid w:val="009B087A"/>
    <w:rsid w:val="009B13D5"/>
    <w:rsid w:val="009B3CF1"/>
    <w:rsid w:val="009B3D57"/>
    <w:rsid w:val="009B4F56"/>
    <w:rsid w:val="009B5AC6"/>
    <w:rsid w:val="009B60F6"/>
    <w:rsid w:val="009B645C"/>
    <w:rsid w:val="009B6993"/>
    <w:rsid w:val="009B7003"/>
    <w:rsid w:val="009B77FF"/>
    <w:rsid w:val="009C0050"/>
    <w:rsid w:val="009C1595"/>
    <w:rsid w:val="009C1B95"/>
    <w:rsid w:val="009C1D44"/>
    <w:rsid w:val="009C2415"/>
    <w:rsid w:val="009C5884"/>
    <w:rsid w:val="009C5DEE"/>
    <w:rsid w:val="009C62B5"/>
    <w:rsid w:val="009C69E1"/>
    <w:rsid w:val="009C722D"/>
    <w:rsid w:val="009C75ED"/>
    <w:rsid w:val="009C76D1"/>
    <w:rsid w:val="009C7A2E"/>
    <w:rsid w:val="009D00DB"/>
    <w:rsid w:val="009D06B6"/>
    <w:rsid w:val="009D0A1B"/>
    <w:rsid w:val="009D159C"/>
    <w:rsid w:val="009D198F"/>
    <w:rsid w:val="009D25B1"/>
    <w:rsid w:val="009D341F"/>
    <w:rsid w:val="009D3927"/>
    <w:rsid w:val="009D4F6C"/>
    <w:rsid w:val="009D72A3"/>
    <w:rsid w:val="009D7879"/>
    <w:rsid w:val="009E0F33"/>
    <w:rsid w:val="009E217A"/>
    <w:rsid w:val="009E32B8"/>
    <w:rsid w:val="009E558B"/>
    <w:rsid w:val="009E5845"/>
    <w:rsid w:val="009E6214"/>
    <w:rsid w:val="009E6B55"/>
    <w:rsid w:val="009F0735"/>
    <w:rsid w:val="009F3B40"/>
    <w:rsid w:val="009F4604"/>
    <w:rsid w:val="009F4B29"/>
    <w:rsid w:val="009F5987"/>
    <w:rsid w:val="009F5E93"/>
    <w:rsid w:val="009F662A"/>
    <w:rsid w:val="009F759C"/>
    <w:rsid w:val="00A007B9"/>
    <w:rsid w:val="00A008BA"/>
    <w:rsid w:val="00A01DAB"/>
    <w:rsid w:val="00A023FD"/>
    <w:rsid w:val="00A03549"/>
    <w:rsid w:val="00A04FD1"/>
    <w:rsid w:val="00A062D5"/>
    <w:rsid w:val="00A06530"/>
    <w:rsid w:val="00A0752B"/>
    <w:rsid w:val="00A07CE5"/>
    <w:rsid w:val="00A10B8D"/>
    <w:rsid w:val="00A10F95"/>
    <w:rsid w:val="00A12693"/>
    <w:rsid w:val="00A14048"/>
    <w:rsid w:val="00A14683"/>
    <w:rsid w:val="00A166B2"/>
    <w:rsid w:val="00A166D2"/>
    <w:rsid w:val="00A1671C"/>
    <w:rsid w:val="00A1709F"/>
    <w:rsid w:val="00A20034"/>
    <w:rsid w:val="00A216DF"/>
    <w:rsid w:val="00A21ECE"/>
    <w:rsid w:val="00A224BB"/>
    <w:rsid w:val="00A2318D"/>
    <w:rsid w:val="00A266AE"/>
    <w:rsid w:val="00A27FBF"/>
    <w:rsid w:val="00A31329"/>
    <w:rsid w:val="00A31A58"/>
    <w:rsid w:val="00A32006"/>
    <w:rsid w:val="00A33515"/>
    <w:rsid w:val="00A35B68"/>
    <w:rsid w:val="00A35D92"/>
    <w:rsid w:val="00A3611E"/>
    <w:rsid w:val="00A3674B"/>
    <w:rsid w:val="00A3786E"/>
    <w:rsid w:val="00A406D3"/>
    <w:rsid w:val="00A40ADF"/>
    <w:rsid w:val="00A41EEA"/>
    <w:rsid w:val="00A42599"/>
    <w:rsid w:val="00A426E1"/>
    <w:rsid w:val="00A42BD4"/>
    <w:rsid w:val="00A44169"/>
    <w:rsid w:val="00A4466B"/>
    <w:rsid w:val="00A45743"/>
    <w:rsid w:val="00A45A86"/>
    <w:rsid w:val="00A461A0"/>
    <w:rsid w:val="00A47F33"/>
    <w:rsid w:val="00A521D2"/>
    <w:rsid w:val="00A521DF"/>
    <w:rsid w:val="00A53481"/>
    <w:rsid w:val="00A539D8"/>
    <w:rsid w:val="00A55020"/>
    <w:rsid w:val="00A55924"/>
    <w:rsid w:val="00A56EA2"/>
    <w:rsid w:val="00A60B21"/>
    <w:rsid w:val="00A60E9F"/>
    <w:rsid w:val="00A62347"/>
    <w:rsid w:val="00A62CCF"/>
    <w:rsid w:val="00A62DDC"/>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C80"/>
    <w:rsid w:val="00A82D1D"/>
    <w:rsid w:val="00A837E7"/>
    <w:rsid w:val="00A841A3"/>
    <w:rsid w:val="00A84C74"/>
    <w:rsid w:val="00A84DE8"/>
    <w:rsid w:val="00A84FEB"/>
    <w:rsid w:val="00A85396"/>
    <w:rsid w:val="00A857C6"/>
    <w:rsid w:val="00A8772F"/>
    <w:rsid w:val="00A90999"/>
    <w:rsid w:val="00A90A3A"/>
    <w:rsid w:val="00A90BBF"/>
    <w:rsid w:val="00A91BC7"/>
    <w:rsid w:val="00A922E1"/>
    <w:rsid w:val="00A946DE"/>
    <w:rsid w:val="00A94FB1"/>
    <w:rsid w:val="00A95BBA"/>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4531"/>
    <w:rsid w:val="00AB6935"/>
    <w:rsid w:val="00AB7921"/>
    <w:rsid w:val="00AB7E0F"/>
    <w:rsid w:val="00AC02CE"/>
    <w:rsid w:val="00AC0B1E"/>
    <w:rsid w:val="00AC0EB0"/>
    <w:rsid w:val="00AC116E"/>
    <w:rsid w:val="00AC16FB"/>
    <w:rsid w:val="00AC202E"/>
    <w:rsid w:val="00AC2556"/>
    <w:rsid w:val="00AC281E"/>
    <w:rsid w:val="00AC3084"/>
    <w:rsid w:val="00AC42D7"/>
    <w:rsid w:val="00AC44F2"/>
    <w:rsid w:val="00AC47D6"/>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3E01"/>
    <w:rsid w:val="00AE5C34"/>
    <w:rsid w:val="00AE7506"/>
    <w:rsid w:val="00AE7D02"/>
    <w:rsid w:val="00AF1CC7"/>
    <w:rsid w:val="00AF2481"/>
    <w:rsid w:val="00AF2F1E"/>
    <w:rsid w:val="00AF32CC"/>
    <w:rsid w:val="00AF4881"/>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5A87"/>
    <w:rsid w:val="00B160D2"/>
    <w:rsid w:val="00B16693"/>
    <w:rsid w:val="00B167CE"/>
    <w:rsid w:val="00B177C8"/>
    <w:rsid w:val="00B17A9C"/>
    <w:rsid w:val="00B217DF"/>
    <w:rsid w:val="00B235BC"/>
    <w:rsid w:val="00B2447C"/>
    <w:rsid w:val="00B24B66"/>
    <w:rsid w:val="00B24EBE"/>
    <w:rsid w:val="00B25819"/>
    <w:rsid w:val="00B25A40"/>
    <w:rsid w:val="00B25F1C"/>
    <w:rsid w:val="00B263EA"/>
    <w:rsid w:val="00B26B62"/>
    <w:rsid w:val="00B27C11"/>
    <w:rsid w:val="00B3268D"/>
    <w:rsid w:val="00B326B7"/>
    <w:rsid w:val="00B32B0A"/>
    <w:rsid w:val="00B3310A"/>
    <w:rsid w:val="00B34C1F"/>
    <w:rsid w:val="00B352FB"/>
    <w:rsid w:val="00B37051"/>
    <w:rsid w:val="00B3741B"/>
    <w:rsid w:val="00B403CC"/>
    <w:rsid w:val="00B40666"/>
    <w:rsid w:val="00B41DCC"/>
    <w:rsid w:val="00B42247"/>
    <w:rsid w:val="00B42B9F"/>
    <w:rsid w:val="00B44590"/>
    <w:rsid w:val="00B44A9C"/>
    <w:rsid w:val="00B45A2F"/>
    <w:rsid w:val="00B45B5A"/>
    <w:rsid w:val="00B46CD9"/>
    <w:rsid w:val="00B47290"/>
    <w:rsid w:val="00B50056"/>
    <w:rsid w:val="00B500B9"/>
    <w:rsid w:val="00B512ED"/>
    <w:rsid w:val="00B51ABA"/>
    <w:rsid w:val="00B5216F"/>
    <w:rsid w:val="00B529B1"/>
    <w:rsid w:val="00B5453E"/>
    <w:rsid w:val="00B54CB9"/>
    <w:rsid w:val="00B558A0"/>
    <w:rsid w:val="00B570D3"/>
    <w:rsid w:val="00B574F1"/>
    <w:rsid w:val="00B577AB"/>
    <w:rsid w:val="00B60573"/>
    <w:rsid w:val="00B622F0"/>
    <w:rsid w:val="00B627F7"/>
    <w:rsid w:val="00B631C6"/>
    <w:rsid w:val="00B6359C"/>
    <w:rsid w:val="00B635FC"/>
    <w:rsid w:val="00B63651"/>
    <w:rsid w:val="00B63BE6"/>
    <w:rsid w:val="00B65640"/>
    <w:rsid w:val="00B657FA"/>
    <w:rsid w:val="00B65FA7"/>
    <w:rsid w:val="00B67043"/>
    <w:rsid w:val="00B67EEC"/>
    <w:rsid w:val="00B70928"/>
    <w:rsid w:val="00B70DE7"/>
    <w:rsid w:val="00B71B11"/>
    <w:rsid w:val="00B73B63"/>
    <w:rsid w:val="00B73C6B"/>
    <w:rsid w:val="00B73CBD"/>
    <w:rsid w:val="00B74572"/>
    <w:rsid w:val="00B74831"/>
    <w:rsid w:val="00B75129"/>
    <w:rsid w:val="00B75D8D"/>
    <w:rsid w:val="00B75D9E"/>
    <w:rsid w:val="00B76385"/>
    <w:rsid w:val="00B8032B"/>
    <w:rsid w:val="00B81CEA"/>
    <w:rsid w:val="00B82949"/>
    <w:rsid w:val="00B82A11"/>
    <w:rsid w:val="00B82CBA"/>
    <w:rsid w:val="00B83B6E"/>
    <w:rsid w:val="00B83FCA"/>
    <w:rsid w:val="00B8505F"/>
    <w:rsid w:val="00B8557E"/>
    <w:rsid w:val="00B86000"/>
    <w:rsid w:val="00B86B04"/>
    <w:rsid w:val="00B91800"/>
    <w:rsid w:val="00B92D66"/>
    <w:rsid w:val="00B92F0C"/>
    <w:rsid w:val="00B9352F"/>
    <w:rsid w:val="00B948F2"/>
    <w:rsid w:val="00B949CA"/>
    <w:rsid w:val="00B95A52"/>
    <w:rsid w:val="00B96BF5"/>
    <w:rsid w:val="00B9776F"/>
    <w:rsid w:val="00B977AD"/>
    <w:rsid w:val="00BA05E6"/>
    <w:rsid w:val="00BA08FB"/>
    <w:rsid w:val="00BA25E5"/>
    <w:rsid w:val="00BA3E94"/>
    <w:rsid w:val="00BA4B03"/>
    <w:rsid w:val="00BA4CE3"/>
    <w:rsid w:val="00BA4E43"/>
    <w:rsid w:val="00BA689C"/>
    <w:rsid w:val="00BA7671"/>
    <w:rsid w:val="00BB082C"/>
    <w:rsid w:val="00BB17EB"/>
    <w:rsid w:val="00BB518E"/>
    <w:rsid w:val="00BB7B8D"/>
    <w:rsid w:val="00BC19C5"/>
    <w:rsid w:val="00BC2442"/>
    <w:rsid w:val="00BC2756"/>
    <w:rsid w:val="00BC3A5B"/>
    <w:rsid w:val="00BC3F41"/>
    <w:rsid w:val="00BC4140"/>
    <w:rsid w:val="00BC42EB"/>
    <w:rsid w:val="00BC4330"/>
    <w:rsid w:val="00BC43E6"/>
    <w:rsid w:val="00BC4B61"/>
    <w:rsid w:val="00BC4E22"/>
    <w:rsid w:val="00BC4EA1"/>
    <w:rsid w:val="00BC55CA"/>
    <w:rsid w:val="00BC6DB5"/>
    <w:rsid w:val="00BC7B33"/>
    <w:rsid w:val="00BD0C75"/>
    <w:rsid w:val="00BD1AB7"/>
    <w:rsid w:val="00BD1E58"/>
    <w:rsid w:val="00BD2439"/>
    <w:rsid w:val="00BD2713"/>
    <w:rsid w:val="00BD3FAB"/>
    <w:rsid w:val="00BD4E9E"/>
    <w:rsid w:val="00BD6051"/>
    <w:rsid w:val="00BD635E"/>
    <w:rsid w:val="00BD7093"/>
    <w:rsid w:val="00BD7C3E"/>
    <w:rsid w:val="00BE09E3"/>
    <w:rsid w:val="00BE0E02"/>
    <w:rsid w:val="00BE15A8"/>
    <w:rsid w:val="00BE20CF"/>
    <w:rsid w:val="00BE2958"/>
    <w:rsid w:val="00BE329C"/>
    <w:rsid w:val="00BE365F"/>
    <w:rsid w:val="00BE429B"/>
    <w:rsid w:val="00BE5A31"/>
    <w:rsid w:val="00BE5C4E"/>
    <w:rsid w:val="00BE5E4C"/>
    <w:rsid w:val="00BE64DC"/>
    <w:rsid w:val="00BE6FA5"/>
    <w:rsid w:val="00BE792D"/>
    <w:rsid w:val="00BE794A"/>
    <w:rsid w:val="00BE7C8D"/>
    <w:rsid w:val="00BE7EF2"/>
    <w:rsid w:val="00BF06B8"/>
    <w:rsid w:val="00BF2447"/>
    <w:rsid w:val="00BF5A0F"/>
    <w:rsid w:val="00BF5A7C"/>
    <w:rsid w:val="00BF677B"/>
    <w:rsid w:val="00BF6922"/>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4178"/>
    <w:rsid w:val="00C15FC6"/>
    <w:rsid w:val="00C1703B"/>
    <w:rsid w:val="00C17554"/>
    <w:rsid w:val="00C24189"/>
    <w:rsid w:val="00C27432"/>
    <w:rsid w:val="00C27F52"/>
    <w:rsid w:val="00C3025C"/>
    <w:rsid w:val="00C30809"/>
    <w:rsid w:val="00C31A65"/>
    <w:rsid w:val="00C32081"/>
    <w:rsid w:val="00C32AF6"/>
    <w:rsid w:val="00C32E2E"/>
    <w:rsid w:val="00C32E98"/>
    <w:rsid w:val="00C3470A"/>
    <w:rsid w:val="00C347B4"/>
    <w:rsid w:val="00C34C66"/>
    <w:rsid w:val="00C355EB"/>
    <w:rsid w:val="00C36FEF"/>
    <w:rsid w:val="00C400F0"/>
    <w:rsid w:val="00C40C05"/>
    <w:rsid w:val="00C40C9B"/>
    <w:rsid w:val="00C416A5"/>
    <w:rsid w:val="00C45E41"/>
    <w:rsid w:val="00C461D5"/>
    <w:rsid w:val="00C47006"/>
    <w:rsid w:val="00C4727B"/>
    <w:rsid w:val="00C4746F"/>
    <w:rsid w:val="00C47B70"/>
    <w:rsid w:val="00C51442"/>
    <w:rsid w:val="00C51C4A"/>
    <w:rsid w:val="00C51DC3"/>
    <w:rsid w:val="00C5451E"/>
    <w:rsid w:val="00C548EE"/>
    <w:rsid w:val="00C55A8B"/>
    <w:rsid w:val="00C55AC5"/>
    <w:rsid w:val="00C5652C"/>
    <w:rsid w:val="00C56570"/>
    <w:rsid w:val="00C5723A"/>
    <w:rsid w:val="00C60986"/>
    <w:rsid w:val="00C61A76"/>
    <w:rsid w:val="00C61BEB"/>
    <w:rsid w:val="00C62478"/>
    <w:rsid w:val="00C626FD"/>
    <w:rsid w:val="00C640D4"/>
    <w:rsid w:val="00C6493A"/>
    <w:rsid w:val="00C64F0B"/>
    <w:rsid w:val="00C66912"/>
    <w:rsid w:val="00C71232"/>
    <w:rsid w:val="00C71EF0"/>
    <w:rsid w:val="00C72272"/>
    <w:rsid w:val="00C724CD"/>
    <w:rsid w:val="00C74984"/>
    <w:rsid w:val="00C75D31"/>
    <w:rsid w:val="00C76EA3"/>
    <w:rsid w:val="00C8051B"/>
    <w:rsid w:val="00C808E4"/>
    <w:rsid w:val="00C81EC1"/>
    <w:rsid w:val="00C825B7"/>
    <w:rsid w:val="00C82869"/>
    <w:rsid w:val="00C82B3E"/>
    <w:rsid w:val="00C82BC3"/>
    <w:rsid w:val="00C8362B"/>
    <w:rsid w:val="00C84F45"/>
    <w:rsid w:val="00C85D64"/>
    <w:rsid w:val="00C87FFE"/>
    <w:rsid w:val="00C902CD"/>
    <w:rsid w:val="00C9117A"/>
    <w:rsid w:val="00C91F9A"/>
    <w:rsid w:val="00C920B3"/>
    <w:rsid w:val="00C92AAF"/>
    <w:rsid w:val="00C92E57"/>
    <w:rsid w:val="00C92EE7"/>
    <w:rsid w:val="00C94AF1"/>
    <w:rsid w:val="00C95D48"/>
    <w:rsid w:val="00C95E0A"/>
    <w:rsid w:val="00C96578"/>
    <w:rsid w:val="00CA03C9"/>
    <w:rsid w:val="00CA0B20"/>
    <w:rsid w:val="00CA0CC2"/>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B73"/>
    <w:rsid w:val="00CC0CA7"/>
    <w:rsid w:val="00CC135D"/>
    <w:rsid w:val="00CC16C8"/>
    <w:rsid w:val="00CC35BE"/>
    <w:rsid w:val="00CC466A"/>
    <w:rsid w:val="00CC5714"/>
    <w:rsid w:val="00CD0BF8"/>
    <w:rsid w:val="00CD1577"/>
    <w:rsid w:val="00CD1EA8"/>
    <w:rsid w:val="00CD3351"/>
    <w:rsid w:val="00CD361B"/>
    <w:rsid w:val="00CD412C"/>
    <w:rsid w:val="00CD41A5"/>
    <w:rsid w:val="00CD7A65"/>
    <w:rsid w:val="00CE1ECE"/>
    <w:rsid w:val="00CE29E8"/>
    <w:rsid w:val="00CE2EC9"/>
    <w:rsid w:val="00CE312A"/>
    <w:rsid w:val="00CE313B"/>
    <w:rsid w:val="00CE37A2"/>
    <w:rsid w:val="00CE3BC4"/>
    <w:rsid w:val="00CE5AB5"/>
    <w:rsid w:val="00CF1157"/>
    <w:rsid w:val="00CF258F"/>
    <w:rsid w:val="00CF2957"/>
    <w:rsid w:val="00CF4BF8"/>
    <w:rsid w:val="00CF55CA"/>
    <w:rsid w:val="00CF6121"/>
    <w:rsid w:val="00CF679C"/>
    <w:rsid w:val="00CF6E50"/>
    <w:rsid w:val="00CF731C"/>
    <w:rsid w:val="00CF7F5E"/>
    <w:rsid w:val="00D00B76"/>
    <w:rsid w:val="00D01FA9"/>
    <w:rsid w:val="00D0456A"/>
    <w:rsid w:val="00D04D63"/>
    <w:rsid w:val="00D060AE"/>
    <w:rsid w:val="00D07587"/>
    <w:rsid w:val="00D1004F"/>
    <w:rsid w:val="00D1020B"/>
    <w:rsid w:val="00D102EB"/>
    <w:rsid w:val="00D10BDC"/>
    <w:rsid w:val="00D12FF8"/>
    <w:rsid w:val="00D130B7"/>
    <w:rsid w:val="00D136E1"/>
    <w:rsid w:val="00D13802"/>
    <w:rsid w:val="00D1526A"/>
    <w:rsid w:val="00D158B3"/>
    <w:rsid w:val="00D15EA1"/>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7C3F"/>
    <w:rsid w:val="00D4083A"/>
    <w:rsid w:val="00D430BB"/>
    <w:rsid w:val="00D437E1"/>
    <w:rsid w:val="00D43EBE"/>
    <w:rsid w:val="00D4422C"/>
    <w:rsid w:val="00D44866"/>
    <w:rsid w:val="00D46347"/>
    <w:rsid w:val="00D4745B"/>
    <w:rsid w:val="00D4751C"/>
    <w:rsid w:val="00D4773D"/>
    <w:rsid w:val="00D50009"/>
    <w:rsid w:val="00D5051C"/>
    <w:rsid w:val="00D51088"/>
    <w:rsid w:val="00D5131F"/>
    <w:rsid w:val="00D51BC9"/>
    <w:rsid w:val="00D52322"/>
    <w:rsid w:val="00D526B9"/>
    <w:rsid w:val="00D526C4"/>
    <w:rsid w:val="00D52AC6"/>
    <w:rsid w:val="00D5349C"/>
    <w:rsid w:val="00D55576"/>
    <w:rsid w:val="00D5728C"/>
    <w:rsid w:val="00D574DA"/>
    <w:rsid w:val="00D6052C"/>
    <w:rsid w:val="00D62362"/>
    <w:rsid w:val="00D63B5A"/>
    <w:rsid w:val="00D64466"/>
    <w:rsid w:val="00D64730"/>
    <w:rsid w:val="00D64CCB"/>
    <w:rsid w:val="00D6531D"/>
    <w:rsid w:val="00D6565A"/>
    <w:rsid w:val="00D66161"/>
    <w:rsid w:val="00D66600"/>
    <w:rsid w:val="00D66A76"/>
    <w:rsid w:val="00D7113C"/>
    <w:rsid w:val="00D7162A"/>
    <w:rsid w:val="00D72D0A"/>
    <w:rsid w:val="00D74CCD"/>
    <w:rsid w:val="00D770CF"/>
    <w:rsid w:val="00D804CD"/>
    <w:rsid w:val="00D80621"/>
    <w:rsid w:val="00D81578"/>
    <w:rsid w:val="00D815E4"/>
    <w:rsid w:val="00D82978"/>
    <w:rsid w:val="00D82F94"/>
    <w:rsid w:val="00D857E6"/>
    <w:rsid w:val="00D875B3"/>
    <w:rsid w:val="00D87F81"/>
    <w:rsid w:val="00D909D4"/>
    <w:rsid w:val="00D92F7C"/>
    <w:rsid w:val="00D9484D"/>
    <w:rsid w:val="00D94ABF"/>
    <w:rsid w:val="00D97CA5"/>
    <w:rsid w:val="00DA1A59"/>
    <w:rsid w:val="00DA2FA0"/>
    <w:rsid w:val="00DA39A9"/>
    <w:rsid w:val="00DA3F60"/>
    <w:rsid w:val="00DA4908"/>
    <w:rsid w:val="00DA4D25"/>
    <w:rsid w:val="00DA6844"/>
    <w:rsid w:val="00DA68FF"/>
    <w:rsid w:val="00DA7CA2"/>
    <w:rsid w:val="00DB0586"/>
    <w:rsid w:val="00DB0AEE"/>
    <w:rsid w:val="00DB0C07"/>
    <w:rsid w:val="00DB11CA"/>
    <w:rsid w:val="00DB165F"/>
    <w:rsid w:val="00DB1B80"/>
    <w:rsid w:val="00DB3E10"/>
    <w:rsid w:val="00DB405B"/>
    <w:rsid w:val="00DB501A"/>
    <w:rsid w:val="00DC1B22"/>
    <w:rsid w:val="00DC2976"/>
    <w:rsid w:val="00DC3CE7"/>
    <w:rsid w:val="00DC561B"/>
    <w:rsid w:val="00DC5987"/>
    <w:rsid w:val="00DC5BAD"/>
    <w:rsid w:val="00DC690B"/>
    <w:rsid w:val="00DC6BFB"/>
    <w:rsid w:val="00DC7401"/>
    <w:rsid w:val="00DC7A04"/>
    <w:rsid w:val="00DC7BE0"/>
    <w:rsid w:val="00DD1836"/>
    <w:rsid w:val="00DD27BD"/>
    <w:rsid w:val="00DD5953"/>
    <w:rsid w:val="00DD63FB"/>
    <w:rsid w:val="00DD7208"/>
    <w:rsid w:val="00DD7D91"/>
    <w:rsid w:val="00DD7DF6"/>
    <w:rsid w:val="00DE3B95"/>
    <w:rsid w:val="00DE431C"/>
    <w:rsid w:val="00DE6127"/>
    <w:rsid w:val="00DE6649"/>
    <w:rsid w:val="00DE681C"/>
    <w:rsid w:val="00DE7D82"/>
    <w:rsid w:val="00DF0F70"/>
    <w:rsid w:val="00DF2BD3"/>
    <w:rsid w:val="00DF3969"/>
    <w:rsid w:val="00DF39C6"/>
    <w:rsid w:val="00DF440C"/>
    <w:rsid w:val="00DF65AD"/>
    <w:rsid w:val="00DF7756"/>
    <w:rsid w:val="00DF79BC"/>
    <w:rsid w:val="00E019C1"/>
    <w:rsid w:val="00E02B80"/>
    <w:rsid w:val="00E02FA5"/>
    <w:rsid w:val="00E0331B"/>
    <w:rsid w:val="00E0377D"/>
    <w:rsid w:val="00E03DB1"/>
    <w:rsid w:val="00E04F58"/>
    <w:rsid w:val="00E05380"/>
    <w:rsid w:val="00E05E62"/>
    <w:rsid w:val="00E06158"/>
    <w:rsid w:val="00E06595"/>
    <w:rsid w:val="00E0678F"/>
    <w:rsid w:val="00E06F33"/>
    <w:rsid w:val="00E105A0"/>
    <w:rsid w:val="00E10CB4"/>
    <w:rsid w:val="00E1264C"/>
    <w:rsid w:val="00E129AF"/>
    <w:rsid w:val="00E133BC"/>
    <w:rsid w:val="00E1369F"/>
    <w:rsid w:val="00E13AB7"/>
    <w:rsid w:val="00E1552E"/>
    <w:rsid w:val="00E159FC"/>
    <w:rsid w:val="00E15D63"/>
    <w:rsid w:val="00E17949"/>
    <w:rsid w:val="00E213CB"/>
    <w:rsid w:val="00E23C49"/>
    <w:rsid w:val="00E23C5F"/>
    <w:rsid w:val="00E23D1C"/>
    <w:rsid w:val="00E24238"/>
    <w:rsid w:val="00E25287"/>
    <w:rsid w:val="00E26111"/>
    <w:rsid w:val="00E26604"/>
    <w:rsid w:val="00E26DBA"/>
    <w:rsid w:val="00E3180C"/>
    <w:rsid w:val="00E3224D"/>
    <w:rsid w:val="00E325A9"/>
    <w:rsid w:val="00E330C5"/>
    <w:rsid w:val="00E3368A"/>
    <w:rsid w:val="00E33BAB"/>
    <w:rsid w:val="00E34A20"/>
    <w:rsid w:val="00E34BEA"/>
    <w:rsid w:val="00E34EEE"/>
    <w:rsid w:val="00E35495"/>
    <w:rsid w:val="00E36FF3"/>
    <w:rsid w:val="00E371AB"/>
    <w:rsid w:val="00E37420"/>
    <w:rsid w:val="00E374AF"/>
    <w:rsid w:val="00E37909"/>
    <w:rsid w:val="00E37EE5"/>
    <w:rsid w:val="00E40972"/>
    <w:rsid w:val="00E41B84"/>
    <w:rsid w:val="00E41E53"/>
    <w:rsid w:val="00E428BF"/>
    <w:rsid w:val="00E42CCD"/>
    <w:rsid w:val="00E4377F"/>
    <w:rsid w:val="00E438AF"/>
    <w:rsid w:val="00E44868"/>
    <w:rsid w:val="00E4567D"/>
    <w:rsid w:val="00E466D6"/>
    <w:rsid w:val="00E46F20"/>
    <w:rsid w:val="00E50758"/>
    <w:rsid w:val="00E5107D"/>
    <w:rsid w:val="00E51426"/>
    <w:rsid w:val="00E51A98"/>
    <w:rsid w:val="00E51F8E"/>
    <w:rsid w:val="00E5329F"/>
    <w:rsid w:val="00E533C8"/>
    <w:rsid w:val="00E547CB"/>
    <w:rsid w:val="00E56375"/>
    <w:rsid w:val="00E5683A"/>
    <w:rsid w:val="00E56FB2"/>
    <w:rsid w:val="00E62A8D"/>
    <w:rsid w:val="00E63866"/>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57EF"/>
    <w:rsid w:val="00E862D5"/>
    <w:rsid w:val="00E864A0"/>
    <w:rsid w:val="00E87F95"/>
    <w:rsid w:val="00E907E5"/>
    <w:rsid w:val="00E90C7A"/>
    <w:rsid w:val="00E91267"/>
    <w:rsid w:val="00E91275"/>
    <w:rsid w:val="00E91599"/>
    <w:rsid w:val="00E91834"/>
    <w:rsid w:val="00E93501"/>
    <w:rsid w:val="00E938D8"/>
    <w:rsid w:val="00E9728F"/>
    <w:rsid w:val="00E97630"/>
    <w:rsid w:val="00E97D4E"/>
    <w:rsid w:val="00EA0A54"/>
    <w:rsid w:val="00EA10E2"/>
    <w:rsid w:val="00EA19D5"/>
    <w:rsid w:val="00EA2290"/>
    <w:rsid w:val="00EA3234"/>
    <w:rsid w:val="00EA3C79"/>
    <w:rsid w:val="00EA4030"/>
    <w:rsid w:val="00EA55C7"/>
    <w:rsid w:val="00EA7800"/>
    <w:rsid w:val="00EB080A"/>
    <w:rsid w:val="00EB11DD"/>
    <w:rsid w:val="00EB232B"/>
    <w:rsid w:val="00EB2C4B"/>
    <w:rsid w:val="00EB43D7"/>
    <w:rsid w:val="00EB4ECE"/>
    <w:rsid w:val="00EB4FCF"/>
    <w:rsid w:val="00EB57F6"/>
    <w:rsid w:val="00EB5F98"/>
    <w:rsid w:val="00EB6809"/>
    <w:rsid w:val="00EB75A5"/>
    <w:rsid w:val="00EB7809"/>
    <w:rsid w:val="00EC0F0E"/>
    <w:rsid w:val="00EC2B06"/>
    <w:rsid w:val="00EC405E"/>
    <w:rsid w:val="00EC4741"/>
    <w:rsid w:val="00EC54AE"/>
    <w:rsid w:val="00EC61AC"/>
    <w:rsid w:val="00EC6D75"/>
    <w:rsid w:val="00EC75FF"/>
    <w:rsid w:val="00ED113F"/>
    <w:rsid w:val="00ED196A"/>
    <w:rsid w:val="00ED274B"/>
    <w:rsid w:val="00ED3202"/>
    <w:rsid w:val="00ED35D9"/>
    <w:rsid w:val="00EE1981"/>
    <w:rsid w:val="00EE1A21"/>
    <w:rsid w:val="00EE2EBD"/>
    <w:rsid w:val="00EE45C1"/>
    <w:rsid w:val="00EE4F53"/>
    <w:rsid w:val="00EE6BA0"/>
    <w:rsid w:val="00EE6F43"/>
    <w:rsid w:val="00EE7C23"/>
    <w:rsid w:val="00EF1D7A"/>
    <w:rsid w:val="00EF352E"/>
    <w:rsid w:val="00EF3DCB"/>
    <w:rsid w:val="00EF6D2C"/>
    <w:rsid w:val="00EF79F2"/>
    <w:rsid w:val="00F011BB"/>
    <w:rsid w:val="00F019E2"/>
    <w:rsid w:val="00F02217"/>
    <w:rsid w:val="00F02A99"/>
    <w:rsid w:val="00F03D4B"/>
    <w:rsid w:val="00F04D38"/>
    <w:rsid w:val="00F10F7A"/>
    <w:rsid w:val="00F1205C"/>
    <w:rsid w:val="00F1690D"/>
    <w:rsid w:val="00F16AE6"/>
    <w:rsid w:val="00F17880"/>
    <w:rsid w:val="00F17A55"/>
    <w:rsid w:val="00F216DF"/>
    <w:rsid w:val="00F21C08"/>
    <w:rsid w:val="00F21ECB"/>
    <w:rsid w:val="00F22D2B"/>
    <w:rsid w:val="00F22FF0"/>
    <w:rsid w:val="00F23879"/>
    <w:rsid w:val="00F23A34"/>
    <w:rsid w:val="00F26532"/>
    <w:rsid w:val="00F265EB"/>
    <w:rsid w:val="00F27A32"/>
    <w:rsid w:val="00F31507"/>
    <w:rsid w:val="00F31E72"/>
    <w:rsid w:val="00F32C24"/>
    <w:rsid w:val="00F357EE"/>
    <w:rsid w:val="00F365C5"/>
    <w:rsid w:val="00F407AA"/>
    <w:rsid w:val="00F40C2E"/>
    <w:rsid w:val="00F43B6D"/>
    <w:rsid w:val="00F44EEA"/>
    <w:rsid w:val="00F44F43"/>
    <w:rsid w:val="00F45838"/>
    <w:rsid w:val="00F4611A"/>
    <w:rsid w:val="00F50700"/>
    <w:rsid w:val="00F50BC3"/>
    <w:rsid w:val="00F5109A"/>
    <w:rsid w:val="00F51BEF"/>
    <w:rsid w:val="00F535CA"/>
    <w:rsid w:val="00F54090"/>
    <w:rsid w:val="00F54217"/>
    <w:rsid w:val="00F543AB"/>
    <w:rsid w:val="00F544E9"/>
    <w:rsid w:val="00F5588A"/>
    <w:rsid w:val="00F56A49"/>
    <w:rsid w:val="00F60964"/>
    <w:rsid w:val="00F61750"/>
    <w:rsid w:val="00F6219C"/>
    <w:rsid w:val="00F6219D"/>
    <w:rsid w:val="00F626D7"/>
    <w:rsid w:val="00F6295A"/>
    <w:rsid w:val="00F63ABD"/>
    <w:rsid w:val="00F66340"/>
    <w:rsid w:val="00F66FEB"/>
    <w:rsid w:val="00F67A9B"/>
    <w:rsid w:val="00F708DA"/>
    <w:rsid w:val="00F709F4"/>
    <w:rsid w:val="00F711BB"/>
    <w:rsid w:val="00F71D06"/>
    <w:rsid w:val="00F72AC4"/>
    <w:rsid w:val="00F730B2"/>
    <w:rsid w:val="00F7324C"/>
    <w:rsid w:val="00F74A1B"/>
    <w:rsid w:val="00F777E1"/>
    <w:rsid w:val="00F77FF0"/>
    <w:rsid w:val="00F80392"/>
    <w:rsid w:val="00F807DD"/>
    <w:rsid w:val="00F81FCD"/>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44A"/>
    <w:rsid w:val="00FA0ABF"/>
    <w:rsid w:val="00FA1333"/>
    <w:rsid w:val="00FA26B6"/>
    <w:rsid w:val="00FA31DA"/>
    <w:rsid w:val="00FA366E"/>
    <w:rsid w:val="00FA3CAA"/>
    <w:rsid w:val="00FA3EA4"/>
    <w:rsid w:val="00FA5E1E"/>
    <w:rsid w:val="00FB0E46"/>
    <w:rsid w:val="00FB28A8"/>
    <w:rsid w:val="00FB28DE"/>
    <w:rsid w:val="00FB3C13"/>
    <w:rsid w:val="00FB4AF7"/>
    <w:rsid w:val="00FB4F3B"/>
    <w:rsid w:val="00FB6674"/>
    <w:rsid w:val="00FB6D69"/>
    <w:rsid w:val="00FB765F"/>
    <w:rsid w:val="00FB76F9"/>
    <w:rsid w:val="00FC1AF0"/>
    <w:rsid w:val="00FC1C1C"/>
    <w:rsid w:val="00FC1CDD"/>
    <w:rsid w:val="00FC27AC"/>
    <w:rsid w:val="00FC2950"/>
    <w:rsid w:val="00FC33F3"/>
    <w:rsid w:val="00FC56DB"/>
    <w:rsid w:val="00FC6382"/>
    <w:rsid w:val="00FC7ADD"/>
    <w:rsid w:val="00FC7DF5"/>
    <w:rsid w:val="00FD29C8"/>
    <w:rsid w:val="00FD2EC4"/>
    <w:rsid w:val="00FD3B12"/>
    <w:rsid w:val="00FD41D1"/>
    <w:rsid w:val="00FD46E4"/>
    <w:rsid w:val="00FD4FB9"/>
    <w:rsid w:val="00FD5122"/>
    <w:rsid w:val="00FD5227"/>
    <w:rsid w:val="00FD54EB"/>
    <w:rsid w:val="00FD6397"/>
    <w:rsid w:val="00FD722C"/>
    <w:rsid w:val="00FD7853"/>
    <w:rsid w:val="00FD78C7"/>
    <w:rsid w:val="00FD791A"/>
    <w:rsid w:val="00FD7AC6"/>
    <w:rsid w:val="00FE0F74"/>
    <w:rsid w:val="00FE1ACD"/>
    <w:rsid w:val="00FE3383"/>
    <w:rsid w:val="00FE3400"/>
    <w:rsid w:val="00FE3854"/>
    <w:rsid w:val="00FE4A65"/>
    <w:rsid w:val="00FE4C78"/>
    <w:rsid w:val="00FE4FA4"/>
    <w:rsid w:val="00FE503E"/>
    <w:rsid w:val="00FE54A2"/>
    <w:rsid w:val="00FE6B38"/>
    <w:rsid w:val="00FE767E"/>
    <w:rsid w:val="00FE7A0D"/>
    <w:rsid w:val="00FE7D82"/>
    <w:rsid w:val="00FF24E5"/>
    <w:rsid w:val="00FF2DBD"/>
    <w:rsid w:val="00FF312F"/>
    <w:rsid w:val="00FF3314"/>
    <w:rsid w:val="00FF397A"/>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0650CBB"/>
  <w15:docId w15:val="{1CA8C793-6EFC-4188-96F4-BB2DF203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 w:type="table" w:customStyle="1" w:styleId="TableGrid1">
    <w:name w:val="Table Grid1"/>
    <w:basedOn w:val="TableNormal"/>
    <w:next w:val="TableGrid"/>
    <w:uiPriority w:val="59"/>
    <w:rsid w:val="002E5E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2E30D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1527132940">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9C02C-0603-473D-A5DC-176FE442725D}">
  <ds:schemaRefs>
    <ds:schemaRef ds:uri="http://schemas.openxmlformats.org/officeDocument/2006/bibliography"/>
  </ds:schemaRefs>
</ds:datastoreItem>
</file>

<file path=customXml/itemProps2.xml><?xml version="1.0" encoding="utf-8"?>
<ds:datastoreItem xmlns:ds="http://schemas.openxmlformats.org/officeDocument/2006/customXml" ds:itemID="{5DEB640C-7C16-4F01-9C65-47D11F3B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20</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32481</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1114196</vt:i4>
      </vt:variant>
      <vt:variant>
        <vt:i4>0</vt:i4>
      </vt:variant>
      <vt:variant>
        <vt:i4>0</vt:i4>
      </vt:variant>
      <vt:variant>
        <vt:i4>5</vt:i4>
      </vt:variant>
      <vt:variant>
        <vt:lpwstr>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dross</dc:creator>
  <cp:lastModifiedBy>Shewmaker, Michael@Energy</cp:lastModifiedBy>
  <cp:revision>14</cp:revision>
  <cp:lastPrinted>2017-02-28T16:38:00Z</cp:lastPrinted>
  <dcterms:created xsi:type="dcterms:W3CDTF">2017-02-27T23:54:00Z</dcterms:created>
  <dcterms:modified xsi:type="dcterms:W3CDTF">2018-12-03T23:31:00Z</dcterms:modified>
</cp:coreProperties>
</file>
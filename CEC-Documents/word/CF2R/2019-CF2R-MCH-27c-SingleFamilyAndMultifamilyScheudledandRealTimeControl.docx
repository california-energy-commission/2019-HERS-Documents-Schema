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0790"/>
      </w:tblGrid>
      <w:tr w:rsidR="007056D7" w14:paraId="0435B139" w14:textId="77777777" w:rsidTr="003952E1">
        <w:tc>
          <w:tcPr>
            <w:tcW w:w="11016" w:type="dxa"/>
          </w:tcPr>
          <w:p w14:paraId="0435B138" w14:textId="45F8A570" w:rsidR="007056D7" w:rsidRDefault="007056D7" w:rsidP="003952E1">
            <w:pPr>
              <w:rPr>
                <w:rFonts w:asciiTheme="minorHAnsi" w:hAnsiTheme="minorHAnsi"/>
                <w:sz w:val="18"/>
                <w:szCs w:val="18"/>
              </w:rPr>
            </w:pPr>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sidR="00A71969">
              <w:rPr>
                <w:rFonts w:asciiTheme="minorHAnsi" w:hAnsiTheme="minorHAnsi" w:cs="font78"/>
                <w:sz w:val="18"/>
                <w:szCs w:val="18"/>
              </w:rPr>
              <w:t xml:space="preserve"> </w:t>
            </w:r>
            <w:r w:rsidRPr="00CB00C9">
              <w:rPr>
                <w:rFonts w:asciiTheme="minorHAnsi" w:hAnsiTheme="minorHAnsi" w:cs="font78"/>
                <w:sz w:val="18"/>
                <w:szCs w:val="18"/>
              </w:rPr>
              <w:t>62.2</w:t>
            </w:r>
            <w:ins w:id="0" w:author="Ferris, Todd@Energy" w:date="2018-11-20T14:17:00Z">
              <w:r>
                <w:rPr>
                  <w:rFonts w:asciiTheme="minorHAnsi" w:hAnsiTheme="minorHAnsi" w:cs="font78"/>
                  <w:sz w:val="18"/>
                  <w:szCs w:val="18"/>
                </w:rPr>
                <w:t>-2016</w:t>
              </w:r>
            </w:ins>
            <w:del w:id="1" w:author="Ferris, Todd@Energy" w:date="2018-11-20T14:17:00Z">
              <w:r w:rsidRPr="00CB00C9" w:rsidDel="00700338">
                <w:rPr>
                  <w:rFonts w:asciiTheme="minorHAnsi" w:hAnsiTheme="minorHAnsi" w:cs="font78"/>
                  <w:sz w:val="18"/>
                  <w:szCs w:val="18"/>
                </w:rPr>
                <w:delText>.</w:delText>
              </w:r>
            </w:del>
            <w:r w:rsidRPr="00CB00C9">
              <w:rPr>
                <w:rFonts w:asciiTheme="minorHAnsi" w:hAnsiTheme="minorHAnsi" w:cs="font78"/>
                <w:sz w:val="18"/>
                <w:szCs w:val="18"/>
              </w:rPr>
              <w:t xml:space="preserve"> Ventilation and Acceptable Indoor Air Quality in Low-Rise Residential Buildings</w:t>
            </w:r>
            <w:ins w:id="2" w:author="Ferris, Todd@Energy" w:date="2018-11-20T14:26:00Z">
              <w:r>
                <w:rPr>
                  <w:rFonts w:asciiTheme="minorHAnsi" w:hAnsiTheme="minorHAnsi" w:cs="font78"/>
                  <w:sz w:val="18"/>
                  <w:szCs w:val="18"/>
                </w:rPr>
                <w:t xml:space="preserve"> subject to the amendments specified by Title 24, Part 6, Section 150.0(o)1</w:t>
              </w:r>
            </w:ins>
            <w:del w:id="3" w:author="Ferris, Todd@Energy" w:date="2018-11-20T14:26:00Z">
              <w:r w:rsidDel="00D27AE0">
                <w:rPr>
                  <w:rFonts w:asciiTheme="minorHAnsi" w:hAnsiTheme="minorHAnsi" w:cs="font78"/>
                  <w:sz w:val="18"/>
                  <w:szCs w:val="18"/>
                </w:rPr>
                <w:delText xml:space="preserve">. </w:delText>
              </w:r>
              <w:r w:rsidRPr="00CB00C9" w:rsidDel="00D27AE0">
                <w:rPr>
                  <w:rStyle w:val="Emphasis"/>
                  <w:rFonts w:asciiTheme="minorHAnsi" w:hAnsiTheme="minorHAnsi"/>
                  <w:b/>
                  <w:sz w:val="18"/>
                  <w:szCs w:val="18"/>
                </w:rPr>
                <w:delText xml:space="preserve">Equation </w:delText>
              </w:r>
              <w:r w:rsidDel="00D27AE0">
                <w:rPr>
                  <w:rStyle w:val="Emphasis"/>
                  <w:rFonts w:asciiTheme="minorHAnsi" w:hAnsiTheme="minorHAnsi"/>
                  <w:b/>
                  <w:sz w:val="18"/>
                  <w:szCs w:val="18"/>
                </w:rPr>
                <w:delText>and table numbering on this form</w:delText>
              </w:r>
              <w:r w:rsidRPr="00CB00C9" w:rsidDel="00D27AE0">
                <w:rPr>
                  <w:rStyle w:val="Emphasis"/>
                  <w:rFonts w:asciiTheme="minorHAnsi" w:hAnsiTheme="minorHAnsi"/>
                  <w:b/>
                  <w:sz w:val="18"/>
                  <w:szCs w:val="18"/>
                </w:rPr>
                <w:delText xml:space="preserve"> corresponds to the numbering for that information in the published ANSI/ASHRAE Standard 62.2-2010.</w:delText>
              </w:r>
            </w:del>
            <w:r>
              <w:rPr>
                <w:rFonts w:asciiTheme="minorHAnsi" w:hAnsiTheme="minorHAnsi" w:cs="font78"/>
                <w:sz w:val="18"/>
                <w:szCs w:val="18"/>
              </w:rPr>
              <w:t xml:space="preserve"> </w:t>
            </w:r>
          </w:p>
        </w:tc>
      </w:tr>
    </w:tbl>
    <w:p w14:paraId="0435B13A" w14:textId="77777777" w:rsidR="007056D7" w:rsidRPr="009D3D1C" w:rsidRDefault="007056D7" w:rsidP="007056D7">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4" w:author="TF 112518" w:date="2018-11-26T21:50: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638"/>
        <w:gridCol w:w="4604"/>
        <w:gridCol w:w="5548"/>
        <w:tblGridChange w:id="5">
          <w:tblGrid>
            <w:gridCol w:w="640"/>
            <w:gridCol w:w="4691"/>
            <w:gridCol w:w="5685"/>
          </w:tblGrid>
        </w:tblGridChange>
      </w:tblGrid>
      <w:tr w:rsidR="007056D7" w:rsidRPr="00D2491C" w14:paraId="0435B13C" w14:textId="77777777" w:rsidTr="00380356">
        <w:tc>
          <w:tcPr>
            <w:tcW w:w="10790" w:type="dxa"/>
            <w:gridSpan w:val="3"/>
            <w:tcPrChange w:id="6" w:author="TF 112518" w:date="2018-11-26T21:50:00Z">
              <w:tcPr>
                <w:tcW w:w="10790" w:type="dxa"/>
                <w:gridSpan w:val="3"/>
              </w:tcPr>
            </w:tcPrChange>
          </w:tcPr>
          <w:p w14:paraId="0435B13B" w14:textId="77777777" w:rsidR="007056D7" w:rsidRPr="00F5715E" w:rsidRDefault="007056D7" w:rsidP="003952E1">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7056D7" w:rsidRPr="00D2491C" w14:paraId="0435B140" w14:textId="77777777" w:rsidTr="00380356">
        <w:trPr>
          <w:trHeight w:val="158"/>
          <w:trPrChange w:id="7" w:author="TF 112518" w:date="2018-11-26T21:50:00Z">
            <w:trPr>
              <w:trHeight w:val="158"/>
            </w:trPr>
          </w:trPrChange>
        </w:trPr>
        <w:tc>
          <w:tcPr>
            <w:tcW w:w="638" w:type="dxa"/>
            <w:vAlign w:val="center"/>
            <w:tcPrChange w:id="8" w:author="TF 112518" w:date="2018-11-26T21:50:00Z">
              <w:tcPr>
                <w:tcW w:w="627" w:type="dxa"/>
                <w:vAlign w:val="center"/>
              </w:tcPr>
            </w:tcPrChange>
          </w:tcPr>
          <w:p w14:paraId="0435B13D" w14:textId="77777777" w:rsidR="007056D7" w:rsidRPr="00F5715E" w:rsidRDefault="007056D7" w:rsidP="003952E1">
            <w:pPr>
              <w:jc w:val="center"/>
              <w:rPr>
                <w:rFonts w:asciiTheme="minorHAnsi" w:hAnsiTheme="minorHAnsi"/>
                <w:sz w:val="18"/>
                <w:szCs w:val="18"/>
              </w:rPr>
            </w:pPr>
            <w:r>
              <w:rPr>
                <w:rFonts w:asciiTheme="minorHAnsi" w:hAnsiTheme="minorHAnsi"/>
                <w:sz w:val="18"/>
                <w:szCs w:val="18"/>
              </w:rPr>
              <w:t>01</w:t>
            </w:r>
          </w:p>
        </w:tc>
        <w:tc>
          <w:tcPr>
            <w:tcW w:w="4604" w:type="dxa"/>
            <w:vAlign w:val="center"/>
            <w:tcPrChange w:id="9" w:author="TF 112518" w:date="2018-11-26T21:50:00Z">
              <w:tcPr>
                <w:tcW w:w="4595" w:type="dxa"/>
                <w:vAlign w:val="center"/>
              </w:tcPr>
            </w:tcPrChange>
          </w:tcPr>
          <w:p w14:paraId="0435B13E" w14:textId="77777777" w:rsidR="007056D7" w:rsidRPr="00F5715E" w:rsidRDefault="007056D7" w:rsidP="003952E1">
            <w:pPr>
              <w:rPr>
                <w:rFonts w:asciiTheme="minorHAnsi" w:hAnsiTheme="minorHAnsi"/>
                <w:sz w:val="18"/>
                <w:szCs w:val="18"/>
              </w:rPr>
            </w:pPr>
            <w:r>
              <w:rPr>
                <w:rFonts w:asciiTheme="minorHAnsi" w:hAnsiTheme="minorHAnsi"/>
                <w:sz w:val="18"/>
                <w:szCs w:val="18"/>
              </w:rPr>
              <w:t>Dwelling Unit Name</w:t>
            </w:r>
          </w:p>
        </w:tc>
        <w:tc>
          <w:tcPr>
            <w:tcW w:w="5548" w:type="dxa"/>
            <w:tcPrChange w:id="10" w:author="TF 112518" w:date="2018-11-26T21:50:00Z">
              <w:tcPr>
                <w:tcW w:w="5568" w:type="dxa"/>
              </w:tcPr>
            </w:tcPrChange>
          </w:tcPr>
          <w:p w14:paraId="0435B13F" w14:textId="77777777" w:rsidR="007056D7" w:rsidRPr="00F5715E" w:rsidRDefault="007056D7" w:rsidP="003952E1">
            <w:pPr>
              <w:rPr>
                <w:rFonts w:asciiTheme="minorHAnsi" w:hAnsiTheme="minorHAnsi"/>
                <w:sz w:val="18"/>
                <w:szCs w:val="18"/>
              </w:rPr>
            </w:pPr>
          </w:p>
        </w:tc>
      </w:tr>
      <w:tr w:rsidR="007056D7" w:rsidRPr="00D2491C" w14:paraId="0435B144" w14:textId="77777777" w:rsidTr="00380356">
        <w:trPr>
          <w:trHeight w:val="158"/>
          <w:trPrChange w:id="11" w:author="TF 112518" w:date="2018-11-26T21:50:00Z">
            <w:trPr>
              <w:trHeight w:val="158"/>
            </w:trPr>
          </w:trPrChange>
        </w:trPr>
        <w:tc>
          <w:tcPr>
            <w:tcW w:w="638" w:type="dxa"/>
            <w:vAlign w:val="center"/>
            <w:tcPrChange w:id="12" w:author="TF 112518" w:date="2018-11-26T21:50:00Z">
              <w:tcPr>
                <w:tcW w:w="627" w:type="dxa"/>
                <w:vAlign w:val="center"/>
              </w:tcPr>
            </w:tcPrChange>
          </w:tcPr>
          <w:p w14:paraId="0435B141"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604" w:type="dxa"/>
            <w:vAlign w:val="center"/>
            <w:tcPrChange w:id="13" w:author="TF 112518" w:date="2018-11-26T21:50:00Z">
              <w:tcPr>
                <w:tcW w:w="4595" w:type="dxa"/>
                <w:vAlign w:val="center"/>
              </w:tcPr>
            </w:tcPrChange>
          </w:tcPr>
          <w:p w14:paraId="0435B142"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Building Type</w:t>
            </w:r>
          </w:p>
        </w:tc>
        <w:tc>
          <w:tcPr>
            <w:tcW w:w="5548" w:type="dxa"/>
            <w:tcPrChange w:id="14" w:author="TF 112518" w:date="2018-11-26T21:50:00Z">
              <w:tcPr>
                <w:tcW w:w="5568" w:type="dxa"/>
              </w:tcPr>
            </w:tcPrChange>
          </w:tcPr>
          <w:p w14:paraId="0435B143" w14:textId="77777777" w:rsidR="007056D7" w:rsidRPr="00F5715E" w:rsidRDefault="007056D7" w:rsidP="003952E1">
            <w:pPr>
              <w:rPr>
                <w:rFonts w:asciiTheme="minorHAnsi" w:hAnsiTheme="minorHAnsi"/>
                <w:sz w:val="18"/>
                <w:szCs w:val="18"/>
              </w:rPr>
            </w:pPr>
          </w:p>
        </w:tc>
      </w:tr>
      <w:tr w:rsidR="007056D7" w:rsidRPr="00D2491C" w14:paraId="0435B148" w14:textId="77777777" w:rsidTr="00380356">
        <w:trPr>
          <w:trHeight w:val="158"/>
          <w:trPrChange w:id="15" w:author="TF 112518" w:date="2018-11-26T21:50:00Z">
            <w:trPr>
              <w:trHeight w:val="158"/>
            </w:trPr>
          </w:trPrChange>
        </w:trPr>
        <w:tc>
          <w:tcPr>
            <w:tcW w:w="638" w:type="dxa"/>
            <w:vAlign w:val="center"/>
            <w:tcPrChange w:id="16" w:author="TF 112518" w:date="2018-11-26T21:50:00Z">
              <w:tcPr>
                <w:tcW w:w="627" w:type="dxa"/>
                <w:vAlign w:val="center"/>
              </w:tcPr>
            </w:tcPrChange>
          </w:tcPr>
          <w:p w14:paraId="0435B145"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604" w:type="dxa"/>
            <w:vAlign w:val="center"/>
            <w:tcPrChange w:id="17" w:author="TF 112518" w:date="2018-11-26T21:50:00Z">
              <w:tcPr>
                <w:tcW w:w="4595" w:type="dxa"/>
                <w:vAlign w:val="center"/>
              </w:tcPr>
            </w:tcPrChange>
          </w:tcPr>
          <w:p w14:paraId="0435B146"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548" w:type="dxa"/>
            <w:tcPrChange w:id="18" w:author="TF 112518" w:date="2018-11-26T21:50:00Z">
              <w:tcPr>
                <w:tcW w:w="5568" w:type="dxa"/>
              </w:tcPr>
            </w:tcPrChange>
          </w:tcPr>
          <w:p w14:paraId="0435B147" w14:textId="77777777" w:rsidR="007056D7" w:rsidRPr="00F5715E" w:rsidRDefault="007056D7" w:rsidP="003952E1">
            <w:pPr>
              <w:rPr>
                <w:rFonts w:asciiTheme="minorHAnsi" w:hAnsiTheme="minorHAnsi"/>
                <w:sz w:val="18"/>
                <w:szCs w:val="18"/>
              </w:rPr>
            </w:pPr>
          </w:p>
        </w:tc>
      </w:tr>
      <w:tr w:rsidR="007056D7" w:rsidRPr="00D2491C" w14:paraId="0435B14D" w14:textId="77777777" w:rsidTr="00380356">
        <w:trPr>
          <w:trHeight w:val="158"/>
          <w:trPrChange w:id="19" w:author="TF 112518" w:date="2018-11-26T21:50:00Z">
            <w:trPr>
              <w:trHeight w:val="158"/>
            </w:trPr>
          </w:trPrChange>
        </w:trPr>
        <w:tc>
          <w:tcPr>
            <w:tcW w:w="638" w:type="dxa"/>
            <w:vAlign w:val="center"/>
            <w:tcPrChange w:id="20" w:author="TF 112518" w:date="2018-11-26T21:50:00Z">
              <w:tcPr>
                <w:tcW w:w="627" w:type="dxa"/>
                <w:vAlign w:val="center"/>
              </w:tcPr>
            </w:tcPrChange>
          </w:tcPr>
          <w:p w14:paraId="0435B149"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04</w:t>
            </w:r>
          </w:p>
        </w:tc>
        <w:tc>
          <w:tcPr>
            <w:tcW w:w="4604" w:type="dxa"/>
            <w:vAlign w:val="center"/>
            <w:tcPrChange w:id="21" w:author="TF 112518" w:date="2018-11-26T21:50:00Z">
              <w:tcPr>
                <w:tcW w:w="4595" w:type="dxa"/>
                <w:vAlign w:val="center"/>
              </w:tcPr>
            </w:tcPrChange>
          </w:tcPr>
          <w:p w14:paraId="0435B14A" w14:textId="77777777" w:rsidR="007056D7" w:rsidRDefault="007056D7" w:rsidP="003952E1">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14B"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548" w:type="dxa"/>
            <w:tcPrChange w:id="22" w:author="TF 112518" w:date="2018-11-26T21:50:00Z">
              <w:tcPr>
                <w:tcW w:w="5568" w:type="dxa"/>
              </w:tcPr>
            </w:tcPrChange>
          </w:tcPr>
          <w:p w14:paraId="0435B14C" w14:textId="77777777" w:rsidR="007056D7" w:rsidRPr="00F5715E" w:rsidRDefault="007056D7" w:rsidP="003952E1">
            <w:pPr>
              <w:rPr>
                <w:rFonts w:asciiTheme="minorHAnsi" w:hAnsiTheme="minorHAnsi"/>
                <w:sz w:val="18"/>
                <w:szCs w:val="18"/>
              </w:rPr>
            </w:pPr>
          </w:p>
        </w:tc>
      </w:tr>
      <w:tr w:rsidR="007056D7" w:rsidRPr="00D2491C" w14:paraId="0435B152" w14:textId="77777777" w:rsidTr="00380356">
        <w:trPr>
          <w:trHeight w:val="158"/>
          <w:trPrChange w:id="23" w:author="TF 112518" w:date="2018-11-26T21:50:00Z">
            <w:trPr>
              <w:trHeight w:val="158"/>
            </w:trPr>
          </w:trPrChange>
        </w:trPr>
        <w:tc>
          <w:tcPr>
            <w:tcW w:w="638" w:type="dxa"/>
            <w:vAlign w:val="center"/>
            <w:tcPrChange w:id="24" w:author="TF 112518" w:date="2018-11-26T21:50:00Z">
              <w:tcPr>
                <w:tcW w:w="627" w:type="dxa"/>
                <w:vAlign w:val="center"/>
              </w:tcPr>
            </w:tcPrChange>
          </w:tcPr>
          <w:p w14:paraId="0435B14E"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05</w:t>
            </w:r>
          </w:p>
        </w:tc>
        <w:tc>
          <w:tcPr>
            <w:tcW w:w="4604" w:type="dxa"/>
            <w:vAlign w:val="center"/>
            <w:tcPrChange w:id="25" w:author="TF 112518" w:date="2018-11-26T21:50:00Z">
              <w:tcPr>
                <w:tcW w:w="4595" w:type="dxa"/>
                <w:vAlign w:val="center"/>
              </w:tcPr>
            </w:tcPrChange>
          </w:tcPr>
          <w:p w14:paraId="0435B14F" w14:textId="77777777" w:rsidR="007056D7" w:rsidRDefault="007056D7" w:rsidP="003952E1">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150"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548" w:type="dxa"/>
            <w:tcPrChange w:id="26" w:author="TF 112518" w:date="2018-11-26T21:50:00Z">
              <w:tcPr>
                <w:tcW w:w="5568" w:type="dxa"/>
              </w:tcPr>
            </w:tcPrChange>
          </w:tcPr>
          <w:p w14:paraId="0435B151" w14:textId="77777777" w:rsidR="007056D7" w:rsidRPr="00F5715E" w:rsidRDefault="007056D7" w:rsidP="003952E1">
            <w:pPr>
              <w:rPr>
                <w:rFonts w:asciiTheme="minorHAnsi" w:hAnsiTheme="minorHAnsi"/>
                <w:sz w:val="18"/>
                <w:szCs w:val="18"/>
              </w:rPr>
            </w:pPr>
          </w:p>
        </w:tc>
      </w:tr>
      <w:tr w:rsidR="007056D7" w:rsidRPr="00D2491C" w:rsidDel="00EE3065" w14:paraId="0435B156" w14:textId="77777777" w:rsidTr="00380356">
        <w:trPr>
          <w:trHeight w:val="158"/>
          <w:del w:id="27" w:author="Ferris, Todd@Energy" w:date="2018-11-20T15:56:00Z"/>
          <w:trPrChange w:id="28" w:author="TF 112518" w:date="2018-11-26T21:50:00Z">
            <w:trPr>
              <w:trHeight w:val="158"/>
            </w:trPr>
          </w:trPrChange>
        </w:trPr>
        <w:tc>
          <w:tcPr>
            <w:tcW w:w="638" w:type="dxa"/>
            <w:vAlign w:val="center"/>
            <w:tcPrChange w:id="29" w:author="TF 112518" w:date="2018-11-26T21:50:00Z">
              <w:tcPr>
                <w:tcW w:w="627" w:type="dxa"/>
                <w:vAlign w:val="center"/>
              </w:tcPr>
            </w:tcPrChange>
          </w:tcPr>
          <w:p w14:paraId="0435B153" w14:textId="77777777" w:rsidR="007056D7" w:rsidRPr="00F5715E" w:rsidDel="00EE3065" w:rsidRDefault="007056D7" w:rsidP="003952E1">
            <w:pPr>
              <w:jc w:val="center"/>
              <w:rPr>
                <w:del w:id="30" w:author="Ferris, Todd@Energy" w:date="2018-11-20T15:56:00Z"/>
                <w:rFonts w:asciiTheme="minorHAnsi" w:hAnsiTheme="minorHAnsi"/>
                <w:sz w:val="18"/>
                <w:szCs w:val="18"/>
              </w:rPr>
            </w:pPr>
            <w:del w:id="31" w:author="Ferris, Todd@Energy" w:date="2018-11-20T15:56:00Z">
              <w:r w:rsidRPr="00F5715E" w:rsidDel="00EE3065">
                <w:rPr>
                  <w:rFonts w:asciiTheme="minorHAnsi" w:hAnsiTheme="minorHAnsi"/>
                  <w:sz w:val="18"/>
                  <w:szCs w:val="18"/>
                </w:rPr>
                <w:delText>06</w:delText>
              </w:r>
            </w:del>
          </w:p>
        </w:tc>
        <w:tc>
          <w:tcPr>
            <w:tcW w:w="4604" w:type="dxa"/>
            <w:vAlign w:val="center"/>
            <w:tcPrChange w:id="32" w:author="TF 112518" w:date="2018-11-26T21:50:00Z">
              <w:tcPr>
                <w:tcW w:w="4595" w:type="dxa"/>
                <w:vAlign w:val="center"/>
              </w:tcPr>
            </w:tcPrChange>
          </w:tcPr>
          <w:p w14:paraId="0435B154" w14:textId="77777777" w:rsidR="007056D7" w:rsidRPr="00F5715E" w:rsidDel="00EE3065" w:rsidRDefault="007056D7" w:rsidP="003952E1">
            <w:pPr>
              <w:rPr>
                <w:del w:id="33" w:author="Ferris, Todd@Energy" w:date="2018-11-20T15:56:00Z"/>
                <w:rFonts w:asciiTheme="minorHAnsi" w:hAnsiTheme="minorHAnsi"/>
                <w:sz w:val="18"/>
                <w:szCs w:val="18"/>
              </w:rPr>
            </w:pPr>
            <w:del w:id="34" w:author="Ferris, Todd@Energy" w:date="2018-11-20T15:56:00Z">
              <w:r w:rsidDel="00EE3065">
                <w:rPr>
                  <w:rFonts w:asciiTheme="minorHAnsi" w:hAnsiTheme="minorHAnsi"/>
                  <w:sz w:val="18"/>
                  <w:szCs w:val="18"/>
                </w:rPr>
                <w:delText>Ventilation Operation Schedule</w:delText>
              </w:r>
            </w:del>
          </w:p>
        </w:tc>
        <w:tc>
          <w:tcPr>
            <w:tcW w:w="5548" w:type="dxa"/>
            <w:tcPrChange w:id="35" w:author="TF 112518" w:date="2018-11-26T21:50:00Z">
              <w:tcPr>
                <w:tcW w:w="5568" w:type="dxa"/>
              </w:tcPr>
            </w:tcPrChange>
          </w:tcPr>
          <w:p w14:paraId="0435B155" w14:textId="77777777" w:rsidR="007056D7" w:rsidRPr="006121C5" w:rsidDel="00EE3065" w:rsidRDefault="007056D7" w:rsidP="003952E1">
            <w:pPr>
              <w:rPr>
                <w:del w:id="36" w:author="Ferris, Todd@Energy" w:date="2018-11-20T15:56:00Z"/>
                <w:rFonts w:asciiTheme="minorHAnsi" w:hAnsiTheme="minorHAnsi"/>
                <w:sz w:val="18"/>
                <w:szCs w:val="18"/>
              </w:rPr>
            </w:pPr>
          </w:p>
        </w:tc>
      </w:tr>
      <w:tr w:rsidR="007056D7" w:rsidRPr="00D2491C" w14:paraId="0435B173" w14:textId="77777777" w:rsidTr="00380356">
        <w:trPr>
          <w:trHeight w:val="158"/>
          <w:ins w:id="37" w:author="Ferris, Todd@Energy" w:date="2018-11-20T15:29:00Z"/>
          <w:trPrChange w:id="38" w:author="TF 112518" w:date="2018-11-26T21:50:00Z">
            <w:trPr>
              <w:trHeight w:val="158"/>
            </w:trPr>
          </w:trPrChange>
        </w:trPr>
        <w:tc>
          <w:tcPr>
            <w:tcW w:w="638" w:type="dxa"/>
            <w:vAlign w:val="center"/>
            <w:tcPrChange w:id="39" w:author="TF 112518" w:date="2018-11-26T21:50:00Z">
              <w:tcPr>
                <w:tcW w:w="627" w:type="dxa"/>
                <w:vAlign w:val="center"/>
              </w:tcPr>
            </w:tcPrChange>
          </w:tcPr>
          <w:p w14:paraId="0435B170" w14:textId="4A8E93AE" w:rsidR="007056D7" w:rsidRPr="00F5715E" w:rsidRDefault="00380356" w:rsidP="003952E1">
            <w:pPr>
              <w:jc w:val="center"/>
              <w:rPr>
                <w:ins w:id="40" w:author="Ferris, Todd@Energy" w:date="2018-11-20T15:29:00Z"/>
                <w:rFonts w:asciiTheme="minorHAnsi" w:hAnsiTheme="minorHAnsi"/>
                <w:sz w:val="18"/>
                <w:szCs w:val="18"/>
              </w:rPr>
            </w:pPr>
            <w:r>
              <w:rPr>
                <w:rFonts w:asciiTheme="minorHAnsi" w:hAnsiTheme="minorHAnsi" w:cstheme="minorHAnsi"/>
                <w:sz w:val="18"/>
                <w:szCs w:val="18"/>
              </w:rPr>
              <w:t>06</w:t>
            </w:r>
          </w:p>
        </w:tc>
        <w:tc>
          <w:tcPr>
            <w:tcW w:w="4604" w:type="dxa"/>
            <w:vAlign w:val="center"/>
            <w:tcPrChange w:id="41" w:author="TF 112518" w:date="2018-11-26T21:50:00Z">
              <w:tcPr>
                <w:tcW w:w="4595" w:type="dxa"/>
                <w:vAlign w:val="center"/>
              </w:tcPr>
            </w:tcPrChange>
          </w:tcPr>
          <w:p w14:paraId="0435B171" w14:textId="77777777" w:rsidR="007056D7" w:rsidRDefault="007056D7" w:rsidP="003952E1">
            <w:pPr>
              <w:rPr>
                <w:ins w:id="42" w:author="Ferris, Todd@Energy" w:date="2018-11-20T15:29:00Z"/>
                <w:rFonts w:asciiTheme="minorHAnsi" w:hAnsiTheme="minorHAnsi"/>
                <w:sz w:val="18"/>
                <w:szCs w:val="18"/>
              </w:rPr>
            </w:pPr>
            <w:ins w:id="43" w:author="Ferris, Todd@Energy" w:date="2018-11-20T15:30:00Z">
              <w:r w:rsidRPr="007A5D38">
                <w:rPr>
                  <w:rFonts w:asciiTheme="minorHAnsi" w:hAnsiTheme="minorHAnsi" w:cstheme="minorHAnsi"/>
                  <w:sz w:val="18"/>
                  <w:szCs w:val="18"/>
                </w:rPr>
                <w:t>Ventilation System Type</w:t>
              </w:r>
            </w:ins>
          </w:p>
        </w:tc>
        <w:tc>
          <w:tcPr>
            <w:tcW w:w="5548" w:type="dxa"/>
            <w:tcPrChange w:id="44" w:author="TF 112518" w:date="2018-11-26T21:50:00Z">
              <w:tcPr>
                <w:tcW w:w="5568" w:type="dxa"/>
              </w:tcPr>
            </w:tcPrChange>
          </w:tcPr>
          <w:p w14:paraId="0435B172" w14:textId="77777777" w:rsidR="007056D7" w:rsidRDefault="007056D7" w:rsidP="003952E1">
            <w:pPr>
              <w:rPr>
                <w:ins w:id="45" w:author="Ferris, Todd@Energy" w:date="2018-11-20T15:29:00Z"/>
                <w:rFonts w:asciiTheme="minorHAnsi" w:hAnsiTheme="minorHAnsi"/>
                <w:sz w:val="18"/>
                <w:szCs w:val="18"/>
              </w:rPr>
            </w:pPr>
          </w:p>
        </w:tc>
      </w:tr>
      <w:tr w:rsidR="007056D7" w:rsidRPr="00D2491C" w14:paraId="0435B177" w14:textId="77777777" w:rsidTr="00380356">
        <w:trPr>
          <w:trHeight w:val="158"/>
          <w:ins w:id="46" w:author="Ferris, Todd@Energy" w:date="2018-11-20T15:31:00Z"/>
          <w:trPrChange w:id="47" w:author="TF 112518" w:date="2018-11-26T21:50:00Z">
            <w:trPr>
              <w:trHeight w:val="158"/>
            </w:trPr>
          </w:trPrChange>
        </w:trPr>
        <w:tc>
          <w:tcPr>
            <w:tcW w:w="638" w:type="dxa"/>
            <w:vAlign w:val="center"/>
            <w:tcPrChange w:id="48" w:author="TF 112518" w:date="2018-11-26T21:50:00Z">
              <w:tcPr>
                <w:tcW w:w="627" w:type="dxa"/>
                <w:vAlign w:val="center"/>
              </w:tcPr>
            </w:tcPrChange>
          </w:tcPr>
          <w:p w14:paraId="0435B174" w14:textId="5AE31D2A" w:rsidR="007056D7" w:rsidRPr="00F5715E" w:rsidRDefault="00380356" w:rsidP="003952E1">
            <w:pPr>
              <w:jc w:val="center"/>
              <w:rPr>
                <w:ins w:id="49" w:author="Ferris, Todd@Energy" w:date="2018-11-20T15:31:00Z"/>
                <w:rFonts w:asciiTheme="minorHAnsi" w:hAnsiTheme="minorHAnsi"/>
                <w:sz w:val="18"/>
                <w:szCs w:val="18"/>
              </w:rPr>
            </w:pPr>
            <w:r>
              <w:rPr>
                <w:rFonts w:asciiTheme="minorHAnsi" w:hAnsiTheme="minorHAnsi" w:cstheme="minorHAnsi"/>
                <w:sz w:val="18"/>
                <w:szCs w:val="18"/>
              </w:rPr>
              <w:t>07</w:t>
            </w:r>
          </w:p>
        </w:tc>
        <w:tc>
          <w:tcPr>
            <w:tcW w:w="4604" w:type="dxa"/>
            <w:vAlign w:val="center"/>
            <w:tcPrChange w:id="50" w:author="TF 112518" w:date="2018-11-26T21:50:00Z">
              <w:tcPr>
                <w:tcW w:w="4595" w:type="dxa"/>
                <w:vAlign w:val="center"/>
              </w:tcPr>
            </w:tcPrChange>
          </w:tcPr>
          <w:p w14:paraId="0435B175" w14:textId="77777777" w:rsidR="007056D7" w:rsidRDefault="007056D7" w:rsidP="003952E1">
            <w:pPr>
              <w:rPr>
                <w:ins w:id="51" w:author="Ferris, Todd@Energy" w:date="2018-11-20T15:31:00Z"/>
                <w:rFonts w:asciiTheme="minorHAnsi" w:hAnsiTheme="minorHAnsi"/>
                <w:sz w:val="18"/>
                <w:szCs w:val="18"/>
              </w:rPr>
            </w:pPr>
            <w:ins w:id="52" w:author="Ferris, Todd@Energy" w:date="2018-11-20T15:34:00Z">
              <w:r w:rsidRPr="007A5D38">
                <w:rPr>
                  <w:rFonts w:asciiTheme="minorHAnsi" w:hAnsiTheme="minorHAnsi" w:cstheme="minorHAnsi"/>
                  <w:sz w:val="18"/>
                  <w:szCs w:val="18"/>
                </w:rPr>
                <w:t>Ventilation Operation Schedule</w:t>
              </w:r>
            </w:ins>
          </w:p>
        </w:tc>
        <w:tc>
          <w:tcPr>
            <w:tcW w:w="5548" w:type="dxa"/>
            <w:tcPrChange w:id="53" w:author="TF 112518" w:date="2018-11-26T21:50:00Z">
              <w:tcPr>
                <w:tcW w:w="5568" w:type="dxa"/>
              </w:tcPr>
            </w:tcPrChange>
          </w:tcPr>
          <w:p w14:paraId="0435B176" w14:textId="77777777" w:rsidR="007056D7" w:rsidRDefault="007056D7" w:rsidP="003952E1">
            <w:pPr>
              <w:rPr>
                <w:ins w:id="54" w:author="Ferris, Todd@Energy" w:date="2018-11-20T15:31:00Z"/>
                <w:rFonts w:asciiTheme="minorHAnsi" w:hAnsiTheme="minorHAnsi"/>
                <w:sz w:val="18"/>
                <w:szCs w:val="18"/>
              </w:rPr>
            </w:pPr>
          </w:p>
        </w:tc>
      </w:tr>
      <w:tr w:rsidR="007056D7" w:rsidRPr="00D2491C" w:rsidDel="00CF3857" w14:paraId="0435B17B" w14:textId="77777777" w:rsidTr="00380356">
        <w:trPr>
          <w:trHeight w:val="158"/>
          <w:del w:id="55" w:author="Ferris, Todd@Energy" w:date="2018-11-20T15:35:00Z"/>
          <w:trPrChange w:id="56" w:author="TF 112518" w:date="2018-11-26T21:50:00Z">
            <w:trPr>
              <w:trHeight w:val="158"/>
            </w:trPr>
          </w:trPrChange>
        </w:trPr>
        <w:tc>
          <w:tcPr>
            <w:tcW w:w="638" w:type="dxa"/>
            <w:vAlign w:val="center"/>
            <w:tcPrChange w:id="57" w:author="TF 112518" w:date="2018-11-26T21:50:00Z">
              <w:tcPr>
                <w:tcW w:w="627" w:type="dxa"/>
                <w:vAlign w:val="center"/>
              </w:tcPr>
            </w:tcPrChange>
          </w:tcPr>
          <w:p w14:paraId="0435B178" w14:textId="77777777" w:rsidR="007056D7" w:rsidRPr="00F5715E" w:rsidDel="00CF3857" w:rsidRDefault="007056D7" w:rsidP="003952E1">
            <w:pPr>
              <w:jc w:val="center"/>
              <w:rPr>
                <w:del w:id="58" w:author="Ferris, Todd@Energy" w:date="2018-11-20T15:35:00Z"/>
                <w:rFonts w:asciiTheme="minorHAnsi" w:hAnsiTheme="minorHAnsi"/>
                <w:sz w:val="18"/>
                <w:szCs w:val="18"/>
              </w:rPr>
            </w:pPr>
            <w:del w:id="59" w:author="Ferris, Todd@Energy" w:date="2018-11-20T15:35:00Z">
              <w:r w:rsidRPr="00F5715E" w:rsidDel="00CF3857">
                <w:rPr>
                  <w:rFonts w:asciiTheme="minorHAnsi" w:hAnsiTheme="minorHAnsi"/>
                  <w:sz w:val="18"/>
                  <w:szCs w:val="18"/>
                </w:rPr>
                <w:delText>07</w:delText>
              </w:r>
            </w:del>
          </w:p>
        </w:tc>
        <w:tc>
          <w:tcPr>
            <w:tcW w:w="4604" w:type="dxa"/>
            <w:vAlign w:val="center"/>
            <w:tcPrChange w:id="60" w:author="TF 112518" w:date="2018-11-26T21:50:00Z">
              <w:tcPr>
                <w:tcW w:w="4595" w:type="dxa"/>
                <w:vAlign w:val="center"/>
              </w:tcPr>
            </w:tcPrChange>
          </w:tcPr>
          <w:p w14:paraId="0435B179" w14:textId="77777777" w:rsidR="007056D7" w:rsidRPr="00F5715E" w:rsidDel="00CF3857" w:rsidRDefault="007056D7" w:rsidP="003952E1">
            <w:pPr>
              <w:rPr>
                <w:del w:id="61" w:author="Ferris, Todd@Energy" w:date="2018-11-20T15:35:00Z"/>
                <w:rFonts w:asciiTheme="minorHAnsi" w:hAnsiTheme="minorHAnsi"/>
                <w:sz w:val="18"/>
                <w:szCs w:val="18"/>
              </w:rPr>
            </w:pPr>
            <w:del w:id="62" w:author="Ferris, Todd@Energy" w:date="2018-11-20T15:35:00Z">
              <w:r w:rsidDel="00CF3857">
                <w:rPr>
                  <w:rFonts w:asciiTheme="minorHAnsi" w:hAnsiTheme="minorHAnsi"/>
                  <w:sz w:val="18"/>
                  <w:szCs w:val="18"/>
                </w:rPr>
                <w:delText>Whole-Building Ventilation Rate Calculation Method</w:delText>
              </w:r>
            </w:del>
          </w:p>
        </w:tc>
        <w:tc>
          <w:tcPr>
            <w:tcW w:w="5548" w:type="dxa"/>
            <w:tcPrChange w:id="63" w:author="TF 112518" w:date="2018-11-26T21:50:00Z">
              <w:tcPr>
                <w:tcW w:w="5568" w:type="dxa"/>
              </w:tcPr>
            </w:tcPrChange>
          </w:tcPr>
          <w:p w14:paraId="0435B17A" w14:textId="77777777" w:rsidR="007056D7" w:rsidRPr="00F5715E" w:rsidDel="00CF3857" w:rsidRDefault="007056D7" w:rsidP="003952E1">
            <w:pPr>
              <w:rPr>
                <w:del w:id="64" w:author="Ferris, Todd@Energy" w:date="2018-11-20T15:35:00Z"/>
                <w:rFonts w:asciiTheme="minorHAnsi" w:hAnsiTheme="minorHAnsi"/>
                <w:sz w:val="18"/>
                <w:szCs w:val="18"/>
              </w:rPr>
            </w:pPr>
          </w:p>
        </w:tc>
      </w:tr>
      <w:tr w:rsidR="007056D7" w:rsidRPr="00D2491C" w:rsidDel="00CF3857" w14:paraId="0435B17F" w14:textId="77777777" w:rsidTr="00380356">
        <w:trPr>
          <w:trHeight w:val="158"/>
          <w:del w:id="65" w:author="Ferris, Todd@Energy" w:date="2018-11-20T15:35:00Z"/>
          <w:trPrChange w:id="66" w:author="TF 112518" w:date="2018-11-26T21:50:00Z">
            <w:trPr>
              <w:trHeight w:val="158"/>
            </w:trPr>
          </w:trPrChange>
        </w:trPr>
        <w:tc>
          <w:tcPr>
            <w:tcW w:w="638" w:type="dxa"/>
            <w:vAlign w:val="center"/>
            <w:tcPrChange w:id="67" w:author="TF 112518" w:date="2018-11-26T21:50:00Z">
              <w:tcPr>
                <w:tcW w:w="627" w:type="dxa"/>
                <w:vAlign w:val="center"/>
              </w:tcPr>
            </w:tcPrChange>
          </w:tcPr>
          <w:p w14:paraId="0435B17C" w14:textId="77777777" w:rsidR="007056D7" w:rsidRPr="00F5715E" w:rsidDel="00CF3857" w:rsidRDefault="007056D7" w:rsidP="003952E1">
            <w:pPr>
              <w:jc w:val="center"/>
              <w:rPr>
                <w:del w:id="68" w:author="Ferris, Todd@Energy" w:date="2018-11-20T15:35:00Z"/>
                <w:rFonts w:asciiTheme="minorHAnsi" w:hAnsiTheme="minorHAnsi"/>
                <w:sz w:val="18"/>
                <w:szCs w:val="18"/>
              </w:rPr>
            </w:pPr>
            <w:del w:id="69" w:author="Ferris, Todd@Energy" w:date="2018-11-20T15:35:00Z">
              <w:r w:rsidRPr="00F5715E" w:rsidDel="00CF3857">
                <w:rPr>
                  <w:rFonts w:asciiTheme="minorHAnsi" w:hAnsiTheme="minorHAnsi"/>
                  <w:sz w:val="18"/>
                  <w:szCs w:val="18"/>
                </w:rPr>
                <w:delText>08</w:delText>
              </w:r>
            </w:del>
          </w:p>
        </w:tc>
        <w:tc>
          <w:tcPr>
            <w:tcW w:w="4604" w:type="dxa"/>
            <w:vAlign w:val="center"/>
            <w:tcPrChange w:id="70" w:author="TF 112518" w:date="2018-11-26T21:50:00Z">
              <w:tcPr>
                <w:tcW w:w="4595" w:type="dxa"/>
                <w:vAlign w:val="center"/>
              </w:tcPr>
            </w:tcPrChange>
          </w:tcPr>
          <w:p w14:paraId="0435B17D" w14:textId="77777777" w:rsidR="007056D7" w:rsidRPr="00F5715E" w:rsidDel="00CF3857" w:rsidRDefault="007056D7" w:rsidP="003952E1">
            <w:pPr>
              <w:rPr>
                <w:del w:id="71" w:author="Ferris, Todd@Energy" w:date="2018-11-20T15:35:00Z"/>
                <w:rFonts w:asciiTheme="minorHAnsi" w:hAnsiTheme="minorHAnsi"/>
                <w:sz w:val="18"/>
                <w:szCs w:val="18"/>
              </w:rPr>
            </w:pPr>
            <w:del w:id="72" w:author="Ferris, Todd@Energy" w:date="2018-11-20T15:35:00Z">
              <w:r w:rsidDel="00CF3857">
                <w:rPr>
                  <w:rFonts w:asciiTheme="minorHAnsi" w:hAnsiTheme="minorHAnsi"/>
                  <w:sz w:val="18"/>
                  <w:szCs w:val="18"/>
                </w:rPr>
                <w:delText>Whole Building Ventilation System Type</w:delText>
              </w:r>
            </w:del>
          </w:p>
        </w:tc>
        <w:tc>
          <w:tcPr>
            <w:tcW w:w="5548" w:type="dxa"/>
            <w:tcPrChange w:id="73" w:author="TF 112518" w:date="2018-11-26T21:50:00Z">
              <w:tcPr>
                <w:tcW w:w="5568" w:type="dxa"/>
              </w:tcPr>
            </w:tcPrChange>
          </w:tcPr>
          <w:p w14:paraId="0435B17E" w14:textId="77777777" w:rsidR="007056D7" w:rsidRPr="00F5715E" w:rsidDel="00CF3857" w:rsidRDefault="007056D7" w:rsidP="003952E1">
            <w:pPr>
              <w:rPr>
                <w:del w:id="74" w:author="Ferris, Todd@Energy" w:date="2018-11-20T15:35:00Z"/>
                <w:rFonts w:asciiTheme="minorHAnsi" w:hAnsiTheme="minorHAnsi"/>
                <w:sz w:val="18"/>
                <w:szCs w:val="18"/>
              </w:rPr>
            </w:pPr>
          </w:p>
        </w:tc>
      </w:tr>
      <w:tr w:rsidR="007056D7" w:rsidRPr="00D2491C" w:rsidDel="00A75DC5" w14:paraId="0435B183" w14:textId="77777777" w:rsidTr="00380356">
        <w:trPr>
          <w:trHeight w:val="158"/>
          <w:del w:id="75" w:author="TF 112518" w:date="2018-11-26T21:50:00Z"/>
          <w:trPrChange w:id="76" w:author="TF 112518" w:date="2018-11-26T21:50:00Z">
            <w:trPr>
              <w:trHeight w:val="158"/>
            </w:trPr>
          </w:trPrChange>
        </w:trPr>
        <w:tc>
          <w:tcPr>
            <w:tcW w:w="638" w:type="dxa"/>
            <w:vAlign w:val="center"/>
            <w:tcPrChange w:id="77" w:author="TF 112518" w:date="2018-11-26T21:50:00Z">
              <w:tcPr>
                <w:tcW w:w="627" w:type="dxa"/>
                <w:vAlign w:val="center"/>
              </w:tcPr>
            </w:tcPrChange>
          </w:tcPr>
          <w:p w14:paraId="0435B180" w14:textId="77777777" w:rsidR="007056D7" w:rsidRPr="009E3031" w:rsidDel="00A75DC5" w:rsidRDefault="007056D7" w:rsidP="003952E1">
            <w:pPr>
              <w:jc w:val="center"/>
              <w:rPr>
                <w:del w:id="78" w:author="TF 112518" w:date="2018-11-26T21:50:00Z"/>
                <w:rFonts w:asciiTheme="minorHAnsi" w:hAnsiTheme="minorHAnsi"/>
                <w:sz w:val="18"/>
                <w:szCs w:val="18"/>
              </w:rPr>
            </w:pPr>
            <w:ins w:id="79" w:author="Ferris, Todd@Energy" w:date="2018-11-20T15:35:00Z">
              <w:del w:id="80" w:author="TF 112518" w:date="2018-11-26T21:50:00Z">
                <w:r w:rsidDel="00A75DC5">
                  <w:rPr>
                    <w:rFonts w:asciiTheme="minorHAnsi" w:hAnsiTheme="minorHAnsi"/>
                    <w:sz w:val="18"/>
                    <w:szCs w:val="18"/>
                  </w:rPr>
                  <w:delText>14</w:delText>
                </w:r>
              </w:del>
            </w:ins>
            <w:del w:id="81" w:author="TF 112518" w:date="2018-11-26T21:50:00Z">
              <w:r w:rsidRPr="009E3031" w:rsidDel="00A75DC5">
                <w:rPr>
                  <w:rFonts w:asciiTheme="minorHAnsi" w:hAnsiTheme="minorHAnsi"/>
                  <w:sz w:val="18"/>
                  <w:szCs w:val="18"/>
                </w:rPr>
                <w:delText>09</w:delText>
              </w:r>
            </w:del>
          </w:p>
        </w:tc>
        <w:tc>
          <w:tcPr>
            <w:tcW w:w="4604" w:type="dxa"/>
            <w:vAlign w:val="center"/>
            <w:tcPrChange w:id="82" w:author="TF 112518" w:date="2018-11-26T21:50:00Z">
              <w:tcPr>
                <w:tcW w:w="4595" w:type="dxa"/>
                <w:vAlign w:val="center"/>
              </w:tcPr>
            </w:tcPrChange>
          </w:tcPr>
          <w:p w14:paraId="0435B181" w14:textId="77777777" w:rsidR="007056D7" w:rsidRPr="004F4818" w:rsidDel="00A75DC5" w:rsidRDefault="007056D7" w:rsidP="003952E1">
            <w:pPr>
              <w:rPr>
                <w:del w:id="83" w:author="TF 112518" w:date="2018-11-26T21:50:00Z"/>
                <w:rFonts w:asciiTheme="minorHAnsi" w:hAnsiTheme="minorHAnsi"/>
                <w:sz w:val="18"/>
                <w:szCs w:val="18"/>
              </w:rPr>
            </w:pPr>
            <w:del w:id="84" w:author="TF 112518" w:date="2018-11-26T21:50:00Z">
              <w:r w:rsidRPr="004F4818" w:rsidDel="00A75DC5">
                <w:rPr>
                  <w:rFonts w:asciiTheme="minorHAnsi" w:hAnsiTheme="minorHAnsi"/>
                  <w:sz w:val="18"/>
                  <w:szCs w:val="18"/>
                </w:rPr>
                <w:delText>IAQ Fan Location</w:delText>
              </w:r>
            </w:del>
          </w:p>
        </w:tc>
        <w:tc>
          <w:tcPr>
            <w:tcW w:w="5548" w:type="dxa"/>
            <w:tcPrChange w:id="85" w:author="TF 112518" w:date="2018-11-26T21:50:00Z">
              <w:tcPr>
                <w:tcW w:w="5568" w:type="dxa"/>
              </w:tcPr>
            </w:tcPrChange>
          </w:tcPr>
          <w:p w14:paraId="0435B182" w14:textId="77777777" w:rsidR="007056D7" w:rsidRPr="009E3031" w:rsidDel="00A75DC5" w:rsidRDefault="007056D7" w:rsidP="003952E1">
            <w:pPr>
              <w:rPr>
                <w:del w:id="86" w:author="TF 112518" w:date="2018-11-26T21:50:00Z"/>
                <w:rFonts w:asciiTheme="minorHAnsi" w:hAnsiTheme="minorHAnsi"/>
                <w:sz w:val="18"/>
                <w:szCs w:val="18"/>
              </w:rPr>
            </w:pPr>
          </w:p>
        </w:tc>
      </w:tr>
      <w:tr w:rsidR="007056D7" w:rsidRPr="00D2491C" w:rsidDel="0047390B" w14:paraId="0435B188" w14:textId="77777777" w:rsidTr="00380356">
        <w:trPr>
          <w:trHeight w:val="158"/>
          <w:ins w:id="87" w:author="Ferris, Todd@Energy" w:date="2018-11-20T15:36:00Z"/>
          <w:del w:id="88" w:author="TF 112518" w:date="2018-11-26T22:34:00Z"/>
          <w:trPrChange w:id="89" w:author="TF 112518" w:date="2018-11-26T21:50:00Z">
            <w:trPr>
              <w:trHeight w:val="158"/>
            </w:trPr>
          </w:trPrChange>
        </w:trPr>
        <w:tc>
          <w:tcPr>
            <w:tcW w:w="638" w:type="dxa"/>
            <w:vAlign w:val="center"/>
            <w:tcPrChange w:id="90" w:author="TF 112518" w:date="2018-11-26T21:50:00Z">
              <w:tcPr>
                <w:tcW w:w="627" w:type="dxa"/>
                <w:vAlign w:val="center"/>
              </w:tcPr>
            </w:tcPrChange>
          </w:tcPr>
          <w:p w14:paraId="0435B184" w14:textId="77777777" w:rsidR="007056D7" w:rsidDel="0047390B" w:rsidRDefault="007056D7" w:rsidP="00A75DC5">
            <w:pPr>
              <w:jc w:val="center"/>
              <w:rPr>
                <w:ins w:id="91" w:author="Ferris, Todd@Energy" w:date="2018-11-20T15:36:00Z"/>
                <w:del w:id="92" w:author="TF 112518" w:date="2018-11-26T22:34:00Z"/>
                <w:rFonts w:asciiTheme="minorHAnsi" w:hAnsiTheme="minorHAnsi"/>
                <w:sz w:val="18"/>
                <w:szCs w:val="18"/>
              </w:rPr>
            </w:pPr>
            <w:ins w:id="93" w:author="Ferris, Todd@Energy" w:date="2018-11-20T15:36:00Z">
              <w:del w:id="94" w:author="TF 112518" w:date="2018-11-26T22:34:00Z">
                <w:r w:rsidRPr="007A5D38" w:rsidDel="0047390B">
                  <w:rPr>
                    <w:rFonts w:asciiTheme="minorHAnsi" w:hAnsiTheme="minorHAnsi" w:cstheme="minorHAnsi"/>
                    <w:sz w:val="18"/>
                    <w:szCs w:val="18"/>
                  </w:rPr>
                  <w:delText>1</w:delText>
                </w:r>
              </w:del>
              <w:del w:id="95" w:author="TF 112518" w:date="2018-11-26T21:50:00Z">
                <w:r w:rsidRPr="007A5D38" w:rsidDel="00A75DC5">
                  <w:rPr>
                    <w:rFonts w:asciiTheme="minorHAnsi" w:hAnsiTheme="minorHAnsi" w:cstheme="minorHAnsi"/>
                    <w:sz w:val="18"/>
                    <w:szCs w:val="18"/>
                  </w:rPr>
                  <w:delText>5</w:delText>
                </w:r>
              </w:del>
            </w:ins>
          </w:p>
        </w:tc>
        <w:tc>
          <w:tcPr>
            <w:tcW w:w="4604" w:type="dxa"/>
            <w:vAlign w:val="center"/>
            <w:tcPrChange w:id="96" w:author="TF 112518" w:date="2018-11-26T21:50:00Z">
              <w:tcPr>
                <w:tcW w:w="4595" w:type="dxa"/>
                <w:vAlign w:val="center"/>
              </w:tcPr>
            </w:tcPrChange>
          </w:tcPr>
          <w:p w14:paraId="0435B185" w14:textId="77777777" w:rsidR="007056D7" w:rsidRPr="007A5D38" w:rsidDel="0047390B" w:rsidRDefault="007056D7" w:rsidP="003952E1">
            <w:pPr>
              <w:rPr>
                <w:ins w:id="97" w:author="Ferris, Todd@Energy" w:date="2018-11-20T15:36:00Z"/>
                <w:del w:id="98" w:author="TF 112518" w:date="2018-11-26T22:34:00Z"/>
                <w:rFonts w:asciiTheme="minorHAnsi" w:hAnsiTheme="minorHAnsi" w:cstheme="minorHAnsi"/>
                <w:sz w:val="18"/>
                <w:szCs w:val="18"/>
              </w:rPr>
            </w:pPr>
            <w:ins w:id="99" w:author="Ferris, Todd@Energy" w:date="2018-11-20T15:36:00Z">
              <w:del w:id="100" w:author="TF 112518" w:date="2018-11-26T22:34:00Z">
                <w:r w:rsidRPr="007A5D38" w:rsidDel="0047390B">
                  <w:rPr>
                    <w:rFonts w:asciiTheme="minorHAnsi" w:hAnsiTheme="minorHAnsi" w:cstheme="minorHAnsi"/>
                    <w:sz w:val="18"/>
                    <w:szCs w:val="18"/>
                  </w:rPr>
                  <w:delText>determine compliance method for this document; display applicable tables below;</w:delText>
                </w:r>
              </w:del>
            </w:ins>
          </w:p>
          <w:p w14:paraId="0435B186" w14:textId="77777777" w:rsidR="007056D7" w:rsidRPr="004F4818" w:rsidDel="0047390B" w:rsidRDefault="007056D7" w:rsidP="003952E1">
            <w:pPr>
              <w:rPr>
                <w:ins w:id="101" w:author="Ferris, Todd@Energy" w:date="2018-11-20T15:36:00Z"/>
                <w:del w:id="102" w:author="TF 112518" w:date="2018-11-26T22:34:00Z"/>
                <w:rFonts w:asciiTheme="minorHAnsi" w:hAnsiTheme="minorHAnsi"/>
                <w:sz w:val="18"/>
                <w:szCs w:val="18"/>
              </w:rPr>
            </w:pPr>
            <w:ins w:id="103" w:author="Ferris, Todd@Energy" w:date="2018-11-20T15:36:00Z">
              <w:del w:id="104" w:author="TF 112518" w:date="2018-11-26T22:34:00Z">
                <w:r w:rsidRPr="007A5D38" w:rsidDel="0047390B">
                  <w:rPr>
                    <w:rFonts w:asciiTheme="minorHAnsi" w:hAnsiTheme="minorHAnsi" w:cstheme="minorHAnsi"/>
                    <w:sz w:val="18"/>
                    <w:szCs w:val="18"/>
                  </w:rPr>
                  <w:delText>(this row not visible to user)</w:delText>
                </w:r>
              </w:del>
            </w:ins>
          </w:p>
        </w:tc>
        <w:tc>
          <w:tcPr>
            <w:tcW w:w="5548" w:type="dxa"/>
            <w:tcPrChange w:id="105" w:author="TF 112518" w:date="2018-11-26T21:50:00Z">
              <w:tcPr>
                <w:tcW w:w="5568" w:type="dxa"/>
              </w:tcPr>
            </w:tcPrChange>
          </w:tcPr>
          <w:p w14:paraId="0435B187" w14:textId="77777777" w:rsidR="007056D7" w:rsidRPr="007A5D38" w:rsidDel="0047390B" w:rsidRDefault="007056D7" w:rsidP="003952E1">
            <w:pPr>
              <w:rPr>
                <w:ins w:id="106" w:author="Ferris, Todd@Energy" w:date="2018-11-20T15:36:00Z"/>
                <w:del w:id="107" w:author="TF 112518" w:date="2018-11-26T22:34:00Z"/>
                <w:rFonts w:asciiTheme="minorHAnsi" w:hAnsiTheme="minorHAnsi" w:cstheme="minorHAnsi"/>
                <w:sz w:val="18"/>
                <w:szCs w:val="18"/>
              </w:rPr>
            </w:pPr>
          </w:p>
        </w:tc>
      </w:tr>
      <w:tr w:rsidR="007056D7" w:rsidRPr="00D2491C" w:rsidDel="00CF3857" w14:paraId="0435B18D" w14:textId="77777777" w:rsidTr="00380356">
        <w:trPr>
          <w:trHeight w:val="158"/>
          <w:del w:id="108" w:author="Ferris, Todd@Energy" w:date="2018-11-20T15:37:00Z"/>
          <w:trPrChange w:id="109" w:author="TF 112518" w:date="2018-11-26T21:50:00Z">
            <w:trPr>
              <w:trHeight w:val="158"/>
            </w:trPr>
          </w:trPrChange>
        </w:trPr>
        <w:tc>
          <w:tcPr>
            <w:tcW w:w="638" w:type="dxa"/>
            <w:vAlign w:val="center"/>
            <w:tcPrChange w:id="110" w:author="TF 112518" w:date="2018-11-26T21:50:00Z">
              <w:tcPr>
                <w:tcW w:w="627" w:type="dxa"/>
                <w:vAlign w:val="center"/>
              </w:tcPr>
            </w:tcPrChange>
          </w:tcPr>
          <w:p w14:paraId="0435B189" w14:textId="77777777" w:rsidR="007056D7" w:rsidRPr="00F5715E" w:rsidDel="00CF3857" w:rsidRDefault="007056D7" w:rsidP="003952E1">
            <w:pPr>
              <w:jc w:val="center"/>
              <w:rPr>
                <w:del w:id="111" w:author="Ferris, Todd@Energy" w:date="2018-11-20T15:37:00Z"/>
                <w:rFonts w:asciiTheme="minorHAnsi" w:hAnsiTheme="minorHAnsi"/>
                <w:sz w:val="18"/>
                <w:szCs w:val="18"/>
              </w:rPr>
            </w:pPr>
            <w:del w:id="112" w:author="Ferris, Todd@Energy" w:date="2018-11-20T15:37:00Z">
              <w:r w:rsidDel="00CF3857">
                <w:rPr>
                  <w:rFonts w:asciiTheme="minorHAnsi" w:hAnsiTheme="minorHAnsi"/>
                  <w:sz w:val="18"/>
                  <w:szCs w:val="18"/>
                </w:rPr>
                <w:delText>10</w:delText>
              </w:r>
            </w:del>
          </w:p>
        </w:tc>
        <w:tc>
          <w:tcPr>
            <w:tcW w:w="4604" w:type="dxa"/>
            <w:vAlign w:val="center"/>
            <w:tcPrChange w:id="113" w:author="TF 112518" w:date="2018-11-26T21:50:00Z">
              <w:tcPr>
                <w:tcW w:w="4595" w:type="dxa"/>
                <w:vAlign w:val="center"/>
              </w:tcPr>
            </w:tcPrChange>
          </w:tcPr>
          <w:p w14:paraId="0435B18A" w14:textId="77777777" w:rsidR="007056D7" w:rsidRPr="00F5715E" w:rsidDel="00CF3857" w:rsidRDefault="007056D7" w:rsidP="003952E1">
            <w:pPr>
              <w:rPr>
                <w:del w:id="114" w:author="Ferris, Todd@Energy" w:date="2018-11-20T15:37:00Z"/>
                <w:rFonts w:asciiTheme="minorHAnsi" w:hAnsiTheme="minorHAnsi"/>
                <w:sz w:val="18"/>
                <w:szCs w:val="18"/>
              </w:rPr>
            </w:pPr>
            <w:del w:id="115" w:author="Ferris, Todd@Energy" w:date="2018-11-20T15:37:00Z">
              <w:r w:rsidDel="00CF3857">
                <w:rPr>
                  <w:rFonts w:asciiTheme="minorHAnsi" w:hAnsiTheme="minorHAnsi"/>
                  <w:sz w:val="18"/>
                  <w:szCs w:val="18"/>
                </w:rPr>
                <w:delText>determine compliance method for this document;  display applicable tables below;</w:delText>
              </w:r>
            </w:del>
          </w:p>
          <w:p w14:paraId="0435B18B" w14:textId="77777777" w:rsidR="007056D7" w:rsidRPr="00F5715E" w:rsidDel="00CF3857" w:rsidRDefault="007056D7" w:rsidP="003952E1">
            <w:pPr>
              <w:rPr>
                <w:del w:id="116" w:author="Ferris, Todd@Energy" w:date="2018-11-20T15:37:00Z"/>
                <w:rFonts w:asciiTheme="minorHAnsi" w:hAnsiTheme="minorHAnsi"/>
                <w:sz w:val="18"/>
                <w:szCs w:val="18"/>
              </w:rPr>
            </w:pPr>
            <w:del w:id="117" w:author="Ferris, Todd@Energy" w:date="2018-11-20T15:37:00Z">
              <w:r w:rsidDel="00CF3857">
                <w:rPr>
                  <w:rFonts w:asciiTheme="minorHAnsi" w:hAnsiTheme="minorHAnsi"/>
                  <w:sz w:val="18"/>
                  <w:szCs w:val="18"/>
                </w:rPr>
                <w:delText>(this row not visible to user)</w:delText>
              </w:r>
            </w:del>
          </w:p>
        </w:tc>
        <w:tc>
          <w:tcPr>
            <w:tcW w:w="5548" w:type="dxa"/>
            <w:tcPrChange w:id="118" w:author="TF 112518" w:date="2018-11-26T21:50:00Z">
              <w:tcPr>
                <w:tcW w:w="5568" w:type="dxa"/>
              </w:tcPr>
            </w:tcPrChange>
          </w:tcPr>
          <w:p w14:paraId="0435B18C" w14:textId="77777777" w:rsidR="007056D7" w:rsidRPr="00F5715E" w:rsidDel="00CF3857" w:rsidRDefault="007056D7" w:rsidP="003952E1">
            <w:pPr>
              <w:rPr>
                <w:del w:id="119" w:author="Ferris, Todd@Energy" w:date="2018-11-20T15:37:00Z"/>
                <w:rFonts w:asciiTheme="minorHAnsi" w:hAnsiTheme="minorHAnsi"/>
                <w:b/>
                <w:sz w:val="18"/>
                <w:szCs w:val="18"/>
              </w:rPr>
            </w:pPr>
          </w:p>
        </w:tc>
      </w:tr>
      <w:tr w:rsidR="007056D7" w:rsidRPr="00D2491C" w14:paraId="0435B190" w14:textId="77777777" w:rsidTr="00380356">
        <w:trPr>
          <w:trHeight w:val="158"/>
          <w:trPrChange w:id="120" w:author="TF 112518" w:date="2018-11-26T21:50:00Z">
            <w:trPr>
              <w:trHeight w:val="158"/>
            </w:trPr>
          </w:trPrChange>
        </w:trPr>
        <w:tc>
          <w:tcPr>
            <w:tcW w:w="10790" w:type="dxa"/>
            <w:gridSpan w:val="3"/>
            <w:vAlign w:val="center"/>
            <w:tcPrChange w:id="121" w:author="TF 112518" w:date="2018-11-26T21:50:00Z">
              <w:tcPr>
                <w:tcW w:w="10790" w:type="dxa"/>
                <w:gridSpan w:val="3"/>
                <w:vAlign w:val="center"/>
              </w:tcPr>
            </w:tcPrChange>
          </w:tcPr>
          <w:p w14:paraId="0435B18E" w14:textId="77777777" w:rsidR="007056D7" w:rsidRDefault="007056D7" w:rsidP="003952E1">
            <w:pPr>
              <w:rPr>
                <w:rFonts w:asciiTheme="minorHAnsi" w:hAnsiTheme="minorHAnsi"/>
                <w:sz w:val="18"/>
                <w:szCs w:val="18"/>
              </w:rPr>
            </w:pPr>
            <w:r>
              <w:rPr>
                <w:rFonts w:asciiTheme="minorHAnsi" w:hAnsiTheme="minorHAnsi"/>
                <w:sz w:val="18"/>
                <w:szCs w:val="18"/>
              </w:rPr>
              <w:t xml:space="preserve">Note: </w:t>
            </w:r>
          </w:p>
          <w:p w14:paraId="0435B18F" w14:textId="77777777" w:rsidR="007056D7" w:rsidRDefault="007056D7" w:rsidP="003952E1">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0435B191" w14:textId="77777777" w:rsidR="007056D7" w:rsidRPr="009D3D1C" w:rsidRDefault="007056D7" w:rsidP="007056D7">
      <w:pPr>
        <w:rPr>
          <w:rFonts w:asciiTheme="minorHAnsi" w:hAnsiTheme="minorHAnsi"/>
          <w:sz w:val="18"/>
          <w:szCs w:val="18"/>
        </w:rPr>
      </w:pPr>
    </w:p>
    <w:tbl>
      <w:tblPr>
        <w:tblStyle w:val="TableGrid"/>
        <w:tblW w:w="0" w:type="auto"/>
        <w:tblLook w:val="04A0" w:firstRow="1" w:lastRow="0" w:firstColumn="1" w:lastColumn="0" w:noHBand="0" w:noVBand="1"/>
      </w:tblPr>
      <w:tblGrid>
        <w:gridCol w:w="10790"/>
      </w:tblGrid>
      <w:tr w:rsidR="007056D7" w14:paraId="0435B193" w14:textId="77777777" w:rsidTr="003952E1">
        <w:tc>
          <w:tcPr>
            <w:tcW w:w="11016" w:type="dxa"/>
          </w:tcPr>
          <w:p w14:paraId="0435B192" w14:textId="01A811C1" w:rsidR="007056D7" w:rsidRDefault="007056D7" w:rsidP="00D76417">
            <w:pPr>
              <w:rPr>
                <w:rFonts w:asciiTheme="minorHAnsi" w:hAnsiTheme="minorHAnsi"/>
                <w:sz w:val="18"/>
                <w:szCs w:val="18"/>
              </w:rPr>
            </w:pPr>
            <w:r>
              <w:rPr>
                <w:rFonts w:asciiTheme="minorHAnsi" w:hAnsiTheme="minorHAnsi"/>
                <w:b/>
                <w:szCs w:val="18"/>
              </w:rPr>
              <w:t>MCH-</w:t>
            </w:r>
            <w:r w:rsidRPr="0029047D">
              <w:rPr>
                <w:rFonts w:asciiTheme="minorHAnsi" w:hAnsiTheme="minorHAnsi"/>
                <w:b/>
                <w:szCs w:val="18"/>
              </w:rPr>
              <w:t>27</w:t>
            </w:r>
            <w:r w:rsidR="00D76417">
              <w:rPr>
                <w:rFonts w:asciiTheme="minorHAnsi" w:hAnsiTheme="minorHAnsi"/>
                <w:b/>
                <w:szCs w:val="18"/>
              </w:rPr>
              <w:t>c</w:t>
            </w:r>
            <w:del w:id="122" w:author="Ferris, Todd@Energy" w:date="2018-11-21T08:45:00Z">
              <w:r w:rsidRPr="00500C2C" w:rsidDel="00A11558">
                <w:rPr>
                  <w:rFonts w:asciiTheme="minorHAnsi" w:hAnsiTheme="minorHAnsi"/>
                  <w:b/>
                  <w:szCs w:val="18"/>
                </w:rPr>
                <w:delText xml:space="preserve"> - Continuous Ventilation Airflow - Fan Vent</w:delText>
              </w:r>
              <w:r w:rsidDel="00A11558">
                <w:rPr>
                  <w:rFonts w:asciiTheme="minorHAnsi" w:hAnsiTheme="minorHAnsi"/>
                  <w:b/>
                  <w:szCs w:val="18"/>
                </w:rPr>
                <w:delText>ilation</w:delText>
              </w:r>
              <w:r w:rsidRPr="00500C2C" w:rsidDel="00A11558">
                <w:rPr>
                  <w:rFonts w:asciiTheme="minorHAnsi" w:hAnsiTheme="minorHAnsi"/>
                  <w:b/>
                  <w:szCs w:val="18"/>
                </w:rPr>
                <w:delText xml:space="preserve"> Rate Method</w:delText>
              </w:r>
            </w:del>
            <w:r>
              <w:rPr>
                <w:rFonts w:asciiTheme="minorHAnsi" w:hAnsiTheme="minorHAnsi"/>
                <w:b/>
                <w:szCs w:val="18"/>
              </w:rPr>
              <w:t xml:space="preserve"> – Single Family</w:t>
            </w:r>
            <w:r w:rsidR="00D76417">
              <w:rPr>
                <w:rFonts w:asciiTheme="minorHAnsi" w:hAnsiTheme="minorHAnsi"/>
                <w:b/>
                <w:szCs w:val="18"/>
              </w:rPr>
              <w:t xml:space="preserve"> and Multifamily – Scheduled and Real-Time Control</w:t>
            </w:r>
          </w:p>
        </w:tc>
      </w:tr>
    </w:tbl>
    <w:p w14:paraId="0435B194" w14:textId="77777777" w:rsidR="007056D7" w:rsidRPr="009D3D1C" w:rsidRDefault="007056D7" w:rsidP="007056D7">
      <w:pPr>
        <w:rPr>
          <w:rFonts w:asciiTheme="minorHAnsi" w:hAnsiTheme="minorHAnsi" w:cstheme="minorHAnsi"/>
          <w:sz w:val="18"/>
          <w:szCs w:val="18"/>
        </w:rPr>
      </w:pPr>
    </w:p>
    <w:tbl>
      <w:tblPr>
        <w:tblStyle w:val="TableGrid"/>
        <w:tblW w:w="0" w:type="auto"/>
        <w:tblLook w:val="04A0" w:firstRow="1" w:lastRow="0" w:firstColumn="1" w:lastColumn="0" w:noHBand="0" w:noVBand="1"/>
      </w:tblPr>
      <w:tblGrid>
        <w:gridCol w:w="10790"/>
      </w:tblGrid>
      <w:tr w:rsidR="00D76417" w14:paraId="323BE832" w14:textId="77777777" w:rsidTr="00D76417">
        <w:tc>
          <w:tcPr>
            <w:tcW w:w="10790" w:type="dxa"/>
          </w:tcPr>
          <w:p w14:paraId="2AD10454" w14:textId="77777777" w:rsidR="00D76417" w:rsidRDefault="00D76417">
            <w:pPr>
              <w:rPr>
                <w:rFonts w:asciiTheme="minorHAnsi" w:hAnsiTheme="minorHAnsi" w:cstheme="minorHAnsi"/>
                <w:sz w:val="18"/>
                <w:szCs w:val="18"/>
              </w:rPr>
            </w:pPr>
            <w:r>
              <w:rPr>
                <w:rFonts w:asciiTheme="minorHAnsi" w:hAnsiTheme="minorHAnsi" w:cstheme="minorHAnsi"/>
                <w:sz w:val="18"/>
                <w:szCs w:val="18"/>
              </w:rPr>
              <w:t>Intermittent ventilation systems, devices, or controls for use for compliance with field verification and diagnostic testing requirements for mechanical ventilation airflow are subject to a manufacturer providing sufficient evidence to the Executive Director that the installed mechanical ventilation systems, devices, or controls will provide at least the minimum ventilation airflow required by the Standards, and subject to consideration of the manufacturer’s proposed field verification and diagnostic test protocol for ventilation system(s).</w:t>
            </w:r>
          </w:p>
          <w:p w14:paraId="587FC1FF" w14:textId="77777777" w:rsidR="00D76417" w:rsidRDefault="00D76417">
            <w:pPr>
              <w:rPr>
                <w:rFonts w:asciiTheme="minorHAnsi" w:hAnsiTheme="minorHAnsi" w:cstheme="minorHAnsi"/>
                <w:sz w:val="18"/>
                <w:szCs w:val="18"/>
              </w:rPr>
            </w:pPr>
          </w:p>
          <w:p w14:paraId="1F7DA551" w14:textId="6B62CCE0" w:rsidR="00D76417" w:rsidRDefault="00D76417">
            <w:pPr>
              <w:rPr>
                <w:rFonts w:asciiTheme="minorHAnsi" w:hAnsiTheme="minorHAnsi" w:cstheme="minorHAnsi"/>
                <w:sz w:val="18"/>
                <w:szCs w:val="18"/>
              </w:rPr>
            </w:pPr>
            <w:r>
              <w:rPr>
                <w:rFonts w:asciiTheme="minorHAnsi" w:hAnsiTheme="minorHAnsi" w:cstheme="minorHAnsi"/>
                <w:sz w:val="18"/>
                <w:szCs w:val="18"/>
              </w:rPr>
              <w:t>Approved systems, devices, or controls, and field verification and diagnostic test protocols for intermittent mechanical ventilation systems shall be listed in directories published by the Energy Commission.</w:t>
            </w:r>
          </w:p>
        </w:tc>
      </w:tr>
    </w:tbl>
    <w:p w14:paraId="6B788CCC" w14:textId="6FB65E61" w:rsidR="00380356" w:rsidRPr="009D3D1C" w:rsidRDefault="00380356">
      <w:pPr>
        <w:rPr>
          <w:rFonts w:asciiTheme="minorHAnsi" w:hAnsiTheme="minorHAnsi" w:cstheme="minorHAnsi"/>
          <w:sz w:val="18"/>
          <w:szCs w:val="18"/>
        </w:rP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12"/>
        <w:gridCol w:w="10078"/>
        <w:tblGridChange w:id="123">
          <w:tblGrid>
            <w:gridCol w:w="100"/>
            <w:gridCol w:w="722"/>
            <w:gridCol w:w="9968"/>
            <w:gridCol w:w="326"/>
          </w:tblGrid>
        </w:tblGridChange>
      </w:tblGrid>
      <w:tr w:rsidR="005162D5" w14:paraId="5C9A21ED" w14:textId="77777777" w:rsidTr="005162D5">
        <w:trPr>
          <w:cantSplit/>
          <w:trHeight w:val="288"/>
          <w:ins w:id="124"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2945249B" w14:textId="78291543" w:rsidR="005162D5" w:rsidRPr="00A75DC5" w:rsidRDefault="005162D5" w:rsidP="005162D5">
            <w:pPr>
              <w:keepNext/>
              <w:rPr>
                <w:ins w:id="125" w:author="TF 112518" w:date="2018-11-26T21:52:00Z"/>
                <w:rFonts w:asciiTheme="minorHAnsi" w:hAnsiTheme="minorHAnsi"/>
                <w:b/>
                <w:bCs/>
                <w:szCs w:val="18"/>
              </w:rPr>
            </w:pPr>
            <w:r>
              <w:rPr>
                <w:rFonts w:asciiTheme="minorHAnsi" w:hAnsiTheme="minorHAnsi"/>
                <w:b/>
                <w:bCs/>
                <w:szCs w:val="18"/>
              </w:rPr>
              <w:t>B</w:t>
            </w:r>
            <w:ins w:id="126" w:author="TF 112518" w:date="2018-11-26T21:52:00Z">
              <w:r w:rsidRPr="0029047D">
                <w:rPr>
                  <w:rFonts w:asciiTheme="minorHAnsi" w:hAnsiTheme="minorHAnsi"/>
                  <w:b/>
                  <w:bCs/>
                  <w:szCs w:val="18"/>
                </w:rPr>
                <w:t>. Other Requirements</w:t>
              </w:r>
            </w:ins>
          </w:p>
        </w:tc>
      </w:tr>
      <w:tr w:rsidR="005162D5" w14:paraId="4C07CBC9" w14:textId="77777777" w:rsidTr="005162D5">
        <w:trPr>
          <w:cantSplit/>
          <w:trHeight w:val="288"/>
          <w:ins w:id="127"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20147636" w14:textId="77777777" w:rsidR="005162D5" w:rsidRPr="00A75DC5" w:rsidRDefault="005162D5" w:rsidP="005162D5">
            <w:pPr>
              <w:keepNext/>
              <w:rPr>
                <w:ins w:id="128" w:author="TF 112518" w:date="2018-11-26T21:52:00Z"/>
                <w:rFonts w:asciiTheme="minorHAnsi" w:hAnsiTheme="minorHAnsi"/>
                <w:b/>
                <w:bCs/>
                <w:szCs w:val="18"/>
              </w:rPr>
            </w:pPr>
            <w:ins w:id="129" w:author="TF 112518" w:date="2018-11-26T21:52:00Z">
              <w:r w:rsidRPr="00A75DC5">
                <w:rPr>
                  <w:rFonts w:asciiTheme="minorHAnsi" w:hAnsiTheme="minorHAnsi"/>
                  <w:b/>
                  <w:bCs/>
                  <w:szCs w:val="18"/>
                </w:rPr>
                <w:t>The items listed below (6.1 through 6.</w:t>
              </w:r>
            </w:ins>
            <w:ins w:id="130" w:author="Ferris, Todd@Energy" w:date="2018-11-27T13:48:00Z">
              <w:r>
                <w:rPr>
                  <w:rFonts w:asciiTheme="minorHAnsi" w:hAnsiTheme="minorHAnsi"/>
                  <w:b/>
                  <w:bCs/>
                  <w:szCs w:val="18"/>
                </w:rPr>
                <w:t>6</w:t>
              </w:r>
            </w:ins>
            <w:ins w:id="131" w:author="TF 112518" w:date="2018-11-26T21:52:00Z">
              <w:del w:id="132" w:author="Ferris, Todd@Energy" w:date="2018-11-27T13:48:00Z">
                <w:r w:rsidRPr="00A75DC5" w:rsidDel="005952AD">
                  <w:rPr>
                    <w:rFonts w:asciiTheme="minorHAnsi" w:hAnsiTheme="minorHAnsi"/>
                    <w:b/>
                    <w:bCs/>
                    <w:szCs w:val="18"/>
                  </w:rPr>
                  <w:delText>9</w:delText>
                </w:r>
              </w:del>
            </w:ins>
            <w:ins w:id="133" w:author="Ferris, Todd@Energy" w:date="2018-11-27T13:48:00Z">
              <w:r>
                <w:rPr>
                  <w:rFonts w:asciiTheme="minorHAnsi" w:hAnsiTheme="minorHAnsi"/>
                  <w:b/>
                  <w:bCs/>
                  <w:szCs w:val="18"/>
                </w:rPr>
                <w:t xml:space="preserve"> and </w:t>
              </w:r>
              <w:r w:rsidRPr="00A75DC5">
                <w:rPr>
                  <w:rFonts w:asciiTheme="minorHAnsi" w:hAnsiTheme="minorHAnsi"/>
                  <w:b/>
                  <w:bCs/>
                  <w:szCs w:val="18"/>
                </w:rPr>
                <w:t>6.</w:t>
              </w:r>
              <w:r>
                <w:rPr>
                  <w:rFonts w:asciiTheme="minorHAnsi" w:hAnsiTheme="minorHAnsi"/>
                  <w:b/>
                  <w:bCs/>
                  <w:szCs w:val="18"/>
                </w:rPr>
                <w:t>8</w:t>
              </w:r>
              <w:r w:rsidRPr="00A75DC5">
                <w:rPr>
                  <w:rFonts w:asciiTheme="minorHAnsi" w:hAnsiTheme="minorHAnsi"/>
                  <w:b/>
                  <w:bCs/>
                  <w:szCs w:val="18"/>
                </w:rPr>
                <w:t xml:space="preserve"> through 6.9</w:t>
              </w:r>
            </w:ins>
            <w:ins w:id="134" w:author="TF 112518" w:date="2018-11-26T21:52:00Z">
              <w:r w:rsidRPr="00A75DC5">
                <w:rPr>
                  <w:rFonts w:asciiTheme="minorHAnsi" w:hAnsiTheme="minorHAnsi"/>
                  <w:b/>
                  <w:bCs/>
                  <w:szCs w:val="18"/>
                </w:rPr>
                <w:t>)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t>
              </w:r>
            </w:ins>
          </w:p>
        </w:tc>
      </w:tr>
      <w:tr w:rsidR="005162D5" w14:paraId="33838723" w14:textId="77777777" w:rsidTr="005162D5">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135"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136" w:author="TF 112518" w:date="2018-11-26T21:52:00Z"/>
          <w:trPrChange w:id="137"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138"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6221B383" w14:textId="77777777" w:rsidR="005162D5" w:rsidRDefault="005162D5" w:rsidP="005162D5">
            <w:pPr>
              <w:keepNext/>
              <w:jc w:val="center"/>
              <w:rPr>
                <w:ins w:id="139" w:author="TF 112518" w:date="2018-11-26T21:52:00Z"/>
                <w:rFonts w:asciiTheme="minorHAnsi" w:hAnsiTheme="minorHAnsi"/>
                <w:sz w:val="18"/>
                <w:szCs w:val="18"/>
              </w:rPr>
            </w:pPr>
            <w:ins w:id="140" w:author="TF 112518" w:date="2018-11-26T21:52:00Z">
              <w:r>
                <w:rPr>
                  <w:rFonts w:asciiTheme="minorHAnsi" w:hAnsiTheme="minorHAnsi"/>
                  <w:sz w:val="18"/>
                  <w:szCs w:val="18"/>
                </w:rPr>
                <w:t>01</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141"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41F08C18" w14:textId="77777777" w:rsidR="005162D5" w:rsidRDefault="005162D5" w:rsidP="005162D5">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ins w:id="142" w:author="TF 112518" w:date="2018-11-26T21:52:00Z"/>
                <w:rStyle w:val="margin0020notechar"/>
                <w:rFonts w:asciiTheme="minorHAnsi" w:hAnsiTheme="minorHAnsi"/>
                <w:sz w:val="18"/>
                <w:szCs w:val="18"/>
              </w:rPr>
            </w:pPr>
            <w:ins w:id="143" w:author="TF 112518" w:date="2018-11-26T21:52:00Z">
              <w:r w:rsidRPr="00215D5D">
                <w:rPr>
                  <w:rFonts w:asciiTheme="minorHAnsi" w:hAnsiTheme="minorHAnsi"/>
                  <w:b/>
                  <w:sz w:val="18"/>
                  <w:szCs w:val="18"/>
                </w:rPr>
                <w:t>Adjacent Spaces and Transfer Air.</w:t>
              </w:r>
              <w:r w:rsidRPr="00215D5D">
                <w:rPr>
                  <w:rFonts w:asciiTheme="minorHAnsi" w:hAnsiTheme="minorHAnsi"/>
                  <w:sz w:val="18"/>
                  <w:szCs w:val="18"/>
                </w:rPr>
                <w:t xml:space="preserve"> </w:t>
              </w:r>
              <w:r>
                <w:rPr>
                  <w:rStyle w:val="margin0020notechar"/>
                  <w:rFonts w:asciiTheme="minorHAnsi" w:hAnsiTheme="minorHAnsi"/>
                  <w:sz w:val="18"/>
                  <w:szCs w:val="18"/>
                </w:rPr>
                <w:t>Measures shall be taken to minimize air movement across envelope components to dwelling units from adjacent spaces such as garages, unconditioned crawlspaces, unconditioned attics, and other dwelling.</w:t>
              </w:r>
            </w:ins>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Supply and balanced ventilation systems shall be designed and constructed to provide ventilation air directly from the outdoors.</w:t>
            </w:r>
          </w:p>
          <w:p w14:paraId="443B56F3" w14:textId="77777777" w:rsidR="005162D5" w:rsidRDefault="005162D5" w:rsidP="005162D5">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ins w:id="144" w:author="TF 112518" w:date="2018-11-26T21:52:00Z"/>
                <w:rFonts w:asciiTheme="minorHAnsi" w:hAnsiTheme="minorHAnsi"/>
                <w:sz w:val="18"/>
                <w:szCs w:val="18"/>
              </w:rPr>
            </w:pPr>
            <w:ins w:id="145" w:author="TF 112518" w:date="2018-11-26T21:52:00Z">
              <w:r w:rsidRPr="00215D5D">
                <w:rPr>
                  <w:rFonts w:asciiTheme="minorHAnsi" w:hAnsiTheme="minorHAnsi"/>
                  <w:sz w:val="18"/>
                  <w:szCs w:val="18"/>
                </w:rPr>
                <w:t>6.</w:t>
              </w:r>
              <w:r>
                <w:rPr>
                  <w:rFonts w:asciiTheme="minorHAnsi" w:hAnsiTheme="minorHAnsi"/>
                  <w:sz w:val="18"/>
                  <w:szCs w:val="18"/>
                </w:rPr>
                <w:t xml:space="preserve">1.1 </w:t>
              </w:r>
              <w:r w:rsidRPr="00215D5D">
                <w:rPr>
                  <w:rFonts w:asciiTheme="minorHAnsi" w:hAnsiTheme="minorHAnsi"/>
                  <w:b/>
                  <w:sz w:val="18"/>
                  <w:szCs w:val="18"/>
                </w:rPr>
                <w:t>Compliance for Attached Dwelling Units</w:t>
              </w:r>
              <w:r w:rsidRPr="00792A45">
                <w:rPr>
                  <w:rFonts w:asciiTheme="minorHAnsi" w:hAnsiTheme="minorHAnsi"/>
                  <w:sz w:val="18"/>
                  <w:szCs w:val="18"/>
                </w:rPr>
                <w:t>. One</w:t>
              </w:r>
              <w:r>
                <w:rPr>
                  <w:rFonts w:asciiTheme="minorHAnsi" w:hAnsiTheme="minorHAnsi"/>
                  <w:sz w:val="18"/>
                  <w:szCs w:val="18"/>
                </w:rPr>
                <w:t xml:space="preserve"> </w:t>
              </w:r>
              <w:r w:rsidRPr="00792A45">
                <w:rPr>
                  <w:rFonts w:asciiTheme="minorHAnsi" w:hAnsiTheme="minorHAnsi"/>
                  <w:sz w:val="18"/>
                  <w:szCs w:val="18"/>
                </w:rPr>
                <w:t>method of demonstrating compliance with Section 6.1 shall be</w:t>
              </w:r>
              <w:r>
                <w:rPr>
                  <w:rFonts w:asciiTheme="minorHAnsi" w:hAnsiTheme="minorHAnsi"/>
                  <w:sz w:val="18"/>
                  <w:szCs w:val="18"/>
                </w:rPr>
                <w:t xml:space="preserve"> </w:t>
              </w:r>
              <w:r w:rsidRPr="00792A45">
                <w:rPr>
                  <w:rFonts w:asciiTheme="minorHAnsi" w:hAnsiTheme="minorHAnsi"/>
                  <w:sz w:val="18"/>
                  <w:szCs w:val="18"/>
                </w:rPr>
                <w:t>to verify a leakage rate below a maximum of 0.3 cfm per ft</w:t>
              </w:r>
              <w:r w:rsidRPr="00215D5D">
                <w:rPr>
                  <w:rFonts w:asciiTheme="minorHAnsi" w:hAnsiTheme="minorHAnsi"/>
                  <w:sz w:val="18"/>
                  <w:szCs w:val="18"/>
                  <w:vertAlign w:val="superscript"/>
                </w:rPr>
                <w:t>2</w:t>
              </w:r>
              <w:r>
                <w:rPr>
                  <w:rFonts w:asciiTheme="minorHAnsi" w:hAnsiTheme="minorHAnsi"/>
                  <w:sz w:val="18"/>
                  <w:szCs w:val="18"/>
                </w:rPr>
                <w:t xml:space="preserve"> </w:t>
              </w:r>
              <w:r w:rsidRPr="00E00577">
                <w:rPr>
                  <w:rFonts w:asciiTheme="minorHAnsi" w:hAnsiTheme="minorHAnsi"/>
                  <w:sz w:val="18"/>
                  <w:szCs w:val="18"/>
                </w:rPr>
                <w:t>(150 L/s per 100 m2)</w:t>
              </w:r>
              <w:r>
                <w:rPr>
                  <w:rFonts w:asciiTheme="minorHAnsi" w:hAnsiTheme="minorHAnsi"/>
                  <w:sz w:val="18"/>
                  <w:szCs w:val="18"/>
                </w:rPr>
                <w:t xml:space="preserve"> </w:t>
              </w:r>
              <w:r w:rsidRPr="00792A45">
                <w:rPr>
                  <w:rFonts w:asciiTheme="minorHAnsi" w:hAnsiTheme="minorHAnsi"/>
                  <w:sz w:val="18"/>
                  <w:szCs w:val="18"/>
                </w:rPr>
                <w:t>of the dwelling unit envelope area (i.e.,</w:t>
              </w:r>
              <w:r>
                <w:rPr>
                  <w:rFonts w:asciiTheme="minorHAnsi" w:hAnsiTheme="minorHAnsi"/>
                  <w:sz w:val="18"/>
                  <w:szCs w:val="18"/>
                </w:rPr>
                <w:t xml:space="preserve"> </w:t>
              </w:r>
              <w:r w:rsidRPr="00792A45">
                <w:rPr>
                  <w:rFonts w:asciiTheme="minorHAnsi" w:hAnsiTheme="minorHAnsi"/>
                  <w:sz w:val="18"/>
                  <w:szCs w:val="18"/>
                </w:rPr>
                <w:t>the sum of the area of walls between dwelling units, exterior</w:t>
              </w:r>
              <w:r>
                <w:rPr>
                  <w:rFonts w:asciiTheme="minorHAnsi" w:hAnsiTheme="minorHAnsi"/>
                  <w:sz w:val="18"/>
                  <w:szCs w:val="18"/>
                </w:rPr>
                <w:t xml:space="preserve"> </w:t>
              </w:r>
              <w:r w:rsidRPr="00792A45">
                <w:rPr>
                  <w:rFonts w:asciiTheme="minorHAnsi" w:hAnsiTheme="minorHAnsi"/>
                  <w:sz w:val="18"/>
                  <w:szCs w:val="18"/>
                </w:rPr>
                <w:t>walls, ceiling, and floor) at a test pressure of 50 Pa by a blower</w:t>
              </w:r>
              <w:r>
                <w:rPr>
                  <w:rFonts w:asciiTheme="minorHAnsi" w:hAnsiTheme="minorHAnsi"/>
                  <w:sz w:val="18"/>
                  <w:szCs w:val="18"/>
                </w:rPr>
                <w:t xml:space="preserve"> </w:t>
              </w:r>
              <w:r w:rsidRPr="00792A45">
                <w:rPr>
                  <w:rFonts w:asciiTheme="minorHAnsi" w:hAnsiTheme="minorHAnsi"/>
                  <w:sz w:val="18"/>
                  <w:szCs w:val="18"/>
                </w:rPr>
                <w:t>door test conducted in accordance with either ANSI/ASTME779 or ANSI/ASTM-E1827. The test shall be conducted</w:t>
              </w:r>
              <w:r>
                <w:rPr>
                  <w:rFonts w:asciiTheme="minorHAnsi" w:hAnsiTheme="minorHAnsi"/>
                  <w:sz w:val="18"/>
                  <w:szCs w:val="18"/>
                </w:rPr>
                <w:t xml:space="preserve"> </w:t>
              </w:r>
              <w:r w:rsidRPr="00792A45">
                <w:rPr>
                  <w:rFonts w:asciiTheme="minorHAnsi" w:hAnsiTheme="minorHAnsi"/>
                  <w:sz w:val="18"/>
                  <w:szCs w:val="18"/>
                </w:rPr>
                <w:t>with the dwelling unit as if it were exposed to outdoor air on</w:t>
              </w:r>
              <w:r>
                <w:rPr>
                  <w:rFonts w:asciiTheme="minorHAnsi" w:hAnsiTheme="minorHAnsi"/>
                  <w:sz w:val="18"/>
                  <w:szCs w:val="18"/>
                </w:rPr>
                <w:t xml:space="preserve"> </w:t>
              </w:r>
              <w:r w:rsidRPr="00792A45">
                <w:rPr>
                  <w:rFonts w:asciiTheme="minorHAnsi" w:hAnsiTheme="minorHAnsi"/>
                  <w:sz w:val="18"/>
                  <w:szCs w:val="18"/>
                </w:rPr>
                <w:t>all sides, top, and bottom by opening doors and windows of</w:t>
              </w:r>
              <w:r>
                <w:rPr>
                  <w:rFonts w:asciiTheme="minorHAnsi" w:hAnsiTheme="minorHAnsi"/>
                  <w:sz w:val="18"/>
                  <w:szCs w:val="18"/>
                </w:rPr>
                <w:t xml:space="preserve"> </w:t>
              </w:r>
              <w:r w:rsidRPr="00792A45">
                <w:rPr>
                  <w:rFonts w:asciiTheme="minorHAnsi" w:hAnsiTheme="minorHAnsi"/>
                  <w:sz w:val="18"/>
                  <w:szCs w:val="18"/>
                </w:rPr>
                <w:t>adjacent dwelling units.</w:t>
              </w:r>
            </w:ins>
          </w:p>
        </w:tc>
      </w:tr>
      <w:tr w:rsidR="005162D5" w14:paraId="191933C6" w14:textId="77777777" w:rsidTr="005162D5">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146"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147" w:author="TF 112518" w:date="2018-11-26T21:52:00Z"/>
          <w:trPrChange w:id="148"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149"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57E421E8" w14:textId="77777777" w:rsidR="005162D5" w:rsidRDefault="005162D5" w:rsidP="005162D5">
            <w:pPr>
              <w:keepNext/>
              <w:jc w:val="center"/>
              <w:rPr>
                <w:ins w:id="150" w:author="TF 112518" w:date="2018-11-26T21:52:00Z"/>
                <w:rFonts w:asciiTheme="minorHAnsi" w:hAnsiTheme="minorHAnsi"/>
                <w:sz w:val="18"/>
                <w:szCs w:val="18"/>
              </w:rPr>
            </w:pPr>
            <w:ins w:id="151" w:author="TF 112518" w:date="2018-11-26T21:52:00Z">
              <w:r>
                <w:rPr>
                  <w:rFonts w:asciiTheme="minorHAnsi" w:hAnsiTheme="minorHAnsi"/>
                  <w:sz w:val="18"/>
                  <w:szCs w:val="18"/>
                </w:rPr>
                <w:t>02</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152"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65F5931A" w14:textId="77777777" w:rsidR="005162D5" w:rsidRDefault="005162D5" w:rsidP="005162D5">
            <w:pPr>
              <w:keepNext/>
              <w:ind w:left="274" w:hanging="274"/>
              <w:rPr>
                <w:ins w:id="153" w:author="TF 112518" w:date="2018-11-26T21:52:00Z"/>
              </w:rPr>
            </w:pPr>
            <w:ins w:id="154" w:author="TF 112518" w:date="2018-11-26T21:52:00Z">
              <w:r>
                <w:rPr>
                  <w:rFonts w:asciiTheme="minorHAnsi" w:hAnsiTheme="minorHAnsi"/>
                  <w:b/>
                  <w:sz w:val="18"/>
                  <w:szCs w:val="18"/>
                </w:rPr>
                <w:t>6.2 Instructions and Labeling.</w:t>
              </w:r>
              <w:r>
                <w:rPr>
                  <w:rFonts w:asciiTheme="minorHAnsi" w:hAnsiTheme="minorHAnsi"/>
                  <w:sz w:val="18"/>
                  <w:szCs w:val="18"/>
                </w:rPr>
                <w:t xml:space="preserve"> </w:t>
              </w:r>
              <w:r w:rsidRPr="00256541">
                <w:rPr>
                  <w:rStyle w:val="margin0020notechar"/>
                  <w:rFonts w:asciiTheme="minorHAnsi" w:hAnsiTheme="minorHAnsi"/>
                  <w:sz w:val="18"/>
                  <w:szCs w:val="18"/>
                </w:rPr>
                <w:t>Information on the ventilation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design and/or ventilation systems installed, 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on their proper operation to meet the requirements of this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standard, and instructions detailing any required maintenance</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(similar to that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for HVAC systems) shall be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to the owner and the occupant of the dwelling unit. Controls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shall be labeled as to their function (unless that function 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obvious, such as toilet exhaust fan switches). See Section 13</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of ASHRAE Guideline 24</w:t>
              </w:r>
              <w:r>
                <w:rPr>
                  <w:rStyle w:val="margin0020notechar"/>
                  <w:rFonts w:asciiTheme="minorHAnsi" w:hAnsiTheme="minorHAnsi"/>
                  <w:sz w:val="18"/>
                  <w:szCs w:val="18"/>
                </w:rPr>
                <w:t xml:space="preserve"> </w:t>
              </w:r>
              <w:r w:rsidRPr="00215D5D">
                <w:rPr>
                  <w:rStyle w:val="margin0020notechar"/>
                  <w:rFonts w:asciiTheme="minorHAnsi" w:hAnsiTheme="minorHAnsi"/>
                  <w:sz w:val="18"/>
                  <w:szCs w:val="18"/>
                  <w:vertAlign w:val="superscript"/>
                </w:rPr>
                <w:t>5</w:t>
              </w:r>
              <w:r w:rsidRPr="00256541">
                <w:rPr>
                  <w:rStyle w:val="margin0020notechar"/>
                  <w:rFonts w:asciiTheme="minorHAnsi" w:hAnsiTheme="minorHAnsi"/>
                  <w:sz w:val="18"/>
                  <w:szCs w:val="18"/>
                </w:rPr>
                <w:t xml:space="preserve"> for information 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and labeling</w:t>
              </w:r>
              <w:r>
                <w:rPr>
                  <w:rStyle w:val="margin0020notechar"/>
                  <w:rFonts w:asciiTheme="minorHAnsi" w:hAnsiTheme="minorHAnsi"/>
                  <w:sz w:val="18"/>
                  <w:szCs w:val="18"/>
                </w:rPr>
                <w:t>.</w:t>
              </w:r>
            </w:ins>
          </w:p>
        </w:tc>
      </w:tr>
      <w:tr w:rsidR="005162D5" w14:paraId="2AFE3D96" w14:textId="77777777" w:rsidTr="005162D5">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155"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156" w:author="TF 112518" w:date="2018-11-26T21:52:00Z"/>
          <w:trPrChange w:id="157"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158"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76E3F8E9" w14:textId="77777777" w:rsidR="005162D5" w:rsidRDefault="005162D5" w:rsidP="005162D5">
            <w:pPr>
              <w:keepNext/>
              <w:jc w:val="center"/>
              <w:rPr>
                <w:ins w:id="159" w:author="TF 112518" w:date="2018-11-26T21:52:00Z"/>
                <w:rFonts w:asciiTheme="minorHAnsi" w:hAnsiTheme="minorHAnsi"/>
                <w:sz w:val="18"/>
                <w:szCs w:val="18"/>
              </w:rPr>
            </w:pPr>
            <w:ins w:id="160" w:author="TF 112518" w:date="2018-11-26T21:52:00Z">
              <w:r>
                <w:rPr>
                  <w:rFonts w:asciiTheme="minorHAnsi" w:hAnsiTheme="minorHAnsi"/>
                  <w:sz w:val="18"/>
                  <w:szCs w:val="18"/>
                </w:rPr>
                <w:t>03</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161"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22D0F583" w14:textId="77777777" w:rsidR="005162D5" w:rsidRDefault="005162D5" w:rsidP="005162D5">
            <w:pPr>
              <w:keepNext/>
              <w:rPr>
                <w:ins w:id="162" w:author="TF 112518" w:date="2018-11-26T21:52:00Z"/>
                <w:rStyle w:val="margin0020notechar"/>
                <w:rFonts w:asciiTheme="minorHAnsi" w:hAnsiTheme="minorHAnsi"/>
                <w:sz w:val="18"/>
                <w:szCs w:val="18"/>
              </w:rPr>
            </w:pPr>
            <w:ins w:id="163" w:author="TF 112518" w:date="2018-11-26T21:52:00Z">
              <w:r>
                <w:rPr>
                  <w:rFonts w:asciiTheme="minorHAnsi" w:hAnsiTheme="minorHAnsi"/>
                  <w:b/>
                  <w:sz w:val="18"/>
                  <w:szCs w:val="18"/>
                </w:rPr>
                <w:t>6.3 Clothes Dryers.</w:t>
              </w:r>
              <w:r>
                <w:rPr>
                  <w:rFonts w:asciiTheme="minorHAnsi" w:hAnsiTheme="minorHAnsi"/>
                  <w:sz w:val="18"/>
                  <w:szCs w:val="18"/>
                </w:rPr>
                <w:t xml:space="preserve"> </w:t>
              </w:r>
              <w:r>
                <w:rPr>
                  <w:rStyle w:val="margin0020notechar"/>
                  <w:rFonts w:asciiTheme="minorHAnsi" w:hAnsiTheme="minorHAnsi"/>
                  <w:sz w:val="18"/>
                  <w:szCs w:val="18"/>
                </w:rPr>
                <w:t>Clothes dryers shall be exhausted directly to the outdoors.</w:t>
              </w:r>
            </w:ins>
          </w:p>
          <w:p w14:paraId="45676799" w14:textId="77777777" w:rsidR="005162D5" w:rsidRDefault="005162D5" w:rsidP="005162D5">
            <w:pPr>
              <w:ind w:left="274"/>
              <w:rPr>
                <w:ins w:id="164" w:author="TF 112518" w:date="2018-11-26T21:52:00Z"/>
                <w:sz w:val="22"/>
              </w:rPr>
            </w:pPr>
            <w:ins w:id="165" w:author="TF 112518" w:date="2018-11-26T21:52:00Z">
              <w:r w:rsidRPr="00215D5D">
                <w:rPr>
                  <w:rFonts w:asciiTheme="minorHAnsi" w:hAnsiTheme="minorHAnsi" w:cstheme="minorHAnsi"/>
                  <w:sz w:val="18"/>
                  <w:szCs w:val="18"/>
                </w:rPr>
                <w:t>Exception: Condensing dryers plumbed to a drain.</w:t>
              </w:r>
            </w:ins>
          </w:p>
        </w:tc>
      </w:tr>
      <w:tr w:rsidR="005162D5" w14:paraId="0931B7D5" w14:textId="77777777" w:rsidTr="005162D5">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166"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167" w:author="TF 112518" w:date="2018-11-26T21:52:00Z"/>
          <w:trPrChange w:id="168"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169"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768D77A2" w14:textId="77777777" w:rsidR="005162D5" w:rsidRDefault="005162D5" w:rsidP="005162D5">
            <w:pPr>
              <w:keepNext/>
              <w:jc w:val="center"/>
              <w:rPr>
                <w:ins w:id="170" w:author="TF 112518" w:date="2018-11-26T21:52:00Z"/>
                <w:rFonts w:asciiTheme="minorHAnsi" w:hAnsiTheme="minorHAnsi"/>
                <w:sz w:val="18"/>
                <w:szCs w:val="18"/>
              </w:rPr>
            </w:pPr>
            <w:ins w:id="171" w:author="TF 112518" w:date="2018-11-26T21:52:00Z">
              <w:r>
                <w:rPr>
                  <w:rFonts w:asciiTheme="minorHAnsi" w:hAnsiTheme="minorHAnsi"/>
                  <w:sz w:val="18"/>
                  <w:szCs w:val="18"/>
                </w:rPr>
                <w:t>04</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Change w:id="172"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tcPr>
            </w:tcPrChange>
          </w:tcPr>
          <w:p w14:paraId="2C338162" w14:textId="77777777" w:rsidR="005162D5" w:rsidRDefault="005162D5" w:rsidP="005162D5">
            <w:pPr>
              <w:pStyle w:val="margin0020note"/>
              <w:keepNext/>
              <w:spacing w:before="0" w:beforeAutospacing="0" w:after="0" w:afterAutospacing="0"/>
              <w:ind w:left="274" w:hanging="274"/>
              <w:rPr>
                <w:rFonts w:asciiTheme="minorHAnsi" w:hAnsiTheme="minorHAnsi"/>
                <w:b/>
                <w:sz w:val="18"/>
                <w:szCs w:val="18"/>
              </w:rPr>
            </w:pPr>
            <w:ins w:id="173" w:author="TF 112518" w:date="2018-11-26T21:52:00Z">
              <w:r>
                <w:rPr>
                  <w:rFonts w:asciiTheme="minorHAnsi" w:hAnsiTheme="minorHAnsi"/>
                  <w:b/>
                  <w:sz w:val="18"/>
                  <w:szCs w:val="18"/>
                </w:rPr>
                <w:t>6.4 Combustion and Solid-Fuel Burning Appliances.</w:t>
              </w:r>
            </w:ins>
          </w:p>
          <w:p w14:paraId="4EF74612" w14:textId="77777777" w:rsidR="005162D5" w:rsidRDefault="005162D5" w:rsidP="005162D5">
            <w:pPr>
              <w:pStyle w:val="margin0020note"/>
              <w:keepNext/>
              <w:spacing w:before="0" w:beforeAutospacing="0" w:after="0" w:afterAutospacing="0"/>
              <w:ind w:left="763" w:hanging="403"/>
              <w:rPr>
                <w:rStyle w:val="margin0020notechar"/>
                <w:rFonts w:asciiTheme="minorHAnsi" w:hAnsiTheme="minorHAnsi"/>
                <w:sz w:val="18"/>
                <w:szCs w:val="18"/>
              </w:rPr>
            </w:pPr>
            <w:ins w:id="174" w:author="TF 112518" w:date="2018-11-26T21:52:00Z">
              <w:r w:rsidRPr="00215D5D">
                <w:rPr>
                  <w:rFonts w:asciiTheme="minorHAnsi" w:hAnsiTheme="minorHAnsi"/>
                  <w:sz w:val="18"/>
                  <w:szCs w:val="18"/>
                </w:rPr>
                <w:t>6.</w:t>
              </w:r>
            </w:ins>
            <w:r>
              <w:rPr>
                <w:rFonts w:asciiTheme="minorHAnsi" w:hAnsiTheme="minorHAnsi"/>
                <w:sz w:val="18"/>
                <w:szCs w:val="18"/>
              </w:rPr>
              <w:t>4</w:t>
            </w:r>
            <w:ins w:id="175" w:author="TF 112518" w:date="2018-11-26T21:52:00Z">
              <w:r>
                <w:rPr>
                  <w:rFonts w:asciiTheme="minorHAnsi" w:hAnsiTheme="minorHAnsi"/>
                  <w:sz w:val="18"/>
                  <w:szCs w:val="18"/>
                </w:rPr>
                <w:t>.1</w:t>
              </w:r>
            </w:ins>
            <w:r>
              <w:rPr>
                <w:rFonts w:asciiTheme="minorHAnsi" w:hAnsiTheme="minorHAnsi"/>
                <w:sz w:val="18"/>
                <w:szCs w:val="18"/>
              </w:rPr>
              <w:t xml:space="preserve"> </w:t>
            </w:r>
            <w:ins w:id="176" w:author="TF 112518" w:date="2018-11-26T21:52:00Z">
              <w:r w:rsidRPr="00E00577">
                <w:rPr>
                  <w:rStyle w:val="margin0020notechar"/>
                  <w:rFonts w:asciiTheme="minorHAnsi" w:hAnsiTheme="minorHAnsi"/>
                  <w:sz w:val="18"/>
                  <w:szCs w:val="18"/>
                </w:rPr>
                <w:t>Combustion and solid-fuel-burning appliances must be provided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with adequate </w:t>
              </w:r>
              <w:r>
                <w:rPr>
                  <w:rStyle w:val="margin0020notechar"/>
                  <w:rFonts w:asciiTheme="minorHAnsi" w:hAnsiTheme="minorHAnsi"/>
                  <w:sz w:val="18"/>
                  <w:szCs w:val="18"/>
                </w:rPr>
                <w:t>c</w:t>
              </w:r>
              <w:r w:rsidRPr="00E00577">
                <w:rPr>
                  <w:rStyle w:val="margin0020notechar"/>
                  <w:rFonts w:asciiTheme="minorHAnsi" w:hAnsiTheme="minorHAnsi"/>
                  <w:sz w:val="18"/>
                  <w:szCs w:val="18"/>
                </w:rPr>
                <w:t>ombustion and ventilation air and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installed in accordance with manufacturers’ installation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instructions; NFPA 54/ANSI Z223.1, </w:t>
              </w:r>
              <w:r w:rsidRPr="00215D5D">
                <w:rPr>
                  <w:rStyle w:val="margin0020notechar"/>
                  <w:rFonts w:asciiTheme="minorHAnsi" w:hAnsiTheme="minorHAnsi"/>
                  <w:i/>
                  <w:sz w:val="18"/>
                  <w:szCs w:val="18"/>
                </w:rPr>
                <w:t>National Fuel Gas Code</w:t>
              </w:r>
              <w:r w:rsidRPr="00E00577">
                <w:rPr>
                  <w:rStyle w:val="margin0020notechar"/>
                  <w:rFonts w:asciiTheme="minorHAnsi" w:hAnsiTheme="minorHAnsi"/>
                  <w:sz w:val="18"/>
                  <w:szCs w:val="18"/>
                </w:rPr>
                <w:t xml:space="preserve">; NFPA 31, </w:t>
              </w:r>
              <w:r w:rsidRPr="00215D5D">
                <w:rPr>
                  <w:rStyle w:val="margin0020notechar"/>
                  <w:rFonts w:asciiTheme="minorHAnsi" w:hAnsiTheme="minorHAnsi"/>
                  <w:i/>
                  <w:sz w:val="18"/>
                  <w:szCs w:val="18"/>
                </w:rPr>
                <w:t>Standard for the Installation of Oil-Burning Equipment</w:t>
              </w:r>
              <w:r w:rsidRPr="00E00577">
                <w:rPr>
                  <w:rStyle w:val="margin0020notechar"/>
                  <w:rFonts w:asciiTheme="minorHAnsi" w:hAnsiTheme="minorHAnsi"/>
                  <w:sz w:val="18"/>
                  <w:szCs w:val="18"/>
                </w:rPr>
                <w:t xml:space="preserve">; or NFPA 211, </w:t>
              </w:r>
              <w:r w:rsidRPr="00215D5D">
                <w:rPr>
                  <w:rStyle w:val="margin0020notechar"/>
                  <w:rFonts w:asciiTheme="minorHAnsi" w:hAnsiTheme="minorHAnsi"/>
                  <w:i/>
                  <w:sz w:val="18"/>
                  <w:szCs w:val="18"/>
                </w:rPr>
                <w:t>Standard for Chimneys, Fireplaces, Vents, and Solid-Fuel Burning Appliances</w:t>
              </w:r>
              <w:r w:rsidRPr="00E00577">
                <w:rPr>
                  <w:rStyle w:val="margin0020notechar"/>
                  <w:rFonts w:asciiTheme="minorHAnsi" w:hAnsiTheme="minorHAnsi"/>
                  <w:sz w:val="18"/>
                  <w:szCs w:val="18"/>
                </w:rPr>
                <w:t>, or other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equivalent code acceptable to the building official.</w:t>
              </w:r>
            </w:ins>
          </w:p>
          <w:p w14:paraId="7F480696" w14:textId="77777777" w:rsidR="005162D5" w:rsidRDefault="005162D5" w:rsidP="005162D5">
            <w:pPr>
              <w:pStyle w:val="margin0020note"/>
              <w:keepNext/>
              <w:spacing w:before="0" w:beforeAutospacing="0" w:after="0" w:afterAutospacing="0"/>
              <w:ind w:left="763" w:hanging="403"/>
              <w:rPr>
                <w:ins w:id="177" w:author="TF 112518" w:date="2018-11-26T21:52:00Z"/>
              </w:rPr>
            </w:pPr>
            <w:ins w:id="178" w:author="TF 112518" w:date="2018-11-26T21:52:00Z">
              <w:r w:rsidRPr="00E00577">
                <w:rPr>
                  <w:rStyle w:val="margin0020notechar"/>
                  <w:rFonts w:asciiTheme="minorHAnsi" w:hAnsiTheme="minorHAnsi"/>
                  <w:sz w:val="18"/>
                  <w:szCs w:val="18"/>
                </w:rPr>
                <w:t xml:space="preserve"> </w:t>
              </w:r>
              <w:r w:rsidRPr="00215D5D">
                <w:rPr>
                  <w:rFonts w:asciiTheme="minorHAnsi" w:hAnsiTheme="minorHAnsi"/>
                  <w:sz w:val="18"/>
                  <w:szCs w:val="18"/>
                </w:rPr>
                <w:t>6.</w:t>
              </w:r>
            </w:ins>
            <w:r>
              <w:rPr>
                <w:rFonts w:asciiTheme="minorHAnsi" w:hAnsiTheme="minorHAnsi"/>
                <w:sz w:val="18"/>
                <w:szCs w:val="18"/>
              </w:rPr>
              <w:t>4</w:t>
            </w:r>
            <w:ins w:id="179" w:author="TF 112518" w:date="2018-11-26T21:52:00Z">
              <w:r>
                <w:rPr>
                  <w:rFonts w:asciiTheme="minorHAnsi" w:hAnsiTheme="minorHAnsi"/>
                  <w:sz w:val="18"/>
                  <w:szCs w:val="18"/>
                </w:rPr>
                <w:t>.</w:t>
              </w:r>
            </w:ins>
            <w:r>
              <w:rPr>
                <w:rFonts w:asciiTheme="minorHAnsi" w:hAnsiTheme="minorHAnsi"/>
                <w:sz w:val="18"/>
                <w:szCs w:val="18"/>
              </w:rPr>
              <w:t xml:space="preserve">2 </w:t>
            </w:r>
            <w:ins w:id="180" w:author="TF 112518" w:date="2018-11-26T21:52:00Z">
              <w:r w:rsidRPr="00E00577">
                <w:rPr>
                  <w:rStyle w:val="margin0020notechar"/>
                  <w:rFonts w:asciiTheme="minorHAnsi" w:hAnsiTheme="minorHAnsi"/>
                  <w:sz w:val="18"/>
                  <w:szCs w:val="18"/>
                </w:rPr>
                <w:t>Where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atmospherically vented combustion appliances or solid-fuelburning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are located inside the pressure boundary,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the total net exhaust flow of the two largest exhaust fans (not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including a summer cooling fan intended to be operated only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when windows or</w:t>
              </w:r>
              <w:r>
                <w:rPr>
                  <w:rStyle w:val="margin0020notechar"/>
                  <w:rFonts w:asciiTheme="minorHAnsi" w:hAnsiTheme="minorHAnsi"/>
                  <w:sz w:val="18"/>
                  <w:szCs w:val="18"/>
                </w:rPr>
                <w:t xml:space="preserve"> o</w:t>
              </w:r>
              <w:r w:rsidRPr="00E00577">
                <w:rPr>
                  <w:rStyle w:val="margin0020notechar"/>
                  <w:rFonts w:asciiTheme="minorHAnsi" w:hAnsiTheme="minorHAnsi"/>
                  <w:sz w:val="18"/>
                  <w:szCs w:val="18"/>
                </w:rPr>
                <w:t>ther air inlets are open) shall not exceed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15 cfm per 100 ft2 (75 L/s per 100 m2) of occupiable space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when in operation at full </w:t>
              </w:r>
              <w:r>
                <w:rPr>
                  <w:rStyle w:val="margin0020notechar"/>
                  <w:rFonts w:asciiTheme="minorHAnsi" w:hAnsiTheme="minorHAnsi"/>
                  <w:sz w:val="18"/>
                  <w:szCs w:val="18"/>
                </w:rPr>
                <w:t>c</w:t>
              </w:r>
              <w:r w:rsidRPr="00E00577">
                <w:rPr>
                  <w:rStyle w:val="margin0020notechar"/>
                  <w:rFonts w:asciiTheme="minorHAnsi" w:hAnsiTheme="minorHAnsi"/>
                  <w:sz w:val="18"/>
                  <w:szCs w:val="18"/>
                </w:rPr>
                <w:t>apacity. If the designed total net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flow exceeds this limit, the net exhaust flow must be reduced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by reducing the exhaust flow or </w:t>
              </w:r>
              <w:r>
                <w:rPr>
                  <w:rStyle w:val="margin0020notechar"/>
                  <w:rFonts w:asciiTheme="minorHAnsi" w:hAnsiTheme="minorHAnsi"/>
                  <w:sz w:val="18"/>
                  <w:szCs w:val="18"/>
                </w:rPr>
                <w:t>p</w:t>
              </w:r>
              <w:r w:rsidRPr="00E00577">
                <w:rPr>
                  <w:rStyle w:val="margin0020notechar"/>
                  <w:rFonts w:asciiTheme="minorHAnsi" w:hAnsiTheme="minorHAnsi"/>
                  <w:sz w:val="18"/>
                  <w:szCs w:val="18"/>
                </w:rPr>
                <w:t>roviding compensating outdoor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air. Gravity or barometric dampers in nonpowered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exhaust makeup air systems shall not be used to provide compensating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outdoor air. Atmospherically vented combustion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do not include direct-vent appliances</w:t>
              </w:r>
              <w:r>
                <w:rPr>
                  <w:rStyle w:val="margin0020notechar"/>
                  <w:rFonts w:asciiTheme="minorHAnsi" w:hAnsiTheme="minorHAnsi"/>
                  <w:sz w:val="18"/>
                  <w:szCs w:val="18"/>
                </w:rPr>
                <w:t>.</w:t>
              </w:r>
            </w:ins>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Combustion appliances that pass safety testing performed according to ANSI/BPI-1200, Standard Practice for Basic Analysis of Buildings,21 shall be deemed as complying with Section 6.4.2.</w:t>
            </w:r>
          </w:p>
        </w:tc>
      </w:tr>
      <w:tr w:rsidR="005162D5" w14:paraId="7A34E6C1" w14:textId="77777777" w:rsidTr="005162D5">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181"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182" w:author="TF 112518" w:date="2018-11-26T21:52:00Z"/>
          <w:trPrChange w:id="183"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184"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53662C49" w14:textId="77777777" w:rsidR="005162D5" w:rsidRDefault="005162D5" w:rsidP="005162D5">
            <w:pPr>
              <w:keepNext/>
              <w:jc w:val="center"/>
              <w:rPr>
                <w:ins w:id="185" w:author="TF 112518" w:date="2018-11-26T21:52:00Z"/>
                <w:rFonts w:asciiTheme="minorHAnsi" w:hAnsiTheme="minorHAnsi"/>
                <w:sz w:val="18"/>
                <w:szCs w:val="18"/>
              </w:rPr>
            </w:pPr>
            <w:ins w:id="186" w:author="TF 112518" w:date="2018-11-26T21:52:00Z">
              <w:r>
                <w:rPr>
                  <w:rFonts w:asciiTheme="minorHAnsi" w:hAnsiTheme="minorHAnsi"/>
                  <w:sz w:val="18"/>
                  <w:szCs w:val="18"/>
                </w:rPr>
                <w:t>05</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187"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11BDD86B" w14:textId="77777777" w:rsidR="005162D5" w:rsidRDefault="005162D5" w:rsidP="005162D5">
            <w:pPr>
              <w:keepNext/>
              <w:ind w:left="273" w:hanging="273"/>
              <w:rPr>
                <w:ins w:id="188" w:author="TF 112518" w:date="2018-11-26T21:52:00Z"/>
                <w:rFonts w:asciiTheme="minorHAnsi" w:hAnsiTheme="minorHAnsi"/>
                <w:b/>
                <w:sz w:val="18"/>
                <w:szCs w:val="18"/>
              </w:rPr>
            </w:pPr>
            <w:ins w:id="189" w:author="TF 112518" w:date="2018-11-26T21:52:00Z">
              <w:r>
                <w:rPr>
                  <w:rFonts w:asciiTheme="minorHAnsi" w:hAnsiTheme="minorHAnsi"/>
                  <w:b/>
                  <w:sz w:val="18"/>
                  <w:szCs w:val="18"/>
                </w:rPr>
                <w:t>6.5 Air tightness Requirements</w:t>
              </w:r>
            </w:ins>
          </w:p>
          <w:p w14:paraId="3B2449ED" w14:textId="77777777" w:rsidR="005162D5" w:rsidRDefault="005162D5" w:rsidP="005162D5">
            <w:pPr>
              <w:keepNext/>
              <w:ind w:left="763" w:hanging="403"/>
              <w:rPr>
                <w:ins w:id="190" w:author="TF 112518" w:date="2018-11-26T21:52:00Z"/>
              </w:rPr>
            </w:pPr>
            <w:ins w:id="191" w:author="TF 112518" w:date="2018-11-26T21:52:00Z">
              <w:r w:rsidRPr="00215D5D">
                <w:rPr>
                  <w:rFonts w:asciiTheme="minorHAnsi" w:hAnsiTheme="minorHAnsi"/>
                  <w:sz w:val="18"/>
                  <w:szCs w:val="18"/>
                </w:rPr>
                <w:t>6.5.1</w:t>
              </w:r>
              <w:r>
                <w:rPr>
                  <w:rFonts w:asciiTheme="minorHAnsi" w:hAnsiTheme="minorHAnsi"/>
                  <w:b/>
                  <w:sz w:val="18"/>
                  <w:szCs w:val="18"/>
                </w:rPr>
                <w:t xml:space="preserve"> Garages.</w:t>
              </w:r>
              <w:r>
                <w:t xml:space="preserve"> </w:t>
              </w:r>
              <w:r w:rsidRPr="00215D5D">
                <w:rPr>
                  <w:rFonts w:asciiTheme="minorHAnsi" w:hAnsiTheme="minorHAnsi"/>
                  <w:sz w:val="18"/>
                  <w:szCs w:val="18"/>
                </w:rPr>
                <w:t>When an occupiable space adjoins a</w:t>
              </w:r>
              <w:r>
                <w:rPr>
                  <w:rFonts w:asciiTheme="minorHAnsi" w:hAnsiTheme="minorHAnsi"/>
                  <w:sz w:val="18"/>
                  <w:szCs w:val="18"/>
                </w:rPr>
                <w:t xml:space="preserve"> </w:t>
              </w:r>
              <w:r w:rsidRPr="00215D5D">
                <w:rPr>
                  <w:rFonts w:asciiTheme="minorHAnsi" w:hAnsiTheme="minorHAnsi"/>
                  <w:sz w:val="18"/>
                  <w:szCs w:val="18"/>
                </w:rPr>
                <w:t>garage, the design must prevent migration of contaminants to</w:t>
              </w:r>
              <w:r>
                <w:rPr>
                  <w:rFonts w:asciiTheme="minorHAnsi" w:hAnsiTheme="minorHAnsi"/>
                  <w:sz w:val="18"/>
                  <w:szCs w:val="18"/>
                </w:rPr>
                <w:t xml:space="preserve"> </w:t>
              </w:r>
              <w:r w:rsidRPr="00215D5D">
                <w:rPr>
                  <w:rFonts w:asciiTheme="minorHAnsi" w:hAnsiTheme="minorHAnsi"/>
                  <w:sz w:val="18"/>
                  <w:szCs w:val="18"/>
                </w:rPr>
                <w:t>the adjoining occupiable space. Air seal the walls, ceilings,</w:t>
              </w:r>
              <w:r>
                <w:rPr>
                  <w:rFonts w:asciiTheme="minorHAnsi" w:hAnsiTheme="minorHAnsi"/>
                  <w:sz w:val="18"/>
                  <w:szCs w:val="18"/>
                </w:rPr>
                <w:t xml:space="preserve"> </w:t>
              </w:r>
              <w:r w:rsidRPr="00215D5D">
                <w:rPr>
                  <w:rFonts w:asciiTheme="minorHAnsi" w:hAnsiTheme="minorHAnsi"/>
                  <w:sz w:val="18"/>
                  <w:szCs w:val="18"/>
                </w:rPr>
                <w:t>and floors that separate garages from occupiable space. To be</w:t>
              </w:r>
              <w:r>
                <w:rPr>
                  <w:rFonts w:asciiTheme="minorHAnsi" w:hAnsiTheme="minorHAnsi"/>
                  <w:sz w:val="18"/>
                  <w:szCs w:val="18"/>
                </w:rPr>
                <w:t xml:space="preserve"> </w:t>
              </w:r>
              <w:r w:rsidRPr="00215D5D">
                <w:rPr>
                  <w:rFonts w:asciiTheme="minorHAnsi" w:hAnsiTheme="minorHAnsi"/>
                  <w:sz w:val="18"/>
                  <w:szCs w:val="18"/>
                </w:rPr>
                <w:t>considered air-sealed, all joints, seams, penetrations, openings</w:t>
              </w:r>
              <w:r>
                <w:rPr>
                  <w:rFonts w:asciiTheme="minorHAnsi" w:hAnsiTheme="minorHAnsi"/>
                  <w:sz w:val="18"/>
                  <w:szCs w:val="18"/>
                </w:rPr>
                <w:t xml:space="preserve"> </w:t>
              </w:r>
              <w:r w:rsidRPr="00215D5D">
                <w:rPr>
                  <w:rFonts w:asciiTheme="minorHAnsi" w:hAnsiTheme="minorHAnsi"/>
                  <w:sz w:val="18"/>
                  <w:szCs w:val="18"/>
                </w:rPr>
                <w:t>between door assemblies and their respective jambs and</w:t>
              </w:r>
              <w:r>
                <w:rPr>
                  <w:rFonts w:asciiTheme="minorHAnsi" w:hAnsiTheme="minorHAnsi"/>
                  <w:sz w:val="18"/>
                  <w:szCs w:val="18"/>
                </w:rPr>
                <w:t xml:space="preserve"> </w:t>
              </w:r>
              <w:r w:rsidRPr="00215D5D">
                <w:rPr>
                  <w:rFonts w:asciiTheme="minorHAnsi" w:hAnsiTheme="minorHAnsi"/>
                  <w:sz w:val="18"/>
                  <w:szCs w:val="18"/>
                </w:rPr>
                <w:t>framing, and other sources of air leakage through wall and</w:t>
              </w:r>
              <w:r>
                <w:rPr>
                  <w:rFonts w:asciiTheme="minorHAnsi" w:hAnsiTheme="minorHAnsi"/>
                  <w:sz w:val="18"/>
                  <w:szCs w:val="18"/>
                </w:rPr>
                <w:t xml:space="preserve"> </w:t>
              </w:r>
              <w:r w:rsidRPr="00215D5D">
                <w:rPr>
                  <w:rFonts w:asciiTheme="minorHAnsi" w:hAnsiTheme="minorHAnsi"/>
                  <w:sz w:val="18"/>
                  <w:szCs w:val="18"/>
                </w:rPr>
                <w:t>ceiling assemblies separating the garage from the residence</w:t>
              </w:r>
              <w:r>
                <w:rPr>
                  <w:rFonts w:asciiTheme="minorHAnsi" w:hAnsiTheme="minorHAnsi"/>
                  <w:sz w:val="18"/>
                  <w:szCs w:val="18"/>
                </w:rPr>
                <w:t xml:space="preserve"> </w:t>
              </w:r>
              <w:r w:rsidRPr="00215D5D">
                <w:rPr>
                  <w:rFonts w:asciiTheme="minorHAnsi" w:hAnsiTheme="minorHAnsi"/>
                  <w:sz w:val="18"/>
                  <w:szCs w:val="18"/>
                </w:rPr>
                <w:t>and its attic area shall be caulked, gasketed, weather stripped,</w:t>
              </w:r>
              <w:r>
                <w:rPr>
                  <w:rFonts w:asciiTheme="minorHAnsi" w:hAnsiTheme="minorHAnsi"/>
                  <w:sz w:val="18"/>
                  <w:szCs w:val="18"/>
                </w:rPr>
                <w:t xml:space="preserve"> </w:t>
              </w:r>
              <w:r w:rsidRPr="00215D5D">
                <w:rPr>
                  <w:rFonts w:asciiTheme="minorHAnsi" w:hAnsiTheme="minorHAnsi"/>
                  <w:sz w:val="18"/>
                  <w:szCs w:val="18"/>
                </w:rPr>
                <w:t>wrapped, or otherwise sealed to limit air movement. Doors</w:t>
              </w:r>
              <w:r>
                <w:rPr>
                  <w:rFonts w:asciiTheme="minorHAnsi" w:hAnsiTheme="minorHAnsi"/>
                  <w:sz w:val="18"/>
                  <w:szCs w:val="18"/>
                </w:rPr>
                <w:t xml:space="preserve"> </w:t>
              </w:r>
              <w:r w:rsidRPr="00215D5D">
                <w:rPr>
                  <w:rFonts w:asciiTheme="minorHAnsi" w:hAnsiTheme="minorHAnsi"/>
                  <w:sz w:val="18"/>
                  <w:szCs w:val="18"/>
                </w:rPr>
                <w:t>between garages and occupiable spaces shall be gasketed or</w:t>
              </w:r>
              <w:r>
                <w:rPr>
                  <w:rFonts w:asciiTheme="minorHAnsi" w:hAnsiTheme="minorHAnsi"/>
                  <w:sz w:val="18"/>
                  <w:szCs w:val="18"/>
                </w:rPr>
                <w:t xml:space="preserve"> </w:t>
              </w:r>
              <w:r w:rsidRPr="00215D5D">
                <w:rPr>
                  <w:rFonts w:asciiTheme="minorHAnsi" w:hAnsiTheme="minorHAnsi"/>
                  <w:sz w:val="18"/>
                  <w:szCs w:val="18"/>
                </w:rPr>
                <w:t>made substantially airtight with weather stripping.</w:t>
              </w:r>
            </w:ins>
          </w:p>
        </w:tc>
      </w:tr>
      <w:tr w:rsidR="005162D5" w14:paraId="37209527" w14:textId="77777777" w:rsidTr="005162D5">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192"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193" w:author="TF 112518" w:date="2018-11-26T21:52:00Z"/>
          <w:trPrChange w:id="194"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195"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5A857C43" w14:textId="77777777" w:rsidR="005162D5" w:rsidRDefault="005162D5" w:rsidP="005162D5">
            <w:pPr>
              <w:keepNext/>
              <w:jc w:val="center"/>
              <w:rPr>
                <w:ins w:id="196" w:author="TF 112518" w:date="2018-11-26T21:52:00Z"/>
                <w:rFonts w:asciiTheme="minorHAnsi" w:hAnsiTheme="minorHAnsi"/>
                <w:sz w:val="18"/>
                <w:szCs w:val="18"/>
              </w:rPr>
            </w:pPr>
            <w:ins w:id="197" w:author="TF 112518" w:date="2018-11-26T21:52:00Z">
              <w:r>
                <w:rPr>
                  <w:rFonts w:asciiTheme="minorHAnsi" w:hAnsiTheme="minorHAnsi"/>
                  <w:sz w:val="18"/>
                  <w:szCs w:val="18"/>
                </w:rPr>
                <w:t>06</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198"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4DFD03CF" w14:textId="77777777" w:rsidR="005162D5" w:rsidRDefault="005162D5" w:rsidP="005162D5">
            <w:pPr>
              <w:keepNext/>
              <w:ind w:left="273" w:hanging="273"/>
              <w:rPr>
                <w:ins w:id="199" w:author="TF 112518" w:date="2018-11-26T21:52:00Z"/>
                <w:rStyle w:val="margin0020notechar"/>
                <w:rFonts w:asciiTheme="minorHAnsi" w:hAnsiTheme="minorHAnsi"/>
                <w:sz w:val="18"/>
                <w:szCs w:val="18"/>
              </w:rPr>
            </w:pPr>
            <w:ins w:id="200" w:author="TF 112518" w:date="2018-11-26T21:52:00Z">
              <w:r>
                <w:rPr>
                  <w:rFonts w:asciiTheme="minorHAnsi" w:hAnsiTheme="minorHAnsi"/>
                  <w:b/>
                  <w:sz w:val="18"/>
                  <w:szCs w:val="18"/>
                </w:rPr>
                <w:t>6.6 Ventilation Opening Area.</w:t>
              </w:r>
              <w:r>
                <w:rPr>
                  <w:rFonts w:asciiTheme="minorHAnsi" w:hAnsiTheme="minorHAnsi"/>
                  <w:sz w:val="18"/>
                  <w:szCs w:val="18"/>
                </w:rPr>
                <w:t xml:space="preserve"> </w:t>
              </w:r>
            </w:ins>
            <w:r>
              <w:rPr>
                <w:rStyle w:val="margin0020notechar"/>
                <w:rFonts w:asciiTheme="minorHAnsi" w:hAnsiTheme="minorHAnsi"/>
                <w:sz w:val="18"/>
                <w:szCs w:val="18"/>
              </w:rPr>
              <w:t xml:space="preserve">Spaces shall have ventilation openings as listed below. Such openings shall meet the requirements of Section 6.8. </w:t>
            </w:r>
            <w:r w:rsidRPr="00423FB2">
              <w:rPr>
                <w:rStyle w:val="margin0020notechar"/>
                <w:rFonts w:asciiTheme="minorHAnsi" w:hAnsiTheme="minorHAnsi"/>
                <w:sz w:val="18"/>
                <w:szCs w:val="18"/>
              </w:rPr>
              <w:t>Exception: Attached dwelling units and spaces that meet the local ventilation requirements set for bathrooms in Section 5</w:t>
            </w:r>
            <w:r>
              <w:rPr>
                <w:rStyle w:val="margin0020notechar"/>
                <w:rFonts w:asciiTheme="minorHAnsi" w:hAnsiTheme="minorHAnsi"/>
                <w:sz w:val="18"/>
                <w:szCs w:val="18"/>
              </w:rPr>
              <w:t xml:space="preserve"> [of ASHRAE 62.2]</w:t>
            </w:r>
            <w:r w:rsidRPr="00423FB2">
              <w:rPr>
                <w:rStyle w:val="margin0020notechar"/>
                <w:rFonts w:asciiTheme="minorHAnsi" w:hAnsiTheme="minorHAnsi"/>
                <w:sz w:val="18"/>
                <w:szCs w:val="18"/>
              </w:rPr>
              <w:t>.</w:t>
            </w:r>
          </w:p>
          <w:p w14:paraId="7E88047F" w14:textId="77777777" w:rsidR="005162D5" w:rsidRDefault="005162D5" w:rsidP="005162D5">
            <w:pPr>
              <w:keepNext/>
              <w:ind w:left="763" w:hanging="403"/>
              <w:rPr>
                <w:ins w:id="201" w:author="TF 112518" w:date="2018-11-26T21:52:00Z"/>
                <w:rFonts w:asciiTheme="minorHAnsi" w:hAnsiTheme="minorHAnsi"/>
                <w:sz w:val="18"/>
                <w:szCs w:val="18"/>
              </w:rPr>
            </w:pPr>
            <w:ins w:id="202" w:author="TF 112518" w:date="2018-11-26T21:52:00Z">
              <w:r w:rsidRPr="006C4B62">
                <w:rPr>
                  <w:rFonts w:asciiTheme="minorHAnsi" w:hAnsiTheme="minorHAnsi"/>
                  <w:sz w:val="18"/>
                  <w:szCs w:val="18"/>
                </w:rPr>
                <w:t>6.</w:t>
              </w:r>
              <w:r>
                <w:rPr>
                  <w:rFonts w:asciiTheme="minorHAnsi" w:hAnsiTheme="minorHAnsi"/>
                  <w:sz w:val="18"/>
                  <w:szCs w:val="18"/>
                </w:rPr>
                <w:t>6</w:t>
              </w:r>
              <w:r w:rsidRPr="006C4B62">
                <w:rPr>
                  <w:rFonts w:asciiTheme="minorHAnsi" w:hAnsiTheme="minorHAnsi"/>
                  <w:sz w:val="18"/>
                  <w:szCs w:val="18"/>
                </w:rPr>
                <w:t>.1</w:t>
              </w:r>
              <w:r>
                <w:rPr>
                  <w:rFonts w:asciiTheme="minorHAnsi" w:hAnsiTheme="minorHAnsi"/>
                  <w:b/>
                  <w:sz w:val="18"/>
                  <w:szCs w:val="18"/>
                </w:rPr>
                <w:t xml:space="preserve"> </w:t>
              </w:r>
              <w:r w:rsidRPr="0001108C">
                <w:rPr>
                  <w:rFonts w:asciiTheme="minorHAnsi" w:hAnsiTheme="minorHAnsi"/>
                  <w:b/>
                  <w:sz w:val="18"/>
                  <w:szCs w:val="18"/>
                </w:rPr>
                <w:t>Habitable Spaces</w:t>
              </w:r>
              <w:r>
                <w:rPr>
                  <w:rFonts w:asciiTheme="minorHAnsi" w:hAnsiTheme="minorHAnsi"/>
                  <w:b/>
                  <w:sz w:val="18"/>
                  <w:szCs w:val="18"/>
                </w:rPr>
                <w:t>.</w:t>
              </w:r>
              <w:r>
                <w:t xml:space="preserve"> </w:t>
              </w:r>
              <w:r w:rsidRPr="0001108C">
                <w:rPr>
                  <w:rFonts w:asciiTheme="minorHAnsi" w:hAnsiTheme="minorHAnsi"/>
                  <w:sz w:val="18"/>
                  <w:szCs w:val="18"/>
                </w:rPr>
                <w:t>Each habitable space shall be provided</w:t>
              </w:r>
              <w:r>
                <w:rPr>
                  <w:rFonts w:asciiTheme="minorHAnsi" w:hAnsiTheme="minorHAnsi"/>
                  <w:sz w:val="18"/>
                  <w:szCs w:val="18"/>
                </w:rPr>
                <w:t xml:space="preserve"> </w:t>
              </w:r>
              <w:r w:rsidRPr="0001108C">
                <w:rPr>
                  <w:rFonts w:asciiTheme="minorHAnsi" w:hAnsiTheme="minorHAnsi"/>
                  <w:sz w:val="18"/>
                  <w:szCs w:val="18"/>
                </w:rPr>
                <w:t>with ventilation openings with an openable area not</w:t>
              </w:r>
              <w:r>
                <w:rPr>
                  <w:rFonts w:asciiTheme="minorHAnsi" w:hAnsiTheme="minorHAnsi"/>
                  <w:sz w:val="18"/>
                  <w:szCs w:val="18"/>
                </w:rPr>
                <w:t xml:space="preserve"> </w:t>
              </w:r>
              <w:r w:rsidRPr="0001108C">
                <w:rPr>
                  <w:rFonts w:asciiTheme="minorHAnsi" w:hAnsiTheme="minorHAnsi"/>
                  <w:sz w:val="18"/>
                  <w:szCs w:val="18"/>
                </w:rPr>
                <w:t>less than 4% of the floor area or less than 5 ft2 (0.5 m2).</w:t>
              </w:r>
            </w:ins>
          </w:p>
          <w:p w14:paraId="43217658" w14:textId="77777777" w:rsidR="005162D5" w:rsidRDefault="005162D5" w:rsidP="005162D5">
            <w:pPr>
              <w:keepNext/>
              <w:ind w:left="763" w:hanging="403"/>
              <w:rPr>
                <w:ins w:id="203" w:author="TF 112518" w:date="2018-11-26T21:52:00Z"/>
                <w:rFonts w:asciiTheme="minorHAnsi" w:hAnsiTheme="minorHAnsi"/>
                <w:sz w:val="18"/>
                <w:szCs w:val="18"/>
              </w:rPr>
            </w:pPr>
            <w:ins w:id="204" w:author="TF 112518" w:date="2018-11-26T21:52:00Z">
              <w:r w:rsidRPr="0001108C">
                <w:rPr>
                  <w:rFonts w:asciiTheme="minorHAnsi" w:hAnsiTheme="minorHAnsi"/>
                  <w:sz w:val="18"/>
                  <w:szCs w:val="18"/>
                </w:rPr>
                <w:t xml:space="preserve">6.6.2 </w:t>
              </w:r>
              <w:r w:rsidRPr="00215D5D">
                <w:rPr>
                  <w:rFonts w:asciiTheme="minorHAnsi" w:hAnsiTheme="minorHAnsi"/>
                  <w:b/>
                  <w:sz w:val="18"/>
                  <w:szCs w:val="18"/>
                </w:rPr>
                <w:t>Toilets and Utility Rooms</w:t>
              </w:r>
              <w:r w:rsidRPr="0001108C">
                <w:rPr>
                  <w:rFonts w:asciiTheme="minorHAnsi" w:hAnsiTheme="minorHAnsi"/>
                  <w:sz w:val="18"/>
                  <w:szCs w:val="18"/>
                </w:rPr>
                <w:t>. Toilets and utility rooms</w:t>
              </w:r>
              <w:r>
                <w:rPr>
                  <w:rFonts w:asciiTheme="minorHAnsi" w:hAnsiTheme="minorHAnsi"/>
                  <w:sz w:val="18"/>
                  <w:szCs w:val="18"/>
                </w:rPr>
                <w:t xml:space="preserve"> </w:t>
              </w:r>
              <w:r w:rsidRPr="0001108C">
                <w:rPr>
                  <w:rFonts w:asciiTheme="minorHAnsi" w:hAnsiTheme="minorHAnsi"/>
                  <w:sz w:val="18"/>
                  <w:szCs w:val="18"/>
                </w:rPr>
                <w:t>shall be provided with ventilation openings with an openable</w:t>
              </w:r>
              <w:r>
                <w:rPr>
                  <w:rFonts w:asciiTheme="minorHAnsi" w:hAnsiTheme="minorHAnsi"/>
                  <w:sz w:val="18"/>
                  <w:szCs w:val="18"/>
                </w:rPr>
                <w:t xml:space="preserve"> </w:t>
              </w:r>
              <w:r w:rsidRPr="0001108C">
                <w:rPr>
                  <w:rFonts w:asciiTheme="minorHAnsi" w:hAnsiTheme="minorHAnsi"/>
                  <w:sz w:val="18"/>
                  <w:szCs w:val="18"/>
                </w:rPr>
                <w:t>area not less than 4% of the room floor area or less than1.5 ft2 (0.15 m2).</w:t>
              </w:r>
            </w:ins>
          </w:p>
          <w:p w14:paraId="75C5F1B2" w14:textId="77777777" w:rsidR="005162D5" w:rsidRDefault="005162D5" w:rsidP="005162D5">
            <w:pPr>
              <w:keepNext/>
              <w:ind w:left="763"/>
              <w:rPr>
                <w:ins w:id="205" w:author="TF 112518" w:date="2018-11-26T21:52:00Z"/>
                <w:rFonts w:asciiTheme="minorHAnsi" w:hAnsiTheme="minorHAnsi"/>
                <w:sz w:val="18"/>
                <w:szCs w:val="18"/>
              </w:rPr>
            </w:pPr>
            <w:ins w:id="206" w:author="TF 112518" w:date="2018-11-26T21:52:00Z">
              <w:r w:rsidRPr="0001108C">
                <w:rPr>
                  <w:rFonts w:asciiTheme="minorHAnsi" w:hAnsiTheme="minorHAnsi"/>
                  <w:sz w:val="18"/>
                  <w:szCs w:val="18"/>
                </w:rPr>
                <w:t>Exceptions:</w:t>
              </w:r>
            </w:ins>
          </w:p>
          <w:p w14:paraId="45D630CD" w14:textId="77777777" w:rsidR="005162D5" w:rsidRDefault="005162D5" w:rsidP="005162D5">
            <w:pPr>
              <w:keepNext/>
              <w:ind w:left="1397" w:hanging="274"/>
              <w:rPr>
                <w:ins w:id="207" w:author="TF 112518" w:date="2018-11-26T21:52:00Z"/>
                <w:rFonts w:asciiTheme="minorHAnsi" w:hAnsiTheme="minorHAnsi"/>
                <w:sz w:val="18"/>
                <w:szCs w:val="18"/>
              </w:rPr>
            </w:pPr>
            <w:ins w:id="208" w:author="TF 112518" w:date="2018-11-26T21:52:00Z">
              <w:r w:rsidRPr="0001108C">
                <w:rPr>
                  <w:rFonts w:asciiTheme="minorHAnsi" w:hAnsiTheme="minorHAnsi"/>
                  <w:sz w:val="18"/>
                  <w:szCs w:val="18"/>
                </w:rPr>
                <w:t>1. Utility rooms with a dryer exhaust duct.</w:t>
              </w:r>
            </w:ins>
          </w:p>
          <w:p w14:paraId="451AFB1E" w14:textId="77777777" w:rsidR="005162D5" w:rsidRDefault="005162D5" w:rsidP="005162D5">
            <w:pPr>
              <w:keepNext/>
              <w:ind w:left="1397" w:hanging="274"/>
              <w:rPr>
                <w:ins w:id="209" w:author="TF 112518" w:date="2018-11-26T21:52:00Z"/>
              </w:rPr>
            </w:pPr>
            <w:ins w:id="210" w:author="TF 112518" w:date="2018-11-26T21:52:00Z">
              <w:r w:rsidRPr="0001108C">
                <w:rPr>
                  <w:rFonts w:asciiTheme="minorHAnsi" w:hAnsiTheme="minorHAnsi"/>
                  <w:sz w:val="18"/>
                  <w:szCs w:val="18"/>
                </w:rPr>
                <w:t>2. Toilet compartments in bathrooms.</w:t>
              </w:r>
            </w:ins>
          </w:p>
        </w:tc>
      </w:tr>
      <w:tr w:rsidR="005162D5" w14:paraId="28B1481A" w14:textId="77777777" w:rsidTr="005162D5">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211"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212" w:author="TF 112518" w:date="2018-11-26T21:52:00Z"/>
          <w:trPrChange w:id="213"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214"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7806B82E" w14:textId="77777777" w:rsidR="005162D5" w:rsidRDefault="005162D5" w:rsidP="005162D5">
            <w:pPr>
              <w:keepNext/>
              <w:jc w:val="center"/>
              <w:rPr>
                <w:ins w:id="215" w:author="TF 112518" w:date="2018-11-26T21:52:00Z"/>
                <w:rFonts w:asciiTheme="minorHAnsi" w:hAnsiTheme="minorHAnsi"/>
                <w:sz w:val="18"/>
                <w:szCs w:val="18"/>
              </w:rPr>
            </w:pPr>
            <w:ins w:id="216" w:author="TF 112518" w:date="2018-11-26T21:52:00Z">
              <w:r>
                <w:rPr>
                  <w:rFonts w:asciiTheme="minorHAnsi" w:hAnsiTheme="minorHAnsi"/>
                  <w:sz w:val="18"/>
                  <w:szCs w:val="18"/>
                </w:rPr>
                <w:t>07</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217"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34D4B3B3" w14:textId="77777777" w:rsidR="005162D5" w:rsidRDefault="005162D5" w:rsidP="005162D5">
            <w:pPr>
              <w:keepNext/>
              <w:ind w:left="274" w:hanging="274"/>
              <w:rPr>
                <w:ins w:id="218" w:author="TF 112518" w:date="2018-11-26T21:52:00Z"/>
                <w:rStyle w:val="margin0020notechar"/>
                <w:rFonts w:asciiTheme="minorHAnsi" w:hAnsiTheme="minorHAnsi"/>
                <w:sz w:val="18"/>
                <w:szCs w:val="18"/>
              </w:rPr>
            </w:pPr>
            <w:ins w:id="219" w:author="TF 112518" w:date="2018-11-26T21:52:00Z">
              <w:r>
                <w:rPr>
                  <w:rFonts w:asciiTheme="minorHAnsi" w:hAnsiTheme="minorHAnsi"/>
                  <w:b/>
                  <w:sz w:val="18"/>
                  <w:szCs w:val="18"/>
                </w:rPr>
                <w:t>6.8 Air Inlets.</w:t>
              </w:r>
              <w:r>
                <w:rPr>
                  <w:rFonts w:asciiTheme="minorHAnsi" w:hAnsiTheme="minorHAnsi"/>
                  <w:sz w:val="18"/>
                  <w:szCs w:val="18"/>
                </w:rPr>
                <w:t xml:space="preserve"> </w:t>
              </w:r>
              <w:r w:rsidRPr="00B07B81">
                <w:rPr>
                  <w:rStyle w:val="margin0020notechar"/>
                  <w:rFonts w:asciiTheme="minorHAnsi" w:hAnsiTheme="minorHAnsi"/>
                  <w:sz w:val="18"/>
                  <w:szCs w:val="18"/>
                </w:rPr>
                <w:t>Air inlets that are part of the ventilation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design shall be located a minimum of 10 ft (3 m) from known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sources of contamination such as a stack, vent, exhaust hood,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or vehicle exhaust. The intake shall be placed so that entering</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air is not obstructed by snow, plantings, or other material.</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Forced air inlets shall be provided with rodent/insect screens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(mesh not larger than 1/2 in. [13 mm]).</w:t>
              </w:r>
            </w:ins>
          </w:p>
          <w:p w14:paraId="5EFE9E96" w14:textId="77777777" w:rsidR="005162D5" w:rsidRDefault="005162D5" w:rsidP="005162D5">
            <w:pPr>
              <w:keepNext/>
              <w:ind w:left="548" w:hanging="274"/>
              <w:rPr>
                <w:ins w:id="220" w:author="TF 112518" w:date="2018-11-26T21:52:00Z"/>
                <w:rStyle w:val="margin0020notechar"/>
                <w:rFonts w:asciiTheme="minorHAnsi" w:hAnsiTheme="minorHAnsi"/>
                <w:sz w:val="18"/>
                <w:szCs w:val="18"/>
              </w:rPr>
            </w:pPr>
            <w:ins w:id="221" w:author="TF 112518" w:date="2018-11-26T21:52:00Z">
              <w:r w:rsidRPr="00B07B81">
                <w:rPr>
                  <w:rStyle w:val="margin0020notechar"/>
                  <w:rFonts w:asciiTheme="minorHAnsi" w:hAnsiTheme="minorHAnsi"/>
                  <w:sz w:val="18"/>
                  <w:szCs w:val="18"/>
                </w:rPr>
                <w:t>Exceptions:</w:t>
              </w:r>
            </w:ins>
          </w:p>
          <w:p w14:paraId="6916C20C" w14:textId="77777777" w:rsidR="005162D5" w:rsidRDefault="005162D5" w:rsidP="005162D5">
            <w:pPr>
              <w:keepNext/>
              <w:ind w:left="950" w:hanging="187"/>
              <w:rPr>
                <w:ins w:id="222" w:author="TF 112518" w:date="2018-11-26T21:52:00Z"/>
                <w:rStyle w:val="margin0020notechar"/>
                <w:rFonts w:asciiTheme="minorHAnsi" w:hAnsiTheme="minorHAnsi"/>
                <w:sz w:val="18"/>
                <w:szCs w:val="18"/>
              </w:rPr>
              <w:pPrChange w:id="223" w:author="Ferris, Todd@Energy" w:date="2018-11-27T11:59:00Z">
                <w:pPr>
                  <w:keepNext/>
                  <w:ind w:left="763"/>
                </w:pPr>
              </w:pPrChange>
            </w:pPr>
            <w:ins w:id="224" w:author="TF 112518" w:date="2018-11-26T21:52:00Z">
              <w:r w:rsidRPr="00B07B81">
                <w:rPr>
                  <w:rStyle w:val="margin0020notechar"/>
                  <w:rFonts w:asciiTheme="minorHAnsi" w:hAnsiTheme="minorHAnsi"/>
                  <w:sz w:val="18"/>
                  <w:szCs w:val="18"/>
                </w:rPr>
                <w:t>1. Ventilation openings in the wall may be as close as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stretched-string distance of 3 ft (1 m) from sources of</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contamination exiting through the roof or dryer</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exhausts.</w:t>
              </w:r>
            </w:ins>
          </w:p>
          <w:p w14:paraId="291F333B" w14:textId="77777777" w:rsidR="005162D5" w:rsidRDefault="005162D5" w:rsidP="005162D5">
            <w:pPr>
              <w:keepNext/>
              <w:ind w:left="950" w:hanging="187"/>
              <w:rPr>
                <w:ins w:id="225" w:author="TF 112518" w:date="2018-11-26T21:52:00Z"/>
                <w:rStyle w:val="margin0020notechar"/>
                <w:rFonts w:asciiTheme="minorHAnsi" w:hAnsiTheme="minorHAnsi"/>
                <w:sz w:val="18"/>
                <w:szCs w:val="18"/>
              </w:rPr>
            </w:pPr>
            <w:ins w:id="226" w:author="TF 112518" w:date="2018-11-26T21:52:00Z">
              <w:r w:rsidRPr="00B07B81">
                <w:rPr>
                  <w:rStyle w:val="margin0020notechar"/>
                  <w:rFonts w:asciiTheme="minorHAnsi" w:hAnsiTheme="minorHAnsi"/>
                  <w:sz w:val="18"/>
                  <w:szCs w:val="18"/>
                </w:rPr>
                <w:t>2. No minimum separation distance shall be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between windows and local exhaust outlets in kitchens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and bathrooms.</w:t>
              </w:r>
            </w:ins>
          </w:p>
          <w:p w14:paraId="2CFD355A" w14:textId="77777777" w:rsidR="005162D5" w:rsidRDefault="005162D5" w:rsidP="005162D5">
            <w:pPr>
              <w:keepNext/>
              <w:ind w:left="950" w:hanging="187"/>
              <w:rPr>
                <w:ins w:id="227" w:author="TF 112518" w:date="2018-11-26T21:52:00Z"/>
                <w:rStyle w:val="margin0020notechar"/>
                <w:rFonts w:asciiTheme="minorHAnsi" w:hAnsiTheme="minorHAnsi"/>
                <w:sz w:val="18"/>
                <w:szCs w:val="18"/>
              </w:rPr>
              <w:pPrChange w:id="228" w:author="Ferris, Todd@Energy" w:date="2018-11-27T11:59:00Z">
                <w:pPr>
                  <w:keepNext/>
                  <w:ind w:left="763"/>
                </w:pPr>
              </w:pPrChange>
            </w:pPr>
            <w:ins w:id="229" w:author="TF 112518" w:date="2018-11-26T21:52:00Z">
              <w:r w:rsidRPr="00B07B81">
                <w:rPr>
                  <w:rStyle w:val="margin0020notechar"/>
                  <w:rFonts w:asciiTheme="minorHAnsi" w:hAnsiTheme="minorHAnsi"/>
                  <w:sz w:val="18"/>
                  <w:szCs w:val="18"/>
                </w:rPr>
                <w:t>3. Vent terminations covered by and meeting the requirements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of the National Fuel Gas Code (NFPA 54/ANSI</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Z223.1)7 or equivalent.</w:t>
              </w:r>
            </w:ins>
          </w:p>
          <w:p w14:paraId="08F48C26" w14:textId="77777777" w:rsidR="005162D5" w:rsidRDefault="005162D5" w:rsidP="005162D5">
            <w:pPr>
              <w:keepNext/>
              <w:ind w:left="950" w:hanging="187"/>
              <w:rPr>
                <w:ins w:id="230" w:author="TF 112518" w:date="2018-11-26T21:52:00Z"/>
              </w:rPr>
              <w:pPrChange w:id="231" w:author="Ferris, Todd@Energy" w:date="2018-11-27T11:59:00Z">
                <w:pPr>
                  <w:keepNext/>
                  <w:ind w:left="763"/>
                </w:pPr>
              </w:pPrChange>
            </w:pPr>
            <w:ins w:id="232" w:author="TF 112518" w:date="2018-11-26T21:52:00Z">
              <w:r w:rsidRPr="00B07B81">
                <w:rPr>
                  <w:rStyle w:val="margin0020notechar"/>
                  <w:rFonts w:asciiTheme="minorHAnsi" w:hAnsiTheme="minorHAnsi"/>
                  <w:sz w:val="18"/>
                  <w:szCs w:val="18"/>
                </w:rPr>
                <w:t>4. Where a combined exhaust/intake termination is used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to separate intake air from exhaust air originating in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living space other than kitchens, no minimum separation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distance between these two openings is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 these combined terminations, the exhaust air concentration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within the intake airflow shall not exceed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10%, as established by the manufacturer.</w:t>
              </w:r>
            </w:ins>
          </w:p>
        </w:tc>
      </w:tr>
      <w:tr w:rsidR="005162D5" w14:paraId="771C4475" w14:textId="77777777" w:rsidTr="005162D5">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233"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234" w:author="TF 112518" w:date="2018-11-26T21:52:00Z"/>
          <w:trPrChange w:id="235"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236"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3427CD0F" w14:textId="77777777" w:rsidR="005162D5" w:rsidRDefault="005162D5" w:rsidP="005162D5">
            <w:pPr>
              <w:keepNext/>
              <w:jc w:val="center"/>
              <w:rPr>
                <w:ins w:id="237" w:author="TF 112518" w:date="2018-11-26T21:52:00Z"/>
                <w:rFonts w:asciiTheme="minorHAnsi" w:hAnsiTheme="minorHAnsi"/>
                <w:sz w:val="18"/>
                <w:szCs w:val="18"/>
              </w:rPr>
            </w:pPr>
            <w:ins w:id="238" w:author="TF 112518" w:date="2018-11-26T21:52:00Z">
              <w:r>
                <w:rPr>
                  <w:rFonts w:asciiTheme="minorHAnsi" w:hAnsiTheme="minorHAnsi"/>
                  <w:sz w:val="18"/>
                  <w:szCs w:val="18"/>
                </w:rPr>
                <w:t>08</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239"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75F29A74" w14:textId="77777777" w:rsidR="005162D5" w:rsidRDefault="005162D5" w:rsidP="005162D5">
            <w:pPr>
              <w:autoSpaceDE w:val="0"/>
              <w:autoSpaceDN w:val="0"/>
              <w:adjustRightInd w:val="0"/>
              <w:ind w:left="273" w:hanging="273"/>
              <w:rPr>
                <w:ins w:id="240" w:author="TF 112518" w:date="2018-11-26T21:52:00Z"/>
              </w:rPr>
            </w:pPr>
            <w:ins w:id="241" w:author="TF 112518" w:date="2018-11-26T21:52:00Z">
              <w:r>
                <w:rPr>
                  <w:rFonts w:asciiTheme="minorHAnsi" w:hAnsiTheme="minorHAnsi"/>
                  <w:b/>
                  <w:sz w:val="18"/>
                  <w:szCs w:val="18"/>
                </w:rPr>
                <w:t>6.9 Carbon Monoxide Alarms.</w:t>
              </w:r>
              <w:r>
                <w:t xml:space="preserve"> </w:t>
              </w:r>
              <w:r w:rsidRPr="00A625DC">
                <w:rPr>
                  <w:rFonts w:asciiTheme="minorHAnsi" w:hAnsiTheme="minorHAnsi"/>
                  <w:sz w:val="18"/>
                  <w:szCs w:val="18"/>
                </w:rPr>
                <w:t>A carbon monoxide alarm</w:t>
              </w:r>
              <w:r>
                <w:rPr>
                  <w:rFonts w:asciiTheme="minorHAnsi" w:hAnsiTheme="minorHAnsi"/>
                  <w:sz w:val="18"/>
                  <w:szCs w:val="18"/>
                </w:rPr>
                <w:t xml:space="preserve"> </w:t>
              </w:r>
              <w:r w:rsidRPr="00A625DC">
                <w:rPr>
                  <w:rFonts w:asciiTheme="minorHAnsi" w:hAnsiTheme="minorHAnsi"/>
                  <w:sz w:val="18"/>
                  <w:szCs w:val="18"/>
                </w:rPr>
                <w:t>shall be installed in each dwelling unit in accordance with</w:t>
              </w:r>
              <w:r>
                <w:rPr>
                  <w:rFonts w:asciiTheme="minorHAnsi" w:hAnsiTheme="minorHAnsi"/>
                  <w:sz w:val="18"/>
                  <w:szCs w:val="18"/>
                </w:rPr>
                <w:t xml:space="preserve"> </w:t>
              </w:r>
              <w:r w:rsidRPr="00A625DC">
                <w:rPr>
                  <w:rFonts w:asciiTheme="minorHAnsi" w:hAnsiTheme="minorHAnsi"/>
                  <w:sz w:val="18"/>
                  <w:szCs w:val="18"/>
                </w:rPr>
                <w:t xml:space="preserve">NFPA 720, </w:t>
              </w:r>
              <w:r w:rsidRPr="00215D5D">
                <w:rPr>
                  <w:rFonts w:asciiTheme="minorHAnsi" w:hAnsiTheme="minorHAnsi"/>
                  <w:i/>
                  <w:sz w:val="18"/>
                  <w:szCs w:val="18"/>
                </w:rPr>
                <w:t>Standard for the Installation of Carbon Monoxide</w:t>
              </w:r>
              <w:r>
                <w:rPr>
                  <w:rFonts w:asciiTheme="minorHAnsi" w:hAnsiTheme="minorHAnsi"/>
                  <w:i/>
                  <w:sz w:val="18"/>
                  <w:szCs w:val="18"/>
                </w:rPr>
                <w:t xml:space="preserve"> </w:t>
              </w:r>
              <w:r w:rsidRPr="00215D5D">
                <w:rPr>
                  <w:rFonts w:asciiTheme="minorHAnsi" w:hAnsiTheme="minorHAnsi"/>
                  <w:i/>
                  <w:sz w:val="18"/>
                  <w:szCs w:val="18"/>
                </w:rPr>
                <w:t>(CO) Detection and Warning Equipment</w:t>
              </w:r>
              <w:r w:rsidRPr="00A625DC">
                <w:rPr>
                  <w:rFonts w:asciiTheme="minorHAnsi" w:hAnsiTheme="minorHAnsi"/>
                  <w:sz w:val="18"/>
                  <w:szCs w:val="18"/>
                </w:rPr>
                <w:t>, and shall be consistent</w:t>
              </w:r>
              <w:r>
                <w:rPr>
                  <w:rFonts w:asciiTheme="minorHAnsi" w:hAnsiTheme="minorHAnsi"/>
                  <w:sz w:val="18"/>
                  <w:szCs w:val="18"/>
                </w:rPr>
                <w:t xml:space="preserve"> </w:t>
              </w:r>
              <w:r w:rsidRPr="00A625DC">
                <w:rPr>
                  <w:rFonts w:asciiTheme="minorHAnsi" w:hAnsiTheme="minorHAnsi"/>
                  <w:sz w:val="18"/>
                  <w:szCs w:val="18"/>
                </w:rPr>
                <w:t>with requirements of applicable laws, codes, and standards.</w:t>
              </w:r>
            </w:ins>
          </w:p>
        </w:tc>
      </w:tr>
      <w:tr w:rsidR="005162D5" w14:paraId="18B2ED18" w14:textId="77777777" w:rsidTr="005162D5">
        <w:trPr>
          <w:cantSplit/>
          <w:trHeight w:val="158"/>
          <w:ins w:id="242"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27B2123" w14:textId="77777777" w:rsidR="005162D5" w:rsidRDefault="005162D5" w:rsidP="005162D5">
            <w:pPr>
              <w:keepNext/>
              <w:rPr>
                <w:ins w:id="243" w:author="TF 112518" w:date="2018-11-26T21:52:00Z"/>
                <w:rFonts w:asciiTheme="minorHAnsi" w:hAnsiTheme="minorHAnsi"/>
                <w:b/>
                <w:bCs/>
                <w:sz w:val="18"/>
                <w:szCs w:val="18"/>
              </w:rPr>
            </w:pPr>
            <w:ins w:id="244" w:author="TF 112518" w:date="2018-11-26T21:52:00Z">
              <w:r>
                <w:rPr>
                  <w:rFonts w:asciiTheme="minorHAnsi" w:hAnsiTheme="minorHAnsi"/>
                  <w:b/>
                  <w:sz w:val="18"/>
                  <w:szCs w:val="18"/>
                </w:rPr>
                <w:t xml:space="preserve">The responsible person’s signature on this compliance document affirms that all applicable requirements in this table have been met.  </w:t>
              </w:r>
            </w:ins>
          </w:p>
        </w:tc>
      </w:tr>
    </w:tbl>
    <w:p w14:paraId="233E8019" w14:textId="77777777" w:rsidR="005162D5" w:rsidRDefault="005162D5" w:rsidP="005162D5"/>
    <w:p w14:paraId="2FC4F269" w14:textId="77777777" w:rsidR="005162D5" w:rsidRDefault="005162D5" w:rsidP="005162D5">
      <w:r>
        <w:br w:type="page"/>
      </w:r>
    </w:p>
    <w:p w14:paraId="319469E2" w14:textId="77777777" w:rsidR="005162D5" w:rsidDel="00647B86" w:rsidRDefault="005162D5" w:rsidP="005162D5">
      <w:pPr>
        <w:rPr>
          <w:ins w:id="245" w:author="TF 112518" w:date="2018-11-26T21:52:00Z"/>
          <w:del w:id="246" w:author="Ferris, Todd@Energy" w:date="2018-11-27T12:26:00Z"/>
        </w:rP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08"/>
        <w:gridCol w:w="10086"/>
      </w:tblGrid>
      <w:tr w:rsidR="005162D5" w:rsidRPr="006C4FD8" w14:paraId="3BCA0FFD" w14:textId="77777777" w:rsidTr="005162D5">
        <w:trPr>
          <w:cantSplit/>
          <w:trHeight w:val="288"/>
          <w:ins w:id="247" w:author="TF 112518" w:date="2018-11-26T22:35: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25AEBE5F" w14:textId="63722FE1" w:rsidR="005162D5" w:rsidRPr="0047390B" w:rsidRDefault="005162D5" w:rsidP="005162D5">
            <w:pPr>
              <w:rPr>
                <w:ins w:id="248" w:author="TF 112518" w:date="2018-11-26T22:35:00Z"/>
                <w:rFonts w:asciiTheme="minorHAnsi" w:hAnsiTheme="minorHAnsi" w:cs="Arial"/>
                <w:b/>
                <w:szCs w:val="18"/>
              </w:rPr>
            </w:pPr>
            <w:r>
              <w:rPr>
                <w:rFonts w:asciiTheme="minorHAnsi" w:hAnsiTheme="minorHAnsi" w:cs="Arial"/>
                <w:b/>
                <w:szCs w:val="18"/>
              </w:rPr>
              <w:t>C</w:t>
            </w:r>
            <w:ins w:id="249" w:author="TF 112518" w:date="2018-11-26T22:35:00Z">
              <w:r w:rsidRPr="0047390B">
                <w:rPr>
                  <w:rFonts w:asciiTheme="minorHAnsi" w:hAnsiTheme="minorHAnsi" w:cs="Arial"/>
                  <w:b/>
                  <w:szCs w:val="18"/>
                </w:rPr>
                <w:t>. Air Moving Equipment</w:t>
              </w:r>
            </w:ins>
          </w:p>
        </w:tc>
      </w:tr>
      <w:tr w:rsidR="005162D5" w:rsidRPr="006C4FD8" w14:paraId="54370194" w14:textId="77777777" w:rsidTr="005162D5">
        <w:trPr>
          <w:cantSplit/>
          <w:trHeight w:val="288"/>
          <w:ins w:id="250" w:author="TF 112518" w:date="2018-11-26T22:35: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51D42FB5" w14:textId="77777777" w:rsidR="005162D5" w:rsidRPr="0047390B" w:rsidRDefault="005162D5" w:rsidP="005162D5">
            <w:pPr>
              <w:rPr>
                <w:ins w:id="251" w:author="TF 112518" w:date="2018-11-26T22:35:00Z"/>
                <w:rFonts w:asciiTheme="minorHAnsi" w:hAnsiTheme="minorHAnsi" w:cs="Arial"/>
                <w:b/>
                <w:szCs w:val="18"/>
              </w:rPr>
            </w:pPr>
            <w:ins w:id="252" w:author="TF 112518" w:date="2018-11-26T22:35:00Z">
              <w:r w:rsidRPr="0047390B">
                <w:rPr>
                  <w:rFonts w:asciiTheme="minorHAnsi" w:hAnsiTheme="minorHAnsi" w:cs="Arial"/>
                  <w:b/>
                  <w:szCs w:val="18"/>
                </w:rPr>
                <w: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t>
              </w:r>
            </w:ins>
          </w:p>
        </w:tc>
      </w:tr>
      <w:tr w:rsidR="005162D5" w:rsidRPr="006C4FD8" w14:paraId="198D2CC4" w14:textId="77777777" w:rsidTr="005162D5">
        <w:trPr>
          <w:cantSplit/>
          <w:trHeight w:val="158"/>
          <w:ins w:id="253"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5D4467E6" w14:textId="77777777" w:rsidR="005162D5" w:rsidRPr="006C4FD8" w:rsidRDefault="005162D5" w:rsidP="005162D5">
            <w:pPr>
              <w:keepNext/>
              <w:jc w:val="center"/>
              <w:rPr>
                <w:ins w:id="254" w:author="TF 112518" w:date="2018-11-26T22:35:00Z"/>
                <w:rFonts w:asciiTheme="minorHAnsi" w:hAnsiTheme="minorHAnsi"/>
                <w:sz w:val="18"/>
                <w:szCs w:val="18"/>
              </w:rPr>
            </w:pPr>
            <w:r>
              <w:rPr>
                <w:rFonts w:asciiTheme="minorHAnsi" w:hAnsiTheme="minorHAnsi"/>
                <w:sz w:val="18"/>
                <w:szCs w:val="18"/>
              </w:rPr>
              <w:t>0</w:t>
            </w:r>
            <w:ins w:id="255" w:author="TF 112518" w:date="2018-11-26T22:35:00Z">
              <w:r w:rsidRPr="006C4FD8">
                <w:rPr>
                  <w:rFonts w:asciiTheme="minorHAnsi" w:hAnsiTheme="minorHAnsi"/>
                  <w:sz w:val="18"/>
                  <w:szCs w:val="18"/>
                </w:rPr>
                <w:t>1</w:t>
              </w:r>
            </w:ins>
          </w:p>
        </w:tc>
        <w:tc>
          <w:tcPr>
            <w:tcW w:w="10086" w:type="dxa"/>
            <w:tcBorders>
              <w:top w:val="single" w:sz="4" w:space="0" w:color="auto"/>
              <w:left w:val="single" w:sz="4" w:space="0" w:color="auto"/>
              <w:bottom w:val="single" w:sz="4" w:space="0" w:color="auto"/>
              <w:right w:val="single" w:sz="4" w:space="0" w:color="auto"/>
            </w:tcBorders>
            <w:vAlign w:val="center"/>
          </w:tcPr>
          <w:p w14:paraId="2452DA4B" w14:textId="77777777" w:rsidR="005162D5" w:rsidRPr="00DA6319" w:rsidRDefault="005162D5" w:rsidP="005162D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ins w:id="256" w:author="TF 112518" w:date="2018-11-26T22:35:00Z"/>
                <w:rFonts w:asciiTheme="minorHAnsi" w:hAnsiTheme="minorHAnsi"/>
                <w:sz w:val="18"/>
                <w:szCs w:val="18"/>
              </w:rPr>
            </w:pPr>
            <w:ins w:id="257" w:author="TF 112518" w:date="2018-11-26T22:35:00Z">
              <w:r w:rsidRPr="00C47060">
                <w:rPr>
                  <w:rFonts w:asciiTheme="minorHAnsi" w:hAnsiTheme="minorHAnsi"/>
                  <w:b/>
                  <w:sz w:val="18"/>
                  <w:szCs w:val="18"/>
                </w:rPr>
                <w:t xml:space="preserve">7.1 </w:t>
              </w:r>
              <w:r w:rsidRPr="00C47060">
                <w:rPr>
                  <w:rFonts w:asciiTheme="minorHAnsi" w:hAnsiTheme="minorHAnsi"/>
                  <w:b/>
                  <w:bCs/>
                  <w:sz w:val="18"/>
                  <w:szCs w:val="18"/>
                </w:rPr>
                <w:t>Selection and Installation</w:t>
              </w:r>
              <w:r w:rsidRPr="00CB00C9">
                <w:rPr>
                  <w:rFonts w:asciiTheme="minorHAnsi" w:hAnsiTheme="minorHAnsi"/>
                  <w:b/>
                  <w:bCs/>
                  <w:sz w:val="18"/>
                  <w:szCs w:val="18"/>
                </w:rPr>
                <w:t xml:space="preserve">. </w:t>
              </w:r>
            </w:ins>
            <w:ins w:id="258" w:author="Ferris, Todd@Energy" w:date="2018-11-27T11:26:00Z">
              <w:r w:rsidRPr="003723C0">
                <w:rPr>
                  <w:rFonts w:asciiTheme="minorHAnsi" w:hAnsiTheme="minorHAnsi"/>
                  <w:bCs/>
                  <w:sz w:val="18"/>
                  <w:szCs w:val="18"/>
                  <w:rPrChange w:id="259" w:author="Ferris, Todd@Energy" w:date="2018-11-27T11:26:00Z">
                    <w:rPr>
                      <w:rFonts w:asciiTheme="minorHAnsi" w:hAnsiTheme="minorHAnsi"/>
                      <w:b/>
                      <w:bCs/>
                      <w:sz w:val="18"/>
                      <w:szCs w:val="18"/>
                    </w:rPr>
                  </w:rPrChange>
                </w:rPr>
                <w:t>Ventilation devices and</w:t>
              </w:r>
              <w:r>
                <w:rPr>
                  <w:rFonts w:asciiTheme="minorHAnsi" w:hAnsiTheme="minorHAnsi"/>
                  <w:bCs/>
                  <w:sz w:val="18"/>
                  <w:szCs w:val="18"/>
                </w:rPr>
                <w:t xml:space="preserve"> </w:t>
              </w:r>
              <w:r w:rsidRPr="003723C0">
                <w:rPr>
                  <w:rFonts w:asciiTheme="minorHAnsi" w:hAnsiTheme="minorHAnsi"/>
                  <w:bCs/>
                  <w:sz w:val="18"/>
                  <w:szCs w:val="18"/>
                  <w:rPrChange w:id="260" w:author="Ferris, Todd@Energy" w:date="2018-11-27T11:26:00Z">
                    <w:rPr>
                      <w:rFonts w:asciiTheme="minorHAnsi" w:hAnsiTheme="minorHAnsi"/>
                      <w:b/>
                      <w:bCs/>
                      <w:sz w:val="18"/>
                      <w:szCs w:val="18"/>
                    </w:rPr>
                  </w:rPrChange>
                </w:rPr>
                <w:t>equipment serving individual dwelling units shall be tested in</w:t>
              </w:r>
              <w:r>
                <w:rPr>
                  <w:rFonts w:asciiTheme="minorHAnsi" w:hAnsiTheme="minorHAnsi"/>
                  <w:bCs/>
                  <w:sz w:val="18"/>
                  <w:szCs w:val="18"/>
                </w:rPr>
                <w:t xml:space="preserve"> </w:t>
              </w:r>
              <w:r w:rsidRPr="003723C0">
                <w:rPr>
                  <w:rFonts w:asciiTheme="minorHAnsi" w:hAnsiTheme="minorHAnsi"/>
                  <w:bCs/>
                  <w:sz w:val="18"/>
                  <w:szCs w:val="18"/>
                  <w:rPrChange w:id="261" w:author="Ferris, Todd@Energy" w:date="2018-11-27T11:26:00Z">
                    <w:rPr>
                      <w:rFonts w:asciiTheme="minorHAnsi" w:hAnsiTheme="minorHAnsi"/>
                      <w:b/>
                      <w:bCs/>
                      <w:sz w:val="18"/>
                      <w:szCs w:val="18"/>
                    </w:rPr>
                  </w:rPrChange>
                </w:rPr>
                <w:t>accordance with ANSI/ASHRAE Standard 51/AMCA 210,</w:t>
              </w:r>
              <w:r>
                <w:rPr>
                  <w:rFonts w:asciiTheme="minorHAnsi" w:hAnsiTheme="minorHAnsi"/>
                  <w:bCs/>
                  <w:sz w:val="18"/>
                  <w:szCs w:val="18"/>
                </w:rPr>
                <w:t xml:space="preserve"> </w:t>
              </w:r>
              <w:r w:rsidRPr="003723C0">
                <w:rPr>
                  <w:rFonts w:asciiTheme="minorHAnsi" w:hAnsiTheme="minorHAnsi"/>
                  <w:bCs/>
                  <w:i/>
                  <w:sz w:val="18"/>
                  <w:szCs w:val="18"/>
                  <w:rPrChange w:id="262" w:author="Ferris, Todd@Energy" w:date="2018-11-27T11:26:00Z">
                    <w:rPr>
                      <w:rFonts w:asciiTheme="minorHAnsi" w:hAnsiTheme="minorHAnsi"/>
                      <w:b/>
                      <w:bCs/>
                      <w:sz w:val="18"/>
                      <w:szCs w:val="18"/>
                    </w:rPr>
                  </w:rPrChange>
                </w:rPr>
                <w:t>Laboratory Methods of Testing Fans for Aerodynamic Performance</w:t>
              </w:r>
              <w:r w:rsidRPr="003723C0">
                <w:rPr>
                  <w:rFonts w:asciiTheme="minorHAnsi" w:hAnsiTheme="minorHAnsi"/>
                  <w:bCs/>
                  <w:i/>
                  <w:sz w:val="18"/>
                  <w:szCs w:val="18"/>
                  <w:rPrChange w:id="263" w:author="Ferris, Todd@Energy" w:date="2018-11-27T11:26:00Z">
                    <w:rPr>
                      <w:rFonts w:asciiTheme="minorHAnsi" w:hAnsiTheme="minorHAnsi"/>
                      <w:bCs/>
                      <w:sz w:val="18"/>
                      <w:szCs w:val="18"/>
                    </w:rPr>
                  </w:rPrChange>
                </w:rPr>
                <w:t xml:space="preserve"> </w:t>
              </w:r>
              <w:r w:rsidRPr="003723C0">
                <w:rPr>
                  <w:rFonts w:asciiTheme="minorHAnsi" w:hAnsiTheme="minorHAnsi"/>
                  <w:bCs/>
                  <w:i/>
                  <w:sz w:val="18"/>
                  <w:szCs w:val="18"/>
                  <w:rPrChange w:id="264" w:author="Ferris, Todd@Energy" w:date="2018-11-27T11:26:00Z">
                    <w:rPr>
                      <w:rFonts w:asciiTheme="minorHAnsi" w:hAnsiTheme="minorHAnsi"/>
                      <w:b/>
                      <w:bCs/>
                      <w:sz w:val="18"/>
                      <w:szCs w:val="18"/>
                    </w:rPr>
                  </w:rPrChange>
                </w:rPr>
                <w:t>Rating</w:t>
              </w:r>
              <w:r w:rsidRPr="003723C0">
                <w:rPr>
                  <w:rFonts w:asciiTheme="minorHAnsi" w:hAnsiTheme="minorHAnsi"/>
                  <w:bCs/>
                  <w:sz w:val="18"/>
                  <w:szCs w:val="18"/>
                  <w:rPrChange w:id="265" w:author="Ferris, Todd@Energy" w:date="2018-11-27T11:26:00Z">
                    <w:rPr>
                      <w:rFonts w:asciiTheme="minorHAnsi" w:hAnsiTheme="minorHAnsi"/>
                      <w:b/>
                      <w:bCs/>
                      <w:sz w:val="18"/>
                      <w:szCs w:val="18"/>
                    </w:rPr>
                  </w:rPrChange>
                </w:rPr>
                <w:t xml:space="preserve">, and ANSI/AMCA Standard 300, </w:t>
              </w:r>
              <w:r w:rsidRPr="003723C0">
                <w:rPr>
                  <w:rFonts w:asciiTheme="minorHAnsi" w:hAnsiTheme="minorHAnsi"/>
                  <w:bCs/>
                  <w:i/>
                  <w:sz w:val="18"/>
                  <w:szCs w:val="18"/>
                  <w:rPrChange w:id="266" w:author="Ferris, Todd@Energy" w:date="2018-11-27T11:27:00Z">
                    <w:rPr>
                      <w:rFonts w:asciiTheme="minorHAnsi" w:hAnsiTheme="minorHAnsi"/>
                      <w:b/>
                      <w:bCs/>
                      <w:sz w:val="18"/>
                      <w:szCs w:val="18"/>
                    </w:rPr>
                  </w:rPrChange>
                </w:rPr>
                <w:t>Reverberant</w:t>
              </w:r>
            </w:ins>
            <w:ins w:id="267" w:author="Ferris, Todd@Energy" w:date="2018-11-27T11:27:00Z">
              <w:r w:rsidRPr="003723C0">
                <w:rPr>
                  <w:rFonts w:asciiTheme="minorHAnsi" w:hAnsiTheme="minorHAnsi"/>
                  <w:bCs/>
                  <w:i/>
                  <w:sz w:val="18"/>
                  <w:szCs w:val="18"/>
                  <w:rPrChange w:id="268" w:author="Ferris, Todd@Energy" w:date="2018-11-27T11:27:00Z">
                    <w:rPr>
                      <w:rFonts w:asciiTheme="minorHAnsi" w:hAnsiTheme="minorHAnsi"/>
                      <w:bCs/>
                      <w:sz w:val="18"/>
                      <w:szCs w:val="18"/>
                    </w:rPr>
                  </w:rPrChange>
                </w:rPr>
                <w:t xml:space="preserve"> </w:t>
              </w:r>
            </w:ins>
            <w:ins w:id="269" w:author="Ferris, Todd@Energy" w:date="2018-11-27T11:26:00Z">
              <w:r w:rsidRPr="003723C0">
                <w:rPr>
                  <w:rFonts w:asciiTheme="minorHAnsi" w:hAnsiTheme="minorHAnsi"/>
                  <w:bCs/>
                  <w:i/>
                  <w:sz w:val="18"/>
                  <w:szCs w:val="18"/>
                  <w:rPrChange w:id="270" w:author="Ferris, Todd@Energy" w:date="2018-11-27T11:27:00Z">
                    <w:rPr>
                      <w:rFonts w:asciiTheme="minorHAnsi" w:hAnsiTheme="minorHAnsi"/>
                      <w:b/>
                      <w:bCs/>
                      <w:sz w:val="18"/>
                      <w:szCs w:val="18"/>
                    </w:rPr>
                  </w:rPrChange>
                </w:rPr>
                <w:t>Room Method for Sound Testing of Fans</w:t>
              </w:r>
              <w:r w:rsidRPr="003723C0">
                <w:rPr>
                  <w:rFonts w:asciiTheme="minorHAnsi" w:hAnsiTheme="minorHAnsi"/>
                  <w:bCs/>
                  <w:sz w:val="18"/>
                  <w:szCs w:val="18"/>
                  <w:rPrChange w:id="271" w:author="Ferris, Todd@Energy" w:date="2018-11-27T11:26:00Z">
                    <w:rPr>
                      <w:rFonts w:asciiTheme="minorHAnsi" w:hAnsiTheme="minorHAnsi"/>
                      <w:b/>
                      <w:bCs/>
                      <w:sz w:val="18"/>
                      <w:szCs w:val="18"/>
                    </w:rPr>
                  </w:rPrChange>
                </w:rPr>
                <w:t>, and rated in</w:t>
              </w:r>
            </w:ins>
            <w:ins w:id="272" w:author="Ferris, Todd@Energy" w:date="2018-11-27T11:27:00Z">
              <w:r>
                <w:rPr>
                  <w:rFonts w:asciiTheme="minorHAnsi" w:hAnsiTheme="minorHAnsi"/>
                  <w:bCs/>
                  <w:sz w:val="18"/>
                  <w:szCs w:val="18"/>
                </w:rPr>
                <w:t xml:space="preserve"> </w:t>
              </w:r>
            </w:ins>
            <w:ins w:id="273" w:author="Ferris, Todd@Energy" w:date="2018-11-27T11:26:00Z">
              <w:r w:rsidRPr="003723C0">
                <w:rPr>
                  <w:rFonts w:asciiTheme="minorHAnsi" w:hAnsiTheme="minorHAnsi"/>
                  <w:bCs/>
                  <w:sz w:val="18"/>
                  <w:szCs w:val="18"/>
                  <w:rPrChange w:id="274" w:author="Ferris, Todd@Energy" w:date="2018-11-27T11:26:00Z">
                    <w:rPr>
                      <w:rFonts w:asciiTheme="minorHAnsi" w:hAnsiTheme="minorHAnsi"/>
                      <w:b/>
                      <w:bCs/>
                      <w:sz w:val="18"/>
                      <w:szCs w:val="18"/>
                    </w:rPr>
                  </w:rPrChange>
                </w:rPr>
                <w:t>accordance with the airflow and sound rating procedures of</w:t>
              </w:r>
            </w:ins>
            <w:ins w:id="275" w:author="Ferris, Todd@Energy" w:date="2018-11-27T11:27:00Z">
              <w:r>
                <w:rPr>
                  <w:rFonts w:asciiTheme="minorHAnsi" w:hAnsiTheme="minorHAnsi"/>
                  <w:bCs/>
                  <w:sz w:val="18"/>
                  <w:szCs w:val="18"/>
                </w:rPr>
                <w:t xml:space="preserve"> </w:t>
              </w:r>
            </w:ins>
            <w:ins w:id="276" w:author="Ferris, Todd@Energy" w:date="2018-11-27T11:26:00Z">
              <w:r w:rsidRPr="003723C0">
                <w:rPr>
                  <w:rFonts w:asciiTheme="minorHAnsi" w:hAnsiTheme="minorHAnsi"/>
                  <w:bCs/>
                  <w:sz w:val="18"/>
                  <w:szCs w:val="18"/>
                  <w:rPrChange w:id="277" w:author="Ferris, Todd@Energy" w:date="2018-11-27T11:26:00Z">
                    <w:rPr>
                      <w:rFonts w:asciiTheme="minorHAnsi" w:hAnsiTheme="minorHAnsi"/>
                      <w:b/>
                      <w:bCs/>
                      <w:sz w:val="18"/>
                      <w:szCs w:val="18"/>
                    </w:rPr>
                  </w:rPrChange>
                </w:rPr>
                <w:t xml:space="preserve">the Home Ventilating Institute (HVI) (HVI 915, </w:t>
              </w:r>
              <w:r w:rsidRPr="003723C0">
                <w:rPr>
                  <w:rFonts w:asciiTheme="minorHAnsi" w:hAnsiTheme="minorHAnsi"/>
                  <w:bCs/>
                  <w:i/>
                  <w:sz w:val="18"/>
                  <w:szCs w:val="18"/>
                  <w:rPrChange w:id="278" w:author="Ferris, Todd@Energy" w:date="2018-11-27T11:27:00Z">
                    <w:rPr>
                      <w:rFonts w:asciiTheme="minorHAnsi" w:hAnsiTheme="minorHAnsi"/>
                      <w:b/>
                      <w:bCs/>
                      <w:sz w:val="18"/>
                      <w:szCs w:val="18"/>
                    </w:rPr>
                  </w:rPrChange>
                </w:rPr>
                <w:t>Loudness</w:t>
              </w:r>
            </w:ins>
            <w:ins w:id="279" w:author="Ferris, Todd@Energy" w:date="2018-11-27T11:27:00Z">
              <w:r w:rsidRPr="003723C0">
                <w:rPr>
                  <w:rFonts w:asciiTheme="minorHAnsi" w:hAnsiTheme="minorHAnsi"/>
                  <w:bCs/>
                  <w:i/>
                  <w:sz w:val="18"/>
                  <w:szCs w:val="18"/>
                  <w:rPrChange w:id="280" w:author="Ferris, Todd@Energy" w:date="2018-11-27T11:27:00Z">
                    <w:rPr>
                      <w:rFonts w:asciiTheme="minorHAnsi" w:hAnsiTheme="minorHAnsi"/>
                      <w:bCs/>
                      <w:sz w:val="18"/>
                      <w:szCs w:val="18"/>
                    </w:rPr>
                  </w:rPrChange>
                </w:rPr>
                <w:t xml:space="preserve"> </w:t>
              </w:r>
            </w:ins>
            <w:ins w:id="281" w:author="Ferris, Todd@Energy" w:date="2018-11-27T11:26:00Z">
              <w:r w:rsidRPr="003723C0">
                <w:rPr>
                  <w:rFonts w:asciiTheme="minorHAnsi" w:hAnsiTheme="minorHAnsi"/>
                  <w:bCs/>
                  <w:i/>
                  <w:sz w:val="18"/>
                  <w:szCs w:val="18"/>
                  <w:rPrChange w:id="282" w:author="Ferris, Todd@Energy" w:date="2018-11-27T11:27:00Z">
                    <w:rPr>
                      <w:rFonts w:asciiTheme="minorHAnsi" w:hAnsiTheme="minorHAnsi"/>
                      <w:b/>
                      <w:bCs/>
                      <w:sz w:val="18"/>
                      <w:szCs w:val="18"/>
                    </w:rPr>
                  </w:rPrChange>
                </w:rPr>
                <w:t>Testing and Rating Procedure</w:t>
              </w:r>
              <w:r w:rsidRPr="003723C0">
                <w:rPr>
                  <w:rFonts w:asciiTheme="minorHAnsi" w:hAnsiTheme="minorHAnsi"/>
                  <w:bCs/>
                  <w:sz w:val="18"/>
                  <w:szCs w:val="18"/>
                  <w:rPrChange w:id="283" w:author="Ferris, Todd@Energy" w:date="2018-11-27T11:26:00Z">
                    <w:rPr>
                      <w:rFonts w:asciiTheme="minorHAnsi" w:hAnsiTheme="minorHAnsi"/>
                      <w:b/>
                      <w:bCs/>
                      <w:sz w:val="18"/>
                      <w:szCs w:val="18"/>
                    </w:rPr>
                  </w:rPrChange>
                </w:rPr>
                <w:t xml:space="preserve">; HVI 916, </w:t>
              </w:r>
              <w:r w:rsidRPr="003723C0">
                <w:rPr>
                  <w:rFonts w:asciiTheme="minorHAnsi" w:hAnsiTheme="minorHAnsi"/>
                  <w:bCs/>
                  <w:i/>
                  <w:sz w:val="18"/>
                  <w:szCs w:val="18"/>
                  <w:rPrChange w:id="284" w:author="Ferris, Todd@Energy" w:date="2018-11-27T11:28:00Z">
                    <w:rPr>
                      <w:rFonts w:asciiTheme="minorHAnsi" w:hAnsiTheme="minorHAnsi"/>
                      <w:b/>
                      <w:bCs/>
                      <w:sz w:val="18"/>
                      <w:szCs w:val="18"/>
                    </w:rPr>
                  </w:rPrChange>
                </w:rPr>
                <w:t>Air Flow Test</w:t>
              </w:r>
            </w:ins>
            <w:ins w:id="285" w:author="Ferris, Todd@Energy" w:date="2018-11-27T11:28:00Z">
              <w:r w:rsidRPr="003723C0">
                <w:rPr>
                  <w:rFonts w:asciiTheme="minorHAnsi" w:hAnsiTheme="minorHAnsi"/>
                  <w:bCs/>
                  <w:i/>
                  <w:sz w:val="18"/>
                  <w:szCs w:val="18"/>
                  <w:rPrChange w:id="286" w:author="Ferris, Todd@Energy" w:date="2018-11-27T11:28:00Z">
                    <w:rPr>
                      <w:rFonts w:asciiTheme="minorHAnsi" w:hAnsiTheme="minorHAnsi"/>
                      <w:bCs/>
                      <w:sz w:val="18"/>
                      <w:szCs w:val="18"/>
                    </w:rPr>
                  </w:rPrChange>
                </w:rPr>
                <w:t xml:space="preserve"> </w:t>
              </w:r>
            </w:ins>
            <w:ins w:id="287" w:author="Ferris, Todd@Energy" w:date="2018-11-27T11:26:00Z">
              <w:r w:rsidRPr="003723C0">
                <w:rPr>
                  <w:rFonts w:asciiTheme="minorHAnsi" w:hAnsiTheme="minorHAnsi"/>
                  <w:bCs/>
                  <w:i/>
                  <w:sz w:val="18"/>
                  <w:szCs w:val="18"/>
                  <w:rPrChange w:id="288" w:author="Ferris, Todd@Energy" w:date="2018-11-27T11:28:00Z">
                    <w:rPr>
                      <w:rFonts w:asciiTheme="minorHAnsi" w:hAnsiTheme="minorHAnsi"/>
                      <w:b/>
                      <w:bCs/>
                      <w:sz w:val="18"/>
                      <w:szCs w:val="18"/>
                    </w:rPr>
                  </w:rPrChange>
                </w:rPr>
                <w:t>Procedure</w:t>
              </w:r>
              <w:r w:rsidRPr="003723C0">
                <w:rPr>
                  <w:rFonts w:asciiTheme="minorHAnsi" w:hAnsiTheme="minorHAnsi"/>
                  <w:bCs/>
                  <w:sz w:val="18"/>
                  <w:szCs w:val="18"/>
                  <w:rPrChange w:id="289" w:author="Ferris, Todd@Energy" w:date="2018-11-27T11:26:00Z">
                    <w:rPr>
                      <w:rFonts w:asciiTheme="minorHAnsi" w:hAnsiTheme="minorHAnsi"/>
                      <w:b/>
                      <w:bCs/>
                      <w:sz w:val="18"/>
                      <w:szCs w:val="18"/>
                    </w:rPr>
                  </w:rPrChange>
                </w:rPr>
                <w:t xml:space="preserve"> ; and HVI 920, </w:t>
              </w:r>
              <w:r w:rsidRPr="003723C0">
                <w:rPr>
                  <w:rFonts w:asciiTheme="minorHAnsi" w:hAnsiTheme="minorHAnsi"/>
                  <w:bCs/>
                  <w:i/>
                  <w:sz w:val="18"/>
                  <w:szCs w:val="18"/>
                  <w:rPrChange w:id="290" w:author="Ferris, Todd@Energy" w:date="2018-11-27T11:28:00Z">
                    <w:rPr>
                      <w:rFonts w:asciiTheme="minorHAnsi" w:hAnsiTheme="minorHAnsi"/>
                      <w:b/>
                      <w:bCs/>
                      <w:sz w:val="18"/>
                      <w:szCs w:val="18"/>
                    </w:rPr>
                  </w:rPrChange>
                </w:rPr>
                <w:t>Product Performance Certification</w:t>
              </w:r>
            </w:ins>
            <w:ins w:id="291" w:author="Ferris, Todd@Energy" w:date="2018-11-27T11:28:00Z">
              <w:r w:rsidRPr="003723C0">
                <w:rPr>
                  <w:rFonts w:asciiTheme="minorHAnsi" w:hAnsiTheme="minorHAnsi"/>
                  <w:bCs/>
                  <w:i/>
                  <w:sz w:val="18"/>
                  <w:szCs w:val="18"/>
                  <w:rPrChange w:id="292" w:author="Ferris, Todd@Energy" w:date="2018-11-27T11:28:00Z">
                    <w:rPr>
                      <w:rFonts w:asciiTheme="minorHAnsi" w:hAnsiTheme="minorHAnsi"/>
                      <w:bCs/>
                      <w:sz w:val="18"/>
                      <w:szCs w:val="18"/>
                    </w:rPr>
                  </w:rPrChange>
                </w:rPr>
                <w:t xml:space="preserve"> </w:t>
              </w:r>
            </w:ins>
            <w:ins w:id="293" w:author="Ferris, Todd@Energy" w:date="2018-11-27T11:26:00Z">
              <w:r w:rsidRPr="003723C0">
                <w:rPr>
                  <w:rFonts w:asciiTheme="minorHAnsi" w:hAnsiTheme="minorHAnsi"/>
                  <w:bCs/>
                  <w:i/>
                  <w:sz w:val="18"/>
                  <w:szCs w:val="18"/>
                  <w:rPrChange w:id="294" w:author="Ferris, Todd@Energy" w:date="2018-11-27T11:28:00Z">
                    <w:rPr>
                      <w:rFonts w:asciiTheme="minorHAnsi" w:hAnsiTheme="minorHAnsi"/>
                      <w:b/>
                      <w:bCs/>
                      <w:sz w:val="18"/>
                      <w:szCs w:val="18"/>
                    </w:rPr>
                  </w:rPrChange>
                </w:rPr>
                <w:t>Procedure Including Verification and Challenge</w:t>
              </w:r>
              <w:r w:rsidRPr="003723C0">
                <w:rPr>
                  <w:rFonts w:asciiTheme="minorHAnsi" w:hAnsiTheme="minorHAnsi"/>
                  <w:bCs/>
                  <w:sz w:val="18"/>
                  <w:szCs w:val="18"/>
                  <w:rPrChange w:id="295" w:author="Ferris, Todd@Energy" w:date="2018-11-27T11:26:00Z">
                    <w:rPr>
                      <w:rFonts w:asciiTheme="minorHAnsi" w:hAnsiTheme="minorHAnsi"/>
                      <w:b/>
                      <w:bCs/>
                      <w:sz w:val="18"/>
                      <w:szCs w:val="18"/>
                    </w:rPr>
                  </w:rPrChange>
                </w:rPr>
                <w:t>).</w:t>
              </w:r>
            </w:ins>
            <w:ins w:id="296" w:author="Ferris, Todd@Energy" w:date="2018-11-27T11:29:00Z">
              <w:r>
                <w:rPr>
                  <w:rFonts w:asciiTheme="minorHAnsi" w:hAnsiTheme="minorHAnsi"/>
                  <w:bCs/>
                  <w:sz w:val="18"/>
                  <w:szCs w:val="18"/>
                </w:rPr>
                <w:t xml:space="preserve"> </w:t>
              </w:r>
            </w:ins>
            <w:ins w:id="297" w:author="Ferris, Todd@Energy" w:date="2018-11-27T11:26:00Z">
              <w:r w:rsidRPr="003723C0">
                <w:rPr>
                  <w:rFonts w:asciiTheme="minorHAnsi" w:hAnsiTheme="minorHAnsi"/>
                  <w:bCs/>
                  <w:sz w:val="18"/>
                  <w:szCs w:val="18"/>
                  <w:rPrChange w:id="298" w:author="Ferris, Todd@Energy" w:date="2018-11-27T11:26:00Z">
                    <w:rPr>
                      <w:rFonts w:asciiTheme="minorHAnsi" w:hAnsiTheme="minorHAnsi"/>
                      <w:b/>
                      <w:bCs/>
                      <w:sz w:val="18"/>
                      <w:szCs w:val="18"/>
                    </w:rPr>
                  </w:rPrChange>
                </w:rPr>
                <w:t>Installations of systems or equipment shall be carried out in</w:t>
              </w:r>
            </w:ins>
            <w:ins w:id="299" w:author="Ferris, Todd@Energy" w:date="2018-11-27T11:29:00Z">
              <w:r>
                <w:rPr>
                  <w:rFonts w:asciiTheme="minorHAnsi" w:hAnsiTheme="minorHAnsi"/>
                  <w:bCs/>
                  <w:sz w:val="18"/>
                  <w:szCs w:val="18"/>
                </w:rPr>
                <w:t xml:space="preserve"> </w:t>
              </w:r>
            </w:ins>
            <w:ins w:id="300" w:author="Ferris, Todd@Energy" w:date="2018-11-27T11:26:00Z">
              <w:r w:rsidRPr="003723C0">
                <w:rPr>
                  <w:rFonts w:asciiTheme="minorHAnsi" w:hAnsiTheme="minorHAnsi"/>
                  <w:bCs/>
                  <w:sz w:val="18"/>
                  <w:szCs w:val="18"/>
                  <w:rPrChange w:id="301" w:author="Ferris, Todd@Energy" w:date="2018-11-27T11:26:00Z">
                    <w:rPr>
                      <w:rFonts w:asciiTheme="minorHAnsi" w:hAnsiTheme="minorHAnsi"/>
                      <w:b/>
                      <w:bCs/>
                      <w:sz w:val="18"/>
                      <w:szCs w:val="18"/>
                    </w:rPr>
                  </w:rPrChange>
                </w:rPr>
                <w:t>accordance with manufacturers’ design requirements and</w:t>
              </w:r>
            </w:ins>
            <w:ins w:id="302" w:author="Ferris, Todd@Energy" w:date="2018-11-27T11:29:00Z">
              <w:r>
                <w:rPr>
                  <w:rFonts w:asciiTheme="minorHAnsi" w:hAnsiTheme="minorHAnsi"/>
                  <w:bCs/>
                  <w:sz w:val="18"/>
                  <w:szCs w:val="18"/>
                </w:rPr>
                <w:t xml:space="preserve"> </w:t>
              </w:r>
            </w:ins>
            <w:ins w:id="303" w:author="Ferris, Todd@Energy" w:date="2018-11-27T11:26:00Z">
              <w:r w:rsidRPr="003723C0">
                <w:rPr>
                  <w:rFonts w:asciiTheme="minorHAnsi" w:hAnsiTheme="minorHAnsi"/>
                  <w:bCs/>
                  <w:sz w:val="18"/>
                  <w:szCs w:val="18"/>
                  <w:rPrChange w:id="304" w:author="Ferris, Todd@Energy" w:date="2018-11-27T11:26:00Z">
                    <w:rPr>
                      <w:rFonts w:asciiTheme="minorHAnsi" w:hAnsiTheme="minorHAnsi"/>
                      <w:b/>
                      <w:bCs/>
                      <w:sz w:val="18"/>
                      <w:szCs w:val="18"/>
                    </w:rPr>
                  </w:rPrChange>
                </w:rPr>
                <w:t>installation instructions.</w:t>
              </w:r>
            </w:ins>
            <w:ins w:id="305" w:author="TF 112518" w:date="2018-11-26T22:35:00Z">
              <w:del w:id="306" w:author="Ferris, Todd@Energy" w:date="2018-11-27T11:30:00Z">
                <w:r w:rsidRPr="00CB00C9" w:rsidDel="003723C0">
                  <w:rPr>
                    <w:rFonts w:asciiTheme="minorHAnsi" w:hAnsiTheme="minorHAnsi"/>
                    <w:sz w:val="18"/>
                    <w:szCs w:val="18"/>
                  </w:rPr>
                  <w:delText>Ventilation devices and equipment shall be tested and listed in accordance with specific standards. Installations of systems or equipment shall be carried out in accordance with manufacturers’ design requirements and installation instructions.</w:delText>
                </w:r>
              </w:del>
            </w:ins>
          </w:p>
        </w:tc>
      </w:tr>
      <w:tr w:rsidR="005162D5" w:rsidRPr="006C4FD8" w14:paraId="4EE513AD" w14:textId="77777777" w:rsidTr="005162D5">
        <w:trPr>
          <w:cantSplit/>
          <w:trHeight w:val="158"/>
          <w:ins w:id="307"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57FB138C" w14:textId="77777777" w:rsidR="005162D5" w:rsidRPr="006C4FD8" w:rsidRDefault="005162D5" w:rsidP="005162D5">
            <w:pPr>
              <w:keepNext/>
              <w:jc w:val="center"/>
              <w:rPr>
                <w:ins w:id="308" w:author="TF 112518" w:date="2018-11-26T22:35:00Z"/>
                <w:rFonts w:asciiTheme="minorHAnsi" w:hAnsiTheme="minorHAnsi"/>
                <w:sz w:val="18"/>
                <w:szCs w:val="18"/>
              </w:rPr>
            </w:pPr>
            <w:ins w:id="309" w:author="TF 112518" w:date="2018-11-26T22:35:00Z">
              <w:r w:rsidRPr="006C4FD8">
                <w:rPr>
                  <w:rFonts w:asciiTheme="minorHAnsi" w:hAnsiTheme="minorHAnsi"/>
                  <w:sz w:val="18"/>
                  <w:szCs w:val="18"/>
                </w:rPr>
                <w:t>02</w:t>
              </w:r>
            </w:ins>
          </w:p>
        </w:tc>
        <w:tc>
          <w:tcPr>
            <w:tcW w:w="10086" w:type="dxa"/>
            <w:tcBorders>
              <w:top w:val="single" w:sz="4" w:space="0" w:color="auto"/>
              <w:left w:val="single" w:sz="4" w:space="0" w:color="auto"/>
              <w:bottom w:val="single" w:sz="4" w:space="0" w:color="auto"/>
              <w:right w:val="single" w:sz="4" w:space="0" w:color="auto"/>
            </w:tcBorders>
            <w:vAlign w:val="center"/>
          </w:tcPr>
          <w:p w14:paraId="5629D27A" w14:textId="77777777" w:rsidR="005162D5" w:rsidRDefault="005162D5" w:rsidP="005162D5">
            <w:pPr>
              <w:keepNext/>
              <w:autoSpaceDE w:val="0"/>
              <w:autoSpaceDN w:val="0"/>
              <w:adjustRightInd w:val="0"/>
              <w:ind w:left="274" w:hanging="274"/>
              <w:jc w:val="both"/>
              <w:rPr>
                <w:rFonts w:asciiTheme="minorHAnsi" w:hAnsiTheme="minorHAnsi"/>
                <w:bCs/>
                <w:sz w:val="18"/>
                <w:szCs w:val="18"/>
              </w:rPr>
            </w:pPr>
            <w:ins w:id="310" w:author="TF 112518" w:date="2018-11-26T22:35:00Z">
              <w:r w:rsidRPr="00C47060">
                <w:rPr>
                  <w:rFonts w:asciiTheme="minorHAnsi" w:hAnsiTheme="minorHAnsi"/>
                  <w:b/>
                  <w:sz w:val="18"/>
                  <w:szCs w:val="18"/>
                </w:rPr>
                <w:t xml:space="preserve">7.2 </w:t>
              </w:r>
              <w:r w:rsidRPr="00C47060">
                <w:rPr>
                  <w:rFonts w:asciiTheme="minorHAnsi" w:hAnsiTheme="minorHAnsi"/>
                  <w:b/>
                  <w:bCs/>
                  <w:sz w:val="18"/>
                  <w:szCs w:val="18"/>
                </w:rPr>
                <w:t>Sound Ratings for Fans</w:t>
              </w:r>
              <w:r w:rsidRPr="00CB00C9">
                <w:rPr>
                  <w:rFonts w:asciiTheme="minorHAnsi" w:hAnsiTheme="minorHAnsi"/>
                  <w:b/>
                  <w:bCs/>
                  <w:sz w:val="18"/>
                  <w:szCs w:val="18"/>
                </w:rPr>
                <w:t>.</w:t>
              </w:r>
              <w:r w:rsidRPr="00306C27">
                <w:rPr>
                  <w:rFonts w:asciiTheme="minorHAnsi" w:hAnsiTheme="minorHAnsi"/>
                  <w:bCs/>
                  <w:sz w:val="18"/>
                  <w:szCs w:val="18"/>
                  <w:rPrChange w:id="311" w:author="Ferris, Todd@Energy" w:date="2018-11-27T11:32:00Z">
                    <w:rPr>
                      <w:rFonts w:asciiTheme="minorHAnsi" w:hAnsiTheme="minorHAnsi"/>
                      <w:b/>
                      <w:bCs/>
                      <w:sz w:val="18"/>
                      <w:szCs w:val="18"/>
                    </w:rPr>
                  </w:rPrChange>
                </w:rPr>
                <w:t xml:space="preserve"> </w:t>
              </w:r>
            </w:ins>
            <w:ins w:id="312" w:author="Ferris, Todd@Energy" w:date="2018-11-27T11:32:00Z">
              <w:r w:rsidRPr="00306C27">
                <w:rPr>
                  <w:rFonts w:asciiTheme="minorHAnsi" w:hAnsiTheme="minorHAnsi"/>
                  <w:bCs/>
                  <w:sz w:val="18"/>
                  <w:szCs w:val="18"/>
                  <w:rPrChange w:id="313" w:author="Ferris, Todd@Energy" w:date="2018-11-27T11:32:00Z">
                    <w:rPr>
                      <w:rFonts w:asciiTheme="minorHAnsi" w:hAnsiTheme="minorHAnsi"/>
                      <w:b/>
                      <w:bCs/>
                      <w:sz w:val="18"/>
                      <w:szCs w:val="18"/>
                    </w:rPr>
                  </w:rPrChange>
                </w:rPr>
                <w:t>Ventilation fans shall be rated</w:t>
              </w:r>
              <w:r>
                <w:rPr>
                  <w:rFonts w:asciiTheme="minorHAnsi" w:hAnsiTheme="minorHAnsi"/>
                  <w:bCs/>
                  <w:sz w:val="18"/>
                  <w:szCs w:val="18"/>
                </w:rPr>
                <w:t xml:space="preserve"> </w:t>
              </w:r>
              <w:r w:rsidRPr="00306C27">
                <w:rPr>
                  <w:rFonts w:asciiTheme="minorHAnsi" w:hAnsiTheme="minorHAnsi"/>
                  <w:bCs/>
                  <w:sz w:val="18"/>
                  <w:szCs w:val="18"/>
                  <w:rPrChange w:id="314" w:author="Ferris, Todd@Energy" w:date="2018-11-27T11:32:00Z">
                    <w:rPr>
                      <w:rFonts w:asciiTheme="minorHAnsi" w:hAnsiTheme="minorHAnsi"/>
                      <w:b/>
                      <w:bCs/>
                      <w:sz w:val="18"/>
                      <w:szCs w:val="18"/>
                    </w:rPr>
                  </w:rPrChange>
                </w:rPr>
                <w:t>for sound at no less than the minimum airflow rate required</w:t>
              </w:r>
              <w:r>
                <w:rPr>
                  <w:rFonts w:asciiTheme="minorHAnsi" w:hAnsiTheme="minorHAnsi"/>
                  <w:bCs/>
                  <w:sz w:val="18"/>
                  <w:szCs w:val="18"/>
                </w:rPr>
                <w:t xml:space="preserve"> </w:t>
              </w:r>
              <w:r w:rsidRPr="00306C27">
                <w:rPr>
                  <w:rFonts w:asciiTheme="minorHAnsi" w:hAnsiTheme="minorHAnsi"/>
                  <w:bCs/>
                  <w:sz w:val="18"/>
                  <w:szCs w:val="18"/>
                  <w:rPrChange w:id="315" w:author="Ferris, Todd@Energy" w:date="2018-11-27T11:32:00Z">
                    <w:rPr>
                      <w:rFonts w:asciiTheme="minorHAnsi" w:hAnsiTheme="minorHAnsi"/>
                      <w:b/>
                      <w:bCs/>
                      <w:sz w:val="18"/>
                      <w:szCs w:val="18"/>
                    </w:rPr>
                  </w:rPrChange>
                </w:rPr>
                <w:t>by this standard as noted below. These sound ratings shall be</w:t>
              </w:r>
            </w:ins>
            <w:ins w:id="316" w:author="Ferris, Todd@Energy" w:date="2018-11-27T11:33:00Z">
              <w:r>
                <w:rPr>
                  <w:rFonts w:asciiTheme="minorHAnsi" w:hAnsiTheme="minorHAnsi"/>
                  <w:bCs/>
                  <w:sz w:val="18"/>
                  <w:szCs w:val="18"/>
                </w:rPr>
                <w:t xml:space="preserve"> </w:t>
              </w:r>
            </w:ins>
            <w:ins w:id="317" w:author="Ferris, Todd@Energy" w:date="2018-11-27T11:32:00Z">
              <w:r w:rsidRPr="00306C27">
                <w:rPr>
                  <w:rFonts w:asciiTheme="minorHAnsi" w:hAnsiTheme="minorHAnsi"/>
                  <w:bCs/>
                  <w:sz w:val="18"/>
                  <w:szCs w:val="18"/>
                  <w:rPrChange w:id="318" w:author="Ferris, Todd@Energy" w:date="2018-11-27T11:32:00Z">
                    <w:rPr>
                      <w:rFonts w:asciiTheme="minorHAnsi" w:hAnsiTheme="minorHAnsi"/>
                      <w:b/>
                      <w:bCs/>
                      <w:sz w:val="18"/>
                      <w:szCs w:val="18"/>
                    </w:rPr>
                  </w:rPrChange>
                </w:rPr>
                <w:t>at a minimum of 0.1 in. of water (25 Pa) static pressure in</w:t>
              </w:r>
            </w:ins>
            <w:ins w:id="319" w:author="Ferris, Todd@Energy" w:date="2018-11-27T11:33:00Z">
              <w:r>
                <w:rPr>
                  <w:rFonts w:asciiTheme="minorHAnsi" w:hAnsiTheme="minorHAnsi"/>
                  <w:bCs/>
                  <w:sz w:val="18"/>
                  <w:szCs w:val="18"/>
                </w:rPr>
                <w:t xml:space="preserve"> </w:t>
              </w:r>
            </w:ins>
            <w:ins w:id="320" w:author="Ferris, Todd@Energy" w:date="2018-11-27T11:32:00Z">
              <w:r w:rsidRPr="00306C27">
                <w:rPr>
                  <w:rFonts w:asciiTheme="minorHAnsi" w:hAnsiTheme="minorHAnsi"/>
                  <w:bCs/>
                  <w:sz w:val="18"/>
                  <w:szCs w:val="18"/>
                  <w:rPrChange w:id="321" w:author="Ferris, Todd@Energy" w:date="2018-11-27T11:32:00Z">
                    <w:rPr>
                      <w:rFonts w:asciiTheme="minorHAnsi" w:hAnsiTheme="minorHAnsi"/>
                      <w:b/>
                      <w:bCs/>
                      <w:sz w:val="18"/>
                      <w:szCs w:val="18"/>
                    </w:rPr>
                  </w:rPrChange>
                </w:rPr>
                <w:t>accordance with the HVI procedures referenced in Section</w:t>
              </w:r>
            </w:ins>
            <w:ins w:id="322" w:author="Ferris, Todd@Energy" w:date="2018-11-27T11:33:00Z">
              <w:r>
                <w:rPr>
                  <w:rFonts w:asciiTheme="minorHAnsi" w:hAnsiTheme="minorHAnsi"/>
                  <w:bCs/>
                  <w:sz w:val="18"/>
                  <w:szCs w:val="18"/>
                </w:rPr>
                <w:t xml:space="preserve"> </w:t>
              </w:r>
            </w:ins>
            <w:ins w:id="323" w:author="Ferris, Todd@Energy" w:date="2018-11-27T11:32:00Z">
              <w:r w:rsidRPr="00306C27">
                <w:rPr>
                  <w:rFonts w:asciiTheme="minorHAnsi" w:hAnsiTheme="minorHAnsi"/>
                  <w:bCs/>
                  <w:sz w:val="18"/>
                  <w:szCs w:val="18"/>
                  <w:rPrChange w:id="324" w:author="Ferris, Todd@Energy" w:date="2018-11-27T11:32:00Z">
                    <w:rPr>
                      <w:rFonts w:asciiTheme="minorHAnsi" w:hAnsiTheme="minorHAnsi"/>
                      <w:b/>
                      <w:bCs/>
                      <w:sz w:val="18"/>
                      <w:szCs w:val="18"/>
                    </w:rPr>
                  </w:rPrChange>
                </w:rPr>
                <w:t>7.1.</w:t>
              </w:r>
            </w:ins>
          </w:p>
          <w:p w14:paraId="1D7C6C63" w14:textId="77777777" w:rsidR="005162D5" w:rsidRDefault="005162D5" w:rsidP="005162D5">
            <w:pPr>
              <w:keepNext/>
              <w:autoSpaceDE w:val="0"/>
              <w:autoSpaceDN w:val="0"/>
              <w:adjustRightInd w:val="0"/>
              <w:ind w:left="292"/>
              <w:jc w:val="both"/>
              <w:rPr>
                <w:rFonts w:asciiTheme="minorHAnsi" w:hAnsiTheme="minorHAnsi"/>
                <w:sz w:val="18"/>
                <w:szCs w:val="18"/>
              </w:rPr>
            </w:pPr>
            <w:r w:rsidRPr="009F1501">
              <w:rPr>
                <w:rFonts w:asciiTheme="minorHAnsi" w:hAnsiTheme="minorHAnsi"/>
                <w:bCs/>
                <w:sz w:val="18"/>
                <w:szCs w:val="18"/>
              </w:rPr>
              <w:t>Exception: HVAC air handlers and remote mounted fans need not meet sound requirements. To be considered for this exception, a remote mounted fan must be mounted outside the habitable spaces, bathrooms, toilets, and hallways, and there must be at least 4 ft (1 m) of ductwork between the fan and the intake grille.</w:t>
            </w:r>
          </w:p>
          <w:p w14:paraId="4956D22E" w14:textId="77777777" w:rsidR="005162D5" w:rsidDel="00306C27" w:rsidRDefault="005162D5" w:rsidP="005162D5">
            <w:pPr>
              <w:keepNext/>
              <w:autoSpaceDE w:val="0"/>
              <w:autoSpaceDN w:val="0"/>
              <w:adjustRightInd w:val="0"/>
              <w:ind w:left="763" w:hanging="403"/>
              <w:jc w:val="both"/>
              <w:rPr>
                <w:ins w:id="325" w:author="TF 112518" w:date="2018-11-26T22:35:00Z"/>
                <w:del w:id="326" w:author="Ferris, Todd@Energy" w:date="2018-11-27T11:33:00Z"/>
                <w:rFonts w:asciiTheme="minorHAnsi" w:hAnsiTheme="minorHAnsi"/>
                <w:sz w:val="18"/>
                <w:szCs w:val="18"/>
              </w:rPr>
            </w:pPr>
            <w:ins w:id="327" w:author="TF 112518" w:date="2018-11-26T22:35:00Z">
              <w:del w:id="328" w:author="Ferris, Todd@Energy" w:date="2018-11-27T11:33:00Z">
                <w:r w:rsidRPr="00CB00C9" w:rsidDel="00306C27">
                  <w:rPr>
                    <w:rFonts w:asciiTheme="minorHAnsi" w:hAnsiTheme="minorHAnsi"/>
                    <w:sz w:val="18"/>
                    <w:szCs w:val="18"/>
                  </w:rPr>
                  <w:delText>Ventilation fans shall be rated for sound at no less than the minimum airflow rate required by this standard, as noted below. These sound ratings shall be at a minimum of 0.1 in. w.c. (25 Pa) static pressure.</w:delText>
                </w:r>
              </w:del>
            </w:ins>
          </w:p>
          <w:p w14:paraId="22C9FBBD" w14:textId="77777777" w:rsidR="005162D5" w:rsidRDefault="005162D5" w:rsidP="005162D5">
            <w:pPr>
              <w:keepNext/>
              <w:autoSpaceDE w:val="0"/>
              <w:autoSpaceDN w:val="0"/>
              <w:adjustRightInd w:val="0"/>
              <w:ind w:left="763" w:hanging="403"/>
              <w:jc w:val="both"/>
              <w:rPr>
                <w:ins w:id="329" w:author="Ferris, Todd@Energy" w:date="2018-11-27T11:36:00Z"/>
                <w:rFonts w:asciiTheme="minorHAnsi" w:hAnsiTheme="minorHAnsi"/>
                <w:bCs/>
                <w:sz w:val="18"/>
                <w:szCs w:val="18"/>
              </w:rPr>
              <w:pPrChange w:id="330" w:author="Ferris, Todd@Energy" w:date="2018-11-27T11:36:00Z">
                <w:pPr>
                  <w:keepNext/>
                  <w:autoSpaceDE w:val="0"/>
                  <w:autoSpaceDN w:val="0"/>
                  <w:adjustRightInd w:val="0"/>
                  <w:ind w:left="1123" w:hanging="403"/>
                  <w:jc w:val="both"/>
                </w:pPr>
              </w:pPrChange>
            </w:pPr>
            <w:ins w:id="331" w:author="TF 112518" w:date="2018-11-26T22:35:00Z">
              <w:r w:rsidRPr="00DA6319">
                <w:rPr>
                  <w:rFonts w:asciiTheme="minorHAnsi" w:hAnsiTheme="minorHAnsi"/>
                  <w:bCs/>
                  <w:sz w:val="18"/>
                  <w:szCs w:val="18"/>
                </w:rPr>
                <w:t>7.2.1</w:t>
              </w:r>
              <w:r w:rsidRPr="003C1C51">
                <w:rPr>
                  <w:rFonts w:asciiTheme="minorHAnsi" w:hAnsiTheme="minorHAnsi"/>
                  <w:b/>
                  <w:bCs/>
                  <w:sz w:val="18"/>
                  <w:szCs w:val="18"/>
                </w:rPr>
                <w:t xml:space="preserve"> </w:t>
              </w:r>
            </w:ins>
            <w:ins w:id="332" w:author="Ferris, Todd@Energy" w:date="2018-11-27T11:35:00Z">
              <w:r w:rsidRPr="00306C27">
                <w:rPr>
                  <w:rFonts w:asciiTheme="minorHAnsi" w:hAnsiTheme="minorHAnsi"/>
                  <w:b/>
                  <w:bCs/>
                  <w:sz w:val="18"/>
                  <w:szCs w:val="18"/>
                </w:rPr>
                <w:t>Dwelling-Unit Ventilation or Continuous Local</w:t>
              </w:r>
            </w:ins>
            <w:ins w:id="333" w:author="Ferris, Todd@Energy" w:date="2018-11-27T11:36:00Z">
              <w:r>
                <w:rPr>
                  <w:rFonts w:asciiTheme="minorHAnsi" w:hAnsiTheme="minorHAnsi"/>
                  <w:b/>
                  <w:bCs/>
                  <w:sz w:val="18"/>
                  <w:szCs w:val="18"/>
                </w:rPr>
                <w:t xml:space="preserve"> </w:t>
              </w:r>
            </w:ins>
            <w:ins w:id="334" w:author="Ferris, Todd@Energy" w:date="2018-11-27T11:35:00Z">
              <w:r w:rsidRPr="00306C27">
                <w:rPr>
                  <w:rFonts w:asciiTheme="minorHAnsi" w:hAnsiTheme="minorHAnsi"/>
                  <w:b/>
                  <w:bCs/>
                  <w:sz w:val="18"/>
                  <w:szCs w:val="18"/>
                </w:rPr>
                <w:t>Exhaust Fans.</w:t>
              </w:r>
              <w:r w:rsidRPr="00306C27">
                <w:rPr>
                  <w:rFonts w:asciiTheme="minorHAnsi" w:hAnsiTheme="minorHAnsi"/>
                  <w:bCs/>
                  <w:sz w:val="18"/>
                  <w:szCs w:val="18"/>
                  <w:rPrChange w:id="335" w:author="Ferris, Todd@Energy" w:date="2018-11-27T11:36:00Z">
                    <w:rPr>
                      <w:rFonts w:asciiTheme="minorHAnsi" w:hAnsiTheme="minorHAnsi"/>
                      <w:b/>
                      <w:bCs/>
                      <w:sz w:val="18"/>
                      <w:szCs w:val="18"/>
                    </w:rPr>
                  </w:rPrChange>
                </w:rPr>
                <w:t xml:space="preserve"> These fans shall be rated for sound at a maximum</w:t>
              </w:r>
            </w:ins>
            <w:ins w:id="336" w:author="Ferris, Todd@Energy" w:date="2018-11-27T11:36:00Z">
              <w:r>
                <w:rPr>
                  <w:rFonts w:asciiTheme="minorHAnsi" w:hAnsiTheme="minorHAnsi"/>
                  <w:bCs/>
                  <w:sz w:val="18"/>
                  <w:szCs w:val="18"/>
                </w:rPr>
                <w:t xml:space="preserve"> </w:t>
              </w:r>
            </w:ins>
            <w:ins w:id="337" w:author="Ferris, Todd@Energy" w:date="2018-11-27T11:35:00Z">
              <w:r w:rsidRPr="00306C27">
                <w:rPr>
                  <w:rFonts w:asciiTheme="minorHAnsi" w:hAnsiTheme="minorHAnsi"/>
                  <w:bCs/>
                  <w:sz w:val="18"/>
                  <w:szCs w:val="18"/>
                  <w:rPrChange w:id="338" w:author="Ferris, Todd@Energy" w:date="2018-11-27T11:36:00Z">
                    <w:rPr>
                      <w:rFonts w:asciiTheme="minorHAnsi" w:hAnsiTheme="minorHAnsi"/>
                      <w:b/>
                      <w:bCs/>
                      <w:sz w:val="18"/>
                      <w:szCs w:val="18"/>
                    </w:rPr>
                  </w:rPrChange>
                </w:rPr>
                <w:t>of 1.0 sone.</w:t>
              </w:r>
            </w:ins>
          </w:p>
          <w:p w14:paraId="39CB5103" w14:textId="77777777" w:rsidR="005162D5" w:rsidDel="00306C27" w:rsidRDefault="005162D5" w:rsidP="005162D5">
            <w:pPr>
              <w:keepNext/>
              <w:autoSpaceDE w:val="0"/>
              <w:autoSpaceDN w:val="0"/>
              <w:adjustRightInd w:val="0"/>
              <w:ind w:left="763" w:hanging="360"/>
              <w:jc w:val="both"/>
              <w:rPr>
                <w:ins w:id="339" w:author="TF 112518" w:date="2018-11-26T22:35:00Z"/>
                <w:del w:id="340" w:author="Ferris, Todd@Energy" w:date="2018-11-27T11:36:00Z"/>
                <w:rFonts w:asciiTheme="minorHAnsi" w:hAnsiTheme="minorHAnsi"/>
                <w:sz w:val="18"/>
                <w:szCs w:val="18"/>
              </w:rPr>
            </w:pPr>
            <w:ins w:id="341" w:author="TF 112518" w:date="2018-11-26T22:35:00Z">
              <w:del w:id="342" w:author="Ferris, Todd@Energy" w:date="2018-11-27T11:36:00Z">
                <w:r w:rsidRPr="003C1C51" w:rsidDel="00306C27">
                  <w:rPr>
                    <w:rFonts w:asciiTheme="minorHAnsi" w:hAnsiTheme="minorHAnsi"/>
                    <w:b/>
                    <w:bCs/>
                    <w:sz w:val="18"/>
                    <w:szCs w:val="18"/>
                  </w:rPr>
                  <w:delText xml:space="preserve">Whole-Building or Continuous Ventilation Fans. </w:delText>
                </w:r>
                <w:r w:rsidRPr="003C1C51" w:rsidDel="00306C27">
                  <w:rPr>
                    <w:rFonts w:asciiTheme="minorHAnsi" w:hAnsiTheme="minorHAnsi"/>
                    <w:sz w:val="18"/>
                    <w:szCs w:val="18"/>
                  </w:rPr>
                  <w:delText>These fans shall be rated for sound at a maximum of 1.0 sone.</w:delText>
                </w:r>
                <w:r w:rsidRPr="00CB00C9" w:rsidDel="00306C27">
                  <w:rPr>
                    <w:rFonts w:asciiTheme="minorHAnsi" w:hAnsiTheme="minorHAnsi"/>
                    <w:sz w:val="18"/>
                    <w:szCs w:val="18"/>
                  </w:rPr>
                  <w:delText xml:space="preserve"> </w:delText>
                </w:r>
              </w:del>
            </w:ins>
          </w:p>
          <w:p w14:paraId="47EFA147" w14:textId="77777777" w:rsidR="005162D5" w:rsidRDefault="005162D5" w:rsidP="005162D5">
            <w:pPr>
              <w:keepNext/>
              <w:ind w:left="763" w:hanging="403"/>
              <w:rPr>
                <w:ins w:id="343" w:author="Ferris, Todd@Energy" w:date="2018-11-27T12:01:00Z"/>
                <w:rFonts w:asciiTheme="minorHAnsi" w:hAnsiTheme="minorHAnsi" w:cstheme="minorHAnsi"/>
                <w:sz w:val="18"/>
                <w:szCs w:val="18"/>
              </w:rPr>
            </w:pPr>
            <w:ins w:id="344" w:author="TF 112518" w:date="2018-11-26T22:35:00Z">
              <w:r w:rsidRPr="00DA6319">
                <w:rPr>
                  <w:rFonts w:asciiTheme="minorHAnsi" w:hAnsiTheme="minorHAnsi"/>
                  <w:bCs/>
                  <w:sz w:val="18"/>
                  <w:szCs w:val="18"/>
                </w:rPr>
                <w:t>7.2.2</w:t>
              </w:r>
              <w:r w:rsidRPr="003C1C51">
                <w:rPr>
                  <w:rFonts w:asciiTheme="minorHAnsi" w:hAnsiTheme="minorHAnsi"/>
                  <w:b/>
                  <w:bCs/>
                  <w:sz w:val="18"/>
                  <w:szCs w:val="18"/>
                </w:rPr>
                <w:t xml:space="preserve"> </w:t>
              </w:r>
              <w:r>
                <w:rPr>
                  <w:rFonts w:asciiTheme="minorHAnsi" w:hAnsiTheme="minorHAnsi"/>
                  <w:b/>
                  <w:bCs/>
                  <w:sz w:val="18"/>
                  <w:szCs w:val="18"/>
                </w:rPr>
                <w:t>Demand-Controlled Local</w:t>
              </w:r>
              <w:r w:rsidRPr="003C1C51">
                <w:rPr>
                  <w:rFonts w:asciiTheme="minorHAnsi" w:hAnsiTheme="minorHAnsi"/>
                  <w:b/>
                  <w:bCs/>
                  <w:sz w:val="18"/>
                  <w:szCs w:val="18"/>
                </w:rPr>
                <w:t xml:space="preserve"> Exhaust Fans. </w:t>
              </w:r>
            </w:ins>
            <w:ins w:id="345" w:author="Ferris, Todd@Energy" w:date="2018-11-27T12:01:00Z">
              <w:r w:rsidRPr="009920A1">
                <w:rPr>
                  <w:rFonts w:asciiTheme="minorHAnsi" w:hAnsiTheme="minorHAnsi" w:cstheme="minorHAnsi"/>
                  <w:sz w:val="18"/>
                  <w:szCs w:val="18"/>
                </w:rPr>
                <w:t>Bathroom</w:t>
              </w:r>
              <w:r>
                <w:rPr>
                  <w:rFonts w:asciiTheme="minorHAnsi" w:hAnsiTheme="minorHAnsi" w:cstheme="minorHAnsi"/>
                  <w:sz w:val="18"/>
                  <w:szCs w:val="18"/>
                </w:rPr>
                <w:t xml:space="preserve"> </w:t>
              </w:r>
              <w:r w:rsidRPr="009920A1">
                <w:rPr>
                  <w:rFonts w:asciiTheme="minorHAnsi" w:hAnsiTheme="minorHAnsi" w:cstheme="minorHAnsi"/>
                  <w:sz w:val="18"/>
                  <w:szCs w:val="18"/>
                </w:rPr>
                <w:t>exhaust fans used to comply with Section 5.2 shall be</w:t>
              </w:r>
              <w:r>
                <w:rPr>
                  <w:rFonts w:asciiTheme="minorHAnsi" w:hAnsiTheme="minorHAnsi" w:cstheme="minorHAnsi"/>
                  <w:sz w:val="18"/>
                  <w:szCs w:val="18"/>
                </w:rPr>
                <w:t xml:space="preserve"> </w:t>
              </w:r>
              <w:r w:rsidRPr="009920A1">
                <w:rPr>
                  <w:rFonts w:asciiTheme="minorHAnsi" w:hAnsiTheme="minorHAnsi" w:cstheme="minorHAnsi"/>
                  <w:sz w:val="18"/>
                  <w:szCs w:val="18"/>
                </w:rPr>
                <w:t>rated for sound at a maximum of 3 sone. Kitchen exhaust fans</w:t>
              </w:r>
              <w:r>
                <w:rPr>
                  <w:rFonts w:asciiTheme="minorHAnsi" w:hAnsiTheme="minorHAnsi" w:cstheme="minorHAnsi"/>
                  <w:sz w:val="18"/>
                  <w:szCs w:val="18"/>
                </w:rPr>
                <w:t xml:space="preserve"> </w:t>
              </w:r>
              <w:r w:rsidRPr="009920A1">
                <w:rPr>
                  <w:rFonts w:asciiTheme="minorHAnsi" w:hAnsiTheme="minorHAnsi" w:cstheme="minorHAnsi"/>
                  <w:sz w:val="18"/>
                  <w:szCs w:val="18"/>
                </w:rPr>
                <w:t>used to comply with Section 5.2 shall be rated for sound at a</w:t>
              </w:r>
              <w:r>
                <w:rPr>
                  <w:rFonts w:asciiTheme="minorHAnsi" w:hAnsiTheme="minorHAnsi" w:cstheme="minorHAnsi"/>
                  <w:sz w:val="18"/>
                  <w:szCs w:val="18"/>
                </w:rPr>
                <w:t xml:space="preserve"> </w:t>
              </w:r>
              <w:r w:rsidRPr="009920A1">
                <w:rPr>
                  <w:rFonts w:asciiTheme="minorHAnsi" w:hAnsiTheme="minorHAnsi" w:cstheme="minorHAnsi"/>
                  <w:sz w:val="18"/>
                  <w:szCs w:val="18"/>
                </w:rPr>
                <w:t>maximum of 3 sones at one or more airflow settings greater</w:t>
              </w:r>
              <w:r>
                <w:rPr>
                  <w:rFonts w:asciiTheme="minorHAnsi" w:hAnsiTheme="minorHAnsi" w:cstheme="minorHAnsi"/>
                  <w:sz w:val="18"/>
                  <w:szCs w:val="18"/>
                </w:rPr>
                <w:t xml:space="preserve"> </w:t>
              </w:r>
              <w:r w:rsidRPr="009920A1">
                <w:rPr>
                  <w:rFonts w:asciiTheme="minorHAnsi" w:hAnsiTheme="minorHAnsi" w:cstheme="minorHAnsi"/>
                  <w:sz w:val="18"/>
                  <w:szCs w:val="18"/>
                </w:rPr>
                <w:t>than or equal to 100 cfm (47 L/s).</w:t>
              </w:r>
            </w:ins>
          </w:p>
          <w:p w14:paraId="4F0AFBAE" w14:textId="77777777" w:rsidR="005162D5" w:rsidRDefault="005162D5" w:rsidP="005162D5">
            <w:pPr>
              <w:keepNext/>
              <w:ind w:left="763"/>
              <w:rPr>
                <w:ins w:id="346" w:author="Ferris, Todd@Energy" w:date="2018-11-27T12:01:00Z"/>
                <w:rFonts w:asciiTheme="minorHAnsi" w:hAnsiTheme="minorHAnsi"/>
                <w:sz w:val="18"/>
                <w:szCs w:val="18"/>
              </w:rPr>
            </w:pPr>
            <w:ins w:id="347" w:author="Ferris, Todd@Energy" w:date="2018-11-27T12:01:00Z">
              <w:r w:rsidRPr="0001108C">
                <w:rPr>
                  <w:rFonts w:asciiTheme="minorHAnsi" w:hAnsiTheme="minorHAnsi"/>
                  <w:sz w:val="18"/>
                  <w:szCs w:val="18"/>
                </w:rPr>
                <w:t>Exceptions:</w:t>
              </w:r>
            </w:ins>
          </w:p>
          <w:p w14:paraId="736628B6" w14:textId="77777777" w:rsidR="005162D5" w:rsidRDefault="005162D5" w:rsidP="005162D5">
            <w:pPr>
              <w:keepNext/>
              <w:ind w:left="763"/>
              <w:rPr>
                <w:ins w:id="348" w:author="Ferris, Todd@Energy" w:date="2018-11-27T12:01:00Z"/>
                <w:rFonts w:asciiTheme="minorHAnsi" w:hAnsiTheme="minorHAnsi"/>
                <w:sz w:val="18"/>
                <w:szCs w:val="18"/>
              </w:rPr>
            </w:pPr>
            <w:ins w:id="349" w:author="Ferris, Todd@Energy" w:date="2018-11-27T12:01:00Z">
              <w:r w:rsidRPr="0001108C">
                <w:rPr>
                  <w:rFonts w:asciiTheme="minorHAnsi" w:hAnsiTheme="minorHAnsi"/>
                  <w:sz w:val="18"/>
                  <w:szCs w:val="18"/>
                </w:rPr>
                <w:t xml:space="preserve">1. </w:t>
              </w:r>
              <w:r w:rsidRPr="001706A4">
                <w:rPr>
                  <w:rFonts w:asciiTheme="minorHAnsi" w:hAnsiTheme="minorHAnsi"/>
                  <w:sz w:val="18"/>
                  <w:szCs w:val="18"/>
                </w:rPr>
                <w:t>Fans with a minimum airflow setting exceeding</w:t>
              </w:r>
              <w:r>
                <w:rPr>
                  <w:rFonts w:asciiTheme="minorHAnsi" w:hAnsiTheme="minorHAnsi"/>
                  <w:sz w:val="18"/>
                  <w:szCs w:val="18"/>
                </w:rPr>
                <w:t xml:space="preserve"> </w:t>
              </w:r>
              <w:r w:rsidRPr="001706A4">
                <w:rPr>
                  <w:rFonts w:asciiTheme="minorHAnsi" w:hAnsiTheme="minorHAnsi"/>
                  <w:sz w:val="18"/>
                  <w:szCs w:val="18"/>
                </w:rPr>
                <w:t>400 cfm (189 L/s) need not comply.</w:t>
              </w:r>
            </w:ins>
          </w:p>
          <w:p w14:paraId="3134BA8A" w14:textId="77777777" w:rsidR="005162D5" w:rsidRDefault="005162D5" w:rsidP="005162D5">
            <w:pPr>
              <w:keepNext/>
              <w:autoSpaceDE w:val="0"/>
              <w:autoSpaceDN w:val="0"/>
              <w:adjustRightInd w:val="0"/>
              <w:ind w:left="763"/>
              <w:jc w:val="both"/>
              <w:rPr>
                <w:ins w:id="350" w:author="TF 112518" w:date="2018-11-26T22:35:00Z"/>
              </w:rPr>
              <w:pPrChange w:id="351" w:author="Ferris, Todd@Energy" w:date="2018-11-27T12:03:00Z">
                <w:pPr>
                  <w:keepNext/>
                  <w:autoSpaceDE w:val="0"/>
                  <w:autoSpaceDN w:val="0"/>
                  <w:adjustRightInd w:val="0"/>
                  <w:ind w:left="1123" w:hanging="403"/>
                  <w:jc w:val="both"/>
                </w:pPr>
              </w:pPrChange>
            </w:pPr>
            <w:ins w:id="352" w:author="Ferris, Todd@Energy" w:date="2018-11-27T12:01:00Z">
              <w:r w:rsidRPr="0001108C">
                <w:rPr>
                  <w:rFonts w:asciiTheme="minorHAnsi" w:hAnsiTheme="minorHAnsi"/>
                  <w:sz w:val="18"/>
                  <w:szCs w:val="18"/>
                </w:rPr>
                <w:t xml:space="preserve">2. </w:t>
              </w:r>
              <w:r>
                <w:rPr>
                  <w:rFonts w:asciiTheme="minorHAnsi" w:hAnsiTheme="minorHAnsi"/>
                  <w:sz w:val="18"/>
                  <w:szCs w:val="18"/>
                </w:rPr>
                <w:t>Kitchen Range hoods may be rated for sound at the static pressure determined at working speed as specified in HVI 916 section 7</w:t>
              </w:r>
              <w:r w:rsidRPr="0001108C">
                <w:rPr>
                  <w:rFonts w:asciiTheme="minorHAnsi" w:hAnsiTheme="minorHAnsi"/>
                  <w:sz w:val="18"/>
                  <w:szCs w:val="18"/>
                </w:rPr>
                <w:t>.</w:t>
              </w:r>
            </w:ins>
            <w:ins w:id="353" w:author="TF 112518" w:date="2018-11-26T22:35:00Z">
              <w:del w:id="354" w:author="Ferris, Todd@Energy" w:date="2018-11-27T12:01:00Z">
                <w:r w:rsidRPr="003C1C51" w:rsidDel="00D54E7C">
                  <w:rPr>
                    <w:rFonts w:asciiTheme="minorHAnsi" w:hAnsiTheme="minorHAnsi"/>
                    <w:sz w:val="18"/>
                    <w:szCs w:val="18"/>
                  </w:rPr>
                  <w:delText>Fans used to comply with Section 5.2 shall be rated for sound at a maximum of 3 sone,</w:delText>
                </w:r>
                <w:r w:rsidDel="00D54E7C">
                  <w:rPr>
                    <w:rFonts w:asciiTheme="minorHAnsi" w:hAnsiTheme="minorHAnsi"/>
                    <w:sz w:val="18"/>
                    <w:szCs w:val="18"/>
                  </w:rPr>
                  <w:delText xml:space="preserve"> </w:delText>
                </w:r>
                <w:r w:rsidRPr="003C1C51" w:rsidDel="00D54E7C">
                  <w:rPr>
                    <w:rFonts w:asciiTheme="minorHAnsi" w:hAnsiTheme="minorHAnsi"/>
                    <w:sz w:val="18"/>
                    <w:szCs w:val="18"/>
                  </w:rPr>
                  <w:delText>unless their maximum rated airflow exceeds 400 cfm (200 L/s).</w:delText>
                </w:r>
                <w:r w:rsidRPr="00CB00C9" w:rsidDel="00D54E7C">
                  <w:rPr>
                    <w:rFonts w:asciiTheme="minorHAnsi" w:hAnsiTheme="minorHAnsi"/>
                    <w:sz w:val="18"/>
                    <w:szCs w:val="18"/>
                  </w:rPr>
                  <w:delText xml:space="preserve"> (Some exceptions may apply.)</w:delText>
                </w:r>
              </w:del>
            </w:ins>
          </w:p>
        </w:tc>
      </w:tr>
      <w:tr w:rsidR="005162D5" w:rsidRPr="006C4FD8" w14:paraId="4537E862" w14:textId="77777777" w:rsidTr="005162D5">
        <w:trPr>
          <w:cantSplit/>
          <w:trHeight w:val="158"/>
          <w:ins w:id="355"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4530C1FE" w14:textId="77777777" w:rsidR="005162D5" w:rsidRPr="006C4FD8" w:rsidRDefault="005162D5" w:rsidP="005162D5">
            <w:pPr>
              <w:keepNext/>
              <w:jc w:val="center"/>
              <w:rPr>
                <w:ins w:id="356" w:author="TF 112518" w:date="2018-11-26T22:35:00Z"/>
                <w:rFonts w:asciiTheme="minorHAnsi" w:hAnsiTheme="minorHAnsi"/>
                <w:sz w:val="18"/>
                <w:szCs w:val="18"/>
              </w:rPr>
            </w:pPr>
            <w:ins w:id="357" w:author="TF 112518" w:date="2018-11-26T22:35:00Z">
              <w:r w:rsidRPr="006C4FD8">
                <w:rPr>
                  <w:rFonts w:asciiTheme="minorHAnsi" w:hAnsiTheme="minorHAnsi"/>
                  <w:sz w:val="18"/>
                  <w:szCs w:val="18"/>
                </w:rPr>
                <w:t>03</w:t>
              </w:r>
            </w:ins>
          </w:p>
        </w:tc>
        <w:tc>
          <w:tcPr>
            <w:tcW w:w="10086" w:type="dxa"/>
            <w:tcBorders>
              <w:top w:val="single" w:sz="4" w:space="0" w:color="auto"/>
              <w:left w:val="single" w:sz="4" w:space="0" w:color="auto"/>
              <w:bottom w:val="single" w:sz="4" w:space="0" w:color="auto"/>
              <w:right w:val="single" w:sz="4" w:space="0" w:color="auto"/>
            </w:tcBorders>
            <w:vAlign w:val="center"/>
          </w:tcPr>
          <w:p w14:paraId="7A8F078F" w14:textId="77777777" w:rsidR="005162D5" w:rsidRDefault="005162D5" w:rsidP="005162D5">
            <w:pPr>
              <w:keepNext/>
              <w:rPr>
                <w:ins w:id="358" w:author="TF 112518" w:date="2018-11-26T22:35:00Z"/>
                <w:rFonts w:asciiTheme="minorHAnsi" w:hAnsiTheme="minorHAnsi"/>
                <w:b/>
                <w:bCs/>
                <w:sz w:val="18"/>
                <w:szCs w:val="18"/>
              </w:rPr>
            </w:pPr>
            <w:ins w:id="359" w:author="TF 112518" w:date="2018-11-26T22:35:00Z">
              <w:r>
                <w:rPr>
                  <w:rFonts w:asciiTheme="minorHAnsi" w:hAnsiTheme="minorHAnsi"/>
                  <w:b/>
                  <w:sz w:val="18"/>
                  <w:szCs w:val="18"/>
                </w:rPr>
                <w:t xml:space="preserve">7.3 </w:t>
              </w:r>
              <w:r w:rsidRPr="00215D5D">
                <w:rPr>
                  <w:rFonts w:asciiTheme="minorHAnsi" w:hAnsiTheme="minorHAnsi"/>
                  <w:b/>
                  <w:sz w:val="18"/>
                  <w:szCs w:val="18"/>
                </w:rPr>
                <w:t>Exhaust Ducts</w:t>
              </w:r>
              <w:r w:rsidRPr="00215D5D">
                <w:rPr>
                  <w:rFonts w:asciiTheme="minorHAnsi" w:hAnsiTheme="minorHAnsi"/>
                  <w:b/>
                  <w:bCs/>
                  <w:sz w:val="18"/>
                  <w:szCs w:val="18"/>
                </w:rPr>
                <w:t>.</w:t>
              </w:r>
            </w:ins>
          </w:p>
          <w:p w14:paraId="5C21F46E" w14:textId="77777777" w:rsidR="005162D5" w:rsidRDefault="005162D5" w:rsidP="005162D5">
            <w:pPr>
              <w:keepNext/>
              <w:ind w:left="1123" w:hanging="403"/>
              <w:rPr>
                <w:ins w:id="360" w:author="TF 112518" w:date="2018-11-26T22:35:00Z"/>
                <w:rFonts w:asciiTheme="minorHAnsi" w:hAnsiTheme="minorHAnsi"/>
                <w:sz w:val="18"/>
                <w:szCs w:val="18"/>
              </w:rPr>
            </w:pPr>
            <w:ins w:id="361" w:author="TF 112518" w:date="2018-11-26T22:35:00Z">
              <w:r w:rsidRPr="00215D5D">
                <w:rPr>
                  <w:rFonts w:asciiTheme="minorHAnsi" w:hAnsiTheme="minorHAnsi"/>
                  <w:bCs/>
                  <w:sz w:val="18"/>
                  <w:szCs w:val="18"/>
                </w:rPr>
                <w:t>7.3.1</w:t>
              </w:r>
              <w:r>
                <w:rPr>
                  <w:rFonts w:asciiTheme="minorHAnsi" w:hAnsiTheme="minorHAnsi"/>
                  <w:b/>
                  <w:bCs/>
                  <w:sz w:val="18"/>
                  <w:szCs w:val="18"/>
                </w:rPr>
                <w:t xml:space="preserve"> </w:t>
              </w:r>
              <w:r w:rsidRPr="00215D5D">
                <w:rPr>
                  <w:rFonts w:asciiTheme="minorHAnsi" w:hAnsiTheme="minorHAnsi"/>
                  <w:b/>
                  <w:bCs/>
                  <w:sz w:val="18"/>
                  <w:szCs w:val="18"/>
                </w:rPr>
                <w:t xml:space="preserve">Multiple Exhaust Fans Using One Duct. </w:t>
              </w:r>
            </w:ins>
            <w:ins w:id="362" w:author="Ferris, Todd@Energy" w:date="2018-11-27T12:18:00Z">
              <w:r w:rsidRPr="00F47345">
                <w:rPr>
                  <w:rFonts w:asciiTheme="minorHAnsi" w:hAnsiTheme="minorHAnsi"/>
                  <w:bCs/>
                  <w:sz w:val="18"/>
                  <w:szCs w:val="18"/>
                  <w:rPrChange w:id="363" w:author="Ferris, Todd@Energy" w:date="2018-11-27T12:18:00Z">
                    <w:rPr>
                      <w:rFonts w:asciiTheme="minorHAnsi" w:hAnsiTheme="minorHAnsi"/>
                      <w:b/>
                      <w:bCs/>
                      <w:sz w:val="18"/>
                      <w:szCs w:val="18"/>
                    </w:rPr>
                  </w:rPrChange>
                </w:rPr>
                <w:t>Exhaust</w:t>
              </w:r>
              <w:r>
                <w:rPr>
                  <w:rFonts w:asciiTheme="minorHAnsi" w:hAnsiTheme="minorHAnsi"/>
                  <w:bCs/>
                  <w:sz w:val="18"/>
                  <w:szCs w:val="18"/>
                </w:rPr>
                <w:t xml:space="preserve"> </w:t>
              </w:r>
              <w:r w:rsidRPr="00F47345">
                <w:rPr>
                  <w:rFonts w:asciiTheme="minorHAnsi" w:hAnsiTheme="minorHAnsi"/>
                  <w:bCs/>
                  <w:sz w:val="18"/>
                  <w:szCs w:val="18"/>
                  <w:rPrChange w:id="364" w:author="Ferris, Todd@Energy" w:date="2018-11-27T12:18:00Z">
                    <w:rPr>
                      <w:rFonts w:asciiTheme="minorHAnsi" w:hAnsiTheme="minorHAnsi"/>
                      <w:b/>
                      <w:bCs/>
                      <w:sz w:val="18"/>
                      <w:szCs w:val="18"/>
                    </w:rPr>
                  </w:rPrChange>
                </w:rPr>
                <w:t>fans in separate dwelling units shall not share a common</w:t>
              </w:r>
              <w:r>
                <w:rPr>
                  <w:rFonts w:asciiTheme="minorHAnsi" w:hAnsiTheme="minorHAnsi"/>
                  <w:bCs/>
                  <w:sz w:val="18"/>
                  <w:szCs w:val="18"/>
                </w:rPr>
                <w:t xml:space="preserve"> </w:t>
              </w:r>
              <w:r w:rsidRPr="00F47345">
                <w:rPr>
                  <w:rFonts w:asciiTheme="minorHAnsi" w:hAnsiTheme="minorHAnsi"/>
                  <w:bCs/>
                  <w:sz w:val="18"/>
                  <w:szCs w:val="18"/>
                  <w:rPrChange w:id="365" w:author="Ferris, Todd@Energy" w:date="2018-11-27T12:18:00Z">
                    <w:rPr>
                      <w:rFonts w:asciiTheme="minorHAnsi" w:hAnsiTheme="minorHAnsi"/>
                      <w:b/>
                      <w:bCs/>
                      <w:sz w:val="18"/>
                      <w:szCs w:val="18"/>
                    </w:rPr>
                  </w:rPrChange>
                </w:rPr>
                <w:t>exhaust duct. If more than one of the exhaust fans in a single</w:t>
              </w:r>
            </w:ins>
            <w:ins w:id="366" w:author="Ferris, Todd@Energy" w:date="2018-11-27T12:19:00Z">
              <w:r>
                <w:rPr>
                  <w:rFonts w:asciiTheme="minorHAnsi" w:hAnsiTheme="minorHAnsi"/>
                  <w:bCs/>
                  <w:sz w:val="18"/>
                  <w:szCs w:val="18"/>
                </w:rPr>
                <w:t xml:space="preserve"> </w:t>
              </w:r>
            </w:ins>
            <w:ins w:id="367" w:author="Ferris, Todd@Energy" w:date="2018-11-27T12:18:00Z">
              <w:r w:rsidRPr="00F47345">
                <w:rPr>
                  <w:rFonts w:asciiTheme="minorHAnsi" w:hAnsiTheme="minorHAnsi"/>
                  <w:bCs/>
                  <w:sz w:val="18"/>
                  <w:szCs w:val="18"/>
                  <w:rPrChange w:id="368" w:author="Ferris, Todd@Energy" w:date="2018-11-27T12:18:00Z">
                    <w:rPr>
                      <w:rFonts w:asciiTheme="minorHAnsi" w:hAnsiTheme="minorHAnsi"/>
                      <w:b/>
                      <w:bCs/>
                      <w:sz w:val="18"/>
                      <w:szCs w:val="18"/>
                    </w:rPr>
                  </w:rPrChange>
                </w:rPr>
                <w:t>dwelling unit shares a common exhaust duct, each fan shall</w:t>
              </w:r>
            </w:ins>
            <w:ins w:id="369" w:author="Ferris, Todd@Energy" w:date="2018-11-27T12:19:00Z">
              <w:r>
                <w:rPr>
                  <w:rFonts w:asciiTheme="minorHAnsi" w:hAnsiTheme="minorHAnsi"/>
                  <w:bCs/>
                  <w:sz w:val="18"/>
                  <w:szCs w:val="18"/>
                </w:rPr>
                <w:t xml:space="preserve"> </w:t>
              </w:r>
            </w:ins>
            <w:ins w:id="370" w:author="Ferris, Todd@Energy" w:date="2018-11-27T12:18:00Z">
              <w:r w:rsidRPr="00F47345">
                <w:rPr>
                  <w:rFonts w:asciiTheme="minorHAnsi" w:hAnsiTheme="minorHAnsi"/>
                  <w:bCs/>
                  <w:sz w:val="18"/>
                  <w:szCs w:val="18"/>
                  <w:rPrChange w:id="371" w:author="Ferris, Todd@Energy" w:date="2018-11-27T12:18:00Z">
                    <w:rPr>
                      <w:rFonts w:asciiTheme="minorHAnsi" w:hAnsiTheme="minorHAnsi"/>
                      <w:b/>
                      <w:bCs/>
                      <w:sz w:val="18"/>
                      <w:szCs w:val="18"/>
                    </w:rPr>
                  </w:rPrChange>
                </w:rPr>
                <w:t>be equipped with a backdraft damper to prevent the recirculation</w:t>
              </w:r>
            </w:ins>
            <w:ins w:id="372" w:author="Ferris, Todd@Energy" w:date="2018-11-27T12:19:00Z">
              <w:r>
                <w:rPr>
                  <w:rFonts w:asciiTheme="minorHAnsi" w:hAnsiTheme="minorHAnsi"/>
                  <w:bCs/>
                  <w:sz w:val="18"/>
                  <w:szCs w:val="18"/>
                </w:rPr>
                <w:t xml:space="preserve"> </w:t>
              </w:r>
            </w:ins>
            <w:ins w:id="373" w:author="Ferris, Todd@Energy" w:date="2018-11-27T12:18:00Z">
              <w:r w:rsidRPr="00F47345">
                <w:rPr>
                  <w:rFonts w:asciiTheme="minorHAnsi" w:hAnsiTheme="minorHAnsi"/>
                  <w:bCs/>
                  <w:sz w:val="18"/>
                  <w:szCs w:val="18"/>
                  <w:rPrChange w:id="374" w:author="Ferris, Todd@Energy" w:date="2018-11-27T12:18:00Z">
                    <w:rPr>
                      <w:rFonts w:asciiTheme="minorHAnsi" w:hAnsiTheme="minorHAnsi"/>
                      <w:b/>
                      <w:bCs/>
                      <w:sz w:val="18"/>
                      <w:szCs w:val="18"/>
                    </w:rPr>
                  </w:rPrChange>
                </w:rPr>
                <w:t>of exhaust air from one room to another through the</w:t>
              </w:r>
            </w:ins>
            <w:ins w:id="375" w:author="Ferris, Todd@Energy" w:date="2018-11-27T12:19:00Z">
              <w:r>
                <w:rPr>
                  <w:rFonts w:asciiTheme="minorHAnsi" w:hAnsiTheme="minorHAnsi"/>
                  <w:bCs/>
                  <w:sz w:val="18"/>
                  <w:szCs w:val="18"/>
                </w:rPr>
                <w:t xml:space="preserve"> </w:t>
              </w:r>
            </w:ins>
            <w:ins w:id="376" w:author="Ferris, Todd@Energy" w:date="2018-11-27T12:18:00Z">
              <w:r w:rsidRPr="00F47345">
                <w:rPr>
                  <w:rFonts w:asciiTheme="minorHAnsi" w:hAnsiTheme="minorHAnsi"/>
                  <w:bCs/>
                  <w:sz w:val="18"/>
                  <w:szCs w:val="18"/>
                  <w:rPrChange w:id="377" w:author="Ferris, Todd@Energy" w:date="2018-11-27T12:18:00Z">
                    <w:rPr>
                      <w:rFonts w:asciiTheme="minorHAnsi" w:hAnsiTheme="minorHAnsi"/>
                      <w:b/>
                      <w:bCs/>
                      <w:sz w:val="18"/>
                      <w:szCs w:val="18"/>
                    </w:rPr>
                  </w:rPrChange>
                </w:rPr>
                <w:t>exhaust ducting system</w:t>
              </w:r>
              <w:r w:rsidRPr="00F47345">
                <w:rPr>
                  <w:rFonts w:asciiTheme="minorHAnsi" w:hAnsiTheme="minorHAnsi"/>
                  <w:b/>
                  <w:bCs/>
                  <w:sz w:val="18"/>
                  <w:szCs w:val="18"/>
                </w:rPr>
                <w:t>.</w:t>
              </w:r>
            </w:ins>
            <w:ins w:id="378" w:author="TF 112518" w:date="2018-11-26T22:35:00Z">
              <w:del w:id="379" w:author="Ferris, Todd@Energy" w:date="2018-11-27T12:19:00Z">
                <w:r w:rsidRPr="00215D5D" w:rsidDel="00F47345">
                  <w:rPr>
                    <w:rFonts w:asciiTheme="minorHAnsi" w:hAnsiTheme="minorHAnsi"/>
                    <w:sz w:val="18"/>
                    <w:szCs w:val="18"/>
                  </w:rPr>
                  <w:delText>If more than one of the exhaust fans in a dwelling unit shares a common exhaust duct, each fan shall be equipped with a back-draft damper to prevent the recirculation of exhaust air from one room to another through the exhaust ducting system.</w:delText>
                </w:r>
              </w:del>
            </w:ins>
          </w:p>
          <w:p w14:paraId="1DAB06FD" w14:textId="77777777" w:rsidR="005162D5" w:rsidRPr="00306C27" w:rsidRDefault="005162D5" w:rsidP="005162D5">
            <w:pPr>
              <w:keepNext/>
              <w:ind w:left="1123" w:hanging="403"/>
              <w:rPr>
                <w:ins w:id="380" w:author="TF 112518" w:date="2018-11-26T22:35:00Z"/>
                <w:rFonts w:asciiTheme="minorHAnsi" w:hAnsiTheme="minorHAnsi" w:cstheme="minorHAnsi"/>
                <w:sz w:val="18"/>
                <w:szCs w:val="18"/>
                <w:rPrChange w:id="381" w:author="Ferris, Todd@Energy" w:date="2018-11-27T11:40:00Z">
                  <w:rPr>
                    <w:ins w:id="382" w:author="TF 112518" w:date="2018-11-26T22:35:00Z"/>
                    <w:rFonts w:asciiTheme="minorHAnsi" w:hAnsiTheme="minorHAnsi" w:cstheme="minorHAnsi"/>
                    <w:b/>
                    <w:sz w:val="18"/>
                    <w:szCs w:val="18"/>
                  </w:rPr>
                </w:rPrChange>
              </w:rPr>
            </w:pPr>
            <w:ins w:id="383" w:author="TF 112518" w:date="2018-11-26T22:35:00Z">
              <w:r w:rsidRPr="00215D5D">
                <w:rPr>
                  <w:rFonts w:asciiTheme="minorHAnsi" w:hAnsiTheme="minorHAnsi" w:cstheme="minorHAnsi"/>
                  <w:sz w:val="18"/>
                  <w:szCs w:val="18"/>
                </w:rPr>
                <w:t>7.3.2</w:t>
              </w:r>
              <w:r>
                <w:rPr>
                  <w:rFonts w:asciiTheme="minorHAnsi" w:hAnsiTheme="minorHAnsi" w:cstheme="minorHAnsi"/>
                  <w:b/>
                  <w:sz w:val="18"/>
                  <w:szCs w:val="18"/>
                </w:rPr>
                <w:t xml:space="preserve"> </w:t>
              </w:r>
            </w:ins>
            <w:ins w:id="384" w:author="Ferris, Todd@Energy" w:date="2018-11-27T12:20:00Z">
              <w:r w:rsidRPr="00F47345">
                <w:rPr>
                  <w:rFonts w:asciiTheme="minorHAnsi" w:hAnsiTheme="minorHAnsi" w:cstheme="minorHAnsi"/>
                  <w:b/>
                  <w:sz w:val="18"/>
                  <w:szCs w:val="18"/>
                </w:rPr>
                <w:t>Single Exhaust Fan Ducted to Multiple Inlets.</w:t>
              </w:r>
              <w:r>
                <w:rPr>
                  <w:rFonts w:asciiTheme="minorHAnsi" w:hAnsiTheme="minorHAnsi" w:cstheme="minorHAnsi"/>
                  <w:b/>
                  <w:sz w:val="18"/>
                  <w:szCs w:val="18"/>
                </w:rPr>
                <w:t xml:space="preserve"> </w:t>
              </w:r>
              <w:r w:rsidRPr="00F47345">
                <w:rPr>
                  <w:rFonts w:asciiTheme="minorHAnsi" w:hAnsiTheme="minorHAnsi" w:cstheme="minorHAnsi"/>
                  <w:sz w:val="18"/>
                  <w:szCs w:val="18"/>
                  <w:rPrChange w:id="385" w:author="Ferris, Todd@Energy" w:date="2018-11-27T12:20:00Z">
                    <w:rPr>
                      <w:rFonts w:asciiTheme="minorHAnsi" w:hAnsiTheme="minorHAnsi" w:cstheme="minorHAnsi"/>
                      <w:b/>
                      <w:sz w:val="18"/>
                      <w:szCs w:val="18"/>
                    </w:rPr>
                  </w:rPrChange>
                </w:rPr>
                <w:t>Where exhaust inlets are commonly ducted across multiple</w:t>
              </w:r>
              <w:r>
                <w:rPr>
                  <w:rFonts w:asciiTheme="minorHAnsi" w:hAnsiTheme="minorHAnsi" w:cstheme="minorHAnsi"/>
                  <w:sz w:val="18"/>
                  <w:szCs w:val="18"/>
                </w:rPr>
                <w:t xml:space="preserve"> </w:t>
              </w:r>
              <w:r w:rsidRPr="00F47345">
                <w:rPr>
                  <w:rFonts w:asciiTheme="minorHAnsi" w:hAnsiTheme="minorHAnsi" w:cstheme="minorHAnsi"/>
                  <w:sz w:val="18"/>
                  <w:szCs w:val="18"/>
                  <w:rPrChange w:id="386" w:author="Ferris, Todd@Energy" w:date="2018-11-27T12:20:00Z">
                    <w:rPr>
                      <w:rFonts w:asciiTheme="minorHAnsi" w:hAnsiTheme="minorHAnsi" w:cstheme="minorHAnsi"/>
                      <w:b/>
                      <w:sz w:val="18"/>
                      <w:szCs w:val="18"/>
                    </w:rPr>
                  </w:rPrChange>
                </w:rPr>
                <w:t>dwelling units, one or more exhaust fans located downstream</w:t>
              </w:r>
              <w:r>
                <w:rPr>
                  <w:rFonts w:asciiTheme="minorHAnsi" w:hAnsiTheme="minorHAnsi" w:cstheme="minorHAnsi"/>
                  <w:sz w:val="18"/>
                  <w:szCs w:val="18"/>
                </w:rPr>
                <w:t xml:space="preserve"> </w:t>
              </w:r>
              <w:r w:rsidRPr="00F47345">
                <w:rPr>
                  <w:rFonts w:asciiTheme="minorHAnsi" w:hAnsiTheme="minorHAnsi" w:cstheme="minorHAnsi"/>
                  <w:sz w:val="18"/>
                  <w:szCs w:val="18"/>
                  <w:rPrChange w:id="387" w:author="Ferris, Todd@Energy" w:date="2018-11-27T12:20:00Z">
                    <w:rPr>
                      <w:rFonts w:asciiTheme="minorHAnsi" w:hAnsiTheme="minorHAnsi" w:cstheme="minorHAnsi"/>
                      <w:b/>
                      <w:sz w:val="18"/>
                      <w:szCs w:val="18"/>
                    </w:rPr>
                  </w:rPrChange>
                </w:rPr>
                <w:t>of the exhaust inlets shall be designed and intended to run</w:t>
              </w:r>
              <w:r>
                <w:rPr>
                  <w:rFonts w:asciiTheme="minorHAnsi" w:hAnsiTheme="minorHAnsi" w:cstheme="minorHAnsi"/>
                  <w:sz w:val="18"/>
                  <w:szCs w:val="18"/>
                </w:rPr>
                <w:t xml:space="preserve"> </w:t>
              </w:r>
              <w:r w:rsidRPr="00F47345">
                <w:rPr>
                  <w:rFonts w:asciiTheme="minorHAnsi" w:hAnsiTheme="minorHAnsi" w:cstheme="minorHAnsi"/>
                  <w:sz w:val="18"/>
                  <w:szCs w:val="18"/>
                  <w:rPrChange w:id="388" w:author="Ferris, Todd@Energy" w:date="2018-11-27T12:20:00Z">
                    <w:rPr>
                      <w:rFonts w:asciiTheme="minorHAnsi" w:hAnsiTheme="minorHAnsi" w:cstheme="minorHAnsi"/>
                      <w:b/>
                      <w:sz w:val="18"/>
                      <w:szCs w:val="18"/>
                    </w:rPr>
                  </w:rPrChange>
                </w:rPr>
                <w:t>continuously, or a system of one or more backdraft dampers</w:t>
              </w:r>
              <w:r>
                <w:rPr>
                  <w:rFonts w:asciiTheme="minorHAnsi" w:hAnsiTheme="minorHAnsi" w:cstheme="minorHAnsi"/>
                  <w:sz w:val="18"/>
                  <w:szCs w:val="18"/>
                </w:rPr>
                <w:t xml:space="preserve"> </w:t>
              </w:r>
              <w:r w:rsidRPr="00F47345">
                <w:rPr>
                  <w:rFonts w:asciiTheme="minorHAnsi" w:hAnsiTheme="minorHAnsi" w:cstheme="minorHAnsi"/>
                  <w:sz w:val="18"/>
                  <w:szCs w:val="18"/>
                  <w:rPrChange w:id="389" w:author="Ferris, Todd@Energy" w:date="2018-11-27T12:20:00Z">
                    <w:rPr>
                      <w:rFonts w:asciiTheme="minorHAnsi" w:hAnsiTheme="minorHAnsi" w:cstheme="minorHAnsi"/>
                      <w:b/>
                      <w:sz w:val="18"/>
                      <w:szCs w:val="18"/>
                    </w:rPr>
                  </w:rPrChange>
                </w:rPr>
                <w:t>shall be installed to isolate each dwelling unit from the common</w:t>
              </w:r>
              <w:r>
                <w:rPr>
                  <w:rFonts w:asciiTheme="minorHAnsi" w:hAnsiTheme="minorHAnsi" w:cstheme="minorHAnsi"/>
                  <w:sz w:val="18"/>
                  <w:szCs w:val="18"/>
                </w:rPr>
                <w:t xml:space="preserve"> </w:t>
              </w:r>
              <w:r w:rsidRPr="00F47345">
                <w:rPr>
                  <w:rFonts w:asciiTheme="minorHAnsi" w:hAnsiTheme="minorHAnsi" w:cstheme="minorHAnsi"/>
                  <w:sz w:val="18"/>
                  <w:szCs w:val="18"/>
                  <w:rPrChange w:id="390" w:author="Ferris, Todd@Energy" w:date="2018-11-27T12:20:00Z">
                    <w:rPr>
                      <w:rFonts w:asciiTheme="minorHAnsi" w:hAnsiTheme="minorHAnsi" w:cstheme="minorHAnsi"/>
                      <w:b/>
                      <w:sz w:val="18"/>
                      <w:szCs w:val="18"/>
                    </w:rPr>
                  </w:rPrChange>
                </w:rPr>
                <w:t>duct when the fan is not running</w:t>
              </w:r>
            </w:ins>
            <w:ins w:id="391" w:author="TF 112518" w:date="2018-11-26T22:35:00Z">
              <w:del w:id="392" w:author="Ferris, Todd@Energy" w:date="2018-11-27T11:39:00Z">
                <w:r w:rsidRPr="00306C27" w:rsidDel="00306C27">
                  <w:rPr>
                    <w:rFonts w:asciiTheme="minorHAnsi" w:hAnsiTheme="minorHAnsi" w:cstheme="minorHAnsi"/>
                    <w:sz w:val="18"/>
                    <w:szCs w:val="18"/>
                    <w:rPrChange w:id="393" w:author="Ferris, Todd@Energy" w:date="2018-11-27T11:40:00Z">
                      <w:rPr>
                        <w:rFonts w:asciiTheme="minorHAnsi" w:hAnsiTheme="minorHAnsi" w:cstheme="minorHAnsi"/>
                        <w:b/>
                        <w:sz w:val="18"/>
                        <w:szCs w:val="18"/>
                      </w:rPr>
                    </w:rPrChange>
                  </w:rPr>
                  <w:delText xml:space="preserve">Single Exhaust Fan Ducted to Multiple Inlets. </w:delText>
                </w:r>
                <w:r w:rsidRPr="00306C27" w:rsidDel="00306C27">
                  <w:rPr>
                    <w:rFonts w:asciiTheme="minorHAnsi" w:hAnsiTheme="minorHAnsi" w:cstheme="minorHAnsi"/>
                    <w:sz w:val="18"/>
                    <w:szCs w:val="18"/>
                  </w:rPr>
                  <w:delText>Where exhaust inlets are commonly ducted across multiple dwelling units, one or more exhaust fans located downstream of the exhaust inlets shall be designed and intended to run continuously, or a system of one or more backdraft dampers to isolate each dwelling unit from the common duct when the fan is not running.</w:delText>
                </w:r>
              </w:del>
              <w:del w:id="394" w:author="Ferris, Todd@Energy" w:date="2018-11-27T12:21:00Z">
                <w:r w:rsidRPr="00306C27" w:rsidDel="00F47345">
                  <w:rPr>
                    <w:rFonts w:asciiTheme="minorHAnsi" w:hAnsiTheme="minorHAnsi" w:cstheme="minorHAnsi"/>
                    <w:sz w:val="18"/>
                    <w:szCs w:val="18"/>
                  </w:rPr>
                  <w:delText xml:space="preserve">  </w:delText>
                </w:r>
                <w:r w:rsidRPr="00306C27" w:rsidDel="00F47345">
                  <w:rPr>
                    <w:rFonts w:asciiTheme="minorHAnsi" w:hAnsiTheme="minorHAnsi" w:cstheme="minorHAnsi"/>
                    <w:sz w:val="18"/>
                    <w:szCs w:val="18"/>
                    <w:rPrChange w:id="395" w:author="Ferris, Todd@Energy" w:date="2018-11-27T11:40:00Z">
                      <w:rPr>
                        <w:rFonts w:asciiTheme="minorHAnsi" w:hAnsiTheme="minorHAnsi" w:cstheme="minorHAnsi"/>
                        <w:b/>
                        <w:sz w:val="18"/>
                        <w:szCs w:val="18"/>
                      </w:rPr>
                    </w:rPrChange>
                  </w:rPr>
                  <w:delText xml:space="preserve"> </w:delText>
                </w:r>
              </w:del>
            </w:ins>
            <w:ins w:id="396" w:author="Ferris, Todd@Energy" w:date="2018-11-27T12:21:00Z">
              <w:r>
                <w:rPr>
                  <w:rFonts w:asciiTheme="minorHAnsi" w:hAnsiTheme="minorHAnsi" w:cstheme="minorHAnsi"/>
                  <w:sz w:val="18"/>
                  <w:szCs w:val="18"/>
                </w:rPr>
                <w:t>.</w:t>
              </w:r>
            </w:ins>
            <w:ins w:id="397" w:author="TF 112518" w:date="2018-11-26T22:35:00Z">
              <w:r w:rsidRPr="00306C27">
                <w:rPr>
                  <w:rFonts w:asciiTheme="minorHAnsi" w:hAnsiTheme="minorHAnsi" w:cstheme="minorHAnsi"/>
                  <w:sz w:val="18"/>
                  <w:szCs w:val="18"/>
                  <w:rPrChange w:id="398" w:author="Ferris, Todd@Energy" w:date="2018-11-27T11:40:00Z">
                    <w:rPr>
                      <w:rFonts w:asciiTheme="minorHAnsi" w:hAnsiTheme="minorHAnsi" w:cstheme="minorHAnsi"/>
                      <w:b/>
                      <w:sz w:val="18"/>
                      <w:szCs w:val="18"/>
                    </w:rPr>
                  </w:rPrChange>
                </w:rPr>
                <w:t xml:space="preserve"> </w:t>
              </w:r>
            </w:ins>
          </w:p>
        </w:tc>
      </w:tr>
      <w:tr w:rsidR="005162D5" w:rsidRPr="006C4FD8" w14:paraId="0A1FCB02" w14:textId="77777777" w:rsidTr="005162D5">
        <w:trPr>
          <w:cantSplit/>
          <w:trHeight w:val="158"/>
          <w:ins w:id="399"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0CDAD497" w14:textId="77777777" w:rsidR="005162D5" w:rsidRPr="006C4FD8" w:rsidRDefault="005162D5" w:rsidP="005162D5">
            <w:pPr>
              <w:keepNext/>
              <w:jc w:val="center"/>
              <w:rPr>
                <w:ins w:id="400" w:author="TF 112518" w:date="2018-11-26T22:35:00Z"/>
                <w:rFonts w:asciiTheme="minorHAnsi" w:hAnsiTheme="minorHAnsi"/>
                <w:sz w:val="18"/>
                <w:szCs w:val="18"/>
              </w:rPr>
            </w:pPr>
            <w:ins w:id="401" w:author="TF 112518" w:date="2018-11-26T22:35:00Z">
              <w:r>
                <w:rPr>
                  <w:rFonts w:asciiTheme="minorHAnsi" w:hAnsiTheme="minorHAnsi"/>
                  <w:sz w:val="18"/>
                  <w:szCs w:val="18"/>
                </w:rPr>
                <w:t>04</w:t>
              </w:r>
            </w:ins>
          </w:p>
        </w:tc>
        <w:tc>
          <w:tcPr>
            <w:tcW w:w="10086" w:type="dxa"/>
            <w:tcBorders>
              <w:top w:val="single" w:sz="4" w:space="0" w:color="auto"/>
              <w:left w:val="single" w:sz="4" w:space="0" w:color="auto"/>
              <w:bottom w:val="single" w:sz="4" w:space="0" w:color="auto"/>
              <w:right w:val="single" w:sz="4" w:space="0" w:color="auto"/>
            </w:tcBorders>
            <w:vAlign w:val="center"/>
          </w:tcPr>
          <w:p w14:paraId="421A684B" w14:textId="77777777" w:rsidR="005162D5" w:rsidRDefault="005162D5" w:rsidP="005162D5">
            <w:pPr>
              <w:keepNext/>
              <w:ind w:left="274" w:hanging="274"/>
              <w:rPr>
                <w:ins w:id="402" w:author="TF 112518" w:date="2018-11-26T22:35:00Z"/>
                <w:rFonts w:asciiTheme="minorHAnsi" w:hAnsiTheme="minorHAnsi"/>
                <w:b/>
                <w:sz w:val="18"/>
                <w:szCs w:val="18"/>
              </w:rPr>
            </w:pPr>
            <w:ins w:id="403" w:author="TF 112518" w:date="2018-11-26T22:35:00Z">
              <w:r>
                <w:rPr>
                  <w:rFonts w:asciiTheme="minorHAnsi" w:hAnsiTheme="minorHAnsi"/>
                  <w:b/>
                  <w:sz w:val="18"/>
                  <w:szCs w:val="18"/>
                </w:rPr>
                <w:t xml:space="preserve">7.4 </w:t>
              </w:r>
              <w:r w:rsidRPr="00215D5D">
                <w:rPr>
                  <w:rFonts w:asciiTheme="minorHAnsi" w:hAnsiTheme="minorHAnsi"/>
                  <w:b/>
                  <w:sz w:val="18"/>
                  <w:szCs w:val="18"/>
                </w:rPr>
                <w:t>Supply Ducts</w:t>
              </w:r>
              <w:r w:rsidRPr="00215D5D">
                <w:rPr>
                  <w:rFonts w:asciiTheme="minorHAnsi" w:hAnsiTheme="minorHAnsi"/>
                  <w:b/>
                  <w:bCs/>
                  <w:sz w:val="18"/>
                  <w:szCs w:val="18"/>
                </w:rPr>
                <w:t xml:space="preserve">. </w:t>
              </w:r>
              <w:r w:rsidRPr="00215D5D">
                <w:rPr>
                  <w:rFonts w:asciiTheme="minorHAnsi" w:hAnsiTheme="minorHAnsi" w:cstheme="minorHAnsi"/>
                  <w:sz w:val="18"/>
                  <w:szCs w:val="18"/>
                </w:rPr>
                <w: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t>
              </w:r>
              <w:r w:rsidRPr="00215D5D">
                <w:rPr>
                  <w:rFonts w:asciiTheme="minorHAnsi" w:hAnsiTheme="minorHAnsi" w:cstheme="minorHAnsi"/>
                  <w:b/>
                  <w:sz w:val="18"/>
                  <w:szCs w:val="18"/>
                </w:rPr>
                <w:t xml:space="preserve"> </w:t>
              </w:r>
            </w:ins>
          </w:p>
        </w:tc>
      </w:tr>
      <w:tr w:rsidR="005162D5" w:rsidRPr="006C4FD8" w14:paraId="3E411873" w14:textId="77777777" w:rsidTr="005162D5">
        <w:trPr>
          <w:cantSplit/>
          <w:trHeight w:val="158"/>
          <w:ins w:id="404" w:author="TF 112518" w:date="2018-11-26T22:35:00Z"/>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00BBC354" w14:textId="77777777" w:rsidR="005162D5" w:rsidRPr="006C4FD8" w:rsidRDefault="005162D5" w:rsidP="005162D5">
            <w:pPr>
              <w:keepNext/>
              <w:rPr>
                <w:ins w:id="405" w:author="TF 112518" w:date="2018-11-26T22:35:00Z"/>
                <w:rFonts w:asciiTheme="minorHAnsi" w:hAnsiTheme="minorHAnsi"/>
                <w:b/>
                <w:bCs/>
                <w:sz w:val="18"/>
                <w:szCs w:val="18"/>
              </w:rPr>
            </w:pPr>
            <w:ins w:id="406" w:author="TF 112518" w:date="2018-11-26T22:35:00Z">
              <w:r w:rsidRPr="0064067F">
                <w:rPr>
                  <w:rFonts w:asciiTheme="minorHAnsi" w:hAnsiTheme="minorHAnsi"/>
                  <w:b/>
                  <w:sz w:val="18"/>
                  <w:szCs w:val="18"/>
                </w:rPr>
                <w:t xml:space="preserve">The responsible person’s signature on this compliance document affirms that all applicable requirements in this table have been met.  </w:t>
              </w:r>
            </w:ins>
          </w:p>
        </w:tc>
      </w:tr>
    </w:tbl>
    <w:p w14:paraId="70B6127B" w14:textId="77777777" w:rsidR="00B2607A" w:rsidRPr="009D3D1C" w:rsidDel="00CA4DB1" w:rsidRDefault="00B2607A" w:rsidP="007056D7">
      <w:pPr>
        <w:rPr>
          <w:del w:id="407" w:author="TF 112318" w:date="2018-11-23T14:25:00Z"/>
          <w:rFonts w:asciiTheme="minorHAnsi" w:hAnsiTheme="minorHAnsi" w:cstheme="minorHAnsi"/>
          <w:sz w:val="18"/>
          <w:szCs w:val="18"/>
        </w:rPr>
      </w:pPr>
    </w:p>
    <w:p w14:paraId="0435B1E3" w14:textId="77777777" w:rsidR="007056D7" w:rsidRPr="009D3D1C" w:rsidRDefault="007056D7" w:rsidP="007056D7">
      <w:pPr>
        <w:rPr>
          <w:rFonts w:asciiTheme="minorHAnsi" w:hAnsiTheme="minorHAnsi" w:cstheme="minorHAnsi"/>
          <w:sz w:val="18"/>
          <w:szCs w:val="18"/>
        </w:rPr>
      </w:pPr>
    </w:p>
    <w:p w14:paraId="60789085" w14:textId="6D7C4F8F" w:rsidR="00A75DC5" w:rsidDel="00647B86" w:rsidRDefault="00A75DC5">
      <w:pPr>
        <w:rPr>
          <w:ins w:id="408" w:author="TF 112518" w:date="2018-11-26T21:52:00Z"/>
          <w:del w:id="409" w:author="Ferris, Todd@Energy" w:date="2018-11-27T12:26:00Z"/>
        </w:rPr>
      </w:pPr>
    </w:p>
    <w:p w14:paraId="0435B2AB" w14:textId="77777777" w:rsidR="0079128F" w:rsidRDefault="0079128F">
      <w:pPr>
        <w:rPr>
          <w:rFonts w:asciiTheme="minorHAnsi" w:hAnsiTheme="minorHAnsi"/>
          <w:sz w:val="16"/>
          <w:szCs w:val="16"/>
        </w:rPr>
      </w:pPr>
      <w:r>
        <w:rPr>
          <w:rFonts w:asciiTheme="minorHAnsi" w:hAnsiTheme="minorHAnsi"/>
          <w:sz w:val="16"/>
          <w:szCs w:val="16"/>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4"/>
        <w:gridCol w:w="266"/>
        <w:gridCol w:w="2508"/>
        <w:gridCol w:w="2780"/>
      </w:tblGrid>
      <w:tr w:rsidR="00352336" w:rsidRPr="009E2C1C" w14:paraId="0435B2AD" w14:textId="77777777" w:rsidTr="00FB7C8C">
        <w:trPr>
          <w:trHeight w:val="323"/>
        </w:trPr>
        <w:tc>
          <w:tcPr>
            <w:tcW w:w="10950" w:type="dxa"/>
            <w:gridSpan w:val="4"/>
            <w:vAlign w:val="center"/>
          </w:tcPr>
          <w:p w14:paraId="0435B2AC" w14:textId="77777777" w:rsidR="00352336" w:rsidRPr="009351D2" w:rsidRDefault="00352336" w:rsidP="00E37C1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lastRenderedPageBreak/>
              <w:t>Documentation Author's Declaration Statement</w:t>
            </w:r>
          </w:p>
        </w:tc>
      </w:tr>
      <w:tr w:rsidR="00352336" w:rsidRPr="001B14D6" w14:paraId="0435B2AF" w14:textId="77777777" w:rsidTr="00E37C19">
        <w:trPr>
          <w:trHeight w:val="206"/>
        </w:trPr>
        <w:tc>
          <w:tcPr>
            <w:tcW w:w="10950" w:type="dxa"/>
            <w:gridSpan w:val="4"/>
            <w:vAlign w:val="center"/>
          </w:tcPr>
          <w:p w14:paraId="0435B2AE" w14:textId="77777777" w:rsidR="00352336" w:rsidRPr="00E136A4" w:rsidRDefault="00352336" w:rsidP="0029047D">
            <w:pPr>
              <w:keepNext/>
              <w:numPr>
                <w:ilvl w:val="0"/>
                <w:numId w:val="7"/>
              </w:numPr>
              <w:ind w:left="271" w:hanging="288"/>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352336" w:rsidRPr="00B272DC" w14:paraId="0435B2B2" w14:textId="77777777" w:rsidTr="00E37C19">
        <w:trPr>
          <w:trHeight w:val="360"/>
        </w:trPr>
        <w:tc>
          <w:tcPr>
            <w:tcW w:w="5577" w:type="dxa"/>
            <w:gridSpan w:val="2"/>
          </w:tcPr>
          <w:p w14:paraId="0435B2B0" w14:textId="77777777" w:rsidR="00352336" w:rsidRPr="00B272DC" w:rsidRDefault="00352336" w:rsidP="00E37C19">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373" w:type="dxa"/>
            <w:gridSpan w:val="2"/>
          </w:tcPr>
          <w:p w14:paraId="0435B2B1" w14:textId="77777777" w:rsidR="00352336" w:rsidRPr="00B272DC" w:rsidRDefault="00352336" w:rsidP="00E37C19">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352336" w:rsidRPr="00B272DC" w14:paraId="0435B2B5" w14:textId="77777777" w:rsidTr="00E37C19">
        <w:trPr>
          <w:trHeight w:val="360"/>
        </w:trPr>
        <w:tc>
          <w:tcPr>
            <w:tcW w:w="5577" w:type="dxa"/>
            <w:gridSpan w:val="2"/>
          </w:tcPr>
          <w:p w14:paraId="0435B2B3" w14:textId="77777777" w:rsidR="00352336" w:rsidRPr="00B272DC" w:rsidRDefault="00352336" w:rsidP="00E37C19">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373" w:type="dxa"/>
            <w:gridSpan w:val="2"/>
          </w:tcPr>
          <w:p w14:paraId="0435B2B4"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352336" w:rsidRPr="00B272DC" w14:paraId="0435B2B8" w14:textId="77777777" w:rsidTr="00E37C19">
        <w:trPr>
          <w:trHeight w:val="360"/>
        </w:trPr>
        <w:tc>
          <w:tcPr>
            <w:tcW w:w="5577" w:type="dxa"/>
            <w:gridSpan w:val="2"/>
          </w:tcPr>
          <w:p w14:paraId="0435B2B6"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Address:</w:t>
            </w:r>
          </w:p>
        </w:tc>
        <w:tc>
          <w:tcPr>
            <w:tcW w:w="5373" w:type="dxa"/>
            <w:gridSpan w:val="2"/>
          </w:tcPr>
          <w:p w14:paraId="0435B2B7"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CEA/</w:t>
            </w:r>
            <w:r>
              <w:rPr>
                <w:rFonts w:asciiTheme="minorHAnsi" w:hAnsiTheme="minorHAnsi"/>
                <w:sz w:val="14"/>
                <w:szCs w:val="14"/>
              </w:rPr>
              <w:t>HERS Certification I</w:t>
            </w:r>
            <w:r w:rsidRPr="00B272DC">
              <w:rPr>
                <w:rFonts w:asciiTheme="minorHAnsi" w:hAnsiTheme="minorHAnsi"/>
                <w:sz w:val="14"/>
                <w:szCs w:val="14"/>
              </w:rPr>
              <w:t>dentification (</w:t>
            </w:r>
            <w:r w:rsidR="0029047D">
              <w:rPr>
                <w:rFonts w:asciiTheme="minorHAnsi" w:hAnsiTheme="minorHAnsi"/>
                <w:sz w:val="14"/>
                <w:szCs w:val="14"/>
              </w:rPr>
              <w:t>i</w:t>
            </w:r>
            <w:r w:rsidRPr="00B272DC">
              <w:rPr>
                <w:rFonts w:asciiTheme="minorHAnsi" w:hAnsiTheme="minorHAnsi"/>
                <w:sz w:val="14"/>
                <w:szCs w:val="14"/>
              </w:rPr>
              <w:t>f applicable):</w:t>
            </w:r>
          </w:p>
        </w:tc>
      </w:tr>
      <w:tr w:rsidR="00352336" w:rsidRPr="00B272DC" w14:paraId="0435B2BB" w14:textId="77777777" w:rsidTr="00E37C19">
        <w:trPr>
          <w:trHeight w:val="360"/>
        </w:trPr>
        <w:tc>
          <w:tcPr>
            <w:tcW w:w="5577" w:type="dxa"/>
            <w:gridSpan w:val="2"/>
          </w:tcPr>
          <w:p w14:paraId="0435B2B9"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City/State/Zip:</w:t>
            </w:r>
          </w:p>
        </w:tc>
        <w:tc>
          <w:tcPr>
            <w:tcW w:w="5373" w:type="dxa"/>
            <w:gridSpan w:val="2"/>
          </w:tcPr>
          <w:p w14:paraId="0435B2BA"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Phone:</w:t>
            </w:r>
          </w:p>
        </w:tc>
      </w:tr>
      <w:tr w:rsidR="00352336" w:rsidRPr="008E6C57" w14:paraId="0435B2BD" w14:textId="77777777" w:rsidTr="00E37C19">
        <w:tblPrEx>
          <w:tblCellMar>
            <w:left w:w="115" w:type="dxa"/>
            <w:right w:w="115" w:type="dxa"/>
          </w:tblCellMar>
        </w:tblPrEx>
        <w:trPr>
          <w:trHeight w:val="296"/>
        </w:trPr>
        <w:tc>
          <w:tcPr>
            <w:tcW w:w="10950" w:type="dxa"/>
            <w:gridSpan w:val="4"/>
            <w:vAlign w:val="center"/>
          </w:tcPr>
          <w:p w14:paraId="0435B2BC" w14:textId="77777777" w:rsidR="00352336" w:rsidRDefault="00352336" w:rsidP="00E37C1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352336" w:rsidRPr="008E6C57" w14:paraId="0435B2C4" w14:textId="77777777" w:rsidTr="00E37C19">
        <w:tblPrEx>
          <w:tblCellMar>
            <w:left w:w="115" w:type="dxa"/>
            <w:right w:w="115" w:type="dxa"/>
          </w:tblCellMar>
        </w:tblPrEx>
        <w:trPr>
          <w:trHeight w:val="504"/>
        </w:trPr>
        <w:tc>
          <w:tcPr>
            <w:tcW w:w="10950" w:type="dxa"/>
            <w:gridSpan w:val="4"/>
          </w:tcPr>
          <w:p w14:paraId="0435B2BE" w14:textId="77777777" w:rsidR="005D3BD0" w:rsidRPr="005D3BD0" w:rsidRDefault="005D3BD0" w:rsidP="005D3BD0">
            <w:pPr>
              <w:pStyle w:val="Heading3"/>
              <w:numPr>
                <w:ilvl w:val="0"/>
                <w:numId w:val="0"/>
              </w:numPr>
              <w:spacing w:before="60"/>
              <w:ind w:right="86"/>
              <w:rPr>
                <w:rFonts w:asciiTheme="minorHAnsi" w:hAnsiTheme="minorHAnsi"/>
                <w:caps/>
                <w:sz w:val="18"/>
                <w:szCs w:val="18"/>
              </w:rPr>
            </w:pPr>
            <w:r w:rsidRPr="005D3BD0">
              <w:rPr>
                <w:rFonts w:asciiTheme="minorHAnsi" w:hAnsiTheme="minorHAnsi"/>
                <w:sz w:val="18"/>
                <w:szCs w:val="18"/>
              </w:rPr>
              <w:t xml:space="preserve">I certify the following under penalty of perjury, under the laws of the State of California: </w:t>
            </w:r>
          </w:p>
          <w:p w14:paraId="0435B2BF" w14:textId="77777777" w:rsidR="005D3BD0" w:rsidRPr="005D3BD0" w:rsidRDefault="005D3BD0" w:rsidP="005D3BD0">
            <w:pPr>
              <w:pStyle w:val="Heading3"/>
              <w:numPr>
                <w:ilvl w:val="0"/>
                <w:numId w:val="16"/>
              </w:numPr>
              <w:spacing w:before="0"/>
              <w:ind w:right="90"/>
              <w:rPr>
                <w:rFonts w:asciiTheme="minorHAnsi" w:hAnsiTheme="minorHAnsi"/>
                <w:caps/>
                <w:sz w:val="18"/>
                <w:szCs w:val="18"/>
              </w:rPr>
            </w:pPr>
            <w:r w:rsidRPr="005D3BD0">
              <w:rPr>
                <w:rFonts w:asciiTheme="minorHAnsi" w:hAnsiTheme="minorHAnsi"/>
                <w:sz w:val="18"/>
                <w:szCs w:val="18"/>
              </w:rPr>
              <w:t xml:space="preserve">The information provided on this Certificate of Installation is true and correct. </w:t>
            </w:r>
          </w:p>
          <w:p w14:paraId="0435B2C0" w14:textId="77777777" w:rsidR="005D3BD0" w:rsidRPr="005D3BD0" w:rsidRDefault="005D3BD0" w:rsidP="005D3BD0">
            <w:pPr>
              <w:pStyle w:val="Heading3"/>
              <w:numPr>
                <w:ilvl w:val="0"/>
                <w:numId w:val="16"/>
              </w:numPr>
              <w:spacing w:before="0"/>
              <w:ind w:right="90"/>
              <w:rPr>
                <w:rFonts w:asciiTheme="minorHAnsi" w:hAnsiTheme="minorHAnsi"/>
                <w:caps/>
                <w:sz w:val="18"/>
                <w:szCs w:val="22"/>
              </w:rPr>
            </w:pPr>
            <w:r w:rsidRPr="005D3BD0">
              <w:rPr>
                <w:rFonts w:asciiTheme="minorHAnsi" w:hAnsiTheme="minorHAnsi"/>
                <w:snapToGrid w:val="0"/>
                <w:sz w:val="18"/>
                <w:szCs w:val="18"/>
              </w:rPr>
              <w:t xml:space="preserve">I am either: a) a responsible person eligible under Division 3 of the Business and Professions Code </w:t>
            </w:r>
            <w:r w:rsidRPr="005D3BD0">
              <w:rPr>
                <w:rFonts w:asciiTheme="minorHAnsi" w:hAnsiTheme="minorHAnsi"/>
                <w:sz w:val="18"/>
                <w:szCs w:val="18"/>
              </w:rPr>
              <w:t xml:space="preserve">in the applicable classification to accept responsibility for the system design, construction, or installation </w:t>
            </w:r>
            <w:r w:rsidRPr="005D3BD0">
              <w:rPr>
                <w:rFonts w:asciiTheme="minorHAnsi" w:hAnsiTheme="minorHAnsi"/>
                <w:snapToGrid w:val="0"/>
                <w:sz w:val="18"/>
                <w:szCs w:val="18"/>
              </w:rPr>
              <w:t xml:space="preserve">of features, materials, components, or manufactured devices </w:t>
            </w:r>
            <w:r w:rsidRPr="005D3BD0">
              <w:rPr>
                <w:rFonts w:asciiTheme="minorHAnsi" w:hAnsiTheme="minorHAnsi"/>
                <w:sz w:val="18"/>
                <w:szCs w:val="18"/>
              </w:rPr>
              <w:t xml:space="preserve">for the scope of work identified on this Certificate of Installation </w:t>
            </w:r>
            <w:r w:rsidRPr="005D3BD0">
              <w:rPr>
                <w:rFonts w:asciiTheme="minorHAnsi" w:hAnsiTheme="minorHAnsi"/>
                <w:snapToGrid w:val="0"/>
                <w:sz w:val="18"/>
                <w:szCs w:val="18"/>
              </w:rPr>
              <w:t>and attest to the declarations in this statement</w:t>
            </w:r>
            <w:r w:rsidRPr="005D3BD0">
              <w:rPr>
                <w:rFonts w:asciiTheme="minorHAnsi" w:hAnsiTheme="minorHAnsi"/>
                <w:sz w:val="18"/>
                <w:szCs w:val="18"/>
              </w:rPr>
              <w:t>, or b) I am an authorized representative of the responsible person and attest to the declarations in this statement on the responsible person’s behalf</w:t>
            </w:r>
            <w:r w:rsidRPr="005D3BD0">
              <w:rPr>
                <w:rFonts w:asciiTheme="minorHAnsi" w:eastAsia="Calibri" w:hAnsiTheme="minorHAnsi"/>
                <w:sz w:val="18"/>
                <w:szCs w:val="18"/>
              </w:rPr>
              <w:t>.</w:t>
            </w:r>
          </w:p>
          <w:p w14:paraId="0435B2C1" w14:textId="77777777" w:rsidR="005D3BD0" w:rsidRPr="005D3BD0" w:rsidRDefault="005D3BD0" w:rsidP="005D3BD0">
            <w:pPr>
              <w:keepNext/>
              <w:numPr>
                <w:ilvl w:val="0"/>
                <w:numId w:val="16"/>
              </w:numPr>
              <w:autoSpaceDE w:val="0"/>
              <w:autoSpaceDN w:val="0"/>
              <w:adjustRightInd w:val="0"/>
              <w:ind w:right="90"/>
              <w:rPr>
                <w:rFonts w:asciiTheme="minorHAnsi" w:hAnsiTheme="minorHAnsi"/>
                <w:sz w:val="18"/>
                <w:szCs w:val="18"/>
              </w:rPr>
            </w:pPr>
            <w:r w:rsidRPr="005D3BD0">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5D3BD0">
              <w:rPr>
                <w:rFonts w:asciiTheme="minorHAnsi" w:eastAsia="Calibri" w:hAnsiTheme="minorHAnsi" w:cs="TimesNewRomanPSMT"/>
                <w:sz w:val="18"/>
                <w:szCs w:val="18"/>
              </w:rPr>
              <w:t>.</w:t>
            </w:r>
          </w:p>
          <w:p w14:paraId="0435B2C2" w14:textId="77777777" w:rsidR="005D3BD0" w:rsidRPr="005D3BD0" w:rsidRDefault="005D3BD0" w:rsidP="005D3BD0">
            <w:pPr>
              <w:pStyle w:val="ListParagraph"/>
              <w:keepNext/>
              <w:numPr>
                <w:ilvl w:val="0"/>
                <w:numId w:val="16"/>
              </w:numPr>
              <w:autoSpaceDE w:val="0"/>
              <w:autoSpaceDN w:val="0"/>
              <w:adjustRightInd w:val="0"/>
              <w:rPr>
                <w:rFonts w:asciiTheme="minorHAnsi" w:hAnsiTheme="minorHAnsi"/>
                <w:sz w:val="18"/>
              </w:rPr>
            </w:pPr>
            <w:r w:rsidRPr="005D3BD0">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0435B2C3" w14:textId="77777777" w:rsidR="00352336" w:rsidRPr="00E74533" w:rsidRDefault="005D3BD0" w:rsidP="0029047D">
            <w:pPr>
              <w:pStyle w:val="ListParagraph"/>
              <w:keepNext/>
              <w:numPr>
                <w:ilvl w:val="0"/>
                <w:numId w:val="6"/>
              </w:numPr>
              <w:autoSpaceDE w:val="0"/>
              <w:autoSpaceDN w:val="0"/>
              <w:adjustRightInd w:val="0"/>
              <w:rPr>
                <w:rFonts w:asciiTheme="minorHAnsi" w:hAnsiTheme="minorHAnsi"/>
                <w:b/>
              </w:rPr>
            </w:pPr>
            <w:r w:rsidRPr="005D3BD0">
              <w:rPr>
                <w:rFonts w:asciiTheme="minorHAnsi" w:hAnsi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352336" w:rsidRPr="00B272DC" w14:paraId="0435B2C7" w14:textId="77777777" w:rsidTr="00E37C19">
        <w:tblPrEx>
          <w:tblCellMar>
            <w:left w:w="108" w:type="dxa"/>
            <w:right w:w="108" w:type="dxa"/>
          </w:tblCellMar>
        </w:tblPrEx>
        <w:trPr>
          <w:trHeight w:val="360"/>
        </w:trPr>
        <w:tc>
          <w:tcPr>
            <w:tcW w:w="5307" w:type="dxa"/>
          </w:tcPr>
          <w:p w14:paraId="0435B2C5" w14:textId="77777777" w:rsidR="00352336" w:rsidRPr="00B272DC" w:rsidRDefault="00352336" w:rsidP="00E37C1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643" w:type="dxa"/>
            <w:gridSpan w:val="3"/>
          </w:tcPr>
          <w:p w14:paraId="0435B2C6" w14:textId="77777777" w:rsidR="00352336" w:rsidRPr="00B272DC" w:rsidRDefault="00352336" w:rsidP="00E37C1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352336" w:rsidRPr="00B272DC" w14:paraId="0435B2CA" w14:textId="77777777" w:rsidTr="00E37C19">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435B2C8"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0435B2C9"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352336" w:rsidRPr="00B272DC" w14:paraId="0435B2CD" w14:textId="77777777" w:rsidTr="00E37C19">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435B2CB"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0435B2CC"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352336" w:rsidRPr="00B272DC" w14:paraId="0435B2D1" w14:textId="77777777" w:rsidTr="00E37C19">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435B2CE"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0435B2CF"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29047D">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0435B2D0"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352336" w:rsidRPr="00B272DC" w14:paraId="0435B2D4" w14:textId="77777777" w:rsidTr="00E37C19">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435B2D2"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643" w:type="dxa"/>
            <w:gridSpan w:val="3"/>
            <w:tcBorders>
              <w:top w:val="single" w:sz="4" w:space="0" w:color="auto"/>
              <w:left w:val="single" w:sz="4" w:space="0" w:color="auto"/>
              <w:bottom w:val="single" w:sz="4" w:space="0" w:color="auto"/>
              <w:right w:val="single" w:sz="4" w:space="0" w:color="auto"/>
            </w:tcBorders>
          </w:tcPr>
          <w:p w14:paraId="0435B2D3"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0435B2D5" w14:textId="77777777" w:rsidR="00C64DBF" w:rsidRDefault="00C64DBF" w:rsidP="00C64DBF">
      <w:pPr>
        <w:ind w:hanging="677"/>
        <w:rPr>
          <w:rFonts w:asciiTheme="minorHAnsi" w:hAnsiTheme="minorHAnsi"/>
        </w:rPr>
      </w:pPr>
    </w:p>
    <w:p w14:paraId="0435B2D6" w14:textId="77777777" w:rsidR="00B71555" w:rsidRPr="00CB00C9" w:rsidRDefault="00B71555" w:rsidP="00B71555">
      <w:pPr>
        <w:contextualSpacing/>
        <w:rPr>
          <w:rFonts w:asciiTheme="minorHAnsi" w:hAnsiTheme="minorHAnsi"/>
          <w:sz w:val="18"/>
          <w:szCs w:val="18"/>
        </w:rPr>
      </w:pPr>
    </w:p>
    <w:p w14:paraId="0435B2D7" w14:textId="77777777" w:rsidR="00D65FA1" w:rsidRDefault="00D65FA1" w:rsidP="00B71555">
      <w:pPr>
        <w:rPr>
          <w:rFonts w:asciiTheme="minorHAnsi" w:hAnsiTheme="minorHAnsi"/>
          <w:sz w:val="18"/>
          <w:szCs w:val="18"/>
        </w:rPr>
        <w:sectPr w:rsidR="00D65FA1" w:rsidSect="00FB7C8C">
          <w:headerReference w:type="even" r:id="rId8"/>
          <w:headerReference w:type="default" r:id="rId9"/>
          <w:footerReference w:type="default" r:id="rId10"/>
          <w:headerReference w:type="first" r:id="rId11"/>
          <w:type w:val="continuous"/>
          <w:pgSz w:w="12240" w:h="15840" w:code="1"/>
          <w:pgMar w:top="720" w:right="720" w:bottom="720" w:left="720" w:header="432" w:footer="432" w:gutter="0"/>
          <w:cols w:space="720"/>
          <w:docGrid w:linePitch="272"/>
        </w:sectPr>
      </w:pPr>
    </w:p>
    <w:p w14:paraId="0435B2D8" w14:textId="2F3375FB" w:rsidR="00636F83" w:rsidRPr="000A6716" w:rsidRDefault="000A6716" w:rsidP="000A6716">
      <w:pPr>
        <w:jc w:val="center"/>
        <w:rPr>
          <w:rFonts w:asciiTheme="minorHAnsi" w:hAnsiTheme="minorHAnsi"/>
          <w:b/>
          <w:sz w:val="28"/>
          <w:szCs w:val="18"/>
        </w:rPr>
      </w:pPr>
      <w:r w:rsidRPr="0029047D">
        <w:rPr>
          <w:rFonts w:asciiTheme="minorHAnsi" w:hAnsiTheme="minorHAnsi"/>
          <w:b/>
          <w:szCs w:val="18"/>
        </w:rPr>
        <w:lastRenderedPageBreak/>
        <w:t>CF2R-MCH-27</w:t>
      </w:r>
      <w:r w:rsidR="00D76417">
        <w:rPr>
          <w:rFonts w:asciiTheme="minorHAnsi" w:hAnsiTheme="minorHAnsi"/>
          <w:b/>
          <w:szCs w:val="18"/>
        </w:rPr>
        <w:t>c</w:t>
      </w:r>
      <w:r w:rsidRPr="0029047D">
        <w:rPr>
          <w:rFonts w:asciiTheme="minorHAnsi" w:hAnsiTheme="minorHAnsi"/>
          <w:b/>
          <w:szCs w:val="18"/>
        </w:rPr>
        <w:t>-H User Instructions</w:t>
      </w:r>
    </w:p>
    <w:p w14:paraId="0435B2D9" w14:textId="77777777" w:rsidR="00636F83" w:rsidRDefault="00636F83" w:rsidP="00636F83">
      <w:pPr>
        <w:rPr>
          <w:rFonts w:asciiTheme="minorHAnsi" w:eastAsia="Cambria" w:hAnsiTheme="minorHAnsi"/>
          <w:b/>
          <w:sz w:val="18"/>
          <w:szCs w:val="18"/>
        </w:rPr>
      </w:pPr>
    </w:p>
    <w:p w14:paraId="0435B2DA" w14:textId="77777777" w:rsidR="00636F83" w:rsidRPr="00D2491C" w:rsidRDefault="00636F83" w:rsidP="00636F83">
      <w:pPr>
        <w:rPr>
          <w:rFonts w:asciiTheme="minorHAnsi" w:eastAsia="Cambria" w:hAnsiTheme="minorHAnsi"/>
          <w:b/>
          <w:sz w:val="18"/>
          <w:szCs w:val="18"/>
        </w:rPr>
      </w:pPr>
      <w:r w:rsidRPr="00D2491C">
        <w:rPr>
          <w:rFonts w:asciiTheme="minorHAnsi" w:eastAsia="Cambria" w:hAnsiTheme="minorHAnsi"/>
          <w:b/>
          <w:sz w:val="18"/>
          <w:szCs w:val="18"/>
        </w:rPr>
        <w:t>Section A. General Information</w:t>
      </w:r>
    </w:p>
    <w:p w14:paraId="0435B2DB" w14:textId="77777777" w:rsidR="00AE10C0" w:rsidRDefault="00D000F8">
      <w:pPr>
        <w:pStyle w:val="ListParagraph"/>
        <w:numPr>
          <w:ilvl w:val="0"/>
          <w:numId w:val="8"/>
        </w:numPr>
        <w:rPr>
          <w:rFonts w:asciiTheme="minorHAnsi" w:eastAsia="Cambria" w:hAnsiTheme="minorHAnsi"/>
          <w:sz w:val="18"/>
          <w:szCs w:val="18"/>
        </w:rPr>
      </w:pPr>
      <w:ins w:id="420" w:author="Ferris, Todd@Energy" w:date="2018-11-21T11:49:00Z">
        <w:r>
          <w:rPr>
            <w:rFonts w:asciiTheme="minorHAnsi" w:hAnsiTheme="minorHAnsi"/>
            <w:sz w:val="18"/>
            <w:szCs w:val="18"/>
          </w:rPr>
          <w:t>Building Unit Name</w:t>
        </w:r>
      </w:ins>
      <w:ins w:id="421" w:author="Ferris, Todd@Energy" w:date="2018-11-21T11:48:00Z">
        <w:r w:rsidR="00495793" w:rsidRPr="00495793">
          <w:rPr>
            <w:rFonts w:asciiTheme="minorHAnsi" w:hAnsiTheme="minorHAnsi"/>
            <w:sz w:val="18"/>
            <w:szCs w:val="18"/>
          </w:rPr>
          <w:t>: This field is filled out automatically. It is referenced from the CF2R-MCH-01, which must be completed prior to this document.</w:t>
        </w:r>
      </w:ins>
      <w:del w:id="422" w:author="Ferris, Todd@Energy" w:date="2018-11-21T11:49:00Z">
        <w:r w:rsidR="00636F83" w:rsidRPr="00D2491C" w:rsidDel="00D000F8">
          <w:rPr>
            <w:rFonts w:asciiTheme="minorHAnsi" w:hAnsiTheme="minorHAnsi"/>
            <w:sz w:val="18"/>
            <w:szCs w:val="18"/>
          </w:rPr>
          <w:delText>This information is automatically pulled from the CF</w:delText>
        </w:r>
      </w:del>
      <w:del w:id="423" w:author="Ferris, Todd@Energy" w:date="2018-11-21T11:16:00Z">
        <w:r w:rsidR="00636F83" w:rsidRPr="00D2491C" w:rsidDel="00AF584B">
          <w:rPr>
            <w:rFonts w:asciiTheme="minorHAnsi" w:hAnsiTheme="minorHAnsi"/>
            <w:sz w:val="18"/>
            <w:szCs w:val="18"/>
          </w:rPr>
          <w:delText>1</w:delText>
        </w:r>
      </w:del>
      <w:del w:id="424" w:author="Ferris, Todd@Energy" w:date="2018-11-21T11:49:00Z">
        <w:r w:rsidR="00636F83" w:rsidRPr="00D2491C" w:rsidDel="00D000F8">
          <w:rPr>
            <w:rFonts w:asciiTheme="minorHAnsi" w:hAnsiTheme="minorHAnsi"/>
            <w:sz w:val="18"/>
            <w:szCs w:val="18"/>
          </w:rPr>
          <w:delText>R</w:delText>
        </w:r>
        <w:r w:rsidR="00636F83" w:rsidDel="00D000F8">
          <w:rPr>
            <w:rFonts w:asciiTheme="minorHAnsi" w:hAnsiTheme="minorHAnsi"/>
            <w:sz w:val="18"/>
            <w:szCs w:val="18"/>
          </w:rPr>
          <w:delText>.</w:delText>
        </w:r>
      </w:del>
      <w:r w:rsidR="00636F83">
        <w:rPr>
          <w:rFonts w:asciiTheme="minorHAnsi" w:hAnsiTheme="minorHAnsi"/>
          <w:sz w:val="18"/>
          <w:szCs w:val="18"/>
        </w:rPr>
        <w:t xml:space="preserve"> This is the unique identifier for this dwelling unit. Needed mostly for multifamily dwelling units. Ventilation is calculated and provided for each dwelling unit individually.</w:t>
      </w:r>
    </w:p>
    <w:p w14:paraId="0435B2DC" w14:textId="16943F92" w:rsidR="00636F83" w:rsidRDefault="00D000F8" w:rsidP="00636F83">
      <w:pPr>
        <w:numPr>
          <w:ilvl w:val="0"/>
          <w:numId w:val="8"/>
        </w:numPr>
        <w:contextualSpacing/>
        <w:rPr>
          <w:rFonts w:asciiTheme="minorHAnsi" w:eastAsia="Cambria" w:hAnsiTheme="minorHAnsi"/>
          <w:sz w:val="18"/>
          <w:szCs w:val="18"/>
        </w:rPr>
      </w:pPr>
      <w:ins w:id="425" w:author="Ferris, Todd@Energy" w:date="2018-11-21T11:50:00Z">
        <w:r>
          <w:rPr>
            <w:rFonts w:asciiTheme="minorHAnsi" w:hAnsiTheme="minorHAnsi"/>
            <w:sz w:val="18"/>
            <w:szCs w:val="18"/>
          </w:rPr>
          <w:t>Building Type</w:t>
        </w:r>
        <w:r w:rsidRPr="009C5721">
          <w:rPr>
            <w:rFonts w:asciiTheme="minorHAnsi" w:hAnsiTheme="minorHAnsi"/>
            <w:sz w:val="18"/>
            <w:szCs w:val="18"/>
          </w:rPr>
          <w:t>: This field is filled out automatically. It is referenced from the</w:t>
        </w:r>
      </w:ins>
      <w:del w:id="426" w:author="Ferris, Todd@Energy" w:date="2018-11-21T11:50:00Z">
        <w:r w:rsidR="00636F83" w:rsidRPr="00D2491C" w:rsidDel="00D000F8">
          <w:rPr>
            <w:rFonts w:asciiTheme="minorHAnsi" w:hAnsiTheme="minorHAnsi"/>
            <w:sz w:val="18"/>
            <w:szCs w:val="18"/>
          </w:rPr>
          <w:delText>This information is automatically pulled from the</w:delText>
        </w:r>
      </w:del>
      <w:r w:rsidR="00636F83" w:rsidRPr="00D2491C">
        <w:rPr>
          <w:rFonts w:asciiTheme="minorHAnsi" w:hAnsiTheme="minorHAnsi"/>
          <w:sz w:val="18"/>
          <w:szCs w:val="18"/>
        </w:rPr>
        <w:t xml:space="preserve"> CF1R</w:t>
      </w:r>
      <w:r w:rsidR="00636F83">
        <w:rPr>
          <w:rFonts w:asciiTheme="minorHAnsi" w:hAnsiTheme="minorHAnsi"/>
          <w:sz w:val="18"/>
          <w:szCs w:val="18"/>
        </w:rPr>
        <w:t>.</w:t>
      </w:r>
      <w:r w:rsidR="00636F83" w:rsidRPr="00D2491C">
        <w:rPr>
          <w:rFonts w:asciiTheme="minorHAnsi" w:hAnsiTheme="minorHAnsi"/>
          <w:sz w:val="18"/>
          <w:szCs w:val="18"/>
        </w:rPr>
        <w:t xml:space="preserve"> </w:t>
      </w:r>
      <w:ins w:id="427" w:author="Ferris, Todd@Energy" w:date="2018-11-21T11:17:00Z">
        <w:r w:rsidR="00AF584B">
          <w:rPr>
            <w:rFonts w:asciiTheme="minorHAnsi" w:hAnsiTheme="minorHAnsi"/>
            <w:sz w:val="18"/>
            <w:szCs w:val="18"/>
          </w:rPr>
          <w:t xml:space="preserve">Values </w:t>
        </w:r>
      </w:ins>
      <w:del w:id="428" w:author="Ferris, Todd@Energy" w:date="2018-11-21T11:17:00Z">
        <w:r w:rsidR="00636F83" w:rsidRPr="00D2491C" w:rsidDel="00AF584B">
          <w:rPr>
            <w:rFonts w:asciiTheme="minorHAnsi" w:eastAsia="Cambria" w:hAnsiTheme="minorHAnsi"/>
            <w:sz w:val="18"/>
            <w:szCs w:val="18"/>
          </w:rPr>
          <w:delText xml:space="preserve">Choices </w:delText>
        </w:r>
      </w:del>
      <w:r w:rsidR="00454307">
        <w:rPr>
          <w:rFonts w:asciiTheme="minorHAnsi" w:eastAsia="Cambria" w:hAnsiTheme="minorHAnsi"/>
          <w:sz w:val="18"/>
          <w:szCs w:val="18"/>
        </w:rPr>
        <w:t>are “S</w:t>
      </w:r>
      <w:r w:rsidR="00636F83" w:rsidRPr="00D2491C">
        <w:rPr>
          <w:rFonts w:asciiTheme="minorHAnsi" w:eastAsia="Cambria" w:hAnsiTheme="minorHAnsi"/>
          <w:sz w:val="18"/>
          <w:szCs w:val="18"/>
        </w:rPr>
        <w:t xml:space="preserve">ingle </w:t>
      </w:r>
      <w:r w:rsidR="00454307">
        <w:rPr>
          <w:rFonts w:asciiTheme="minorHAnsi" w:eastAsia="Cambria" w:hAnsiTheme="minorHAnsi"/>
          <w:sz w:val="18"/>
          <w:szCs w:val="18"/>
        </w:rPr>
        <w:t>F</w:t>
      </w:r>
      <w:r w:rsidR="00636F83" w:rsidRPr="00D2491C">
        <w:rPr>
          <w:rFonts w:asciiTheme="minorHAnsi" w:eastAsia="Cambria" w:hAnsiTheme="minorHAnsi"/>
          <w:sz w:val="18"/>
          <w:szCs w:val="18"/>
        </w:rPr>
        <w:t>amily</w:t>
      </w:r>
      <w:ins w:id="429" w:author="Ferris, Todd@Energy" w:date="2018-11-21T11:17:00Z">
        <w:r w:rsidR="00AF584B">
          <w:rPr>
            <w:rFonts w:asciiTheme="minorHAnsi" w:eastAsia="Cambria" w:hAnsiTheme="minorHAnsi"/>
            <w:sz w:val="18"/>
            <w:szCs w:val="18"/>
          </w:rPr>
          <w:t xml:space="preserve"> </w:t>
        </w:r>
      </w:ins>
      <w:r w:rsidR="00454307">
        <w:rPr>
          <w:rFonts w:asciiTheme="minorHAnsi" w:eastAsia="Cambria" w:hAnsiTheme="minorHAnsi"/>
          <w:sz w:val="18"/>
          <w:szCs w:val="18"/>
        </w:rPr>
        <w:t>A</w:t>
      </w:r>
      <w:ins w:id="430" w:author="Ferris, Todd@Energy" w:date="2018-11-21T11:17:00Z">
        <w:r w:rsidR="00AF584B">
          <w:rPr>
            <w:rFonts w:asciiTheme="minorHAnsi" w:eastAsia="Cambria" w:hAnsiTheme="minorHAnsi"/>
            <w:sz w:val="18"/>
            <w:szCs w:val="18"/>
          </w:rPr>
          <w:t>ttached</w:t>
        </w:r>
      </w:ins>
      <w:r w:rsidR="00636F83" w:rsidRPr="00D2491C">
        <w:rPr>
          <w:rFonts w:asciiTheme="minorHAnsi" w:eastAsia="Cambria" w:hAnsiTheme="minorHAnsi"/>
          <w:sz w:val="18"/>
          <w:szCs w:val="18"/>
        </w:rPr>
        <w:t>”</w:t>
      </w:r>
      <w:ins w:id="431" w:author="Ferris, Todd@Energy" w:date="2018-11-21T11:18:00Z">
        <w:r w:rsidR="00AF584B">
          <w:rPr>
            <w:rFonts w:asciiTheme="minorHAnsi" w:eastAsia="Cambria" w:hAnsiTheme="minorHAnsi"/>
            <w:sz w:val="18"/>
            <w:szCs w:val="18"/>
          </w:rPr>
          <w:t xml:space="preserve">, </w:t>
        </w:r>
        <w:r w:rsidR="00AF584B" w:rsidRPr="00D2491C">
          <w:rPr>
            <w:rFonts w:asciiTheme="minorHAnsi" w:eastAsia="Cambria" w:hAnsiTheme="minorHAnsi"/>
            <w:sz w:val="18"/>
            <w:szCs w:val="18"/>
          </w:rPr>
          <w:t>“</w:t>
        </w:r>
      </w:ins>
      <w:r w:rsidR="00454307">
        <w:rPr>
          <w:rFonts w:asciiTheme="minorHAnsi" w:eastAsia="Cambria" w:hAnsiTheme="minorHAnsi"/>
          <w:sz w:val="18"/>
          <w:szCs w:val="18"/>
        </w:rPr>
        <w:t>S</w:t>
      </w:r>
      <w:ins w:id="432" w:author="Ferris, Todd@Energy" w:date="2018-11-21T11:18:00Z">
        <w:r w:rsidR="00AF584B" w:rsidRPr="00D2491C">
          <w:rPr>
            <w:rFonts w:asciiTheme="minorHAnsi" w:eastAsia="Cambria" w:hAnsiTheme="minorHAnsi"/>
            <w:sz w:val="18"/>
            <w:szCs w:val="18"/>
          </w:rPr>
          <w:t xml:space="preserve">ingle </w:t>
        </w:r>
      </w:ins>
      <w:r w:rsidR="00454307">
        <w:rPr>
          <w:rFonts w:asciiTheme="minorHAnsi" w:eastAsia="Cambria" w:hAnsiTheme="minorHAnsi"/>
          <w:sz w:val="18"/>
          <w:szCs w:val="18"/>
        </w:rPr>
        <w:t>F</w:t>
      </w:r>
      <w:ins w:id="433" w:author="Ferris, Todd@Energy" w:date="2018-11-21T11:18:00Z">
        <w:r w:rsidR="00AF584B" w:rsidRPr="00D2491C">
          <w:rPr>
            <w:rFonts w:asciiTheme="minorHAnsi" w:eastAsia="Cambria" w:hAnsiTheme="minorHAnsi"/>
            <w:sz w:val="18"/>
            <w:szCs w:val="18"/>
          </w:rPr>
          <w:t>amily</w:t>
        </w:r>
        <w:r w:rsidR="00AF584B">
          <w:rPr>
            <w:rFonts w:asciiTheme="minorHAnsi" w:eastAsia="Cambria" w:hAnsiTheme="minorHAnsi"/>
            <w:sz w:val="18"/>
            <w:szCs w:val="18"/>
          </w:rPr>
          <w:t xml:space="preserve"> </w:t>
        </w:r>
      </w:ins>
      <w:r w:rsidR="00454307">
        <w:rPr>
          <w:rFonts w:asciiTheme="minorHAnsi" w:eastAsia="Cambria" w:hAnsiTheme="minorHAnsi"/>
          <w:sz w:val="18"/>
          <w:szCs w:val="18"/>
        </w:rPr>
        <w:t>D</w:t>
      </w:r>
      <w:ins w:id="434" w:author="Ferris, Todd@Energy" w:date="2018-11-21T11:18:00Z">
        <w:r w:rsidR="00AF584B">
          <w:rPr>
            <w:rFonts w:asciiTheme="minorHAnsi" w:eastAsia="Cambria" w:hAnsiTheme="minorHAnsi"/>
            <w:sz w:val="18"/>
            <w:szCs w:val="18"/>
          </w:rPr>
          <w:t>etached</w:t>
        </w:r>
        <w:r w:rsidR="00AF584B" w:rsidRPr="00D2491C">
          <w:rPr>
            <w:rFonts w:asciiTheme="minorHAnsi" w:eastAsia="Cambria" w:hAnsiTheme="minorHAnsi"/>
            <w:sz w:val="18"/>
            <w:szCs w:val="18"/>
          </w:rPr>
          <w:t>”</w:t>
        </w:r>
      </w:ins>
      <w:r w:rsidR="00636F83" w:rsidRPr="00D2491C">
        <w:rPr>
          <w:rFonts w:asciiTheme="minorHAnsi" w:eastAsia="Cambria" w:hAnsiTheme="minorHAnsi"/>
          <w:sz w:val="18"/>
          <w:szCs w:val="18"/>
        </w:rPr>
        <w:t xml:space="preserve"> and “</w:t>
      </w:r>
      <w:del w:id="435" w:author="Ferris, Todd@Energy" w:date="2018-11-21T11:18:00Z">
        <w:r w:rsidR="00636F83" w:rsidRPr="00D2491C" w:rsidDel="00AF584B">
          <w:rPr>
            <w:rFonts w:asciiTheme="minorHAnsi" w:eastAsia="Cambria" w:hAnsiTheme="minorHAnsi"/>
            <w:sz w:val="18"/>
            <w:szCs w:val="18"/>
          </w:rPr>
          <w:delText xml:space="preserve">low-rise </w:delText>
        </w:r>
      </w:del>
      <w:r w:rsidR="00454307">
        <w:rPr>
          <w:rFonts w:asciiTheme="minorHAnsi" w:eastAsia="Cambria" w:hAnsiTheme="minorHAnsi"/>
          <w:sz w:val="18"/>
          <w:szCs w:val="18"/>
        </w:rPr>
        <w:t>M</w:t>
      </w:r>
      <w:r w:rsidR="00636F83" w:rsidRPr="00D2491C">
        <w:rPr>
          <w:rFonts w:asciiTheme="minorHAnsi" w:eastAsia="Cambria" w:hAnsiTheme="minorHAnsi"/>
          <w:sz w:val="18"/>
          <w:szCs w:val="18"/>
        </w:rPr>
        <w:t>ultifamily”</w:t>
      </w:r>
      <w:r w:rsidR="00636F83">
        <w:rPr>
          <w:rFonts w:asciiTheme="minorHAnsi" w:eastAsia="Cambria" w:hAnsiTheme="minorHAnsi"/>
          <w:sz w:val="18"/>
          <w:szCs w:val="18"/>
        </w:rPr>
        <w:t>.</w:t>
      </w:r>
      <w:ins w:id="436" w:author="Ferris, Todd@Energy" w:date="2018-11-21T11:18:00Z">
        <w:r w:rsidR="00AF584B">
          <w:rPr>
            <w:rFonts w:asciiTheme="minorHAnsi" w:eastAsia="Cambria" w:hAnsiTheme="minorHAnsi"/>
            <w:sz w:val="18"/>
            <w:szCs w:val="18"/>
          </w:rPr>
          <w:t xml:space="preserve"> User is allowed to overwrite imported value with </w:t>
        </w:r>
      </w:ins>
      <w:ins w:id="437" w:author="Ferris, Todd@Energy" w:date="2018-11-21T11:19:00Z">
        <w:r w:rsidR="00AF584B">
          <w:rPr>
            <w:rFonts w:asciiTheme="minorHAnsi" w:eastAsia="Cambria" w:hAnsiTheme="minorHAnsi"/>
            <w:sz w:val="18"/>
            <w:szCs w:val="18"/>
          </w:rPr>
          <w:t>“</w:t>
        </w:r>
      </w:ins>
      <w:r w:rsidR="00454307">
        <w:rPr>
          <w:rFonts w:asciiTheme="minorHAnsi" w:eastAsia="Cambria" w:hAnsiTheme="minorHAnsi"/>
          <w:sz w:val="18"/>
          <w:szCs w:val="18"/>
        </w:rPr>
        <w:t>N</w:t>
      </w:r>
      <w:ins w:id="438" w:author="Ferris, Todd@Energy" w:date="2018-11-21T11:19:00Z">
        <w:r w:rsidR="00AF584B">
          <w:rPr>
            <w:rFonts w:asciiTheme="minorHAnsi" w:eastAsia="Cambria" w:hAnsiTheme="minorHAnsi"/>
            <w:sz w:val="18"/>
            <w:szCs w:val="18"/>
          </w:rPr>
          <w:t>on-dwelling unit</w:t>
        </w:r>
      </w:ins>
      <w:ins w:id="439" w:author="Ferris, Todd@Energy" w:date="2018-11-21T11:50:00Z">
        <w:r>
          <w:rPr>
            <w:rFonts w:asciiTheme="minorHAnsi" w:eastAsia="Cambria" w:hAnsiTheme="minorHAnsi"/>
            <w:sz w:val="18"/>
            <w:szCs w:val="18"/>
          </w:rPr>
          <w:t>”</w:t>
        </w:r>
      </w:ins>
      <w:ins w:id="440" w:author="Ferris, Todd@Energy" w:date="2018-11-21T11:19:00Z">
        <w:r w:rsidR="00AF584B">
          <w:rPr>
            <w:rFonts w:asciiTheme="minorHAnsi" w:eastAsia="Cambria" w:hAnsiTheme="minorHAnsi"/>
            <w:sz w:val="18"/>
            <w:szCs w:val="18"/>
          </w:rPr>
          <w:t xml:space="preserve"> selection</w:t>
        </w:r>
      </w:ins>
      <w:ins w:id="441" w:author="Ferris, Todd@Energy" w:date="2018-11-21T11:50:00Z">
        <w:r>
          <w:rPr>
            <w:rFonts w:asciiTheme="minorHAnsi" w:eastAsia="Cambria" w:hAnsiTheme="minorHAnsi"/>
            <w:sz w:val="18"/>
            <w:szCs w:val="18"/>
          </w:rPr>
          <w:t>.</w:t>
        </w:r>
      </w:ins>
    </w:p>
    <w:p w14:paraId="0435B2DD" w14:textId="77777777" w:rsidR="00CF3ECE" w:rsidRPr="00CF3ECE" w:rsidRDefault="00D000F8" w:rsidP="00636F83">
      <w:pPr>
        <w:numPr>
          <w:ilvl w:val="0"/>
          <w:numId w:val="8"/>
        </w:numPr>
        <w:contextualSpacing/>
        <w:rPr>
          <w:ins w:id="442" w:author="Ferris, Todd@Energy" w:date="2018-11-21T11:28:00Z"/>
          <w:rFonts w:asciiTheme="minorHAnsi" w:eastAsia="Cambria" w:hAnsiTheme="minorHAnsi"/>
          <w:sz w:val="18"/>
          <w:szCs w:val="18"/>
        </w:rPr>
      </w:pPr>
      <w:ins w:id="443" w:author="Ferris, Todd@Energy" w:date="2018-11-21T11:51:00Z">
        <w:r>
          <w:rPr>
            <w:rFonts w:asciiTheme="minorHAnsi" w:hAnsiTheme="minorHAnsi"/>
            <w:sz w:val="18"/>
            <w:szCs w:val="18"/>
          </w:rPr>
          <w:t>Project Scope</w:t>
        </w:r>
        <w:r w:rsidRPr="009C5721">
          <w:rPr>
            <w:rFonts w:asciiTheme="minorHAnsi" w:hAnsiTheme="minorHAnsi"/>
            <w:sz w:val="18"/>
            <w:szCs w:val="18"/>
          </w:rPr>
          <w:t>: This field is filled out automatically. It is referenced from the</w:t>
        </w:r>
        <w:r w:rsidRPr="00D2491C">
          <w:rPr>
            <w:rFonts w:asciiTheme="minorHAnsi" w:hAnsiTheme="minorHAnsi"/>
            <w:sz w:val="18"/>
            <w:szCs w:val="18"/>
          </w:rPr>
          <w:t xml:space="preserve"> CF1R</w:t>
        </w:r>
        <w:r>
          <w:rPr>
            <w:rFonts w:asciiTheme="minorHAnsi" w:hAnsiTheme="minorHAnsi"/>
            <w:sz w:val="18"/>
            <w:szCs w:val="18"/>
          </w:rPr>
          <w:t>.</w:t>
        </w:r>
      </w:ins>
      <w:del w:id="444" w:author="Ferris, Todd@Energy" w:date="2018-11-21T11:51:00Z">
        <w:r w:rsidR="00636F83" w:rsidRPr="00D2491C" w:rsidDel="00D000F8">
          <w:rPr>
            <w:rFonts w:asciiTheme="minorHAnsi" w:hAnsiTheme="minorHAnsi"/>
            <w:sz w:val="18"/>
            <w:szCs w:val="18"/>
          </w:rPr>
          <w:delText>This information is automatically pulled from the CF1R</w:delText>
        </w:r>
        <w:r w:rsidR="00636F83" w:rsidDel="00D000F8">
          <w:rPr>
            <w:rFonts w:asciiTheme="minorHAnsi" w:hAnsiTheme="minorHAnsi"/>
            <w:sz w:val="18"/>
            <w:szCs w:val="18"/>
          </w:rPr>
          <w:delText>.</w:delText>
        </w:r>
      </w:del>
    </w:p>
    <w:p w14:paraId="0435B2DE" w14:textId="77777777" w:rsidR="00CF3ECE" w:rsidRPr="00CF3ECE" w:rsidRDefault="00495793" w:rsidP="00CF3ECE">
      <w:pPr>
        <w:pStyle w:val="ListParagraph"/>
        <w:numPr>
          <w:ilvl w:val="0"/>
          <w:numId w:val="21"/>
        </w:numPr>
        <w:rPr>
          <w:ins w:id="445" w:author="Ferris, Todd@Energy" w:date="2018-11-21T11:30:00Z"/>
          <w:rFonts w:asciiTheme="minorHAnsi" w:hAnsiTheme="minorHAnsi"/>
          <w:sz w:val="18"/>
          <w:szCs w:val="18"/>
        </w:rPr>
      </w:pPr>
      <w:del w:id="446" w:author="Ferris, Todd@Energy" w:date="2018-11-21T11:29:00Z">
        <w:r w:rsidRPr="00495793">
          <w:rPr>
            <w:rFonts w:asciiTheme="minorHAnsi" w:hAnsiTheme="minorHAnsi"/>
            <w:sz w:val="18"/>
            <w:szCs w:val="18"/>
          </w:rPr>
          <w:delText xml:space="preserve"> </w:delText>
        </w:r>
      </w:del>
      <w:ins w:id="447" w:author="Ferris, Todd@Energy" w:date="2018-11-21T11:21:00Z">
        <w:r w:rsidRPr="00495793">
          <w:rPr>
            <w:rFonts w:asciiTheme="minorHAnsi" w:hAnsiTheme="minorHAnsi"/>
            <w:sz w:val="18"/>
            <w:szCs w:val="18"/>
          </w:rPr>
          <w:t>If parent document is the CF1R</w:t>
        </w:r>
      </w:ins>
      <w:ins w:id="448" w:author="Ferris, Todd@Energy" w:date="2018-11-21T11:22:00Z">
        <w:r w:rsidRPr="00495793">
          <w:rPr>
            <w:rFonts w:asciiTheme="minorHAnsi" w:hAnsiTheme="minorHAnsi"/>
            <w:sz w:val="18"/>
            <w:szCs w:val="18"/>
          </w:rPr>
          <w:t xml:space="preserve">-PRF-01, values </w:t>
        </w:r>
      </w:ins>
      <w:del w:id="449" w:author="Ferris, Todd@Energy" w:date="2018-11-21T11:30:00Z">
        <w:r w:rsidRPr="00495793">
          <w:rPr>
            <w:rFonts w:asciiTheme="minorHAnsi" w:hAnsiTheme="minorHAnsi"/>
            <w:sz w:val="18"/>
            <w:szCs w:val="18"/>
          </w:rPr>
          <w:delText xml:space="preserve">Choices </w:delText>
        </w:r>
      </w:del>
      <w:r w:rsidRPr="00495793">
        <w:rPr>
          <w:rFonts w:asciiTheme="minorHAnsi" w:hAnsiTheme="minorHAnsi"/>
          <w:sz w:val="18"/>
          <w:szCs w:val="18"/>
        </w:rPr>
        <w:t xml:space="preserve">are </w:t>
      </w:r>
      <w:ins w:id="450" w:author="Ferris, Todd@Energy" w:date="2018-11-21T11:30:00Z">
        <w:r w:rsidR="00CF3ECE">
          <w:rPr>
            <w:rFonts w:asciiTheme="minorHAnsi" w:hAnsiTheme="minorHAnsi"/>
            <w:sz w:val="18"/>
            <w:szCs w:val="18"/>
          </w:rPr>
          <w:t>“</w:t>
        </w:r>
        <w:r w:rsidR="00CF3ECE" w:rsidRPr="00CF3ECE">
          <w:rPr>
            <w:rFonts w:asciiTheme="minorHAnsi" w:hAnsiTheme="minorHAnsi"/>
            <w:sz w:val="18"/>
            <w:szCs w:val="18"/>
          </w:rPr>
          <w:t>Newly Constructed</w:t>
        </w:r>
      </w:ins>
      <w:ins w:id="451" w:author="Ferris, Todd@Energy" w:date="2018-11-21T11:31:00Z">
        <w:r w:rsidR="00CF3ECE">
          <w:rPr>
            <w:rFonts w:asciiTheme="minorHAnsi" w:hAnsiTheme="minorHAnsi"/>
            <w:sz w:val="18"/>
            <w:szCs w:val="18"/>
          </w:rPr>
          <w:t>”</w:t>
        </w:r>
      </w:ins>
      <w:ins w:id="452" w:author="Ferris, Todd@Energy" w:date="2018-11-21T11:30:00Z">
        <w:r w:rsidR="00CF3ECE" w:rsidRPr="00CF3ECE">
          <w:rPr>
            <w:rFonts w:asciiTheme="minorHAnsi" w:hAnsiTheme="minorHAnsi"/>
            <w:sz w:val="18"/>
            <w:szCs w:val="18"/>
          </w:rPr>
          <w:t xml:space="preserve">, </w:t>
        </w:r>
      </w:ins>
      <w:ins w:id="453" w:author="Ferris, Todd@Energy" w:date="2018-11-21T11:31:00Z">
        <w:r w:rsidR="00CF3ECE">
          <w:rPr>
            <w:rFonts w:asciiTheme="minorHAnsi" w:hAnsiTheme="minorHAnsi"/>
            <w:sz w:val="18"/>
            <w:szCs w:val="18"/>
          </w:rPr>
          <w:t>“</w:t>
        </w:r>
      </w:ins>
      <w:ins w:id="454" w:author="Ferris, Todd@Energy" w:date="2018-11-21T11:30:00Z">
        <w:r w:rsidR="00CF3ECE" w:rsidRPr="00CF3ECE">
          <w:rPr>
            <w:rFonts w:asciiTheme="minorHAnsi" w:hAnsiTheme="minorHAnsi"/>
            <w:sz w:val="18"/>
            <w:szCs w:val="18"/>
          </w:rPr>
          <w:t>Newly Constructed (Addition Alone)</w:t>
        </w:r>
      </w:ins>
      <w:ins w:id="455" w:author="Ferris, Todd@Energy" w:date="2018-11-21T11:31:00Z">
        <w:r w:rsidR="00CF3ECE">
          <w:rPr>
            <w:rFonts w:asciiTheme="minorHAnsi" w:hAnsiTheme="minorHAnsi"/>
            <w:sz w:val="18"/>
            <w:szCs w:val="18"/>
          </w:rPr>
          <w:t>”</w:t>
        </w:r>
      </w:ins>
      <w:ins w:id="456" w:author="Ferris, Todd@Energy" w:date="2018-11-21T11:30:00Z">
        <w:r w:rsidR="00CF3ECE" w:rsidRPr="00CF3ECE">
          <w:rPr>
            <w:rFonts w:asciiTheme="minorHAnsi" w:hAnsiTheme="minorHAnsi"/>
            <w:sz w:val="18"/>
            <w:szCs w:val="18"/>
          </w:rPr>
          <w:t xml:space="preserve"> and</w:t>
        </w:r>
      </w:ins>
      <w:ins w:id="457" w:author="Ferris, Todd@Energy" w:date="2018-11-21T11:31:00Z">
        <w:r w:rsidR="00CF3ECE">
          <w:rPr>
            <w:rFonts w:asciiTheme="minorHAnsi" w:hAnsiTheme="minorHAnsi"/>
            <w:sz w:val="18"/>
            <w:szCs w:val="18"/>
          </w:rPr>
          <w:t xml:space="preserve"> “</w:t>
        </w:r>
      </w:ins>
      <w:ins w:id="458" w:author="Ferris, Todd@Energy" w:date="2018-11-21T11:30:00Z">
        <w:r w:rsidR="00CF3ECE" w:rsidRPr="00CF3ECE">
          <w:rPr>
            <w:rFonts w:asciiTheme="minorHAnsi" w:hAnsiTheme="minorHAnsi"/>
            <w:sz w:val="18"/>
            <w:szCs w:val="18"/>
          </w:rPr>
          <w:t>Addition and /or Alteration</w:t>
        </w:r>
      </w:ins>
      <w:ins w:id="459" w:author="Ferris, Todd@Energy" w:date="2018-11-21T11:31:00Z">
        <w:r w:rsidR="00CF3ECE">
          <w:rPr>
            <w:rFonts w:asciiTheme="minorHAnsi" w:hAnsiTheme="minorHAnsi"/>
            <w:sz w:val="18"/>
            <w:szCs w:val="18"/>
          </w:rPr>
          <w:t>”</w:t>
        </w:r>
      </w:ins>
    </w:p>
    <w:p w14:paraId="0435B2DF" w14:textId="77777777" w:rsidR="00CF3ECE" w:rsidRPr="00CF3ECE" w:rsidRDefault="00CF3ECE" w:rsidP="00CF3ECE">
      <w:pPr>
        <w:pStyle w:val="ListParagraph"/>
        <w:numPr>
          <w:ilvl w:val="0"/>
          <w:numId w:val="21"/>
        </w:numPr>
        <w:rPr>
          <w:ins w:id="460" w:author="Ferris, Todd@Energy" w:date="2018-11-21T11:30:00Z"/>
          <w:rFonts w:asciiTheme="minorHAnsi" w:hAnsiTheme="minorHAnsi"/>
          <w:sz w:val="18"/>
          <w:szCs w:val="18"/>
        </w:rPr>
      </w:pPr>
      <w:ins w:id="461" w:author="Ferris, Todd@Energy" w:date="2018-11-21T11:31:00Z">
        <w:r>
          <w:rPr>
            <w:rFonts w:asciiTheme="minorHAnsi" w:hAnsiTheme="minorHAnsi"/>
            <w:sz w:val="18"/>
            <w:szCs w:val="18"/>
          </w:rPr>
          <w:t>I</w:t>
        </w:r>
      </w:ins>
      <w:ins w:id="462" w:author="Ferris, Todd@Energy" w:date="2018-11-21T11:30:00Z">
        <w:r w:rsidRPr="00CF3ECE">
          <w:rPr>
            <w:rFonts w:asciiTheme="minorHAnsi" w:hAnsiTheme="minorHAnsi"/>
            <w:sz w:val="18"/>
            <w:szCs w:val="18"/>
          </w:rPr>
          <w:t xml:space="preserve">f parent document is CF1R-NCB-01, </w:t>
        </w:r>
      </w:ins>
      <w:ins w:id="463" w:author="Ferris, Todd@Energy" w:date="2018-11-21T11:31:00Z">
        <w:r>
          <w:rPr>
            <w:rFonts w:asciiTheme="minorHAnsi" w:hAnsiTheme="minorHAnsi"/>
            <w:sz w:val="18"/>
            <w:szCs w:val="18"/>
          </w:rPr>
          <w:t xml:space="preserve">values are </w:t>
        </w:r>
      </w:ins>
      <w:ins w:id="464" w:author="Ferris, Todd@Energy" w:date="2018-11-21T11:32:00Z">
        <w:r>
          <w:rPr>
            <w:rFonts w:asciiTheme="minorHAnsi" w:hAnsiTheme="minorHAnsi"/>
            <w:sz w:val="18"/>
            <w:szCs w:val="18"/>
          </w:rPr>
          <w:t>“</w:t>
        </w:r>
      </w:ins>
      <w:ins w:id="465" w:author="Ferris, Todd@Energy" w:date="2018-11-21T11:30:00Z">
        <w:r w:rsidRPr="00CF3ECE">
          <w:rPr>
            <w:rFonts w:asciiTheme="minorHAnsi" w:hAnsiTheme="minorHAnsi"/>
            <w:sz w:val="18"/>
            <w:szCs w:val="18"/>
          </w:rPr>
          <w:t>Newly Constructed</w:t>
        </w:r>
      </w:ins>
      <w:ins w:id="466" w:author="Ferris, Todd@Energy" w:date="2018-11-21T11:32:00Z">
        <w:r>
          <w:rPr>
            <w:rFonts w:asciiTheme="minorHAnsi" w:hAnsiTheme="minorHAnsi"/>
            <w:sz w:val="18"/>
            <w:szCs w:val="18"/>
          </w:rPr>
          <w:t>”</w:t>
        </w:r>
      </w:ins>
      <w:ins w:id="467" w:author="Ferris, Todd@Energy" w:date="2018-11-21T11:30:00Z">
        <w:r w:rsidRPr="00CF3ECE">
          <w:rPr>
            <w:rFonts w:asciiTheme="minorHAnsi" w:hAnsiTheme="minorHAnsi"/>
            <w:sz w:val="18"/>
            <w:szCs w:val="18"/>
          </w:rPr>
          <w:t xml:space="preserve"> and </w:t>
        </w:r>
      </w:ins>
      <w:ins w:id="468" w:author="Ferris, Todd@Energy" w:date="2018-11-21T11:32:00Z">
        <w:r>
          <w:rPr>
            <w:rFonts w:asciiTheme="minorHAnsi" w:hAnsiTheme="minorHAnsi"/>
            <w:sz w:val="18"/>
            <w:szCs w:val="18"/>
          </w:rPr>
          <w:t>“</w:t>
        </w:r>
      </w:ins>
      <w:ins w:id="469" w:author="Ferris, Todd@Energy" w:date="2018-11-21T11:30:00Z">
        <w:r w:rsidRPr="00CF3ECE">
          <w:rPr>
            <w:rFonts w:asciiTheme="minorHAnsi" w:hAnsiTheme="minorHAnsi"/>
            <w:sz w:val="18"/>
            <w:szCs w:val="18"/>
          </w:rPr>
          <w:t>Newly Constructed (Addition Alone)</w:t>
        </w:r>
      </w:ins>
      <w:ins w:id="470" w:author="Ferris, Todd@Energy" w:date="2018-11-21T11:32:00Z">
        <w:r>
          <w:rPr>
            <w:rFonts w:asciiTheme="minorHAnsi" w:hAnsiTheme="minorHAnsi"/>
            <w:sz w:val="18"/>
            <w:szCs w:val="18"/>
          </w:rPr>
          <w:t>”</w:t>
        </w:r>
      </w:ins>
    </w:p>
    <w:p w14:paraId="0435B2E0" w14:textId="3AAE4B0F" w:rsidR="00AE10C0" w:rsidRDefault="00CF3ECE">
      <w:pPr>
        <w:pStyle w:val="ListParagraph"/>
        <w:numPr>
          <w:ilvl w:val="0"/>
          <w:numId w:val="21"/>
        </w:numPr>
        <w:rPr>
          <w:rFonts w:asciiTheme="minorHAnsi" w:eastAsia="Cambria" w:hAnsiTheme="minorHAnsi"/>
          <w:sz w:val="18"/>
          <w:szCs w:val="18"/>
        </w:rPr>
      </w:pPr>
      <w:ins w:id="471" w:author="Ferris, Todd@Energy" w:date="2018-11-21T11:32:00Z">
        <w:r>
          <w:rPr>
            <w:rFonts w:asciiTheme="minorHAnsi" w:hAnsiTheme="minorHAnsi"/>
            <w:sz w:val="18"/>
            <w:szCs w:val="18"/>
          </w:rPr>
          <w:t>I</w:t>
        </w:r>
      </w:ins>
      <w:ins w:id="472" w:author="Ferris, Todd@Energy" w:date="2018-11-21T11:30:00Z">
        <w:r w:rsidRPr="00CF3ECE">
          <w:rPr>
            <w:rFonts w:asciiTheme="minorHAnsi" w:hAnsiTheme="minorHAnsi"/>
            <w:sz w:val="18"/>
            <w:szCs w:val="18"/>
          </w:rPr>
          <w:t xml:space="preserve">f parent document is CF1R-ADD-01, </w:t>
        </w:r>
      </w:ins>
      <w:ins w:id="473" w:author="Ferris, Todd@Energy" w:date="2018-11-21T11:32:00Z">
        <w:r>
          <w:rPr>
            <w:rFonts w:asciiTheme="minorHAnsi" w:hAnsiTheme="minorHAnsi"/>
            <w:sz w:val="18"/>
            <w:szCs w:val="18"/>
          </w:rPr>
          <w:t>values are “</w:t>
        </w:r>
      </w:ins>
      <w:ins w:id="474" w:author="Ferris, Todd@Energy" w:date="2018-11-21T11:30:00Z">
        <w:r w:rsidRPr="00CF3ECE">
          <w:rPr>
            <w:rFonts w:asciiTheme="minorHAnsi" w:hAnsiTheme="minorHAnsi"/>
            <w:sz w:val="18"/>
            <w:szCs w:val="18"/>
          </w:rPr>
          <w:t>ADU Addition &lt; 300 ft</w:t>
        </w:r>
        <w:r w:rsidRPr="009B68D4">
          <w:rPr>
            <w:rFonts w:asciiTheme="minorHAnsi" w:hAnsiTheme="minorHAnsi"/>
            <w:sz w:val="18"/>
            <w:szCs w:val="18"/>
            <w:vertAlign w:val="superscript"/>
          </w:rPr>
          <w:t>2</w:t>
        </w:r>
      </w:ins>
      <w:ins w:id="475" w:author="Ferris, Todd@Energy" w:date="2018-11-21T11:33:00Z">
        <w:r>
          <w:rPr>
            <w:rFonts w:asciiTheme="minorHAnsi" w:hAnsiTheme="minorHAnsi"/>
            <w:sz w:val="18"/>
            <w:szCs w:val="18"/>
          </w:rPr>
          <w:t>”</w:t>
        </w:r>
      </w:ins>
      <w:ins w:id="476" w:author="Ferris, Todd@Energy" w:date="2018-11-21T11:30:00Z">
        <w:r w:rsidRPr="00CF3ECE">
          <w:rPr>
            <w:rFonts w:asciiTheme="minorHAnsi" w:hAnsiTheme="minorHAnsi"/>
            <w:sz w:val="18"/>
            <w:szCs w:val="18"/>
          </w:rPr>
          <w:t>,</w:t>
        </w:r>
      </w:ins>
      <w:ins w:id="477" w:author="Ferris, Todd@Energy" w:date="2018-11-21T11:33:00Z">
        <w:r>
          <w:rPr>
            <w:rFonts w:asciiTheme="minorHAnsi" w:hAnsiTheme="minorHAnsi"/>
            <w:sz w:val="18"/>
            <w:szCs w:val="18"/>
          </w:rPr>
          <w:t>”</w:t>
        </w:r>
      </w:ins>
      <w:ins w:id="478" w:author="Ferris, Todd@Energy" w:date="2018-11-21T11:30:00Z">
        <w:r w:rsidRPr="00CF3ECE">
          <w:rPr>
            <w:rFonts w:asciiTheme="minorHAnsi" w:hAnsiTheme="minorHAnsi"/>
            <w:sz w:val="18"/>
            <w:szCs w:val="18"/>
          </w:rPr>
          <w:t xml:space="preserve"> ADU Addition &gt; 300 to &lt; 400 ft</w:t>
        </w:r>
        <w:r w:rsidR="009B68D4" w:rsidRPr="009B68D4">
          <w:rPr>
            <w:rFonts w:asciiTheme="minorHAnsi" w:hAnsiTheme="minorHAnsi"/>
            <w:sz w:val="18"/>
            <w:szCs w:val="18"/>
            <w:vertAlign w:val="superscript"/>
          </w:rPr>
          <w:t>2</w:t>
        </w:r>
      </w:ins>
      <w:ins w:id="479" w:author="Ferris, Todd@Energy" w:date="2018-11-21T11:33:00Z">
        <w:r>
          <w:rPr>
            <w:rFonts w:asciiTheme="minorHAnsi" w:hAnsiTheme="minorHAnsi"/>
            <w:sz w:val="18"/>
            <w:szCs w:val="18"/>
          </w:rPr>
          <w:t>”</w:t>
        </w:r>
      </w:ins>
      <w:ins w:id="480" w:author="Ferris, Todd@Energy" w:date="2018-11-21T11:30:00Z">
        <w:r w:rsidRPr="00CF3ECE">
          <w:rPr>
            <w:rFonts w:asciiTheme="minorHAnsi" w:hAnsiTheme="minorHAnsi"/>
            <w:sz w:val="18"/>
            <w:szCs w:val="18"/>
          </w:rPr>
          <w:t>,</w:t>
        </w:r>
      </w:ins>
      <w:ins w:id="481" w:author="Ferris, Todd@Energy" w:date="2018-11-21T11:33:00Z">
        <w:r>
          <w:rPr>
            <w:rFonts w:asciiTheme="minorHAnsi" w:hAnsiTheme="minorHAnsi"/>
            <w:sz w:val="18"/>
            <w:szCs w:val="18"/>
          </w:rPr>
          <w:t>”</w:t>
        </w:r>
      </w:ins>
      <w:ins w:id="482" w:author="Ferris, Todd@Energy" w:date="2018-11-21T11:30:00Z">
        <w:r w:rsidRPr="00CF3ECE">
          <w:rPr>
            <w:rFonts w:asciiTheme="minorHAnsi" w:hAnsiTheme="minorHAnsi"/>
            <w:sz w:val="18"/>
            <w:szCs w:val="18"/>
          </w:rPr>
          <w:t xml:space="preserve"> ADU Addition &gt; 400 to &lt; 700 ft</w:t>
        </w:r>
        <w:r w:rsidR="009B68D4" w:rsidRPr="009B68D4">
          <w:rPr>
            <w:rFonts w:asciiTheme="minorHAnsi" w:hAnsiTheme="minorHAnsi"/>
            <w:sz w:val="18"/>
            <w:szCs w:val="18"/>
            <w:vertAlign w:val="superscript"/>
          </w:rPr>
          <w:t>2</w:t>
        </w:r>
      </w:ins>
      <w:ins w:id="483" w:author="Ferris, Todd@Energy" w:date="2018-11-21T11:33:00Z">
        <w:r>
          <w:rPr>
            <w:rFonts w:asciiTheme="minorHAnsi" w:hAnsiTheme="minorHAnsi"/>
            <w:sz w:val="18"/>
            <w:szCs w:val="18"/>
          </w:rPr>
          <w:t xml:space="preserve">” </w:t>
        </w:r>
      </w:ins>
      <w:ins w:id="484" w:author="Ferris, Todd@Energy" w:date="2018-11-21T11:30:00Z">
        <w:r w:rsidRPr="00CF3ECE">
          <w:rPr>
            <w:rFonts w:asciiTheme="minorHAnsi" w:hAnsiTheme="minorHAnsi"/>
            <w:sz w:val="18"/>
            <w:szCs w:val="18"/>
          </w:rPr>
          <w:t xml:space="preserve">and </w:t>
        </w:r>
      </w:ins>
      <w:ins w:id="485" w:author="Ferris, Todd@Energy" w:date="2018-11-21T11:33:00Z">
        <w:r>
          <w:rPr>
            <w:rFonts w:asciiTheme="minorHAnsi" w:hAnsiTheme="minorHAnsi"/>
            <w:sz w:val="18"/>
            <w:szCs w:val="18"/>
          </w:rPr>
          <w:t>“</w:t>
        </w:r>
      </w:ins>
      <w:ins w:id="486" w:author="Ferris, Todd@Energy" w:date="2018-11-21T11:30:00Z">
        <w:r w:rsidRPr="00CF3ECE">
          <w:rPr>
            <w:rFonts w:asciiTheme="minorHAnsi" w:hAnsiTheme="minorHAnsi"/>
            <w:sz w:val="18"/>
            <w:szCs w:val="18"/>
          </w:rPr>
          <w:t>ADU Addition &gt; 700 to &lt; 1000 ft</w:t>
        </w:r>
        <w:r w:rsidR="009B68D4" w:rsidRPr="009B68D4">
          <w:rPr>
            <w:rFonts w:asciiTheme="minorHAnsi" w:hAnsiTheme="minorHAnsi"/>
            <w:sz w:val="18"/>
            <w:szCs w:val="18"/>
            <w:vertAlign w:val="superscript"/>
          </w:rPr>
          <w:t>2</w:t>
        </w:r>
      </w:ins>
      <w:ins w:id="487" w:author="Ferris, Todd@Energy" w:date="2018-11-21T11:33:00Z">
        <w:r>
          <w:rPr>
            <w:rFonts w:asciiTheme="minorHAnsi" w:hAnsiTheme="minorHAnsi"/>
            <w:sz w:val="18"/>
            <w:szCs w:val="18"/>
          </w:rPr>
          <w:t>”</w:t>
        </w:r>
      </w:ins>
      <w:del w:id="488" w:author="Ferris, Todd@Energy" w:date="2018-11-21T11:41:00Z">
        <w:r w:rsidR="00495793" w:rsidRPr="00495793">
          <w:rPr>
            <w:rFonts w:asciiTheme="minorHAnsi" w:hAnsiTheme="minorHAnsi"/>
            <w:sz w:val="18"/>
            <w:szCs w:val="18"/>
          </w:rPr>
          <w:delText>“New Construction” and “Addition greater than 1,000 ft</w:delText>
        </w:r>
        <w:r w:rsidR="00495793" w:rsidRPr="00495793">
          <w:rPr>
            <w:rFonts w:asciiTheme="minorHAnsi" w:hAnsiTheme="minorHAnsi"/>
            <w:sz w:val="18"/>
            <w:szCs w:val="18"/>
            <w:vertAlign w:val="superscript"/>
          </w:rPr>
          <w:delText>2</w:delText>
        </w:r>
        <w:r w:rsidR="00495793" w:rsidRPr="00495793">
          <w:rPr>
            <w:rFonts w:asciiTheme="minorHAnsi" w:hAnsiTheme="minorHAnsi"/>
            <w:sz w:val="18"/>
            <w:szCs w:val="18"/>
          </w:rPr>
          <w:delText>”</w:delText>
        </w:r>
      </w:del>
      <w:r w:rsidR="00495793" w:rsidRPr="00495793">
        <w:rPr>
          <w:rFonts w:asciiTheme="minorHAnsi" w:hAnsiTheme="minorHAnsi"/>
          <w:sz w:val="18"/>
          <w:szCs w:val="18"/>
        </w:rPr>
        <w:t>.</w:t>
      </w:r>
    </w:p>
    <w:p w14:paraId="0435B2E1" w14:textId="77777777" w:rsidR="00636F83" w:rsidRPr="00DE1FB9" w:rsidRDefault="004354D4" w:rsidP="00636F83">
      <w:pPr>
        <w:numPr>
          <w:ilvl w:val="0"/>
          <w:numId w:val="8"/>
        </w:numPr>
        <w:contextualSpacing/>
        <w:rPr>
          <w:rFonts w:asciiTheme="minorHAnsi" w:eastAsia="Cambria" w:hAnsiTheme="minorHAnsi"/>
          <w:sz w:val="18"/>
          <w:szCs w:val="18"/>
        </w:rPr>
      </w:pPr>
      <w:ins w:id="489" w:author="Ferris, Todd@Energy" w:date="2018-11-21T11:55:00Z">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r>
          <w:rPr>
            <w:rFonts w:asciiTheme="minorHAnsi" w:hAnsiTheme="minorHAnsi"/>
            <w:sz w:val="18"/>
            <w:szCs w:val="18"/>
          </w:rPr>
          <w:t>:</w:t>
        </w:r>
      </w:ins>
      <w:ins w:id="490" w:author="Ferris, Todd@Energy" w:date="2018-11-21T11:56:00Z">
        <w:r>
          <w:rPr>
            <w:rFonts w:asciiTheme="minorHAnsi" w:hAnsiTheme="minorHAnsi"/>
            <w:sz w:val="18"/>
            <w:szCs w:val="18"/>
          </w:rPr>
          <w:t xml:space="preserve"> </w:t>
        </w:r>
        <w:r w:rsidRPr="009C5721">
          <w:rPr>
            <w:rFonts w:asciiTheme="minorHAnsi" w:hAnsiTheme="minorHAnsi"/>
            <w:sz w:val="18"/>
            <w:szCs w:val="18"/>
          </w:rPr>
          <w:t>This field is filled out automatically. It is referenced from the CF2R-MCH-01</w:t>
        </w:r>
        <w:r>
          <w:rPr>
            <w:rFonts w:asciiTheme="minorHAnsi" w:hAnsiTheme="minorHAnsi"/>
            <w:sz w:val="18"/>
            <w:szCs w:val="18"/>
          </w:rPr>
          <w:t>.</w:t>
        </w:r>
        <w:r w:rsidRPr="00D2491C" w:rsidDel="00D32EB3">
          <w:rPr>
            <w:rFonts w:asciiTheme="minorHAnsi" w:hAnsiTheme="minorHAnsi"/>
            <w:sz w:val="18"/>
            <w:szCs w:val="18"/>
          </w:rPr>
          <w:t xml:space="preserve"> </w:t>
        </w:r>
      </w:ins>
      <w:del w:id="491" w:author="Ferris, Todd@Energy" w:date="2018-11-21T11:44:00Z">
        <w:r w:rsidR="00636F83" w:rsidRPr="00D2491C" w:rsidDel="00D32EB3">
          <w:rPr>
            <w:rFonts w:asciiTheme="minorHAnsi" w:hAnsiTheme="minorHAnsi"/>
            <w:sz w:val="18"/>
            <w:szCs w:val="18"/>
          </w:rPr>
          <w:delText xml:space="preserve">Value to be entered in the field equals </w:delText>
        </w:r>
        <w:r w:rsidR="00636F83" w:rsidRPr="00D2491C" w:rsidDel="00D32EB3">
          <w:rPr>
            <w:rFonts w:asciiTheme="minorHAnsi" w:eastAsia="Cambria" w:hAnsiTheme="minorHAnsi"/>
            <w:sz w:val="18"/>
            <w:szCs w:val="18"/>
          </w:rPr>
          <w:delText>the conditioned floor area of the space</w:delText>
        </w:r>
        <w:r w:rsidR="00636F83" w:rsidDel="00D32EB3">
          <w:rPr>
            <w:rFonts w:asciiTheme="minorHAnsi" w:eastAsia="Cambria" w:hAnsiTheme="minorHAnsi"/>
            <w:sz w:val="18"/>
            <w:szCs w:val="18"/>
          </w:rPr>
          <w:delText xml:space="preserve"> for which the ventilation is being calculated</w:delText>
        </w:r>
        <w:r w:rsidR="00636F83" w:rsidRPr="00D2491C" w:rsidDel="00D32EB3">
          <w:rPr>
            <w:rFonts w:asciiTheme="minorHAnsi" w:eastAsia="Cambria" w:hAnsiTheme="minorHAnsi"/>
            <w:sz w:val="18"/>
            <w:szCs w:val="18"/>
          </w:rPr>
          <w:delText xml:space="preserve">, in </w:delText>
        </w:r>
        <w:r w:rsidR="00A4665D" w:rsidRPr="00A4665D" w:rsidDel="00D32EB3">
          <w:rPr>
            <w:rFonts w:asciiTheme="minorHAnsi" w:eastAsia="Cambria" w:hAnsiTheme="minorHAnsi"/>
            <w:sz w:val="18"/>
            <w:szCs w:val="18"/>
          </w:rPr>
          <w:delText>ft</w:delText>
        </w:r>
        <w:r w:rsidR="00A4665D" w:rsidRPr="00A4665D" w:rsidDel="00D32EB3">
          <w:rPr>
            <w:rFonts w:asciiTheme="minorHAnsi" w:eastAsia="Cambria" w:hAnsiTheme="minorHAnsi"/>
            <w:sz w:val="18"/>
            <w:szCs w:val="18"/>
            <w:vertAlign w:val="superscript"/>
          </w:rPr>
          <w:delText>2</w:delText>
        </w:r>
        <w:r w:rsidR="00636F83" w:rsidRPr="00D2491C" w:rsidDel="00D32EB3">
          <w:rPr>
            <w:rFonts w:asciiTheme="minorHAnsi" w:eastAsia="Cambria" w:hAnsiTheme="minorHAnsi"/>
            <w:sz w:val="18"/>
            <w:szCs w:val="18"/>
          </w:rPr>
          <w:delText>.</w:delText>
        </w:r>
        <w:r w:rsidR="00636F83" w:rsidDel="00D32EB3">
          <w:rPr>
            <w:rFonts w:asciiTheme="minorHAnsi" w:eastAsia="Cambria" w:hAnsiTheme="minorHAnsi"/>
            <w:sz w:val="18"/>
            <w:szCs w:val="18"/>
          </w:rPr>
          <w:delText xml:space="preserve"> For additions over 1</w:delText>
        </w:r>
        <w:r w:rsidR="00010C95" w:rsidDel="00D32EB3">
          <w:rPr>
            <w:rFonts w:asciiTheme="minorHAnsi" w:eastAsia="Cambria" w:hAnsiTheme="minorHAnsi"/>
            <w:sz w:val="18"/>
            <w:szCs w:val="18"/>
          </w:rPr>
          <w:delText>,</w:delText>
        </w:r>
        <w:r w:rsidR="00636F83" w:rsidDel="00D32EB3">
          <w:rPr>
            <w:rFonts w:asciiTheme="minorHAnsi" w:eastAsia="Cambria" w:hAnsiTheme="minorHAnsi"/>
            <w:sz w:val="18"/>
            <w:szCs w:val="18"/>
          </w:rPr>
          <w:delText xml:space="preserve">000 </w:delText>
        </w:r>
        <w:r w:rsidR="00A4665D" w:rsidDel="00D32EB3">
          <w:rPr>
            <w:rFonts w:asciiTheme="minorHAnsi" w:eastAsia="Cambria" w:hAnsiTheme="minorHAnsi"/>
            <w:sz w:val="18"/>
            <w:szCs w:val="18"/>
          </w:rPr>
          <w:delText>ft</w:delText>
        </w:r>
        <w:r w:rsidR="00A4665D" w:rsidDel="00D32EB3">
          <w:rPr>
            <w:rFonts w:asciiTheme="minorHAnsi" w:eastAsia="Cambria" w:hAnsiTheme="minorHAnsi"/>
            <w:sz w:val="18"/>
            <w:szCs w:val="18"/>
            <w:vertAlign w:val="superscript"/>
          </w:rPr>
          <w:delText>2</w:delText>
        </w:r>
        <w:r w:rsidR="00636F83" w:rsidDel="00D32EB3">
          <w:rPr>
            <w:rFonts w:asciiTheme="minorHAnsi" w:eastAsia="Cambria" w:hAnsiTheme="minorHAnsi"/>
            <w:sz w:val="18"/>
            <w:szCs w:val="18"/>
          </w:rPr>
          <w:delText>, this will be the floor area of the existing home plus the addition.</w:delText>
        </w:r>
      </w:del>
    </w:p>
    <w:p w14:paraId="0435B2E2" w14:textId="77777777" w:rsidR="00636F83" w:rsidRPr="00DE1FB9" w:rsidRDefault="0069465C" w:rsidP="00636F83">
      <w:pPr>
        <w:numPr>
          <w:ilvl w:val="0"/>
          <w:numId w:val="8"/>
        </w:numPr>
        <w:contextualSpacing/>
        <w:rPr>
          <w:rFonts w:asciiTheme="minorHAnsi" w:eastAsia="Cambria" w:hAnsiTheme="minorHAnsi"/>
          <w:sz w:val="18"/>
          <w:szCs w:val="18"/>
        </w:rPr>
      </w:pPr>
      <w:ins w:id="492" w:author="Ferris, Todd@Energy" w:date="2018-11-21T11:56:00Z">
        <w:r>
          <w:rPr>
            <w:rFonts w:asciiTheme="minorHAnsi" w:hAnsiTheme="minorHAnsi"/>
            <w:sz w:val="18"/>
            <w:szCs w:val="18"/>
          </w:rPr>
          <w:t>Number of Bedrooms in Dw</w:t>
        </w:r>
      </w:ins>
      <w:ins w:id="493" w:author="Ferris, Todd@Energy" w:date="2018-11-21T11:57:00Z">
        <w:r>
          <w:rPr>
            <w:rFonts w:asciiTheme="minorHAnsi" w:hAnsiTheme="minorHAnsi"/>
            <w:sz w:val="18"/>
            <w:szCs w:val="18"/>
          </w:rPr>
          <w:t>e</w:t>
        </w:r>
      </w:ins>
      <w:ins w:id="494" w:author="Ferris, Todd@Energy" w:date="2018-11-21T11:56:00Z">
        <w:r>
          <w:rPr>
            <w:rFonts w:asciiTheme="minorHAnsi" w:hAnsiTheme="minorHAnsi"/>
            <w:sz w:val="18"/>
            <w:szCs w:val="18"/>
          </w:rPr>
          <w:t>lling</w:t>
        </w:r>
      </w:ins>
      <w:ins w:id="495" w:author="Ferris, Todd@Energy" w:date="2018-11-21T11:57:00Z">
        <w:r>
          <w:rPr>
            <w:rFonts w:asciiTheme="minorHAnsi" w:hAnsiTheme="minorHAnsi"/>
            <w:sz w:val="18"/>
            <w:szCs w:val="18"/>
          </w:rPr>
          <w:t xml:space="preserve"> Unit: </w:t>
        </w:r>
        <w:r w:rsidRPr="009C5721">
          <w:rPr>
            <w:rFonts w:asciiTheme="minorHAnsi" w:hAnsiTheme="minorHAnsi"/>
            <w:sz w:val="18"/>
            <w:szCs w:val="18"/>
          </w:rPr>
          <w:t>This field is filled out automatically. It is referenced from the CF2R-MCH-01</w:t>
        </w:r>
        <w:r>
          <w:rPr>
            <w:rFonts w:asciiTheme="minorHAnsi" w:hAnsiTheme="minorHAnsi"/>
            <w:sz w:val="18"/>
            <w:szCs w:val="18"/>
          </w:rPr>
          <w:t>.</w:t>
        </w:r>
      </w:ins>
      <w:del w:id="496" w:author="Ferris, Todd@Energy" w:date="2018-11-21T11:57:00Z">
        <w:r w:rsidR="00636F83" w:rsidRPr="00D2491C" w:rsidDel="0069465C">
          <w:rPr>
            <w:rFonts w:asciiTheme="minorHAnsi" w:hAnsiTheme="minorHAnsi"/>
            <w:sz w:val="18"/>
            <w:szCs w:val="18"/>
          </w:rPr>
          <w:delText>Value to be entered in the field equals</w:delText>
        </w:r>
        <w:r w:rsidR="00636F83" w:rsidRPr="00D2491C" w:rsidDel="0069465C">
          <w:rPr>
            <w:rFonts w:asciiTheme="minorHAnsi" w:eastAsia="Cambria" w:hAnsiTheme="minorHAnsi"/>
            <w:sz w:val="18"/>
            <w:szCs w:val="18"/>
          </w:rPr>
          <w:delText xml:space="preserve"> the number of bedrooms in the home.</w:delText>
        </w:r>
        <w:r w:rsidR="00636F83" w:rsidDel="0069465C">
          <w:rPr>
            <w:rFonts w:asciiTheme="minorHAnsi" w:eastAsia="Cambria" w:hAnsiTheme="minorHAnsi"/>
            <w:sz w:val="18"/>
            <w:szCs w:val="18"/>
          </w:rPr>
          <w:delText xml:space="preserve"> For additions over 1</w:delText>
        </w:r>
        <w:r w:rsidR="00010C95" w:rsidDel="0069465C">
          <w:rPr>
            <w:rFonts w:asciiTheme="minorHAnsi" w:eastAsia="Cambria" w:hAnsiTheme="minorHAnsi"/>
            <w:sz w:val="18"/>
            <w:szCs w:val="18"/>
          </w:rPr>
          <w:delText>,</w:delText>
        </w:r>
        <w:r w:rsidR="00636F83" w:rsidDel="0069465C">
          <w:rPr>
            <w:rFonts w:asciiTheme="minorHAnsi" w:eastAsia="Cambria" w:hAnsiTheme="minorHAnsi"/>
            <w:sz w:val="18"/>
            <w:szCs w:val="18"/>
          </w:rPr>
          <w:delText xml:space="preserve">000 </w:delText>
        </w:r>
        <w:r w:rsidR="00A4665D" w:rsidDel="0069465C">
          <w:rPr>
            <w:rFonts w:asciiTheme="minorHAnsi" w:eastAsia="Cambria" w:hAnsiTheme="minorHAnsi"/>
            <w:sz w:val="18"/>
            <w:szCs w:val="18"/>
          </w:rPr>
          <w:delText>ft</w:delText>
        </w:r>
        <w:r w:rsidR="00A4665D" w:rsidDel="0069465C">
          <w:rPr>
            <w:rFonts w:asciiTheme="minorHAnsi" w:eastAsia="Cambria" w:hAnsiTheme="minorHAnsi"/>
            <w:sz w:val="18"/>
            <w:szCs w:val="18"/>
            <w:vertAlign w:val="superscript"/>
          </w:rPr>
          <w:delText>2</w:delText>
        </w:r>
        <w:r w:rsidR="00636F83" w:rsidDel="0069465C">
          <w:rPr>
            <w:rFonts w:asciiTheme="minorHAnsi" w:eastAsia="Cambria" w:hAnsiTheme="minorHAnsi"/>
            <w:sz w:val="18"/>
            <w:szCs w:val="18"/>
          </w:rPr>
          <w:delText>, this will be the number of bedrooms in the existing home plus the number of bedrooms in the addition.</w:delText>
        </w:r>
      </w:del>
    </w:p>
    <w:p w14:paraId="0435B2F4" w14:textId="77777777" w:rsidR="00CE3C37" w:rsidRDefault="00CE3C37" w:rsidP="00CE3C37">
      <w:pPr>
        <w:numPr>
          <w:ilvl w:val="0"/>
          <w:numId w:val="8"/>
        </w:numPr>
        <w:contextualSpacing/>
        <w:rPr>
          <w:ins w:id="497" w:author="TF 112318" w:date="2018-11-23T12:39:00Z"/>
          <w:rFonts w:asciiTheme="minorHAnsi" w:eastAsia="Cambria" w:hAnsiTheme="minorHAnsi"/>
          <w:sz w:val="18"/>
          <w:szCs w:val="18"/>
        </w:rPr>
      </w:pPr>
      <w:ins w:id="498" w:author="TF 112318" w:date="2018-11-23T12:38:00Z">
        <w:r>
          <w:rPr>
            <w:rFonts w:asciiTheme="minorHAnsi" w:eastAsia="Cambria" w:hAnsiTheme="minorHAnsi"/>
            <w:sz w:val="18"/>
            <w:szCs w:val="18"/>
          </w:rPr>
          <w:t xml:space="preserve">Ventilation system Type: </w:t>
        </w:r>
      </w:ins>
      <w:ins w:id="499" w:author="TF 112318" w:date="2018-11-23T12:39:00Z">
        <w:r>
          <w:rPr>
            <w:rFonts w:asciiTheme="minorHAnsi" w:eastAsia="Cambria" w:hAnsiTheme="minorHAnsi"/>
            <w:sz w:val="18"/>
            <w:szCs w:val="18"/>
          </w:rPr>
          <w:t>This may be filled out automatically or be user input.</w:t>
        </w:r>
      </w:ins>
    </w:p>
    <w:p w14:paraId="0435B2F5" w14:textId="77777777" w:rsidR="00CE3C37" w:rsidRPr="00CE3C37" w:rsidRDefault="00CE3C37" w:rsidP="00CE3C37">
      <w:pPr>
        <w:pStyle w:val="ListParagraph"/>
        <w:numPr>
          <w:ilvl w:val="0"/>
          <w:numId w:val="23"/>
        </w:numPr>
        <w:rPr>
          <w:ins w:id="500" w:author="TF 112318" w:date="2018-11-23T12:40:00Z"/>
          <w:rFonts w:asciiTheme="minorHAnsi" w:eastAsia="Cambria" w:hAnsiTheme="minorHAnsi"/>
          <w:sz w:val="18"/>
          <w:szCs w:val="18"/>
        </w:rPr>
      </w:pPr>
      <w:ins w:id="501" w:author="TF 112318" w:date="2018-11-23T12:39:00Z">
        <w:r w:rsidRPr="009C5721">
          <w:rPr>
            <w:rFonts w:asciiTheme="minorHAnsi" w:hAnsiTheme="minorHAnsi"/>
            <w:sz w:val="18"/>
            <w:szCs w:val="18"/>
          </w:rPr>
          <w:t>If parent document is the CF1R-PRF-01</w:t>
        </w:r>
        <w:r>
          <w:rPr>
            <w:rFonts w:asciiTheme="minorHAnsi" w:hAnsiTheme="minorHAnsi"/>
            <w:sz w:val="18"/>
            <w:szCs w:val="18"/>
          </w:rPr>
          <w:t>, the value will be filled out automatically.</w:t>
        </w:r>
      </w:ins>
    </w:p>
    <w:p w14:paraId="0435B2F6" w14:textId="581A6040" w:rsidR="00CE3C37" w:rsidRPr="003E1B97" w:rsidRDefault="00AA3550" w:rsidP="00CE3C37">
      <w:pPr>
        <w:pStyle w:val="ListParagraph"/>
        <w:numPr>
          <w:ilvl w:val="0"/>
          <w:numId w:val="23"/>
        </w:numPr>
        <w:rPr>
          <w:ins w:id="502" w:author="TF 112318" w:date="2018-11-23T12:39:00Z"/>
          <w:rFonts w:asciiTheme="minorHAnsi" w:eastAsia="Cambria" w:hAnsiTheme="minorHAnsi"/>
          <w:sz w:val="18"/>
          <w:szCs w:val="18"/>
        </w:rPr>
      </w:pPr>
      <w:ins w:id="503" w:author="TF 112318" w:date="2018-11-23T17:37:00Z">
        <w:r>
          <w:rPr>
            <w:rFonts w:asciiTheme="minorHAnsi" w:hAnsiTheme="minorHAnsi"/>
            <w:sz w:val="18"/>
            <w:szCs w:val="18"/>
          </w:rPr>
          <w:t xml:space="preserve">If </w:t>
        </w:r>
      </w:ins>
      <w:r w:rsidR="00454307">
        <w:rPr>
          <w:rFonts w:asciiTheme="minorHAnsi" w:hAnsiTheme="minorHAnsi"/>
          <w:sz w:val="18"/>
          <w:szCs w:val="18"/>
        </w:rPr>
        <w:t>b</w:t>
      </w:r>
      <w:ins w:id="504" w:author="TF 112318" w:date="2018-11-23T12:40:00Z">
        <w:r w:rsidR="00CE3C37">
          <w:rPr>
            <w:rFonts w:asciiTheme="minorHAnsi" w:hAnsiTheme="minorHAnsi"/>
            <w:sz w:val="18"/>
            <w:szCs w:val="18"/>
          </w:rPr>
          <w:t xml:space="preserve">uilding type is equal to </w:t>
        </w:r>
      </w:ins>
      <w:r w:rsidR="00454307">
        <w:rPr>
          <w:rFonts w:asciiTheme="minorHAnsi" w:hAnsiTheme="minorHAnsi"/>
          <w:sz w:val="18"/>
          <w:szCs w:val="18"/>
        </w:rPr>
        <w:t>N</w:t>
      </w:r>
      <w:ins w:id="505" w:author="TF 112318" w:date="2018-11-23T12:40:00Z">
        <w:r w:rsidR="00CE3C37">
          <w:rPr>
            <w:rFonts w:asciiTheme="minorHAnsi" w:hAnsiTheme="minorHAnsi"/>
            <w:sz w:val="18"/>
            <w:szCs w:val="18"/>
          </w:rPr>
          <w:t>on-dwelling unit, an N/A value will be filled out automatically.</w:t>
        </w:r>
      </w:ins>
    </w:p>
    <w:p w14:paraId="0435B2F7" w14:textId="77777777" w:rsidR="00CE3C37" w:rsidRPr="00E32596" w:rsidRDefault="00CE3C37" w:rsidP="00CE3C37">
      <w:pPr>
        <w:pStyle w:val="ListParagraph"/>
        <w:numPr>
          <w:ilvl w:val="0"/>
          <w:numId w:val="23"/>
        </w:numPr>
        <w:rPr>
          <w:ins w:id="506" w:author="TF 112318" w:date="2018-11-23T12:39:00Z"/>
          <w:rFonts w:asciiTheme="minorHAnsi" w:eastAsia="Cambria" w:hAnsiTheme="minorHAnsi"/>
          <w:sz w:val="18"/>
          <w:szCs w:val="18"/>
        </w:rPr>
      </w:pPr>
      <w:ins w:id="507" w:author="TF 112318" w:date="2018-11-23T12:39:00Z">
        <w:r w:rsidRPr="00CE3C37">
          <w:rPr>
            <w:rFonts w:asciiTheme="minorHAnsi" w:hAnsiTheme="minorHAnsi"/>
            <w:sz w:val="18"/>
            <w:szCs w:val="18"/>
          </w:rPr>
          <w:t xml:space="preserve">If parent document is the CF1R-NCB or CF1R-ADD, user </w:t>
        </w:r>
      </w:ins>
      <w:ins w:id="508" w:author="TF 112318" w:date="2018-11-23T12:40:00Z">
        <w:r w:rsidRPr="00CE3C37">
          <w:rPr>
            <w:rFonts w:asciiTheme="minorHAnsi" w:hAnsiTheme="minorHAnsi"/>
            <w:sz w:val="18"/>
            <w:szCs w:val="18"/>
          </w:rPr>
          <w:t xml:space="preserve">selects from </w:t>
        </w:r>
      </w:ins>
      <w:ins w:id="509" w:author="TF 112318" w:date="2018-11-23T12:41:00Z">
        <w:r w:rsidRPr="00CE3C37">
          <w:rPr>
            <w:rFonts w:asciiTheme="minorHAnsi" w:hAnsiTheme="minorHAnsi"/>
            <w:sz w:val="18"/>
            <w:szCs w:val="18"/>
          </w:rPr>
          <w:t>list</w:t>
        </w:r>
      </w:ins>
      <w:ins w:id="510" w:author="TF 112318" w:date="2018-11-23T12:42:00Z">
        <w:r w:rsidRPr="00CE3C37">
          <w:rPr>
            <w:rFonts w:asciiTheme="minorHAnsi" w:hAnsiTheme="minorHAnsi"/>
            <w:sz w:val="18"/>
            <w:szCs w:val="18"/>
          </w:rPr>
          <w:t xml:space="preserve"> of </w:t>
        </w:r>
      </w:ins>
      <w:ins w:id="511" w:author="TF 112318" w:date="2018-11-23T12:41:00Z">
        <w:r w:rsidRPr="00CE3C37">
          <w:rPr>
            <w:rFonts w:asciiTheme="minorHAnsi" w:hAnsiTheme="minorHAnsi" w:cstheme="minorHAnsi"/>
            <w:sz w:val="18"/>
            <w:szCs w:val="18"/>
          </w:rPr>
          <w:t>Supply</w:t>
        </w:r>
      </w:ins>
      <w:ins w:id="512" w:author="TF 112318" w:date="2018-11-23T12:42:00Z">
        <w:r w:rsidRPr="00CE3C37">
          <w:rPr>
            <w:rFonts w:asciiTheme="minorHAnsi" w:hAnsiTheme="minorHAnsi" w:cstheme="minorHAnsi"/>
            <w:sz w:val="18"/>
            <w:szCs w:val="18"/>
          </w:rPr>
          <w:t xml:space="preserve">, </w:t>
        </w:r>
      </w:ins>
      <w:ins w:id="513" w:author="TF 112318" w:date="2018-11-23T12:41:00Z">
        <w:r w:rsidRPr="00CE3C37">
          <w:rPr>
            <w:rFonts w:asciiTheme="minorHAnsi" w:hAnsiTheme="minorHAnsi" w:cstheme="minorHAnsi"/>
            <w:sz w:val="18"/>
            <w:szCs w:val="18"/>
          </w:rPr>
          <w:t>Exhaust</w:t>
        </w:r>
      </w:ins>
      <w:ins w:id="514" w:author="TF 112318" w:date="2018-11-23T12:42:00Z">
        <w:r w:rsidRPr="00CE3C37">
          <w:rPr>
            <w:rFonts w:asciiTheme="minorHAnsi" w:hAnsiTheme="minorHAnsi" w:cstheme="minorHAnsi"/>
            <w:sz w:val="18"/>
            <w:szCs w:val="18"/>
          </w:rPr>
          <w:t xml:space="preserve">, </w:t>
        </w:r>
      </w:ins>
      <w:ins w:id="515" w:author="TF 112318" w:date="2018-11-23T12:41:00Z">
        <w:r w:rsidR="00802732" w:rsidRPr="00802732">
          <w:rPr>
            <w:rFonts w:asciiTheme="minorHAnsi" w:hAnsiTheme="minorHAnsi" w:cstheme="minorHAnsi"/>
            <w:sz w:val="18"/>
            <w:szCs w:val="18"/>
          </w:rPr>
          <w:t>Balanced</w:t>
        </w:r>
      </w:ins>
      <w:ins w:id="516" w:author="TF 112318" w:date="2018-11-23T12:42:00Z">
        <w:r w:rsidR="00802732" w:rsidRPr="00802732">
          <w:rPr>
            <w:rFonts w:asciiTheme="minorHAnsi" w:hAnsiTheme="minorHAnsi" w:cstheme="minorHAnsi"/>
            <w:sz w:val="18"/>
            <w:szCs w:val="18"/>
          </w:rPr>
          <w:t xml:space="preserve">, </w:t>
        </w:r>
      </w:ins>
      <w:ins w:id="517" w:author="TF 112318" w:date="2018-11-23T12:41:00Z">
        <w:r w:rsidR="00802732" w:rsidRPr="00802732">
          <w:rPr>
            <w:rFonts w:asciiTheme="minorHAnsi" w:hAnsiTheme="minorHAnsi" w:cstheme="minorHAnsi"/>
            <w:sz w:val="18"/>
            <w:szCs w:val="18"/>
          </w:rPr>
          <w:t>Balanced – ERV</w:t>
        </w:r>
      </w:ins>
      <w:ins w:id="518" w:author="TF 112318" w:date="2018-11-23T12:42:00Z">
        <w:r w:rsidR="00802732" w:rsidRPr="00802732">
          <w:rPr>
            <w:rFonts w:asciiTheme="minorHAnsi" w:hAnsiTheme="minorHAnsi" w:cstheme="minorHAnsi"/>
            <w:sz w:val="18"/>
            <w:szCs w:val="18"/>
          </w:rPr>
          <w:t xml:space="preserve">, </w:t>
        </w:r>
      </w:ins>
      <w:ins w:id="519" w:author="TF 112318" w:date="2018-11-23T12:41:00Z">
        <w:r w:rsidR="00802732" w:rsidRPr="00802732">
          <w:rPr>
            <w:rFonts w:asciiTheme="minorHAnsi" w:hAnsiTheme="minorHAnsi" w:cstheme="minorHAnsi"/>
            <w:sz w:val="18"/>
            <w:szCs w:val="18"/>
          </w:rPr>
          <w:t>Balanced – HRV</w:t>
        </w:r>
      </w:ins>
      <w:ins w:id="520" w:author="TF 112318" w:date="2018-11-23T12:42:00Z">
        <w:r w:rsidR="00802732" w:rsidRPr="00802732">
          <w:rPr>
            <w:rFonts w:asciiTheme="minorHAnsi" w:hAnsiTheme="minorHAnsi" w:cstheme="minorHAnsi"/>
            <w:sz w:val="18"/>
            <w:szCs w:val="18"/>
          </w:rPr>
          <w:t xml:space="preserve">, </w:t>
        </w:r>
      </w:ins>
      <w:ins w:id="521" w:author="TF 112318" w:date="2018-11-23T12:41:00Z">
        <w:r w:rsidR="00802732" w:rsidRPr="00802732">
          <w:rPr>
            <w:rFonts w:asciiTheme="minorHAnsi" w:hAnsiTheme="minorHAnsi" w:cstheme="minorHAnsi"/>
            <w:sz w:val="18"/>
            <w:szCs w:val="18"/>
          </w:rPr>
          <w:t>Central Fan Integrated (CFI)</w:t>
        </w:r>
      </w:ins>
      <w:ins w:id="522" w:author="TF 112318" w:date="2018-11-23T12:43:00Z">
        <w:r w:rsidR="00802732" w:rsidRPr="00802732">
          <w:rPr>
            <w:rFonts w:asciiTheme="minorHAnsi" w:hAnsiTheme="minorHAnsi" w:cstheme="minorHAnsi"/>
            <w:sz w:val="18"/>
            <w:szCs w:val="18"/>
          </w:rPr>
          <w:t xml:space="preserve">, </w:t>
        </w:r>
      </w:ins>
      <w:ins w:id="523" w:author="TF 112318" w:date="2018-11-23T12:41:00Z">
        <w:r w:rsidR="00802732" w:rsidRPr="00802732">
          <w:rPr>
            <w:rFonts w:asciiTheme="minorHAnsi" w:hAnsiTheme="minorHAnsi" w:cstheme="minorHAnsi"/>
            <w:sz w:val="18"/>
            <w:szCs w:val="18"/>
          </w:rPr>
          <w:t>Central Ventilation System – Supply</w:t>
        </w:r>
      </w:ins>
      <w:ins w:id="524" w:author="TF 112318" w:date="2018-11-23T17:38:00Z">
        <w:r w:rsidR="00AA3550">
          <w:rPr>
            <w:rFonts w:asciiTheme="minorHAnsi" w:hAnsiTheme="minorHAnsi" w:cstheme="minorHAnsi"/>
            <w:sz w:val="18"/>
            <w:szCs w:val="18"/>
          </w:rPr>
          <w:t xml:space="preserve"> a</w:t>
        </w:r>
      </w:ins>
      <w:ins w:id="525" w:author="TF 112318" w:date="2018-11-23T17:39:00Z">
        <w:r w:rsidR="00AA3550">
          <w:rPr>
            <w:rFonts w:asciiTheme="minorHAnsi" w:hAnsiTheme="minorHAnsi" w:cstheme="minorHAnsi"/>
            <w:sz w:val="18"/>
            <w:szCs w:val="18"/>
          </w:rPr>
          <w:t xml:space="preserve">nd </w:t>
        </w:r>
      </w:ins>
      <w:ins w:id="526" w:author="TF 112318" w:date="2018-11-23T12:41:00Z">
        <w:r w:rsidR="00802732" w:rsidRPr="00802732">
          <w:rPr>
            <w:rFonts w:asciiTheme="minorHAnsi" w:hAnsiTheme="minorHAnsi" w:cstheme="minorHAnsi"/>
            <w:sz w:val="18"/>
            <w:szCs w:val="18"/>
          </w:rPr>
          <w:t>Central Ventilation System – Exhaust</w:t>
        </w:r>
      </w:ins>
      <w:ins w:id="527" w:author="TF 112318" w:date="2018-11-23T12:44:00Z">
        <w:r w:rsidR="00802732" w:rsidRPr="00802732">
          <w:rPr>
            <w:rFonts w:asciiTheme="minorHAnsi" w:hAnsiTheme="minorHAnsi" w:cstheme="minorHAnsi"/>
            <w:sz w:val="18"/>
            <w:szCs w:val="18"/>
          </w:rPr>
          <w:t xml:space="preserve"> and </w:t>
        </w:r>
      </w:ins>
      <w:ins w:id="528" w:author="TF 112318" w:date="2018-11-23T12:43:00Z">
        <w:r w:rsidR="00802732" w:rsidRPr="00802732">
          <w:rPr>
            <w:rFonts w:asciiTheme="minorHAnsi" w:hAnsiTheme="minorHAnsi" w:cstheme="minorHAnsi"/>
            <w:sz w:val="18"/>
            <w:szCs w:val="18"/>
          </w:rPr>
          <w:t>C</w:t>
        </w:r>
      </w:ins>
      <w:ins w:id="529" w:author="TF 112318" w:date="2018-11-23T12:41:00Z">
        <w:r w:rsidR="00802732" w:rsidRPr="00802732">
          <w:rPr>
            <w:rFonts w:asciiTheme="minorHAnsi" w:hAnsiTheme="minorHAnsi" w:cstheme="minorHAnsi"/>
            <w:sz w:val="18"/>
            <w:szCs w:val="18"/>
          </w:rPr>
          <w:t>entral Ventilation System</w:t>
        </w:r>
      </w:ins>
      <w:ins w:id="530" w:author="TF 112318" w:date="2018-11-23T12:43:00Z">
        <w:r w:rsidR="00802732" w:rsidRPr="00802732">
          <w:rPr>
            <w:rFonts w:asciiTheme="minorHAnsi" w:hAnsiTheme="minorHAnsi" w:cstheme="minorHAnsi"/>
            <w:sz w:val="18"/>
            <w:szCs w:val="18"/>
          </w:rPr>
          <w:t xml:space="preserve"> </w:t>
        </w:r>
      </w:ins>
      <w:ins w:id="531" w:author="TF 112318" w:date="2018-11-23T12:41:00Z">
        <w:r w:rsidR="00802732" w:rsidRPr="00802732">
          <w:rPr>
            <w:rFonts w:asciiTheme="minorHAnsi" w:hAnsiTheme="minorHAnsi" w:cstheme="minorHAnsi"/>
            <w:sz w:val="18"/>
            <w:szCs w:val="18"/>
          </w:rPr>
          <w:t>Balanced</w:t>
        </w:r>
      </w:ins>
      <w:ins w:id="532" w:author="TF 112318" w:date="2018-11-23T12:39:00Z">
        <w:r w:rsidRPr="00E32596">
          <w:rPr>
            <w:rFonts w:asciiTheme="minorHAnsi" w:hAnsiTheme="minorHAnsi"/>
            <w:sz w:val="18"/>
            <w:szCs w:val="18"/>
          </w:rPr>
          <w:t xml:space="preserve">. </w:t>
        </w:r>
      </w:ins>
    </w:p>
    <w:p w14:paraId="0435B2F8" w14:textId="77777777" w:rsidR="00CE3C37" w:rsidRPr="00E32596" w:rsidRDefault="00802732" w:rsidP="00CE3C37">
      <w:pPr>
        <w:numPr>
          <w:ilvl w:val="0"/>
          <w:numId w:val="8"/>
        </w:numPr>
        <w:contextualSpacing/>
        <w:rPr>
          <w:ins w:id="533" w:author="TF 112318" w:date="2018-11-23T12:46:00Z"/>
          <w:rFonts w:asciiTheme="minorHAnsi" w:eastAsia="Cambria" w:hAnsiTheme="minorHAnsi"/>
          <w:sz w:val="18"/>
          <w:szCs w:val="18"/>
        </w:rPr>
      </w:pPr>
      <w:ins w:id="534" w:author="TF 112318" w:date="2018-11-23T12:45:00Z">
        <w:r>
          <w:rPr>
            <w:rFonts w:asciiTheme="minorHAnsi" w:eastAsia="Cambria" w:hAnsiTheme="minorHAnsi"/>
            <w:sz w:val="18"/>
            <w:szCs w:val="18"/>
          </w:rPr>
          <w:t xml:space="preserve">Ventilation operation schedule: </w:t>
        </w:r>
      </w:ins>
      <w:ins w:id="535" w:author="TF 112318" w:date="2018-11-23T12:46:00Z">
        <w:r>
          <w:rPr>
            <w:rFonts w:asciiTheme="minorHAnsi" w:eastAsia="Cambria" w:hAnsiTheme="minorHAnsi"/>
            <w:sz w:val="18"/>
            <w:szCs w:val="18"/>
          </w:rPr>
          <w:t>This may be filled out automatically or be user input.</w:t>
        </w:r>
      </w:ins>
    </w:p>
    <w:p w14:paraId="0435B2F9" w14:textId="61D0F215" w:rsidR="00CE3C37" w:rsidRPr="00E32596" w:rsidRDefault="00802732" w:rsidP="00CE3C37">
      <w:pPr>
        <w:pStyle w:val="ListParagraph"/>
        <w:numPr>
          <w:ilvl w:val="0"/>
          <w:numId w:val="23"/>
        </w:numPr>
        <w:rPr>
          <w:ins w:id="536" w:author="TF 112318" w:date="2018-11-23T12:46:00Z"/>
          <w:rFonts w:asciiTheme="minorHAnsi" w:eastAsia="Cambria" w:hAnsiTheme="minorHAnsi"/>
          <w:sz w:val="18"/>
          <w:szCs w:val="18"/>
        </w:rPr>
      </w:pPr>
      <w:ins w:id="537" w:author="TF 112318" w:date="2018-11-23T12:46:00Z">
        <w:r>
          <w:rPr>
            <w:rFonts w:asciiTheme="minorHAnsi" w:hAnsiTheme="minorHAnsi"/>
            <w:sz w:val="18"/>
            <w:szCs w:val="18"/>
          </w:rPr>
          <w:t xml:space="preserve">Building type is equal to </w:t>
        </w:r>
      </w:ins>
      <w:r w:rsidR="00454307">
        <w:rPr>
          <w:rFonts w:asciiTheme="minorHAnsi" w:hAnsiTheme="minorHAnsi"/>
          <w:sz w:val="18"/>
          <w:szCs w:val="18"/>
        </w:rPr>
        <w:t>N</w:t>
      </w:r>
      <w:ins w:id="538" w:author="TF 112318" w:date="2018-11-23T12:46:00Z">
        <w:r>
          <w:rPr>
            <w:rFonts w:asciiTheme="minorHAnsi" w:hAnsiTheme="minorHAnsi"/>
            <w:sz w:val="18"/>
            <w:szCs w:val="18"/>
          </w:rPr>
          <w:t xml:space="preserve">on-dwelling </w:t>
        </w:r>
      </w:ins>
      <w:ins w:id="539" w:author="TF 112318" w:date="2018-11-23T17:39:00Z">
        <w:r w:rsidR="00AA3550">
          <w:rPr>
            <w:rFonts w:asciiTheme="minorHAnsi" w:hAnsiTheme="minorHAnsi"/>
            <w:sz w:val="18"/>
            <w:szCs w:val="18"/>
          </w:rPr>
          <w:t>unit;</w:t>
        </w:r>
      </w:ins>
      <w:ins w:id="540" w:author="TF 112318" w:date="2018-11-23T12:46:00Z">
        <w:r>
          <w:rPr>
            <w:rFonts w:asciiTheme="minorHAnsi" w:hAnsiTheme="minorHAnsi"/>
            <w:sz w:val="18"/>
            <w:szCs w:val="18"/>
          </w:rPr>
          <w:t xml:space="preserve"> an N/A value will be filled out automatically.</w:t>
        </w:r>
      </w:ins>
    </w:p>
    <w:p w14:paraId="0435B2FA" w14:textId="77777777" w:rsidR="00A768FF" w:rsidRPr="00E32596" w:rsidRDefault="00802732" w:rsidP="00A768FF">
      <w:pPr>
        <w:pStyle w:val="ListParagraph"/>
        <w:numPr>
          <w:ilvl w:val="0"/>
          <w:numId w:val="23"/>
        </w:numPr>
        <w:rPr>
          <w:ins w:id="541" w:author="TF 112318" w:date="2018-11-23T13:35:00Z"/>
          <w:rFonts w:asciiTheme="minorHAnsi" w:hAnsiTheme="minorHAnsi" w:cstheme="minorHAnsi"/>
          <w:sz w:val="18"/>
          <w:szCs w:val="18"/>
        </w:rPr>
      </w:pPr>
      <w:ins w:id="542" w:author="TF 112318" w:date="2018-11-23T12:47:00Z">
        <w:r>
          <w:rPr>
            <w:rFonts w:asciiTheme="minorHAnsi" w:hAnsiTheme="minorHAnsi"/>
            <w:sz w:val="18"/>
            <w:szCs w:val="18"/>
          </w:rPr>
          <w:t>U</w:t>
        </w:r>
      </w:ins>
      <w:ins w:id="543" w:author="TF 112318" w:date="2018-11-23T12:46:00Z">
        <w:r>
          <w:rPr>
            <w:rFonts w:asciiTheme="minorHAnsi" w:hAnsiTheme="minorHAnsi"/>
            <w:sz w:val="18"/>
            <w:szCs w:val="18"/>
          </w:rPr>
          <w:t xml:space="preserve">ser selects from list of </w:t>
        </w:r>
      </w:ins>
      <w:ins w:id="544" w:author="TF 112318" w:date="2018-11-23T12:47:00Z">
        <w:r w:rsidRPr="00802732">
          <w:rPr>
            <w:rFonts w:asciiTheme="minorHAnsi" w:hAnsiTheme="minorHAnsi" w:cstheme="minorHAnsi"/>
            <w:sz w:val="18"/>
            <w:szCs w:val="18"/>
          </w:rPr>
          <w:t>Continuous, Short-Term Average</w:t>
        </w:r>
      </w:ins>
      <w:ins w:id="545" w:author="TF 112318" w:date="2018-11-23T12:48:00Z">
        <w:r w:rsidRPr="00802732">
          <w:rPr>
            <w:rFonts w:asciiTheme="minorHAnsi" w:hAnsiTheme="minorHAnsi" w:cstheme="minorHAnsi"/>
            <w:sz w:val="18"/>
            <w:szCs w:val="18"/>
          </w:rPr>
          <w:t xml:space="preserve">, </w:t>
        </w:r>
      </w:ins>
      <w:ins w:id="546" w:author="TF 112318" w:date="2018-11-23T12:47:00Z">
        <w:r w:rsidRPr="00802732">
          <w:rPr>
            <w:rFonts w:asciiTheme="minorHAnsi" w:hAnsiTheme="minorHAnsi" w:cstheme="minorHAnsi"/>
            <w:sz w:val="18"/>
            <w:szCs w:val="18"/>
          </w:rPr>
          <w:t>Scheduled</w:t>
        </w:r>
      </w:ins>
      <w:ins w:id="547" w:author="TF 112318" w:date="2018-11-23T12:48:00Z">
        <w:r w:rsidRPr="00802732">
          <w:rPr>
            <w:rFonts w:asciiTheme="minorHAnsi" w:hAnsiTheme="minorHAnsi" w:cstheme="minorHAnsi"/>
            <w:sz w:val="18"/>
            <w:szCs w:val="18"/>
          </w:rPr>
          <w:t xml:space="preserve"> and </w:t>
        </w:r>
      </w:ins>
      <w:ins w:id="548" w:author="TF 112318" w:date="2018-11-23T12:47:00Z">
        <w:r w:rsidRPr="00802732">
          <w:rPr>
            <w:rFonts w:asciiTheme="minorHAnsi" w:hAnsiTheme="minorHAnsi" w:cstheme="minorHAnsi"/>
            <w:sz w:val="18"/>
            <w:szCs w:val="18"/>
          </w:rPr>
          <w:t>Real-time Control</w:t>
        </w:r>
      </w:ins>
      <w:ins w:id="549" w:author="TF 112318" w:date="2018-11-23T12:48:00Z">
        <w:r w:rsidRPr="00802732">
          <w:rPr>
            <w:rFonts w:asciiTheme="minorHAnsi" w:hAnsiTheme="minorHAnsi" w:cstheme="minorHAnsi"/>
            <w:sz w:val="18"/>
            <w:szCs w:val="18"/>
          </w:rPr>
          <w:t>.</w:t>
        </w:r>
      </w:ins>
    </w:p>
    <w:p w14:paraId="0435B2FB" w14:textId="539DDB11" w:rsidR="00E32596" w:rsidRDefault="00802732" w:rsidP="00A768FF">
      <w:pPr>
        <w:pStyle w:val="ListParagraph"/>
        <w:numPr>
          <w:ilvl w:val="0"/>
          <w:numId w:val="23"/>
        </w:numPr>
        <w:rPr>
          <w:rFonts w:asciiTheme="minorHAnsi" w:hAnsiTheme="minorHAnsi" w:cstheme="minorHAnsi"/>
          <w:sz w:val="18"/>
          <w:szCs w:val="18"/>
        </w:rPr>
      </w:pPr>
      <w:ins w:id="550" w:author="TF 112318" w:date="2018-11-23T13:35:00Z">
        <w:r w:rsidRPr="00802732">
          <w:rPr>
            <w:rFonts w:asciiTheme="minorHAnsi" w:hAnsiTheme="minorHAnsi" w:cstheme="minorHAnsi"/>
            <w:sz w:val="18"/>
            <w:szCs w:val="18"/>
          </w:rPr>
          <w:t>Note if “Ventilation System Type” (A</w:t>
        </w:r>
      </w:ins>
      <w:r w:rsidR="006150E9">
        <w:rPr>
          <w:rFonts w:asciiTheme="minorHAnsi" w:hAnsiTheme="minorHAnsi" w:cstheme="minorHAnsi"/>
          <w:sz w:val="18"/>
          <w:szCs w:val="18"/>
        </w:rPr>
        <w:t>06</w:t>
      </w:r>
      <w:ins w:id="551" w:author="TF 112318" w:date="2018-11-23T13:35:00Z">
        <w:r w:rsidRPr="00802732">
          <w:rPr>
            <w:rFonts w:asciiTheme="minorHAnsi" w:hAnsiTheme="minorHAnsi" w:cstheme="minorHAnsi"/>
            <w:sz w:val="18"/>
            <w:szCs w:val="18"/>
          </w:rPr>
          <w:t>) = Central Fan Integrated &amp; “Ventilation Operation Schedule” (A</w:t>
        </w:r>
      </w:ins>
      <w:r w:rsidR="008002F8">
        <w:rPr>
          <w:rFonts w:asciiTheme="minorHAnsi" w:hAnsiTheme="minorHAnsi" w:cstheme="minorHAnsi"/>
          <w:sz w:val="18"/>
          <w:szCs w:val="18"/>
        </w:rPr>
        <w:t>0</w:t>
      </w:r>
      <w:r w:rsidR="006150E9">
        <w:rPr>
          <w:rFonts w:asciiTheme="minorHAnsi" w:hAnsiTheme="minorHAnsi" w:cstheme="minorHAnsi"/>
          <w:sz w:val="18"/>
          <w:szCs w:val="18"/>
        </w:rPr>
        <w:t>7</w:t>
      </w:r>
      <w:ins w:id="552" w:author="TF 112318" w:date="2018-11-23T17:39:00Z">
        <w:r w:rsidR="00AA3550" w:rsidRPr="00802732">
          <w:rPr>
            <w:rFonts w:asciiTheme="minorHAnsi" w:hAnsiTheme="minorHAnsi" w:cstheme="minorHAnsi"/>
            <w:sz w:val="18"/>
            <w:szCs w:val="18"/>
          </w:rPr>
          <w:t>) =</w:t>
        </w:r>
      </w:ins>
      <w:ins w:id="553" w:author="TF 112318" w:date="2018-11-23T13:35:00Z">
        <w:r w:rsidRPr="00802732">
          <w:rPr>
            <w:rFonts w:asciiTheme="minorHAnsi" w:hAnsiTheme="minorHAnsi" w:cstheme="minorHAnsi"/>
            <w:sz w:val="18"/>
            <w:szCs w:val="18"/>
          </w:rPr>
          <w:t xml:space="preserve"> Continuous; then user will not be allowed to proceed.</w:t>
        </w:r>
      </w:ins>
    </w:p>
    <w:p w14:paraId="4F925A91" w14:textId="79DC962B" w:rsidR="00CD1C6E" w:rsidRPr="00CD1C6E" w:rsidRDefault="00CD1C6E" w:rsidP="00CD1C6E">
      <w:pPr>
        <w:rPr>
          <w:rFonts w:asciiTheme="minorHAnsi" w:hAnsiTheme="minorHAnsi" w:cstheme="minorHAnsi"/>
          <w:b/>
          <w:sz w:val="18"/>
          <w:szCs w:val="18"/>
        </w:rPr>
      </w:pPr>
    </w:p>
    <w:p w14:paraId="0435B652" w14:textId="77777777" w:rsidR="00636F83" w:rsidRPr="00A35980" w:rsidRDefault="00636F83" w:rsidP="00636F83">
      <w:pPr>
        <w:contextualSpacing/>
        <w:rPr>
          <w:rFonts w:asciiTheme="minorHAnsi" w:eastAsia="Cambria" w:hAnsiTheme="minorHAnsi"/>
          <w:sz w:val="18"/>
          <w:szCs w:val="18"/>
        </w:rPr>
      </w:pPr>
    </w:p>
    <w:p w14:paraId="0435B653" w14:textId="77777777" w:rsidR="00636F83" w:rsidRPr="00A35980" w:rsidDel="00CA4DB1" w:rsidRDefault="00636F83" w:rsidP="008464D7">
      <w:pPr>
        <w:numPr>
          <w:ilvl w:val="0"/>
          <w:numId w:val="33"/>
        </w:numPr>
        <w:contextualSpacing/>
        <w:rPr>
          <w:del w:id="554" w:author="TF 112318" w:date="2018-11-23T14:26:00Z"/>
          <w:rFonts w:asciiTheme="minorHAnsi" w:eastAsia="Cambria" w:hAnsiTheme="minorHAnsi"/>
          <w:sz w:val="18"/>
          <w:szCs w:val="18"/>
        </w:rPr>
      </w:pPr>
      <w:del w:id="555" w:author="TF 112318" w:date="2018-11-23T14:26:00Z">
        <w:r w:rsidRPr="00A35980" w:rsidDel="00CA4DB1">
          <w:rPr>
            <w:rFonts w:asciiTheme="minorHAnsi" w:eastAsia="Cambria" w:hAnsiTheme="minorHAnsi"/>
            <w:sz w:val="18"/>
            <w:szCs w:val="18"/>
          </w:rPr>
          <w:delText>This value is automatically calculated</w:delText>
        </w:r>
        <w:r w:rsidDel="00CA4DB1">
          <w:rPr>
            <w:rFonts w:asciiTheme="minorHAnsi" w:eastAsia="Cambria" w:hAnsiTheme="minorHAnsi"/>
            <w:sz w:val="18"/>
            <w:szCs w:val="18"/>
          </w:rPr>
          <w:delText xml:space="preserve"> </w:delText>
        </w:r>
        <w:r w:rsidRPr="00EE71C1" w:rsidDel="00CA4DB1">
          <w:rPr>
            <w:rFonts w:asciiTheme="minorHAnsi" w:eastAsia="Cambria" w:hAnsiTheme="minorHAnsi"/>
            <w:sz w:val="18"/>
            <w:szCs w:val="18"/>
          </w:rPr>
          <w:delText xml:space="preserve">using </w:delText>
        </w:r>
        <w:r w:rsidDel="00CA4DB1">
          <w:rPr>
            <w:rFonts w:asciiTheme="minorHAnsi" w:eastAsia="Cambria" w:hAnsiTheme="minorHAnsi"/>
            <w:sz w:val="18"/>
            <w:szCs w:val="18"/>
          </w:rPr>
          <w:delText xml:space="preserve">62.2 </w:delText>
        </w:r>
        <w:r w:rsidRPr="00EE71C1" w:rsidDel="00CA4DB1">
          <w:rPr>
            <w:rFonts w:asciiTheme="minorHAnsi" w:eastAsia="Cambria" w:hAnsiTheme="minorHAnsi"/>
            <w:sz w:val="18"/>
            <w:szCs w:val="18"/>
          </w:rPr>
          <w:delText xml:space="preserve">equation </w:delText>
        </w:r>
        <w:r w:rsidDel="00CA4DB1">
          <w:rPr>
            <w:rFonts w:asciiTheme="minorHAnsi" w:eastAsia="Cambria" w:hAnsiTheme="minorHAnsi"/>
            <w:sz w:val="18"/>
            <w:szCs w:val="18"/>
          </w:rPr>
          <w:delText>4.5</w:delText>
        </w:r>
        <w:r w:rsidRPr="00A35980" w:rsidDel="00CA4DB1">
          <w:rPr>
            <w:rFonts w:asciiTheme="minorHAnsi" w:eastAsia="Cambria" w:hAnsiTheme="minorHAnsi"/>
            <w:sz w:val="18"/>
            <w:szCs w:val="18"/>
          </w:rPr>
          <w:delText xml:space="preserve">. </w:delText>
        </w:r>
        <w:r w:rsidRPr="00A35980" w:rsidDel="00CA4DB1">
          <w:rPr>
            <w:rFonts w:asciiTheme="minorHAnsi" w:hAnsiTheme="minorHAnsi"/>
            <w:sz w:val="18"/>
            <w:szCs w:val="18"/>
          </w:rPr>
          <w:delText xml:space="preserve">The equation used to calculate this value in the field equals: </w:delText>
        </w:r>
        <w:r w:rsidDel="00CA4DB1">
          <w:rPr>
            <w:rFonts w:asciiTheme="minorHAnsi" w:hAnsiTheme="minorHAnsi"/>
            <w:sz w:val="18"/>
            <w:szCs w:val="18"/>
          </w:rPr>
          <w:delText>[1</w:delText>
        </w:r>
        <w:r w:rsidR="001D331F" w:rsidDel="00CA4DB1">
          <w:rPr>
            <w:rFonts w:asciiTheme="minorHAnsi" w:hAnsiTheme="minorHAnsi"/>
            <w:sz w:val="18"/>
            <w:szCs w:val="18"/>
          </w:rPr>
          <w:delText>,</w:delText>
        </w:r>
        <w:r w:rsidDel="00CA4DB1">
          <w:rPr>
            <w:rFonts w:asciiTheme="minorHAnsi" w:hAnsiTheme="minorHAnsi"/>
            <w:sz w:val="18"/>
            <w:szCs w:val="18"/>
          </w:rPr>
          <w:delText>000 x (</w:delText>
        </w:r>
        <w:r w:rsidRPr="00CB00C9" w:rsidDel="00CA4DB1">
          <w:rPr>
            <w:rFonts w:asciiTheme="minorHAnsi" w:hAnsiTheme="minorHAnsi"/>
            <w:sz w:val="18"/>
            <w:szCs w:val="18"/>
          </w:rPr>
          <w:delText>Equivalent Leakage Area</w:delText>
        </w:r>
        <w:r w:rsidDel="00CA4DB1">
          <w:rPr>
            <w:rFonts w:asciiTheme="minorHAnsi" w:hAnsiTheme="minorHAnsi"/>
            <w:sz w:val="18"/>
            <w:szCs w:val="18"/>
          </w:rPr>
          <w:delText xml:space="preserve"> (ELA) B06/</w:delText>
        </w:r>
        <w:r w:rsidRPr="003A3A65" w:rsidDel="00CA4DB1">
          <w:rPr>
            <w:rFonts w:asciiTheme="minorHAnsi" w:hAnsiTheme="minorHAnsi"/>
            <w:sz w:val="18"/>
            <w:szCs w:val="18"/>
          </w:rPr>
          <w:delText xml:space="preserve"> </w:delText>
        </w:r>
        <w:r w:rsidRPr="0045459E" w:rsidDel="00CA4DB1">
          <w:rPr>
            <w:rFonts w:asciiTheme="minorHAnsi" w:hAnsiTheme="minorHAnsi"/>
            <w:sz w:val="18"/>
            <w:szCs w:val="18"/>
          </w:rPr>
          <w:delText>conditioned floor area A</w:delText>
        </w:r>
        <w:r w:rsidDel="00CA4DB1">
          <w:rPr>
            <w:rFonts w:asciiTheme="minorHAnsi" w:hAnsiTheme="minorHAnsi"/>
            <w:sz w:val="18"/>
            <w:szCs w:val="18"/>
          </w:rPr>
          <w:delText>04) x (Vertical Distance B07/8.2)^0.4]</w:delText>
        </w:r>
        <w:r w:rsidRPr="00A35980" w:rsidDel="00CA4DB1">
          <w:rPr>
            <w:rFonts w:asciiTheme="minorHAnsi" w:hAnsiTheme="minorHAnsi"/>
            <w:sz w:val="18"/>
            <w:szCs w:val="18"/>
          </w:rPr>
          <w:delText xml:space="preserve">= </w:delText>
        </w:r>
        <w:r w:rsidDel="00CA4DB1">
          <w:rPr>
            <w:rFonts w:asciiTheme="minorHAnsi" w:hAnsiTheme="minorHAnsi"/>
            <w:sz w:val="18"/>
            <w:szCs w:val="18"/>
          </w:rPr>
          <w:delText>Normalized Leakage (NL)</w:delText>
        </w:r>
      </w:del>
    </w:p>
    <w:p w14:paraId="0435B654" w14:textId="77777777" w:rsidR="00636F83" w:rsidRPr="004C3F98" w:rsidDel="00CA4DB1" w:rsidRDefault="00636F83" w:rsidP="008464D7">
      <w:pPr>
        <w:numPr>
          <w:ilvl w:val="0"/>
          <w:numId w:val="33"/>
        </w:numPr>
        <w:contextualSpacing/>
        <w:rPr>
          <w:del w:id="556" w:author="TF 112318" w:date="2018-11-23T14:26:00Z"/>
          <w:rFonts w:asciiTheme="minorHAnsi" w:eastAsia="Cambria" w:hAnsiTheme="minorHAnsi"/>
          <w:sz w:val="18"/>
          <w:szCs w:val="18"/>
        </w:rPr>
      </w:pPr>
      <w:del w:id="557" w:author="TF 112318" w:date="2018-11-23T14:26:00Z">
        <w:r w:rsidRPr="00A35980" w:rsidDel="00CA4DB1">
          <w:rPr>
            <w:rFonts w:asciiTheme="minorHAnsi" w:eastAsia="Cambria" w:hAnsiTheme="minorHAnsi"/>
            <w:sz w:val="18"/>
            <w:szCs w:val="18"/>
          </w:rPr>
          <w:delText>This value is automatically calculated</w:delText>
        </w:r>
        <w:r w:rsidDel="00CA4DB1">
          <w:rPr>
            <w:rFonts w:asciiTheme="minorHAnsi" w:eastAsia="Cambria" w:hAnsiTheme="minorHAnsi"/>
            <w:sz w:val="18"/>
            <w:szCs w:val="18"/>
          </w:rPr>
          <w:delText xml:space="preserve"> </w:delText>
        </w:r>
        <w:r w:rsidRPr="00EE71C1" w:rsidDel="00CA4DB1">
          <w:rPr>
            <w:rFonts w:asciiTheme="minorHAnsi" w:eastAsia="Cambria" w:hAnsiTheme="minorHAnsi"/>
            <w:sz w:val="18"/>
            <w:szCs w:val="18"/>
          </w:rPr>
          <w:delText xml:space="preserve">using </w:delText>
        </w:r>
        <w:r w:rsidDel="00CA4DB1">
          <w:rPr>
            <w:rFonts w:asciiTheme="minorHAnsi" w:eastAsia="Cambria" w:hAnsiTheme="minorHAnsi"/>
            <w:sz w:val="18"/>
            <w:szCs w:val="18"/>
          </w:rPr>
          <w:delText xml:space="preserve">62.2 </w:delText>
        </w:r>
        <w:r w:rsidRPr="00EE71C1" w:rsidDel="00CA4DB1">
          <w:rPr>
            <w:rFonts w:asciiTheme="minorHAnsi" w:eastAsia="Cambria" w:hAnsiTheme="minorHAnsi"/>
            <w:sz w:val="18"/>
            <w:szCs w:val="18"/>
          </w:rPr>
          <w:delText xml:space="preserve">equation </w:delText>
        </w:r>
        <w:r w:rsidDel="00CA4DB1">
          <w:rPr>
            <w:rFonts w:asciiTheme="minorHAnsi" w:eastAsia="Cambria" w:hAnsiTheme="minorHAnsi"/>
            <w:sz w:val="18"/>
            <w:szCs w:val="18"/>
          </w:rPr>
          <w:delText>4.6a</w:delText>
        </w:r>
        <w:r w:rsidRPr="00A35980" w:rsidDel="00CA4DB1">
          <w:rPr>
            <w:rFonts w:asciiTheme="minorHAnsi" w:eastAsia="Cambria" w:hAnsiTheme="minorHAnsi"/>
            <w:sz w:val="18"/>
            <w:szCs w:val="18"/>
          </w:rPr>
          <w:delText xml:space="preserve">. </w:delText>
        </w:r>
        <w:r w:rsidRPr="00A35980" w:rsidDel="00CA4DB1">
          <w:rPr>
            <w:rFonts w:asciiTheme="minorHAnsi" w:hAnsiTheme="minorHAnsi"/>
            <w:sz w:val="18"/>
            <w:szCs w:val="18"/>
          </w:rPr>
          <w:delText xml:space="preserve">The equation used to calculate this value in the field equals: </w:delText>
        </w:r>
        <w:r w:rsidDel="00CA4DB1">
          <w:rPr>
            <w:rFonts w:asciiTheme="minorHAnsi" w:hAnsiTheme="minorHAnsi"/>
            <w:sz w:val="18"/>
            <w:szCs w:val="18"/>
          </w:rPr>
          <w:delText xml:space="preserve">(Normalized Leakage (NL) B09 x </w:delText>
        </w:r>
        <w:r w:rsidRPr="0045459E" w:rsidDel="00CA4DB1">
          <w:rPr>
            <w:rFonts w:asciiTheme="minorHAnsi" w:hAnsiTheme="minorHAnsi"/>
            <w:sz w:val="18"/>
            <w:szCs w:val="18"/>
          </w:rPr>
          <w:delText>conditioned floor area A</w:delText>
        </w:r>
        <w:r w:rsidDel="00CA4DB1">
          <w:rPr>
            <w:rFonts w:asciiTheme="minorHAnsi" w:hAnsiTheme="minorHAnsi"/>
            <w:sz w:val="18"/>
            <w:szCs w:val="18"/>
          </w:rPr>
          <w:delText>04)/7.3</w:delText>
        </w:r>
        <w:r w:rsidRPr="00A35980" w:rsidDel="00CA4DB1">
          <w:rPr>
            <w:rFonts w:asciiTheme="minorHAnsi" w:hAnsiTheme="minorHAnsi"/>
            <w:sz w:val="18"/>
            <w:szCs w:val="18"/>
          </w:rPr>
          <w:delText xml:space="preserve">= </w:delText>
        </w:r>
        <w:r w:rsidDel="00CA4DB1">
          <w:rPr>
            <w:rFonts w:asciiTheme="minorHAnsi" w:hAnsiTheme="minorHAnsi"/>
            <w:sz w:val="18"/>
            <w:szCs w:val="18"/>
          </w:rPr>
          <w:delText>Ventilation Provided by Infiltration in CFM</w:delText>
        </w:r>
      </w:del>
    </w:p>
    <w:p w14:paraId="0435B655" w14:textId="77777777" w:rsidR="00636F83" w:rsidRPr="004C3F98" w:rsidDel="00CA4DB1" w:rsidRDefault="00636F83" w:rsidP="008464D7">
      <w:pPr>
        <w:numPr>
          <w:ilvl w:val="0"/>
          <w:numId w:val="33"/>
        </w:numPr>
        <w:contextualSpacing/>
        <w:rPr>
          <w:del w:id="558" w:author="TF 112318" w:date="2018-11-23T14:26:00Z"/>
          <w:rFonts w:asciiTheme="minorHAnsi" w:eastAsia="Cambria" w:hAnsiTheme="minorHAnsi"/>
          <w:sz w:val="18"/>
          <w:szCs w:val="18"/>
        </w:rPr>
      </w:pPr>
      <w:del w:id="559" w:author="TF 112318" w:date="2018-11-23T14:26:00Z">
        <w:r w:rsidRPr="00A35980" w:rsidDel="00CA4DB1">
          <w:rPr>
            <w:rFonts w:asciiTheme="minorHAnsi" w:eastAsia="Cambria" w:hAnsiTheme="minorHAnsi"/>
            <w:sz w:val="18"/>
            <w:szCs w:val="18"/>
          </w:rPr>
          <w:delText>This value is automatically calculated</w:delText>
        </w:r>
        <w:r w:rsidDel="00CA4DB1">
          <w:rPr>
            <w:rFonts w:asciiTheme="minorHAnsi" w:eastAsia="Cambria" w:hAnsiTheme="minorHAnsi"/>
            <w:sz w:val="18"/>
            <w:szCs w:val="18"/>
          </w:rPr>
          <w:delText xml:space="preserve"> </w:delText>
        </w:r>
        <w:r w:rsidRPr="00EE71C1" w:rsidDel="00CA4DB1">
          <w:rPr>
            <w:rFonts w:asciiTheme="minorHAnsi" w:eastAsia="Cambria" w:hAnsiTheme="minorHAnsi"/>
            <w:sz w:val="18"/>
            <w:szCs w:val="18"/>
          </w:rPr>
          <w:delText xml:space="preserve">using </w:delText>
        </w:r>
        <w:r w:rsidDel="00CA4DB1">
          <w:rPr>
            <w:rFonts w:asciiTheme="minorHAnsi" w:eastAsia="Cambria" w:hAnsiTheme="minorHAnsi"/>
            <w:sz w:val="18"/>
            <w:szCs w:val="18"/>
          </w:rPr>
          <w:delText xml:space="preserve">62.2 </w:delText>
        </w:r>
        <w:r w:rsidRPr="00EE71C1" w:rsidDel="00CA4DB1">
          <w:rPr>
            <w:rFonts w:asciiTheme="minorHAnsi" w:eastAsia="Cambria" w:hAnsiTheme="minorHAnsi"/>
            <w:sz w:val="18"/>
            <w:szCs w:val="18"/>
          </w:rPr>
          <w:delText xml:space="preserve">equation </w:delText>
        </w:r>
        <w:r w:rsidDel="00CA4DB1">
          <w:rPr>
            <w:rFonts w:asciiTheme="minorHAnsi" w:eastAsia="Cambria" w:hAnsiTheme="minorHAnsi"/>
            <w:sz w:val="18"/>
            <w:szCs w:val="18"/>
          </w:rPr>
          <w:delText>4.7</w:delText>
        </w:r>
        <w:r w:rsidRPr="00A35980" w:rsidDel="00CA4DB1">
          <w:rPr>
            <w:rFonts w:asciiTheme="minorHAnsi" w:eastAsia="Cambria" w:hAnsiTheme="minorHAnsi"/>
            <w:sz w:val="18"/>
            <w:szCs w:val="18"/>
          </w:rPr>
          <w:delText xml:space="preserve">. </w:delText>
        </w:r>
        <w:r w:rsidDel="00CA4DB1">
          <w:rPr>
            <w:rFonts w:asciiTheme="minorHAnsi" w:eastAsia="Cambria" w:hAnsiTheme="minorHAnsi"/>
            <w:sz w:val="18"/>
            <w:szCs w:val="18"/>
          </w:rPr>
          <w:delText xml:space="preserve">It is the difference between the total required ventilation and the ventilation provided by infiltration. </w:delText>
        </w:r>
        <w:r w:rsidRPr="00A35980" w:rsidDel="00CA4DB1">
          <w:rPr>
            <w:rFonts w:asciiTheme="minorHAnsi" w:hAnsiTheme="minorHAnsi"/>
            <w:sz w:val="18"/>
            <w:szCs w:val="18"/>
          </w:rPr>
          <w:delText xml:space="preserve">The equation used to calculate this value in the field equals: </w:delText>
        </w:r>
        <w:r w:rsidDel="00CA4DB1">
          <w:rPr>
            <w:rFonts w:asciiTheme="minorHAnsi" w:hAnsiTheme="minorHAnsi"/>
            <w:sz w:val="18"/>
            <w:szCs w:val="18"/>
          </w:rPr>
          <w:delText xml:space="preserve">(Required </w:delText>
        </w:r>
        <w:r w:rsidRPr="0045459E" w:rsidDel="00CA4DB1">
          <w:rPr>
            <w:rFonts w:asciiTheme="minorHAnsi" w:hAnsiTheme="minorHAnsi"/>
            <w:sz w:val="18"/>
            <w:szCs w:val="18"/>
          </w:rPr>
          <w:delText>Continuous Whole-Building Ventilation Rate</w:delText>
        </w:r>
        <w:r w:rsidDel="00CA4DB1">
          <w:rPr>
            <w:rFonts w:asciiTheme="minorHAnsi" w:hAnsiTheme="minorHAnsi"/>
            <w:sz w:val="18"/>
            <w:szCs w:val="18"/>
          </w:rPr>
          <w:delText xml:space="preserve"> B01 - Ventilation Provided by Infiltration B10 </w:delText>
        </w:r>
        <w:r w:rsidRPr="00A35980" w:rsidDel="00CA4DB1">
          <w:rPr>
            <w:rFonts w:asciiTheme="minorHAnsi" w:hAnsiTheme="minorHAnsi"/>
            <w:sz w:val="18"/>
            <w:szCs w:val="18"/>
          </w:rPr>
          <w:delText>=</w:delText>
        </w:r>
        <w:r w:rsidDel="00CA4DB1">
          <w:rPr>
            <w:rFonts w:asciiTheme="minorHAnsi" w:hAnsiTheme="minorHAnsi"/>
            <w:sz w:val="18"/>
            <w:szCs w:val="18"/>
          </w:rPr>
          <w:delText xml:space="preserve"> Required </w:delText>
        </w:r>
        <w:r w:rsidRPr="0045459E" w:rsidDel="00CA4DB1">
          <w:rPr>
            <w:rFonts w:asciiTheme="minorHAnsi" w:hAnsiTheme="minorHAnsi"/>
            <w:sz w:val="18"/>
            <w:szCs w:val="18"/>
          </w:rPr>
          <w:delText>Continuous Whole-Building Ventilation Rate</w:delText>
        </w:r>
        <w:r w:rsidDel="00CA4DB1">
          <w:rPr>
            <w:rFonts w:asciiTheme="minorHAnsi" w:hAnsiTheme="minorHAnsi"/>
            <w:sz w:val="18"/>
            <w:szCs w:val="18"/>
          </w:rPr>
          <w:delText xml:space="preserve"> of the fan in CFM</w:delText>
        </w:r>
      </w:del>
    </w:p>
    <w:p w14:paraId="0435B656" w14:textId="77777777" w:rsidR="00636F83" w:rsidRPr="00700338" w:rsidDel="00CA4DB1" w:rsidRDefault="00636F83" w:rsidP="008464D7">
      <w:pPr>
        <w:numPr>
          <w:ilvl w:val="0"/>
          <w:numId w:val="33"/>
        </w:numPr>
        <w:contextualSpacing/>
        <w:rPr>
          <w:del w:id="560" w:author="TF 112318" w:date="2018-11-23T14:26:00Z"/>
          <w:rFonts w:asciiTheme="minorHAnsi" w:eastAsia="Cambria" w:hAnsiTheme="minorHAnsi"/>
          <w:sz w:val="18"/>
          <w:szCs w:val="18"/>
        </w:rPr>
      </w:pPr>
      <w:del w:id="561" w:author="TF 112318" w:date="2018-11-23T14:26:00Z">
        <w:r w:rsidRPr="007B7968" w:rsidDel="00CA4DB1">
          <w:rPr>
            <w:rFonts w:asciiTheme="minorHAnsi" w:eastAsia="Cambria" w:hAnsiTheme="minorHAnsi"/>
            <w:sz w:val="18"/>
            <w:szCs w:val="18"/>
          </w:rPr>
          <w:delText xml:space="preserve">User entered value </w:delText>
        </w:r>
        <w:r w:rsidDel="00CA4DB1">
          <w:rPr>
            <w:rFonts w:asciiTheme="minorHAnsi" w:eastAsia="Cambria" w:hAnsiTheme="minorHAnsi"/>
            <w:sz w:val="18"/>
            <w:szCs w:val="18"/>
          </w:rPr>
          <w:delText xml:space="preserve">equals the installed ventilation rate of the fan in </w:delText>
        </w:r>
        <w:r w:rsidDel="00CA4DB1">
          <w:rPr>
            <w:rFonts w:asciiTheme="minorHAnsi" w:hAnsiTheme="minorHAnsi"/>
            <w:sz w:val="18"/>
            <w:szCs w:val="18"/>
          </w:rPr>
          <w:delText>CFM. This value will be field verified by enforcement personnel.</w:delText>
        </w:r>
      </w:del>
    </w:p>
    <w:p w14:paraId="0435B657" w14:textId="77777777" w:rsidR="00700338" w:rsidDel="00CA4DB1" w:rsidRDefault="00700338" w:rsidP="008464D7">
      <w:pPr>
        <w:numPr>
          <w:ilvl w:val="0"/>
          <w:numId w:val="33"/>
        </w:numPr>
        <w:rPr>
          <w:ins w:id="562" w:author="Ferris, Todd@Energy" w:date="2018-11-20T14:13:00Z"/>
          <w:del w:id="563" w:author="TF 112318" w:date="2018-11-23T14:26:00Z"/>
          <w:rFonts w:asciiTheme="minorHAnsi" w:eastAsia="Cambria" w:hAnsiTheme="minorHAnsi"/>
          <w:sz w:val="18"/>
          <w:szCs w:val="18"/>
        </w:rPr>
      </w:pPr>
    </w:p>
    <w:p w14:paraId="0435B660" w14:textId="2D26E7C8" w:rsidR="00EE3065" w:rsidRPr="006849B6" w:rsidRDefault="00EE3065" w:rsidP="008464D7">
      <w:pPr>
        <w:pStyle w:val="ListParagraph"/>
        <w:numPr>
          <w:ilvl w:val="0"/>
          <w:numId w:val="33"/>
        </w:numPr>
        <w:rPr>
          <w:rFonts w:asciiTheme="minorHAnsi" w:eastAsia="Cambria" w:hAnsiTheme="minorHAnsi"/>
          <w:sz w:val="18"/>
          <w:szCs w:val="18"/>
          <w:rPrChange w:id="564" w:author="Unknown">
            <w:rPr>
              <w:rFonts w:eastAsia="Cambria"/>
            </w:rPr>
          </w:rPrChange>
        </w:rPr>
        <w:sectPr w:rsidR="00EE3065" w:rsidRPr="006849B6" w:rsidSect="00FB7C8C">
          <w:headerReference w:type="even" r:id="rId12"/>
          <w:headerReference w:type="default" r:id="rId13"/>
          <w:footerReference w:type="default" r:id="rId14"/>
          <w:headerReference w:type="first" r:id="rId15"/>
          <w:pgSz w:w="12240" w:h="15840" w:code="1"/>
          <w:pgMar w:top="720" w:right="720" w:bottom="720" w:left="720" w:header="576" w:footer="576" w:gutter="0"/>
          <w:pgNumType w:start="1"/>
          <w:cols w:space="720"/>
          <w:docGrid w:linePitch="272"/>
        </w:sectPr>
      </w:pPr>
    </w:p>
    <w:tbl>
      <w:tblPr>
        <w:tblStyle w:val="TableGrid"/>
        <w:tblW w:w="0" w:type="auto"/>
        <w:tblLook w:val="04A0" w:firstRow="1" w:lastRow="0" w:firstColumn="1" w:lastColumn="0" w:noHBand="0" w:noVBand="1"/>
      </w:tblPr>
      <w:tblGrid>
        <w:gridCol w:w="10790"/>
      </w:tblGrid>
      <w:tr w:rsidR="0096325C" w14:paraId="0435B663" w14:textId="77777777" w:rsidTr="0096325C">
        <w:tc>
          <w:tcPr>
            <w:tcW w:w="11016" w:type="dxa"/>
          </w:tcPr>
          <w:p w14:paraId="0435B662" w14:textId="795C9B50" w:rsidR="0096325C" w:rsidRDefault="0096325C" w:rsidP="00D27AE0">
            <w:pPr>
              <w:rPr>
                <w:rFonts w:asciiTheme="minorHAnsi" w:hAnsiTheme="minorHAnsi"/>
                <w:sz w:val="18"/>
                <w:szCs w:val="18"/>
              </w:rPr>
            </w:pPr>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sidR="00A71969">
              <w:rPr>
                <w:rFonts w:asciiTheme="minorHAnsi" w:hAnsiTheme="minorHAnsi" w:cs="font78"/>
                <w:sz w:val="18"/>
                <w:szCs w:val="18"/>
              </w:rPr>
              <w:t xml:space="preserve"> </w:t>
            </w:r>
            <w:r w:rsidRPr="00CB00C9">
              <w:rPr>
                <w:rFonts w:asciiTheme="minorHAnsi" w:hAnsiTheme="minorHAnsi" w:cs="font78"/>
                <w:sz w:val="18"/>
                <w:szCs w:val="18"/>
              </w:rPr>
              <w:t>62.2</w:t>
            </w:r>
            <w:ins w:id="571" w:author="Ferris, Todd@Energy" w:date="2018-11-20T14:17:00Z">
              <w:r w:rsidR="00700338">
                <w:rPr>
                  <w:rFonts w:asciiTheme="minorHAnsi" w:hAnsiTheme="minorHAnsi" w:cs="font78"/>
                  <w:sz w:val="18"/>
                  <w:szCs w:val="18"/>
                </w:rPr>
                <w:t>-2016</w:t>
              </w:r>
            </w:ins>
            <w:del w:id="572" w:author="Ferris, Todd@Energy" w:date="2018-11-20T14:17:00Z">
              <w:r w:rsidRPr="00CB00C9" w:rsidDel="00700338">
                <w:rPr>
                  <w:rFonts w:asciiTheme="minorHAnsi" w:hAnsiTheme="minorHAnsi" w:cs="font78"/>
                  <w:sz w:val="18"/>
                  <w:szCs w:val="18"/>
                </w:rPr>
                <w:delText>.</w:delText>
              </w:r>
            </w:del>
            <w:r w:rsidRPr="00CB00C9">
              <w:rPr>
                <w:rFonts w:asciiTheme="minorHAnsi" w:hAnsiTheme="minorHAnsi" w:cs="font78"/>
                <w:sz w:val="18"/>
                <w:szCs w:val="18"/>
              </w:rPr>
              <w:t xml:space="preserve"> Ventilation and Acceptable Indoor Air Quality in Low-Rise Residential Buildings</w:t>
            </w:r>
            <w:ins w:id="573" w:author="Ferris, Todd@Energy" w:date="2018-11-20T14:26:00Z">
              <w:r w:rsidR="00D27AE0">
                <w:rPr>
                  <w:rFonts w:asciiTheme="minorHAnsi" w:hAnsiTheme="minorHAnsi" w:cs="font78"/>
                  <w:sz w:val="18"/>
                  <w:szCs w:val="18"/>
                </w:rPr>
                <w:t xml:space="preserve"> subject to the amendments specified by Title 24, Part 6, Section 150.0(o)1</w:t>
              </w:r>
            </w:ins>
            <w:del w:id="574" w:author="Ferris, Todd@Energy" w:date="2018-11-20T14:26:00Z">
              <w:r w:rsidR="00D27AE0" w:rsidDel="00D27AE0">
                <w:rPr>
                  <w:rFonts w:asciiTheme="minorHAnsi" w:hAnsiTheme="minorHAnsi" w:cs="font78"/>
                  <w:sz w:val="18"/>
                  <w:szCs w:val="18"/>
                </w:rPr>
                <w:delText xml:space="preserve">. </w:delText>
              </w:r>
              <w:r w:rsidR="00D27AE0" w:rsidRPr="00CB00C9" w:rsidDel="00D27AE0">
                <w:rPr>
                  <w:rStyle w:val="Emphasis"/>
                  <w:rFonts w:asciiTheme="minorHAnsi" w:hAnsiTheme="minorHAnsi"/>
                  <w:b/>
                  <w:sz w:val="18"/>
                  <w:szCs w:val="18"/>
                </w:rPr>
                <w:delText xml:space="preserve">Equation </w:delText>
              </w:r>
              <w:r w:rsidR="00D27AE0" w:rsidDel="00D27AE0">
                <w:rPr>
                  <w:rStyle w:val="Emphasis"/>
                  <w:rFonts w:asciiTheme="minorHAnsi" w:hAnsiTheme="minorHAnsi"/>
                  <w:b/>
                  <w:sz w:val="18"/>
                  <w:szCs w:val="18"/>
                </w:rPr>
                <w:delText>and table numbering on this form</w:delText>
              </w:r>
              <w:r w:rsidR="00D27AE0" w:rsidRPr="00CB00C9" w:rsidDel="00D27AE0">
                <w:rPr>
                  <w:rStyle w:val="Emphasis"/>
                  <w:rFonts w:asciiTheme="minorHAnsi" w:hAnsiTheme="minorHAnsi"/>
                  <w:b/>
                  <w:sz w:val="18"/>
                  <w:szCs w:val="18"/>
                </w:rPr>
                <w:delText xml:space="preserve"> corresponds to the numbering for that information in the published ANSI/ASHRAE Standard 62.2-2010.</w:delText>
              </w:r>
            </w:del>
          </w:p>
        </w:tc>
      </w:tr>
    </w:tbl>
    <w:p w14:paraId="0435B664" w14:textId="77777777" w:rsidR="002A1F1B" w:rsidRPr="009D3D1C" w:rsidRDefault="002A1F1B" w:rsidP="00D65FA1">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575" w:author="Balneg, Ronald@Energy" w:date="2018-11-26T10:30: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638"/>
        <w:gridCol w:w="4581"/>
        <w:gridCol w:w="5571"/>
        <w:tblGridChange w:id="576">
          <w:tblGrid>
            <w:gridCol w:w="640"/>
            <w:gridCol w:w="4691"/>
            <w:gridCol w:w="5685"/>
          </w:tblGrid>
        </w:tblGridChange>
      </w:tblGrid>
      <w:tr w:rsidR="002A1F1B" w:rsidRPr="00D2491C" w14:paraId="0435B666" w14:textId="77777777" w:rsidTr="006E08B4">
        <w:tc>
          <w:tcPr>
            <w:tcW w:w="10790" w:type="dxa"/>
            <w:gridSpan w:val="3"/>
            <w:tcPrChange w:id="577" w:author="Balneg, Ronald@Energy" w:date="2018-11-26T10:30:00Z">
              <w:tcPr>
                <w:tcW w:w="10790" w:type="dxa"/>
                <w:gridSpan w:val="3"/>
              </w:tcPr>
            </w:tcPrChange>
          </w:tcPr>
          <w:p w14:paraId="0435B665" w14:textId="77777777" w:rsidR="002A1F1B" w:rsidRPr="00F5715E" w:rsidRDefault="002A1F1B" w:rsidP="00EE3065">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2A1F1B" w:rsidRPr="00D2491C" w14:paraId="0435B66A" w14:textId="77777777" w:rsidTr="006E08B4">
        <w:trPr>
          <w:trHeight w:val="158"/>
          <w:trPrChange w:id="578" w:author="Balneg, Ronald@Energy" w:date="2018-11-26T10:30:00Z">
            <w:trPr>
              <w:trHeight w:val="158"/>
            </w:trPr>
          </w:trPrChange>
        </w:trPr>
        <w:tc>
          <w:tcPr>
            <w:tcW w:w="638" w:type="dxa"/>
            <w:vAlign w:val="center"/>
            <w:tcPrChange w:id="579" w:author="Balneg, Ronald@Energy" w:date="2018-11-26T10:30:00Z">
              <w:tcPr>
                <w:tcW w:w="627" w:type="dxa"/>
                <w:vAlign w:val="center"/>
              </w:tcPr>
            </w:tcPrChange>
          </w:tcPr>
          <w:p w14:paraId="0435B667" w14:textId="77777777" w:rsidR="002A1F1B" w:rsidRPr="00F5715E" w:rsidRDefault="002A1F1B" w:rsidP="00EE3065">
            <w:pPr>
              <w:jc w:val="center"/>
              <w:rPr>
                <w:rFonts w:asciiTheme="minorHAnsi" w:hAnsiTheme="minorHAnsi"/>
                <w:sz w:val="18"/>
                <w:szCs w:val="18"/>
              </w:rPr>
            </w:pPr>
            <w:r>
              <w:rPr>
                <w:rFonts w:asciiTheme="minorHAnsi" w:hAnsiTheme="minorHAnsi"/>
                <w:sz w:val="18"/>
                <w:szCs w:val="18"/>
              </w:rPr>
              <w:t>01</w:t>
            </w:r>
          </w:p>
        </w:tc>
        <w:tc>
          <w:tcPr>
            <w:tcW w:w="4581" w:type="dxa"/>
            <w:vAlign w:val="center"/>
            <w:tcPrChange w:id="580" w:author="Balneg, Ronald@Energy" w:date="2018-11-26T10:30:00Z">
              <w:tcPr>
                <w:tcW w:w="4595" w:type="dxa"/>
                <w:vAlign w:val="center"/>
              </w:tcPr>
            </w:tcPrChange>
          </w:tcPr>
          <w:p w14:paraId="0435B668" w14:textId="77777777" w:rsidR="002A1F1B" w:rsidRPr="00F5715E" w:rsidRDefault="002A1F1B" w:rsidP="00EE3065">
            <w:pPr>
              <w:rPr>
                <w:rFonts w:asciiTheme="minorHAnsi" w:hAnsiTheme="minorHAnsi"/>
                <w:sz w:val="18"/>
                <w:szCs w:val="18"/>
              </w:rPr>
            </w:pPr>
            <w:r>
              <w:rPr>
                <w:rFonts w:asciiTheme="minorHAnsi" w:hAnsiTheme="minorHAnsi"/>
                <w:sz w:val="18"/>
                <w:szCs w:val="18"/>
              </w:rPr>
              <w:t>Dwelling Unit Name</w:t>
            </w:r>
          </w:p>
        </w:tc>
        <w:tc>
          <w:tcPr>
            <w:tcW w:w="5571" w:type="dxa"/>
            <w:tcPrChange w:id="581" w:author="Balneg, Ronald@Energy" w:date="2018-11-26T10:30:00Z">
              <w:tcPr>
                <w:tcW w:w="5568" w:type="dxa"/>
              </w:tcPr>
            </w:tcPrChange>
          </w:tcPr>
          <w:p w14:paraId="0435B669" w14:textId="77777777" w:rsidR="002A1F1B" w:rsidRPr="00F5715E" w:rsidRDefault="002A1F1B" w:rsidP="00B47A76">
            <w:pPr>
              <w:rPr>
                <w:rFonts w:asciiTheme="minorHAnsi" w:hAnsiTheme="minorHAnsi"/>
                <w:sz w:val="18"/>
                <w:szCs w:val="18"/>
              </w:rPr>
            </w:pPr>
            <w:r w:rsidRPr="00F5715E">
              <w:rPr>
                <w:rFonts w:asciiTheme="minorHAnsi" w:hAnsiTheme="minorHAnsi"/>
                <w:sz w:val="18"/>
                <w:szCs w:val="18"/>
              </w:rPr>
              <w:t xml:space="preserve">&lt;&lt;calculated field, referenced data from </w:t>
            </w:r>
            <w:ins w:id="582" w:author="Ferris, Todd@Energy" w:date="2018-11-20T16:07:00Z">
              <w:r w:rsidR="00B47A76">
                <w:rPr>
                  <w:rFonts w:asciiTheme="minorHAnsi" w:hAnsiTheme="minorHAnsi" w:cstheme="minorHAnsi"/>
                  <w:sz w:val="18"/>
                  <w:szCs w:val="18"/>
                </w:rPr>
                <w:t>MCH-01, “</w:t>
              </w:r>
              <w:r w:rsidR="00B47A76" w:rsidRPr="007A5D38">
                <w:rPr>
                  <w:rFonts w:asciiTheme="minorHAnsi" w:hAnsiTheme="minorHAnsi" w:cstheme="minorHAnsi"/>
                  <w:sz w:val="18"/>
                  <w:szCs w:val="18"/>
                </w:rPr>
                <w:t>Dwelling Unit Name</w:t>
              </w:r>
              <w:r w:rsidR="00B47A76">
                <w:rPr>
                  <w:rFonts w:asciiTheme="minorHAnsi" w:hAnsiTheme="minorHAnsi" w:cstheme="minorHAnsi"/>
                  <w:sz w:val="18"/>
                  <w:szCs w:val="18"/>
                </w:rPr>
                <w:t>” (A01)</w:t>
              </w:r>
            </w:ins>
            <w:del w:id="583" w:author="Ferris, Todd@Energy" w:date="2018-11-20T16:07:00Z">
              <w:r w:rsidRPr="00F5715E" w:rsidDel="00B47A76">
                <w:rPr>
                  <w:rFonts w:asciiTheme="minorHAnsi" w:hAnsiTheme="minorHAnsi"/>
                  <w:sz w:val="18"/>
                  <w:szCs w:val="18"/>
                </w:rPr>
                <w:delText>CF1R</w:delText>
              </w:r>
            </w:del>
            <w:r w:rsidRPr="00F5715E">
              <w:rPr>
                <w:rFonts w:asciiTheme="minorHAnsi" w:hAnsiTheme="minorHAnsi"/>
                <w:sz w:val="18"/>
                <w:szCs w:val="18"/>
              </w:rPr>
              <w:t>.</w:t>
            </w:r>
            <w:r>
              <w:rPr>
                <w:rFonts w:asciiTheme="minorHAnsi" w:hAnsiTheme="minorHAnsi"/>
                <w:sz w:val="18"/>
                <w:szCs w:val="18"/>
              </w:rPr>
              <w:t>&gt;&gt;</w:t>
            </w:r>
          </w:p>
        </w:tc>
      </w:tr>
      <w:tr w:rsidR="002A1F1B" w:rsidRPr="00D2491C" w14:paraId="0435B66E" w14:textId="77777777" w:rsidTr="006E08B4">
        <w:trPr>
          <w:trHeight w:val="158"/>
          <w:trPrChange w:id="584" w:author="Balneg, Ronald@Energy" w:date="2018-11-26T10:30:00Z">
            <w:trPr>
              <w:trHeight w:val="158"/>
            </w:trPr>
          </w:trPrChange>
        </w:trPr>
        <w:tc>
          <w:tcPr>
            <w:tcW w:w="638" w:type="dxa"/>
            <w:vAlign w:val="center"/>
            <w:tcPrChange w:id="585" w:author="Balneg, Ronald@Energy" w:date="2018-11-26T10:30:00Z">
              <w:tcPr>
                <w:tcW w:w="627" w:type="dxa"/>
                <w:vAlign w:val="center"/>
              </w:tcPr>
            </w:tcPrChange>
          </w:tcPr>
          <w:p w14:paraId="0435B66B"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581" w:type="dxa"/>
            <w:vAlign w:val="center"/>
            <w:tcPrChange w:id="586" w:author="Balneg, Ronald@Energy" w:date="2018-11-26T10:30:00Z">
              <w:tcPr>
                <w:tcW w:w="4595" w:type="dxa"/>
                <w:vAlign w:val="center"/>
              </w:tcPr>
            </w:tcPrChange>
          </w:tcPr>
          <w:p w14:paraId="0435B66C" w14:textId="77777777" w:rsidR="002A1F1B" w:rsidRPr="00F5715E" w:rsidRDefault="002A1F1B" w:rsidP="00EE3065">
            <w:pPr>
              <w:rPr>
                <w:rFonts w:asciiTheme="minorHAnsi" w:hAnsiTheme="minorHAnsi"/>
                <w:sz w:val="18"/>
                <w:szCs w:val="18"/>
              </w:rPr>
            </w:pPr>
            <w:r w:rsidRPr="00F5715E">
              <w:rPr>
                <w:rFonts w:asciiTheme="minorHAnsi" w:hAnsiTheme="minorHAnsi"/>
                <w:sz w:val="18"/>
                <w:szCs w:val="18"/>
              </w:rPr>
              <w:t>Building Type</w:t>
            </w:r>
          </w:p>
        </w:tc>
        <w:tc>
          <w:tcPr>
            <w:tcW w:w="5571" w:type="dxa"/>
            <w:tcPrChange w:id="587" w:author="Balneg, Ronald@Energy" w:date="2018-11-26T10:30:00Z">
              <w:tcPr>
                <w:tcW w:w="5568" w:type="dxa"/>
              </w:tcPr>
            </w:tcPrChange>
          </w:tcPr>
          <w:p w14:paraId="0435B66D" w14:textId="77777777" w:rsidR="002A1F1B" w:rsidRPr="00F5715E" w:rsidRDefault="00912920" w:rsidP="00EE3065">
            <w:pPr>
              <w:rPr>
                <w:rFonts w:asciiTheme="minorHAnsi" w:hAnsiTheme="minorHAnsi"/>
                <w:sz w:val="18"/>
                <w:szCs w:val="18"/>
              </w:rPr>
            </w:pPr>
            <w:ins w:id="588" w:author="Ferris, Todd@Energy" w:date="2018-11-20T15:09:00Z">
              <w:r w:rsidRPr="007A5D38">
                <w:rPr>
                  <w:rFonts w:asciiTheme="minorHAnsi" w:hAnsiTheme="minorHAnsi" w:cstheme="minorHAnsi"/>
                  <w:sz w:val="18"/>
                  <w:szCs w:val="18"/>
                </w:rPr>
                <w:t>&lt;&lt; calculated field, referenced data from CF1R, allowed values = multifamily, single family detached, single family attached, or allow user to pick:</w:t>
              </w:r>
              <w:r w:rsidRPr="007A5D38">
                <w:rPr>
                  <w:rFonts w:asciiTheme="minorHAnsi" w:hAnsiTheme="minorHAnsi" w:cstheme="minorHAnsi"/>
                  <w:sz w:val="18"/>
                  <w:szCs w:val="18"/>
                </w:rPr>
                <w:br/>
                <w:t>**Non-dwelling unit&gt;&gt;</w:t>
              </w:r>
            </w:ins>
            <w:del w:id="589" w:author="Ferris, Todd@Energy" w:date="2018-11-20T15:09:00Z">
              <w:r w:rsidR="002A1F1B" w:rsidRPr="00F5715E" w:rsidDel="00912920">
                <w:rPr>
                  <w:rFonts w:asciiTheme="minorHAnsi" w:hAnsiTheme="minorHAnsi"/>
                  <w:sz w:val="18"/>
                  <w:szCs w:val="18"/>
                </w:rPr>
                <w:delText>&lt;</w:delText>
              </w:r>
              <w:r w:rsidR="002A1F1B" w:rsidDel="00912920">
                <w:rPr>
                  <w:rFonts w:asciiTheme="minorHAnsi" w:hAnsiTheme="minorHAnsi"/>
                  <w:sz w:val="18"/>
                  <w:szCs w:val="18"/>
                </w:rPr>
                <w:delText>&lt;reference value from CF1R, but allow user to override and select one from list: Single Family, Multifamily, Non-dwelling Unit&gt;&gt;</w:delText>
              </w:r>
            </w:del>
          </w:p>
        </w:tc>
      </w:tr>
      <w:tr w:rsidR="002A1F1B" w:rsidRPr="00D2491C" w14:paraId="0435B675" w14:textId="77777777" w:rsidTr="006E08B4">
        <w:trPr>
          <w:trHeight w:val="158"/>
          <w:trPrChange w:id="590" w:author="Balneg, Ronald@Energy" w:date="2018-11-26T10:30:00Z">
            <w:trPr>
              <w:trHeight w:val="158"/>
            </w:trPr>
          </w:trPrChange>
        </w:trPr>
        <w:tc>
          <w:tcPr>
            <w:tcW w:w="638" w:type="dxa"/>
            <w:vAlign w:val="center"/>
            <w:tcPrChange w:id="591" w:author="Balneg, Ronald@Energy" w:date="2018-11-26T10:30:00Z">
              <w:tcPr>
                <w:tcW w:w="627" w:type="dxa"/>
                <w:vAlign w:val="center"/>
              </w:tcPr>
            </w:tcPrChange>
          </w:tcPr>
          <w:p w14:paraId="0435B66F"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581" w:type="dxa"/>
            <w:vAlign w:val="center"/>
            <w:tcPrChange w:id="592" w:author="Balneg, Ronald@Energy" w:date="2018-11-26T10:30:00Z">
              <w:tcPr>
                <w:tcW w:w="4595" w:type="dxa"/>
                <w:vAlign w:val="center"/>
              </w:tcPr>
            </w:tcPrChange>
          </w:tcPr>
          <w:p w14:paraId="0435B670" w14:textId="77777777" w:rsidR="002A1F1B" w:rsidRPr="00F5715E" w:rsidRDefault="002A1F1B" w:rsidP="00EE3065">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571" w:type="dxa"/>
            <w:tcPrChange w:id="593" w:author="Balneg, Ronald@Energy" w:date="2018-11-26T10:30:00Z">
              <w:tcPr>
                <w:tcW w:w="5568" w:type="dxa"/>
              </w:tcPr>
            </w:tcPrChange>
          </w:tcPr>
          <w:p w14:paraId="0435B671" w14:textId="77777777" w:rsidR="00912920" w:rsidRPr="007A5D38" w:rsidRDefault="00912920" w:rsidP="00912920">
            <w:pPr>
              <w:rPr>
                <w:ins w:id="594" w:author="Ferris, Todd@Energy" w:date="2018-11-20T15:10:00Z"/>
                <w:rFonts w:asciiTheme="minorHAnsi" w:hAnsiTheme="minorHAnsi" w:cstheme="minorHAnsi"/>
                <w:sz w:val="18"/>
                <w:szCs w:val="18"/>
              </w:rPr>
            </w:pPr>
            <w:ins w:id="595" w:author="Ferris, Todd@Energy" w:date="2018-11-20T15:10:00Z">
              <w:r w:rsidRPr="007A5D38">
                <w:rPr>
                  <w:rFonts w:asciiTheme="minorHAnsi" w:hAnsiTheme="minorHAnsi" w:cstheme="minorHAnsi"/>
                  <w:sz w:val="18"/>
                  <w:szCs w:val="18"/>
                </w:rPr>
                <w:t>&lt;&lt; calculated field, referenced data from CF1R;</w:t>
              </w:r>
            </w:ins>
          </w:p>
          <w:p w14:paraId="0435B672" w14:textId="77777777" w:rsidR="00912920" w:rsidRPr="007A5D38" w:rsidRDefault="00912920" w:rsidP="00912920">
            <w:pPr>
              <w:rPr>
                <w:ins w:id="596" w:author="Ferris, Todd@Energy" w:date="2018-11-20T15:10:00Z"/>
                <w:rFonts w:asciiTheme="minorHAnsi" w:hAnsiTheme="minorHAnsi" w:cstheme="minorHAnsi"/>
                <w:sz w:val="18"/>
                <w:szCs w:val="18"/>
              </w:rPr>
            </w:pPr>
            <w:ins w:id="597" w:author="Ferris, Todd@Energy" w:date="2018-11-20T15:10:00Z">
              <w:r w:rsidRPr="007A5D38">
                <w:rPr>
                  <w:rFonts w:asciiTheme="minorHAnsi" w:hAnsiTheme="minorHAnsi" w:cstheme="minorHAnsi"/>
                  <w:sz w:val="18"/>
                  <w:szCs w:val="18"/>
                </w:rPr>
                <w:t>If parent document is CF1R-PRF-01, allowed values = Newly Constructed, Newly Constructed (Addition Alone), and Addition and /or Alteration;</w:t>
              </w:r>
            </w:ins>
          </w:p>
          <w:p w14:paraId="0435B673" w14:textId="77777777" w:rsidR="00912920" w:rsidRPr="007A5D38" w:rsidRDefault="00912920" w:rsidP="00912920">
            <w:pPr>
              <w:rPr>
                <w:ins w:id="598" w:author="Ferris, Todd@Energy" w:date="2018-11-20T15:10:00Z"/>
                <w:rFonts w:asciiTheme="minorHAnsi" w:hAnsiTheme="minorHAnsi" w:cstheme="minorHAnsi"/>
                <w:sz w:val="18"/>
                <w:szCs w:val="18"/>
              </w:rPr>
            </w:pPr>
            <w:ins w:id="599" w:author="Ferris, Todd@Energy" w:date="2018-11-20T15:10:00Z">
              <w:r w:rsidRPr="007A5D38">
                <w:rPr>
                  <w:rFonts w:asciiTheme="minorHAnsi" w:hAnsiTheme="minorHAnsi" w:cstheme="minorHAnsi"/>
                  <w:sz w:val="18"/>
                  <w:szCs w:val="18"/>
                </w:rPr>
                <w:t>Else if parent document is CF1R-NCB-01, allowed values = Newly Constructed and Newly Constructed (Addition Alone);</w:t>
              </w:r>
            </w:ins>
          </w:p>
          <w:p w14:paraId="0435B674" w14:textId="77777777" w:rsidR="002A1F1B" w:rsidRPr="00F5715E" w:rsidRDefault="00912920" w:rsidP="00912920">
            <w:pPr>
              <w:rPr>
                <w:rFonts w:asciiTheme="minorHAnsi" w:hAnsiTheme="minorHAnsi"/>
                <w:sz w:val="18"/>
                <w:szCs w:val="18"/>
              </w:rPr>
            </w:pPr>
            <w:ins w:id="600" w:author="Ferris, Todd@Energy" w:date="2018-11-20T15:10:00Z">
              <w:r w:rsidRPr="007A5D38">
                <w:rPr>
                  <w:rFonts w:asciiTheme="minorHAnsi" w:hAnsiTheme="minorHAnsi" w:cstheme="minorHAnsi"/>
                  <w:sz w:val="18"/>
                  <w:szCs w:val="18"/>
                </w:rPr>
                <w:t>Else if parent document is CF1R-ADD-01, allowed values = ADU Addition &lt; 300 ft2, ADU Addition &gt; 300 to &lt; 400 ft2, ADU Addition &gt; 400 to &lt; 700 ft2, and ADU Addition &gt; 700 to &lt; 1000 ft2</w:t>
              </w:r>
              <w:r w:rsidRPr="007A5D38">
                <w:rPr>
                  <w:rFonts w:asciiTheme="minorHAnsi" w:hAnsiTheme="minorHAnsi" w:cstheme="minorHAnsi"/>
                  <w:sz w:val="18"/>
                  <w:szCs w:val="18"/>
                  <w:u w:val="single"/>
                </w:rPr>
                <w:t>&gt;&gt;</w:t>
              </w:r>
            </w:ins>
            <w:del w:id="601" w:author="Ferris, Todd@Energy" w:date="2018-11-20T15:10:00Z">
              <w:r w:rsidR="002A1F1B" w:rsidRPr="00F5715E" w:rsidDel="00912920">
                <w:rPr>
                  <w:rFonts w:asciiTheme="minorHAnsi" w:hAnsiTheme="minorHAnsi"/>
                  <w:sz w:val="18"/>
                  <w:szCs w:val="18"/>
                </w:rPr>
                <w:delText>&lt;&lt; calculated field, referenced data from CF1R</w:delText>
              </w:r>
              <w:r w:rsidR="002A1F1B" w:rsidRPr="00F5715E" w:rsidDel="00912920">
                <w:rPr>
                  <w:rFonts w:asciiTheme="minorHAnsi" w:hAnsiTheme="minorHAnsi"/>
                  <w:sz w:val="18"/>
                  <w:szCs w:val="18"/>
                  <w:u w:val="single"/>
                </w:rPr>
                <w:delText>&gt;&gt;</w:delText>
              </w:r>
            </w:del>
          </w:p>
        </w:tc>
      </w:tr>
      <w:tr w:rsidR="002A1F1B" w:rsidRPr="00D2491C" w14:paraId="0435B67A" w14:textId="77777777" w:rsidTr="006E08B4">
        <w:trPr>
          <w:trHeight w:val="158"/>
          <w:trPrChange w:id="602" w:author="Balneg, Ronald@Energy" w:date="2018-11-26T10:30:00Z">
            <w:trPr>
              <w:trHeight w:val="158"/>
            </w:trPr>
          </w:trPrChange>
        </w:trPr>
        <w:tc>
          <w:tcPr>
            <w:tcW w:w="638" w:type="dxa"/>
            <w:vAlign w:val="center"/>
            <w:tcPrChange w:id="603" w:author="Balneg, Ronald@Energy" w:date="2018-11-26T10:30:00Z">
              <w:tcPr>
                <w:tcW w:w="627" w:type="dxa"/>
                <w:vAlign w:val="center"/>
              </w:tcPr>
            </w:tcPrChange>
          </w:tcPr>
          <w:p w14:paraId="0435B676"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04</w:t>
            </w:r>
          </w:p>
        </w:tc>
        <w:tc>
          <w:tcPr>
            <w:tcW w:w="4581" w:type="dxa"/>
            <w:vAlign w:val="center"/>
            <w:tcPrChange w:id="604" w:author="Balneg, Ronald@Energy" w:date="2018-11-26T10:30:00Z">
              <w:tcPr>
                <w:tcW w:w="4595" w:type="dxa"/>
                <w:vAlign w:val="center"/>
              </w:tcPr>
            </w:tcPrChange>
          </w:tcPr>
          <w:p w14:paraId="0435B677" w14:textId="77777777" w:rsidR="002A1F1B" w:rsidRDefault="002A1F1B" w:rsidP="00EE3065">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678" w14:textId="77777777" w:rsidR="002A1F1B" w:rsidRPr="00F5715E" w:rsidRDefault="002A1F1B" w:rsidP="00EE3065">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571" w:type="dxa"/>
            <w:tcPrChange w:id="605" w:author="Balneg, Ronald@Energy" w:date="2018-11-26T10:30:00Z">
              <w:tcPr>
                <w:tcW w:w="5568" w:type="dxa"/>
              </w:tcPr>
            </w:tcPrChange>
          </w:tcPr>
          <w:p w14:paraId="0435B679" w14:textId="77777777" w:rsidR="002A1F1B" w:rsidRPr="00F5715E" w:rsidRDefault="002A1F1B" w:rsidP="00B47A76">
            <w:pPr>
              <w:rPr>
                <w:rFonts w:asciiTheme="minorHAnsi" w:hAnsiTheme="minorHAnsi"/>
                <w:sz w:val="18"/>
                <w:szCs w:val="18"/>
              </w:rPr>
            </w:pPr>
            <w:r>
              <w:rPr>
                <w:rFonts w:asciiTheme="minorHAnsi" w:hAnsiTheme="minorHAnsi"/>
                <w:sz w:val="18"/>
                <w:szCs w:val="18"/>
              </w:rPr>
              <w:t xml:space="preserve">&lt;&lt;calculated field: </w:t>
            </w:r>
            <w:del w:id="606" w:author="Ferris, Todd@Energy" w:date="2018-11-20T16:11:00Z">
              <w:r w:rsidDel="00B47A76">
                <w:rPr>
                  <w:rFonts w:asciiTheme="minorHAnsi" w:hAnsiTheme="minorHAnsi"/>
                  <w:sz w:val="18"/>
                  <w:szCs w:val="18"/>
                </w:rPr>
                <w:delText xml:space="preserve">default value </w:delText>
              </w:r>
            </w:del>
            <w:r>
              <w:rPr>
                <w:rFonts w:asciiTheme="minorHAnsi" w:hAnsiTheme="minorHAnsi"/>
                <w:sz w:val="18"/>
                <w:szCs w:val="18"/>
              </w:rPr>
              <w:t>reference</w:t>
            </w:r>
            <w:ins w:id="607" w:author="Ferris, Todd@Energy" w:date="2018-11-20T16:11:00Z">
              <w:r w:rsidR="00B47A76">
                <w:rPr>
                  <w:rFonts w:asciiTheme="minorHAnsi" w:hAnsiTheme="minorHAnsi"/>
                  <w:sz w:val="18"/>
                  <w:szCs w:val="18"/>
                </w:rPr>
                <w:t>d</w:t>
              </w:r>
            </w:ins>
            <w:r>
              <w:rPr>
                <w:rFonts w:asciiTheme="minorHAnsi" w:hAnsiTheme="minorHAnsi"/>
                <w:sz w:val="18"/>
                <w:szCs w:val="18"/>
              </w:rPr>
              <w:t xml:space="preserve"> from MCH-01</w:t>
            </w:r>
            <w:ins w:id="608" w:author="Ferris, Todd@Energy" w:date="2018-11-20T16:12:00Z">
              <w:r w:rsidR="00B47A76">
                <w:rPr>
                  <w:rFonts w:asciiTheme="minorHAnsi" w:hAnsiTheme="minorHAnsi" w:cstheme="minorHAnsi"/>
                  <w:sz w:val="18"/>
                  <w:szCs w:val="18"/>
                </w:rPr>
                <w:t>, “</w:t>
              </w:r>
              <w:r w:rsidR="00B47A76" w:rsidRPr="00295655">
                <w:rPr>
                  <w:rFonts w:ascii="Calibri" w:hAnsi="Calibri"/>
                  <w:sz w:val="18"/>
                  <w:szCs w:val="18"/>
                </w:rPr>
                <w:t xml:space="preserve">Dwelling Unit </w:t>
              </w:r>
              <w:r w:rsidR="00B47A76">
                <w:rPr>
                  <w:rFonts w:ascii="Calibri" w:hAnsi="Calibri"/>
                  <w:sz w:val="18"/>
                  <w:szCs w:val="18"/>
                </w:rPr>
                <w:t xml:space="preserve">Total </w:t>
              </w:r>
              <w:r w:rsidR="00B47A76" w:rsidRPr="00295655">
                <w:rPr>
                  <w:rFonts w:ascii="Calibri" w:hAnsi="Calibri"/>
                  <w:sz w:val="18"/>
                  <w:szCs w:val="18"/>
                </w:rPr>
                <w:t>Conditioned Floor Area (ft</w:t>
              </w:r>
              <w:r w:rsidR="00B47A76" w:rsidRPr="00F9147E">
                <w:rPr>
                  <w:rFonts w:ascii="Calibri" w:hAnsi="Calibri"/>
                  <w:sz w:val="18"/>
                  <w:szCs w:val="18"/>
                  <w:vertAlign w:val="superscript"/>
                </w:rPr>
                <w:t>2</w:t>
              </w:r>
              <w:r w:rsidR="00B47A76" w:rsidRPr="00295655">
                <w:rPr>
                  <w:rFonts w:ascii="Calibri" w:hAnsi="Calibri"/>
                  <w:sz w:val="18"/>
                  <w:szCs w:val="18"/>
                </w:rPr>
                <w:t>)</w:t>
              </w:r>
              <w:r w:rsidR="00B47A76">
                <w:rPr>
                  <w:rFonts w:ascii="Calibri" w:hAnsi="Calibri"/>
                  <w:sz w:val="18"/>
                  <w:szCs w:val="18"/>
                </w:rPr>
                <w:t>” (A03)</w:t>
              </w:r>
            </w:ins>
            <w:del w:id="609" w:author="Ferris, Todd@Energy" w:date="2018-11-20T16:12:00Z">
              <w:r w:rsidDel="00B47A76">
                <w:rPr>
                  <w:rFonts w:asciiTheme="minorHAnsi" w:hAnsiTheme="minorHAnsi"/>
                  <w:sz w:val="18"/>
                  <w:szCs w:val="18"/>
                </w:rPr>
                <w:delText xml:space="preserve">;  or allow user to override default and input value xxxxx; </w:delText>
              </w:r>
              <w:r w:rsidDel="00B47A76">
                <w:delText xml:space="preserve"> </w:delText>
              </w:r>
              <w:r w:rsidRPr="00384FF9" w:rsidDel="00B47A76">
                <w:rPr>
                  <w:rFonts w:asciiTheme="minorHAnsi" w:hAnsiTheme="minorHAnsi"/>
                  <w:sz w:val="18"/>
                  <w:szCs w:val="18"/>
                </w:rPr>
                <w:delText>flag overridden values and report in project status notes field</w:delText>
              </w:r>
            </w:del>
            <w:r w:rsidRPr="00384FF9">
              <w:rPr>
                <w:rFonts w:asciiTheme="minorHAnsi" w:hAnsiTheme="minorHAnsi"/>
                <w:sz w:val="18"/>
                <w:szCs w:val="18"/>
              </w:rPr>
              <w:t xml:space="preserve"> </w:t>
            </w:r>
            <w:r>
              <w:rPr>
                <w:rFonts w:asciiTheme="minorHAnsi" w:hAnsiTheme="minorHAnsi"/>
                <w:sz w:val="18"/>
                <w:szCs w:val="18"/>
              </w:rPr>
              <w:t>&gt;&gt;</w:t>
            </w:r>
          </w:p>
        </w:tc>
      </w:tr>
      <w:tr w:rsidR="002A1F1B" w:rsidRPr="00D2491C" w14:paraId="0435B67F" w14:textId="77777777" w:rsidTr="006E08B4">
        <w:trPr>
          <w:trHeight w:val="158"/>
          <w:trPrChange w:id="610" w:author="Balneg, Ronald@Energy" w:date="2018-11-26T10:30:00Z">
            <w:trPr>
              <w:trHeight w:val="158"/>
            </w:trPr>
          </w:trPrChange>
        </w:trPr>
        <w:tc>
          <w:tcPr>
            <w:tcW w:w="638" w:type="dxa"/>
            <w:vAlign w:val="center"/>
            <w:tcPrChange w:id="611" w:author="Balneg, Ronald@Energy" w:date="2018-11-26T10:30:00Z">
              <w:tcPr>
                <w:tcW w:w="627" w:type="dxa"/>
                <w:vAlign w:val="center"/>
              </w:tcPr>
            </w:tcPrChange>
          </w:tcPr>
          <w:p w14:paraId="0435B67B"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05</w:t>
            </w:r>
          </w:p>
        </w:tc>
        <w:tc>
          <w:tcPr>
            <w:tcW w:w="4581" w:type="dxa"/>
            <w:vAlign w:val="center"/>
            <w:tcPrChange w:id="612" w:author="Balneg, Ronald@Energy" w:date="2018-11-26T10:30:00Z">
              <w:tcPr>
                <w:tcW w:w="4595" w:type="dxa"/>
                <w:vAlign w:val="center"/>
              </w:tcPr>
            </w:tcPrChange>
          </w:tcPr>
          <w:p w14:paraId="0435B67C" w14:textId="77777777" w:rsidR="002A1F1B" w:rsidRDefault="002A1F1B" w:rsidP="00EE3065">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67D" w14:textId="77777777" w:rsidR="002A1F1B" w:rsidRPr="00F5715E" w:rsidRDefault="002A1F1B" w:rsidP="00EE3065">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571" w:type="dxa"/>
            <w:tcPrChange w:id="613" w:author="Balneg, Ronald@Energy" w:date="2018-11-26T10:30:00Z">
              <w:tcPr>
                <w:tcW w:w="5568" w:type="dxa"/>
              </w:tcPr>
            </w:tcPrChange>
          </w:tcPr>
          <w:p w14:paraId="0435B67E" w14:textId="77777777" w:rsidR="002A1F1B" w:rsidRPr="00F5715E" w:rsidRDefault="002A1F1B" w:rsidP="00B47A76">
            <w:pPr>
              <w:rPr>
                <w:rFonts w:asciiTheme="minorHAnsi" w:hAnsiTheme="minorHAnsi"/>
                <w:sz w:val="18"/>
                <w:szCs w:val="18"/>
              </w:rPr>
            </w:pPr>
            <w:r w:rsidRPr="006121C5">
              <w:rPr>
                <w:rFonts w:asciiTheme="minorHAnsi" w:hAnsiTheme="minorHAnsi"/>
                <w:sz w:val="18"/>
                <w:szCs w:val="18"/>
              </w:rPr>
              <w:t xml:space="preserve">&lt;&lt;calculated field: </w:t>
            </w:r>
            <w:del w:id="614" w:author="Ferris, Todd@Energy" w:date="2018-11-20T16:12:00Z">
              <w:r w:rsidRPr="006121C5" w:rsidDel="00B47A76">
                <w:rPr>
                  <w:rFonts w:asciiTheme="minorHAnsi" w:hAnsiTheme="minorHAnsi"/>
                  <w:sz w:val="18"/>
                  <w:szCs w:val="18"/>
                </w:rPr>
                <w:delText xml:space="preserve">default value </w:delText>
              </w:r>
            </w:del>
            <w:r w:rsidRPr="006121C5">
              <w:rPr>
                <w:rFonts w:asciiTheme="minorHAnsi" w:hAnsiTheme="minorHAnsi"/>
                <w:sz w:val="18"/>
                <w:szCs w:val="18"/>
              </w:rPr>
              <w:t>reference</w:t>
            </w:r>
            <w:ins w:id="615" w:author="Ferris, Todd@Energy" w:date="2018-11-20T16:12:00Z">
              <w:r w:rsidR="00B47A76">
                <w:rPr>
                  <w:rFonts w:asciiTheme="minorHAnsi" w:hAnsiTheme="minorHAnsi"/>
                  <w:sz w:val="18"/>
                  <w:szCs w:val="18"/>
                </w:rPr>
                <w:t>d</w:t>
              </w:r>
            </w:ins>
            <w:r w:rsidRPr="006121C5">
              <w:rPr>
                <w:rFonts w:asciiTheme="minorHAnsi" w:hAnsiTheme="minorHAnsi"/>
                <w:sz w:val="18"/>
                <w:szCs w:val="18"/>
              </w:rPr>
              <w:t xml:space="preserve"> from MCH-01</w:t>
            </w:r>
            <w:ins w:id="616" w:author="Ferris, Todd@Energy" w:date="2018-11-20T16:13:00Z">
              <w:r w:rsidR="00B47A76" w:rsidRPr="007A5D38">
                <w:rPr>
                  <w:rFonts w:asciiTheme="minorHAnsi" w:hAnsiTheme="minorHAnsi" w:cstheme="minorHAnsi"/>
                  <w:sz w:val="18"/>
                  <w:szCs w:val="18"/>
                </w:rPr>
                <w:t>,</w:t>
              </w:r>
              <w:r w:rsidR="00B47A76">
                <w:rPr>
                  <w:rFonts w:asciiTheme="minorHAnsi" w:hAnsiTheme="minorHAnsi" w:cstheme="minorHAnsi"/>
                  <w:sz w:val="18"/>
                  <w:szCs w:val="18"/>
                </w:rPr>
                <w:t xml:space="preserve"> “</w:t>
              </w:r>
              <w:r w:rsidR="00B47A76">
                <w:rPr>
                  <w:rFonts w:ascii="Calibri" w:hAnsi="Calibri"/>
                  <w:sz w:val="18"/>
                  <w:szCs w:val="18"/>
                </w:rPr>
                <w:t>Dwelling Unit Number of Bedrooms” (A09);</w:t>
              </w:r>
              <w:r w:rsidR="00B47A76" w:rsidRPr="007A5D38">
                <w:rPr>
                  <w:rFonts w:asciiTheme="minorHAnsi" w:hAnsiTheme="minorHAnsi" w:cstheme="minorHAnsi"/>
                  <w:sz w:val="18"/>
                  <w:szCs w:val="18"/>
                </w:rPr>
                <w:t xml:space="preserve"> if value from MCH-01 = 0 replace with 1</w:t>
              </w:r>
            </w:ins>
            <w:r w:rsidRPr="009D121A">
              <w:rPr>
                <w:rFonts w:asciiTheme="minorHAnsi" w:hAnsiTheme="minorHAnsi"/>
                <w:sz w:val="18"/>
                <w:szCs w:val="18"/>
              </w:rPr>
              <w:t>&gt;&gt;</w:t>
            </w:r>
          </w:p>
        </w:tc>
      </w:tr>
      <w:tr w:rsidR="00EE3065" w:rsidRPr="00D2491C" w:rsidDel="00EE3065" w14:paraId="0435B686" w14:textId="77777777" w:rsidTr="006E08B4">
        <w:trPr>
          <w:trHeight w:val="158"/>
          <w:del w:id="617" w:author="Ferris, Todd@Energy" w:date="2018-11-20T15:56:00Z"/>
          <w:trPrChange w:id="618" w:author="Balneg, Ronald@Energy" w:date="2018-11-26T10:30:00Z">
            <w:trPr>
              <w:trHeight w:val="158"/>
            </w:trPr>
          </w:trPrChange>
        </w:trPr>
        <w:tc>
          <w:tcPr>
            <w:tcW w:w="638" w:type="dxa"/>
            <w:vAlign w:val="center"/>
            <w:tcPrChange w:id="619" w:author="Balneg, Ronald@Energy" w:date="2018-11-26T10:30:00Z">
              <w:tcPr>
                <w:tcW w:w="627" w:type="dxa"/>
                <w:vAlign w:val="center"/>
              </w:tcPr>
            </w:tcPrChange>
          </w:tcPr>
          <w:p w14:paraId="0435B680" w14:textId="77777777" w:rsidR="00EE3065" w:rsidRPr="00F5715E" w:rsidDel="00EE3065" w:rsidRDefault="00EE3065" w:rsidP="00EE3065">
            <w:pPr>
              <w:jc w:val="center"/>
              <w:rPr>
                <w:del w:id="620" w:author="Ferris, Todd@Energy" w:date="2018-11-20T15:56:00Z"/>
                <w:rFonts w:asciiTheme="minorHAnsi" w:hAnsiTheme="minorHAnsi"/>
                <w:sz w:val="18"/>
                <w:szCs w:val="18"/>
              </w:rPr>
            </w:pPr>
            <w:del w:id="621" w:author="Ferris, Todd@Energy" w:date="2018-11-20T15:56:00Z">
              <w:r w:rsidRPr="00F5715E" w:rsidDel="00EE3065">
                <w:rPr>
                  <w:rFonts w:asciiTheme="minorHAnsi" w:hAnsiTheme="minorHAnsi"/>
                  <w:sz w:val="18"/>
                  <w:szCs w:val="18"/>
                </w:rPr>
                <w:delText>06</w:delText>
              </w:r>
            </w:del>
          </w:p>
        </w:tc>
        <w:tc>
          <w:tcPr>
            <w:tcW w:w="4581" w:type="dxa"/>
            <w:vAlign w:val="center"/>
            <w:tcPrChange w:id="622" w:author="Balneg, Ronald@Energy" w:date="2018-11-26T10:30:00Z">
              <w:tcPr>
                <w:tcW w:w="4595" w:type="dxa"/>
                <w:vAlign w:val="center"/>
              </w:tcPr>
            </w:tcPrChange>
          </w:tcPr>
          <w:p w14:paraId="0435B681" w14:textId="77777777" w:rsidR="00EE3065" w:rsidRPr="00F5715E" w:rsidDel="00EE3065" w:rsidRDefault="00EE3065" w:rsidP="00EE3065">
            <w:pPr>
              <w:rPr>
                <w:del w:id="623" w:author="Ferris, Todd@Energy" w:date="2018-11-20T15:56:00Z"/>
                <w:rFonts w:asciiTheme="minorHAnsi" w:hAnsiTheme="minorHAnsi"/>
                <w:sz w:val="18"/>
                <w:szCs w:val="18"/>
              </w:rPr>
            </w:pPr>
            <w:del w:id="624" w:author="Ferris, Todd@Energy" w:date="2018-11-20T15:56:00Z">
              <w:r w:rsidDel="00EE3065">
                <w:rPr>
                  <w:rFonts w:asciiTheme="minorHAnsi" w:hAnsiTheme="minorHAnsi"/>
                  <w:sz w:val="18"/>
                  <w:szCs w:val="18"/>
                </w:rPr>
                <w:delText>Ventilation Operation Schedule</w:delText>
              </w:r>
            </w:del>
          </w:p>
        </w:tc>
        <w:tc>
          <w:tcPr>
            <w:tcW w:w="5571" w:type="dxa"/>
            <w:tcPrChange w:id="625" w:author="Balneg, Ronald@Energy" w:date="2018-11-26T10:30:00Z">
              <w:tcPr>
                <w:tcW w:w="5568" w:type="dxa"/>
              </w:tcPr>
            </w:tcPrChange>
          </w:tcPr>
          <w:p w14:paraId="0435B682" w14:textId="77777777" w:rsidR="00EE3065" w:rsidRPr="00F5715E" w:rsidDel="00EE3065" w:rsidRDefault="00EE3065" w:rsidP="00EE3065">
            <w:pPr>
              <w:rPr>
                <w:del w:id="626" w:author="Ferris, Todd@Energy" w:date="2018-11-20T15:56:00Z"/>
                <w:rFonts w:asciiTheme="minorHAnsi" w:hAnsiTheme="minorHAnsi"/>
                <w:sz w:val="18"/>
                <w:szCs w:val="18"/>
              </w:rPr>
            </w:pPr>
            <w:del w:id="627" w:author="Ferris, Todd@Energy" w:date="2018-11-20T15:56:00Z">
              <w:r w:rsidDel="00EE3065">
                <w:rPr>
                  <w:rFonts w:asciiTheme="minorHAnsi" w:hAnsiTheme="minorHAnsi"/>
                  <w:sz w:val="18"/>
                  <w:szCs w:val="18"/>
                </w:rPr>
                <w:delText>&lt;&lt;</w:delText>
              </w:r>
              <w:r w:rsidRPr="00F5715E" w:rsidDel="00EE3065">
                <w:rPr>
                  <w:rFonts w:asciiTheme="minorHAnsi" w:hAnsiTheme="minorHAnsi"/>
                  <w:sz w:val="18"/>
                  <w:szCs w:val="18"/>
                </w:rPr>
                <w:delText xml:space="preserve"> user pick one from list:  </w:delText>
              </w:r>
            </w:del>
          </w:p>
          <w:p w14:paraId="0435B683" w14:textId="77777777" w:rsidR="00EE3065" w:rsidRPr="00F5715E" w:rsidDel="00EE3065" w:rsidRDefault="00EE3065" w:rsidP="00EE3065">
            <w:pPr>
              <w:rPr>
                <w:del w:id="628" w:author="Ferris, Todd@Energy" w:date="2018-11-20T15:56:00Z"/>
                <w:rFonts w:asciiTheme="minorHAnsi" w:hAnsiTheme="minorHAnsi"/>
                <w:sz w:val="18"/>
                <w:szCs w:val="18"/>
              </w:rPr>
            </w:pPr>
            <w:del w:id="629" w:author="Ferris, Todd@Energy" w:date="2018-11-20T15:56:00Z">
              <w:r w:rsidDel="00EE3065">
                <w:rPr>
                  <w:rFonts w:asciiTheme="minorHAnsi" w:hAnsiTheme="minorHAnsi"/>
                  <w:sz w:val="18"/>
                  <w:szCs w:val="18"/>
                </w:rPr>
                <w:delText>**</w:delText>
              </w:r>
              <w:r w:rsidDel="00EE3065">
                <w:rPr>
                  <w:rFonts w:asciiTheme="minorHAnsi" w:hAnsiTheme="minorHAnsi"/>
                  <w:sz w:val="18"/>
                  <w:szCs w:val="18"/>
                  <w:u w:val="single"/>
                </w:rPr>
                <w:delText>Continuous</w:delText>
              </w:r>
              <w:r w:rsidDel="00EE3065">
                <w:rPr>
                  <w:rFonts w:asciiTheme="minorHAnsi" w:hAnsiTheme="minorHAnsi"/>
                  <w:sz w:val="18"/>
                  <w:szCs w:val="18"/>
                </w:rPr>
                <w:delText xml:space="preserve">;  </w:delText>
              </w:r>
            </w:del>
          </w:p>
          <w:p w14:paraId="0435B684" w14:textId="77777777" w:rsidR="00EE3065" w:rsidDel="00EE3065" w:rsidRDefault="00EE3065" w:rsidP="00EE3065">
            <w:pPr>
              <w:rPr>
                <w:del w:id="630" w:author="Ferris, Todd@Energy" w:date="2018-11-20T15:56:00Z"/>
                <w:rFonts w:asciiTheme="minorHAnsi" w:hAnsiTheme="minorHAnsi"/>
                <w:sz w:val="18"/>
                <w:szCs w:val="18"/>
                <w:u w:val="single"/>
              </w:rPr>
            </w:pPr>
            <w:del w:id="631" w:author="Ferris, Todd@Energy" w:date="2018-11-20T15:56:00Z">
              <w:r w:rsidDel="00EE3065">
                <w:rPr>
                  <w:rFonts w:asciiTheme="minorHAnsi" w:hAnsiTheme="minorHAnsi"/>
                  <w:sz w:val="18"/>
                  <w:szCs w:val="18"/>
                </w:rPr>
                <w:delText>**</w:delText>
              </w:r>
              <w:r w:rsidDel="00EE3065">
                <w:rPr>
                  <w:rFonts w:asciiTheme="minorHAnsi" w:hAnsiTheme="minorHAnsi"/>
                  <w:sz w:val="18"/>
                  <w:szCs w:val="18"/>
                  <w:u w:val="single"/>
                </w:rPr>
                <w:delText>Intermittent; or</w:delText>
              </w:r>
            </w:del>
          </w:p>
          <w:p w14:paraId="0435B685" w14:textId="77777777" w:rsidR="00EE3065" w:rsidRPr="006121C5" w:rsidDel="00EE3065" w:rsidRDefault="00EE3065" w:rsidP="00EE3065">
            <w:pPr>
              <w:rPr>
                <w:del w:id="632" w:author="Ferris, Todd@Energy" w:date="2018-11-20T15:56:00Z"/>
                <w:rFonts w:asciiTheme="minorHAnsi" w:hAnsiTheme="minorHAnsi"/>
                <w:sz w:val="18"/>
                <w:szCs w:val="18"/>
              </w:rPr>
            </w:pPr>
            <w:del w:id="633" w:author="Ferris, Todd@Energy" w:date="2018-11-20T15:56:00Z">
              <w:r w:rsidDel="00EE3065">
                <w:rPr>
                  <w:rFonts w:asciiTheme="minorHAnsi" w:hAnsiTheme="minorHAnsi"/>
                  <w:sz w:val="18"/>
                  <w:szCs w:val="18"/>
                  <w:u w:val="single"/>
                </w:rPr>
                <w:delText>**N/A&gt;&gt;</w:delText>
              </w:r>
              <w:r w:rsidDel="00EE3065">
                <w:rPr>
                  <w:rFonts w:asciiTheme="minorHAnsi" w:hAnsiTheme="minorHAnsi"/>
                  <w:sz w:val="18"/>
                  <w:szCs w:val="18"/>
                  <w:u w:val="single"/>
                </w:rPr>
                <w:tab/>
              </w:r>
            </w:del>
          </w:p>
        </w:tc>
      </w:tr>
      <w:tr w:rsidR="00EE3065" w:rsidRPr="00D2491C" w14:paraId="0435B6B8" w14:textId="77777777" w:rsidTr="006E08B4">
        <w:trPr>
          <w:trHeight w:val="158"/>
          <w:ins w:id="634" w:author="Ferris, Todd@Energy" w:date="2018-11-20T15:29:00Z"/>
          <w:trPrChange w:id="635" w:author="Balneg, Ronald@Energy" w:date="2018-11-26T10:30:00Z">
            <w:trPr>
              <w:trHeight w:val="158"/>
            </w:trPr>
          </w:trPrChange>
        </w:trPr>
        <w:tc>
          <w:tcPr>
            <w:tcW w:w="638" w:type="dxa"/>
            <w:vAlign w:val="center"/>
            <w:tcPrChange w:id="636" w:author="Balneg, Ronald@Energy" w:date="2018-11-26T10:30:00Z">
              <w:tcPr>
                <w:tcW w:w="627" w:type="dxa"/>
                <w:vAlign w:val="center"/>
              </w:tcPr>
            </w:tcPrChange>
          </w:tcPr>
          <w:p w14:paraId="0435B6AB" w14:textId="603D38AC" w:rsidR="00EE3065" w:rsidRPr="00F5715E" w:rsidRDefault="008002F8" w:rsidP="00EE3065">
            <w:pPr>
              <w:jc w:val="center"/>
              <w:rPr>
                <w:ins w:id="637" w:author="Ferris, Todd@Energy" w:date="2018-11-20T15:29:00Z"/>
                <w:rFonts w:asciiTheme="minorHAnsi" w:hAnsiTheme="minorHAnsi"/>
                <w:sz w:val="18"/>
                <w:szCs w:val="18"/>
              </w:rPr>
            </w:pPr>
            <w:r>
              <w:rPr>
                <w:rFonts w:asciiTheme="minorHAnsi" w:hAnsiTheme="minorHAnsi" w:cstheme="minorHAnsi"/>
                <w:sz w:val="18"/>
                <w:szCs w:val="18"/>
              </w:rPr>
              <w:t>06</w:t>
            </w:r>
          </w:p>
        </w:tc>
        <w:tc>
          <w:tcPr>
            <w:tcW w:w="4581" w:type="dxa"/>
            <w:vAlign w:val="center"/>
            <w:tcPrChange w:id="638" w:author="Balneg, Ronald@Energy" w:date="2018-11-26T10:30:00Z">
              <w:tcPr>
                <w:tcW w:w="4595" w:type="dxa"/>
                <w:vAlign w:val="center"/>
              </w:tcPr>
            </w:tcPrChange>
          </w:tcPr>
          <w:p w14:paraId="0435B6AC" w14:textId="77777777" w:rsidR="00EE3065" w:rsidRDefault="00EE3065" w:rsidP="00EE3065">
            <w:pPr>
              <w:rPr>
                <w:ins w:id="639" w:author="Ferris, Todd@Energy" w:date="2018-11-20T15:29:00Z"/>
                <w:rFonts w:asciiTheme="minorHAnsi" w:hAnsiTheme="minorHAnsi"/>
                <w:sz w:val="18"/>
                <w:szCs w:val="18"/>
              </w:rPr>
            </w:pPr>
            <w:ins w:id="640" w:author="Ferris, Todd@Energy" w:date="2018-11-20T15:30:00Z">
              <w:r w:rsidRPr="007A5D38">
                <w:rPr>
                  <w:rFonts w:asciiTheme="minorHAnsi" w:hAnsiTheme="minorHAnsi" w:cstheme="minorHAnsi"/>
                  <w:sz w:val="18"/>
                  <w:szCs w:val="18"/>
                </w:rPr>
                <w:t>Ventilation System Type</w:t>
              </w:r>
            </w:ins>
          </w:p>
        </w:tc>
        <w:tc>
          <w:tcPr>
            <w:tcW w:w="5571" w:type="dxa"/>
            <w:tcPrChange w:id="641" w:author="Balneg, Ronald@Energy" w:date="2018-11-26T10:30:00Z">
              <w:tcPr>
                <w:tcW w:w="5568" w:type="dxa"/>
              </w:tcPr>
            </w:tcPrChange>
          </w:tcPr>
          <w:p w14:paraId="0435B6AD" w14:textId="77777777" w:rsidR="00EE3065" w:rsidRPr="007A5D38" w:rsidRDefault="00EE3065" w:rsidP="00EE3065">
            <w:pPr>
              <w:rPr>
                <w:ins w:id="642" w:author="Ferris, Todd@Energy" w:date="2018-11-20T15:30:00Z"/>
                <w:rFonts w:asciiTheme="minorHAnsi" w:hAnsiTheme="minorHAnsi" w:cstheme="minorHAnsi"/>
                <w:sz w:val="18"/>
                <w:szCs w:val="18"/>
              </w:rPr>
            </w:pPr>
            <w:ins w:id="643" w:author="Ferris, Todd@Energy" w:date="2018-11-20T15:30:00Z">
              <w:r w:rsidRPr="007A5D38">
                <w:rPr>
                  <w:rFonts w:asciiTheme="minorHAnsi" w:hAnsiTheme="minorHAnsi" w:cstheme="minorHAnsi"/>
                  <w:sz w:val="18"/>
                  <w:szCs w:val="18"/>
                </w:rPr>
                <w:t>&lt;&lt; calculated value if registered CF1R form equals CF1R-PRF-01, reference data from CF1R;</w:t>
              </w:r>
              <w:r w:rsidRPr="007A5D38">
                <w:rPr>
                  <w:rFonts w:asciiTheme="minorHAnsi" w:hAnsiTheme="minorHAnsi" w:cstheme="minorHAnsi"/>
                  <w:sz w:val="18"/>
                  <w:szCs w:val="18"/>
                </w:rPr>
                <w:br/>
              </w:r>
            </w:ins>
            <w:r w:rsidR="001F7B1E">
              <w:rPr>
                <w:rFonts w:asciiTheme="minorHAnsi" w:hAnsiTheme="minorHAnsi" w:cstheme="minorHAnsi"/>
                <w:sz w:val="18"/>
                <w:szCs w:val="18"/>
              </w:rPr>
              <w:t>E</w:t>
            </w:r>
            <w:ins w:id="644" w:author="Ferris, Todd@Energy" w:date="2018-11-20T15:30:00Z">
              <w:r w:rsidRPr="007A5D38">
                <w:rPr>
                  <w:rFonts w:asciiTheme="minorHAnsi" w:hAnsiTheme="minorHAnsi" w:cstheme="minorHAnsi"/>
                  <w:sz w:val="18"/>
                  <w:szCs w:val="18"/>
                </w:rPr>
                <w:t xml:space="preserve">lse if registered CF1R form equals CF1R-NCB-01 or CF1R-ADD-01, user pick one from list:  </w:t>
              </w:r>
            </w:ins>
          </w:p>
          <w:p w14:paraId="0435B6AE" w14:textId="77777777" w:rsidR="00EE3065" w:rsidRDefault="00EE3065" w:rsidP="00EE3065">
            <w:pPr>
              <w:rPr>
                <w:ins w:id="645" w:author="Ferris, Todd@Energy" w:date="2018-11-20T15:30:00Z"/>
                <w:rFonts w:asciiTheme="minorHAnsi" w:hAnsiTheme="minorHAnsi" w:cstheme="minorHAnsi"/>
                <w:sz w:val="18"/>
                <w:szCs w:val="18"/>
              </w:rPr>
            </w:pPr>
            <w:ins w:id="646" w:author="Ferris, Todd@Energy" w:date="2018-11-20T15:30:00Z">
              <w:r w:rsidRPr="007A5D38">
                <w:rPr>
                  <w:rFonts w:asciiTheme="minorHAnsi" w:hAnsiTheme="minorHAnsi" w:cstheme="minorHAnsi"/>
                  <w:sz w:val="18"/>
                  <w:szCs w:val="18"/>
                </w:rPr>
                <w:t>**Supply</w:t>
              </w:r>
            </w:ins>
          </w:p>
          <w:p w14:paraId="0435B6AF" w14:textId="77777777" w:rsidR="00EE3065" w:rsidRPr="007A5D38" w:rsidRDefault="00EE3065" w:rsidP="00EE3065">
            <w:pPr>
              <w:rPr>
                <w:ins w:id="647" w:author="Ferris, Todd@Energy" w:date="2018-11-20T15:30:00Z"/>
                <w:rFonts w:asciiTheme="minorHAnsi" w:hAnsiTheme="minorHAnsi" w:cstheme="minorHAnsi"/>
                <w:sz w:val="18"/>
                <w:szCs w:val="18"/>
              </w:rPr>
            </w:pPr>
            <w:ins w:id="648" w:author="Ferris, Todd@Energy" w:date="2018-11-20T15:30:00Z">
              <w:r>
                <w:rPr>
                  <w:rFonts w:asciiTheme="minorHAnsi" w:hAnsiTheme="minorHAnsi" w:cstheme="minorHAnsi"/>
                  <w:sz w:val="18"/>
                  <w:szCs w:val="18"/>
                </w:rPr>
                <w:t>**Exhaust</w:t>
              </w:r>
              <w:r w:rsidRPr="007A5D38">
                <w:rPr>
                  <w:rFonts w:asciiTheme="minorHAnsi" w:hAnsiTheme="minorHAnsi" w:cstheme="minorHAnsi"/>
                  <w:sz w:val="18"/>
                  <w:szCs w:val="18"/>
                </w:rPr>
                <w:t>;</w:t>
              </w:r>
              <w:r>
                <w:rPr>
                  <w:rFonts w:asciiTheme="minorHAnsi" w:hAnsiTheme="minorHAnsi" w:cstheme="minorHAnsi"/>
                  <w:sz w:val="18"/>
                  <w:szCs w:val="18"/>
                </w:rPr>
                <w:t xml:space="preserve"> or</w:t>
              </w:r>
            </w:ins>
          </w:p>
          <w:p w14:paraId="0435B6B0" w14:textId="77777777" w:rsidR="00EE3065" w:rsidRPr="001C365C" w:rsidRDefault="00EE3065" w:rsidP="00EE3065">
            <w:pPr>
              <w:rPr>
                <w:ins w:id="649" w:author="Ferris, Todd@Energy" w:date="2018-11-20T15:30:00Z"/>
                <w:rFonts w:asciiTheme="minorHAnsi" w:hAnsiTheme="minorHAnsi" w:cstheme="minorHAnsi"/>
                <w:sz w:val="18"/>
                <w:szCs w:val="18"/>
              </w:rPr>
            </w:pPr>
            <w:ins w:id="650" w:author="Ferris, Todd@Energy" w:date="2018-11-20T15:30:00Z">
              <w:r w:rsidRPr="001C365C">
                <w:rPr>
                  <w:rFonts w:asciiTheme="minorHAnsi" w:hAnsiTheme="minorHAnsi" w:cstheme="minorHAnsi"/>
                  <w:sz w:val="18"/>
                  <w:szCs w:val="18"/>
                </w:rPr>
                <w:t>**Balanced; or</w:t>
              </w:r>
            </w:ins>
          </w:p>
          <w:p w14:paraId="0435B6B1" w14:textId="77777777" w:rsidR="00EE3065" w:rsidRPr="001C365C" w:rsidRDefault="00EE3065" w:rsidP="00EE3065">
            <w:pPr>
              <w:rPr>
                <w:ins w:id="651" w:author="Ferris, Todd@Energy" w:date="2018-11-20T15:30:00Z"/>
                <w:rFonts w:asciiTheme="minorHAnsi" w:hAnsiTheme="minorHAnsi" w:cstheme="minorHAnsi"/>
                <w:sz w:val="18"/>
                <w:szCs w:val="18"/>
              </w:rPr>
            </w:pPr>
            <w:ins w:id="652" w:author="Ferris, Todd@Energy" w:date="2018-11-20T15:30:00Z">
              <w:r w:rsidRPr="001C365C">
                <w:rPr>
                  <w:rFonts w:asciiTheme="minorHAnsi" w:hAnsiTheme="minorHAnsi" w:cstheme="minorHAnsi"/>
                  <w:sz w:val="18"/>
                  <w:szCs w:val="18"/>
                </w:rPr>
                <w:t>**Balanced – ERV; or</w:t>
              </w:r>
            </w:ins>
          </w:p>
          <w:p w14:paraId="0435B6B2" w14:textId="77777777" w:rsidR="00EE3065" w:rsidRPr="001C365C" w:rsidRDefault="00EE3065" w:rsidP="00EE3065">
            <w:pPr>
              <w:rPr>
                <w:ins w:id="653" w:author="Ferris, Todd@Energy" w:date="2018-11-20T15:30:00Z"/>
                <w:rFonts w:asciiTheme="minorHAnsi" w:hAnsiTheme="minorHAnsi" w:cstheme="minorHAnsi"/>
                <w:sz w:val="18"/>
                <w:szCs w:val="18"/>
              </w:rPr>
            </w:pPr>
            <w:ins w:id="654" w:author="Ferris, Todd@Energy" w:date="2018-11-20T15:30:00Z">
              <w:r w:rsidRPr="001C365C">
                <w:rPr>
                  <w:rFonts w:asciiTheme="minorHAnsi" w:hAnsiTheme="minorHAnsi" w:cstheme="minorHAnsi"/>
                  <w:sz w:val="18"/>
                  <w:szCs w:val="18"/>
                </w:rPr>
                <w:t>**Balanced – HRV; or</w:t>
              </w:r>
            </w:ins>
          </w:p>
          <w:p w14:paraId="0435B6B3" w14:textId="77777777" w:rsidR="00EE3065" w:rsidRPr="001C365C" w:rsidRDefault="00EE3065" w:rsidP="00EE3065">
            <w:pPr>
              <w:rPr>
                <w:ins w:id="655" w:author="Ferris, Todd@Energy" w:date="2018-11-20T15:30:00Z"/>
                <w:rFonts w:asciiTheme="minorHAnsi" w:hAnsiTheme="minorHAnsi" w:cstheme="minorHAnsi"/>
                <w:sz w:val="18"/>
                <w:szCs w:val="18"/>
              </w:rPr>
            </w:pPr>
            <w:ins w:id="656" w:author="Ferris, Todd@Energy" w:date="2018-11-20T15:30:00Z">
              <w:r w:rsidRPr="001C365C">
                <w:rPr>
                  <w:rFonts w:asciiTheme="minorHAnsi" w:hAnsiTheme="minorHAnsi" w:cstheme="minorHAnsi"/>
                  <w:sz w:val="18"/>
                  <w:szCs w:val="18"/>
                </w:rPr>
                <w:t>**Central Fan Integrated (CFI); or</w:t>
              </w:r>
            </w:ins>
          </w:p>
          <w:p w14:paraId="0435B6B4" w14:textId="77777777" w:rsidR="00EE3065" w:rsidRPr="001C365C" w:rsidRDefault="00EE3065" w:rsidP="00EE3065">
            <w:pPr>
              <w:rPr>
                <w:ins w:id="657" w:author="Ferris, Todd@Energy" w:date="2018-11-20T15:30:00Z"/>
                <w:rFonts w:asciiTheme="minorHAnsi" w:hAnsiTheme="minorHAnsi" w:cstheme="minorHAnsi"/>
                <w:sz w:val="18"/>
                <w:szCs w:val="18"/>
              </w:rPr>
            </w:pPr>
            <w:ins w:id="658" w:author="Ferris, Todd@Energy" w:date="2018-11-20T15:30:00Z">
              <w:r w:rsidRPr="001C365C">
                <w:rPr>
                  <w:rFonts w:asciiTheme="minorHAnsi" w:hAnsiTheme="minorHAnsi" w:cstheme="minorHAnsi"/>
                  <w:sz w:val="18"/>
                  <w:szCs w:val="18"/>
                </w:rPr>
                <w:t>**Central Ventilation System – Supply; or</w:t>
              </w:r>
            </w:ins>
          </w:p>
          <w:p w14:paraId="0435B6B5" w14:textId="77777777" w:rsidR="00EE3065" w:rsidRPr="001C365C" w:rsidRDefault="00EE3065" w:rsidP="00EE3065">
            <w:pPr>
              <w:rPr>
                <w:ins w:id="659" w:author="Ferris, Todd@Energy" w:date="2018-11-20T15:30:00Z"/>
                <w:rFonts w:asciiTheme="minorHAnsi" w:hAnsiTheme="minorHAnsi" w:cstheme="minorHAnsi"/>
                <w:sz w:val="18"/>
                <w:szCs w:val="18"/>
              </w:rPr>
            </w:pPr>
            <w:ins w:id="660" w:author="Ferris, Todd@Energy" w:date="2018-11-20T15:30:00Z">
              <w:r w:rsidRPr="001C365C">
                <w:rPr>
                  <w:rFonts w:asciiTheme="minorHAnsi" w:hAnsiTheme="minorHAnsi" w:cstheme="minorHAnsi"/>
                  <w:sz w:val="18"/>
                  <w:szCs w:val="18"/>
                </w:rPr>
                <w:t>**Central Ventilation System – Exhaust; or</w:t>
              </w:r>
            </w:ins>
          </w:p>
          <w:p w14:paraId="0435B6B6" w14:textId="77777777" w:rsidR="00EE3065" w:rsidRPr="007A5D38" w:rsidRDefault="00EE3065" w:rsidP="00EE3065">
            <w:pPr>
              <w:rPr>
                <w:ins w:id="661" w:author="Ferris, Todd@Energy" w:date="2018-11-20T15:30:00Z"/>
                <w:rFonts w:asciiTheme="minorHAnsi" w:hAnsiTheme="minorHAnsi" w:cstheme="minorHAnsi"/>
                <w:sz w:val="18"/>
                <w:szCs w:val="18"/>
                <w:u w:val="single"/>
              </w:rPr>
            </w:pPr>
            <w:ins w:id="662" w:author="Ferris, Todd@Energy" w:date="2018-11-20T15:30:00Z">
              <w:r w:rsidRPr="001C365C">
                <w:rPr>
                  <w:rFonts w:asciiTheme="minorHAnsi" w:hAnsiTheme="minorHAnsi" w:cstheme="minorHAnsi"/>
                  <w:sz w:val="18"/>
                  <w:szCs w:val="18"/>
                </w:rPr>
                <w:t>**Central Ventilation System – Balanced; or</w:t>
              </w:r>
            </w:ins>
          </w:p>
          <w:p w14:paraId="0435B6B7" w14:textId="77777777" w:rsidR="00EE3065" w:rsidRDefault="00EE3065" w:rsidP="00EE3065">
            <w:pPr>
              <w:rPr>
                <w:ins w:id="663" w:author="Ferris, Todd@Energy" w:date="2018-11-20T15:29:00Z"/>
                <w:rFonts w:asciiTheme="minorHAnsi" w:hAnsiTheme="minorHAnsi"/>
                <w:sz w:val="18"/>
                <w:szCs w:val="18"/>
              </w:rPr>
            </w:pPr>
            <w:ins w:id="664" w:author="Ferris, Todd@Energy" w:date="2018-11-20T15:30:00Z">
              <w:r w:rsidRPr="007A5D38">
                <w:rPr>
                  <w:rFonts w:asciiTheme="minorHAnsi" w:hAnsiTheme="minorHAnsi" w:cstheme="minorHAnsi"/>
                  <w:sz w:val="18"/>
                  <w:szCs w:val="18"/>
                  <w:u w:val="single"/>
                </w:rPr>
                <w:t>Else if “Building Type” (A02) = “Non-dwelling unit” then value = N/A&gt;&gt;</w:t>
              </w:r>
            </w:ins>
          </w:p>
        </w:tc>
      </w:tr>
      <w:tr w:rsidR="00EE3065" w:rsidRPr="00D2491C" w14:paraId="0435B6C2" w14:textId="77777777" w:rsidTr="006E08B4">
        <w:trPr>
          <w:trHeight w:val="158"/>
          <w:ins w:id="665" w:author="Ferris, Todd@Energy" w:date="2018-11-20T15:31:00Z"/>
          <w:trPrChange w:id="666" w:author="Balneg, Ronald@Energy" w:date="2018-11-26T10:30:00Z">
            <w:trPr>
              <w:trHeight w:val="158"/>
            </w:trPr>
          </w:trPrChange>
        </w:trPr>
        <w:tc>
          <w:tcPr>
            <w:tcW w:w="638" w:type="dxa"/>
            <w:vAlign w:val="center"/>
            <w:tcPrChange w:id="667" w:author="Balneg, Ronald@Energy" w:date="2018-11-26T10:30:00Z">
              <w:tcPr>
                <w:tcW w:w="627" w:type="dxa"/>
                <w:vAlign w:val="center"/>
              </w:tcPr>
            </w:tcPrChange>
          </w:tcPr>
          <w:p w14:paraId="0435B6B9" w14:textId="1DA2EE72" w:rsidR="00EE3065" w:rsidRPr="00F5715E" w:rsidRDefault="008002F8" w:rsidP="00EE3065">
            <w:pPr>
              <w:jc w:val="center"/>
              <w:rPr>
                <w:ins w:id="668" w:author="Ferris, Todd@Energy" w:date="2018-11-20T15:31:00Z"/>
                <w:rFonts w:asciiTheme="minorHAnsi" w:hAnsiTheme="minorHAnsi"/>
                <w:sz w:val="18"/>
                <w:szCs w:val="18"/>
              </w:rPr>
            </w:pPr>
            <w:r>
              <w:rPr>
                <w:rFonts w:asciiTheme="minorHAnsi" w:hAnsiTheme="minorHAnsi" w:cstheme="minorHAnsi"/>
                <w:sz w:val="18"/>
                <w:szCs w:val="18"/>
              </w:rPr>
              <w:t>07</w:t>
            </w:r>
          </w:p>
        </w:tc>
        <w:tc>
          <w:tcPr>
            <w:tcW w:w="4581" w:type="dxa"/>
            <w:vAlign w:val="center"/>
            <w:tcPrChange w:id="669" w:author="Balneg, Ronald@Energy" w:date="2018-11-26T10:30:00Z">
              <w:tcPr>
                <w:tcW w:w="4595" w:type="dxa"/>
                <w:vAlign w:val="center"/>
              </w:tcPr>
            </w:tcPrChange>
          </w:tcPr>
          <w:p w14:paraId="0435B6BA" w14:textId="77777777" w:rsidR="00EE3065" w:rsidRDefault="00EE3065" w:rsidP="00EE3065">
            <w:pPr>
              <w:rPr>
                <w:ins w:id="670" w:author="Ferris, Todd@Energy" w:date="2018-11-20T15:31:00Z"/>
                <w:rFonts w:asciiTheme="minorHAnsi" w:hAnsiTheme="minorHAnsi"/>
                <w:sz w:val="18"/>
                <w:szCs w:val="18"/>
              </w:rPr>
            </w:pPr>
            <w:ins w:id="671" w:author="Ferris, Todd@Energy" w:date="2018-11-20T15:34:00Z">
              <w:r w:rsidRPr="007A5D38">
                <w:rPr>
                  <w:rFonts w:asciiTheme="minorHAnsi" w:hAnsiTheme="minorHAnsi" w:cstheme="minorHAnsi"/>
                  <w:sz w:val="18"/>
                  <w:szCs w:val="18"/>
                </w:rPr>
                <w:t>Ventilation Operation Schedule</w:t>
              </w:r>
            </w:ins>
          </w:p>
        </w:tc>
        <w:tc>
          <w:tcPr>
            <w:tcW w:w="5571" w:type="dxa"/>
            <w:tcPrChange w:id="672" w:author="Balneg, Ronald@Energy" w:date="2018-11-26T10:30:00Z">
              <w:tcPr>
                <w:tcW w:w="5568" w:type="dxa"/>
              </w:tcPr>
            </w:tcPrChange>
          </w:tcPr>
          <w:p w14:paraId="0435B6BB" w14:textId="77777777" w:rsidR="001F7B1E" w:rsidRDefault="00EE3065" w:rsidP="00EE3065">
            <w:pPr>
              <w:rPr>
                <w:rFonts w:asciiTheme="minorHAnsi" w:hAnsiTheme="minorHAnsi" w:cstheme="minorHAnsi"/>
                <w:sz w:val="18"/>
                <w:szCs w:val="18"/>
              </w:rPr>
            </w:pPr>
            <w:ins w:id="673" w:author="Ferris, Todd@Energy" w:date="2018-11-20T15:34:00Z">
              <w:r w:rsidRPr="007A5D38">
                <w:rPr>
                  <w:rFonts w:asciiTheme="minorHAnsi" w:hAnsiTheme="minorHAnsi" w:cstheme="minorHAnsi"/>
                  <w:sz w:val="18"/>
                  <w:szCs w:val="18"/>
                </w:rPr>
                <w:t>&lt;&lt;</w:t>
              </w:r>
            </w:ins>
            <w:r w:rsidR="001F7B1E" w:rsidRPr="007A5D38">
              <w:rPr>
                <w:rFonts w:asciiTheme="minorHAnsi" w:hAnsiTheme="minorHAnsi" w:cstheme="minorHAnsi"/>
                <w:sz w:val="18"/>
                <w:szCs w:val="18"/>
              </w:rPr>
              <w:t xml:space="preserve"> </w:t>
            </w:r>
            <w:ins w:id="674" w:author="Ferris, Todd@Energy" w:date="2018-11-20T15:30:00Z">
              <w:r w:rsidR="001F7B1E" w:rsidRPr="007A5D38">
                <w:rPr>
                  <w:rFonts w:asciiTheme="minorHAnsi" w:hAnsiTheme="minorHAnsi" w:cstheme="minorHAnsi"/>
                  <w:sz w:val="18"/>
                  <w:szCs w:val="18"/>
                </w:rPr>
                <w:t>calculated value if registered CF1R form equals CF1R-PRF-01, reference data from CF1R;</w:t>
              </w:r>
            </w:ins>
          </w:p>
          <w:p w14:paraId="0435B6BC" w14:textId="77777777" w:rsidR="001F7B1E" w:rsidRPr="007A5D38" w:rsidRDefault="001F7B1E" w:rsidP="001F7B1E">
            <w:pPr>
              <w:rPr>
                <w:ins w:id="675" w:author="Ferris, Todd@Energy" w:date="2018-11-20T15:30:00Z"/>
                <w:rFonts w:asciiTheme="minorHAnsi" w:hAnsiTheme="minorHAnsi" w:cstheme="minorHAnsi"/>
                <w:sz w:val="18"/>
                <w:szCs w:val="18"/>
              </w:rPr>
            </w:pPr>
            <w:r>
              <w:rPr>
                <w:rFonts w:asciiTheme="minorHAnsi" w:hAnsiTheme="minorHAnsi" w:cstheme="minorHAnsi"/>
                <w:sz w:val="18"/>
                <w:szCs w:val="18"/>
              </w:rPr>
              <w:t xml:space="preserve">Else </w:t>
            </w:r>
            <w:ins w:id="676" w:author="Ferris, Todd@Energy" w:date="2018-11-20T15:34:00Z">
              <w:r w:rsidR="00EE3065" w:rsidRPr="001C365C">
                <w:rPr>
                  <w:rFonts w:asciiTheme="minorHAnsi" w:hAnsiTheme="minorHAnsi" w:cstheme="minorHAnsi"/>
                  <w:sz w:val="18"/>
                  <w:szCs w:val="18"/>
                </w:rPr>
                <w:t>if “Building Type” (A02) = “Non-dwelling unit”, then value = N/A;</w:t>
              </w:r>
              <w:r w:rsidR="00EE3065" w:rsidRPr="001C365C">
                <w:rPr>
                  <w:rFonts w:asciiTheme="minorHAnsi" w:hAnsiTheme="minorHAnsi" w:cstheme="minorHAnsi"/>
                  <w:sz w:val="18"/>
                  <w:szCs w:val="18"/>
                </w:rPr>
                <w:br/>
              </w:r>
            </w:ins>
            <w:r>
              <w:rPr>
                <w:rFonts w:asciiTheme="minorHAnsi" w:hAnsiTheme="minorHAnsi" w:cstheme="minorHAnsi"/>
                <w:sz w:val="18"/>
                <w:szCs w:val="18"/>
              </w:rPr>
              <w:t>E</w:t>
            </w:r>
            <w:ins w:id="677" w:author="Ferris, Todd@Energy" w:date="2018-11-20T15:30:00Z">
              <w:r w:rsidRPr="007A5D38">
                <w:rPr>
                  <w:rFonts w:asciiTheme="minorHAnsi" w:hAnsiTheme="minorHAnsi" w:cstheme="minorHAnsi"/>
                  <w:sz w:val="18"/>
                  <w:szCs w:val="18"/>
                </w:rPr>
                <w:t xml:space="preserve">lse if registered CF1R form equals CF1R-NCB-01 or CF1R-ADD-01, user pick one from list:  </w:t>
              </w:r>
            </w:ins>
          </w:p>
          <w:p w14:paraId="0435B6BD" w14:textId="77777777" w:rsidR="00EE3065" w:rsidRPr="001C365C" w:rsidRDefault="00EE3065" w:rsidP="00EE3065">
            <w:pPr>
              <w:rPr>
                <w:ins w:id="678" w:author="Ferris, Todd@Energy" w:date="2018-11-20T15:34:00Z"/>
                <w:rFonts w:asciiTheme="minorHAnsi" w:hAnsiTheme="minorHAnsi" w:cstheme="minorHAnsi"/>
                <w:sz w:val="18"/>
                <w:szCs w:val="18"/>
              </w:rPr>
            </w:pPr>
            <w:ins w:id="679" w:author="Ferris, Todd@Energy" w:date="2018-11-20T15:34:00Z">
              <w:r w:rsidRPr="001C365C">
                <w:rPr>
                  <w:rFonts w:asciiTheme="minorHAnsi" w:hAnsiTheme="minorHAnsi" w:cstheme="minorHAnsi"/>
                  <w:sz w:val="18"/>
                  <w:szCs w:val="18"/>
                </w:rPr>
                <w:t>**Continuous; or</w:t>
              </w:r>
            </w:ins>
          </w:p>
          <w:p w14:paraId="0435B6BE" w14:textId="77777777" w:rsidR="00EE3065" w:rsidRPr="001C365C" w:rsidRDefault="00EE3065" w:rsidP="00EE3065">
            <w:pPr>
              <w:rPr>
                <w:ins w:id="680" w:author="Ferris, Todd@Energy" w:date="2018-11-20T15:34:00Z"/>
                <w:rFonts w:asciiTheme="minorHAnsi" w:hAnsiTheme="minorHAnsi" w:cstheme="minorHAnsi"/>
                <w:sz w:val="18"/>
                <w:szCs w:val="18"/>
              </w:rPr>
            </w:pPr>
            <w:ins w:id="681" w:author="Ferris, Todd@Energy" w:date="2018-11-20T15:34:00Z">
              <w:r w:rsidRPr="001C365C">
                <w:rPr>
                  <w:rFonts w:asciiTheme="minorHAnsi" w:hAnsiTheme="minorHAnsi" w:cstheme="minorHAnsi"/>
                  <w:sz w:val="18"/>
                  <w:szCs w:val="18"/>
                </w:rPr>
                <w:t>**Short-Term Average; or</w:t>
              </w:r>
            </w:ins>
          </w:p>
          <w:p w14:paraId="0435B6BF" w14:textId="77777777" w:rsidR="00EE3065" w:rsidRPr="001C365C" w:rsidRDefault="00EE3065" w:rsidP="00EE3065">
            <w:pPr>
              <w:rPr>
                <w:ins w:id="682" w:author="Ferris, Todd@Energy" w:date="2018-11-20T15:34:00Z"/>
                <w:rFonts w:asciiTheme="minorHAnsi" w:hAnsiTheme="minorHAnsi" w:cstheme="minorHAnsi"/>
                <w:sz w:val="18"/>
                <w:szCs w:val="18"/>
              </w:rPr>
            </w:pPr>
            <w:ins w:id="683" w:author="Ferris, Todd@Energy" w:date="2018-11-20T15:34:00Z">
              <w:r w:rsidRPr="001C365C">
                <w:rPr>
                  <w:rFonts w:asciiTheme="minorHAnsi" w:hAnsiTheme="minorHAnsi" w:cstheme="minorHAnsi"/>
                  <w:sz w:val="18"/>
                  <w:szCs w:val="18"/>
                </w:rPr>
                <w:t>**Scheduled; or</w:t>
              </w:r>
            </w:ins>
          </w:p>
          <w:p w14:paraId="0435B6C0" w14:textId="7E917D09" w:rsidR="00EE3065" w:rsidRPr="007A5D38" w:rsidRDefault="00EE3065" w:rsidP="00EE3065">
            <w:pPr>
              <w:rPr>
                <w:ins w:id="684" w:author="Ferris, Todd@Energy" w:date="2018-11-20T15:34:00Z"/>
                <w:rFonts w:asciiTheme="minorHAnsi" w:hAnsiTheme="minorHAnsi" w:cstheme="minorHAnsi"/>
                <w:sz w:val="18"/>
                <w:szCs w:val="18"/>
                <w:u w:val="single"/>
              </w:rPr>
            </w:pPr>
            <w:ins w:id="685" w:author="Ferris, Todd@Energy" w:date="2018-11-20T15:34:00Z">
              <w:r w:rsidRPr="001C365C">
                <w:rPr>
                  <w:rFonts w:asciiTheme="minorHAnsi" w:hAnsiTheme="minorHAnsi" w:cstheme="minorHAnsi"/>
                  <w:sz w:val="18"/>
                  <w:szCs w:val="18"/>
                </w:rPr>
                <w:t>**Real-time Control;</w:t>
              </w:r>
              <w:r w:rsidRPr="007A5D38">
                <w:rPr>
                  <w:rFonts w:asciiTheme="minorHAnsi" w:hAnsiTheme="minorHAnsi" w:cstheme="minorHAnsi"/>
                  <w:sz w:val="18"/>
                  <w:szCs w:val="18"/>
                  <w:u w:val="single"/>
                </w:rPr>
                <w:br/>
              </w:r>
            </w:ins>
            <w:ins w:id="686" w:author="TF 112318" w:date="2018-11-23T18:07:00Z">
              <w:r w:rsidR="001C365C">
                <w:rPr>
                  <w:rFonts w:asciiTheme="minorHAnsi" w:hAnsiTheme="minorHAnsi" w:cstheme="minorHAnsi"/>
                  <w:sz w:val="18"/>
                  <w:szCs w:val="18"/>
                </w:rPr>
                <w:t xml:space="preserve">Else </w:t>
              </w:r>
            </w:ins>
            <w:ins w:id="687" w:author="Ferris, Todd@Energy" w:date="2018-11-20T15:34:00Z">
              <w:r w:rsidRPr="007A5D38">
                <w:rPr>
                  <w:rFonts w:asciiTheme="minorHAnsi" w:hAnsiTheme="minorHAnsi" w:cstheme="minorHAnsi"/>
                  <w:sz w:val="18"/>
                  <w:szCs w:val="18"/>
                </w:rPr>
                <w:t>if “Ventilation System Type” (A</w:t>
              </w:r>
            </w:ins>
            <w:r w:rsidR="008002F8">
              <w:rPr>
                <w:rFonts w:asciiTheme="minorHAnsi" w:hAnsiTheme="minorHAnsi" w:cstheme="minorHAnsi"/>
                <w:sz w:val="18"/>
                <w:szCs w:val="18"/>
              </w:rPr>
              <w:t>06</w:t>
            </w:r>
            <w:ins w:id="688" w:author="Ferris, Todd@Energy" w:date="2018-11-20T15:34:00Z">
              <w:r w:rsidRPr="007A5D38">
                <w:rPr>
                  <w:rFonts w:asciiTheme="minorHAnsi" w:hAnsiTheme="minorHAnsi" w:cstheme="minorHAnsi"/>
                  <w:sz w:val="18"/>
                  <w:szCs w:val="18"/>
                </w:rPr>
                <w:t>) =</w:t>
              </w:r>
              <w:r w:rsidRPr="001C365C">
                <w:rPr>
                  <w:rFonts w:asciiTheme="minorHAnsi" w:hAnsiTheme="minorHAnsi" w:cstheme="minorHAnsi"/>
                  <w:sz w:val="18"/>
                  <w:szCs w:val="18"/>
                </w:rPr>
                <w:t xml:space="preserve"> Central Fan Integrated </w:t>
              </w:r>
              <w:r w:rsidRPr="007A5D38">
                <w:rPr>
                  <w:rFonts w:asciiTheme="minorHAnsi" w:hAnsiTheme="minorHAnsi" w:cstheme="minorHAnsi"/>
                  <w:sz w:val="18"/>
                  <w:szCs w:val="18"/>
                </w:rPr>
                <w:t>&amp; “Ventilation Operation Schedule” (A</w:t>
              </w:r>
            </w:ins>
            <w:r w:rsidR="008002F8">
              <w:rPr>
                <w:rFonts w:asciiTheme="minorHAnsi" w:hAnsiTheme="minorHAnsi" w:cstheme="minorHAnsi"/>
                <w:sz w:val="18"/>
                <w:szCs w:val="18"/>
              </w:rPr>
              <w:t>07</w:t>
            </w:r>
            <w:ins w:id="689" w:author="Ferris, Todd@Energy" w:date="2018-11-20T15:34:00Z">
              <w:r w:rsidRPr="007A5D38">
                <w:rPr>
                  <w:rFonts w:asciiTheme="minorHAnsi" w:hAnsiTheme="minorHAnsi" w:cstheme="minorHAnsi"/>
                  <w:sz w:val="18"/>
                  <w:szCs w:val="18"/>
                </w:rPr>
                <w:t>)= Continuous</w:t>
              </w:r>
              <w:r w:rsidRPr="007A5D38">
                <w:rPr>
                  <w:rFonts w:asciiTheme="minorHAnsi" w:hAnsiTheme="minorHAnsi" w:cstheme="minorHAnsi"/>
                  <w:sz w:val="18"/>
                  <w:szCs w:val="18"/>
                  <w:u w:val="single"/>
                </w:rPr>
                <w:t>;</w:t>
              </w:r>
              <w:r w:rsidRPr="007A5D38">
                <w:rPr>
                  <w:rFonts w:asciiTheme="minorHAnsi" w:hAnsiTheme="minorHAnsi" w:cstheme="minorHAnsi"/>
                  <w:sz w:val="18"/>
                  <w:szCs w:val="18"/>
                </w:rPr>
                <w:t xml:space="preserve"> then display:</w:t>
              </w:r>
            </w:ins>
          </w:p>
          <w:p w14:paraId="0435B6C1" w14:textId="77777777" w:rsidR="00EE3065" w:rsidRDefault="00EE3065" w:rsidP="00EE3065">
            <w:pPr>
              <w:rPr>
                <w:ins w:id="690" w:author="Ferris, Todd@Energy" w:date="2018-11-20T15:31:00Z"/>
                <w:rFonts w:asciiTheme="minorHAnsi" w:hAnsiTheme="minorHAnsi"/>
                <w:sz w:val="18"/>
                <w:szCs w:val="18"/>
              </w:rPr>
            </w:pPr>
            <w:ins w:id="691" w:author="Ferris, Todd@Energy" w:date="2018-11-20T15:34:00Z">
              <w:r w:rsidRPr="007A5D38">
                <w:rPr>
                  <w:rFonts w:asciiTheme="minorHAnsi" w:hAnsiTheme="minorHAnsi" w:cstheme="minorHAnsi"/>
                  <w:sz w:val="18"/>
                  <w:szCs w:val="18"/>
                </w:rPr>
                <w:t>“Central Fan Integrated Ventilation System Not Allowed to Operate Continuously</w:t>
              </w:r>
              <w:r w:rsidRPr="007A5D38">
                <w:rPr>
                  <w:rFonts w:asciiTheme="minorHAnsi" w:hAnsiTheme="minorHAnsi" w:cstheme="minorHAnsi"/>
                  <w:b/>
                  <w:sz w:val="18"/>
                  <w:szCs w:val="18"/>
                </w:rPr>
                <w:t xml:space="preserve"> - Do Not Proceed”&gt;&gt;</w:t>
              </w:r>
            </w:ins>
          </w:p>
        </w:tc>
      </w:tr>
      <w:tr w:rsidR="00EE3065" w:rsidRPr="00D2491C" w:rsidDel="00CF3857" w14:paraId="0435B6C9" w14:textId="77777777" w:rsidTr="006E08B4">
        <w:trPr>
          <w:trHeight w:val="158"/>
          <w:del w:id="692" w:author="Ferris, Todd@Energy" w:date="2018-11-20T15:35:00Z"/>
          <w:trPrChange w:id="693" w:author="Balneg, Ronald@Energy" w:date="2018-11-26T10:30:00Z">
            <w:trPr>
              <w:trHeight w:val="158"/>
            </w:trPr>
          </w:trPrChange>
        </w:trPr>
        <w:tc>
          <w:tcPr>
            <w:tcW w:w="638" w:type="dxa"/>
            <w:vAlign w:val="center"/>
            <w:tcPrChange w:id="694" w:author="Balneg, Ronald@Energy" w:date="2018-11-26T10:30:00Z">
              <w:tcPr>
                <w:tcW w:w="627" w:type="dxa"/>
                <w:vAlign w:val="center"/>
              </w:tcPr>
            </w:tcPrChange>
          </w:tcPr>
          <w:p w14:paraId="0435B6C3" w14:textId="77777777" w:rsidR="00EE3065" w:rsidRPr="00F5715E" w:rsidDel="00CF3857" w:rsidRDefault="00EE3065" w:rsidP="00EE3065">
            <w:pPr>
              <w:jc w:val="center"/>
              <w:rPr>
                <w:del w:id="695" w:author="Ferris, Todd@Energy" w:date="2018-11-20T15:35:00Z"/>
                <w:rFonts w:asciiTheme="minorHAnsi" w:hAnsiTheme="minorHAnsi"/>
                <w:sz w:val="18"/>
                <w:szCs w:val="18"/>
              </w:rPr>
            </w:pPr>
            <w:del w:id="696" w:author="Ferris, Todd@Energy" w:date="2018-11-20T15:35:00Z">
              <w:r w:rsidRPr="00F5715E" w:rsidDel="00CF3857">
                <w:rPr>
                  <w:rFonts w:asciiTheme="minorHAnsi" w:hAnsiTheme="minorHAnsi"/>
                  <w:sz w:val="18"/>
                  <w:szCs w:val="18"/>
                </w:rPr>
                <w:delText>07</w:delText>
              </w:r>
            </w:del>
          </w:p>
        </w:tc>
        <w:tc>
          <w:tcPr>
            <w:tcW w:w="4581" w:type="dxa"/>
            <w:vAlign w:val="center"/>
            <w:tcPrChange w:id="697" w:author="Balneg, Ronald@Energy" w:date="2018-11-26T10:30:00Z">
              <w:tcPr>
                <w:tcW w:w="4595" w:type="dxa"/>
                <w:vAlign w:val="center"/>
              </w:tcPr>
            </w:tcPrChange>
          </w:tcPr>
          <w:p w14:paraId="0435B6C4" w14:textId="77777777" w:rsidR="00EE3065" w:rsidRPr="00F5715E" w:rsidDel="00CF3857" w:rsidRDefault="00EE3065" w:rsidP="00EE3065">
            <w:pPr>
              <w:rPr>
                <w:del w:id="698" w:author="Ferris, Todd@Energy" w:date="2018-11-20T15:35:00Z"/>
                <w:rFonts w:asciiTheme="minorHAnsi" w:hAnsiTheme="minorHAnsi"/>
                <w:sz w:val="18"/>
                <w:szCs w:val="18"/>
              </w:rPr>
            </w:pPr>
            <w:del w:id="699" w:author="Ferris, Todd@Energy" w:date="2018-11-20T15:35:00Z">
              <w:r w:rsidDel="00CF3857">
                <w:rPr>
                  <w:rFonts w:asciiTheme="minorHAnsi" w:hAnsiTheme="minorHAnsi"/>
                  <w:sz w:val="18"/>
                  <w:szCs w:val="18"/>
                </w:rPr>
                <w:delText>Whole-Building Ventilation Rate Calculation Method</w:delText>
              </w:r>
            </w:del>
          </w:p>
        </w:tc>
        <w:tc>
          <w:tcPr>
            <w:tcW w:w="5571" w:type="dxa"/>
            <w:tcPrChange w:id="700" w:author="Balneg, Ronald@Energy" w:date="2018-11-26T10:30:00Z">
              <w:tcPr>
                <w:tcW w:w="5568" w:type="dxa"/>
              </w:tcPr>
            </w:tcPrChange>
          </w:tcPr>
          <w:p w14:paraId="0435B6C5" w14:textId="77777777" w:rsidR="00EE3065" w:rsidRPr="00F5715E" w:rsidDel="00CF3857" w:rsidRDefault="00EE3065" w:rsidP="00EE3065">
            <w:pPr>
              <w:rPr>
                <w:del w:id="701" w:author="Ferris, Todd@Energy" w:date="2018-11-20T15:35:00Z"/>
                <w:rFonts w:asciiTheme="minorHAnsi" w:hAnsiTheme="minorHAnsi"/>
                <w:sz w:val="18"/>
                <w:szCs w:val="18"/>
              </w:rPr>
            </w:pPr>
            <w:del w:id="702" w:author="Ferris, Todd@Energy" w:date="2018-11-20T15:35:00Z">
              <w:r w:rsidDel="00CF3857">
                <w:rPr>
                  <w:rFonts w:asciiTheme="minorHAnsi" w:hAnsiTheme="minorHAnsi"/>
                  <w:sz w:val="18"/>
                  <w:szCs w:val="18"/>
                </w:rPr>
                <w:delText>&lt;&lt;</w:delText>
              </w:r>
              <w:r w:rsidRPr="00F5715E" w:rsidDel="00CF3857">
                <w:rPr>
                  <w:rFonts w:asciiTheme="minorHAnsi" w:hAnsiTheme="minorHAnsi"/>
                  <w:sz w:val="18"/>
                  <w:szCs w:val="18"/>
                </w:rPr>
                <w:delText xml:space="preserve"> user pick one from list:  </w:delText>
              </w:r>
            </w:del>
          </w:p>
          <w:p w14:paraId="0435B6C6" w14:textId="77777777" w:rsidR="00EE3065" w:rsidRPr="00F5715E" w:rsidDel="00CF3857" w:rsidRDefault="00EE3065" w:rsidP="00EE3065">
            <w:pPr>
              <w:rPr>
                <w:del w:id="703" w:author="Ferris, Todd@Energy" w:date="2018-11-20T15:35:00Z"/>
                <w:rFonts w:asciiTheme="minorHAnsi" w:hAnsiTheme="minorHAnsi"/>
                <w:sz w:val="18"/>
                <w:szCs w:val="18"/>
              </w:rPr>
            </w:pPr>
            <w:del w:id="704" w:author="Ferris, Todd@Energy" w:date="2018-11-20T15:35:00Z">
              <w:r w:rsidDel="00CF3857">
                <w:rPr>
                  <w:rFonts w:asciiTheme="minorHAnsi" w:hAnsiTheme="minorHAnsi"/>
                  <w:sz w:val="18"/>
                  <w:szCs w:val="18"/>
                </w:rPr>
                <w:delText>**</w:delText>
              </w:r>
              <w:r w:rsidDel="00CF3857">
                <w:rPr>
                  <w:rFonts w:asciiTheme="minorHAnsi" w:hAnsiTheme="minorHAnsi"/>
                  <w:sz w:val="18"/>
                  <w:szCs w:val="18"/>
                  <w:u w:val="single"/>
                </w:rPr>
                <w:delText>Fan Ventilation Rate Method</w:delText>
              </w:r>
              <w:r w:rsidDel="00CF3857">
                <w:rPr>
                  <w:rFonts w:asciiTheme="minorHAnsi" w:hAnsiTheme="minorHAnsi"/>
                  <w:sz w:val="18"/>
                  <w:szCs w:val="18"/>
                </w:rPr>
                <w:delText xml:space="preserve"> (4.1.1),  </w:delText>
              </w:r>
            </w:del>
          </w:p>
          <w:p w14:paraId="0435B6C7" w14:textId="77777777" w:rsidR="00EE3065" w:rsidDel="00CF3857" w:rsidRDefault="00EE3065" w:rsidP="00EE3065">
            <w:pPr>
              <w:rPr>
                <w:del w:id="705" w:author="Ferris, Todd@Energy" w:date="2018-11-20T15:35:00Z"/>
                <w:rFonts w:asciiTheme="minorHAnsi" w:hAnsiTheme="minorHAnsi"/>
                <w:sz w:val="18"/>
                <w:szCs w:val="18"/>
              </w:rPr>
            </w:pPr>
            <w:del w:id="706" w:author="Ferris, Todd@Energy" w:date="2018-11-20T15:35:00Z">
              <w:r w:rsidDel="00CF3857">
                <w:rPr>
                  <w:rFonts w:asciiTheme="minorHAnsi" w:hAnsiTheme="minorHAnsi"/>
                  <w:sz w:val="18"/>
                  <w:szCs w:val="18"/>
                </w:rPr>
                <w:delText>**</w:delText>
              </w:r>
              <w:r w:rsidDel="00CF3857">
                <w:rPr>
                  <w:rFonts w:asciiTheme="minorHAnsi" w:hAnsiTheme="minorHAnsi"/>
                  <w:sz w:val="18"/>
                  <w:szCs w:val="18"/>
                  <w:u w:val="single"/>
                </w:rPr>
                <w:delText>Total Ventilation Rate Method</w:delText>
              </w:r>
              <w:r w:rsidDel="00CF3857">
                <w:rPr>
                  <w:rFonts w:asciiTheme="minorHAnsi" w:hAnsiTheme="minorHAnsi"/>
                  <w:sz w:val="18"/>
                  <w:szCs w:val="18"/>
                </w:rPr>
                <w:delText xml:space="preserve"> (4.1.2); or</w:delText>
              </w:r>
            </w:del>
          </w:p>
          <w:p w14:paraId="0435B6C8" w14:textId="77777777" w:rsidR="00EE3065" w:rsidRPr="00F5715E" w:rsidDel="00CF3857" w:rsidRDefault="00EE3065" w:rsidP="00EE3065">
            <w:pPr>
              <w:rPr>
                <w:del w:id="707" w:author="Ferris, Todd@Energy" w:date="2018-11-20T15:35:00Z"/>
                <w:rFonts w:asciiTheme="minorHAnsi" w:hAnsiTheme="minorHAnsi"/>
                <w:sz w:val="18"/>
                <w:szCs w:val="18"/>
              </w:rPr>
            </w:pPr>
            <w:del w:id="708" w:author="Ferris, Todd@Energy" w:date="2018-11-20T15:35:00Z">
              <w:r w:rsidDel="00CF3857">
                <w:rPr>
                  <w:rFonts w:asciiTheme="minorHAnsi" w:hAnsiTheme="minorHAnsi"/>
                  <w:sz w:val="18"/>
                  <w:szCs w:val="18"/>
                </w:rPr>
                <w:delText>**N/A.&gt;&gt;</w:delText>
              </w:r>
            </w:del>
          </w:p>
        </w:tc>
      </w:tr>
      <w:tr w:rsidR="00EE3065" w:rsidRPr="00D2491C" w:rsidDel="00CF3857" w14:paraId="0435B6D5" w14:textId="77777777" w:rsidTr="006E08B4">
        <w:trPr>
          <w:trHeight w:val="158"/>
          <w:del w:id="709" w:author="Ferris, Todd@Energy" w:date="2018-11-20T15:35:00Z"/>
          <w:trPrChange w:id="710" w:author="Balneg, Ronald@Energy" w:date="2018-11-26T10:30:00Z">
            <w:trPr>
              <w:trHeight w:val="158"/>
            </w:trPr>
          </w:trPrChange>
        </w:trPr>
        <w:tc>
          <w:tcPr>
            <w:tcW w:w="638" w:type="dxa"/>
            <w:vAlign w:val="center"/>
            <w:tcPrChange w:id="711" w:author="Balneg, Ronald@Energy" w:date="2018-11-26T10:30:00Z">
              <w:tcPr>
                <w:tcW w:w="627" w:type="dxa"/>
                <w:vAlign w:val="center"/>
              </w:tcPr>
            </w:tcPrChange>
          </w:tcPr>
          <w:p w14:paraId="0435B6CA" w14:textId="77777777" w:rsidR="00EE3065" w:rsidRPr="00F5715E" w:rsidDel="00CF3857" w:rsidRDefault="00EE3065" w:rsidP="00EE3065">
            <w:pPr>
              <w:jc w:val="center"/>
              <w:rPr>
                <w:del w:id="712" w:author="Ferris, Todd@Energy" w:date="2018-11-20T15:35:00Z"/>
                <w:rFonts w:asciiTheme="minorHAnsi" w:hAnsiTheme="minorHAnsi"/>
                <w:sz w:val="18"/>
                <w:szCs w:val="18"/>
              </w:rPr>
            </w:pPr>
            <w:del w:id="713" w:author="Ferris, Todd@Energy" w:date="2018-11-20T15:35:00Z">
              <w:r w:rsidRPr="00F5715E" w:rsidDel="00CF3857">
                <w:rPr>
                  <w:rFonts w:asciiTheme="minorHAnsi" w:hAnsiTheme="minorHAnsi"/>
                  <w:sz w:val="18"/>
                  <w:szCs w:val="18"/>
                </w:rPr>
                <w:delText>08</w:delText>
              </w:r>
            </w:del>
          </w:p>
        </w:tc>
        <w:tc>
          <w:tcPr>
            <w:tcW w:w="4581" w:type="dxa"/>
            <w:vAlign w:val="center"/>
            <w:tcPrChange w:id="714" w:author="Balneg, Ronald@Energy" w:date="2018-11-26T10:30:00Z">
              <w:tcPr>
                <w:tcW w:w="4595" w:type="dxa"/>
                <w:vAlign w:val="center"/>
              </w:tcPr>
            </w:tcPrChange>
          </w:tcPr>
          <w:p w14:paraId="0435B6CB" w14:textId="77777777" w:rsidR="00EE3065" w:rsidRPr="00F5715E" w:rsidDel="00CF3857" w:rsidRDefault="00EE3065" w:rsidP="00EE3065">
            <w:pPr>
              <w:rPr>
                <w:del w:id="715" w:author="Ferris, Todd@Energy" w:date="2018-11-20T15:35:00Z"/>
                <w:rFonts w:asciiTheme="minorHAnsi" w:hAnsiTheme="minorHAnsi"/>
                <w:sz w:val="18"/>
                <w:szCs w:val="18"/>
              </w:rPr>
            </w:pPr>
            <w:del w:id="716" w:author="Ferris, Todd@Energy" w:date="2018-11-20T15:35:00Z">
              <w:r w:rsidDel="00CF3857">
                <w:rPr>
                  <w:rFonts w:asciiTheme="minorHAnsi" w:hAnsiTheme="minorHAnsi"/>
                  <w:sz w:val="18"/>
                  <w:szCs w:val="18"/>
                </w:rPr>
                <w:delText>Whole Building Ventilation System Type</w:delText>
              </w:r>
            </w:del>
          </w:p>
        </w:tc>
        <w:tc>
          <w:tcPr>
            <w:tcW w:w="5571" w:type="dxa"/>
            <w:tcPrChange w:id="717" w:author="Balneg, Ronald@Energy" w:date="2018-11-26T10:30:00Z">
              <w:tcPr>
                <w:tcW w:w="5568" w:type="dxa"/>
              </w:tcPr>
            </w:tcPrChange>
          </w:tcPr>
          <w:p w14:paraId="0435B6CC" w14:textId="77777777" w:rsidR="00EE3065" w:rsidRPr="00F5715E" w:rsidDel="00CF3857" w:rsidRDefault="00EE3065" w:rsidP="00EE3065">
            <w:pPr>
              <w:rPr>
                <w:del w:id="718" w:author="Ferris, Todd@Energy" w:date="2018-11-20T15:35:00Z"/>
                <w:rFonts w:asciiTheme="minorHAnsi" w:hAnsiTheme="minorHAnsi"/>
                <w:sz w:val="18"/>
                <w:szCs w:val="18"/>
              </w:rPr>
            </w:pPr>
            <w:del w:id="719" w:author="Ferris, Todd@Energy" w:date="2018-11-20T15:35:00Z">
              <w:r w:rsidDel="00CF3857">
                <w:rPr>
                  <w:rFonts w:asciiTheme="minorHAnsi" w:hAnsiTheme="minorHAnsi"/>
                  <w:sz w:val="18"/>
                  <w:szCs w:val="18"/>
                </w:rPr>
                <w:delText>&lt;&lt;</w:delText>
              </w:r>
              <w:r w:rsidRPr="00F5715E" w:rsidDel="00CF3857">
                <w:rPr>
                  <w:rFonts w:asciiTheme="minorHAnsi" w:hAnsiTheme="minorHAnsi"/>
                  <w:sz w:val="18"/>
                  <w:szCs w:val="18"/>
                </w:rPr>
                <w:delText xml:space="preserve"> calculated value if </w:delText>
              </w:r>
              <w:r w:rsidDel="00CF3857">
                <w:rPr>
                  <w:rFonts w:asciiTheme="minorHAnsi" w:hAnsiTheme="minorHAnsi"/>
                  <w:sz w:val="18"/>
                  <w:szCs w:val="18"/>
                </w:rPr>
                <w:delText xml:space="preserve">registered CF1R form </w:delText>
              </w:r>
              <w:r w:rsidRPr="00F5715E" w:rsidDel="00CF3857">
                <w:rPr>
                  <w:rFonts w:asciiTheme="minorHAnsi" w:hAnsiTheme="minorHAnsi"/>
                  <w:sz w:val="18"/>
                  <w:szCs w:val="18"/>
                </w:rPr>
                <w:delText>equals CF1R-PRF-01, reference data from CF1R (note default report from CF1R equivalent to exhaust)</w:delText>
              </w:r>
              <w:r w:rsidDel="00CF3857">
                <w:rPr>
                  <w:rFonts w:asciiTheme="minorHAnsi" w:hAnsiTheme="minorHAnsi"/>
                  <w:sz w:val="18"/>
                  <w:szCs w:val="18"/>
                </w:rPr>
                <w:delText xml:space="preserve"> and allow user to override and select *N/A</w:delText>
              </w:r>
              <w:r w:rsidRPr="00F5715E" w:rsidDel="00CF3857">
                <w:rPr>
                  <w:rFonts w:asciiTheme="minorHAnsi" w:hAnsiTheme="minorHAnsi"/>
                  <w:sz w:val="18"/>
                  <w:szCs w:val="18"/>
                </w:rPr>
                <w:delText xml:space="preserve">; else if </w:delText>
              </w:r>
              <w:r w:rsidDel="00CF3857">
                <w:rPr>
                  <w:rFonts w:asciiTheme="minorHAnsi" w:hAnsiTheme="minorHAnsi"/>
                  <w:sz w:val="18"/>
                  <w:szCs w:val="18"/>
                </w:rPr>
                <w:delText xml:space="preserve">registered CF1R form </w:delText>
              </w:r>
              <w:r w:rsidRPr="00F5715E" w:rsidDel="00CF3857">
                <w:rPr>
                  <w:rFonts w:asciiTheme="minorHAnsi" w:hAnsiTheme="minorHAnsi"/>
                  <w:sz w:val="18"/>
                  <w:szCs w:val="18"/>
                </w:rPr>
                <w:delText>equals CF1R-</w:delText>
              </w:r>
              <w:r w:rsidDel="00CF3857">
                <w:rPr>
                  <w:rFonts w:asciiTheme="minorHAnsi" w:hAnsiTheme="minorHAnsi"/>
                  <w:sz w:val="18"/>
                  <w:szCs w:val="18"/>
                </w:rPr>
                <w:delText>NCB</w:delText>
              </w:r>
              <w:r w:rsidRPr="00F5715E" w:rsidDel="00CF3857">
                <w:rPr>
                  <w:rFonts w:asciiTheme="minorHAnsi" w:hAnsiTheme="minorHAnsi"/>
                  <w:sz w:val="18"/>
                  <w:szCs w:val="18"/>
                </w:rPr>
                <w:delText>-01</w:delText>
              </w:r>
              <w:r w:rsidDel="00CF3857">
                <w:rPr>
                  <w:rFonts w:asciiTheme="minorHAnsi" w:hAnsiTheme="minorHAnsi"/>
                  <w:sz w:val="18"/>
                  <w:szCs w:val="18"/>
                </w:rPr>
                <w:delText xml:space="preserve">, </w:delText>
              </w:r>
              <w:r w:rsidRPr="00F5715E" w:rsidDel="00CF3857">
                <w:rPr>
                  <w:rFonts w:asciiTheme="minorHAnsi" w:hAnsiTheme="minorHAnsi"/>
                  <w:sz w:val="18"/>
                  <w:szCs w:val="18"/>
                </w:rPr>
                <w:delText xml:space="preserve">user pick one from list:  </w:delText>
              </w:r>
            </w:del>
          </w:p>
          <w:p w14:paraId="0435B6CD" w14:textId="77777777" w:rsidR="00EE3065" w:rsidRPr="00F5715E" w:rsidDel="00CF3857" w:rsidRDefault="00EE3065" w:rsidP="00EE3065">
            <w:pPr>
              <w:rPr>
                <w:del w:id="720" w:author="Ferris, Todd@Energy" w:date="2018-11-20T15:35:00Z"/>
                <w:rFonts w:asciiTheme="minorHAnsi" w:hAnsiTheme="minorHAnsi"/>
                <w:sz w:val="18"/>
                <w:szCs w:val="18"/>
              </w:rPr>
            </w:pPr>
            <w:del w:id="721" w:author="Ferris, Todd@Energy" w:date="2018-11-20T15:35:00Z">
              <w:r w:rsidDel="00CF3857">
                <w:rPr>
                  <w:rFonts w:asciiTheme="minorHAnsi" w:hAnsiTheme="minorHAnsi"/>
                  <w:sz w:val="18"/>
                  <w:szCs w:val="18"/>
                </w:rPr>
                <w:delText xml:space="preserve">**Standalone - </w:delText>
              </w:r>
              <w:r w:rsidDel="00CF3857">
                <w:rPr>
                  <w:rFonts w:asciiTheme="minorHAnsi" w:hAnsiTheme="minorHAnsi"/>
                  <w:sz w:val="18"/>
                  <w:szCs w:val="18"/>
                  <w:u w:val="single"/>
                </w:rPr>
                <w:delText>Exhaust</w:delText>
              </w:r>
              <w:r w:rsidDel="00CF3857">
                <w:rPr>
                  <w:rFonts w:asciiTheme="minorHAnsi" w:hAnsiTheme="minorHAnsi"/>
                  <w:sz w:val="18"/>
                  <w:szCs w:val="18"/>
                </w:rPr>
                <w:delText>; or</w:delText>
              </w:r>
            </w:del>
          </w:p>
          <w:p w14:paraId="0435B6CE" w14:textId="77777777" w:rsidR="00EE3065" w:rsidRPr="00F5715E" w:rsidDel="00CF3857" w:rsidRDefault="00EE3065" w:rsidP="00EE3065">
            <w:pPr>
              <w:rPr>
                <w:del w:id="722" w:author="Ferris, Todd@Energy" w:date="2018-11-20T15:35:00Z"/>
                <w:rFonts w:asciiTheme="minorHAnsi" w:hAnsiTheme="minorHAnsi"/>
                <w:sz w:val="18"/>
                <w:szCs w:val="18"/>
              </w:rPr>
            </w:pPr>
            <w:del w:id="723" w:author="Ferris, Todd@Energy" w:date="2018-11-20T15:35:00Z">
              <w:r w:rsidDel="00CF3857">
                <w:rPr>
                  <w:rFonts w:asciiTheme="minorHAnsi" w:hAnsiTheme="minorHAnsi"/>
                  <w:sz w:val="18"/>
                  <w:szCs w:val="18"/>
                </w:rPr>
                <w:delText xml:space="preserve">**Standalone - </w:delText>
              </w:r>
              <w:r w:rsidDel="00CF3857">
                <w:rPr>
                  <w:rFonts w:asciiTheme="minorHAnsi" w:hAnsiTheme="minorHAnsi"/>
                  <w:sz w:val="18"/>
                  <w:szCs w:val="18"/>
                  <w:u w:val="single"/>
                </w:rPr>
                <w:delText>Supply</w:delText>
              </w:r>
              <w:r w:rsidDel="00CF3857">
                <w:rPr>
                  <w:rFonts w:asciiTheme="minorHAnsi" w:hAnsiTheme="minorHAnsi"/>
                  <w:sz w:val="18"/>
                  <w:szCs w:val="18"/>
                </w:rPr>
                <w:delText>; or</w:delText>
              </w:r>
            </w:del>
          </w:p>
          <w:p w14:paraId="0435B6CF" w14:textId="77777777" w:rsidR="00EE3065" w:rsidRPr="00F5715E" w:rsidDel="00CF3857" w:rsidRDefault="00EE3065" w:rsidP="00EE3065">
            <w:pPr>
              <w:rPr>
                <w:del w:id="724" w:author="Ferris, Todd@Energy" w:date="2018-11-20T15:35:00Z"/>
                <w:rFonts w:asciiTheme="minorHAnsi" w:hAnsiTheme="minorHAnsi"/>
                <w:sz w:val="18"/>
                <w:szCs w:val="18"/>
                <w:u w:val="single"/>
              </w:rPr>
            </w:pPr>
            <w:del w:id="725" w:author="Ferris, Todd@Energy" w:date="2018-11-20T15:35:00Z">
              <w:r w:rsidDel="00CF3857">
                <w:rPr>
                  <w:rFonts w:asciiTheme="minorHAnsi" w:hAnsiTheme="minorHAnsi"/>
                  <w:sz w:val="18"/>
                  <w:szCs w:val="18"/>
                </w:rPr>
                <w:delText xml:space="preserve">**Standalone – </w:delText>
              </w:r>
              <w:r w:rsidDel="00CF3857">
                <w:rPr>
                  <w:rFonts w:asciiTheme="minorHAnsi" w:hAnsiTheme="minorHAnsi"/>
                  <w:sz w:val="18"/>
                  <w:szCs w:val="18"/>
                  <w:u w:val="single"/>
                </w:rPr>
                <w:delText>Balanced; or</w:delText>
              </w:r>
            </w:del>
          </w:p>
          <w:p w14:paraId="0435B6D0" w14:textId="77777777" w:rsidR="00EE3065" w:rsidDel="00CF3857" w:rsidRDefault="00EE3065" w:rsidP="00EE3065">
            <w:pPr>
              <w:rPr>
                <w:del w:id="726" w:author="Ferris, Todd@Energy" w:date="2018-11-20T15:35:00Z"/>
                <w:rFonts w:asciiTheme="minorHAnsi" w:hAnsiTheme="minorHAnsi"/>
                <w:sz w:val="18"/>
                <w:szCs w:val="18"/>
                <w:u w:val="single"/>
              </w:rPr>
            </w:pPr>
            <w:del w:id="727" w:author="Ferris, Todd@Energy" w:date="2018-11-20T15:35:00Z">
              <w:r w:rsidDel="00CF3857">
                <w:rPr>
                  <w:rFonts w:asciiTheme="minorHAnsi" w:hAnsiTheme="minorHAnsi"/>
                  <w:sz w:val="18"/>
                  <w:szCs w:val="18"/>
                </w:rPr>
                <w:delText>**</w:delText>
              </w:r>
              <w:r w:rsidDel="00CF3857">
                <w:rPr>
                  <w:rFonts w:asciiTheme="minorHAnsi" w:hAnsiTheme="minorHAnsi"/>
                  <w:sz w:val="18"/>
                  <w:szCs w:val="18"/>
                  <w:u w:val="single"/>
                </w:rPr>
                <w:delText>Central Fan Integrated (CFI); or</w:delText>
              </w:r>
            </w:del>
          </w:p>
          <w:p w14:paraId="0435B6D1" w14:textId="77777777" w:rsidR="00EE3065" w:rsidDel="00CF3857" w:rsidRDefault="00EE3065" w:rsidP="00EE3065">
            <w:pPr>
              <w:rPr>
                <w:del w:id="728" w:author="Ferris, Todd@Energy" w:date="2018-11-20T15:35:00Z"/>
                <w:rFonts w:asciiTheme="minorHAnsi" w:hAnsiTheme="minorHAnsi"/>
                <w:sz w:val="18"/>
                <w:szCs w:val="18"/>
                <w:u w:val="single"/>
              </w:rPr>
            </w:pPr>
            <w:del w:id="729" w:author="Ferris, Todd@Energy" w:date="2018-11-20T15:35:00Z">
              <w:r w:rsidDel="00CF3857">
                <w:rPr>
                  <w:rFonts w:asciiTheme="minorHAnsi" w:hAnsiTheme="minorHAnsi"/>
                  <w:sz w:val="18"/>
                  <w:szCs w:val="18"/>
                  <w:u w:val="single"/>
                </w:rPr>
                <w:delText>**N/A&gt;&gt;</w:delText>
              </w:r>
            </w:del>
          </w:p>
          <w:p w14:paraId="0435B6D2" w14:textId="77777777" w:rsidR="00EE3065" w:rsidDel="00CF3857" w:rsidRDefault="00EE3065" w:rsidP="00EE3065">
            <w:pPr>
              <w:rPr>
                <w:del w:id="730" w:author="Ferris, Todd@Energy" w:date="2018-11-20T15:35:00Z"/>
                <w:rFonts w:asciiTheme="minorHAnsi" w:hAnsiTheme="minorHAnsi"/>
                <w:sz w:val="18"/>
                <w:szCs w:val="18"/>
                <w:u w:val="single"/>
              </w:rPr>
            </w:pPr>
          </w:p>
          <w:p w14:paraId="0435B6D3" w14:textId="77777777" w:rsidR="00EE3065" w:rsidRPr="00F5715E" w:rsidDel="00CF3857" w:rsidRDefault="00EE3065" w:rsidP="00EE3065">
            <w:pPr>
              <w:rPr>
                <w:del w:id="731" w:author="Ferris, Todd@Energy" w:date="2018-11-20T15:35:00Z"/>
                <w:rFonts w:asciiTheme="minorHAnsi" w:hAnsiTheme="minorHAnsi"/>
                <w:sz w:val="18"/>
                <w:szCs w:val="18"/>
              </w:rPr>
            </w:pPr>
            <w:del w:id="732" w:author="Ferris, Todd@Energy" w:date="2018-11-20T15:35:00Z">
              <w:r w:rsidDel="00CF3857">
                <w:rPr>
                  <w:rFonts w:asciiTheme="minorHAnsi" w:hAnsiTheme="minorHAnsi"/>
                  <w:sz w:val="18"/>
                  <w:szCs w:val="18"/>
                </w:rPr>
                <w:delText>if A06=</w:delText>
              </w:r>
              <w:r w:rsidDel="00CF3857">
                <w:rPr>
                  <w:rFonts w:asciiTheme="minorHAnsi" w:hAnsiTheme="minorHAnsi"/>
                  <w:sz w:val="18"/>
                  <w:szCs w:val="18"/>
                  <w:u w:val="single"/>
                </w:rPr>
                <w:delText xml:space="preserve"> Continuous </w:delText>
              </w:r>
              <w:r w:rsidDel="00CF3857">
                <w:rPr>
                  <w:rFonts w:asciiTheme="minorHAnsi" w:hAnsiTheme="minorHAnsi"/>
                  <w:sz w:val="18"/>
                  <w:szCs w:val="18"/>
                </w:rPr>
                <w:delText>and A08= Central Fan Integrated</w:delText>
              </w:r>
              <w:r w:rsidDel="00CF3857">
                <w:rPr>
                  <w:rFonts w:asciiTheme="minorHAnsi" w:hAnsiTheme="minorHAnsi"/>
                  <w:sz w:val="18"/>
                  <w:szCs w:val="18"/>
                  <w:u w:val="single"/>
                </w:rPr>
                <w:delText>;</w:delText>
              </w:r>
              <w:r w:rsidDel="00CF3857">
                <w:rPr>
                  <w:rFonts w:asciiTheme="minorHAnsi" w:hAnsiTheme="minorHAnsi"/>
                  <w:sz w:val="18"/>
                  <w:szCs w:val="18"/>
                </w:rPr>
                <w:delText xml:space="preserve"> then display method:</w:delText>
              </w:r>
            </w:del>
          </w:p>
          <w:p w14:paraId="0435B6D4" w14:textId="77777777" w:rsidR="00EE3065" w:rsidRPr="00F5715E" w:rsidDel="00CF3857" w:rsidRDefault="00EE3065" w:rsidP="00EE3065">
            <w:pPr>
              <w:rPr>
                <w:del w:id="733" w:author="Ferris, Todd@Energy" w:date="2018-11-20T15:35:00Z"/>
                <w:rFonts w:asciiTheme="minorHAnsi" w:hAnsiTheme="minorHAnsi"/>
                <w:sz w:val="18"/>
                <w:szCs w:val="18"/>
              </w:rPr>
            </w:pPr>
            <w:del w:id="734" w:author="Ferris, Todd@Energy" w:date="2018-11-20T15:35:00Z">
              <w:r w:rsidDel="00CF3857">
                <w:rPr>
                  <w:rFonts w:asciiTheme="minorHAnsi" w:hAnsiTheme="minorHAnsi"/>
                  <w:b/>
                  <w:sz w:val="18"/>
                  <w:szCs w:val="18"/>
                </w:rPr>
                <w:delText>Central Fan Integrated Ventilation System Not Allowed to Operate Continuously - DO NOT PROCEED;&gt;&gt;</w:delText>
              </w:r>
            </w:del>
          </w:p>
        </w:tc>
      </w:tr>
      <w:tr w:rsidR="00EE3065" w:rsidRPr="00D2491C" w:rsidDel="00236F90" w14:paraId="0435B6D9" w14:textId="77777777" w:rsidTr="006E08B4">
        <w:trPr>
          <w:trHeight w:val="158"/>
          <w:del w:id="735" w:author="Balneg, Ronald@Energy" w:date="2018-11-26T10:30:00Z"/>
          <w:trPrChange w:id="736" w:author="Balneg, Ronald@Energy" w:date="2018-11-26T10:30:00Z">
            <w:trPr>
              <w:trHeight w:val="158"/>
            </w:trPr>
          </w:trPrChange>
        </w:trPr>
        <w:tc>
          <w:tcPr>
            <w:tcW w:w="638" w:type="dxa"/>
            <w:vAlign w:val="center"/>
            <w:tcPrChange w:id="737" w:author="Balneg, Ronald@Energy" w:date="2018-11-26T10:30:00Z">
              <w:tcPr>
                <w:tcW w:w="627" w:type="dxa"/>
                <w:vAlign w:val="center"/>
              </w:tcPr>
            </w:tcPrChange>
          </w:tcPr>
          <w:p w14:paraId="0435B6D6" w14:textId="77777777" w:rsidR="00EE3065" w:rsidRPr="009E3031" w:rsidDel="00236F90" w:rsidRDefault="00EE3065" w:rsidP="00EE3065">
            <w:pPr>
              <w:jc w:val="center"/>
              <w:rPr>
                <w:del w:id="738" w:author="Balneg, Ronald@Energy" w:date="2018-11-26T10:30:00Z"/>
                <w:rFonts w:asciiTheme="minorHAnsi" w:hAnsiTheme="minorHAnsi"/>
                <w:sz w:val="18"/>
                <w:szCs w:val="18"/>
              </w:rPr>
            </w:pPr>
            <w:ins w:id="739" w:author="Ferris, Todd@Energy" w:date="2018-11-20T15:35:00Z">
              <w:del w:id="740" w:author="Balneg, Ronald@Energy" w:date="2018-11-26T10:30:00Z">
                <w:r w:rsidDel="00236F90">
                  <w:rPr>
                    <w:rFonts w:asciiTheme="minorHAnsi" w:hAnsiTheme="minorHAnsi"/>
                    <w:sz w:val="18"/>
                    <w:szCs w:val="18"/>
                  </w:rPr>
                  <w:delText>14</w:delText>
                </w:r>
              </w:del>
            </w:ins>
            <w:del w:id="741" w:author="Balneg, Ronald@Energy" w:date="2018-11-26T10:30:00Z">
              <w:r w:rsidRPr="009E3031" w:rsidDel="00236F90">
                <w:rPr>
                  <w:rFonts w:asciiTheme="minorHAnsi" w:hAnsiTheme="minorHAnsi"/>
                  <w:sz w:val="18"/>
                  <w:szCs w:val="18"/>
                </w:rPr>
                <w:delText>09</w:delText>
              </w:r>
            </w:del>
          </w:p>
        </w:tc>
        <w:tc>
          <w:tcPr>
            <w:tcW w:w="4581" w:type="dxa"/>
            <w:vAlign w:val="center"/>
            <w:tcPrChange w:id="742" w:author="Balneg, Ronald@Energy" w:date="2018-11-26T10:30:00Z">
              <w:tcPr>
                <w:tcW w:w="4595" w:type="dxa"/>
                <w:vAlign w:val="center"/>
              </w:tcPr>
            </w:tcPrChange>
          </w:tcPr>
          <w:p w14:paraId="0435B6D7" w14:textId="77777777" w:rsidR="00EE3065" w:rsidRPr="004F4818" w:rsidDel="00236F90" w:rsidRDefault="00EE3065" w:rsidP="00EE3065">
            <w:pPr>
              <w:rPr>
                <w:del w:id="743" w:author="Balneg, Ronald@Energy" w:date="2018-11-26T10:30:00Z"/>
                <w:rFonts w:asciiTheme="minorHAnsi" w:hAnsiTheme="minorHAnsi"/>
                <w:sz w:val="18"/>
                <w:szCs w:val="18"/>
              </w:rPr>
            </w:pPr>
            <w:del w:id="744" w:author="Balneg, Ronald@Energy" w:date="2018-11-26T10:30:00Z">
              <w:r w:rsidRPr="004F4818" w:rsidDel="00236F90">
                <w:rPr>
                  <w:rFonts w:asciiTheme="minorHAnsi" w:hAnsiTheme="minorHAnsi"/>
                  <w:sz w:val="18"/>
                  <w:szCs w:val="18"/>
                </w:rPr>
                <w:delText>IAQ Fan Location</w:delText>
              </w:r>
            </w:del>
          </w:p>
        </w:tc>
        <w:tc>
          <w:tcPr>
            <w:tcW w:w="5571" w:type="dxa"/>
            <w:tcPrChange w:id="745" w:author="Balneg, Ronald@Energy" w:date="2018-11-26T10:30:00Z">
              <w:tcPr>
                <w:tcW w:w="5568" w:type="dxa"/>
              </w:tcPr>
            </w:tcPrChange>
          </w:tcPr>
          <w:p w14:paraId="0435B6D8" w14:textId="77777777" w:rsidR="00EE3065" w:rsidRPr="009E3031" w:rsidDel="00236F90" w:rsidRDefault="00EE3065" w:rsidP="00EE3065">
            <w:pPr>
              <w:rPr>
                <w:del w:id="746" w:author="Balneg, Ronald@Energy" w:date="2018-11-26T10:30:00Z"/>
                <w:rFonts w:asciiTheme="minorHAnsi" w:hAnsiTheme="minorHAnsi"/>
                <w:sz w:val="18"/>
                <w:szCs w:val="18"/>
              </w:rPr>
            </w:pPr>
            <w:ins w:id="747" w:author="Ferris, Todd@Energy" w:date="2018-11-20T15:35:00Z">
              <w:del w:id="748" w:author="Balneg, Ronald@Energy" w:date="2018-11-26T10:30:00Z">
                <w:r w:rsidRPr="007A5D38" w:rsidDel="00236F90">
                  <w:rPr>
                    <w:rFonts w:asciiTheme="minorHAnsi" w:hAnsiTheme="minorHAnsi" w:cstheme="minorHAnsi"/>
                    <w:sz w:val="18"/>
                    <w:szCs w:val="18"/>
                  </w:rPr>
                  <w:delText>&lt;&lt;</w:delText>
                </w:r>
                <w:r w:rsidRPr="007A5D38" w:rsidDel="00236F90">
                  <w:rPr>
                    <w:rFonts w:asciiTheme="minorHAnsi" w:hAnsiTheme="minorHAnsi" w:cstheme="minorHAnsi"/>
                    <w:sz w:val="18"/>
                    <w:szCs w:val="18"/>
                    <w:u w:val="single"/>
                  </w:rPr>
                  <w:delText xml:space="preserve"> if “Building Type” (A02) = “Non-dwelling unit”, then value = N/A;</w:delText>
                </w:r>
                <w:r w:rsidRPr="007A5D38" w:rsidDel="00236F90">
                  <w:rPr>
                    <w:rFonts w:asciiTheme="minorHAnsi" w:hAnsiTheme="minorHAnsi" w:cstheme="minorHAnsi"/>
                    <w:sz w:val="18"/>
                    <w:szCs w:val="18"/>
                    <w:u w:val="single"/>
                  </w:rPr>
                  <w:br/>
                  <w:delText>Else</w:delText>
                </w:r>
                <w:r w:rsidRPr="007A5D38" w:rsidDel="00236F90">
                  <w:rPr>
                    <w:rFonts w:asciiTheme="minorHAnsi" w:hAnsiTheme="minorHAnsi" w:cstheme="minorHAnsi"/>
                    <w:sz w:val="18"/>
                    <w:szCs w:val="18"/>
                  </w:rPr>
                  <w:delText xml:space="preserve"> user input, text&gt;&gt;</w:delText>
                </w:r>
              </w:del>
            </w:ins>
            <w:del w:id="749" w:author="Balneg, Ronald@Energy" w:date="2018-11-26T10:30:00Z">
              <w:r w:rsidRPr="009E3031" w:rsidDel="00236F90">
                <w:rPr>
                  <w:rFonts w:asciiTheme="minorHAnsi" w:hAnsiTheme="minorHAnsi"/>
                  <w:sz w:val="18"/>
                  <w:szCs w:val="18"/>
                </w:rPr>
                <w:delText>&lt;&lt;user input, text&gt;&gt;</w:delText>
              </w:r>
            </w:del>
          </w:p>
        </w:tc>
      </w:tr>
      <w:tr w:rsidR="00EE3065" w:rsidRPr="00D2491C" w14:paraId="0435B6F1" w14:textId="77777777" w:rsidTr="006E08B4">
        <w:trPr>
          <w:trHeight w:val="158"/>
          <w:ins w:id="750" w:author="Ferris, Todd@Energy" w:date="2018-11-20T15:36:00Z"/>
          <w:trPrChange w:id="751" w:author="Balneg, Ronald@Energy" w:date="2018-11-26T10:30:00Z">
            <w:trPr>
              <w:trHeight w:val="158"/>
            </w:trPr>
          </w:trPrChange>
        </w:trPr>
        <w:tc>
          <w:tcPr>
            <w:tcW w:w="638" w:type="dxa"/>
            <w:vAlign w:val="center"/>
            <w:tcPrChange w:id="752" w:author="Balneg, Ronald@Energy" w:date="2018-11-26T10:30:00Z">
              <w:tcPr>
                <w:tcW w:w="627" w:type="dxa"/>
                <w:vAlign w:val="center"/>
              </w:tcPr>
            </w:tcPrChange>
          </w:tcPr>
          <w:p w14:paraId="0435B6DA" w14:textId="2A26464F" w:rsidR="00EE3065" w:rsidRDefault="008002F8" w:rsidP="00355CC6">
            <w:pPr>
              <w:jc w:val="center"/>
              <w:rPr>
                <w:ins w:id="753" w:author="Ferris, Todd@Energy" w:date="2018-11-20T15:36:00Z"/>
                <w:rFonts w:asciiTheme="minorHAnsi" w:hAnsiTheme="minorHAnsi"/>
                <w:sz w:val="18"/>
                <w:szCs w:val="18"/>
              </w:rPr>
            </w:pPr>
            <w:r>
              <w:rPr>
                <w:rFonts w:asciiTheme="minorHAnsi" w:hAnsiTheme="minorHAnsi" w:cstheme="minorHAnsi"/>
                <w:sz w:val="18"/>
                <w:szCs w:val="18"/>
              </w:rPr>
              <w:t>08</w:t>
            </w:r>
            <w:ins w:id="754" w:author="Ferris, Todd@Energy" w:date="2018-11-20T15:36:00Z">
              <w:del w:id="755" w:author="TF 112518" w:date="2018-11-26T21:22:00Z">
                <w:r w:rsidR="00EE3065" w:rsidRPr="007A5D38" w:rsidDel="00355CC6">
                  <w:rPr>
                    <w:rFonts w:asciiTheme="minorHAnsi" w:hAnsiTheme="minorHAnsi" w:cstheme="minorHAnsi"/>
                    <w:sz w:val="18"/>
                    <w:szCs w:val="18"/>
                  </w:rPr>
                  <w:delText>5</w:delText>
                </w:r>
              </w:del>
            </w:ins>
          </w:p>
        </w:tc>
        <w:tc>
          <w:tcPr>
            <w:tcW w:w="4581" w:type="dxa"/>
            <w:vAlign w:val="center"/>
            <w:tcPrChange w:id="756" w:author="Balneg, Ronald@Energy" w:date="2018-11-26T10:30:00Z">
              <w:tcPr>
                <w:tcW w:w="4595" w:type="dxa"/>
                <w:vAlign w:val="center"/>
              </w:tcPr>
            </w:tcPrChange>
          </w:tcPr>
          <w:p w14:paraId="0435B6DB" w14:textId="77777777" w:rsidR="00EE3065" w:rsidRPr="007A5D38" w:rsidRDefault="00EE3065" w:rsidP="00EE3065">
            <w:pPr>
              <w:rPr>
                <w:ins w:id="757" w:author="Ferris, Todd@Energy" w:date="2018-11-20T15:36:00Z"/>
                <w:rFonts w:asciiTheme="minorHAnsi" w:hAnsiTheme="minorHAnsi" w:cstheme="minorHAnsi"/>
                <w:sz w:val="18"/>
                <w:szCs w:val="18"/>
              </w:rPr>
            </w:pPr>
            <w:ins w:id="758" w:author="Ferris, Todd@Energy" w:date="2018-11-20T15:36:00Z">
              <w:r w:rsidRPr="007A5D38">
                <w:rPr>
                  <w:rFonts w:asciiTheme="minorHAnsi" w:hAnsiTheme="minorHAnsi" w:cstheme="minorHAnsi"/>
                  <w:sz w:val="18"/>
                  <w:szCs w:val="18"/>
                </w:rPr>
                <w:t>determine compliance method for this document; display applicable tables below;</w:t>
              </w:r>
            </w:ins>
          </w:p>
          <w:p w14:paraId="0435B6DC" w14:textId="77777777" w:rsidR="00EE3065" w:rsidRPr="004F4818" w:rsidRDefault="00EE3065" w:rsidP="00EE3065">
            <w:pPr>
              <w:rPr>
                <w:ins w:id="759" w:author="Ferris, Todd@Energy" w:date="2018-11-20T15:36:00Z"/>
                <w:rFonts w:asciiTheme="minorHAnsi" w:hAnsiTheme="minorHAnsi"/>
                <w:sz w:val="18"/>
                <w:szCs w:val="18"/>
              </w:rPr>
            </w:pPr>
            <w:ins w:id="760" w:author="Ferris, Todd@Energy" w:date="2018-11-20T15:36:00Z">
              <w:r w:rsidRPr="007A5D38">
                <w:rPr>
                  <w:rFonts w:asciiTheme="minorHAnsi" w:hAnsiTheme="minorHAnsi" w:cstheme="minorHAnsi"/>
                  <w:sz w:val="18"/>
                  <w:szCs w:val="18"/>
                </w:rPr>
                <w:t>(this row not visible to user)</w:t>
              </w:r>
            </w:ins>
          </w:p>
        </w:tc>
        <w:tc>
          <w:tcPr>
            <w:tcW w:w="5571" w:type="dxa"/>
            <w:tcPrChange w:id="761" w:author="Balneg, Ronald@Energy" w:date="2018-11-26T10:30:00Z">
              <w:tcPr>
                <w:tcW w:w="5568" w:type="dxa"/>
              </w:tcPr>
            </w:tcPrChange>
          </w:tcPr>
          <w:p w14:paraId="0435B6DD" w14:textId="77777777" w:rsidR="00EE3065" w:rsidRPr="007A5D38" w:rsidRDefault="00EE3065" w:rsidP="00EE3065">
            <w:pPr>
              <w:rPr>
                <w:ins w:id="762" w:author="Ferris, Todd@Energy" w:date="2018-11-20T15:36:00Z"/>
                <w:rFonts w:asciiTheme="minorHAnsi" w:hAnsiTheme="minorHAnsi" w:cstheme="minorHAnsi"/>
                <w:sz w:val="18"/>
                <w:szCs w:val="18"/>
              </w:rPr>
            </w:pPr>
            <w:ins w:id="763" w:author="Ferris, Todd@Energy" w:date="2018-11-20T15:36:00Z">
              <w:r w:rsidRPr="007A5D38">
                <w:rPr>
                  <w:rFonts w:asciiTheme="minorHAnsi" w:hAnsiTheme="minorHAnsi" w:cstheme="minorHAnsi"/>
                  <w:sz w:val="18"/>
                  <w:szCs w:val="18"/>
                </w:rPr>
                <w:t>&lt;&lt;calculated field:</w:t>
              </w:r>
            </w:ins>
          </w:p>
          <w:p w14:paraId="0435B6DE" w14:textId="77777777" w:rsidR="00EE3065" w:rsidRPr="007A5D38" w:rsidDel="00A44C1C" w:rsidRDefault="00EE3065" w:rsidP="00EE3065">
            <w:pPr>
              <w:rPr>
                <w:ins w:id="764" w:author="Ferris, Todd@Energy" w:date="2018-11-20T15:36:00Z"/>
                <w:del w:id="765" w:author="TF 112318" w:date="2018-11-23T18:08:00Z"/>
                <w:rFonts w:asciiTheme="minorHAnsi" w:hAnsiTheme="minorHAnsi" w:cstheme="minorHAnsi"/>
                <w:sz w:val="18"/>
                <w:szCs w:val="18"/>
              </w:rPr>
            </w:pPr>
          </w:p>
          <w:p w14:paraId="0435B6DF" w14:textId="4660F041" w:rsidR="00EE3065" w:rsidRPr="007A5D38" w:rsidRDefault="00EE3065" w:rsidP="00EE3065">
            <w:pPr>
              <w:rPr>
                <w:ins w:id="766" w:author="Ferris, Todd@Energy" w:date="2018-11-20T15:36:00Z"/>
                <w:rFonts w:asciiTheme="minorHAnsi" w:hAnsiTheme="minorHAnsi" w:cstheme="minorHAnsi"/>
                <w:sz w:val="18"/>
                <w:szCs w:val="18"/>
                <w:u w:val="single"/>
              </w:rPr>
            </w:pPr>
            <w:ins w:id="767" w:author="Ferris, Todd@Energy" w:date="2018-11-20T15:36:00Z">
              <w:r w:rsidRPr="007A5D38">
                <w:rPr>
                  <w:rFonts w:asciiTheme="minorHAnsi" w:hAnsiTheme="minorHAnsi" w:cstheme="minorHAnsi"/>
                  <w:sz w:val="18"/>
                  <w:szCs w:val="18"/>
                </w:rPr>
                <w:t xml:space="preserve">if “Building Type” (A02) = </w:t>
              </w:r>
              <w:r w:rsidRPr="007A5D38">
                <w:rPr>
                  <w:rFonts w:asciiTheme="minorHAnsi" w:hAnsiTheme="minorHAnsi" w:cstheme="minorHAnsi"/>
                  <w:sz w:val="18"/>
                  <w:szCs w:val="18"/>
                  <w:u w:val="single"/>
                </w:rPr>
                <w:t>Single Family Detached or Single Family Attached and “Ventilation System Type” (A</w:t>
              </w:r>
            </w:ins>
            <w:r w:rsidR="008002F8">
              <w:rPr>
                <w:rFonts w:asciiTheme="minorHAnsi" w:hAnsiTheme="minorHAnsi" w:cstheme="minorHAnsi"/>
                <w:sz w:val="18"/>
                <w:szCs w:val="18"/>
                <w:u w:val="single"/>
              </w:rPr>
              <w:t>06</w:t>
            </w:r>
            <w:ins w:id="768" w:author="Ferris, Todd@Energy" w:date="2018-11-20T15:36:00Z">
              <w:r w:rsidRPr="007A5D38">
                <w:rPr>
                  <w:rFonts w:asciiTheme="minorHAnsi" w:hAnsiTheme="minorHAnsi" w:cstheme="minorHAnsi"/>
                  <w:sz w:val="18"/>
                  <w:szCs w:val="18"/>
                  <w:u w:val="single"/>
                </w:rPr>
                <w:t xml:space="preserve">) = </w:t>
              </w:r>
              <w:r w:rsidRPr="007A5D38">
                <w:rPr>
                  <w:rFonts w:asciiTheme="minorHAnsi" w:hAnsiTheme="minorHAnsi" w:cstheme="minorHAnsi"/>
                  <w:sz w:val="18"/>
                  <w:szCs w:val="18"/>
                </w:rPr>
                <w:t>Supply, E</w:t>
              </w:r>
              <w:r w:rsidRPr="007A5D38">
                <w:rPr>
                  <w:rFonts w:asciiTheme="minorHAnsi" w:hAnsiTheme="minorHAnsi" w:cstheme="minorHAnsi"/>
                  <w:sz w:val="18"/>
                  <w:szCs w:val="18"/>
                  <w:u w:val="single"/>
                </w:rPr>
                <w:t>xhaust, Balanced, Balanced – ERV, Balanced – HRV, or Central Fan Integrated and “Ventilation Operation Schedule (A</w:t>
              </w:r>
            </w:ins>
            <w:r w:rsidR="008002F8">
              <w:rPr>
                <w:rFonts w:asciiTheme="minorHAnsi" w:hAnsiTheme="minorHAnsi" w:cstheme="minorHAnsi"/>
                <w:sz w:val="18"/>
                <w:szCs w:val="18"/>
                <w:u w:val="single"/>
              </w:rPr>
              <w:t>07</w:t>
            </w:r>
            <w:ins w:id="769" w:author="Ferris, Todd@Energy" w:date="2018-11-20T15:36:00Z">
              <w:r w:rsidRPr="007A5D38">
                <w:rPr>
                  <w:rFonts w:asciiTheme="minorHAnsi" w:hAnsiTheme="minorHAnsi" w:cstheme="minorHAnsi"/>
                  <w:sz w:val="18"/>
                  <w:szCs w:val="18"/>
                  <w:u w:val="single"/>
                </w:rPr>
                <w:t xml:space="preserve">) = Continuous, or Short-Term Average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ins>
          </w:p>
          <w:p w14:paraId="0435B6E0" w14:textId="77777777" w:rsidR="00EE3065" w:rsidRPr="007A5D38" w:rsidRDefault="00EE3065" w:rsidP="00EE3065">
            <w:pPr>
              <w:rPr>
                <w:ins w:id="770" w:author="Ferris, Todd@Energy" w:date="2018-11-20T15:36:00Z"/>
                <w:rFonts w:asciiTheme="minorHAnsi" w:hAnsiTheme="minorHAnsi" w:cstheme="minorHAnsi"/>
                <w:b/>
                <w:sz w:val="18"/>
                <w:szCs w:val="18"/>
                <w:u w:val="single"/>
              </w:rPr>
            </w:pPr>
            <w:ins w:id="771" w:author="Ferris, Todd@Energy" w:date="2018-11-20T15:36:00Z">
              <w:r w:rsidRPr="007A5D38">
                <w:rPr>
                  <w:rFonts w:asciiTheme="minorHAnsi" w:hAnsiTheme="minorHAnsi" w:cstheme="minorHAnsi"/>
                  <w:b/>
                  <w:sz w:val="18"/>
                  <w:szCs w:val="18"/>
                </w:rPr>
                <w:t>**27a – Single Family Attached/Detached Ventilation</w:t>
              </w:r>
              <w:r w:rsidRPr="007A5D38">
                <w:rPr>
                  <w:rFonts w:asciiTheme="minorHAnsi" w:hAnsiTheme="minorHAnsi" w:cstheme="minorHAnsi"/>
                  <w:b/>
                  <w:sz w:val="18"/>
                  <w:szCs w:val="18"/>
                  <w:u w:val="single"/>
                </w:rPr>
                <w:t>;</w:t>
              </w:r>
            </w:ins>
          </w:p>
          <w:p w14:paraId="0435B6E1" w14:textId="77777777" w:rsidR="00EE3065" w:rsidRPr="007A5D38" w:rsidRDefault="00EE3065" w:rsidP="00EE3065">
            <w:pPr>
              <w:rPr>
                <w:ins w:id="772" w:author="Ferris, Todd@Energy" w:date="2018-11-20T15:36:00Z"/>
                <w:rFonts w:asciiTheme="minorHAnsi" w:hAnsiTheme="minorHAnsi" w:cstheme="minorHAnsi"/>
                <w:sz w:val="18"/>
                <w:szCs w:val="18"/>
                <w:u w:val="single"/>
              </w:rPr>
            </w:pPr>
            <w:ins w:id="773" w:author="Ferris, Todd@Energy" w:date="2018-11-20T15:36:00Z">
              <w:r w:rsidRPr="007A5D38">
                <w:rPr>
                  <w:rFonts w:asciiTheme="minorHAnsi" w:hAnsiTheme="minorHAnsi" w:cstheme="minorHAnsi"/>
                  <w:sz w:val="18"/>
                  <w:szCs w:val="18"/>
                </w:rPr>
                <w:t xml:space="preserve">Else if “Building Type” (A02) = </w:t>
              </w:r>
              <w:r w:rsidRPr="007A5D38">
                <w:rPr>
                  <w:rFonts w:asciiTheme="minorHAnsi" w:hAnsiTheme="minorHAnsi" w:cstheme="minorHAnsi"/>
                  <w:sz w:val="18"/>
                  <w:szCs w:val="18"/>
                  <w:u w:val="single"/>
                </w:rPr>
                <w:t>Multifamily</w:t>
              </w:r>
              <w:del w:id="774" w:author="TF 112518" w:date="2018-11-25T13:00:00Z">
                <w:r w:rsidRPr="007A5D38" w:rsidDel="00C0202F">
                  <w:rPr>
                    <w:rFonts w:asciiTheme="minorHAnsi" w:hAnsiTheme="minorHAnsi" w:cstheme="minorHAnsi"/>
                    <w:sz w:val="18"/>
                    <w:szCs w:val="18"/>
                    <w:u w:val="single"/>
                  </w:rPr>
                  <w:delText xml:space="preserve"> </w:delText>
                </w:r>
              </w:del>
              <w:del w:id="775" w:author="TF 112518" w:date="2018-11-25T13:02:00Z">
                <w:r w:rsidRPr="007A5D38" w:rsidDel="00C0202F">
                  <w:rPr>
                    <w:rFonts w:asciiTheme="minorHAnsi" w:hAnsiTheme="minorHAnsi" w:cstheme="minorHAnsi"/>
                    <w:sz w:val="18"/>
                    <w:szCs w:val="18"/>
                    <w:u w:val="single"/>
                  </w:rPr>
                  <w:delText>and “Ventilation System Type” (A12) = Balanced, Balanced – ERV, Balanced – HRV and “Ventilation Operation Schedule (A13) = Continuous, or Short-Term Average</w:delText>
                </w:r>
              </w:del>
              <w:r w:rsidRPr="007A5D38">
                <w:rPr>
                  <w:rFonts w:asciiTheme="minorHAnsi" w:hAnsiTheme="minorHAnsi" w:cstheme="minorHAnsi"/>
                  <w:sz w:val="18"/>
                  <w:szCs w:val="18"/>
                  <w:u w:val="single"/>
                </w:rPr>
                <w:t xml:space="preserve">,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ins>
          </w:p>
          <w:p w14:paraId="0435B6E2" w14:textId="77777777" w:rsidR="00EE3065" w:rsidRPr="007A5D38" w:rsidRDefault="00EE3065" w:rsidP="00EE3065">
            <w:pPr>
              <w:rPr>
                <w:ins w:id="776" w:author="Ferris, Todd@Energy" w:date="2018-11-20T15:36:00Z"/>
                <w:rFonts w:asciiTheme="minorHAnsi" w:hAnsiTheme="minorHAnsi" w:cstheme="minorHAnsi"/>
                <w:b/>
                <w:sz w:val="18"/>
                <w:szCs w:val="18"/>
                <w:u w:val="single"/>
              </w:rPr>
            </w:pPr>
            <w:ins w:id="777" w:author="Ferris, Todd@Energy" w:date="2018-11-20T15:36:00Z">
              <w:r w:rsidRPr="007A5D38">
                <w:rPr>
                  <w:rFonts w:asciiTheme="minorHAnsi" w:hAnsiTheme="minorHAnsi" w:cstheme="minorHAnsi"/>
                  <w:b/>
                  <w:sz w:val="18"/>
                  <w:szCs w:val="18"/>
                </w:rPr>
                <w:t xml:space="preserve">**27b – Multifamily </w:t>
              </w:r>
              <w:del w:id="778" w:author="TF 112518" w:date="2018-11-25T13:02:00Z">
                <w:r w:rsidRPr="007A5D38" w:rsidDel="00C0202F">
                  <w:rPr>
                    <w:rFonts w:asciiTheme="minorHAnsi" w:hAnsiTheme="minorHAnsi" w:cstheme="minorHAnsi"/>
                    <w:b/>
                    <w:sz w:val="18"/>
                    <w:szCs w:val="18"/>
                  </w:rPr>
                  <w:delText xml:space="preserve">Balanced </w:delText>
                </w:r>
              </w:del>
              <w:r w:rsidRPr="007A5D38">
                <w:rPr>
                  <w:rFonts w:asciiTheme="minorHAnsi" w:hAnsiTheme="minorHAnsi" w:cstheme="minorHAnsi"/>
                  <w:b/>
                  <w:sz w:val="18"/>
                  <w:szCs w:val="18"/>
                </w:rPr>
                <w:t>Ventilation</w:t>
              </w:r>
              <w:r w:rsidRPr="007A5D38">
                <w:rPr>
                  <w:rFonts w:asciiTheme="minorHAnsi" w:hAnsiTheme="minorHAnsi" w:cstheme="minorHAnsi"/>
                  <w:b/>
                  <w:sz w:val="18"/>
                  <w:szCs w:val="18"/>
                  <w:u w:val="single"/>
                </w:rPr>
                <w:t>;</w:t>
              </w:r>
            </w:ins>
          </w:p>
          <w:p w14:paraId="0435B6E3" w14:textId="77777777" w:rsidR="00EE3065" w:rsidRPr="007A5D38" w:rsidDel="00A44C1C" w:rsidRDefault="00EE3065" w:rsidP="00EE3065">
            <w:pPr>
              <w:rPr>
                <w:ins w:id="779" w:author="Ferris, Todd@Energy" w:date="2018-11-20T15:36:00Z"/>
                <w:del w:id="780" w:author="TF 112318" w:date="2018-11-23T18:08:00Z"/>
                <w:rFonts w:asciiTheme="minorHAnsi" w:hAnsiTheme="minorHAnsi" w:cstheme="minorHAnsi"/>
                <w:b/>
                <w:sz w:val="18"/>
                <w:szCs w:val="18"/>
                <w:u w:val="single"/>
              </w:rPr>
            </w:pPr>
          </w:p>
          <w:p w14:paraId="0435B6E4" w14:textId="77777777" w:rsidR="00EE3065" w:rsidRPr="007A5D38" w:rsidDel="00C0202F" w:rsidRDefault="00EE3065" w:rsidP="00EE3065">
            <w:pPr>
              <w:rPr>
                <w:ins w:id="781" w:author="Ferris, Todd@Energy" w:date="2018-11-20T15:36:00Z"/>
                <w:del w:id="782" w:author="TF 112518" w:date="2018-11-25T13:02:00Z"/>
                <w:rFonts w:asciiTheme="minorHAnsi" w:hAnsiTheme="minorHAnsi" w:cstheme="minorHAnsi"/>
                <w:sz w:val="18"/>
                <w:szCs w:val="18"/>
                <w:u w:val="single"/>
              </w:rPr>
            </w:pPr>
            <w:ins w:id="783" w:author="Ferris, Todd@Energy" w:date="2018-11-20T15:36:00Z">
              <w:del w:id="784" w:author="TF 112518" w:date="2018-11-25T13:02:00Z">
                <w:r w:rsidRPr="007A5D38" w:rsidDel="00C0202F">
                  <w:rPr>
                    <w:rFonts w:asciiTheme="minorHAnsi" w:hAnsiTheme="minorHAnsi" w:cstheme="minorHAnsi"/>
                    <w:sz w:val="18"/>
                    <w:szCs w:val="18"/>
                  </w:rPr>
                  <w:delText xml:space="preserve">Else if “Building Type” (A02) = </w:delText>
                </w:r>
                <w:r w:rsidRPr="007A5D38" w:rsidDel="00C0202F">
                  <w:rPr>
                    <w:rFonts w:asciiTheme="minorHAnsi" w:hAnsiTheme="minorHAnsi" w:cstheme="minorHAnsi"/>
                    <w:sz w:val="18"/>
                    <w:szCs w:val="18"/>
                    <w:u w:val="single"/>
                  </w:rPr>
                  <w:delText xml:space="preserve">Multifamily and “Ventilation System Type” (A12) = </w:delText>
                </w:r>
                <w:r w:rsidRPr="007A5D38" w:rsidDel="00C0202F">
                  <w:rPr>
                    <w:rFonts w:asciiTheme="minorHAnsi" w:hAnsiTheme="minorHAnsi" w:cstheme="minorHAnsi"/>
                    <w:sz w:val="18"/>
                    <w:szCs w:val="18"/>
                  </w:rPr>
                  <w:delText>Supply, E</w:delText>
                </w:r>
                <w:r w:rsidRPr="007A5D38" w:rsidDel="00C0202F">
                  <w:rPr>
                    <w:rFonts w:asciiTheme="minorHAnsi" w:hAnsiTheme="minorHAnsi" w:cstheme="minorHAnsi"/>
                    <w:sz w:val="18"/>
                    <w:szCs w:val="18"/>
                    <w:u w:val="single"/>
                  </w:rPr>
                  <w:delText xml:space="preserve">xhaust, or Central Fan Integrated and “Ventilation Operation Schedule (A13) = Continuous, or scheduled, </w:delText>
                </w:r>
                <w:r w:rsidRPr="007A5D38" w:rsidDel="00C0202F">
                  <w:rPr>
                    <w:rFonts w:asciiTheme="minorHAnsi" w:hAnsiTheme="minorHAnsi" w:cstheme="minorHAnsi"/>
                    <w:sz w:val="18"/>
                    <w:szCs w:val="18"/>
                  </w:rPr>
                  <w:delText>then display method</w:delText>
                </w:r>
                <w:r w:rsidRPr="007A5D38" w:rsidDel="00C0202F">
                  <w:rPr>
                    <w:rFonts w:asciiTheme="minorHAnsi" w:hAnsiTheme="minorHAnsi" w:cstheme="minorHAnsi"/>
                    <w:sz w:val="18"/>
                    <w:szCs w:val="18"/>
                    <w:u w:val="single"/>
                  </w:rPr>
                  <w:delText>:</w:delText>
                </w:r>
              </w:del>
            </w:ins>
          </w:p>
          <w:p w14:paraId="0435B6E5" w14:textId="77777777" w:rsidR="00EE3065" w:rsidRPr="007A5D38" w:rsidDel="00C0202F" w:rsidRDefault="00EE3065" w:rsidP="00EE3065">
            <w:pPr>
              <w:rPr>
                <w:ins w:id="785" w:author="Ferris, Todd@Energy" w:date="2018-11-20T15:36:00Z"/>
                <w:del w:id="786" w:author="TF 112518" w:date="2018-11-25T13:02:00Z"/>
                <w:rFonts w:asciiTheme="minorHAnsi" w:hAnsiTheme="minorHAnsi" w:cstheme="minorHAnsi"/>
                <w:b/>
                <w:sz w:val="18"/>
                <w:szCs w:val="18"/>
                <w:u w:val="single"/>
              </w:rPr>
            </w:pPr>
            <w:ins w:id="787" w:author="Ferris, Todd@Energy" w:date="2018-11-20T15:36:00Z">
              <w:del w:id="788" w:author="TF 112518" w:date="2018-11-25T13:02:00Z">
                <w:r w:rsidRPr="007A5D38" w:rsidDel="00C0202F">
                  <w:rPr>
                    <w:rFonts w:asciiTheme="minorHAnsi" w:hAnsiTheme="minorHAnsi" w:cstheme="minorHAnsi"/>
                    <w:b/>
                    <w:sz w:val="18"/>
                    <w:szCs w:val="18"/>
                  </w:rPr>
                  <w:delText>**27c – Multifamily Supply/Exhaust/Central Fan Integrated Ventilation</w:delText>
                </w:r>
                <w:r w:rsidRPr="007A5D38" w:rsidDel="00C0202F">
                  <w:rPr>
                    <w:rFonts w:asciiTheme="minorHAnsi" w:hAnsiTheme="minorHAnsi" w:cstheme="minorHAnsi"/>
                    <w:b/>
                    <w:sz w:val="18"/>
                    <w:szCs w:val="18"/>
                    <w:u w:val="single"/>
                  </w:rPr>
                  <w:delText>;</w:delText>
                </w:r>
              </w:del>
            </w:ins>
          </w:p>
          <w:p w14:paraId="0435B6E6" w14:textId="77777777" w:rsidR="00EE3065" w:rsidRPr="007A5D38" w:rsidDel="00C0202F" w:rsidRDefault="00EE3065" w:rsidP="00EE3065">
            <w:pPr>
              <w:rPr>
                <w:ins w:id="789" w:author="Ferris, Todd@Energy" w:date="2018-11-20T15:36:00Z"/>
                <w:del w:id="790" w:author="TF 112518" w:date="2018-11-25T13:02:00Z"/>
                <w:rFonts w:asciiTheme="minorHAnsi" w:hAnsiTheme="minorHAnsi" w:cstheme="minorHAnsi"/>
                <w:b/>
                <w:sz w:val="18"/>
                <w:szCs w:val="18"/>
                <w:u w:val="single"/>
              </w:rPr>
            </w:pPr>
          </w:p>
          <w:p w14:paraId="0435B6E7" w14:textId="77777777" w:rsidR="00EE3065" w:rsidRPr="007A5D38" w:rsidDel="00C0202F" w:rsidRDefault="00EE3065" w:rsidP="00EE3065">
            <w:pPr>
              <w:rPr>
                <w:ins w:id="791" w:author="Ferris, Todd@Energy" w:date="2018-11-20T15:36:00Z"/>
                <w:del w:id="792" w:author="TF 112518" w:date="2018-11-25T13:02:00Z"/>
                <w:rFonts w:asciiTheme="minorHAnsi" w:hAnsiTheme="minorHAnsi" w:cstheme="minorHAnsi"/>
                <w:sz w:val="18"/>
                <w:szCs w:val="18"/>
                <w:u w:val="single"/>
              </w:rPr>
            </w:pPr>
            <w:ins w:id="793" w:author="Ferris, Todd@Energy" w:date="2018-11-20T15:36:00Z">
              <w:del w:id="794" w:author="TF 112518" w:date="2018-11-25T13:02:00Z">
                <w:r w:rsidRPr="007A5D38" w:rsidDel="00C0202F">
                  <w:rPr>
                    <w:rFonts w:asciiTheme="minorHAnsi" w:hAnsiTheme="minorHAnsi" w:cstheme="minorHAnsi"/>
                    <w:sz w:val="18"/>
                    <w:szCs w:val="18"/>
                  </w:rPr>
                  <w:delText xml:space="preserve">Else if “Building Type” (A02) = </w:delText>
                </w:r>
                <w:r w:rsidRPr="007A5D38" w:rsidDel="00C0202F">
                  <w:rPr>
                    <w:rFonts w:asciiTheme="minorHAnsi" w:hAnsiTheme="minorHAnsi" w:cstheme="minorHAnsi"/>
                    <w:sz w:val="18"/>
                    <w:szCs w:val="18"/>
                    <w:u w:val="single"/>
                  </w:rPr>
                  <w:delText xml:space="preserve">Multifamily and “Ventilation System Type” (A12) = Central Ventilation System – Balanced and “Ventilation Operation Schedule (A13) = Continuous, or Short-Term Average, </w:delText>
                </w:r>
                <w:r w:rsidRPr="007A5D38" w:rsidDel="00C0202F">
                  <w:rPr>
                    <w:rFonts w:asciiTheme="minorHAnsi" w:hAnsiTheme="minorHAnsi" w:cstheme="minorHAnsi"/>
                    <w:sz w:val="18"/>
                    <w:szCs w:val="18"/>
                  </w:rPr>
                  <w:delText>then display method</w:delText>
                </w:r>
                <w:r w:rsidRPr="007A5D38" w:rsidDel="00C0202F">
                  <w:rPr>
                    <w:rFonts w:asciiTheme="minorHAnsi" w:hAnsiTheme="minorHAnsi" w:cstheme="minorHAnsi"/>
                    <w:sz w:val="18"/>
                    <w:szCs w:val="18"/>
                    <w:u w:val="single"/>
                  </w:rPr>
                  <w:delText>:</w:delText>
                </w:r>
              </w:del>
            </w:ins>
          </w:p>
          <w:p w14:paraId="0435B6E8" w14:textId="77777777" w:rsidR="00EE3065" w:rsidRPr="007A5D38" w:rsidDel="00C0202F" w:rsidRDefault="00EE3065" w:rsidP="00EE3065">
            <w:pPr>
              <w:rPr>
                <w:ins w:id="795" w:author="Ferris, Todd@Energy" w:date="2018-11-20T15:36:00Z"/>
                <w:del w:id="796" w:author="TF 112518" w:date="2018-11-25T13:02:00Z"/>
                <w:rFonts w:asciiTheme="minorHAnsi" w:hAnsiTheme="minorHAnsi" w:cstheme="minorHAnsi"/>
                <w:b/>
                <w:sz w:val="18"/>
                <w:szCs w:val="18"/>
                <w:u w:val="single"/>
              </w:rPr>
            </w:pPr>
            <w:ins w:id="797" w:author="Ferris, Todd@Energy" w:date="2018-11-20T15:36:00Z">
              <w:del w:id="798" w:author="TF 112518" w:date="2018-11-25T13:02:00Z">
                <w:r w:rsidRPr="007A5D38" w:rsidDel="00C0202F">
                  <w:rPr>
                    <w:rFonts w:asciiTheme="minorHAnsi" w:hAnsiTheme="minorHAnsi" w:cstheme="minorHAnsi"/>
                    <w:b/>
                    <w:sz w:val="18"/>
                    <w:szCs w:val="18"/>
                  </w:rPr>
                  <w:delText>**27d – Multifamily Central Ventilation System Balanced</w:delText>
                </w:r>
                <w:r w:rsidRPr="007A5D38" w:rsidDel="00C0202F">
                  <w:rPr>
                    <w:rFonts w:asciiTheme="minorHAnsi" w:hAnsiTheme="minorHAnsi" w:cstheme="minorHAnsi"/>
                    <w:b/>
                    <w:sz w:val="18"/>
                    <w:szCs w:val="18"/>
                    <w:u w:val="single"/>
                  </w:rPr>
                  <w:delText>;</w:delText>
                </w:r>
              </w:del>
            </w:ins>
          </w:p>
          <w:p w14:paraId="0435B6E9" w14:textId="77777777" w:rsidR="00EE3065" w:rsidRPr="007A5D38" w:rsidDel="00C0202F" w:rsidRDefault="00EE3065" w:rsidP="00EE3065">
            <w:pPr>
              <w:rPr>
                <w:ins w:id="799" w:author="Ferris, Todd@Energy" w:date="2018-11-20T15:36:00Z"/>
                <w:del w:id="800" w:author="TF 112518" w:date="2018-11-25T13:02:00Z"/>
                <w:rFonts w:asciiTheme="minorHAnsi" w:hAnsiTheme="minorHAnsi" w:cstheme="minorHAnsi"/>
                <w:b/>
                <w:sz w:val="18"/>
                <w:szCs w:val="18"/>
                <w:u w:val="single"/>
              </w:rPr>
            </w:pPr>
          </w:p>
          <w:p w14:paraId="0435B6EA" w14:textId="77777777" w:rsidR="00EE3065" w:rsidRPr="007A5D38" w:rsidDel="00C0202F" w:rsidRDefault="00EE3065" w:rsidP="00EE3065">
            <w:pPr>
              <w:rPr>
                <w:ins w:id="801" w:author="Ferris, Todd@Energy" w:date="2018-11-20T15:36:00Z"/>
                <w:del w:id="802" w:author="TF 112518" w:date="2018-11-25T13:02:00Z"/>
                <w:rFonts w:asciiTheme="minorHAnsi" w:hAnsiTheme="minorHAnsi" w:cstheme="minorHAnsi"/>
                <w:sz w:val="18"/>
                <w:szCs w:val="18"/>
                <w:u w:val="single"/>
              </w:rPr>
            </w:pPr>
            <w:ins w:id="803" w:author="Ferris, Todd@Energy" w:date="2018-11-20T15:36:00Z">
              <w:del w:id="804" w:author="TF 112518" w:date="2018-11-25T13:02:00Z">
                <w:r w:rsidRPr="007A5D38" w:rsidDel="00C0202F">
                  <w:rPr>
                    <w:rFonts w:asciiTheme="minorHAnsi" w:hAnsiTheme="minorHAnsi" w:cstheme="minorHAnsi"/>
                    <w:sz w:val="18"/>
                    <w:szCs w:val="18"/>
                  </w:rPr>
                  <w:delText xml:space="preserve">Else if “Building Type” (A02) = </w:delText>
                </w:r>
                <w:r w:rsidRPr="007A5D38" w:rsidDel="00C0202F">
                  <w:rPr>
                    <w:rFonts w:asciiTheme="minorHAnsi" w:hAnsiTheme="minorHAnsi" w:cstheme="minorHAnsi"/>
                    <w:sz w:val="18"/>
                    <w:szCs w:val="18"/>
                    <w:u w:val="single"/>
                  </w:rPr>
                  <w:delText xml:space="preserve">Multifamily and “Ventilation System Type” (A12) = Central Ventilation System – Supply or Central Ventilation System – Exhaust and “Ventilation Operation Schedule (A13) = Continuous, or Short-Term Average, </w:delText>
                </w:r>
                <w:r w:rsidRPr="007A5D38" w:rsidDel="00C0202F">
                  <w:rPr>
                    <w:rFonts w:asciiTheme="minorHAnsi" w:hAnsiTheme="minorHAnsi" w:cstheme="minorHAnsi"/>
                    <w:sz w:val="18"/>
                    <w:szCs w:val="18"/>
                  </w:rPr>
                  <w:delText>then display method</w:delText>
                </w:r>
                <w:r w:rsidRPr="007A5D38" w:rsidDel="00C0202F">
                  <w:rPr>
                    <w:rFonts w:asciiTheme="minorHAnsi" w:hAnsiTheme="minorHAnsi" w:cstheme="minorHAnsi"/>
                    <w:sz w:val="18"/>
                    <w:szCs w:val="18"/>
                    <w:u w:val="single"/>
                  </w:rPr>
                  <w:delText>:</w:delText>
                </w:r>
              </w:del>
            </w:ins>
          </w:p>
          <w:p w14:paraId="0435B6EB" w14:textId="77777777" w:rsidR="00EE3065" w:rsidRPr="007A5D38" w:rsidDel="00C0202F" w:rsidRDefault="00EE3065" w:rsidP="00EE3065">
            <w:pPr>
              <w:rPr>
                <w:ins w:id="805" w:author="Ferris, Todd@Energy" w:date="2018-11-20T15:36:00Z"/>
                <w:del w:id="806" w:author="TF 112518" w:date="2018-11-25T13:02:00Z"/>
                <w:rFonts w:asciiTheme="minorHAnsi" w:hAnsiTheme="minorHAnsi" w:cstheme="minorHAnsi"/>
                <w:b/>
                <w:sz w:val="18"/>
                <w:szCs w:val="18"/>
                <w:u w:val="single"/>
              </w:rPr>
            </w:pPr>
            <w:ins w:id="807" w:author="Ferris, Todd@Energy" w:date="2018-11-20T15:36:00Z">
              <w:del w:id="808" w:author="TF 112518" w:date="2018-11-25T13:02:00Z">
                <w:r w:rsidRPr="007A5D38" w:rsidDel="00C0202F">
                  <w:rPr>
                    <w:rFonts w:asciiTheme="minorHAnsi" w:hAnsiTheme="minorHAnsi" w:cstheme="minorHAnsi"/>
                    <w:b/>
                    <w:sz w:val="18"/>
                    <w:szCs w:val="18"/>
                  </w:rPr>
                  <w:delText>**27e – Multifamily Central Ventilation System Supply or Exhaust</w:delText>
                </w:r>
                <w:r w:rsidRPr="007A5D38" w:rsidDel="00C0202F">
                  <w:rPr>
                    <w:rFonts w:asciiTheme="minorHAnsi" w:hAnsiTheme="minorHAnsi" w:cstheme="minorHAnsi"/>
                    <w:b/>
                    <w:sz w:val="18"/>
                    <w:szCs w:val="18"/>
                    <w:u w:val="single"/>
                  </w:rPr>
                  <w:delText>;</w:delText>
                </w:r>
              </w:del>
            </w:ins>
          </w:p>
          <w:p w14:paraId="0435B6EC" w14:textId="77777777" w:rsidR="00EE3065" w:rsidRPr="007A5D38" w:rsidDel="00A44C1C" w:rsidRDefault="00EE3065" w:rsidP="00EE3065">
            <w:pPr>
              <w:rPr>
                <w:ins w:id="809" w:author="Ferris, Todd@Energy" w:date="2018-11-20T15:36:00Z"/>
                <w:del w:id="810" w:author="TF 112318" w:date="2018-11-23T18:08:00Z"/>
                <w:rFonts w:asciiTheme="minorHAnsi" w:hAnsiTheme="minorHAnsi" w:cstheme="minorHAnsi"/>
                <w:b/>
                <w:sz w:val="18"/>
                <w:szCs w:val="18"/>
                <w:u w:val="single"/>
              </w:rPr>
            </w:pPr>
          </w:p>
          <w:p w14:paraId="0435B6ED" w14:textId="336DBF4C" w:rsidR="00EE3065" w:rsidRPr="007A5D38" w:rsidRDefault="00EE3065" w:rsidP="00EE3065">
            <w:pPr>
              <w:rPr>
                <w:ins w:id="811" w:author="Ferris, Todd@Energy" w:date="2018-11-20T15:36:00Z"/>
                <w:rFonts w:asciiTheme="minorHAnsi" w:hAnsiTheme="minorHAnsi" w:cstheme="minorHAnsi"/>
                <w:sz w:val="18"/>
                <w:szCs w:val="18"/>
                <w:u w:val="single"/>
              </w:rPr>
            </w:pPr>
            <w:ins w:id="812" w:author="Ferris, Todd@Energy" w:date="2018-11-20T15:36:00Z">
              <w:r w:rsidRPr="007A5D38">
                <w:rPr>
                  <w:rFonts w:asciiTheme="minorHAnsi" w:hAnsiTheme="minorHAnsi" w:cstheme="minorHAnsi"/>
                  <w:sz w:val="18"/>
                  <w:szCs w:val="18"/>
                </w:rPr>
                <w:t xml:space="preserve">Else if “Building Type” (A02) = </w:t>
              </w:r>
              <w:r w:rsidRPr="007A5D38">
                <w:rPr>
                  <w:rFonts w:asciiTheme="minorHAnsi" w:hAnsiTheme="minorHAnsi" w:cstheme="minorHAnsi"/>
                  <w:sz w:val="18"/>
                  <w:szCs w:val="18"/>
                  <w:u w:val="single"/>
                </w:rPr>
                <w:t>Single Family Detached, Single Family Attached, or Multifamily and “Ventilation System Type” (A</w:t>
              </w:r>
            </w:ins>
            <w:r w:rsidR="008002F8">
              <w:rPr>
                <w:rFonts w:asciiTheme="minorHAnsi" w:hAnsiTheme="minorHAnsi" w:cstheme="minorHAnsi"/>
                <w:sz w:val="18"/>
                <w:szCs w:val="18"/>
                <w:u w:val="single"/>
              </w:rPr>
              <w:t>06</w:t>
            </w:r>
            <w:ins w:id="813" w:author="Ferris, Todd@Energy" w:date="2018-11-20T15:36:00Z">
              <w:r w:rsidRPr="007A5D38">
                <w:rPr>
                  <w:rFonts w:asciiTheme="minorHAnsi" w:hAnsiTheme="minorHAnsi" w:cstheme="minorHAnsi"/>
                  <w:sz w:val="18"/>
                  <w:szCs w:val="18"/>
                  <w:u w:val="single"/>
                </w:rPr>
                <w:t xml:space="preserve">) = </w:t>
              </w:r>
              <w:r w:rsidRPr="007A5D38">
                <w:rPr>
                  <w:rFonts w:asciiTheme="minorHAnsi" w:hAnsiTheme="minorHAnsi" w:cstheme="minorHAnsi"/>
                  <w:sz w:val="18"/>
                  <w:szCs w:val="18"/>
                </w:rPr>
                <w:t>Supply, E</w:t>
              </w:r>
              <w:r w:rsidRPr="007A5D38">
                <w:rPr>
                  <w:rFonts w:asciiTheme="minorHAnsi" w:hAnsiTheme="minorHAnsi" w:cstheme="minorHAnsi"/>
                  <w:sz w:val="18"/>
                  <w:szCs w:val="18"/>
                  <w:u w:val="single"/>
                </w:rPr>
                <w:t>xhaust, Balanced, Balanced – ERV, Balanced – HRV and “Ventilation Operation Schedule (A</w:t>
              </w:r>
            </w:ins>
            <w:r w:rsidR="008002F8">
              <w:rPr>
                <w:rFonts w:asciiTheme="minorHAnsi" w:hAnsiTheme="minorHAnsi" w:cstheme="minorHAnsi"/>
                <w:sz w:val="18"/>
                <w:szCs w:val="18"/>
                <w:u w:val="single"/>
              </w:rPr>
              <w:t>07</w:t>
            </w:r>
            <w:ins w:id="814" w:author="Ferris, Todd@Energy" w:date="2018-11-20T15:36:00Z">
              <w:r w:rsidRPr="007A5D38">
                <w:rPr>
                  <w:rFonts w:asciiTheme="minorHAnsi" w:hAnsiTheme="minorHAnsi" w:cstheme="minorHAnsi"/>
                  <w:sz w:val="18"/>
                  <w:szCs w:val="18"/>
                  <w:u w:val="single"/>
                </w:rPr>
                <w:t xml:space="preserve">) = Scheduled or Real-Time Control,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ins>
          </w:p>
          <w:p w14:paraId="0435B6EE" w14:textId="77777777" w:rsidR="00EE3065" w:rsidRPr="007A5D38" w:rsidRDefault="00EE3065" w:rsidP="00EE3065">
            <w:pPr>
              <w:rPr>
                <w:ins w:id="815" w:author="Ferris, Todd@Energy" w:date="2018-11-20T15:36:00Z"/>
                <w:rFonts w:asciiTheme="minorHAnsi" w:hAnsiTheme="minorHAnsi" w:cstheme="minorHAnsi"/>
                <w:b/>
                <w:sz w:val="18"/>
                <w:szCs w:val="18"/>
                <w:u w:val="single"/>
              </w:rPr>
            </w:pPr>
            <w:ins w:id="816" w:author="Ferris, Todd@Energy" w:date="2018-11-20T15:36:00Z">
              <w:r w:rsidRPr="007A5D38">
                <w:rPr>
                  <w:rFonts w:asciiTheme="minorHAnsi" w:hAnsiTheme="minorHAnsi" w:cstheme="minorHAnsi"/>
                  <w:b/>
                  <w:sz w:val="18"/>
                  <w:szCs w:val="18"/>
                </w:rPr>
                <w:t>**27</w:t>
              </w:r>
            </w:ins>
            <w:ins w:id="817" w:author="TF 112518" w:date="2018-11-25T13:02:00Z">
              <w:r w:rsidR="00C0202F">
                <w:rPr>
                  <w:rFonts w:asciiTheme="minorHAnsi" w:hAnsiTheme="minorHAnsi" w:cstheme="minorHAnsi"/>
                  <w:b/>
                  <w:sz w:val="18"/>
                  <w:szCs w:val="18"/>
                </w:rPr>
                <w:t>c</w:t>
              </w:r>
            </w:ins>
            <w:ins w:id="818" w:author="Ferris, Todd@Energy" w:date="2018-11-20T15:36:00Z">
              <w:del w:id="819" w:author="TF 112518" w:date="2018-11-25T13:03:00Z">
                <w:r w:rsidRPr="007A5D38" w:rsidDel="00C0202F">
                  <w:rPr>
                    <w:rFonts w:asciiTheme="minorHAnsi" w:hAnsiTheme="minorHAnsi" w:cstheme="minorHAnsi"/>
                    <w:b/>
                    <w:sz w:val="18"/>
                    <w:szCs w:val="18"/>
                  </w:rPr>
                  <w:delText>f</w:delText>
                </w:r>
              </w:del>
              <w:r w:rsidRPr="007A5D38">
                <w:rPr>
                  <w:rFonts w:asciiTheme="minorHAnsi" w:hAnsiTheme="minorHAnsi" w:cstheme="minorHAnsi"/>
                  <w:b/>
                  <w:sz w:val="18"/>
                  <w:szCs w:val="18"/>
                </w:rPr>
                <w:t xml:space="preserve"> – Scheduled or Real-Time Control Ventilation System</w:t>
              </w:r>
              <w:r w:rsidRPr="007A5D38">
                <w:rPr>
                  <w:rFonts w:asciiTheme="minorHAnsi" w:hAnsiTheme="minorHAnsi" w:cstheme="minorHAnsi"/>
                  <w:b/>
                  <w:sz w:val="18"/>
                  <w:szCs w:val="18"/>
                  <w:u w:val="single"/>
                </w:rPr>
                <w:t>;</w:t>
              </w:r>
            </w:ins>
          </w:p>
          <w:p w14:paraId="0435B6EF" w14:textId="77777777" w:rsidR="00EE3065" w:rsidRPr="007A5D38" w:rsidRDefault="00EE3065" w:rsidP="00EE3065">
            <w:pPr>
              <w:rPr>
                <w:ins w:id="820" w:author="Ferris, Todd@Energy" w:date="2018-11-20T15:36:00Z"/>
                <w:rFonts w:asciiTheme="minorHAnsi" w:hAnsiTheme="minorHAnsi" w:cstheme="minorHAnsi"/>
                <w:sz w:val="18"/>
                <w:szCs w:val="18"/>
                <w:u w:val="single"/>
              </w:rPr>
            </w:pPr>
            <w:ins w:id="821" w:author="Ferris, Todd@Energy" w:date="2018-11-20T15:36:00Z">
              <w:r w:rsidRPr="007A5D38">
                <w:rPr>
                  <w:rFonts w:asciiTheme="minorHAnsi" w:hAnsiTheme="minorHAnsi" w:cstheme="minorHAnsi"/>
                  <w:sz w:val="18"/>
                  <w:szCs w:val="18"/>
                </w:rPr>
                <w:t>if “Building Type” (A02)=</w:t>
              </w:r>
              <w:r w:rsidRPr="007A5D38">
                <w:rPr>
                  <w:rFonts w:asciiTheme="minorHAnsi" w:hAnsiTheme="minorHAnsi" w:cstheme="minorHAnsi"/>
                  <w:sz w:val="18"/>
                  <w:szCs w:val="18"/>
                  <w:u w:val="single"/>
                </w:rPr>
                <w:t xml:space="preserve"> “Non-dwelling unit”;</w:t>
              </w:r>
              <w:r w:rsidRPr="007A5D38">
                <w:rPr>
                  <w:rFonts w:asciiTheme="minorHAnsi" w:hAnsiTheme="minorHAnsi" w:cstheme="minorHAnsi"/>
                  <w:sz w:val="18"/>
                  <w:szCs w:val="18"/>
                </w:rPr>
                <w:t xml:space="preserve">  then display method</w:t>
              </w:r>
              <w:r w:rsidRPr="007A5D38">
                <w:rPr>
                  <w:rFonts w:asciiTheme="minorHAnsi" w:hAnsiTheme="minorHAnsi" w:cstheme="minorHAnsi"/>
                  <w:sz w:val="18"/>
                  <w:szCs w:val="18"/>
                  <w:u w:val="single"/>
                </w:rPr>
                <w:t>:</w:t>
              </w:r>
            </w:ins>
          </w:p>
          <w:p w14:paraId="0435B6F0" w14:textId="77777777" w:rsidR="00EE3065" w:rsidRPr="007A5D38" w:rsidRDefault="00EE3065">
            <w:pPr>
              <w:rPr>
                <w:ins w:id="822" w:author="Ferris, Todd@Energy" w:date="2018-11-20T15:36:00Z"/>
                <w:rFonts w:asciiTheme="minorHAnsi" w:hAnsiTheme="minorHAnsi" w:cstheme="minorHAnsi"/>
                <w:sz w:val="18"/>
                <w:szCs w:val="18"/>
              </w:rPr>
            </w:pPr>
            <w:ins w:id="823" w:author="Ferris, Todd@Energy" w:date="2018-11-20T15:36:00Z">
              <w:r w:rsidRPr="007A5D38">
                <w:rPr>
                  <w:rFonts w:asciiTheme="minorHAnsi" w:hAnsiTheme="minorHAnsi" w:cstheme="minorHAnsi"/>
                  <w:b/>
                  <w:sz w:val="18"/>
                  <w:szCs w:val="18"/>
                </w:rPr>
                <w:t>**27</w:t>
              </w:r>
            </w:ins>
            <w:ins w:id="824" w:author="TF 112518" w:date="2018-11-25T13:03:00Z">
              <w:r w:rsidR="00C0202F">
                <w:rPr>
                  <w:rFonts w:asciiTheme="minorHAnsi" w:hAnsiTheme="minorHAnsi" w:cstheme="minorHAnsi"/>
                  <w:b/>
                  <w:sz w:val="18"/>
                  <w:szCs w:val="18"/>
                </w:rPr>
                <w:t>d</w:t>
              </w:r>
            </w:ins>
            <w:ins w:id="825" w:author="Ferris, Todd@Energy" w:date="2018-11-20T15:36:00Z">
              <w:del w:id="826" w:author="TF 112518" w:date="2018-11-25T13:03:00Z">
                <w:r w:rsidRPr="007A5D38" w:rsidDel="00C0202F">
                  <w:rPr>
                    <w:rFonts w:asciiTheme="minorHAnsi" w:hAnsiTheme="minorHAnsi" w:cstheme="minorHAnsi"/>
                    <w:b/>
                    <w:sz w:val="18"/>
                    <w:szCs w:val="18"/>
                  </w:rPr>
                  <w:delText>g</w:delText>
                </w:r>
              </w:del>
              <w:r w:rsidRPr="007A5D38">
                <w:rPr>
                  <w:rFonts w:asciiTheme="minorHAnsi" w:hAnsiTheme="minorHAnsi" w:cstheme="minorHAnsi"/>
                  <w:b/>
                  <w:sz w:val="18"/>
                  <w:szCs w:val="18"/>
                </w:rPr>
                <w:t xml:space="preserve"> – Non-dwelling unit&gt;&gt;</w:t>
              </w:r>
            </w:ins>
          </w:p>
        </w:tc>
      </w:tr>
      <w:tr w:rsidR="00EE3065" w:rsidRPr="00D2491C" w:rsidDel="00CF3857" w14:paraId="0435B705" w14:textId="77777777" w:rsidTr="006E08B4">
        <w:trPr>
          <w:trHeight w:val="158"/>
          <w:del w:id="827" w:author="Ferris, Todd@Energy" w:date="2018-11-20T15:37:00Z"/>
          <w:trPrChange w:id="828" w:author="Balneg, Ronald@Energy" w:date="2018-11-26T10:30:00Z">
            <w:trPr>
              <w:trHeight w:val="158"/>
            </w:trPr>
          </w:trPrChange>
        </w:trPr>
        <w:tc>
          <w:tcPr>
            <w:tcW w:w="638" w:type="dxa"/>
            <w:vAlign w:val="center"/>
            <w:tcPrChange w:id="829" w:author="Balneg, Ronald@Energy" w:date="2018-11-26T10:30:00Z">
              <w:tcPr>
                <w:tcW w:w="627" w:type="dxa"/>
                <w:vAlign w:val="center"/>
              </w:tcPr>
            </w:tcPrChange>
          </w:tcPr>
          <w:p w14:paraId="0435B6F2" w14:textId="77777777" w:rsidR="00EE3065" w:rsidRPr="00F5715E" w:rsidDel="00CF3857" w:rsidRDefault="00EE3065" w:rsidP="00EE3065">
            <w:pPr>
              <w:jc w:val="center"/>
              <w:rPr>
                <w:del w:id="830" w:author="Ferris, Todd@Energy" w:date="2018-11-20T15:37:00Z"/>
                <w:rFonts w:asciiTheme="minorHAnsi" w:hAnsiTheme="minorHAnsi"/>
                <w:sz w:val="18"/>
                <w:szCs w:val="18"/>
              </w:rPr>
            </w:pPr>
            <w:del w:id="831" w:author="Ferris, Todd@Energy" w:date="2018-11-20T15:37:00Z">
              <w:r w:rsidDel="00CF3857">
                <w:rPr>
                  <w:rFonts w:asciiTheme="minorHAnsi" w:hAnsiTheme="minorHAnsi"/>
                  <w:sz w:val="18"/>
                  <w:szCs w:val="18"/>
                </w:rPr>
                <w:delText>10</w:delText>
              </w:r>
            </w:del>
          </w:p>
        </w:tc>
        <w:tc>
          <w:tcPr>
            <w:tcW w:w="4581" w:type="dxa"/>
            <w:vAlign w:val="center"/>
            <w:tcPrChange w:id="832" w:author="Balneg, Ronald@Energy" w:date="2018-11-26T10:30:00Z">
              <w:tcPr>
                <w:tcW w:w="4595" w:type="dxa"/>
                <w:vAlign w:val="center"/>
              </w:tcPr>
            </w:tcPrChange>
          </w:tcPr>
          <w:p w14:paraId="0435B6F3" w14:textId="77777777" w:rsidR="00EE3065" w:rsidRPr="00F5715E" w:rsidDel="00CF3857" w:rsidRDefault="00EE3065" w:rsidP="00EE3065">
            <w:pPr>
              <w:rPr>
                <w:del w:id="833" w:author="Ferris, Todd@Energy" w:date="2018-11-20T15:37:00Z"/>
                <w:rFonts w:asciiTheme="minorHAnsi" w:hAnsiTheme="minorHAnsi"/>
                <w:sz w:val="18"/>
                <w:szCs w:val="18"/>
              </w:rPr>
            </w:pPr>
            <w:del w:id="834" w:author="Ferris, Todd@Energy" w:date="2018-11-20T15:37:00Z">
              <w:r w:rsidDel="00CF3857">
                <w:rPr>
                  <w:rFonts w:asciiTheme="minorHAnsi" w:hAnsiTheme="minorHAnsi"/>
                  <w:sz w:val="18"/>
                  <w:szCs w:val="18"/>
                </w:rPr>
                <w:delText>determine compliance method for this document;  display applicable tables below;</w:delText>
              </w:r>
            </w:del>
          </w:p>
          <w:p w14:paraId="0435B6F4" w14:textId="77777777" w:rsidR="00EE3065" w:rsidRPr="00F5715E" w:rsidDel="00CF3857" w:rsidRDefault="00EE3065" w:rsidP="00EE3065">
            <w:pPr>
              <w:rPr>
                <w:del w:id="835" w:author="Ferris, Todd@Energy" w:date="2018-11-20T15:37:00Z"/>
                <w:rFonts w:asciiTheme="minorHAnsi" w:hAnsiTheme="minorHAnsi"/>
                <w:sz w:val="18"/>
                <w:szCs w:val="18"/>
              </w:rPr>
            </w:pPr>
            <w:del w:id="836" w:author="Ferris, Todd@Energy" w:date="2018-11-20T15:37:00Z">
              <w:r w:rsidDel="00CF3857">
                <w:rPr>
                  <w:rFonts w:asciiTheme="minorHAnsi" w:hAnsiTheme="minorHAnsi"/>
                  <w:sz w:val="18"/>
                  <w:szCs w:val="18"/>
                </w:rPr>
                <w:delText>(this row not visible to user)</w:delText>
              </w:r>
            </w:del>
          </w:p>
        </w:tc>
        <w:tc>
          <w:tcPr>
            <w:tcW w:w="5571" w:type="dxa"/>
            <w:tcPrChange w:id="837" w:author="Balneg, Ronald@Energy" w:date="2018-11-26T10:30:00Z">
              <w:tcPr>
                <w:tcW w:w="5568" w:type="dxa"/>
              </w:tcPr>
            </w:tcPrChange>
          </w:tcPr>
          <w:p w14:paraId="0435B6F5" w14:textId="77777777" w:rsidR="00EE3065" w:rsidDel="00CF3857" w:rsidRDefault="00EE3065" w:rsidP="00EE3065">
            <w:pPr>
              <w:rPr>
                <w:del w:id="838" w:author="Ferris, Todd@Energy" w:date="2018-11-20T15:37:00Z"/>
                <w:rFonts w:asciiTheme="minorHAnsi" w:hAnsiTheme="minorHAnsi"/>
                <w:sz w:val="18"/>
                <w:szCs w:val="18"/>
              </w:rPr>
            </w:pPr>
            <w:del w:id="839" w:author="Ferris, Todd@Energy" w:date="2018-11-20T15:37:00Z">
              <w:r w:rsidDel="00CF3857">
                <w:rPr>
                  <w:rFonts w:asciiTheme="minorHAnsi" w:hAnsiTheme="minorHAnsi"/>
                  <w:sz w:val="18"/>
                  <w:szCs w:val="18"/>
                </w:rPr>
                <w:delText>&lt;&lt;calculated field:</w:delText>
              </w:r>
            </w:del>
          </w:p>
          <w:p w14:paraId="0435B6F6" w14:textId="77777777" w:rsidR="00EE3065" w:rsidDel="00CF3857" w:rsidRDefault="00EE3065" w:rsidP="00EE3065">
            <w:pPr>
              <w:rPr>
                <w:del w:id="840" w:author="Ferris, Todd@Energy" w:date="2018-11-20T15:37:00Z"/>
                <w:rFonts w:asciiTheme="minorHAnsi" w:hAnsiTheme="minorHAnsi"/>
                <w:sz w:val="18"/>
                <w:szCs w:val="18"/>
              </w:rPr>
            </w:pPr>
          </w:p>
          <w:p w14:paraId="0435B6F7" w14:textId="77777777" w:rsidR="00EE3065" w:rsidRPr="00F5715E" w:rsidDel="00CF3857" w:rsidRDefault="00EE3065" w:rsidP="00EE3065">
            <w:pPr>
              <w:rPr>
                <w:del w:id="841" w:author="Ferris, Todd@Energy" w:date="2018-11-20T15:37:00Z"/>
                <w:rFonts w:asciiTheme="minorHAnsi" w:hAnsiTheme="minorHAnsi"/>
                <w:sz w:val="18"/>
                <w:szCs w:val="18"/>
                <w:u w:val="single"/>
              </w:rPr>
            </w:pPr>
            <w:del w:id="842" w:author="Ferris, Todd@Energy" w:date="2018-11-20T15:37:00Z">
              <w:r w:rsidDel="00CF3857">
                <w:rPr>
                  <w:rFonts w:asciiTheme="minorHAnsi" w:hAnsiTheme="minorHAnsi"/>
                  <w:sz w:val="18"/>
                  <w:szCs w:val="18"/>
                </w:rPr>
                <w:delText>if A06=</w:delText>
              </w:r>
              <w:r w:rsidDel="00CF3857">
                <w:rPr>
                  <w:rFonts w:asciiTheme="minorHAnsi" w:hAnsiTheme="minorHAnsi"/>
                  <w:sz w:val="18"/>
                  <w:szCs w:val="18"/>
                  <w:u w:val="single"/>
                </w:rPr>
                <w:delText xml:space="preserve"> Continuous</w:delText>
              </w:r>
              <w:r w:rsidRPr="009960A3" w:rsidDel="00CF3857">
                <w:rPr>
                  <w:rFonts w:asciiTheme="minorHAnsi" w:hAnsiTheme="minorHAnsi"/>
                  <w:sz w:val="18"/>
                  <w:szCs w:val="18"/>
                </w:rPr>
                <w:delText xml:space="preserve"> and </w:delText>
              </w:r>
              <w:r w:rsidDel="00CF3857">
                <w:rPr>
                  <w:rFonts w:asciiTheme="minorHAnsi" w:hAnsiTheme="minorHAnsi"/>
                  <w:sz w:val="18"/>
                  <w:szCs w:val="18"/>
                </w:rPr>
                <w:delText xml:space="preserve">A07= </w:delText>
              </w:r>
              <w:r w:rsidDel="00CF3857">
                <w:rPr>
                  <w:rFonts w:asciiTheme="minorHAnsi" w:hAnsiTheme="minorHAnsi"/>
                  <w:sz w:val="18"/>
                  <w:szCs w:val="18"/>
                  <w:u w:val="single"/>
                </w:rPr>
                <w:delText>Fan Ventilation Rate Method</w:delText>
              </w:r>
              <w:r w:rsidDel="00CF3857">
                <w:rPr>
                  <w:rFonts w:asciiTheme="minorHAnsi" w:hAnsiTheme="minorHAnsi"/>
                  <w:sz w:val="18"/>
                  <w:szCs w:val="18"/>
                </w:rPr>
                <w:delText>;  then display method</w:delText>
              </w:r>
              <w:r w:rsidDel="00CF3857">
                <w:rPr>
                  <w:rFonts w:asciiTheme="minorHAnsi" w:hAnsiTheme="minorHAnsi"/>
                  <w:sz w:val="18"/>
                  <w:szCs w:val="18"/>
                  <w:u w:val="single"/>
                </w:rPr>
                <w:delText>:</w:delText>
              </w:r>
            </w:del>
          </w:p>
          <w:p w14:paraId="0435B6F8" w14:textId="77777777" w:rsidR="00EE3065" w:rsidRPr="00F5715E" w:rsidDel="00CF3857" w:rsidRDefault="00EE3065" w:rsidP="00EE3065">
            <w:pPr>
              <w:rPr>
                <w:del w:id="843" w:author="Ferris, Todd@Energy" w:date="2018-11-20T15:37:00Z"/>
                <w:rFonts w:asciiTheme="minorHAnsi" w:hAnsiTheme="minorHAnsi"/>
                <w:b/>
                <w:sz w:val="18"/>
                <w:szCs w:val="18"/>
                <w:u w:val="single"/>
              </w:rPr>
            </w:pPr>
            <w:del w:id="844" w:author="Ferris, Todd@Energy" w:date="2018-11-20T15:37:00Z">
              <w:r w:rsidDel="00CF3857">
                <w:rPr>
                  <w:rFonts w:asciiTheme="minorHAnsi" w:hAnsiTheme="minorHAnsi"/>
                  <w:b/>
                  <w:sz w:val="18"/>
                  <w:szCs w:val="18"/>
                </w:rPr>
                <w:delText>**27a - Continuous Ventilation Airflow - Fan Vent Rate Method</w:delText>
              </w:r>
              <w:r w:rsidDel="00CF3857">
                <w:rPr>
                  <w:rFonts w:asciiTheme="minorHAnsi" w:hAnsiTheme="minorHAnsi"/>
                  <w:b/>
                  <w:sz w:val="18"/>
                  <w:szCs w:val="18"/>
                  <w:u w:val="single"/>
                </w:rPr>
                <w:delText>;</w:delText>
              </w:r>
            </w:del>
          </w:p>
          <w:p w14:paraId="0435B6F9" w14:textId="77777777" w:rsidR="00EE3065" w:rsidRPr="00F5715E" w:rsidDel="00CF3857" w:rsidRDefault="00EE3065" w:rsidP="00EE3065">
            <w:pPr>
              <w:rPr>
                <w:del w:id="845" w:author="Ferris, Todd@Energy" w:date="2018-11-20T15:37:00Z"/>
                <w:rFonts w:asciiTheme="minorHAnsi" w:hAnsiTheme="minorHAnsi"/>
                <w:sz w:val="18"/>
                <w:szCs w:val="18"/>
                <w:u w:val="single"/>
              </w:rPr>
            </w:pPr>
          </w:p>
          <w:p w14:paraId="0435B6FA" w14:textId="77777777" w:rsidR="00EE3065" w:rsidRPr="00F5715E" w:rsidDel="00CF3857" w:rsidRDefault="00EE3065" w:rsidP="00EE3065">
            <w:pPr>
              <w:rPr>
                <w:del w:id="846" w:author="Ferris, Todd@Energy" w:date="2018-11-20T15:37:00Z"/>
                <w:rFonts w:asciiTheme="minorHAnsi" w:hAnsiTheme="minorHAnsi"/>
                <w:sz w:val="18"/>
                <w:szCs w:val="18"/>
              </w:rPr>
            </w:pPr>
            <w:del w:id="847" w:author="Ferris, Todd@Energy" w:date="2018-11-20T15:37:00Z">
              <w:r w:rsidDel="00CF3857">
                <w:rPr>
                  <w:rFonts w:asciiTheme="minorHAnsi" w:hAnsiTheme="minorHAnsi"/>
                  <w:sz w:val="18"/>
                  <w:szCs w:val="18"/>
                </w:rPr>
                <w:delText>elsif A06=</w:delText>
              </w:r>
              <w:r w:rsidDel="00CF3857">
                <w:rPr>
                  <w:rFonts w:asciiTheme="minorHAnsi" w:hAnsiTheme="minorHAnsi"/>
                  <w:sz w:val="18"/>
                  <w:szCs w:val="18"/>
                  <w:u w:val="single"/>
                </w:rPr>
                <w:delText xml:space="preserve"> Continuous</w:delText>
              </w:r>
              <w:r w:rsidRPr="009960A3" w:rsidDel="00CF3857">
                <w:rPr>
                  <w:rFonts w:asciiTheme="minorHAnsi" w:hAnsiTheme="minorHAnsi"/>
                  <w:sz w:val="18"/>
                  <w:szCs w:val="18"/>
                </w:rPr>
                <w:delText xml:space="preserve"> and </w:delText>
              </w:r>
              <w:r w:rsidDel="00CF3857">
                <w:rPr>
                  <w:rFonts w:asciiTheme="minorHAnsi" w:hAnsiTheme="minorHAnsi"/>
                  <w:sz w:val="18"/>
                  <w:szCs w:val="18"/>
                </w:rPr>
                <w:delText xml:space="preserve">A07= </w:delText>
              </w:r>
              <w:r w:rsidDel="00CF3857">
                <w:rPr>
                  <w:rFonts w:asciiTheme="minorHAnsi" w:hAnsiTheme="minorHAnsi"/>
                  <w:sz w:val="18"/>
                  <w:szCs w:val="18"/>
                  <w:u w:val="single"/>
                </w:rPr>
                <w:delText>Total Ventilation Rate Method;</w:delText>
              </w:r>
              <w:r w:rsidDel="00CF3857">
                <w:rPr>
                  <w:rFonts w:asciiTheme="minorHAnsi" w:hAnsiTheme="minorHAnsi"/>
                  <w:sz w:val="18"/>
                  <w:szCs w:val="18"/>
                </w:rPr>
                <w:delText xml:space="preserve"> then display method:</w:delText>
              </w:r>
            </w:del>
          </w:p>
          <w:p w14:paraId="0435B6FB" w14:textId="77777777" w:rsidR="00EE3065" w:rsidRPr="00F5715E" w:rsidDel="00CF3857" w:rsidRDefault="00EE3065" w:rsidP="00EE3065">
            <w:pPr>
              <w:rPr>
                <w:del w:id="848" w:author="Ferris, Todd@Energy" w:date="2018-11-20T15:37:00Z"/>
                <w:rFonts w:asciiTheme="minorHAnsi" w:hAnsiTheme="minorHAnsi"/>
                <w:b/>
                <w:sz w:val="18"/>
                <w:szCs w:val="18"/>
              </w:rPr>
            </w:pPr>
            <w:del w:id="849" w:author="Ferris, Todd@Energy" w:date="2018-11-20T15:37:00Z">
              <w:r w:rsidDel="00CF3857">
                <w:rPr>
                  <w:rFonts w:asciiTheme="minorHAnsi" w:hAnsiTheme="minorHAnsi"/>
                  <w:b/>
                  <w:sz w:val="18"/>
                  <w:szCs w:val="18"/>
                </w:rPr>
                <w:delText>**27b - Continuous Ventilation Airflow - Total Vent Rate Method;</w:delText>
              </w:r>
            </w:del>
          </w:p>
          <w:p w14:paraId="0435B6FC" w14:textId="77777777" w:rsidR="00EE3065" w:rsidRPr="00F5715E" w:rsidDel="00CF3857" w:rsidRDefault="00EE3065" w:rsidP="00EE3065">
            <w:pPr>
              <w:rPr>
                <w:del w:id="850" w:author="Ferris, Todd@Energy" w:date="2018-11-20T15:37:00Z"/>
                <w:rFonts w:asciiTheme="minorHAnsi" w:hAnsiTheme="minorHAnsi"/>
                <w:sz w:val="18"/>
                <w:szCs w:val="18"/>
              </w:rPr>
            </w:pPr>
          </w:p>
          <w:p w14:paraId="0435B6FD" w14:textId="77777777" w:rsidR="00EE3065" w:rsidRPr="00F5715E" w:rsidDel="00CF3857" w:rsidRDefault="00EE3065" w:rsidP="00EE3065">
            <w:pPr>
              <w:rPr>
                <w:del w:id="851" w:author="Ferris, Todd@Energy" w:date="2018-11-20T15:37:00Z"/>
                <w:rFonts w:asciiTheme="minorHAnsi" w:hAnsiTheme="minorHAnsi"/>
                <w:sz w:val="18"/>
                <w:szCs w:val="18"/>
              </w:rPr>
            </w:pPr>
            <w:del w:id="852" w:author="Ferris, Todd@Energy" w:date="2018-11-20T15:37:00Z">
              <w:r w:rsidDel="00CF3857">
                <w:rPr>
                  <w:rFonts w:asciiTheme="minorHAnsi" w:hAnsiTheme="minorHAnsi"/>
                  <w:sz w:val="18"/>
                  <w:szCs w:val="18"/>
                </w:rPr>
                <w:delText>elsif A06=</w:delText>
              </w:r>
              <w:r w:rsidDel="00CF3857">
                <w:rPr>
                  <w:rFonts w:asciiTheme="minorHAnsi" w:hAnsiTheme="minorHAnsi"/>
                  <w:sz w:val="18"/>
                  <w:szCs w:val="18"/>
                  <w:u w:val="single"/>
                </w:rPr>
                <w:delText xml:space="preserve"> Intermittent</w:delText>
              </w:r>
              <w:r w:rsidDel="00CF3857">
                <w:rPr>
                  <w:rFonts w:asciiTheme="minorHAnsi" w:hAnsiTheme="minorHAnsi"/>
                  <w:sz w:val="18"/>
                  <w:szCs w:val="18"/>
                </w:rPr>
                <w:delText xml:space="preserve"> and A07= </w:delText>
              </w:r>
              <w:r w:rsidDel="00CF3857">
                <w:rPr>
                  <w:rFonts w:asciiTheme="minorHAnsi" w:hAnsiTheme="minorHAnsi"/>
                  <w:sz w:val="18"/>
                  <w:szCs w:val="18"/>
                  <w:u w:val="single"/>
                </w:rPr>
                <w:delText>Fan Ventilation Rate Method;</w:delText>
              </w:r>
              <w:r w:rsidDel="00CF3857">
                <w:rPr>
                  <w:rFonts w:asciiTheme="minorHAnsi" w:hAnsiTheme="minorHAnsi"/>
                  <w:sz w:val="18"/>
                  <w:szCs w:val="18"/>
                </w:rPr>
                <w:delText xml:space="preserve"> </w:delText>
              </w:r>
            </w:del>
          </w:p>
          <w:p w14:paraId="0435B6FE" w14:textId="77777777" w:rsidR="00EE3065" w:rsidRPr="00F5715E" w:rsidDel="00CF3857" w:rsidRDefault="00EE3065" w:rsidP="00EE3065">
            <w:pPr>
              <w:rPr>
                <w:del w:id="853" w:author="Ferris, Todd@Energy" w:date="2018-11-20T15:37:00Z"/>
                <w:rFonts w:asciiTheme="minorHAnsi" w:hAnsiTheme="minorHAnsi"/>
                <w:b/>
                <w:sz w:val="18"/>
                <w:szCs w:val="18"/>
              </w:rPr>
            </w:pPr>
            <w:del w:id="854" w:author="Ferris, Todd@Energy" w:date="2018-11-20T15:37:00Z">
              <w:r w:rsidDel="00CF3857">
                <w:rPr>
                  <w:rFonts w:asciiTheme="minorHAnsi" w:hAnsiTheme="minorHAnsi"/>
                  <w:b/>
                  <w:sz w:val="18"/>
                  <w:szCs w:val="18"/>
                </w:rPr>
                <w:delText>**27c - Intermittent Ventilation Airflow - Fan Vent Rate</w:delText>
              </w:r>
              <w:r w:rsidDel="00CF3857">
                <w:rPr>
                  <w:rFonts w:asciiTheme="minorHAnsi" w:hAnsiTheme="minorHAnsi"/>
                  <w:b/>
                  <w:sz w:val="18"/>
                  <w:szCs w:val="18"/>
                  <w:u w:val="single"/>
                </w:rPr>
                <w:delText xml:space="preserve"> </w:delText>
              </w:r>
              <w:r w:rsidDel="00CF3857">
                <w:rPr>
                  <w:rFonts w:asciiTheme="minorHAnsi" w:hAnsiTheme="minorHAnsi"/>
                  <w:b/>
                  <w:sz w:val="18"/>
                  <w:szCs w:val="18"/>
                </w:rPr>
                <w:delText>Method</w:delText>
              </w:r>
              <w:r w:rsidDel="00CF3857">
                <w:rPr>
                  <w:rFonts w:asciiTheme="minorHAnsi" w:hAnsiTheme="minorHAnsi"/>
                  <w:b/>
                  <w:sz w:val="18"/>
                  <w:szCs w:val="18"/>
                  <w:u w:val="single"/>
                </w:rPr>
                <w:delText>;</w:delText>
              </w:r>
            </w:del>
          </w:p>
          <w:p w14:paraId="0435B6FF" w14:textId="77777777" w:rsidR="00EE3065" w:rsidRPr="00F5715E" w:rsidDel="00CF3857" w:rsidRDefault="00EE3065" w:rsidP="00EE3065">
            <w:pPr>
              <w:rPr>
                <w:del w:id="855" w:author="Ferris, Todd@Energy" w:date="2018-11-20T15:37:00Z"/>
                <w:rFonts w:asciiTheme="minorHAnsi" w:hAnsiTheme="minorHAnsi"/>
                <w:sz w:val="18"/>
                <w:szCs w:val="18"/>
              </w:rPr>
            </w:pPr>
          </w:p>
          <w:p w14:paraId="0435B700" w14:textId="77777777" w:rsidR="00EE3065" w:rsidRPr="00F5715E" w:rsidDel="00CF3857" w:rsidRDefault="00EE3065" w:rsidP="00EE3065">
            <w:pPr>
              <w:rPr>
                <w:del w:id="856" w:author="Ferris, Todd@Energy" w:date="2018-11-20T15:37:00Z"/>
                <w:rFonts w:asciiTheme="minorHAnsi" w:hAnsiTheme="minorHAnsi"/>
                <w:sz w:val="18"/>
                <w:szCs w:val="18"/>
              </w:rPr>
            </w:pPr>
            <w:del w:id="857" w:author="Ferris, Todd@Energy" w:date="2018-11-20T15:37:00Z">
              <w:r w:rsidDel="00CF3857">
                <w:rPr>
                  <w:rFonts w:asciiTheme="minorHAnsi" w:hAnsiTheme="minorHAnsi"/>
                  <w:sz w:val="18"/>
                  <w:szCs w:val="18"/>
                </w:rPr>
                <w:delText>elsif A06=</w:delText>
              </w:r>
              <w:r w:rsidDel="00CF3857">
                <w:rPr>
                  <w:rFonts w:asciiTheme="minorHAnsi" w:hAnsiTheme="minorHAnsi"/>
                  <w:sz w:val="18"/>
                  <w:szCs w:val="18"/>
                  <w:u w:val="single"/>
                </w:rPr>
                <w:delText xml:space="preserve"> Intermittent</w:delText>
              </w:r>
              <w:r w:rsidDel="00CF3857">
                <w:rPr>
                  <w:rFonts w:asciiTheme="minorHAnsi" w:hAnsiTheme="minorHAnsi"/>
                  <w:sz w:val="18"/>
                  <w:szCs w:val="18"/>
                </w:rPr>
                <w:delText xml:space="preserve"> and A07= </w:delText>
              </w:r>
              <w:r w:rsidDel="00CF3857">
                <w:rPr>
                  <w:rFonts w:asciiTheme="minorHAnsi" w:hAnsiTheme="minorHAnsi"/>
                  <w:sz w:val="18"/>
                  <w:szCs w:val="18"/>
                  <w:u w:val="single"/>
                </w:rPr>
                <w:delText>Total Ventilation Rate Method;</w:delText>
              </w:r>
              <w:r w:rsidDel="00CF3857">
                <w:rPr>
                  <w:rFonts w:asciiTheme="minorHAnsi" w:hAnsiTheme="minorHAnsi"/>
                  <w:sz w:val="18"/>
                  <w:szCs w:val="18"/>
                </w:rPr>
                <w:delText xml:space="preserve"> then display method:</w:delText>
              </w:r>
            </w:del>
          </w:p>
          <w:p w14:paraId="0435B701" w14:textId="77777777" w:rsidR="00EE3065" w:rsidDel="00CF3857" w:rsidRDefault="00EE3065" w:rsidP="00EE3065">
            <w:pPr>
              <w:rPr>
                <w:del w:id="858" w:author="Ferris, Todd@Energy" w:date="2018-11-20T15:37:00Z"/>
                <w:rFonts w:asciiTheme="minorHAnsi" w:hAnsiTheme="minorHAnsi"/>
                <w:b/>
                <w:sz w:val="18"/>
                <w:szCs w:val="18"/>
              </w:rPr>
            </w:pPr>
            <w:del w:id="859" w:author="Ferris, Todd@Energy" w:date="2018-11-20T15:37:00Z">
              <w:r w:rsidDel="00CF3857">
                <w:rPr>
                  <w:rFonts w:asciiTheme="minorHAnsi" w:hAnsiTheme="minorHAnsi"/>
                  <w:b/>
                  <w:sz w:val="18"/>
                  <w:szCs w:val="18"/>
                </w:rPr>
                <w:delText>**27d - Intermittent Ventilation Airflow - Total Vent Rate Method;</w:delText>
              </w:r>
            </w:del>
          </w:p>
          <w:p w14:paraId="0435B702" w14:textId="77777777" w:rsidR="00EE3065" w:rsidDel="00CF3857" w:rsidRDefault="00EE3065" w:rsidP="00EE3065">
            <w:pPr>
              <w:rPr>
                <w:del w:id="860" w:author="Ferris, Todd@Energy" w:date="2018-11-20T15:37:00Z"/>
                <w:rFonts w:asciiTheme="minorHAnsi" w:hAnsiTheme="minorHAnsi"/>
                <w:b/>
                <w:sz w:val="18"/>
                <w:szCs w:val="18"/>
              </w:rPr>
            </w:pPr>
          </w:p>
          <w:p w14:paraId="0435B703" w14:textId="77777777" w:rsidR="00EE3065" w:rsidDel="00CF3857" w:rsidRDefault="00EE3065" w:rsidP="00EE3065">
            <w:pPr>
              <w:rPr>
                <w:del w:id="861" w:author="Ferris, Todd@Energy" w:date="2018-11-20T15:37:00Z"/>
                <w:rFonts w:asciiTheme="minorHAnsi" w:hAnsiTheme="minorHAnsi"/>
                <w:sz w:val="18"/>
                <w:szCs w:val="18"/>
              </w:rPr>
            </w:pPr>
            <w:del w:id="862" w:author="Ferris, Todd@Energy" w:date="2018-11-20T15:37:00Z">
              <w:r w:rsidDel="00CF3857">
                <w:rPr>
                  <w:rFonts w:asciiTheme="minorHAnsi" w:hAnsiTheme="minorHAnsi"/>
                  <w:sz w:val="18"/>
                  <w:szCs w:val="18"/>
                </w:rPr>
                <w:delText xml:space="preserve">Elseif A06 = N/A and A07 = N/A, then display method: </w:delText>
              </w:r>
            </w:del>
          </w:p>
          <w:p w14:paraId="0435B704" w14:textId="77777777" w:rsidR="00EE3065" w:rsidRPr="00F5715E" w:rsidDel="00CF3857" w:rsidRDefault="00EE3065" w:rsidP="00EE3065">
            <w:pPr>
              <w:rPr>
                <w:del w:id="863" w:author="Ferris, Todd@Energy" w:date="2018-11-20T15:37:00Z"/>
                <w:rFonts w:asciiTheme="minorHAnsi" w:hAnsiTheme="minorHAnsi"/>
                <w:b/>
                <w:sz w:val="18"/>
                <w:szCs w:val="18"/>
              </w:rPr>
            </w:pPr>
            <w:del w:id="864" w:author="Ferris, Todd@Energy" w:date="2018-11-20T15:37:00Z">
              <w:r w:rsidRPr="0086549F" w:rsidDel="00CF3857">
                <w:rPr>
                  <w:rFonts w:asciiTheme="minorHAnsi" w:hAnsiTheme="minorHAnsi"/>
                  <w:b/>
                  <w:sz w:val="18"/>
                  <w:szCs w:val="18"/>
                </w:rPr>
                <w:delText>**27e – Mechanical Ventilation – Non-dwelling Unit</w:delText>
              </w:r>
              <w:r w:rsidDel="00CF3857">
                <w:rPr>
                  <w:rFonts w:asciiTheme="minorHAnsi" w:hAnsiTheme="minorHAnsi"/>
                  <w:b/>
                  <w:sz w:val="18"/>
                  <w:szCs w:val="18"/>
                </w:rPr>
                <w:delText>&gt;&gt;</w:delText>
              </w:r>
            </w:del>
          </w:p>
        </w:tc>
      </w:tr>
      <w:tr w:rsidR="00EE3065" w:rsidRPr="00D2491C" w14:paraId="0435B708" w14:textId="77777777" w:rsidTr="006E08B4">
        <w:trPr>
          <w:trHeight w:val="158"/>
          <w:trPrChange w:id="865" w:author="Balneg, Ronald@Energy" w:date="2018-11-26T10:30:00Z">
            <w:trPr>
              <w:trHeight w:val="158"/>
            </w:trPr>
          </w:trPrChange>
        </w:trPr>
        <w:tc>
          <w:tcPr>
            <w:tcW w:w="10790" w:type="dxa"/>
            <w:gridSpan w:val="3"/>
            <w:vAlign w:val="center"/>
            <w:tcPrChange w:id="866" w:author="Balneg, Ronald@Energy" w:date="2018-11-26T10:30:00Z">
              <w:tcPr>
                <w:tcW w:w="10790" w:type="dxa"/>
                <w:gridSpan w:val="3"/>
                <w:vAlign w:val="center"/>
              </w:tcPr>
            </w:tcPrChange>
          </w:tcPr>
          <w:p w14:paraId="0435B706" w14:textId="77777777" w:rsidR="00EE3065" w:rsidRDefault="00EE3065" w:rsidP="00EE3065">
            <w:pPr>
              <w:rPr>
                <w:rFonts w:asciiTheme="minorHAnsi" w:hAnsiTheme="minorHAnsi"/>
                <w:sz w:val="18"/>
                <w:szCs w:val="18"/>
              </w:rPr>
            </w:pPr>
            <w:r>
              <w:rPr>
                <w:rFonts w:asciiTheme="minorHAnsi" w:hAnsiTheme="minorHAnsi"/>
                <w:sz w:val="18"/>
                <w:szCs w:val="18"/>
              </w:rPr>
              <w:t xml:space="preserve">Note: </w:t>
            </w:r>
          </w:p>
          <w:p w14:paraId="0435B707" w14:textId="77777777" w:rsidR="00EE3065" w:rsidRDefault="00EE3065" w:rsidP="00EE3065">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0435B709" w14:textId="77777777" w:rsidR="005A2B97" w:rsidRPr="009D3D1C" w:rsidRDefault="005A2B97" w:rsidP="00D65FA1">
      <w:pPr>
        <w:rPr>
          <w:rFonts w:asciiTheme="minorHAnsi" w:hAnsiTheme="minorHAnsi"/>
          <w:sz w:val="18"/>
          <w:szCs w:val="18"/>
        </w:rPr>
      </w:pPr>
    </w:p>
    <w:tbl>
      <w:tblPr>
        <w:tblStyle w:val="TableGrid"/>
        <w:tblW w:w="0" w:type="auto"/>
        <w:tblLook w:val="04A0" w:firstRow="1" w:lastRow="0" w:firstColumn="1" w:lastColumn="0" w:noHBand="0" w:noVBand="1"/>
      </w:tblPr>
      <w:tblGrid>
        <w:gridCol w:w="10790"/>
      </w:tblGrid>
      <w:tr w:rsidR="003F49B9" w14:paraId="0435B70B" w14:textId="77777777" w:rsidTr="003F49B9">
        <w:tc>
          <w:tcPr>
            <w:tcW w:w="11016" w:type="dxa"/>
          </w:tcPr>
          <w:p w14:paraId="0435B70A" w14:textId="34B4E5CE" w:rsidR="003F49B9" w:rsidRDefault="0029047D" w:rsidP="00A653AF">
            <w:pPr>
              <w:rPr>
                <w:rFonts w:asciiTheme="minorHAnsi" w:hAnsiTheme="minorHAnsi"/>
                <w:sz w:val="18"/>
                <w:szCs w:val="18"/>
              </w:rPr>
            </w:pPr>
            <w:r>
              <w:rPr>
                <w:rFonts w:asciiTheme="minorHAnsi" w:hAnsiTheme="minorHAnsi"/>
                <w:b/>
                <w:szCs w:val="18"/>
              </w:rPr>
              <w:t>MCH-</w:t>
            </w:r>
            <w:r w:rsidR="003F49B9" w:rsidRPr="0029047D">
              <w:rPr>
                <w:rFonts w:asciiTheme="minorHAnsi" w:hAnsiTheme="minorHAnsi"/>
                <w:b/>
                <w:szCs w:val="18"/>
              </w:rPr>
              <w:t>27</w:t>
            </w:r>
            <w:r w:rsidR="00A653AF">
              <w:rPr>
                <w:rFonts w:asciiTheme="minorHAnsi" w:hAnsiTheme="minorHAnsi"/>
                <w:b/>
                <w:szCs w:val="18"/>
              </w:rPr>
              <w:t>c</w:t>
            </w:r>
            <w:del w:id="867" w:author="Ferris, Todd@Energy" w:date="2018-11-21T08:45:00Z">
              <w:r w:rsidR="00A11558" w:rsidRPr="00500C2C" w:rsidDel="00A11558">
                <w:rPr>
                  <w:rFonts w:asciiTheme="minorHAnsi" w:hAnsiTheme="minorHAnsi"/>
                  <w:b/>
                  <w:szCs w:val="18"/>
                </w:rPr>
                <w:delText xml:space="preserve"> - Continuous Ventilation Airflow - Fan Vent</w:delText>
              </w:r>
              <w:r w:rsidR="00A11558" w:rsidDel="00A11558">
                <w:rPr>
                  <w:rFonts w:asciiTheme="minorHAnsi" w:hAnsiTheme="minorHAnsi"/>
                  <w:b/>
                  <w:szCs w:val="18"/>
                </w:rPr>
                <w:delText>ilation</w:delText>
              </w:r>
              <w:r w:rsidR="00A11558" w:rsidRPr="00500C2C" w:rsidDel="00A11558">
                <w:rPr>
                  <w:rFonts w:asciiTheme="minorHAnsi" w:hAnsiTheme="minorHAnsi"/>
                  <w:b/>
                  <w:szCs w:val="18"/>
                </w:rPr>
                <w:delText xml:space="preserve"> Rate Method</w:delText>
              </w:r>
            </w:del>
            <w:r w:rsidR="00DD4B3B">
              <w:rPr>
                <w:rFonts w:asciiTheme="minorHAnsi" w:hAnsiTheme="minorHAnsi"/>
                <w:b/>
                <w:szCs w:val="18"/>
              </w:rPr>
              <w:t xml:space="preserve"> </w:t>
            </w:r>
            <w:r w:rsidR="003C565D">
              <w:rPr>
                <w:rFonts w:asciiTheme="minorHAnsi" w:hAnsiTheme="minorHAnsi"/>
                <w:b/>
                <w:szCs w:val="18"/>
              </w:rPr>
              <w:t>–</w:t>
            </w:r>
            <w:r w:rsidR="00DD4B3B">
              <w:rPr>
                <w:rFonts w:asciiTheme="minorHAnsi" w:hAnsiTheme="minorHAnsi"/>
                <w:b/>
                <w:szCs w:val="18"/>
              </w:rPr>
              <w:t xml:space="preserve"> </w:t>
            </w:r>
            <w:r w:rsidR="003C565D">
              <w:rPr>
                <w:rFonts w:asciiTheme="minorHAnsi" w:hAnsiTheme="minorHAnsi"/>
                <w:b/>
                <w:szCs w:val="18"/>
              </w:rPr>
              <w:t>Single Family</w:t>
            </w:r>
            <w:ins w:id="868" w:author="TF 112318" w:date="2018-11-23T16:58:00Z">
              <w:r w:rsidR="00D44419">
                <w:rPr>
                  <w:rFonts w:asciiTheme="minorHAnsi" w:hAnsiTheme="minorHAnsi"/>
                  <w:b/>
                  <w:szCs w:val="18"/>
                </w:rPr>
                <w:t xml:space="preserve"> </w:t>
              </w:r>
            </w:ins>
            <w:r w:rsidR="00D76417">
              <w:rPr>
                <w:rFonts w:asciiTheme="minorHAnsi" w:hAnsiTheme="minorHAnsi"/>
                <w:b/>
                <w:szCs w:val="18"/>
              </w:rPr>
              <w:t>and Multifamily – Scheduled and Real-Time Control</w:t>
            </w:r>
          </w:p>
        </w:tc>
      </w:tr>
    </w:tbl>
    <w:p w14:paraId="0435B70C" w14:textId="77777777" w:rsidR="00A11558" w:rsidDel="00A44C1C" w:rsidRDefault="00A11558">
      <w:pPr>
        <w:rPr>
          <w:del w:id="869" w:author="TF 112318" w:date="2018-11-23T18:08:00Z"/>
          <w:rFonts w:asciiTheme="minorHAnsi" w:hAnsiTheme="minorHAnsi" w:cstheme="minorHAnsi"/>
        </w:rPr>
      </w:pPr>
    </w:p>
    <w:tbl>
      <w:tblPr>
        <w:tblW w:w="5000" w:type="pc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0"/>
        <w:gridCol w:w="4593"/>
        <w:gridCol w:w="5567"/>
      </w:tblGrid>
      <w:tr w:rsidR="00F51F71" w:rsidRPr="00D2491C" w:rsidDel="00F51F71" w14:paraId="0435B70F" w14:textId="77777777" w:rsidTr="006E08B4">
        <w:trPr>
          <w:del w:id="870" w:author="Ferris, Todd@Energy" w:date="2018-11-21T08:53:00Z"/>
        </w:trPr>
        <w:tc>
          <w:tcPr>
            <w:tcW w:w="10790" w:type="dxa"/>
            <w:gridSpan w:val="3"/>
          </w:tcPr>
          <w:p w14:paraId="0435B70D" w14:textId="77777777" w:rsidR="00F51F71" w:rsidDel="00F51F71" w:rsidRDefault="00F51F71" w:rsidP="003A7CD3">
            <w:pPr>
              <w:rPr>
                <w:del w:id="871" w:author="Ferris, Todd@Energy" w:date="2018-11-21T08:53:00Z"/>
                <w:rFonts w:asciiTheme="minorHAnsi" w:hAnsiTheme="minorHAnsi"/>
                <w:b/>
                <w:sz w:val="18"/>
                <w:szCs w:val="18"/>
              </w:rPr>
            </w:pPr>
            <w:del w:id="872" w:author="Ferris, Todd@Energy" w:date="2018-11-21T08:53:00Z">
              <w:r w:rsidRPr="00500C2C" w:rsidDel="00F51F71">
                <w:rPr>
                  <w:rFonts w:asciiTheme="minorHAnsi" w:hAnsiTheme="minorHAnsi"/>
                  <w:b/>
                  <w:szCs w:val="18"/>
                </w:rPr>
                <w:delText>B. Whole-Building Continuous Ventilation - Fan Ventilation Rate Method</w:delText>
              </w:r>
            </w:del>
          </w:p>
          <w:p w14:paraId="0435B70E" w14:textId="77777777" w:rsidR="00F51F71" w:rsidRPr="00D2491C" w:rsidDel="00F51F71" w:rsidRDefault="00F51F71" w:rsidP="003A7CD3">
            <w:pPr>
              <w:rPr>
                <w:del w:id="873" w:author="Ferris, Todd@Energy" w:date="2018-11-21T08:53:00Z"/>
                <w:rFonts w:asciiTheme="minorHAnsi" w:hAnsiTheme="minorHAnsi"/>
                <w:sz w:val="18"/>
                <w:szCs w:val="18"/>
              </w:rPr>
            </w:pPr>
            <w:del w:id="874" w:author="Ferris, Todd@Energy" w:date="2018-11-21T08:53:00Z">
              <w:r w:rsidRPr="00D2491C" w:rsidDel="00F51F71">
                <w:rPr>
                  <w:rFonts w:asciiTheme="minorHAnsi" w:hAnsiTheme="minorHAnsi"/>
                  <w:sz w:val="18"/>
                  <w:szCs w:val="18"/>
                </w:rPr>
                <w:delText xml:space="preserve">A mechanical supply system, exhaust system, or combination thereof shall provide whole-building ventilation with outdoor air each hour at no less than the rate in equation 4.1a. </w:delText>
              </w:r>
            </w:del>
          </w:p>
        </w:tc>
      </w:tr>
      <w:tr w:rsidR="00F51F71" w:rsidRPr="00D2491C" w:rsidDel="00F51F71" w14:paraId="0435B713" w14:textId="77777777" w:rsidTr="006E08B4">
        <w:trPr>
          <w:trHeight w:val="158"/>
          <w:del w:id="875" w:author="Ferris, Todd@Energy" w:date="2018-11-21T08:53:00Z"/>
        </w:trPr>
        <w:tc>
          <w:tcPr>
            <w:tcW w:w="630" w:type="dxa"/>
            <w:vAlign w:val="center"/>
          </w:tcPr>
          <w:p w14:paraId="0435B710" w14:textId="77777777" w:rsidR="00F51F71" w:rsidRPr="00D2491C" w:rsidDel="00F51F71" w:rsidRDefault="00F51F71" w:rsidP="003A7CD3">
            <w:pPr>
              <w:jc w:val="center"/>
              <w:rPr>
                <w:del w:id="876" w:author="Ferris, Todd@Energy" w:date="2018-11-21T08:53:00Z"/>
                <w:rFonts w:asciiTheme="minorHAnsi" w:hAnsiTheme="minorHAnsi"/>
                <w:sz w:val="18"/>
                <w:szCs w:val="18"/>
              </w:rPr>
            </w:pPr>
            <w:del w:id="877" w:author="Ferris, Todd@Energy" w:date="2018-11-21T08:53:00Z">
              <w:r w:rsidRPr="00D2491C" w:rsidDel="00F51F71">
                <w:rPr>
                  <w:rFonts w:asciiTheme="minorHAnsi" w:hAnsiTheme="minorHAnsi"/>
                  <w:sz w:val="18"/>
                  <w:szCs w:val="18"/>
                </w:rPr>
                <w:delText>01</w:delText>
              </w:r>
            </w:del>
          </w:p>
        </w:tc>
        <w:tc>
          <w:tcPr>
            <w:tcW w:w="4593" w:type="dxa"/>
            <w:vAlign w:val="center"/>
          </w:tcPr>
          <w:p w14:paraId="0435B711" w14:textId="77777777" w:rsidR="00F51F71" w:rsidRPr="00D2491C" w:rsidDel="00F51F71" w:rsidRDefault="00F51F71" w:rsidP="003A7CD3">
            <w:pPr>
              <w:rPr>
                <w:del w:id="878" w:author="Ferris, Todd@Energy" w:date="2018-11-21T08:53:00Z"/>
                <w:rFonts w:asciiTheme="minorHAnsi" w:hAnsiTheme="minorHAnsi"/>
                <w:sz w:val="18"/>
                <w:szCs w:val="18"/>
              </w:rPr>
            </w:pPr>
            <w:del w:id="879" w:author="Ferris, Todd@Energy" w:date="2018-11-21T08:53:00Z">
              <w:r w:rsidRPr="00D2491C" w:rsidDel="00F51F71">
                <w:rPr>
                  <w:rFonts w:asciiTheme="minorHAnsi" w:hAnsiTheme="minorHAnsi"/>
                  <w:sz w:val="18"/>
                  <w:szCs w:val="18"/>
                </w:rPr>
                <w:delText>Required Continuous Whole-Building Ventilation Rate (Q</w:delText>
              </w:r>
              <w:r w:rsidRPr="00D2491C" w:rsidDel="00F51F71">
                <w:rPr>
                  <w:rFonts w:asciiTheme="minorHAnsi" w:hAnsiTheme="minorHAnsi"/>
                  <w:sz w:val="18"/>
                  <w:szCs w:val="18"/>
                  <w:vertAlign w:val="subscript"/>
                </w:rPr>
                <w:delText>fan</w:delText>
              </w:r>
              <w:r w:rsidRPr="00D2491C" w:rsidDel="00F51F71">
                <w:rPr>
                  <w:rFonts w:asciiTheme="minorHAnsi" w:hAnsiTheme="minorHAnsi"/>
                  <w:sz w:val="18"/>
                  <w:szCs w:val="18"/>
                </w:rPr>
                <w:delText>)</w:delText>
              </w:r>
            </w:del>
          </w:p>
        </w:tc>
        <w:tc>
          <w:tcPr>
            <w:tcW w:w="5567" w:type="dxa"/>
          </w:tcPr>
          <w:p w14:paraId="0435B712" w14:textId="77777777" w:rsidR="00F51F71" w:rsidRPr="00D2491C" w:rsidDel="00F51F71" w:rsidRDefault="00F51F71" w:rsidP="003A7CD3">
            <w:pPr>
              <w:rPr>
                <w:del w:id="880" w:author="Ferris, Todd@Energy" w:date="2018-11-21T08:53:00Z"/>
                <w:rFonts w:asciiTheme="minorHAnsi" w:hAnsiTheme="minorHAnsi"/>
                <w:sz w:val="18"/>
                <w:szCs w:val="18"/>
              </w:rPr>
            </w:pPr>
            <w:del w:id="881" w:author="Ferris, Todd@Energy" w:date="2018-11-21T08:53:00Z">
              <w:r w:rsidRPr="00D2491C" w:rsidDel="00F51F71">
                <w:rPr>
                  <w:rFonts w:asciiTheme="minorHAnsi" w:hAnsiTheme="minorHAnsi"/>
                  <w:sz w:val="18"/>
                  <w:szCs w:val="18"/>
                </w:rPr>
                <w:delText xml:space="preserve">&lt;calculated field, numeric: (use equation 4.1a): </w:delText>
              </w:r>
              <w:r w:rsidDel="00F51F71">
                <w:rPr>
                  <w:rFonts w:asciiTheme="minorHAnsi" w:hAnsiTheme="minorHAnsi"/>
                  <w:sz w:val="18"/>
                  <w:szCs w:val="18"/>
                </w:rPr>
                <w:delText>[(</w:delText>
              </w:r>
              <w:r w:rsidRPr="00D2491C" w:rsidDel="00F51F71">
                <w:rPr>
                  <w:rFonts w:asciiTheme="minorHAnsi" w:hAnsiTheme="minorHAnsi"/>
                  <w:sz w:val="18"/>
                  <w:szCs w:val="18"/>
                </w:rPr>
                <w:delText>Z x row A0</w:delText>
              </w:r>
              <w:r w:rsidDel="00F51F71">
                <w:rPr>
                  <w:rFonts w:asciiTheme="minorHAnsi" w:hAnsiTheme="minorHAnsi"/>
                  <w:sz w:val="18"/>
                  <w:szCs w:val="18"/>
                </w:rPr>
                <w:delText>4)</w:delText>
              </w:r>
              <w:r w:rsidRPr="00D2491C" w:rsidDel="00F51F71">
                <w:rPr>
                  <w:rFonts w:asciiTheme="minorHAnsi" w:hAnsiTheme="minorHAnsi"/>
                  <w:sz w:val="18"/>
                  <w:szCs w:val="18"/>
                </w:rPr>
                <w:delText xml:space="preserve"> + 7.5(row A0</w:delText>
              </w:r>
              <w:r w:rsidDel="00F51F71">
                <w:rPr>
                  <w:rFonts w:asciiTheme="minorHAnsi" w:hAnsiTheme="minorHAnsi"/>
                  <w:sz w:val="18"/>
                  <w:szCs w:val="18"/>
                </w:rPr>
                <w:delText>5</w:delText>
              </w:r>
              <w:r w:rsidRPr="00D2491C" w:rsidDel="00F51F71">
                <w:rPr>
                  <w:rFonts w:asciiTheme="minorHAnsi" w:hAnsiTheme="minorHAnsi"/>
                  <w:sz w:val="18"/>
                  <w:szCs w:val="18"/>
                </w:rPr>
                <w:delText xml:space="preserve"> + 1)</w:delText>
              </w:r>
              <w:r w:rsidDel="00F51F71">
                <w:rPr>
                  <w:rFonts w:asciiTheme="minorHAnsi" w:hAnsiTheme="minorHAnsi"/>
                  <w:sz w:val="18"/>
                  <w:szCs w:val="18"/>
                </w:rPr>
                <w:delText>]</w:delText>
              </w:r>
              <w:r w:rsidRPr="00D2491C" w:rsidDel="00F51F71">
                <w:rPr>
                  <w:rFonts w:asciiTheme="minorHAnsi" w:hAnsiTheme="minorHAnsi"/>
                  <w:sz w:val="18"/>
                  <w:szCs w:val="18"/>
                </w:rPr>
                <w:delText>, (cfm).  For single family Z = 0.01, for multifamily Z = 0.03</w:delText>
              </w:r>
            </w:del>
          </w:p>
        </w:tc>
      </w:tr>
      <w:tr w:rsidR="00F51F71" w:rsidRPr="00D2491C" w:rsidDel="00F51F71" w14:paraId="0435B717" w14:textId="77777777" w:rsidTr="006E08B4">
        <w:trPr>
          <w:trHeight w:val="158"/>
          <w:del w:id="882" w:author="Ferris, Todd@Energy" w:date="2018-11-21T08:53:00Z"/>
        </w:trPr>
        <w:tc>
          <w:tcPr>
            <w:tcW w:w="630" w:type="dxa"/>
            <w:vAlign w:val="center"/>
          </w:tcPr>
          <w:p w14:paraId="0435B714" w14:textId="77777777" w:rsidR="00F51F71" w:rsidRPr="00D2491C" w:rsidDel="00F51F71" w:rsidRDefault="00F51F71" w:rsidP="003A7CD3">
            <w:pPr>
              <w:jc w:val="center"/>
              <w:rPr>
                <w:del w:id="883" w:author="Ferris, Todd@Energy" w:date="2018-11-21T08:53:00Z"/>
                <w:rFonts w:asciiTheme="minorHAnsi" w:hAnsiTheme="minorHAnsi"/>
                <w:sz w:val="18"/>
                <w:szCs w:val="18"/>
              </w:rPr>
            </w:pPr>
            <w:del w:id="884" w:author="Ferris, Todd@Energy" w:date="2018-11-21T08:53:00Z">
              <w:r w:rsidRPr="00D2491C" w:rsidDel="00F51F71">
                <w:rPr>
                  <w:rFonts w:asciiTheme="minorHAnsi" w:hAnsiTheme="minorHAnsi"/>
                  <w:sz w:val="18"/>
                  <w:szCs w:val="18"/>
                </w:rPr>
                <w:delText>02</w:delText>
              </w:r>
            </w:del>
          </w:p>
        </w:tc>
        <w:tc>
          <w:tcPr>
            <w:tcW w:w="4593" w:type="dxa"/>
            <w:vAlign w:val="center"/>
          </w:tcPr>
          <w:p w14:paraId="0435B715" w14:textId="77777777" w:rsidR="00F51F71" w:rsidRPr="00D2491C" w:rsidDel="00F51F71" w:rsidRDefault="00F51F71" w:rsidP="003A7CD3">
            <w:pPr>
              <w:rPr>
                <w:del w:id="885" w:author="Ferris, Todd@Energy" w:date="2018-11-21T08:53:00Z"/>
                <w:rFonts w:asciiTheme="minorHAnsi" w:hAnsiTheme="minorHAnsi"/>
                <w:sz w:val="18"/>
                <w:szCs w:val="18"/>
              </w:rPr>
            </w:pPr>
            <w:del w:id="886" w:author="Ferris, Todd@Energy" w:date="2018-11-21T08:53:00Z">
              <w:r w:rsidRPr="00D2491C" w:rsidDel="00F51F71">
                <w:rPr>
                  <w:rFonts w:asciiTheme="minorHAnsi" w:hAnsiTheme="minorHAnsi"/>
                  <w:sz w:val="18"/>
                  <w:szCs w:val="18"/>
                </w:rPr>
                <w:delText>Installed Continuous Whole-Building Ventilation Rate</w:delText>
              </w:r>
            </w:del>
          </w:p>
        </w:tc>
        <w:tc>
          <w:tcPr>
            <w:tcW w:w="5567" w:type="dxa"/>
          </w:tcPr>
          <w:p w14:paraId="0435B716" w14:textId="77777777" w:rsidR="00F51F71" w:rsidRPr="00D2491C" w:rsidDel="00F51F71" w:rsidRDefault="00F51F71" w:rsidP="003A7CD3">
            <w:pPr>
              <w:rPr>
                <w:del w:id="887" w:author="Ferris, Todd@Energy" w:date="2018-11-21T08:53:00Z"/>
                <w:rFonts w:asciiTheme="minorHAnsi" w:hAnsiTheme="minorHAnsi"/>
                <w:sz w:val="18"/>
                <w:szCs w:val="18"/>
              </w:rPr>
            </w:pPr>
            <w:del w:id="888" w:author="Ferris, Todd@Energy" w:date="2018-11-21T08:53:00Z">
              <w:r w:rsidRPr="00D2491C" w:rsidDel="00F51F71">
                <w:rPr>
                  <w:rFonts w:asciiTheme="minorHAnsi" w:hAnsiTheme="minorHAnsi"/>
                  <w:sz w:val="18"/>
                  <w:szCs w:val="18"/>
                </w:rPr>
                <w:delText>&lt;&lt;user entry, CFM&gt;&gt;</w:delText>
              </w:r>
            </w:del>
          </w:p>
        </w:tc>
      </w:tr>
    </w:tbl>
    <w:p w14:paraId="01F667EE" w14:textId="15D210A1" w:rsidR="006E08B4" w:rsidRPr="009D3D1C" w:rsidRDefault="006E08B4">
      <w:pPr>
        <w:rPr>
          <w:rFonts w:asciiTheme="minorHAnsi" w:hAnsiTheme="minorHAnsi" w:cstheme="minorHAnsi"/>
          <w:sz w:val="18"/>
          <w:szCs w:val="18"/>
        </w:rPr>
      </w:pPr>
    </w:p>
    <w:tbl>
      <w:tblPr>
        <w:tblStyle w:val="TableGrid"/>
        <w:tblW w:w="10790" w:type="dxa"/>
        <w:tblLook w:val="04A0" w:firstRow="1" w:lastRow="0" w:firstColumn="1" w:lastColumn="0" w:noHBand="0" w:noVBand="1"/>
      </w:tblPr>
      <w:tblGrid>
        <w:gridCol w:w="10790"/>
      </w:tblGrid>
      <w:tr w:rsidR="00A653AF" w14:paraId="6FADE231" w14:textId="77777777" w:rsidTr="00A653AF">
        <w:tc>
          <w:tcPr>
            <w:tcW w:w="10790" w:type="dxa"/>
          </w:tcPr>
          <w:p w14:paraId="6869FE94" w14:textId="77777777" w:rsidR="00A653AF" w:rsidRDefault="00A653AF" w:rsidP="00D76417">
            <w:pPr>
              <w:rPr>
                <w:rFonts w:asciiTheme="minorHAnsi" w:hAnsiTheme="minorHAnsi" w:cstheme="minorHAnsi"/>
                <w:sz w:val="18"/>
                <w:szCs w:val="18"/>
              </w:rPr>
            </w:pPr>
            <w:r>
              <w:rPr>
                <w:rFonts w:asciiTheme="minorHAnsi" w:hAnsiTheme="minorHAnsi" w:cstheme="minorHAnsi"/>
                <w:sz w:val="18"/>
                <w:szCs w:val="18"/>
              </w:rPr>
              <w:t>Intermittent ventilation systems, devices, or controls for use for compliance with field verification and diagnostic testing requirements for mechanical ventilation airflow are subject to a manufacturer providing sufficient evidence to the Executive Director that the installed mechanical ventilation systems, devices, or controls will provide at least the minimum ventilation airflow required by the Standards, and subject to consideration of the manufacturer’s proposed field verification and diagnostic test protocol for ventilation system(s).</w:t>
            </w:r>
          </w:p>
          <w:p w14:paraId="455867FB" w14:textId="77777777" w:rsidR="00A653AF" w:rsidRDefault="00A653AF" w:rsidP="00D76417">
            <w:pPr>
              <w:rPr>
                <w:rFonts w:asciiTheme="minorHAnsi" w:hAnsiTheme="minorHAnsi" w:cstheme="minorHAnsi"/>
                <w:sz w:val="18"/>
                <w:szCs w:val="18"/>
              </w:rPr>
            </w:pPr>
          </w:p>
          <w:p w14:paraId="324AB79A" w14:textId="6B99D775" w:rsidR="00A653AF" w:rsidRDefault="00A653AF" w:rsidP="00D76417">
            <w:r>
              <w:rPr>
                <w:rFonts w:asciiTheme="minorHAnsi" w:hAnsiTheme="minorHAnsi" w:cstheme="minorHAnsi"/>
                <w:sz w:val="18"/>
                <w:szCs w:val="18"/>
              </w:rPr>
              <w:t>Approved systems, devices, or controls, and field verification and diagnostic test protocols for intermittent mechanical ventilation systems shall be listed in directories published by the Energy Commission.</w:t>
            </w:r>
          </w:p>
        </w:tc>
      </w:tr>
    </w:tbl>
    <w:p w14:paraId="36D4B460" w14:textId="77777777" w:rsidR="006E08B4" w:rsidRDefault="006E08B4"/>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12"/>
        <w:gridCol w:w="10078"/>
        <w:tblGridChange w:id="889">
          <w:tblGrid>
            <w:gridCol w:w="100"/>
            <w:gridCol w:w="722"/>
            <w:gridCol w:w="9968"/>
            <w:gridCol w:w="326"/>
          </w:tblGrid>
        </w:tblGridChange>
      </w:tblGrid>
      <w:tr w:rsidR="005162D5" w14:paraId="37C885C3" w14:textId="77777777" w:rsidTr="005162D5">
        <w:trPr>
          <w:cantSplit/>
          <w:trHeight w:val="288"/>
          <w:ins w:id="890"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256BE8A3" w14:textId="639BCD32" w:rsidR="005162D5" w:rsidRPr="00A75DC5" w:rsidRDefault="005162D5" w:rsidP="005162D5">
            <w:pPr>
              <w:keepNext/>
              <w:rPr>
                <w:ins w:id="891" w:author="TF 112518" w:date="2018-11-26T21:52:00Z"/>
                <w:rFonts w:asciiTheme="minorHAnsi" w:hAnsiTheme="minorHAnsi"/>
                <w:b/>
                <w:bCs/>
                <w:szCs w:val="18"/>
              </w:rPr>
            </w:pPr>
            <w:r>
              <w:rPr>
                <w:rFonts w:asciiTheme="minorHAnsi" w:hAnsiTheme="minorHAnsi"/>
                <w:b/>
                <w:bCs/>
                <w:szCs w:val="18"/>
              </w:rPr>
              <w:t>B</w:t>
            </w:r>
            <w:ins w:id="892" w:author="TF 112518" w:date="2018-11-26T21:52:00Z">
              <w:r w:rsidRPr="0029047D">
                <w:rPr>
                  <w:rFonts w:asciiTheme="minorHAnsi" w:hAnsiTheme="minorHAnsi"/>
                  <w:b/>
                  <w:bCs/>
                  <w:szCs w:val="18"/>
                </w:rPr>
                <w:t>. Other Requirements</w:t>
              </w:r>
            </w:ins>
          </w:p>
        </w:tc>
      </w:tr>
      <w:tr w:rsidR="005162D5" w14:paraId="4B40EA6C" w14:textId="77777777" w:rsidTr="005162D5">
        <w:trPr>
          <w:cantSplit/>
          <w:trHeight w:val="288"/>
          <w:ins w:id="893"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22C06DCC" w14:textId="77777777" w:rsidR="005162D5" w:rsidRPr="00A75DC5" w:rsidRDefault="005162D5" w:rsidP="005162D5">
            <w:pPr>
              <w:keepNext/>
              <w:rPr>
                <w:ins w:id="894" w:author="TF 112518" w:date="2018-11-26T21:52:00Z"/>
                <w:rFonts w:asciiTheme="minorHAnsi" w:hAnsiTheme="minorHAnsi"/>
                <w:b/>
                <w:bCs/>
                <w:szCs w:val="18"/>
              </w:rPr>
            </w:pPr>
            <w:ins w:id="895" w:author="TF 112518" w:date="2018-11-26T21:52:00Z">
              <w:r w:rsidRPr="00A75DC5">
                <w:rPr>
                  <w:rFonts w:asciiTheme="minorHAnsi" w:hAnsiTheme="minorHAnsi"/>
                  <w:b/>
                  <w:bCs/>
                  <w:szCs w:val="18"/>
                </w:rPr>
                <w:t>The items listed below (6.1 through 6.</w:t>
              </w:r>
            </w:ins>
            <w:ins w:id="896" w:author="Ferris, Todd@Energy" w:date="2018-11-27T13:48:00Z">
              <w:r>
                <w:rPr>
                  <w:rFonts w:asciiTheme="minorHAnsi" w:hAnsiTheme="minorHAnsi"/>
                  <w:b/>
                  <w:bCs/>
                  <w:szCs w:val="18"/>
                </w:rPr>
                <w:t>6</w:t>
              </w:r>
            </w:ins>
            <w:ins w:id="897" w:author="TF 112518" w:date="2018-11-26T21:52:00Z">
              <w:del w:id="898" w:author="Ferris, Todd@Energy" w:date="2018-11-27T13:48:00Z">
                <w:r w:rsidRPr="00A75DC5" w:rsidDel="005952AD">
                  <w:rPr>
                    <w:rFonts w:asciiTheme="minorHAnsi" w:hAnsiTheme="minorHAnsi"/>
                    <w:b/>
                    <w:bCs/>
                    <w:szCs w:val="18"/>
                  </w:rPr>
                  <w:delText>9</w:delText>
                </w:r>
              </w:del>
            </w:ins>
            <w:ins w:id="899" w:author="Ferris, Todd@Energy" w:date="2018-11-27T13:48:00Z">
              <w:r>
                <w:rPr>
                  <w:rFonts w:asciiTheme="minorHAnsi" w:hAnsiTheme="minorHAnsi"/>
                  <w:b/>
                  <w:bCs/>
                  <w:szCs w:val="18"/>
                </w:rPr>
                <w:t xml:space="preserve"> and </w:t>
              </w:r>
              <w:r w:rsidRPr="00A75DC5">
                <w:rPr>
                  <w:rFonts w:asciiTheme="minorHAnsi" w:hAnsiTheme="minorHAnsi"/>
                  <w:b/>
                  <w:bCs/>
                  <w:szCs w:val="18"/>
                </w:rPr>
                <w:t>6.</w:t>
              </w:r>
              <w:r>
                <w:rPr>
                  <w:rFonts w:asciiTheme="minorHAnsi" w:hAnsiTheme="minorHAnsi"/>
                  <w:b/>
                  <w:bCs/>
                  <w:szCs w:val="18"/>
                </w:rPr>
                <w:t>8</w:t>
              </w:r>
              <w:r w:rsidRPr="00A75DC5">
                <w:rPr>
                  <w:rFonts w:asciiTheme="minorHAnsi" w:hAnsiTheme="minorHAnsi"/>
                  <w:b/>
                  <w:bCs/>
                  <w:szCs w:val="18"/>
                </w:rPr>
                <w:t xml:space="preserve"> through 6.9</w:t>
              </w:r>
            </w:ins>
            <w:ins w:id="900" w:author="TF 112518" w:date="2018-11-26T21:52:00Z">
              <w:r w:rsidRPr="00A75DC5">
                <w:rPr>
                  <w:rFonts w:asciiTheme="minorHAnsi" w:hAnsiTheme="minorHAnsi"/>
                  <w:b/>
                  <w:bCs/>
                  <w:szCs w:val="18"/>
                </w:rPr>
                <w:t>)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t>
              </w:r>
            </w:ins>
          </w:p>
        </w:tc>
      </w:tr>
      <w:tr w:rsidR="005162D5" w14:paraId="6EDD4D75" w14:textId="77777777" w:rsidTr="005162D5">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901"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902" w:author="TF 112518" w:date="2018-11-26T21:52:00Z"/>
          <w:trPrChange w:id="903"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904"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146E1DBC" w14:textId="77777777" w:rsidR="005162D5" w:rsidRDefault="005162D5" w:rsidP="005162D5">
            <w:pPr>
              <w:keepNext/>
              <w:jc w:val="center"/>
              <w:rPr>
                <w:ins w:id="905" w:author="TF 112518" w:date="2018-11-26T21:52:00Z"/>
                <w:rFonts w:asciiTheme="minorHAnsi" w:hAnsiTheme="minorHAnsi"/>
                <w:sz w:val="18"/>
                <w:szCs w:val="18"/>
              </w:rPr>
            </w:pPr>
            <w:ins w:id="906" w:author="TF 112518" w:date="2018-11-26T21:52:00Z">
              <w:r>
                <w:rPr>
                  <w:rFonts w:asciiTheme="minorHAnsi" w:hAnsiTheme="minorHAnsi"/>
                  <w:sz w:val="18"/>
                  <w:szCs w:val="18"/>
                </w:rPr>
                <w:t>01</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907"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5F77695F" w14:textId="77777777" w:rsidR="005162D5" w:rsidRDefault="005162D5" w:rsidP="005162D5">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ins w:id="908" w:author="TF 112518" w:date="2018-11-26T21:52:00Z"/>
                <w:rStyle w:val="margin0020notechar"/>
                <w:rFonts w:asciiTheme="minorHAnsi" w:hAnsiTheme="minorHAnsi"/>
                <w:sz w:val="18"/>
                <w:szCs w:val="18"/>
              </w:rPr>
            </w:pPr>
            <w:ins w:id="909" w:author="TF 112518" w:date="2018-11-26T21:52:00Z">
              <w:r w:rsidRPr="00215D5D">
                <w:rPr>
                  <w:rFonts w:asciiTheme="minorHAnsi" w:hAnsiTheme="minorHAnsi"/>
                  <w:b/>
                  <w:sz w:val="18"/>
                  <w:szCs w:val="18"/>
                </w:rPr>
                <w:t>Adjacent Spaces and Transfer Air.</w:t>
              </w:r>
              <w:r w:rsidRPr="00215D5D">
                <w:rPr>
                  <w:rFonts w:asciiTheme="minorHAnsi" w:hAnsiTheme="minorHAnsi"/>
                  <w:sz w:val="18"/>
                  <w:szCs w:val="18"/>
                </w:rPr>
                <w:t xml:space="preserve"> </w:t>
              </w:r>
              <w:r>
                <w:rPr>
                  <w:rStyle w:val="margin0020notechar"/>
                  <w:rFonts w:asciiTheme="minorHAnsi" w:hAnsiTheme="minorHAnsi"/>
                  <w:sz w:val="18"/>
                  <w:szCs w:val="18"/>
                </w:rPr>
                <w:t>Measures shall be taken to minimize air movement across envelope components to dwelling units from adjacent spaces such as garages, unconditioned crawlspaces, unconditioned attics, and other dwelling.</w:t>
              </w:r>
            </w:ins>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Supply and balanced ventilation systems shall be designed and constructed to provide ventilation air directly from the outdoors.</w:t>
            </w:r>
          </w:p>
          <w:p w14:paraId="03124492" w14:textId="77777777" w:rsidR="005162D5" w:rsidRDefault="005162D5" w:rsidP="005162D5">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ins w:id="910" w:author="TF 112518" w:date="2018-11-26T21:52:00Z"/>
                <w:rFonts w:asciiTheme="minorHAnsi" w:hAnsiTheme="minorHAnsi"/>
                <w:sz w:val="18"/>
                <w:szCs w:val="18"/>
              </w:rPr>
            </w:pPr>
            <w:ins w:id="911" w:author="TF 112518" w:date="2018-11-26T21:52:00Z">
              <w:r w:rsidRPr="00215D5D">
                <w:rPr>
                  <w:rFonts w:asciiTheme="minorHAnsi" w:hAnsiTheme="minorHAnsi"/>
                  <w:sz w:val="18"/>
                  <w:szCs w:val="18"/>
                </w:rPr>
                <w:t>6.</w:t>
              </w:r>
              <w:r>
                <w:rPr>
                  <w:rFonts w:asciiTheme="minorHAnsi" w:hAnsiTheme="minorHAnsi"/>
                  <w:sz w:val="18"/>
                  <w:szCs w:val="18"/>
                </w:rPr>
                <w:t xml:space="preserve">1.1 </w:t>
              </w:r>
              <w:r w:rsidRPr="00215D5D">
                <w:rPr>
                  <w:rFonts w:asciiTheme="minorHAnsi" w:hAnsiTheme="minorHAnsi"/>
                  <w:b/>
                  <w:sz w:val="18"/>
                  <w:szCs w:val="18"/>
                </w:rPr>
                <w:t>Compliance for Attached Dwelling Units</w:t>
              </w:r>
              <w:r w:rsidRPr="00792A45">
                <w:rPr>
                  <w:rFonts w:asciiTheme="minorHAnsi" w:hAnsiTheme="minorHAnsi"/>
                  <w:sz w:val="18"/>
                  <w:szCs w:val="18"/>
                </w:rPr>
                <w:t>. One</w:t>
              </w:r>
              <w:r>
                <w:rPr>
                  <w:rFonts w:asciiTheme="minorHAnsi" w:hAnsiTheme="minorHAnsi"/>
                  <w:sz w:val="18"/>
                  <w:szCs w:val="18"/>
                </w:rPr>
                <w:t xml:space="preserve"> </w:t>
              </w:r>
              <w:r w:rsidRPr="00792A45">
                <w:rPr>
                  <w:rFonts w:asciiTheme="minorHAnsi" w:hAnsiTheme="minorHAnsi"/>
                  <w:sz w:val="18"/>
                  <w:szCs w:val="18"/>
                </w:rPr>
                <w:t>method of demonstrating compliance with Section 6.1 shall be</w:t>
              </w:r>
              <w:r>
                <w:rPr>
                  <w:rFonts w:asciiTheme="minorHAnsi" w:hAnsiTheme="minorHAnsi"/>
                  <w:sz w:val="18"/>
                  <w:szCs w:val="18"/>
                </w:rPr>
                <w:t xml:space="preserve"> </w:t>
              </w:r>
              <w:r w:rsidRPr="00792A45">
                <w:rPr>
                  <w:rFonts w:asciiTheme="minorHAnsi" w:hAnsiTheme="minorHAnsi"/>
                  <w:sz w:val="18"/>
                  <w:szCs w:val="18"/>
                </w:rPr>
                <w:t>to verify a leakage rate below a maximum of 0.3 cfm per ft</w:t>
              </w:r>
              <w:r w:rsidRPr="00215D5D">
                <w:rPr>
                  <w:rFonts w:asciiTheme="minorHAnsi" w:hAnsiTheme="minorHAnsi"/>
                  <w:sz w:val="18"/>
                  <w:szCs w:val="18"/>
                  <w:vertAlign w:val="superscript"/>
                </w:rPr>
                <w:t>2</w:t>
              </w:r>
              <w:r>
                <w:rPr>
                  <w:rFonts w:asciiTheme="minorHAnsi" w:hAnsiTheme="minorHAnsi"/>
                  <w:sz w:val="18"/>
                  <w:szCs w:val="18"/>
                </w:rPr>
                <w:t xml:space="preserve"> </w:t>
              </w:r>
              <w:r w:rsidRPr="00E00577">
                <w:rPr>
                  <w:rFonts w:asciiTheme="minorHAnsi" w:hAnsiTheme="minorHAnsi"/>
                  <w:sz w:val="18"/>
                  <w:szCs w:val="18"/>
                </w:rPr>
                <w:t>(150 L/s per 100 m2)</w:t>
              </w:r>
              <w:r>
                <w:rPr>
                  <w:rFonts w:asciiTheme="minorHAnsi" w:hAnsiTheme="minorHAnsi"/>
                  <w:sz w:val="18"/>
                  <w:szCs w:val="18"/>
                </w:rPr>
                <w:t xml:space="preserve"> </w:t>
              </w:r>
              <w:r w:rsidRPr="00792A45">
                <w:rPr>
                  <w:rFonts w:asciiTheme="minorHAnsi" w:hAnsiTheme="minorHAnsi"/>
                  <w:sz w:val="18"/>
                  <w:szCs w:val="18"/>
                </w:rPr>
                <w:t>of the dwelling unit envelope area (i.e.,</w:t>
              </w:r>
              <w:r>
                <w:rPr>
                  <w:rFonts w:asciiTheme="minorHAnsi" w:hAnsiTheme="minorHAnsi"/>
                  <w:sz w:val="18"/>
                  <w:szCs w:val="18"/>
                </w:rPr>
                <w:t xml:space="preserve"> </w:t>
              </w:r>
              <w:r w:rsidRPr="00792A45">
                <w:rPr>
                  <w:rFonts w:asciiTheme="minorHAnsi" w:hAnsiTheme="minorHAnsi"/>
                  <w:sz w:val="18"/>
                  <w:szCs w:val="18"/>
                </w:rPr>
                <w:t>the sum of the area of walls between dwelling units, exterior</w:t>
              </w:r>
              <w:r>
                <w:rPr>
                  <w:rFonts w:asciiTheme="minorHAnsi" w:hAnsiTheme="minorHAnsi"/>
                  <w:sz w:val="18"/>
                  <w:szCs w:val="18"/>
                </w:rPr>
                <w:t xml:space="preserve"> </w:t>
              </w:r>
              <w:r w:rsidRPr="00792A45">
                <w:rPr>
                  <w:rFonts w:asciiTheme="minorHAnsi" w:hAnsiTheme="minorHAnsi"/>
                  <w:sz w:val="18"/>
                  <w:szCs w:val="18"/>
                </w:rPr>
                <w:t>walls, ceiling, and floor) at a test pressure of 50 Pa by a blower</w:t>
              </w:r>
              <w:r>
                <w:rPr>
                  <w:rFonts w:asciiTheme="minorHAnsi" w:hAnsiTheme="minorHAnsi"/>
                  <w:sz w:val="18"/>
                  <w:szCs w:val="18"/>
                </w:rPr>
                <w:t xml:space="preserve"> </w:t>
              </w:r>
              <w:r w:rsidRPr="00792A45">
                <w:rPr>
                  <w:rFonts w:asciiTheme="minorHAnsi" w:hAnsiTheme="minorHAnsi"/>
                  <w:sz w:val="18"/>
                  <w:szCs w:val="18"/>
                </w:rPr>
                <w:t>door test conducted in accordance with either ANSI/ASTME779 or ANSI/ASTM-E1827. The test shall be conducted</w:t>
              </w:r>
              <w:r>
                <w:rPr>
                  <w:rFonts w:asciiTheme="minorHAnsi" w:hAnsiTheme="minorHAnsi"/>
                  <w:sz w:val="18"/>
                  <w:szCs w:val="18"/>
                </w:rPr>
                <w:t xml:space="preserve"> </w:t>
              </w:r>
              <w:r w:rsidRPr="00792A45">
                <w:rPr>
                  <w:rFonts w:asciiTheme="minorHAnsi" w:hAnsiTheme="minorHAnsi"/>
                  <w:sz w:val="18"/>
                  <w:szCs w:val="18"/>
                </w:rPr>
                <w:t>with the dwelling unit as if it were exposed to outdoor air on</w:t>
              </w:r>
              <w:r>
                <w:rPr>
                  <w:rFonts w:asciiTheme="minorHAnsi" w:hAnsiTheme="minorHAnsi"/>
                  <w:sz w:val="18"/>
                  <w:szCs w:val="18"/>
                </w:rPr>
                <w:t xml:space="preserve"> </w:t>
              </w:r>
              <w:r w:rsidRPr="00792A45">
                <w:rPr>
                  <w:rFonts w:asciiTheme="minorHAnsi" w:hAnsiTheme="minorHAnsi"/>
                  <w:sz w:val="18"/>
                  <w:szCs w:val="18"/>
                </w:rPr>
                <w:t>all sides, top, and bottom by opening doors and windows of</w:t>
              </w:r>
              <w:r>
                <w:rPr>
                  <w:rFonts w:asciiTheme="minorHAnsi" w:hAnsiTheme="minorHAnsi"/>
                  <w:sz w:val="18"/>
                  <w:szCs w:val="18"/>
                </w:rPr>
                <w:t xml:space="preserve"> </w:t>
              </w:r>
              <w:r w:rsidRPr="00792A45">
                <w:rPr>
                  <w:rFonts w:asciiTheme="minorHAnsi" w:hAnsiTheme="minorHAnsi"/>
                  <w:sz w:val="18"/>
                  <w:szCs w:val="18"/>
                </w:rPr>
                <w:t>adjacent dwelling units.</w:t>
              </w:r>
            </w:ins>
          </w:p>
        </w:tc>
      </w:tr>
      <w:tr w:rsidR="005162D5" w14:paraId="3314CBBB" w14:textId="77777777" w:rsidTr="005162D5">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912"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913" w:author="TF 112518" w:date="2018-11-26T21:52:00Z"/>
          <w:trPrChange w:id="914"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915"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3AF17918" w14:textId="77777777" w:rsidR="005162D5" w:rsidRDefault="005162D5" w:rsidP="005162D5">
            <w:pPr>
              <w:keepNext/>
              <w:jc w:val="center"/>
              <w:rPr>
                <w:ins w:id="916" w:author="TF 112518" w:date="2018-11-26T21:52:00Z"/>
                <w:rFonts w:asciiTheme="minorHAnsi" w:hAnsiTheme="minorHAnsi"/>
                <w:sz w:val="18"/>
                <w:szCs w:val="18"/>
              </w:rPr>
            </w:pPr>
            <w:ins w:id="917" w:author="TF 112518" w:date="2018-11-26T21:52:00Z">
              <w:r>
                <w:rPr>
                  <w:rFonts w:asciiTheme="minorHAnsi" w:hAnsiTheme="minorHAnsi"/>
                  <w:sz w:val="18"/>
                  <w:szCs w:val="18"/>
                </w:rPr>
                <w:t>02</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918"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5CBF5460" w14:textId="77777777" w:rsidR="005162D5" w:rsidRDefault="005162D5" w:rsidP="005162D5">
            <w:pPr>
              <w:keepNext/>
              <w:ind w:left="274" w:hanging="274"/>
              <w:rPr>
                <w:ins w:id="919" w:author="TF 112518" w:date="2018-11-26T21:52:00Z"/>
              </w:rPr>
            </w:pPr>
            <w:ins w:id="920" w:author="TF 112518" w:date="2018-11-26T21:52:00Z">
              <w:r>
                <w:rPr>
                  <w:rFonts w:asciiTheme="minorHAnsi" w:hAnsiTheme="minorHAnsi"/>
                  <w:b/>
                  <w:sz w:val="18"/>
                  <w:szCs w:val="18"/>
                </w:rPr>
                <w:t>6.2 Instructions and Labeling.</w:t>
              </w:r>
              <w:r>
                <w:rPr>
                  <w:rFonts w:asciiTheme="minorHAnsi" w:hAnsiTheme="minorHAnsi"/>
                  <w:sz w:val="18"/>
                  <w:szCs w:val="18"/>
                </w:rPr>
                <w:t xml:space="preserve"> </w:t>
              </w:r>
              <w:r w:rsidRPr="00256541">
                <w:rPr>
                  <w:rStyle w:val="margin0020notechar"/>
                  <w:rFonts w:asciiTheme="minorHAnsi" w:hAnsiTheme="minorHAnsi"/>
                  <w:sz w:val="18"/>
                  <w:szCs w:val="18"/>
                </w:rPr>
                <w:t>Information on the ventilation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design and/or ventilation systems installed, 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on their proper operation to meet the requirements of this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standard, and instructions detailing any required maintenance</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(similar to that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for HVAC systems) shall be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to the owner and the occupant of the dwelling unit. Controls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shall be labeled as to their function (unless that function 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obvious, such as toilet exhaust fan switches). See Section 13</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of ASHRAE Guideline 24</w:t>
              </w:r>
              <w:r>
                <w:rPr>
                  <w:rStyle w:val="margin0020notechar"/>
                  <w:rFonts w:asciiTheme="minorHAnsi" w:hAnsiTheme="minorHAnsi"/>
                  <w:sz w:val="18"/>
                  <w:szCs w:val="18"/>
                </w:rPr>
                <w:t xml:space="preserve"> </w:t>
              </w:r>
              <w:r w:rsidRPr="00215D5D">
                <w:rPr>
                  <w:rStyle w:val="margin0020notechar"/>
                  <w:rFonts w:asciiTheme="minorHAnsi" w:hAnsiTheme="minorHAnsi"/>
                  <w:sz w:val="18"/>
                  <w:szCs w:val="18"/>
                  <w:vertAlign w:val="superscript"/>
                </w:rPr>
                <w:t>5</w:t>
              </w:r>
              <w:r w:rsidRPr="00256541">
                <w:rPr>
                  <w:rStyle w:val="margin0020notechar"/>
                  <w:rFonts w:asciiTheme="minorHAnsi" w:hAnsiTheme="minorHAnsi"/>
                  <w:sz w:val="18"/>
                  <w:szCs w:val="18"/>
                </w:rPr>
                <w:t xml:space="preserve"> for information 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and labeling</w:t>
              </w:r>
              <w:r>
                <w:rPr>
                  <w:rStyle w:val="margin0020notechar"/>
                  <w:rFonts w:asciiTheme="minorHAnsi" w:hAnsiTheme="minorHAnsi"/>
                  <w:sz w:val="18"/>
                  <w:szCs w:val="18"/>
                </w:rPr>
                <w:t>.</w:t>
              </w:r>
            </w:ins>
          </w:p>
        </w:tc>
      </w:tr>
      <w:tr w:rsidR="005162D5" w14:paraId="168AF06C" w14:textId="77777777" w:rsidTr="005162D5">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921"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922" w:author="TF 112518" w:date="2018-11-26T21:52:00Z"/>
          <w:trPrChange w:id="923"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924"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3FD88B24" w14:textId="77777777" w:rsidR="005162D5" w:rsidRDefault="005162D5" w:rsidP="005162D5">
            <w:pPr>
              <w:keepNext/>
              <w:jc w:val="center"/>
              <w:rPr>
                <w:ins w:id="925" w:author="TF 112518" w:date="2018-11-26T21:52:00Z"/>
                <w:rFonts w:asciiTheme="minorHAnsi" w:hAnsiTheme="minorHAnsi"/>
                <w:sz w:val="18"/>
                <w:szCs w:val="18"/>
              </w:rPr>
            </w:pPr>
            <w:ins w:id="926" w:author="TF 112518" w:date="2018-11-26T21:52:00Z">
              <w:r>
                <w:rPr>
                  <w:rFonts w:asciiTheme="minorHAnsi" w:hAnsiTheme="minorHAnsi"/>
                  <w:sz w:val="18"/>
                  <w:szCs w:val="18"/>
                </w:rPr>
                <w:t>03</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927"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715EC57B" w14:textId="77777777" w:rsidR="005162D5" w:rsidRDefault="005162D5" w:rsidP="005162D5">
            <w:pPr>
              <w:keepNext/>
              <w:rPr>
                <w:ins w:id="928" w:author="TF 112518" w:date="2018-11-26T21:52:00Z"/>
                <w:rStyle w:val="margin0020notechar"/>
                <w:rFonts w:asciiTheme="minorHAnsi" w:hAnsiTheme="minorHAnsi"/>
                <w:sz w:val="18"/>
                <w:szCs w:val="18"/>
              </w:rPr>
            </w:pPr>
            <w:ins w:id="929" w:author="TF 112518" w:date="2018-11-26T21:52:00Z">
              <w:r>
                <w:rPr>
                  <w:rFonts w:asciiTheme="minorHAnsi" w:hAnsiTheme="minorHAnsi"/>
                  <w:b/>
                  <w:sz w:val="18"/>
                  <w:szCs w:val="18"/>
                </w:rPr>
                <w:t>6.3 Clothes Dryers.</w:t>
              </w:r>
              <w:r>
                <w:rPr>
                  <w:rFonts w:asciiTheme="minorHAnsi" w:hAnsiTheme="minorHAnsi"/>
                  <w:sz w:val="18"/>
                  <w:szCs w:val="18"/>
                </w:rPr>
                <w:t xml:space="preserve"> </w:t>
              </w:r>
              <w:r>
                <w:rPr>
                  <w:rStyle w:val="margin0020notechar"/>
                  <w:rFonts w:asciiTheme="minorHAnsi" w:hAnsiTheme="minorHAnsi"/>
                  <w:sz w:val="18"/>
                  <w:szCs w:val="18"/>
                </w:rPr>
                <w:t>Clothes dryers shall be exhausted directly to the outdoors.</w:t>
              </w:r>
            </w:ins>
          </w:p>
          <w:p w14:paraId="5BCB04FB" w14:textId="77777777" w:rsidR="005162D5" w:rsidRDefault="005162D5" w:rsidP="005162D5">
            <w:pPr>
              <w:ind w:left="274"/>
              <w:rPr>
                <w:ins w:id="930" w:author="TF 112518" w:date="2018-11-26T21:52:00Z"/>
                <w:sz w:val="22"/>
              </w:rPr>
            </w:pPr>
            <w:ins w:id="931" w:author="TF 112518" w:date="2018-11-26T21:52:00Z">
              <w:r w:rsidRPr="00215D5D">
                <w:rPr>
                  <w:rFonts w:asciiTheme="minorHAnsi" w:hAnsiTheme="minorHAnsi" w:cstheme="minorHAnsi"/>
                  <w:sz w:val="18"/>
                  <w:szCs w:val="18"/>
                </w:rPr>
                <w:t>Exception: Condensing dryers plumbed to a drain.</w:t>
              </w:r>
            </w:ins>
          </w:p>
        </w:tc>
      </w:tr>
      <w:tr w:rsidR="005162D5" w14:paraId="4FAD2CB7" w14:textId="77777777" w:rsidTr="005162D5">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932"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933" w:author="TF 112518" w:date="2018-11-26T21:52:00Z"/>
          <w:trPrChange w:id="934"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935"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6B360D8A" w14:textId="77777777" w:rsidR="005162D5" w:rsidRDefault="005162D5" w:rsidP="005162D5">
            <w:pPr>
              <w:keepNext/>
              <w:jc w:val="center"/>
              <w:rPr>
                <w:ins w:id="936" w:author="TF 112518" w:date="2018-11-26T21:52:00Z"/>
                <w:rFonts w:asciiTheme="minorHAnsi" w:hAnsiTheme="minorHAnsi"/>
                <w:sz w:val="18"/>
                <w:szCs w:val="18"/>
              </w:rPr>
            </w:pPr>
            <w:ins w:id="937" w:author="TF 112518" w:date="2018-11-26T21:52:00Z">
              <w:r>
                <w:rPr>
                  <w:rFonts w:asciiTheme="minorHAnsi" w:hAnsiTheme="minorHAnsi"/>
                  <w:sz w:val="18"/>
                  <w:szCs w:val="18"/>
                </w:rPr>
                <w:t>04</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Change w:id="938"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tcPr>
            </w:tcPrChange>
          </w:tcPr>
          <w:p w14:paraId="13B24AB7" w14:textId="77777777" w:rsidR="005162D5" w:rsidRDefault="005162D5" w:rsidP="005162D5">
            <w:pPr>
              <w:pStyle w:val="margin0020note"/>
              <w:keepNext/>
              <w:spacing w:before="0" w:beforeAutospacing="0" w:after="0" w:afterAutospacing="0"/>
              <w:ind w:left="274" w:hanging="274"/>
              <w:rPr>
                <w:rFonts w:asciiTheme="minorHAnsi" w:hAnsiTheme="minorHAnsi"/>
                <w:b/>
                <w:sz w:val="18"/>
                <w:szCs w:val="18"/>
              </w:rPr>
            </w:pPr>
            <w:ins w:id="939" w:author="TF 112518" w:date="2018-11-26T21:52:00Z">
              <w:r>
                <w:rPr>
                  <w:rFonts w:asciiTheme="minorHAnsi" w:hAnsiTheme="minorHAnsi"/>
                  <w:b/>
                  <w:sz w:val="18"/>
                  <w:szCs w:val="18"/>
                </w:rPr>
                <w:t>6.4 Combustion and Solid-Fuel Burning Appliances.</w:t>
              </w:r>
            </w:ins>
          </w:p>
          <w:p w14:paraId="39E91164" w14:textId="77777777" w:rsidR="005162D5" w:rsidRDefault="005162D5" w:rsidP="005162D5">
            <w:pPr>
              <w:pStyle w:val="margin0020note"/>
              <w:keepNext/>
              <w:spacing w:before="0" w:beforeAutospacing="0" w:after="0" w:afterAutospacing="0"/>
              <w:ind w:left="763" w:hanging="403"/>
              <w:rPr>
                <w:rStyle w:val="margin0020notechar"/>
                <w:rFonts w:asciiTheme="minorHAnsi" w:hAnsiTheme="minorHAnsi"/>
                <w:sz w:val="18"/>
                <w:szCs w:val="18"/>
              </w:rPr>
            </w:pPr>
            <w:ins w:id="940" w:author="TF 112518" w:date="2018-11-26T21:52:00Z">
              <w:r w:rsidRPr="00215D5D">
                <w:rPr>
                  <w:rFonts w:asciiTheme="minorHAnsi" w:hAnsiTheme="minorHAnsi"/>
                  <w:sz w:val="18"/>
                  <w:szCs w:val="18"/>
                </w:rPr>
                <w:t>6.</w:t>
              </w:r>
            </w:ins>
            <w:r>
              <w:rPr>
                <w:rFonts w:asciiTheme="minorHAnsi" w:hAnsiTheme="minorHAnsi"/>
                <w:sz w:val="18"/>
                <w:szCs w:val="18"/>
              </w:rPr>
              <w:t>4</w:t>
            </w:r>
            <w:ins w:id="941" w:author="TF 112518" w:date="2018-11-26T21:52:00Z">
              <w:r>
                <w:rPr>
                  <w:rFonts w:asciiTheme="minorHAnsi" w:hAnsiTheme="minorHAnsi"/>
                  <w:sz w:val="18"/>
                  <w:szCs w:val="18"/>
                </w:rPr>
                <w:t>.1</w:t>
              </w:r>
            </w:ins>
            <w:r>
              <w:rPr>
                <w:rFonts w:asciiTheme="minorHAnsi" w:hAnsiTheme="minorHAnsi"/>
                <w:sz w:val="18"/>
                <w:szCs w:val="18"/>
              </w:rPr>
              <w:t xml:space="preserve"> </w:t>
            </w:r>
            <w:ins w:id="942" w:author="TF 112518" w:date="2018-11-26T21:52:00Z">
              <w:r w:rsidRPr="00E00577">
                <w:rPr>
                  <w:rStyle w:val="margin0020notechar"/>
                  <w:rFonts w:asciiTheme="minorHAnsi" w:hAnsiTheme="minorHAnsi"/>
                  <w:sz w:val="18"/>
                  <w:szCs w:val="18"/>
                </w:rPr>
                <w:t>Combustion and solid-fuel-burning appliances must be provided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with adequate </w:t>
              </w:r>
              <w:r>
                <w:rPr>
                  <w:rStyle w:val="margin0020notechar"/>
                  <w:rFonts w:asciiTheme="minorHAnsi" w:hAnsiTheme="minorHAnsi"/>
                  <w:sz w:val="18"/>
                  <w:szCs w:val="18"/>
                </w:rPr>
                <w:t>c</w:t>
              </w:r>
              <w:r w:rsidRPr="00E00577">
                <w:rPr>
                  <w:rStyle w:val="margin0020notechar"/>
                  <w:rFonts w:asciiTheme="minorHAnsi" w:hAnsiTheme="minorHAnsi"/>
                  <w:sz w:val="18"/>
                  <w:szCs w:val="18"/>
                </w:rPr>
                <w:t>ombustion and ventilation air and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installed in accordance with manufacturers’ installation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instructions; NFPA 54/ANSI Z223.1, </w:t>
              </w:r>
              <w:r w:rsidRPr="00215D5D">
                <w:rPr>
                  <w:rStyle w:val="margin0020notechar"/>
                  <w:rFonts w:asciiTheme="minorHAnsi" w:hAnsiTheme="minorHAnsi"/>
                  <w:i/>
                  <w:sz w:val="18"/>
                  <w:szCs w:val="18"/>
                </w:rPr>
                <w:t>National Fuel Gas Code</w:t>
              </w:r>
              <w:r w:rsidRPr="00E00577">
                <w:rPr>
                  <w:rStyle w:val="margin0020notechar"/>
                  <w:rFonts w:asciiTheme="minorHAnsi" w:hAnsiTheme="minorHAnsi"/>
                  <w:sz w:val="18"/>
                  <w:szCs w:val="18"/>
                </w:rPr>
                <w:t xml:space="preserve">; NFPA 31, </w:t>
              </w:r>
              <w:r w:rsidRPr="00215D5D">
                <w:rPr>
                  <w:rStyle w:val="margin0020notechar"/>
                  <w:rFonts w:asciiTheme="minorHAnsi" w:hAnsiTheme="minorHAnsi"/>
                  <w:i/>
                  <w:sz w:val="18"/>
                  <w:szCs w:val="18"/>
                </w:rPr>
                <w:t>Standard for the Installation of Oil-Burning Equipment</w:t>
              </w:r>
              <w:r w:rsidRPr="00E00577">
                <w:rPr>
                  <w:rStyle w:val="margin0020notechar"/>
                  <w:rFonts w:asciiTheme="minorHAnsi" w:hAnsiTheme="minorHAnsi"/>
                  <w:sz w:val="18"/>
                  <w:szCs w:val="18"/>
                </w:rPr>
                <w:t xml:space="preserve">; or NFPA 211, </w:t>
              </w:r>
              <w:r w:rsidRPr="00215D5D">
                <w:rPr>
                  <w:rStyle w:val="margin0020notechar"/>
                  <w:rFonts w:asciiTheme="minorHAnsi" w:hAnsiTheme="minorHAnsi"/>
                  <w:i/>
                  <w:sz w:val="18"/>
                  <w:szCs w:val="18"/>
                </w:rPr>
                <w:t>Standard for Chimneys, Fireplaces, Vents, and Solid-Fuel Burning Appliances</w:t>
              </w:r>
              <w:r w:rsidRPr="00E00577">
                <w:rPr>
                  <w:rStyle w:val="margin0020notechar"/>
                  <w:rFonts w:asciiTheme="minorHAnsi" w:hAnsiTheme="minorHAnsi"/>
                  <w:sz w:val="18"/>
                  <w:szCs w:val="18"/>
                </w:rPr>
                <w:t>, or other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equivalent code acceptable to the building official.</w:t>
              </w:r>
            </w:ins>
          </w:p>
          <w:p w14:paraId="3D4D0B09" w14:textId="77777777" w:rsidR="005162D5" w:rsidRDefault="005162D5" w:rsidP="005162D5">
            <w:pPr>
              <w:pStyle w:val="margin0020note"/>
              <w:keepNext/>
              <w:spacing w:before="0" w:beforeAutospacing="0" w:after="0" w:afterAutospacing="0"/>
              <w:ind w:left="763" w:hanging="403"/>
              <w:rPr>
                <w:ins w:id="943" w:author="TF 112518" w:date="2018-11-26T21:52:00Z"/>
              </w:rPr>
            </w:pPr>
            <w:ins w:id="944" w:author="TF 112518" w:date="2018-11-26T21:52:00Z">
              <w:r w:rsidRPr="00E00577">
                <w:rPr>
                  <w:rStyle w:val="margin0020notechar"/>
                  <w:rFonts w:asciiTheme="minorHAnsi" w:hAnsiTheme="minorHAnsi"/>
                  <w:sz w:val="18"/>
                  <w:szCs w:val="18"/>
                </w:rPr>
                <w:t xml:space="preserve"> </w:t>
              </w:r>
              <w:r w:rsidRPr="00215D5D">
                <w:rPr>
                  <w:rFonts w:asciiTheme="minorHAnsi" w:hAnsiTheme="minorHAnsi"/>
                  <w:sz w:val="18"/>
                  <w:szCs w:val="18"/>
                </w:rPr>
                <w:t>6.</w:t>
              </w:r>
            </w:ins>
            <w:r>
              <w:rPr>
                <w:rFonts w:asciiTheme="minorHAnsi" w:hAnsiTheme="minorHAnsi"/>
                <w:sz w:val="18"/>
                <w:szCs w:val="18"/>
              </w:rPr>
              <w:t>4</w:t>
            </w:r>
            <w:ins w:id="945" w:author="TF 112518" w:date="2018-11-26T21:52:00Z">
              <w:r>
                <w:rPr>
                  <w:rFonts w:asciiTheme="minorHAnsi" w:hAnsiTheme="minorHAnsi"/>
                  <w:sz w:val="18"/>
                  <w:szCs w:val="18"/>
                </w:rPr>
                <w:t>.</w:t>
              </w:r>
            </w:ins>
            <w:r>
              <w:rPr>
                <w:rFonts w:asciiTheme="minorHAnsi" w:hAnsiTheme="minorHAnsi"/>
                <w:sz w:val="18"/>
                <w:szCs w:val="18"/>
              </w:rPr>
              <w:t xml:space="preserve">2 </w:t>
            </w:r>
            <w:ins w:id="946" w:author="TF 112518" w:date="2018-11-26T21:52:00Z">
              <w:r w:rsidRPr="00E00577">
                <w:rPr>
                  <w:rStyle w:val="margin0020notechar"/>
                  <w:rFonts w:asciiTheme="minorHAnsi" w:hAnsiTheme="minorHAnsi"/>
                  <w:sz w:val="18"/>
                  <w:szCs w:val="18"/>
                </w:rPr>
                <w:t>Where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atmospherically vented combustion appliances or solid-fuelburning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are located inside the pressure boundary,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the total net exhaust flow of the two largest exhaust fans (not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including a summer cooling fan intended to be operated only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when windows or</w:t>
              </w:r>
              <w:r>
                <w:rPr>
                  <w:rStyle w:val="margin0020notechar"/>
                  <w:rFonts w:asciiTheme="minorHAnsi" w:hAnsiTheme="minorHAnsi"/>
                  <w:sz w:val="18"/>
                  <w:szCs w:val="18"/>
                </w:rPr>
                <w:t xml:space="preserve"> o</w:t>
              </w:r>
              <w:r w:rsidRPr="00E00577">
                <w:rPr>
                  <w:rStyle w:val="margin0020notechar"/>
                  <w:rFonts w:asciiTheme="minorHAnsi" w:hAnsiTheme="minorHAnsi"/>
                  <w:sz w:val="18"/>
                  <w:szCs w:val="18"/>
                </w:rPr>
                <w:t>ther air inlets are open) shall not exceed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15 cfm per 100 ft2 (75 L/s per 100 m2) of occupiable space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when in operation at full </w:t>
              </w:r>
              <w:r>
                <w:rPr>
                  <w:rStyle w:val="margin0020notechar"/>
                  <w:rFonts w:asciiTheme="minorHAnsi" w:hAnsiTheme="minorHAnsi"/>
                  <w:sz w:val="18"/>
                  <w:szCs w:val="18"/>
                </w:rPr>
                <w:t>c</w:t>
              </w:r>
              <w:r w:rsidRPr="00E00577">
                <w:rPr>
                  <w:rStyle w:val="margin0020notechar"/>
                  <w:rFonts w:asciiTheme="minorHAnsi" w:hAnsiTheme="minorHAnsi"/>
                  <w:sz w:val="18"/>
                  <w:szCs w:val="18"/>
                </w:rPr>
                <w:t>apacity. If the designed total net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flow exceeds this limit, the net exhaust flow must be reduced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by reducing the exhaust flow or </w:t>
              </w:r>
              <w:r>
                <w:rPr>
                  <w:rStyle w:val="margin0020notechar"/>
                  <w:rFonts w:asciiTheme="minorHAnsi" w:hAnsiTheme="minorHAnsi"/>
                  <w:sz w:val="18"/>
                  <w:szCs w:val="18"/>
                </w:rPr>
                <w:t>p</w:t>
              </w:r>
              <w:r w:rsidRPr="00E00577">
                <w:rPr>
                  <w:rStyle w:val="margin0020notechar"/>
                  <w:rFonts w:asciiTheme="minorHAnsi" w:hAnsiTheme="minorHAnsi"/>
                  <w:sz w:val="18"/>
                  <w:szCs w:val="18"/>
                </w:rPr>
                <w:t>roviding compensating outdoor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air. Gravity or barometric dampers in nonpowered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exhaust makeup air systems shall not be used to provide compensating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outdoor air. Atmospherically vented combustion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do not include direct-vent appliances</w:t>
              </w:r>
              <w:r>
                <w:rPr>
                  <w:rStyle w:val="margin0020notechar"/>
                  <w:rFonts w:asciiTheme="minorHAnsi" w:hAnsiTheme="minorHAnsi"/>
                  <w:sz w:val="18"/>
                  <w:szCs w:val="18"/>
                </w:rPr>
                <w:t>.</w:t>
              </w:r>
            </w:ins>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Combustion appliances that pass safety testing performed according to ANSI/BPI-1200, Standard Practice for Basic Analysis of Buildings,21 shall be deemed as complying with Section 6.4.2.</w:t>
            </w:r>
          </w:p>
        </w:tc>
      </w:tr>
      <w:tr w:rsidR="005162D5" w14:paraId="7026E8FD" w14:textId="77777777" w:rsidTr="005162D5">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947"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948" w:author="TF 112518" w:date="2018-11-26T21:52:00Z"/>
          <w:trPrChange w:id="949"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950"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41993728" w14:textId="77777777" w:rsidR="005162D5" w:rsidRDefault="005162D5" w:rsidP="005162D5">
            <w:pPr>
              <w:keepNext/>
              <w:jc w:val="center"/>
              <w:rPr>
                <w:ins w:id="951" w:author="TF 112518" w:date="2018-11-26T21:52:00Z"/>
                <w:rFonts w:asciiTheme="minorHAnsi" w:hAnsiTheme="minorHAnsi"/>
                <w:sz w:val="18"/>
                <w:szCs w:val="18"/>
              </w:rPr>
            </w:pPr>
            <w:ins w:id="952" w:author="TF 112518" w:date="2018-11-26T21:52:00Z">
              <w:r>
                <w:rPr>
                  <w:rFonts w:asciiTheme="minorHAnsi" w:hAnsiTheme="minorHAnsi"/>
                  <w:sz w:val="18"/>
                  <w:szCs w:val="18"/>
                </w:rPr>
                <w:t>05</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953"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2DE5C8BB" w14:textId="77777777" w:rsidR="005162D5" w:rsidRDefault="005162D5" w:rsidP="005162D5">
            <w:pPr>
              <w:keepNext/>
              <w:ind w:left="273" w:hanging="273"/>
              <w:rPr>
                <w:ins w:id="954" w:author="TF 112518" w:date="2018-11-26T21:52:00Z"/>
                <w:rFonts w:asciiTheme="minorHAnsi" w:hAnsiTheme="minorHAnsi"/>
                <w:b/>
                <w:sz w:val="18"/>
                <w:szCs w:val="18"/>
              </w:rPr>
            </w:pPr>
            <w:ins w:id="955" w:author="TF 112518" w:date="2018-11-26T21:52:00Z">
              <w:r>
                <w:rPr>
                  <w:rFonts w:asciiTheme="minorHAnsi" w:hAnsiTheme="minorHAnsi"/>
                  <w:b/>
                  <w:sz w:val="18"/>
                  <w:szCs w:val="18"/>
                </w:rPr>
                <w:t>6.5 Air tightness Requirements</w:t>
              </w:r>
            </w:ins>
          </w:p>
          <w:p w14:paraId="6352878C" w14:textId="77777777" w:rsidR="005162D5" w:rsidRDefault="005162D5" w:rsidP="005162D5">
            <w:pPr>
              <w:keepNext/>
              <w:ind w:left="763" w:hanging="403"/>
              <w:rPr>
                <w:ins w:id="956" w:author="TF 112518" w:date="2018-11-26T21:52:00Z"/>
              </w:rPr>
            </w:pPr>
            <w:ins w:id="957" w:author="TF 112518" w:date="2018-11-26T21:52:00Z">
              <w:r w:rsidRPr="00215D5D">
                <w:rPr>
                  <w:rFonts w:asciiTheme="minorHAnsi" w:hAnsiTheme="minorHAnsi"/>
                  <w:sz w:val="18"/>
                  <w:szCs w:val="18"/>
                </w:rPr>
                <w:t>6.5.1</w:t>
              </w:r>
              <w:r>
                <w:rPr>
                  <w:rFonts w:asciiTheme="minorHAnsi" w:hAnsiTheme="minorHAnsi"/>
                  <w:b/>
                  <w:sz w:val="18"/>
                  <w:szCs w:val="18"/>
                </w:rPr>
                <w:t xml:space="preserve"> Garages.</w:t>
              </w:r>
              <w:r>
                <w:t xml:space="preserve"> </w:t>
              </w:r>
              <w:r w:rsidRPr="00215D5D">
                <w:rPr>
                  <w:rFonts w:asciiTheme="minorHAnsi" w:hAnsiTheme="minorHAnsi"/>
                  <w:sz w:val="18"/>
                  <w:szCs w:val="18"/>
                </w:rPr>
                <w:t>When an occupiable space adjoins a</w:t>
              </w:r>
              <w:r>
                <w:rPr>
                  <w:rFonts w:asciiTheme="minorHAnsi" w:hAnsiTheme="minorHAnsi"/>
                  <w:sz w:val="18"/>
                  <w:szCs w:val="18"/>
                </w:rPr>
                <w:t xml:space="preserve"> </w:t>
              </w:r>
              <w:r w:rsidRPr="00215D5D">
                <w:rPr>
                  <w:rFonts w:asciiTheme="minorHAnsi" w:hAnsiTheme="minorHAnsi"/>
                  <w:sz w:val="18"/>
                  <w:szCs w:val="18"/>
                </w:rPr>
                <w:t>garage, the design must prevent migration of contaminants to</w:t>
              </w:r>
              <w:r>
                <w:rPr>
                  <w:rFonts w:asciiTheme="minorHAnsi" w:hAnsiTheme="minorHAnsi"/>
                  <w:sz w:val="18"/>
                  <w:szCs w:val="18"/>
                </w:rPr>
                <w:t xml:space="preserve"> </w:t>
              </w:r>
              <w:r w:rsidRPr="00215D5D">
                <w:rPr>
                  <w:rFonts w:asciiTheme="minorHAnsi" w:hAnsiTheme="minorHAnsi"/>
                  <w:sz w:val="18"/>
                  <w:szCs w:val="18"/>
                </w:rPr>
                <w:t>the adjoining occupiable space. Air seal the walls, ceilings,</w:t>
              </w:r>
              <w:r>
                <w:rPr>
                  <w:rFonts w:asciiTheme="minorHAnsi" w:hAnsiTheme="minorHAnsi"/>
                  <w:sz w:val="18"/>
                  <w:szCs w:val="18"/>
                </w:rPr>
                <w:t xml:space="preserve"> </w:t>
              </w:r>
              <w:r w:rsidRPr="00215D5D">
                <w:rPr>
                  <w:rFonts w:asciiTheme="minorHAnsi" w:hAnsiTheme="minorHAnsi"/>
                  <w:sz w:val="18"/>
                  <w:szCs w:val="18"/>
                </w:rPr>
                <w:t>and floors that separate garages from occupiable space. To be</w:t>
              </w:r>
              <w:r>
                <w:rPr>
                  <w:rFonts w:asciiTheme="minorHAnsi" w:hAnsiTheme="minorHAnsi"/>
                  <w:sz w:val="18"/>
                  <w:szCs w:val="18"/>
                </w:rPr>
                <w:t xml:space="preserve"> </w:t>
              </w:r>
              <w:r w:rsidRPr="00215D5D">
                <w:rPr>
                  <w:rFonts w:asciiTheme="minorHAnsi" w:hAnsiTheme="minorHAnsi"/>
                  <w:sz w:val="18"/>
                  <w:szCs w:val="18"/>
                </w:rPr>
                <w:t>considered air-sealed, all joints, seams, penetrations, openings</w:t>
              </w:r>
              <w:r>
                <w:rPr>
                  <w:rFonts w:asciiTheme="minorHAnsi" w:hAnsiTheme="minorHAnsi"/>
                  <w:sz w:val="18"/>
                  <w:szCs w:val="18"/>
                </w:rPr>
                <w:t xml:space="preserve"> </w:t>
              </w:r>
              <w:r w:rsidRPr="00215D5D">
                <w:rPr>
                  <w:rFonts w:asciiTheme="minorHAnsi" w:hAnsiTheme="minorHAnsi"/>
                  <w:sz w:val="18"/>
                  <w:szCs w:val="18"/>
                </w:rPr>
                <w:t>between door assemblies and their respective jambs and</w:t>
              </w:r>
              <w:r>
                <w:rPr>
                  <w:rFonts w:asciiTheme="minorHAnsi" w:hAnsiTheme="minorHAnsi"/>
                  <w:sz w:val="18"/>
                  <w:szCs w:val="18"/>
                </w:rPr>
                <w:t xml:space="preserve"> </w:t>
              </w:r>
              <w:r w:rsidRPr="00215D5D">
                <w:rPr>
                  <w:rFonts w:asciiTheme="minorHAnsi" w:hAnsiTheme="minorHAnsi"/>
                  <w:sz w:val="18"/>
                  <w:szCs w:val="18"/>
                </w:rPr>
                <w:t>framing, and other sources of air leakage through wall and</w:t>
              </w:r>
              <w:r>
                <w:rPr>
                  <w:rFonts w:asciiTheme="minorHAnsi" w:hAnsiTheme="minorHAnsi"/>
                  <w:sz w:val="18"/>
                  <w:szCs w:val="18"/>
                </w:rPr>
                <w:t xml:space="preserve"> </w:t>
              </w:r>
              <w:r w:rsidRPr="00215D5D">
                <w:rPr>
                  <w:rFonts w:asciiTheme="minorHAnsi" w:hAnsiTheme="minorHAnsi"/>
                  <w:sz w:val="18"/>
                  <w:szCs w:val="18"/>
                </w:rPr>
                <w:t>ceiling assemblies separating the garage from the residence</w:t>
              </w:r>
              <w:r>
                <w:rPr>
                  <w:rFonts w:asciiTheme="minorHAnsi" w:hAnsiTheme="minorHAnsi"/>
                  <w:sz w:val="18"/>
                  <w:szCs w:val="18"/>
                </w:rPr>
                <w:t xml:space="preserve"> </w:t>
              </w:r>
              <w:r w:rsidRPr="00215D5D">
                <w:rPr>
                  <w:rFonts w:asciiTheme="minorHAnsi" w:hAnsiTheme="minorHAnsi"/>
                  <w:sz w:val="18"/>
                  <w:szCs w:val="18"/>
                </w:rPr>
                <w:t>and its attic area shall be caulked, gasketed, weather stripped,</w:t>
              </w:r>
              <w:r>
                <w:rPr>
                  <w:rFonts w:asciiTheme="minorHAnsi" w:hAnsiTheme="minorHAnsi"/>
                  <w:sz w:val="18"/>
                  <w:szCs w:val="18"/>
                </w:rPr>
                <w:t xml:space="preserve"> </w:t>
              </w:r>
              <w:r w:rsidRPr="00215D5D">
                <w:rPr>
                  <w:rFonts w:asciiTheme="minorHAnsi" w:hAnsiTheme="minorHAnsi"/>
                  <w:sz w:val="18"/>
                  <w:szCs w:val="18"/>
                </w:rPr>
                <w:t>wrapped, or otherwise sealed to limit air movement. Doors</w:t>
              </w:r>
              <w:r>
                <w:rPr>
                  <w:rFonts w:asciiTheme="minorHAnsi" w:hAnsiTheme="minorHAnsi"/>
                  <w:sz w:val="18"/>
                  <w:szCs w:val="18"/>
                </w:rPr>
                <w:t xml:space="preserve"> </w:t>
              </w:r>
              <w:r w:rsidRPr="00215D5D">
                <w:rPr>
                  <w:rFonts w:asciiTheme="minorHAnsi" w:hAnsiTheme="minorHAnsi"/>
                  <w:sz w:val="18"/>
                  <w:szCs w:val="18"/>
                </w:rPr>
                <w:t>between garages and occupiable spaces shall be gasketed or</w:t>
              </w:r>
              <w:r>
                <w:rPr>
                  <w:rFonts w:asciiTheme="minorHAnsi" w:hAnsiTheme="minorHAnsi"/>
                  <w:sz w:val="18"/>
                  <w:szCs w:val="18"/>
                </w:rPr>
                <w:t xml:space="preserve"> </w:t>
              </w:r>
              <w:r w:rsidRPr="00215D5D">
                <w:rPr>
                  <w:rFonts w:asciiTheme="minorHAnsi" w:hAnsiTheme="minorHAnsi"/>
                  <w:sz w:val="18"/>
                  <w:szCs w:val="18"/>
                </w:rPr>
                <w:t>made substantially airtight with weather stripping.</w:t>
              </w:r>
            </w:ins>
          </w:p>
        </w:tc>
      </w:tr>
      <w:tr w:rsidR="005162D5" w14:paraId="78A04B3C" w14:textId="77777777" w:rsidTr="005162D5">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958"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959" w:author="TF 112518" w:date="2018-11-26T21:52:00Z"/>
          <w:trPrChange w:id="960"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961"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1FC517AA" w14:textId="77777777" w:rsidR="005162D5" w:rsidRDefault="005162D5" w:rsidP="005162D5">
            <w:pPr>
              <w:keepNext/>
              <w:jc w:val="center"/>
              <w:rPr>
                <w:ins w:id="962" w:author="TF 112518" w:date="2018-11-26T21:52:00Z"/>
                <w:rFonts w:asciiTheme="minorHAnsi" w:hAnsiTheme="minorHAnsi"/>
                <w:sz w:val="18"/>
                <w:szCs w:val="18"/>
              </w:rPr>
            </w:pPr>
            <w:ins w:id="963" w:author="TF 112518" w:date="2018-11-26T21:52:00Z">
              <w:r>
                <w:rPr>
                  <w:rFonts w:asciiTheme="minorHAnsi" w:hAnsiTheme="minorHAnsi"/>
                  <w:sz w:val="18"/>
                  <w:szCs w:val="18"/>
                </w:rPr>
                <w:t>06</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964"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6729A202" w14:textId="77777777" w:rsidR="005162D5" w:rsidRDefault="005162D5" w:rsidP="005162D5">
            <w:pPr>
              <w:keepNext/>
              <w:ind w:left="273" w:hanging="273"/>
              <w:rPr>
                <w:ins w:id="965" w:author="TF 112518" w:date="2018-11-26T21:52:00Z"/>
                <w:rStyle w:val="margin0020notechar"/>
                <w:rFonts w:asciiTheme="minorHAnsi" w:hAnsiTheme="minorHAnsi"/>
                <w:sz w:val="18"/>
                <w:szCs w:val="18"/>
              </w:rPr>
            </w:pPr>
            <w:ins w:id="966" w:author="TF 112518" w:date="2018-11-26T21:52:00Z">
              <w:r>
                <w:rPr>
                  <w:rFonts w:asciiTheme="minorHAnsi" w:hAnsiTheme="minorHAnsi"/>
                  <w:b/>
                  <w:sz w:val="18"/>
                  <w:szCs w:val="18"/>
                </w:rPr>
                <w:t>6.6 Ventilation Opening Area.</w:t>
              </w:r>
              <w:r>
                <w:rPr>
                  <w:rFonts w:asciiTheme="minorHAnsi" w:hAnsiTheme="minorHAnsi"/>
                  <w:sz w:val="18"/>
                  <w:szCs w:val="18"/>
                </w:rPr>
                <w:t xml:space="preserve"> </w:t>
              </w:r>
            </w:ins>
            <w:r>
              <w:rPr>
                <w:rStyle w:val="margin0020notechar"/>
                <w:rFonts w:asciiTheme="minorHAnsi" w:hAnsiTheme="minorHAnsi"/>
                <w:sz w:val="18"/>
                <w:szCs w:val="18"/>
              </w:rPr>
              <w:t xml:space="preserve">Spaces shall have ventilation openings as listed below. Such openings shall meet the requirements of Section 6.8. </w:t>
            </w:r>
            <w:r w:rsidRPr="00423FB2">
              <w:rPr>
                <w:rStyle w:val="margin0020notechar"/>
                <w:rFonts w:asciiTheme="minorHAnsi" w:hAnsiTheme="minorHAnsi"/>
                <w:sz w:val="18"/>
                <w:szCs w:val="18"/>
              </w:rPr>
              <w:t>Exception: Attached dwelling units and spaces that meet the local ventilation requirements set for bathrooms in Section 5</w:t>
            </w:r>
            <w:r>
              <w:rPr>
                <w:rStyle w:val="margin0020notechar"/>
                <w:rFonts w:asciiTheme="minorHAnsi" w:hAnsiTheme="minorHAnsi"/>
                <w:sz w:val="18"/>
                <w:szCs w:val="18"/>
              </w:rPr>
              <w:t xml:space="preserve"> [of ASHRAE 62.2]</w:t>
            </w:r>
            <w:r w:rsidRPr="00423FB2">
              <w:rPr>
                <w:rStyle w:val="margin0020notechar"/>
                <w:rFonts w:asciiTheme="minorHAnsi" w:hAnsiTheme="minorHAnsi"/>
                <w:sz w:val="18"/>
                <w:szCs w:val="18"/>
              </w:rPr>
              <w:t>.</w:t>
            </w:r>
          </w:p>
          <w:p w14:paraId="43390AFB" w14:textId="77777777" w:rsidR="005162D5" w:rsidRDefault="005162D5" w:rsidP="005162D5">
            <w:pPr>
              <w:keepNext/>
              <w:ind w:left="763" w:hanging="403"/>
              <w:rPr>
                <w:ins w:id="967" w:author="TF 112518" w:date="2018-11-26T21:52:00Z"/>
                <w:rFonts w:asciiTheme="minorHAnsi" w:hAnsiTheme="minorHAnsi"/>
                <w:sz w:val="18"/>
                <w:szCs w:val="18"/>
              </w:rPr>
            </w:pPr>
            <w:ins w:id="968" w:author="TF 112518" w:date="2018-11-26T21:52:00Z">
              <w:r w:rsidRPr="006C4B62">
                <w:rPr>
                  <w:rFonts w:asciiTheme="minorHAnsi" w:hAnsiTheme="minorHAnsi"/>
                  <w:sz w:val="18"/>
                  <w:szCs w:val="18"/>
                </w:rPr>
                <w:t>6.</w:t>
              </w:r>
              <w:r>
                <w:rPr>
                  <w:rFonts w:asciiTheme="minorHAnsi" w:hAnsiTheme="minorHAnsi"/>
                  <w:sz w:val="18"/>
                  <w:szCs w:val="18"/>
                </w:rPr>
                <w:t>6</w:t>
              </w:r>
              <w:r w:rsidRPr="006C4B62">
                <w:rPr>
                  <w:rFonts w:asciiTheme="minorHAnsi" w:hAnsiTheme="minorHAnsi"/>
                  <w:sz w:val="18"/>
                  <w:szCs w:val="18"/>
                </w:rPr>
                <w:t>.1</w:t>
              </w:r>
              <w:r>
                <w:rPr>
                  <w:rFonts w:asciiTheme="minorHAnsi" w:hAnsiTheme="minorHAnsi"/>
                  <w:b/>
                  <w:sz w:val="18"/>
                  <w:szCs w:val="18"/>
                </w:rPr>
                <w:t xml:space="preserve"> </w:t>
              </w:r>
              <w:r w:rsidRPr="0001108C">
                <w:rPr>
                  <w:rFonts w:asciiTheme="minorHAnsi" w:hAnsiTheme="minorHAnsi"/>
                  <w:b/>
                  <w:sz w:val="18"/>
                  <w:szCs w:val="18"/>
                </w:rPr>
                <w:t>Habitable Spaces</w:t>
              </w:r>
              <w:r>
                <w:rPr>
                  <w:rFonts w:asciiTheme="minorHAnsi" w:hAnsiTheme="minorHAnsi"/>
                  <w:b/>
                  <w:sz w:val="18"/>
                  <w:szCs w:val="18"/>
                </w:rPr>
                <w:t>.</w:t>
              </w:r>
              <w:r>
                <w:t xml:space="preserve"> </w:t>
              </w:r>
              <w:r w:rsidRPr="0001108C">
                <w:rPr>
                  <w:rFonts w:asciiTheme="minorHAnsi" w:hAnsiTheme="minorHAnsi"/>
                  <w:sz w:val="18"/>
                  <w:szCs w:val="18"/>
                </w:rPr>
                <w:t>Each habitable space shall be provided</w:t>
              </w:r>
              <w:r>
                <w:rPr>
                  <w:rFonts w:asciiTheme="minorHAnsi" w:hAnsiTheme="minorHAnsi"/>
                  <w:sz w:val="18"/>
                  <w:szCs w:val="18"/>
                </w:rPr>
                <w:t xml:space="preserve"> </w:t>
              </w:r>
              <w:r w:rsidRPr="0001108C">
                <w:rPr>
                  <w:rFonts w:asciiTheme="minorHAnsi" w:hAnsiTheme="minorHAnsi"/>
                  <w:sz w:val="18"/>
                  <w:szCs w:val="18"/>
                </w:rPr>
                <w:t>with ventilation openings with an openable area not</w:t>
              </w:r>
              <w:r>
                <w:rPr>
                  <w:rFonts w:asciiTheme="minorHAnsi" w:hAnsiTheme="minorHAnsi"/>
                  <w:sz w:val="18"/>
                  <w:szCs w:val="18"/>
                </w:rPr>
                <w:t xml:space="preserve"> </w:t>
              </w:r>
              <w:r w:rsidRPr="0001108C">
                <w:rPr>
                  <w:rFonts w:asciiTheme="minorHAnsi" w:hAnsiTheme="minorHAnsi"/>
                  <w:sz w:val="18"/>
                  <w:szCs w:val="18"/>
                </w:rPr>
                <w:t>less than 4% of the floor area or less than 5 ft2 (0.5 m2).</w:t>
              </w:r>
            </w:ins>
          </w:p>
          <w:p w14:paraId="7E671A5E" w14:textId="77777777" w:rsidR="005162D5" w:rsidRDefault="005162D5" w:rsidP="005162D5">
            <w:pPr>
              <w:keepNext/>
              <w:ind w:left="763" w:hanging="403"/>
              <w:rPr>
                <w:ins w:id="969" w:author="TF 112518" w:date="2018-11-26T21:52:00Z"/>
                <w:rFonts w:asciiTheme="minorHAnsi" w:hAnsiTheme="minorHAnsi"/>
                <w:sz w:val="18"/>
                <w:szCs w:val="18"/>
              </w:rPr>
            </w:pPr>
            <w:ins w:id="970" w:author="TF 112518" w:date="2018-11-26T21:52:00Z">
              <w:r w:rsidRPr="0001108C">
                <w:rPr>
                  <w:rFonts w:asciiTheme="minorHAnsi" w:hAnsiTheme="minorHAnsi"/>
                  <w:sz w:val="18"/>
                  <w:szCs w:val="18"/>
                </w:rPr>
                <w:t xml:space="preserve">6.6.2 </w:t>
              </w:r>
              <w:r w:rsidRPr="00215D5D">
                <w:rPr>
                  <w:rFonts w:asciiTheme="minorHAnsi" w:hAnsiTheme="minorHAnsi"/>
                  <w:b/>
                  <w:sz w:val="18"/>
                  <w:szCs w:val="18"/>
                </w:rPr>
                <w:t>Toilets and Utility Rooms</w:t>
              </w:r>
              <w:r w:rsidRPr="0001108C">
                <w:rPr>
                  <w:rFonts w:asciiTheme="minorHAnsi" w:hAnsiTheme="minorHAnsi"/>
                  <w:sz w:val="18"/>
                  <w:szCs w:val="18"/>
                </w:rPr>
                <w:t>. Toilets and utility rooms</w:t>
              </w:r>
              <w:r>
                <w:rPr>
                  <w:rFonts w:asciiTheme="minorHAnsi" w:hAnsiTheme="minorHAnsi"/>
                  <w:sz w:val="18"/>
                  <w:szCs w:val="18"/>
                </w:rPr>
                <w:t xml:space="preserve"> </w:t>
              </w:r>
              <w:r w:rsidRPr="0001108C">
                <w:rPr>
                  <w:rFonts w:asciiTheme="minorHAnsi" w:hAnsiTheme="minorHAnsi"/>
                  <w:sz w:val="18"/>
                  <w:szCs w:val="18"/>
                </w:rPr>
                <w:t>shall be provided with ventilation openings with an openable</w:t>
              </w:r>
              <w:r>
                <w:rPr>
                  <w:rFonts w:asciiTheme="minorHAnsi" w:hAnsiTheme="minorHAnsi"/>
                  <w:sz w:val="18"/>
                  <w:szCs w:val="18"/>
                </w:rPr>
                <w:t xml:space="preserve"> </w:t>
              </w:r>
              <w:r w:rsidRPr="0001108C">
                <w:rPr>
                  <w:rFonts w:asciiTheme="minorHAnsi" w:hAnsiTheme="minorHAnsi"/>
                  <w:sz w:val="18"/>
                  <w:szCs w:val="18"/>
                </w:rPr>
                <w:t>area not less than 4% of the room floor area or less than1.5 ft2 (0.15 m2).</w:t>
              </w:r>
            </w:ins>
          </w:p>
          <w:p w14:paraId="546B8A86" w14:textId="77777777" w:rsidR="005162D5" w:rsidRDefault="005162D5" w:rsidP="005162D5">
            <w:pPr>
              <w:keepNext/>
              <w:ind w:left="763"/>
              <w:rPr>
                <w:ins w:id="971" w:author="TF 112518" w:date="2018-11-26T21:52:00Z"/>
                <w:rFonts w:asciiTheme="minorHAnsi" w:hAnsiTheme="minorHAnsi"/>
                <w:sz w:val="18"/>
                <w:szCs w:val="18"/>
              </w:rPr>
            </w:pPr>
            <w:ins w:id="972" w:author="TF 112518" w:date="2018-11-26T21:52:00Z">
              <w:r w:rsidRPr="0001108C">
                <w:rPr>
                  <w:rFonts w:asciiTheme="minorHAnsi" w:hAnsiTheme="minorHAnsi"/>
                  <w:sz w:val="18"/>
                  <w:szCs w:val="18"/>
                </w:rPr>
                <w:t>Exceptions:</w:t>
              </w:r>
            </w:ins>
          </w:p>
          <w:p w14:paraId="3CAE129E" w14:textId="77777777" w:rsidR="005162D5" w:rsidRDefault="005162D5" w:rsidP="005162D5">
            <w:pPr>
              <w:keepNext/>
              <w:ind w:left="1397" w:hanging="274"/>
              <w:rPr>
                <w:ins w:id="973" w:author="TF 112518" w:date="2018-11-26T21:52:00Z"/>
                <w:rFonts w:asciiTheme="minorHAnsi" w:hAnsiTheme="minorHAnsi"/>
                <w:sz w:val="18"/>
                <w:szCs w:val="18"/>
              </w:rPr>
            </w:pPr>
            <w:ins w:id="974" w:author="TF 112518" w:date="2018-11-26T21:52:00Z">
              <w:r w:rsidRPr="0001108C">
                <w:rPr>
                  <w:rFonts w:asciiTheme="minorHAnsi" w:hAnsiTheme="minorHAnsi"/>
                  <w:sz w:val="18"/>
                  <w:szCs w:val="18"/>
                </w:rPr>
                <w:t>1. Utility rooms with a dryer exhaust duct.</w:t>
              </w:r>
            </w:ins>
          </w:p>
          <w:p w14:paraId="7D0D0C5D" w14:textId="77777777" w:rsidR="005162D5" w:rsidRDefault="005162D5" w:rsidP="005162D5">
            <w:pPr>
              <w:keepNext/>
              <w:ind w:left="1397" w:hanging="274"/>
              <w:rPr>
                <w:ins w:id="975" w:author="TF 112518" w:date="2018-11-26T21:52:00Z"/>
              </w:rPr>
            </w:pPr>
            <w:ins w:id="976" w:author="TF 112518" w:date="2018-11-26T21:52:00Z">
              <w:r w:rsidRPr="0001108C">
                <w:rPr>
                  <w:rFonts w:asciiTheme="minorHAnsi" w:hAnsiTheme="minorHAnsi"/>
                  <w:sz w:val="18"/>
                  <w:szCs w:val="18"/>
                </w:rPr>
                <w:t>2. Toilet compartments in bathrooms.</w:t>
              </w:r>
            </w:ins>
          </w:p>
        </w:tc>
      </w:tr>
      <w:tr w:rsidR="005162D5" w14:paraId="47FD4D6B" w14:textId="77777777" w:rsidTr="005162D5">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977"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978" w:author="TF 112518" w:date="2018-11-26T21:52:00Z"/>
          <w:trPrChange w:id="979"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980"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38733BF3" w14:textId="77777777" w:rsidR="005162D5" w:rsidRDefault="005162D5" w:rsidP="005162D5">
            <w:pPr>
              <w:keepNext/>
              <w:jc w:val="center"/>
              <w:rPr>
                <w:ins w:id="981" w:author="TF 112518" w:date="2018-11-26T21:52:00Z"/>
                <w:rFonts w:asciiTheme="minorHAnsi" w:hAnsiTheme="minorHAnsi"/>
                <w:sz w:val="18"/>
                <w:szCs w:val="18"/>
              </w:rPr>
            </w:pPr>
            <w:ins w:id="982" w:author="TF 112518" w:date="2018-11-26T21:52:00Z">
              <w:r>
                <w:rPr>
                  <w:rFonts w:asciiTheme="minorHAnsi" w:hAnsiTheme="minorHAnsi"/>
                  <w:sz w:val="18"/>
                  <w:szCs w:val="18"/>
                </w:rPr>
                <w:t>07</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983"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37CFBC8F" w14:textId="77777777" w:rsidR="005162D5" w:rsidRDefault="005162D5" w:rsidP="005162D5">
            <w:pPr>
              <w:keepNext/>
              <w:ind w:left="274" w:hanging="274"/>
              <w:rPr>
                <w:ins w:id="984" w:author="TF 112518" w:date="2018-11-26T21:52:00Z"/>
                <w:rStyle w:val="margin0020notechar"/>
                <w:rFonts w:asciiTheme="minorHAnsi" w:hAnsiTheme="minorHAnsi"/>
                <w:sz w:val="18"/>
                <w:szCs w:val="18"/>
              </w:rPr>
            </w:pPr>
            <w:ins w:id="985" w:author="TF 112518" w:date="2018-11-26T21:52:00Z">
              <w:r>
                <w:rPr>
                  <w:rFonts w:asciiTheme="minorHAnsi" w:hAnsiTheme="minorHAnsi"/>
                  <w:b/>
                  <w:sz w:val="18"/>
                  <w:szCs w:val="18"/>
                </w:rPr>
                <w:t>6.8 Air Inlets.</w:t>
              </w:r>
              <w:r>
                <w:rPr>
                  <w:rFonts w:asciiTheme="minorHAnsi" w:hAnsiTheme="minorHAnsi"/>
                  <w:sz w:val="18"/>
                  <w:szCs w:val="18"/>
                </w:rPr>
                <w:t xml:space="preserve"> </w:t>
              </w:r>
              <w:r w:rsidRPr="00B07B81">
                <w:rPr>
                  <w:rStyle w:val="margin0020notechar"/>
                  <w:rFonts w:asciiTheme="minorHAnsi" w:hAnsiTheme="minorHAnsi"/>
                  <w:sz w:val="18"/>
                  <w:szCs w:val="18"/>
                </w:rPr>
                <w:t>Air inlets that are part of the ventilation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design shall be located a minimum of 10 ft (3 m) from known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sources of contamination such as a stack, vent, exhaust hood,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or vehicle exhaust. The intake shall be placed so that entering</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air is not obstructed by snow, plantings, or other material.</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Forced air inlets shall be provided with rodent/insect screens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(mesh not larger than 1/2 in. [13 mm]).</w:t>
              </w:r>
            </w:ins>
          </w:p>
          <w:p w14:paraId="37818747" w14:textId="77777777" w:rsidR="005162D5" w:rsidRDefault="005162D5" w:rsidP="005162D5">
            <w:pPr>
              <w:keepNext/>
              <w:ind w:left="548" w:hanging="274"/>
              <w:rPr>
                <w:ins w:id="986" w:author="TF 112518" w:date="2018-11-26T21:52:00Z"/>
                <w:rStyle w:val="margin0020notechar"/>
                <w:rFonts w:asciiTheme="minorHAnsi" w:hAnsiTheme="minorHAnsi"/>
                <w:sz w:val="18"/>
                <w:szCs w:val="18"/>
              </w:rPr>
            </w:pPr>
            <w:ins w:id="987" w:author="TF 112518" w:date="2018-11-26T21:52:00Z">
              <w:r w:rsidRPr="00B07B81">
                <w:rPr>
                  <w:rStyle w:val="margin0020notechar"/>
                  <w:rFonts w:asciiTheme="minorHAnsi" w:hAnsiTheme="minorHAnsi"/>
                  <w:sz w:val="18"/>
                  <w:szCs w:val="18"/>
                </w:rPr>
                <w:t>Exceptions:</w:t>
              </w:r>
            </w:ins>
          </w:p>
          <w:p w14:paraId="7F2F73A6" w14:textId="77777777" w:rsidR="005162D5" w:rsidRDefault="005162D5" w:rsidP="005162D5">
            <w:pPr>
              <w:keepNext/>
              <w:ind w:left="950" w:hanging="187"/>
              <w:rPr>
                <w:ins w:id="988" w:author="TF 112518" w:date="2018-11-26T21:52:00Z"/>
                <w:rStyle w:val="margin0020notechar"/>
                <w:rFonts w:asciiTheme="minorHAnsi" w:hAnsiTheme="minorHAnsi"/>
                <w:sz w:val="18"/>
                <w:szCs w:val="18"/>
              </w:rPr>
              <w:pPrChange w:id="989" w:author="Ferris, Todd@Energy" w:date="2018-11-27T11:59:00Z">
                <w:pPr>
                  <w:keepNext/>
                  <w:ind w:left="763"/>
                </w:pPr>
              </w:pPrChange>
            </w:pPr>
            <w:ins w:id="990" w:author="TF 112518" w:date="2018-11-26T21:52:00Z">
              <w:r w:rsidRPr="00B07B81">
                <w:rPr>
                  <w:rStyle w:val="margin0020notechar"/>
                  <w:rFonts w:asciiTheme="minorHAnsi" w:hAnsiTheme="minorHAnsi"/>
                  <w:sz w:val="18"/>
                  <w:szCs w:val="18"/>
                </w:rPr>
                <w:t>1. Ventilation openings in the wall may be as close as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stretched-string distance of 3 ft (1 m) from sources of</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contamination exiting through the roof or dryer</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exhausts.</w:t>
              </w:r>
            </w:ins>
          </w:p>
          <w:p w14:paraId="5A74A4BC" w14:textId="77777777" w:rsidR="005162D5" w:rsidRDefault="005162D5" w:rsidP="005162D5">
            <w:pPr>
              <w:keepNext/>
              <w:ind w:left="950" w:hanging="187"/>
              <w:rPr>
                <w:ins w:id="991" w:author="TF 112518" w:date="2018-11-26T21:52:00Z"/>
                <w:rStyle w:val="margin0020notechar"/>
                <w:rFonts w:asciiTheme="minorHAnsi" w:hAnsiTheme="minorHAnsi"/>
                <w:sz w:val="18"/>
                <w:szCs w:val="18"/>
              </w:rPr>
            </w:pPr>
            <w:ins w:id="992" w:author="TF 112518" w:date="2018-11-26T21:52:00Z">
              <w:r w:rsidRPr="00B07B81">
                <w:rPr>
                  <w:rStyle w:val="margin0020notechar"/>
                  <w:rFonts w:asciiTheme="minorHAnsi" w:hAnsiTheme="minorHAnsi"/>
                  <w:sz w:val="18"/>
                  <w:szCs w:val="18"/>
                </w:rPr>
                <w:t>2. No minimum separation distance shall be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between windows and local exhaust outlets in kitchens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and bathrooms.</w:t>
              </w:r>
            </w:ins>
          </w:p>
          <w:p w14:paraId="47E09CD5" w14:textId="77777777" w:rsidR="005162D5" w:rsidRDefault="005162D5" w:rsidP="005162D5">
            <w:pPr>
              <w:keepNext/>
              <w:ind w:left="950" w:hanging="187"/>
              <w:rPr>
                <w:ins w:id="993" w:author="TF 112518" w:date="2018-11-26T21:52:00Z"/>
                <w:rStyle w:val="margin0020notechar"/>
                <w:rFonts w:asciiTheme="minorHAnsi" w:hAnsiTheme="minorHAnsi"/>
                <w:sz w:val="18"/>
                <w:szCs w:val="18"/>
              </w:rPr>
              <w:pPrChange w:id="994" w:author="Ferris, Todd@Energy" w:date="2018-11-27T11:59:00Z">
                <w:pPr>
                  <w:keepNext/>
                  <w:ind w:left="763"/>
                </w:pPr>
              </w:pPrChange>
            </w:pPr>
            <w:ins w:id="995" w:author="TF 112518" w:date="2018-11-26T21:52:00Z">
              <w:r w:rsidRPr="00B07B81">
                <w:rPr>
                  <w:rStyle w:val="margin0020notechar"/>
                  <w:rFonts w:asciiTheme="minorHAnsi" w:hAnsiTheme="minorHAnsi"/>
                  <w:sz w:val="18"/>
                  <w:szCs w:val="18"/>
                </w:rPr>
                <w:t>3. Vent terminations covered by and meeting the requirements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of the National Fuel Gas Code (NFPA 54/ANSI</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Z223.1)7 or equivalent.</w:t>
              </w:r>
            </w:ins>
          </w:p>
          <w:p w14:paraId="0EED7DBC" w14:textId="77777777" w:rsidR="005162D5" w:rsidRDefault="005162D5" w:rsidP="005162D5">
            <w:pPr>
              <w:keepNext/>
              <w:ind w:left="950" w:hanging="187"/>
              <w:rPr>
                <w:ins w:id="996" w:author="TF 112518" w:date="2018-11-26T21:52:00Z"/>
              </w:rPr>
              <w:pPrChange w:id="997" w:author="Ferris, Todd@Energy" w:date="2018-11-27T11:59:00Z">
                <w:pPr>
                  <w:keepNext/>
                  <w:ind w:left="763"/>
                </w:pPr>
              </w:pPrChange>
            </w:pPr>
            <w:ins w:id="998" w:author="TF 112518" w:date="2018-11-26T21:52:00Z">
              <w:r w:rsidRPr="00B07B81">
                <w:rPr>
                  <w:rStyle w:val="margin0020notechar"/>
                  <w:rFonts w:asciiTheme="minorHAnsi" w:hAnsiTheme="minorHAnsi"/>
                  <w:sz w:val="18"/>
                  <w:szCs w:val="18"/>
                </w:rPr>
                <w:t>4. Where a combined exhaust/intake termination is used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to separate intake air from exhaust air originating in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living space other than kitchens, no minimum separation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distance between these two openings is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 these combined terminations, the exhaust air concentration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within the intake airflow shall not exceed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10%, as established by the manufacturer.</w:t>
              </w:r>
            </w:ins>
          </w:p>
        </w:tc>
      </w:tr>
      <w:tr w:rsidR="005162D5" w14:paraId="2EA7C40A" w14:textId="77777777" w:rsidTr="005162D5">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999"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1000" w:author="TF 112518" w:date="2018-11-26T21:52:00Z"/>
          <w:trPrChange w:id="1001"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1002"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5B8FDD95" w14:textId="77777777" w:rsidR="005162D5" w:rsidRDefault="005162D5" w:rsidP="005162D5">
            <w:pPr>
              <w:keepNext/>
              <w:jc w:val="center"/>
              <w:rPr>
                <w:ins w:id="1003" w:author="TF 112518" w:date="2018-11-26T21:52:00Z"/>
                <w:rFonts w:asciiTheme="minorHAnsi" w:hAnsiTheme="minorHAnsi"/>
                <w:sz w:val="18"/>
                <w:szCs w:val="18"/>
              </w:rPr>
            </w:pPr>
            <w:ins w:id="1004" w:author="TF 112518" w:date="2018-11-26T21:52:00Z">
              <w:r>
                <w:rPr>
                  <w:rFonts w:asciiTheme="minorHAnsi" w:hAnsiTheme="minorHAnsi"/>
                  <w:sz w:val="18"/>
                  <w:szCs w:val="18"/>
                </w:rPr>
                <w:t>08</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1005"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3934838E" w14:textId="77777777" w:rsidR="005162D5" w:rsidRDefault="005162D5" w:rsidP="005162D5">
            <w:pPr>
              <w:autoSpaceDE w:val="0"/>
              <w:autoSpaceDN w:val="0"/>
              <w:adjustRightInd w:val="0"/>
              <w:ind w:left="273" w:hanging="273"/>
              <w:rPr>
                <w:ins w:id="1006" w:author="TF 112518" w:date="2018-11-26T21:52:00Z"/>
              </w:rPr>
            </w:pPr>
            <w:ins w:id="1007" w:author="TF 112518" w:date="2018-11-26T21:52:00Z">
              <w:r>
                <w:rPr>
                  <w:rFonts w:asciiTheme="minorHAnsi" w:hAnsiTheme="minorHAnsi"/>
                  <w:b/>
                  <w:sz w:val="18"/>
                  <w:szCs w:val="18"/>
                </w:rPr>
                <w:t>6.9 Carbon Monoxide Alarms.</w:t>
              </w:r>
              <w:r>
                <w:t xml:space="preserve"> </w:t>
              </w:r>
              <w:r w:rsidRPr="00A625DC">
                <w:rPr>
                  <w:rFonts w:asciiTheme="minorHAnsi" w:hAnsiTheme="minorHAnsi"/>
                  <w:sz w:val="18"/>
                  <w:szCs w:val="18"/>
                </w:rPr>
                <w:t>A carbon monoxide alarm</w:t>
              </w:r>
              <w:r>
                <w:rPr>
                  <w:rFonts w:asciiTheme="minorHAnsi" w:hAnsiTheme="minorHAnsi"/>
                  <w:sz w:val="18"/>
                  <w:szCs w:val="18"/>
                </w:rPr>
                <w:t xml:space="preserve"> </w:t>
              </w:r>
              <w:r w:rsidRPr="00A625DC">
                <w:rPr>
                  <w:rFonts w:asciiTheme="minorHAnsi" w:hAnsiTheme="minorHAnsi"/>
                  <w:sz w:val="18"/>
                  <w:szCs w:val="18"/>
                </w:rPr>
                <w:t>shall be installed in each dwelling unit in accordance with</w:t>
              </w:r>
              <w:r>
                <w:rPr>
                  <w:rFonts w:asciiTheme="minorHAnsi" w:hAnsiTheme="minorHAnsi"/>
                  <w:sz w:val="18"/>
                  <w:szCs w:val="18"/>
                </w:rPr>
                <w:t xml:space="preserve"> </w:t>
              </w:r>
              <w:r w:rsidRPr="00A625DC">
                <w:rPr>
                  <w:rFonts w:asciiTheme="minorHAnsi" w:hAnsiTheme="minorHAnsi"/>
                  <w:sz w:val="18"/>
                  <w:szCs w:val="18"/>
                </w:rPr>
                <w:t xml:space="preserve">NFPA 720, </w:t>
              </w:r>
              <w:r w:rsidRPr="00215D5D">
                <w:rPr>
                  <w:rFonts w:asciiTheme="minorHAnsi" w:hAnsiTheme="minorHAnsi"/>
                  <w:i/>
                  <w:sz w:val="18"/>
                  <w:szCs w:val="18"/>
                </w:rPr>
                <w:t>Standard for the Installation of Carbon Monoxide</w:t>
              </w:r>
              <w:r>
                <w:rPr>
                  <w:rFonts w:asciiTheme="minorHAnsi" w:hAnsiTheme="minorHAnsi"/>
                  <w:i/>
                  <w:sz w:val="18"/>
                  <w:szCs w:val="18"/>
                </w:rPr>
                <w:t xml:space="preserve"> </w:t>
              </w:r>
              <w:r w:rsidRPr="00215D5D">
                <w:rPr>
                  <w:rFonts w:asciiTheme="minorHAnsi" w:hAnsiTheme="minorHAnsi"/>
                  <w:i/>
                  <w:sz w:val="18"/>
                  <w:szCs w:val="18"/>
                </w:rPr>
                <w:t>(CO) Detection and Warning Equipment</w:t>
              </w:r>
              <w:r w:rsidRPr="00A625DC">
                <w:rPr>
                  <w:rFonts w:asciiTheme="minorHAnsi" w:hAnsiTheme="minorHAnsi"/>
                  <w:sz w:val="18"/>
                  <w:szCs w:val="18"/>
                </w:rPr>
                <w:t>, and shall be consistent</w:t>
              </w:r>
              <w:r>
                <w:rPr>
                  <w:rFonts w:asciiTheme="minorHAnsi" w:hAnsiTheme="minorHAnsi"/>
                  <w:sz w:val="18"/>
                  <w:szCs w:val="18"/>
                </w:rPr>
                <w:t xml:space="preserve"> </w:t>
              </w:r>
              <w:r w:rsidRPr="00A625DC">
                <w:rPr>
                  <w:rFonts w:asciiTheme="minorHAnsi" w:hAnsiTheme="minorHAnsi"/>
                  <w:sz w:val="18"/>
                  <w:szCs w:val="18"/>
                </w:rPr>
                <w:t>with requirements of applicable laws, codes, and standards.</w:t>
              </w:r>
            </w:ins>
          </w:p>
        </w:tc>
      </w:tr>
      <w:tr w:rsidR="005162D5" w14:paraId="49A1F082" w14:textId="77777777" w:rsidTr="005162D5">
        <w:trPr>
          <w:cantSplit/>
          <w:trHeight w:val="158"/>
          <w:ins w:id="1008"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5188B39" w14:textId="77777777" w:rsidR="005162D5" w:rsidRDefault="005162D5" w:rsidP="005162D5">
            <w:pPr>
              <w:keepNext/>
              <w:rPr>
                <w:ins w:id="1009" w:author="TF 112518" w:date="2018-11-26T21:52:00Z"/>
                <w:rFonts w:asciiTheme="minorHAnsi" w:hAnsiTheme="minorHAnsi"/>
                <w:b/>
                <w:bCs/>
                <w:sz w:val="18"/>
                <w:szCs w:val="18"/>
              </w:rPr>
            </w:pPr>
            <w:ins w:id="1010" w:author="TF 112518" w:date="2018-11-26T21:52:00Z">
              <w:r>
                <w:rPr>
                  <w:rFonts w:asciiTheme="minorHAnsi" w:hAnsiTheme="minorHAnsi"/>
                  <w:b/>
                  <w:sz w:val="18"/>
                  <w:szCs w:val="18"/>
                </w:rPr>
                <w:t xml:space="preserve">The responsible person’s signature on this compliance document affirms that all applicable requirements in this table have been met.  </w:t>
              </w:r>
            </w:ins>
          </w:p>
        </w:tc>
      </w:tr>
    </w:tbl>
    <w:p w14:paraId="64948D28" w14:textId="77777777" w:rsidR="005162D5" w:rsidRDefault="005162D5" w:rsidP="005162D5"/>
    <w:p w14:paraId="31F820E2" w14:textId="77777777" w:rsidR="005162D5" w:rsidRDefault="005162D5" w:rsidP="005162D5">
      <w:r>
        <w:br w:type="page"/>
      </w:r>
    </w:p>
    <w:p w14:paraId="1712406A" w14:textId="77777777" w:rsidR="005162D5" w:rsidDel="00647B86" w:rsidRDefault="005162D5" w:rsidP="005162D5">
      <w:pPr>
        <w:rPr>
          <w:ins w:id="1011" w:author="TF 112518" w:date="2018-11-26T21:52:00Z"/>
          <w:del w:id="1012" w:author="Ferris, Todd@Energy" w:date="2018-11-27T12:26:00Z"/>
        </w:rP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08"/>
        <w:gridCol w:w="10086"/>
      </w:tblGrid>
      <w:tr w:rsidR="005162D5" w:rsidRPr="006C4FD8" w14:paraId="0D99A46F" w14:textId="77777777" w:rsidTr="005162D5">
        <w:trPr>
          <w:cantSplit/>
          <w:trHeight w:val="288"/>
          <w:ins w:id="1013" w:author="TF 112518" w:date="2018-11-26T22:35: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323DF2D5" w14:textId="0092DA49" w:rsidR="005162D5" w:rsidRPr="0047390B" w:rsidRDefault="005162D5" w:rsidP="005162D5">
            <w:pPr>
              <w:rPr>
                <w:ins w:id="1014" w:author="TF 112518" w:date="2018-11-26T22:35:00Z"/>
                <w:rFonts w:asciiTheme="minorHAnsi" w:hAnsiTheme="minorHAnsi" w:cs="Arial"/>
                <w:b/>
                <w:szCs w:val="18"/>
              </w:rPr>
            </w:pPr>
            <w:r>
              <w:rPr>
                <w:rFonts w:asciiTheme="minorHAnsi" w:hAnsiTheme="minorHAnsi" w:cs="Arial"/>
                <w:b/>
                <w:szCs w:val="18"/>
              </w:rPr>
              <w:t>C</w:t>
            </w:r>
            <w:bookmarkStart w:id="1015" w:name="_GoBack"/>
            <w:bookmarkEnd w:id="1015"/>
            <w:ins w:id="1016" w:author="TF 112518" w:date="2018-11-26T22:35:00Z">
              <w:r w:rsidRPr="0047390B">
                <w:rPr>
                  <w:rFonts w:asciiTheme="minorHAnsi" w:hAnsiTheme="minorHAnsi" w:cs="Arial"/>
                  <w:b/>
                  <w:szCs w:val="18"/>
                </w:rPr>
                <w:t>. Air Moving Equipment</w:t>
              </w:r>
            </w:ins>
          </w:p>
        </w:tc>
      </w:tr>
      <w:tr w:rsidR="005162D5" w:rsidRPr="006C4FD8" w14:paraId="4507E796" w14:textId="77777777" w:rsidTr="005162D5">
        <w:trPr>
          <w:cantSplit/>
          <w:trHeight w:val="288"/>
          <w:ins w:id="1017" w:author="TF 112518" w:date="2018-11-26T22:35: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5A45DBA3" w14:textId="77777777" w:rsidR="005162D5" w:rsidRPr="0047390B" w:rsidRDefault="005162D5" w:rsidP="005162D5">
            <w:pPr>
              <w:rPr>
                <w:ins w:id="1018" w:author="TF 112518" w:date="2018-11-26T22:35:00Z"/>
                <w:rFonts w:asciiTheme="minorHAnsi" w:hAnsiTheme="minorHAnsi" w:cs="Arial"/>
                <w:b/>
                <w:szCs w:val="18"/>
              </w:rPr>
            </w:pPr>
            <w:ins w:id="1019" w:author="TF 112518" w:date="2018-11-26T22:35:00Z">
              <w:r w:rsidRPr="0047390B">
                <w:rPr>
                  <w:rFonts w:asciiTheme="minorHAnsi" w:hAnsiTheme="minorHAnsi" w:cs="Arial"/>
                  <w:b/>
                  <w:szCs w:val="18"/>
                </w:rPr>
                <w: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t>
              </w:r>
            </w:ins>
          </w:p>
        </w:tc>
      </w:tr>
      <w:tr w:rsidR="005162D5" w:rsidRPr="006C4FD8" w14:paraId="67DAA952" w14:textId="77777777" w:rsidTr="005162D5">
        <w:trPr>
          <w:cantSplit/>
          <w:trHeight w:val="158"/>
          <w:ins w:id="1020"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5B4C4A7F" w14:textId="77777777" w:rsidR="005162D5" w:rsidRPr="006C4FD8" w:rsidRDefault="005162D5" w:rsidP="005162D5">
            <w:pPr>
              <w:keepNext/>
              <w:jc w:val="center"/>
              <w:rPr>
                <w:ins w:id="1021" w:author="TF 112518" w:date="2018-11-26T22:35:00Z"/>
                <w:rFonts w:asciiTheme="minorHAnsi" w:hAnsiTheme="minorHAnsi"/>
                <w:sz w:val="18"/>
                <w:szCs w:val="18"/>
              </w:rPr>
            </w:pPr>
            <w:r>
              <w:rPr>
                <w:rFonts w:asciiTheme="minorHAnsi" w:hAnsiTheme="minorHAnsi"/>
                <w:sz w:val="18"/>
                <w:szCs w:val="18"/>
              </w:rPr>
              <w:t>0</w:t>
            </w:r>
            <w:ins w:id="1022" w:author="TF 112518" w:date="2018-11-26T22:35:00Z">
              <w:r w:rsidRPr="006C4FD8">
                <w:rPr>
                  <w:rFonts w:asciiTheme="minorHAnsi" w:hAnsiTheme="minorHAnsi"/>
                  <w:sz w:val="18"/>
                  <w:szCs w:val="18"/>
                </w:rPr>
                <w:t>1</w:t>
              </w:r>
            </w:ins>
          </w:p>
        </w:tc>
        <w:tc>
          <w:tcPr>
            <w:tcW w:w="10086" w:type="dxa"/>
            <w:tcBorders>
              <w:top w:val="single" w:sz="4" w:space="0" w:color="auto"/>
              <w:left w:val="single" w:sz="4" w:space="0" w:color="auto"/>
              <w:bottom w:val="single" w:sz="4" w:space="0" w:color="auto"/>
              <w:right w:val="single" w:sz="4" w:space="0" w:color="auto"/>
            </w:tcBorders>
            <w:vAlign w:val="center"/>
          </w:tcPr>
          <w:p w14:paraId="18D2BE49" w14:textId="77777777" w:rsidR="005162D5" w:rsidRPr="00DA6319" w:rsidRDefault="005162D5" w:rsidP="005162D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ins w:id="1023" w:author="TF 112518" w:date="2018-11-26T22:35:00Z"/>
                <w:rFonts w:asciiTheme="minorHAnsi" w:hAnsiTheme="minorHAnsi"/>
                <w:sz w:val="18"/>
                <w:szCs w:val="18"/>
              </w:rPr>
            </w:pPr>
            <w:ins w:id="1024" w:author="TF 112518" w:date="2018-11-26T22:35:00Z">
              <w:r w:rsidRPr="00C47060">
                <w:rPr>
                  <w:rFonts w:asciiTheme="minorHAnsi" w:hAnsiTheme="minorHAnsi"/>
                  <w:b/>
                  <w:sz w:val="18"/>
                  <w:szCs w:val="18"/>
                </w:rPr>
                <w:t xml:space="preserve">7.1 </w:t>
              </w:r>
              <w:r w:rsidRPr="00C47060">
                <w:rPr>
                  <w:rFonts w:asciiTheme="minorHAnsi" w:hAnsiTheme="minorHAnsi"/>
                  <w:b/>
                  <w:bCs/>
                  <w:sz w:val="18"/>
                  <w:szCs w:val="18"/>
                </w:rPr>
                <w:t>Selection and Installation</w:t>
              </w:r>
              <w:r w:rsidRPr="00CB00C9">
                <w:rPr>
                  <w:rFonts w:asciiTheme="minorHAnsi" w:hAnsiTheme="minorHAnsi"/>
                  <w:b/>
                  <w:bCs/>
                  <w:sz w:val="18"/>
                  <w:szCs w:val="18"/>
                </w:rPr>
                <w:t xml:space="preserve">. </w:t>
              </w:r>
            </w:ins>
            <w:ins w:id="1025" w:author="Ferris, Todd@Energy" w:date="2018-11-27T11:26:00Z">
              <w:r w:rsidRPr="003723C0">
                <w:rPr>
                  <w:rFonts w:asciiTheme="minorHAnsi" w:hAnsiTheme="minorHAnsi"/>
                  <w:bCs/>
                  <w:sz w:val="18"/>
                  <w:szCs w:val="18"/>
                  <w:rPrChange w:id="1026" w:author="Ferris, Todd@Energy" w:date="2018-11-27T11:26:00Z">
                    <w:rPr>
                      <w:rFonts w:asciiTheme="minorHAnsi" w:hAnsiTheme="minorHAnsi"/>
                      <w:b/>
                      <w:bCs/>
                      <w:sz w:val="18"/>
                      <w:szCs w:val="18"/>
                    </w:rPr>
                  </w:rPrChange>
                </w:rPr>
                <w:t>Ventilation devices and</w:t>
              </w:r>
              <w:r>
                <w:rPr>
                  <w:rFonts w:asciiTheme="minorHAnsi" w:hAnsiTheme="minorHAnsi"/>
                  <w:bCs/>
                  <w:sz w:val="18"/>
                  <w:szCs w:val="18"/>
                </w:rPr>
                <w:t xml:space="preserve"> </w:t>
              </w:r>
              <w:r w:rsidRPr="003723C0">
                <w:rPr>
                  <w:rFonts w:asciiTheme="minorHAnsi" w:hAnsiTheme="minorHAnsi"/>
                  <w:bCs/>
                  <w:sz w:val="18"/>
                  <w:szCs w:val="18"/>
                  <w:rPrChange w:id="1027" w:author="Ferris, Todd@Energy" w:date="2018-11-27T11:26:00Z">
                    <w:rPr>
                      <w:rFonts w:asciiTheme="minorHAnsi" w:hAnsiTheme="minorHAnsi"/>
                      <w:b/>
                      <w:bCs/>
                      <w:sz w:val="18"/>
                      <w:szCs w:val="18"/>
                    </w:rPr>
                  </w:rPrChange>
                </w:rPr>
                <w:t>equipment serving individual dwelling units shall be tested in</w:t>
              </w:r>
              <w:r>
                <w:rPr>
                  <w:rFonts w:asciiTheme="minorHAnsi" w:hAnsiTheme="minorHAnsi"/>
                  <w:bCs/>
                  <w:sz w:val="18"/>
                  <w:szCs w:val="18"/>
                </w:rPr>
                <w:t xml:space="preserve"> </w:t>
              </w:r>
              <w:r w:rsidRPr="003723C0">
                <w:rPr>
                  <w:rFonts w:asciiTheme="minorHAnsi" w:hAnsiTheme="minorHAnsi"/>
                  <w:bCs/>
                  <w:sz w:val="18"/>
                  <w:szCs w:val="18"/>
                  <w:rPrChange w:id="1028" w:author="Ferris, Todd@Energy" w:date="2018-11-27T11:26:00Z">
                    <w:rPr>
                      <w:rFonts w:asciiTheme="minorHAnsi" w:hAnsiTheme="minorHAnsi"/>
                      <w:b/>
                      <w:bCs/>
                      <w:sz w:val="18"/>
                      <w:szCs w:val="18"/>
                    </w:rPr>
                  </w:rPrChange>
                </w:rPr>
                <w:t>accordance with ANSI/ASHRAE Standard 51/AMCA 210,</w:t>
              </w:r>
              <w:r>
                <w:rPr>
                  <w:rFonts w:asciiTheme="minorHAnsi" w:hAnsiTheme="minorHAnsi"/>
                  <w:bCs/>
                  <w:sz w:val="18"/>
                  <w:szCs w:val="18"/>
                </w:rPr>
                <w:t xml:space="preserve"> </w:t>
              </w:r>
              <w:r w:rsidRPr="003723C0">
                <w:rPr>
                  <w:rFonts w:asciiTheme="minorHAnsi" w:hAnsiTheme="minorHAnsi"/>
                  <w:bCs/>
                  <w:i/>
                  <w:sz w:val="18"/>
                  <w:szCs w:val="18"/>
                  <w:rPrChange w:id="1029" w:author="Ferris, Todd@Energy" w:date="2018-11-27T11:26:00Z">
                    <w:rPr>
                      <w:rFonts w:asciiTheme="minorHAnsi" w:hAnsiTheme="minorHAnsi"/>
                      <w:b/>
                      <w:bCs/>
                      <w:sz w:val="18"/>
                      <w:szCs w:val="18"/>
                    </w:rPr>
                  </w:rPrChange>
                </w:rPr>
                <w:t>Laboratory Methods of Testing Fans for Aerodynamic Performance</w:t>
              </w:r>
              <w:r w:rsidRPr="003723C0">
                <w:rPr>
                  <w:rFonts w:asciiTheme="minorHAnsi" w:hAnsiTheme="minorHAnsi"/>
                  <w:bCs/>
                  <w:i/>
                  <w:sz w:val="18"/>
                  <w:szCs w:val="18"/>
                  <w:rPrChange w:id="1030" w:author="Ferris, Todd@Energy" w:date="2018-11-27T11:26:00Z">
                    <w:rPr>
                      <w:rFonts w:asciiTheme="minorHAnsi" w:hAnsiTheme="minorHAnsi"/>
                      <w:bCs/>
                      <w:sz w:val="18"/>
                      <w:szCs w:val="18"/>
                    </w:rPr>
                  </w:rPrChange>
                </w:rPr>
                <w:t xml:space="preserve"> </w:t>
              </w:r>
              <w:r w:rsidRPr="003723C0">
                <w:rPr>
                  <w:rFonts w:asciiTheme="minorHAnsi" w:hAnsiTheme="minorHAnsi"/>
                  <w:bCs/>
                  <w:i/>
                  <w:sz w:val="18"/>
                  <w:szCs w:val="18"/>
                  <w:rPrChange w:id="1031" w:author="Ferris, Todd@Energy" w:date="2018-11-27T11:26:00Z">
                    <w:rPr>
                      <w:rFonts w:asciiTheme="minorHAnsi" w:hAnsiTheme="minorHAnsi"/>
                      <w:b/>
                      <w:bCs/>
                      <w:sz w:val="18"/>
                      <w:szCs w:val="18"/>
                    </w:rPr>
                  </w:rPrChange>
                </w:rPr>
                <w:t>Rating</w:t>
              </w:r>
              <w:r w:rsidRPr="003723C0">
                <w:rPr>
                  <w:rFonts w:asciiTheme="minorHAnsi" w:hAnsiTheme="minorHAnsi"/>
                  <w:bCs/>
                  <w:sz w:val="18"/>
                  <w:szCs w:val="18"/>
                  <w:rPrChange w:id="1032" w:author="Ferris, Todd@Energy" w:date="2018-11-27T11:26:00Z">
                    <w:rPr>
                      <w:rFonts w:asciiTheme="minorHAnsi" w:hAnsiTheme="minorHAnsi"/>
                      <w:b/>
                      <w:bCs/>
                      <w:sz w:val="18"/>
                      <w:szCs w:val="18"/>
                    </w:rPr>
                  </w:rPrChange>
                </w:rPr>
                <w:t xml:space="preserve">, and ANSI/AMCA Standard 300, </w:t>
              </w:r>
              <w:r w:rsidRPr="003723C0">
                <w:rPr>
                  <w:rFonts w:asciiTheme="minorHAnsi" w:hAnsiTheme="minorHAnsi"/>
                  <w:bCs/>
                  <w:i/>
                  <w:sz w:val="18"/>
                  <w:szCs w:val="18"/>
                  <w:rPrChange w:id="1033" w:author="Ferris, Todd@Energy" w:date="2018-11-27T11:27:00Z">
                    <w:rPr>
                      <w:rFonts w:asciiTheme="minorHAnsi" w:hAnsiTheme="minorHAnsi"/>
                      <w:b/>
                      <w:bCs/>
                      <w:sz w:val="18"/>
                      <w:szCs w:val="18"/>
                    </w:rPr>
                  </w:rPrChange>
                </w:rPr>
                <w:t>Reverberant</w:t>
              </w:r>
            </w:ins>
            <w:ins w:id="1034" w:author="Ferris, Todd@Energy" w:date="2018-11-27T11:27:00Z">
              <w:r w:rsidRPr="003723C0">
                <w:rPr>
                  <w:rFonts w:asciiTheme="minorHAnsi" w:hAnsiTheme="minorHAnsi"/>
                  <w:bCs/>
                  <w:i/>
                  <w:sz w:val="18"/>
                  <w:szCs w:val="18"/>
                  <w:rPrChange w:id="1035" w:author="Ferris, Todd@Energy" w:date="2018-11-27T11:27:00Z">
                    <w:rPr>
                      <w:rFonts w:asciiTheme="minorHAnsi" w:hAnsiTheme="minorHAnsi"/>
                      <w:bCs/>
                      <w:sz w:val="18"/>
                      <w:szCs w:val="18"/>
                    </w:rPr>
                  </w:rPrChange>
                </w:rPr>
                <w:t xml:space="preserve"> </w:t>
              </w:r>
            </w:ins>
            <w:ins w:id="1036" w:author="Ferris, Todd@Energy" w:date="2018-11-27T11:26:00Z">
              <w:r w:rsidRPr="003723C0">
                <w:rPr>
                  <w:rFonts w:asciiTheme="minorHAnsi" w:hAnsiTheme="minorHAnsi"/>
                  <w:bCs/>
                  <w:i/>
                  <w:sz w:val="18"/>
                  <w:szCs w:val="18"/>
                  <w:rPrChange w:id="1037" w:author="Ferris, Todd@Energy" w:date="2018-11-27T11:27:00Z">
                    <w:rPr>
                      <w:rFonts w:asciiTheme="minorHAnsi" w:hAnsiTheme="minorHAnsi"/>
                      <w:b/>
                      <w:bCs/>
                      <w:sz w:val="18"/>
                      <w:szCs w:val="18"/>
                    </w:rPr>
                  </w:rPrChange>
                </w:rPr>
                <w:t>Room Method for Sound Testing of Fans</w:t>
              </w:r>
              <w:r w:rsidRPr="003723C0">
                <w:rPr>
                  <w:rFonts w:asciiTheme="minorHAnsi" w:hAnsiTheme="minorHAnsi"/>
                  <w:bCs/>
                  <w:sz w:val="18"/>
                  <w:szCs w:val="18"/>
                  <w:rPrChange w:id="1038" w:author="Ferris, Todd@Energy" w:date="2018-11-27T11:26:00Z">
                    <w:rPr>
                      <w:rFonts w:asciiTheme="minorHAnsi" w:hAnsiTheme="minorHAnsi"/>
                      <w:b/>
                      <w:bCs/>
                      <w:sz w:val="18"/>
                      <w:szCs w:val="18"/>
                    </w:rPr>
                  </w:rPrChange>
                </w:rPr>
                <w:t>, and rated in</w:t>
              </w:r>
            </w:ins>
            <w:ins w:id="1039" w:author="Ferris, Todd@Energy" w:date="2018-11-27T11:27:00Z">
              <w:r>
                <w:rPr>
                  <w:rFonts w:asciiTheme="minorHAnsi" w:hAnsiTheme="minorHAnsi"/>
                  <w:bCs/>
                  <w:sz w:val="18"/>
                  <w:szCs w:val="18"/>
                </w:rPr>
                <w:t xml:space="preserve"> </w:t>
              </w:r>
            </w:ins>
            <w:ins w:id="1040" w:author="Ferris, Todd@Energy" w:date="2018-11-27T11:26:00Z">
              <w:r w:rsidRPr="003723C0">
                <w:rPr>
                  <w:rFonts w:asciiTheme="minorHAnsi" w:hAnsiTheme="minorHAnsi"/>
                  <w:bCs/>
                  <w:sz w:val="18"/>
                  <w:szCs w:val="18"/>
                  <w:rPrChange w:id="1041" w:author="Ferris, Todd@Energy" w:date="2018-11-27T11:26:00Z">
                    <w:rPr>
                      <w:rFonts w:asciiTheme="minorHAnsi" w:hAnsiTheme="minorHAnsi"/>
                      <w:b/>
                      <w:bCs/>
                      <w:sz w:val="18"/>
                      <w:szCs w:val="18"/>
                    </w:rPr>
                  </w:rPrChange>
                </w:rPr>
                <w:t>accordance with the airflow and sound rating procedures of</w:t>
              </w:r>
            </w:ins>
            <w:ins w:id="1042" w:author="Ferris, Todd@Energy" w:date="2018-11-27T11:27:00Z">
              <w:r>
                <w:rPr>
                  <w:rFonts w:asciiTheme="minorHAnsi" w:hAnsiTheme="minorHAnsi"/>
                  <w:bCs/>
                  <w:sz w:val="18"/>
                  <w:szCs w:val="18"/>
                </w:rPr>
                <w:t xml:space="preserve"> </w:t>
              </w:r>
            </w:ins>
            <w:ins w:id="1043" w:author="Ferris, Todd@Energy" w:date="2018-11-27T11:26:00Z">
              <w:r w:rsidRPr="003723C0">
                <w:rPr>
                  <w:rFonts w:asciiTheme="minorHAnsi" w:hAnsiTheme="minorHAnsi"/>
                  <w:bCs/>
                  <w:sz w:val="18"/>
                  <w:szCs w:val="18"/>
                  <w:rPrChange w:id="1044" w:author="Ferris, Todd@Energy" w:date="2018-11-27T11:26:00Z">
                    <w:rPr>
                      <w:rFonts w:asciiTheme="minorHAnsi" w:hAnsiTheme="minorHAnsi"/>
                      <w:b/>
                      <w:bCs/>
                      <w:sz w:val="18"/>
                      <w:szCs w:val="18"/>
                    </w:rPr>
                  </w:rPrChange>
                </w:rPr>
                <w:t xml:space="preserve">the Home Ventilating Institute (HVI) (HVI 915, </w:t>
              </w:r>
              <w:r w:rsidRPr="003723C0">
                <w:rPr>
                  <w:rFonts w:asciiTheme="minorHAnsi" w:hAnsiTheme="minorHAnsi"/>
                  <w:bCs/>
                  <w:i/>
                  <w:sz w:val="18"/>
                  <w:szCs w:val="18"/>
                  <w:rPrChange w:id="1045" w:author="Ferris, Todd@Energy" w:date="2018-11-27T11:27:00Z">
                    <w:rPr>
                      <w:rFonts w:asciiTheme="minorHAnsi" w:hAnsiTheme="minorHAnsi"/>
                      <w:b/>
                      <w:bCs/>
                      <w:sz w:val="18"/>
                      <w:szCs w:val="18"/>
                    </w:rPr>
                  </w:rPrChange>
                </w:rPr>
                <w:t>Loudness</w:t>
              </w:r>
            </w:ins>
            <w:ins w:id="1046" w:author="Ferris, Todd@Energy" w:date="2018-11-27T11:27:00Z">
              <w:r w:rsidRPr="003723C0">
                <w:rPr>
                  <w:rFonts w:asciiTheme="minorHAnsi" w:hAnsiTheme="minorHAnsi"/>
                  <w:bCs/>
                  <w:i/>
                  <w:sz w:val="18"/>
                  <w:szCs w:val="18"/>
                  <w:rPrChange w:id="1047" w:author="Ferris, Todd@Energy" w:date="2018-11-27T11:27:00Z">
                    <w:rPr>
                      <w:rFonts w:asciiTheme="minorHAnsi" w:hAnsiTheme="minorHAnsi"/>
                      <w:bCs/>
                      <w:sz w:val="18"/>
                      <w:szCs w:val="18"/>
                    </w:rPr>
                  </w:rPrChange>
                </w:rPr>
                <w:t xml:space="preserve"> </w:t>
              </w:r>
            </w:ins>
            <w:ins w:id="1048" w:author="Ferris, Todd@Energy" w:date="2018-11-27T11:26:00Z">
              <w:r w:rsidRPr="003723C0">
                <w:rPr>
                  <w:rFonts w:asciiTheme="minorHAnsi" w:hAnsiTheme="minorHAnsi"/>
                  <w:bCs/>
                  <w:i/>
                  <w:sz w:val="18"/>
                  <w:szCs w:val="18"/>
                  <w:rPrChange w:id="1049" w:author="Ferris, Todd@Energy" w:date="2018-11-27T11:27:00Z">
                    <w:rPr>
                      <w:rFonts w:asciiTheme="minorHAnsi" w:hAnsiTheme="minorHAnsi"/>
                      <w:b/>
                      <w:bCs/>
                      <w:sz w:val="18"/>
                      <w:szCs w:val="18"/>
                    </w:rPr>
                  </w:rPrChange>
                </w:rPr>
                <w:t>Testing and Rating Procedure</w:t>
              </w:r>
              <w:r w:rsidRPr="003723C0">
                <w:rPr>
                  <w:rFonts w:asciiTheme="minorHAnsi" w:hAnsiTheme="minorHAnsi"/>
                  <w:bCs/>
                  <w:sz w:val="18"/>
                  <w:szCs w:val="18"/>
                  <w:rPrChange w:id="1050" w:author="Ferris, Todd@Energy" w:date="2018-11-27T11:26:00Z">
                    <w:rPr>
                      <w:rFonts w:asciiTheme="minorHAnsi" w:hAnsiTheme="minorHAnsi"/>
                      <w:b/>
                      <w:bCs/>
                      <w:sz w:val="18"/>
                      <w:szCs w:val="18"/>
                    </w:rPr>
                  </w:rPrChange>
                </w:rPr>
                <w:t xml:space="preserve">; HVI 916, </w:t>
              </w:r>
              <w:r w:rsidRPr="003723C0">
                <w:rPr>
                  <w:rFonts w:asciiTheme="minorHAnsi" w:hAnsiTheme="minorHAnsi"/>
                  <w:bCs/>
                  <w:i/>
                  <w:sz w:val="18"/>
                  <w:szCs w:val="18"/>
                  <w:rPrChange w:id="1051" w:author="Ferris, Todd@Energy" w:date="2018-11-27T11:28:00Z">
                    <w:rPr>
                      <w:rFonts w:asciiTheme="minorHAnsi" w:hAnsiTheme="minorHAnsi"/>
                      <w:b/>
                      <w:bCs/>
                      <w:sz w:val="18"/>
                      <w:szCs w:val="18"/>
                    </w:rPr>
                  </w:rPrChange>
                </w:rPr>
                <w:t>Air Flow Test</w:t>
              </w:r>
            </w:ins>
            <w:ins w:id="1052" w:author="Ferris, Todd@Energy" w:date="2018-11-27T11:28:00Z">
              <w:r w:rsidRPr="003723C0">
                <w:rPr>
                  <w:rFonts w:asciiTheme="minorHAnsi" w:hAnsiTheme="minorHAnsi"/>
                  <w:bCs/>
                  <w:i/>
                  <w:sz w:val="18"/>
                  <w:szCs w:val="18"/>
                  <w:rPrChange w:id="1053" w:author="Ferris, Todd@Energy" w:date="2018-11-27T11:28:00Z">
                    <w:rPr>
                      <w:rFonts w:asciiTheme="minorHAnsi" w:hAnsiTheme="minorHAnsi"/>
                      <w:bCs/>
                      <w:sz w:val="18"/>
                      <w:szCs w:val="18"/>
                    </w:rPr>
                  </w:rPrChange>
                </w:rPr>
                <w:t xml:space="preserve"> </w:t>
              </w:r>
            </w:ins>
            <w:ins w:id="1054" w:author="Ferris, Todd@Energy" w:date="2018-11-27T11:26:00Z">
              <w:r w:rsidRPr="003723C0">
                <w:rPr>
                  <w:rFonts w:asciiTheme="minorHAnsi" w:hAnsiTheme="minorHAnsi"/>
                  <w:bCs/>
                  <w:i/>
                  <w:sz w:val="18"/>
                  <w:szCs w:val="18"/>
                  <w:rPrChange w:id="1055" w:author="Ferris, Todd@Energy" w:date="2018-11-27T11:28:00Z">
                    <w:rPr>
                      <w:rFonts w:asciiTheme="minorHAnsi" w:hAnsiTheme="minorHAnsi"/>
                      <w:b/>
                      <w:bCs/>
                      <w:sz w:val="18"/>
                      <w:szCs w:val="18"/>
                    </w:rPr>
                  </w:rPrChange>
                </w:rPr>
                <w:t>Procedure</w:t>
              </w:r>
              <w:r w:rsidRPr="003723C0">
                <w:rPr>
                  <w:rFonts w:asciiTheme="minorHAnsi" w:hAnsiTheme="minorHAnsi"/>
                  <w:bCs/>
                  <w:sz w:val="18"/>
                  <w:szCs w:val="18"/>
                  <w:rPrChange w:id="1056" w:author="Ferris, Todd@Energy" w:date="2018-11-27T11:26:00Z">
                    <w:rPr>
                      <w:rFonts w:asciiTheme="minorHAnsi" w:hAnsiTheme="minorHAnsi"/>
                      <w:b/>
                      <w:bCs/>
                      <w:sz w:val="18"/>
                      <w:szCs w:val="18"/>
                    </w:rPr>
                  </w:rPrChange>
                </w:rPr>
                <w:t xml:space="preserve"> ; and HVI 920, </w:t>
              </w:r>
              <w:r w:rsidRPr="003723C0">
                <w:rPr>
                  <w:rFonts w:asciiTheme="minorHAnsi" w:hAnsiTheme="minorHAnsi"/>
                  <w:bCs/>
                  <w:i/>
                  <w:sz w:val="18"/>
                  <w:szCs w:val="18"/>
                  <w:rPrChange w:id="1057" w:author="Ferris, Todd@Energy" w:date="2018-11-27T11:28:00Z">
                    <w:rPr>
                      <w:rFonts w:asciiTheme="minorHAnsi" w:hAnsiTheme="minorHAnsi"/>
                      <w:b/>
                      <w:bCs/>
                      <w:sz w:val="18"/>
                      <w:szCs w:val="18"/>
                    </w:rPr>
                  </w:rPrChange>
                </w:rPr>
                <w:t>Product Performance Certification</w:t>
              </w:r>
            </w:ins>
            <w:ins w:id="1058" w:author="Ferris, Todd@Energy" w:date="2018-11-27T11:28:00Z">
              <w:r w:rsidRPr="003723C0">
                <w:rPr>
                  <w:rFonts w:asciiTheme="minorHAnsi" w:hAnsiTheme="minorHAnsi"/>
                  <w:bCs/>
                  <w:i/>
                  <w:sz w:val="18"/>
                  <w:szCs w:val="18"/>
                  <w:rPrChange w:id="1059" w:author="Ferris, Todd@Energy" w:date="2018-11-27T11:28:00Z">
                    <w:rPr>
                      <w:rFonts w:asciiTheme="minorHAnsi" w:hAnsiTheme="minorHAnsi"/>
                      <w:bCs/>
                      <w:sz w:val="18"/>
                      <w:szCs w:val="18"/>
                    </w:rPr>
                  </w:rPrChange>
                </w:rPr>
                <w:t xml:space="preserve"> </w:t>
              </w:r>
            </w:ins>
            <w:ins w:id="1060" w:author="Ferris, Todd@Energy" w:date="2018-11-27T11:26:00Z">
              <w:r w:rsidRPr="003723C0">
                <w:rPr>
                  <w:rFonts w:asciiTheme="minorHAnsi" w:hAnsiTheme="minorHAnsi"/>
                  <w:bCs/>
                  <w:i/>
                  <w:sz w:val="18"/>
                  <w:szCs w:val="18"/>
                  <w:rPrChange w:id="1061" w:author="Ferris, Todd@Energy" w:date="2018-11-27T11:28:00Z">
                    <w:rPr>
                      <w:rFonts w:asciiTheme="minorHAnsi" w:hAnsiTheme="minorHAnsi"/>
                      <w:b/>
                      <w:bCs/>
                      <w:sz w:val="18"/>
                      <w:szCs w:val="18"/>
                    </w:rPr>
                  </w:rPrChange>
                </w:rPr>
                <w:t>Procedure Including Verification and Challenge</w:t>
              </w:r>
              <w:r w:rsidRPr="003723C0">
                <w:rPr>
                  <w:rFonts w:asciiTheme="minorHAnsi" w:hAnsiTheme="minorHAnsi"/>
                  <w:bCs/>
                  <w:sz w:val="18"/>
                  <w:szCs w:val="18"/>
                  <w:rPrChange w:id="1062" w:author="Ferris, Todd@Energy" w:date="2018-11-27T11:26:00Z">
                    <w:rPr>
                      <w:rFonts w:asciiTheme="minorHAnsi" w:hAnsiTheme="minorHAnsi"/>
                      <w:b/>
                      <w:bCs/>
                      <w:sz w:val="18"/>
                      <w:szCs w:val="18"/>
                    </w:rPr>
                  </w:rPrChange>
                </w:rPr>
                <w:t>).</w:t>
              </w:r>
            </w:ins>
            <w:ins w:id="1063" w:author="Ferris, Todd@Energy" w:date="2018-11-27T11:29:00Z">
              <w:r>
                <w:rPr>
                  <w:rFonts w:asciiTheme="minorHAnsi" w:hAnsiTheme="minorHAnsi"/>
                  <w:bCs/>
                  <w:sz w:val="18"/>
                  <w:szCs w:val="18"/>
                </w:rPr>
                <w:t xml:space="preserve"> </w:t>
              </w:r>
            </w:ins>
            <w:ins w:id="1064" w:author="Ferris, Todd@Energy" w:date="2018-11-27T11:26:00Z">
              <w:r w:rsidRPr="003723C0">
                <w:rPr>
                  <w:rFonts w:asciiTheme="minorHAnsi" w:hAnsiTheme="minorHAnsi"/>
                  <w:bCs/>
                  <w:sz w:val="18"/>
                  <w:szCs w:val="18"/>
                  <w:rPrChange w:id="1065" w:author="Ferris, Todd@Energy" w:date="2018-11-27T11:26:00Z">
                    <w:rPr>
                      <w:rFonts w:asciiTheme="minorHAnsi" w:hAnsiTheme="minorHAnsi"/>
                      <w:b/>
                      <w:bCs/>
                      <w:sz w:val="18"/>
                      <w:szCs w:val="18"/>
                    </w:rPr>
                  </w:rPrChange>
                </w:rPr>
                <w:t>Installations of systems or equipment shall be carried out in</w:t>
              </w:r>
            </w:ins>
            <w:ins w:id="1066" w:author="Ferris, Todd@Energy" w:date="2018-11-27T11:29:00Z">
              <w:r>
                <w:rPr>
                  <w:rFonts w:asciiTheme="minorHAnsi" w:hAnsiTheme="minorHAnsi"/>
                  <w:bCs/>
                  <w:sz w:val="18"/>
                  <w:szCs w:val="18"/>
                </w:rPr>
                <w:t xml:space="preserve"> </w:t>
              </w:r>
            </w:ins>
            <w:ins w:id="1067" w:author="Ferris, Todd@Energy" w:date="2018-11-27T11:26:00Z">
              <w:r w:rsidRPr="003723C0">
                <w:rPr>
                  <w:rFonts w:asciiTheme="minorHAnsi" w:hAnsiTheme="minorHAnsi"/>
                  <w:bCs/>
                  <w:sz w:val="18"/>
                  <w:szCs w:val="18"/>
                  <w:rPrChange w:id="1068" w:author="Ferris, Todd@Energy" w:date="2018-11-27T11:26:00Z">
                    <w:rPr>
                      <w:rFonts w:asciiTheme="minorHAnsi" w:hAnsiTheme="minorHAnsi"/>
                      <w:b/>
                      <w:bCs/>
                      <w:sz w:val="18"/>
                      <w:szCs w:val="18"/>
                    </w:rPr>
                  </w:rPrChange>
                </w:rPr>
                <w:t>accordance with manufacturers’ design requirements and</w:t>
              </w:r>
            </w:ins>
            <w:ins w:id="1069" w:author="Ferris, Todd@Energy" w:date="2018-11-27T11:29:00Z">
              <w:r>
                <w:rPr>
                  <w:rFonts w:asciiTheme="minorHAnsi" w:hAnsiTheme="minorHAnsi"/>
                  <w:bCs/>
                  <w:sz w:val="18"/>
                  <w:szCs w:val="18"/>
                </w:rPr>
                <w:t xml:space="preserve"> </w:t>
              </w:r>
            </w:ins>
            <w:ins w:id="1070" w:author="Ferris, Todd@Energy" w:date="2018-11-27T11:26:00Z">
              <w:r w:rsidRPr="003723C0">
                <w:rPr>
                  <w:rFonts w:asciiTheme="minorHAnsi" w:hAnsiTheme="minorHAnsi"/>
                  <w:bCs/>
                  <w:sz w:val="18"/>
                  <w:szCs w:val="18"/>
                  <w:rPrChange w:id="1071" w:author="Ferris, Todd@Energy" w:date="2018-11-27T11:26:00Z">
                    <w:rPr>
                      <w:rFonts w:asciiTheme="minorHAnsi" w:hAnsiTheme="minorHAnsi"/>
                      <w:b/>
                      <w:bCs/>
                      <w:sz w:val="18"/>
                      <w:szCs w:val="18"/>
                    </w:rPr>
                  </w:rPrChange>
                </w:rPr>
                <w:t>installation instructions.</w:t>
              </w:r>
            </w:ins>
            <w:ins w:id="1072" w:author="TF 112518" w:date="2018-11-26T22:35:00Z">
              <w:del w:id="1073" w:author="Ferris, Todd@Energy" w:date="2018-11-27T11:30:00Z">
                <w:r w:rsidRPr="00CB00C9" w:rsidDel="003723C0">
                  <w:rPr>
                    <w:rFonts w:asciiTheme="minorHAnsi" w:hAnsiTheme="minorHAnsi"/>
                    <w:sz w:val="18"/>
                    <w:szCs w:val="18"/>
                  </w:rPr>
                  <w:delText>Ventilation devices and equipment shall be tested and listed in accordance with specific standards. Installations of systems or equipment shall be carried out in accordance with manufacturers’ design requirements and installation instructions.</w:delText>
                </w:r>
              </w:del>
            </w:ins>
          </w:p>
        </w:tc>
      </w:tr>
      <w:tr w:rsidR="005162D5" w:rsidRPr="006C4FD8" w14:paraId="1B97465A" w14:textId="77777777" w:rsidTr="005162D5">
        <w:trPr>
          <w:cantSplit/>
          <w:trHeight w:val="158"/>
          <w:ins w:id="1074"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4A9E8E79" w14:textId="77777777" w:rsidR="005162D5" w:rsidRPr="006C4FD8" w:rsidRDefault="005162D5" w:rsidP="005162D5">
            <w:pPr>
              <w:keepNext/>
              <w:jc w:val="center"/>
              <w:rPr>
                <w:ins w:id="1075" w:author="TF 112518" w:date="2018-11-26T22:35:00Z"/>
                <w:rFonts w:asciiTheme="minorHAnsi" w:hAnsiTheme="minorHAnsi"/>
                <w:sz w:val="18"/>
                <w:szCs w:val="18"/>
              </w:rPr>
            </w:pPr>
            <w:ins w:id="1076" w:author="TF 112518" w:date="2018-11-26T22:35:00Z">
              <w:r w:rsidRPr="006C4FD8">
                <w:rPr>
                  <w:rFonts w:asciiTheme="minorHAnsi" w:hAnsiTheme="minorHAnsi"/>
                  <w:sz w:val="18"/>
                  <w:szCs w:val="18"/>
                </w:rPr>
                <w:t>02</w:t>
              </w:r>
            </w:ins>
          </w:p>
        </w:tc>
        <w:tc>
          <w:tcPr>
            <w:tcW w:w="10086" w:type="dxa"/>
            <w:tcBorders>
              <w:top w:val="single" w:sz="4" w:space="0" w:color="auto"/>
              <w:left w:val="single" w:sz="4" w:space="0" w:color="auto"/>
              <w:bottom w:val="single" w:sz="4" w:space="0" w:color="auto"/>
              <w:right w:val="single" w:sz="4" w:space="0" w:color="auto"/>
            </w:tcBorders>
            <w:vAlign w:val="center"/>
          </w:tcPr>
          <w:p w14:paraId="3FCC9013" w14:textId="77777777" w:rsidR="005162D5" w:rsidRDefault="005162D5" w:rsidP="005162D5">
            <w:pPr>
              <w:keepNext/>
              <w:autoSpaceDE w:val="0"/>
              <w:autoSpaceDN w:val="0"/>
              <w:adjustRightInd w:val="0"/>
              <w:ind w:left="274" w:hanging="274"/>
              <w:jc w:val="both"/>
              <w:rPr>
                <w:rFonts w:asciiTheme="minorHAnsi" w:hAnsiTheme="minorHAnsi"/>
                <w:bCs/>
                <w:sz w:val="18"/>
                <w:szCs w:val="18"/>
              </w:rPr>
            </w:pPr>
            <w:ins w:id="1077" w:author="TF 112518" w:date="2018-11-26T22:35:00Z">
              <w:r w:rsidRPr="00C47060">
                <w:rPr>
                  <w:rFonts w:asciiTheme="minorHAnsi" w:hAnsiTheme="minorHAnsi"/>
                  <w:b/>
                  <w:sz w:val="18"/>
                  <w:szCs w:val="18"/>
                </w:rPr>
                <w:t xml:space="preserve">7.2 </w:t>
              </w:r>
              <w:r w:rsidRPr="00C47060">
                <w:rPr>
                  <w:rFonts w:asciiTheme="minorHAnsi" w:hAnsiTheme="minorHAnsi"/>
                  <w:b/>
                  <w:bCs/>
                  <w:sz w:val="18"/>
                  <w:szCs w:val="18"/>
                </w:rPr>
                <w:t>Sound Ratings for Fans</w:t>
              </w:r>
              <w:r w:rsidRPr="00CB00C9">
                <w:rPr>
                  <w:rFonts w:asciiTheme="minorHAnsi" w:hAnsiTheme="minorHAnsi"/>
                  <w:b/>
                  <w:bCs/>
                  <w:sz w:val="18"/>
                  <w:szCs w:val="18"/>
                </w:rPr>
                <w:t>.</w:t>
              </w:r>
              <w:r w:rsidRPr="00306C27">
                <w:rPr>
                  <w:rFonts w:asciiTheme="minorHAnsi" w:hAnsiTheme="minorHAnsi"/>
                  <w:bCs/>
                  <w:sz w:val="18"/>
                  <w:szCs w:val="18"/>
                  <w:rPrChange w:id="1078" w:author="Ferris, Todd@Energy" w:date="2018-11-27T11:32:00Z">
                    <w:rPr>
                      <w:rFonts w:asciiTheme="minorHAnsi" w:hAnsiTheme="minorHAnsi"/>
                      <w:b/>
                      <w:bCs/>
                      <w:sz w:val="18"/>
                      <w:szCs w:val="18"/>
                    </w:rPr>
                  </w:rPrChange>
                </w:rPr>
                <w:t xml:space="preserve"> </w:t>
              </w:r>
            </w:ins>
            <w:ins w:id="1079" w:author="Ferris, Todd@Energy" w:date="2018-11-27T11:32:00Z">
              <w:r w:rsidRPr="00306C27">
                <w:rPr>
                  <w:rFonts w:asciiTheme="minorHAnsi" w:hAnsiTheme="minorHAnsi"/>
                  <w:bCs/>
                  <w:sz w:val="18"/>
                  <w:szCs w:val="18"/>
                  <w:rPrChange w:id="1080" w:author="Ferris, Todd@Energy" w:date="2018-11-27T11:32:00Z">
                    <w:rPr>
                      <w:rFonts w:asciiTheme="minorHAnsi" w:hAnsiTheme="minorHAnsi"/>
                      <w:b/>
                      <w:bCs/>
                      <w:sz w:val="18"/>
                      <w:szCs w:val="18"/>
                    </w:rPr>
                  </w:rPrChange>
                </w:rPr>
                <w:t>Ventilation fans shall be rated</w:t>
              </w:r>
              <w:r>
                <w:rPr>
                  <w:rFonts w:asciiTheme="minorHAnsi" w:hAnsiTheme="minorHAnsi"/>
                  <w:bCs/>
                  <w:sz w:val="18"/>
                  <w:szCs w:val="18"/>
                </w:rPr>
                <w:t xml:space="preserve"> </w:t>
              </w:r>
              <w:r w:rsidRPr="00306C27">
                <w:rPr>
                  <w:rFonts w:asciiTheme="minorHAnsi" w:hAnsiTheme="minorHAnsi"/>
                  <w:bCs/>
                  <w:sz w:val="18"/>
                  <w:szCs w:val="18"/>
                  <w:rPrChange w:id="1081" w:author="Ferris, Todd@Energy" w:date="2018-11-27T11:32:00Z">
                    <w:rPr>
                      <w:rFonts w:asciiTheme="minorHAnsi" w:hAnsiTheme="minorHAnsi"/>
                      <w:b/>
                      <w:bCs/>
                      <w:sz w:val="18"/>
                      <w:szCs w:val="18"/>
                    </w:rPr>
                  </w:rPrChange>
                </w:rPr>
                <w:t>for sound at no less than the minimum airflow rate required</w:t>
              </w:r>
              <w:r>
                <w:rPr>
                  <w:rFonts w:asciiTheme="minorHAnsi" w:hAnsiTheme="minorHAnsi"/>
                  <w:bCs/>
                  <w:sz w:val="18"/>
                  <w:szCs w:val="18"/>
                </w:rPr>
                <w:t xml:space="preserve"> </w:t>
              </w:r>
              <w:r w:rsidRPr="00306C27">
                <w:rPr>
                  <w:rFonts w:asciiTheme="minorHAnsi" w:hAnsiTheme="minorHAnsi"/>
                  <w:bCs/>
                  <w:sz w:val="18"/>
                  <w:szCs w:val="18"/>
                  <w:rPrChange w:id="1082" w:author="Ferris, Todd@Energy" w:date="2018-11-27T11:32:00Z">
                    <w:rPr>
                      <w:rFonts w:asciiTheme="minorHAnsi" w:hAnsiTheme="minorHAnsi"/>
                      <w:b/>
                      <w:bCs/>
                      <w:sz w:val="18"/>
                      <w:szCs w:val="18"/>
                    </w:rPr>
                  </w:rPrChange>
                </w:rPr>
                <w:t>by this standard as noted below. These sound ratings shall be</w:t>
              </w:r>
            </w:ins>
            <w:ins w:id="1083" w:author="Ferris, Todd@Energy" w:date="2018-11-27T11:33:00Z">
              <w:r>
                <w:rPr>
                  <w:rFonts w:asciiTheme="minorHAnsi" w:hAnsiTheme="minorHAnsi"/>
                  <w:bCs/>
                  <w:sz w:val="18"/>
                  <w:szCs w:val="18"/>
                </w:rPr>
                <w:t xml:space="preserve"> </w:t>
              </w:r>
            </w:ins>
            <w:ins w:id="1084" w:author="Ferris, Todd@Energy" w:date="2018-11-27T11:32:00Z">
              <w:r w:rsidRPr="00306C27">
                <w:rPr>
                  <w:rFonts w:asciiTheme="minorHAnsi" w:hAnsiTheme="minorHAnsi"/>
                  <w:bCs/>
                  <w:sz w:val="18"/>
                  <w:szCs w:val="18"/>
                  <w:rPrChange w:id="1085" w:author="Ferris, Todd@Energy" w:date="2018-11-27T11:32:00Z">
                    <w:rPr>
                      <w:rFonts w:asciiTheme="minorHAnsi" w:hAnsiTheme="minorHAnsi"/>
                      <w:b/>
                      <w:bCs/>
                      <w:sz w:val="18"/>
                      <w:szCs w:val="18"/>
                    </w:rPr>
                  </w:rPrChange>
                </w:rPr>
                <w:t>at a minimum of 0.1 in. of water (25 Pa) static pressure in</w:t>
              </w:r>
            </w:ins>
            <w:ins w:id="1086" w:author="Ferris, Todd@Energy" w:date="2018-11-27T11:33:00Z">
              <w:r>
                <w:rPr>
                  <w:rFonts w:asciiTheme="minorHAnsi" w:hAnsiTheme="minorHAnsi"/>
                  <w:bCs/>
                  <w:sz w:val="18"/>
                  <w:szCs w:val="18"/>
                </w:rPr>
                <w:t xml:space="preserve"> </w:t>
              </w:r>
            </w:ins>
            <w:ins w:id="1087" w:author="Ferris, Todd@Energy" w:date="2018-11-27T11:32:00Z">
              <w:r w:rsidRPr="00306C27">
                <w:rPr>
                  <w:rFonts w:asciiTheme="minorHAnsi" w:hAnsiTheme="minorHAnsi"/>
                  <w:bCs/>
                  <w:sz w:val="18"/>
                  <w:szCs w:val="18"/>
                  <w:rPrChange w:id="1088" w:author="Ferris, Todd@Energy" w:date="2018-11-27T11:32:00Z">
                    <w:rPr>
                      <w:rFonts w:asciiTheme="minorHAnsi" w:hAnsiTheme="minorHAnsi"/>
                      <w:b/>
                      <w:bCs/>
                      <w:sz w:val="18"/>
                      <w:szCs w:val="18"/>
                    </w:rPr>
                  </w:rPrChange>
                </w:rPr>
                <w:t>accordance with the HVI procedures referenced in Section</w:t>
              </w:r>
            </w:ins>
            <w:ins w:id="1089" w:author="Ferris, Todd@Energy" w:date="2018-11-27T11:33:00Z">
              <w:r>
                <w:rPr>
                  <w:rFonts w:asciiTheme="minorHAnsi" w:hAnsiTheme="minorHAnsi"/>
                  <w:bCs/>
                  <w:sz w:val="18"/>
                  <w:szCs w:val="18"/>
                </w:rPr>
                <w:t xml:space="preserve"> </w:t>
              </w:r>
            </w:ins>
            <w:ins w:id="1090" w:author="Ferris, Todd@Energy" w:date="2018-11-27T11:32:00Z">
              <w:r w:rsidRPr="00306C27">
                <w:rPr>
                  <w:rFonts w:asciiTheme="minorHAnsi" w:hAnsiTheme="minorHAnsi"/>
                  <w:bCs/>
                  <w:sz w:val="18"/>
                  <w:szCs w:val="18"/>
                  <w:rPrChange w:id="1091" w:author="Ferris, Todd@Energy" w:date="2018-11-27T11:32:00Z">
                    <w:rPr>
                      <w:rFonts w:asciiTheme="minorHAnsi" w:hAnsiTheme="minorHAnsi"/>
                      <w:b/>
                      <w:bCs/>
                      <w:sz w:val="18"/>
                      <w:szCs w:val="18"/>
                    </w:rPr>
                  </w:rPrChange>
                </w:rPr>
                <w:t>7.1.</w:t>
              </w:r>
            </w:ins>
          </w:p>
          <w:p w14:paraId="25BFF3C2" w14:textId="77777777" w:rsidR="005162D5" w:rsidRDefault="005162D5" w:rsidP="005162D5">
            <w:pPr>
              <w:keepNext/>
              <w:autoSpaceDE w:val="0"/>
              <w:autoSpaceDN w:val="0"/>
              <w:adjustRightInd w:val="0"/>
              <w:ind w:left="292"/>
              <w:jc w:val="both"/>
              <w:rPr>
                <w:rFonts w:asciiTheme="minorHAnsi" w:hAnsiTheme="minorHAnsi"/>
                <w:sz w:val="18"/>
                <w:szCs w:val="18"/>
              </w:rPr>
            </w:pPr>
            <w:r w:rsidRPr="009F1501">
              <w:rPr>
                <w:rFonts w:asciiTheme="minorHAnsi" w:hAnsiTheme="minorHAnsi"/>
                <w:bCs/>
                <w:sz w:val="18"/>
                <w:szCs w:val="18"/>
              </w:rPr>
              <w:t>Exception: HVAC air handlers and remote mounted fans need not meet sound requirements. To be considered for this exception, a remote mounted fan must be mounted outside the habitable spaces, bathrooms, toilets, and hallways, and there must be at least 4 ft (1 m) of ductwork between the fan and the intake grille.</w:t>
            </w:r>
          </w:p>
          <w:p w14:paraId="4FF71E8F" w14:textId="77777777" w:rsidR="005162D5" w:rsidDel="00306C27" w:rsidRDefault="005162D5" w:rsidP="005162D5">
            <w:pPr>
              <w:keepNext/>
              <w:autoSpaceDE w:val="0"/>
              <w:autoSpaceDN w:val="0"/>
              <w:adjustRightInd w:val="0"/>
              <w:ind w:left="763" w:hanging="403"/>
              <w:jc w:val="both"/>
              <w:rPr>
                <w:ins w:id="1092" w:author="TF 112518" w:date="2018-11-26T22:35:00Z"/>
                <w:del w:id="1093" w:author="Ferris, Todd@Energy" w:date="2018-11-27T11:33:00Z"/>
                <w:rFonts w:asciiTheme="minorHAnsi" w:hAnsiTheme="minorHAnsi"/>
                <w:sz w:val="18"/>
                <w:szCs w:val="18"/>
              </w:rPr>
            </w:pPr>
            <w:ins w:id="1094" w:author="TF 112518" w:date="2018-11-26T22:35:00Z">
              <w:del w:id="1095" w:author="Ferris, Todd@Energy" w:date="2018-11-27T11:33:00Z">
                <w:r w:rsidRPr="00CB00C9" w:rsidDel="00306C27">
                  <w:rPr>
                    <w:rFonts w:asciiTheme="minorHAnsi" w:hAnsiTheme="minorHAnsi"/>
                    <w:sz w:val="18"/>
                    <w:szCs w:val="18"/>
                  </w:rPr>
                  <w:delText>Ventilation fans shall be rated for sound at no less than the minimum airflow rate required by this standard, as noted below. These sound ratings shall be at a minimum of 0.1 in. w.c. (25 Pa) static pressure.</w:delText>
                </w:r>
              </w:del>
            </w:ins>
          </w:p>
          <w:p w14:paraId="565C3FEB" w14:textId="77777777" w:rsidR="005162D5" w:rsidRDefault="005162D5" w:rsidP="005162D5">
            <w:pPr>
              <w:keepNext/>
              <w:autoSpaceDE w:val="0"/>
              <w:autoSpaceDN w:val="0"/>
              <w:adjustRightInd w:val="0"/>
              <w:ind w:left="763" w:hanging="403"/>
              <w:jc w:val="both"/>
              <w:rPr>
                <w:ins w:id="1096" w:author="Ferris, Todd@Energy" w:date="2018-11-27T11:36:00Z"/>
                <w:rFonts w:asciiTheme="minorHAnsi" w:hAnsiTheme="minorHAnsi"/>
                <w:bCs/>
                <w:sz w:val="18"/>
                <w:szCs w:val="18"/>
              </w:rPr>
              <w:pPrChange w:id="1097" w:author="Ferris, Todd@Energy" w:date="2018-11-27T11:36:00Z">
                <w:pPr>
                  <w:keepNext/>
                  <w:autoSpaceDE w:val="0"/>
                  <w:autoSpaceDN w:val="0"/>
                  <w:adjustRightInd w:val="0"/>
                  <w:ind w:left="1123" w:hanging="403"/>
                  <w:jc w:val="both"/>
                </w:pPr>
              </w:pPrChange>
            </w:pPr>
            <w:ins w:id="1098" w:author="TF 112518" w:date="2018-11-26T22:35:00Z">
              <w:r w:rsidRPr="00DA6319">
                <w:rPr>
                  <w:rFonts w:asciiTheme="minorHAnsi" w:hAnsiTheme="minorHAnsi"/>
                  <w:bCs/>
                  <w:sz w:val="18"/>
                  <w:szCs w:val="18"/>
                </w:rPr>
                <w:t>7.2.1</w:t>
              </w:r>
              <w:r w:rsidRPr="003C1C51">
                <w:rPr>
                  <w:rFonts w:asciiTheme="minorHAnsi" w:hAnsiTheme="minorHAnsi"/>
                  <w:b/>
                  <w:bCs/>
                  <w:sz w:val="18"/>
                  <w:szCs w:val="18"/>
                </w:rPr>
                <w:t xml:space="preserve"> </w:t>
              </w:r>
            </w:ins>
            <w:ins w:id="1099" w:author="Ferris, Todd@Energy" w:date="2018-11-27T11:35:00Z">
              <w:r w:rsidRPr="00306C27">
                <w:rPr>
                  <w:rFonts w:asciiTheme="minorHAnsi" w:hAnsiTheme="minorHAnsi"/>
                  <w:b/>
                  <w:bCs/>
                  <w:sz w:val="18"/>
                  <w:szCs w:val="18"/>
                </w:rPr>
                <w:t>Dwelling-Unit Ventilation or Continuous Local</w:t>
              </w:r>
            </w:ins>
            <w:ins w:id="1100" w:author="Ferris, Todd@Energy" w:date="2018-11-27T11:36:00Z">
              <w:r>
                <w:rPr>
                  <w:rFonts w:asciiTheme="minorHAnsi" w:hAnsiTheme="minorHAnsi"/>
                  <w:b/>
                  <w:bCs/>
                  <w:sz w:val="18"/>
                  <w:szCs w:val="18"/>
                </w:rPr>
                <w:t xml:space="preserve"> </w:t>
              </w:r>
            </w:ins>
            <w:ins w:id="1101" w:author="Ferris, Todd@Energy" w:date="2018-11-27T11:35:00Z">
              <w:r w:rsidRPr="00306C27">
                <w:rPr>
                  <w:rFonts w:asciiTheme="minorHAnsi" w:hAnsiTheme="minorHAnsi"/>
                  <w:b/>
                  <w:bCs/>
                  <w:sz w:val="18"/>
                  <w:szCs w:val="18"/>
                </w:rPr>
                <w:t>Exhaust Fans.</w:t>
              </w:r>
              <w:r w:rsidRPr="00306C27">
                <w:rPr>
                  <w:rFonts w:asciiTheme="minorHAnsi" w:hAnsiTheme="minorHAnsi"/>
                  <w:bCs/>
                  <w:sz w:val="18"/>
                  <w:szCs w:val="18"/>
                  <w:rPrChange w:id="1102" w:author="Ferris, Todd@Energy" w:date="2018-11-27T11:36:00Z">
                    <w:rPr>
                      <w:rFonts w:asciiTheme="minorHAnsi" w:hAnsiTheme="minorHAnsi"/>
                      <w:b/>
                      <w:bCs/>
                      <w:sz w:val="18"/>
                      <w:szCs w:val="18"/>
                    </w:rPr>
                  </w:rPrChange>
                </w:rPr>
                <w:t xml:space="preserve"> These fans shall be rated for sound at a maximum</w:t>
              </w:r>
            </w:ins>
            <w:ins w:id="1103" w:author="Ferris, Todd@Energy" w:date="2018-11-27T11:36:00Z">
              <w:r>
                <w:rPr>
                  <w:rFonts w:asciiTheme="minorHAnsi" w:hAnsiTheme="minorHAnsi"/>
                  <w:bCs/>
                  <w:sz w:val="18"/>
                  <w:szCs w:val="18"/>
                </w:rPr>
                <w:t xml:space="preserve"> </w:t>
              </w:r>
            </w:ins>
            <w:ins w:id="1104" w:author="Ferris, Todd@Energy" w:date="2018-11-27T11:35:00Z">
              <w:r w:rsidRPr="00306C27">
                <w:rPr>
                  <w:rFonts w:asciiTheme="minorHAnsi" w:hAnsiTheme="minorHAnsi"/>
                  <w:bCs/>
                  <w:sz w:val="18"/>
                  <w:szCs w:val="18"/>
                  <w:rPrChange w:id="1105" w:author="Ferris, Todd@Energy" w:date="2018-11-27T11:36:00Z">
                    <w:rPr>
                      <w:rFonts w:asciiTheme="minorHAnsi" w:hAnsiTheme="minorHAnsi"/>
                      <w:b/>
                      <w:bCs/>
                      <w:sz w:val="18"/>
                      <w:szCs w:val="18"/>
                    </w:rPr>
                  </w:rPrChange>
                </w:rPr>
                <w:t>of 1.0 sone.</w:t>
              </w:r>
            </w:ins>
          </w:p>
          <w:p w14:paraId="2C0D10C2" w14:textId="77777777" w:rsidR="005162D5" w:rsidDel="00306C27" w:rsidRDefault="005162D5" w:rsidP="005162D5">
            <w:pPr>
              <w:keepNext/>
              <w:autoSpaceDE w:val="0"/>
              <w:autoSpaceDN w:val="0"/>
              <w:adjustRightInd w:val="0"/>
              <w:ind w:left="763" w:hanging="360"/>
              <w:jc w:val="both"/>
              <w:rPr>
                <w:ins w:id="1106" w:author="TF 112518" w:date="2018-11-26T22:35:00Z"/>
                <w:del w:id="1107" w:author="Ferris, Todd@Energy" w:date="2018-11-27T11:36:00Z"/>
                <w:rFonts w:asciiTheme="minorHAnsi" w:hAnsiTheme="minorHAnsi"/>
                <w:sz w:val="18"/>
                <w:szCs w:val="18"/>
              </w:rPr>
            </w:pPr>
            <w:ins w:id="1108" w:author="TF 112518" w:date="2018-11-26T22:35:00Z">
              <w:del w:id="1109" w:author="Ferris, Todd@Energy" w:date="2018-11-27T11:36:00Z">
                <w:r w:rsidRPr="003C1C51" w:rsidDel="00306C27">
                  <w:rPr>
                    <w:rFonts w:asciiTheme="minorHAnsi" w:hAnsiTheme="minorHAnsi"/>
                    <w:b/>
                    <w:bCs/>
                    <w:sz w:val="18"/>
                    <w:szCs w:val="18"/>
                  </w:rPr>
                  <w:delText xml:space="preserve">Whole-Building or Continuous Ventilation Fans. </w:delText>
                </w:r>
                <w:r w:rsidRPr="003C1C51" w:rsidDel="00306C27">
                  <w:rPr>
                    <w:rFonts w:asciiTheme="minorHAnsi" w:hAnsiTheme="minorHAnsi"/>
                    <w:sz w:val="18"/>
                    <w:szCs w:val="18"/>
                  </w:rPr>
                  <w:delText>These fans shall be rated for sound at a maximum of 1.0 sone.</w:delText>
                </w:r>
                <w:r w:rsidRPr="00CB00C9" w:rsidDel="00306C27">
                  <w:rPr>
                    <w:rFonts w:asciiTheme="minorHAnsi" w:hAnsiTheme="minorHAnsi"/>
                    <w:sz w:val="18"/>
                    <w:szCs w:val="18"/>
                  </w:rPr>
                  <w:delText xml:space="preserve"> </w:delText>
                </w:r>
              </w:del>
            </w:ins>
          </w:p>
          <w:p w14:paraId="0C48BC05" w14:textId="77777777" w:rsidR="005162D5" w:rsidRDefault="005162D5" w:rsidP="005162D5">
            <w:pPr>
              <w:keepNext/>
              <w:ind w:left="763" w:hanging="403"/>
              <w:rPr>
                <w:ins w:id="1110" w:author="Ferris, Todd@Energy" w:date="2018-11-27T12:01:00Z"/>
                <w:rFonts w:asciiTheme="minorHAnsi" w:hAnsiTheme="minorHAnsi" w:cstheme="minorHAnsi"/>
                <w:sz w:val="18"/>
                <w:szCs w:val="18"/>
              </w:rPr>
            </w:pPr>
            <w:ins w:id="1111" w:author="TF 112518" w:date="2018-11-26T22:35:00Z">
              <w:r w:rsidRPr="00DA6319">
                <w:rPr>
                  <w:rFonts w:asciiTheme="minorHAnsi" w:hAnsiTheme="minorHAnsi"/>
                  <w:bCs/>
                  <w:sz w:val="18"/>
                  <w:szCs w:val="18"/>
                </w:rPr>
                <w:t>7.2.2</w:t>
              </w:r>
              <w:r w:rsidRPr="003C1C51">
                <w:rPr>
                  <w:rFonts w:asciiTheme="minorHAnsi" w:hAnsiTheme="minorHAnsi"/>
                  <w:b/>
                  <w:bCs/>
                  <w:sz w:val="18"/>
                  <w:szCs w:val="18"/>
                </w:rPr>
                <w:t xml:space="preserve"> </w:t>
              </w:r>
              <w:r>
                <w:rPr>
                  <w:rFonts w:asciiTheme="minorHAnsi" w:hAnsiTheme="minorHAnsi"/>
                  <w:b/>
                  <w:bCs/>
                  <w:sz w:val="18"/>
                  <w:szCs w:val="18"/>
                </w:rPr>
                <w:t>Demand-Controlled Local</w:t>
              </w:r>
              <w:r w:rsidRPr="003C1C51">
                <w:rPr>
                  <w:rFonts w:asciiTheme="minorHAnsi" w:hAnsiTheme="minorHAnsi"/>
                  <w:b/>
                  <w:bCs/>
                  <w:sz w:val="18"/>
                  <w:szCs w:val="18"/>
                </w:rPr>
                <w:t xml:space="preserve"> Exhaust Fans. </w:t>
              </w:r>
            </w:ins>
            <w:ins w:id="1112" w:author="Ferris, Todd@Energy" w:date="2018-11-27T12:01:00Z">
              <w:r w:rsidRPr="009920A1">
                <w:rPr>
                  <w:rFonts w:asciiTheme="minorHAnsi" w:hAnsiTheme="minorHAnsi" w:cstheme="minorHAnsi"/>
                  <w:sz w:val="18"/>
                  <w:szCs w:val="18"/>
                </w:rPr>
                <w:t>Bathroom</w:t>
              </w:r>
              <w:r>
                <w:rPr>
                  <w:rFonts w:asciiTheme="minorHAnsi" w:hAnsiTheme="minorHAnsi" w:cstheme="minorHAnsi"/>
                  <w:sz w:val="18"/>
                  <w:szCs w:val="18"/>
                </w:rPr>
                <w:t xml:space="preserve"> </w:t>
              </w:r>
              <w:r w:rsidRPr="009920A1">
                <w:rPr>
                  <w:rFonts w:asciiTheme="minorHAnsi" w:hAnsiTheme="minorHAnsi" w:cstheme="minorHAnsi"/>
                  <w:sz w:val="18"/>
                  <w:szCs w:val="18"/>
                </w:rPr>
                <w:t>exhaust fans used to comply with Section 5.2 shall be</w:t>
              </w:r>
              <w:r>
                <w:rPr>
                  <w:rFonts w:asciiTheme="minorHAnsi" w:hAnsiTheme="minorHAnsi" w:cstheme="minorHAnsi"/>
                  <w:sz w:val="18"/>
                  <w:szCs w:val="18"/>
                </w:rPr>
                <w:t xml:space="preserve"> </w:t>
              </w:r>
              <w:r w:rsidRPr="009920A1">
                <w:rPr>
                  <w:rFonts w:asciiTheme="minorHAnsi" w:hAnsiTheme="minorHAnsi" w:cstheme="minorHAnsi"/>
                  <w:sz w:val="18"/>
                  <w:szCs w:val="18"/>
                </w:rPr>
                <w:t>rated for sound at a maximum of 3 sone. Kitchen exhaust fans</w:t>
              </w:r>
              <w:r>
                <w:rPr>
                  <w:rFonts w:asciiTheme="minorHAnsi" w:hAnsiTheme="minorHAnsi" w:cstheme="minorHAnsi"/>
                  <w:sz w:val="18"/>
                  <w:szCs w:val="18"/>
                </w:rPr>
                <w:t xml:space="preserve"> </w:t>
              </w:r>
              <w:r w:rsidRPr="009920A1">
                <w:rPr>
                  <w:rFonts w:asciiTheme="minorHAnsi" w:hAnsiTheme="minorHAnsi" w:cstheme="minorHAnsi"/>
                  <w:sz w:val="18"/>
                  <w:szCs w:val="18"/>
                </w:rPr>
                <w:t>used to comply with Section 5.2 shall be rated for sound at a</w:t>
              </w:r>
              <w:r>
                <w:rPr>
                  <w:rFonts w:asciiTheme="minorHAnsi" w:hAnsiTheme="minorHAnsi" w:cstheme="minorHAnsi"/>
                  <w:sz w:val="18"/>
                  <w:szCs w:val="18"/>
                </w:rPr>
                <w:t xml:space="preserve"> </w:t>
              </w:r>
              <w:r w:rsidRPr="009920A1">
                <w:rPr>
                  <w:rFonts w:asciiTheme="minorHAnsi" w:hAnsiTheme="minorHAnsi" w:cstheme="minorHAnsi"/>
                  <w:sz w:val="18"/>
                  <w:szCs w:val="18"/>
                </w:rPr>
                <w:t>maximum of 3 sones at one or more airflow settings greater</w:t>
              </w:r>
              <w:r>
                <w:rPr>
                  <w:rFonts w:asciiTheme="minorHAnsi" w:hAnsiTheme="minorHAnsi" w:cstheme="minorHAnsi"/>
                  <w:sz w:val="18"/>
                  <w:szCs w:val="18"/>
                </w:rPr>
                <w:t xml:space="preserve"> </w:t>
              </w:r>
              <w:r w:rsidRPr="009920A1">
                <w:rPr>
                  <w:rFonts w:asciiTheme="minorHAnsi" w:hAnsiTheme="minorHAnsi" w:cstheme="minorHAnsi"/>
                  <w:sz w:val="18"/>
                  <w:szCs w:val="18"/>
                </w:rPr>
                <w:t>than or equal to 100 cfm (47 L/s).</w:t>
              </w:r>
            </w:ins>
          </w:p>
          <w:p w14:paraId="5D61C19D" w14:textId="77777777" w:rsidR="005162D5" w:rsidRDefault="005162D5" w:rsidP="005162D5">
            <w:pPr>
              <w:keepNext/>
              <w:ind w:left="763"/>
              <w:rPr>
                <w:ins w:id="1113" w:author="Ferris, Todd@Energy" w:date="2018-11-27T12:01:00Z"/>
                <w:rFonts w:asciiTheme="minorHAnsi" w:hAnsiTheme="minorHAnsi"/>
                <w:sz w:val="18"/>
                <w:szCs w:val="18"/>
              </w:rPr>
            </w:pPr>
            <w:ins w:id="1114" w:author="Ferris, Todd@Energy" w:date="2018-11-27T12:01:00Z">
              <w:r w:rsidRPr="0001108C">
                <w:rPr>
                  <w:rFonts w:asciiTheme="minorHAnsi" w:hAnsiTheme="minorHAnsi"/>
                  <w:sz w:val="18"/>
                  <w:szCs w:val="18"/>
                </w:rPr>
                <w:t>Exceptions:</w:t>
              </w:r>
            </w:ins>
          </w:p>
          <w:p w14:paraId="0A4D8DEA" w14:textId="77777777" w:rsidR="005162D5" w:rsidRDefault="005162D5" w:rsidP="005162D5">
            <w:pPr>
              <w:keepNext/>
              <w:ind w:left="763"/>
              <w:rPr>
                <w:ins w:id="1115" w:author="Ferris, Todd@Energy" w:date="2018-11-27T12:01:00Z"/>
                <w:rFonts w:asciiTheme="minorHAnsi" w:hAnsiTheme="minorHAnsi"/>
                <w:sz w:val="18"/>
                <w:szCs w:val="18"/>
              </w:rPr>
            </w:pPr>
            <w:ins w:id="1116" w:author="Ferris, Todd@Energy" w:date="2018-11-27T12:01:00Z">
              <w:r w:rsidRPr="0001108C">
                <w:rPr>
                  <w:rFonts w:asciiTheme="minorHAnsi" w:hAnsiTheme="minorHAnsi"/>
                  <w:sz w:val="18"/>
                  <w:szCs w:val="18"/>
                </w:rPr>
                <w:t xml:space="preserve">1. </w:t>
              </w:r>
              <w:r w:rsidRPr="001706A4">
                <w:rPr>
                  <w:rFonts w:asciiTheme="minorHAnsi" w:hAnsiTheme="minorHAnsi"/>
                  <w:sz w:val="18"/>
                  <w:szCs w:val="18"/>
                </w:rPr>
                <w:t>Fans with a minimum airflow setting exceeding</w:t>
              </w:r>
              <w:r>
                <w:rPr>
                  <w:rFonts w:asciiTheme="minorHAnsi" w:hAnsiTheme="minorHAnsi"/>
                  <w:sz w:val="18"/>
                  <w:szCs w:val="18"/>
                </w:rPr>
                <w:t xml:space="preserve"> </w:t>
              </w:r>
              <w:r w:rsidRPr="001706A4">
                <w:rPr>
                  <w:rFonts w:asciiTheme="minorHAnsi" w:hAnsiTheme="minorHAnsi"/>
                  <w:sz w:val="18"/>
                  <w:szCs w:val="18"/>
                </w:rPr>
                <w:t>400 cfm (189 L/s) need not comply.</w:t>
              </w:r>
            </w:ins>
          </w:p>
          <w:p w14:paraId="5C49F05F" w14:textId="77777777" w:rsidR="005162D5" w:rsidRDefault="005162D5" w:rsidP="005162D5">
            <w:pPr>
              <w:keepNext/>
              <w:autoSpaceDE w:val="0"/>
              <w:autoSpaceDN w:val="0"/>
              <w:adjustRightInd w:val="0"/>
              <w:ind w:left="763"/>
              <w:jc w:val="both"/>
              <w:rPr>
                <w:ins w:id="1117" w:author="TF 112518" w:date="2018-11-26T22:35:00Z"/>
              </w:rPr>
              <w:pPrChange w:id="1118" w:author="Ferris, Todd@Energy" w:date="2018-11-27T12:03:00Z">
                <w:pPr>
                  <w:keepNext/>
                  <w:autoSpaceDE w:val="0"/>
                  <w:autoSpaceDN w:val="0"/>
                  <w:adjustRightInd w:val="0"/>
                  <w:ind w:left="1123" w:hanging="403"/>
                  <w:jc w:val="both"/>
                </w:pPr>
              </w:pPrChange>
            </w:pPr>
            <w:ins w:id="1119" w:author="Ferris, Todd@Energy" w:date="2018-11-27T12:01:00Z">
              <w:r w:rsidRPr="0001108C">
                <w:rPr>
                  <w:rFonts w:asciiTheme="minorHAnsi" w:hAnsiTheme="minorHAnsi"/>
                  <w:sz w:val="18"/>
                  <w:szCs w:val="18"/>
                </w:rPr>
                <w:t xml:space="preserve">2. </w:t>
              </w:r>
              <w:r>
                <w:rPr>
                  <w:rFonts w:asciiTheme="minorHAnsi" w:hAnsiTheme="minorHAnsi"/>
                  <w:sz w:val="18"/>
                  <w:szCs w:val="18"/>
                </w:rPr>
                <w:t>Kitchen Range hoods may be rated for sound at the static pressure determined at working speed as specified in HVI 916 section 7</w:t>
              </w:r>
              <w:r w:rsidRPr="0001108C">
                <w:rPr>
                  <w:rFonts w:asciiTheme="minorHAnsi" w:hAnsiTheme="minorHAnsi"/>
                  <w:sz w:val="18"/>
                  <w:szCs w:val="18"/>
                </w:rPr>
                <w:t>.</w:t>
              </w:r>
            </w:ins>
            <w:ins w:id="1120" w:author="TF 112518" w:date="2018-11-26T22:35:00Z">
              <w:del w:id="1121" w:author="Ferris, Todd@Energy" w:date="2018-11-27T12:01:00Z">
                <w:r w:rsidRPr="003C1C51" w:rsidDel="00D54E7C">
                  <w:rPr>
                    <w:rFonts w:asciiTheme="minorHAnsi" w:hAnsiTheme="minorHAnsi"/>
                    <w:sz w:val="18"/>
                    <w:szCs w:val="18"/>
                  </w:rPr>
                  <w:delText>Fans used to comply with Section 5.2 shall be rated for sound at a maximum of 3 sone,</w:delText>
                </w:r>
                <w:r w:rsidDel="00D54E7C">
                  <w:rPr>
                    <w:rFonts w:asciiTheme="minorHAnsi" w:hAnsiTheme="minorHAnsi"/>
                    <w:sz w:val="18"/>
                    <w:szCs w:val="18"/>
                  </w:rPr>
                  <w:delText xml:space="preserve"> </w:delText>
                </w:r>
                <w:r w:rsidRPr="003C1C51" w:rsidDel="00D54E7C">
                  <w:rPr>
                    <w:rFonts w:asciiTheme="minorHAnsi" w:hAnsiTheme="minorHAnsi"/>
                    <w:sz w:val="18"/>
                    <w:szCs w:val="18"/>
                  </w:rPr>
                  <w:delText>unless their maximum rated airflow exceeds 400 cfm (200 L/s).</w:delText>
                </w:r>
                <w:r w:rsidRPr="00CB00C9" w:rsidDel="00D54E7C">
                  <w:rPr>
                    <w:rFonts w:asciiTheme="minorHAnsi" w:hAnsiTheme="minorHAnsi"/>
                    <w:sz w:val="18"/>
                    <w:szCs w:val="18"/>
                  </w:rPr>
                  <w:delText xml:space="preserve"> (Some exceptions may apply.)</w:delText>
                </w:r>
              </w:del>
            </w:ins>
          </w:p>
        </w:tc>
      </w:tr>
      <w:tr w:rsidR="005162D5" w:rsidRPr="006C4FD8" w14:paraId="2B3E2E54" w14:textId="77777777" w:rsidTr="005162D5">
        <w:trPr>
          <w:cantSplit/>
          <w:trHeight w:val="158"/>
          <w:ins w:id="1122"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1572BC5F" w14:textId="77777777" w:rsidR="005162D5" w:rsidRPr="006C4FD8" w:rsidRDefault="005162D5" w:rsidP="005162D5">
            <w:pPr>
              <w:keepNext/>
              <w:jc w:val="center"/>
              <w:rPr>
                <w:ins w:id="1123" w:author="TF 112518" w:date="2018-11-26T22:35:00Z"/>
                <w:rFonts w:asciiTheme="minorHAnsi" w:hAnsiTheme="minorHAnsi"/>
                <w:sz w:val="18"/>
                <w:szCs w:val="18"/>
              </w:rPr>
            </w:pPr>
            <w:ins w:id="1124" w:author="TF 112518" w:date="2018-11-26T22:35:00Z">
              <w:r w:rsidRPr="006C4FD8">
                <w:rPr>
                  <w:rFonts w:asciiTheme="minorHAnsi" w:hAnsiTheme="minorHAnsi"/>
                  <w:sz w:val="18"/>
                  <w:szCs w:val="18"/>
                </w:rPr>
                <w:t>03</w:t>
              </w:r>
            </w:ins>
          </w:p>
        </w:tc>
        <w:tc>
          <w:tcPr>
            <w:tcW w:w="10086" w:type="dxa"/>
            <w:tcBorders>
              <w:top w:val="single" w:sz="4" w:space="0" w:color="auto"/>
              <w:left w:val="single" w:sz="4" w:space="0" w:color="auto"/>
              <w:bottom w:val="single" w:sz="4" w:space="0" w:color="auto"/>
              <w:right w:val="single" w:sz="4" w:space="0" w:color="auto"/>
            </w:tcBorders>
            <w:vAlign w:val="center"/>
          </w:tcPr>
          <w:p w14:paraId="6DB13B89" w14:textId="77777777" w:rsidR="005162D5" w:rsidRDefault="005162D5" w:rsidP="005162D5">
            <w:pPr>
              <w:keepNext/>
              <w:rPr>
                <w:ins w:id="1125" w:author="TF 112518" w:date="2018-11-26T22:35:00Z"/>
                <w:rFonts w:asciiTheme="minorHAnsi" w:hAnsiTheme="minorHAnsi"/>
                <w:b/>
                <w:bCs/>
                <w:sz w:val="18"/>
                <w:szCs w:val="18"/>
              </w:rPr>
            </w:pPr>
            <w:ins w:id="1126" w:author="TF 112518" w:date="2018-11-26T22:35:00Z">
              <w:r>
                <w:rPr>
                  <w:rFonts w:asciiTheme="minorHAnsi" w:hAnsiTheme="minorHAnsi"/>
                  <w:b/>
                  <w:sz w:val="18"/>
                  <w:szCs w:val="18"/>
                </w:rPr>
                <w:t xml:space="preserve">7.3 </w:t>
              </w:r>
              <w:r w:rsidRPr="00215D5D">
                <w:rPr>
                  <w:rFonts w:asciiTheme="minorHAnsi" w:hAnsiTheme="minorHAnsi"/>
                  <w:b/>
                  <w:sz w:val="18"/>
                  <w:szCs w:val="18"/>
                </w:rPr>
                <w:t>Exhaust Ducts</w:t>
              </w:r>
              <w:r w:rsidRPr="00215D5D">
                <w:rPr>
                  <w:rFonts w:asciiTheme="minorHAnsi" w:hAnsiTheme="minorHAnsi"/>
                  <w:b/>
                  <w:bCs/>
                  <w:sz w:val="18"/>
                  <w:szCs w:val="18"/>
                </w:rPr>
                <w:t>.</w:t>
              </w:r>
            </w:ins>
          </w:p>
          <w:p w14:paraId="4345EB5C" w14:textId="77777777" w:rsidR="005162D5" w:rsidRDefault="005162D5" w:rsidP="005162D5">
            <w:pPr>
              <w:keepNext/>
              <w:ind w:left="1123" w:hanging="403"/>
              <w:rPr>
                <w:ins w:id="1127" w:author="TF 112518" w:date="2018-11-26T22:35:00Z"/>
                <w:rFonts w:asciiTheme="minorHAnsi" w:hAnsiTheme="minorHAnsi"/>
                <w:sz w:val="18"/>
                <w:szCs w:val="18"/>
              </w:rPr>
            </w:pPr>
            <w:ins w:id="1128" w:author="TF 112518" w:date="2018-11-26T22:35:00Z">
              <w:r w:rsidRPr="00215D5D">
                <w:rPr>
                  <w:rFonts w:asciiTheme="minorHAnsi" w:hAnsiTheme="minorHAnsi"/>
                  <w:bCs/>
                  <w:sz w:val="18"/>
                  <w:szCs w:val="18"/>
                </w:rPr>
                <w:t>7.3.1</w:t>
              </w:r>
              <w:r>
                <w:rPr>
                  <w:rFonts w:asciiTheme="minorHAnsi" w:hAnsiTheme="minorHAnsi"/>
                  <w:b/>
                  <w:bCs/>
                  <w:sz w:val="18"/>
                  <w:szCs w:val="18"/>
                </w:rPr>
                <w:t xml:space="preserve"> </w:t>
              </w:r>
              <w:r w:rsidRPr="00215D5D">
                <w:rPr>
                  <w:rFonts w:asciiTheme="minorHAnsi" w:hAnsiTheme="minorHAnsi"/>
                  <w:b/>
                  <w:bCs/>
                  <w:sz w:val="18"/>
                  <w:szCs w:val="18"/>
                </w:rPr>
                <w:t xml:space="preserve">Multiple Exhaust Fans Using One Duct. </w:t>
              </w:r>
            </w:ins>
            <w:ins w:id="1129" w:author="Ferris, Todd@Energy" w:date="2018-11-27T12:18:00Z">
              <w:r w:rsidRPr="00F47345">
                <w:rPr>
                  <w:rFonts w:asciiTheme="minorHAnsi" w:hAnsiTheme="minorHAnsi"/>
                  <w:bCs/>
                  <w:sz w:val="18"/>
                  <w:szCs w:val="18"/>
                  <w:rPrChange w:id="1130" w:author="Ferris, Todd@Energy" w:date="2018-11-27T12:18:00Z">
                    <w:rPr>
                      <w:rFonts w:asciiTheme="minorHAnsi" w:hAnsiTheme="minorHAnsi"/>
                      <w:b/>
                      <w:bCs/>
                      <w:sz w:val="18"/>
                      <w:szCs w:val="18"/>
                    </w:rPr>
                  </w:rPrChange>
                </w:rPr>
                <w:t>Exhaust</w:t>
              </w:r>
              <w:r>
                <w:rPr>
                  <w:rFonts w:asciiTheme="minorHAnsi" w:hAnsiTheme="minorHAnsi"/>
                  <w:bCs/>
                  <w:sz w:val="18"/>
                  <w:szCs w:val="18"/>
                </w:rPr>
                <w:t xml:space="preserve"> </w:t>
              </w:r>
              <w:r w:rsidRPr="00F47345">
                <w:rPr>
                  <w:rFonts w:asciiTheme="minorHAnsi" w:hAnsiTheme="minorHAnsi"/>
                  <w:bCs/>
                  <w:sz w:val="18"/>
                  <w:szCs w:val="18"/>
                  <w:rPrChange w:id="1131" w:author="Ferris, Todd@Energy" w:date="2018-11-27T12:18:00Z">
                    <w:rPr>
                      <w:rFonts w:asciiTheme="minorHAnsi" w:hAnsiTheme="minorHAnsi"/>
                      <w:b/>
                      <w:bCs/>
                      <w:sz w:val="18"/>
                      <w:szCs w:val="18"/>
                    </w:rPr>
                  </w:rPrChange>
                </w:rPr>
                <w:t>fans in separate dwelling units shall not share a common</w:t>
              </w:r>
              <w:r>
                <w:rPr>
                  <w:rFonts w:asciiTheme="minorHAnsi" w:hAnsiTheme="minorHAnsi"/>
                  <w:bCs/>
                  <w:sz w:val="18"/>
                  <w:szCs w:val="18"/>
                </w:rPr>
                <w:t xml:space="preserve"> </w:t>
              </w:r>
              <w:r w:rsidRPr="00F47345">
                <w:rPr>
                  <w:rFonts w:asciiTheme="minorHAnsi" w:hAnsiTheme="minorHAnsi"/>
                  <w:bCs/>
                  <w:sz w:val="18"/>
                  <w:szCs w:val="18"/>
                  <w:rPrChange w:id="1132" w:author="Ferris, Todd@Energy" w:date="2018-11-27T12:18:00Z">
                    <w:rPr>
                      <w:rFonts w:asciiTheme="minorHAnsi" w:hAnsiTheme="minorHAnsi"/>
                      <w:b/>
                      <w:bCs/>
                      <w:sz w:val="18"/>
                      <w:szCs w:val="18"/>
                    </w:rPr>
                  </w:rPrChange>
                </w:rPr>
                <w:t>exhaust duct. If more than one of the exhaust fans in a single</w:t>
              </w:r>
            </w:ins>
            <w:ins w:id="1133" w:author="Ferris, Todd@Energy" w:date="2018-11-27T12:19:00Z">
              <w:r>
                <w:rPr>
                  <w:rFonts w:asciiTheme="minorHAnsi" w:hAnsiTheme="minorHAnsi"/>
                  <w:bCs/>
                  <w:sz w:val="18"/>
                  <w:szCs w:val="18"/>
                </w:rPr>
                <w:t xml:space="preserve"> </w:t>
              </w:r>
            </w:ins>
            <w:ins w:id="1134" w:author="Ferris, Todd@Energy" w:date="2018-11-27T12:18:00Z">
              <w:r w:rsidRPr="00F47345">
                <w:rPr>
                  <w:rFonts w:asciiTheme="minorHAnsi" w:hAnsiTheme="minorHAnsi"/>
                  <w:bCs/>
                  <w:sz w:val="18"/>
                  <w:szCs w:val="18"/>
                  <w:rPrChange w:id="1135" w:author="Ferris, Todd@Energy" w:date="2018-11-27T12:18:00Z">
                    <w:rPr>
                      <w:rFonts w:asciiTheme="minorHAnsi" w:hAnsiTheme="minorHAnsi"/>
                      <w:b/>
                      <w:bCs/>
                      <w:sz w:val="18"/>
                      <w:szCs w:val="18"/>
                    </w:rPr>
                  </w:rPrChange>
                </w:rPr>
                <w:t>dwelling unit shares a common exhaust duct, each fan shall</w:t>
              </w:r>
            </w:ins>
            <w:ins w:id="1136" w:author="Ferris, Todd@Energy" w:date="2018-11-27T12:19:00Z">
              <w:r>
                <w:rPr>
                  <w:rFonts w:asciiTheme="minorHAnsi" w:hAnsiTheme="minorHAnsi"/>
                  <w:bCs/>
                  <w:sz w:val="18"/>
                  <w:szCs w:val="18"/>
                </w:rPr>
                <w:t xml:space="preserve"> </w:t>
              </w:r>
            </w:ins>
            <w:ins w:id="1137" w:author="Ferris, Todd@Energy" w:date="2018-11-27T12:18:00Z">
              <w:r w:rsidRPr="00F47345">
                <w:rPr>
                  <w:rFonts w:asciiTheme="minorHAnsi" w:hAnsiTheme="minorHAnsi"/>
                  <w:bCs/>
                  <w:sz w:val="18"/>
                  <w:szCs w:val="18"/>
                  <w:rPrChange w:id="1138" w:author="Ferris, Todd@Energy" w:date="2018-11-27T12:18:00Z">
                    <w:rPr>
                      <w:rFonts w:asciiTheme="minorHAnsi" w:hAnsiTheme="minorHAnsi"/>
                      <w:b/>
                      <w:bCs/>
                      <w:sz w:val="18"/>
                      <w:szCs w:val="18"/>
                    </w:rPr>
                  </w:rPrChange>
                </w:rPr>
                <w:t>be equipped with a backdraft damper to prevent the recirculation</w:t>
              </w:r>
            </w:ins>
            <w:ins w:id="1139" w:author="Ferris, Todd@Energy" w:date="2018-11-27T12:19:00Z">
              <w:r>
                <w:rPr>
                  <w:rFonts w:asciiTheme="minorHAnsi" w:hAnsiTheme="minorHAnsi"/>
                  <w:bCs/>
                  <w:sz w:val="18"/>
                  <w:szCs w:val="18"/>
                </w:rPr>
                <w:t xml:space="preserve"> </w:t>
              </w:r>
            </w:ins>
            <w:ins w:id="1140" w:author="Ferris, Todd@Energy" w:date="2018-11-27T12:18:00Z">
              <w:r w:rsidRPr="00F47345">
                <w:rPr>
                  <w:rFonts w:asciiTheme="minorHAnsi" w:hAnsiTheme="minorHAnsi"/>
                  <w:bCs/>
                  <w:sz w:val="18"/>
                  <w:szCs w:val="18"/>
                  <w:rPrChange w:id="1141" w:author="Ferris, Todd@Energy" w:date="2018-11-27T12:18:00Z">
                    <w:rPr>
                      <w:rFonts w:asciiTheme="minorHAnsi" w:hAnsiTheme="minorHAnsi"/>
                      <w:b/>
                      <w:bCs/>
                      <w:sz w:val="18"/>
                      <w:szCs w:val="18"/>
                    </w:rPr>
                  </w:rPrChange>
                </w:rPr>
                <w:t>of exhaust air from one room to another through the</w:t>
              </w:r>
            </w:ins>
            <w:ins w:id="1142" w:author="Ferris, Todd@Energy" w:date="2018-11-27T12:19:00Z">
              <w:r>
                <w:rPr>
                  <w:rFonts w:asciiTheme="minorHAnsi" w:hAnsiTheme="minorHAnsi"/>
                  <w:bCs/>
                  <w:sz w:val="18"/>
                  <w:szCs w:val="18"/>
                </w:rPr>
                <w:t xml:space="preserve"> </w:t>
              </w:r>
            </w:ins>
            <w:ins w:id="1143" w:author="Ferris, Todd@Energy" w:date="2018-11-27T12:18:00Z">
              <w:r w:rsidRPr="00F47345">
                <w:rPr>
                  <w:rFonts w:asciiTheme="minorHAnsi" w:hAnsiTheme="minorHAnsi"/>
                  <w:bCs/>
                  <w:sz w:val="18"/>
                  <w:szCs w:val="18"/>
                  <w:rPrChange w:id="1144" w:author="Ferris, Todd@Energy" w:date="2018-11-27T12:18:00Z">
                    <w:rPr>
                      <w:rFonts w:asciiTheme="minorHAnsi" w:hAnsiTheme="minorHAnsi"/>
                      <w:b/>
                      <w:bCs/>
                      <w:sz w:val="18"/>
                      <w:szCs w:val="18"/>
                    </w:rPr>
                  </w:rPrChange>
                </w:rPr>
                <w:t>exhaust ducting system</w:t>
              </w:r>
              <w:r w:rsidRPr="00F47345">
                <w:rPr>
                  <w:rFonts w:asciiTheme="minorHAnsi" w:hAnsiTheme="minorHAnsi"/>
                  <w:b/>
                  <w:bCs/>
                  <w:sz w:val="18"/>
                  <w:szCs w:val="18"/>
                </w:rPr>
                <w:t>.</w:t>
              </w:r>
            </w:ins>
            <w:ins w:id="1145" w:author="TF 112518" w:date="2018-11-26T22:35:00Z">
              <w:del w:id="1146" w:author="Ferris, Todd@Energy" w:date="2018-11-27T12:19:00Z">
                <w:r w:rsidRPr="00215D5D" w:rsidDel="00F47345">
                  <w:rPr>
                    <w:rFonts w:asciiTheme="minorHAnsi" w:hAnsiTheme="minorHAnsi"/>
                    <w:sz w:val="18"/>
                    <w:szCs w:val="18"/>
                  </w:rPr>
                  <w:delText>If more than one of the exhaust fans in a dwelling unit shares a common exhaust duct, each fan shall be equipped with a back-draft damper to prevent the recirculation of exhaust air from one room to another through the exhaust ducting system.</w:delText>
                </w:r>
              </w:del>
            </w:ins>
          </w:p>
          <w:p w14:paraId="6C62F42C" w14:textId="77777777" w:rsidR="005162D5" w:rsidRPr="00306C27" w:rsidRDefault="005162D5" w:rsidP="005162D5">
            <w:pPr>
              <w:keepNext/>
              <w:ind w:left="1123" w:hanging="403"/>
              <w:rPr>
                <w:ins w:id="1147" w:author="TF 112518" w:date="2018-11-26T22:35:00Z"/>
                <w:rFonts w:asciiTheme="minorHAnsi" w:hAnsiTheme="minorHAnsi" w:cstheme="minorHAnsi"/>
                <w:sz w:val="18"/>
                <w:szCs w:val="18"/>
                <w:rPrChange w:id="1148" w:author="Ferris, Todd@Energy" w:date="2018-11-27T11:40:00Z">
                  <w:rPr>
                    <w:ins w:id="1149" w:author="TF 112518" w:date="2018-11-26T22:35:00Z"/>
                    <w:rFonts w:asciiTheme="minorHAnsi" w:hAnsiTheme="minorHAnsi" w:cstheme="minorHAnsi"/>
                    <w:b/>
                    <w:sz w:val="18"/>
                    <w:szCs w:val="18"/>
                  </w:rPr>
                </w:rPrChange>
              </w:rPr>
            </w:pPr>
            <w:ins w:id="1150" w:author="TF 112518" w:date="2018-11-26T22:35:00Z">
              <w:r w:rsidRPr="00215D5D">
                <w:rPr>
                  <w:rFonts w:asciiTheme="minorHAnsi" w:hAnsiTheme="minorHAnsi" w:cstheme="minorHAnsi"/>
                  <w:sz w:val="18"/>
                  <w:szCs w:val="18"/>
                </w:rPr>
                <w:t>7.3.2</w:t>
              </w:r>
              <w:r>
                <w:rPr>
                  <w:rFonts w:asciiTheme="minorHAnsi" w:hAnsiTheme="minorHAnsi" w:cstheme="minorHAnsi"/>
                  <w:b/>
                  <w:sz w:val="18"/>
                  <w:szCs w:val="18"/>
                </w:rPr>
                <w:t xml:space="preserve"> </w:t>
              </w:r>
            </w:ins>
            <w:ins w:id="1151" w:author="Ferris, Todd@Energy" w:date="2018-11-27T12:20:00Z">
              <w:r w:rsidRPr="00F47345">
                <w:rPr>
                  <w:rFonts w:asciiTheme="minorHAnsi" w:hAnsiTheme="minorHAnsi" w:cstheme="minorHAnsi"/>
                  <w:b/>
                  <w:sz w:val="18"/>
                  <w:szCs w:val="18"/>
                </w:rPr>
                <w:t>Single Exhaust Fan Ducted to Multiple Inlets.</w:t>
              </w:r>
              <w:r>
                <w:rPr>
                  <w:rFonts w:asciiTheme="minorHAnsi" w:hAnsiTheme="minorHAnsi" w:cstheme="minorHAnsi"/>
                  <w:b/>
                  <w:sz w:val="18"/>
                  <w:szCs w:val="18"/>
                </w:rPr>
                <w:t xml:space="preserve"> </w:t>
              </w:r>
              <w:r w:rsidRPr="00F47345">
                <w:rPr>
                  <w:rFonts w:asciiTheme="minorHAnsi" w:hAnsiTheme="minorHAnsi" w:cstheme="minorHAnsi"/>
                  <w:sz w:val="18"/>
                  <w:szCs w:val="18"/>
                  <w:rPrChange w:id="1152" w:author="Ferris, Todd@Energy" w:date="2018-11-27T12:20:00Z">
                    <w:rPr>
                      <w:rFonts w:asciiTheme="minorHAnsi" w:hAnsiTheme="minorHAnsi" w:cstheme="minorHAnsi"/>
                      <w:b/>
                      <w:sz w:val="18"/>
                      <w:szCs w:val="18"/>
                    </w:rPr>
                  </w:rPrChange>
                </w:rPr>
                <w:t>Where exhaust inlets are commonly ducted across multiple</w:t>
              </w:r>
              <w:r>
                <w:rPr>
                  <w:rFonts w:asciiTheme="minorHAnsi" w:hAnsiTheme="minorHAnsi" w:cstheme="minorHAnsi"/>
                  <w:sz w:val="18"/>
                  <w:szCs w:val="18"/>
                </w:rPr>
                <w:t xml:space="preserve"> </w:t>
              </w:r>
              <w:r w:rsidRPr="00F47345">
                <w:rPr>
                  <w:rFonts w:asciiTheme="minorHAnsi" w:hAnsiTheme="minorHAnsi" w:cstheme="minorHAnsi"/>
                  <w:sz w:val="18"/>
                  <w:szCs w:val="18"/>
                  <w:rPrChange w:id="1153" w:author="Ferris, Todd@Energy" w:date="2018-11-27T12:20:00Z">
                    <w:rPr>
                      <w:rFonts w:asciiTheme="minorHAnsi" w:hAnsiTheme="minorHAnsi" w:cstheme="minorHAnsi"/>
                      <w:b/>
                      <w:sz w:val="18"/>
                      <w:szCs w:val="18"/>
                    </w:rPr>
                  </w:rPrChange>
                </w:rPr>
                <w:t>dwelling units, one or more exhaust fans located downstream</w:t>
              </w:r>
              <w:r>
                <w:rPr>
                  <w:rFonts w:asciiTheme="minorHAnsi" w:hAnsiTheme="minorHAnsi" w:cstheme="minorHAnsi"/>
                  <w:sz w:val="18"/>
                  <w:szCs w:val="18"/>
                </w:rPr>
                <w:t xml:space="preserve"> </w:t>
              </w:r>
              <w:r w:rsidRPr="00F47345">
                <w:rPr>
                  <w:rFonts w:asciiTheme="minorHAnsi" w:hAnsiTheme="minorHAnsi" w:cstheme="minorHAnsi"/>
                  <w:sz w:val="18"/>
                  <w:szCs w:val="18"/>
                  <w:rPrChange w:id="1154" w:author="Ferris, Todd@Energy" w:date="2018-11-27T12:20:00Z">
                    <w:rPr>
                      <w:rFonts w:asciiTheme="minorHAnsi" w:hAnsiTheme="minorHAnsi" w:cstheme="minorHAnsi"/>
                      <w:b/>
                      <w:sz w:val="18"/>
                      <w:szCs w:val="18"/>
                    </w:rPr>
                  </w:rPrChange>
                </w:rPr>
                <w:t>of the exhaust inlets shall be designed and intended to run</w:t>
              </w:r>
              <w:r>
                <w:rPr>
                  <w:rFonts w:asciiTheme="minorHAnsi" w:hAnsiTheme="minorHAnsi" w:cstheme="minorHAnsi"/>
                  <w:sz w:val="18"/>
                  <w:szCs w:val="18"/>
                </w:rPr>
                <w:t xml:space="preserve"> </w:t>
              </w:r>
              <w:r w:rsidRPr="00F47345">
                <w:rPr>
                  <w:rFonts w:asciiTheme="minorHAnsi" w:hAnsiTheme="minorHAnsi" w:cstheme="minorHAnsi"/>
                  <w:sz w:val="18"/>
                  <w:szCs w:val="18"/>
                  <w:rPrChange w:id="1155" w:author="Ferris, Todd@Energy" w:date="2018-11-27T12:20:00Z">
                    <w:rPr>
                      <w:rFonts w:asciiTheme="minorHAnsi" w:hAnsiTheme="minorHAnsi" w:cstheme="minorHAnsi"/>
                      <w:b/>
                      <w:sz w:val="18"/>
                      <w:szCs w:val="18"/>
                    </w:rPr>
                  </w:rPrChange>
                </w:rPr>
                <w:t>continuously, or a system of one or more backdraft dampers</w:t>
              </w:r>
              <w:r>
                <w:rPr>
                  <w:rFonts w:asciiTheme="minorHAnsi" w:hAnsiTheme="minorHAnsi" w:cstheme="minorHAnsi"/>
                  <w:sz w:val="18"/>
                  <w:szCs w:val="18"/>
                </w:rPr>
                <w:t xml:space="preserve"> </w:t>
              </w:r>
              <w:r w:rsidRPr="00F47345">
                <w:rPr>
                  <w:rFonts w:asciiTheme="minorHAnsi" w:hAnsiTheme="minorHAnsi" w:cstheme="minorHAnsi"/>
                  <w:sz w:val="18"/>
                  <w:szCs w:val="18"/>
                  <w:rPrChange w:id="1156" w:author="Ferris, Todd@Energy" w:date="2018-11-27T12:20:00Z">
                    <w:rPr>
                      <w:rFonts w:asciiTheme="minorHAnsi" w:hAnsiTheme="minorHAnsi" w:cstheme="minorHAnsi"/>
                      <w:b/>
                      <w:sz w:val="18"/>
                      <w:szCs w:val="18"/>
                    </w:rPr>
                  </w:rPrChange>
                </w:rPr>
                <w:t>shall be installed to isolate each dwelling unit from the common</w:t>
              </w:r>
              <w:r>
                <w:rPr>
                  <w:rFonts w:asciiTheme="minorHAnsi" w:hAnsiTheme="minorHAnsi" w:cstheme="minorHAnsi"/>
                  <w:sz w:val="18"/>
                  <w:szCs w:val="18"/>
                </w:rPr>
                <w:t xml:space="preserve"> </w:t>
              </w:r>
              <w:r w:rsidRPr="00F47345">
                <w:rPr>
                  <w:rFonts w:asciiTheme="minorHAnsi" w:hAnsiTheme="minorHAnsi" w:cstheme="minorHAnsi"/>
                  <w:sz w:val="18"/>
                  <w:szCs w:val="18"/>
                  <w:rPrChange w:id="1157" w:author="Ferris, Todd@Energy" w:date="2018-11-27T12:20:00Z">
                    <w:rPr>
                      <w:rFonts w:asciiTheme="minorHAnsi" w:hAnsiTheme="minorHAnsi" w:cstheme="minorHAnsi"/>
                      <w:b/>
                      <w:sz w:val="18"/>
                      <w:szCs w:val="18"/>
                    </w:rPr>
                  </w:rPrChange>
                </w:rPr>
                <w:t>duct when the fan is not running</w:t>
              </w:r>
            </w:ins>
            <w:ins w:id="1158" w:author="TF 112518" w:date="2018-11-26T22:35:00Z">
              <w:del w:id="1159" w:author="Ferris, Todd@Energy" w:date="2018-11-27T11:39:00Z">
                <w:r w:rsidRPr="00306C27" w:rsidDel="00306C27">
                  <w:rPr>
                    <w:rFonts w:asciiTheme="minorHAnsi" w:hAnsiTheme="minorHAnsi" w:cstheme="minorHAnsi"/>
                    <w:sz w:val="18"/>
                    <w:szCs w:val="18"/>
                    <w:rPrChange w:id="1160" w:author="Ferris, Todd@Energy" w:date="2018-11-27T11:40:00Z">
                      <w:rPr>
                        <w:rFonts w:asciiTheme="minorHAnsi" w:hAnsiTheme="minorHAnsi" w:cstheme="minorHAnsi"/>
                        <w:b/>
                        <w:sz w:val="18"/>
                        <w:szCs w:val="18"/>
                      </w:rPr>
                    </w:rPrChange>
                  </w:rPr>
                  <w:delText xml:space="preserve">Single Exhaust Fan Ducted to Multiple Inlets. </w:delText>
                </w:r>
                <w:r w:rsidRPr="00306C27" w:rsidDel="00306C27">
                  <w:rPr>
                    <w:rFonts w:asciiTheme="minorHAnsi" w:hAnsiTheme="minorHAnsi" w:cstheme="minorHAnsi"/>
                    <w:sz w:val="18"/>
                    <w:szCs w:val="18"/>
                  </w:rPr>
                  <w:delText>Where exhaust inlets are commonly ducted across multiple dwelling units, one or more exhaust fans located downstream of the exhaust inlets shall be designed and intended to run continuously, or a system of one or more backdraft dampers to isolate each dwelling unit from the common duct when the fan is not running.</w:delText>
                </w:r>
              </w:del>
              <w:del w:id="1161" w:author="Ferris, Todd@Energy" w:date="2018-11-27T12:21:00Z">
                <w:r w:rsidRPr="00306C27" w:rsidDel="00F47345">
                  <w:rPr>
                    <w:rFonts w:asciiTheme="minorHAnsi" w:hAnsiTheme="minorHAnsi" w:cstheme="minorHAnsi"/>
                    <w:sz w:val="18"/>
                    <w:szCs w:val="18"/>
                  </w:rPr>
                  <w:delText xml:space="preserve">  </w:delText>
                </w:r>
                <w:r w:rsidRPr="00306C27" w:rsidDel="00F47345">
                  <w:rPr>
                    <w:rFonts w:asciiTheme="minorHAnsi" w:hAnsiTheme="minorHAnsi" w:cstheme="minorHAnsi"/>
                    <w:sz w:val="18"/>
                    <w:szCs w:val="18"/>
                    <w:rPrChange w:id="1162" w:author="Ferris, Todd@Energy" w:date="2018-11-27T11:40:00Z">
                      <w:rPr>
                        <w:rFonts w:asciiTheme="minorHAnsi" w:hAnsiTheme="minorHAnsi" w:cstheme="minorHAnsi"/>
                        <w:b/>
                        <w:sz w:val="18"/>
                        <w:szCs w:val="18"/>
                      </w:rPr>
                    </w:rPrChange>
                  </w:rPr>
                  <w:delText xml:space="preserve"> </w:delText>
                </w:r>
              </w:del>
            </w:ins>
            <w:ins w:id="1163" w:author="Ferris, Todd@Energy" w:date="2018-11-27T12:21:00Z">
              <w:r>
                <w:rPr>
                  <w:rFonts w:asciiTheme="minorHAnsi" w:hAnsiTheme="minorHAnsi" w:cstheme="minorHAnsi"/>
                  <w:sz w:val="18"/>
                  <w:szCs w:val="18"/>
                </w:rPr>
                <w:t>.</w:t>
              </w:r>
            </w:ins>
            <w:ins w:id="1164" w:author="TF 112518" w:date="2018-11-26T22:35:00Z">
              <w:r w:rsidRPr="00306C27">
                <w:rPr>
                  <w:rFonts w:asciiTheme="minorHAnsi" w:hAnsiTheme="minorHAnsi" w:cstheme="minorHAnsi"/>
                  <w:sz w:val="18"/>
                  <w:szCs w:val="18"/>
                  <w:rPrChange w:id="1165" w:author="Ferris, Todd@Energy" w:date="2018-11-27T11:40:00Z">
                    <w:rPr>
                      <w:rFonts w:asciiTheme="minorHAnsi" w:hAnsiTheme="minorHAnsi" w:cstheme="minorHAnsi"/>
                      <w:b/>
                      <w:sz w:val="18"/>
                      <w:szCs w:val="18"/>
                    </w:rPr>
                  </w:rPrChange>
                </w:rPr>
                <w:t xml:space="preserve"> </w:t>
              </w:r>
            </w:ins>
          </w:p>
        </w:tc>
      </w:tr>
      <w:tr w:rsidR="005162D5" w:rsidRPr="006C4FD8" w14:paraId="2360C6CF" w14:textId="77777777" w:rsidTr="005162D5">
        <w:trPr>
          <w:cantSplit/>
          <w:trHeight w:val="158"/>
          <w:ins w:id="1166"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0B840730" w14:textId="77777777" w:rsidR="005162D5" w:rsidRPr="006C4FD8" w:rsidRDefault="005162D5" w:rsidP="005162D5">
            <w:pPr>
              <w:keepNext/>
              <w:jc w:val="center"/>
              <w:rPr>
                <w:ins w:id="1167" w:author="TF 112518" w:date="2018-11-26T22:35:00Z"/>
                <w:rFonts w:asciiTheme="minorHAnsi" w:hAnsiTheme="minorHAnsi"/>
                <w:sz w:val="18"/>
                <w:szCs w:val="18"/>
              </w:rPr>
            </w:pPr>
            <w:ins w:id="1168" w:author="TF 112518" w:date="2018-11-26T22:35:00Z">
              <w:r>
                <w:rPr>
                  <w:rFonts w:asciiTheme="minorHAnsi" w:hAnsiTheme="minorHAnsi"/>
                  <w:sz w:val="18"/>
                  <w:szCs w:val="18"/>
                </w:rPr>
                <w:t>04</w:t>
              </w:r>
            </w:ins>
          </w:p>
        </w:tc>
        <w:tc>
          <w:tcPr>
            <w:tcW w:w="10086" w:type="dxa"/>
            <w:tcBorders>
              <w:top w:val="single" w:sz="4" w:space="0" w:color="auto"/>
              <w:left w:val="single" w:sz="4" w:space="0" w:color="auto"/>
              <w:bottom w:val="single" w:sz="4" w:space="0" w:color="auto"/>
              <w:right w:val="single" w:sz="4" w:space="0" w:color="auto"/>
            </w:tcBorders>
            <w:vAlign w:val="center"/>
          </w:tcPr>
          <w:p w14:paraId="63147887" w14:textId="77777777" w:rsidR="005162D5" w:rsidRDefault="005162D5" w:rsidP="005162D5">
            <w:pPr>
              <w:keepNext/>
              <w:ind w:left="274" w:hanging="274"/>
              <w:rPr>
                <w:ins w:id="1169" w:author="TF 112518" w:date="2018-11-26T22:35:00Z"/>
                <w:rFonts w:asciiTheme="minorHAnsi" w:hAnsiTheme="minorHAnsi"/>
                <w:b/>
                <w:sz w:val="18"/>
                <w:szCs w:val="18"/>
              </w:rPr>
            </w:pPr>
            <w:ins w:id="1170" w:author="TF 112518" w:date="2018-11-26T22:35:00Z">
              <w:r>
                <w:rPr>
                  <w:rFonts w:asciiTheme="minorHAnsi" w:hAnsiTheme="minorHAnsi"/>
                  <w:b/>
                  <w:sz w:val="18"/>
                  <w:szCs w:val="18"/>
                </w:rPr>
                <w:t xml:space="preserve">7.4 </w:t>
              </w:r>
              <w:r w:rsidRPr="00215D5D">
                <w:rPr>
                  <w:rFonts w:asciiTheme="minorHAnsi" w:hAnsiTheme="minorHAnsi"/>
                  <w:b/>
                  <w:sz w:val="18"/>
                  <w:szCs w:val="18"/>
                </w:rPr>
                <w:t>Supply Ducts</w:t>
              </w:r>
              <w:r w:rsidRPr="00215D5D">
                <w:rPr>
                  <w:rFonts w:asciiTheme="minorHAnsi" w:hAnsiTheme="minorHAnsi"/>
                  <w:b/>
                  <w:bCs/>
                  <w:sz w:val="18"/>
                  <w:szCs w:val="18"/>
                </w:rPr>
                <w:t xml:space="preserve">. </w:t>
              </w:r>
              <w:r w:rsidRPr="00215D5D">
                <w:rPr>
                  <w:rFonts w:asciiTheme="minorHAnsi" w:hAnsiTheme="minorHAnsi" w:cstheme="minorHAnsi"/>
                  <w:sz w:val="18"/>
                  <w:szCs w:val="18"/>
                </w:rPr>
                <w: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t>
              </w:r>
              <w:r w:rsidRPr="00215D5D">
                <w:rPr>
                  <w:rFonts w:asciiTheme="minorHAnsi" w:hAnsiTheme="minorHAnsi" w:cstheme="minorHAnsi"/>
                  <w:b/>
                  <w:sz w:val="18"/>
                  <w:szCs w:val="18"/>
                </w:rPr>
                <w:t xml:space="preserve"> </w:t>
              </w:r>
            </w:ins>
          </w:p>
        </w:tc>
      </w:tr>
      <w:tr w:rsidR="005162D5" w:rsidRPr="006C4FD8" w14:paraId="6E28427C" w14:textId="77777777" w:rsidTr="005162D5">
        <w:trPr>
          <w:cantSplit/>
          <w:trHeight w:val="158"/>
          <w:ins w:id="1171" w:author="TF 112518" w:date="2018-11-26T22:35:00Z"/>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52B7BF07" w14:textId="77777777" w:rsidR="005162D5" w:rsidRPr="006C4FD8" w:rsidRDefault="005162D5" w:rsidP="005162D5">
            <w:pPr>
              <w:keepNext/>
              <w:rPr>
                <w:ins w:id="1172" w:author="TF 112518" w:date="2018-11-26T22:35:00Z"/>
                <w:rFonts w:asciiTheme="minorHAnsi" w:hAnsiTheme="minorHAnsi"/>
                <w:b/>
                <w:bCs/>
                <w:sz w:val="18"/>
                <w:szCs w:val="18"/>
              </w:rPr>
            </w:pPr>
            <w:ins w:id="1173" w:author="TF 112518" w:date="2018-11-26T22:35:00Z">
              <w:r w:rsidRPr="0064067F">
                <w:rPr>
                  <w:rFonts w:asciiTheme="minorHAnsi" w:hAnsiTheme="minorHAnsi"/>
                  <w:b/>
                  <w:sz w:val="18"/>
                  <w:szCs w:val="18"/>
                </w:rPr>
                <w:t xml:space="preserve">The responsible person’s signature on this compliance document affirms that all applicable requirements in this table have been met.  </w:t>
              </w:r>
            </w:ins>
          </w:p>
        </w:tc>
      </w:tr>
    </w:tbl>
    <w:p w14:paraId="0435B743" w14:textId="77777777" w:rsidR="00A947A7" w:rsidRDefault="00A947A7">
      <w:r>
        <w:br w:type="page"/>
      </w:r>
    </w:p>
    <w:p w14:paraId="0435B772" w14:textId="77777777" w:rsidR="004B6E84" w:rsidDel="00C0202F" w:rsidRDefault="004B6E84">
      <w:pPr>
        <w:rPr>
          <w:del w:id="1174" w:author="TF 112518" w:date="2018-11-25T13:03:00Z"/>
          <w:rFonts w:asciiTheme="minorHAnsi" w:hAnsiTheme="minorHAnsi"/>
          <w:sz w:val="18"/>
          <w:szCs w:val="18"/>
        </w:rPr>
      </w:pPr>
      <w:del w:id="1175" w:author="TF 112518" w:date="2018-11-25T13:03:00Z">
        <w:r w:rsidDel="00C0202F">
          <w:rPr>
            <w:rFonts w:asciiTheme="minorHAnsi" w:hAnsiTheme="minorHAnsi"/>
            <w:sz w:val="18"/>
            <w:szCs w:val="18"/>
          </w:rPr>
          <w:br w:type="page"/>
        </w:r>
      </w:del>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28"/>
        <w:gridCol w:w="182"/>
        <w:gridCol w:w="954"/>
        <w:gridCol w:w="853"/>
        <w:gridCol w:w="285"/>
        <w:gridCol w:w="1145"/>
        <w:gridCol w:w="1176"/>
        <w:gridCol w:w="1114"/>
        <w:gridCol w:w="1145"/>
        <w:gridCol w:w="1145"/>
        <w:gridCol w:w="1163"/>
      </w:tblGrid>
      <w:tr w:rsidR="004B6E84" w:rsidDel="007056D7" w14:paraId="0435B774" w14:textId="77777777" w:rsidTr="007056D7">
        <w:trPr>
          <w:del w:id="1176" w:author="Ferris, Todd@Energy" w:date="2018-11-21T10:48:00Z"/>
        </w:trPr>
        <w:tc>
          <w:tcPr>
            <w:tcW w:w="11016" w:type="dxa"/>
            <w:gridSpan w:val="11"/>
            <w:tcBorders>
              <w:top w:val="single" w:sz="4" w:space="0" w:color="000000"/>
              <w:left w:val="single" w:sz="4" w:space="0" w:color="000000"/>
              <w:bottom w:val="single" w:sz="4" w:space="0" w:color="000000"/>
              <w:right w:val="single" w:sz="4" w:space="0" w:color="000000"/>
            </w:tcBorders>
          </w:tcPr>
          <w:p w14:paraId="0435B773" w14:textId="77777777" w:rsidR="004B6E84" w:rsidDel="007056D7" w:rsidRDefault="004B6E84" w:rsidP="0029047D">
            <w:pPr>
              <w:keepNext/>
              <w:rPr>
                <w:del w:id="1177" w:author="Ferris, Todd@Energy" w:date="2018-11-21T10:48:00Z"/>
                <w:rFonts w:asciiTheme="minorHAnsi" w:hAnsiTheme="minorHAnsi"/>
                <w:sz w:val="18"/>
                <w:szCs w:val="18"/>
              </w:rPr>
            </w:pPr>
            <w:del w:id="1178" w:author="Ferris, Todd@Energy" w:date="2018-11-21T10:48:00Z">
              <w:r w:rsidRPr="0029047D" w:rsidDel="007056D7">
                <w:rPr>
                  <w:rFonts w:asciiTheme="minorHAnsi" w:hAnsiTheme="minorHAnsi"/>
                  <w:b/>
                  <w:szCs w:val="18"/>
                </w:rPr>
                <w:delText xml:space="preserve">D. Local Mechanical Exhaust System – Fan </w:delText>
              </w:r>
              <w:r w:rsidR="0029047D" w:rsidDel="007056D7">
                <w:rPr>
                  <w:rFonts w:asciiTheme="minorHAnsi" w:hAnsiTheme="minorHAnsi"/>
                  <w:b/>
                  <w:szCs w:val="18"/>
                </w:rPr>
                <w:delText>S</w:delText>
              </w:r>
              <w:r w:rsidRPr="0029047D" w:rsidDel="007056D7">
                <w:rPr>
                  <w:rFonts w:asciiTheme="minorHAnsi" w:hAnsiTheme="minorHAnsi"/>
                  <w:b/>
                  <w:szCs w:val="18"/>
                </w:rPr>
                <w:delText xml:space="preserve">election and </w:delText>
              </w:r>
              <w:r w:rsidR="0029047D" w:rsidDel="007056D7">
                <w:rPr>
                  <w:rFonts w:asciiTheme="minorHAnsi" w:hAnsiTheme="minorHAnsi"/>
                  <w:b/>
                  <w:szCs w:val="18"/>
                </w:rPr>
                <w:delText>D</w:delText>
              </w:r>
              <w:r w:rsidRPr="0029047D" w:rsidDel="007056D7">
                <w:rPr>
                  <w:rFonts w:asciiTheme="minorHAnsi" w:hAnsiTheme="minorHAnsi"/>
                  <w:b/>
                  <w:szCs w:val="18"/>
                </w:rPr>
                <w:delText xml:space="preserve">uct </w:delText>
              </w:r>
              <w:r w:rsidR="0029047D" w:rsidDel="007056D7">
                <w:rPr>
                  <w:rFonts w:asciiTheme="minorHAnsi" w:hAnsiTheme="minorHAnsi"/>
                  <w:b/>
                  <w:szCs w:val="18"/>
                </w:rPr>
                <w:delText>D</w:delText>
              </w:r>
              <w:r w:rsidRPr="0029047D" w:rsidDel="007056D7">
                <w:rPr>
                  <w:rFonts w:asciiTheme="minorHAnsi" w:hAnsiTheme="minorHAnsi"/>
                  <w:b/>
                  <w:szCs w:val="18"/>
                </w:rPr>
                <w:delText xml:space="preserve">esign </w:delText>
              </w:r>
              <w:r w:rsidR="0029047D" w:rsidDel="007056D7">
                <w:rPr>
                  <w:rFonts w:asciiTheme="minorHAnsi" w:hAnsiTheme="minorHAnsi"/>
                  <w:b/>
                  <w:szCs w:val="18"/>
                </w:rPr>
                <w:delText>C</w:delText>
              </w:r>
              <w:r w:rsidRPr="0029047D" w:rsidDel="007056D7">
                <w:rPr>
                  <w:rFonts w:asciiTheme="minorHAnsi" w:hAnsiTheme="minorHAnsi"/>
                  <w:b/>
                  <w:szCs w:val="18"/>
                </w:rPr>
                <w:delText xml:space="preserve">riteria for </w:delText>
              </w:r>
              <w:r w:rsidR="0029047D" w:rsidDel="007056D7">
                <w:rPr>
                  <w:rFonts w:asciiTheme="minorHAnsi" w:hAnsiTheme="minorHAnsi"/>
                  <w:b/>
                  <w:szCs w:val="18"/>
                </w:rPr>
                <w:delText>C</w:delText>
              </w:r>
              <w:r w:rsidRPr="0029047D" w:rsidDel="007056D7">
                <w:rPr>
                  <w:rFonts w:asciiTheme="minorHAnsi" w:hAnsiTheme="minorHAnsi"/>
                  <w:b/>
                  <w:szCs w:val="18"/>
                </w:rPr>
                <w:delText>ompliance</w:delText>
              </w:r>
            </w:del>
          </w:p>
        </w:tc>
      </w:tr>
      <w:tr w:rsidR="004B6E84" w:rsidDel="007056D7" w14:paraId="0435B778" w14:textId="77777777" w:rsidTr="007056D7">
        <w:trPr>
          <w:trHeight w:val="158"/>
          <w:del w:id="1179" w:author="Ferris, Todd@Energy" w:date="2018-11-21T10:48:00Z"/>
        </w:trPr>
        <w:tc>
          <w:tcPr>
            <w:tcW w:w="11016" w:type="dxa"/>
            <w:gridSpan w:val="11"/>
            <w:tcBorders>
              <w:top w:val="single" w:sz="4" w:space="0" w:color="000000"/>
              <w:left w:val="single" w:sz="4" w:space="0" w:color="000000"/>
              <w:bottom w:val="single" w:sz="4" w:space="0" w:color="000000"/>
              <w:right w:val="single" w:sz="4" w:space="0" w:color="000000"/>
            </w:tcBorders>
            <w:vAlign w:val="center"/>
          </w:tcPr>
          <w:p w14:paraId="0435B775" w14:textId="77777777" w:rsidR="004B6E84" w:rsidDel="007056D7" w:rsidRDefault="004B6E84">
            <w:pPr>
              <w:keepNext/>
              <w:rPr>
                <w:del w:id="1180" w:author="Ferris, Todd@Energy" w:date="2018-11-21T10:48:00Z"/>
                <w:rFonts w:asciiTheme="minorHAnsi" w:hAnsiTheme="minorHAnsi"/>
                <w:i/>
                <w:sz w:val="18"/>
                <w:szCs w:val="18"/>
              </w:rPr>
            </w:pPr>
            <w:del w:id="1181" w:author="Ferris, Todd@Energy" w:date="2018-11-21T10:48:00Z">
              <w:r w:rsidDel="007056D7">
                <w:rPr>
                  <w:rFonts w:asciiTheme="minorHAnsi" w:hAnsiTheme="minorHAnsi"/>
                  <w:sz w:val="18"/>
                  <w:szCs w:val="18"/>
                </w:rPr>
                <w:delText xml:space="preserve">Local mechanical exhaust fans shall be installed in each kitchen and bathroom.  </w:delText>
              </w:r>
              <w:r w:rsidDel="007056D7">
                <w:rPr>
                  <w:rFonts w:asciiTheme="minorHAnsi" w:hAnsiTheme="minorHAnsi"/>
                  <w:i/>
                  <w:sz w:val="18"/>
                  <w:szCs w:val="18"/>
                </w:rPr>
                <w:delText>Delivered local ventilation rates:</w:delText>
              </w:r>
            </w:del>
          </w:p>
          <w:p w14:paraId="0435B776" w14:textId="77777777" w:rsidR="004B6E84" w:rsidDel="007056D7" w:rsidRDefault="004B6E84" w:rsidP="004B6E84">
            <w:pPr>
              <w:pStyle w:val="ListParagraph"/>
              <w:keepNext/>
              <w:numPr>
                <w:ilvl w:val="0"/>
                <w:numId w:val="15"/>
              </w:numPr>
              <w:rPr>
                <w:del w:id="1182" w:author="Ferris, Todd@Energy" w:date="2018-11-21T10:48:00Z"/>
                <w:rFonts w:asciiTheme="minorHAnsi" w:hAnsiTheme="minorHAnsi"/>
                <w:sz w:val="18"/>
                <w:szCs w:val="18"/>
              </w:rPr>
            </w:pPr>
            <w:del w:id="1183" w:author="Ferris, Todd@Energy" w:date="2018-11-21T10:48:00Z">
              <w:r w:rsidDel="007056D7">
                <w:rPr>
                  <w:rFonts w:asciiTheme="minorHAnsi" w:hAnsiTheme="minorHAnsi"/>
                  <w:i/>
                  <w:sz w:val="18"/>
                  <w:szCs w:val="18"/>
                </w:rPr>
                <w:delText>All local ventilation rates have been measured using a flow hood, flow grid, or other airflow measuring device and meet the requirements of 62.2 Tables 5.1 or 5.2</w:delText>
              </w:r>
              <w:r w:rsidR="003426B7" w:rsidDel="007056D7">
                <w:rPr>
                  <w:rFonts w:asciiTheme="minorHAnsi" w:hAnsiTheme="minorHAnsi"/>
                  <w:i/>
                  <w:sz w:val="18"/>
                  <w:szCs w:val="18"/>
                </w:rPr>
                <w:delText>;</w:delText>
              </w:r>
              <w:r w:rsidDel="007056D7">
                <w:rPr>
                  <w:rFonts w:asciiTheme="minorHAnsi" w:hAnsiTheme="minorHAnsi"/>
                  <w:i/>
                  <w:sz w:val="18"/>
                  <w:szCs w:val="18"/>
                </w:rPr>
                <w:delText xml:space="preserve"> OR</w:delText>
              </w:r>
            </w:del>
          </w:p>
          <w:p w14:paraId="0435B777" w14:textId="77777777" w:rsidR="004B6E84" w:rsidDel="007056D7" w:rsidRDefault="004B6E84" w:rsidP="004B6E84">
            <w:pPr>
              <w:pStyle w:val="ListParagraph"/>
              <w:keepNext/>
              <w:numPr>
                <w:ilvl w:val="0"/>
                <w:numId w:val="15"/>
              </w:numPr>
              <w:rPr>
                <w:del w:id="1184" w:author="Ferris, Todd@Energy" w:date="2018-11-21T10:48:00Z"/>
                <w:rFonts w:asciiTheme="minorHAnsi" w:hAnsiTheme="minorHAnsi"/>
                <w:sz w:val="18"/>
                <w:szCs w:val="18"/>
              </w:rPr>
            </w:pPr>
            <w:del w:id="1185" w:author="Ferris, Todd@Energy" w:date="2018-11-21T10:48:00Z">
              <w:r w:rsidDel="007056D7">
                <w:rPr>
                  <w:rFonts w:asciiTheme="minorHAnsi" w:hAnsiTheme="minorHAnsi"/>
                  <w:i/>
                  <w:sz w:val="18"/>
                  <w:szCs w:val="18"/>
                </w:rPr>
                <w:delText>The airflow rating at a pressure of 0.25 in. w.c. of a certified fan is assumed because the local ventilation system duct sizing meets the prescriptive requirements of 62.2 Table 5.3, or manufacturer's design criteria.</w:delText>
              </w:r>
            </w:del>
          </w:p>
        </w:tc>
      </w:tr>
      <w:tr w:rsidR="004B6E84" w:rsidDel="007056D7" w14:paraId="0435B77B" w14:textId="77777777" w:rsidTr="007056D7">
        <w:trPr>
          <w:trHeight w:val="158"/>
          <w:del w:id="1186" w:author="Ferris, Todd@Energy" w:date="2018-11-21T10:48:00Z"/>
        </w:trPr>
        <w:tc>
          <w:tcPr>
            <w:tcW w:w="11016" w:type="dxa"/>
            <w:gridSpan w:val="11"/>
            <w:tcBorders>
              <w:top w:val="single" w:sz="4" w:space="0" w:color="000000"/>
              <w:left w:val="single" w:sz="4" w:space="0" w:color="000000"/>
              <w:bottom w:val="single" w:sz="4" w:space="0" w:color="000000"/>
              <w:right w:val="single" w:sz="4" w:space="0" w:color="000000"/>
            </w:tcBorders>
            <w:vAlign w:val="center"/>
          </w:tcPr>
          <w:p w14:paraId="0435B779" w14:textId="77777777" w:rsidR="004B6E84" w:rsidDel="007056D7" w:rsidRDefault="004B6E84">
            <w:pPr>
              <w:keepNext/>
              <w:suppressAutoHyphens/>
              <w:rPr>
                <w:del w:id="1187" w:author="Ferris, Todd@Energy" w:date="2018-11-21T10:48:00Z"/>
                <w:rFonts w:asciiTheme="minorHAnsi" w:hAnsiTheme="minorHAnsi"/>
                <w:b/>
                <w:sz w:val="18"/>
                <w:szCs w:val="18"/>
              </w:rPr>
            </w:pPr>
            <w:del w:id="1188" w:author="Ferris, Todd@Energy" w:date="2018-11-21T10:48:00Z">
              <w:r w:rsidDel="007056D7">
                <w:rPr>
                  <w:rFonts w:asciiTheme="minorHAnsi" w:hAnsiTheme="minorHAnsi"/>
                  <w:b/>
                  <w:sz w:val="18"/>
                  <w:szCs w:val="18"/>
                </w:rPr>
                <w:delText xml:space="preserve">Table 5.1 </w:delText>
              </w:r>
            </w:del>
          </w:p>
          <w:p w14:paraId="0435B77A" w14:textId="77777777" w:rsidR="004B6E84" w:rsidDel="007056D7" w:rsidRDefault="004B6E84">
            <w:pPr>
              <w:keepNext/>
              <w:rPr>
                <w:del w:id="1189" w:author="Ferris, Todd@Energy" w:date="2018-11-21T10:48:00Z"/>
                <w:rFonts w:asciiTheme="minorHAnsi" w:hAnsiTheme="minorHAnsi"/>
                <w:sz w:val="18"/>
                <w:szCs w:val="18"/>
              </w:rPr>
            </w:pPr>
            <w:del w:id="1190" w:author="Ferris, Todd@Energy" w:date="2018-11-21T10:48:00Z">
              <w:r w:rsidDel="007056D7">
                <w:rPr>
                  <w:rFonts w:asciiTheme="minorHAnsi" w:hAnsiTheme="minorHAnsi"/>
                  <w:b/>
                  <w:sz w:val="18"/>
                  <w:szCs w:val="18"/>
                </w:rPr>
                <w:delText>Intermittent Local Ventilation Exhaust Airflow Rates</w:delText>
              </w:r>
            </w:del>
          </w:p>
        </w:tc>
      </w:tr>
      <w:tr w:rsidR="004B6E84" w:rsidDel="007056D7" w14:paraId="0435B77F" w14:textId="77777777" w:rsidTr="007056D7">
        <w:trPr>
          <w:trHeight w:val="61"/>
          <w:del w:id="1191" w:author="Ferris, Todd@Energy" w:date="2018-11-21T10:48:00Z"/>
        </w:trPr>
        <w:tc>
          <w:tcPr>
            <w:tcW w:w="1839" w:type="dxa"/>
            <w:gridSpan w:val="2"/>
            <w:tcBorders>
              <w:top w:val="single" w:sz="4" w:space="0" w:color="000000"/>
              <w:left w:val="single" w:sz="4" w:space="0" w:color="000000"/>
              <w:bottom w:val="single" w:sz="4" w:space="0" w:color="000000"/>
              <w:right w:val="single" w:sz="4" w:space="0" w:color="000000"/>
            </w:tcBorders>
            <w:vAlign w:val="center"/>
          </w:tcPr>
          <w:p w14:paraId="0435B77C" w14:textId="77777777" w:rsidR="004B6E84" w:rsidDel="007056D7" w:rsidRDefault="004B6E84">
            <w:pPr>
              <w:keepNext/>
              <w:suppressAutoHyphens/>
              <w:jc w:val="center"/>
              <w:rPr>
                <w:del w:id="1192" w:author="Ferris, Todd@Energy" w:date="2018-11-21T10:48:00Z"/>
                <w:rFonts w:asciiTheme="minorHAnsi" w:hAnsiTheme="minorHAnsi"/>
                <w:sz w:val="18"/>
                <w:szCs w:val="18"/>
              </w:rPr>
            </w:pPr>
            <w:del w:id="1193" w:author="Ferris, Todd@Energy" w:date="2018-11-21T10:48:00Z">
              <w:r w:rsidDel="007056D7">
                <w:rPr>
                  <w:rFonts w:asciiTheme="minorHAnsi" w:hAnsiTheme="minorHAnsi"/>
                  <w:sz w:val="18"/>
                  <w:szCs w:val="18"/>
                </w:rPr>
                <w:delText>Application</w:delText>
              </w:r>
            </w:del>
          </w:p>
        </w:tc>
        <w:tc>
          <w:tcPr>
            <w:tcW w:w="1843" w:type="dxa"/>
            <w:gridSpan w:val="2"/>
            <w:tcBorders>
              <w:top w:val="single" w:sz="4" w:space="0" w:color="000000"/>
              <w:left w:val="single" w:sz="4" w:space="0" w:color="000000"/>
              <w:bottom w:val="single" w:sz="4" w:space="0" w:color="000000"/>
              <w:right w:val="single" w:sz="4" w:space="0" w:color="000000"/>
            </w:tcBorders>
            <w:vAlign w:val="center"/>
          </w:tcPr>
          <w:p w14:paraId="0435B77D" w14:textId="77777777" w:rsidR="004B6E84" w:rsidDel="007056D7" w:rsidRDefault="004B6E84">
            <w:pPr>
              <w:keepNext/>
              <w:suppressAutoHyphens/>
              <w:jc w:val="center"/>
              <w:rPr>
                <w:del w:id="1194" w:author="Ferris, Todd@Energy" w:date="2018-11-21T10:48:00Z"/>
                <w:rFonts w:asciiTheme="minorHAnsi" w:hAnsiTheme="minorHAnsi"/>
                <w:sz w:val="18"/>
                <w:szCs w:val="18"/>
              </w:rPr>
            </w:pPr>
            <w:del w:id="1195" w:author="Ferris, Todd@Energy" w:date="2018-11-21T10:48:00Z">
              <w:r w:rsidDel="007056D7">
                <w:rPr>
                  <w:rFonts w:asciiTheme="minorHAnsi" w:hAnsiTheme="minorHAnsi"/>
                  <w:sz w:val="18"/>
                  <w:szCs w:val="18"/>
                </w:rPr>
                <w:delText>Airflow</w:delText>
              </w:r>
            </w:del>
          </w:p>
        </w:tc>
        <w:tc>
          <w:tcPr>
            <w:tcW w:w="7334" w:type="dxa"/>
            <w:gridSpan w:val="7"/>
            <w:tcBorders>
              <w:top w:val="single" w:sz="4" w:space="0" w:color="000000"/>
              <w:left w:val="single" w:sz="4" w:space="0" w:color="000000"/>
              <w:bottom w:val="single" w:sz="4" w:space="0" w:color="000000"/>
              <w:right w:val="single" w:sz="4" w:space="0" w:color="000000"/>
            </w:tcBorders>
            <w:vAlign w:val="center"/>
          </w:tcPr>
          <w:p w14:paraId="0435B77E" w14:textId="77777777" w:rsidR="004B6E84" w:rsidDel="007056D7" w:rsidRDefault="004B6E84">
            <w:pPr>
              <w:keepNext/>
              <w:suppressAutoHyphens/>
              <w:jc w:val="center"/>
              <w:rPr>
                <w:del w:id="1196" w:author="Ferris, Todd@Energy" w:date="2018-11-21T10:48:00Z"/>
                <w:rFonts w:asciiTheme="minorHAnsi" w:hAnsiTheme="minorHAnsi"/>
                <w:sz w:val="18"/>
                <w:szCs w:val="18"/>
              </w:rPr>
            </w:pPr>
            <w:del w:id="1197" w:author="Ferris, Todd@Energy" w:date="2018-11-21T10:48:00Z">
              <w:r w:rsidDel="007056D7">
                <w:rPr>
                  <w:rFonts w:asciiTheme="minorHAnsi" w:hAnsiTheme="minorHAnsi"/>
                  <w:sz w:val="18"/>
                  <w:szCs w:val="18"/>
                </w:rPr>
                <w:delText>Notes</w:delText>
              </w:r>
            </w:del>
          </w:p>
        </w:tc>
      </w:tr>
      <w:tr w:rsidR="004B6E84" w:rsidDel="007056D7" w14:paraId="0435B783" w14:textId="77777777" w:rsidTr="007056D7">
        <w:trPr>
          <w:trHeight w:val="61"/>
          <w:del w:id="1198" w:author="Ferris, Todd@Energy" w:date="2018-11-21T10:48:00Z"/>
        </w:trPr>
        <w:tc>
          <w:tcPr>
            <w:tcW w:w="1839" w:type="dxa"/>
            <w:gridSpan w:val="2"/>
            <w:tcBorders>
              <w:top w:val="single" w:sz="4" w:space="0" w:color="000000"/>
              <w:left w:val="single" w:sz="4" w:space="0" w:color="000000"/>
              <w:bottom w:val="single" w:sz="4" w:space="0" w:color="000000"/>
              <w:right w:val="single" w:sz="4" w:space="0" w:color="000000"/>
            </w:tcBorders>
            <w:vAlign w:val="center"/>
          </w:tcPr>
          <w:p w14:paraId="0435B780" w14:textId="77777777" w:rsidR="004B6E84" w:rsidDel="007056D7" w:rsidRDefault="004B6E84">
            <w:pPr>
              <w:keepNext/>
              <w:suppressAutoHyphens/>
              <w:jc w:val="center"/>
              <w:rPr>
                <w:del w:id="1199" w:author="Ferris, Todd@Energy" w:date="2018-11-21T10:48:00Z"/>
                <w:rFonts w:asciiTheme="minorHAnsi" w:hAnsiTheme="minorHAnsi"/>
                <w:sz w:val="18"/>
                <w:szCs w:val="18"/>
              </w:rPr>
            </w:pPr>
            <w:del w:id="1200" w:author="Ferris, Todd@Energy" w:date="2018-11-21T10:48:00Z">
              <w:r w:rsidDel="007056D7">
                <w:rPr>
                  <w:rFonts w:asciiTheme="minorHAnsi" w:hAnsiTheme="minorHAnsi"/>
                  <w:sz w:val="18"/>
                  <w:szCs w:val="18"/>
                </w:rPr>
                <w:delText>Kitchen</w:delText>
              </w:r>
            </w:del>
          </w:p>
        </w:tc>
        <w:tc>
          <w:tcPr>
            <w:tcW w:w="1843" w:type="dxa"/>
            <w:gridSpan w:val="2"/>
            <w:tcBorders>
              <w:top w:val="single" w:sz="4" w:space="0" w:color="000000"/>
              <w:left w:val="single" w:sz="4" w:space="0" w:color="000000"/>
              <w:bottom w:val="single" w:sz="4" w:space="0" w:color="000000"/>
              <w:right w:val="single" w:sz="4" w:space="0" w:color="000000"/>
            </w:tcBorders>
            <w:vAlign w:val="center"/>
          </w:tcPr>
          <w:p w14:paraId="0435B781" w14:textId="77777777" w:rsidR="004B6E84" w:rsidDel="007056D7" w:rsidRDefault="004B6E84">
            <w:pPr>
              <w:keepNext/>
              <w:suppressAutoHyphens/>
              <w:jc w:val="center"/>
              <w:rPr>
                <w:del w:id="1201" w:author="Ferris, Todd@Energy" w:date="2018-11-21T10:48:00Z"/>
                <w:rFonts w:asciiTheme="minorHAnsi" w:hAnsiTheme="minorHAnsi"/>
                <w:sz w:val="18"/>
                <w:szCs w:val="18"/>
              </w:rPr>
            </w:pPr>
            <w:del w:id="1202" w:author="Ferris, Todd@Energy" w:date="2018-11-21T10:48:00Z">
              <w:r w:rsidDel="007056D7">
                <w:rPr>
                  <w:rFonts w:asciiTheme="minorHAnsi" w:hAnsiTheme="minorHAnsi"/>
                  <w:sz w:val="18"/>
                  <w:szCs w:val="18"/>
                </w:rPr>
                <w:delText>100 cfm</w:delText>
              </w:r>
            </w:del>
          </w:p>
        </w:tc>
        <w:tc>
          <w:tcPr>
            <w:tcW w:w="7334" w:type="dxa"/>
            <w:gridSpan w:val="7"/>
            <w:tcBorders>
              <w:top w:val="single" w:sz="4" w:space="0" w:color="000000"/>
              <w:left w:val="single" w:sz="4" w:space="0" w:color="000000"/>
              <w:bottom w:val="single" w:sz="4" w:space="0" w:color="000000"/>
              <w:right w:val="single" w:sz="4" w:space="0" w:color="000000"/>
            </w:tcBorders>
            <w:vAlign w:val="center"/>
          </w:tcPr>
          <w:p w14:paraId="0435B782" w14:textId="77777777" w:rsidR="004B6E84" w:rsidDel="007056D7" w:rsidRDefault="00D1405D">
            <w:pPr>
              <w:keepNext/>
              <w:suppressAutoHyphens/>
              <w:rPr>
                <w:del w:id="1203" w:author="Ferris, Todd@Energy" w:date="2018-11-21T10:48:00Z"/>
                <w:rFonts w:asciiTheme="minorHAnsi" w:hAnsiTheme="minorHAnsi"/>
                <w:sz w:val="18"/>
                <w:szCs w:val="18"/>
              </w:rPr>
            </w:pPr>
            <w:del w:id="1204" w:author="Ferris, Todd@Energy" w:date="2018-11-21T10:48:00Z">
              <w:r w:rsidDel="007056D7">
                <w:rPr>
                  <w:rFonts w:asciiTheme="minorHAnsi" w:hAnsiTheme="minorHAnsi"/>
                  <w:sz w:val="18"/>
                  <w:szCs w:val="18"/>
                </w:rPr>
                <w:delText xml:space="preserve">Vented range hood </w:delText>
              </w:r>
              <w:r w:rsidDel="007056D7">
                <w:rPr>
                  <w:rFonts w:asciiTheme="minorHAnsi" w:hAnsiTheme="minorHAnsi" w:cs="TimesNewRomanPSMT"/>
                  <w:sz w:val="18"/>
                  <w:szCs w:val="18"/>
                </w:rPr>
                <w:delText>(including appliance-range hood combinations)</w:delText>
              </w:r>
              <w:r w:rsidDel="007056D7">
                <w:rPr>
                  <w:rFonts w:asciiTheme="minorHAnsi" w:hAnsiTheme="minorHAnsi"/>
                  <w:sz w:val="18"/>
                  <w:szCs w:val="18"/>
                </w:rPr>
                <w:delText xml:space="preserve"> required if exhaust fan flow is less than 5 ACH.</w:delText>
              </w:r>
            </w:del>
          </w:p>
        </w:tc>
      </w:tr>
      <w:tr w:rsidR="004B6E84" w:rsidDel="007056D7" w14:paraId="0435B787" w14:textId="77777777" w:rsidTr="007056D7">
        <w:trPr>
          <w:trHeight w:val="61"/>
          <w:del w:id="1205" w:author="Ferris, Todd@Energy" w:date="2018-11-21T10:48:00Z"/>
        </w:trPr>
        <w:tc>
          <w:tcPr>
            <w:tcW w:w="1839" w:type="dxa"/>
            <w:gridSpan w:val="2"/>
            <w:tcBorders>
              <w:top w:val="single" w:sz="4" w:space="0" w:color="000000"/>
              <w:left w:val="single" w:sz="4" w:space="0" w:color="000000"/>
              <w:bottom w:val="single" w:sz="4" w:space="0" w:color="000000"/>
              <w:right w:val="single" w:sz="4" w:space="0" w:color="000000"/>
            </w:tcBorders>
            <w:vAlign w:val="center"/>
          </w:tcPr>
          <w:p w14:paraId="0435B784" w14:textId="77777777" w:rsidR="004B6E84" w:rsidDel="007056D7" w:rsidRDefault="004B6E84">
            <w:pPr>
              <w:keepNext/>
              <w:suppressAutoHyphens/>
              <w:jc w:val="center"/>
              <w:rPr>
                <w:del w:id="1206" w:author="Ferris, Todd@Energy" w:date="2018-11-21T10:48:00Z"/>
                <w:rFonts w:asciiTheme="minorHAnsi" w:hAnsiTheme="minorHAnsi"/>
                <w:sz w:val="18"/>
                <w:szCs w:val="18"/>
              </w:rPr>
            </w:pPr>
            <w:del w:id="1207" w:author="Ferris, Todd@Energy" w:date="2018-11-21T10:48:00Z">
              <w:r w:rsidDel="007056D7">
                <w:rPr>
                  <w:rFonts w:asciiTheme="minorHAnsi" w:hAnsiTheme="minorHAnsi"/>
                  <w:sz w:val="18"/>
                  <w:szCs w:val="18"/>
                </w:rPr>
                <w:delText>Bathroom</w:delText>
              </w:r>
            </w:del>
          </w:p>
        </w:tc>
        <w:tc>
          <w:tcPr>
            <w:tcW w:w="1843" w:type="dxa"/>
            <w:gridSpan w:val="2"/>
            <w:tcBorders>
              <w:top w:val="single" w:sz="4" w:space="0" w:color="000000"/>
              <w:left w:val="single" w:sz="4" w:space="0" w:color="000000"/>
              <w:bottom w:val="single" w:sz="4" w:space="0" w:color="000000"/>
              <w:right w:val="single" w:sz="4" w:space="0" w:color="000000"/>
            </w:tcBorders>
            <w:vAlign w:val="center"/>
          </w:tcPr>
          <w:p w14:paraId="0435B785" w14:textId="77777777" w:rsidR="004B6E84" w:rsidDel="007056D7" w:rsidRDefault="004B6E84">
            <w:pPr>
              <w:keepNext/>
              <w:suppressAutoHyphens/>
              <w:jc w:val="center"/>
              <w:rPr>
                <w:del w:id="1208" w:author="Ferris, Todd@Energy" w:date="2018-11-21T10:48:00Z"/>
                <w:rFonts w:asciiTheme="minorHAnsi" w:hAnsiTheme="minorHAnsi"/>
                <w:sz w:val="18"/>
                <w:szCs w:val="18"/>
              </w:rPr>
            </w:pPr>
            <w:del w:id="1209" w:author="Ferris, Todd@Energy" w:date="2018-11-21T10:48:00Z">
              <w:r w:rsidDel="007056D7">
                <w:rPr>
                  <w:rFonts w:asciiTheme="minorHAnsi" w:hAnsiTheme="minorHAnsi"/>
                  <w:sz w:val="18"/>
                  <w:szCs w:val="18"/>
                </w:rPr>
                <w:delText>50 cfm</w:delText>
              </w:r>
            </w:del>
          </w:p>
        </w:tc>
        <w:tc>
          <w:tcPr>
            <w:tcW w:w="7334" w:type="dxa"/>
            <w:gridSpan w:val="7"/>
            <w:tcBorders>
              <w:top w:val="single" w:sz="4" w:space="0" w:color="000000"/>
              <w:left w:val="single" w:sz="4" w:space="0" w:color="000000"/>
              <w:bottom w:val="single" w:sz="4" w:space="0" w:color="000000"/>
              <w:right w:val="single" w:sz="4" w:space="0" w:color="000000"/>
            </w:tcBorders>
            <w:vAlign w:val="center"/>
          </w:tcPr>
          <w:p w14:paraId="0435B786" w14:textId="77777777" w:rsidR="004B6E84" w:rsidDel="007056D7" w:rsidRDefault="004B6E84">
            <w:pPr>
              <w:keepNext/>
              <w:suppressAutoHyphens/>
              <w:jc w:val="center"/>
              <w:rPr>
                <w:del w:id="1210" w:author="Ferris, Todd@Energy" w:date="2018-11-21T10:48:00Z"/>
                <w:rFonts w:asciiTheme="minorHAnsi" w:hAnsiTheme="minorHAnsi"/>
                <w:sz w:val="18"/>
                <w:szCs w:val="18"/>
              </w:rPr>
            </w:pPr>
          </w:p>
        </w:tc>
      </w:tr>
      <w:tr w:rsidR="004B6E84" w:rsidDel="007056D7" w14:paraId="0435B78A" w14:textId="77777777" w:rsidTr="007056D7">
        <w:trPr>
          <w:trHeight w:val="61"/>
          <w:del w:id="1211" w:author="Ferris, Todd@Energy" w:date="2018-11-21T10:48:00Z"/>
        </w:trPr>
        <w:tc>
          <w:tcPr>
            <w:tcW w:w="11016" w:type="dxa"/>
            <w:gridSpan w:val="11"/>
            <w:tcBorders>
              <w:top w:val="single" w:sz="4" w:space="0" w:color="000000"/>
              <w:left w:val="single" w:sz="4" w:space="0" w:color="000000"/>
              <w:bottom w:val="single" w:sz="4" w:space="0" w:color="000000"/>
              <w:right w:val="single" w:sz="4" w:space="0" w:color="000000"/>
            </w:tcBorders>
            <w:vAlign w:val="center"/>
          </w:tcPr>
          <w:p w14:paraId="0435B788" w14:textId="77777777" w:rsidR="004B6E84" w:rsidDel="007056D7" w:rsidRDefault="004B6E84">
            <w:pPr>
              <w:keepNext/>
              <w:suppressAutoHyphens/>
              <w:rPr>
                <w:del w:id="1212" w:author="Ferris, Todd@Energy" w:date="2018-11-21T10:48:00Z"/>
                <w:rFonts w:asciiTheme="minorHAnsi" w:hAnsiTheme="minorHAnsi"/>
                <w:b/>
                <w:sz w:val="18"/>
                <w:szCs w:val="18"/>
              </w:rPr>
            </w:pPr>
            <w:del w:id="1213" w:author="Ferris, Todd@Energy" w:date="2018-11-21T10:48:00Z">
              <w:r w:rsidDel="007056D7">
                <w:rPr>
                  <w:rFonts w:asciiTheme="minorHAnsi" w:hAnsiTheme="minorHAnsi"/>
                  <w:b/>
                  <w:sz w:val="18"/>
                  <w:szCs w:val="18"/>
                </w:rPr>
                <w:delText xml:space="preserve">Table 5.2 </w:delText>
              </w:r>
            </w:del>
          </w:p>
          <w:p w14:paraId="0435B789" w14:textId="77777777" w:rsidR="004B6E84" w:rsidDel="007056D7" w:rsidRDefault="004B6E84">
            <w:pPr>
              <w:keepNext/>
              <w:suppressAutoHyphens/>
              <w:rPr>
                <w:del w:id="1214" w:author="Ferris, Todd@Energy" w:date="2018-11-21T10:48:00Z"/>
                <w:rFonts w:asciiTheme="minorHAnsi" w:hAnsiTheme="minorHAnsi"/>
                <w:sz w:val="18"/>
                <w:szCs w:val="18"/>
              </w:rPr>
            </w:pPr>
            <w:del w:id="1215" w:author="Ferris, Todd@Energy" w:date="2018-11-21T10:48:00Z">
              <w:r w:rsidDel="007056D7">
                <w:rPr>
                  <w:rFonts w:asciiTheme="minorHAnsi" w:hAnsiTheme="minorHAnsi"/>
                  <w:b/>
                  <w:sz w:val="18"/>
                  <w:szCs w:val="18"/>
                </w:rPr>
                <w:delText>Continuous Local Ventilation Exhaust Airflow Rates</w:delText>
              </w:r>
            </w:del>
          </w:p>
        </w:tc>
      </w:tr>
      <w:tr w:rsidR="004B6E84" w:rsidDel="007056D7" w14:paraId="0435B78E" w14:textId="77777777" w:rsidTr="007056D7">
        <w:trPr>
          <w:trHeight w:val="245"/>
          <w:del w:id="1216" w:author="Ferris, Todd@Energy" w:date="2018-11-21T10:48:00Z"/>
        </w:trPr>
        <w:tc>
          <w:tcPr>
            <w:tcW w:w="1839" w:type="dxa"/>
            <w:gridSpan w:val="2"/>
            <w:tcBorders>
              <w:top w:val="single" w:sz="4" w:space="0" w:color="000000"/>
              <w:left w:val="single" w:sz="4" w:space="0" w:color="auto"/>
              <w:bottom w:val="single" w:sz="4" w:space="0" w:color="auto"/>
              <w:right w:val="single" w:sz="4" w:space="0" w:color="auto"/>
            </w:tcBorders>
            <w:vAlign w:val="center"/>
          </w:tcPr>
          <w:p w14:paraId="0435B78B" w14:textId="77777777" w:rsidR="004B6E84" w:rsidDel="007056D7" w:rsidRDefault="004B6E84">
            <w:pPr>
              <w:keepNext/>
              <w:suppressAutoHyphens/>
              <w:jc w:val="center"/>
              <w:rPr>
                <w:del w:id="1217" w:author="Ferris, Todd@Energy" w:date="2018-11-21T10:48:00Z"/>
                <w:rFonts w:asciiTheme="minorHAnsi" w:hAnsiTheme="minorHAnsi"/>
                <w:sz w:val="18"/>
                <w:szCs w:val="18"/>
              </w:rPr>
            </w:pPr>
            <w:del w:id="1218" w:author="Ferris, Todd@Energy" w:date="2018-11-21T10:48:00Z">
              <w:r w:rsidDel="007056D7">
                <w:rPr>
                  <w:rFonts w:asciiTheme="minorHAnsi" w:hAnsiTheme="minorHAnsi"/>
                  <w:sz w:val="18"/>
                  <w:szCs w:val="18"/>
                </w:rPr>
                <w:delText>Application</w:delText>
              </w:r>
            </w:del>
          </w:p>
        </w:tc>
        <w:tc>
          <w:tcPr>
            <w:tcW w:w="1843" w:type="dxa"/>
            <w:gridSpan w:val="2"/>
            <w:tcBorders>
              <w:top w:val="single" w:sz="4" w:space="0" w:color="000000"/>
              <w:left w:val="single" w:sz="4" w:space="0" w:color="auto"/>
              <w:bottom w:val="single" w:sz="4" w:space="0" w:color="auto"/>
              <w:right w:val="single" w:sz="4" w:space="0" w:color="auto"/>
            </w:tcBorders>
            <w:vAlign w:val="center"/>
          </w:tcPr>
          <w:p w14:paraId="0435B78C" w14:textId="77777777" w:rsidR="004B6E84" w:rsidDel="007056D7" w:rsidRDefault="004B6E84">
            <w:pPr>
              <w:keepNext/>
              <w:suppressAutoHyphens/>
              <w:jc w:val="center"/>
              <w:rPr>
                <w:del w:id="1219" w:author="Ferris, Todd@Energy" w:date="2018-11-21T10:48:00Z"/>
                <w:rFonts w:asciiTheme="minorHAnsi" w:hAnsiTheme="minorHAnsi"/>
                <w:sz w:val="18"/>
                <w:szCs w:val="18"/>
              </w:rPr>
            </w:pPr>
            <w:del w:id="1220" w:author="Ferris, Todd@Energy" w:date="2018-11-21T10:48:00Z">
              <w:r w:rsidDel="007056D7">
                <w:rPr>
                  <w:rFonts w:asciiTheme="minorHAnsi" w:hAnsiTheme="minorHAnsi"/>
                  <w:sz w:val="18"/>
                  <w:szCs w:val="18"/>
                </w:rPr>
                <w:delText>Airflow</w:delText>
              </w:r>
            </w:del>
          </w:p>
        </w:tc>
        <w:tc>
          <w:tcPr>
            <w:tcW w:w="7334" w:type="dxa"/>
            <w:gridSpan w:val="7"/>
            <w:tcBorders>
              <w:top w:val="single" w:sz="4" w:space="0" w:color="000000"/>
              <w:left w:val="single" w:sz="4" w:space="0" w:color="auto"/>
              <w:bottom w:val="single" w:sz="4" w:space="0" w:color="auto"/>
              <w:right w:val="single" w:sz="4" w:space="0" w:color="auto"/>
            </w:tcBorders>
            <w:vAlign w:val="center"/>
          </w:tcPr>
          <w:p w14:paraId="0435B78D" w14:textId="77777777" w:rsidR="004B6E84" w:rsidDel="007056D7" w:rsidRDefault="004B6E84">
            <w:pPr>
              <w:keepNext/>
              <w:suppressAutoHyphens/>
              <w:jc w:val="center"/>
              <w:rPr>
                <w:del w:id="1221" w:author="Ferris, Todd@Energy" w:date="2018-11-21T10:48:00Z"/>
                <w:rFonts w:asciiTheme="minorHAnsi" w:hAnsiTheme="minorHAnsi"/>
                <w:sz w:val="18"/>
                <w:szCs w:val="18"/>
              </w:rPr>
            </w:pPr>
            <w:del w:id="1222" w:author="Ferris, Todd@Energy" w:date="2018-11-21T10:48:00Z">
              <w:r w:rsidDel="007056D7">
                <w:rPr>
                  <w:rFonts w:asciiTheme="minorHAnsi" w:hAnsiTheme="minorHAnsi"/>
                  <w:sz w:val="18"/>
                  <w:szCs w:val="18"/>
                </w:rPr>
                <w:delText>Notes</w:delText>
              </w:r>
            </w:del>
          </w:p>
        </w:tc>
      </w:tr>
      <w:tr w:rsidR="004B6E84" w:rsidDel="007056D7" w14:paraId="0435B792" w14:textId="77777777" w:rsidTr="007056D7">
        <w:trPr>
          <w:trHeight w:val="245"/>
          <w:del w:id="1223" w:author="Ferris, Todd@Energy" w:date="2018-11-21T10:48:00Z"/>
        </w:trPr>
        <w:tc>
          <w:tcPr>
            <w:tcW w:w="1839" w:type="dxa"/>
            <w:gridSpan w:val="2"/>
            <w:tcBorders>
              <w:top w:val="single" w:sz="4" w:space="0" w:color="000000"/>
              <w:left w:val="single" w:sz="4" w:space="0" w:color="auto"/>
              <w:bottom w:val="single" w:sz="4" w:space="0" w:color="auto"/>
              <w:right w:val="single" w:sz="4" w:space="0" w:color="auto"/>
            </w:tcBorders>
            <w:vAlign w:val="center"/>
          </w:tcPr>
          <w:p w14:paraId="0435B78F" w14:textId="77777777" w:rsidR="004B6E84" w:rsidDel="007056D7" w:rsidRDefault="004B6E84">
            <w:pPr>
              <w:keepNext/>
              <w:suppressAutoHyphens/>
              <w:jc w:val="center"/>
              <w:rPr>
                <w:del w:id="1224" w:author="Ferris, Todd@Energy" w:date="2018-11-21T10:48:00Z"/>
                <w:rFonts w:asciiTheme="minorHAnsi" w:hAnsiTheme="minorHAnsi"/>
                <w:sz w:val="18"/>
                <w:szCs w:val="18"/>
              </w:rPr>
            </w:pPr>
            <w:del w:id="1225" w:author="Ferris, Todd@Energy" w:date="2018-11-21T10:48:00Z">
              <w:r w:rsidDel="007056D7">
                <w:rPr>
                  <w:rFonts w:asciiTheme="minorHAnsi" w:hAnsiTheme="minorHAnsi"/>
                  <w:sz w:val="18"/>
                  <w:szCs w:val="18"/>
                </w:rPr>
                <w:delText>Kitchen</w:delText>
              </w:r>
            </w:del>
          </w:p>
        </w:tc>
        <w:tc>
          <w:tcPr>
            <w:tcW w:w="1843" w:type="dxa"/>
            <w:gridSpan w:val="2"/>
            <w:tcBorders>
              <w:top w:val="single" w:sz="4" w:space="0" w:color="000000"/>
              <w:left w:val="single" w:sz="4" w:space="0" w:color="auto"/>
              <w:bottom w:val="single" w:sz="4" w:space="0" w:color="auto"/>
              <w:right w:val="single" w:sz="4" w:space="0" w:color="auto"/>
            </w:tcBorders>
            <w:vAlign w:val="center"/>
          </w:tcPr>
          <w:p w14:paraId="0435B790" w14:textId="77777777" w:rsidR="004B6E84" w:rsidDel="007056D7" w:rsidRDefault="004B6E84">
            <w:pPr>
              <w:keepNext/>
              <w:suppressAutoHyphens/>
              <w:jc w:val="center"/>
              <w:rPr>
                <w:del w:id="1226" w:author="Ferris, Todd@Energy" w:date="2018-11-21T10:48:00Z"/>
                <w:rFonts w:asciiTheme="minorHAnsi" w:hAnsiTheme="minorHAnsi"/>
                <w:sz w:val="18"/>
                <w:szCs w:val="18"/>
              </w:rPr>
            </w:pPr>
            <w:del w:id="1227" w:author="Ferris, Todd@Energy" w:date="2018-11-21T10:48:00Z">
              <w:r w:rsidDel="007056D7">
                <w:rPr>
                  <w:rFonts w:asciiTheme="minorHAnsi" w:hAnsiTheme="minorHAnsi"/>
                  <w:sz w:val="18"/>
                  <w:szCs w:val="18"/>
                </w:rPr>
                <w:delText>5 ACH</w:delText>
              </w:r>
            </w:del>
          </w:p>
        </w:tc>
        <w:tc>
          <w:tcPr>
            <w:tcW w:w="7334" w:type="dxa"/>
            <w:gridSpan w:val="7"/>
            <w:tcBorders>
              <w:top w:val="single" w:sz="4" w:space="0" w:color="000000"/>
              <w:left w:val="single" w:sz="4" w:space="0" w:color="auto"/>
              <w:bottom w:val="single" w:sz="4" w:space="0" w:color="auto"/>
              <w:right w:val="single" w:sz="4" w:space="0" w:color="auto"/>
            </w:tcBorders>
            <w:vAlign w:val="center"/>
          </w:tcPr>
          <w:p w14:paraId="0435B791" w14:textId="77777777" w:rsidR="004B6E84" w:rsidDel="007056D7" w:rsidRDefault="00D1405D">
            <w:pPr>
              <w:keepNext/>
              <w:suppressAutoHyphens/>
              <w:rPr>
                <w:del w:id="1228" w:author="Ferris, Todd@Energy" w:date="2018-11-21T10:48:00Z"/>
                <w:rFonts w:asciiTheme="minorHAnsi" w:hAnsiTheme="minorHAnsi"/>
                <w:sz w:val="18"/>
                <w:szCs w:val="18"/>
              </w:rPr>
            </w:pPr>
            <w:del w:id="1229" w:author="Ferris, Todd@Energy" w:date="2018-11-21T10:48:00Z">
              <w:r w:rsidDel="007056D7">
                <w:rPr>
                  <w:rFonts w:asciiTheme="minorHAnsi" w:hAnsiTheme="minorHAnsi"/>
                  <w:sz w:val="18"/>
                  <w:szCs w:val="18"/>
                </w:rPr>
                <w:delText>Based on kitchen volume.</w:delText>
              </w:r>
            </w:del>
          </w:p>
        </w:tc>
      </w:tr>
      <w:tr w:rsidR="004B6E84" w:rsidDel="007056D7" w14:paraId="0435B796" w14:textId="77777777" w:rsidTr="007056D7">
        <w:trPr>
          <w:trHeight w:val="245"/>
          <w:del w:id="1230" w:author="Ferris, Todd@Energy" w:date="2018-11-21T10:48:00Z"/>
        </w:trPr>
        <w:tc>
          <w:tcPr>
            <w:tcW w:w="1839" w:type="dxa"/>
            <w:gridSpan w:val="2"/>
            <w:tcBorders>
              <w:top w:val="single" w:sz="4" w:space="0" w:color="000000"/>
              <w:left w:val="single" w:sz="4" w:space="0" w:color="auto"/>
              <w:bottom w:val="single" w:sz="4" w:space="0" w:color="auto"/>
              <w:right w:val="single" w:sz="4" w:space="0" w:color="auto"/>
            </w:tcBorders>
            <w:vAlign w:val="center"/>
          </w:tcPr>
          <w:p w14:paraId="0435B793" w14:textId="77777777" w:rsidR="004B6E84" w:rsidDel="007056D7" w:rsidRDefault="004B6E84">
            <w:pPr>
              <w:keepNext/>
              <w:suppressAutoHyphens/>
              <w:jc w:val="center"/>
              <w:rPr>
                <w:del w:id="1231" w:author="Ferris, Todd@Energy" w:date="2018-11-21T10:48:00Z"/>
                <w:rFonts w:asciiTheme="minorHAnsi" w:hAnsiTheme="minorHAnsi"/>
                <w:sz w:val="18"/>
                <w:szCs w:val="18"/>
              </w:rPr>
            </w:pPr>
            <w:del w:id="1232" w:author="Ferris, Todd@Energy" w:date="2018-11-21T10:48:00Z">
              <w:r w:rsidDel="007056D7">
                <w:rPr>
                  <w:rFonts w:asciiTheme="minorHAnsi" w:hAnsiTheme="minorHAnsi"/>
                  <w:sz w:val="18"/>
                  <w:szCs w:val="18"/>
                </w:rPr>
                <w:delText>Bathroom</w:delText>
              </w:r>
            </w:del>
          </w:p>
        </w:tc>
        <w:tc>
          <w:tcPr>
            <w:tcW w:w="1843" w:type="dxa"/>
            <w:gridSpan w:val="2"/>
            <w:tcBorders>
              <w:top w:val="single" w:sz="4" w:space="0" w:color="000000"/>
              <w:left w:val="single" w:sz="4" w:space="0" w:color="auto"/>
              <w:bottom w:val="single" w:sz="4" w:space="0" w:color="auto"/>
              <w:right w:val="single" w:sz="4" w:space="0" w:color="auto"/>
            </w:tcBorders>
            <w:vAlign w:val="center"/>
          </w:tcPr>
          <w:p w14:paraId="0435B794" w14:textId="77777777" w:rsidR="004B6E84" w:rsidDel="007056D7" w:rsidRDefault="004B6E84">
            <w:pPr>
              <w:keepNext/>
              <w:suppressAutoHyphens/>
              <w:jc w:val="center"/>
              <w:rPr>
                <w:del w:id="1233" w:author="Ferris, Todd@Energy" w:date="2018-11-21T10:48:00Z"/>
                <w:rFonts w:asciiTheme="minorHAnsi" w:hAnsiTheme="minorHAnsi"/>
                <w:sz w:val="18"/>
                <w:szCs w:val="18"/>
              </w:rPr>
            </w:pPr>
            <w:del w:id="1234" w:author="Ferris, Todd@Energy" w:date="2018-11-21T10:48:00Z">
              <w:r w:rsidDel="007056D7">
                <w:rPr>
                  <w:rFonts w:asciiTheme="minorHAnsi" w:hAnsiTheme="minorHAnsi"/>
                  <w:sz w:val="18"/>
                  <w:szCs w:val="18"/>
                </w:rPr>
                <w:delText>20 cfm</w:delText>
              </w:r>
            </w:del>
          </w:p>
        </w:tc>
        <w:tc>
          <w:tcPr>
            <w:tcW w:w="7334" w:type="dxa"/>
            <w:gridSpan w:val="7"/>
            <w:tcBorders>
              <w:top w:val="single" w:sz="4" w:space="0" w:color="000000"/>
              <w:left w:val="single" w:sz="4" w:space="0" w:color="auto"/>
              <w:bottom w:val="single" w:sz="4" w:space="0" w:color="auto"/>
              <w:right w:val="single" w:sz="4" w:space="0" w:color="auto"/>
            </w:tcBorders>
            <w:vAlign w:val="center"/>
          </w:tcPr>
          <w:p w14:paraId="0435B795" w14:textId="77777777" w:rsidR="004B6E84" w:rsidDel="007056D7" w:rsidRDefault="004B6E84">
            <w:pPr>
              <w:keepNext/>
              <w:suppressAutoHyphens/>
              <w:jc w:val="center"/>
              <w:rPr>
                <w:del w:id="1235" w:author="Ferris, Todd@Energy" w:date="2018-11-21T10:48:00Z"/>
                <w:rFonts w:asciiTheme="minorHAnsi" w:hAnsiTheme="minorHAnsi"/>
                <w:sz w:val="18"/>
                <w:szCs w:val="18"/>
              </w:rPr>
            </w:pPr>
          </w:p>
        </w:tc>
      </w:tr>
      <w:tr w:rsidR="004B6E84" w:rsidDel="007056D7" w14:paraId="0435B799" w14:textId="77777777" w:rsidTr="007056D7">
        <w:trPr>
          <w:trHeight w:val="245"/>
          <w:del w:id="1236" w:author="Ferris, Todd@Energy" w:date="2018-11-21T10:48:00Z"/>
        </w:trPr>
        <w:tc>
          <w:tcPr>
            <w:tcW w:w="11016" w:type="dxa"/>
            <w:gridSpan w:val="11"/>
            <w:tcBorders>
              <w:top w:val="single" w:sz="4" w:space="0" w:color="000000"/>
              <w:left w:val="single" w:sz="4" w:space="0" w:color="auto"/>
              <w:bottom w:val="single" w:sz="4" w:space="0" w:color="auto"/>
              <w:right w:val="single" w:sz="4" w:space="0" w:color="auto"/>
            </w:tcBorders>
            <w:vAlign w:val="center"/>
          </w:tcPr>
          <w:p w14:paraId="0435B797" w14:textId="77777777" w:rsidR="004B6E84" w:rsidDel="007056D7" w:rsidRDefault="004B6E84">
            <w:pPr>
              <w:keepNext/>
              <w:rPr>
                <w:del w:id="1237" w:author="Ferris, Todd@Energy" w:date="2018-11-21T10:48:00Z"/>
                <w:rFonts w:asciiTheme="minorHAnsi" w:hAnsiTheme="minorHAnsi"/>
                <w:b/>
                <w:sz w:val="18"/>
                <w:szCs w:val="18"/>
              </w:rPr>
            </w:pPr>
            <w:del w:id="1238" w:author="Ferris, Todd@Energy" w:date="2018-11-21T10:48:00Z">
              <w:r w:rsidDel="007056D7">
                <w:rPr>
                  <w:rFonts w:asciiTheme="minorHAnsi" w:hAnsiTheme="minorHAnsi"/>
                  <w:b/>
                  <w:sz w:val="18"/>
                  <w:szCs w:val="18"/>
                </w:rPr>
                <w:delText>Table 5.3</w:delText>
              </w:r>
            </w:del>
          </w:p>
          <w:p w14:paraId="0435B798" w14:textId="77777777" w:rsidR="004B6E84" w:rsidDel="007056D7" w:rsidRDefault="004B6E84">
            <w:pPr>
              <w:keepNext/>
              <w:rPr>
                <w:del w:id="1239" w:author="Ferris, Todd@Energy" w:date="2018-11-21T10:48:00Z"/>
                <w:rFonts w:asciiTheme="minorHAnsi" w:hAnsiTheme="minorHAnsi"/>
                <w:sz w:val="18"/>
                <w:szCs w:val="18"/>
              </w:rPr>
            </w:pPr>
            <w:del w:id="1240" w:author="Ferris, Todd@Energy" w:date="2018-11-21T10:48:00Z">
              <w:r w:rsidDel="007056D7">
                <w:rPr>
                  <w:rFonts w:asciiTheme="minorHAnsi" w:hAnsiTheme="minorHAnsi"/>
                  <w:b/>
                  <w:sz w:val="18"/>
                  <w:szCs w:val="18"/>
                </w:rPr>
                <w:delText>Prescriptive Duct Sizing Requirements</w:delText>
              </w:r>
            </w:del>
          </w:p>
        </w:tc>
      </w:tr>
      <w:tr w:rsidR="004B6E84" w:rsidDel="007056D7" w14:paraId="0435B79D" w14:textId="77777777" w:rsidTr="007056D7">
        <w:trPr>
          <w:trHeight w:val="245"/>
          <w:del w:id="1241" w:author="Ferris, Todd@Energy" w:date="2018-11-21T10:48:00Z"/>
        </w:trPr>
        <w:tc>
          <w:tcPr>
            <w:tcW w:w="1650" w:type="dxa"/>
            <w:tcBorders>
              <w:top w:val="single" w:sz="4" w:space="0" w:color="000000"/>
              <w:left w:val="single" w:sz="4" w:space="0" w:color="auto"/>
              <w:bottom w:val="single" w:sz="4" w:space="0" w:color="auto"/>
              <w:right w:val="single" w:sz="4" w:space="0" w:color="auto"/>
            </w:tcBorders>
            <w:vAlign w:val="bottom"/>
          </w:tcPr>
          <w:p w14:paraId="0435B79A" w14:textId="77777777" w:rsidR="004B6E84" w:rsidDel="007056D7" w:rsidRDefault="00D1405D">
            <w:pPr>
              <w:keepNext/>
              <w:jc w:val="center"/>
              <w:rPr>
                <w:del w:id="1242" w:author="Ferris, Todd@Energy" w:date="2018-11-21T10:48:00Z"/>
                <w:rFonts w:asciiTheme="minorHAnsi" w:hAnsiTheme="minorHAnsi"/>
                <w:sz w:val="18"/>
                <w:szCs w:val="18"/>
              </w:rPr>
            </w:pPr>
            <w:del w:id="1243" w:author="Ferris, Todd@Energy" w:date="2018-11-21T10:48:00Z">
              <w:r w:rsidDel="007056D7">
                <w:rPr>
                  <w:rFonts w:asciiTheme="minorHAnsi" w:hAnsiTheme="minorHAnsi"/>
                  <w:sz w:val="18"/>
                  <w:szCs w:val="18"/>
                </w:rPr>
                <w:delText>Duct Type</w:delText>
              </w:r>
            </w:del>
          </w:p>
        </w:tc>
        <w:tc>
          <w:tcPr>
            <w:tcW w:w="4699" w:type="dxa"/>
            <w:gridSpan w:val="6"/>
            <w:tcBorders>
              <w:top w:val="single" w:sz="4" w:space="0" w:color="auto"/>
              <w:left w:val="single" w:sz="4" w:space="0" w:color="auto"/>
              <w:bottom w:val="single" w:sz="4" w:space="0" w:color="auto"/>
              <w:right w:val="single" w:sz="4" w:space="0" w:color="auto"/>
            </w:tcBorders>
            <w:vAlign w:val="bottom"/>
          </w:tcPr>
          <w:p w14:paraId="0435B79B" w14:textId="77777777" w:rsidR="004B6E84" w:rsidDel="007056D7" w:rsidRDefault="004B6E84">
            <w:pPr>
              <w:keepNext/>
              <w:jc w:val="center"/>
              <w:rPr>
                <w:del w:id="1244" w:author="Ferris, Todd@Energy" w:date="2018-11-21T10:48:00Z"/>
                <w:rFonts w:asciiTheme="minorHAnsi" w:hAnsiTheme="minorHAnsi"/>
                <w:sz w:val="18"/>
                <w:szCs w:val="18"/>
              </w:rPr>
            </w:pPr>
            <w:del w:id="1245" w:author="Ferris, Todd@Energy" w:date="2018-11-21T10:48:00Z">
              <w:r w:rsidDel="007056D7">
                <w:rPr>
                  <w:rFonts w:asciiTheme="minorHAnsi" w:hAnsiTheme="minorHAnsi"/>
                  <w:sz w:val="18"/>
                  <w:szCs w:val="18"/>
                </w:rPr>
                <w:delText>Flex Duct</w:delText>
              </w:r>
            </w:del>
          </w:p>
        </w:tc>
        <w:tc>
          <w:tcPr>
            <w:tcW w:w="4667" w:type="dxa"/>
            <w:gridSpan w:val="4"/>
            <w:tcBorders>
              <w:top w:val="single" w:sz="4" w:space="0" w:color="auto"/>
              <w:left w:val="single" w:sz="4" w:space="0" w:color="auto"/>
              <w:bottom w:val="single" w:sz="4" w:space="0" w:color="auto"/>
              <w:right w:val="single" w:sz="4" w:space="0" w:color="auto"/>
            </w:tcBorders>
            <w:vAlign w:val="bottom"/>
          </w:tcPr>
          <w:p w14:paraId="0435B79C" w14:textId="77777777" w:rsidR="004B6E84" w:rsidDel="007056D7" w:rsidRDefault="004B6E84">
            <w:pPr>
              <w:keepNext/>
              <w:jc w:val="center"/>
              <w:rPr>
                <w:del w:id="1246" w:author="Ferris, Todd@Energy" w:date="2018-11-21T10:48:00Z"/>
                <w:rFonts w:asciiTheme="minorHAnsi" w:hAnsiTheme="minorHAnsi"/>
                <w:sz w:val="18"/>
                <w:szCs w:val="18"/>
              </w:rPr>
            </w:pPr>
            <w:del w:id="1247" w:author="Ferris, Todd@Energy" w:date="2018-11-21T10:48:00Z">
              <w:r w:rsidDel="007056D7">
                <w:rPr>
                  <w:rFonts w:asciiTheme="minorHAnsi" w:hAnsiTheme="minorHAnsi"/>
                  <w:sz w:val="18"/>
                  <w:szCs w:val="18"/>
                </w:rPr>
                <w:delText>Smooth Duct</w:delText>
              </w:r>
            </w:del>
          </w:p>
        </w:tc>
      </w:tr>
      <w:tr w:rsidR="004B6E84" w:rsidDel="007056D7" w14:paraId="0435B7A7" w14:textId="77777777" w:rsidTr="007056D7">
        <w:trPr>
          <w:trHeight w:val="432"/>
          <w:del w:id="1248" w:author="Ferris, Todd@Energy" w:date="2018-11-21T10:48:00Z"/>
        </w:trPr>
        <w:tc>
          <w:tcPr>
            <w:tcW w:w="1650" w:type="dxa"/>
            <w:tcBorders>
              <w:top w:val="single" w:sz="4" w:space="0" w:color="auto"/>
              <w:left w:val="single" w:sz="4" w:space="0" w:color="auto"/>
              <w:bottom w:val="single" w:sz="4" w:space="0" w:color="auto"/>
              <w:right w:val="single" w:sz="4" w:space="0" w:color="auto"/>
            </w:tcBorders>
          </w:tcPr>
          <w:p w14:paraId="0435B79E" w14:textId="77777777" w:rsidR="004B6E84" w:rsidDel="007056D7" w:rsidRDefault="004B6E84">
            <w:pPr>
              <w:keepNext/>
              <w:jc w:val="center"/>
              <w:rPr>
                <w:del w:id="1249" w:author="Ferris, Todd@Energy" w:date="2018-11-21T10:48:00Z"/>
                <w:rFonts w:asciiTheme="minorHAnsi" w:hAnsiTheme="minorHAnsi"/>
                <w:sz w:val="18"/>
                <w:szCs w:val="18"/>
              </w:rPr>
            </w:pPr>
            <w:del w:id="1250" w:author="Ferris, Todd@Energy" w:date="2018-11-21T10:48:00Z">
              <w:r w:rsidDel="007056D7">
                <w:rPr>
                  <w:rFonts w:asciiTheme="minorHAnsi" w:hAnsiTheme="minorHAnsi"/>
                  <w:color w:val="000000"/>
                  <w:sz w:val="18"/>
                  <w:szCs w:val="18"/>
                </w:rPr>
                <w:delText>F</w:delText>
              </w:r>
              <w:r w:rsidDel="007056D7">
                <w:rPr>
                  <w:rFonts w:asciiTheme="minorHAnsi" w:hAnsiTheme="minorHAnsi"/>
                  <w:sz w:val="18"/>
                  <w:szCs w:val="18"/>
                </w:rPr>
                <w:delText>an Rating cfm @ 0.25 in. w.g.</w:delText>
              </w:r>
            </w:del>
          </w:p>
        </w:tc>
        <w:tc>
          <w:tcPr>
            <w:tcW w:w="1161" w:type="dxa"/>
            <w:gridSpan w:val="2"/>
            <w:tcBorders>
              <w:top w:val="single" w:sz="4" w:space="0" w:color="auto"/>
              <w:left w:val="single" w:sz="4" w:space="0" w:color="auto"/>
              <w:bottom w:val="single" w:sz="4" w:space="0" w:color="auto"/>
              <w:right w:val="single" w:sz="4" w:space="0" w:color="auto"/>
            </w:tcBorders>
          </w:tcPr>
          <w:p w14:paraId="0435B79F" w14:textId="77777777" w:rsidR="004B6E84" w:rsidDel="007056D7" w:rsidRDefault="004B6E84">
            <w:pPr>
              <w:keepNext/>
              <w:suppressAutoHyphens/>
              <w:spacing w:before="240"/>
              <w:jc w:val="center"/>
              <w:rPr>
                <w:del w:id="1251" w:author="Ferris, Todd@Energy" w:date="2018-11-21T10:48:00Z"/>
                <w:rFonts w:asciiTheme="minorHAnsi" w:hAnsiTheme="minorHAnsi"/>
                <w:sz w:val="18"/>
                <w:szCs w:val="18"/>
              </w:rPr>
            </w:pPr>
            <w:del w:id="1252" w:author="Ferris, Todd@Energy" w:date="2018-11-21T10:48:00Z">
              <w:r w:rsidDel="007056D7">
                <w:rPr>
                  <w:rFonts w:asciiTheme="minorHAnsi" w:hAnsiTheme="minorHAnsi"/>
                  <w:sz w:val="18"/>
                  <w:szCs w:val="18"/>
                </w:rPr>
                <w:delText>50</w:delText>
              </w:r>
            </w:del>
          </w:p>
        </w:tc>
        <w:tc>
          <w:tcPr>
            <w:tcW w:w="1166" w:type="dxa"/>
            <w:gridSpan w:val="2"/>
            <w:tcBorders>
              <w:top w:val="single" w:sz="4" w:space="0" w:color="auto"/>
              <w:left w:val="single" w:sz="4" w:space="0" w:color="auto"/>
              <w:bottom w:val="single" w:sz="4" w:space="0" w:color="auto"/>
              <w:right w:val="single" w:sz="4" w:space="0" w:color="auto"/>
            </w:tcBorders>
          </w:tcPr>
          <w:p w14:paraId="0435B7A0" w14:textId="77777777" w:rsidR="004B6E84" w:rsidDel="007056D7" w:rsidRDefault="004B6E84">
            <w:pPr>
              <w:keepNext/>
              <w:suppressAutoHyphens/>
              <w:spacing w:before="240"/>
              <w:jc w:val="center"/>
              <w:rPr>
                <w:del w:id="1253" w:author="Ferris, Todd@Energy" w:date="2018-11-21T10:48:00Z"/>
                <w:rFonts w:asciiTheme="minorHAnsi" w:hAnsiTheme="minorHAnsi"/>
                <w:sz w:val="18"/>
                <w:szCs w:val="18"/>
              </w:rPr>
            </w:pPr>
            <w:del w:id="1254" w:author="Ferris, Todd@Energy" w:date="2018-11-21T10:48:00Z">
              <w:r w:rsidDel="007056D7">
                <w:rPr>
                  <w:rFonts w:asciiTheme="minorHAnsi" w:hAnsiTheme="minorHAnsi"/>
                  <w:sz w:val="18"/>
                  <w:szCs w:val="18"/>
                </w:rPr>
                <w:delText>80</w:delText>
              </w:r>
            </w:del>
          </w:p>
        </w:tc>
        <w:tc>
          <w:tcPr>
            <w:tcW w:w="1170" w:type="dxa"/>
            <w:tcBorders>
              <w:top w:val="single" w:sz="4" w:space="0" w:color="auto"/>
              <w:left w:val="single" w:sz="4" w:space="0" w:color="auto"/>
              <w:bottom w:val="single" w:sz="4" w:space="0" w:color="auto"/>
              <w:right w:val="single" w:sz="4" w:space="0" w:color="auto"/>
            </w:tcBorders>
          </w:tcPr>
          <w:p w14:paraId="0435B7A1" w14:textId="77777777" w:rsidR="004B6E84" w:rsidDel="007056D7" w:rsidRDefault="004B6E84">
            <w:pPr>
              <w:keepNext/>
              <w:suppressAutoHyphens/>
              <w:spacing w:before="240"/>
              <w:jc w:val="center"/>
              <w:rPr>
                <w:del w:id="1255" w:author="Ferris, Todd@Energy" w:date="2018-11-21T10:48:00Z"/>
                <w:rFonts w:asciiTheme="minorHAnsi" w:hAnsiTheme="minorHAnsi"/>
                <w:sz w:val="18"/>
                <w:szCs w:val="18"/>
              </w:rPr>
            </w:pPr>
            <w:del w:id="1256" w:author="Ferris, Todd@Energy" w:date="2018-11-21T10:48:00Z">
              <w:r w:rsidDel="007056D7">
                <w:rPr>
                  <w:rFonts w:asciiTheme="minorHAnsi" w:hAnsiTheme="minorHAnsi"/>
                  <w:sz w:val="18"/>
                  <w:szCs w:val="18"/>
                </w:rPr>
                <w:delText>100</w:delText>
              </w:r>
            </w:del>
          </w:p>
        </w:tc>
        <w:tc>
          <w:tcPr>
            <w:tcW w:w="1202" w:type="dxa"/>
            <w:tcBorders>
              <w:top w:val="single" w:sz="4" w:space="0" w:color="auto"/>
              <w:left w:val="single" w:sz="4" w:space="0" w:color="auto"/>
              <w:bottom w:val="single" w:sz="4" w:space="0" w:color="auto"/>
              <w:right w:val="single" w:sz="4" w:space="0" w:color="auto"/>
            </w:tcBorders>
          </w:tcPr>
          <w:p w14:paraId="0435B7A2" w14:textId="77777777" w:rsidR="004B6E84" w:rsidDel="007056D7" w:rsidRDefault="004B6E84">
            <w:pPr>
              <w:keepNext/>
              <w:suppressAutoHyphens/>
              <w:spacing w:before="240"/>
              <w:jc w:val="center"/>
              <w:rPr>
                <w:del w:id="1257" w:author="Ferris, Todd@Energy" w:date="2018-11-21T10:48:00Z"/>
                <w:rFonts w:asciiTheme="minorHAnsi" w:hAnsiTheme="minorHAnsi"/>
                <w:sz w:val="18"/>
                <w:szCs w:val="18"/>
              </w:rPr>
            </w:pPr>
            <w:del w:id="1258" w:author="Ferris, Todd@Energy" w:date="2018-11-21T10:48:00Z">
              <w:r w:rsidDel="007056D7">
                <w:rPr>
                  <w:rFonts w:asciiTheme="minorHAnsi" w:hAnsiTheme="minorHAnsi"/>
                  <w:sz w:val="18"/>
                  <w:szCs w:val="18"/>
                </w:rPr>
                <w:delText>125</w:delText>
              </w:r>
            </w:del>
          </w:p>
        </w:tc>
        <w:tc>
          <w:tcPr>
            <w:tcW w:w="1138" w:type="dxa"/>
            <w:tcBorders>
              <w:top w:val="single" w:sz="4" w:space="0" w:color="auto"/>
              <w:left w:val="single" w:sz="4" w:space="0" w:color="auto"/>
              <w:bottom w:val="single" w:sz="4" w:space="0" w:color="auto"/>
              <w:right w:val="single" w:sz="4" w:space="0" w:color="auto"/>
            </w:tcBorders>
          </w:tcPr>
          <w:p w14:paraId="0435B7A3" w14:textId="77777777" w:rsidR="004B6E84" w:rsidDel="007056D7" w:rsidRDefault="004B6E84">
            <w:pPr>
              <w:keepNext/>
              <w:suppressAutoHyphens/>
              <w:spacing w:before="240"/>
              <w:jc w:val="center"/>
              <w:rPr>
                <w:del w:id="1259" w:author="Ferris, Todd@Energy" w:date="2018-11-21T10:48:00Z"/>
                <w:rFonts w:asciiTheme="minorHAnsi" w:hAnsiTheme="minorHAnsi"/>
                <w:sz w:val="18"/>
                <w:szCs w:val="18"/>
              </w:rPr>
            </w:pPr>
            <w:del w:id="1260" w:author="Ferris, Todd@Energy" w:date="2018-11-21T10:48:00Z">
              <w:r w:rsidDel="007056D7">
                <w:rPr>
                  <w:rFonts w:asciiTheme="minorHAnsi" w:hAnsiTheme="minorHAnsi"/>
                  <w:sz w:val="18"/>
                  <w:szCs w:val="18"/>
                </w:rPr>
                <w:delText>50</w:delText>
              </w:r>
            </w:del>
          </w:p>
        </w:tc>
        <w:tc>
          <w:tcPr>
            <w:tcW w:w="1170" w:type="dxa"/>
            <w:tcBorders>
              <w:top w:val="single" w:sz="4" w:space="0" w:color="auto"/>
              <w:left w:val="single" w:sz="4" w:space="0" w:color="auto"/>
              <w:bottom w:val="single" w:sz="4" w:space="0" w:color="auto"/>
              <w:right w:val="single" w:sz="4" w:space="0" w:color="auto"/>
            </w:tcBorders>
          </w:tcPr>
          <w:p w14:paraId="0435B7A4" w14:textId="77777777" w:rsidR="004B6E84" w:rsidDel="007056D7" w:rsidRDefault="004B6E84">
            <w:pPr>
              <w:keepNext/>
              <w:suppressAutoHyphens/>
              <w:spacing w:before="240"/>
              <w:jc w:val="center"/>
              <w:rPr>
                <w:del w:id="1261" w:author="Ferris, Todd@Energy" w:date="2018-11-21T10:48:00Z"/>
                <w:rFonts w:asciiTheme="minorHAnsi" w:hAnsiTheme="minorHAnsi"/>
                <w:sz w:val="18"/>
                <w:szCs w:val="18"/>
              </w:rPr>
            </w:pPr>
            <w:del w:id="1262" w:author="Ferris, Todd@Energy" w:date="2018-11-21T10:48:00Z">
              <w:r w:rsidDel="007056D7">
                <w:rPr>
                  <w:rFonts w:asciiTheme="minorHAnsi" w:hAnsiTheme="minorHAnsi"/>
                  <w:sz w:val="18"/>
                  <w:szCs w:val="18"/>
                </w:rPr>
                <w:delText>80</w:delText>
              </w:r>
            </w:del>
          </w:p>
        </w:tc>
        <w:tc>
          <w:tcPr>
            <w:tcW w:w="1170" w:type="dxa"/>
            <w:tcBorders>
              <w:top w:val="single" w:sz="4" w:space="0" w:color="auto"/>
              <w:left w:val="single" w:sz="4" w:space="0" w:color="auto"/>
              <w:bottom w:val="single" w:sz="4" w:space="0" w:color="auto"/>
              <w:right w:val="single" w:sz="4" w:space="0" w:color="auto"/>
            </w:tcBorders>
          </w:tcPr>
          <w:p w14:paraId="0435B7A5" w14:textId="77777777" w:rsidR="004B6E84" w:rsidDel="007056D7" w:rsidRDefault="004B6E84">
            <w:pPr>
              <w:keepNext/>
              <w:suppressAutoHyphens/>
              <w:spacing w:before="240"/>
              <w:jc w:val="center"/>
              <w:rPr>
                <w:del w:id="1263" w:author="Ferris, Todd@Energy" w:date="2018-11-21T10:48:00Z"/>
                <w:rFonts w:asciiTheme="minorHAnsi" w:hAnsiTheme="minorHAnsi"/>
                <w:sz w:val="18"/>
                <w:szCs w:val="18"/>
              </w:rPr>
            </w:pPr>
            <w:del w:id="1264" w:author="Ferris, Todd@Energy" w:date="2018-11-21T10:48:00Z">
              <w:r w:rsidDel="007056D7">
                <w:rPr>
                  <w:rFonts w:asciiTheme="minorHAnsi" w:hAnsiTheme="minorHAnsi"/>
                  <w:sz w:val="18"/>
                  <w:szCs w:val="18"/>
                </w:rPr>
                <w:delText>100</w:delText>
              </w:r>
            </w:del>
          </w:p>
        </w:tc>
        <w:tc>
          <w:tcPr>
            <w:tcW w:w="1189" w:type="dxa"/>
            <w:tcBorders>
              <w:top w:val="single" w:sz="4" w:space="0" w:color="auto"/>
              <w:left w:val="single" w:sz="4" w:space="0" w:color="auto"/>
              <w:bottom w:val="single" w:sz="4" w:space="0" w:color="auto"/>
              <w:right w:val="single" w:sz="4" w:space="0" w:color="auto"/>
            </w:tcBorders>
          </w:tcPr>
          <w:p w14:paraId="0435B7A6" w14:textId="77777777" w:rsidR="004B6E84" w:rsidDel="007056D7" w:rsidRDefault="004B6E84">
            <w:pPr>
              <w:keepNext/>
              <w:suppressAutoHyphens/>
              <w:spacing w:before="240"/>
              <w:jc w:val="center"/>
              <w:rPr>
                <w:del w:id="1265" w:author="Ferris, Todd@Energy" w:date="2018-11-21T10:48:00Z"/>
                <w:rFonts w:asciiTheme="minorHAnsi" w:hAnsiTheme="minorHAnsi"/>
                <w:sz w:val="18"/>
                <w:szCs w:val="18"/>
              </w:rPr>
            </w:pPr>
            <w:del w:id="1266" w:author="Ferris, Todd@Energy" w:date="2018-11-21T10:48:00Z">
              <w:r w:rsidDel="007056D7">
                <w:rPr>
                  <w:rFonts w:asciiTheme="minorHAnsi" w:hAnsiTheme="minorHAnsi"/>
                  <w:sz w:val="18"/>
                  <w:szCs w:val="18"/>
                </w:rPr>
                <w:delText>125</w:delText>
              </w:r>
            </w:del>
          </w:p>
        </w:tc>
      </w:tr>
      <w:tr w:rsidR="004B6E84" w:rsidDel="007056D7" w14:paraId="0435B7AA" w14:textId="77777777" w:rsidTr="007056D7">
        <w:trPr>
          <w:trHeight w:val="269"/>
          <w:del w:id="1267" w:author="Ferris, Todd@Energy" w:date="2018-11-21T10:48:00Z"/>
        </w:trPr>
        <w:tc>
          <w:tcPr>
            <w:tcW w:w="1650" w:type="dxa"/>
            <w:tcBorders>
              <w:top w:val="single" w:sz="4" w:space="0" w:color="auto"/>
              <w:left w:val="single" w:sz="4" w:space="0" w:color="auto"/>
              <w:bottom w:val="single" w:sz="4" w:space="0" w:color="auto"/>
              <w:right w:val="single" w:sz="4" w:space="0" w:color="auto"/>
            </w:tcBorders>
            <w:vAlign w:val="center"/>
          </w:tcPr>
          <w:p w14:paraId="0435B7A8" w14:textId="77777777" w:rsidR="004B6E84" w:rsidDel="007056D7" w:rsidRDefault="004B6E84">
            <w:pPr>
              <w:keepNext/>
              <w:jc w:val="center"/>
              <w:rPr>
                <w:del w:id="1268" w:author="Ferris, Todd@Energy" w:date="2018-11-21T10:48:00Z"/>
                <w:rFonts w:asciiTheme="minorHAnsi" w:hAnsiTheme="minorHAnsi"/>
                <w:sz w:val="18"/>
                <w:szCs w:val="18"/>
              </w:rPr>
            </w:pPr>
          </w:p>
        </w:tc>
        <w:tc>
          <w:tcPr>
            <w:tcW w:w="9366" w:type="dxa"/>
            <w:gridSpan w:val="10"/>
            <w:tcBorders>
              <w:top w:val="single" w:sz="4" w:space="0" w:color="auto"/>
              <w:left w:val="single" w:sz="4" w:space="0" w:color="auto"/>
              <w:bottom w:val="single" w:sz="4" w:space="0" w:color="auto"/>
              <w:right w:val="single" w:sz="4" w:space="0" w:color="auto"/>
            </w:tcBorders>
            <w:vAlign w:val="center"/>
          </w:tcPr>
          <w:p w14:paraId="0435B7A9" w14:textId="77777777" w:rsidR="004B6E84" w:rsidDel="007056D7" w:rsidRDefault="004B6E84">
            <w:pPr>
              <w:keepNext/>
              <w:jc w:val="center"/>
              <w:rPr>
                <w:del w:id="1269" w:author="Ferris, Todd@Energy" w:date="2018-11-21T10:48:00Z"/>
                <w:rFonts w:asciiTheme="minorHAnsi" w:hAnsiTheme="minorHAnsi"/>
                <w:sz w:val="18"/>
                <w:szCs w:val="18"/>
              </w:rPr>
            </w:pPr>
            <w:del w:id="1270" w:author="Ferris, Todd@Energy" w:date="2018-11-21T10:48:00Z">
              <w:r w:rsidDel="007056D7">
                <w:rPr>
                  <w:rFonts w:asciiTheme="minorHAnsi" w:hAnsiTheme="minorHAnsi"/>
                  <w:sz w:val="18"/>
                  <w:szCs w:val="18"/>
                </w:rPr>
                <w:delText>Maximum Allowable Duct Length (ft)</w:delText>
              </w:r>
            </w:del>
          </w:p>
        </w:tc>
      </w:tr>
      <w:tr w:rsidR="004B6E84" w:rsidDel="007056D7" w14:paraId="0435B7AE" w14:textId="77777777" w:rsidTr="007056D7">
        <w:trPr>
          <w:trHeight w:val="245"/>
          <w:del w:id="1271" w:author="Ferris, Todd@Energy" w:date="2018-11-21T10:48:00Z"/>
        </w:trPr>
        <w:tc>
          <w:tcPr>
            <w:tcW w:w="1650" w:type="dxa"/>
            <w:tcBorders>
              <w:top w:val="single" w:sz="4" w:space="0" w:color="000000"/>
              <w:left w:val="single" w:sz="4" w:space="0" w:color="auto"/>
              <w:bottom w:val="single" w:sz="4" w:space="0" w:color="auto"/>
              <w:right w:val="single" w:sz="4" w:space="0" w:color="auto"/>
            </w:tcBorders>
            <w:vAlign w:val="bottom"/>
          </w:tcPr>
          <w:p w14:paraId="0435B7AB" w14:textId="77777777" w:rsidR="004B6E84" w:rsidDel="007056D7" w:rsidRDefault="004B6E84">
            <w:pPr>
              <w:keepNext/>
              <w:jc w:val="center"/>
              <w:rPr>
                <w:del w:id="1272" w:author="Ferris, Todd@Energy" w:date="2018-11-21T10:48:00Z"/>
                <w:rFonts w:asciiTheme="minorHAnsi" w:hAnsiTheme="minorHAnsi"/>
                <w:sz w:val="18"/>
                <w:szCs w:val="18"/>
              </w:rPr>
            </w:pPr>
            <w:del w:id="1273" w:author="Ferris, Todd@Energy" w:date="2018-11-21T10:48:00Z">
              <w:r w:rsidDel="007056D7">
                <w:rPr>
                  <w:rFonts w:asciiTheme="minorHAnsi" w:hAnsiTheme="minorHAnsi"/>
                  <w:sz w:val="18"/>
                  <w:szCs w:val="18"/>
                </w:rPr>
                <w:delText>Diameter, (in)</w:delText>
              </w:r>
            </w:del>
          </w:p>
        </w:tc>
        <w:tc>
          <w:tcPr>
            <w:tcW w:w="4699" w:type="dxa"/>
            <w:gridSpan w:val="6"/>
            <w:tcBorders>
              <w:top w:val="single" w:sz="4" w:space="0" w:color="auto"/>
              <w:left w:val="single" w:sz="4" w:space="0" w:color="auto"/>
              <w:bottom w:val="single" w:sz="4" w:space="0" w:color="auto"/>
              <w:right w:val="single" w:sz="4" w:space="0" w:color="auto"/>
            </w:tcBorders>
            <w:vAlign w:val="bottom"/>
          </w:tcPr>
          <w:p w14:paraId="0435B7AC" w14:textId="77777777" w:rsidR="004B6E84" w:rsidDel="007056D7" w:rsidRDefault="004B6E84">
            <w:pPr>
              <w:keepNext/>
              <w:jc w:val="center"/>
              <w:rPr>
                <w:del w:id="1274" w:author="Ferris, Todd@Energy" w:date="2018-11-21T10:48:00Z"/>
                <w:rFonts w:asciiTheme="minorHAnsi" w:hAnsiTheme="minorHAnsi"/>
                <w:sz w:val="18"/>
                <w:szCs w:val="18"/>
              </w:rPr>
            </w:pPr>
            <w:del w:id="1275" w:author="Ferris, Todd@Energy" w:date="2018-11-21T10:48:00Z">
              <w:r w:rsidDel="007056D7">
                <w:rPr>
                  <w:rFonts w:asciiTheme="minorHAnsi" w:hAnsiTheme="minorHAnsi"/>
                  <w:sz w:val="18"/>
                  <w:szCs w:val="18"/>
                </w:rPr>
                <w:delText>Flex Duct</w:delText>
              </w:r>
            </w:del>
          </w:p>
        </w:tc>
        <w:tc>
          <w:tcPr>
            <w:tcW w:w="4667" w:type="dxa"/>
            <w:gridSpan w:val="4"/>
            <w:tcBorders>
              <w:top w:val="single" w:sz="4" w:space="0" w:color="auto"/>
              <w:left w:val="single" w:sz="4" w:space="0" w:color="auto"/>
              <w:bottom w:val="single" w:sz="4" w:space="0" w:color="auto"/>
              <w:right w:val="single" w:sz="4" w:space="0" w:color="auto"/>
            </w:tcBorders>
            <w:vAlign w:val="bottom"/>
          </w:tcPr>
          <w:p w14:paraId="0435B7AD" w14:textId="77777777" w:rsidR="004B6E84" w:rsidDel="007056D7" w:rsidRDefault="004B6E84">
            <w:pPr>
              <w:keepNext/>
              <w:jc w:val="center"/>
              <w:rPr>
                <w:del w:id="1276" w:author="Ferris, Todd@Energy" w:date="2018-11-21T10:48:00Z"/>
                <w:rFonts w:asciiTheme="minorHAnsi" w:hAnsiTheme="minorHAnsi"/>
                <w:sz w:val="18"/>
                <w:szCs w:val="18"/>
              </w:rPr>
            </w:pPr>
            <w:del w:id="1277" w:author="Ferris, Todd@Energy" w:date="2018-11-21T10:48:00Z">
              <w:r w:rsidDel="007056D7">
                <w:rPr>
                  <w:rFonts w:asciiTheme="minorHAnsi" w:hAnsiTheme="minorHAnsi"/>
                  <w:sz w:val="18"/>
                  <w:szCs w:val="18"/>
                </w:rPr>
                <w:delText>Smooth Duct</w:delText>
              </w:r>
            </w:del>
          </w:p>
        </w:tc>
      </w:tr>
      <w:tr w:rsidR="004B6E84" w:rsidDel="007056D7" w14:paraId="0435B7B8" w14:textId="77777777" w:rsidTr="007056D7">
        <w:trPr>
          <w:trHeight w:val="245"/>
          <w:del w:id="1278" w:author="Ferris, Todd@Energy" w:date="2018-11-21T10:48:00Z"/>
        </w:trPr>
        <w:tc>
          <w:tcPr>
            <w:tcW w:w="1650" w:type="dxa"/>
            <w:tcBorders>
              <w:top w:val="single" w:sz="4" w:space="0" w:color="000000"/>
              <w:left w:val="single" w:sz="4" w:space="0" w:color="auto"/>
              <w:bottom w:val="single" w:sz="4" w:space="0" w:color="auto"/>
              <w:right w:val="single" w:sz="4" w:space="0" w:color="auto"/>
            </w:tcBorders>
            <w:vAlign w:val="bottom"/>
          </w:tcPr>
          <w:p w14:paraId="0435B7AF" w14:textId="77777777" w:rsidR="004B6E84" w:rsidDel="007056D7" w:rsidRDefault="004B6E84">
            <w:pPr>
              <w:keepNext/>
              <w:jc w:val="center"/>
              <w:rPr>
                <w:del w:id="1279" w:author="Ferris, Todd@Energy" w:date="2018-11-21T10:48:00Z"/>
                <w:rFonts w:asciiTheme="minorHAnsi" w:hAnsiTheme="minorHAnsi"/>
                <w:sz w:val="18"/>
                <w:szCs w:val="18"/>
              </w:rPr>
            </w:pPr>
            <w:del w:id="1280" w:author="Ferris, Todd@Energy" w:date="2018-11-21T10:48:00Z">
              <w:r w:rsidDel="007056D7">
                <w:rPr>
                  <w:rFonts w:asciiTheme="minorHAnsi" w:hAnsiTheme="minorHAnsi"/>
                  <w:sz w:val="18"/>
                  <w:szCs w:val="18"/>
                </w:rPr>
                <w:delText>3</w:delText>
              </w:r>
            </w:del>
          </w:p>
        </w:tc>
        <w:tc>
          <w:tcPr>
            <w:tcW w:w="1161" w:type="dxa"/>
            <w:gridSpan w:val="2"/>
            <w:tcBorders>
              <w:top w:val="single" w:sz="4" w:space="0" w:color="auto"/>
              <w:left w:val="single" w:sz="4" w:space="0" w:color="auto"/>
              <w:bottom w:val="single" w:sz="4" w:space="0" w:color="auto"/>
              <w:right w:val="single" w:sz="4" w:space="0" w:color="auto"/>
            </w:tcBorders>
            <w:vAlign w:val="bottom"/>
          </w:tcPr>
          <w:p w14:paraId="0435B7B0" w14:textId="77777777" w:rsidR="004B6E84" w:rsidDel="007056D7" w:rsidRDefault="004B6E84">
            <w:pPr>
              <w:keepNext/>
              <w:jc w:val="center"/>
              <w:rPr>
                <w:del w:id="1281" w:author="Ferris, Todd@Energy" w:date="2018-11-21T10:48:00Z"/>
                <w:rFonts w:asciiTheme="minorHAnsi" w:hAnsiTheme="minorHAnsi"/>
                <w:sz w:val="18"/>
                <w:szCs w:val="18"/>
              </w:rPr>
            </w:pPr>
            <w:del w:id="1282" w:author="Ferris, Todd@Energy" w:date="2018-11-21T10:48:00Z">
              <w:r w:rsidDel="007056D7">
                <w:rPr>
                  <w:rFonts w:asciiTheme="minorHAnsi" w:hAnsiTheme="minorHAnsi"/>
                  <w:sz w:val="18"/>
                  <w:szCs w:val="18"/>
                </w:rPr>
                <w:delText>X</w:delText>
              </w:r>
            </w:del>
          </w:p>
        </w:tc>
        <w:tc>
          <w:tcPr>
            <w:tcW w:w="1166" w:type="dxa"/>
            <w:gridSpan w:val="2"/>
            <w:tcBorders>
              <w:top w:val="single" w:sz="4" w:space="0" w:color="auto"/>
              <w:left w:val="single" w:sz="4" w:space="0" w:color="auto"/>
              <w:bottom w:val="single" w:sz="4" w:space="0" w:color="auto"/>
              <w:right w:val="single" w:sz="4" w:space="0" w:color="auto"/>
            </w:tcBorders>
            <w:vAlign w:val="bottom"/>
          </w:tcPr>
          <w:p w14:paraId="0435B7B1" w14:textId="77777777" w:rsidR="004B6E84" w:rsidDel="007056D7" w:rsidRDefault="004B6E84">
            <w:pPr>
              <w:keepNext/>
              <w:jc w:val="center"/>
              <w:rPr>
                <w:del w:id="1283" w:author="Ferris, Todd@Energy" w:date="2018-11-21T10:48:00Z"/>
                <w:rFonts w:asciiTheme="minorHAnsi" w:hAnsiTheme="minorHAnsi"/>
                <w:color w:val="000000"/>
                <w:sz w:val="18"/>
                <w:szCs w:val="18"/>
              </w:rPr>
            </w:pPr>
            <w:del w:id="1284" w:author="Ferris, Todd@Energy" w:date="2018-11-21T10:48:00Z">
              <w:r w:rsidDel="007056D7">
                <w:rPr>
                  <w:rFonts w:asciiTheme="minorHAnsi" w:hAnsiTheme="minorHAnsi"/>
                  <w:sz w:val="18"/>
                  <w:szCs w:val="18"/>
                </w:rPr>
                <w:delText>X</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0435B7B2" w14:textId="77777777" w:rsidR="004B6E84" w:rsidDel="007056D7" w:rsidRDefault="004B6E84">
            <w:pPr>
              <w:keepNext/>
              <w:jc w:val="center"/>
              <w:rPr>
                <w:del w:id="1285" w:author="Ferris, Todd@Energy" w:date="2018-11-21T10:48:00Z"/>
                <w:rFonts w:asciiTheme="minorHAnsi" w:hAnsiTheme="minorHAnsi"/>
                <w:sz w:val="18"/>
                <w:szCs w:val="18"/>
              </w:rPr>
            </w:pPr>
            <w:del w:id="1286" w:author="Ferris, Todd@Energy" w:date="2018-11-21T10:48:00Z">
              <w:r w:rsidDel="007056D7">
                <w:rPr>
                  <w:rFonts w:asciiTheme="minorHAnsi" w:hAnsiTheme="minorHAnsi"/>
                  <w:sz w:val="18"/>
                  <w:szCs w:val="18"/>
                </w:rPr>
                <w:delText>X</w:delText>
              </w:r>
            </w:del>
          </w:p>
        </w:tc>
        <w:tc>
          <w:tcPr>
            <w:tcW w:w="1202" w:type="dxa"/>
            <w:tcBorders>
              <w:top w:val="single" w:sz="4" w:space="0" w:color="auto"/>
              <w:left w:val="single" w:sz="4" w:space="0" w:color="auto"/>
              <w:bottom w:val="single" w:sz="4" w:space="0" w:color="auto"/>
              <w:right w:val="single" w:sz="4" w:space="0" w:color="auto"/>
            </w:tcBorders>
            <w:vAlign w:val="bottom"/>
          </w:tcPr>
          <w:p w14:paraId="0435B7B3" w14:textId="77777777" w:rsidR="004B6E84" w:rsidDel="007056D7" w:rsidRDefault="004B6E84">
            <w:pPr>
              <w:keepNext/>
              <w:jc w:val="center"/>
              <w:rPr>
                <w:del w:id="1287" w:author="Ferris, Todd@Energy" w:date="2018-11-21T10:48:00Z"/>
                <w:rFonts w:asciiTheme="minorHAnsi" w:hAnsiTheme="minorHAnsi"/>
                <w:sz w:val="18"/>
                <w:szCs w:val="18"/>
              </w:rPr>
            </w:pPr>
            <w:del w:id="1288" w:author="Ferris, Todd@Energy" w:date="2018-11-21T10:48:00Z">
              <w:r w:rsidDel="007056D7">
                <w:rPr>
                  <w:rFonts w:asciiTheme="minorHAnsi" w:hAnsiTheme="minorHAnsi"/>
                  <w:sz w:val="18"/>
                  <w:szCs w:val="18"/>
                </w:rPr>
                <w:delText>X</w:delText>
              </w:r>
            </w:del>
          </w:p>
        </w:tc>
        <w:tc>
          <w:tcPr>
            <w:tcW w:w="1138" w:type="dxa"/>
            <w:tcBorders>
              <w:top w:val="single" w:sz="4" w:space="0" w:color="auto"/>
              <w:left w:val="single" w:sz="4" w:space="0" w:color="auto"/>
              <w:bottom w:val="single" w:sz="4" w:space="0" w:color="auto"/>
              <w:right w:val="single" w:sz="4" w:space="0" w:color="auto"/>
            </w:tcBorders>
            <w:vAlign w:val="bottom"/>
          </w:tcPr>
          <w:p w14:paraId="0435B7B4" w14:textId="77777777" w:rsidR="004B6E84" w:rsidDel="007056D7" w:rsidRDefault="004B6E84">
            <w:pPr>
              <w:keepNext/>
              <w:jc w:val="center"/>
              <w:rPr>
                <w:del w:id="1289" w:author="Ferris, Todd@Energy" w:date="2018-11-21T10:48:00Z"/>
                <w:rFonts w:asciiTheme="minorHAnsi" w:hAnsiTheme="minorHAnsi"/>
                <w:sz w:val="18"/>
                <w:szCs w:val="18"/>
              </w:rPr>
            </w:pPr>
            <w:del w:id="1290" w:author="Ferris, Todd@Energy" w:date="2018-11-21T10:48:00Z">
              <w:r w:rsidDel="007056D7">
                <w:rPr>
                  <w:rFonts w:asciiTheme="minorHAnsi" w:hAnsiTheme="minorHAnsi"/>
                  <w:sz w:val="18"/>
                  <w:szCs w:val="18"/>
                </w:rPr>
                <w:delText>5</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0435B7B5" w14:textId="77777777" w:rsidR="004B6E84" w:rsidDel="007056D7" w:rsidRDefault="004B6E84">
            <w:pPr>
              <w:keepNext/>
              <w:jc w:val="center"/>
              <w:rPr>
                <w:del w:id="1291" w:author="Ferris, Todd@Energy" w:date="2018-11-21T10:48:00Z"/>
                <w:rFonts w:asciiTheme="minorHAnsi" w:hAnsiTheme="minorHAnsi"/>
                <w:sz w:val="18"/>
                <w:szCs w:val="18"/>
              </w:rPr>
            </w:pPr>
            <w:del w:id="1292" w:author="Ferris, Todd@Energy" w:date="2018-11-21T10:48:00Z">
              <w:r w:rsidDel="007056D7">
                <w:rPr>
                  <w:rFonts w:asciiTheme="minorHAnsi" w:hAnsiTheme="minorHAnsi"/>
                  <w:sz w:val="18"/>
                  <w:szCs w:val="18"/>
                </w:rPr>
                <w:delText>X</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0435B7B6" w14:textId="77777777" w:rsidR="004B6E84" w:rsidDel="007056D7" w:rsidRDefault="004B6E84">
            <w:pPr>
              <w:keepNext/>
              <w:jc w:val="center"/>
              <w:rPr>
                <w:del w:id="1293" w:author="Ferris, Todd@Energy" w:date="2018-11-21T10:48:00Z"/>
                <w:rFonts w:asciiTheme="minorHAnsi" w:hAnsiTheme="minorHAnsi"/>
                <w:sz w:val="18"/>
                <w:szCs w:val="18"/>
              </w:rPr>
            </w:pPr>
            <w:del w:id="1294" w:author="Ferris, Todd@Energy" w:date="2018-11-21T10:48:00Z">
              <w:r w:rsidDel="007056D7">
                <w:rPr>
                  <w:rFonts w:asciiTheme="minorHAnsi" w:hAnsiTheme="minorHAnsi"/>
                  <w:sz w:val="18"/>
                  <w:szCs w:val="18"/>
                </w:rPr>
                <w:delText>X</w:delText>
              </w:r>
            </w:del>
          </w:p>
        </w:tc>
        <w:tc>
          <w:tcPr>
            <w:tcW w:w="1189" w:type="dxa"/>
            <w:tcBorders>
              <w:top w:val="single" w:sz="4" w:space="0" w:color="auto"/>
              <w:left w:val="single" w:sz="4" w:space="0" w:color="auto"/>
              <w:bottom w:val="single" w:sz="4" w:space="0" w:color="auto"/>
              <w:right w:val="single" w:sz="4" w:space="0" w:color="auto"/>
            </w:tcBorders>
            <w:vAlign w:val="bottom"/>
          </w:tcPr>
          <w:p w14:paraId="0435B7B7" w14:textId="77777777" w:rsidR="004B6E84" w:rsidDel="007056D7" w:rsidRDefault="004B6E84">
            <w:pPr>
              <w:keepNext/>
              <w:jc w:val="center"/>
              <w:rPr>
                <w:del w:id="1295" w:author="Ferris, Todd@Energy" w:date="2018-11-21T10:48:00Z"/>
                <w:rFonts w:asciiTheme="minorHAnsi" w:hAnsiTheme="minorHAnsi"/>
                <w:sz w:val="18"/>
                <w:szCs w:val="18"/>
              </w:rPr>
            </w:pPr>
            <w:del w:id="1296" w:author="Ferris, Todd@Energy" w:date="2018-11-21T10:48:00Z">
              <w:r w:rsidDel="007056D7">
                <w:rPr>
                  <w:rFonts w:asciiTheme="minorHAnsi" w:hAnsiTheme="minorHAnsi"/>
                  <w:sz w:val="18"/>
                  <w:szCs w:val="18"/>
                </w:rPr>
                <w:delText>X</w:delText>
              </w:r>
            </w:del>
          </w:p>
        </w:tc>
      </w:tr>
      <w:tr w:rsidR="004B6E84" w:rsidDel="007056D7" w14:paraId="0435B7C2" w14:textId="77777777" w:rsidTr="007056D7">
        <w:trPr>
          <w:trHeight w:val="245"/>
          <w:del w:id="1297" w:author="Ferris, Todd@Energy" w:date="2018-11-21T10:48:00Z"/>
        </w:trPr>
        <w:tc>
          <w:tcPr>
            <w:tcW w:w="1650" w:type="dxa"/>
            <w:tcBorders>
              <w:top w:val="single" w:sz="4" w:space="0" w:color="auto"/>
              <w:left w:val="single" w:sz="4" w:space="0" w:color="auto"/>
              <w:bottom w:val="single" w:sz="4" w:space="0" w:color="auto"/>
              <w:right w:val="single" w:sz="4" w:space="0" w:color="auto"/>
            </w:tcBorders>
            <w:vAlign w:val="bottom"/>
          </w:tcPr>
          <w:p w14:paraId="0435B7B9" w14:textId="77777777" w:rsidR="004B6E84" w:rsidDel="007056D7" w:rsidRDefault="004B6E84">
            <w:pPr>
              <w:keepNext/>
              <w:jc w:val="center"/>
              <w:rPr>
                <w:del w:id="1298" w:author="Ferris, Todd@Energy" w:date="2018-11-21T10:48:00Z"/>
                <w:rFonts w:asciiTheme="minorHAnsi" w:hAnsiTheme="minorHAnsi"/>
                <w:sz w:val="18"/>
                <w:szCs w:val="18"/>
              </w:rPr>
            </w:pPr>
            <w:del w:id="1299" w:author="Ferris, Todd@Energy" w:date="2018-11-21T10:48:00Z">
              <w:r w:rsidDel="007056D7">
                <w:rPr>
                  <w:rFonts w:asciiTheme="minorHAnsi" w:hAnsiTheme="minorHAnsi"/>
                  <w:sz w:val="18"/>
                  <w:szCs w:val="18"/>
                </w:rPr>
                <w:delText>4</w:delText>
              </w:r>
            </w:del>
          </w:p>
        </w:tc>
        <w:tc>
          <w:tcPr>
            <w:tcW w:w="1161" w:type="dxa"/>
            <w:gridSpan w:val="2"/>
            <w:tcBorders>
              <w:top w:val="single" w:sz="4" w:space="0" w:color="auto"/>
              <w:left w:val="single" w:sz="4" w:space="0" w:color="auto"/>
              <w:bottom w:val="single" w:sz="4" w:space="0" w:color="auto"/>
              <w:right w:val="single" w:sz="4" w:space="0" w:color="auto"/>
            </w:tcBorders>
            <w:vAlign w:val="bottom"/>
          </w:tcPr>
          <w:p w14:paraId="0435B7BA" w14:textId="77777777" w:rsidR="004B6E84" w:rsidDel="007056D7" w:rsidRDefault="004B6E84">
            <w:pPr>
              <w:keepNext/>
              <w:jc w:val="center"/>
              <w:rPr>
                <w:del w:id="1300" w:author="Ferris, Todd@Energy" w:date="2018-11-21T10:48:00Z"/>
                <w:rFonts w:asciiTheme="minorHAnsi" w:hAnsiTheme="minorHAnsi"/>
                <w:sz w:val="18"/>
                <w:szCs w:val="18"/>
              </w:rPr>
            </w:pPr>
            <w:del w:id="1301" w:author="Ferris, Todd@Energy" w:date="2018-11-21T10:48:00Z">
              <w:r w:rsidDel="007056D7">
                <w:rPr>
                  <w:rFonts w:asciiTheme="minorHAnsi" w:hAnsiTheme="minorHAnsi"/>
                  <w:sz w:val="18"/>
                  <w:szCs w:val="18"/>
                </w:rPr>
                <w:delText>70</w:delText>
              </w:r>
            </w:del>
          </w:p>
        </w:tc>
        <w:tc>
          <w:tcPr>
            <w:tcW w:w="1166" w:type="dxa"/>
            <w:gridSpan w:val="2"/>
            <w:tcBorders>
              <w:top w:val="single" w:sz="4" w:space="0" w:color="auto"/>
              <w:left w:val="single" w:sz="4" w:space="0" w:color="auto"/>
              <w:bottom w:val="single" w:sz="4" w:space="0" w:color="auto"/>
              <w:right w:val="single" w:sz="4" w:space="0" w:color="auto"/>
            </w:tcBorders>
            <w:vAlign w:val="bottom"/>
          </w:tcPr>
          <w:p w14:paraId="0435B7BB" w14:textId="77777777" w:rsidR="004B6E84" w:rsidDel="007056D7" w:rsidRDefault="004B6E84">
            <w:pPr>
              <w:keepNext/>
              <w:jc w:val="center"/>
              <w:rPr>
                <w:del w:id="1302" w:author="Ferris, Todd@Energy" w:date="2018-11-21T10:48:00Z"/>
                <w:rFonts w:asciiTheme="minorHAnsi" w:hAnsiTheme="minorHAnsi"/>
                <w:sz w:val="18"/>
                <w:szCs w:val="18"/>
              </w:rPr>
            </w:pPr>
            <w:del w:id="1303" w:author="Ferris, Todd@Energy" w:date="2018-11-21T10:48:00Z">
              <w:r w:rsidDel="007056D7">
                <w:rPr>
                  <w:rFonts w:asciiTheme="minorHAnsi" w:hAnsiTheme="minorHAnsi"/>
                  <w:sz w:val="18"/>
                  <w:szCs w:val="18"/>
                </w:rPr>
                <w:delText>3</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0435B7BC" w14:textId="77777777" w:rsidR="004B6E84" w:rsidDel="007056D7" w:rsidRDefault="004B6E84">
            <w:pPr>
              <w:keepNext/>
              <w:jc w:val="center"/>
              <w:rPr>
                <w:del w:id="1304" w:author="Ferris, Todd@Energy" w:date="2018-11-21T10:48:00Z"/>
                <w:rFonts w:asciiTheme="minorHAnsi" w:hAnsiTheme="minorHAnsi"/>
                <w:sz w:val="18"/>
                <w:szCs w:val="18"/>
              </w:rPr>
            </w:pPr>
            <w:del w:id="1305" w:author="Ferris, Todd@Energy" w:date="2018-11-21T10:48:00Z">
              <w:r w:rsidDel="007056D7">
                <w:rPr>
                  <w:rFonts w:asciiTheme="minorHAnsi" w:hAnsiTheme="minorHAnsi"/>
                  <w:sz w:val="18"/>
                  <w:szCs w:val="18"/>
                </w:rPr>
                <w:delText>X</w:delText>
              </w:r>
            </w:del>
          </w:p>
        </w:tc>
        <w:tc>
          <w:tcPr>
            <w:tcW w:w="1202" w:type="dxa"/>
            <w:tcBorders>
              <w:top w:val="single" w:sz="4" w:space="0" w:color="auto"/>
              <w:left w:val="single" w:sz="4" w:space="0" w:color="auto"/>
              <w:bottom w:val="single" w:sz="4" w:space="0" w:color="auto"/>
              <w:right w:val="single" w:sz="4" w:space="0" w:color="auto"/>
            </w:tcBorders>
            <w:vAlign w:val="bottom"/>
          </w:tcPr>
          <w:p w14:paraId="0435B7BD" w14:textId="77777777" w:rsidR="004B6E84" w:rsidDel="007056D7" w:rsidRDefault="004B6E84">
            <w:pPr>
              <w:keepNext/>
              <w:jc w:val="center"/>
              <w:rPr>
                <w:del w:id="1306" w:author="Ferris, Todd@Energy" w:date="2018-11-21T10:48:00Z"/>
                <w:rFonts w:asciiTheme="minorHAnsi" w:hAnsiTheme="minorHAnsi"/>
                <w:sz w:val="18"/>
                <w:szCs w:val="18"/>
              </w:rPr>
            </w:pPr>
            <w:del w:id="1307" w:author="Ferris, Todd@Energy" w:date="2018-11-21T10:48:00Z">
              <w:r w:rsidDel="007056D7">
                <w:rPr>
                  <w:rFonts w:asciiTheme="minorHAnsi" w:hAnsiTheme="minorHAnsi"/>
                  <w:sz w:val="18"/>
                  <w:szCs w:val="18"/>
                </w:rPr>
                <w:delText>X</w:delText>
              </w:r>
            </w:del>
          </w:p>
        </w:tc>
        <w:tc>
          <w:tcPr>
            <w:tcW w:w="1138" w:type="dxa"/>
            <w:tcBorders>
              <w:top w:val="single" w:sz="4" w:space="0" w:color="auto"/>
              <w:left w:val="single" w:sz="4" w:space="0" w:color="auto"/>
              <w:bottom w:val="single" w:sz="4" w:space="0" w:color="auto"/>
              <w:right w:val="single" w:sz="4" w:space="0" w:color="auto"/>
            </w:tcBorders>
            <w:vAlign w:val="bottom"/>
          </w:tcPr>
          <w:p w14:paraId="0435B7BE" w14:textId="77777777" w:rsidR="004B6E84" w:rsidDel="007056D7" w:rsidRDefault="004B6E84">
            <w:pPr>
              <w:keepNext/>
              <w:jc w:val="center"/>
              <w:rPr>
                <w:del w:id="1308" w:author="Ferris, Todd@Energy" w:date="2018-11-21T10:48:00Z"/>
                <w:rFonts w:asciiTheme="minorHAnsi" w:hAnsiTheme="minorHAnsi"/>
                <w:sz w:val="18"/>
                <w:szCs w:val="18"/>
              </w:rPr>
            </w:pPr>
            <w:del w:id="1309" w:author="Ferris, Todd@Energy" w:date="2018-11-21T10:48:00Z">
              <w:r w:rsidDel="007056D7">
                <w:rPr>
                  <w:rFonts w:asciiTheme="minorHAnsi" w:hAnsiTheme="minorHAnsi"/>
                  <w:sz w:val="18"/>
                  <w:szCs w:val="18"/>
                </w:rPr>
                <w:delText>105</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0435B7BF" w14:textId="77777777" w:rsidR="004B6E84" w:rsidDel="007056D7" w:rsidRDefault="004B6E84">
            <w:pPr>
              <w:keepNext/>
              <w:jc w:val="center"/>
              <w:rPr>
                <w:del w:id="1310" w:author="Ferris, Todd@Energy" w:date="2018-11-21T10:48:00Z"/>
                <w:rFonts w:asciiTheme="minorHAnsi" w:hAnsiTheme="minorHAnsi"/>
                <w:sz w:val="18"/>
                <w:szCs w:val="18"/>
              </w:rPr>
            </w:pPr>
            <w:del w:id="1311" w:author="Ferris, Todd@Energy" w:date="2018-11-21T10:48:00Z">
              <w:r w:rsidDel="007056D7">
                <w:rPr>
                  <w:rFonts w:asciiTheme="minorHAnsi" w:hAnsiTheme="minorHAnsi"/>
                  <w:sz w:val="18"/>
                  <w:szCs w:val="18"/>
                </w:rPr>
                <w:delText>35</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0435B7C0" w14:textId="77777777" w:rsidR="004B6E84" w:rsidDel="007056D7" w:rsidRDefault="004B6E84">
            <w:pPr>
              <w:keepNext/>
              <w:jc w:val="center"/>
              <w:rPr>
                <w:del w:id="1312" w:author="Ferris, Todd@Energy" w:date="2018-11-21T10:48:00Z"/>
                <w:rFonts w:asciiTheme="minorHAnsi" w:hAnsiTheme="minorHAnsi"/>
                <w:sz w:val="18"/>
                <w:szCs w:val="18"/>
              </w:rPr>
            </w:pPr>
            <w:del w:id="1313" w:author="Ferris, Todd@Energy" w:date="2018-11-21T10:48:00Z">
              <w:r w:rsidDel="007056D7">
                <w:rPr>
                  <w:rFonts w:asciiTheme="minorHAnsi" w:hAnsiTheme="minorHAnsi"/>
                  <w:sz w:val="18"/>
                  <w:szCs w:val="18"/>
                </w:rPr>
                <w:delText>5</w:delText>
              </w:r>
            </w:del>
          </w:p>
        </w:tc>
        <w:tc>
          <w:tcPr>
            <w:tcW w:w="1189" w:type="dxa"/>
            <w:tcBorders>
              <w:top w:val="single" w:sz="4" w:space="0" w:color="auto"/>
              <w:left w:val="single" w:sz="4" w:space="0" w:color="auto"/>
              <w:bottom w:val="single" w:sz="4" w:space="0" w:color="auto"/>
              <w:right w:val="single" w:sz="4" w:space="0" w:color="auto"/>
            </w:tcBorders>
            <w:vAlign w:val="bottom"/>
          </w:tcPr>
          <w:p w14:paraId="0435B7C1" w14:textId="77777777" w:rsidR="004B6E84" w:rsidDel="007056D7" w:rsidRDefault="004B6E84">
            <w:pPr>
              <w:keepNext/>
              <w:jc w:val="center"/>
              <w:rPr>
                <w:del w:id="1314" w:author="Ferris, Todd@Energy" w:date="2018-11-21T10:48:00Z"/>
                <w:rFonts w:asciiTheme="minorHAnsi" w:hAnsiTheme="minorHAnsi"/>
                <w:sz w:val="18"/>
                <w:szCs w:val="18"/>
              </w:rPr>
            </w:pPr>
            <w:del w:id="1315" w:author="Ferris, Todd@Energy" w:date="2018-11-21T10:48:00Z">
              <w:r w:rsidDel="007056D7">
                <w:rPr>
                  <w:rFonts w:asciiTheme="minorHAnsi" w:hAnsiTheme="minorHAnsi"/>
                  <w:sz w:val="18"/>
                  <w:szCs w:val="18"/>
                </w:rPr>
                <w:delText>X</w:delText>
              </w:r>
            </w:del>
          </w:p>
        </w:tc>
      </w:tr>
      <w:tr w:rsidR="004B6E84" w:rsidDel="007056D7" w14:paraId="0435B7CC" w14:textId="77777777" w:rsidTr="007056D7">
        <w:trPr>
          <w:trHeight w:val="245"/>
          <w:del w:id="1316" w:author="Ferris, Todd@Energy" w:date="2018-11-21T10:48:00Z"/>
        </w:trPr>
        <w:tc>
          <w:tcPr>
            <w:tcW w:w="1650" w:type="dxa"/>
            <w:tcBorders>
              <w:top w:val="single" w:sz="4" w:space="0" w:color="auto"/>
              <w:left w:val="single" w:sz="4" w:space="0" w:color="auto"/>
              <w:bottom w:val="single" w:sz="4" w:space="0" w:color="auto"/>
              <w:right w:val="single" w:sz="4" w:space="0" w:color="auto"/>
            </w:tcBorders>
            <w:vAlign w:val="bottom"/>
          </w:tcPr>
          <w:p w14:paraId="0435B7C3" w14:textId="77777777" w:rsidR="004B6E84" w:rsidDel="007056D7" w:rsidRDefault="004B6E84">
            <w:pPr>
              <w:keepNext/>
              <w:jc w:val="center"/>
              <w:rPr>
                <w:del w:id="1317" w:author="Ferris, Todd@Energy" w:date="2018-11-21T10:48:00Z"/>
                <w:rFonts w:asciiTheme="minorHAnsi" w:hAnsiTheme="minorHAnsi"/>
                <w:sz w:val="18"/>
                <w:szCs w:val="18"/>
              </w:rPr>
            </w:pPr>
            <w:del w:id="1318" w:author="Ferris, Todd@Energy" w:date="2018-11-21T10:48:00Z">
              <w:r w:rsidDel="007056D7">
                <w:rPr>
                  <w:rFonts w:asciiTheme="minorHAnsi" w:hAnsiTheme="minorHAnsi"/>
                  <w:sz w:val="18"/>
                  <w:szCs w:val="18"/>
                </w:rPr>
                <w:delText>5</w:delText>
              </w:r>
            </w:del>
          </w:p>
        </w:tc>
        <w:tc>
          <w:tcPr>
            <w:tcW w:w="1161" w:type="dxa"/>
            <w:gridSpan w:val="2"/>
            <w:tcBorders>
              <w:top w:val="single" w:sz="4" w:space="0" w:color="auto"/>
              <w:left w:val="single" w:sz="4" w:space="0" w:color="auto"/>
              <w:bottom w:val="single" w:sz="4" w:space="0" w:color="auto"/>
              <w:right w:val="single" w:sz="4" w:space="0" w:color="auto"/>
            </w:tcBorders>
            <w:vAlign w:val="bottom"/>
          </w:tcPr>
          <w:p w14:paraId="0435B7C4" w14:textId="77777777" w:rsidR="004B6E84" w:rsidDel="007056D7" w:rsidRDefault="004B6E84">
            <w:pPr>
              <w:keepNext/>
              <w:jc w:val="center"/>
              <w:rPr>
                <w:del w:id="1319" w:author="Ferris, Todd@Energy" w:date="2018-11-21T10:48:00Z"/>
                <w:rFonts w:asciiTheme="minorHAnsi" w:hAnsiTheme="minorHAnsi"/>
                <w:sz w:val="18"/>
                <w:szCs w:val="18"/>
              </w:rPr>
            </w:pPr>
            <w:del w:id="1320" w:author="Ferris, Todd@Energy" w:date="2018-11-21T10:48:00Z">
              <w:r w:rsidDel="007056D7">
                <w:rPr>
                  <w:rFonts w:asciiTheme="minorHAnsi" w:hAnsiTheme="minorHAnsi"/>
                  <w:sz w:val="18"/>
                  <w:szCs w:val="18"/>
                </w:rPr>
                <w:delText>NL</w:delText>
              </w:r>
            </w:del>
          </w:p>
        </w:tc>
        <w:tc>
          <w:tcPr>
            <w:tcW w:w="1166" w:type="dxa"/>
            <w:gridSpan w:val="2"/>
            <w:tcBorders>
              <w:top w:val="single" w:sz="4" w:space="0" w:color="auto"/>
              <w:left w:val="single" w:sz="4" w:space="0" w:color="auto"/>
              <w:bottom w:val="single" w:sz="4" w:space="0" w:color="auto"/>
              <w:right w:val="single" w:sz="4" w:space="0" w:color="auto"/>
            </w:tcBorders>
            <w:vAlign w:val="bottom"/>
          </w:tcPr>
          <w:p w14:paraId="0435B7C5" w14:textId="77777777" w:rsidR="004B6E84" w:rsidDel="007056D7" w:rsidRDefault="004B6E84">
            <w:pPr>
              <w:keepNext/>
              <w:jc w:val="center"/>
              <w:rPr>
                <w:del w:id="1321" w:author="Ferris, Todd@Energy" w:date="2018-11-21T10:48:00Z"/>
                <w:rFonts w:asciiTheme="minorHAnsi" w:hAnsiTheme="minorHAnsi"/>
                <w:sz w:val="18"/>
                <w:szCs w:val="18"/>
              </w:rPr>
            </w:pPr>
            <w:del w:id="1322" w:author="Ferris, Todd@Energy" w:date="2018-11-21T10:48:00Z">
              <w:r w:rsidDel="007056D7">
                <w:rPr>
                  <w:rFonts w:asciiTheme="minorHAnsi" w:hAnsiTheme="minorHAnsi"/>
                  <w:sz w:val="18"/>
                  <w:szCs w:val="18"/>
                </w:rPr>
                <w:delText>70</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0435B7C6" w14:textId="77777777" w:rsidR="004B6E84" w:rsidDel="007056D7" w:rsidRDefault="004B6E84">
            <w:pPr>
              <w:keepNext/>
              <w:jc w:val="center"/>
              <w:rPr>
                <w:del w:id="1323" w:author="Ferris, Todd@Energy" w:date="2018-11-21T10:48:00Z"/>
                <w:rFonts w:asciiTheme="minorHAnsi" w:hAnsiTheme="minorHAnsi"/>
                <w:sz w:val="18"/>
                <w:szCs w:val="18"/>
              </w:rPr>
            </w:pPr>
            <w:del w:id="1324" w:author="Ferris, Todd@Energy" w:date="2018-11-21T10:48:00Z">
              <w:r w:rsidDel="007056D7">
                <w:rPr>
                  <w:rFonts w:asciiTheme="minorHAnsi" w:hAnsiTheme="minorHAnsi"/>
                  <w:sz w:val="18"/>
                  <w:szCs w:val="18"/>
                </w:rPr>
                <w:delText>35</w:delText>
              </w:r>
            </w:del>
          </w:p>
        </w:tc>
        <w:tc>
          <w:tcPr>
            <w:tcW w:w="1202" w:type="dxa"/>
            <w:tcBorders>
              <w:top w:val="single" w:sz="4" w:space="0" w:color="auto"/>
              <w:left w:val="single" w:sz="4" w:space="0" w:color="auto"/>
              <w:bottom w:val="single" w:sz="4" w:space="0" w:color="auto"/>
              <w:right w:val="single" w:sz="4" w:space="0" w:color="auto"/>
            </w:tcBorders>
            <w:vAlign w:val="bottom"/>
          </w:tcPr>
          <w:p w14:paraId="0435B7C7" w14:textId="77777777" w:rsidR="004B6E84" w:rsidDel="007056D7" w:rsidRDefault="004B6E84">
            <w:pPr>
              <w:keepNext/>
              <w:jc w:val="center"/>
              <w:rPr>
                <w:del w:id="1325" w:author="Ferris, Todd@Energy" w:date="2018-11-21T10:48:00Z"/>
                <w:rFonts w:asciiTheme="minorHAnsi" w:hAnsiTheme="minorHAnsi"/>
                <w:sz w:val="18"/>
                <w:szCs w:val="18"/>
              </w:rPr>
            </w:pPr>
            <w:del w:id="1326" w:author="Ferris, Todd@Energy" w:date="2018-11-21T10:48:00Z">
              <w:r w:rsidDel="007056D7">
                <w:rPr>
                  <w:rFonts w:asciiTheme="minorHAnsi" w:hAnsiTheme="minorHAnsi"/>
                  <w:sz w:val="18"/>
                  <w:szCs w:val="18"/>
                </w:rPr>
                <w:delText>20</w:delText>
              </w:r>
            </w:del>
          </w:p>
        </w:tc>
        <w:tc>
          <w:tcPr>
            <w:tcW w:w="1138" w:type="dxa"/>
            <w:tcBorders>
              <w:top w:val="single" w:sz="4" w:space="0" w:color="auto"/>
              <w:left w:val="single" w:sz="4" w:space="0" w:color="auto"/>
              <w:bottom w:val="single" w:sz="4" w:space="0" w:color="auto"/>
              <w:right w:val="single" w:sz="4" w:space="0" w:color="auto"/>
            </w:tcBorders>
            <w:vAlign w:val="bottom"/>
          </w:tcPr>
          <w:p w14:paraId="0435B7C8" w14:textId="77777777" w:rsidR="004B6E84" w:rsidDel="007056D7" w:rsidRDefault="004B6E84">
            <w:pPr>
              <w:keepNext/>
              <w:jc w:val="center"/>
              <w:rPr>
                <w:del w:id="1327" w:author="Ferris, Todd@Energy" w:date="2018-11-21T10:48:00Z"/>
                <w:rFonts w:asciiTheme="minorHAnsi" w:hAnsiTheme="minorHAnsi"/>
                <w:sz w:val="18"/>
                <w:szCs w:val="18"/>
              </w:rPr>
            </w:pPr>
            <w:del w:id="1328" w:author="Ferris, Todd@Energy" w:date="2018-11-21T10:48:00Z">
              <w:r w:rsidDel="007056D7">
                <w:rPr>
                  <w:rFonts w:asciiTheme="minorHAnsi" w:hAnsiTheme="minorHAnsi"/>
                  <w:sz w:val="18"/>
                  <w:szCs w:val="18"/>
                </w:rPr>
                <w:delText>NL</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0435B7C9" w14:textId="77777777" w:rsidR="004B6E84" w:rsidDel="007056D7" w:rsidRDefault="004B6E84">
            <w:pPr>
              <w:keepNext/>
              <w:jc w:val="center"/>
              <w:rPr>
                <w:del w:id="1329" w:author="Ferris, Todd@Energy" w:date="2018-11-21T10:48:00Z"/>
                <w:rFonts w:asciiTheme="minorHAnsi" w:hAnsiTheme="minorHAnsi"/>
                <w:sz w:val="18"/>
                <w:szCs w:val="18"/>
              </w:rPr>
            </w:pPr>
            <w:del w:id="1330" w:author="Ferris, Todd@Energy" w:date="2018-11-21T10:48:00Z">
              <w:r w:rsidDel="007056D7">
                <w:rPr>
                  <w:rFonts w:asciiTheme="minorHAnsi" w:hAnsiTheme="minorHAnsi"/>
                  <w:sz w:val="18"/>
                  <w:szCs w:val="18"/>
                </w:rPr>
                <w:delText>135</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0435B7CA" w14:textId="77777777" w:rsidR="004B6E84" w:rsidDel="007056D7" w:rsidRDefault="004B6E84">
            <w:pPr>
              <w:keepNext/>
              <w:jc w:val="center"/>
              <w:rPr>
                <w:del w:id="1331" w:author="Ferris, Todd@Energy" w:date="2018-11-21T10:48:00Z"/>
                <w:rFonts w:asciiTheme="minorHAnsi" w:hAnsiTheme="minorHAnsi"/>
                <w:sz w:val="18"/>
                <w:szCs w:val="18"/>
              </w:rPr>
            </w:pPr>
            <w:del w:id="1332" w:author="Ferris, Todd@Energy" w:date="2018-11-21T10:48:00Z">
              <w:r w:rsidDel="007056D7">
                <w:rPr>
                  <w:rFonts w:asciiTheme="minorHAnsi" w:hAnsiTheme="minorHAnsi"/>
                  <w:sz w:val="18"/>
                  <w:szCs w:val="18"/>
                </w:rPr>
                <w:delText>85</w:delText>
              </w:r>
            </w:del>
          </w:p>
        </w:tc>
        <w:tc>
          <w:tcPr>
            <w:tcW w:w="1189" w:type="dxa"/>
            <w:tcBorders>
              <w:top w:val="single" w:sz="4" w:space="0" w:color="auto"/>
              <w:left w:val="single" w:sz="4" w:space="0" w:color="auto"/>
              <w:bottom w:val="single" w:sz="4" w:space="0" w:color="auto"/>
              <w:right w:val="single" w:sz="4" w:space="0" w:color="auto"/>
            </w:tcBorders>
            <w:vAlign w:val="bottom"/>
          </w:tcPr>
          <w:p w14:paraId="0435B7CB" w14:textId="77777777" w:rsidR="004B6E84" w:rsidDel="007056D7" w:rsidRDefault="004B6E84">
            <w:pPr>
              <w:keepNext/>
              <w:jc w:val="center"/>
              <w:rPr>
                <w:del w:id="1333" w:author="Ferris, Todd@Energy" w:date="2018-11-21T10:48:00Z"/>
                <w:rFonts w:asciiTheme="minorHAnsi" w:hAnsiTheme="minorHAnsi"/>
                <w:sz w:val="18"/>
                <w:szCs w:val="18"/>
              </w:rPr>
            </w:pPr>
            <w:del w:id="1334" w:author="Ferris, Todd@Energy" w:date="2018-11-21T10:48:00Z">
              <w:r w:rsidDel="007056D7">
                <w:rPr>
                  <w:rFonts w:asciiTheme="minorHAnsi" w:hAnsiTheme="minorHAnsi"/>
                  <w:sz w:val="18"/>
                  <w:szCs w:val="18"/>
                </w:rPr>
                <w:delText>55</w:delText>
              </w:r>
            </w:del>
          </w:p>
        </w:tc>
      </w:tr>
      <w:tr w:rsidR="004B6E84" w:rsidDel="007056D7" w14:paraId="0435B7D6" w14:textId="77777777" w:rsidTr="007056D7">
        <w:trPr>
          <w:trHeight w:val="245"/>
          <w:del w:id="1335" w:author="Ferris, Todd@Energy" w:date="2018-11-21T10:48:00Z"/>
        </w:trPr>
        <w:tc>
          <w:tcPr>
            <w:tcW w:w="1650" w:type="dxa"/>
            <w:tcBorders>
              <w:top w:val="single" w:sz="4" w:space="0" w:color="auto"/>
              <w:left w:val="single" w:sz="4" w:space="0" w:color="auto"/>
              <w:bottom w:val="single" w:sz="4" w:space="0" w:color="auto"/>
              <w:right w:val="single" w:sz="4" w:space="0" w:color="auto"/>
            </w:tcBorders>
            <w:vAlign w:val="bottom"/>
          </w:tcPr>
          <w:p w14:paraId="0435B7CD" w14:textId="77777777" w:rsidR="004B6E84" w:rsidDel="007056D7" w:rsidRDefault="004B6E84">
            <w:pPr>
              <w:keepNext/>
              <w:jc w:val="center"/>
              <w:rPr>
                <w:del w:id="1336" w:author="Ferris, Todd@Energy" w:date="2018-11-21T10:48:00Z"/>
                <w:rFonts w:asciiTheme="minorHAnsi" w:hAnsiTheme="minorHAnsi"/>
                <w:sz w:val="18"/>
                <w:szCs w:val="18"/>
              </w:rPr>
            </w:pPr>
            <w:del w:id="1337" w:author="Ferris, Todd@Energy" w:date="2018-11-21T10:48:00Z">
              <w:r w:rsidDel="007056D7">
                <w:rPr>
                  <w:rFonts w:asciiTheme="minorHAnsi" w:hAnsiTheme="minorHAnsi"/>
                  <w:sz w:val="18"/>
                  <w:szCs w:val="18"/>
                </w:rPr>
                <w:delText>6</w:delText>
              </w:r>
            </w:del>
          </w:p>
        </w:tc>
        <w:tc>
          <w:tcPr>
            <w:tcW w:w="1161" w:type="dxa"/>
            <w:gridSpan w:val="2"/>
            <w:tcBorders>
              <w:top w:val="single" w:sz="4" w:space="0" w:color="auto"/>
              <w:left w:val="single" w:sz="4" w:space="0" w:color="auto"/>
              <w:bottom w:val="single" w:sz="4" w:space="0" w:color="auto"/>
              <w:right w:val="single" w:sz="4" w:space="0" w:color="auto"/>
            </w:tcBorders>
            <w:vAlign w:val="bottom"/>
          </w:tcPr>
          <w:p w14:paraId="0435B7CE" w14:textId="77777777" w:rsidR="004B6E84" w:rsidDel="007056D7" w:rsidRDefault="004B6E84">
            <w:pPr>
              <w:keepNext/>
              <w:jc w:val="center"/>
              <w:rPr>
                <w:del w:id="1338" w:author="Ferris, Todd@Energy" w:date="2018-11-21T10:48:00Z"/>
                <w:rFonts w:asciiTheme="minorHAnsi" w:hAnsiTheme="minorHAnsi"/>
                <w:sz w:val="18"/>
                <w:szCs w:val="18"/>
              </w:rPr>
            </w:pPr>
            <w:del w:id="1339" w:author="Ferris, Todd@Energy" w:date="2018-11-21T10:48:00Z">
              <w:r w:rsidDel="007056D7">
                <w:rPr>
                  <w:rFonts w:asciiTheme="minorHAnsi" w:hAnsiTheme="minorHAnsi"/>
                  <w:sz w:val="18"/>
                  <w:szCs w:val="18"/>
                </w:rPr>
                <w:delText>NL</w:delText>
              </w:r>
            </w:del>
          </w:p>
        </w:tc>
        <w:tc>
          <w:tcPr>
            <w:tcW w:w="1166" w:type="dxa"/>
            <w:gridSpan w:val="2"/>
            <w:tcBorders>
              <w:top w:val="single" w:sz="4" w:space="0" w:color="auto"/>
              <w:left w:val="single" w:sz="4" w:space="0" w:color="auto"/>
              <w:bottom w:val="single" w:sz="4" w:space="0" w:color="auto"/>
              <w:right w:val="single" w:sz="4" w:space="0" w:color="auto"/>
            </w:tcBorders>
            <w:vAlign w:val="bottom"/>
          </w:tcPr>
          <w:p w14:paraId="0435B7CF" w14:textId="77777777" w:rsidR="004B6E84" w:rsidDel="007056D7" w:rsidRDefault="004B6E84">
            <w:pPr>
              <w:keepNext/>
              <w:jc w:val="center"/>
              <w:rPr>
                <w:del w:id="1340" w:author="Ferris, Todd@Energy" w:date="2018-11-21T10:48:00Z"/>
                <w:rFonts w:asciiTheme="minorHAnsi" w:hAnsiTheme="minorHAnsi"/>
                <w:sz w:val="18"/>
                <w:szCs w:val="18"/>
              </w:rPr>
            </w:pPr>
            <w:del w:id="1341" w:author="Ferris, Todd@Energy" w:date="2018-11-21T10:48:00Z">
              <w:r w:rsidDel="007056D7">
                <w:rPr>
                  <w:rFonts w:asciiTheme="minorHAnsi" w:hAnsiTheme="minorHAnsi"/>
                  <w:sz w:val="18"/>
                  <w:szCs w:val="18"/>
                </w:rPr>
                <w:delText>NL</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0435B7D0" w14:textId="77777777" w:rsidR="004B6E84" w:rsidDel="007056D7" w:rsidRDefault="004B6E84">
            <w:pPr>
              <w:keepNext/>
              <w:jc w:val="center"/>
              <w:rPr>
                <w:del w:id="1342" w:author="Ferris, Todd@Energy" w:date="2018-11-21T10:48:00Z"/>
                <w:rFonts w:asciiTheme="minorHAnsi" w:hAnsiTheme="minorHAnsi"/>
                <w:sz w:val="18"/>
                <w:szCs w:val="18"/>
              </w:rPr>
            </w:pPr>
            <w:del w:id="1343" w:author="Ferris, Todd@Energy" w:date="2018-11-21T10:48:00Z">
              <w:r w:rsidDel="007056D7">
                <w:rPr>
                  <w:rFonts w:asciiTheme="minorHAnsi" w:hAnsiTheme="minorHAnsi"/>
                  <w:sz w:val="18"/>
                  <w:szCs w:val="18"/>
                </w:rPr>
                <w:delText>125</w:delText>
              </w:r>
            </w:del>
          </w:p>
        </w:tc>
        <w:tc>
          <w:tcPr>
            <w:tcW w:w="1202" w:type="dxa"/>
            <w:tcBorders>
              <w:top w:val="single" w:sz="4" w:space="0" w:color="auto"/>
              <w:left w:val="single" w:sz="4" w:space="0" w:color="auto"/>
              <w:bottom w:val="single" w:sz="4" w:space="0" w:color="auto"/>
              <w:right w:val="single" w:sz="4" w:space="0" w:color="auto"/>
            </w:tcBorders>
            <w:vAlign w:val="bottom"/>
          </w:tcPr>
          <w:p w14:paraId="0435B7D1" w14:textId="77777777" w:rsidR="004B6E84" w:rsidDel="007056D7" w:rsidRDefault="004B6E84">
            <w:pPr>
              <w:keepNext/>
              <w:jc w:val="center"/>
              <w:rPr>
                <w:del w:id="1344" w:author="Ferris, Todd@Energy" w:date="2018-11-21T10:48:00Z"/>
                <w:rFonts w:asciiTheme="minorHAnsi" w:hAnsiTheme="minorHAnsi"/>
                <w:sz w:val="18"/>
                <w:szCs w:val="18"/>
              </w:rPr>
            </w:pPr>
            <w:del w:id="1345" w:author="Ferris, Todd@Energy" w:date="2018-11-21T10:48:00Z">
              <w:r w:rsidDel="007056D7">
                <w:rPr>
                  <w:rFonts w:asciiTheme="minorHAnsi" w:hAnsiTheme="minorHAnsi"/>
                  <w:sz w:val="18"/>
                  <w:szCs w:val="18"/>
                </w:rPr>
                <w:delText>95</w:delText>
              </w:r>
            </w:del>
          </w:p>
        </w:tc>
        <w:tc>
          <w:tcPr>
            <w:tcW w:w="1138" w:type="dxa"/>
            <w:tcBorders>
              <w:top w:val="single" w:sz="4" w:space="0" w:color="auto"/>
              <w:left w:val="single" w:sz="4" w:space="0" w:color="auto"/>
              <w:bottom w:val="single" w:sz="4" w:space="0" w:color="auto"/>
              <w:right w:val="single" w:sz="4" w:space="0" w:color="auto"/>
            </w:tcBorders>
            <w:vAlign w:val="bottom"/>
          </w:tcPr>
          <w:p w14:paraId="0435B7D2" w14:textId="77777777" w:rsidR="004B6E84" w:rsidDel="007056D7" w:rsidRDefault="004B6E84">
            <w:pPr>
              <w:keepNext/>
              <w:jc w:val="center"/>
              <w:rPr>
                <w:del w:id="1346" w:author="Ferris, Todd@Energy" w:date="2018-11-21T10:48:00Z"/>
                <w:rFonts w:asciiTheme="minorHAnsi" w:hAnsiTheme="minorHAnsi"/>
                <w:sz w:val="18"/>
                <w:szCs w:val="18"/>
              </w:rPr>
            </w:pPr>
            <w:del w:id="1347" w:author="Ferris, Todd@Energy" w:date="2018-11-21T10:48:00Z">
              <w:r w:rsidDel="007056D7">
                <w:rPr>
                  <w:rFonts w:asciiTheme="minorHAnsi" w:hAnsiTheme="minorHAnsi"/>
                  <w:sz w:val="18"/>
                  <w:szCs w:val="18"/>
                </w:rPr>
                <w:delText>NL</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0435B7D3" w14:textId="77777777" w:rsidR="004B6E84" w:rsidDel="007056D7" w:rsidRDefault="004B6E84">
            <w:pPr>
              <w:keepNext/>
              <w:jc w:val="center"/>
              <w:rPr>
                <w:del w:id="1348" w:author="Ferris, Todd@Energy" w:date="2018-11-21T10:48:00Z"/>
                <w:rFonts w:asciiTheme="minorHAnsi" w:hAnsiTheme="minorHAnsi"/>
                <w:sz w:val="18"/>
                <w:szCs w:val="18"/>
              </w:rPr>
            </w:pPr>
            <w:del w:id="1349" w:author="Ferris, Todd@Energy" w:date="2018-11-21T10:48:00Z">
              <w:r w:rsidDel="007056D7">
                <w:rPr>
                  <w:rFonts w:asciiTheme="minorHAnsi" w:hAnsiTheme="minorHAnsi"/>
                  <w:sz w:val="18"/>
                  <w:szCs w:val="18"/>
                </w:rPr>
                <w:delText>NL</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0435B7D4" w14:textId="77777777" w:rsidR="004B6E84" w:rsidDel="007056D7" w:rsidRDefault="004B6E84">
            <w:pPr>
              <w:keepNext/>
              <w:jc w:val="center"/>
              <w:rPr>
                <w:del w:id="1350" w:author="Ferris, Todd@Energy" w:date="2018-11-21T10:48:00Z"/>
                <w:rFonts w:asciiTheme="minorHAnsi" w:hAnsiTheme="minorHAnsi"/>
                <w:sz w:val="18"/>
                <w:szCs w:val="18"/>
              </w:rPr>
            </w:pPr>
            <w:del w:id="1351" w:author="Ferris, Todd@Energy" w:date="2018-11-21T10:48:00Z">
              <w:r w:rsidDel="007056D7">
                <w:rPr>
                  <w:rFonts w:asciiTheme="minorHAnsi" w:hAnsiTheme="minorHAnsi"/>
                  <w:sz w:val="18"/>
                  <w:szCs w:val="18"/>
                </w:rPr>
                <w:delText>NL</w:delText>
              </w:r>
            </w:del>
          </w:p>
        </w:tc>
        <w:tc>
          <w:tcPr>
            <w:tcW w:w="1189" w:type="dxa"/>
            <w:tcBorders>
              <w:top w:val="single" w:sz="4" w:space="0" w:color="auto"/>
              <w:left w:val="single" w:sz="4" w:space="0" w:color="auto"/>
              <w:bottom w:val="single" w:sz="4" w:space="0" w:color="auto"/>
              <w:right w:val="single" w:sz="4" w:space="0" w:color="auto"/>
            </w:tcBorders>
            <w:vAlign w:val="bottom"/>
          </w:tcPr>
          <w:p w14:paraId="0435B7D5" w14:textId="77777777" w:rsidR="004B6E84" w:rsidDel="007056D7" w:rsidRDefault="004B6E84">
            <w:pPr>
              <w:keepNext/>
              <w:jc w:val="center"/>
              <w:rPr>
                <w:del w:id="1352" w:author="Ferris, Todd@Energy" w:date="2018-11-21T10:48:00Z"/>
                <w:rFonts w:asciiTheme="minorHAnsi" w:hAnsiTheme="minorHAnsi"/>
                <w:sz w:val="18"/>
                <w:szCs w:val="18"/>
              </w:rPr>
            </w:pPr>
            <w:del w:id="1353" w:author="Ferris, Todd@Energy" w:date="2018-11-21T10:48:00Z">
              <w:r w:rsidDel="007056D7">
                <w:rPr>
                  <w:rFonts w:asciiTheme="minorHAnsi" w:hAnsiTheme="minorHAnsi"/>
                  <w:sz w:val="18"/>
                  <w:szCs w:val="18"/>
                </w:rPr>
                <w:delText>145</w:delText>
              </w:r>
            </w:del>
          </w:p>
        </w:tc>
      </w:tr>
      <w:tr w:rsidR="004B6E84" w:rsidDel="007056D7" w14:paraId="0435B7E0" w14:textId="77777777" w:rsidTr="007056D7">
        <w:trPr>
          <w:trHeight w:val="245"/>
          <w:del w:id="1354" w:author="Ferris, Todd@Energy" w:date="2018-11-21T10:48:00Z"/>
        </w:trPr>
        <w:tc>
          <w:tcPr>
            <w:tcW w:w="1650" w:type="dxa"/>
            <w:tcBorders>
              <w:top w:val="single" w:sz="4" w:space="0" w:color="auto"/>
              <w:left w:val="single" w:sz="4" w:space="0" w:color="auto"/>
              <w:bottom w:val="single" w:sz="4" w:space="0" w:color="auto"/>
              <w:right w:val="single" w:sz="4" w:space="0" w:color="auto"/>
            </w:tcBorders>
            <w:vAlign w:val="bottom"/>
          </w:tcPr>
          <w:p w14:paraId="0435B7D7" w14:textId="77777777" w:rsidR="004B6E84" w:rsidDel="007056D7" w:rsidRDefault="004B6E84">
            <w:pPr>
              <w:keepNext/>
              <w:jc w:val="center"/>
              <w:rPr>
                <w:del w:id="1355" w:author="Ferris, Todd@Energy" w:date="2018-11-21T10:48:00Z"/>
                <w:rFonts w:asciiTheme="minorHAnsi" w:hAnsiTheme="minorHAnsi"/>
                <w:sz w:val="18"/>
                <w:szCs w:val="18"/>
              </w:rPr>
            </w:pPr>
            <w:del w:id="1356" w:author="Ferris, Todd@Energy" w:date="2018-11-21T10:48:00Z">
              <w:r w:rsidDel="007056D7">
                <w:rPr>
                  <w:rFonts w:asciiTheme="minorHAnsi" w:hAnsiTheme="minorHAnsi"/>
                  <w:sz w:val="18"/>
                  <w:szCs w:val="18"/>
                </w:rPr>
                <w:delText>7 and above</w:delText>
              </w:r>
            </w:del>
          </w:p>
        </w:tc>
        <w:tc>
          <w:tcPr>
            <w:tcW w:w="1161" w:type="dxa"/>
            <w:gridSpan w:val="2"/>
            <w:tcBorders>
              <w:top w:val="single" w:sz="4" w:space="0" w:color="auto"/>
              <w:left w:val="single" w:sz="4" w:space="0" w:color="auto"/>
              <w:bottom w:val="single" w:sz="4" w:space="0" w:color="auto"/>
              <w:right w:val="single" w:sz="4" w:space="0" w:color="auto"/>
            </w:tcBorders>
            <w:vAlign w:val="bottom"/>
          </w:tcPr>
          <w:p w14:paraId="0435B7D8" w14:textId="77777777" w:rsidR="004B6E84" w:rsidDel="007056D7" w:rsidRDefault="004B6E84">
            <w:pPr>
              <w:keepNext/>
              <w:jc w:val="center"/>
              <w:rPr>
                <w:del w:id="1357" w:author="Ferris, Todd@Energy" w:date="2018-11-21T10:48:00Z"/>
                <w:rFonts w:asciiTheme="minorHAnsi" w:hAnsiTheme="minorHAnsi"/>
                <w:sz w:val="18"/>
                <w:szCs w:val="18"/>
              </w:rPr>
            </w:pPr>
            <w:del w:id="1358" w:author="Ferris, Todd@Energy" w:date="2018-11-21T10:48:00Z">
              <w:r w:rsidDel="007056D7">
                <w:rPr>
                  <w:rFonts w:asciiTheme="minorHAnsi" w:hAnsiTheme="minorHAnsi"/>
                  <w:sz w:val="18"/>
                  <w:szCs w:val="18"/>
                </w:rPr>
                <w:delText>NL</w:delText>
              </w:r>
            </w:del>
          </w:p>
        </w:tc>
        <w:tc>
          <w:tcPr>
            <w:tcW w:w="1166" w:type="dxa"/>
            <w:gridSpan w:val="2"/>
            <w:tcBorders>
              <w:top w:val="single" w:sz="4" w:space="0" w:color="auto"/>
              <w:left w:val="single" w:sz="4" w:space="0" w:color="auto"/>
              <w:bottom w:val="single" w:sz="4" w:space="0" w:color="auto"/>
              <w:right w:val="single" w:sz="4" w:space="0" w:color="auto"/>
            </w:tcBorders>
            <w:vAlign w:val="bottom"/>
          </w:tcPr>
          <w:p w14:paraId="0435B7D9" w14:textId="77777777" w:rsidR="004B6E84" w:rsidDel="007056D7" w:rsidRDefault="004B6E84">
            <w:pPr>
              <w:keepNext/>
              <w:jc w:val="center"/>
              <w:rPr>
                <w:del w:id="1359" w:author="Ferris, Todd@Energy" w:date="2018-11-21T10:48:00Z"/>
                <w:rFonts w:asciiTheme="minorHAnsi" w:hAnsiTheme="minorHAnsi"/>
                <w:sz w:val="18"/>
                <w:szCs w:val="18"/>
              </w:rPr>
            </w:pPr>
            <w:del w:id="1360" w:author="Ferris, Todd@Energy" w:date="2018-11-21T10:48:00Z">
              <w:r w:rsidDel="007056D7">
                <w:rPr>
                  <w:rFonts w:asciiTheme="minorHAnsi" w:hAnsiTheme="minorHAnsi"/>
                  <w:sz w:val="18"/>
                  <w:szCs w:val="18"/>
                </w:rPr>
                <w:delText>NL</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0435B7DA" w14:textId="77777777" w:rsidR="004B6E84" w:rsidDel="007056D7" w:rsidRDefault="004B6E84">
            <w:pPr>
              <w:keepNext/>
              <w:jc w:val="center"/>
              <w:rPr>
                <w:del w:id="1361" w:author="Ferris, Todd@Energy" w:date="2018-11-21T10:48:00Z"/>
                <w:rFonts w:asciiTheme="minorHAnsi" w:hAnsiTheme="minorHAnsi"/>
                <w:sz w:val="18"/>
                <w:szCs w:val="18"/>
              </w:rPr>
            </w:pPr>
            <w:del w:id="1362" w:author="Ferris, Todd@Energy" w:date="2018-11-21T10:48:00Z">
              <w:r w:rsidDel="007056D7">
                <w:rPr>
                  <w:rFonts w:asciiTheme="minorHAnsi" w:hAnsiTheme="minorHAnsi"/>
                  <w:sz w:val="18"/>
                  <w:szCs w:val="18"/>
                </w:rPr>
                <w:delText>NL</w:delText>
              </w:r>
            </w:del>
          </w:p>
        </w:tc>
        <w:tc>
          <w:tcPr>
            <w:tcW w:w="1202" w:type="dxa"/>
            <w:tcBorders>
              <w:top w:val="single" w:sz="4" w:space="0" w:color="auto"/>
              <w:left w:val="single" w:sz="4" w:space="0" w:color="auto"/>
              <w:bottom w:val="single" w:sz="4" w:space="0" w:color="auto"/>
              <w:right w:val="single" w:sz="4" w:space="0" w:color="auto"/>
            </w:tcBorders>
            <w:vAlign w:val="bottom"/>
          </w:tcPr>
          <w:p w14:paraId="0435B7DB" w14:textId="77777777" w:rsidR="004B6E84" w:rsidDel="007056D7" w:rsidRDefault="004B6E84">
            <w:pPr>
              <w:keepNext/>
              <w:jc w:val="center"/>
              <w:rPr>
                <w:del w:id="1363" w:author="Ferris, Todd@Energy" w:date="2018-11-21T10:48:00Z"/>
                <w:rFonts w:asciiTheme="minorHAnsi" w:hAnsiTheme="minorHAnsi"/>
                <w:sz w:val="18"/>
                <w:szCs w:val="18"/>
              </w:rPr>
            </w:pPr>
            <w:del w:id="1364" w:author="Ferris, Todd@Energy" w:date="2018-11-21T10:48:00Z">
              <w:r w:rsidDel="007056D7">
                <w:rPr>
                  <w:rFonts w:asciiTheme="minorHAnsi" w:hAnsiTheme="minorHAnsi"/>
                  <w:sz w:val="18"/>
                  <w:szCs w:val="18"/>
                </w:rPr>
                <w:delText>NL</w:delText>
              </w:r>
            </w:del>
          </w:p>
        </w:tc>
        <w:tc>
          <w:tcPr>
            <w:tcW w:w="1138" w:type="dxa"/>
            <w:tcBorders>
              <w:top w:val="single" w:sz="4" w:space="0" w:color="auto"/>
              <w:left w:val="single" w:sz="4" w:space="0" w:color="auto"/>
              <w:bottom w:val="single" w:sz="4" w:space="0" w:color="auto"/>
              <w:right w:val="single" w:sz="4" w:space="0" w:color="auto"/>
            </w:tcBorders>
            <w:vAlign w:val="bottom"/>
          </w:tcPr>
          <w:p w14:paraId="0435B7DC" w14:textId="77777777" w:rsidR="004B6E84" w:rsidDel="007056D7" w:rsidRDefault="004B6E84">
            <w:pPr>
              <w:keepNext/>
              <w:jc w:val="center"/>
              <w:rPr>
                <w:del w:id="1365" w:author="Ferris, Todd@Energy" w:date="2018-11-21T10:48:00Z"/>
                <w:rFonts w:asciiTheme="minorHAnsi" w:hAnsiTheme="minorHAnsi"/>
                <w:sz w:val="18"/>
                <w:szCs w:val="18"/>
              </w:rPr>
            </w:pPr>
            <w:del w:id="1366" w:author="Ferris, Todd@Energy" w:date="2018-11-21T10:48:00Z">
              <w:r w:rsidDel="007056D7">
                <w:rPr>
                  <w:rFonts w:asciiTheme="minorHAnsi" w:hAnsiTheme="minorHAnsi"/>
                  <w:sz w:val="18"/>
                  <w:szCs w:val="18"/>
                </w:rPr>
                <w:delText>NL</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0435B7DD" w14:textId="77777777" w:rsidR="004B6E84" w:rsidDel="007056D7" w:rsidRDefault="004B6E84">
            <w:pPr>
              <w:keepNext/>
              <w:jc w:val="center"/>
              <w:rPr>
                <w:del w:id="1367" w:author="Ferris, Todd@Energy" w:date="2018-11-21T10:48:00Z"/>
                <w:rFonts w:asciiTheme="minorHAnsi" w:hAnsiTheme="minorHAnsi"/>
                <w:sz w:val="18"/>
                <w:szCs w:val="18"/>
              </w:rPr>
            </w:pPr>
            <w:del w:id="1368" w:author="Ferris, Todd@Energy" w:date="2018-11-21T10:48:00Z">
              <w:r w:rsidDel="007056D7">
                <w:rPr>
                  <w:rFonts w:asciiTheme="minorHAnsi" w:hAnsiTheme="minorHAnsi"/>
                  <w:sz w:val="18"/>
                  <w:szCs w:val="18"/>
                </w:rPr>
                <w:delText>NL</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0435B7DE" w14:textId="77777777" w:rsidR="004B6E84" w:rsidDel="007056D7" w:rsidRDefault="004B6E84">
            <w:pPr>
              <w:keepNext/>
              <w:jc w:val="center"/>
              <w:rPr>
                <w:del w:id="1369" w:author="Ferris, Todd@Energy" w:date="2018-11-21T10:48:00Z"/>
                <w:rFonts w:asciiTheme="minorHAnsi" w:hAnsiTheme="minorHAnsi"/>
                <w:sz w:val="18"/>
                <w:szCs w:val="18"/>
              </w:rPr>
            </w:pPr>
            <w:del w:id="1370" w:author="Ferris, Todd@Energy" w:date="2018-11-21T10:48:00Z">
              <w:r w:rsidDel="007056D7">
                <w:rPr>
                  <w:rFonts w:asciiTheme="minorHAnsi" w:hAnsiTheme="minorHAnsi"/>
                  <w:sz w:val="18"/>
                  <w:szCs w:val="18"/>
                </w:rPr>
                <w:delText>NL</w:delText>
              </w:r>
            </w:del>
          </w:p>
        </w:tc>
        <w:tc>
          <w:tcPr>
            <w:tcW w:w="1189" w:type="dxa"/>
            <w:tcBorders>
              <w:top w:val="single" w:sz="4" w:space="0" w:color="auto"/>
              <w:left w:val="single" w:sz="4" w:space="0" w:color="auto"/>
              <w:bottom w:val="single" w:sz="4" w:space="0" w:color="auto"/>
              <w:right w:val="single" w:sz="4" w:space="0" w:color="auto"/>
            </w:tcBorders>
            <w:vAlign w:val="bottom"/>
          </w:tcPr>
          <w:p w14:paraId="0435B7DF" w14:textId="77777777" w:rsidR="004B6E84" w:rsidDel="007056D7" w:rsidRDefault="004B6E84">
            <w:pPr>
              <w:keepNext/>
              <w:jc w:val="center"/>
              <w:rPr>
                <w:del w:id="1371" w:author="Ferris, Todd@Energy" w:date="2018-11-21T10:48:00Z"/>
                <w:rFonts w:asciiTheme="minorHAnsi" w:hAnsiTheme="minorHAnsi"/>
                <w:sz w:val="18"/>
                <w:szCs w:val="18"/>
              </w:rPr>
            </w:pPr>
            <w:del w:id="1372" w:author="Ferris, Todd@Energy" w:date="2018-11-21T10:48:00Z">
              <w:r w:rsidDel="007056D7">
                <w:rPr>
                  <w:rFonts w:asciiTheme="minorHAnsi" w:hAnsiTheme="minorHAnsi"/>
                  <w:sz w:val="18"/>
                  <w:szCs w:val="18"/>
                </w:rPr>
                <w:delText>NL</w:delText>
              </w:r>
            </w:del>
          </w:p>
        </w:tc>
      </w:tr>
      <w:tr w:rsidR="004B6E84" w:rsidDel="007056D7" w14:paraId="0435B7E4" w14:textId="77777777" w:rsidTr="007056D7">
        <w:trPr>
          <w:trHeight w:val="245"/>
          <w:del w:id="1373" w:author="Ferris, Todd@Energy" w:date="2018-11-21T10:48:00Z"/>
        </w:trPr>
        <w:tc>
          <w:tcPr>
            <w:tcW w:w="11016" w:type="dxa"/>
            <w:gridSpan w:val="11"/>
            <w:tcBorders>
              <w:top w:val="single" w:sz="4" w:space="0" w:color="auto"/>
              <w:left w:val="single" w:sz="4" w:space="0" w:color="auto"/>
              <w:bottom w:val="single" w:sz="4" w:space="0" w:color="auto"/>
              <w:right w:val="single" w:sz="4" w:space="0" w:color="auto"/>
            </w:tcBorders>
            <w:vAlign w:val="center"/>
          </w:tcPr>
          <w:p w14:paraId="0435B7E1" w14:textId="77777777" w:rsidR="004B6E84" w:rsidDel="007056D7" w:rsidRDefault="004B6E84">
            <w:pPr>
              <w:keepNext/>
              <w:rPr>
                <w:del w:id="1374" w:author="Ferris, Todd@Energy" w:date="2018-11-21T10:48:00Z"/>
                <w:rFonts w:asciiTheme="minorHAnsi" w:hAnsiTheme="minorHAnsi"/>
                <w:sz w:val="18"/>
                <w:szCs w:val="18"/>
              </w:rPr>
            </w:pPr>
            <w:del w:id="1375" w:author="Ferris, Todd@Energy" w:date="2018-11-21T10:48:00Z">
              <w:r w:rsidDel="007056D7">
                <w:rPr>
                  <w:rFonts w:asciiTheme="minorHAnsi" w:hAnsiTheme="minorHAnsi"/>
                  <w:sz w:val="18"/>
                  <w:szCs w:val="18"/>
                </w:rPr>
                <w:delText>This table assumes no elbows.  Deduct 15 ft of allowable duct length for each turn, elbow, or fitting.  Interpolation and extrapolation in 62.2 Table 5.3 is not allowed.  For airflow values not listed, use the next higher value.  This table is not applicable for airflow &gt; 125 cfm.</w:delText>
              </w:r>
            </w:del>
          </w:p>
          <w:p w14:paraId="0435B7E2" w14:textId="77777777" w:rsidR="004B6E84" w:rsidDel="007056D7" w:rsidRDefault="004B6E84">
            <w:pPr>
              <w:keepNext/>
              <w:rPr>
                <w:del w:id="1376" w:author="Ferris, Todd@Energy" w:date="2018-11-21T10:48:00Z"/>
                <w:rFonts w:asciiTheme="minorHAnsi" w:hAnsiTheme="minorHAnsi"/>
                <w:sz w:val="18"/>
                <w:szCs w:val="18"/>
              </w:rPr>
            </w:pPr>
            <w:del w:id="1377" w:author="Ferris, Todd@Energy" w:date="2018-11-21T10:48:00Z">
              <w:r w:rsidDel="007056D7">
                <w:rPr>
                  <w:rFonts w:asciiTheme="minorHAnsi" w:hAnsiTheme="minorHAnsi"/>
                  <w:sz w:val="18"/>
                  <w:szCs w:val="18"/>
                </w:rPr>
                <w:delText>NL = no limit on duct length of this size.</w:delText>
              </w:r>
            </w:del>
          </w:p>
          <w:p w14:paraId="0435B7E3" w14:textId="77777777" w:rsidR="004B6E84" w:rsidDel="007056D7" w:rsidRDefault="004B6E84">
            <w:pPr>
              <w:keepNext/>
              <w:rPr>
                <w:del w:id="1378" w:author="Ferris, Todd@Energy" w:date="2018-11-21T10:48:00Z"/>
                <w:rFonts w:asciiTheme="minorHAnsi" w:hAnsiTheme="minorHAnsi"/>
                <w:sz w:val="18"/>
                <w:szCs w:val="18"/>
              </w:rPr>
            </w:pPr>
            <w:del w:id="1379" w:author="Ferris, Todd@Energy" w:date="2018-11-21T10:48:00Z">
              <w:r w:rsidDel="007056D7">
                <w:rPr>
                  <w:rFonts w:asciiTheme="minorHAnsi" w:hAnsiTheme="minorHAnsi"/>
                  <w:sz w:val="18"/>
                  <w:szCs w:val="18"/>
                </w:rPr>
                <w:delText>X = not allowed, any length of duct of this size with assumed turns, elbows, fittings will exceed the rated pressure drop.</w:delText>
              </w:r>
            </w:del>
          </w:p>
        </w:tc>
      </w:tr>
    </w:tbl>
    <w:p w14:paraId="0435B7E5" w14:textId="77777777" w:rsidR="004B6E84" w:rsidDel="00C0202F" w:rsidRDefault="004B6E84" w:rsidP="004B6E84">
      <w:pPr>
        <w:rPr>
          <w:del w:id="1380" w:author="TF 112518" w:date="2018-11-25T13:03:00Z"/>
          <w:rFonts w:asciiTheme="minorHAnsi" w:hAnsiTheme="minorHAnsi"/>
          <w:sz w:val="18"/>
          <w:szCs w:val="18"/>
        </w:rPr>
      </w:pPr>
    </w:p>
    <w:p w14:paraId="6D0BCC72" w14:textId="77777777" w:rsidR="003C0B0D" w:rsidDel="00647B86" w:rsidRDefault="003C0B0D" w:rsidP="003C0B0D">
      <w:pPr>
        <w:rPr>
          <w:ins w:id="1381" w:author="TF 112518" w:date="2018-11-26T21:52:00Z"/>
          <w:del w:id="1382" w:author="Ferris, Todd@Energy" w:date="2018-11-27T12:26:00Z"/>
        </w:rPr>
      </w:pPr>
    </w:p>
    <w:tbl>
      <w:tblPr>
        <w:tblW w:w="4940" w:type="pct"/>
        <w:tblInd w:w="21" w:type="dxa"/>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Look w:val="0000" w:firstRow="0" w:lastRow="0" w:firstColumn="0" w:lastColumn="0" w:noHBand="0" w:noVBand="0"/>
      </w:tblPr>
      <w:tblGrid>
        <w:gridCol w:w="700"/>
        <w:gridCol w:w="4432"/>
        <w:gridCol w:w="262"/>
        <w:gridCol w:w="2470"/>
        <w:gridCol w:w="2733"/>
        <w:gridCol w:w="64"/>
      </w:tblGrid>
      <w:tr w:rsidR="00192313" w:rsidRPr="00D2491C" w:rsidDel="00212114" w14:paraId="0435B831" w14:textId="77777777" w:rsidTr="00D76417">
        <w:trPr>
          <w:cantSplit/>
          <w:trHeight w:val="288"/>
          <w:del w:id="1383" w:author="TF 112318" w:date="2018-11-23T15:21:00Z"/>
        </w:trPr>
        <w:tc>
          <w:tcPr>
            <w:tcW w:w="10725" w:type="dxa"/>
            <w:gridSpan w:val="6"/>
            <w:tcBorders>
              <w:top w:val="single" w:sz="4" w:space="0" w:color="auto"/>
              <w:left w:val="single" w:sz="4" w:space="0" w:color="auto"/>
              <w:bottom w:val="single" w:sz="4" w:space="0" w:color="auto"/>
              <w:right w:val="single" w:sz="4" w:space="0" w:color="auto"/>
            </w:tcBorders>
            <w:vAlign w:val="center"/>
          </w:tcPr>
          <w:p w14:paraId="0435B82F" w14:textId="77777777" w:rsidR="0029047D" w:rsidRPr="0029047D" w:rsidDel="00212114" w:rsidRDefault="00192313" w:rsidP="00192313">
            <w:pPr>
              <w:keepNext/>
              <w:rPr>
                <w:del w:id="1384" w:author="TF 112318" w:date="2018-11-23T15:21:00Z"/>
                <w:rFonts w:asciiTheme="minorHAnsi" w:hAnsiTheme="minorHAnsi" w:cs="Arial"/>
                <w:b/>
                <w:szCs w:val="18"/>
              </w:rPr>
            </w:pPr>
            <w:del w:id="1385" w:author="TF 112318" w:date="2018-11-23T15:21:00Z">
              <w:r w:rsidRPr="0029047D" w:rsidDel="00212114">
                <w:rPr>
                  <w:rFonts w:asciiTheme="minorHAnsi" w:hAnsiTheme="minorHAnsi" w:cs="Arial"/>
                  <w:b/>
                  <w:szCs w:val="18"/>
                </w:rPr>
                <w:delText xml:space="preserve">G. Multifamily Buildings - Other Requirements </w:delText>
              </w:r>
            </w:del>
          </w:p>
          <w:p w14:paraId="0435B830" w14:textId="77777777" w:rsidR="00192313" w:rsidRPr="0029047D" w:rsidDel="00212114" w:rsidRDefault="00192313" w:rsidP="00192313">
            <w:pPr>
              <w:keepNext/>
              <w:rPr>
                <w:del w:id="1386" w:author="TF 112318" w:date="2018-11-23T15:21:00Z"/>
                <w:rFonts w:asciiTheme="minorHAnsi" w:hAnsiTheme="minorHAnsi"/>
                <w:bCs/>
                <w:sz w:val="18"/>
                <w:szCs w:val="18"/>
              </w:rPr>
            </w:pPr>
            <w:del w:id="1387" w:author="TF 112318" w:date="2018-11-23T15:21:00Z">
              <w:r w:rsidRPr="0029047D" w:rsidDel="00212114">
                <w:rPr>
                  <w:rFonts w:asciiTheme="minorHAnsi" w:hAnsiTheme="minorHAnsi" w:cs="Arial"/>
                  <w:sz w:val="18"/>
                  <w:szCs w:val="18"/>
                </w:rPr>
                <w:delText xml:space="preserve"> &lt;&lt;only print this section if multi-family is selected in row A.1&gt;&gt;</w:delText>
              </w:r>
            </w:del>
          </w:p>
        </w:tc>
      </w:tr>
      <w:tr w:rsidR="00192313" w:rsidRPr="00D2491C" w:rsidDel="00212114" w14:paraId="0435B833" w14:textId="77777777" w:rsidTr="00D76417">
        <w:trPr>
          <w:cantSplit/>
          <w:trHeight w:val="288"/>
          <w:del w:id="1388" w:author="TF 112318" w:date="2018-11-23T15:21:00Z"/>
        </w:trPr>
        <w:tc>
          <w:tcPr>
            <w:tcW w:w="10725" w:type="dxa"/>
            <w:gridSpan w:val="6"/>
            <w:tcBorders>
              <w:top w:val="single" w:sz="4" w:space="0" w:color="auto"/>
              <w:left w:val="single" w:sz="4" w:space="0" w:color="auto"/>
              <w:bottom w:val="single" w:sz="4" w:space="0" w:color="auto"/>
              <w:right w:val="single" w:sz="4" w:space="0" w:color="auto"/>
            </w:tcBorders>
            <w:vAlign w:val="center"/>
          </w:tcPr>
          <w:p w14:paraId="0435B832" w14:textId="77777777" w:rsidR="00192313" w:rsidRPr="00D2491C" w:rsidDel="00212114" w:rsidRDefault="00192313" w:rsidP="0019231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389" w:author="TF 112318" w:date="2018-11-23T15:21:00Z"/>
                <w:rFonts w:asciiTheme="minorHAnsi" w:hAnsiTheme="minorHAnsi"/>
                <w:bCs/>
                <w:i/>
                <w:sz w:val="18"/>
                <w:szCs w:val="18"/>
              </w:rPr>
            </w:pPr>
            <w:del w:id="1390" w:author="TF 112318" w:date="2018-11-23T15:21:00Z">
              <w:r w:rsidRPr="00D2491C" w:rsidDel="00212114">
                <w:rPr>
                  <w:rFonts w:asciiTheme="minorHAnsi" w:hAnsiTheme="minorHAnsi" w:cs="Arial"/>
                  <w:i/>
                  <w:sz w:val="18"/>
                  <w:szCs w:val="18"/>
                </w:rPr>
                <w:delText>The items listed below correspond to the information given in ASHRAE 62.2 Section 8 "Multifamily Buildings".  Refer also to Chapter 4.6 of the Residential Compliance Manual (Section 4.6.5) for information describing these requirements in more detail.  The signature of the Responsible Person in the declaration statement below certifies that the building complies with these requirements specified in ASHRAE 62.2 Section 8, if applicable.</w:delText>
              </w:r>
            </w:del>
          </w:p>
        </w:tc>
      </w:tr>
      <w:tr w:rsidR="00192313" w:rsidRPr="00D2491C" w:rsidDel="00212114" w14:paraId="0435B83A" w14:textId="77777777" w:rsidTr="00D76417">
        <w:trPr>
          <w:cantSplit/>
          <w:trHeight w:val="158"/>
          <w:del w:id="1391" w:author="TF 112318" w:date="2018-11-23T15:21:00Z"/>
        </w:trPr>
        <w:tc>
          <w:tcPr>
            <w:tcW w:w="704" w:type="dxa"/>
            <w:tcBorders>
              <w:top w:val="single" w:sz="4" w:space="0" w:color="auto"/>
              <w:left w:val="single" w:sz="4" w:space="0" w:color="auto"/>
              <w:bottom w:val="single" w:sz="4" w:space="0" w:color="auto"/>
              <w:right w:val="single" w:sz="4" w:space="0" w:color="auto"/>
            </w:tcBorders>
            <w:vAlign w:val="center"/>
          </w:tcPr>
          <w:p w14:paraId="0435B834" w14:textId="77777777" w:rsidR="00192313" w:rsidRPr="00D2491C" w:rsidDel="00212114" w:rsidRDefault="00192313" w:rsidP="00192313">
            <w:pPr>
              <w:keepNext/>
              <w:jc w:val="center"/>
              <w:rPr>
                <w:del w:id="1392" w:author="TF 112318" w:date="2018-11-23T15:21:00Z"/>
                <w:rFonts w:asciiTheme="minorHAnsi" w:hAnsiTheme="minorHAnsi"/>
                <w:sz w:val="18"/>
                <w:szCs w:val="18"/>
              </w:rPr>
            </w:pPr>
            <w:del w:id="1393" w:author="TF 112318" w:date="2018-11-23T15:21:00Z">
              <w:r w:rsidRPr="00D2491C" w:rsidDel="00212114">
                <w:rPr>
                  <w:rFonts w:asciiTheme="minorHAnsi" w:hAnsiTheme="minorHAnsi"/>
                  <w:sz w:val="18"/>
                  <w:szCs w:val="18"/>
                </w:rPr>
                <w:delText>01</w:delText>
              </w:r>
            </w:del>
          </w:p>
        </w:tc>
        <w:tc>
          <w:tcPr>
            <w:tcW w:w="10021" w:type="dxa"/>
            <w:gridSpan w:val="5"/>
            <w:tcBorders>
              <w:top w:val="single" w:sz="4" w:space="0" w:color="auto"/>
              <w:left w:val="single" w:sz="4" w:space="0" w:color="auto"/>
              <w:bottom w:val="single" w:sz="4" w:space="0" w:color="auto"/>
              <w:right w:val="single" w:sz="4" w:space="0" w:color="auto"/>
            </w:tcBorders>
            <w:vAlign w:val="center"/>
          </w:tcPr>
          <w:p w14:paraId="0435B835" w14:textId="77777777" w:rsidR="00192313" w:rsidDel="00212114" w:rsidRDefault="00192313" w:rsidP="00192313">
            <w:pPr>
              <w:autoSpaceDE w:val="0"/>
              <w:autoSpaceDN w:val="0"/>
              <w:adjustRightInd w:val="0"/>
              <w:rPr>
                <w:del w:id="1394" w:author="TF 112318" w:date="2018-11-23T15:21:00Z"/>
                <w:rFonts w:asciiTheme="minorHAnsi" w:hAnsiTheme="minorHAnsi"/>
                <w:sz w:val="18"/>
                <w:szCs w:val="18"/>
              </w:rPr>
            </w:pPr>
            <w:del w:id="1395" w:author="TF 112318" w:date="2018-11-23T15:21:00Z">
              <w:r w:rsidRPr="00FA3AAC" w:rsidDel="00212114">
                <w:rPr>
                  <w:rFonts w:asciiTheme="minorHAnsi" w:hAnsiTheme="minorHAnsi"/>
                  <w:b/>
                  <w:sz w:val="18"/>
                  <w:szCs w:val="18"/>
                </w:rPr>
                <w:delText xml:space="preserve">8.2 </w:delText>
              </w:r>
              <w:r w:rsidRPr="00FA3AAC" w:rsidDel="00212114">
                <w:rPr>
                  <w:rFonts w:asciiTheme="minorHAnsi" w:hAnsiTheme="minorHAnsi"/>
                  <w:b/>
                  <w:bCs/>
                  <w:sz w:val="18"/>
                  <w:szCs w:val="18"/>
                </w:rPr>
                <w:delText xml:space="preserve">Whole-Building Mechanical Ventilation. </w:delText>
              </w:r>
              <w:r w:rsidRPr="00FA3AAC" w:rsidDel="00212114">
                <w:rPr>
                  <w:rFonts w:asciiTheme="minorHAnsi" w:hAnsiTheme="minorHAnsi"/>
                  <w:sz w:val="18"/>
                  <w:szCs w:val="18"/>
                </w:rPr>
                <w:delText xml:space="preserve">For multifamily buildings, the term “building” in Section 4 refers to a single dwelling unit. </w:delText>
              </w:r>
            </w:del>
          </w:p>
          <w:p w14:paraId="0435B836" w14:textId="77777777" w:rsidR="00192313" w:rsidRPr="00D2491C" w:rsidDel="00212114" w:rsidRDefault="00192313" w:rsidP="00192313">
            <w:pPr>
              <w:autoSpaceDE w:val="0"/>
              <w:autoSpaceDN w:val="0"/>
              <w:adjustRightInd w:val="0"/>
              <w:ind w:left="270" w:hanging="270"/>
              <w:jc w:val="both"/>
              <w:rPr>
                <w:del w:id="1396" w:author="TF 112318" w:date="2018-11-23T15:21:00Z"/>
                <w:rFonts w:asciiTheme="minorHAnsi" w:hAnsiTheme="minorHAnsi"/>
                <w:sz w:val="18"/>
                <w:szCs w:val="18"/>
              </w:rPr>
            </w:pPr>
            <w:del w:id="1397" w:author="TF 112318" w:date="2018-11-23T15:21:00Z">
              <w:r w:rsidRPr="00D2491C" w:rsidDel="00212114">
                <w:rPr>
                  <w:rFonts w:asciiTheme="minorHAnsi" w:hAnsiTheme="minorHAnsi"/>
                  <w:b/>
                  <w:sz w:val="18"/>
                  <w:szCs w:val="18"/>
                </w:rPr>
                <w:delText>8.4.1 Transfer Air.</w:delText>
              </w:r>
              <w:r w:rsidRPr="00D2491C" w:rsidDel="00212114">
                <w:rPr>
                  <w:rFonts w:asciiTheme="minorHAnsi" w:hAnsiTheme="minorHAnsi"/>
                  <w:sz w:val="18"/>
                  <w:szCs w:val="18"/>
                </w:rPr>
                <w:delText xml:space="preserve"> Measures shall be taken to minimize air movement across envelope components separating dwelling units, including sealing penetrations in the common walls, ceilings, and floors of each unit and by sealing vertical chases adjacent to the units. All doors between dwelling units and common hallways shall be gasketed or made substantially airtight. </w:delText>
              </w:r>
            </w:del>
          </w:p>
          <w:p w14:paraId="0435B837" w14:textId="77777777" w:rsidR="00192313" w:rsidDel="00212114" w:rsidRDefault="00192313" w:rsidP="0019231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40" w:lineRule="exact"/>
              <w:ind w:left="252" w:hanging="252"/>
              <w:rPr>
                <w:del w:id="1398" w:author="TF 112318" w:date="2018-11-23T15:21:00Z"/>
                <w:rFonts w:asciiTheme="minorHAnsi" w:hAnsiTheme="minorHAnsi"/>
                <w:sz w:val="18"/>
                <w:szCs w:val="18"/>
              </w:rPr>
            </w:pPr>
            <w:del w:id="1399" w:author="TF 112318" w:date="2018-11-23T15:21:00Z">
              <w:r w:rsidRPr="00D2491C" w:rsidDel="00212114">
                <w:rPr>
                  <w:rFonts w:asciiTheme="minorHAnsi" w:hAnsiTheme="minorHAnsi"/>
                  <w:b/>
                  <w:sz w:val="18"/>
                  <w:szCs w:val="18"/>
                </w:rPr>
                <w:delText>8.4.1.1 Compliance.</w:delText>
              </w:r>
              <w:r w:rsidRPr="00D2491C" w:rsidDel="00212114">
                <w:rPr>
                  <w:rFonts w:asciiTheme="minorHAnsi" w:hAnsiTheme="minorHAnsi"/>
                  <w:sz w:val="18"/>
                  <w:szCs w:val="18"/>
                </w:rPr>
                <w:delText xml:space="preserve"> One method of demonstrating compliance with Section 8.4.1 shall be to verify a leakage rate below a maximum of 0.2 cfm</w:delText>
              </w:r>
              <w:r w:rsidR="001D331F" w:rsidDel="00212114">
                <w:rPr>
                  <w:rFonts w:asciiTheme="minorHAnsi" w:hAnsiTheme="minorHAnsi"/>
                  <w:sz w:val="18"/>
                  <w:szCs w:val="18"/>
                </w:rPr>
                <w:delText>/</w:delText>
              </w:r>
              <w:r w:rsidRPr="00D2491C" w:rsidDel="00212114">
                <w:rPr>
                  <w:rFonts w:asciiTheme="minorHAnsi" w:hAnsiTheme="minorHAnsi"/>
                  <w:sz w:val="18"/>
                  <w:szCs w:val="18"/>
                </w:rPr>
                <w:delText>ft</w:delText>
              </w:r>
              <w:r w:rsidRPr="00D2491C" w:rsidDel="00212114">
                <w:rPr>
                  <w:rFonts w:asciiTheme="minorHAnsi" w:hAnsiTheme="minorHAnsi"/>
                  <w:sz w:val="18"/>
                  <w:szCs w:val="18"/>
                  <w:vertAlign w:val="superscript"/>
                </w:rPr>
                <w:delText>2</w:delText>
              </w:r>
              <w:r w:rsidRPr="00D2491C" w:rsidDel="00212114">
                <w:rPr>
                  <w:rFonts w:asciiTheme="minorHAnsi" w:hAnsiTheme="minorHAnsi"/>
                  <w:sz w:val="18"/>
                  <w:szCs w:val="18"/>
                </w:rPr>
                <w:delText xml:space="preserve"> (100 L/s per 100 m</w:delText>
              </w:r>
              <w:r w:rsidRPr="00D2491C" w:rsidDel="00212114">
                <w:rPr>
                  <w:rFonts w:asciiTheme="minorHAnsi" w:hAnsiTheme="minorHAnsi"/>
                  <w:sz w:val="18"/>
                  <w:szCs w:val="18"/>
                  <w:vertAlign w:val="superscript"/>
                </w:rPr>
                <w:delText>2</w:delText>
              </w:r>
              <w:r w:rsidRPr="00D2491C" w:rsidDel="00212114">
                <w:rPr>
                  <w:rFonts w:asciiTheme="minorHAnsi" w:hAnsiTheme="minorHAnsi"/>
                  <w:sz w:val="18"/>
                  <w:szCs w:val="18"/>
                </w:rPr>
                <w:delText>) of the dwelling unit envelope area (i.e., the sum of the area of the walls between dwelling units, exterior walls, ceiling and floor) at a test pressure of 50 Pa by a blower door test.  The test shall be conducted with the dwelling unit as if it were exposed to outdoor air on all sides, top, and bottom by opening doors and windows of adjacent dwelling units.</w:delText>
              </w:r>
            </w:del>
          </w:p>
          <w:p w14:paraId="0435B838" w14:textId="77777777" w:rsidR="00192313" w:rsidRPr="00F3733C" w:rsidDel="00212114" w:rsidRDefault="00192313" w:rsidP="00192313">
            <w:pPr>
              <w:autoSpaceDE w:val="0"/>
              <w:autoSpaceDN w:val="0"/>
              <w:adjustRightInd w:val="0"/>
              <w:ind w:left="273" w:hanging="273"/>
              <w:rPr>
                <w:del w:id="1400" w:author="TF 112318" w:date="2018-11-23T15:21:00Z"/>
                <w:rFonts w:asciiTheme="minorHAnsi" w:hAnsiTheme="minorHAnsi"/>
                <w:sz w:val="18"/>
                <w:szCs w:val="18"/>
              </w:rPr>
            </w:pPr>
            <w:del w:id="1401" w:author="TF 112318" w:date="2018-11-23T15:21:00Z">
              <w:r w:rsidRPr="00F3733C" w:rsidDel="00212114">
                <w:rPr>
                  <w:rFonts w:asciiTheme="minorHAnsi" w:hAnsiTheme="minorHAnsi"/>
                  <w:b/>
                  <w:bCs/>
                  <w:sz w:val="18"/>
                  <w:szCs w:val="18"/>
                </w:rPr>
                <w:delText xml:space="preserve">8.5.1 Exhaust Ducts. </w:delText>
              </w:r>
              <w:r w:rsidRPr="00F3733C" w:rsidDel="00212114">
                <w:rPr>
                  <w:rFonts w:asciiTheme="minorHAnsi" w:hAnsiTheme="minorHAnsi"/>
                  <w:sz w:val="18"/>
                  <w:szCs w:val="18"/>
                </w:rPr>
                <w:delText>Exhaust fans in separate dwelling</w:delText>
              </w:r>
              <w:r w:rsidDel="00212114">
                <w:rPr>
                  <w:rFonts w:asciiTheme="minorHAnsi" w:hAnsiTheme="minorHAnsi"/>
                  <w:sz w:val="18"/>
                  <w:szCs w:val="18"/>
                </w:rPr>
                <w:delText xml:space="preserve"> </w:delText>
              </w:r>
              <w:r w:rsidRPr="00F3733C" w:rsidDel="00212114">
                <w:rPr>
                  <w:rFonts w:asciiTheme="minorHAnsi" w:hAnsiTheme="minorHAnsi"/>
                  <w:sz w:val="18"/>
                  <w:szCs w:val="18"/>
                </w:rPr>
                <w:delText>units shall not share a common exhaust duct. Exhaust inlets</w:delText>
              </w:r>
              <w:r w:rsidDel="00212114">
                <w:rPr>
                  <w:rFonts w:asciiTheme="minorHAnsi" w:hAnsiTheme="minorHAnsi"/>
                  <w:sz w:val="18"/>
                  <w:szCs w:val="18"/>
                </w:rPr>
                <w:delText xml:space="preserve"> </w:delText>
              </w:r>
              <w:r w:rsidRPr="00F3733C" w:rsidDel="00212114">
                <w:rPr>
                  <w:rFonts w:asciiTheme="minorHAnsi" w:hAnsiTheme="minorHAnsi"/>
                  <w:sz w:val="18"/>
                  <w:szCs w:val="18"/>
                </w:rPr>
                <w:delText>from more than one dwelling unit may be served by a single</w:delText>
              </w:r>
              <w:r w:rsidDel="00212114">
                <w:rPr>
                  <w:rFonts w:asciiTheme="minorHAnsi" w:hAnsiTheme="minorHAnsi"/>
                  <w:sz w:val="18"/>
                  <w:szCs w:val="18"/>
                </w:rPr>
                <w:delText xml:space="preserve"> </w:delText>
              </w:r>
              <w:r w:rsidRPr="00F3733C" w:rsidDel="00212114">
                <w:rPr>
                  <w:rFonts w:asciiTheme="minorHAnsi" w:hAnsiTheme="minorHAnsi"/>
                  <w:sz w:val="18"/>
                  <w:szCs w:val="18"/>
                </w:rPr>
                <w:delText>exhaust fan downstream of all the exhaust inlets if the fan is</w:delText>
              </w:r>
              <w:r w:rsidDel="00212114">
                <w:rPr>
                  <w:rFonts w:asciiTheme="minorHAnsi" w:hAnsiTheme="minorHAnsi"/>
                  <w:sz w:val="18"/>
                  <w:szCs w:val="18"/>
                </w:rPr>
                <w:delText xml:space="preserve"> </w:delText>
              </w:r>
              <w:r w:rsidRPr="00F3733C" w:rsidDel="00212114">
                <w:rPr>
                  <w:rFonts w:asciiTheme="minorHAnsi" w:hAnsiTheme="minorHAnsi"/>
                  <w:sz w:val="18"/>
                  <w:szCs w:val="18"/>
                </w:rPr>
                <w:delText>designated and intended to run continuously or if each inlet</w:delText>
              </w:r>
              <w:r w:rsidDel="00212114">
                <w:rPr>
                  <w:rFonts w:asciiTheme="minorHAnsi" w:hAnsiTheme="minorHAnsi"/>
                  <w:sz w:val="18"/>
                  <w:szCs w:val="18"/>
                </w:rPr>
                <w:delText xml:space="preserve"> </w:delText>
              </w:r>
              <w:r w:rsidRPr="00F3733C" w:rsidDel="00212114">
                <w:rPr>
                  <w:rFonts w:asciiTheme="minorHAnsi" w:hAnsiTheme="minorHAnsi"/>
                  <w:sz w:val="18"/>
                  <w:szCs w:val="18"/>
                </w:rPr>
                <w:delText>is equipped with a back-draft damper to prevent cross</w:delText>
              </w:r>
              <w:r w:rsidDel="00212114">
                <w:rPr>
                  <w:rFonts w:asciiTheme="minorHAnsi" w:hAnsiTheme="minorHAnsi"/>
                  <w:sz w:val="18"/>
                  <w:szCs w:val="18"/>
                </w:rPr>
                <w:delText>-</w:delText>
              </w:r>
              <w:r w:rsidRPr="00F3733C" w:rsidDel="00212114">
                <w:rPr>
                  <w:rFonts w:asciiTheme="minorHAnsi" w:hAnsiTheme="minorHAnsi"/>
                  <w:sz w:val="18"/>
                  <w:szCs w:val="18"/>
                </w:rPr>
                <w:delText>contamination</w:delText>
              </w:r>
              <w:r w:rsidDel="00212114">
                <w:rPr>
                  <w:rFonts w:asciiTheme="minorHAnsi" w:hAnsiTheme="minorHAnsi"/>
                  <w:sz w:val="18"/>
                  <w:szCs w:val="18"/>
                </w:rPr>
                <w:delText xml:space="preserve"> </w:delText>
              </w:r>
              <w:r w:rsidRPr="00F3733C" w:rsidDel="00212114">
                <w:rPr>
                  <w:rFonts w:asciiTheme="minorHAnsi" w:hAnsiTheme="minorHAnsi"/>
                  <w:sz w:val="18"/>
                  <w:szCs w:val="18"/>
                </w:rPr>
                <w:delText>when the fan is not running.</w:delText>
              </w:r>
            </w:del>
          </w:p>
          <w:p w14:paraId="0435B839" w14:textId="77777777" w:rsidR="00192313" w:rsidRPr="00D2491C" w:rsidDel="00212114" w:rsidRDefault="00192313" w:rsidP="00192313">
            <w:pPr>
              <w:autoSpaceDE w:val="0"/>
              <w:autoSpaceDN w:val="0"/>
              <w:adjustRightInd w:val="0"/>
              <w:ind w:left="273" w:hanging="273"/>
              <w:rPr>
                <w:del w:id="1402" w:author="TF 112318" w:date="2018-11-23T15:21:00Z"/>
                <w:rFonts w:asciiTheme="minorHAnsi" w:hAnsiTheme="minorHAnsi"/>
                <w:sz w:val="18"/>
                <w:szCs w:val="18"/>
              </w:rPr>
            </w:pPr>
            <w:del w:id="1403" w:author="TF 112318" w:date="2018-11-23T15:21:00Z">
              <w:r w:rsidRPr="00F3733C" w:rsidDel="00212114">
                <w:rPr>
                  <w:rFonts w:asciiTheme="minorHAnsi" w:hAnsiTheme="minorHAnsi"/>
                  <w:b/>
                  <w:bCs/>
                  <w:sz w:val="18"/>
                  <w:szCs w:val="18"/>
                </w:rPr>
                <w:delText xml:space="preserve">8.5.2 Supply Ducts. </w:delText>
              </w:r>
              <w:r w:rsidRPr="00F3733C" w:rsidDel="00212114">
                <w:rPr>
                  <w:rFonts w:asciiTheme="minorHAnsi" w:hAnsiTheme="minorHAnsi"/>
                  <w:sz w:val="18"/>
                  <w:szCs w:val="18"/>
                </w:rPr>
                <w:delText>Supply outlets to more than one</w:delText>
              </w:r>
              <w:r w:rsidDel="00212114">
                <w:rPr>
                  <w:rFonts w:asciiTheme="minorHAnsi" w:hAnsiTheme="minorHAnsi"/>
                  <w:sz w:val="18"/>
                  <w:szCs w:val="18"/>
                </w:rPr>
                <w:delText xml:space="preserve"> </w:delText>
              </w:r>
              <w:r w:rsidRPr="00F3733C" w:rsidDel="00212114">
                <w:rPr>
                  <w:rFonts w:asciiTheme="minorHAnsi" w:hAnsiTheme="minorHAnsi"/>
                  <w:sz w:val="18"/>
                  <w:szCs w:val="18"/>
                </w:rPr>
                <w:delText>dwelling unit may be served by a single fan upstream of all</w:delText>
              </w:r>
              <w:r w:rsidDel="00212114">
                <w:rPr>
                  <w:rFonts w:asciiTheme="minorHAnsi" w:hAnsiTheme="minorHAnsi"/>
                  <w:sz w:val="18"/>
                  <w:szCs w:val="18"/>
                </w:rPr>
                <w:delText xml:space="preserve"> </w:delText>
              </w:r>
              <w:r w:rsidRPr="00F3733C" w:rsidDel="00212114">
                <w:rPr>
                  <w:rFonts w:asciiTheme="minorHAnsi" w:hAnsiTheme="minorHAnsi"/>
                  <w:sz w:val="18"/>
                  <w:szCs w:val="18"/>
                </w:rPr>
                <w:delText>the supply outlets if the fan is designed and intended to run</w:delText>
              </w:r>
              <w:r w:rsidDel="00212114">
                <w:rPr>
                  <w:rFonts w:asciiTheme="minorHAnsi" w:hAnsiTheme="minorHAnsi"/>
                  <w:sz w:val="18"/>
                  <w:szCs w:val="18"/>
                </w:rPr>
                <w:delText xml:space="preserve"> </w:delText>
              </w:r>
              <w:r w:rsidRPr="00F3733C" w:rsidDel="00212114">
                <w:rPr>
                  <w:rFonts w:asciiTheme="minorHAnsi" w:hAnsiTheme="minorHAnsi"/>
                  <w:sz w:val="18"/>
                  <w:szCs w:val="18"/>
                </w:rPr>
                <w:delText>continuously or if each supply outlet is equipped with a</w:delText>
              </w:r>
              <w:r w:rsidDel="00212114">
                <w:rPr>
                  <w:rFonts w:asciiTheme="minorHAnsi" w:hAnsiTheme="minorHAnsi"/>
                  <w:sz w:val="18"/>
                  <w:szCs w:val="18"/>
                </w:rPr>
                <w:delText xml:space="preserve"> </w:delText>
              </w:r>
              <w:r w:rsidRPr="00F3733C" w:rsidDel="00212114">
                <w:rPr>
                  <w:rFonts w:asciiTheme="minorHAnsi" w:hAnsiTheme="minorHAnsi"/>
                  <w:sz w:val="18"/>
                  <w:szCs w:val="18"/>
                </w:rPr>
                <w:delText>back-draft damper to prevent cross-contamination when the</w:delText>
              </w:r>
              <w:r w:rsidDel="00212114">
                <w:rPr>
                  <w:rFonts w:asciiTheme="minorHAnsi" w:hAnsiTheme="minorHAnsi"/>
                  <w:sz w:val="18"/>
                  <w:szCs w:val="18"/>
                </w:rPr>
                <w:delText xml:space="preserve"> </w:delText>
              </w:r>
              <w:r w:rsidRPr="00F3733C" w:rsidDel="00212114">
                <w:rPr>
                  <w:rFonts w:asciiTheme="minorHAnsi" w:hAnsiTheme="minorHAnsi"/>
                  <w:sz w:val="18"/>
                  <w:szCs w:val="18"/>
                </w:rPr>
                <w:delText>fan is not running.</w:delText>
              </w:r>
            </w:del>
          </w:p>
        </w:tc>
      </w:tr>
      <w:tr w:rsidR="00192313" w:rsidRPr="00D2491C" w:rsidDel="00212114" w14:paraId="0435B83C" w14:textId="77777777" w:rsidTr="00D76417">
        <w:trPr>
          <w:cantSplit/>
          <w:trHeight w:val="158"/>
          <w:del w:id="1404" w:author="TF 112318" w:date="2018-11-23T15:21:00Z"/>
        </w:trPr>
        <w:tc>
          <w:tcPr>
            <w:tcW w:w="10725" w:type="dxa"/>
            <w:gridSpan w:val="6"/>
            <w:tcBorders>
              <w:top w:val="single" w:sz="4" w:space="0" w:color="auto"/>
              <w:left w:val="single" w:sz="4" w:space="0" w:color="auto"/>
              <w:bottom w:val="single" w:sz="4" w:space="0" w:color="auto"/>
              <w:right w:val="single" w:sz="4" w:space="0" w:color="auto"/>
            </w:tcBorders>
            <w:vAlign w:val="center"/>
          </w:tcPr>
          <w:p w14:paraId="0435B83B" w14:textId="77777777" w:rsidR="00192313" w:rsidRPr="00D2491C" w:rsidDel="00212114" w:rsidRDefault="00192313" w:rsidP="00192313">
            <w:pPr>
              <w:keepNext/>
              <w:rPr>
                <w:del w:id="1405" w:author="TF 112318" w:date="2018-11-23T15:21:00Z"/>
                <w:rFonts w:asciiTheme="minorHAnsi" w:hAnsiTheme="minorHAnsi"/>
                <w:b/>
                <w:bCs/>
                <w:sz w:val="18"/>
                <w:szCs w:val="18"/>
              </w:rPr>
            </w:pPr>
            <w:del w:id="1406" w:author="TF 112318" w:date="2018-11-23T15:21:00Z">
              <w:r w:rsidRPr="00D2491C" w:rsidDel="00212114">
                <w:rPr>
                  <w:rFonts w:asciiTheme="minorHAnsi" w:hAnsiTheme="minorHAnsi"/>
                  <w:b/>
                  <w:sz w:val="18"/>
                  <w:szCs w:val="18"/>
                </w:rPr>
                <w:delText xml:space="preserve">The responsible person’s signature on this compliance document affirms that all applicable requirements in this table have been met.  </w:delText>
              </w:r>
            </w:del>
          </w:p>
        </w:tc>
      </w:tr>
      <w:tr w:rsidR="000F7AAF" w:rsidRPr="009E2C1C" w14:paraId="0435B83E" w14:textId="77777777" w:rsidTr="00D76417">
        <w:tblPrEx>
          <w:tblBorders>
            <w:top w:val="single" w:sz="4" w:space="0" w:color="auto"/>
            <w:left w:val="single" w:sz="4" w:space="0" w:color="auto"/>
            <w:bottom w:val="single" w:sz="4" w:space="0" w:color="auto"/>
            <w:right w:val="single" w:sz="4" w:space="0" w:color="auto"/>
            <w:insideH w:val="single" w:sz="4" w:space="0" w:color="auto"/>
          </w:tblBorders>
          <w:tblCellMar>
            <w:left w:w="86" w:type="dxa"/>
            <w:right w:w="86" w:type="dxa"/>
          </w:tblCellMar>
        </w:tblPrEx>
        <w:trPr>
          <w:gridAfter w:val="1"/>
          <w:wAfter w:w="64" w:type="dxa"/>
          <w:trHeight w:val="323"/>
        </w:trPr>
        <w:tc>
          <w:tcPr>
            <w:tcW w:w="10661" w:type="dxa"/>
            <w:gridSpan w:val="5"/>
            <w:vAlign w:val="center"/>
          </w:tcPr>
          <w:p w14:paraId="0435B83D" w14:textId="77777777" w:rsidR="000F7AAF" w:rsidRPr="009351D2" w:rsidRDefault="000F7AAF" w:rsidP="00D26DC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t>Documentation Author's Declaration Statement</w:t>
            </w:r>
          </w:p>
        </w:tc>
      </w:tr>
      <w:tr w:rsidR="000F7AAF" w:rsidRPr="001B14D6" w14:paraId="0435B840" w14:textId="77777777" w:rsidTr="00D76417">
        <w:tblPrEx>
          <w:tblBorders>
            <w:top w:val="single" w:sz="4" w:space="0" w:color="auto"/>
            <w:left w:val="single" w:sz="4" w:space="0" w:color="auto"/>
            <w:bottom w:val="single" w:sz="4" w:space="0" w:color="auto"/>
            <w:right w:val="single" w:sz="4" w:space="0" w:color="auto"/>
            <w:insideH w:val="single" w:sz="4" w:space="0" w:color="auto"/>
          </w:tblBorders>
          <w:tblCellMar>
            <w:left w:w="86" w:type="dxa"/>
            <w:right w:w="86" w:type="dxa"/>
          </w:tblCellMar>
        </w:tblPrEx>
        <w:trPr>
          <w:gridAfter w:val="1"/>
          <w:wAfter w:w="64" w:type="dxa"/>
          <w:trHeight w:val="206"/>
        </w:trPr>
        <w:tc>
          <w:tcPr>
            <w:tcW w:w="10661" w:type="dxa"/>
            <w:gridSpan w:val="5"/>
            <w:vAlign w:val="center"/>
          </w:tcPr>
          <w:p w14:paraId="0435B83F" w14:textId="77777777" w:rsidR="000F7AAF" w:rsidRPr="00E136A4" w:rsidRDefault="000F7AAF" w:rsidP="0029047D">
            <w:pPr>
              <w:keepNext/>
              <w:numPr>
                <w:ilvl w:val="0"/>
                <w:numId w:val="13"/>
              </w:numPr>
              <w:ind w:left="271" w:hanging="288"/>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0F7AAF" w:rsidRPr="00B272DC" w14:paraId="0435B843" w14:textId="77777777" w:rsidTr="00D76417">
        <w:tblPrEx>
          <w:tblBorders>
            <w:top w:val="single" w:sz="4" w:space="0" w:color="auto"/>
            <w:left w:val="single" w:sz="4" w:space="0" w:color="auto"/>
            <w:bottom w:val="single" w:sz="4" w:space="0" w:color="auto"/>
            <w:right w:val="single" w:sz="4" w:space="0" w:color="auto"/>
            <w:insideH w:val="single" w:sz="4" w:space="0" w:color="auto"/>
          </w:tblBorders>
          <w:tblCellMar>
            <w:left w:w="86" w:type="dxa"/>
            <w:right w:w="86" w:type="dxa"/>
          </w:tblCellMar>
        </w:tblPrEx>
        <w:trPr>
          <w:gridAfter w:val="1"/>
          <w:wAfter w:w="64" w:type="dxa"/>
          <w:trHeight w:val="360"/>
        </w:trPr>
        <w:tc>
          <w:tcPr>
            <w:tcW w:w="5427" w:type="dxa"/>
            <w:gridSpan w:val="3"/>
          </w:tcPr>
          <w:p w14:paraId="0435B841" w14:textId="77777777" w:rsidR="000F7AAF" w:rsidRPr="00B272DC" w:rsidRDefault="000F7AAF" w:rsidP="00D26DCF">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234" w:type="dxa"/>
            <w:gridSpan w:val="2"/>
          </w:tcPr>
          <w:p w14:paraId="0435B842" w14:textId="77777777" w:rsidR="000F7AAF" w:rsidRPr="00B272DC" w:rsidRDefault="000F7AAF" w:rsidP="00D26DCF">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0F7AAF" w:rsidRPr="00B272DC" w14:paraId="0435B846" w14:textId="77777777" w:rsidTr="00D76417">
        <w:tblPrEx>
          <w:tblBorders>
            <w:top w:val="single" w:sz="4" w:space="0" w:color="auto"/>
            <w:left w:val="single" w:sz="4" w:space="0" w:color="auto"/>
            <w:bottom w:val="single" w:sz="4" w:space="0" w:color="auto"/>
            <w:right w:val="single" w:sz="4" w:space="0" w:color="auto"/>
            <w:insideH w:val="single" w:sz="4" w:space="0" w:color="auto"/>
          </w:tblBorders>
          <w:tblCellMar>
            <w:left w:w="86" w:type="dxa"/>
            <w:right w:w="86" w:type="dxa"/>
          </w:tblCellMar>
        </w:tblPrEx>
        <w:trPr>
          <w:gridAfter w:val="1"/>
          <w:wAfter w:w="64" w:type="dxa"/>
          <w:trHeight w:val="360"/>
        </w:trPr>
        <w:tc>
          <w:tcPr>
            <w:tcW w:w="5427" w:type="dxa"/>
            <w:gridSpan w:val="3"/>
          </w:tcPr>
          <w:p w14:paraId="0435B844" w14:textId="77777777" w:rsidR="000F7AAF" w:rsidRPr="00B272DC" w:rsidRDefault="000F7AAF" w:rsidP="00D26DCF">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234" w:type="dxa"/>
            <w:gridSpan w:val="2"/>
          </w:tcPr>
          <w:p w14:paraId="0435B845"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0F7AAF" w:rsidRPr="00B272DC" w14:paraId="0435B849" w14:textId="77777777" w:rsidTr="00D76417">
        <w:tblPrEx>
          <w:tblBorders>
            <w:top w:val="single" w:sz="4" w:space="0" w:color="auto"/>
            <w:left w:val="single" w:sz="4" w:space="0" w:color="auto"/>
            <w:bottom w:val="single" w:sz="4" w:space="0" w:color="auto"/>
            <w:right w:val="single" w:sz="4" w:space="0" w:color="auto"/>
            <w:insideH w:val="single" w:sz="4" w:space="0" w:color="auto"/>
          </w:tblBorders>
          <w:tblCellMar>
            <w:left w:w="86" w:type="dxa"/>
            <w:right w:w="86" w:type="dxa"/>
          </w:tblCellMar>
        </w:tblPrEx>
        <w:trPr>
          <w:gridAfter w:val="1"/>
          <w:wAfter w:w="64" w:type="dxa"/>
          <w:trHeight w:val="360"/>
        </w:trPr>
        <w:tc>
          <w:tcPr>
            <w:tcW w:w="5427" w:type="dxa"/>
            <w:gridSpan w:val="3"/>
          </w:tcPr>
          <w:p w14:paraId="0435B847"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Address:</w:t>
            </w:r>
          </w:p>
        </w:tc>
        <w:tc>
          <w:tcPr>
            <w:tcW w:w="5234" w:type="dxa"/>
            <w:gridSpan w:val="2"/>
          </w:tcPr>
          <w:p w14:paraId="0435B848" w14:textId="77777777" w:rsidR="000F7AAF" w:rsidRPr="00B272DC" w:rsidRDefault="000F7AAF" w:rsidP="0029047D">
            <w:pPr>
              <w:keepNext/>
              <w:rPr>
                <w:rFonts w:asciiTheme="minorHAnsi" w:hAnsiTheme="minorHAnsi"/>
                <w:sz w:val="14"/>
                <w:szCs w:val="14"/>
              </w:rPr>
            </w:pPr>
            <w:r w:rsidRPr="00B272DC">
              <w:rPr>
                <w:rFonts w:asciiTheme="minorHAnsi" w:hAnsiTheme="minorHAnsi"/>
                <w:sz w:val="14"/>
                <w:szCs w:val="14"/>
              </w:rPr>
              <w:t>CEA/CEPE/HERS certification identification (</w:t>
            </w:r>
            <w:r w:rsidR="0029047D">
              <w:rPr>
                <w:rFonts w:asciiTheme="minorHAnsi" w:hAnsiTheme="minorHAnsi"/>
                <w:sz w:val="14"/>
                <w:szCs w:val="14"/>
              </w:rPr>
              <w:t>i</w:t>
            </w:r>
            <w:r w:rsidRPr="00B272DC">
              <w:rPr>
                <w:rFonts w:asciiTheme="minorHAnsi" w:hAnsiTheme="minorHAnsi"/>
                <w:sz w:val="14"/>
                <w:szCs w:val="14"/>
              </w:rPr>
              <w:t>f applicable):</w:t>
            </w:r>
          </w:p>
        </w:tc>
      </w:tr>
      <w:tr w:rsidR="000F7AAF" w:rsidRPr="00B272DC" w14:paraId="0435B84C" w14:textId="77777777" w:rsidTr="00D76417">
        <w:tblPrEx>
          <w:tblBorders>
            <w:top w:val="single" w:sz="4" w:space="0" w:color="auto"/>
            <w:left w:val="single" w:sz="4" w:space="0" w:color="auto"/>
            <w:bottom w:val="single" w:sz="4" w:space="0" w:color="auto"/>
            <w:right w:val="single" w:sz="4" w:space="0" w:color="auto"/>
            <w:insideH w:val="single" w:sz="4" w:space="0" w:color="auto"/>
          </w:tblBorders>
          <w:tblCellMar>
            <w:left w:w="86" w:type="dxa"/>
            <w:right w:w="86" w:type="dxa"/>
          </w:tblCellMar>
        </w:tblPrEx>
        <w:trPr>
          <w:gridAfter w:val="1"/>
          <w:wAfter w:w="64" w:type="dxa"/>
          <w:trHeight w:val="360"/>
        </w:trPr>
        <w:tc>
          <w:tcPr>
            <w:tcW w:w="5427" w:type="dxa"/>
            <w:gridSpan w:val="3"/>
          </w:tcPr>
          <w:p w14:paraId="0435B84A"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City/State/Zip:</w:t>
            </w:r>
          </w:p>
        </w:tc>
        <w:tc>
          <w:tcPr>
            <w:tcW w:w="5234" w:type="dxa"/>
            <w:gridSpan w:val="2"/>
          </w:tcPr>
          <w:p w14:paraId="0435B84B"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Phone:</w:t>
            </w:r>
          </w:p>
        </w:tc>
      </w:tr>
      <w:tr w:rsidR="000F7AAF" w:rsidRPr="008E6C57" w14:paraId="0435B84E" w14:textId="77777777" w:rsidTr="00D76417">
        <w:tblPrEx>
          <w:tblBorders>
            <w:top w:val="single" w:sz="4" w:space="0" w:color="auto"/>
            <w:left w:val="single" w:sz="4" w:space="0" w:color="auto"/>
            <w:bottom w:val="single" w:sz="4" w:space="0" w:color="auto"/>
            <w:right w:val="single" w:sz="4" w:space="0" w:color="auto"/>
            <w:insideH w:val="single" w:sz="4" w:space="0" w:color="auto"/>
          </w:tblBorders>
          <w:tblCellMar>
            <w:left w:w="115" w:type="dxa"/>
            <w:right w:w="115" w:type="dxa"/>
          </w:tblCellMar>
        </w:tblPrEx>
        <w:trPr>
          <w:gridAfter w:val="1"/>
          <w:wAfter w:w="64" w:type="dxa"/>
          <w:trHeight w:val="296"/>
        </w:trPr>
        <w:tc>
          <w:tcPr>
            <w:tcW w:w="10661" w:type="dxa"/>
            <w:gridSpan w:val="5"/>
            <w:vAlign w:val="center"/>
          </w:tcPr>
          <w:p w14:paraId="0435B84D" w14:textId="77777777" w:rsidR="000F7AAF" w:rsidRDefault="000F7AAF" w:rsidP="00D26DC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0F7AAF" w:rsidRPr="008E6C57" w14:paraId="0435B855" w14:textId="77777777" w:rsidTr="00D76417">
        <w:tblPrEx>
          <w:tblBorders>
            <w:top w:val="single" w:sz="4" w:space="0" w:color="auto"/>
            <w:left w:val="single" w:sz="4" w:space="0" w:color="auto"/>
            <w:bottom w:val="single" w:sz="4" w:space="0" w:color="auto"/>
            <w:right w:val="single" w:sz="4" w:space="0" w:color="auto"/>
            <w:insideH w:val="single" w:sz="4" w:space="0" w:color="auto"/>
          </w:tblBorders>
          <w:tblCellMar>
            <w:left w:w="115" w:type="dxa"/>
            <w:right w:w="115" w:type="dxa"/>
          </w:tblCellMar>
        </w:tblPrEx>
        <w:trPr>
          <w:gridAfter w:val="1"/>
          <w:wAfter w:w="64" w:type="dxa"/>
          <w:trHeight w:val="504"/>
        </w:trPr>
        <w:tc>
          <w:tcPr>
            <w:tcW w:w="10661" w:type="dxa"/>
            <w:gridSpan w:val="5"/>
          </w:tcPr>
          <w:p w14:paraId="0435B84F" w14:textId="77777777" w:rsidR="005D3BD0" w:rsidRPr="005D3BD0" w:rsidRDefault="005D3BD0" w:rsidP="005D3BD0">
            <w:pPr>
              <w:pStyle w:val="Heading3"/>
              <w:numPr>
                <w:ilvl w:val="0"/>
                <w:numId w:val="0"/>
              </w:numPr>
              <w:spacing w:before="60"/>
              <w:ind w:right="86"/>
              <w:rPr>
                <w:rFonts w:asciiTheme="minorHAnsi" w:hAnsiTheme="minorHAnsi"/>
                <w:caps/>
                <w:sz w:val="18"/>
                <w:szCs w:val="18"/>
              </w:rPr>
            </w:pPr>
            <w:r w:rsidRPr="005D3BD0">
              <w:rPr>
                <w:rFonts w:asciiTheme="minorHAnsi" w:hAnsiTheme="minorHAnsi"/>
                <w:sz w:val="18"/>
                <w:szCs w:val="18"/>
              </w:rPr>
              <w:t xml:space="preserve">I certify the following under penalty of perjury, under the laws of the State of California: </w:t>
            </w:r>
          </w:p>
          <w:p w14:paraId="0435B850" w14:textId="77777777" w:rsidR="005D3BD0" w:rsidRPr="005D3BD0" w:rsidRDefault="005D3BD0" w:rsidP="005D3BD0">
            <w:pPr>
              <w:pStyle w:val="Heading3"/>
              <w:numPr>
                <w:ilvl w:val="0"/>
                <w:numId w:val="18"/>
              </w:numPr>
              <w:spacing w:before="0"/>
              <w:ind w:right="90"/>
              <w:rPr>
                <w:rFonts w:asciiTheme="minorHAnsi" w:hAnsiTheme="minorHAnsi"/>
                <w:caps/>
                <w:sz w:val="18"/>
                <w:szCs w:val="18"/>
              </w:rPr>
            </w:pPr>
            <w:r w:rsidRPr="005D3BD0">
              <w:rPr>
                <w:rFonts w:asciiTheme="minorHAnsi" w:hAnsiTheme="minorHAnsi"/>
                <w:sz w:val="18"/>
                <w:szCs w:val="18"/>
              </w:rPr>
              <w:t xml:space="preserve">The information provided on this Certificate of Installation is true and correct. </w:t>
            </w:r>
          </w:p>
          <w:p w14:paraId="0435B851" w14:textId="77777777" w:rsidR="005D3BD0" w:rsidRPr="005D3BD0" w:rsidRDefault="005D3BD0" w:rsidP="005D3BD0">
            <w:pPr>
              <w:pStyle w:val="Heading3"/>
              <w:numPr>
                <w:ilvl w:val="0"/>
                <w:numId w:val="18"/>
              </w:numPr>
              <w:spacing w:before="0"/>
              <w:ind w:right="90"/>
              <w:rPr>
                <w:rFonts w:asciiTheme="minorHAnsi" w:hAnsiTheme="minorHAnsi"/>
                <w:caps/>
                <w:sz w:val="18"/>
                <w:szCs w:val="22"/>
              </w:rPr>
            </w:pPr>
            <w:r w:rsidRPr="005D3BD0">
              <w:rPr>
                <w:rFonts w:asciiTheme="minorHAnsi" w:hAnsiTheme="minorHAnsi"/>
                <w:snapToGrid w:val="0"/>
                <w:sz w:val="18"/>
                <w:szCs w:val="18"/>
              </w:rPr>
              <w:t xml:space="preserve">I am either: a) a responsible person eligible under Division 3 of the Business and Professions Code </w:t>
            </w:r>
            <w:r w:rsidRPr="005D3BD0">
              <w:rPr>
                <w:rFonts w:asciiTheme="minorHAnsi" w:hAnsiTheme="minorHAnsi"/>
                <w:sz w:val="18"/>
                <w:szCs w:val="18"/>
              </w:rPr>
              <w:t xml:space="preserve">in the applicable classification to accept responsibility for the system design, construction, or installation </w:t>
            </w:r>
            <w:r w:rsidRPr="005D3BD0">
              <w:rPr>
                <w:rFonts w:asciiTheme="minorHAnsi" w:hAnsiTheme="minorHAnsi"/>
                <w:snapToGrid w:val="0"/>
                <w:sz w:val="18"/>
                <w:szCs w:val="18"/>
              </w:rPr>
              <w:t xml:space="preserve">of features, materials, components, or manufactured devices </w:t>
            </w:r>
            <w:r w:rsidRPr="005D3BD0">
              <w:rPr>
                <w:rFonts w:asciiTheme="minorHAnsi" w:hAnsiTheme="minorHAnsi"/>
                <w:sz w:val="18"/>
                <w:szCs w:val="18"/>
              </w:rPr>
              <w:t xml:space="preserve">for the scope of work identified on this Certificate of Installation </w:t>
            </w:r>
            <w:r w:rsidRPr="005D3BD0">
              <w:rPr>
                <w:rFonts w:asciiTheme="minorHAnsi" w:hAnsiTheme="minorHAnsi"/>
                <w:snapToGrid w:val="0"/>
                <w:sz w:val="18"/>
                <w:szCs w:val="18"/>
              </w:rPr>
              <w:t>and attest to the declarations in this statement</w:t>
            </w:r>
            <w:r w:rsidRPr="005D3BD0">
              <w:rPr>
                <w:rFonts w:asciiTheme="minorHAnsi" w:hAnsiTheme="minorHAnsi"/>
                <w:sz w:val="18"/>
                <w:szCs w:val="18"/>
              </w:rPr>
              <w:t>, or b) I am an authorized representative of the responsible person and attest to the declarations in this statement on the responsible person’s behalf</w:t>
            </w:r>
            <w:r w:rsidRPr="005D3BD0">
              <w:rPr>
                <w:rFonts w:asciiTheme="minorHAnsi" w:eastAsia="Calibri" w:hAnsiTheme="minorHAnsi"/>
                <w:sz w:val="18"/>
                <w:szCs w:val="18"/>
              </w:rPr>
              <w:t>.</w:t>
            </w:r>
          </w:p>
          <w:p w14:paraId="0435B852" w14:textId="77777777" w:rsidR="005D3BD0" w:rsidRPr="005D3BD0" w:rsidRDefault="005D3BD0" w:rsidP="005D3BD0">
            <w:pPr>
              <w:keepNext/>
              <w:numPr>
                <w:ilvl w:val="0"/>
                <w:numId w:val="18"/>
              </w:numPr>
              <w:autoSpaceDE w:val="0"/>
              <w:autoSpaceDN w:val="0"/>
              <w:adjustRightInd w:val="0"/>
              <w:ind w:right="90"/>
              <w:rPr>
                <w:rFonts w:asciiTheme="minorHAnsi" w:hAnsiTheme="minorHAnsi"/>
                <w:sz w:val="18"/>
                <w:szCs w:val="18"/>
              </w:rPr>
            </w:pPr>
            <w:r w:rsidRPr="005D3BD0">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5D3BD0">
              <w:rPr>
                <w:rFonts w:asciiTheme="minorHAnsi" w:eastAsia="Calibri" w:hAnsiTheme="minorHAnsi" w:cs="TimesNewRomanPSMT"/>
                <w:sz w:val="18"/>
                <w:szCs w:val="18"/>
              </w:rPr>
              <w:t>.</w:t>
            </w:r>
          </w:p>
          <w:p w14:paraId="0435B853" w14:textId="77777777" w:rsidR="005D3BD0" w:rsidRPr="005D3BD0" w:rsidRDefault="005D3BD0" w:rsidP="005D3BD0">
            <w:pPr>
              <w:pStyle w:val="ListParagraph"/>
              <w:keepNext/>
              <w:numPr>
                <w:ilvl w:val="0"/>
                <w:numId w:val="18"/>
              </w:numPr>
              <w:autoSpaceDE w:val="0"/>
              <w:autoSpaceDN w:val="0"/>
              <w:adjustRightInd w:val="0"/>
              <w:rPr>
                <w:rFonts w:asciiTheme="minorHAnsi" w:hAnsiTheme="minorHAnsi"/>
                <w:sz w:val="18"/>
              </w:rPr>
            </w:pPr>
            <w:r w:rsidRPr="005D3BD0">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0435B854" w14:textId="77777777" w:rsidR="000F7AAF" w:rsidRPr="00E74533" w:rsidRDefault="005D3BD0" w:rsidP="005D3BD0">
            <w:pPr>
              <w:pStyle w:val="ListParagraph"/>
              <w:keepNext/>
              <w:numPr>
                <w:ilvl w:val="0"/>
                <w:numId w:val="18"/>
              </w:numPr>
              <w:autoSpaceDE w:val="0"/>
              <w:autoSpaceDN w:val="0"/>
              <w:adjustRightInd w:val="0"/>
              <w:rPr>
                <w:rFonts w:asciiTheme="minorHAnsi" w:hAnsiTheme="minorHAnsi"/>
                <w:b/>
              </w:rPr>
            </w:pPr>
            <w:r w:rsidRPr="005D3BD0">
              <w:rPr>
                <w:rFonts w:asciiTheme="minorHAnsi" w:hAnsi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0F7AAF" w:rsidRPr="00B272DC" w14:paraId="0435B858" w14:textId="77777777" w:rsidTr="00D76417">
        <w:tblPrEx>
          <w:tblBorders>
            <w:top w:val="single" w:sz="4" w:space="0" w:color="auto"/>
            <w:left w:val="single" w:sz="4" w:space="0" w:color="auto"/>
            <w:bottom w:val="single" w:sz="4" w:space="0" w:color="auto"/>
            <w:right w:val="single" w:sz="4" w:space="0" w:color="auto"/>
            <w:insideH w:val="single" w:sz="4" w:space="0" w:color="auto"/>
          </w:tblBorders>
        </w:tblPrEx>
        <w:trPr>
          <w:gridAfter w:val="1"/>
          <w:wAfter w:w="64" w:type="dxa"/>
          <w:trHeight w:val="360"/>
        </w:trPr>
        <w:tc>
          <w:tcPr>
            <w:tcW w:w="5164" w:type="dxa"/>
            <w:gridSpan w:val="2"/>
          </w:tcPr>
          <w:p w14:paraId="0435B856" w14:textId="77777777" w:rsidR="000F7AAF" w:rsidRPr="00B272DC" w:rsidRDefault="000F7AAF" w:rsidP="00D26DC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497" w:type="dxa"/>
            <w:gridSpan w:val="3"/>
          </w:tcPr>
          <w:p w14:paraId="0435B857" w14:textId="77777777" w:rsidR="000F7AAF" w:rsidRPr="00B272DC" w:rsidRDefault="000F7AAF" w:rsidP="00D26DC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0F7AAF" w:rsidRPr="00B272DC" w14:paraId="0435B85B" w14:textId="77777777" w:rsidTr="00D76417">
        <w:tblPrEx>
          <w:tblBorders>
            <w:top w:val="single" w:sz="4" w:space="0" w:color="auto"/>
            <w:left w:val="single" w:sz="4" w:space="0" w:color="auto"/>
            <w:bottom w:val="single" w:sz="4" w:space="0" w:color="auto"/>
            <w:right w:val="single" w:sz="4" w:space="0" w:color="auto"/>
            <w:insideH w:val="single" w:sz="4" w:space="0" w:color="auto"/>
          </w:tblBorders>
        </w:tblPrEx>
        <w:trPr>
          <w:gridAfter w:val="1"/>
          <w:wAfter w:w="64" w:type="dxa"/>
          <w:trHeight w:val="360"/>
        </w:trPr>
        <w:tc>
          <w:tcPr>
            <w:tcW w:w="5164" w:type="dxa"/>
            <w:gridSpan w:val="2"/>
            <w:tcBorders>
              <w:top w:val="single" w:sz="4" w:space="0" w:color="auto"/>
              <w:left w:val="single" w:sz="4" w:space="0" w:color="auto"/>
              <w:bottom w:val="single" w:sz="4" w:space="0" w:color="auto"/>
              <w:right w:val="single" w:sz="4" w:space="0" w:color="auto"/>
            </w:tcBorders>
          </w:tcPr>
          <w:p w14:paraId="0435B859"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497" w:type="dxa"/>
            <w:gridSpan w:val="3"/>
            <w:tcBorders>
              <w:top w:val="single" w:sz="4" w:space="0" w:color="auto"/>
              <w:left w:val="single" w:sz="4" w:space="0" w:color="auto"/>
              <w:bottom w:val="single" w:sz="4" w:space="0" w:color="auto"/>
              <w:right w:val="single" w:sz="4" w:space="0" w:color="auto"/>
            </w:tcBorders>
          </w:tcPr>
          <w:p w14:paraId="0435B85A"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0F7AAF" w:rsidRPr="00B272DC" w14:paraId="0435B85E" w14:textId="77777777" w:rsidTr="00D76417">
        <w:tblPrEx>
          <w:tblBorders>
            <w:top w:val="single" w:sz="4" w:space="0" w:color="auto"/>
            <w:left w:val="single" w:sz="4" w:space="0" w:color="auto"/>
            <w:bottom w:val="single" w:sz="4" w:space="0" w:color="auto"/>
            <w:right w:val="single" w:sz="4" w:space="0" w:color="auto"/>
            <w:insideH w:val="single" w:sz="4" w:space="0" w:color="auto"/>
          </w:tblBorders>
        </w:tblPrEx>
        <w:trPr>
          <w:gridAfter w:val="1"/>
          <w:wAfter w:w="64" w:type="dxa"/>
          <w:trHeight w:val="360"/>
        </w:trPr>
        <w:tc>
          <w:tcPr>
            <w:tcW w:w="5164" w:type="dxa"/>
            <w:gridSpan w:val="2"/>
            <w:tcBorders>
              <w:top w:val="single" w:sz="4" w:space="0" w:color="auto"/>
              <w:left w:val="single" w:sz="4" w:space="0" w:color="auto"/>
              <w:bottom w:val="single" w:sz="4" w:space="0" w:color="auto"/>
              <w:right w:val="single" w:sz="4" w:space="0" w:color="auto"/>
            </w:tcBorders>
          </w:tcPr>
          <w:p w14:paraId="0435B85C"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497" w:type="dxa"/>
            <w:gridSpan w:val="3"/>
            <w:tcBorders>
              <w:top w:val="single" w:sz="4" w:space="0" w:color="auto"/>
              <w:left w:val="single" w:sz="4" w:space="0" w:color="auto"/>
              <w:bottom w:val="single" w:sz="4" w:space="0" w:color="auto"/>
              <w:right w:val="single" w:sz="4" w:space="0" w:color="auto"/>
            </w:tcBorders>
          </w:tcPr>
          <w:p w14:paraId="0435B85D"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0F7AAF" w:rsidRPr="00B272DC" w14:paraId="0435B862" w14:textId="77777777" w:rsidTr="00D76417">
        <w:tblPrEx>
          <w:tblBorders>
            <w:top w:val="single" w:sz="4" w:space="0" w:color="auto"/>
            <w:left w:val="single" w:sz="4" w:space="0" w:color="auto"/>
            <w:bottom w:val="single" w:sz="4" w:space="0" w:color="auto"/>
            <w:right w:val="single" w:sz="4" w:space="0" w:color="auto"/>
            <w:insideH w:val="single" w:sz="4" w:space="0" w:color="auto"/>
          </w:tblBorders>
        </w:tblPrEx>
        <w:trPr>
          <w:gridAfter w:val="1"/>
          <w:wAfter w:w="64" w:type="dxa"/>
          <w:trHeight w:val="360"/>
        </w:trPr>
        <w:tc>
          <w:tcPr>
            <w:tcW w:w="5164" w:type="dxa"/>
            <w:gridSpan w:val="2"/>
            <w:tcBorders>
              <w:top w:val="single" w:sz="4" w:space="0" w:color="auto"/>
              <w:left w:val="single" w:sz="4" w:space="0" w:color="auto"/>
              <w:bottom w:val="single" w:sz="4" w:space="0" w:color="auto"/>
              <w:right w:val="single" w:sz="4" w:space="0" w:color="auto"/>
            </w:tcBorders>
          </w:tcPr>
          <w:p w14:paraId="0435B85F"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748" w:type="dxa"/>
            <w:gridSpan w:val="2"/>
            <w:tcBorders>
              <w:top w:val="single" w:sz="4" w:space="0" w:color="auto"/>
              <w:left w:val="single" w:sz="4" w:space="0" w:color="auto"/>
              <w:bottom w:val="single" w:sz="4" w:space="0" w:color="auto"/>
              <w:right w:val="single" w:sz="4" w:space="0" w:color="auto"/>
            </w:tcBorders>
          </w:tcPr>
          <w:p w14:paraId="0435B860"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29047D">
              <w:rPr>
                <w:rFonts w:asciiTheme="minorHAnsi" w:hAnsiTheme="minorHAnsi"/>
                <w:sz w:val="14"/>
                <w:szCs w:val="14"/>
              </w:rPr>
              <w:t>:</w:t>
            </w:r>
          </w:p>
        </w:tc>
        <w:tc>
          <w:tcPr>
            <w:tcW w:w="2749" w:type="dxa"/>
            <w:tcBorders>
              <w:top w:val="single" w:sz="4" w:space="0" w:color="auto"/>
              <w:left w:val="single" w:sz="4" w:space="0" w:color="auto"/>
              <w:bottom w:val="single" w:sz="4" w:space="0" w:color="auto"/>
              <w:right w:val="single" w:sz="4" w:space="0" w:color="auto"/>
            </w:tcBorders>
          </w:tcPr>
          <w:p w14:paraId="0435B861"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0F7AAF" w:rsidRPr="00B272DC" w14:paraId="0435B865" w14:textId="77777777" w:rsidTr="00D76417">
        <w:tblPrEx>
          <w:tblBorders>
            <w:top w:val="single" w:sz="4" w:space="0" w:color="auto"/>
            <w:left w:val="single" w:sz="4" w:space="0" w:color="auto"/>
            <w:bottom w:val="single" w:sz="4" w:space="0" w:color="auto"/>
            <w:right w:val="single" w:sz="4" w:space="0" w:color="auto"/>
            <w:insideH w:val="single" w:sz="4" w:space="0" w:color="auto"/>
          </w:tblBorders>
        </w:tblPrEx>
        <w:trPr>
          <w:gridAfter w:val="1"/>
          <w:wAfter w:w="64" w:type="dxa"/>
          <w:trHeight w:val="360"/>
        </w:trPr>
        <w:tc>
          <w:tcPr>
            <w:tcW w:w="5164" w:type="dxa"/>
            <w:gridSpan w:val="2"/>
            <w:tcBorders>
              <w:top w:val="single" w:sz="4" w:space="0" w:color="auto"/>
              <w:left w:val="single" w:sz="4" w:space="0" w:color="auto"/>
              <w:bottom w:val="single" w:sz="4" w:space="0" w:color="auto"/>
              <w:right w:val="single" w:sz="4" w:space="0" w:color="auto"/>
            </w:tcBorders>
          </w:tcPr>
          <w:p w14:paraId="0435B863"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497" w:type="dxa"/>
            <w:gridSpan w:val="3"/>
            <w:tcBorders>
              <w:top w:val="single" w:sz="4" w:space="0" w:color="auto"/>
              <w:left w:val="single" w:sz="4" w:space="0" w:color="auto"/>
              <w:bottom w:val="single" w:sz="4" w:space="0" w:color="auto"/>
              <w:right w:val="single" w:sz="4" w:space="0" w:color="auto"/>
            </w:tcBorders>
          </w:tcPr>
          <w:p w14:paraId="0435B864"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0435B867" w14:textId="77777777" w:rsidR="00202E7F" w:rsidRDefault="00202E7F" w:rsidP="00AE4108">
      <w:pPr>
        <w:rPr>
          <w:rFonts w:asciiTheme="minorHAnsi" w:hAnsiTheme="minorHAnsi"/>
          <w:sz w:val="18"/>
          <w:szCs w:val="18"/>
        </w:rPr>
      </w:pPr>
    </w:p>
    <w:sectPr w:rsidR="00202E7F" w:rsidSect="0076421E">
      <w:headerReference w:type="even" r:id="rId16"/>
      <w:headerReference w:type="default" r:id="rId17"/>
      <w:footerReference w:type="default" r:id="rId18"/>
      <w:headerReference w:type="first" r:id="rId19"/>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D8AF95" w14:textId="77777777" w:rsidR="005162D5" w:rsidRDefault="005162D5">
      <w:r>
        <w:separator/>
      </w:r>
    </w:p>
  </w:endnote>
  <w:endnote w:type="continuationSeparator" w:id="0">
    <w:p w14:paraId="690F83D7" w14:textId="77777777" w:rsidR="005162D5" w:rsidRDefault="005162D5">
      <w:r>
        <w:continuationSeparator/>
      </w:r>
    </w:p>
  </w:endnote>
  <w:endnote w:type="continuationNotice" w:id="1">
    <w:p w14:paraId="59A795D3" w14:textId="77777777" w:rsidR="005162D5" w:rsidRDefault="005162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nt78">
    <w:altName w:val="Cambria"/>
    <w:panose1 w:val="00000000000000000000"/>
    <w:charset w:val="4D"/>
    <w:family w:val="auto"/>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85" w14:textId="77777777" w:rsidR="005162D5" w:rsidRPr="009213E6" w:rsidRDefault="005162D5" w:rsidP="009213E6">
    <w:pPr>
      <w:pStyle w:val="Footer"/>
      <w:rPr>
        <w:b/>
      </w:rPr>
    </w:pPr>
    <w:r w:rsidRPr="009213E6">
      <w:t xml:space="preserve">Registration Number:                                            Registration Date/Time:                                                    HERS Provider:                                   </w:t>
    </w:r>
  </w:p>
  <w:p w14:paraId="0435B886" w14:textId="77777777" w:rsidR="005162D5" w:rsidRPr="009213E6" w:rsidRDefault="005162D5" w:rsidP="009213E6">
    <w:pPr>
      <w:pStyle w:val="Footer"/>
    </w:pPr>
    <w:r w:rsidRPr="009213E6">
      <w:t>CA Building Energy Efficiency Standards - 201</w:t>
    </w:r>
    <w:ins w:id="414" w:author="Ferris, Todd@Energy" w:date="2018-11-20T14:11:00Z">
      <w:r>
        <w:t>9</w:t>
      </w:r>
    </w:ins>
    <w:del w:id="415" w:author="Ferris, Todd@Energy" w:date="2018-11-20T14:11:00Z">
      <w:r w:rsidDel="00700338">
        <w:delText>8</w:delText>
      </w:r>
    </w:del>
    <w:r w:rsidRPr="009213E6">
      <w:t xml:space="preserve"> Residential Compliance</w:t>
    </w:r>
    <w:r w:rsidRPr="009213E6">
      <w:tab/>
    </w:r>
    <w:ins w:id="416" w:author="Ferris, Todd@Energy" w:date="2018-11-20T14:12:00Z">
      <w:r>
        <w:t>January</w:t>
      </w:r>
    </w:ins>
    <w:del w:id="417" w:author="Ferris, Todd@Energy" w:date="2018-11-20T14:12:00Z">
      <w:r w:rsidDel="00700338">
        <w:delText>September</w:delText>
      </w:r>
    </w:del>
    <w:r>
      <w:t xml:space="preserve"> 201</w:t>
    </w:r>
    <w:ins w:id="418" w:author="Ferris, Todd@Energy" w:date="2018-11-20T14:12:00Z">
      <w:r>
        <w:t>9</w:t>
      </w:r>
    </w:ins>
    <w:del w:id="419" w:author="Ferris, Todd@Energy" w:date="2018-11-20T14:12:00Z">
      <w:r w:rsidDel="00700338">
        <w:delText>8</w:delText>
      </w:r>
    </w:del>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0" w14:textId="77777777" w:rsidR="005162D5" w:rsidRPr="009213E6" w:rsidRDefault="005162D5" w:rsidP="009213E6">
    <w:pPr>
      <w:pStyle w:val="Footer"/>
    </w:pPr>
    <w:r w:rsidRPr="009213E6">
      <w:t>CA Building Energy Efficiency Standards - 201</w:t>
    </w:r>
    <w:ins w:id="565" w:author="Ferris, Todd@Energy" w:date="2018-11-20T14:13:00Z">
      <w:r>
        <w:t>9</w:t>
      </w:r>
    </w:ins>
    <w:del w:id="566" w:author="Ferris, Todd@Energy" w:date="2018-11-20T14:13:00Z">
      <w:r w:rsidDel="00700338">
        <w:delText>6</w:delText>
      </w:r>
    </w:del>
    <w:r w:rsidRPr="009213E6">
      <w:t xml:space="preserve"> Residential Compliance</w:t>
    </w:r>
    <w:r w:rsidRPr="009213E6">
      <w:tab/>
    </w:r>
    <w:ins w:id="567" w:author="Ferris, Todd@Energy" w:date="2018-11-20T14:14:00Z">
      <w:r>
        <w:t>January</w:t>
      </w:r>
    </w:ins>
    <w:del w:id="568" w:author="Ferris, Todd@Energy" w:date="2018-11-20T14:14:00Z">
      <w:r w:rsidDel="00700338">
        <w:delText>September</w:delText>
      </w:r>
    </w:del>
    <w:r>
      <w:t xml:space="preserve"> 201</w:t>
    </w:r>
    <w:ins w:id="569" w:author="Ferris, Todd@Energy" w:date="2018-11-20T14:14:00Z">
      <w:r>
        <w:t>9</w:t>
      </w:r>
    </w:ins>
    <w:del w:id="570" w:author="Ferris, Todd@Energy" w:date="2018-11-20T14:14:00Z">
      <w:r w:rsidDel="00700338">
        <w:delText>8</w:delText>
      </w:r>
    </w:del>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A" w14:textId="77777777" w:rsidR="005162D5" w:rsidRPr="00A165EE" w:rsidRDefault="005162D5" w:rsidP="009213E6">
    <w:pPr>
      <w:pStyle w:val="Footer"/>
      <w:rPr>
        <w:b/>
      </w:rPr>
    </w:pPr>
    <w:r w:rsidRPr="00A165EE">
      <w:t>CA Building Energy Efficiency Standards - 201</w:t>
    </w:r>
    <w:ins w:id="1407" w:author="Ferris, Todd@Energy" w:date="2018-11-21T11:11:00Z">
      <w:r>
        <w:t>9</w:t>
      </w:r>
    </w:ins>
    <w:del w:id="1408" w:author="Ferris, Todd@Energy" w:date="2018-11-21T11:11:00Z">
      <w:r w:rsidDel="00CF0FC6">
        <w:delText>6</w:delText>
      </w:r>
    </w:del>
    <w:r w:rsidRPr="00A165EE">
      <w:t xml:space="preserve"> Residential Compliance</w:t>
    </w:r>
    <w:r w:rsidRPr="00A165EE">
      <w:tab/>
    </w:r>
    <w:r w:rsidRPr="00E84F79">
      <w:t xml:space="preserve"> </w:t>
    </w:r>
    <w:ins w:id="1409" w:author="Ferris, Todd@Energy" w:date="2018-11-21T11:11:00Z">
      <w:r>
        <w:t>January</w:t>
      </w:r>
    </w:ins>
    <w:del w:id="1410" w:author="Ferris, Todd@Energy" w:date="2018-11-21T11:11:00Z">
      <w:r w:rsidDel="00CF0FC6">
        <w:delText>September</w:delText>
      </w:r>
    </w:del>
    <w:r>
      <w:t xml:space="preserve"> 201</w:t>
    </w:r>
    <w:ins w:id="1411" w:author="Ferris, Todd@Energy" w:date="2018-11-21T11:12:00Z">
      <w:r>
        <w:t>9</w:t>
      </w:r>
    </w:ins>
    <w:del w:id="1412" w:author="Ferris, Todd@Energy" w:date="2018-11-21T11:12:00Z">
      <w:r w:rsidDel="00CF0FC6">
        <w:delText>8</w:delText>
      </w:r>
    </w:del>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B51ADB" w14:textId="77777777" w:rsidR="005162D5" w:rsidRDefault="005162D5">
      <w:r>
        <w:separator/>
      </w:r>
    </w:p>
  </w:footnote>
  <w:footnote w:type="continuationSeparator" w:id="0">
    <w:p w14:paraId="2D5F72EF" w14:textId="77777777" w:rsidR="005162D5" w:rsidRDefault="005162D5">
      <w:r>
        <w:continuationSeparator/>
      </w:r>
    </w:p>
  </w:footnote>
  <w:footnote w:type="continuationNotice" w:id="1">
    <w:p w14:paraId="558D2495" w14:textId="77777777" w:rsidR="005162D5" w:rsidRDefault="005162D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72" w14:textId="77777777" w:rsidR="005162D5" w:rsidRDefault="005162D5">
    <w:pPr>
      <w:pStyle w:val="Header"/>
    </w:pPr>
    <w:r>
      <w:rPr>
        <w:noProof/>
      </w:rPr>
      <w:pict w14:anchorId="0435B8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4"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73" w14:textId="77777777" w:rsidR="005162D5" w:rsidRPr="007770C5" w:rsidRDefault="005162D5" w:rsidP="00352336">
    <w:pPr>
      <w:suppressAutoHyphens/>
      <w:ind w:left="-90"/>
      <w:rPr>
        <w:rFonts w:ascii="Arial" w:hAnsi="Arial" w:cs="Arial"/>
        <w:sz w:val="14"/>
        <w:szCs w:val="14"/>
      </w:rPr>
    </w:pPr>
    <w:r>
      <w:rPr>
        <w:rFonts w:ascii="Arial" w:hAnsi="Arial" w:cs="Arial"/>
        <w:noProof/>
        <w:sz w:val="14"/>
        <w:szCs w:val="14"/>
      </w:rPr>
      <w:pict w14:anchorId="0435B8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5"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Pr="007770C5">
      <w:rPr>
        <w:rFonts w:ascii="Arial" w:hAnsi="Arial" w:cs="Arial"/>
        <w:sz w:val="14"/>
        <w:szCs w:val="14"/>
      </w:rPr>
      <w:t>STATE OF CALIFORNIA</w:t>
    </w:r>
  </w:p>
  <w:p w14:paraId="0435B874" w14:textId="77777777" w:rsidR="005162D5" w:rsidRPr="007770C5" w:rsidRDefault="005162D5" w:rsidP="00352336">
    <w:pPr>
      <w:suppressAutoHyphens/>
      <w:ind w:left="-90"/>
      <w:rPr>
        <w:rFonts w:ascii="Arial" w:hAnsi="Arial" w:cs="Arial"/>
        <w:b/>
        <w:sz w:val="24"/>
        <w:szCs w:val="24"/>
      </w:rPr>
    </w:pPr>
    <w:r w:rsidRPr="0029047D">
      <w:rPr>
        <w:rFonts w:ascii="Arial" w:hAnsi="Arial" w:cs="Arial"/>
        <w:noProof/>
        <w:sz w:val="14"/>
        <w:szCs w:val="14"/>
      </w:rPr>
      <w:drawing>
        <wp:anchor distT="0" distB="0" distL="114300" distR="114300" simplePos="0" relativeHeight="251658249" behindDoc="0" locked="0" layoutInCell="1" allowOverlap="1" wp14:anchorId="0435B89E" wp14:editId="0435B89F">
          <wp:simplePos x="0" y="0"/>
          <wp:positionH relativeFrom="margin">
            <wp:posOffset>6618605</wp:posOffset>
          </wp:positionH>
          <wp:positionV relativeFrom="margin">
            <wp:posOffset>-1212850</wp:posOffset>
          </wp:positionV>
          <wp:extent cx="308610" cy="270510"/>
          <wp:effectExtent l="0" t="0" r="0" b="0"/>
          <wp:wrapSquare wrapText="bothSides"/>
          <wp:docPr id="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anchor>
      </w:drawing>
    </w:r>
    <w:r>
      <w:rPr>
        <w:rFonts w:ascii="Arial" w:hAnsi="Arial" w:cs="Arial"/>
        <w:b/>
        <w:sz w:val="24"/>
        <w:szCs w:val="24"/>
      </w:rPr>
      <w:t>INDOOR AIR QUALITY AND MECHANICAL VENTILATION</w:t>
    </w:r>
  </w:p>
  <w:p w14:paraId="0435B875" w14:textId="7F50DB93" w:rsidR="005162D5" w:rsidRPr="007770C5" w:rsidRDefault="005162D5" w:rsidP="00352336">
    <w:pPr>
      <w:suppressAutoHyphens/>
      <w:ind w:left="-90"/>
      <w:rPr>
        <w:rFonts w:ascii="Arial" w:hAnsi="Arial" w:cs="Arial"/>
        <w:sz w:val="14"/>
        <w:szCs w:val="14"/>
      </w:rPr>
    </w:pPr>
    <w:r>
      <w:rPr>
        <w:rFonts w:ascii="Arial" w:hAnsi="Arial" w:cs="Arial"/>
        <w:sz w:val="14"/>
        <w:szCs w:val="14"/>
      </w:rPr>
      <w:t>CEC-CF2R-MCH-27c-H</w:t>
    </w:r>
    <w:r w:rsidRPr="007770C5">
      <w:rPr>
        <w:rFonts w:ascii="Arial" w:hAnsi="Arial" w:cs="Arial"/>
        <w:sz w:val="14"/>
        <w:szCs w:val="14"/>
      </w:rPr>
      <w:t xml:space="preserve"> (Revised</w:t>
    </w:r>
    <w:r>
      <w:rPr>
        <w:rFonts w:ascii="Arial" w:hAnsi="Arial" w:cs="Arial"/>
        <w:sz w:val="14"/>
        <w:szCs w:val="14"/>
      </w:rPr>
      <w:t xml:space="preserve"> 0</w:t>
    </w:r>
    <w:ins w:id="410" w:author="Ferris, Todd@Energy" w:date="2018-11-20T13:21:00Z">
      <w:r>
        <w:rPr>
          <w:rFonts w:ascii="Arial" w:hAnsi="Arial" w:cs="Arial"/>
          <w:sz w:val="14"/>
          <w:szCs w:val="14"/>
        </w:rPr>
        <w:t>1</w:t>
      </w:r>
    </w:ins>
    <w:del w:id="411" w:author="Ferris, Todd@Energy" w:date="2018-11-20T13:21:00Z">
      <w:r w:rsidDel="00AA4AC4">
        <w:rPr>
          <w:rFonts w:ascii="Arial" w:hAnsi="Arial" w:cs="Arial"/>
          <w:sz w:val="14"/>
          <w:szCs w:val="14"/>
        </w:rPr>
        <w:delText>9</w:delText>
      </w:r>
    </w:del>
    <w:r>
      <w:rPr>
        <w:rFonts w:ascii="Arial" w:hAnsi="Arial" w:cs="Arial"/>
        <w:sz w:val="14"/>
        <w:szCs w:val="14"/>
      </w:rPr>
      <w:t>/1</w:t>
    </w:r>
    <w:ins w:id="412" w:author="Ferris, Todd@Energy" w:date="2018-11-20T13:21:00Z">
      <w:r>
        <w:rPr>
          <w:rFonts w:ascii="Arial" w:hAnsi="Arial" w:cs="Arial"/>
          <w:sz w:val="14"/>
          <w:szCs w:val="14"/>
        </w:rPr>
        <w:t>9</w:t>
      </w:r>
    </w:ins>
    <w:del w:id="413" w:author="Ferris, Todd@Energy" w:date="2018-11-20T13:21:00Z">
      <w:r w:rsidDel="00AA4AC4">
        <w:rPr>
          <w:rFonts w:ascii="Arial" w:hAnsi="Arial" w:cs="Arial"/>
          <w:sz w:val="14"/>
          <w:szCs w:val="14"/>
        </w:rPr>
        <w:delText>8</w:delText>
      </w:r>
    </w:del>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5162D5" w:rsidRPr="00F85124" w14:paraId="0435B878" w14:textId="77777777" w:rsidTr="0013183D">
      <w:trPr>
        <w:cantSplit/>
        <w:trHeight w:val="288"/>
      </w:trPr>
      <w:tc>
        <w:tcPr>
          <w:tcW w:w="3881" w:type="pct"/>
          <w:gridSpan w:val="2"/>
          <w:tcBorders>
            <w:bottom w:val="single" w:sz="4" w:space="0" w:color="auto"/>
            <w:right w:val="nil"/>
          </w:tcBorders>
          <w:vAlign w:val="center"/>
        </w:tcPr>
        <w:p w14:paraId="0435B876" w14:textId="77777777" w:rsidR="005162D5" w:rsidRPr="00D65FA1" w:rsidRDefault="005162D5" w:rsidP="0013183D">
          <w:pPr>
            <w:pStyle w:val="Style17"/>
            <w:rPr>
              <w:b/>
              <w:sz w:val="20"/>
            </w:rPr>
          </w:pPr>
          <w:r w:rsidRPr="00D65FA1">
            <w:rPr>
              <w:sz w:val="20"/>
            </w:rPr>
            <w:t>CERTIFICATE OF INSTALLATION</w:t>
          </w:r>
        </w:p>
      </w:tc>
      <w:tc>
        <w:tcPr>
          <w:tcW w:w="1119" w:type="pct"/>
          <w:tcBorders>
            <w:left w:val="nil"/>
            <w:bottom w:val="single" w:sz="4" w:space="0" w:color="auto"/>
          </w:tcBorders>
          <w:tcMar>
            <w:left w:w="115" w:type="dxa"/>
            <w:right w:w="115" w:type="dxa"/>
          </w:tcMar>
          <w:vAlign w:val="center"/>
        </w:tcPr>
        <w:p w14:paraId="0435B877" w14:textId="77777777" w:rsidR="005162D5" w:rsidRPr="00D65FA1" w:rsidRDefault="005162D5" w:rsidP="007F6151">
          <w:pPr>
            <w:pStyle w:val="Style18"/>
            <w:rPr>
              <w:b/>
              <w:sz w:val="20"/>
            </w:rPr>
          </w:pPr>
          <w:r w:rsidRPr="00D65FA1">
            <w:rPr>
              <w:sz w:val="20"/>
            </w:rPr>
            <w:t>CF2R-MCH-27</w:t>
          </w:r>
          <w:r>
            <w:rPr>
              <w:sz w:val="20"/>
            </w:rPr>
            <w:t>-H</w:t>
          </w:r>
        </w:p>
      </w:tc>
    </w:tr>
    <w:tr w:rsidR="005162D5" w:rsidRPr="00F85124" w14:paraId="0435B87B" w14:textId="77777777" w:rsidTr="0013183D">
      <w:trPr>
        <w:cantSplit/>
        <w:trHeight w:val="288"/>
      </w:trPr>
      <w:tc>
        <w:tcPr>
          <w:tcW w:w="2285" w:type="pct"/>
          <w:tcBorders>
            <w:right w:val="nil"/>
          </w:tcBorders>
        </w:tcPr>
        <w:p w14:paraId="0435B879" w14:textId="77777777" w:rsidR="005162D5" w:rsidRPr="00F85124" w:rsidRDefault="005162D5" w:rsidP="0013183D">
          <w:pPr>
            <w:pStyle w:val="Style19"/>
            <w:rPr>
              <w:sz w:val="12"/>
              <w:szCs w:val="12"/>
            </w:rPr>
          </w:pPr>
          <w:r w:rsidRPr="00505A99">
            <w:t>Indoor Air Quality and Mechanical Ventilation</w:t>
          </w:r>
        </w:p>
      </w:tc>
      <w:tc>
        <w:tcPr>
          <w:tcW w:w="2715" w:type="pct"/>
          <w:gridSpan w:val="2"/>
          <w:tcBorders>
            <w:left w:val="nil"/>
          </w:tcBorders>
        </w:tcPr>
        <w:p w14:paraId="0435B87A" w14:textId="3BD6A090" w:rsidR="005162D5" w:rsidRPr="00F85124" w:rsidRDefault="005162D5" w:rsidP="0013183D">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2230C9" w:rsidRPr="002230C9">
            <w:rPr>
              <w:rFonts w:asciiTheme="minorHAnsi" w:hAnsiTheme="minorHAnsi"/>
              <w:bCs/>
              <w:noProof/>
            </w:rPr>
            <w:t>6</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2230C9">
            <w:rPr>
              <w:rFonts w:asciiTheme="minorHAnsi" w:hAnsiTheme="minorHAnsi"/>
              <w:bCs/>
              <w:noProof/>
            </w:rPr>
            <w:t>5</w:t>
          </w:r>
          <w:r>
            <w:rPr>
              <w:rFonts w:asciiTheme="minorHAnsi" w:hAnsiTheme="minorHAnsi"/>
              <w:bCs/>
              <w:noProof/>
            </w:rPr>
            <w:fldChar w:fldCharType="end"/>
          </w:r>
          <w:r w:rsidRPr="00F85124">
            <w:rPr>
              <w:rFonts w:asciiTheme="minorHAnsi" w:hAnsiTheme="minorHAnsi"/>
              <w:bCs/>
            </w:rPr>
            <w:t>)</w:t>
          </w:r>
        </w:p>
      </w:tc>
    </w:tr>
    <w:tr w:rsidR="005162D5" w:rsidRPr="00F85124" w14:paraId="0435B87F" w14:textId="77777777" w:rsidTr="0013183D">
      <w:trPr>
        <w:cantSplit/>
        <w:trHeight w:val="288"/>
      </w:trPr>
      <w:tc>
        <w:tcPr>
          <w:tcW w:w="0" w:type="auto"/>
        </w:tcPr>
        <w:p w14:paraId="0435B87C" w14:textId="77777777" w:rsidR="005162D5" w:rsidRPr="00F85124" w:rsidRDefault="005162D5" w:rsidP="0013183D">
          <w:pPr>
            <w:pStyle w:val="Style20"/>
          </w:pPr>
          <w:r w:rsidRPr="00F85124">
            <w:t>Project Name:</w:t>
          </w:r>
        </w:p>
      </w:tc>
      <w:tc>
        <w:tcPr>
          <w:tcW w:w="1596" w:type="pct"/>
        </w:tcPr>
        <w:p w14:paraId="0435B87D" w14:textId="77777777" w:rsidR="005162D5" w:rsidRPr="00F85124" w:rsidRDefault="005162D5" w:rsidP="0013183D">
          <w:pPr>
            <w:pStyle w:val="Style20"/>
          </w:pPr>
          <w:r w:rsidRPr="00F85124">
            <w:t>Enforcement Agency:</w:t>
          </w:r>
        </w:p>
      </w:tc>
      <w:tc>
        <w:tcPr>
          <w:tcW w:w="1119" w:type="pct"/>
        </w:tcPr>
        <w:p w14:paraId="0435B87E" w14:textId="77777777" w:rsidR="005162D5" w:rsidRPr="00F85124" w:rsidRDefault="005162D5" w:rsidP="0013183D">
          <w:pPr>
            <w:pStyle w:val="Style20"/>
          </w:pPr>
          <w:r w:rsidRPr="00F85124">
            <w:t>Permit Number:</w:t>
          </w:r>
        </w:p>
      </w:tc>
    </w:tr>
    <w:tr w:rsidR="005162D5" w:rsidRPr="00F85124" w14:paraId="0435B883" w14:textId="77777777" w:rsidTr="0013183D">
      <w:trPr>
        <w:cantSplit/>
        <w:trHeight w:val="288"/>
      </w:trPr>
      <w:tc>
        <w:tcPr>
          <w:tcW w:w="0" w:type="auto"/>
        </w:tcPr>
        <w:p w14:paraId="0435B880" w14:textId="77777777" w:rsidR="005162D5" w:rsidRPr="00F85124" w:rsidRDefault="005162D5" w:rsidP="0013183D">
          <w:pPr>
            <w:pStyle w:val="Style20"/>
            <w:rPr>
              <w:vertAlign w:val="superscript"/>
            </w:rPr>
          </w:pPr>
          <w:r w:rsidRPr="00F85124">
            <w:t>Dwelling Address:</w:t>
          </w:r>
        </w:p>
      </w:tc>
      <w:tc>
        <w:tcPr>
          <w:tcW w:w="1596" w:type="pct"/>
        </w:tcPr>
        <w:p w14:paraId="0435B881" w14:textId="77777777" w:rsidR="005162D5" w:rsidRPr="00F85124" w:rsidRDefault="005162D5" w:rsidP="0013183D">
          <w:pPr>
            <w:pStyle w:val="Style20"/>
            <w:rPr>
              <w:vertAlign w:val="superscript"/>
            </w:rPr>
          </w:pPr>
          <w:r w:rsidRPr="00F85124">
            <w:t>City</w:t>
          </w:r>
          <w:r>
            <w:t>:</w:t>
          </w:r>
        </w:p>
      </w:tc>
      <w:tc>
        <w:tcPr>
          <w:tcW w:w="1119" w:type="pct"/>
        </w:tcPr>
        <w:p w14:paraId="0435B882" w14:textId="77777777" w:rsidR="005162D5" w:rsidRPr="00F85124" w:rsidRDefault="005162D5" w:rsidP="0013183D">
          <w:pPr>
            <w:pStyle w:val="Style20"/>
            <w:rPr>
              <w:vertAlign w:val="superscript"/>
            </w:rPr>
          </w:pPr>
          <w:r w:rsidRPr="00F85124">
            <w:t>Zip Code</w:t>
          </w:r>
          <w:r>
            <w:t>:</w:t>
          </w:r>
        </w:p>
      </w:tc>
    </w:tr>
  </w:tbl>
  <w:p w14:paraId="0435B884" w14:textId="77777777" w:rsidR="005162D5" w:rsidRDefault="005162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87" w14:textId="77777777" w:rsidR="005162D5" w:rsidRDefault="005162D5">
    <w:pPr>
      <w:pStyle w:val="Header"/>
    </w:pPr>
    <w:r>
      <w:rPr>
        <w:noProof/>
      </w:rPr>
      <w:pict w14:anchorId="0435B8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3"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88" w14:textId="77777777" w:rsidR="005162D5" w:rsidRDefault="005162D5">
    <w:pPr>
      <w:pStyle w:val="Header"/>
    </w:pPr>
    <w:r>
      <w:rPr>
        <w:noProof/>
      </w:rPr>
      <w:pict w14:anchorId="0435B8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7"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5162D5" w:rsidRPr="00F85124" w14:paraId="0435B88B" w14:textId="77777777" w:rsidTr="00023A98">
      <w:trPr>
        <w:cantSplit/>
        <w:trHeight w:val="288"/>
      </w:trPr>
      <w:tc>
        <w:tcPr>
          <w:tcW w:w="3881" w:type="pct"/>
          <w:gridSpan w:val="2"/>
          <w:tcBorders>
            <w:bottom w:val="single" w:sz="4" w:space="0" w:color="auto"/>
            <w:right w:val="nil"/>
          </w:tcBorders>
          <w:vAlign w:val="center"/>
        </w:tcPr>
        <w:p w14:paraId="0435B889" w14:textId="77777777" w:rsidR="005162D5" w:rsidRPr="00927918" w:rsidRDefault="005162D5" w:rsidP="00023A98">
          <w:pPr>
            <w:pStyle w:val="Style17"/>
            <w:rPr>
              <w:b/>
              <w:sz w:val="20"/>
            </w:rPr>
          </w:pPr>
          <w:r w:rsidRPr="00927918">
            <w:rPr>
              <w:sz w:val="20"/>
            </w:rPr>
            <w:t>CERTIFICATE OF INSTALLATION</w:t>
          </w:r>
          <w:r w:rsidRPr="0053106D">
            <w:rPr>
              <w:sz w:val="20"/>
            </w:rPr>
            <w:t xml:space="preserve"> </w:t>
          </w:r>
          <w:r>
            <w:rPr>
              <w:sz w:val="20"/>
            </w:rPr>
            <w:t xml:space="preserve">- </w:t>
          </w:r>
          <w:r w:rsidRPr="0053106D">
            <w:rPr>
              <w:sz w:val="20"/>
            </w:rPr>
            <w:t>USER INSTRUCTIONS</w:t>
          </w:r>
        </w:p>
      </w:tc>
      <w:tc>
        <w:tcPr>
          <w:tcW w:w="1119" w:type="pct"/>
          <w:tcBorders>
            <w:left w:val="nil"/>
            <w:bottom w:val="single" w:sz="4" w:space="0" w:color="auto"/>
          </w:tcBorders>
          <w:tcMar>
            <w:left w:w="115" w:type="dxa"/>
            <w:right w:w="115" w:type="dxa"/>
          </w:tcMar>
          <w:vAlign w:val="center"/>
        </w:tcPr>
        <w:p w14:paraId="0435B88A" w14:textId="77777777" w:rsidR="005162D5" w:rsidRPr="00927918" w:rsidRDefault="005162D5" w:rsidP="00D85A3A">
          <w:pPr>
            <w:pStyle w:val="Style18"/>
            <w:rPr>
              <w:b/>
              <w:sz w:val="20"/>
            </w:rPr>
          </w:pPr>
          <w:r w:rsidRPr="00927918">
            <w:rPr>
              <w:sz w:val="20"/>
            </w:rPr>
            <w:t>CF2R-MCH-27</w:t>
          </w:r>
          <w:r>
            <w:rPr>
              <w:sz w:val="20"/>
            </w:rPr>
            <w:t>-H</w:t>
          </w:r>
        </w:p>
      </w:tc>
    </w:tr>
    <w:tr w:rsidR="005162D5" w:rsidRPr="00F85124" w14:paraId="0435B88E" w14:textId="77777777" w:rsidTr="00023A98">
      <w:trPr>
        <w:cantSplit/>
        <w:trHeight w:val="288"/>
      </w:trPr>
      <w:tc>
        <w:tcPr>
          <w:tcW w:w="2285" w:type="pct"/>
          <w:tcBorders>
            <w:right w:val="nil"/>
          </w:tcBorders>
        </w:tcPr>
        <w:p w14:paraId="0435B88C" w14:textId="154BE469" w:rsidR="005162D5" w:rsidRPr="00F85124" w:rsidRDefault="005162D5" w:rsidP="00D76417">
          <w:pPr>
            <w:pStyle w:val="Style19"/>
            <w:rPr>
              <w:sz w:val="12"/>
              <w:szCs w:val="12"/>
            </w:rPr>
          </w:pPr>
          <w:r w:rsidRPr="00505A99">
            <w:t>Indoor Air Quality and Mechanical Ventilation</w:t>
          </w:r>
          <w:r>
            <w:t xml:space="preserve"> – MCH-27c</w:t>
          </w:r>
        </w:p>
      </w:tc>
      <w:tc>
        <w:tcPr>
          <w:tcW w:w="2715" w:type="pct"/>
          <w:gridSpan w:val="2"/>
          <w:tcBorders>
            <w:left w:val="nil"/>
          </w:tcBorders>
        </w:tcPr>
        <w:p w14:paraId="0435B88D" w14:textId="4BCFCDFF" w:rsidR="005162D5" w:rsidRPr="00F85124" w:rsidRDefault="005162D5"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Pr="005162D5">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w:t>
          </w:r>
        </w:p>
      </w:tc>
    </w:tr>
  </w:tbl>
  <w:p w14:paraId="0435B88F" w14:textId="77777777" w:rsidR="005162D5" w:rsidRDefault="005162D5" w:rsidP="00D65FA1">
    <w:pPr>
      <w:pStyle w:val="Header"/>
    </w:pPr>
    <w:r>
      <w:rPr>
        <w:noProof/>
      </w:rPr>
      <w:pict w14:anchorId="0435B8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8"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1" w14:textId="77777777" w:rsidR="005162D5" w:rsidRDefault="005162D5">
    <w:pPr>
      <w:pStyle w:val="Header"/>
    </w:pPr>
    <w:r>
      <w:rPr>
        <w:noProof/>
      </w:rPr>
      <w:pict w14:anchorId="0435B8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6"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2" w14:textId="77777777" w:rsidR="005162D5" w:rsidRDefault="005162D5">
    <w:pPr>
      <w:pStyle w:val="Header"/>
    </w:pPr>
    <w:r>
      <w:rPr>
        <w:noProof/>
      </w:rPr>
      <w:pict w14:anchorId="0435B8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0"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5162D5" w:rsidRPr="00F85124" w14:paraId="0435B895" w14:textId="77777777" w:rsidTr="00023A98">
      <w:trPr>
        <w:cantSplit/>
        <w:trHeight w:val="288"/>
      </w:trPr>
      <w:tc>
        <w:tcPr>
          <w:tcW w:w="3881" w:type="pct"/>
          <w:gridSpan w:val="2"/>
          <w:tcBorders>
            <w:bottom w:val="single" w:sz="4" w:space="0" w:color="auto"/>
            <w:right w:val="nil"/>
          </w:tcBorders>
          <w:vAlign w:val="center"/>
        </w:tcPr>
        <w:p w14:paraId="0435B893" w14:textId="77777777" w:rsidR="005162D5" w:rsidRPr="00D65FA1" w:rsidRDefault="005162D5" w:rsidP="00023A98">
          <w:pPr>
            <w:pStyle w:val="Style17"/>
            <w:rPr>
              <w:b/>
              <w:sz w:val="20"/>
            </w:rPr>
          </w:pPr>
          <w:r w:rsidRPr="00D65FA1">
            <w:rPr>
              <w:sz w:val="20"/>
            </w:rPr>
            <w:t>CERTIFICATE OF INSTALLATION</w:t>
          </w:r>
          <w:r>
            <w:rPr>
              <w:sz w:val="20"/>
            </w:rPr>
            <w:t xml:space="preserve"> – DATA FIELD DEFINITIONS AND CALCULATIONS</w:t>
          </w:r>
        </w:p>
      </w:tc>
      <w:tc>
        <w:tcPr>
          <w:tcW w:w="1119" w:type="pct"/>
          <w:tcBorders>
            <w:left w:val="nil"/>
            <w:bottom w:val="single" w:sz="4" w:space="0" w:color="auto"/>
          </w:tcBorders>
          <w:tcMar>
            <w:left w:w="115" w:type="dxa"/>
            <w:right w:w="115" w:type="dxa"/>
          </w:tcMar>
          <w:vAlign w:val="center"/>
        </w:tcPr>
        <w:p w14:paraId="0435B894" w14:textId="77777777" w:rsidR="005162D5" w:rsidRPr="00D65FA1" w:rsidRDefault="005162D5" w:rsidP="00D85A3A">
          <w:pPr>
            <w:pStyle w:val="Style18"/>
            <w:rPr>
              <w:b/>
              <w:sz w:val="20"/>
            </w:rPr>
          </w:pPr>
          <w:r w:rsidRPr="00D65FA1">
            <w:rPr>
              <w:sz w:val="20"/>
            </w:rPr>
            <w:t>CF2R-MCH-27</w:t>
          </w:r>
          <w:r>
            <w:rPr>
              <w:sz w:val="20"/>
            </w:rPr>
            <w:t>-H</w:t>
          </w:r>
        </w:p>
      </w:tc>
    </w:tr>
    <w:tr w:rsidR="005162D5" w:rsidRPr="00F85124" w14:paraId="0435B898" w14:textId="77777777" w:rsidTr="00023A98">
      <w:trPr>
        <w:cantSplit/>
        <w:trHeight w:val="288"/>
      </w:trPr>
      <w:tc>
        <w:tcPr>
          <w:tcW w:w="2285" w:type="pct"/>
          <w:tcBorders>
            <w:right w:val="nil"/>
          </w:tcBorders>
        </w:tcPr>
        <w:p w14:paraId="0435B896" w14:textId="3FAEDCC5" w:rsidR="005162D5" w:rsidRPr="00F85124" w:rsidRDefault="005162D5" w:rsidP="00700338">
          <w:pPr>
            <w:pStyle w:val="Style19"/>
            <w:rPr>
              <w:sz w:val="12"/>
              <w:szCs w:val="12"/>
            </w:rPr>
          </w:pPr>
          <w:r w:rsidRPr="00505A99">
            <w:t>Indoor Air Quality and Mechanical Ventilation</w:t>
          </w:r>
          <w:r>
            <w:t xml:space="preserve"> – MCH-27c</w:t>
          </w:r>
        </w:p>
      </w:tc>
      <w:tc>
        <w:tcPr>
          <w:tcW w:w="2715" w:type="pct"/>
          <w:gridSpan w:val="2"/>
          <w:tcBorders>
            <w:left w:val="nil"/>
          </w:tcBorders>
        </w:tcPr>
        <w:p w14:paraId="0435B897" w14:textId="21564560" w:rsidR="005162D5" w:rsidRPr="00F85124" w:rsidRDefault="005162D5"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2230C9" w:rsidRPr="002230C9">
            <w:rPr>
              <w:rFonts w:asciiTheme="minorHAnsi" w:hAnsiTheme="minorHAnsi"/>
              <w:bCs/>
              <w:noProof/>
            </w:rPr>
            <w:t>6</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2230C9">
            <w:rPr>
              <w:rFonts w:asciiTheme="minorHAnsi" w:hAnsiTheme="minorHAnsi"/>
              <w:bCs/>
              <w:noProof/>
            </w:rPr>
            <w:t>7</w:t>
          </w:r>
          <w:r>
            <w:rPr>
              <w:rFonts w:asciiTheme="minorHAnsi" w:hAnsiTheme="minorHAnsi"/>
              <w:bCs/>
              <w:noProof/>
            </w:rPr>
            <w:fldChar w:fldCharType="end"/>
          </w:r>
          <w:r w:rsidRPr="00F85124">
            <w:rPr>
              <w:rFonts w:asciiTheme="minorHAnsi" w:hAnsiTheme="minorHAnsi"/>
              <w:bCs/>
            </w:rPr>
            <w:t>)</w:t>
          </w:r>
        </w:p>
      </w:tc>
    </w:tr>
  </w:tbl>
  <w:p w14:paraId="0435B899" w14:textId="77777777" w:rsidR="005162D5" w:rsidRDefault="005162D5" w:rsidP="007F6151">
    <w:pPr>
      <w:pStyle w:val="Header"/>
    </w:pPr>
    <w:r>
      <w:rPr>
        <w:noProof/>
      </w:rPr>
      <w:pict w14:anchorId="0435B8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1"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B" w14:textId="77777777" w:rsidR="005162D5" w:rsidRDefault="005162D5">
    <w:pPr>
      <w:pStyle w:val="Header"/>
    </w:pPr>
    <w:r>
      <w:rPr>
        <w:noProof/>
      </w:rPr>
      <w:pict w14:anchorId="0435B8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9"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1EA0C50"/>
    <w:multiLevelType w:val="hybridMultilevel"/>
    <w:tmpl w:val="B59CA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BC4FE0"/>
    <w:multiLevelType w:val="hybridMultilevel"/>
    <w:tmpl w:val="292E4F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0E09A5"/>
    <w:multiLevelType w:val="hybridMultilevel"/>
    <w:tmpl w:val="43CEBF0A"/>
    <w:lvl w:ilvl="0" w:tplc="04090001">
      <w:start w:val="1"/>
      <w:numFmt w:val="bullet"/>
      <w:lvlText w:val=""/>
      <w:lvlJc w:val="left"/>
      <w:pPr>
        <w:ind w:left="1163" w:hanging="360"/>
      </w:pPr>
      <w:rPr>
        <w:rFonts w:ascii="Symbol" w:hAnsi="Symbol" w:hint="default"/>
      </w:rPr>
    </w:lvl>
    <w:lvl w:ilvl="1" w:tplc="04090003" w:tentative="1">
      <w:start w:val="1"/>
      <w:numFmt w:val="bullet"/>
      <w:lvlText w:val="o"/>
      <w:lvlJc w:val="left"/>
      <w:pPr>
        <w:ind w:left="1883" w:hanging="360"/>
      </w:pPr>
      <w:rPr>
        <w:rFonts w:ascii="Courier New" w:hAnsi="Courier New" w:cs="Courier New" w:hint="default"/>
      </w:rPr>
    </w:lvl>
    <w:lvl w:ilvl="2" w:tplc="04090005" w:tentative="1">
      <w:start w:val="1"/>
      <w:numFmt w:val="bullet"/>
      <w:lvlText w:val=""/>
      <w:lvlJc w:val="left"/>
      <w:pPr>
        <w:ind w:left="2603" w:hanging="360"/>
      </w:pPr>
      <w:rPr>
        <w:rFonts w:ascii="Wingdings" w:hAnsi="Wingdings" w:hint="default"/>
      </w:rPr>
    </w:lvl>
    <w:lvl w:ilvl="3" w:tplc="04090001" w:tentative="1">
      <w:start w:val="1"/>
      <w:numFmt w:val="bullet"/>
      <w:lvlText w:val=""/>
      <w:lvlJc w:val="left"/>
      <w:pPr>
        <w:ind w:left="3323" w:hanging="360"/>
      </w:pPr>
      <w:rPr>
        <w:rFonts w:ascii="Symbol" w:hAnsi="Symbol" w:hint="default"/>
      </w:rPr>
    </w:lvl>
    <w:lvl w:ilvl="4" w:tplc="04090003" w:tentative="1">
      <w:start w:val="1"/>
      <w:numFmt w:val="bullet"/>
      <w:lvlText w:val="o"/>
      <w:lvlJc w:val="left"/>
      <w:pPr>
        <w:ind w:left="4043" w:hanging="360"/>
      </w:pPr>
      <w:rPr>
        <w:rFonts w:ascii="Courier New" w:hAnsi="Courier New" w:cs="Courier New" w:hint="default"/>
      </w:rPr>
    </w:lvl>
    <w:lvl w:ilvl="5" w:tplc="04090005" w:tentative="1">
      <w:start w:val="1"/>
      <w:numFmt w:val="bullet"/>
      <w:lvlText w:val=""/>
      <w:lvlJc w:val="left"/>
      <w:pPr>
        <w:ind w:left="4763" w:hanging="360"/>
      </w:pPr>
      <w:rPr>
        <w:rFonts w:ascii="Wingdings" w:hAnsi="Wingdings" w:hint="default"/>
      </w:rPr>
    </w:lvl>
    <w:lvl w:ilvl="6" w:tplc="04090001" w:tentative="1">
      <w:start w:val="1"/>
      <w:numFmt w:val="bullet"/>
      <w:lvlText w:val=""/>
      <w:lvlJc w:val="left"/>
      <w:pPr>
        <w:ind w:left="5483" w:hanging="360"/>
      </w:pPr>
      <w:rPr>
        <w:rFonts w:ascii="Symbol" w:hAnsi="Symbol" w:hint="default"/>
      </w:rPr>
    </w:lvl>
    <w:lvl w:ilvl="7" w:tplc="04090003" w:tentative="1">
      <w:start w:val="1"/>
      <w:numFmt w:val="bullet"/>
      <w:lvlText w:val="o"/>
      <w:lvlJc w:val="left"/>
      <w:pPr>
        <w:ind w:left="6203" w:hanging="360"/>
      </w:pPr>
      <w:rPr>
        <w:rFonts w:ascii="Courier New" w:hAnsi="Courier New" w:cs="Courier New" w:hint="default"/>
      </w:rPr>
    </w:lvl>
    <w:lvl w:ilvl="8" w:tplc="04090005" w:tentative="1">
      <w:start w:val="1"/>
      <w:numFmt w:val="bullet"/>
      <w:lvlText w:val=""/>
      <w:lvlJc w:val="left"/>
      <w:pPr>
        <w:ind w:left="6923" w:hanging="360"/>
      </w:pPr>
      <w:rPr>
        <w:rFonts w:ascii="Wingdings" w:hAnsi="Wingdings" w:hint="default"/>
      </w:rPr>
    </w:lvl>
  </w:abstractNum>
  <w:abstractNum w:abstractNumId="5"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6" w15:restartNumberingAfterBreak="0">
    <w:nsid w:val="12074152"/>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A317326"/>
    <w:multiLevelType w:val="hybridMultilevel"/>
    <w:tmpl w:val="ADA03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C30BC1"/>
    <w:multiLevelType w:val="multilevel"/>
    <w:tmpl w:val="E4EE2BD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asciiTheme="minorHAnsi" w:hAnsiTheme="minorHAnsi" w:cstheme="minorHAnsi" w:hint="default"/>
        <w:b w:val="0"/>
        <w:sz w:val="18"/>
        <w:szCs w:val="18"/>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23D72DE3"/>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1" w15:restartNumberingAfterBreak="0">
    <w:nsid w:val="28A201A2"/>
    <w:multiLevelType w:val="hybridMultilevel"/>
    <w:tmpl w:val="CB8690F4"/>
    <w:lvl w:ilvl="0" w:tplc="739A78D6">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2B1D2344"/>
    <w:multiLevelType w:val="hybridMultilevel"/>
    <w:tmpl w:val="5164B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2D05EC"/>
    <w:multiLevelType w:val="hybridMultilevel"/>
    <w:tmpl w:val="7C647EF8"/>
    <w:lvl w:ilvl="0" w:tplc="8EBA107A">
      <w:start w:val="1"/>
      <w:numFmt w:val="decimal"/>
      <w:lvlText w:val="%1."/>
      <w:lvlJc w:val="left"/>
      <w:pPr>
        <w:ind w:left="1469" w:hanging="360"/>
      </w:pPr>
      <w:rPr>
        <w:rFonts w:asciiTheme="minorHAnsi" w:eastAsia="Times New Roman" w:hAnsiTheme="minorHAnsi" w:cstheme="minorHAnsi"/>
      </w:rPr>
    </w:lvl>
    <w:lvl w:ilvl="1" w:tplc="04090019" w:tentative="1">
      <w:start w:val="1"/>
      <w:numFmt w:val="lowerLetter"/>
      <w:lvlText w:val="%2."/>
      <w:lvlJc w:val="left"/>
      <w:pPr>
        <w:ind w:left="2189" w:hanging="360"/>
      </w:pPr>
    </w:lvl>
    <w:lvl w:ilvl="2" w:tplc="0409001B" w:tentative="1">
      <w:start w:val="1"/>
      <w:numFmt w:val="lowerRoman"/>
      <w:lvlText w:val="%3."/>
      <w:lvlJc w:val="right"/>
      <w:pPr>
        <w:ind w:left="2909" w:hanging="180"/>
      </w:pPr>
    </w:lvl>
    <w:lvl w:ilvl="3" w:tplc="0409000F" w:tentative="1">
      <w:start w:val="1"/>
      <w:numFmt w:val="decimal"/>
      <w:lvlText w:val="%4."/>
      <w:lvlJc w:val="left"/>
      <w:pPr>
        <w:ind w:left="3629" w:hanging="360"/>
      </w:pPr>
    </w:lvl>
    <w:lvl w:ilvl="4" w:tplc="04090019" w:tentative="1">
      <w:start w:val="1"/>
      <w:numFmt w:val="lowerLetter"/>
      <w:lvlText w:val="%5."/>
      <w:lvlJc w:val="left"/>
      <w:pPr>
        <w:ind w:left="4349" w:hanging="360"/>
      </w:pPr>
    </w:lvl>
    <w:lvl w:ilvl="5" w:tplc="0409001B" w:tentative="1">
      <w:start w:val="1"/>
      <w:numFmt w:val="lowerRoman"/>
      <w:lvlText w:val="%6."/>
      <w:lvlJc w:val="right"/>
      <w:pPr>
        <w:ind w:left="5069" w:hanging="180"/>
      </w:pPr>
    </w:lvl>
    <w:lvl w:ilvl="6" w:tplc="0409000F" w:tentative="1">
      <w:start w:val="1"/>
      <w:numFmt w:val="decimal"/>
      <w:lvlText w:val="%7."/>
      <w:lvlJc w:val="left"/>
      <w:pPr>
        <w:ind w:left="5789" w:hanging="360"/>
      </w:pPr>
    </w:lvl>
    <w:lvl w:ilvl="7" w:tplc="04090019" w:tentative="1">
      <w:start w:val="1"/>
      <w:numFmt w:val="lowerLetter"/>
      <w:lvlText w:val="%8."/>
      <w:lvlJc w:val="left"/>
      <w:pPr>
        <w:ind w:left="6509" w:hanging="360"/>
      </w:pPr>
    </w:lvl>
    <w:lvl w:ilvl="8" w:tplc="0409001B" w:tentative="1">
      <w:start w:val="1"/>
      <w:numFmt w:val="lowerRoman"/>
      <w:lvlText w:val="%9."/>
      <w:lvlJc w:val="right"/>
      <w:pPr>
        <w:ind w:left="7229" w:hanging="180"/>
      </w:pPr>
    </w:lvl>
  </w:abstractNum>
  <w:abstractNum w:abstractNumId="14" w15:restartNumberingAfterBreak="0">
    <w:nsid w:val="3163657B"/>
    <w:multiLevelType w:val="hybridMultilevel"/>
    <w:tmpl w:val="B71C3B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6E52C92"/>
    <w:multiLevelType w:val="hybridMultilevel"/>
    <w:tmpl w:val="4F804B22"/>
    <w:lvl w:ilvl="0" w:tplc="04090019">
      <w:start w:val="1"/>
      <w:numFmt w:val="lowerLetter"/>
      <w:lvlText w:val="%1."/>
      <w:lvlJc w:val="left"/>
      <w:pPr>
        <w:ind w:left="1111" w:hanging="360"/>
      </w:p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16" w15:restartNumberingAfterBreak="0">
    <w:nsid w:val="3BB4221A"/>
    <w:multiLevelType w:val="hybridMultilevel"/>
    <w:tmpl w:val="E7A8B8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E3A7AFE"/>
    <w:multiLevelType w:val="hybridMultilevel"/>
    <w:tmpl w:val="629442F8"/>
    <w:lvl w:ilvl="0" w:tplc="04090005">
      <w:start w:val="1"/>
      <w:numFmt w:val="bullet"/>
      <w:lvlText w:val=""/>
      <w:lvlJc w:val="left"/>
      <w:pPr>
        <w:ind w:left="744" w:hanging="360"/>
      </w:pPr>
      <w:rPr>
        <w:rFonts w:ascii="Wingdings" w:hAnsi="Wingdings"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8" w15:restartNumberingAfterBreak="0">
    <w:nsid w:val="4DDC416A"/>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B3090A"/>
    <w:multiLevelType w:val="hybridMultilevel"/>
    <w:tmpl w:val="45646626"/>
    <w:lvl w:ilvl="0" w:tplc="38F43DE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609916F5"/>
    <w:multiLevelType w:val="hybridMultilevel"/>
    <w:tmpl w:val="0D444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9371CD"/>
    <w:multiLevelType w:val="hybridMultilevel"/>
    <w:tmpl w:val="EA043A38"/>
    <w:lvl w:ilvl="0" w:tplc="38F43DEA">
      <w:start w:val="1"/>
      <w:numFmt w:val="decimal"/>
      <w:lvlText w:val="%1."/>
      <w:lvlJc w:val="left"/>
      <w:pPr>
        <w:ind w:left="360" w:hanging="360"/>
      </w:pPr>
      <w:rPr>
        <w:rFonts w:hint="default"/>
        <w:sz w:val="18"/>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6D18BA"/>
    <w:multiLevelType w:val="hybridMultilevel"/>
    <w:tmpl w:val="ADB6C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FA73BE5"/>
    <w:multiLevelType w:val="multilevel"/>
    <w:tmpl w:val="4B2E9D9E"/>
    <w:lvl w:ilvl="0">
      <w:start w:val="1"/>
      <w:numFmt w:val="decimal"/>
      <w:lvlText w:val="%1."/>
      <w:lvlJc w:val="left"/>
      <w:pPr>
        <w:ind w:left="360" w:hanging="360"/>
      </w:pPr>
      <w:rPr>
        <w:rFonts w:hint="default"/>
      </w:rPr>
    </w:lvl>
    <w:lvl w:ilvl="1">
      <w:start w:val="1"/>
      <w:numFmt w:val="decimal"/>
      <w:isLgl/>
      <w:lvlText w:val="6.%2"/>
      <w:lvlJc w:val="left"/>
      <w:pPr>
        <w:ind w:left="360" w:hanging="360"/>
      </w:pPr>
      <w:rPr>
        <w:rFonts w:hint="default"/>
        <w:b/>
      </w:rPr>
    </w:lvl>
    <w:lvl w:ilvl="2">
      <w:start w:val="1"/>
      <w:numFmt w:val="decimal"/>
      <w:isLgl/>
      <w:lvlText w:val="%1.%2.%3"/>
      <w:lvlJc w:val="left"/>
      <w:pPr>
        <w:ind w:left="360" w:hanging="36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720" w:hanging="72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080" w:hanging="1080"/>
      </w:pPr>
      <w:rPr>
        <w:rFonts w:hint="default"/>
        <w:b/>
      </w:rPr>
    </w:lvl>
    <w:lvl w:ilvl="7">
      <w:start w:val="1"/>
      <w:numFmt w:val="decimal"/>
      <w:isLgl/>
      <w:lvlText w:val="%1.%2.%3.%4.%5.%6.%7.%8"/>
      <w:lvlJc w:val="left"/>
      <w:pPr>
        <w:ind w:left="1080" w:hanging="1080"/>
      </w:pPr>
      <w:rPr>
        <w:rFonts w:hint="default"/>
        <w:b/>
      </w:rPr>
    </w:lvl>
    <w:lvl w:ilvl="8">
      <w:start w:val="1"/>
      <w:numFmt w:val="decimal"/>
      <w:isLgl/>
      <w:lvlText w:val="%1.%2.%3.%4.%5.%6.%7.%8.%9"/>
      <w:lvlJc w:val="left"/>
      <w:pPr>
        <w:ind w:left="1440" w:hanging="1440"/>
      </w:pPr>
      <w:rPr>
        <w:rFonts w:hint="default"/>
        <w:b/>
      </w:rPr>
    </w:lvl>
  </w:abstractNum>
  <w:abstractNum w:abstractNumId="25" w15:restartNumberingAfterBreak="0">
    <w:nsid w:val="757854B1"/>
    <w:multiLevelType w:val="hybridMultilevel"/>
    <w:tmpl w:val="AEA81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79D1746"/>
    <w:multiLevelType w:val="hybridMultilevel"/>
    <w:tmpl w:val="0066A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A46175E"/>
    <w:multiLevelType w:val="hybridMultilevel"/>
    <w:tmpl w:val="E9E0B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AEF037E"/>
    <w:multiLevelType w:val="multilevel"/>
    <w:tmpl w:val="4B2E9D9E"/>
    <w:lvl w:ilvl="0">
      <w:start w:val="1"/>
      <w:numFmt w:val="decimal"/>
      <w:lvlText w:val="%1."/>
      <w:lvlJc w:val="left"/>
      <w:pPr>
        <w:ind w:left="360" w:hanging="360"/>
      </w:pPr>
      <w:rPr>
        <w:rFonts w:hint="default"/>
      </w:rPr>
    </w:lvl>
    <w:lvl w:ilvl="1">
      <w:start w:val="1"/>
      <w:numFmt w:val="decimal"/>
      <w:isLgl/>
      <w:lvlText w:val="6.%2"/>
      <w:lvlJc w:val="left"/>
      <w:pPr>
        <w:ind w:left="360" w:hanging="360"/>
      </w:pPr>
      <w:rPr>
        <w:rFonts w:hint="default"/>
        <w:b/>
      </w:rPr>
    </w:lvl>
    <w:lvl w:ilvl="2">
      <w:start w:val="1"/>
      <w:numFmt w:val="decimal"/>
      <w:isLgl/>
      <w:lvlText w:val="%1.%2.%3"/>
      <w:lvlJc w:val="left"/>
      <w:pPr>
        <w:ind w:left="360" w:hanging="36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720" w:hanging="72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080" w:hanging="1080"/>
      </w:pPr>
      <w:rPr>
        <w:rFonts w:hint="default"/>
        <w:b/>
      </w:rPr>
    </w:lvl>
    <w:lvl w:ilvl="7">
      <w:start w:val="1"/>
      <w:numFmt w:val="decimal"/>
      <w:isLgl/>
      <w:lvlText w:val="%1.%2.%3.%4.%5.%6.%7.%8"/>
      <w:lvlJc w:val="left"/>
      <w:pPr>
        <w:ind w:left="1080" w:hanging="1080"/>
      </w:pPr>
      <w:rPr>
        <w:rFonts w:hint="default"/>
        <w:b/>
      </w:rPr>
    </w:lvl>
    <w:lvl w:ilvl="8">
      <w:start w:val="1"/>
      <w:numFmt w:val="decimal"/>
      <w:isLgl/>
      <w:lvlText w:val="%1.%2.%3.%4.%5.%6.%7.%8.%9"/>
      <w:lvlJc w:val="left"/>
      <w:pPr>
        <w:ind w:left="1440" w:hanging="1440"/>
      </w:pPr>
      <w:rPr>
        <w:rFonts w:hint="default"/>
        <w:b/>
      </w:rPr>
    </w:lvl>
  </w:abstractNum>
  <w:abstractNum w:abstractNumId="29" w15:restartNumberingAfterBreak="0">
    <w:nsid w:val="7D021550"/>
    <w:multiLevelType w:val="hybridMultilevel"/>
    <w:tmpl w:val="74241098"/>
    <w:lvl w:ilvl="0" w:tplc="027CC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19"/>
  </w:num>
  <w:num w:numId="4">
    <w:abstractNumId w:val="1"/>
  </w:num>
  <w:num w:numId="5">
    <w:abstractNumId w:val="0"/>
  </w:num>
  <w:num w:numId="6">
    <w:abstractNumId w:val="9"/>
  </w:num>
  <w:num w:numId="7">
    <w:abstractNumId w:val="20"/>
  </w:num>
  <w:num w:numId="8">
    <w:abstractNumId w:val="22"/>
  </w:num>
  <w:num w:numId="9">
    <w:abstractNumId w:val="8"/>
  </w:num>
  <w:num w:numId="10">
    <w:abstractNumId w:val="15"/>
  </w:num>
  <w:num w:numId="11">
    <w:abstractNumId w:val="25"/>
  </w:num>
  <w:num w:numId="12">
    <w:abstractNumId w:val="17"/>
  </w:num>
  <w:num w:numId="13">
    <w:abstractNumId w:val="11"/>
  </w:num>
  <w:num w:numId="14">
    <w:abstractNumId w:val="18"/>
  </w:num>
  <w:num w:numId="1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9"/>
  </w:num>
  <w:num w:numId="18">
    <w:abstractNumId w:val="6"/>
  </w:num>
  <w:num w:numId="19">
    <w:abstractNumId w:val="7"/>
  </w:num>
  <w:num w:numId="20">
    <w:abstractNumId w:val="29"/>
  </w:num>
  <w:num w:numId="21">
    <w:abstractNumId w:val="12"/>
  </w:num>
  <w:num w:numId="22">
    <w:abstractNumId w:val="16"/>
  </w:num>
  <w:num w:numId="23">
    <w:abstractNumId w:val="27"/>
  </w:num>
  <w:num w:numId="24">
    <w:abstractNumId w:val="4"/>
  </w:num>
  <w:num w:numId="25">
    <w:abstractNumId w:val="2"/>
  </w:num>
  <w:num w:numId="26">
    <w:abstractNumId w:val="26"/>
  </w:num>
  <w:num w:numId="27">
    <w:abstractNumId w:val="14"/>
  </w:num>
  <w:num w:numId="28">
    <w:abstractNumId w:val="21"/>
  </w:num>
  <w:num w:numId="29">
    <w:abstractNumId w:val="23"/>
  </w:num>
  <w:num w:numId="30">
    <w:abstractNumId w:val="24"/>
  </w:num>
  <w:num w:numId="31">
    <w:abstractNumId w:val="13"/>
  </w:num>
  <w:num w:numId="32">
    <w:abstractNumId w:val="3"/>
  </w:num>
  <w:num w:numId="33">
    <w:abstractNumId w:val="28"/>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rris, Todd@Energy">
    <w15:presenceInfo w15:providerId="AD" w15:userId="S-1-5-21-606747145-1060284298-682003330-62469"/>
  </w15:person>
  <w15:person w15:author="Balneg, Ronald@Energy">
    <w15:presenceInfo w15:providerId="AD" w15:userId="S-1-5-21-606747145-1060284298-682003330-905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131078" w:nlCheck="1" w:checkStyle="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2EE0"/>
    <w:rsid w:val="00003921"/>
    <w:rsid w:val="0001052E"/>
    <w:rsid w:val="00010C95"/>
    <w:rsid w:val="0001108C"/>
    <w:rsid w:val="000165F9"/>
    <w:rsid w:val="00023A98"/>
    <w:rsid w:val="00025040"/>
    <w:rsid w:val="00026B59"/>
    <w:rsid w:val="00031FF2"/>
    <w:rsid w:val="00035135"/>
    <w:rsid w:val="00037F93"/>
    <w:rsid w:val="000452DE"/>
    <w:rsid w:val="00045AF9"/>
    <w:rsid w:val="0005156F"/>
    <w:rsid w:val="00052480"/>
    <w:rsid w:val="00052E5A"/>
    <w:rsid w:val="00057BD8"/>
    <w:rsid w:val="0006136B"/>
    <w:rsid w:val="0006325B"/>
    <w:rsid w:val="00065AA8"/>
    <w:rsid w:val="00067802"/>
    <w:rsid w:val="00070E18"/>
    <w:rsid w:val="000738E3"/>
    <w:rsid w:val="000753FB"/>
    <w:rsid w:val="00093A7F"/>
    <w:rsid w:val="00094357"/>
    <w:rsid w:val="0009608C"/>
    <w:rsid w:val="00097FDE"/>
    <w:rsid w:val="000A01E6"/>
    <w:rsid w:val="000A6716"/>
    <w:rsid w:val="000A7A62"/>
    <w:rsid w:val="000B1B45"/>
    <w:rsid w:val="000C0B3F"/>
    <w:rsid w:val="000C31D2"/>
    <w:rsid w:val="000C4D97"/>
    <w:rsid w:val="000C6B12"/>
    <w:rsid w:val="000C6F34"/>
    <w:rsid w:val="000D01A4"/>
    <w:rsid w:val="000D065E"/>
    <w:rsid w:val="000D0C09"/>
    <w:rsid w:val="000D4776"/>
    <w:rsid w:val="000E0347"/>
    <w:rsid w:val="000E2FAB"/>
    <w:rsid w:val="000F2727"/>
    <w:rsid w:val="000F3711"/>
    <w:rsid w:val="000F685B"/>
    <w:rsid w:val="000F7AAF"/>
    <w:rsid w:val="00103283"/>
    <w:rsid w:val="00104155"/>
    <w:rsid w:val="001051B9"/>
    <w:rsid w:val="001079E1"/>
    <w:rsid w:val="00121986"/>
    <w:rsid w:val="00121AEA"/>
    <w:rsid w:val="00127A5E"/>
    <w:rsid w:val="0013183D"/>
    <w:rsid w:val="00131E30"/>
    <w:rsid w:val="00135299"/>
    <w:rsid w:val="00141821"/>
    <w:rsid w:val="001456B0"/>
    <w:rsid w:val="0014582E"/>
    <w:rsid w:val="00163FB5"/>
    <w:rsid w:val="00164B1B"/>
    <w:rsid w:val="001706A4"/>
    <w:rsid w:val="00170A93"/>
    <w:rsid w:val="00174B78"/>
    <w:rsid w:val="001837A7"/>
    <w:rsid w:val="001844F5"/>
    <w:rsid w:val="00192313"/>
    <w:rsid w:val="001947AA"/>
    <w:rsid w:val="001A6444"/>
    <w:rsid w:val="001B1FE6"/>
    <w:rsid w:val="001B335E"/>
    <w:rsid w:val="001B37A2"/>
    <w:rsid w:val="001B6972"/>
    <w:rsid w:val="001C0809"/>
    <w:rsid w:val="001C365C"/>
    <w:rsid w:val="001C4226"/>
    <w:rsid w:val="001C624C"/>
    <w:rsid w:val="001D331F"/>
    <w:rsid w:val="001E2BE1"/>
    <w:rsid w:val="001E3C1B"/>
    <w:rsid w:val="001F4A5C"/>
    <w:rsid w:val="001F7B1E"/>
    <w:rsid w:val="002011BC"/>
    <w:rsid w:val="00202A63"/>
    <w:rsid w:val="00202E7F"/>
    <w:rsid w:val="00204C45"/>
    <w:rsid w:val="00212114"/>
    <w:rsid w:val="0021359B"/>
    <w:rsid w:val="00213B87"/>
    <w:rsid w:val="00215D5D"/>
    <w:rsid w:val="00222DEB"/>
    <w:rsid w:val="002230C9"/>
    <w:rsid w:val="00223BFD"/>
    <w:rsid w:val="00232C1C"/>
    <w:rsid w:val="00236F90"/>
    <w:rsid w:val="00237379"/>
    <w:rsid w:val="00246307"/>
    <w:rsid w:val="00246D26"/>
    <w:rsid w:val="002477FB"/>
    <w:rsid w:val="002501AE"/>
    <w:rsid w:val="00256541"/>
    <w:rsid w:val="00260F33"/>
    <w:rsid w:val="0026531F"/>
    <w:rsid w:val="002679C3"/>
    <w:rsid w:val="00270950"/>
    <w:rsid w:val="00276E1F"/>
    <w:rsid w:val="0029047D"/>
    <w:rsid w:val="002912A4"/>
    <w:rsid w:val="0029154A"/>
    <w:rsid w:val="002A1F1B"/>
    <w:rsid w:val="002A28EA"/>
    <w:rsid w:val="002A3C7E"/>
    <w:rsid w:val="002A3EBD"/>
    <w:rsid w:val="002A4574"/>
    <w:rsid w:val="002C03F1"/>
    <w:rsid w:val="002C4695"/>
    <w:rsid w:val="002C490A"/>
    <w:rsid w:val="002D0D46"/>
    <w:rsid w:val="002D1C94"/>
    <w:rsid w:val="002D69FC"/>
    <w:rsid w:val="002F25BB"/>
    <w:rsid w:val="002F5EFB"/>
    <w:rsid w:val="002F679F"/>
    <w:rsid w:val="0030200E"/>
    <w:rsid w:val="00306C27"/>
    <w:rsid w:val="00324825"/>
    <w:rsid w:val="00326D40"/>
    <w:rsid w:val="00332461"/>
    <w:rsid w:val="003363E8"/>
    <w:rsid w:val="00340779"/>
    <w:rsid w:val="00341EBD"/>
    <w:rsid w:val="003426B7"/>
    <w:rsid w:val="00350756"/>
    <w:rsid w:val="00352336"/>
    <w:rsid w:val="00353923"/>
    <w:rsid w:val="00354C00"/>
    <w:rsid w:val="00355C2A"/>
    <w:rsid w:val="00355CC6"/>
    <w:rsid w:val="003563E7"/>
    <w:rsid w:val="003573E4"/>
    <w:rsid w:val="00362ECD"/>
    <w:rsid w:val="0036351A"/>
    <w:rsid w:val="00370F90"/>
    <w:rsid w:val="003723C0"/>
    <w:rsid w:val="00377144"/>
    <w:rsid w:val="00380356"/>
    <w:rsid w:val="0038173A"/>
    <w:rsid w:val="003837C9"/>
    <w:rsid w:val="003952E1"/>
    <w:rsid w:val="003A3A65"/>
    <w:rsid w:val="003A3D8D"/>
    <w:rsid w:val="003A6A70"/>
    <w:rsid w:val="003A7CD3"/>
    <w:rsid w:val="003B4F74"/>
    <w:rsid w:val="003B6CB0"/>
    <w:rsid w:val="003C0B0D"/>
    <w:rsid w:val="003C0DA6"/>
    <w:rsid w:val="003C565D"/>
    <w:rsid w:val="003D0A5A"/>
    <w:rsid w:val="003D30A5"/>
    <w:rsid w:val="003E3948"/>
    <w:rsid w:val="003E7FF4"/>
    <w:rsid w:val="003F2391"/>
    <w:rsid w:val="003F49B9"/>
    <w:rsid w:val="004152D0"/>
    <w:rsid w:val="00423E8B"/>
    <w:rsid w:val="00431F8D"/>
    <w:rsid w:val="004351D2"/>
    <w:rsid w:val="004354D4"/>
    <w:rsid w:val="00444E93"/>
    <w:rsid w:val="00445E71"/>
    <w:rsid w:val="0044729E"/>
    <w:rsid w:val="004509C4"/>
    <w:rsid w:val="0045236C"/>
    <w:rsid w:val="00454307"/>
    <w:rsid w:val="004575B2"/>
    <w:rsid w:val="00465DA8"/>
    <w:rsid w:val="00467A82"/>
    <w:rsid w:val="004726CC"/>
    <w:rsid w:val="0047390B"/>
    <w:rsid w:val="004772E1"/>
    <w:rsid w:val="00484240"/>
    <w:rsid w:val="00490895"/>
    <w:rsid w:val="004913AF"/>
    <w:rsid w:val="004947F6"/>
    <w:rsid w:val="00495793"/>
    <w:rsid w:val="0049664A"/>
    <w:rsid w:val="004A27C6"/>
    <w:rsid w:val="004A3B1A"/>
    <w:rsid w:val="004A40B0"/>
    <w:rsid w:val="004B12CA"/>
    <w:rsid w:val="004B6E84"/>
    <w:rsid w:val="004C138D"/>
    <w:rsid w:val="004C3F98"/>
    <w:rsid w:val="004C4DA0"/>
    <w:rsid w:val="004C5AC8"/>
    <w:rsid w:val="004C65CB"/>
    <w:rsid w:val="004D1B4B"/>
    <w:rsid w:val="004D64CA"/>
    <w:rsid w:val="004E0BF4"/>
    <w:rsid w:val="004E4F83"/>
    <w:rsid w:val="004E5751"/>
    <w:rsid w:val="004F0D78"/>
    <w:rsid w:val="004F2569"/>
    <w:rsid w:val="00502543"/>
    <w:rsid w:val="00502D64"/>
    <w:rsid w:val="00505A99"/>
    <w:rsid w:val="005066B1"/>
    <w:rsid w:val="00511464"/>
    <w:rsid w:val="005162D5"/>
    <w:rsid w:val="00517C75"/>
    <w:rsid w:val="00521E1D"/>
    <w:rsid w:val="005405B0"/>
    <w:rsid w:val="005410ED"/>
    <w:rsid w:val="0054256A"/>
    <w:rsid w:val="005518CD"/>
    <w:rsid w:val="005670D3"/>
    <w:rsid w:val="00573D96"/>
    <w:rsid w:val="00584D67"/>
    <w:rsid w:val="005952AD"/>
    <w:rsid w:val="005A21B1"/>
    <w:rsid w:val="005A2B97"/>
    <w:rsid w:val="005B0932"/>
    <w:rsid w:val="005D3BD0"/>
    <w:rsid w:val="005D410F"/>
    <w:rsid w:val="005D51CC"/>
    <w:rsid w:val="005D5A2C"/>
    <w:rsid w:val="005D66CB"/>
    <w:rsid w:val="005E1615"/>
    <w:rsid w:val="005E2F74"/>
    <w:rsid w:val="005F61B2"/>
    <w:rsid w:val="0060116F"/>
    <w:rsid w:val="006150E9"/>
    <w:rsid w:val="006312CE"/>
    <w:rsid w:val="006368EF"/>
    <w:rsid w:val="00636F83"/>
    <w:rsid w:val="0064067F"/>
    <w:rsid w:val="00640CBD"/>
    <w:rsid w:val="0064119B"/>
    <w:rsid w:val="00644DA5"/>
    <w:rsid w:val="00647B86"/>
    <w:rsid w:val="006610B8"/>
    <w:rsid w:val="0066221E"/>
    <w:rsid w:val="00665B38"/>
    <w:rsid w:val="00665F31"/>
    <w:rsid w:val="00670A84"/>
    <w:rsid w:val="006740ED"/>
    <w:rsid w:val="00681623"/>
    <w:rsid w:val="006849B6"/>
    <w:rsid w:val="0069465C"/>
    <w:rsid w:val="00696A6F"/>
    <w:rsid w:val="00696D31"/>
    <w:rsid w:val="00697E52"/>
    <w:rsid w:val="006A206B"/>
    <w:rsid w:val="006A4533"/>
    <w:rsid w:val="006A5191"/>
    <w:rsid w:val="006B7D08"/>
    <w:rsid w:val="006D0675"/>
    <w:rsid w:val="006D0A26"/>
    <w:rsid w:val="006D6FE1"/>
    <w:rsid w:val="006E0082"/>
    <w:rsid w:val="006E08B4"/>
    <w:rsid w:val="006E3552"/>
    <w:rsid w:val="006F20AA"/>
    <w:rsid w:val="006F5261"/>
    <w:rsid w:val="00700338"/>
    <w:rsid w:val="007043ED"/>
    <w:rsid w:val="007056D7"/>
    <w:rsid w:val="00707DEC"/>
    <w:rsid w:val="0072157A"/>
    <w:rsid w:val="00724B33"/>
    <w:rsid w:val="00731786"/>
    <w:rsid w:val="00746984"/>
    <w:rsid w:val="00752BAF"/>
    <w:rsid w:val="00753879"/>
    <w:rsid w:val="00762E40"/>
    <w:rsid w:val="0076421E"/>
    <w:rsid w:val="00771100"/>
    <w:rsid w:val="00777B2F"/>
    <w:rsid w:val="00786052"/>
    <w:rsid w:val="0078705F"/>
    <w:rsid w:val="0079128F"/>
    <w:rsid w:val="00791629"/>
    <w:rsid w:val="00792A45"/>
    <w:rsid w:val="00795E0C"/>
    <w:rsid w:val="007A093B"/>
    <w:rsid w:val="007A4BBF"/>
    <w:rsid w:val="007A5D38"/>
    <w:rsid w:val="007C522D"/>
    <w:rsid w:val="007D3387"/>
    <w:rsid w:val="007D4CA3"/>
    <w:rsid w:val="007E1719"/>
    <w:rsid w:val="007E5494"/>
    <w:rsid w:val="007F6151"/>
    <w:rsid w:val="008002F8"/>
    <w:rsid w:val="00800C91"/>
    <w:rsid w:val="00802060"/>
    <w:rsid w:val="00802732"/>
    <w:rsid w:val="00802F5A"/>
    <w:rsid w:val="00806304"/>
    <w:rsid w:val="008236A7"/>
    <w:rsid w:val="00827F4B"/>
    <w:rsid w:val="00830150"/>
    <w:rsid w:val="008378BF"/>
    <w:rsid w:val="00840077"/>
    <w:rsid w:val="008464D7"/>
    <w:rsid w:val="008472E3"/>
    <w:rsid w:val="0085658C"/>
    <w:rsid w:val="008624D7"/>
    <w:rsid w:val="00873389"/>
    <w:rsid w:val="00883B90"/>
    <w:rsid w:val="008941A9"/>
    <w:rsid w:val="008951AB"/>
    <w:rsid w:val="008978A7"/>
    <w:rsid w:val="008A0EE5"/>
    <w:rsid w:val="008A46CE"/>
    <w:rsid w:val="008A77FE"/>
    <w:rsid w:val="008B7043"/>
    <w:rsid w:val="008C5AD3"/>
    <w:rsid w:val="008C702A"/>
    <w:rsid w:val="008D037B"/>
    <w:rsid w:val="008D2AD1"/>
    <w:rsid w:val="008D7DBB"/>
    <w:rsid w:val="008E74BE"/>
    <w:rsid w:val="008F5AD6"/>
    <w:rsid w:val="008F6EED"/>
    <w:rsid w:val="008F77B0"/>
    <w:rsid w:val="009062EA"/>
    <w:rsid w:val="009062F2"/>
    <w:rsid w:val="0091285E"/>
    <w:rsid w:val="00912920"/>
    <w:rsid w:val="00912F68"/>
    <w:rsid w:val="009213E6"/>
    <w:rsid w:val="00925EA3"/>
    <w:rsid w:val="00931F33"/>
    <w:rsid w:val="00932E1C"/>
    <w:rsid w:val="009335C5"/>
    <w:rsid w:val="009369F2"/>
    <w:rsid w:val="009402F9"/>
    <w:rsid w:val="00951BB7"/>
    <w:rsid w:val="009528FF"/>
    <w:rsid w:val="00954811"/>
    <w:rsid w:val="00954E27"/>
    <w:rsid w:val="0096325C"/>
    <w:rsid w:val="00972E73"/>
    <w:rsid w:val="00992AE0"/>
    <w:rsid w:val="0099732B"/>
    <w:rsid w:val="009A4F12"/>
    <w:rsid w:val="009A4F6D"/>
    <w:rsid w:val="009A708E"/>
    <w:rsid w:val="009B1087"/>
    <w:rsid w:val="009B1D56"/>
    <w:rsid w:val="009B68D4"/>
    <w:rsid w:val="009C7275"/>
    <w:rsid w:val="009D3D1C"/>
    <w:rsid w:val="009D4C4A"/>
    <w:rsid w:val="009D6D23"/>
    <w:rsid w:val="009E7A2F"/>
    <w:rsid w:val="009F41D2"/>
    <w:rsid w:val="009F4FC9"/>
    <w:rsid w:val="00A064F6"/>
    <w:rsid w:val="00A106C7"/>
    <w:rsid w:val="00A11558"/>
    <w:rsid w:val="00A26E22"/>
    <w:rsid w:val="00A31477"/>
    <w:rsid w:val="00A35980"/>
    <w:rsid w:val="00A377D9"/>
    <w:rsid w:val="00A44C1C"/>
    <w:rsid w:val="00A4665D"/>
    <w:rsid w:val="00A56F73"/>
    <w:rsid w:val="00A6101B"/>
    <w:rsid w:val="00A625DC"/>
    <w:rsid w:val="00A635C0"/>
    <w:rsid w:val="00A648E4"/>
    <w:rsid w:val="00A653AF"/>
    <w:rsid w:val="00A70D8F"/>
    <w:rsid w:val="00A71969"/>
    <w:rsid w:val="00A729CA"/>
    <w:rsid w:val="00A75DC5"/>
    <w:rsid w:val="00A768FF"/>
    <w:rsid w:val="00A947A7"/>
    <w:rsid w:val="00AA157A"/>
    <w:rsid w:val="00AA3550"/>
    <w:rsid w:val="00AA3A32"/>
    <w:rsid w:val="00AA4AC4"/>
    <w:rsid w:val="00AA5BE8"/>
    <w:rsid w:val="00AA686E"/>
    <w:rsid w:val="00AA7267"/>
    <w:rsid w:val="00AB4A68"/>
    <w:rsid w:val="00AB4B57"/>
    <w:rsid w:val="00AB55F0"/>
    <w:rsid w:val="00AC01B4"/>
    <w:rsid w:val="00AC0F91"/>
    <w:rsid w:val="00AC1547"/>
    <w:rsid w:val="00AC2089"/>
    <w:rsid w:val="00AC36B4"/>
    <w:rsid w:val="00AC7866"/>
    <w:rsid w:val="00AC79A0"/>
    <w:rsid w:val="00AD1A32"/>
    <w:rsid w:val="00AE10C0"/>
    <w:rsid w:val="00AE4108"/>
    <w:rsid w:val="00AE5DAC"/>
    <w:rsid w:val="00AE6DE8"/>
    <w:rsid w:val="00AF584B"/>
    <w:rsid w:val="00B002FE"/>
    <w:rsid w:val="00B07B81"/>
    <w:rsid w:val="00B2607A"/>
    <w:rsid w:val="00B3284C"/>
    <w:rsid w:val="00B37E3B"/>
    <w:rsid w:val="00B41FFD"/>
    <w:rsid w:val="00B461A4"/>
    <w:rsid w:val="00B47A76"/>
    <w:rsid w:val="00B573A6"/>
    <w:rsid w:val="00B64414"/>
    <w:rsid w:val="00B71555"/>
    <w:rsid w:val="00B7353D"/>
    <w:rsid w:val="00B85083"/>
    <w:rsid w:val="00B866CA"/>
    <w:rsid w:val="00B9070D"/>
    <w:rsid w:val="00B91C90"/>
    <w:rsid w:val="00B96332"/>
    <w:rsid w:val="00B97159"/>
    <w:rsid w:val="00BA3C37"/>
    <w:rsid w:val="00BA4F7A"/>
    <w:rsid w:val="00BA4F86"/>
    <w:rsid w:val="00BA6D7A"/>
    <w:rsid w:val="00BB7005"/>
    <w:rsid w:val="00BC2AE6"/>
    <w:rsid w:val="00BC564F"/>
    <w:rsid w:val="00BD285F"/>
    <w:rsid w:val="00BF340F"/>
    <w:rsid w:val="00BF54E0"/>
    <w:rsid w:val="00C01E1A"/>
    <w:rsid w:val="00C0202F"/>
    <w:rsid w:val="00C03396"/>
    <w:rsid w:val="00C053EF"/>
    <w:rsid w:val="00C135F2"/>
    <w:rsid w:val="00C16F33"/>
    <w:rsid w:val="00C16F9A"/>
    <w:rsid w:val="00C1794E"/>
    <w:rsid w:val="00C21469"/>
    <w:rsid w:val="00C23D5F"/>
    <w:rsid w:val="00C27BAB"/>
    <w:rsid w:val="00C3222B"/>
    <w:rsid w:val="00C43729"/>
    <w:rsid w:val="00C44A28"/>
    <w:rsid w:val="00C44D97"/>
    <w:rsid w:val="00C474C1"/>
    <w:rsid w:val="00C5055B"/>
    <w:rsid w:val="00C53F9A"/>
    <w:rsid w:val="00C56E30"/>
    <w:rsid w:val="00C62D48"/>
    <w:rsid w:val="00C64DBF"/>
    <w:rsid w:val="00C76888"/>
    <w:rsid w:val="00C91598"/>
    <w:rsid w:val="00C9288D"/>
    <w:rsid w:val="00CA4DB1"/>
    <w:rsid w:val="00CA4FE4"/>
    <w:rsid w:val="00CA740A"/>
    <w:rsid w:val="00CB00C9"/>
    <w:rsid w:val="00CB14DD"/>
    <w:rsid w:val="00CB22EC"/>
    <w:rsid w:val="00CB62E7"/>
    <w:rsid w:val="00CC5F3A"/>
    <w:rsid w:val="00CD1C6E"/>
    <w:rsid w:val="00CD6B8A"/>
    <w:rsid w:val="00CE3C37"/>
    <w:rsid w:val="00CE3D5B"/>
    <w:rsid w:val="00CF0F79"/>
    <w:rsid w:val="00CF0FC6"/>
    <w:rsid w:val="00CF3857"/>
    <w:rsid w:val="00CF3ECE"/>
    <w:rsid w:val="00CF49BD"/>
    <w:rsid w:val="00CF4E00"/>
    <w:rsid w:val="00D000F8"/>
    <w:rsid w:val="00D0506C"/>
    <w:rsid w:val="00D0728E"/>
    <w:rsid w:val="00D1405D"/>
    <w:rsid w:val="00D2532B"/>
    <w:rsid w:val="00D25693"/>
    <w:rsid w:val="00D26DCF"/>
    <w:rsid w:val="00D27AE0"/>
    <w:rsid w:val="00D329E4"/>
    <w:rsid w:val="00D32EB3"/>
    <w:rsid w:val="00D3687A"/>
    <w:rsid w:val="00D42F3C"/>
    <w:rsid w:val="00D431C2"/>
    <w:rsid w:val="00D434B0"/>
    <w:rsid w:val="00D44419"/>
    <w:rsid w:val="00D45D17"/>
    <w:rsid w:val="00D45E88"/>
    <w:rsid w:val="00D53C41"/>
    <w:rsid w:val="00D546E0"/>
    <w:rsid w:val="00D54DA1"/>
    <w:rsid w:val="00D54E7C"/>
    <w:rsid w:val="00D611EF"/>
    <w:rsid w:val="00D6244D"/>
    <w:rsid w:val="00D642FF"/>
    <w:rsid w:val="00D65FA1"/>
    <w:rsid w:val="00D67E5B"/>
    <w:rsid w:val="00D71F67"/>
    <w:rsid w:val="00D76417"/>
    <w:rsid w:val="00D84059"/>
    <w:rsid w:val="00D85A3A"/>
    <w:rsid w:val="00D85C84"/>
    <w:rsid w:val="00D906DC"/>
    <w:rsid w:val="00D92BB9"/>
    <w:rsid w:val="00D9307B"/>
    <w:rsid w:val="00D951D1"/>
    <w:rsid w:val="00DA445F"/>
    <w:rsid w:val="00DB3BB0"/>
    <w:rsid w:val="00DC7F00"/>
    <w:rsid w:val="00DD2592"/>
    <w:rsid w:val="00DD4B3B"/>
    <w:rsid w:val="00DE034E"/>
    <w:rsid w:val="00DE0501"/>
    <w:rsid w:val="00DE0E94"/>
    <w:rsid w:val="00DE4D94"/>
    <w:rsid w:val="00DE79CE"/>
    <w:rsid w:val="00DF4E35"/>
    <w:rsid w:val="00DF62BF"/>
    <w:rsid w:val="00E00577"/>
    <w:rsid w:val="00E0224C"/>
    <w:rsid w:val="00E04D85"/>
    <w:rsid w:val="00E168DF"/>
    <w:rsid w:val="00E22DBA"/>
    <w:rsid w:val="00E32596"/>
    <w:rsid w:val="00E326DF"/>
    <w:rsid w:val="00E3328B"/>
    <w:rsid w:val="00E35A2C"/>
    <w:rsid w:val="00E37C19"/>
    <w:rsid w:val="00E5118D"/>
    <w:rsid w:val="00E54A96"/>
    <w:rsid w:val="00E658A8"/>
    <w:rsid w:val="00E74FA7"/>
    <w:rsid w:val="00E84254"/>
    <w:rsid w:val="00E84F79"/>
    <w:rsid w:val="00E94DBE"/>
    <w:rsid w:val="00E9761F"/>
    <w:rsid w:val="00EB1DEC"/>
    <w:rsid w:val="00EB3465"/>
    <w:rsid w:val="00EB40E3"/>
    <w:rsid w:val="00EC0A97"/>
    <w:rsid w:val="00EC36AD"/>
    <w:rsid w:val="00ED2264"/>
    <w:rsid w:val="00ED2DAF"/>
    <w:rsid w:val="00ED7383"/>
    <w:rsid w:val="00EE1876"/>
    <w:rsid w:val="00EE3065"/>
    <w:rsid w:val="00EE6757"/>
    <w:rsid w:val="00EF05FF"/>
    <w:rsid w:val="00EF64A5"/>
    <w:rsid w:val="00F03A9E"/>
    <w:rsid w:val="00F111F9"/>
    <w:rsid w:val="00F1220E"/>
    <w:rsid w:val="00F166B0"/>
    <w:rsid w:val="00F33AAA"/>
    <w:rsid w:val="00F36EAC"/>
    <w:rsid w:val="00F42A48"/>
    <w:rsid w:val="00F464CD"/>
    <w:rsid w:val="00F46A43"/>
    <w:rsid w:val="00F47345"/>
    <w:rsid w:val="00F51F71"/>
    <w:rsid w:val="00F52A83"/>
    <w:rsid w:val="00F557F6"/>
    <w:rsid w:val="00F635DD"/>
    <w:rsid w:val="00F836EF"/>
    <w:rsid w:val="00F86E28"/>
    <w:rsid w:val="00F967F2"/>
    <w:rsid w:val="00FA76EA"/>
    <w:rsid w:val="00FB5CF1"/>
    <w:rsid w:val="00FB7C8C"/>
    <w:rsid w:val="00FC25CF"/>
    <w:rsid w:val="00FC5CD6"/>
    <w:rsid w:val="00FC6E8F"/>
    <w:rsid w:val="00FD0B67"/>
    <w:rsid w:val="00FD4D9A"/>
    <w:rsid w:val="00FF5B8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0435B138"/>
  <w15:docId w15:val="{EE0CE550-EFDF-4FE9-A184-D9CEE88F4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3A3D8D"/>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3A3D8D"/>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213E6"/>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semiHidden/>
    <w:rsid w:val="00777B2F"/>
  </w:style>
  <w:style w:type="paragraph" w:styleId="CommentSubject">
    <w:name w:val="annotation subject"/>
    <w:basedOn w:val="CommentText"/>
    <w:next w:val="CommentText"/>
    <w:semiHidden/>
    <w:rsid w:val="00777B2F"/>
    <w:rPr>
      <w:b/>
      <w:bCs/>
    </w:rPr>
  </w:style>
  <w:style w:type="paragraph" w:styleId="Header">
    <w:name w:val="header"/>
    <w:basedOn w:val="Normal"/>
    <w:link w:val="HeaderChar"/>
    <w:uiPriority w:val="99"/>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A75B9B"/>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uiPriority w:val="99"/>
    <w:semiHidden/>
    <w:rsid w:val="00262721"/>
    <w:rPr>
      <w:sz w:val="16"/>
      <w:szCs w:val="16"/>
    </w:rPr>
  </w:style>
  <w:style w:type="table" w:styleId="TableGrid">
    <w:name w:val="Table Grid"/>
    <w:basedOn w:val="TableNormal"/>
    <w:rsid w:val="00EF28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C313B0"/>
    <w:rPr>
      <w:i/>
      <w:iCs/>
    </w:rPr>
  </w:style>
  <w:style w:type="character" w:customStyle="1" w:styleId="FooterChar">
    <w:name w:val="Footer Char"/>
    <w:basedOn w:val="DefaultParagraphFont"/>
    <w:link w:val="Footer"/>
    <w:uiPriority w:val="99"/>
    <w:rsid w:val="009213E6"/>
    <w:rPr>
      <w:rFonts w:asciiTheme="minorHAnsi" w:hAnsiTheme="minorHAnsi"/>
    </w:rPr>
  </w:style>
  <w:style w:type="paragraph" w:customStyle="1" w:styleId="ColorfulShading-Accent11">
    <w:name w:val="Colorful Shading - Accent 11"/>
    <w:hidden/>
    <w:uiPriority w:val="99"/>
    <w:semiHidden/>
    <w:rsid w:val="000804EA"/>
  </w:style>
  <w:style w:type="character" w:customStyle="1" w:styleId="Heading3Char">
    <w:name w:val="Heading 3 Char"/>
    <w:aliases w:val="h3 Char,h31 Char,h32 Char"/>
    <w:basedOn w:val="DefaultParagraphFont"/>
    <w:link w:val="Heading3"/>
    <w:rsid w:val="001F7FD8"/>
    <w:rPr>
      <w:rFonts w:ascii="Arial Black" w:hAnsi="Arial Black"/>
      <w:sz w:val="22"/>
    </w:rPr>
  </w:style>
  <w:style w:type="paragraph" w:customStyle="1" w:styleId="ColorfulList-Accent11">
    <w:name w:val="Colorful List - Accent 11"/>
    <w:basedOn w:val="Normal"/>
    <w:uiPriority w:val="34"/>
    <w:qFormat/>
    <w:rsid w:val="001F7FD8"/>
    <w:pPr>
      <w:ind w:left="720"/>
      <w:contextualSpacing/>
    </w:pPr>
  </w:style>
  <w:style w:type="character" w:customStyle="1" w:styleId="Heading1Char">
    <w:name w:val="Heading 1 Char"/>
    <w:basedOn w:val="DefaultParagraphFont"/>
    <w:link w:val="Heading1"/>
    <w:rsid w:val="008D0FBB"/>
    <w:rPr>
      <w:b/>
      <w:sz w:val="30"/>
    </w:rPr>
  </w:style>
  <w:style w:type="character" w:customStyle="1" w:styleId="CommentTextChar">
    <w:name w:val="Comment Text Char"/>
    <w:basedOn w:val="DefaultParagraphFont"/>
    <w:link w:val="CommentText"/>
    <w:uiPriority w:val="99"/>
    <w:semiHidden/>
    <w:rsid w:val="0042588D"/>
  </w:style>
  <w:style w:type="character" w:customStyle="1" w:styleId="HeaderChar">
    <w:name w:val="Header Char"/>
    <w:basedOn w:val="DefaultParagraphFont"/>
    <w:link w:val="Header"/>
    <w:uiPriority w:val="99"/>
    <w:rsid w:val="00505A99"/>
  </w:style>
  <w:style w:type="paragraph" w:customStyle="1" w:styleId="Style17">
    <w:name w:val="Style17"/>
    <w:basedOn w:val="Heading1"/>
    <w:link w:val="Style17Char"/>
    <w:qFormat/>
    <w:rsid w:val="00505A99"/>
    <w:rPr>
      <w:rFonts w:asciiTheme="minorHAnsi" w:hAnsiTheme="minorHAnsi"/>
      <w:b w:val="0"/>
      <w:bCs/>
    </w:rPr>
  </w:style>
  <w:style w:type="paragraph" w:customStyle="1" w:styleId="Style18">
    <w:name w:val="Style18"/>
    <w:basedOn w:val="Heading1"/>
    <w:link w:val="Style18Char"/>
    <w:qFormat/>
    <w:rsid w:val="00505A99"/>
    <w:pPr>
      <w:jc w:val="right"/>
    </w:pPr>
    <w:rPr>
      <w:rFonts w:asciiTheme="minorHAnsi" w:hAnsiTheme="minorHAnsi"/>
      <w:b w:val="0"/>
      <w:bCs/>
    </w:rPr>
  </w:style>
  <w:style w:type="character" w:customStyle="1" w:styleId="Style17Char">
    <w:name w:val="Style17 Char"/>
    <w:basedOn w:val="Heading1Char"/>
    <w:link w:val="Style17"/>
    <w:rsid w:val="00505A99"/>
    <w:rPr>
      <w:rFonts w:asciiTheme="minorHAnsi" w:hAnsiTheme="minorHAnsi"/>
      <w:b w:val="0"/>
      <w:bCs/>
      <w:sz w:val="30"/>
    </w:rPr>
  </w:style>
  <w:style w:type="paragraph" w:customStyle="1" w:styleId="Style19">
    <w:name w:val="Style19"/>
    <w:basedOn w:val="Normal"/>
    <w:link w:val="Style19Char"/>
    <w:qFormat/>
    <w:rsid w:val="00505A99"/>
    <w:pPr>
      <w:tabs>
        <w:tab w:val="right" w:pos="10543"/>
      </w:tabs>
    </w:pPr>
    <w:rPr>
      <w:rFonts w:asciiTheme="minorHAnsi" w:hAnsiTheme="minorHAnsi"/>
      <w:bCs/>
    </w:rPr>
  </w:style>
  <w:style w:type="character" w:customStyle="1" w:styleId="Style18Char">
    <w:name w:val="Style18 Char"/>
    <w:basedOn w:val="Heading1Char"/>
    <w:link w:val="Style18"/>
    <w:rsid w:val="00505A99"/>
    <w:rPr>
      <w:rFonts w:asciiTheme="minorHAnsi" w:hAnsiTheme="minorHAnsi"/>
      <w:b w:val="0"/>
      <w:bCs/>
      <w:sz w:val="30"/>
    </w:rPr>
  </w:style>
  <w:style w:type="paragraph" w:customStyle="1" w:styleId="Style20">
    <w:name w:val="Style20"/>
    <w:basedOn w:val="Normal"/>
    <w:link w:val="Style20Char"/>
    <w:qFormat/>
    <w:rsid w:val="00505A99"/>
    <w:rPr>
      <w:rFonts w:asciiTheme="minorHAnsi" w:hAnsiTheme="minorHAnsi"/>
      <w:sz w:val="12"/>
      <w:szCs w:val="12"/>
    </w:rPr>
  </w:style>
  <w:style w:type="character" w:customStyle="1" w:styleId="Style19Char">
    <w:name w:val="Style19 Char"/>
    <w:basedOn w:val="DefaultParagraphFont"/>
    <w:link w:val="Style19"/>
    <w:rsid w:val="00505A99"/>
    <w:rPr>
      <w:rFonts w:asciiTheme="minorHAnsi" w:hAnsiTheme="minorHAnsi"/>
      <w:bCs/>
    </w:rPr>
  </w:style>
  <w:style w:type="character" w:customStyle="1" w:styleId="Style20Char">
    <w:name w:val="Style20 Char"/>
    <w:basedOn w:val="DefaultParagraphFont"/>
    <w:link w:val="Style20"/>
    <w:rsid w:val="00505A99"/>
    <w:rPr>
      <w:rFonts w:asciiTheme="minorHAnsi" w:hAnsiTheme="minorHAnsi"/>
      <w:sz w:val="12"/>
      <w:szCs w:val="12"/>
    </w:rPr>
  </w:style>
  <w:style w:type="paragraph" w:styleId="ListParagraph">
    <w:name w:val="List Paragraph"/>
    <w:basedOn w:val="Normal"/>
    <w:uiPriority w:val="34"/>
    <w:qFormat/>
    <w:rsid w:val="00C64DBF"/>
    <w:pPr>
      <w:ind w:left="720"/>
      <w:contextualSpacing/>
    </w:pPr>
  </w:style>
  <w:style w:type="character" w:customStyle="1" w:styleId="margin0020notechar">
    <w:name w:val="margin_0020note__char"/>
    <w:basedOn w:val="DefaultParagraphFont"/>
    <w:rsid w:val="000F7AAF"/>
  </w:style>
  <w:style w:type="paragraph" w:customStyle="1" w:styleId="margin0020note">
    <w:name w:val="margin_0020note"/>
    <w:basedOn w:val="Normal"/>
    <w:rsid w:val="000F7AAF"/>
    <w:pPr>
      <w:spacing w:before="100" w:beforeAutospacing="1" w:after="100" w:afterAutospacing="1"/>
    </w:pPr>
    <w:rPr>
      <w:sz w:val="24"/>
      <w:szCs w:val="24"/>
    </w:rPr>
  </w:style>
  <w:style w:type="paragraph" w:styleId="Revision">
    <w:name w:val="Revision"/>
    <w:hidden/>
    <w:rsid w:val="000A6716"/>
  </w:style>
  <w:style w:type="character" w:styleId="PlaceholderText">
    <w:name w:val="Placeholder Text"/>
    <w:basedOn w:val="DefaultParagraphFont"/>
    <w:rsid w:val="009973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840">
      <w:bodyDiv w:val="1"/>
      <w:marLeft w:val="0"/>
      <w:marRight w:val="0"/>
      <w:marTop w:val="0"/>
      <w:marBottom w:val="0"/>
      <w:divBdr>
        <w:top w:val="none" w:sz="0" w:space="0" w:color="auto"/>
        <w:left w:val="none" w:sz="0" w:space="0" w:color="auto"/>
        <w:bottom w:val="none" w:sz="0" w:space="0" w:color="auto"/>
        <w:right w:val="none" w:sz="0" w:space="0" w:color="auto"/>
      </w:divBdr>
    </w:div>
    <w:div w:id="45642250">
      <w:bodyDiv w:val="1"/>
      <w:marLeft w:val="0"/>
      <w:marRight w:val="0"/>
      <w:marTop w:val="0"/>
      <w:marBottom w:val="0"/>
      <w:divBdr>
        <w:top w:val="none" w:sz="0" w:space="0" w:color="auto"/>
        <w:left w:val="none" w:sz="0" w:space="0" w:color="auto"/>
        <w:bottom w:val="none" w:sz="0" w:space="0" w:color="auto"/>
        <w:right w:val="none" w:sz="0" w:space="0" w:color="auto"/>
      </w:divBdr>
    </w:div>
    <w:div w:id="1216962718">
      <w:bodyDiv w:val="1"/>
      <w:marLeft w:val="0"/>
      <w:marRight w:val="0"/>
      <w:marTop w:val="0"/>
      <w:marBottom w:val="0"/>
      <w:divBdr>
        <w:top w:val="none" w:sz="0" w:space="0" w:color="auto"/>
        <w:left w:val="none" w:sz="0" w:space="0" w:color="auto"/>
        <w:bottom w:val="none" w:sz="0" w:space="0" w:color="auto"/>
        <w:right w:val="none" w:sz="0" w:space="0" w:color="auto"/>
      </w:divBdr>
    </w:div>
    <w:div w:id="1272007308">
      <w:bodyDiv w:val="1"/>
      <w:marLeft w:val="0"/>
      <w:marRight w:val="0"/>
      <w:marTop w:val="0"/>
      <w:marBottom w:val="0"/>
      <w:divBdr>
        <w:top w:val="none" w:sz="0" w:space="0" w:color="auto"/>
        <w:left w:val="none" w:sz="0" w:space="0" w:color="auto"/>
        <w:bottom w:val="none" w:sz="0" w:space="0" w:color="auto"/>
        <w:right w:val="none" w:sz="0" w:space="0" w:color="auto"/>
      </w:divBdr>
    </w:div>
    <w:div w:id="1451901546">
      <w:bodyDiv w:val="1"/>
      <w:marLeft w:val="0"/>
      <w:marRight w:val="0"/>
      <w:marTop w:val="0"/>
      <w:marBottom w:val="0"/>
      <w:divBdr>
        <w:top w:val="none" w:sz="0" w:space="0" w:color="auto"/>
        <w:left w:val="none" w:sz="0" w:space="0" w:color="auto"/>
        <w:bottom w:val="none" w:sz="0" w:space="0" w:color="auto"/>
        <w:right w:val="none" w:sz="0" w:space="0" w:color="auto"/>
      </w:divBdr>
    </w:div>
    <w:div w:id="1489323042">
      <w:bodyDiv w:val="1"/>
      <w:marLeft w:val="0"/>
      <w:marRight w:val="0"/>
      <w:marTop w:val="0"/>
      <w:marBottom w:val="0"/>
      <w:divBdr>
        <w:top w:val="none" w:sz="0" w:space="0" w:color="auto"/>
        <w:left w:val="none" w:sz="0" w:space="0" w:color="auto"/>
        <w:bottom w:val="none" w:sz="0" w:space="0" w:color="auto"/>
        <w:right w:val="none" w:sz="0" w:space="0" w:color="auto"/>
      </w:divBdr>
    </w:div>
    <w:div w:id="1626884860">
      <w:bodyDiv w:val="1"/>
      <w:marLeft w:val="0"/>
      <w:marRight w:val="0"/>
      <w:marTop w:val="0"/>
      <w:marBottom w:val="0"/>
      <w:divBdr>
        <w:top w:val="none" w:sz="0" w:space="0" w:color="auto"/>
        <w:left w:val="none" w:sz="0" w:space="0" w:color="auto"/>
        <w:bottom w:val="none" w:sz="0" w:space="0" w:color="auto"/>
        <w:right w:val="none" w:sz="0" w:space="0" w:color="auto"/>
      </w:divBdr>
    </w:div>
    <w:div w:id="1780761142">
      <w:bodyDiv w:val="1"/>
      <w:marLeft w:val="0"/>
      <w:marRight w:val="0"/>
      <w:marTop w:val="0"/>
      <w:marBottom w:val="0"/>
      <w:divBdr>
        <w:top w:val="none" w:sz="0" w:space="0" w:color="auto"/>
        <w:left w:val="none" w:sz="0" w:space="0" w:color="auto"/>
        <w:bottom w:val="none" w:sz="0" w:space="0" w:color="auto"/>
        <w:right w:val="none" w:sz="0" w:space="0" w:color="auto"/>
      </w:divBdr>
    </w:div>
    <w:div w:id="1853566093">
      <w:bodyDiv w:val="1"/>
      <w:marLeft w:val="0"/>
      <w:marRight w:val="0"/>
      <w:marTop w:val="0"/>
      <w:marBottom w:val="0"/>
      <w:divBdr>
        <w:top w:val="none" w:sz="0" w:space="0" w:color="auto"/>
        <w:left w:val="none" w:sz="0" w:space="0" w:color="auto"/>
        <w:bottom w:val="none" w:sz="0" w:space="0" w:color="auto"/>
        <w:right w:val="none" w:sz="0" w:space="0" w:color="auto"/>
      </w:divBdr>
    </w:div>
    <w:div w:id="2029132783">
      <w:bodyDiv w:val="1"/>
      <w:marLeft w:val="0"/>
      <w:marRight w:val="0"/>
      <w:marTop w:val="0"/>
      <w:marBottom w:val="0"/>
      <w:divBdr>
        <w:top w:val="none" w:sz="0" w:space="0" w:color="auto"/>
        <w:left w:val="none" w:sz="0" w:space="0" w:color="auto"/>
        <w:bottom w:val="none" w:sz="0" w:space="0" w:color="auto"/>
        <w:right w:val="none" w:sz="0" w:space="0" w:color="auto"/>
      </w:divBdr>
    </w:div>
    <w:div w:id="2099130635">
      <w:bodyDiv w:val="1"/>
      <w:marLeft w:val="0"/>
      <w:marRight w:val="0"/>
      <w:marTop w:val="0"/>
      <w:marBottom w:val="0"/>
      <w:divBdr>
        <w:top w:val="none" w:sz="0" w:space="0" w:color="auto"/>
        <w:left w:val="none" w:sz="0" w:space="0" w:color="auto"/>
        <w:bottom w:val="none" w:sz="0" w:space="0" w:color="auto"/>
        <w:right w:val="none" w:sz="0" w:space="0" w:color="auto"/>
      </w:divBdr>
    </w:div>
    <w:div w:id="21257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oter" Target="foot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2D222B-DDCC-492E-9EFF-470678433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7249</Words>
  <Characters>41325</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48478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Balneg, Ronald@Energy</dc:creator>
  <cp:lastModifiedBy>Ferris, Todd@Energy</cp:lastModifiedBy>
  <cp:revision>3</cp:revision>
  <cp:lastPrinted>2018-11-21T19:12:00Z</cp:lastPrinted>
  <dcterms:created xsi:type="dcterms:W3CDTF">2018-11-28T22:03:00Z</dcterms:created>
  <dcterms:modified xsi:type="dcterms:W3CDTF">2018-11-30T16:16:00Z</dcterms:modified>
</cp:coreProperties>
</file>
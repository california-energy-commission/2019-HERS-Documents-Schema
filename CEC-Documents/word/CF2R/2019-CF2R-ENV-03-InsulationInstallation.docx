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8B533E" w:rsidRPr="00036AAC" w14:paraId="79CDE9FA" w14:textId="77777777" w:rsidTr="00945F12">
        <w:tc>
          <w:tcPr>
            <w:tcW w:w="10170" w:type="dxa"/>
          </w:tcPr>
          <w:p w14:paraId="79CDE9F9" w14:textId="0B82AEFB" w:rsidR="008B533E" w:rsidRPr="00036AAC" w:rsidRDefault="008B533E" w:rsidP="000E1747">
            <w:pPr>
              <w:pStyle w:val="NoSpacing"/>
              <w:rPr>
                <w:i/>
                <w:sz w:val="18"/>
                <w:szCs w:val="18"/>
              </w:rPr>
            </w:pPr>
            <w:bookmarkStart w:id="0" w:name="_GoBack" w:colFirst="0" w:colLast="0"/>
            <w:r w:rsidRPr="00C725A4">
              <w:rPr>
                <w:i/>
                <w:sz w:val="18"/>
                <w:szCs w:val="18"/>
              </w:rPr>
              <w:t>Medium and light density SPF manufacturers claim various R-values per inch. In California the maximum R-value that can be claimed for ccSPF is an R-value of 5.8 per inch</w:t>
            </w:r>
            <w:r w:rsidR="000E1747">
              <w:rPr>
                <w:i/>
                <w:sz w:val="18"/>
                <w:szCs w:val="18"/>
              </w:rPr>
              <w:t>,</w:t>
            </w:r>
            <w:r w:rsidRPr="00C725A4">
              <w:rPr>
                <w:i/>
                <w:sz w:val="18"/>
                <w:szCs w:val="18"/>
              </w:rPr>
              <w:t xml:space="preserve"> and for ocSPF is an R-value of 3.6 per inch</w:t>
            </w:r>
            <w:r w:rsidR="000E1747">
              <w:rPr>
                <w:i/>
                <w:sz w:val="18"/>
                <w:szCs w:val="18"/>
              </w:rPr>
              <w:t>,</w:t>
            </w:r>
            <w:r w:rsidRPr="00C725A4">
              <w:rPr>
                <w:i/>
                <w:sz w:val="18"/>
                <w:szCs w:val="18"/>
              </w:rPr>
              <w:t xml:space="preserve"> unless documentation is provided showing that the product and/or manufacturer has a current ICC Evaluation Service Report (ESR) that shows compliance with </w:t>
            </w:r>
            <w:r w:rsidRPr="00042503">
              <w:rPr>
                <w:rStyle w:val="Char-Italic"/>
                <w:sz w:val="18"/>
                <w:szCs w:val="18"/>
              </w:rPr>
              <w:t>Acceptance Criteria for Spray-Applied Foam Plastic Insulation</w:t>
            </w:r>
            <w:ins w:id="1" w:author="Shewmaker, Michael@Energy" w:date="2018-11-14T15:23:00Z">
              <w:r w:rsidR="00463FC9">
                <w:rPr>
                  <w:rStyle w:val="Char-Italic"/>
                  <w:sz w:val="18"/>
                  <w:szCs w:val="18"/>
                </w:rPr>
                <w:t xml:space="preserve"> (</w:t>
              </w:r>
            </w:ins>
            <w:del w:id="2" w:author="Shewmaker, Michael@Energy" w:date="2018-11-14T15:23:00Z">
              <w:r w:rsidRPr="00042503" w:rsidDel="00463FC9">
                <w:rPr>
                  <w:rStyle w:val="Char-Italic"/>
                  <w:sz w:val="18"/>
                  <w:szCs w:val="18"/>
                </w:rPr>
                <w:delText>-</w:delText>
              </w:r>
            </w:del>
            <w:r w:rsidRPr="00042503">
              <w:rPr>
                <w:rStyle w:val="Char-Italic"/>
                <w:sz w:val="18"/>
                <w:szCs w:val="18"/>
              </w:rPr>
              <w:t>AC</w:t>
            </w:r>
            <w:ins w:id="3" w:author="Shewmaker, Michael@Energy" w:date="2018-11-14T15:23:00Z">
              <w:r w:rsidR="00463FC9">
                <w:rPr>
                  <w:rStyle w:val="Char-Italic"/>
                  <w:sz w:val="18"/>
                  <w:szCs w:val="18"/>
                </w:rPr>
                <w:t>-</w:t>
              </w:r>
            </w:ins>
            <w:r w:rsidRPr="00042503">
              <w:rPr>
                <w:rStyle w:val="Char-Italic"/>
                <w:sz w:val="18"/>
                <w:szCs w:val="18"/>
              </w:rPr>
              <w:t>377</w:t>
            </w:r>
            <w:ins w:id="4" w:author="Shewmaker, Michael@Energy" w:date="2018-11-14T15:23:00Z">
              <w:r w:rsidR="00463FC9">
                <w:rPr>
                  <w:rStyle w:val="Char-Italic"/>
                  <w:sz w:val="18"/>
                  <w:szCs w:val="18"/>
                </w:rPr>
                <w:t>)</w:t>
              </w:r>
            </w:ins>
            <w:r w:rsidRPr="00C725A4">
              <w:rPr>
                <w:i/>
                <w:sz w:val="18"/>
                <w:szCs w:val="18"/>
              </w:rPr>
              <w:t>.</w:t>
            </w:r>
          </w:p>
        </w:tc>
      </w:tr>
      <w:bookmarkEnd w:id="0"/>
    </w:tbl>
    <w:p w14:paraId="79CDE9FB" w14:textId="77777777" w:rsidR="008B533E" w:rsidRDefault="008B533E" w:rsidP="000E1747">
      <w:pPr>
        <w:tabs>
          <w:tab w:val="left" w:pos="0"/>
        </w:tabs>
        <w:suppressAutoHyphens/>
        <w:ind w:left="1166" w:hanging="1166"/>
        <w:rPr>
          <w:rFonts w:ascii="Calibri" w:hAnsi="Calibri"/>
          <w:bCs/>
          <w:caps/>
        </w:rPr>
      </w:pPr>
    </w:p>
    <w:tbl>
      <w:tblPr>
        <w:tblStyle w:val="TableGrid"/>
        <w:tblW w:w="5000" w:type="pct"/>
        <w:tblLook w:val="04A0" w:firstRow="1" w:lastRow="0" w:firstColumn="1" w:lastColumn="0" w:noHBand="0" w:noVBand="1"/>
      </w:tblPr>
      <w:tblGrid>
        <w:gridCol w:w="10790"/>
      </w:tblGrid>
      <w:tr w:rsidR="008D7A24" w:rsidRPr="00C725A4" w14:paraId="79CDE9FD" w14:textId="77777777" w:rsidTr="00945F12">
        <w:tc>
          <w:tcPr>
            <w:tcW w:w="10188" w:type="dxa"/>
          </w:tcPr>
          <w:p w14:paraId="79CDE9FC" w14:textId="29908BCB" w:rsidR="008D7A24" w:rsidRPr="00C725A4" w:rsidRDefault="008D7A24" w:rsidP="00DE2F96">
            <w:pPr>
              <w:tabs>
                <w:tab w:val="left" w:pos="0"/>
              </w:tabs>
              <w:suppressAutoHyphens/>
              <w:rPr>
                <w:rFonts w:ascii="Calibri" w:hAnsi="Calibri"/>
                <w:bCs/>
                <w:i/>
                <w:sz w:val="18"/>
                <w:szCs w:val="18"/>
              </w:rPr>
            </w:pPr>
            <w:r w:rsidRPr="00C725A4">
              <w:rPr>
                <w:rFonts w:ascii="Calibri" w:hAnsi="Calibri"/>
                <w:b/>
                <w:bCs/>
                <w:i/>
                <w:caps/>
                <w:sz w:val="18"/>
                <w:szCs w:val="18"/>
              </w:rPr>
              <w:t>NoTE</w:t>
            </w:r>
            <w:r w:rsidRPr="00C725A4">
              <w:rPr>
                <w:rFonts w:ascii="Calibri" w:hAnsi="Calibri"/>
                <w:bCs/>
                <w:i/>
                <w:caps/>
                <w:sz w:val="18"/>
                <w:szCs w:val="18"/>
              </w:rPr>
              <w:t>: T</w:t>
            </w:r>
            <w:r w:rsidRPr="00C725A4">
              <w:rPr>
                <w:rFonts w:ascii="Calibri" w:hAnsi="Calibri"/>
                <w:bCs/>
                <w:i/>
                <w:sz w:val="18"/>
                <w:szCs w:val="18"/>
              </w:rPr>
              <w:t>he Energy Standards Section 110.7 requires that “all joints, penetrations and other openings in the building envelope that are potential sources of air leakage shall be caulked, gasketed, weather stripped, or otherwise sealed to limit infiltration and exfiltration”</w:t>
            </w:r>
            <w:r w:rsidR="00DB4ECD">
              <w:rPr>
                <w:rFonts w:ascii="Calibri" w:hAnsi="Calibri"/>
                <w:bCs/>
                <w:i/>
                <w:sz w:val="18"/>
                <w:szCs w:val="18"/>
              </w:rPr>
              <w:t>.</w:t>
            </w:r>
            <w:r w:rsidRPr="00C725A4">
              <w:rPr>
                <w:rFonts w:ascii="Calibri" w:hAnsi="Calibri"/>
                <w:bCs/>
                <w:i/>
                <w:sz w:val="18"/>
                <w:szCs w:val="18"/>
              </w:rPr>
              <w:t xml:space="preserve"> </w:t>
            </w:r>
            <w:r w:rsidRPr="00294256">
              <w:rPr>
                <w:rFonts w:ascii="Calibri" w:hAnsi="Calibri"/>
                <w:bCs/>
                <w:i/>
                <w:sz w:val="18"/>
                <w:szCs w:val="18"/>
              </w:rPr>
              <w:t xml:space="preserve">In areas where spray </w:t>
            </w:r>
            <w:r w:rsidR="00981FF7" w:rsidRPr="00294256">
              <w:rPr>
                <w:rFonts w:ascii="Calibri" w:hAnsi="Calibri"/>
                <w:bCs/>
                <w:i/>
                <w:sz w:val="18"/>
                <w:szCs w:val="18"/>
              </w:rPr>
              <w:t>f</w:t>
            </w:r>
            <w:r w:rsidRPr="00294256">
              <w:rPr>
                <w:rFonts w:ascii="Calibri" w:hAnsi="Calibri"/>
                <w:bCs/>
                <w:i/>
                <w:sz w:val="18"/>
                <w:szCs w:val="18"/>
              </w:rPr>
              <w:t xml:space="preserve">oam (SPF) insulation is used, the SPF can be considered the air barrier. </w:t>
            </w:r>
            <w:r w:rsidR="000D6718" w:rsidRPr="00294256">
              <w:rPr>
                <w:rFonts w:ascii="Calibri" w:hAnsi="Calibri"/>
                <w:bCs/>
                <w:i/>
                <w:sz w:val="18"/>
                <w:szCs w:val="18"/>
              </w:rPr>
              <w:t>Other than rigid board insulation, all other forms of insulation are not considered as an air barrier.</w:t>
            </w:r>
          </w:p>
        </w:tc>
      </w:tr>
    </w:tbl>
    <w:p w14:paraId="79CDE9FE" w14:textId="77777777" w:rsidR="008D7A24" w:rsidRDefault="008D7A24" w:rsidP="000E1747">
      <w:pPr>
        <w:tabs>
          <w:tab w:val="left" w:pos="0"/>
        </w:tabs>
        <w:suppressAutoHyphens/>
        <w:ind w:left="1166" w:hanging="1166"/>
        <w:rPr>
          <w:rFonts w:ascii="Calibri" w:hAnsi="Calibri"/>
          <w:bCs/>
          <w:caps/>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Change w:id="5" w:author="Shewmaker, Michael@Energy" w:date="2018-11-14T15:27:00Z">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PrChange>
      </w:tblPr>
      <w:tblGrid>
        <w:gridCol w:w="895"/>
        <w:gridCol w:w="1263"/>
        <w:gridCol w:w="1079"/>
        <w:gridCol w:w="1079"/>
        <w:gridCol w:w="1079"/>
        <w:gridCol w:w="1079"/>
        <w:gridCol w:w="1079"/>
        <w:gridCol w:w="1079"/>
        <w:gridCol w:w="1079"/>
        <w:gridCol w:w="1079"/>
        <w:tblGridChange w:id="6">
          <w:tblGrid>
            <w:gridCol w:w="1051"/>
            <w:gridCol w:w="1107"/>
            <w:gridCol w:w="1079"/>
            <w:gridCol w:w="1079"/>
            <w:gridCol w:w="1079"/>
            <w:gridCol w:w="1079"/>
            <w:gridCol w:w="1079"/>
            <w:gridCol w:w="1079"/>
            <w:gridCol w:w="1079"/>
            <w:gridCol w:w="1079"/>
          </w:tblGrid>
        </w:tblGridChange>
      </w:tblGrid>
      <w:tr w:rsidR="005710E4" w:rsidRPr="00C4300E" w14:paraId="79CDEA00" w14:textId="77777777" w:rsidTr="00463FC9">
        <w:trPr>
          <w:trHeight w:val="157"/>
          <w:jc w:val="center"/>
          <w:trPrChange w:id="7" w:author="Shewmaker, Michael@Energy" w:date="2018-11-14T15:27:00Z">
            <w:trPr>
              <w:trHeight w:val="157"/>
              <w:jc w:val="center"/>
            </w:trPr>
          </w:trPrChange>
        </w:trPr>
        <w:tc>
          <w:tcPr>
            <w:tcW w:w="10790" w:type="dxa"/>
            <w:gridSpan w:val="10"/>
            <w:tcPrChange w:id="8" w:author="Shewmaker, Michael@Energy" w:date="2018-11-14T15:27:00Z">
              <w:tcPr>
                <w:tcW w:w="11039" w:type="dxa"/>
                <w:gridSpan w:val="10"/>
              </w:tcPr>
            </w:tcPrChange>
          </w:tcPr>
          <w:p w14:paraId="79CDE9FF" w14:textId="3AC6EA3E" w:rsidR="005710E4" w:rsidRPr="00C4300E" w:rsidRDefault="005710E4" w:rsidP="00DE2F96">
            <w:pPr>
              <w:pStyle w:val="ListParagraph"/>
              <w:ind w:left="0"/>
              <w:rPr>
                <w:rFonts w:ascii="Calibri" w:hAnsi="Calibri"/>
                <w:b/>
                <w:sz w:val="18"/>
                <w:szCs w:val="18"/>
              </w:rPr>
            </w:pPr>
            <w:r w:rsidRPr="00B561CB">
              <w:rPr>
                <w:rFonts w:ascii="Calibri" w:hAnsi="Calibri"/>
                <w:b/>
                <w:szCs w:val="18"/>
              </w:rPr>
              <w:t xml:space="preserve">A. Roof/Ceiling Insulation </w:t>
            </w:r>
          </w:p>
        </w:tc>
      </w:tr>
      <w:tr w:rsidR="005710E4" w:rsidRPr="00C4300E" w14:paraId="79CDEA0B" w14:textId="77777777" w:rsidTr="00463FC9">
        <w:trPr>
          <w:trHeight w:val="157"/>
          <w:jc w:val="center"/>
          <w:trPrChange w:id="9" w:author="Shewmaker, Michael@Energy" w:date="2018-11-14T15:29:00Z">
            <w:trPr>
              <w:trHeight w:val="157"/>
              <w:jc w:val="center"/>
            </w:trPr>
          </w:trPrChange>
        </w:trPr>
        <w:tc>
          <w:tcPr>
            <w:tcW w:w="895" w:type="dxa"/>
            <w:vAlign w:val="bottom"/>
            <w:tcPrChange w:id="10" w:author="Shewmaker, Michael@Energy" w:date="2018-11-14T15:29:00Z">
              <w:tcPr>
                <w:tcW w:w="1075" w:type="dxa"/>
                <w:vAlign w:val="bottom"/>
              </w:tcPr>
            </w:tcPrChange>
          </w:tcPr>
          <w:p w14:paraId="79CDEA01" w14:textId="77777777" w:rsidR="005710E4" w:rsidRDefault="005710E4" w:rsidP="000E1747">
            <w:pPr>
              <w:jc w:val="center"/>
              <w:rPr>
                <w:rFonts w:ascii="Calibri" w:hAnsi="Calibri"/>
                <w:sz w:val="18"/>
                <w:szCs w:val="18"/>
              </w:rPr>
            </w:pPr>
            <w:r>
              <w:rPr>
                <w:rFonts w:ascii="Calibri" w:hAnsi="Calibri"/>
                <w:sz w:val="18"/>
                <w:szCs w:val="18"/>
              </w:rPr>
              <w:t>01</w:t>
            </w:r>
          </w:p>
        </w:tc>
        <w:tc>
          <w:tcPr>
            <w:tcW w:w="1263" w:type="dxa"/>
            <w:vAlign w:val="bottom"/>
            <w:tcPrChange w:id="11" w:author="Shewmaker, Michael@Energy" w:date="2018-11-14T15:29:00Z">
              <w:tcPr>
                <w:tcW w:w="1133" w:type="dxa"/>
                <w:vAlign w:val="bottom"/>
              </w:tcPr>
            </w:tcPrChange>
          </w:tcPr>
          <w:p w14:paraId="79CDEA02" w14:textId="77777777" w:rsidR="005710E4" w:rsidRDefault="005710E4" w:rsidP="00DE2F96">
            <w:pPr>
              <w:jc w:val="center"/>
              <w:rPr>
                <w:rFonts w:ascii="Calibri" w:hAnsi="Calibri"/>
                <w:sz w:val="18"/>
                <w:szCs w:val="18"/>
              </w:rPr>
            </w:pPr>
            <w:r>
              <w:rPr>
                <w:rFonts w:ascii="Calibri" w:hAnsi="Calibri"/>
                <w:sz w:val="18"/>
                <w:szCs w:val="18"/>
              </w:rPr>
              <w:t>02</w:t>
            </w:r>
          </w:p>
        </w:tc>
        <w:tc>
          <w:tcPr>
            <w:tcW w:w="1079" w:type="dxa"/>
            <w:vAlign w:val="bottom"/>
            <w:tcPrChange w:id="12" w:author="Shewmaker, Michael@Energy" w:date="2018-11-14T15:29:00Z">
              <w:tcPr>
                <w:tcW w:w="1104" w:type="dxa"/>
                <w:vAlign w:val="bottom"/>
              </w:tcPr>
            </w:tcPrChange>
          </w:tcPr>
          <w:p w14:paraId="79CDEA03" w14:textId="77777777" w:rsidR="005710E4" w:rsidRDefault="005710E4">
            <w:pPr>
              <w:jc w:val="center"/>
              <w:rPr>
                <w:rFonts w:ascii="Calibri" w:hAnsi="Calibri"/>
                <w:sz w:val="18"/>
                <w:szCs w:val="18"/>
              </w:rPr>
            </w:pPr>
            <w:r>
              <w:rPr>
                <w:rFonts w:ascii="Calibri" w:hAnsi="Calibri"/>
                <w:sz w:val="18"/>
                <w:szCs w:val="18"/>
              </w:rPr>
              <w:t>03</w:t>
            </w:r>
          </w:p>
        </w:tc>
        <w:tc>
          <w:tcPr>
            <w:tcW w:w="1079" w:type="dxa"/>
            <w:tcPrChange w:id="13" w:author="Shewmaker, Michael@Energy" w:date="2018-11-14T15:29:00Z">
              <w:tcPr>
                <w:tcW w:w="1104" w:type="dxa"/>
              </w:tcPr>
            </w:tcPrChange>
          </w:tcPr>
          <w:p w14:paraId="2D0F8012" w14:textId="24FF669B" w:rsidR="005710E4" w:rsidRDefault="005710E4">
            <w:pPr>
              <w:jc w:val="center"/>
              <w:rPr>
                <w:rFonts w:ascii="Calibri" w:hAnsi="Calibri"/>
                <w:sz w:val="18"/>
                <w:szCs w:val="18"/>
              </w:rPr>
            </w:pPr>
            <w:r>
              <w:rPr>
                <w:rFonts w:ascii="Calibri" w:hAnsi="Calibri"/>
                <w:sz w:val="18"/>
                <w:szCs w:val="18"/>
              </w:rPr>
              <w:t>04</w:t>
            </w:r>
          </w:p>
        </w:tc>
        <w:tc>
          <w:tcPr>
            <w:tcW w:w="1079" w:type="dxa"/>
            <w:vAlign w:val="bottom"/>
            <w:tcPrChange w:id="14" w:author="Shewmaker, Michael@Energy" w:date="2018-11-14T15:29:00Z">
              <w:tcPr>
                <w:tcW w:w="1104" w:type="dxa"/>
                <w:vAlign w:val="bottom"/>
              </w:tcPr>
            </w:tcPrChange>
          </w:tcPr>
          <w:p w14:paraId="79CDEA04" w14:textId="3701BEF4" w:rsidR="005710E4" w:rsidRDefault="005710E4">
            <w:pPr>
              <w:jc w:val="center"/>
              <w:rPr>
                <w:rFonts w:ascii="Calibri" w:hAnsi="Calibri"/>
                <w:sz w:val="18"/>
                <w:szCs w:val="18"/>
              </w:rPr>
            </w:pPr>
            <w:r>
              <w:rPr>
                <w:rFonts w:ascii="Calibri" w:hAnsi="Calibri"/>
                <w:sz w:val="18"/>
                <w:szCs w:val="18"/>
              </w:rPr>
              <w:t>05</w:t>
            </w:r>
          </w:p>
        </w:tc>
        <w:tc>
          <w:tcPr>
            <w:tcW w:w="1079" w:type="dxa"/>
            <w:vAlign w:val="bottom"/>
            <w:tcPrChange w:id="15" w:author="Shewmaker, Michael@Energy" w:date="2018-11-14T15:29:00Z">
              <w:tcPr>
                <w:tcW w:w="1104" w:type="dxa"/>
                <w:vAlign w:val="bottom"/>
              </w:tcPr>
            </w:tcPrChange>
          </w:tcPr>
          <w:p w14:paraId="79CDEA05" w14:textId="59075B0D" w:rsidR="005710E4" w:rsidRDefault="005710E4">
            <w:pPr>
              <w:jc w:val="center"/>
              <w:rPr>
                <w:rFonts w:ascii="Calibri" w:hAnsi="Calibri"/>
                <w:sz w:val="18"/>
                <w:szCs w:val="18"/>
              </w:rPr>
            </w:pPr>
            <w:r>
              <w:rPr>
                <w:rFonts w:ascii="Calibri" w:hAnsi="Calibri"/>
                <w:sz w:val="18"/>
                <w:szCs w:val="18"/>
              </w:rPr>
              <w:t>06</w:t>
            </w:r>
          </w:p>
        </w:tc>
        <w:tc>
          <w:tcPr>
            <w:tcW w:w="1079" w:type="dxa"/>
            <w:tcPrChange w:id="16" w:author="Shewmaker, Michael@Energy" w:date="2018-11-14T15:29:00Z">
              <w:tcPr>
                <w:tcW w:w="1104" w:type="dxa"/>
              </w:tcPr>
            </w:tcPrChange>
          </w:tcPr>
          <w:p w14:paraId="79CDEA06" w14:textId="0A3CD559" w:rsidR="005710E4" w:rsidRDefault="005710E4">
            <w:pPr>
              <w:ind w:left="-28" w:right="-18"/>
              <w:jc w:val="center"/>
              <w:rPr>
                <w:rFonts w:ascii="Calibri" w:hAnsi="Calibri"/>
                <w:sz w:val="18"/>
                <w:szCs w:val="18"/>
              </w:rPr>
            </w:pPr>
            <w:r>
              <w:rPr>
                <w:rFonts w:ascii="Calibri" w:hAnsi="Calibri"/>
                <w:sz w:val="18"/>
                <w:szCs w:val="18"/>
              </w:rPr>
              <w:t>07</w:t>
            </w:r>
          </w:p>
        </w:tc>
        <w:tc>
          <w:tcPr>
            <w:tcW w:w="1079" w:type="dxa"/>
            <w:vAlign w:val="bottom"/>
            <w:tcPrChange w:id="17" w:author="Shewmaker, Michael@Energy" w:date="2018-11-14T15:29:00Z">
              <w:tcPr>
                <w:tcW w:w="1104" w:type="dxa"/>
                <w:vAlign w:val="bottom"/>
              </w:tcPr>
            </w:tcPrChange>
          </w:tcPr>
          <w:p w14:paraId="79CDEA07" w14:textId="5AD15FB8" w:rsidR="005710E4" w:rsidRDefault="005710E4">
            <w:pPr>
              <w:ind w:left="-28" w:right="-18"/>
              <w:jc w:val="center"/>
              <w:rPr>
                <w:rFonts w:ascii="Calibri" w:hAnsi="Calibri"/>
                <w:sz w:val="18"/>
                <w:szCs w:val="18"/>
              </w:rPr>
            </w:pPr>
            <w:r>
              <w:rPr>
                <w:rFonts w:ascii="Calibri" w:hAnsi="Calibri"/>
                <w:sz w:val="18"/>
                <w:szCs w:val="18"/>
              </w:rPr>
              <w:t>08</w:t>
            </w:r>
          </w:p>
        </w:tc>
        <w:tc>
          <w:tcPr>
            <w:tcW w:w="1079" w:type="dxa"/>
            <w:vAlign w:val="bottom"/>
            <w:tcPrChange w:id="18" w:author="Shewmaker, Michael@Energy" w:date="2018-11-14T15:29:00Z">
              <w:tcPr>
                <w:tcW w:w="1104" w:type="dxa"/>
                <w:vAlign w:val="bottom"/>
              </w:tcPr>
            </w:tcPrChange>
          </w:tcPr>
          <w:p w14:paraId="79CDEA08" w14:textId="2D51EC03" w:rsidR="005710E4" w:rsidRDefault="005710E4">
            <w:pPr>
              <w:ind w:left="-18"/>
              <w:jc w:val="center"/>
              <w:rPr>
                <w:rFonts w:ascii="Calibri" w:hAnsi="Calibri"/>
                <w:sz w:val="18"/>
                <w:szCs w:val="18"/>
              </w:rPr>
            </w:pPr>
            <w:r>
              <w:rPr>
                <w:rFonts w:ascii="Calibri" w:hAnsi="Calibri"/>
                <w:sz w:val="18"/>
                <w:szCs w:val="18"/>
              </w:rPr>
              <w:t>09</w:t>
            </w:r>
          </w:p>
        </w:tc>
        <w:tc>
          <w:tcPr>
            <w:tcW w:w="1079" w:type="dxa"/>
            <w:vAlign w:val="bottom"/>
            <w:tcPrChange w:id="19" w:author="Shewmaker, Michael@Energy" w:date="2018-11-14T15:29:00Z">
              <w:tcPr>
                <w:tcW w:w="1104" w:type="dxa"/>
                <w:vAlign w:val="bottom"/>
              </w:tcPr>
            </w:tcPrChange>
          </w:tcPr>
          <w:p w14:paraId="79CDEA09" w14:textId="3AD80495" w:rsidR="005710E4" w:rsidRDefault="005710E4">
            <w:pPr>
              <w:ind w:left="-73"/>
              <w:jc w:val="center"/>
              <w:rPr>
                <w:rFonts w:ascii="Calibri" w:hAnsi="Calibri"/>
                <w:sz w:val="18"/>
                <w:szCs w:val="18"/>
              </w:rPr>
            </w:pPr>
            <w:r>
              <w:rPr>
                <w:rFonts w:ascii="Calibri" w:hAnsi="Calibri"/>
                <w:sz w:val="18"/>
                <w:szCs w:val="18"/>
              </w:rPr>
              <w:t>10</w:t>
            </w:r>
          </w:p>
        </w:tc>
      </w:tr>
      <w:tr w:rsidR="005710E4" w:rsidRPr="00C4300E" w14:paraId="79CDEA17" w14:textId="77777777" w:rsidTr="00463FC9">
        <w:trPr>
          <w:trHeight w:val="157"/>
          <w:jc w:val="center"/>
          <w:trPrChange w:id="20" w:author="Shewmaker, Michael@Energy" w:date="2018-11-14T15:29:00Z">
            <w:trPr>
              <w:trHeight w:val="157"/>
              <w:jc w:val="center"/>
            </w:trPr>
          </w:trPrChange>
        </w:trPr>
        <w:tc>
          <w:tcPr>
            <w:tcW w:w="895" w:type="dxa"/>
            <w:vAlign w:val="bottom"/>
            <w:tcPrChange w:id="21" w:author="Shewmaker, Michael@Energy" w:date="2018-11-14T15:29:00Z">
              <w:tcPr>
                <w:tcW w:w="1075" w:type="dxa"/>
                <w:vAlign w:val="bottom"/>
              </w:tcPr>
            </w:tcPrChange>
          </w:tcPr>
          <w:p w14:paraId="79CDEA0C" w14:textId="77777777" w:rsidR="005710E4" w:rsidRPr="002F2318" w:rsidRDefault="005710E4" w:rsidP="000E1747">
            <w:pPr>
              <w:jc w:val="center"/>
              <w:rPr>
                <w:rFonts w:ascii="Calibri" w:hAnsi="Calibri"/>
                <w:sz w:val="18"/>
                <w:szCs w:val="18"/>
              </w:rPr>
            </w:pPr>
            <w:r w:rsidRPr="002F2318">
              <w:rPr>
                <w:rFonts w:ascii="Calibri" w:hAnsi="Calibri"/>
                <w:sz w:val="18"/>
                <w:szCs w:val="18"/>
              </w:rPr>
              <w:t>I.D.</w:t>
            </w:r>
          </w:p>
        </w:tc>
        <w:tc>
          <w:tcPr>
            <w:tcW w:w="1263" w:type="dxa"/>
            <w:vAlign w:val="bottom"/>
            <w:tcPrChange w:id="22" w:author="Shewmaker, Michael@Energy" w:date="2018-11-14T15:29:00Z">
              <w:tcPr>
                <w:tcW w:w="1133" w:type="dxa"/>
                <w:vAlign w:val="bottom"/>
              </w:tcPr>
            </w:tcPrChange>
          </w:tcPr>
          <w:p w14:paraId="79CDEA0D" w14:textId="77777777" w:rsidR="005710E4" w:rsidRPr="002F2318" w:rsidRDefault="005710E4" w:rsidP="00DE2F96">
            <w:pPr>
              <w:jc w:val="center"/>
              <w:rPr>
                <w:rFonts w:ascii="Calibri" w:hAnsi="Calibri"/>
                <w:sz w:val="18"/>
                <w:szCs w:val="18"/>
              </w:rPr>
            </w:pPr>
            <w:r w:rsidRPr="002F2318">
              <w:rPr>
                <w:rFonts w:ascii="Calibri" w:hAnsi="Calibri"/>
                <w:sz w:val="18"/>
                <w:szCs w:val="18"/>
              </w:rPr>
              <w:t>Manufacturer &amp; Brand</w:t>
            </w:r>
          </w:p>
        </w:tc>
        <w:tc>
          <w:tcPr>
            <w:tcW w:w="1079" w:type="dxa"/>
            <w:vAlign w:val="bottom"/>
            <w:tcPrChange w:id="23" w:author="Shewmaker, Michael@Energy" w:date="2018-11-14T15:29:00Z">
              <w:tcPr>
                <w:tcW w:w="1104" w:type="dxa"/>
                <w:vAlign w:val="bottom"/>
              </w:tcPr>
            </w:tcPrChange>
          </w:tcPr>
          <w:p w14:paraId="1F82E618" w14:textId="77777777" w:rsidR="005710E4" w:rsidRDefault="005710E4">
            <w:pPr>
              <w:jc w:val="center"/>
              <w:rPr>
                <w:rFonts w:ascii="Calibri" w:hAnsi="Calibri"/>
                <w:sz w:val="18"/>
                <w:szCs w:val="18"/>
              </w:rPr>
            </w:pPr>
            <w:r>
              <w:rPr>
                <w:rFonts w:ascii="Calibri" w:hAnsi="Calibri"/>
                <w:sz w:val="18"/>
                <w:szCs w:val="18"/>
              </w:rPr>
              <w:t>Assembly/</w:t>
            </w:r>
          </w:p>
          <w:p w14:paraId="79CDEA0E" w14:textId="77777777" w:rsidR="005710E4" w:rsidRPr="002F2318" w:rsidRDefault="005710E4">
            <w:pPr>
              <w:jc w:val="center"/>
              <w:rPr>
                <w:rFonts w:ascii="Calibri" w:hAnsi="Calibri"/>
                <w:sz w:val="18"/>
                <w:szCs w:val="18"/>
              </w:rPr>
            </w:pPr>
            <w:r w:rsidRPr="002F2318">
              <w:rPr>
                <w:rFonts w:ascii="Calibri" w:hAnsi="Calibri"/>
                <w:sz w:val="18"/>
                <w:szCs w:val="18"/>
              </w:rPr>
              <w:t>Framing Material</w:t>
            </w:r>
          </w:p>
        </w:tc>
        <w:tc>
          <w:tcPr>
            <w:tcW w:w="1079" w:type="dxa"/>
            <w:vAlign w:val="bottom"/>
            <w:tcPrChange w:id="24" w:author="Shewmaker, Michael@Energy" w:date="2018-11-14T15:29:00Z">
              <w:tcPr>
                <w:tcW w:w="1104" w:type="dxa"/>
                <w:vAlign w:val="bottom"/>
              </w:tcPr>
            </w:tcPrChange>
          </w:tcPr>
          <w:p w14:paraId="225F9D78" w14:textId="77777777" w:rsidR="00DB07E0" w:rsidRDefault="00DB07E0" w:rsidP="005710E4">
            <w:pPr>
              <w:jc w:val="center"/>
              <w:rPr>
                <w:rFonts w:ascii="Calibri" w:hAnsi="Calibri"/>
                <w:sz w:val="18"/>
                <w:szCs w:val="18"/>
              </w:rPr>
            </w:pPr>
            <w:r>
              <w:rPr>
                <w:rFonts w:ascii="Calibri" w:hAnsi="Calibri"/>
                <w:sz w:val="18"/>
                <w:szCs w:val="18"/>
              </w:rPr>
              <w:t>Assembly</w:t>
            </w:r>
          </w:p>
          <w:p w14:paraId="112C174D" w14:textId="3C1F9338" w:rsidR="005710E4" w:rsidRPr="002F2318" w:rsidRDefault="005710E4" w:rsidP="005710E4">
            <w:pPr>
              <w:jc w:val="center"/>
              <w:rPr>
                <w:rFonts w:ascii="Calibri" w:hAnsi="Calibri"/>
                <w:sz w:val="18"/>
                <w:szCs w:val="18"/>
              </w:rPr>
            </w:pPr>
            <w:r>
              <w:rPr>
                <w:rFonts w:ascii="Calibri" w:hAnsi="Calibri"/>
                <w:sz w:val="18"/>
                <w:szCs w:val="18"/>
              </w:rPr>
              <w:t>Thickness (inches)</w:t>
            </w:r>
          </w:p>
        </w:tc>
        <w:tc>
          <w:tcPr>
            <w:tcW w:w="1079" w:type="dxa"/>
            <w:vAlign w:val="bottom"/>
            <w:tcPrChange w:id="25" w:author="Shewmaker, Michael@Energy" w:date="2018-11-14T15:29:00Z">
              <w:tcPr>
                <w:tcW w:w="1104" w:type="dxa"/>
                <w:vAlign w:val="bottom"/>
              </w:tcPr>
            </w:tcPrChange>
          </w:tcPr>
          <w:p w14:paraId="79CDEA0F" w14:textId="46B10C27" w:rsidR="005710E4" w:rsidRPr="002F2318" w:rsidRDefault="005710E4">
            <w:pPr>
              <w:jc w:val="center"/>
              <w:rPr>
                <w:rFonts w:ascii="Calibri" w:hAnsi="Calibri"/>
                <w:sz w:val="18"/>
                <w:szCs w:val="18"/>
              </w:rPr>
            </w:pPr>
            <w:r w:rsidRPr="002F2318">
              <w:rPr>
                <w:rFonts w:ascii="Calibri" w:hAnsi="Calibri"/>
                <w:sz w:val="18"/>
                <w:szCs w:val="18"/>
              </w:rPr>
              <w:t>Framing Size &amp; Spacing</w:t>
            </w:r>
          </w:p>
        </w:tc>
        <w:tc>
          <w:tcPr>
            <w:tcW w:w="1079" w:type="dxa"/>
            <w:vAlign w:val="bottom"/>
            <w:tcPrChange w:id="26" w:author="Shewmaker, Michael@Energy" w:date="2018-11-14T15:29:00Z">
              <w:tcPr>
                <w:tcW w:w="1104" w:type="dxa"/>
                <w:vAlign w:val="bottom"/>
              </w:tcPr>
            </w:tcPrChange>
          </w:tcPr>
          <w:p w14:paraId="79CDEA10" w14:textId="77777777" w:rsidR="005710E4" w:rsidRPr="002F2318" w:rsidRDefault="005710E4">
            <w:pPr>
              <w:jc w:val="center"/>
              <w:rPr>
                <w:rFonts w:ascii="Calibri" w:hAnsi="Calibri"/>
                <w:sz w:val="18"/>
                <w:szCs w:val="18"/>
              </w:rPr>
            </w:pPr>
            <w:r w:rsidRPr="002F2318">
              <w:rPr>
                <w:rFonts w:ascii="Calibri" w:hAnsi="Calibri"/>
                <w:sz w:val="18"/>
                <w:szCs w:val="18"/>
              </w:rPr>
              <w:t>Insulation Type</w:t>
            </w:r>
          </w:p>
        </w:tc>
        <w:tc>
          <w:tcPr>
            <w:tcW w:w="1079" w:type="dxa"/>
            <w:vAlign w:val="bottom"/>
            <w:tcPrChange w:id="27" w:author="Shewmaker, Michael@Energy" w:date="2018-11-14T15:29:00Z">
              <w:tcPr>
                <w:tcW w:w="1104" w:type="dxa"/>
                <w:vAlign w:val="bottom"/>
              </w:tcPr>
            </w:tcPrChange>
          </w:tcPr>
          <w:p w14:paraId="79CDEA11" w14:textId="77777777" w:rsidR="005710E4" w:rsidRPr="002F2318" w:rsidRDefault="005710E4">
            <w:pPr>
              <w:jc w:val="center"/>
              <w:rPr>
                <w:rFonts w:ascii="Calibri" w:hAnsi="Calibri"/>
                <w:sz w:val="18"/>
                <w:szCs w:val="18"/>
              </w:rPr>
            </w:pPr>
            <w:r w:rsidRPr="002F2318">
              <w:rPr>
                <w:rFonts w:ascii="Calibri" w:hAnsi="Calibri"/>
                <w:sz w:val="18"/>
                <w:szCs w:val="18"/>
              </w:rPr>
              <w:t>ESR Number</w:t>
            </w:r>
          </w:p>
        </w:tc>
        <w:tc>
          <w:tcPr>
            <w:tcW w:w="1079" w:type="dxa"/>
            <w:vAlign w:val="bottom"/>
            <w:tcPrChange w:id="28" w:author="Shewmaker, Michael@Energy" w:date="2018-11-14T15:29:00Z">
              <w:tcPr>
                <w:tcW w:w="1104" w:type="dxa"/>
                <w:vAlign w:val="bottom"/>
              </w:tcPr>
            </w:tcPrChange>
          </w:tcPr>
          <w:p w14:paraId="25834A3C" w14:textId="7944928E" w:rsidR="005710E4" w:rsidRDefault="00053E05">
            <w:pPr>
              <w:jc w:val="center"/>
              <w:rPr>
                <w:rFonts w:ascii="Calibri" w:hAnsi="Calibri"/>
                <w:sz w:val="18"/>
                <w:szCs w:val="18"/>
              </w:rPr>
            </w:pPr>
            <w:r>
              <w:rPr>
                <w:rFonts w:ascii="Calibri" w:hAnsi="Calibri"/>
                <w:sz w:val="18"/>
                <w:szCs w:val="18"/>
              </w:rPr>
              <w:t>Core/</w:t>
            </w:r>
            <w:r w:rsidR="005710E4" w:rsidRPr="002F2318">
              <w:rPr>
                <w:rFonts w:ascii="Calibri" w:hAnsi="Calibri"/>
                <w:sz w:val="18"/>
                <w:szCs w:val="18"/>
              </w:rPr>
              <w:t xml:space="preserve">Cavity Insulation </w:t>
            </w:r>
          </w:p>
          <w:p w14:paraId="79CDEA12" w14:textId="38C398D1" w:rsidR="005710E4" w:rsidRPr="002F2318" w:rsidRDefault="005710E4">
            <w:pPr>
              <w:jc w:val="center"/>
              <w:rPr>
                <w:rFonts w:ascii="Calibri" w:hAnsi="Calibri"/>
                <w:sz w:val="18"/>
                <w:szCs w:val="18"/>
              </w:rPr>
            </w:pPr>
            <w:r w:rsidRPr="002F2318">
              <w:rPr>
                <w:rFonts w:ascii="Calibri" w:hAnsi="Calibri"/>
                <w:sz w:val="18"/>
                <w:szCs w:val="18"/>
              </w:rPr>
              <w:t>R-value</w:t>
            </w:r>
          </w:p>
        </w:tc>
        <w:tc>
          <w:tcPr>
            <w:tcW w:w="1079" w:type="dxa"/>
            <w:vAlign w:val="bottom"/>
            <w:tcPrChange w:id="29" w:author="Shewmaker, Michael@Energy" w:date="2018-11-14T15:29:00Z">
              <w:tcPr>
                <w:tcW w:w="1104" w:type="dxa"/>
                <w:vAlign w:val="bottom"/>
              </w:tcPr>
            </w:tcPrChange>
          </w:tcPr>
          <w:p w14:paraId="79CDEA13" w14:textId="77777777" w:rsidR="005710E4" w:rsidRPr="002F2318" w:rsidRDefault="005710E4">
            <w:pPr>
              <w:jc w:val="center"/>
              <w:rPr>
                <w:rFonts w:ascii="Calibri" w:hAnsi="Calibri"/>
                <w:sz w:val="18"/>
                <w:szCs w:val="18"/>
              </w:rPr>
            </w:pPr>
            <w:r w:rsidRPr="002F2318">
              <w:rPr>
                <w:rFonts w:ascii="Calibri" w:hAnsi="Calibri"/>
                <w:sz w:val="18"/>
                <w:szCs w:val="18"/>
              </w:rPr>
              <w:t>Insulation Depth</w:t>
            </w:r>
          </w:p>
          <w:p w14:paraId="79CDEA14" w14:textId="77777777" w:rsidR="005710E4" w:rsidRPr="002F2318" w:rsidRDefault="005710E4">
            <w:pPr>
              <w:ind w:left="-28" w:right="-18"/>
              <w:jc w:val="center"/>
              <w:rPr>
                <w:rFonts w:ascii="Calibri" w:hAnsi="Calibri"/>
                <w:sz w:val="18"/>
                <w:szCs w:val="18"/>
              </w:rPr>
            </w:pPr>
            <w:r w:rsidRPr="002F2318">
              <w:rPr>
                <w:rFonts w:ascii="Calibri" w:hAnsi="Calibri"/>
                <w:sz w:val="18"/>
                <w:szCs w:val="18"/>
              </w:rPr>
              <w:t>(inches)</w:t>
            </w:r>
          </w:p>
        </w:tc>
        <w:tc>
          <w:tcPr>
            <w:tcW w:w="1079" w:type="dxa"/>
            <w:vAlign w:val="bottom"/>
            <w:tcPrChange w:id="30" w:author="Shewmaker, Michael@Energy" w:date="2018-11-14T15:29:00Z">
              <w:tcPr>
                <w:tcW w:w="1104" w:type="dxa"/>
                <w:vAlign w:val="bottom"/>
              </w:tcPr>
            </w:tcPrChange>
          </w:tcPr>
          <w:p w14:paraId="79CDEA15" w14:textId="2E7EF627" w:rsidR="005710E4" w:rsidRPr="002F2318" w:rsidRDefault="005710E4">
            <w:pPr>
              <w:ind w:left="-73"/>
              <w:jc w:val="center"/>
              <w:rPr>
                <w:rFonts w:ascii="Calibri" w:hAnsi="Calibri"/>
                <w:sz w:val="18"/>
                <w:szCs w:val="18"/>
              </w:rPr>
            </w:pPr>
            <w:r>
              <w:rPr>
                <w:rFonts w:ascii="Calibri" w:hAnsi="Calibri"/>
                <w:sz w:val="18"/>
                <w:szCs w:val="18"/>
              </w:rPr>
              <w:t>Continuous</w:t>
            </w:r>
            <w:r w:rsidRPr="002F2318">
              <w:rPr>
                <w:rFonts w:ascii="Calibri" w:hAnsi="Calibri"/>
                <w:sz w:val="18"/>
                <w:szCs w:val="18"/>
              </w:rPr>
              <w:t xml:space="preserve"> Insulation</w:t>
            </w:r>
            <w:r w:rsidRPr="002F2318">
              <w:rPr>
                <w:rFonts w:ascii="Calibri" w:hAnsi="Calibri"/>
                <w:sz w:val="18"/>
                <w:szCs w:val="18"/>
              </w:rPr>
              <w:br/>
              <w:t>R-value</w:t>
            </w:r>
          </w:p>
        </w:tc>
      </w:tr>
      <w:tr w:rsidR="005710E4" w:rsidRPr="00C4300E" w14:paraId="79CDEA22" w14:textId="77777777" w:rsidTr="00463FC9">
        <w:trPr>
          <w:trHeight w:val="157"/>
          <w:jc w:val="center"/>
          <w:trPrChange w:id="31" w:author="Shewmaker, Michael@Energy" w:date="2018-11-14T15:29:00Z">
            <w:trPr>
              <w:trHeight w:val="157"/>
              <w:jc w:val="center"/>
            </w:trPr>
          </w:trPrChange>
        </w:trPr>
        <w:tc>
          <w:tcPr>
            <w:tcW w:w="895" w:type="dxa"/>
            <w:vAlign w:val="bottom"/>
            <w:tcPrChange w:id="32" w:author="Shewmaker, Michael@Energy" w:date="2018-11-14T15:29:00Z">
              <w:tcPr>
                <w:tcW w:w="1075" w:type="dxa"/>
                <w:vAlign w:val="bottom"/>
              </w:tcPr>
            </w:tcPrChange>
          </w:tcPr>
          <w:p w14:paraId="79CDEA18" w14:textId="7BC1FBAF" w:rsidR="005710E4" w:rsidRPr="00C4300E" w:rsidRDefault="005710E4" w:rsidP="000E1747">
            <w:pPr>
              <w:ind w:left="-38" w:right="-102"/>
              <w:jc w:val="center"/>
              <w:rPr>
                <w:rFonts w:ascii="Calibri" w:hAnsi="Calibri"/>
                <w:sz w:val="18"/>
                <w:szCs w:val="18"/>
              </w:rPr>
            </w:pPr>
          </w:p>
        </w:tc>
        <w:tc>
          <w:tcPr>
            <w:tcW w:w="1263" w:type="dxa"/>
            <w:vAlign w:val="bottom"/>
            <w:tcPrChange w:id="33" w:author="Shewmaker, Michael@Energy" w:date="2018-11-14T15:29:00Z">
              <w:tcPr>
                <w:tcW w:w="1133" w:type="dxa"/>
                <w:vAlign w:val="bottom"/>
              </w:tcPr>
            </w:tcPrChange>
          </w:tcPr>
          <w:p w14:paraId="79CDEA19" w14:textId="77777777" w:rsidR="005710E4" w:rsidRDefault="005710E4" w:rsidP="00DE2F96">
            <w:pPr>
              <w:ind w:left="-38" w:right="-102"/>
              <w:jc w:val="center"/>
              <w:rPr>
                <w:rFonts w:ascii="Calibri" w:hAnsi="Calibri"/>
                <w:sz w:val="18"/>
                <w:szCs w:val="18"/>
              </w:rPr>
            </w:pPr>
          </w:p>
        </w:tc>
        <w:tc>
          <w:tcPr>
            <w:tcW w:w="1079" w:type="dxa"/>
            <w:vAlign w:val="bottom"/>
            <w:tcPrChange w:id="34" w:author="Shewmaker, Michael@Energy" w:date="2018-11-14T15:29:00Z">
              <w:tcPr>
                <w:tcW w:w="1104" w:type="dxa"/>
                <w:vAlign w:val="bottom"/>
              </w:tcPr>
            </w:tcPrChange>
          </w:tcPr>
          <w:p w14:paraId="79CDEA1A" w14:textId="77777777" w:rsidR="005710E4" w:rsidRPr="00C4300E" w:rsidRDefault="005710E4">
            <w:pPr>
              <w:ind w:left="-38" w:right="-102"/>
              <w:jc w:val="center"/>
              <w:rPr>
                <w:rFonts w:ascii="Calibri" w:hAnsi="Calibri"/>
                <w:sz w:val="18"/>
                <w:szCs w:val="18"/>
              </w:rPr>
            </w:pPr>
          </w:p>
        </w:tc>
        <w:tc>
          <w:tcPr>
            <w:tcW w:w="1079" w:type="dxa"/>
            <w:tcPrChange w:id="35" w:author="Shewmaker, Michael@Energy" w:date="2018-11-14T15:29:00Z">
              <w:tcPr>
                <w:tcW w:w="1104" w:type="dxa"/>
              </w:tcPr>
            </w:tcPrChange>
          </w:tcPr>
          <w:p w14:paraId="3F5C50E3" w14:textId="77777777" w:rsidR="005710E4" w:rsidRPr="00C4300E" w:rsidRDefault="005710E4">
            <w:pPr>
              <w:ind w:left="45"/>
              <w:jc w:val="center"/>
              <w:rPr>
                <w:rFonts w:ascii="Calibri" w:hAnsi="Calibri"/>
                <w:sz w:val="18"/>
                <w:szCs w:val="18"/>
              </w:rPr>
            </w:pPr>
          </w:p>
        </w:tc>
        <w:tc>
          <w:tcPr>
            <w:tcW w:w="1079" w:type="dxa"/>
            <w:vAlign w:val="bottom"/>
            <w:tcPrChange w:id="36" w:author="Shewmaker, Michael@Energy" w:date="2018-11-14T15:29:00Z">
              <w:tcPr>
                <w:tcW w:w="1104" w:type="dxa"/>
                <w:vAlign w:val="bottom"/>
              </w:tcPr>
            </w:tcPrChange>
          </w:tcPr>
          <w:p w14:paraId="79CDEA1B" w14:textId="6386A45C" w:rsidR="005710E4" w:rsidRPr="00C4300E" w:rsidRDefault="005710E4">
            <w:pPr>
              <w:ind w:left="45"/>
              <w:jc w:val="center"/>
              <w:rPr>
                <w:rFonts w:ascii="Calibri" w:hAnsi="Calibri"/>
                <w:sz w:val="18"/>
                <w:szCs w:val="18"/>
              </w:rPr>
            </w:pPr>
          </w:p>
        </w:tc>
        <w:tc>
          <w:tcPr>
            <w:tcW w:w="1079" w:type="dxa"/>
            <w:vAlign w:val="bottom"/>
            <w:tcPrChange w:id="37" w:author="Shewmaker, Michael@Energy" w:date="2018-11-14T15:29:00Z">
              <w:tcPr>
                <w:tcW w:w="1104" w:type="dxa"/>
                <w:vAlign w:val="bottom"/>
              </w:tcPr>
            </w:tcPrChange>
          </w:tcPr>
          <w:p w14:paraId="79CDEA1C" w14:textId="77777777" w:rsidR="005710E4" w:rsidRPr="00C4300E" w:rsidRDefault="005710E4">
            <w:pPr>
              <w:ind w:left="45"/>
              <w:jc w:val="center"/>
              <w:rPr>
                <w:rFonts w:ascii="Calibri" w:hAnsi="Calibri"/>
                <w:sz w:val="18"/>
                <w:szCs w:val="18"/>
              </w:rPr>
            </w:pPr>
          </w:p>
        </w:tc>
        <w:tc>
          <w:tcPr>
            <w:tcW w:w="1079" w:type="dxa"/>
            <w:tcPrChange w:id="38" w:author="Shewmaker, Michael@Energy" w:date="2018-11-14T15:29:00Z">
              <w:tcPr>
                <w:tcW w:w="1104" w:type="dxa"/>
              </w:tcPr>
            </w:tcPrChange>
          </w:tcPr>
          <w:p w14:paraId="79CDEA1D" w14:textId="77777777" w:rsidR="005710E4" w:rsidRPr="00C4300E" w:rsidRDefault="005710E4">
            <w:pPr>
              <w:ind w:left="-187"/>
              <w:jc w:val="center"/>
              <w:rPr>
                <w:rFonts w:ascii="Calibri" w:hAnsi="Calibri"/>
                <w:sz w:val="18"/>
                <w:szCs w:val="18"/>
              </w:rPr>
            </w:pPr>
          </w:p>
        </w:tc>
        <w:tc>
          <w:tcPr>
            <w:tcW w:w="1079" w:type="dxa"/>
            <w:vAlign w:val="bottom"/>
            <w:tcPrChange w:id="39" w:author="Shewmaker, Michael@Energy" w:date="2018-11-14T15:29:00Z">
              <w:tcPr>
                <w:tcW w:w="1104" w:type="dxa"/>
                <w:vAlign w:val="bottom"/>
              </w:tcPr>
            </w:tcPrChange>
          </w:tcPr>
          <w:p w14:paraId="79CDEA1E" w14:textId="77777777" w:rsidR="005710E4" w:rsidRPr="00C4300E" w:rsidRDefault="005710E4">
            <w:pPr>
              <w:ind w:left="-187"/>
              <w:jc w:val="center"/>
              <w:rPr>
                <w:rFonts w:ascii="Calibri" w:hAnsi="Calibri"/>
                <w:sz w:val="18"/>
                <w:szCs w:val="18"/>
              </w:rPr>
            </w:pPr>
          </w:p>
        </w:tc>
        <w:tc>
          <w:tcPr>
            <w:tcW w:w="1079" w:type="dxa"/>
            <w:vAlign w:val="bottom"/>
            <w:tcPrChange w:id="40" w:author="Shewmaker, Michael@Energy" w:date="2018-11-14T15:29:00Z">
              <w:tcPr>
                <w:tcW w:w="1104" w:type="dxa"/>
                <w:vAlign w:val="bottom"/>
              </w:tcPr>
            </w:tcPrChange>
          </w:tcPr>
          <w:p w14:paraId="79CDEA1F" w14:textId="77777777" w:rsidR="005710E4" w:rsidRPr="00C4300E" w:rsidRDefault="005710E4">
            <w:pPr>
              <w:ind w:left="-187"/>
              <w:jc w:val="center"/>
              <w:rPr>
                <w:rFonts w:ascii="Calibri" w:hAnsi="Calibri"/>
                <w:sz w:val="18"/>
                <w:szCs w:val="18"/>
              </w:rPr>
            </w:pPr>
          </w:p>
        </w:tc>
        <w:tc>
          <w:tcPr>
            <w:tcW w:w="1079" w:type="dxa"/>
            <w:vAlign w:val="bottom"/>
            <w:tcPrChange w:id="41" w:author="Shewmaker, Michael@Energy" w:date="2018-11-14T15:29:00Z">
              <w:tcPr>
                <w:tcW w:w="1104" w:type="dxa"/>
                <w:vAlign w:val="bottom"/>
              </w:tcPr>
            </w:tcPrChange>
          </w:tcPr>
          <w:p w14:paraId="79CDEA20" w14:textId="77777777" w:rsidR="005710E4" w:rsidRPr="00496191" w:rsidRDefault="005710E4">
            <w:pPr>
              <w:ind w:left="-233"/>
              <w:jc w:val="center"/>
            </w:pPr>
          </w:p>
        </w:tc>
      </w:tr>
      <w:tr w:rsidR="005710E4" w:rsidRPr="00C4300E" w14:paraId="79CDEA2D" w14:textId="77777777" w:rsidTr="00463FC9">
        <w:trPr>
          <w:trHeight w:val="157"/>
          <w:jc w:val="center"/>
          <w:trPrChange w:id="42" w:author="Shewmaker, Michael@Energy" w:date="2018-11-14T15:29:00Z">
            <w:trPr>
              <w:trHeight w:val="157"/>
              <w:jc w:val="center"/>
            </w:trPr>
          </w:trPrChange>
        </w:trPr>
        <w:tc>
          <w:tcPr>
            <w:tcW w:w="895" w:type="dxa"/>
            <w:vAlign w:val="bottom"/>
            <w:tcPrChange w:id="43" w:author="Shewmaker, Michael@Energy" w:date="2018-11-14T15:29:00Z">
              <w:tcPr>
                <w:tcW w:w="1075" w:type="dxa"/>
                <w:vAlign w:val="bottom"/>
              </w:tcPr>
            </w:tcPrChange>
          </w:tcPr>
          <w:p w14:paraId="79CDEA23" w14:textId="77777777" w:rsidR="005710E4" w:rsidRPr="00C4300E" w:rsidRDefault="005710E4" w:rsidP="000E1747">
            <w:pPr>
              <w:ind w:left="-38" w:right="-102"/>
              <w:jc w:val="center"/>
              <w:rPr>
                <w:rFonts w:ascii="Calibri" w:hAnsi="Calibri"/>
                <w:sz w:val="18"/>
                <w:szCs w:val="18"/>
              </w:rPr>
            </w:pPr>
          </w:p>
        </w:tc>
        <w:tc>
          <w:tcPr>
            <w:tcW w:w="1263" w:type="dxa"/>
            <w:vAlign w:val="bottom"/>
            <w:tcPrChange w:id="44" w:author="Shewmaker, Michael@Energy" w:date="2018-11-14T15:29:00Z">
              <w:tcPr>
                <w:tcW w:w="1133" w:type="dxa"/>
                <w:vAlign w:val="bottom"/>
              </w:tcPr>
            </w:tcPrChange>
          </w:tcPr>
          <w:p w14:paraId="79CDEA24" w14:textId="77777777" w:rsidR="005710E4" w:rsidRPr="00C4300E" w:rsidRDefault="005710E4" w:rsidP="00DE2F96">
            <w:pPr>
              <w:ind w:left="-38" w:right="-102"/>
              <w:jc w:val="center"/>
              <w:rPr>
                <w:rFonts w:ascii="Calibri" w:hAnsi="Calibri"/>
                <w:sz w:val="18"/>
                <w:szCs w:val="18"/>
              </w:rPr>
            </w:pPr>
          </w:p>
        </w:tc>
        <w:tc>
          <w:tcPr>
            <w:tcW w:w="1079" w:type="dxa"/>
            <w:vAlign w:val="bottom"/>
            <w:tcPrChange w:id="45" w:author="Shewmaker, Michael@Energy" w:date="2018-11-14T15:29:00Z">
              <w:tcPr>
                <w:tcW w:w="1104" w:type="dxa"/>
                <w:vAlign w:val="bottom"/>
              </w:tcPr>
            </w:tcPrChange>
          </w:tcPr>
          <w:p w14:paraId="79CDEA25" w14:textId="77777777" w:rsidR="005710E4" w:rsidRPr="00C4300E" w:rsidRDefault="005710E4">
            <w:pPr>
              <w:ind w:left="-38" w:right="-102"/>
              <w:jc w:val="center"/>
              <w:rPr>
                <w:rFonts w:ascii="Calibri" w:hAnsi="Calibri"/>
                <w:sz w:val="18"/>
                <w:szCs w:val="18"/>
              </w:rPr>
            </w:pPr>
          </w:p>
        </w:tc>
        <w:tc>
          <w:tcPr>
            <w:tcW w:w="1079" w:type="dxa"/>
            <w:tcPrChange w:id="46" w:author="Shewmaker, Michael@Energy" w:date="2018-11-14T15:29:00Z">
              <w:tcPr>
                <w:tcW w:w="1104" w:type="dxa"/>
              </w:tcPr>
            </w:tcPrChange>
          </w:tcPr>
          <w:p w14:paraId="0616DE17" w14:textId="77777777" w:rsidR="005710E4" w:rsidRPr="00C4300E" w:rsidRDefault="005710E4">
            <w:pPr>
              <w:ind w:left="45"/>
              <w:jc w:val="center"/>
              <w:rPr>
                <w:rFonts w:ascii="Calibri" w:hAnsi="Calibri"/>
                <w:sz w:val="18"/>
                <w:szCs w:val="18"/>
              </w:rPr>
            </w:pPr>
          </w:p>
        </w:tc>
        <w:tc>
          <w:tcPr>
            <w:tcW w:w="1079" w:type="dxa"/>
            <w:vAlign w:val="bottom"/>
            <w:tcPrChange w:id="47" w:author="Shewmaker, Michael@Energy" w:date="2018-11-14T15:29:00Z">
              <w:tcPr>
                <w:tcW w:w="1104" w:type="dxa"/>
                <w:vAlign w:val="bottom"/>
              </w:tcPr>
            </w:tcPrChange>
          </w:tcPr>
          <w:p w14:paraId="79CDEA26" w14:textId="5397EAC8" w:rsidR="005710E4" w:rsidRPr="00C4300E" w:rsidRDefault="005710E4">
            <w:pPr>
              <w:ind w:left="45"/>
              <w:jc w:val="center"/>
              <w:rPr>
                <w:rFonts w:ascii="Calibri" w:hAnsi="Calibri"/>
                <w:sz w:val="18"/>
                <w:szCs w:val="18"/>
              </w:rPr>
            </w:pPr>
          </w:p>
        </w:tc>
        <w:tc>
          <w:tcPr>
            <w:tcW w:w="1079" w:type="dxa"/>
            <w:vAlign w:val="bottom"/>
            <w:tcPrChange w:id="48" w:author="Shewmaker, Michael@Energy" w:date="2018-11-14T15:29:00Z">
              <w:tcPr>
                <w:tcW w:w="1104" w:type="dxa"/>
                <w:vAlign w:val="bottom"/>
              </w:tcPr>
            </w:tcPrChange>
          </w:tcPr>
          <w:p w14:paraId="79CDEA27" w14:textId="77777777" w:rsidR="005710E4" w:rsidRPr="00C4300E" w:rsidRDefault="005710E4">
            <w:pPr>
              <w:ind w:left="45"/>
              <w:jc w:val="center"/>
              <w:rPr>
                <w:rFonts w:ascii="Calibri" w:hAnsi="Calibri"/>
                <w:sz w:val="18"/>
                <w:szCs w:val="18"/>
              </w:rPr>
            </w:pPr>
          </w:p>
        </w:tc>
        <w:tc>
          <w:tcPr>
            <w:tcW w:w="1079" w:type="dxa"/>
            <w:tcPrChange w:id="49" w:author="Shewmaker, Michael@Energy" w:date="2018-11-14T15:29:00Z">
              <w:tcPr>
                <w:tcW w:w="1104" w:type="dxa"/>
              </w:tcPr>
            </w:tcPrChange>
          </w:tcPr>
          <w:p w14:paraId="79CDEA28" w14:textId="77777777" w:rsidR="005710E4" w:rsidRPr="00C4300E" w:rsidRDefault="005710E4">
            <w:pPr>
              <w:ind w:left="-172"/>
              <w:jc w:val="center"/>
              <w:rPr>
                <w:rFonts w:ascii="Calibri" w:hAnsi="Calibri"/>
                <w:sz w:val="18"/>
                <w:szCs w:val="18"/>
              </w:rPr>
            </w:pPr>
          </w:p>
        </w:tc>
        <w:tc>
          <w:tcPr>
            <w:tcW w:w="1079" w:type="dxa"/>
            <w:vAlign w:val="bottom"/>
            <w:tcPrChange w:id="50" w:author="Shewmaker, Michael@Energy" w:date="2018-11-14T15:29:00Z">
              <w:tcPr>
                <w:tcW w:w="1104" w:type="dxa"/>
                <w:vAlign w:val="bottom"/>
              </w:tcPr>
            </w:tcPrChange>
          </w:tcPr>
          <w:p w14:paraId="79CDEA29" w14:textId="77777777" w:rsidR="005710E4" w:rsidRPr="00C4300E" w:rsidRDefault="005710E4">
            <w:pPr>
              <w:ind w:left="-172"/>
              <w:jc w:val="center"/>
              <w:rPr>
                <w:rFonts w:ascii="Calibri" w:hAnsi="Calibri"/>
                <w:sz w:val="18"/>
                <w:szCs w:val="18"/>
              </w:rPr>
            </w:pPr>
          </w:p>
        </w:tc>
        <w:tc>
          <w:tcPr>
            <w:tcW w:w="1079" w:type="dxa"/>
            <w:vAlign w:val="bottom"/>
            <w:tcPrChange w:id="51" w:author="Shewmaker, Michael@Energy" w:date="2018-11-14T15:29:00Z">
              <w:tcPr>
                <w:tcW w:w="1104" w:type="dxa"/>
                <w:vAlign w:val="bottom"/>
              </w:tcPr>
            </w:tcPrChange>
          </w:tcPr>
          <w:p w14:paraId="79CDEA2A" w14:textId="77777777" w:rsidR="005710E4" w:rsidRPr="00C4300E" w:rsidRDefault="005710E4">
            <w:pPr>
              <w:ind w:left="-187"/>
              <w:jc w:val="center"/>
              <w:rPr>
                <w:rFonts w:ascii="Calibri" w:hAnsi="Calibri"/>
                <w:sz w:val="18"/>
                <w:szCs w:val="18"/>
              </w:rPr>
            </w:pPr>
          </w:p>
        </w:tc>
        <w:tc>
          <w:tcPr>
            <w:tcW w:w="1079" w:type="dxa"/>
            <w:vAlign w:val="bottom"/>
            <w:tcPrChange w:id="52" w:author="Shewmaker, Michael@Energy" w:date="2018-11-14T15:29:00Z">
              <w:tcPr>
                <w:tcW w:w="1104" w:type="dxa"/>
                <w:vAlign w:val="bottom"/>
              </w:tcPr>
            </w:tcPrChange>
          </w:tcPr>
          <w:p w14:paraId="79CDEA2B" w14:textId="77777777" w:rsidR="005710E4" w:rsidRPr="00C4300E" w:rsidRDefault="005710E4">
            <w:pPr>
              <w:ind w:left="-233"/>
              <w:jc w:val="center"/>
              <w:rPr>
                <w:rFonts w:ascii="Calibri" w:hAnsi="Calibri"/>
                <w:sz w:val="18"/>
                <w:szCs w:val="18"/>
              </w:rPr>
            </w:pPr>
          </w:p>
        </w:tc>
      </w:tr>
    </w:tbl>
    <w:p w14:paraId="79CDEA2E" w14:textId="77777777" w:rsidR="008B533E" w:rsidRPr="00C4300E" w:rsidRDefault="008B533E" w:rsidP="000E1747">
      <w:pPr>
        <w:tabs>
          <w:tab w:val="left" w:pos="0"/>
        </w:tabs>
        <w:suppressAutoHyphens/>
        <w:ind w:left="1166" w:hanging="1166"/>
        <w:rPr>
          <w:rFonts w:ascii="Calibri" w:hAnsi="Calibri"/>
          <w:bCs/>
          <w:caps/>
          <w:sz w:val="18"/>
          <w:szCs w:val="18"/>
        </w:rPr>
      </w:pPr>
    </w:p>
    <w:tbl>
      <w:tblPr>
        <w:tblW w:w="500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Change w:id="53" w:author="Shewmaker, Michael@Energy" w:date="2018-11-14T15:27:00Z">
          <w:tblPr>
            <w:tblW w:w="500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PrChange>
      </w:tblPr>
      <w:tblGrid>
        <w:gridCol w:w="895"/>
        <w:gridCol w:w="1268"/>
        <w:gridCol w:w="1081"/>
        <w:gridCol w:w="1080"/>
        <w:gridCol w:w="1080"/>
        <w:gridCol w:w="1080"/>
        <w:gridCol w:w="1080"/>
        <w:gridCol w:w="1080"/>
        <w:gridCol w:w="1080"/>
        <w:gridCol w:w="1083"/>
        <w:tblGridChange w:id="54">
          <w:tblGrid>
            <w:gridCol w:w="1053"/>
            <w:gridCol w:w="1110"/>
            <w:gridCol w:w="1081"/>
            <w:gridCol w:w="1080"/>
            <w:gridCol w:w="1080"/>
            <w:gridCol w:w="1080"/>
            <w:gridCol w:w="1080"/>
            <w:gridCol w:w="1080"/>
            <w:gridCol w:w="1080"/>
            <w:gridCol w:w="1083"/>
          </w:tblGrid>
        </w:tblGridChange>
      </w:tblGrid>
      <w:tr w:rsidR="005710E4" w:rsidRPr="00C4300E" w14:paraId="79CDEA30" w14:textId="77777777" w:rsidTr="00463FC9">
        <w:trPr>
          <w:trHeight w:val="185"/>
          <w:jc w:val="center"/>
          <w:trPrChange w:id="55" w:author="Shewmaker, Michael@Energy" w:date="2018-11-14T15:27:00Z">
            <w:trPr>
              <w:trHeight w:val="185"/>
              <w:jc w:val="center"/>
            </w:trPr>
          </w:trPrChange>
        </w:trPr>
        <w:tc>
          <w:tcPr>
            <w:tcW w:w="10807" w:type="dxa"/>
            <w:gridSpan w:val="10"/>
            <w:tcBorders>
              <w:top w:val="single" w:sz="4" w:space="0" w:color="000000"/>
              <w:left w:val="single" w:sz="4" w:space="0" w:color="000000"/>
              <w:bottom w:val="single" w:sz="4" w:space="0" w:color="000000"/>
              <w:right w:val="single" w:sz="4" w:space="0" w:color="000000"/>
            </w:tcBorders>
            <w:tcPrChange w:id="56" w:author="Shewmaker, Michael@Energy" w:date="2018-11-14T15:27:00Z">
              <w:tcPr>
                <w:tcW w:w="11032" w:type="dxa"/>
                <w:gridSpan w:val="10"/>
                <w:tcBorders>
                  <w:top w:val="single" w:sz="4" w:space="0" w:color="000000"/>
                  <w:left w:val="single" w:sz="4" w:space="0" w:color="000000"/>
                  <w:bottom w:val="single" w:sz="4" w:space="0" w:color="000000"/>
                  <w:right w:val="single" w:sz="4" w:space="0" w:color="000000"/>
                </w:tcBorders>
              </w:tcPr>
            </w:tcPrChange>
          </w:tcPr>
          <w:p w14:paraId="79CDEA2F" w14:textId="7D5E62F7" w:rsidR="005710E4" w:rsidRPr="00C4300E" w:rsidRDefault="005710E4" w:rsidP="00DE2F96">
            <w:pPr>
              <w:rPr>
                <w:rFonts w:ascii="Calibri" w:hAnsi="Calibri"/>
                <w:b/>
                <w:sz w:val="18"/>
                <w:szCs w:val="18"/>
              </w:rPr>
            </w:pPr>
            <w:r w:rsidRPr="00B561CB">
              <w:rPr>
                <w:rFonts w:ascii="Calibri" w:hAnsi="Calibri"/>
                <w:b/>
                <w:szCs w:val="18"/>
              </w:rPr>
              <w:t>B. Wall Insulation</w:t>
            </w:r>
          </w:p>
        </w:tc>
      </w:tr>
      <w:tr w:rsidR="005710E4" w:rsidRPr="00C4300E" w14:paraId="79CDEA3B" w14:textId="77777777" w:rsidTr="00463FC9">
        <w:trPr>
          <w:trHeight w:val="185"/>
          <w:jc w:val="center"/>
          <w:trPrChange w:id="57" w:author="Shewmaker, Michael@Energy" w:date="2018-11-14T15:27:00Z">
            <w:trPr>
              <w:trHeight w:val="185"/>
              <w:jc w:val="center"/>
            </w:trPr>
          </w:trPrChange>
        </w:trPr>
        <w:tc>
          <w:tcPr>
            <w:tcW w:w="895" w:type="dxa"/>
            <w:tcBorders>
              <w:bottom w:val="single" w:sz="4" w:space="0" w:color="auto"/>
            </w:tcBorders>
            <w:vAlign w:val="bottom"/>
            <w:tcPrChange w:id="58" w:author="Shewmaker, Michael@Energy" w:date="2018-11-14T15:27:00Z">
              <w:tcPr>
                <w:tcW w:w="1074" w:type="dxa"/>
                <w:tcBorders>
                  <w:bottom w:val="single" w:sz="4" w:space="0" w:color="auto"/>
                </w:tcBorders>
                <w:vAlign w:val="bottom"/>
              </w:tcPr>
            </w:tcPrChange>
          </w:tcPr>
          <w:p w14:paraId="79CDEA31" w14:textId="77777777" w:rsidR="005710E4" w:rsidRDefault="005710E4" w:rsidP="000E1747">
            <w:pPr>
              <w:jc w:val="center"/>
              <w:rPr>
                <w:rFonts w:ascii="Calibri" w:hAnsi="Calibri"/>
                <w:sz w:val="18"/>
                <w:szCs w:val="18"/>
              </w:rPr>
            </w:pPr>
            <w:r>
              <w:rPr>
                <w:rFonts w:ascii="Calibri" w:hAnsi="Calibri"/>
                <w:sz w:val="18"/>
                <w:szCs w:val="18"/>
              </w:rPr>
              <w:t>01</w:t>
            </w:r>
          </w:p>
        </w:tc>
        <w:tc>
          <w:tcPr>
            <w:tcW w:w="1268" w:type="dxa"/>
            <w:tcBorders>
              <w:bottom w:val="single" w:sz="4" w:space="0" w:color="auto"/>
            </w:tcBorders>
            <w:vAlign w:val="bottom"/>
            <w:tcPrChange w:id="59" w:author="Shewmaker, Michael@Energy" w:date="2018-11-14T15:27:00Z">
              <w:tcPr>
                <w:tcW w:w="1132" w:type="dxa"/>
                <w:tcBorders>
                  <w:bottom w:val="single" w:sz="4" w:space="0" w:color="auto"/>
                </w:tcBorders>
                <w:vAlign w:val="bottom"/>
              </w:tcPr>
            </w:tcPrChange>
          </w:tcPr>
          <w:p w14:paraId="79CDEA32" w14:textId="77777777" w:rsidR="005710E4" w:rsidRDefault="005710E4" w:rsidP="00DE2F96">
            <w:pPr>
              <w:jc w:val="center"/>
              <w:rPr>
                <w:rFonts w:ascii="Calibri" w:hAnsi="Calibri"/>
                <w:sz w:val="18"/>
                <w:szCs w:val="18"/>
              </w:rPr>
            </w:pPr>
            <w:r>
              <w:rPr>
                <w:rFonts w:ascii="Calibri" w:hAnsi="Calibri"/>
                <w:sz w:val="18"/>
                <w:szCs w:val="18"/>
              </w:rPr>
              <w:t>02</w:t>
            </w:r>
          </w:p>
        </w:tc>
        <w:tc>
          <w:tcPr>
            <w:tcW w:w="1081" w:type="dxa"/>
            <w:tcBorders>
              <w:bottom w:val="single" w:sz="4" w:space="0" w:color="auto"/>
            </w:tcBorders>
            <w:vAlign w:val="bottom"/>
            <w:tcPrChange w:id="60" w:author="Shewmaker, Michael@Energy" w:date="2018-11-14T15:27:00Z">
              <w:tcPr>
                <w:tcW w:w="1103" w:type="dxa"/>
                <w:tcBorders>
                  <w:bottom w:val="single" w:sz="4" w:space="0" w:color="auto"/>
                </w:tcBorders>
                <w:vAlign w:val="bottom"/>
              </w:tcPr>
            </w:tcPrChange>
          </w:tcPr>
          <w:p w14:paraId="79CDEA33" w14:textId="77777777" w:rsidR="005710E4" w:rsidRDefault="005710E4">
            <w:pPr>
              <w:jc w:val="center"/>
              <w:rPr>
                <w:rFonts w:ascii="Calibri" w:hAnsi="Calibri"/>
                <w:sz w:val="18"/>
                <w:szCs w:val="18"/>
              </w:rPr>
            </w:pPr>
            <w:r>
              <w:rPr>
                <w:rFonts w:ascii="Calibri" w:hAnsi="Calibri"/>
                <w:sz w:val="18"/>
                <w:szCs w:val="18"/>
              </w:rPr>
              <w:t>03</w:t>
            </w:r>
          </w:p>
        </w:tc>
        <w:tc>
          <w:tcPr>
            <w:tcW w:w="1080" w:type="dxa"/>
            <w:tcBorders>
              <w:bottom w:val="single" w:sz="4" w:space="0" w:color="auto"/>
            </w:tcBorders>
            <w:tcPrChange w:id="61" w:author="Shewmaker, Michael@Energy" w:date="2018-11-14T15:27:00Z">
              <w:tcPr>
                <w:tcW w:w="1103" w:type="dxa"/>
                <w:tcBorders>
                  <w:bottom w:val="single" w:sz="4" w:space="0" w:color="auto"/>
                </w:tcBorders>
              </w:tcPr>
            </w:tcPrChange>
          </w:tcPr>
          <w:p w14:paraId="2AB3FF5B" w14:textId="60F0D29E" w:rsidR="005710E4" w:rsidRDefault="008E7F74">
            <w:pPr>
              <w:jc w:val="center"/>
              <w:rPr>
                <w:rFonts w:ascii="Calibri" w:hAnsi="Calibri"/>
                <w:sz w:val="18"/>
                <w:szCs w:val="18"/>
              </w:rPr>
            </w:pPr>
            <w:r>
              <w:rPr>
                <w:rFonts w:ascii="Calibri" w:hAnsi="Calibri"/>
                <w:sz w:val="18"/>
                <w:szCs w:val="18"/>
              </w:rPr>
              <w:t>04</w:t>
            </w:r>
          </w:p>
        </w:tc>
        <w:tc>
          <w:tcPr>
            <w:tcW w:w="1080" w:type="dxa"/>
            <w:tcBorders>
              <w:bottom w:val="single" w:sz="4" w:space="0" w:color="auto"/>
            </w:tcBorders>
            <w:vAlign w:val="bottom"/>
            <w:tcPrChange w:id="62" w:author="Shewmaker, Michael@Energy" w:date="2018-11-14T15:27:00Z">
              <w:tcPr>
                <w:tcW w:w="1103" w:type="dxa"/>
                <w:tcBorders>
                  <w:bottom w:val="single" w:sz="4" w:space="0" w:color="auto"/>
                </w:tcBorders>
                <w:vAlign w:val="bottom"/>
              </w:tcPr>
            </w:tcPrChange>
          </w:tcPr>
          <w:p w14:paraId="79CDEA34" w14:textId="0C34ABA3" w:rsidR="005710E4" w:rsidRDefault="008E7F74">
            <w:pPr>
              <w:jc w:val="center"/>
              <w:rPr>
                <w:rFonts w:ascii="Calibri" w:hAnsi="Calibri"/>
                <w:sz w:val="18"/>
                <w:szCs w:val="18"/>
              </w:rPr>
            </w:pPr>
            <w:r>
              <w:rPr>
                <w:rFonts w:ascii="Calibri" w:hAnsi="Calibri"/>
                <w:sz w:val="18"/>
                <w:szCs w:val="18"/>
              </w:rPr>
              <w:t>05</w:t>
            </w:r>
          </w:p>
        </w:tc>
        <w:tc>
          <w:tcPr>
            <w:tcW w:w="1080" w:type="dxa"/>
            <w:tcBorders>
              <w:bottom w:val="single" w:sz="4" w:space="0" w:color="auto"/>
            </w:tcBorders>
            <w:vAlign w:val="bottom"/>
            <w:tcPrChange w:id="63" w:author="Shewmaker, Michael@Energy" w:date="2018-11-14T15:27:00Z">
              <w:tcPr>
                <w:tcW w:w="1103" w:type="dxa"/>
                <w:tcBorders>
                  <w:bottom w:val="single" w:sz="4" w:space="0" w:color="auto"/>
                </w:tcBorders>
                <w:vAlign w:val="bottom"/>
              </w:tcPr>
            </w:tcPrChange>
          </w:tcPr>
          <w:p w14:paraId="79CDEA35" w14:textId="5BA94815" w:rsidR="005710E4" w:rsidRDefault="008E7F74">
            <w:pPr>
              <w:jc w:val="center"/>
              <w:rPr>
                <w:rFonts w:ascii="Calibri" w:hAnsi="Calibri"/>
                <w:sz w:val="18"/>
                <w:szCs w:val="18"/>
              </w:rPr>
            </w:pPr>
            <w:r>
              <w:rPr>
                <w:rFonts w:ascii="Calibri" w:hAnsi="Calibri"/>
                <w:sz w:val="18"/>
                <w:szCs w:val="18"/>
              </w:rPr>
              <w:t>06</w:t>
            </w:r>
          </w:p>
        </w:tc>
        <w:tc>
          <w:tcPr>
            <w:tcW w:w="1080" w:type="dxa"/>
            <w:tcBorders>
              <w:bottom w:val="single" w:sz="4" w:space="0" w:color="auto"/>
            </w:tcBorders>
            <w:tcPrChange w:id="64" w:author="Shewmaker, Michael@Energy" w:date="2018-11-14T15:27:00Z">
              <w:tcPr>
                <w:tcW w:w="1103" w:type="dxa"/>
                <w:tcBorders>
                  <w:bottom w:val="single" w:sz="4" w:space="0" w:color="auto"/>
                </w:tcBorders>
              </w:tcPr>
            </w:tcPrChange>
          </w:tcPr>
          <w:p w14:paraId="79CDEA36" w14:textId="083F2C7E" w:rsidR="005710E4" w:rsidRDefault="008E7F74">
            <w:pPr>
              <w:jc w:val="center"/>
              <w:rPr>
                <w:rFonts w:ascii="Calibri" w:hAnsi="Calibri"/>
                <w:sz w:val="18"/>
                <w:szCs w:val="18"/>
              </w:rPr>
            </w:pPr>
            <w:r>
              <w:rPr>
                <w:rFonts w:ascii="Calibri" w:hAnsi="Calibri"/>
                <w:sz w:val="18"/>
                <w:szCs w:val="18"/>
              </w:rPr>
              <w:t>07</w:t>
            </w:r>
          </w:p>
        </w:tc>
        <w:tc>
          <w:tcPr>
            <w:tcW w:w="1080" w:type="dxa"/>
            <w:tcBorders>
              <w:bottom w:val="single" w:sz="4" w:space="0" w:color="auto"/>
            </w:tcBorders>
            <w:vAlign w:val="bottom"/>
            <w:tcPrChange w:id="65" w:author="Shewmaker, Michael@Energy" w:date="2018-11-14T15:27:00Z">
              <w:tcPr>
                <w:tcW w:w="1103" w:type="dxa"/>
                <w:tcBorders>
                  <w:bottom w:val="single" w:sz="4" w:space="0" w:color="auto"/>
                </w:tcBorders>
                <w:vAlign w:val="bottom"/>
              </w:tcPr>
            </w:tcPrChange>
          </w:tcPr>
          <w:p w14:paraId="79CDEA37" w14:textId="7A9A8F99" w:rsidR="005710E4" w:rsidRDefault="008E7F74">
            <w:pPr>
              <w:jc w:val="center"/>
              <w:rPr>
                <w:rFonts w:ascii="Calibri" w:hAnsi="Calibri"/>
                <w:sz w:val="18"/>
                <w:szCs w:val="18"/>
              </w:rPr>
            </w:pPr>
            <w:r>
              <w:rPr>
                <w:rFonts w:ascii="Calibri" w:hAnsi="Calibri"/>
                <w:sz w:val="18"/>
                <w:szCs w:val="18"/>
              </w:rPr>
              <w:t>08</w:t>
            </w:r>
          </w:p>
        </w:tc>
        <w:tc>
          <w:tcPr>
            <w:tcW w:w="1080" w:type="dxa"/>
            <w:tcBorders>
              <w:bottom w:val="single" w:sz="4" w:space="0" w:color="auto"/>
            </w:tcBorders>
            <w:vAlign w:val="bottom"/>
            <w:tcPrChange w:id="66" w:author="Shewmaker, Michael@Energy" w:date="2018-11-14T15:27:00Z">
              <w:tcPr>
                <w:tcW w:w="1103" w:type="dxa"/>
                <w:tcBorders>
                  <w:bottom w:val="single" w:sz="4" w:space="0" w:color="auto"/>
                </w:tcBorders>
                <w:vAlign w:val="bottom"/>
              </w:tcPr>
            </w:tcPrChange>
          </w:tcPr>
          <w:p w14:paraId="79CDEA38" w14:textId="1683D8C5" w:rsidR="005710E4" w:rsidRDefault="008E7F74">
            <w:pPr>
              <w:ind w:left="-108" w:right="-108"/>
              <w:jc w:val="center"/>
              <w:rPr>
                <w:rFonts w:ascii="Calibri" w:hAnsi="Calibri"/>
                <w:sz w:val="18"/>
                <w:szCs w:val="18"/>
              </w:rPr>
            </w:pPr>
            <w:r>
              <w:rPr>
                <w:rFonts w:ascii="Calibri" w:hAnsi="Calibri"/>
                <w:sz w:val="18"/>
                <w:szCs w:val="18"/>
              </w:rPr>
              <w:t>09</w:t>
            </w:r>
          </w:p>
        </w:tc>
        <w:tc>
          <w:tcPr>
            <w:tcW w:w="1083" w:type="dxa"/>
            <w:tcBorders>
              <w:bottom w:val="single" w:sz="4" w:space="0" w:color="auto"/>
            </w:tcBorders>
            <w:vAlign w:val="bottom"/>
            <w:tcPrChange w:id="67" w:author="Shewmaker, Michael@Energy" w:date="2018-11-14T15:27:00Z">
              <w:tcPr>
                <w:tcW w:w="1106" w:type="dxa"/>
                <w:tcBorders>
                  <w:bottom w:val="single" w:sz="4" w:space="0" w:color="auto"/>
                </w:tcBorders>
                <w:vAlign w:val="bottom"/>
              </w:tcPr>
            </w:tcPrChange>
          </w:tcPr>
          <w:p w14:paraId="79CDEA39" w14:textId="5B1FBE87" w:rsidR="005710E4" w:rsidRDefault="008E7F74">
            <w:pPr>
              <w:jc w:val="center"/>
              <w:rPr>
                <w:rFonts w:ascii="Calibri" w:hAnsi="Calibri"/>
                <w:sz w:val="18"/>
                <w:szCs w:val="18"/>
              </w:rPr>
            </w:pPr>
            <w:r>
              <w:rPr>
                <w:rFonts w:ascii="Calibri" w:hAnsi="Calibri"/>
                <w:sz w:val="18"/>
                <w:szCs w:val="18"/>
              </w:rPr>
              <w:t>10</w:t>
            </w:r>
          </w:p>
        </w:tc>
      </w:tr>
      <w:tr w:rsidR="005710E4" w:rsidRPr="00C4300E" w14:paraId="79CDEA4B" w14:textId="77777777" w:rsidTr="00463FC9">
        <w:trPr>
          <w:trHeight w:val="185"/>
          <w:jc w:val="center"/>
          <w:trPrChange w:id="68" w:author="Shewmaker, Michael@Energy" w:date="2018-11-14T15:27:00Z">
            <w:trPr>
              <w:trHeight w:val="185"/>
              <w:jc w:val="center"/>
            </w:trPr>
          </w:trPrChange>
        </w:trPr>
        <w:tc>
          <w:tcPr>
            <w:tcW w:w="895" w:type="dxa"/>
            <w:tcBorders>
              <w:bottom w:val="single" w:sz="4" w:space="0" w:color="auto"/>
            </w:tcBorders>
            <w:vAlign w:val="bottom"/>
            <w:tcPrChange w:id="69" w:author="Shewmaker, Michael@Energy" w:date="2018-11-14T15:27:00Z">
              <w:tcPr>
                <w:tcW w:w="1074" w:type="dxa"/>
                <w:tcBorders>
                  <w:bottom w:val="single" w:sz="4" w:space="0" w:color="auto"/>
                </w:tcBorders>
                <w:vAlign w:val="bottom"/>
              </w:tcPr>
            </w:tcPrChange>
          </w:tcPr>
          <w:p w14:paraId="79CDEA3C" w14:textId="77777777" w:rsidR="005710E4" w:rsidRPr="002F2318" w:rsidRDefault="005710E4" w:rsidP="000E1747">
            <w:pPr>
              <w:jc w:val="center"/>
              <w:rPr>
                <w:rFonts w:ascii="Calibri" w:hAnsi="Calibri"/>
                <w:sz w:val="18"/>
                <w:szCs w:val="18"/>
              </w:rPr>
            </w:pPr>
            <w:r w:rsidRPr="002F2318">
              <w:rPr>
                <w:rFonts w:ascii="Calibri" w:hAnsi="Calibri"/>
                <w:sz w:val="18"/>
                <w:szCs w:val="18"/>
              </w:rPr>
              <w:t>I.D.</w:t>
            </w:r>
          </w:p>
        </w:tc>
        <w:tc>
          <w:tcPr>
            <w:tcW w:w="1268" w:type="dxa"/>
            <w:tcBorders>
              <w:bottom w:val="single" w:sz="4" w:space="0" w:color="auto"/>
            </w:tcBorders>
            <w:vAlign w:val="bottom"/>
            <w:tcPrChange w:id="70" w:author="Shewmaker, Michael@Energy" w:date="2018-11-14T15:27:00Z">
              <w:tcPr>
                <w:tcW w:w="1132" w:type="dxa"/>
                <w:tcBorders>
                  <w:bottom w:val="single" w:sz="4" w:space="0" w:color="auto"/>
                </w:tcBorders>
                <w:vAlign w:val="bottom"/>
              </w:tcPr>
            </w:tcPrChange>
          </w:tcPr>
          <w:p w14:paraId="79CDEA3D" w14:textId="77777777" w:rsidR="005710E4" w:rsidRPr="002F2318" w:rsidRDefault="005710E4" w:rsidP="00DE2F96">
            <w:pPr>
              <w:jc w:val="center"/>
              <w:rPr>
                <w:rFonts w:ascii="Calibri" w:hAnsi="Calibri"/>
                <w:sz w:val="18"/>
                <w:szCs w:val="18"/>
              </w:rPr>
            </w:pPr>
            <w:r w:rsidRPr="002F2318">
              <w:rPr>
                <w:rFonts w:ascii="Calibri" w:hAnsi="Calibri"/>
                <w:sz w:val="18"/>
                <w:szCs w:val="18"/>
              </w:rPr>
              <w:t>Manufacturer &amp; Brand</w:t>
            </w:r>
          </w:p>
        </w:tc>
        <w:tc>
          <w:tcPr>
            <w:tcW w:w="1081" w:type="dxa"/>
            <w:tcBorders>
              <w:bottom w:val="single" w:sz="4" w:space="0" w:color="auto"/>
            </w:tcBorders>
            <w:vAlign w:val="bottom"/>
            <w:tcPrChange w:id="71" w:author="Shewmaker, Michael@Energy" w:date="2018-11-14T15:27:00Z">
              <w:tcPr>
                <w:tcW w:w="1103" w:type="dxa"/>
                <w:tcBorders>
                  <w:bottom w:val="single" w:sz="4" w:space="0" w:color="auto"/>
                </w:tcBorders>
                <w:vAlign w:val="bottom"/>
              </w:tcPr>
            </w:tcPrChange>
          </w:tcPr>
          <w:p w14:paraId="1D895D68" w14:textId="77777777" w:rsidR="005710E4" w:rsidRDefault="005710E4">
            <w:pPr>
              <w:jc w:val="center"/>
              <w:rPr>
                <w:rFonts w:ascii="Calibri" w:hAnsi="Calibri"/>
                <w:sz w:val="18"/>
                <w:szCs w:val="18"/>
              </w:rPr>
            </w:pPr>
            <w:r>
              <w:rPr>
                <w:rFonts w:ascii="Calibri" w:hAnsi="Calibri"/>
                <w:sz w:val="18"/>
                <w:szCs w:val="18"/>
              </w:rPr>
              <w:t>Assembly/</w:t>
            </w:r>
          </w:p>
          <w:p w14:paraId="79CDEA3E" w14:textId="77777777" w:rsidR="005710E4" w:rsidRPr="002F2318" w:rsidRDefault="005710E4">
            <w:pPr>
              <w:jc w:val="center"/>
              <w:rPr>
                <w:rFonts w:ascii="Calibri" w:hAnsi="Calibri"/>
                <w:sz w:val="18"/>
                <w:szCs w:val="18"/>
              </w:rPr>
            </w:pPr>
            <w:r w:rsidRPr="002F2318">
              <w:rPr>
                <w:rFonts w:ascii="Calibri" w:hAnsi="Calibri"/>
                <w:sz w:val="18"/>
                <w:szCs w:val="18"/>
              </w:rPr>
              <w:t>Framing Material</w:t>
            </w:r>
          </w:p>
        </w:tc>
        <w:tc>
          <w:tcPr>
            <w:tcW w:w="1080" w:type="dxa"/>
            <w:tcBorders>
              <w:bottom w:val="single" w:sz="4" w:space="0" w:color="auto"/>
            </w:tcBorders>
            <w:vAlign w:val="bottom"/>
            <w:tcPrChange w:id="72" w:author="Shewmaker, Michael@Energy" w:date="2018-11-14T15:27:00Z">
              <w:tcPr>
                <w:tcW w:w="1103" w:type="dxa"/>
                <w:tcBorders>
                  <w:bottom w:val="single" w:sz="4" w:space="0" w:color="auto"/>
                </w:tcBorders>
                <w:vAlign w:val="bottom"/>
              </w:tcPr>
            </w:tcPrChange>
          </w:tcPr>
          <w:p w14:paraId="0DAFCD86" w14:textId="3AB51CFF" w:rsidR="005710E4" w:rsidRPr="002F2318" w:rsidRDefault="00DB07E0" w:rsidP="008E7F74">
            <w:pPr>
              <w:jc w:val="center"/>
              <w:rPr>
                <w:rFonts w:ascii="Calibri" w:hAnsi="Calibri"/>
                <w:sz w:val="18"/>
                <w:szCs w:val="18"/>
              </w:rPr>
            </w:pPr>
            <w:r>
              <w:rPr>
                <w:rFonts w:ascii="Calibri" w:hAnsi="Calibri"/>
                <w:sz w:val="18"/>
                <w:szCs w:val="18"/>
              </w:rPr>
              <w:t xml:space="preserve">Assembly </w:t>
            </w:r>
            <w:r w:rsidR="008E7F74">
              <w:rPr>
                <w:rFonts w:ascii="Calibri" w:hAnsi="Calibri"/>
                <w:sz w:val="18"/>
                <w:szCs w:val="18"/>
              </w:rPr>
              <w:t>Thickness (inches)</w:t>
            </w:r>
          </w:p>
        </w:tc>
        <w:tc>
          <w:tcPr>
            <w:tcW w:w="1080" w:type="dxa"/>
            <w:tcBorders>
              <w:bottom w:val="single" w:sz="4" w:space="0" w:color="auto"/>
            </w:tcBorders>
            <w:vAlign w:val="bottom"/>
            <w:tcPrChange w:id="73" w:author="Shewmaker, Michael@Energy" w:date="2018-11-14T15:27:00Z">
              <w:tcPr>
                <w:tcW w:w="1103" w:type="dxa"/>
                <w:tcBorders>
                  <w:bottom w:val="single" w:sz="4" w:space="0" w:color="auto"/>
                </w:tcBorders>
                <w:vAlign w:val="bottom"/>
              </w:tcPr>
            </w:tcPrChange>
          </w:tcPr>
          <w:p w14:paraId="79CDEA3F" w14:textId="56581F26" w:rsidR="005710E4" w:rsidRPr="002F2318" w:rsidRDefault="005710E4">
            <w:pPr>
              <w:jc w:val="center"/>
              <w:rPr>
                <w:rFonts w:ascii="Calibri" w:hAnsi="Calibri"/>
                <w:sz w:val="18"/>
                <w:szCs w:val="18"/>
              </w:rPr>
            </w:pPr>
            <w:r w:rsidRPr="002F2318">
              <w:rPr>
                <w:rFonts w:ascii="Calibri" w:hAnsi="Calibri"/>
                <w:sz w:val="18"/>
                <w:szCs w:val="18"/>
              </w:rPr>
              <w:t>Framing Size &amp; Spacing</w:t>
            </w:r>
          </w:p>
        </w:tc>
        <w:tc>
          <w:tcPr>
            <w:tcW w:w="1080" w:type="dxa"/>
            <w:tcBorders>
              <w:bottom w:val="single" w:sz="4" w:space="0" w:color="auto"/>
            </w:tcBorders>
            <w:vAlign w:val="bottom"/>
            <w:tcPrChange w:id="74" w:author="Shewmaker, Michael@Energy" w:date="2018-11-14T15:27:00Z">
              <w:tcPr>
                <w:tcW w:w="1103" w:type="dxa"/>
                <w:tcBorders>
                  <w:bottom w:val="single" w:sz="4" w:space="0" w:color="auto"/>
                </w:tcBorders>
                <w:vAlign w:val="bottom"/>
              </w:tcPr>
            </w:tcPrChange>
          </w:tcPr>
          <w:p w14:paraId="79CDEA40" w14:textId="77777777" w:rsidR="005710E4" w:rsidRPr="002F2318" w:rsidRDefault="005710E4">
            <w:pPr>
              <w:jc w:val="center"/>
              <w:rPr>
                <w:rFonts w:ascii="Calibri" w:hAnsi="Calibri"/>
                <w:sz w:val="18"/>
                <w:szCs w:val="18"/>
              </w:rPr>
            </w:pPr>
            <w:r w:rsidRPr="002F2318">
              <w:rPr>
                <w:rFonts w:ascii="Calibri" w:hAnsi="Calibri"/>
                <w:sz w:val="18"/>
                <w:szCs w:val="18"/>
              </w:rPr>
              <w:t>Insulation Type</w:t>
            </w:r>
          </w:p>
        </w:tc>
        <w:tc>
          <w:tcPr>
            <w:tcW w:w="1080" w:type="dxa"/>
            <w:tcBorders>
              <w:bottom w:val="single" w:sz="4" w:space="0" w:color="auto"/>
            </w:tcBorders>
            <w:vAlign w:val="bottom"/>
            <w:tcPrChange w:id="75" w:author="Shewmaker, Michael@Energy" w:date="2018-11-14T15:27:00Z">
              <w:tcPr>
                <w:tcW w:w="1103" w:type="dxa"/>
                <w:tcBorders>
                  <w:bottom w:val="single" w:sz="4" w:space="0" w:color="auto"/>
                </w:tcBorders>
                <w:vAlign w:val="bottom"/>
              </w:tcPr>
            </w:tcPrChange>
          </w:tcPr>
          <w:p w14:paraId="79CDEA41" w14:textId="77777777" w:rsidR="005710E4" w:rsidRPr="002F2318" w:rsidRDefault="005710E4">
            <w:pPr>
              <w:jc w:val="center"/>
              <w:rPr>
                <w:rFonts w:ascii="Calibri" w:hAnsi="Calibri"/>
                <w:sz w:val="18"/>
                <w:szCs w:val="18"/>
              </w:rPr>
            </w:pPr>
            <w:r w:rsidRPr="002F2318">
              <w:rPr>
                <w:rFonts w:ascii="Calibri" w:hAnsi="Calibri"/>
                <w:sz w:val="18"/>
                <w:szCs w:val="18"/>
              </w:rPr>
              <w:t>ESR Number</w:t>
            </w:r>
          </w:p>
        </w:tc>
        <w:tc>
          <w:tcPr>
            <w:tcW w:w="1080" w:type="dxa"/>
            <w:tcBorders>
              <w:bottom w:val="single" w:sz="4" w:space="0" w:color="auto"/>
            </w:tcBorders>
            <w:vAlign w:val="bottom"/>
            <w:tcPrChange w:id="76" w:author="Shewmaker, Michael@Energy" w:date="2018-11-14T15:27:00Z">
              <w:tcPr>
                <w:tcW w:w="1103" w:type="dxa"/>
                <w:tcBorders>
                  <w:bottom w:val="single" w:sz="4" w:space="0" w:color="auto"/>
                </w:tcBorders>
                <w:vAlign w:val="bottom"/>
              </w:tcPr>
            </w:tcPrChange>
          </w:tcPr>
          <w:p w14:paraId="2130EFF3" w14:textId="56B73A56" w:rsidR="005710E4" w:rsidRDefault="00053E05">
            <w:pPr>
              <w:jc w:val="center"/>
              <w:rPr>
                <w:rFonts w:ascii="Calibri" w:hAnsi="Calibri"/>
                <w:sz w:val="18"/>
                <w:szCs w:val="18"/>
              </w:rPr>
            </w:pPr>
            <w:r>
              <w:rPr>
                <w:rFonts w:ascii="Calibri" w:hAnsi="Calibri"/>
                <w:sz w:val="18"/>
                <w:szCs w:val="18"/>
              </w:rPr>
              <w:t>Core/</w:t>
            </w:r>
            <w:r w:rsidR="005710E4" w:rsidRPr="002F2318">
              <w:rPr>
                <w:rFonts w:ascii="Calibri" w:hAnsi="Calibri"/>
                <w:sz w:val="18"/>
                <w:szCs w:val="18"/>
              </w:rPr>
              <w:t xml:space="preserve">Cavity Insulation </w:t>
            </w:r>
          </w:p>
          <w:p w14:paraId="79CDEA42" w14:textId="6D71F4CC" w:rsidR="005710E4" w:rsidRPr="002F2318" w:rsidRDefault="005710E4">
            <w:pPr>
              <w:jc w:val="center"/>
              <w:rPr>
                <w:rFonts w:ascii="Calibri" w:hAnsi="Calibri"/>
                <w:sz w:val="18"/>
                <w:szCs w:val="18"/>
              </w:rPr>
            </w:pPr>
            <w:r w:rsidRPr="002F2318">
              <w:rPr>
                <w:rFonts w:ascii="Calibri" w:hAnsi="Calibri"/>
                <w:sz w:val="18"/>
                <w:szCs w:val="18"/>
              </w:rPr>
              <w:t>R-value</w:t>
            </w:r>
          </w:p>
        </w:tc>
        <w:tc>
          <w:tcPr>
            <w:tcW w:w="1080" w:type="dxa"/>
            <w:tcBorders>
              <w:bottom w:val="single" w:sz="4" w:space="0" w:color="auto"/>
            </w:tcBorders>
            <w:vAlign w:val="bottom"/>
            <w:tcPrChange w:id="77" w:author="Shewmaker, Michael@Energy" w:date="2018-11-14T15:27:00Z">
              <w:tcPr>
                <w:tcW w:w="1103" w:type="dxa"/>
                <w:tcBorders>
                  <w:bottom w:val="single" w:sz="4" w:space="0" w:color="auto"/>
                </w:tcBorders>
                <w:vAlign w:val="bottom"/>
              </w:tcPr>
            </w:tcPrChange>
          </w:tcPr>
          <w:p w14:paraId="79CDEA43" w14:textId="77777777" w:rsidR="005710E4" w:rsidRPr="002F2318" w:rsidRDefault="005710E4">
            <w:pPr>
              <w:jc w:val="center"/>
              <w:rPr>
                <w:rFonts w:ascii="Calibri" w:hAnsi="Calibri"/>
                <w:sz w:val="18"/>
                <w:szCs w:val="18"/>
              </w:rPr>
            </w:pPr>
            <w:r w:rsidRPr="002F2318">
              <w:rPr>
                <w:rFonts w:ascii="Calibri" w:hAnsi="Calibri"/>
                <w:sz w:val="18"/>
                <w:szCs w:val="18"/>
              </w:rPr>
              <w:t>Insulation Depth</w:t>
            </w:r>
          </w:p>
          <w:p w14:paraId="79CDEA44" w14:textId="77777777" w:rsidR="005710E4" w:rsidRPr="002F2318" w:rsidRDefault="005710E4">
            <w:pPr>
              <w:ind w:left="-28" w:right="-18"/>
              <w:jc w:val="center"/>
              <w:rPr>
                <w:rFonts w:ascii="Calibri" w:hAnsi="Calibri"/>
                <w:sz w:val="18"/>
                <w:szCs w:val="18"/>
              </w:rPr>
            </w:pPr>
            <w:r w:rsidRPr="002F2318">
              <w:rPr>
                <w:rFonts w:ascii="Calibri" w:hAnsi="Calibri"/>
                <w:sz w:val="18"/>
                <w:szCs w:val="18"/>
              </w:rPr>
              <w:t>(inches)</w:t>
            </w:r>
          </w:p>
        </w:tc>
        <w:tc>
          <w:tcPr>
            <w:tcW w:w="1083" w:type="dxa"/>
            <w:tcBorders>
              <w:bottom w:val="single" w:sz="4" w:space="0" w:color="auto"/>
            </w:tcBorders>
            <w:vAlign w:val="bottom"/>
            <w:tcPrChange w:id="78" w:author="Shewmaker, Michael@Energy" w:date="2018-11-14T15:27:00Z">
              <w:tcPr>
                <w:tcW w:w="1106" w:type="dxa"/>
                <w:tcBorders>
                  <w:bottom w:val="single" w:sz="4" w:space="0" w:color="auto"/>
                </w:tcBorders>
                <w:vAlign w:val="bottom"/>
              </w:tcPr>
            </w:tcPrChange>
          </w:tcPr>
          <w:p w14:paraId="79CDEA45" w14:textId="48C4F131" w:rsidR="005710E4" w:rsidRPr="002F2318" w:rsidRDefault="005710E4">
            <w:pPr>
              <w:jc w:val="center"/>
              <w:rPr>
                <w:rFonts w:ascii="Calibri" w:hAnsi="Calibri"/>
                <w:sz w:val="18"/>
                <w:szCs w:val="18"/>
              </w:rPr>
            </w:pPr>
            <w:r>
              <w:rPr>
                <w:rFonts w:ascii="Calibri" w:hAnsi="Calibri"/>
                <w:sz w:val="18"/>
                <w:szCs w:val="18"/>
              </w:rPr>
              <w:t>Continuous</w:t>
            </w:r>
          </w:p>
          <w:p w14:paraId="79CDEA46" w14:textId="77777777" w:rsidR="005710E4" w:rsidRPr="002F2318" w:rsidRDefault="005710E4">
            <w:pPr>
              <w:jc w:val="center"/>
              <w:rPr>
                <w:rFonts w:ascii="Calibri" w:hAnsi="Calibri"/>
                <w:sz w:val="18"/>
                <w:szCs w:val="18"/>
              </w:rPr>
            </w:pPr>
            <w:r w:rsidRPr="002F2318">
              <w:rPr>
                <w:rFonts w:ascii="Calibri" w:hAnsi="Calibri"/>
                <w:sz w:val="18"/>
                <w:szCs w:val="18"/>
              </w:rPr>
              <w:t>Insulation</w:t>
            </w:r>
          </w:p>
          <w:p w14:paraId="79CDEA47" w14:textId="77777777" w:rsidR="005710E4" w:rsidRPr="002F2318" w:rsidRDefault="005710E4">
            <w:pPr>
              <w:jc w:val="center"/>
              <w:rPr>
                <w:rFonts w:ascii="Calibri" w:hAnsi="Calibri"/>
                <w:sz w:val="18"/>
                <w:szCs w:val="18"/>
              </w:rPr>
            </w:pPr>
            <w:r w:rsidRPr="002F2318">
              <w:rPr>
                <w:rFonts w:ascii="Calibri" w:hAnsi="Calibri"/>
                <w:sz w:val="18"/>
                <w:szCs w:val="18"/>
              </w:rPr>
              <w:t>R-value</w:t>
            </w:r>
          </w:p>
        </w:tc>
      </w:tr>
      <w:tr w:rsidR="005710E4" w:rsidRPr="00C4300E" w14:paraId="79CDEA56" w14:textId="77777777" w:rsidTr="00463FC9">
        <w:trPr>
          <w:trHeight w:val="185"/>
          <w:jc w:val="center"/>
          <w:trPrChange w:id="79" w:author="Shewmaker, Michael@Energy" w:date="2018-11-14T15:27:00Z">
            <w:trPr>
              <w:trHeight w:val="185"/>
              <w:jc w:val="center"/>
            </w:trPr>
          </w:trPrChange>
        </w:trPr>
        <w:tc>
          <w:tcPr>
            <w:tcW w:w="895" w:type="dxa"/>
            <w:tcBorders>
              <w:top w:val="single" w:sz="4" w:space="0" w:color="auto"/>
            </w:tcBorders>
            <w:vAlign w:val="bottom"/>
            <w:tcPrChange w:id="80" w:author="Shewmaker, Michael@Energy" w:date="2018-11-14T15:27:00Z">
              <w:tcPr>
                <w:tcW w:w="1074" w:type="dxa"/>
                <w:tcBorders>
                  <w:top w:val="single" w:sz="4" w:space="0" w:color="auto"/>
                </w:tcBorders>
                <w:vAlign w:val="bottom"/>
              </w:tcPr>
            </w:tcPrChange>
          </w:tcPr>
          <w:p w14:paraId="79CDEA4C" w14:textId="39D1140E" w:rsidR="005710E4" w:rsidRPr="00C4300E" w:rsidRDefault="005710E4" w:rsidP="000E1747">
            <w:pPr>
              <w:jc w:val="center"/>
              <w:rPr>
                <w:rFonts w:ascii="Calibri" w:hAnsi="Calibri"/>
                <w:sz w:val="18"/>
                <w:szCs w:val="18"/>
              </w:rPr>
            </w:pPr>
          </w:p>
        </w:tc>
        <w:tc>
          <w:tcPr>
            <w:tcW w:w="1268" w:type="dxa"/>
            <w:tcBorders>
              <w:top w:val="single" w:sz="4" w:space="0" w:color="auto"/>
            </w:tcBorders>
            <w:vAlign w:val="bottom"/>
            <w:tcPrChange w:id="81" w:author="Shewmaker, Michael@Energy" w:date="2018-11-14T15:27:00Z">
              <w:tcPr>
                <w:tcW w:w="1132" w:type="dxa"/>
                <w:tcBorders>
                  <w:top w:val="single" w:sz="4" w:space="0" w:color="auto"/>
                </w:tcBorders>
                <w:vAlign w:val="bottom"/>
              </w:tcPr>
            </w:tcPrChange>
          </w:tcPr>
          <w:p w14:paraId="79CDEA4D" w14:textId="77777777" w:rsidR="005710E4" w:rsidRPr="00C4300E" w:rsidRDefault="005710E4" w:rsidP="00DE2F96">
            <w:pPr>
              <w:jc w:val="center"/>
              <w:rPr>
                <w:rFonts w:ascii="Calibri" w:hAnsi="Calibri"/>
                <w:sz w:val="18"/>
                <w:szCs w:val="18"/>
              </w:rPr>
            </w:pPr>
          </w:p>
        </w:tc>
        <w:tc>
          <w:tcPr>
            <w:tcW w:w="1081" w:type="dxa"/>
            <w:tcBorders>
              <w:top w:val="single" w:sz="4" w:space="0" w:color="auto"/>
            </w:tcBorders>
            <w:vAlign w:val="bottom"/>
            <w:tcPrChange w:id="82" w:author="Shewmaker, Michael@Energy" w:date="2018-11-14T15:27:00Z">
              <w:tcPr>
                <w:tcW w:w="1103" w:type="dxa"/>
                <w:tcBorders>
                  <w:top w:val="single" w:sz="4" w:space="0" w:color="auto"/>
                </w:tcBorders>
                <w:vAlign w:val="bottom"/>
              </w:tcPr>
            </w:tcPrChange>
          </w:tcPr>
          <w:p w14:paraId="79CDEA4E" w14:textId="77777777" w:rsidR="005710E4" w:rsidRPr="00C4300E" w:rsidRDefault="005710E4">
            <w:pPr>
              <w:jc w:val="center"/>
              <w:rPr>
                <w:rFonts w:ascii="Calibri" w:hAnsi="Calibri"/>
                <w:sz w:val="18"/>
                <w:szCs w:val="18"/>
              </w:rPr>
            </w:pPr>
          </w:p>
        </w:tc>
        <w:tc>
          <w:tcPr>
            <w:tcW w:w="1080" w:type="dxa"/>
            <w:tcBorders>
              <w:top w:val="single" w:sz="4" w:space="0" w:color="auto"/>
            </w:tcBorders>
            <w:tcPrChange w:id="83" w:author="Shewmaker, Michael@Energy" w:date="2018-11-14T15:27:00Z">
              <w:tcPr>
                <w:tcW w:w="1103" w:type="dxa"/>
                <w:tcBorders>
                  <w:top w:val="single" w:sz="4" w:space="0" w:color="auto"/>
                </w:tcBorders>
              </w:tcPr>
            </w:tcPrChange>
          </w:tcPr>
          <w:p w14:paraId="50686910" w14:textId="77777777" w:rsidR="005710E4" w:rsidRPr="00C4300E" w:rsidRDefault="005710E4">
            <w:pPr>
              <w:jc w:val="center"/>
              <w:rPr>
                <w:rFonts w:ascii="Calibri" w:hAnsi="Calibri"/>
                <w:sz w:val="18"/>
                <w:szCs w:val="18"/>
              </w:rPr>
            </w:pPr>
          </w:p>
        </w:tc>
        <w:tc>
          <w:tcPr>
            <w:tcW w:w="1080" w:type="dxa"/>
            <w:tcBorders>
              <w:top w:val="single" w:sz="4" w:space="0" w:color="auto"/>
            </w:tcBorders>
            <w:vAlign w:val="bottom"/>
            <w:tcPrChange w:id="84" w:author="Shewmaker, Michael@Energy" w:date="2018-11-14T15:27:00Z">
              <w:tcPr>
                <w:tcW w:w="1103" w:type="dxa"/>
                <w:tcBorders>
                  <w:top w:val="single" w:sz="4" w:space="0" w:color="auto"/>
                </w:tcBorders>
                <w:vAlign w:val="bottom"/>
              </w:tcPr>
            </w:tcPrChange>
          </w:tcPr>
          <w:p w14:paraId="79CDEA4F" w14:textId="2C6C438E" w:rsidR="005710E4" w:rsidRPr="00C4300E" w:rsidRDefault="005710E4">
            <w:pPr>
              <w:jc w:val="center"/>
              <w:rPr>
                <w:rFonts w:ascii="Calibri" w:hAnsi="Calibri"/>
                <w:sz w:val="18"/>
                <w:szCs w:val="18"/>
              </w:rPr>
            </w:pPr>
          </w:p>
        </w:tc>
        <w:tc>
          <w:tcPr>
            <w:tcW w:w="1080" w:type="dxa"/>
            <w:tcBorders>
              <w:top w:val="single" w:sz="4" w:space="0" w:color="auto"/>
            </w:tcBorders>
            <w:vAlign w:val="bottom"/>
            <w:tcPrChange w:id="85" w:author="Shewmaker, Michael@Energy" w:date="2018-11-14T15:27:00Z">
              <w:tcPr>
                <w:tcW w:w="1103" w:type="dxa"/>
                <w:tcBorders>
                  <w:top w:val="single" w:sz="4" w:space="0" w:color="auto"/>
                </w:tcBorders>
                <w:vAlign w:val="bottom"/>
              </w:tcPr>
            </w:tcPrChange>
          </w:tcPr>
          <w:p w14:paraId="79CDEA50" w14:textId="77777777" w:rsidR="005710E4" w:rsidRPr="00C4300E" w:rsidRDefault="005710E4">
            <w:pPr>
              <w:jc w:val="center"/>
              <w:rPr>
                <w:rFonts w:ascii="Calibri" w:hAnsi="Calibri"/>
                <w:sz w:val="18"/>
                <w:szCs w:val="18"/>
              </w:rPr>
            </w:pPr>
          </w:p>
        </w:tc>
        <w:tc>
          <w:tcPr>
            <w:tcW w:w="1080" w:type="dxa"/>
            <w:tcBorders>
              <w:top w:val="single" w:sz="4" w:space="0" w:color="auto"/>
            </w:tcBorders>
            <w:tcPrChange w:id="86" w:author="Shewmaker, Michael@Energy" w:date="2018-11-14T15:27:00Z">
              <w:tcPr>
                <w:tcW w:w="1103" w:type="dxa"/>
                <w:tcBorders>
                  <w:top w:val="single" w:sz="4" w:space="0" w:color="auto"/>
                </w:tcBorders>
              </w:tcPr>
            </w:tcPrChange>
          </w:tcPr>
          <w:p w14:paraId="79CDEA51" w14:textId="77777777" w:rsidR="005710E4" w:rsidRPr="00C4300E" w:rsidRDefault="005710E4">
            <w:pPr>
              <w:jc w:val="center"/>
              <w:rPr>
                <w:rFonts w:ascii="Calibri" w:hAnsi="Calibri"/>
                <w:sz w:val="18"/>
                <w:szCs w:val="18"/>
              </w:rPr>
            </w:pPr>
          </w:p>
        </w:tc>
        <w:tc>
          <w:tcPr>
            <w:tcW w:w="1080" w:type="dxa"/>
            <w:tcBorders>
              <w:top w:val="single" w:sz="4" w:space="0" w:color="auto"/>
            </w:tcBorders>
            <w:vAlign w:val="bottom"/>
            <w:tcPrChange w:id="87" w:author="Shewmaker, Michael@Energy" w:date="2018-11-14T15:27:00Z">
              <w:tcPr>
                <w:tcW w:w="1103" w:type="dxa"/>
                <w:tcBorders>
                  <w:top w:val="single" w:sz="4" w:space="0" w:color="auto"/>
                </w:tcBorders>
                <w:vAlign w:val="bottom"/>
              </w:tcPr>
            </w:tcPrChange>
          </w:tcPr>
          <w:p w14:paraId="79CDEA52" w14:textId="77777777" w:rsidR="005710E4" w:rsidRPr="00C4300E" w:rsidRDefault="005710E4">
            <w:pPr>
              <w:jc w:val="center"/>
              <w:rPr>
                <w:rFonts w:ascii="Calibri" w:hAnsi="Calibri"/>
                <w:sz w:val="18"/>
                <w:szCs w:val="18"/>
              </w:rPr>
            </w:pPr>
          </w:p>
        </w:tc>
        <w:tc>
          <w:tcPr>
            <w:tcW w:w="1080" w:type="dxa"/>
            <w:tcBorders>
              <w:top w:val="single" w:sz="4" w:space="0" w:color="auto"/>
            </w:tcBorders>
            <w:vAlign w:val="bottom"/>
            <w:tcPrChange w:id="88" w:author="Shewmaker, Michael@Energy" w:date="2018-11-14T15:27:00Z">
              <w:tcPr>
                <w:tcW w:w="1103" w:type="dxa"/>
                <w:tcBorders>
                  <w:top w:val="single" w:sz="4" w:space="0" w:color="auto"/>
                </w:tcBorders>
                <w:vAlign w:val="bottom"/>
              </w:tcPr>
            </w:tcPrChange>
          </w:tcPr>
          <w:p w14:paraId="79CDEA53" w14:textId="77777777" w:rsidR="005710E4" w:rsidRPr="00C4300E" w:rsidRDefault="005710E4">
            <w:pPr>
              <w:jc w:val="center"/>
              <w:rPr>
                <w:rFonts w:ascii="Calibri" w:hAnsi="Calibri"/>
                <w:sz w:val="18"/>
                <w:szCs w:val="18"/>
              </w:rPr>
            </w:pPr>
          </w:p>
        </w:tc>
        <w:tc>
          <w:tcPr>
            <w:tcW w:w="1083" w:type="dxa"/>
            <w:vAlign w:val="bottom"/>
            <w:tcPrChange w:id="89" w:author="Shewmaker, Michael@Energy" w:date="2018-11-14T15:27:00Z">
              <w:tcPr>
                <w:tcW w:w="1106" w:type="dxa"/>
                <w:vAlign w:val="bottom"/>
              </w:tcPr>
            </w:tcPrChange>
          </w:tcPr>
          <w:p w14:paraId="79CDEA54" w14:textId="77777777" w:rsidR="005710E4" w:rsidRPr="00C4300E" w:rsidRDefault="005710E4">
            <w:pPr>
              <w:jc w:val="center"/>
              <w:rPr>
                <w:rFonts w:ascii="Calibri" w:hAnsi="Calibri"/>
                <w:sz w:val="18"/>
                <w:szCs w:val="18"/>
              </w:rPr>
            </w:pPr>
          </w:p>
        </w:tc>
      </w:tr>
      <w:tr w:rsidR="005710E4" w:rsidRPr="00C4300E" w14:paraId="79CDEA61" w14:textId="77777777" w:rsidTr="00463FC9">
        <w:trPr>
          <w:trHeight w:val="185"/>
          <w:jc w:val="center"/>
          <w:trPrChange w:id="90" w:author="Shewmaker, Michael@Energy" w:date="2018-11-14T15:27:00Z">
            <w:trPr>
              <w:trHeight w:val="185"/>
              <w:jc w:val="center"/>
            </w:trPr>
          </w:trPrChange>
        </w:trPr>
        <w:tc>
          <w:tcPr>
            <w:tcW w:w="895" w:type="dxa"/>
            <w:vAlign w:val="bottom"/>
            <w:tcPrChange w:id="91" w:author="Shewmaker, Michael@Energy" w:date="2018-11-14T15:27:00Z">
              <w:tcPr>
                <w:tcW w:w="1074" w:type="dxa"/>
                <w:vAlign w:val="bottom"/>
              </w:tcPr>
            </w:tcPrChange>
          </w:tcPr>
          <w:p w14:paraId="79CDEA57" w14:textId="77777777" w:rsidR="005710E4" w:rsidRPr="00C4300E" w:rsidRDefault="005710E4" w:rsidP="000E1747">
            <w:pPr>
              <w:jc w:val="center"/>
              <w:rPr>
                <w:rFonts w:ascii="Calibri" w:hAnsi="Calibri"/>
                <w:sz w:val="18"/>
                <w:szCs w:val="18"/>
              </w:rPr>
            </w:pPr>
          </w:p>
        </w:tc>
        <w:tc>
          <w:tcPr>
            <w:tcW w:w="1268" w:type="dxa"/>
            <w:vAlign w:val="bottom"/>
            <w:tcPrChange w:id="92" w:author="Shewmaker, Michael@Energy" w:date="2018-11-14T15:27:00Z">
              <w:tcPr>
                <w:tcW w:w="1132" w:type="dxa"/>
                <w:vAlign w:val="bottom"/>
              </w:tcPr>
            </w:tcPrChange>
          </w:tcPr>
          <w:p w14:paraId="79CDEA58" w14:textId="77777777" w:rsidR="005710E4" w:rsidRPr="00C4300E" w:rsidRDefault="005710E4" w:rsidP="00DE2F96">
            <w:pPr>
              <w:jc w:val="center"/>
              <w:rPr>
                <w:rFonts w:ascii="Calibri" w:hAnsi="Calibri"/>
                <w:sz w:val="18"/>
                <w:szCs w:val="18"/>
              </w:rPr>
            </w:pPr>
          </w:p>
        </w:tc>
        <w:tc>
          <w:tcPr>
            <w:tcW w:w="1081" w:type="dxa"/>
            <w:vAlign w:val="bottom"/>
            <w:tcPrChange w:id="93" w:author="Shewmaker, Michael@Energy" w:date="2018-11-14T15:27:00Z">
              <w:tcPr>
                <w:tcW w:w="1103" w:type="dxa"/>
                <w:vAlign w:val="bottom"/>
              </w:tcPr>
            </w:tcPrChange>
          </w:tcPr>
          <w:p w14:paraId="79CDEA59" w14:textId="77777777" w:rsidR="005710E4" w:rsidRPr="00C4300E" w:rsidRDefault="005710E4">
            <w:pPr>
              <w:jc w:val="center"/>
              <w:rPr>
                <w:rFonts w:ascii="Calibri" w:hAnsi="Calibri"/>
                <w:sz w:val="18"/>
                <w:szCs w:val="18"/>
              </w:rPr>
            </w:pPr>
          </w:p>
        </w:tc>
        <w:tc>
          <w:tcPr>
            <w:tcW w:w="1080" w:type="dxa"/>
            <w:tcPrChange w:id="94" w:author="Shewmaker, Michael@Energy" w:date="2018-11-14T15:27:00Z">
              <w:tcPr>
                <w:tcW w:w="1103" w:type="dxa"/>
              </w:tcPr>
            </w:tcPrChange>
          </w:tcPr>
          <w:p w14:paraId="44B3C7DF" w14:textId="77777777" w:rsidR="005710E4" w:rsidRPr="00C4300E" w:rsidRDefault="005710E4">
            <w:pPr>
              <w:jc w:val="center"/>
              <w:rPr>
                <w:rFonts w:ascii="Calibri" w:hAnsi="Calibri"/>
                <w:sz w:val="18"/>
                <w:szCs w:val="18"/>
              </w:rPr>
            </w:pPr>
          </w:p>
        </w:tc>
        <w:tc>
          <w:tcPr>
            <w:tcW w:w="1080" w:type="dxa"/>
            <w:vAlign w:val="bottom"/>
            <w:tcPrChange w:id="95" w:author="Shewmaker, Michael@Energy" w:date="2018-11-14T15:27:00Z">
              <w:tcPr>
                <w:tcW w:w="1103" w:type="dxa"/>
                <w:vAlign w:val="bottom"/>
              </w:tcPr>
            </w:tcPrChange>
          </w:tcPr>
          <w:p w14:paraId="79CDEA5A" w14:textId="509379C8" w:rsidR="005710E4" w:rsidRPr="00C4300E" w:rsidRDefault="005710E4">
            <w:pPr>
              <w:jc w:val="center"/>
              <w:rPr>
                <w:rFonts w:ascii="Calibri" w:hAnsi="Calibri"/>
                <w:sz w:val="18"/>
                <w:szCs w:val="18"/>
              </w:rPr>
            </w:pPr>
          </w:p>
        </w:tc>
        <w:tc>
          <w:tcPr>
            <w:tcW w:w="1080" w:type="dxa"/>
            <w:vAlign w:val="bottom"/>
            <w:tcPrChange w:id="96" w:author="Shewmaker, Michael@Energy" w:date="2018-11-14T15:27:00Z">
              <w:tcPr>
                <w:tcW w:w="1103" w:type="dxa"/>
                <w:vAlign w:val="bottom"/>
              </w:tcPr>
            </w:tcPrChange>
          </w:tcPr>
          <w:p w14:paraId="79CDEA5B" w14:textId="77777777" w:rsidR="005710E4" w:rsidRPr="00C4300E" w:rsidRDefault="005710E4">
            <w:pPr>
              <w:jc w:val="center"/>
              <w:rPr>
                <w:rFonts w:ascii="Calibri" w:hAnsi="Calibri"/>
                <w:sz w:val="18"/>
                <w:szCs w:val="18"/>
              </w:rPr>
            </w:pPr>
          </w:p>
        </w:tc>
        <w:tc>
          <w:tcPr>
            <w:tcW w:w="1080" w:type="dxa"/>
            <w:tcPrChange w:id="97" w:author="Shewmaker, Michael@Energy" w:date="2018-11-14T15:27:00Z">
              <w:tcPr>
                <w:tcW w:w="1103" w:type="dxa"/>
              </w:tcPr>
            </w:tcPrChange>
          </w:tcPr>
          <w:p w14:paraId="79CDEA5C" w14:textId="77777777" w:rsidR="005710E4" w:rsidRPr="00C4300E" w:rsidRDefault="005710E4">
            <w:pPr>
              <w:jc w:val="center"/>
              <w:rPr>
                <w:rFonts w:ascii="Calibri" w:hAnsi="Calibri"/>
                <w:sz w:val="18"/>
                <w:szCs w:val="18"/>
              </w:rPr>
            </w:pPr>
          </w:p>
        </w:tc>
        <w:tc>
          <w:tcPr>
            <w:tcW w:w="1080" w:type="dxa"/>
            <w:vAlign w:val="bottom"/>
            <w:tcPrChange w:id="98" w:author="Shewmaker, Michael@Energy" w:date="2018-11-14T15:27:00Z">
              <w:tcPr>
                <w:tcW w:w="1103" w:type="dxa"/>
                <w:vAlign w:val="bottom"/>
              </w:tcPr>
            </w:tcPrChange>
          </w:tcPr>
          <w:p w14:paraId="79CDEA5D" w14:textId="77777777" w:rsidR="005710E4" w:rsidRPr="00C4300E" w:rsidRDefault="005710E4">
            <w:pPr>
              <w:jc w:val="center"/>
              <w:rPr>
                <w:rFonts w:ascii="Calibri" w:hAnsi="Calibri"/>
                <w:sz w:val="18"/>
                <w:szCs w:val="18"/>
              </w:rPr>
            </w:pPr>
          </w:p>
        </w:tc>
        <w:tc>
          <w:tcPr>
            <w:tcW w:w="1080" w:type="dxa"/>
            <w:vAlign w:val="bottom"/>
            <w:tcPrChange w:id="99" w:author="Shewmaker, Michael@Energy" w:date="2018-11-14T15:27:00Z">
              <w:tcPr>
                <w:tcW w:w="1103" w:type="dxa"/>
                <w:vAlign w:val="bottom"/>
              </w:tcPr>
            </w:tcPrChange>
          </w:tcPr>
          <w:p w14:paraId="79CDEA5E" w14:textId="77777777" w:rsidR="005710E4" w:rsidRPr="00C4300E" w:rsidRDefault="005710E4">
            <w:pPr>
              <w:jc w:val="center"/>
              <w:rPr>
                <w:rFonts w:ascii="Calibri" w:hAnsi="Calibri"/>
                <w:sz w:val="18"/>
                <w:szCs w:val="18"/>
              </w:rPr>
            </w:pPr>
          </w:p>
        </w:tc>
        <w:tc>
          <w:tcPr>
            <w:tcW w:w="1083" w:type="dxa"/>
            <w:vAlign w:val="bottom"/>
            <w:tcPrChange w:id="100" w:author="Shewmaker, Michael@Energy" w:date="2018-11-14T15:27:00Z">
              <w:tcPr>
                <w:tcW w:w="1106" w:type="dxa"/>
                <w:vAlign w:val="bottom"/>
              </w:tcPr>
            </w:tcPrChange>
          </w:tcPr>
          <w:p w14:paraId="79CDEA5F" w14:textId="77777777" w:rsidR="005710E4" w:rsidRPr="00C4300E" w:rsidRDefault="005710E4">
            <w:pPr>
              <w:jc w:val="center"/>
              <w:rPr>
                <w:rFonts w:ascii="Calibri" w:hAnsi="Calibri"/>
                <w:sz w:val="18"/>
                <w:szCs w:val="18"/>
              </w:rPr>
            </w:pPr>
          </w:p>
        </w:tc>
      </w:tr>
    </w:tbl>
    <w:p w14:paraId="79CDEA62" w14:textId="77777777" w:rsidR="008B533E" w:rsidRDefault="008B533E" w:rsidP="000E1747">
      <w:pPr>
        <w:tabs>
          <w:tab w:val="left" w:pos="0"/>
        </w:tabs>
        <w:suppressAutoHyphens/>
        <w:ind w:left="1166" w:hanging="1166"/>
        <w:rPr>
          <w:rFonts w:ascii="Calibri" w:hAnsi="Calibri"/>
          <w:bCs/>
          <w:caps/>
          <w:sz w:val="18"/>
          <w:szCs w:val="18"/>
        </w:rPr>
      </w:pPr>
    </w:p>
    <w:tbl>
      <w:tblPr>
        <w:tblW w:w="499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72"/>
        <w:gridCol w:w="1229"/>
        <w:gridCol w:w="1201"/>
        <w:gridCol w:w="1201"/>
        <w:gridCol w:w="1201"/>
        <w:gridCol w:w="1201"/>
        <w:gridCol w:w="1201"/>
        <w:gridCol w:w="1201"/>
        <w:gridCol w:w="1174"/>
      </w:tblGrid>
      <w:tr w:rsidR="00191A0D" w:rsidRPr="00C4300E" w14:paraId="79CDEA64" w14:textId="77777777" w:rsidTr="009B4838">
        <w:trPr>
          <w:trHeight w:val="152"/>
          <w:jc w:val="center"/>
        </w:trPr>
        <w:tc>
          <w:tcPr>
            <w:tcW w:w="11007" w:type="dxa"/>
            <w:gridSpan w:val="9"/>
            <w:tcBorders>
              <w:top w:val="single" w:sz="4" w:space="0" w:color="000000"/>
              <w:left w:val="single" w:sz="4" w:space="0" w:color="000000"/>
              <w:bottom w:val="single" w:sz="4" w:space="0" w:color="000000"/>
              <w:right w:val="single" w:sz="4" w:space="0" w:color="000000"/>
            </w:tcBorders>
          </w:tcPr>
          <w:p w14:paraId="79CDEA63" w14:textId="381B9C96" w:rsidR="00191A0D" w:rsidRPr="00352FAD" w:rsidRDefault="00191A0D" w:rsidP="00DE2F96">
            <w:pPr>
              <w:keepNext/>
              <w:rPr>
                <w:rFonts w:ascii="Calibri" w:hAnsi="Calibri"/>
                <w:b/>
                <w:bCs/>
                <w:caps/>
                <w:sz w:val="18"/>
                <w:szCs w:val="18"/>
              </w:rPr>
            </w:pPr>
            <w:r>
              <w:rPr>
                <w:rFonts w:ascii="Calibri" w:hAnsi="Calibri"/>
                <w:b/>
                <w:bCs/>
                <w:caps/>
              </w:rPr>
              <w:br w:type="page"/>
            </w:r>
            <w:r w:rsidRPr="00B561CB">
              <w:rPr>
                <w:rFonts w:ascii="Calibri" w:hAnsi="Calibri"/>
                <w:b/>
                <w:bCs/>
                <w:caps/>
                <w:szCs w:val="18"/>
              </w:rPr>
              <w:t xml:space="preserve">C. </w:t>
            </w:r>
            <w:r w:rsidRPr="00B561CB">
              <w:rPr>
                <w:rFonts w:ascii="Calibri" w:hAnsi="Calibri"/>
                <w:b/>
              </w:rPr>
              <w:t>Mass Insulation</w:t>
            </w:r>
          </w:p>
        </w:tc>
      </w:tr>
      <w:tr w:rsidR="00191A0D" w:rsidRPr="00C4300E" w14:paraId="79CDEA6D" w14:textId="77777777" w:rsidTr="009B4838">
        <w:trPr>
          <w:trHeight w:val="152"/>
          <w:jc w:val="center"/>
        </w:trPr>
        <w:tc>
          <w:tcPr>
            <w:tcW w:w="1197" w:type="dxa"/>
            <w:vAlign w:val="bottom"/>
          </w:tcPr>
          <w:p w14:paraId="79CDEA65" w14:textId="77777777" w:rsidR="00191A0D" w:rsidRDefault="00191A0D" w:rsidP="000E1747">
            <w:pPr>
              <w:ind w:left="-21"/>
              <w:jc w:val="center"/>
              <w:rPr>
                <w:rFonts w:ascii="Calibri" w:hAnsi="Calibri"/>
                <w:sz w:val="18"/>
                <w:szCs w:val="18"/>
              </w:rPr>
            </w:pPr>
            <w:r>
              <w:rPr>
                <w:rFonts w:ascii="Calibri" w:hAnsi="Calibri"/>
                <w:sz w:val="18"/>
                <w:szCs w:val="18"/>
              </w:rPr>
              <w:t>01</w:t>
            </w:r>
          </w:p>
        </w:tc>
        <w:tc>
          <w:tcPr>
            <w:tcW w:w="1255" w:type="dxa"/>
            <w:vAlign w:val="bottom"/>
          </w:tcPr>
          <w:p w14:paraId="79CDEA66" w14:textId="77777777" w:rsidR="00191A0D" w:rsidRDefault="00191A0D" w:rsidP="00DE2F96">
            <w:pPr>
              <w:ind w:left="-21"/>
              <w:jc w:val="center"/>
              <w:rPr>
                <w:rFonts w:ascii="Calibri" w:hAnsi="Calibri"/>
                <w:sz w:val="18"/>
                <w:szCs w:val="18"/>
              </w:rPr>
            </w:pPr>
            <w:r>
              <w:rPr>
                <w:rFonts w:ascii="Calibri" w:hAnsi="Calibri"/>
                <w:sz w:val="18"/>
                <w:szCs w:val="18"/>
              </w:rPr>
              <w:t>02</w:t>
            </w:r>
          </w:p>
        </w:tc>
        <w:tc>
          <w:tcPr>
            <w:tcW w:w="1226" w:type="dxa"/>
            <w:vAlign w:val="bottom"/>
          </w:tcPr>
          <w:p w14:paraId="79CDEA67" w14:textId="77777777" w:rsidR="00191A0D" w:rsidRDefault="00191A0D">
            <w:pPr>
              <w:ind w:left="-21"/>
              <w:jc w:val="center"/>
              <w:rPr>
                <w:rFonts w:ascii="Calibri" w:hAnsi="Calibri"/>
                <w:sz w:val="18"/>
                <w:szCs w:val="18"/>
              </w:rPr>
            </w:pPr>
            <w:r>
              <w:rPr>
                <w:rFonts w:ascii="Calibri" w:hAnsi="Calibri"/>
                <w:sz w:val="18"/>
                <w:szCs w:val="18"/>
              </w:rPr>
              <w:t>03</w:t>
            </w:r>
          </w:p>
        </w:tc>
        <w:tc>
          <w:tcPr>
            <w:tcW w:w="1226" w:type="dxa"/>
            <w:vAlign w:val="bottom"/>
          </w:tcPr>
          <w:p w14:paraId="79CDEA68" w14:textId="77777777" w:rsidR="00191A0D" w:rsidRDefault="00191A0D">
            <w:pPr>
              <w:ind w:left="-21"/>
              <w:jc w:val="center"/>
              <w:rPr>
                <w:rFonts w:ascii="Calibri" w:hAnsi="Calibri"/>
                <w:sz w:val="18"/>
                <w:szCs w:val="18"/>
              </w:rPr>
            </w:pPr>
            <w:r>
              <w:rPr>
                <w:rFonts w:ascii="Calibri" w:hAnsi="Calibri"/>
                <w:sz w:val="18"/>
                <w:szCs w:val="18"/>
              </w:rPr>
              <w:t>04</w:t>
            </w:r>
          </w:p>
        </w:tc>
        <w:tc>
          <w:tcPr>
            <w:tcW w:w="1226" w:type="dxa"/>
            <w:vAlign w:val="bottom"/>
          </w:tcPr>
          <w:p w14:paraId="79CDEA69" w14:textId="77777777" w:rsidR="00191A0D" w:rsidRDefault="00191A0D">
            <w:pPr>
              <w:ind w:left="-21"/>
              <w:jc w:val="center"/>
              <w:rPr>
                <w:rFonts w:ascii="Calibri" w:hAnsi="Calibri"/>
                <w:sz w:val="18"/>
                <w:szCs w:val="18"/>
              </w:rPr>
            </w:pPr>
            <w:r>
              <w:rPr>
                <w:rFonts w:ascii="Calibri" w:hAnsi="Calibri"/>
                <w:sz w:val="18"/>
                <w:szCs w:val="18"/>
              </w:rPr>
              <w:t>05</w:t>
            </w:r>
          </w:p>
        </w:tc>
        <w:tc>
          <w:tcPr>
            <w:tcW w:w="1226" w:type="dxa"/>
          </w:tcPr>
          <w:p w14:paraId="47AA1C3D" w14:textId="73E49F03" w:rsidR="00191A0D" w:rsidRDefault="00191A0D">
            <w:pPr>
              <w:jc w:val="center"/>
              <w:rPr>
                <w:rFonts w:ascii="Calibri" w:hAnsi="Calibri"/>
                <w:sz w:val="18"/>
                <w:szCs w:val="18"/>
              </w:rPr>
            </w:pPr>
            <w:r>
              <w:rPr>
                <w:rFonts w:ascii="Calibri" w:hAnsi="Calibri"/>
                <w:sz w:val="18"/>
                <w:szCs w:val="18"/>
              </w:rPr>
              <w:t>06</w:t>
            </w:r>
          </w:p>
        </w:tc>
        <w:tc>
          <w:tcPr>
            <w:tcW w:w="1226" w:type="dxa"/>
            <w:vAlign w:val="bottom"/>
          </w:tcPr>
          <w:p w14:paraId="79CDEA6A" w14:textId="6BDD2D63" w:rsidR="00191A0D" w:rsidRDefault="00191A0D">
            <w:pPr>
              <w:jc w:val="center"/>
              <w:rPr>
                <w:rFonts w:ascii="Calibri" w:hAnsi="Calibri"/>
                <w:sz w:val="18"/>
                <w:szCs w:val="18"/>
              </w:rPr>
            </w:pPr>
            <w:r>
              <w:rPr>
                <w:rFonts w:ascii="Calibri" w:hAnsi="Calibri"/>
                <w:sz w:val="18"/>
                <w:szCs w:val="18"/>
              </w:rPr>
              <w:t>07</w:t>
            </w:r>
          </w:p>
        </w:tc>
        <w:tc>
          <w:tcPr>
            <w:tcW w:w="1226" w:type="dxa"/>
            <w:vAlign w:val="bottom"/>
          </w:tcPr>
          <w:p w14:paraId="79CDEA6B" w14:textId="1F2321D5" w:rsidR="00191A0D" w:rsidRDefault="00191A0D">
            <w:pPr>
              <w:jc w:val="center"/>
              <w:rPr>
                <w:rFonts w:ascii="Calibri" w:hAnsi="Calibri"/>
                <w:sz w:val="18"/>
                <w:szCs w:val="18"/>
              </w:rPr>
            </w:pPr>
            <w:r>
              <w:rPr>
                <w:rFonts w:ascii="Calibri" w:hAnsi="Calibri"/>
                <w:sz w:val="18"/>
                <w:szCs w:val="18"/>
              </w:rPr>
              <w:t>08</w:t>
            </w:r>
          </w:p>
        </w:tc>
        <w:tc>
          <w:tcPr>
            <w:tcW w:w="1199" w:type="dxa"/>
            <w:vAlign w:val="bottom"/>
          </w:tcPr>
          <w:p w14:paraId="79CDEA6C" w14:textId="21D5AD64" w:rsidR="00191A0D" w:rsidRDefault="00191A0D">
            <w:pPr>
              <w:jc w:val="center"/>
              <w:rPr>
                <w:rFonts w:ascii="Calibri" w:hAnsi="Calibri"/>
                <w:sz w:val="18"/>
                <w:szCs w:val="18"/>
              </w:rPr>
            </w:pPr>
            <w:r>
              <w:rPr>
                <w:rFonts w:ascii="Calibri" w:hAnsi="Calibri"/>
                <w:sz w:val="18"/>
                <w:szCs w:val="18"/>
              </w:rPr>
              <w:t>09</w:t>
            </w:r>
          </w:p>
        </w:tc>
      </w:tr>
      <w:tr w:rsidR="00191A0D" w:rsidRPr="00C4300E" w14:paraId="79CDEA7A" w14:textId="77777777" w:rsidTr="009B4838">
        <w:trPr>
          <w:trHeight w:val="152"/>
          <w:jc w:val="center"/>
        </w:trPr>
        <w:tc>
          <w:tcPr>
            <w:tcW w:w="1197" w:type="dxa"/>
            <w:vAlign w:val="bottom"/>
          </w:tcPr>
          <w:p w14:paraId="79CDEA6E" w14:textId="77777777" w:rsidR="00191A0D" w:rsidRPr="002F2318" w:rsidRDefault="00191A0D" w:rsidP="000E1747">
            <w:pPr>
              <w:ind w:left="-21"/>
              <w:jc w:val="center"/>
              <w:rPr>
                <w:rFonts w:ascii="Calibri" w:hAnsi="Calibri"/>
                <w:sz w:val="18"/>
                <w:szCs w:val="18"/>
              </w:rPr>
            </w:pPr>
            <w:r w:rsidRPr="002F2318">
              <w:rPr>
                <w:rFonts w:ascii="Calibri" w:hAnsi="Calibri"/>
                <w:sz w:val="18"/>
                <w:szCs w:val="18"/>
              </w:rPr>
              <w:t>I.D.</w:t>
            </w:r>
          </w:p>
        </w:tc>
        <w:tc>
          <w:tcPr>
            <w:tcW w:w="1255" w:type="dxa"/>
            <w:vAlign w:val="bottom"/>
          </w:tcPr>
          <w:p w14:paraId="79CDEA6F" w14:textId="77777777" w:rsidR="00191A0D" w:rsidRPr="002F2318" w:rsidRDefault="00191A0D" w:rsidP="00DE2F96">
            <w:pPr>
              <w:ind w:left="-21"/>
              <w:jc w:val="center"/>
              <w:rPr>
                <w:rFonts w:ascii="Calibri" w:hAnsi="Calibri"/>
                <w:sz w:val="18"/>
                <w:szCs w:val="18"/>
              </w:rPr>
            </w:pPr>
            <w:r w:rsidRPr="002F2318">
              <w:rPr>
                <w:rFonts w:ascii="Calibri" w:hAnsi="Calibri"/>
                <w:sz w:val="18"/>
                <w:szCs w:val="18"/>
              </w:rPr>
              <w:t>Manufacturer &amp; Brand</w:t>
            </w:r>
          </w:p>
        </w:tc>
        <w:tc>
          <w:tcPr>
            <w:tcW w:w="1226" w:type="dxa"/>
            <w:vAlign w:val="bottom"/>
          </w:tcPr>
          <w:p w14:paraId="79CDEA70" w14:textId="1D6993F8" w:rsidR="00191A0D" w:rsidRPr="002F2318" w:rsidRDefault="00E0335F">
            <w:pPr>
              <w:ind w:left="-21"/>
              <w:jc w:val="center"/>
              <w:rPr>
                <w:rFonts w:ascii="Calibri" w:hAnsi="Calibri"/>
                <w:sz w:val="18"/>
                <w:szCs w:val="18"/>
              </w:rPr>
            </w:pPr>
            <w:r>
              <w:rPr>
                <w:rFonts w:ascii="Calibri" w:hAnsi="Calibri"/>
                <w:sz w:val="18"/>
                <w:szCs w:val="18"/>
              </w:rPr>
              <w:t>Walls Above Grade</w:t>
            </w:r>
          </w:p>
        </w:tc>
        <w:tc>
          <w:tcPr>
            <w:tcW w:w="1226" w:type="dxa"/>
            <w:vAlign w:val="bottom"/>
          </w:tcPr>
          <w:p w14:paraId="79CDEA71" w14:textId="77777777" w:rsidR="00191A0D" w:rsidRPr="002F2318" w:rsidRDefault="00191A0D">
            <w:pPr>
              <w:jc w:val="center"/>
              <w:rPr>
                <w:rFonts w:ascii="Calibri" w:hAnsi="Calibri"/>
                <w:sz w:val="18"/>
                <w:szCs w:val="18"/>
              </w:rPr>
            </w:pPr>
            <w:r w:rsidRPr="002F2318">
              <w:rPr>
                <w:rFonts w:ascii="Calibri" w:hAnsi="Calibri"/>
                <w:sz w:val="18"/>
                <w:szCs w:val="18"/>
              </w:rPr>
              <w:t>Mass Thickness</w:t>
            </w:r>
          </w:p>
          <w:p w14:paraId="79CDEA72" w14:textId="77777777" w:rsidR="00191A0D" w:rsidRPr="002F2318" w:rsidRDefault="00191A0D">
            <w:pPr>
              <w:jc w:val="center"/>
              <w:rPr>
                <w:rFonts w:ascii="Calibri" w:hAnsi="Calibri"/>
                <w:sz w:val="18"/>
                <w:szCs w:val="18"/>
              </w:rPr>
            </w:pPr>
            <w:r w:rsidRPr="002F2318">
              <w:rPr>
                <w:rFonts w:ascii="Calibri" w:hAnsi="Calibri"/>
                <w:sz w:val="18"/>
                <w:szCs w:val="18"/>
              </w:rPr>
              <w:t>(inches)</w:t>
            </w:r>
          </w:p>
        </w:tc>
        <w:tc>
          <w:tcPr>
            <w:tcW w:w="1226" w:type="dxa"/>
            <w:vAlign w:val="bottom"/>
          </w:tcPr>
          <w:p w14:paraId="3B815664" w14:textId="6BDC016F" w:rsidR="00191A0D" w:rsidRDefault="00191A0D">
            <w:pPr>
              <w:ind w:left="-21"/>
              <w:jc w:val="center"/>
              <w:rPr>
                <w:rFonts w:ascii="Calibri" w:hAnsi="Calibri"/>
                <w:sz w:val="18"/>
                <w:szCs w:val="18"/>
              </w:rPr>
            </w:pPr>
            <w:r>
              <w:rPr>
                <w:rFonts w:ascii="Calibri" w:hAnsi="Calibri"/>
                <w:sz w:val="18"/>
                <w:szCs w:val="18"/>
              </w:rPr>
              <w:t>Exterior</w:t>
            </w:r>
          </w:p>
          <w:p w14:paraId="79CDEA73" w14:textId="77777777" w:rsidR="00191A0D" w:rsidRPr="002F2318" w:rsidRDefault="00191A0D">
            <w:pPr>
              <w:ind w:left="-21"/>
              <w:jc w:val="center"/>
              <w:rPr>
                <w:rFonts w:ascii="Calibri" w:hAnsi="Calibri"/>
                <w:sz w:val="18"/>
                <w:szCs w:val="18"/>
              </w:rPr>
            </w:pPr>
            <w:r w:rsidRPr="002F2318">
              <w:rPr>
                <w:rFonts w:ascii="Calibri" w:hAnsi="Calibri"/>
                <w:sz w:val="18"/>
                <w:szCs w:val="18"/>
              </w:rPr>
              <w:t>Furring Strip Type/ Depth</w:t>
            </w:r>
          </w:p>
          <w:p w14:paraId="79CDEA74" w14:textId="77777777" w:rsidR="00191A0D" w:rsidRPr="002F2318" w:rsidRDefault="00191A0D">
            <w:pPr>
              <w:ind w:left="-21"/>
              <w:jc w:val="center"/>
              <w:rPr>
                <w:rFonts w:ascii="Calibri" w:hAnsi="Calibri"/>
                <w:sz w:val="18"/>
                <w:szCs w:val="18"/>
              </w:rPr>
            </w:pPr>
            <w:r w:rsidRPr="002F2318">
              <w:rPr>
                <w:rFonts w:ascii="Calibri" w:hAnsi="Calibri"/>
                <w:sz w:val="18"/>
                <w:szCs w:val="18"/>
              </w:rPr>
              <w:t>(inches)</w:t>
            </w:r>
          </w:p>
        </w:tc>
        <w:tc>
          <w:tcPr>
            <w:tcW w:w="1226" w:type="dxa"/>
          </w:tcPr>
          <w:p w14:paraId="757B6DD9" w14:textId="722FE79F" w:rsidR="00191A0D" w:rsidRPr="002F2318" w:rsidRDefault="00191A0D">
            <w:pPr>
              <w:jc w:val="center"/>
              <w:rPr>
                <w:rFonts w:ascii="Calibri" w:hAnsi="Calibri"/>
                <w:sz w:val="18"/>
                <w:szCs w:val="18"/>
              </w:rPr>
            </w:pPr>
            <w:r>
              <w:rPr>
                <w:rFonts w:ascii="Calibri" w:hAnsi="Calibri"/>
                <w:sz w:val="18"/>
                <w:szCs w:val="18"/>
              </w:rPr>
              <w:t>Interior Furring Strip Type/Depth (inches)</w:t>
            </w:r>
          </w:p>
        </w:tc>
        <w:tc>
          <w:tcPr>
            <w:tcW w:w="1226" w:type="dxa"/>
            <w:vAlign w:val="bottom"/>
          </w:tcPr>
          <w:p w14:paraId="79CDEA75" w14:textId="640A2D5E" w:rsidR="00191A0D" w:rsidRPr="002F2318" w:rsidRDefault="00191A0D">
            <w:pPr>
              <w:jc w:val="center"/>
              <w:rPr>
                <w:rFonts w:ascii="Calibri" w:hAnsi="Calibri"/>
                <w:sz w:val="18"/>
                <w:szCs w:val="18"/>
              </w:rPr>
            </w:pPr>
            <w:r w:rsidRPr="002F2318">
              <w:rPr>
                <w:rFonts w:ascii="Calibri" w:hAnsi="Calibri"/>
                <w:sz w:val="18"/>
                <w:szCs w:val="18"/>
              </w:rPr>
              <w:t>Insulation Type</w:t>
            </w:r>
          </w:p>
        </w:tc>
        <w:tc>
          <w:tcPr>
            <w:tcW w:w="1226" w:type="dxa"/>
            <w:vAlign w:val="bottom"/>
          </w:tcPr>
          <w:p w14:paraId="79CDEA76" w14:textId="77777777" w:rsidR="00191A0D" w:rsidRPr="002F2318" w:rsidRDefault="00191A0D">
            <w:pPr>
              <w:jc w:val="center"/>
              <w:rPr>
                <w:rFonts w:ascii="Calibri" w:hAnsi="Calibri"/>
                <w:sz w:val="18"/>
                <w:szCs w:val="18"/>
              </w:rPr>
            </w:pPr>
            <w:r w:rsidRPr="002F2318">
              <w:rPr>
                <w:rFonts w:ascii="Calibri" w:hAnsi="Calibri"/>
                <w:sz w:val="18"/>
                <w:szCs w:val="18"/>
              </w:rPr>
              <w:t>Exterior Insulation</w:t>
            </w:r>
          </w:p>
          <w:p w14:paraId="79CDEA77" w14:textId="77777777" w:rsidR="00191A0D" w:rsidRPr="002F2318" w:rsidRDefault="00191A0D">
            <w:pPr>
              <w:jc w:val="center"/>
              <w:rPr>
                <w:rFonts w:ascii="Calibri" w:hAnsi="Calibri"/>
                <w:sz w:val="18"/>
                <w:szCs w:val="18"/>
              </w:rPr>
            </w:pPr>
            <w:r w:rsidRPr="002F2318">
              <w:rPr>
                <w:rFonts w:ascii="Calibri" w:hAnsi="Calibri"/>
                <w:sz w:val="18"/>
                <w:szCs w:val="18"/>
              </w:rPr>
              <w:t>R-value</w:t>
            </w:r>
          </w:p>
        </w:tc>
        <w:tc>
          <w:tcPr>
            <w:tcW w:w="1199" w:type="dxa"/>
            <w:vAlign w:val="bottom"/>
          </w:tcPr>
          <w:p w14:paraId="79CDEA78" w14:textId="77777777" w:rsidR="00191A0D" w:rsidRPr="002F2318" w:rsidRDefault="00191A0D">
            <w:pPr>
              <w:jc w:val="center"/>
              <w:rPr>
                <w:rFonts w:ascii="Calibri" w:hAnsi="Calibri"/>
                <w:sz w:val="18"/>
                <w:szCs w:val="18"/>
              </w:rPr>
            </w:pPr>
            <w:r w:rsidRPr="002F2318">
              <w:rPr>
                <w:rFonts w:ascii="Calibri" w:hAnsi="Calibri"/>
                <w:sz w:val="18"/>
                <w:szCs w:val="18"/>
              </w:rPr>
              <w:t>Interior Insulation</w:t>
            </w:r>
          </w:p>
          <w:p w14:paraId="79CDEA79" w14:textId="77777777" w:rsidR="00191A0D" w:rsidRPr="002F2318" w:rsidRDefault="00191A0D">
            <w:pPr>
              <w:jc w:val="center"/>
              <w:rPr>
                <w:rFonts w:ascii="Calibri" w:hAnsi="Calibri"/>
                <w:sz w:val="18"/>
                <w:szCs w:val="18"/>
              </w:rPr>
            </w:pPr>
            <w:r w:rsidRPr="002F2318">
              <w:rPr>
                <w:rFonts w:ascii="Calibri" w:hAnsi="Calibri"/>
                <w:sz w:val="18"/>
                <w:szCs w:val="18"/>
              </w:rPr>
              <w:t>R-value</w:t>
            </w:r>
          </w:p>
        </w:tc>
      </w:tr>
      <w:tr w:rsidR="00191A0D" w:rsidRPr="00C4300E" w14:paraId="79CDEA83" w14:textId="77777777" w:rsidTr="009B4838">
        <w:trPr>
          <w:trHeight w:val="152"/>
          <w:jc w:val="center"/>
        </w:trPr>
        <w:tc>
          <w:tcPr>
            <w:tcW w:w="1197" w:type="dxa"/>
            <w:vAlign w:val="bottom"/>
          </w:tcPr>
          <w:p w14:paraId="79CDEA7B" w14:textId="77777777" w:rsidR="00191A0D" w:rsidRDefault="00191A0D" w:rsidP="000E1747">
            <w:pPr>
              <w:jc w:val="center"/>
              <w:rPr>
                <w:rFonts w:ascii="Calibri" w:hAnsi="Calibri"/>
                <w:sz w:val="18"/>
                <w:szCs w:val="18"/>
              </w:rPr>
            </w:pPr>
          </w:p>
        </w:tc>
        <w:tc>
          <w:tcPr>
            <w:tcW w:w="1255" w:type="dxa"/>
            <w:vAlign w:val="bottom"/>
          </w:tcPr>
          <w:p w14:paraId="79CDEA7C" w14:textId="77777777" w:rsidR="00191A0D" w:rsidRDefault="00191A0D" w:rsidP="00DE2F96">
            <w:pPr>
              <w:jc w:val="center"/>
              <w:rPr>
                <w:rFonts w:ascii="Calibri" w:hAnsi="Calibri"/>
                <w:sz w:val="18"/>
                <w:szCs w:val="18"/>
              </w:rPr>
            </w:pPr>
          </w:p>
        </w:tc>
        <w:tc>
          <w:tcPr>
            <w:tcW w:w="1226" w:type="dxa"/>
            <w:vAlign w:val="bottom"/>
          </w:tcPr>
          <w:p w14:paraId="79CDEA7D" w14:textId="77777777" w:rsidR="00191A0D" w:rsidRDefault="00191A0D">
            <w:pPr>
              <w:jc w:val="center"/>
              <w:rPr>
                <w:rFonts w:ascii="Calibri" w:hAnsi="Calibri"/>
                <w:sz w:val="18"/>
                <w:szCs w:val="18"/>
              </w:rPr>
            </w:pPr>
          </w:p>
        </w:tc>
        <w:tc>
          <w:tcPr>
            <w:tcW w:w="1226" w:type="dxa"/>
            <w:vAlign w:val="bottom"/>
          </w:tcPr>
          <w:p w14:paraId="79CDEA7E" w14:textId="77777777" w:rsidR="00191A0D" w:rsidRDefault="00191A0D">
            <w:pPr>
              <w:ind w:left="-21"/>
              <w:jc w:val="center"/>
              <w:rPr>
                <w:rFonts w:ascii="Calibri" w:hAnsi="Calibri"/>
                <w:b/>
                <w:sz w:val="18"/>
                <w:szCs w:val="18"/>
              </w:rPr>
            </w:pPr>
          </w:p>
        </w:tc>
        <w:tc>
          <w:tcPr>
            <w:tcW w:w="1226" w:type="dxa"/>
            <w:vAlign w:val="bottom"/>
          </w:tcPr>
          <w:p w14:paraId="79CDEA7F" w14:textId="77777777" w:rsidR="00191A0D" w:rsidRDefault="00191A0D">
            <w:pPr>
              <w:jc w:val="center"/>
              <w:rPr>
                <w:rFonts w:ascii="Calibri" w:hAnsi="Calibri"/>
                <w:sz w:val="18"/>
                <w:szCs w:val="18"/>
              </w:rPr>
            </w:pPr>
          </w:p>
        </w:tc>
        <w:tc>
          <w:tcPr>
            <w:tcW w:w="1226" w:type="dxa"/>
          </w:tcPr>
          <w:p w14:paraId="6D9A26B9" w14:textId="77777777" w:rsidR="00191A0D" w:rsidRDefault="00191A0D">
            <w:pPr>
              <w:jc w:val="center"/>
              <w:rPr>
                <w:rFonts w:ascii="Calibri" w:hAnsi="Calibri"/>
                <w:sz w:val="18"/>
                <w:szCs w:val="18"/>
              </w:rPr>
            </w:pPr>
          </w:p>
        </w:tc>
        <w:tc>
          <w:tcPr>
            <w:tcW w:w="1226" w:type="dxa"/>
            <w:vAlign w:val="bottom"/>
          </w:tcPr>
          <w:p w14:paraId="79CDEA80" w14:textId="1B3223F5" w:rsidR="00191A0D" w:rsidRDefault="00191A0D">
            <w:pPr>
              <w:jc w:val="center"/>
              <w:rPr>
                <w:rFonts w:ascii="Calibri" w:hAnsi="Calibri"/>
                <w:sz w:val="18"/>
                <w:szCs w:val="18"/>
              </w:rPr>
            </w:pPr>
          </w:p>
        </w:tc>
        <w:tc>
          <w:tcPr>
            <w:tcW w:w="1226" w:type="dxa"/>
            <w:vAlign w:val="bottom"/>
          </w:tcPr>
          <w:p w14:paraId="79CDEA81" w14:textId="77777777" w:rsidR="00191A0D" w:rsidRDefault="00191A0D">
            <w:pPr>
              <w:jc w:val="center"/>
              <w:rPr>
                <w:rFonts w:ascii="Calibri" w:hAnsi="Calibri"/>
                <w:sz w:val="18"/>
                <w:szCs w:val="18"/>
              </w:rPr>
            </w:pPr>
          </w:p>
        </w:tc>
        <w:tc>
          <w:tcPr>
            <w:tcW w:w="1199" w:type="dxa"/>
            <w:vAlign w:val="bottom"/>
          </w:tcPr>
          <w:p w14:paraId="79CDEA82" w14:textId="77777777" w:rsidR="00191A0D" w:rsidRDefault="00191A0D">
            <w:pPr>
              <w:jc w:val="center"/>
              <w:rPr>
                <w:rFonts w:ascii="Calibri" w:hAnsi="Calibri"/>
                <w:sz w:val="18"/>
                <w:szCs w:val="18"/>
              </w:rPr>
            </w:pPr>
          </w:p>
        </w:tc>
      </w:tr>
      <w:tr w:rsidR="00191A0D" w:rsidRPr="00C4300E" w14:paraId="79CDEA8C" w14:textId="77777777" w:rsidTr="009B4838">
        <w:trPr>
          <w:trHeight w:val="152"/>
          <w:jc w:val="center"/>
        </w:trPr>
        <w:tc>
          <w:tcPr>
            <w:tcW w:w="1197" w:type="dxa"/>
            <w:vAlign w:val="bottom"/>
          </w:tcPr>
          <w:p w14:paraId="79CDEA84" w14:textId="77777777" w:rsidR="00191A0D" w:rsidRDefault="00191A0D" w:rsidP="000E1747">
            <w:pPr>
              <w:jc w:val="center"/>
              <w:rPr>
                <w:rFonts w:ascii="Calibri" w:hAnsi="Calibri"/>
                <w:sz w:val="18"/>
                <w:szCs w:val="18"/>
              </w:rPr>
            </w:pPr>
          </w:p>
        </w:tc>
        <w:tc>
          <w:tcPr>
            <w:tcW w:w="1255" w:type="dxa"/>
            <w:vAlign w:val="bottom"/>
          </w:tcPr>
          <w:p w14:paraId="79CDEA85" w14:textId="77777777" w:rsidR="00191A0D" w:rsidRDefault="00191A0D" w:rsidP="00DE2F96">
            <w:pPr>
              <w:jc w:val="center"/>
              <w:rPr>
                <w:rFonts w:ascii="Calibri" w:hAnsi="Calibri"/>
                <w:sz w:val="18"/>
                <w:szCs w:val="18"/>
              </w:rPr>
            </w:pPr>
          </w:p>
        </w:tc>
        <w:tc>
          <w:tcPr>
            <w:tcW w:w="1226" w:type="dxa"/>
            <w:vAlign w:val="bottom"/>
          </w:tcPr>
          <w:p w14:paraId="79CDEA86" w14:textId="77777777" w:rsidR="00191A0D" w:rsidRDefault="00191A0D">
            <w:pPr>
              <w:jc w:val="center"/>
              <w:rPr>
                <w:rFonts w:ascii="Calibri" w:hAnsi="Calibri"/>
                <w:sz w:val="18"/>
                <w:szCs w:val="18"/>
              </w:rPr>
            </w:pPr>
          </w:p>
        </w:tc>
        <w:tc>
          <w:tcPr>
            <w:tcW w:w="1226" w:type="dxa"/>
            <w:vAlign w:val="bottom"/>
          </w:tcPr>
          <w:p w14:paraId="79CDEA87" w14:textId="77777777" w:rsidR="00191A0D" w:rsidRDefault="00191A0D">
            <w:pPr>
              <w:jc w:val="center"/>
              <w:rPr>
                <w:rFonts w:ascii="Calibri" w:hAnsi="Calibri"/>
                <w:sz w:val="18"/>
                <w:szCs w:val="18"/>
              </w:rPr>
            </w:pPr>
          </w:p>
        </w:tc>
        <w:tc>
          <w:tcPr>
            <w:tcW w:w="1226" w:type="dxa"/>
            <w:vAlign w:val="bottom"/>
          </w:tcPr>
          <w:p w14:paraId="79CDEA88" w14:textId="77777777" w:rsidR="00191A0D" w:rsidRDefault="00191A0D">
            <w:pPr>
              <w:jc w:val="center"/>
              <w:rPr>
                <w:rFonts w:ascii="Calibri" w:hAnsi="Calibri"/>
                <w:sz w:val="18"/>
                <w:szCs w:val="18"/>
              </w:rPr>
            </w:pPr>
          </w:p>
        </w:tc>
        <w:tc>
          <w:tcPr>
            <w:tcW w:w="1226" w:type="dxa"/>
          </w:tcPr>
          <w:p w14:paraId="379699CC" w14:textId="77777777" w:rsidR="00191A0D" w:rsidRDefault="00191A0D">
            <w:pPr>
              <w:jc w:val="center"/>
              <w:rPr>
                <w:rFonts w:ascii="Calibri" w:hAnsi="Calibri"/>
                <w:sz w:val="18"/>
                <w:szCs w:val="18"/>
              </w:rPr>
            </w:pPr>
          </w:p>
        </w:tc>
        <w:tc>
          <w:tcPr>
            <w:tcW w:w="1226" w:type="dxa"/>
            <w:vAlign w:val="bottom"/>
          </w:tcPr>
          <w:p w14:paraId="79CDEA89" w14:textId="4DCC744D" w:rsidR="00191A0D" w:rsidRDefault="00191A0D">
            <w:pPr>
              <w:jc w:val="center"/>
              <w:rPr>
                <w:rFonts w:ascii="Calibri" w:hAnsi="Calibri"/>
                <w:sz w:val="18"/>
                <w:szCs w:val="18"/>
              </w:rPr>
            </w:pPr>
          </w:p>
        </w:tc>
        <w:tc>
          <w:tcPr>
            <w:tcW w:w="1226" w:type="dxa"/>
            <w:vAlign w:val="bottom"/>
          </w:tcPr>
          <w:p w14:paraId="79CDEA8A" w14:textId="77777777" w:rsidR="00191A0D" w:rsidRDefault="00191A0D">
            <w:pPr>
              <w:jc w:val="center"/>
              <w:rPr>
                <w:rFonts w:ascii="Calibri" w:hAnsi="Calibri"/>
                <w:sz w:val="18"/>
                <w:szCs w:val="18"/>
              </w:rPr>
            </w:pPr>
          </w:p>
        </w:tc>
        <w:tc>
          <w:tcPr>
            <w:tcW w:w="1199" w:type="dxa"/>
            <w:vAlign w:val="bottom"/>
          </w:tcPr>
          <w:p w14:paraId="79CDEA8B" w14:textId="77777777" w:rsidR="00191A0D" w:rsidRDefault="00191A0D">
            <w:pPr>
              <w:jc w:val="center"/>
              <w:rPr>
                <w:rFonts w:ascii="Calibri" w:hAnsi="Calibri"/>
                <w:sz w:val="18"/>
                <w:szCs w:val="18"/>
              </w:rPr>
            </w:pPr>
          </w:p>
        </w:tc>
      </w:tr>
    </w:tbl>
    <w:p w14:paraId="79CDEA8D" w14:textId="77777777" w:rsidR="002307DB" w:rsidRDefault="002307DB" w:rsidP="000E1747"/>
    <w:tbl>
      <w:tblPr>
        <w:tblW w:w="498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45"/>
        <w:gridCol w:w="1245"/>
        <w:gridCol w:w="1195"/>
        <w:gridCol w:w="1194"/>
        <w:gridCol w:w="1194"/>
        <w:gridCol w:w="1195"/>
        <w:gridCol w:w="1194"/>
        <w:gridCol w:w="1194"/>
        <w:gridCol w:w="1197"/>
      </w:tblGrid>
      <w:tr w:rsidR="00BA6EC9" w:rsidRPr="00C4300E" w14:paraId="79CDEA8F" w14:textId="77777777" w:rsidTr="009B4838">
        <w:trPr>
          <w:trHeight w:val="158"/>
          <w:jc w:val="center"/>
        </w:trPr>
        <w:tc>
          <w:tcPr>
            <w:tcW w:w="10978" w:type="dxa"/>
            <w:gridSpan w:val="9"/>
            <w:tcBorders>
              <w:top w:val="single" w:sz="4" w:space="0" w:color="000000"/>
              <w:left w:val="single" w:sz="4" w:space="0" w:color="000000"/>
              <w:bottom w:val="single" w:sz="4" w:space="0" w:color="000000"/>
              <w:right w:val="single" w:sz="4" w:space="0" w:color="000000"/>
            </w:tcBorders>
          </w:tcPr>
          <w:p w14:paraId="79CDEA8E" w14:textId="54B32811" w:rsidR="00BA6EC9" w:rsidRPr="00C4300E" w:rsidRDefault="00BA6EC9" w:rsidP="00DE2F96">
            <w:pPr>
              <w:rPr>
                <w:rFonts w:ascii="Calibri" w:hAnsi="Calibri"/>
                <w:b/>
                <w:sz w:val="18"/>
                <w:szCs w:val="18"/>
              </w:rPr>
            </w:pPr>
            <w:r w:rsidRPr="00B561CB">
              <w:rPr>
                <w:rFonts w:ascii="Calibri" w:hAnsi="Calibri"/>
                <w:b/>
                <w:szCs w:val="18"/>
              </w:rPr>
              <w:t xml:space="preserve">D. </w:t>
            </w:r>
            <w:r w:rsidR="003941CE" w:rsidRPr="00B561CB">
              <w:rPr>
                <w:rFonts w:ascii="Calibri" w:hAnsi="Calibri"/>
                <w:b/>
                <w:szCs w:val="18"/>
              </w:rPr>
              <w:t>Raised Floor Insulation</w:t>
            </w:r>
          </w:p>
        </w:tc>
      </w:tr>
      <w:tr w:rsidR="00191A0D" w:rsidRPr="00C4300E" w14:paraId="79CDEA9A" w14:textId="77777777" w:rsidTr="009B4838">
        <w:trPr>
          <w:trHeight w:val="158"/>
          <w:jc w:val="center"/>
        </w:trPr>
        <w:tc>
          <w:tcPr>
            <w:tcW w:w="1169" w:type="dxa"/>
            <w:tcBorders>
              <w:bottom w:val="single" w:sz="4" w:space="0" w:color="auto"/>
            </w:tcBorders>
            <w:vAlign w:val="bottom"/>
          </w:tcPr>
          <w:p w14:paraId="79CDEA90" w14:textId="77777777" w:rsidR="00191A0D" w:rsidRDefault="00191A0D" w:rsidP="000E1747">
            <w:pPr>
              <w:jc w:val="center"/>
              <w:rPr>
                <w:rFonts w:ascii="Calibri" w:hAnsi="Calibri"/>
                <w:sz w:val="18"/>
                <w:szCs w:val="18"/>
              </w:rPr>
            </w:pPr>
            <w:r>
              <w:rPr>
                <w:rFonts w:ascii="Calibri" w:hAnsi="Calibri"/>
                <w:sz w:val="18"/>
                <w:szCs w:val="18"/>
              </w:rPr>
              <w:t>01</w:t>
            </w:r>
          </w:p>
        </w:tc>
        <w:tc>
          <w:tcPr>
            <w:tcW w:w="1271" w:type="dxa"/>
            <w:tcBorders>
              <w:bottom w:val="single" w:sz="4" w:space="0" w:color="auto"/>
            </w:tcBorders>
            <w:vAlign w:val="bottom"/>
          </w:tcPr>
          <w:p w14:paraId="79CDEA91" w14:textId="77777777" w:rsidR="00191A0D" w:rsidRDefault="00191A0D" w:rsidP="00DE2F96">
            <w:pPr>
              <w:jc w:val="center"/>
              <w:rPr>
                <w:rFonts w:ascii="Calibri" w:hAnsi="Calibri"/>
                <w:sz w:val="18"/>
                <w:szCs w:val="18"/>
              </w:rPr>
            </w:pPr>
            <w:r>
              <w:rPr>
                <w:rFonts w:ascii="Calibri" w:hAnsi="Calibri"/>
                <w:sz w:val="18"/>
                <w:szCs w:val="18"/>
              </w:rPr>
              <w:t>02</w:t>
            </w:r>
          </w:p>
        </w:tc>
        <w:tc>
          <w:tcPr>
            <w:tcW w:w="1220" w:type="dxa"/>
            <w:tcBorders>
              <w:bottom w:val="single" w:sz="4" w:space="0" w:color="auto"/>
            </w:tcBorders>
            <w:vAlign w:val="bottom"/>
          </w:tcPr>
          <w:p w14:paraId="79CDEA92" w14:textId="77777777" w:rsidR="00191A0D" w:rsidRDefault="00191A0D">
            <w:pPr>
              <w:jc w:val="center"/>
              <w:rPr>
                <w:rFonts w:ascii="Calibri" w:hAnsi="Calibri"/>
                <w:sz w:val="18"/>
                <w:szCs w:val="18"/>
              </w:rPr>
            </w:pPr>
            <w:r>
              <w:rPr>
                <w:rFonts w:ascii="Calibri" w:hAnsi="Calibri"/>
                <w:sz w:val="18"/>
                <w:szCs w:val="18"/>
              </w:rPr>
              <w:t>03</w:t>
            </w:r>
          </w:p>
        </w:tc>
        <w:tc>
          <w:tcPr>
            <w:tcW w:w="1219" w:type="dxa"/>
            <w:tcBorders>
              <w:bottom w:val="single" w:sz="4" w:space="0" w:color="auto"/>
            </w:tcBorders>
            <w:vAlign w:val="bottom"/>
          </w:tcPr>
          <w:p w14:paraId="79CDEA93" w14:textId="77777777" w:rsidR="00191A0D" w:rsidRDefault="00191A0D">
            <w:pPr>
              <w:jc w:val="center"/>
              <w:rPr>
                <w:rFonts w:ascii="Calibri" w:hAnsi="Calibri"/>
                <w:sz w:val="18"/>
                <w:szCs w:val="18"/>
              </w:rPr>
            </w:pPr>
            <w:r>
              <w:rPr>
                <w:rFonts w:ascii="Calibri" w:hAnsi="Calibri"/>
                <w:sz w:val="18"/>
                <w:szCs w:val="18"/>
              </w:rPr>
              <w:t>04</w:t>
            </w:r>
          </w:p>
        </w:tc>
        <w:tc>
          <w:tcPr>
            <w:tcW w:w="1219" w:type="dxa"/>
            <w:tcBorders>
              <w:bottom w:val="single" w:sz="4" w:space="0" w:color="auto"/>
            </w:tcBorders>
            <w:vAlign w:val="bottom"/>
          </w:tcPr>
          <w:p w14:paraId="79CDEA94" w14:textId="77777777" w:rsidR="00191A0D" w:rsidRDefault="00191A0D">
            <w:pPr>
              <w:jc w:val="center"/>
              <w:rPr>
                <w:rFonts w:ascii="Calibri" w:hAnsi="Calibri"/>
                <w:sz w:val="18"/>
                <w:szCs w:val="18"/>
              </w:rPr>
            </w:pPr>
            <w:r>
              <w:rPr>
                <w:rFonts w:ascii="Calibri" w:hAnsi="Calibri"/>
                <w:sz w:val="18"/>
                <w:szCs w:val="18"/>
              </w:rPr>
              <w:t>05</w:t>
            </w:r>
          </w:p>
        </w:tc>
        <w:tc>
          <w:tcPr>
            <w:tcW w:w="1220" w:type="dxa"/>
            <w:tcBorders>
              <w:bottom w:val="single" w:sz="4" w:space="0" w:color="auto"/>
            </w:tcBorders>
          </w:tcPr>
          <w:p w14:paraId="79CDEA95" w14:textId="77777777" w:rsidR="00191A0D" w:rsidRDefault="00191A0D">
            <w:pPr>
              <w:jc w:val="center"/>
              <w:rPr>
                <w:rFonts w:ascii="Calibri" w:hAnsi="Calibri"/>
                <w:sz w:val="18"/>
                <w:szCs w:val="18"/>
              </w:rPr>
            </w:pPr>
            <w:r>
              <w:rPr>
                <w:rFonts w:ascii="Calibri" w:hAnsi="Calibri"/>
                <w:sz w:val="18"/>
                <w:szCs w:val="18"/>
              </w:rPr>
              <w:t>06</w:t>
            </w:r>
          </w:p>
        </w:tc>
        <w:tc>
          <w:tcPr>
            <w:tcW w:w="1219" w:type="dxa"/>
            <w:tcBorders>
              <w:bottom w:val="single" w:sz="4" w:space="0" w:color="auto"/>
            </w:tcBorders>
            <w:vAlign w:val="bottom"/>
          </w:tcPr>
          <w:p w14:paraId="79CDEA96" w14:textId="77777777" w:rsidR="00191A0D" w:rsidRDefault="00191A0D">
            <w:pPr>
              <w:jc w:val="center"/>
              <w:rPr>
                <w:rFonts w:ascii="Calibri" w:hAnsi="Calibri"/>
                <w:sz w:val="18"/>
                <w:szCs w:val="18"/>
              </w:rPr>
            </w:pPr>
            <w:r>
              <w:rPr>
                <w:rFonts w:ascii="Calibri" w:hAnsi="Calibri"/>
                <w:sz w:val="18"/>
                <w:szCs w:val="18"/>
              </w:rPr>
              <w:t>07</w:t>
            </w:r>
          </w:p>
        </w:tc>
        <w:tc>
          <w:tcPr>
            <w:tcW w:w="1219" w:type="dxa"/>
            <w:tcBorders>
              <w:bottom w:val="single" w:sz="4" w:space="0" w:color="auto"/>
            </w:tcBorders>
            <w:vAlign w:val="bottom"/>
          </w:tcPr>
          <w:p w14:paraId="79CDEA97" w14:textId="77777777" w:rsidR="00191A0D" w:rsidRDefault="00191A0D">
            <w:pPr>
              <w:ind w:left="-108" w:right="-108"/>
              <w:jc w:val="center"/>
              <w:rPr>
                <w:rFonts w:ascii="Calibri" w:hAnsi="Calibri"/>
                <w:sz w:val="18"/>
                <w:szCs w:val="18"/>
              </w:rPr>
            </w:pPr>
            <w:r>
              <w:rPr>
                <w:rFonts w:ascii="Calibri" w:hAnsi="Calibri"/>
                <w:sz w:val="18"/>
                <w:szCs w:val="18"/>
              </w:rPr>
              <w:t>08</w:t>
            </w:r>
          </w:p>
        </w:tc>
        <w:tc>
          <w:tcPr>
            <w:tcW w:w="1222" w:type="dxa"/>
            <w:tcBorders>
              <w:bottom w:val="single" w:sz="4" w:space="0" w:color="auto"/>
            </w:tcBorders>
            <w:vAlign w:val="bottom"/>
          </w:tcPr>
          <w:p w14:paraId="79CDEA98" w14:textId="77777777" w:rsidR="00191A0D" w:rsidRDefault="00191A0D">
            <w:pPr>
              <w:jc w:val="center"/>
              <w:rPr>
                <w:rFonts w:ascii="Calibri" w:hAnsi="Calibri"/>
                <w:sz w:val="18"/>
                <w:szCs w:val="18"/>
              </w:rPr>
            </w:pPr>
            <w:r>
              <w:rPr>
                <w:rFonts w:ascii="Calibri" w:hAnsi="Calibri"/>
                <w:sz w:val="18"/>
                <w:szCs w:val="18"/>
              </w:rPr>
              <w:t>09</w:t>
            </w:r>
          </w:p>
        </w:tc>
      </w:tr>
      <w:tr w:rsidR="00191A0D" w:rsidRPr="00C4300E" w14:paraId="79CDEAAA" w14:textId="77777777" w:rsidTr="009B4838">
        <w:trPr>
          <w:trHeight w:val="158"/>
          <w:jc w:val="center"/>
        </w:trPr>
        <w:tc>
          <w:tcPr>
            <w:tcW w:w="1169" w:type="dxa"/>
            <w:tcBorders>
              <w:bottom w:val="single" w:sz="4" w:space="0" w:color="auto"/>
            </w:tcBorders>
            <w:vAlign w:val="bottom"/>
          </w:tcPr>
          <w:p w14:paraId="79CDEA9B" w14:textId="77777777" w:rsidR="00191A0D" w:rsidRPr="002F2318" w:rsidRDefault="00191A0D" w:rsidP="000E1747">
            <w:pPr>
              <w:jc w:val="center"/>
              <w:rPr>
                <w:rFonts w:ascii="Calibri" w:hAnsi="Calibri"/>
                <w:sz w:val="18"/>
                <w:szCs w:val="18"/>
              </w:rPr>
            </w:pPr>
            <w:r w:rsidRPr="002F2318">
              <w:rPr>
                <w:rFonts w:ascii="Calibri" w:hAnsi="Calibri"/>
                <w:sz w:val="18"/>
                <w:szCs w:val="18"/>
              </w:rPr>
              <w:t>I.D.</w:t>
            </w:r>
          </w:p>
        </w:tc>
        <w:tc>
          <w:tcPr>
            <w:tcW w:w="1271" w:type="dxa"/>
            <w:tcBorders>
              <w:bottom w:val="single" w:sz="4" w:space="0" w:color="auto"/>
            </w:tcBorders>
            <w:vAlign w:val="bottom"/>
          </w:tcPr>
          <w:p w14:paraId="79CDEA9C" w14:textId="77777777" w:rsidR="00191A0D" w:rsidRPr="002F2318" w:rsidRDefault="00191A0D" w:rsidP="00DE2F96">
            <w:pPr>
              <w:jc w:val="center"/>
              <w:rPr>
                <w:rFonts w:ascii="Calibri" w:hAnsi="Calibri"/>
                <w:sz w:val="18"/>
                <w:szCs w:val="18"/>
              </w:rPr>
            </w:pPr>
            <w:r w:rsidRPr="002F2318">
              <w:rPr>
                <w:rFonts w:ascii="Calibri" w:hAnsi="Calibri"/>
                <w:sz w:val="18"/>
                <w:szCs w:val="18"/>
              </w:rPr>
              <w:t>Manufacturer &amp; Brand</w:t>
            </w:r>
          </w:p>
        </w:tc>
        <w:tc>
          <w:tcPr>
            <w:tcW w:w="1220" w:type="dxa"/>
            <w:tcBorders>
              <w:bottom w:val="single" w:sz="4" w:space="0" w:color="auto"/>
            </w:tcBorders>
            <w:vAlign w:val="bottom"/>
          </w:tcPr>
          <w:p w14:paraId="79CDEA9D" w14:textId="77777777" w:rsidR="00191A0D" w:rsidRPr="002F2318" w:rsidRDefault="00191A0D">
            <w:pPr>
              <w:jc w:val="center"/>
              <w:rPr>
                <w:rFonts w:ascii="Calibri" w:hAnsi="Calibri"/>
                <w:sz w:val="18"/>
                <w:szCs w:val="18"/>
              </w:rPr>
            </w:pPr>
            <w:r w:rsidRPr="002F2318">
              <w:rPr>
                <w:rFonts w:ascii="Calibri" w:hAnsi="Calibri"/>
                <w:sz w:val="18"/>
                <w:szCs w:val="18"/>
              </w:rPr>
              <w:t>Framing Material</w:t>
            </w:r>
          </w:p>
        </w:tc>
        <w:tc>
          <w:tcPr>
            <w:tcW w:w="1219" w:type="dxa"/>
            <w:tcBorders>
              <w:bottom w:val="single" w:sz="4" w:space="0" w:color="auto"/>
            </w:tcBorders>
            <w:vAlign w:val="bottom"/>
          </w:tcPr>
          <w:p w14:paraId="79CDEA9E" w14:textId="77777777" w:rsidR="00191A0D" w:rsidRPr="002F2318" w:rsidRDefault="00191A0D">
            <w:pPr>
              <w:jc w:val="center"/>
              <w:rPr>
                <w:rFonts w:ascii="Calibri" w:hAnsi="Calibri"/>
                <w:sz w:val="18"/>
                <w:szCs w:val="18"/>
              </w:rPr>
            </w:pPr>
            <w:r w:rsidRPr="002F2318">
              <w:rPr>
                <w:rFonts w:ascii="Calibri" w:hAnsi="Calibri"/>
                <w:sz w:val="18"/>
                <w:szCs w:val="18"/>
              </w:rPr>
              <w:t>Framing Size &amp; Spacing</w:t>
            </w:r>
          </w:p>
        </w:tc>
        <w:tc>
          <w:tcPr>
            <w:tcW w:w="1219" w:type="dxa"/>
            <w:tcBorders>
              <w:bottom w:val="single" w:sz="4" w:space="0" w:color="auto"/>
            </w:tcBorders>
            <w:vAlign w:val="bottom"/>
          </w:tcPr>
          <w:p w14:paraId="79CDEA9F" w14:textId="77777777" w:rsidR="00191A0D" w:rsidRPr="002F2318" w:rsidRDefault="00191A0D">
            <w:pPr>
              <w:jc w:val="center"/>
              <w:rPr>
                <w:rFonts w:ascii="Calibri" w:hAnsi="Calibri"/>
                <w:sz w:val="18"/>
                <w:szCs w:val="18"/>
              </w:rPr>
            </w:pPr>
            <w:r w:rsidRPr="002F2318">
              <w:rPr>
                <w:rFonts w:ascii="Calibri" w:hAnsi="Calibri"/>
                <w:sz w:val="18"/>
                <w:szCs w:val="18"/>
              </w:rPr>
              <w:t>Insulation Type</w:t>
            </w:r>
          </w:p>
        </w:tc>
        <w:tc>
          <w:tcPr>
            <w:tcW w:w="1220" w:type="dxa"/>
            <w:tcBorders>
              <w:bottom w:val="single" w:sz="4" w:space="0" w:color="auto"/>
            </w:tcBorders>
            <w:vAlign w:val="bottom"/>
          </w:tcPr>
          <w:p w14:paraId="79CDEAA0" w14:textId="77777777" w:rsidR="00191A0D" w:rsidRPr="002F2318" w:rsidRDefault="00191A0D">
            <w:pPr>
              <w:jc w:val="center"/>
              <w:rPr>
                <w:rFonts w:ascii="Calibri" w:hAnsi="Calibri"/>
                <w:sz w:val="18"/>
                <w:szCs w:val="18"/>
              </w:rPr>
            </w:pPr>
            <w:r w:rsidRPr="002F2318">
              <w:rPr>
                <w:rFonts w:ascii="Calibri" w:hAnsi="Calibri"/>
                <w:sz w:val="18"/>
                <w:szCs w:val="18"/>
              </w:rPr>
              <w:t>ESR Number</w:t>
            </w:r>
          </w:p>
        </w:tc>
        <w:tc>
          <w:tcPr>
            <w:tcW w:w="1219" w:type="dxa"/>
            <w:tcBorders>
              <w:bottom w:val="single" w:sz="4" w:space="0" w:color="auto"/>
            </w:tcBorders>
            <w:vAlign w:val="bottom"/>
          </w:tcPr>
          <w:p w14:paraId="5EFEBB64" w14:textId="77777777" w:rsidR="009B4838" w:rsidRDefault="00191A0D">
            <w:pPr>
              <w:jc w:val="center"/>
              <w:rPr>
                <w:rFonts w:ascii="Calibri" w:hAnsi="Calibri"/>
                <w:sz w:val="18"/>
                <w:szCs w:val="18"/>
              </w:rPr>
            </w:pPr>
            <w:r w:rsidRPr="002F2318">
              <w:rPr>
                <w:rFonts w:ascii="Calibri" w:hAnsi="Calibri"/>
                <w:sz w:val="18"/>
                <w:szCs w:val="18"/>
              </w:rPr>
              <w:t xml:space="preserve">Cavity Insulation </w:t>
            </w:r>
          </w:p>
          <w:p w14:paraId="79CDEAA1" w14:textId="6D67E216" w:rsidR="00191A0D" w:rsidRPr="002F2318" w:rsidRDefault="00191A0D">
            <w:pPr>
              <w:jc w:val="center"/>
              <w:rPr>
                <w:rFonts w:ascii="Calibri" w:hAnsi="Calibri"/>
                <w:sz w:val="18"/>
                <w:szCs w:val="18"/>
              </w:rPr>
            </w:pPr>
            <w:r w:rsidRPr="002F2318">
              <w:rPr>
                <w:rFonts w:ascii="Calibri" w:hAnsi="Calibri"/>
                <w:sz w:val="18"/>
                <w:szCs w:val="18"/>
              </w:rPr>
              <w:t>R-value</w:t>
            </w:r>
          </w:p>
        </w:tc>
        <w:tc>
          <w:tcPr>
            <w:tcW w:w="1219" w:type="dxa"/>
            <w:tcBorders>
              <w:bottom w:val="single" w:sz="4" w:space="0" w:color="auto"/>
            </w:tcBorders>
            <w:vAlign w:val="bottom"/>
          </w:tcPr>
          <w:p w14:paraId="79CDEAA2" w14:textId="77777777" w:rsidR="00191A0D" w:rsidRPr="002F2318" w:rsidRDefault="00191A0D">
            <w:pPr>
              <w:jc w:val="center"/>
              <w:rPr>
                <w:rFonts w:ascii="Calibri" w:hAnsi="Calibri"/>
                <w:sz w:val="18"/>
                <w:szCs w:val="18"/>
              </w:rPr>
            </w:pPr>
            <w:r w:rsidRPr="002F2318">
              <w:rPr>
                <w:rFonts w:ascii="Calibri" w:hAnsi="Calibri"/>
                <w:sz w:val="18"/>
                <w:szCs w:val="18"/>
              </w:rPr>
              <w:t>Insulation Depth</w:t>
            </w:r>
          </w:p>
          <w:p w14:paraId="79CDEAA3" w14:textId="77777777" w:rsidR="00191A0D" w:rsidRPr="002F2318" w:rsidRDefault="00191A0D">
            <w:pPr>
              <w:ind w:left="-28" w:right="-18"/>
              <w:jc w:val="center"/>
              <w:rPr>
                <w:rFonts w:ascii="Calibri" w:hAnsi="Calibri"/>
                <w:sz w:val="18"/>
                <w:szCs w:val="18"/>
              </w:rPr>
            </w:pPr>
            <w:r w:rsidRPr="002F2318">
              <w:rPr>
                <w:rFonts w:ascii="Calibri" w:hAnsi="Calibri"/>
                <w:sz w:val="18"/>
                <w:szCs w:val="18"/>
              </w:rPr>
              <w:t>(inches)</w:t>
            </w:r>
          </w:p>
        </w:tc>
        <w:tc>
          <w:tcPr>
            <w:tcW w:w="1222" w:type="dxa"/>
            <w:tcBorders>
              <w:bottom w:val="single" w:sz="4" w:space="0" w:color="auto"/>
            </w:tcBorders>
            <w:vAlign w:val="bottom"/>
          </w:tcPr>
          <w:p w14:paraId="79CDEAA4" w14:textId="77777777" w:rsidR="00191A0D" w:rsidRPr="002F2318" w:rsidRDefault="00191A0D">
            <w:pPr>
              <w:jc w:val="center"/>
              <w:rPr>
                <w:rFonts w:ascii="Calibri" w:hAnsi="Calibri"/>
                <w:sz w:val="18"/>
                <w:szCs w:val="18"/>
              </w:rPr>
            </w:pPr>
            <w:r w:rsidRPr="002F2318">
              <w:rPr>
                <w:rFonts w:ascii="Calibri" w:hAnsi="Calibri"/>
                <w:sz w:val="18"/>
                <w:szCs w:val="18"/>
              </w:rPr>
              <w:t>Exterior Floor</w:t>
            </w:r>
          </w:p>
          <w:p w14:paraId="79CDEAA5" w14:textId="77777777" w:rsidR="00191A0D" w:rsidRPr="002F2318" w:rsidRDefault="00191A0D">
            <w:pPr>
              <w:jc w:val="center"/>
              <w:rPr>
                <w:rFonts w:ascii="Calibri" w:hAnsi="Calibri"/>
                <w:sz w:val="18"/>
                <w:szCs w:val="18"/>
              </w:rPr>
            </w:pPr>
            <w:r w:rsidRPr="002F2318">
              <w:rPr>
                <w:rFonts w:ascii="Calibri" w:hAnsi="Calibri"/>
                <w:sz w:val="18"/>
                <w:szCs w:val="18"/>
              </w:rPr>
              <w:t>Insulation</w:t>
            </w:r>
          </w:p>
          <w:p w14:paraId="79CDEAA6" w14:textId="77777777" w:rsidR="00191A0D" w:rsidRPr="002F2318" w:rsidRDefault="00191A0D">
            <w:pPr>
              <w:jc w:val="center"/>
              <w:rPr>
                <w:rFonts w:ascii="Calibri" w:hAnsi="Calibri"/>
                <w:sz w:val="18"/>
                <w:szCs w:val="18"/>
              </w:rPr>
            </w:pPr>
            <w:r w:rsidRPr="002F2318">
              <w:rPr>
                <w:rFonts w:ascii="Calibri" w:hAnsi="Calibri"/>
                <w:sz w:val="18"/>
                <w:szCs w:val="18"/>
              </w:rPr>
              <w:t>R-value</w:t>
            </w:r>
          </w:p>
        </w:tc>
      </w:tr>
      <w:tr w:rsidR="00191A0D" w:rsidRPr="00C4300E" w14:paraId="79CDEAB5" w14:textId="77777777" w:rsidTr="009B4838">
        <w:trPr>
          <w:trHeight w:val="158"/>
          <w:jc w:val="center"/>
        </w:trPr>
        <w:tc>
          <w:tcPr>
            <w:tcW w:w="1169" w:type="dxa"/>
            <w:tcBorders>
              <w:top w:val="single" w:sz="4" w:space="0" w:color="auto"/>
            </w:tcBorders>
            <w:vAlign w:val="bottom"/>
          </w:tcPr>
          <w:p w14:paraId="79CDEAAB" w14:textId="77777777" w:rsidR="00191A0D" w:rsidRPr="00C4300E" w:rsidRDefault="00191A0D" w:rsidP="000E1747">
            <w:pPr>
              <w:jc w:val="center"/>
              <w:rPr>
                <w:rFonts w:ascii="Calibri" w:hAnsi="Calibri"/>
                <w:sz w:val="18"/>
                <w:szCs w:val="18"/>
              </w:rPr>
            </w:pPr>
          </w:p>
        </w:tc>
        <w:tc>
          <w:tcPr>
            <w:tcW w:w="1271" w:type="dxa"/>
            <w:tcBorders>
              <w:top w:val="single" w:sz="4" w:space="0" w:color="auto"/>
            </w:tcBorders>
            <w:vAlign w:val="bottom"/>
          </w:tcPr>
          <w:p w14:paraId="79CDEAAC" w14:textId="77777777" w:rsidR="00191A0D" w:rsidRPr="00C4300E" w:rsidRDefault="00191A0D" w:rsidP="00DE2F96">
            <w:pPr>
              <w:jc w:val="center"/>
              <w:rPr>
                <w:rFonts w:ascii="Calibri" w:hAnsi="Calibri"/>
                <w:sz w:val="18"/>
                <w:szCs w:val="18"/>
              </w:rPr>
            </w:pPr>
          </w:p>
        </w:tc>
        <w:tc>
          <w:tcPr>
            <w:tcW w:w="1220" w:type="dxa"/>
            <w:tcBorders>
              <w:top w:val="single" w:sz="4" w:space="0" w:color="auto"/>
            </w:tcBorders>
            <w:vAlign w:val="bottom"/>
          </w:tcPr>
          <w:p w14:paraId="79CDEAAD" w14:textId="77777777" w:rsidR="00191A0D" w:rsidRPr="00C4300E" w:rsidRDefault="00191A0D">
            <w:pPr>
              <w:jc w:val="center"/>
              <w:rPr>
                <w:rFonts w:ascii="Calibri" w:hAnsi="Calibri"/>
                <w:sz w:val="18"/>
                <w:szCs w:val="18"/>
              </w:rPr>
            </w:pPr>
          </w:p>
        </w:tc>
        <w:tc>
          <w:tcPr>
            <w:tcW w:w="1219" w:type="dxa"/>
            <w:tcBorders>
              <w:top w:val="single" w:sz="4" w:space="0" w:color="auto"/>
            </w:tcBorders>
            <w:vAlign w:val="bottom"/>
          </w:tcPr>
          <w:p w14:paraId="79CDEAAE" w14:textId="77777777" w:rsidR="00191A0D" w:rsidRPr="00C4300E" w:rsidRDefault="00191A0D">
            <w:pPr>
              <w:jc w:val="center"/>
              <w:rPr>
                <w:rFonts w:ascii="Calibri" w:hAnsi="Calibri"/>
                <w:sz w:val="18"/>
                <w:szCs w:val="18"/>
              </w:rPr>
            </w:pPr>
          </w:p>
        </w:tc>
        <w:tc>
          <w:tcPr>
            <w:tcW w:w="1219" w:type="dxa"/>
            <w:tcBorders>
              <w:top w:val="single" w:sz="4" w:space="0" w:color="auto"/>
            </w:tcBorders>
            <w:vAlign w:val="bottom"/>
          </w:tcPr>
          <w:p w14:paraId="79CDEAAF" w14:textId="77777777" w:rsidR="00191A0D" w:rsidRPr="00C4300E" w:rsidRDefault="00191A0D">
            <w:pPr>
              <w:jc w:val="center"/>
              <w:rPr>
                <w:rFonts w:ascii="Calibri" w:hAnsi="Calibri"/>
                <w:sz w:val="18"/>
                <w:szCs w:val="18"/>
              </w:rPr>
            </w:pPr>
          </w:p>
        </w:tc>
        <w:tc>
          <w:tcPr>
            <w:tcW w:w="1220" w:type="dxa"/>
            <w:tcBorders>
              <w:top w:val="single" w:sz="4" w:space="0" w:color="auto"/>
            </w:tcBorders>
          </w:tcPr>
          <w:p w14:paraId="79CDEAB0" w14:textId="77777777" w:rsidR="00191A0D" w:rsidRPr="00C4300E" w:rsidRDefault="00191A0D">
            <w:pPr>
              <w:jc w:val="center"/>
              <w:rPr>
                <w:rFonts w:ascii="Calibri" w:hAnsi="Calibri"/>
                <w:sz w:val="18"/>
                <w:szCs w:val="18"/>
              </w:rPr>
            </w:pPr>
          </w:p>
        </w:tc>
        <w:tc>
          <w:tcPr>
            <w:tcW w:w="1219" w:type="dxa"/>
            <w:tcBorders>
              <w:top w:val="single" w:sz="4" w:space="0" w:color="auto"/>
            </w:tcBorders>
            <w:vAlign w:val="bottom"/>
          </w:tcPr>
          <w:p w14:paraId="79CDEAB1" w14:textId="77777777" w:rsidR="00191A0D" w:rsidRPr="00C4300E" w:rsidRDefault="00191A0D">
            <w:pPr>
              <w:jc w:val="center"/>
              <w:rPr>
                <w:rFonts w:ascii="Calibri" w:hAnsi="Calibri"/>
                <w:sz w:val="18"/>
                <w:szCs w:val="18"/>
              </w:rPr>
            </w:pPr>
          </w:p>
        </w:tc>
        <w:tc>
          <w:tcPr>
            <w:tcW w:w="1219" w:type="dxa"/>
            <w:tcBorders>
              <w:top w:val="single" w:sz="4" w:space="0" w:color="auto"/>
            </w:tcBorders>
            <w:vAlign w:val="bottom"/>
          </w:tcPr>
          <w:p w14:paraId="79CDEAB2" w14:textId="77777777" w:rsidR="00191A0D" w:rsidRPr="00C4300E" w:rsidRDefault="00191A0D">
            <w:pPr>
              <w:jc w:val="center"/>
              <w:rPr>
                <w:rFonts w:ascii="Calibri" w:hAnsi="Calibri"/>
                <w:sz w:val="18"/>
                <w:szCs w:val="18"/>
              </w:rPr>
            </w:pPr>
          </w:p>
        </w:tc>
        <w:tc>
          <w:tcPr>
            <w:tcW w:w="1222" w:type="dxa"/>
            <w:vAlign w:val="bottom"/>
          </w:tcPr>
          <w:p w14:paraId="79CDEAB3" w14:textId="77777777" w:rsidR="00191A0D" w:rsidRPr="00C4300E" w:rsidRDefault="00191A0D">
            <w:pPr>
              <w:jc w:val="center"/>
              <w:rPr>
                <w:rFonts w:ascii="Calibri" w:hAnsi="Calibri"/>
                <w:sz w:val="18"/>
                <w:szCs w:val="18"/>
              </w:rPr>
            </w:pPr>
          </w:p>
        </w:tc>
      </w:tr>
      <w:tr w:rsidR="00191A0D" w:rsidRPr="00C4300E" w14:paraId="79CDEAC0" w14:textId="77777777" w:rsidTr="009B4838">
        <w:trPr>
          <w:trHeight w:val="158"/>
          <w:jc w:val="center"/>
        </w:trPr>
        <w:tc>
          <w:tcPr>
            <w:tcW w:w="1169" w:type="dxa"/>
            <w:vAlign w:val="bottom"/>
          </w:tcPr>
          <w:p w14:paraId="79CDEAB6" w14:textId="77777777" w:rsidR="00191A0D" w:rsidRPr="00C4300E" w:rsidRDefault="00191A0D" w:rsidP="000E1747">
            <w:pPr>
              <w:jc w:val="center"/>
              <w:rPr>
                <w:rFonts w:ascii="Calibri" w:hAnsi="Calibri"/>
                <w:sz w:val="18"/>
                <w:szCs w:val="18"/>
              </w:rPr>
            </w:pPr>
          </w:p>
        </w:tc>
        <w:tc>
          <w:tcPr>
            <w:tcW w:w="1271" w:type="dxa"/>
            <w:vAlign w:val="bottom"/>
          </w:tcPr>
          <w:p w14:paraId="79CDEAB7" w14:textId="77777777" w:rsidR="00191A0D" w:rsidRPr="00C4300E" w:rsidRDefault="00191A0D" w:rsidP="00DE2F96">
            <w:pPr>
              <w:jc w:val="center"/>
              <w:rPr>
                <w:rFonts w:ascii="Calibri" w:hAnsi="Calibri"/>
                <w:sz w:val="18"/>
                <w:szCs w:val="18"/>
              </w:rPr>
            </w:pPr>
          </w:p>
        </w:tc>
        <w:tc>
          <w:tcPr>
            <w:tcW w:w="1220" w:type="dxa"/>
            <w:vAlign w:val="bottom"/>
          </w:tcPr>
          <w:p w14:paraId="79CDEAB8" w14:textId="77777777" w:rsidR="00191A0D" w:rsidRPr="00C4300E" w:rsidRDefault="00191A0D">
            <w:pPr>
              <w:jc w:val="center"/>
              <w:rPr>
                <w:rFonts w:ascii="Calibri" w:hAnsi="Calibri"/>
                <w:sz w:val="18"/>
                <w:szCs w:val="18"/>
              </w:rPr>
            </w:pPr>
          </w:p>
        </w:tc>
        <w:tc>
          <w:tcPr>
            <w:tcW w:w="1219" w:type="dxa"/>
            <w:vAlign w:val="bottom"/>
          </w:tcPr>
          <w:p w14:paraId="79CDEAB9" w14:textId="77777777" w:rsidR="00191A0D" w:rsidRPr="00C4300E" w:rsidRDefault="00191A0D">
            <w:pPr>
              <w:jc w:val="center"/>
              <w:rPr>
                <w:rFonts w:ascii="Calibri" w:hAnsi="Calibri"/>
                <w:sz w:val="18"/>
                <w:szCs w:val="18"/>
              </w:rPr>
            </w:pPr>
          </w:p>
        </w:tc>
        <w:tc>
          <w:tcPr>
            <w:tcW w:w="1219" w:type="dxa"/>
            <w:vAlign w:val="bottom"/>
          </w:tcPr>
          <w:p w14:paraId="79CDEABA" w14:textId="77777777" w:rsidR="00191A0D" w:rsidRPr="00C4300E" w:rsidRDefault="00191A0D">
            <w:pPr>
              <w:jc w:val="center"/>
              <w:rPr>
                <w:rFonts w:ascii="Calibri" w:hAnsi="Calibri"/>
                <w:sz w:val="18"/>
                <w:szCs w:val="18"/>
              </w:rPr>
            </w:pPr>
          </w:p>
        </w:tc>
        <w:tc>
          <w:tcPr>
            <w:tcW w:w="1220" w:type="dxa"/>
          </w:tcPr>
          <w:p w14:paraId="79CDEABB" w14:textId="77777777" w:rsidR="00191A0D" w:rsidRPr="00C4300E" w:rsidRDefault="00191A0D">
            <w:pPr>
              <w:jc w:val="center"/>
              <w:rPr>
                <w:rFonts w:ascii="Calibri" w:hAnsi="Calibri"/>
                <w:sz w:val="18"/>
                <w:szCs w:val="18"/>
              </w:rPr>
            </w:pPr>
          </w:p>
        </w:tc>
        <w:tc>
          <w:tcPr>
            <w:tcW w:w="1219" w:type="dxa"/>
            <w:vAlign w:val="bottom"/>
          </w:tcPr>
          <w:p w14:paraId="79CDEABC" w14:textId="77777777" w:rsidR="00191A0D" w:rsidRPr="00C4300E" w:rsidRDefault="00191A0D">
            <w:pPr>
              <w:jc w:val="center"/>
              <w:rPr>
                <w:rFonts w:ascii="Calibri" w:hAnsi="Calibri"/>
                <w:sz w:val="18"/>
                <w:szCs w:val="18"/>
              </w:rPr>
            </w:pPr>
          </w:p>
        </w:tc>
        <w:tc>
          <w:tcPr>
            <w:tcW w:w="1219" w:type="dxa"/>
            <w:vAlign w:val="bottom"/>
          </w:tcPr>
          <w:p w14:paraId="79CDEABD" w14:textId="77777777" w:rsidR="00191A0D" w:rsidRPr="00C4300E" w:rsidRDefault="00191A0D">
            <w:pPr>
              <w:jc w:val="center"/>
              <w:rPr>
                <w:rFonts w:ascii="Calibri" w:hAnsi="Calibri"/>
                <w:sz w:val="18"/>
                <w:szCs w:val="18"/>
              </w:rPr>
            </w:pPr>
          </w:p>
        </w:tc>
        <w:tc>
          <w:tcPr>
            <w:tcW w:w="1222" w:type="dxa"/>
            <w:vAlign w:val="bottom"/>
          </w:tcPr>
          <w:p w14:paraId="79CDEABE" w14:textId="77777777" w:rsidR="00191A0D" w:rsidRPr="00C4300E" w:rsidRDefault="00191A0D">
            <w:pPr>
              <w:jc w:val="center"/>
              <w:rPr>
                <w:rFonts w:ascii="Calibri" w:hAnsi="Calibri"/>
                <w:sz w:val="18"/>
                <w:szCs w:val="18"/>
              </w:rPr>
            </w:pPr>
          </w:p>
        </w:tc>
      </w:tr>
    </w:tbl>
    <w:p w14:paraId="79CDEAC1" w14:textId="77777777" w:rsidR="002307DB" w:rsidRDefault="002307DB" w:rsidP="000E1747"/>
    <w:tbl>
      <w:tblPr>
        <w:tblW w:w="500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48"/>
        <w:gridCol w:w="1349"/>
        <w:gridCol w:w="1349"/>
        <w:gridCol w:w="1350"/>
        <w:gridCol w:w="1350"/>
        <w:gridCol w:w="1350"/>
        <w:gridCol w:w="1350"/>
        <w:gridCol w:w="1350"/>
      </w:tblGrid>
      <w:tr w:rsidR="00352FAD" w14:paraId="79CDEAC3" w14:textId="77777777" w:rsidTr="008C4689">
        <w:trPr>
          <w:trHeight w:val="158"/>
          <w:jc w:val="center"/>
        </w:trPr>
        <w:tc>
          <w:tcPr>
            <w:tcW w:w="11023" w:type="dxa"/>
            <w:gridSpan w:val="8"/>
            <w:tcBorders>
              <w:top w:val="single" w:sz="4" w:space="0" w:color="000000"/>
              <w:left w:val="single" w:sz="4" w:space="0" w:color="000000"/>
              <w:bottom w:val="single" w:sz="4" w:space="0" w:color="000000"/>
              <w:right w:val="single" w:sz="4" w:space="0" w:color="000000"/>
            </w:tcBorders>
          </w:tcPr>
          <w:p w14:paraId="79CDEAC2" w14:textId="2422375E" w:rsidR="00352FAD" w:rsidRPr="00110661" w:rsidRDefault="00352FAD" w:rsidP="00DE2F96">
            <w:pPr>
              <w:rPr>
                <w:rFonts w:ascii="Calibri" w:hAnsi="Calibri"/>
                <w:b/>
                <w:bCs/>
                <w:caps/>
                <w:sz w:val="18"/>
                <w:szCs w:val="18"/>
              </w:rPr>
            </w:pPr>
            <w:r w:rsidRPr="00B561CB">
              <w:rPr>
                <w:rFonts w:asciiTheme="minorHAnsi" w:hAnsiTheme="minorHAnsi"/>
                <w:b/>
                <w:bCs/>
                <w:caps/>
              </w:rPr>
              <w:t xml:space="preserve">E. </w:t>
            </w:r>
            <w:r w:rsidR="003941CE" w:rsidRPr="00B561CB">
              <w:rPr>
                <w:rFonts w:asciiTheme="minorHAnsi" w:hAnsiTheme="minorHAnsi"/>
                <w:b/>
              </w:rPr>
              <w:t>Slab Floor/Perimeter Insulation</w:t>
            </w:r>
            <w:r w:rsidR="003941CE" w:rsidRPr="00B561CB">
              <w:rPr>
                <w:rFonts w:asciiTheme="minorHAnsi" w:hAnsiTheme="minorHAnsi"/>
                <w:b/>
                <w:bCs/>
                <w:caps/>
              </w:rPr>
              <w:t xml:space="preserve"> </w:t>
            </w:r>
            <w:r w:rsidR="003941CE" w:rsidRPr="00B561CB">
              <w:rPr>
                <w:rFonts w:asciiTheme="minorHAnsi" w:hAnsiTheme="minorHAnsi"/>
              </w:rPr>
              <w:t xml:space="preserve">(See </w:t>
            </w:r>
            <w:r w:rsidR="000E1747">
              <w:rPr>
                <w:rFonts w:asciiTheme="minorHAnsi" w:hAnsiTheme="minorHAnsi"/>
              </w:rPr>
              <w:t xml:space="preserve">Section </w:t>
            </w:r>
            <w:r w:rsidR="003941CE" w:rsidRPr="00B561CB">
              <w:rPr>
                <w:rFonts w:asciiTheme="minorHAnsi" w:hAnsiTheme="minorHAnsi"/>
              </w:rPr>
              <w:t>F. for Insulation Requirements for Heated Slabs)</w:t>
            </w:r>
          </w:p>
        </w:tc>
      </w:tr>
      <w:tr w:rsidR="00352FAD" w:rsidRPr="00C4300E" w14:paraId="79CDEACC" w14:textId="77777777" w:rsidTr="009B4838">
        <w:trPr>
          <w:trHeight w:val="158"/>
          <w:jc w:val="center"/>
        </w:trPr>
        <w:tc>
          <w:tcPr>
            <w:tcW w:w="1377" w:type="dxa"/>
            <w:vAlign w:val="bottom"/>
          </w:tcPr>
          <w:p w14:paraId="79CDEAC4" w14:textId="77777777" w:rsidR="00352FAD" w:rsidRDefault="00352FAD" w:rsidP="000E1747">
            <w:pPr>
              <w:keepNext/>
              <w:jc w:val="center"/>
              <w:rPr>
                <w:rFonts w:ascii="Calibri" w:hAnsi="Calibri"/>
                <w:sz w:val="18"/>
                <w:szCs w:val="18"/>
              </w:rPr>
            </w:pPr>
            <w:r>
              <w:rPr>
                <w:rFonts w:ascii="Calibri" w:hAnsi="Calibri"/>
                <w:sz w:val="18"/>
                <w:szCs w:val="18"/>
              </w:rPr>
              <w:t>01</w:t>
            </w:r>
          </w:p>
        </w:tc>
        <w:tc>
          <w:tcPr>
            <w:tcW w:w="1378" w:type="dxa"/>
            <w:vAlign w:val="bottom"/>
          </w:tcPr>
          <w:p w14:paraId="79CDEAC5" w14:textId="77777777" w:rsidR="00352FAD" w:rsidRDefault="00352FAD" w:rsidP="00DE2F96">
            <w:pPr>
              <w:keepNext/>
              <w:jc w:val="center"/>
              <w:rPr>
                <w:rFonts w:ascii="Calibri" w:hAnsi="Calibri"/>
                <w:sz w:val="18"/>
                <w:szCs w:val="18"/>
              </w:rPr>
            </w:pPr>
            <w:r>
              <w:rPr>
                <w:rFonts w:ascii="Calibri" w:hAnsi="Calibri"/>
                <w:sz w:val="18"/>
                <w:szCs w:val="18"/>
              </w:rPr>
              <w:t>02</w:t>
            </w:r>
          </w:p>
        </w:tc>
        <w:tc>
          <w:tcPr>
            <w:tcW w:w="1378" w:type="dxa"/>
            <w:vAlign w:val="bottom"/>
          </w:tcPr>
          <w:p w14:paraId="79CDEAC6" w14:textId="77777777" w:rsidR="00352FAD" w:rsidRDefault="00352FAD">
            <w:pPr>
              <w:keepNext/>
              <w:jc w:val="center"/>
              <w:rPr>
                <w:rFonts w:ascii="Calibri" w:hAnsi="Calibri"/>
                <w:sz w:val="18"/>
                <w:szCs w:val="18"/>
              </w:rPr>
            </w:pPr>
            <w:r>
              <w:rPr>
                <w:rFonts w:ascii="Calibri" w:hAnsi="Calibri"/>
                <w:sz w:val="18"/>
                <w:szCs w:val="18"/>
              </w:rPr>
              <w:t>03</w:t>
            </w:r>
          </w:p>
        </w:tc>
        <w:tc>
          <w:tcPr>
            <w:tcW w:w="1378" w:type="dxa"/>
            <w:vAlign w:val="bottom"/>
          </w:tcPr>
          <w:p w14:paraId="79CDEAC7" w14:textId="77777777" w:rsidR="00352FAD" w:rsidRDefault="00352FAD">
            <w:pPr>
              <w:keepNext/>
              <w:jc w:val="center"/>
              <w:rPr>
                <w:rFonts w:ascii="Calibri" w:hAnsi="Calibri"/>
                <w:sz w:val="18"/>
                <w:szCs w:val="18"/>
              </w:rPr>
            </w:pPr>
            <w:r>
              <w:rPr>
                <w:rFonts w:ascii="Calibri" w:hAnsi="Calibri"/>
                <w:sz w:val="18"/>
                <w:szCs w:val="18"/>
              </w:rPr>
              <w:t>04</w:t>
            </w:r>
          </w:p>
        </w:tc>
        <w:tc>
          <w:tcPr>
            <w:tcW w:w="1378" w:type="dxa"/>
            <w:vAlign w:val="bottom"/>
          </w:tcPr>
          <w:p w14:paraId="79CDEAC8" w14:textId="77777777" w:rsidR="00352FAD" w:rsidRDefault="00352FAD">
            <w:pPr>
              <w:keepNext/>
              <w:jc w:val="center"/>
              <w:rPr>
                <w:rFonts w:ascii="Calibri" w:hAnsi="Calibri"/>
                <w:sz w:val="18"/>
                <w:szCs w:val="18"/>
              </w:rPr>
            </w:pPr>
            <w:r>
              <w:rPr>
                <w:rFonts w:ascii="Calibri" w:hAnsi="Calibri"/>
                <w:sz w:val="18"/>
                <w:szCs w:val="18"/>
              </w:rPr>
              <w:t>05</w:t>
            </w:r>
          </w:p>
        </w:tc>
        <w:tc>
          <w:tcPr>
            <w:tcW w:w="1378" w:type="dxa"/>
            <w:vAlign w:val="bottom"/>
          </w:tcPr>
          <w:p w14:paraId="79CDEAC9" w14:textId="77777777" w:rsidR="00352FAD" w:rsidRDefault="00352FAD">
            <w:pPr>
              <w:keepNext/>
              <w:jc w:val="center"/>
              <w:rPr>
                <w:rFonts w:ascii="Calibri" w:hAnsi="Calibri"/>
                <w:sz w:val="18"/>
                <w:szCs w:val="18"/>
              </w:rPr>
            </w:pPr>
            <w:r>
              <w:rPr>
                <w:rFonts w:ascii="Calibri" w:hAnsi="Calibri"/>
                <w:sz w:val="18"/>
                <w:szCs w:val="18"/>
              </w:rPr>
              <w:t>06</w:t>
            </w:r>
          </w:p>
        </w:tc>
        <w:tc>
          <w:tcPr>
            <w:tcW w:w="1378" w:type="dxa"/>
            <w:vAlign w:val="bottom"/>
          </w:tcPr>
          <w:p w14:paraId="79CDEACA" w14:textId="77777777" w:rsidR="00352FAD" w:rsidRDefault="00352FAD">
            <w:pPr>
              <w:keepNext/>
              <w:jc w:val="center"/>
              <w:rPr>
                <w:rFonts w:ascii="Calibri" w:hAnsi="Calibri"/>
                <w:sz w:val="18"/>
                <w:szCs w:val="18"/>
              </w:rPr>
            </w:pPr>
            <w:r>
              <w:rPr>
                <w:rFonts w:ascii="Calibri" w:hAnsi="Calibri"/>
                <w:sz w:val="18"/>
                <w:szCs w:val="18"/>
              </w:rPr>
              <w:t>07</w:t>
            </w:r>
          </w:p>
        </w:tc>
        <w:tc>
          <w:tcPr>
            <w:tcW w:w="1378" w:type="dxa"/>
            <w:vAlign w:val="bottom"/>
          </w:tcPr>
          <w:p w14:paraId="79CDEACB" w14:textId="77777777" w:rsidR="00352FAD" w:rsidRDefault="00352FAD">
            <w:pPr>
              <w:keepNext/>
              <w:jc w:val="center"/>
              <w:rPr>
                <w:rFonts w:ascii="Calibri" w:hAnsi="Calibri"/>
                <w:sz w:val="18"/>
                <w:szCs w:val="18"/>
              </w:rPr>
            </w:pPr>
            <w:r>
              <w:rPr>
                <w:rFonts w:ascii="Calibri" w:hAnsi="Calibri"/>
                <w:sz w:val="18"/>
                <w:szCs w:val="18"/>
              </w:rPr>
              <w:t>08</w:t>
            </w:r>
          </w:p>
        </w:tc>
      </w:tr>
      <w:tr w:rsidR="00352FAD" w:rsidRPr="00C4300E" w14:paraId="79CDEAD7" w14:textId="77777777" w:rsidTr="009B4838">
        <w:trPr>
          <w:trHeight w:val="158"/>
          <w:jc w:val="center"/>
        </w:trPr>
        <w:tc>
          <w:tcPr>
            <w:tcW w:w="1377" w:type="dxa"/>
            <w:vAlign w:val="bottom"/>
          </w:tcPr>
          <w:p w14:paraId="79CDEACD" w14:textId="77777777" w:rsidR="00352FAD" w:rsidRPr="002F2318" w:rsidRDefault="00352FAD" w:rsidP="000E1747">
            <w:pPr>
              <w:keepNext/>
              <w:jc w:val="center"/>
              <w:rPr>
                <w:rFonts w:ascii="Calibri" w:hAnsi="Calibri"/>
                <w:sz w:val="18"/>
                <w:szCs w:val="18"/>
              </w:rPr>
            </w:pPr>
            <w:r w:rsidRPr="002F2318">
              <w:rPr>
                <w:rFonts w:ascii="Calibri" w:hAnsi="Calibri"/>
                <w:sz w:val="18"/>
                <w:szCs w:val="18"/>
              </w:rPr>
              <w:t>I.D</w:t>
            </w:r>
            <w:r w:rsidR="0054279A" w:rsidRPr="002F2318">
              <w:rPr>
                <w:rFonts w:ascii="Calibri" w:hAnsi="Calibri"/>
                <w:sz w:val="18"/>
                <w:szCs w:val="18"/>
              </w:rPr>
              <w:t>.</w:t>
            </w:r>
          </w:p>
        </w:tc>
        <w:tc>
          <w:tcPr>
            <w:tcW w:w="1378" w:type="dxa"/>
            <w:vAlign w:val="bottom"/>
          </w:tcPr>
          <w:p w14:paraId="79CDEACE" w14:textId="77777777" w:rsidR="00352FAD" w:rsidRPr="002F2318" w:rsidRDefault="00352FAD" w:rsidP="00DE2F96">
            <w:pPr>
              <w:keepNext/>
              <w:jc w:val="center"/>
              <w:rPr>
                <w:rFonts w:ascii="Calibri" w:hAnsi="Calibri"/>
                <w:sz w:val="18"/>
                <w:szCs w:val="18"/>
              </w:rPr>
            </w:pPr>
            <w:r w:rsidRPr="002F2318">
              <w:rPr>
                <w:rFonts w:ascii="Calibri" w:hAnsi="Calibri"/>
                <w:sz w:val="18"/>
                <w:szCs w:val="18"/>
              </w:rPr>
              <w:t>Manufacturer &amp; Brand</w:t>
            </w:r>
          </w:p>
        </w:tc>
        <w:tc>
          <w:tcPr>
            <w:tcW w:w="1378" w:type="dxa"/>
            <w:vAlign w:val="bottom"/>
          </w:tcPr>
          <w:p w14:paraId="79CDEACF" w14:textId="77777777" w:rsidR="00352FAD" w:rsidRPr="002F2318" w:rsidRDefault="00352FAD">
            <w:pPr>
              <w:keepNext/>
              <w:jc w:val="center"/>
              <w:rPr>
                <w:rFonts w:ascii="Calibri" w:hAnsi="Calibri"/>
                <w:sz w:val="18"/>
                <w:szCs w:val="18"/>
              </w:rPr>
            </w:pPr>
            <w:r w:rsidRPr="002F2318">
              <w:rPr>
                <w:rFonts w:ascii="Calibri" w:hAnsi="Calibri"/>
                <w:sz w:val="18"/>
                <w:szCs w:val="18"/>
              </w:rPr>
              <w:t>Floor Type</w:t>
            </w:r>
          </w:p>
        </w:tc>
        <w:tc>
          <w:tcPr>
            <w:tcW w:w="1378" w:type="dxa"/>
            <w:vAlign w:val="bottom"/>
          </w:tcPr>
          <w:p w14:paraId="79CDEAD0" w14:textId="77777777" w:rsidR="00352FAD" w:rsidRPr="002F2318" w:rsidRDefault="00352FAD">
            <w:pPr>
              <w:keepNext/>
              <w:jc w:val="center"/>
              <w:rPr>
                <w:rFonts w:ascii="Calibri" w:hAnsi="Calibri"/>
                <w:sz w:val="18"/>
                <w:szCs w:val="18"/>
              </w:rPr>
            </w:pPr>
            <w:r w:rsidRPr="002F2318">
              <w:rPr>
                <w:rFonts w:ascii="Calibri" w:hAnsi="Calibri"/>
                <w:sz w:val="18"/>
                <w:szCs w:val="18"/>
              </w:rPr>
              <w:t>Insulation Type</w:t>
            </w:r>
          </w:p>
        </w:tc>
        <w:tc>
          <w:tcPr>
            <w:tcW w:w="1378" w:type="dxa"/>
            <w:vAlign w:val="bottom"/>
          </w:tcPr>
          <w:p w14:paraId="79CDEAD1" w14:textId="77777777" w:rsidR="00352FAD" w:rsidRPr="002F2318" w:rsidRDefault="00352FAD">
            <w:pPr>
              <w:keepNext/>
              <w:jc w:val="center"/>
              <w:rPr>
                <w:rFonts w:ascii="Calibri" w:hAnsi="Calibri"/>
                <w:sz w:val="18"/>
                <w:szCs w:val="18"/>
              </w:rPr>
            </w:pPr>
            <w:r w:rsidRPr="002F2318">
              <w:rPr>
                <w:rFonts w:ascii="Calibri" w:hAnsi="Calibri"/>
                <w:sz w:val="18"/>
                <w:szCs w:val="18"/>
              </w:rPr>
              <w:t>Insulation</w:t>
            </w:r>
          </w:p>
          <w:p w14:paraId="79CDEAD2" w14:textId="77777777" w:rsidR="00352FAD" w:rsidRPr="002F2318" w:rsidRDefault="00352FAD">
            <w:pPr>
              <w:keepNext/>
              <w:jc w:val="center"/>
              <w:rPr>
                <w:rFonts w:ascii="Calibri" w:hAnsi="Calibri"/>
                <w:sz w:val="18"/>
                <w:szCs w:val="18"/>
              </w:rPr>
            </w:pPr>
            <w:r w:rsidRPr="002F2318">
              <w:rPr>
                <w:rFonts w:ascii="Calibri" w:hAnsi="Calibri"/>
                <w:sz w:val="18"/>
                <w:szCs w:val="18"/>
              </w:rPr>
              <w:t>Depth (inches)</w:t>
            </w:r>
          </w:p>
        </w:tc>
        <w:tc>
          <w:tcPr>
            <w:tcW w:w="1378" w:type="dxa"/>
            <w:vAlign w:val="bottom"/>
          </w:tcPr>
          <w:p w14:paraId="79CDEAD3" w14:textId="77777777" w:rsidR="00352FAD" w:rsidRPr="002F2318" w:rsidRDefault="00352FAD">
            <w:pPr>
              <w:keepNext/>
              <w:jc w:val="center"/>
              <w:rPr>
                <w:rFonts w:ascii="Calibri" w:hAnsi="Calibri"/>
                <w:sz w:val="18"/>
                <w:szCs w:val="18"/>
              </w:rPr>
            </w:pPr>
            <w:r w:rsidRPr="002F2318">
              <w:rPr>
                <w:rFonts w:ascii="Calibri" w:hAnsi="Calibri"/>
                <w:sz w:val="18"/>
                <w:szCs w:val="18"/>
              </w:rPr>
              <w:t>Insulation</w:t>
            </w:r>
          </w:p>
          <w:p w14:paraId="79CDEAD4" w14:textId="77777777" w:rsidR="00352FAD" w:rsidRPr="002F2318" w:rsidRDefault="00352FAD">
            <w:pPr>
              <w:keepNext/>
              <w:jc w:val="center"/>
              <w:rPr>
                <w:rFonts w:ascii="Calibri" w:hAnsi="Calibri"/>
                <w:sz w:val="18"/>
                <w:szCs w:val="18"/>
              </w:rPr>
            </w:pPr>
            <w:r w:rsidRPr="002F2318">
              <w:rPr>
                <w:rFonts w:ascii="Calibri" w:hAnsi="Calibri"/>
                <w:sz w:val="18"/>
                <w:szCs w:val="18"/>
              </w:rPr>
              <w:t>R-Value</w:t>
            </w:r>
          </w:p>
        </w:tc>
        <w:tc>
          <w:tcPr>
            <w:tcW w:w="1378" w:type="dxa"/>
            <w:vAlign w:val="bottom"/>
          </w:tcPr>
          <w:p w14:paraId="79CDEAD5" w14:textId="77777777" w:rsidR="00352FAD" w:rsidRPr="002F2318" w:rsidRDefault="00352FAD">
            <w:pPr>
              <w:keepNext/>
              <w:jc w:val="center"/>
              <w:rPr>
                <w:rFonts w:ascii="Calibri" w:hAnsi="Calibri"/>
                <w:sz w:val="18"/>
                <w:szCs w:val="18"/>
              </w:rPr>
            </w:pPr>
            <w:r w:rsidRPr="002F2318">
              <w:rPr>
                <w:rFonts w:ascii="Calibri" w:hAnsi="Calibri"/>
                <w:sz w:val="18"/>
                <w:szCs w:val="18"/>
              </w:rPr>
              <w:t>Vertical Insulation Length (inches)</w:t>
            </w:r>
          </w:p>
        </w:tc>
        <w:tc>
          <w:tcPr>
            <w:tcW w:w="1378" w:type="dxa"/>
            <w:vAlign w:val="bottom"/>
          </w:tcPr>
          <w:p w14:paraId="79CDEAD6" w14:textId="77777777" w:rsidR="00352FAD" w:rsidRPr="002F2318" w:rsidRDefault="00352FAD">
            <w:pPr>
              <w:keepNext/>
              <w:jc w:val="center"/>
              <w:rPr>
                <w:rFonts w:ascii="Calibri" w:hAnsi="Calibri"/>
                <w:sz w:val="18"/>
                <w:szCs w:val="18"/>
              </w:rPr>
            </w:pPr>
            <w:r w:rsidRPr="002F2318">
              <w:rPr>
                <w:rFonts w:ascii="Calibri" w:hAnsi="Calibri"/>
                <w:sz w:val="18"/>
                <w:szCs w:val="18"/>
              </w:rPr>
              <w:t>Horizontal Insulation Length (feet)</w:t>
            </w:r>
          </w:p>
        </w:tc>
      </w:tr>
      <w:tr w:rsidR="00352FAD" w:rsidRPr="00C4300E" w14:paraId="79CDEAE0" w14:textId="77777777" w:rsidTr="009B4838">
        <w:trPr>
          <w:trHeight w:val="158"/>
          <w:jc w:val="center"/>
        </w:trPr>
        <w:tc>
          <w:tcPr>
            <w:tcW w:w="1377" w:type="dxa"/>
            <w:vAlign w:val="bottom"/>
          </w:tcPr>
          <w:p w14:paraId="79CDEAD8" w14:textId="77777777" w:rsidR="00352FAD" w:rsidRPr="00C4300E" w:rsidRDefault="00352FAD" w:rsidP="000E1747">
            <w:pPr>
              <w:keepNext/>
              <w:jc w:val="center"/>
              <w:rPr>
                <w:rFonts w:ascii="Calibri" w:hAnsi="Calibri"/>
                <w:sz w:val="18"/>
                <w:szCs w:val="18"/>
              </w:rPr>
            </w:pPr>
          </w:p>
        </w:tc>
        <w:tc>
          <w:tcPr>
            <w:tcW w:w="1378" w:type="dxa"/>
            <w:vAlign w:val="bottom"/>
          </w:tcPr>
          <w:p w14:paraId="79CDEAD9" w14:textId="77777777" w:rsidR="00352FAD" w:rsidRPr="00C4300E" w:rsidRDefault="00352FAD" w:rsidP="00DE2F96">
            <w:pPr>
              <w:keepNext/>
              <w:jc w:val="center"/>
              <w:rPr>
                <w:rFonts w:ascii="Calibri" w:hAnsi="Calibri"/>
                <w:sz w:val="18"/>
                <w:szCs w:val="18"/>
              </w:rPr>
            </w:pPr>
          </w:p>
        </w:tc>
        <w:tc>
          <w:tcPr>
            <w:tcW w:w="1378" w:type="dxa"/>
            <w:vAlign w:val="bottom"/>
          </w:tcPr>
          <w:p w14:paraId="79CDEADA" w14:textId="77777777" w:rsidR="00352FAD" w:rsidRPr="00C4300E" w:rsidRDefault="00352FAD">
            <w:pPr>
              <w:keepNext/>
              <w:jc w:val="center"/>
              <w:rPr>
                <w:rFonts w:ascii="Calibri" w:hAnsi="Calibri"/>
                <w:sz w:val="18"/>
                <w:szCs w:val="18"/>
              </w:rPr>
            </w:pPr>
          </w:p>
        </w:tc>
        <w:tc>
          <w:tcPr>
            <w:tcW w:w="1378" w:type="dxa"/>
            <w:vAlign w:val="bottom"/>
          </w:tcPr>
          <w:p w14:paraId="79CDEADB" w14:textId="77777777" w:rsidR="00352FAD" w:rsidRPr="00C4300E" w:rsidRDefault="00352FAD">
            <w:pPr>
              <w:keepNext/>
              <w:jc w:val="center"/>
              <w:rPr>
                <w:rFonts w:ascii="Calibri" w:hAnsi="Calibri"/>
                <w:sz w:val="18"/>
                <w:szCs w:val="18"/>
              </w:rPr>
            </w:pPr>
          </w:p>
        </w:tc>
        <w:tc>
          <w:tcPr>
            <w:tcW w:w="1378" w:type="dxa"/>
            <w:vAlign w:val="bottom"/>
          </w:tcPr>
          <w:p w14:paraId="79CDEADC" w14:textId="77777777" w:rsidR="00352FAD" w:rsidRPr="00C4300E" w:rsidRDefault="00352FAD">
            <w:pPr>
              <w:keepNext/>
              <w:jc w:val="center"/>
              <w:rPr>
                <w:rFonts w:ascii="Calibri" w:hAnsi="Calibri"/>
                <w:sz w:val="18"/>
                <w:szCs w:val="18"/>
              </w:rPr>
            </w:pPr>
          </w:p>
        </w:tc>
        <w:tc>
          <w:tcPr>
            <w:tcW w:w="1378" w:type="dxa"/>
            <w:vAlign w:val="bottom"/>
          </w:tcPr>
          <w:p w14:paraId="79CDEADD" w14:textId="77777777" w:rsidR="00352FAD" w:rsidRPr="00C4300E" w:rsidRDefault="00352FAD">
            <w:pPr>
              <w:keepNext/>
              <w:jc w:val="center"/>
              <w:rPr>
                <w:rFonts w:ascii="Calibri" w:hAnsi="Calibri"/>
                <w:sz w:val="18"/>
                <w:szCs w:val="18"/>
              </w:rPr>
            </w:pPr>
          </w:p>
        </w:tc>
        <w:tc>
          <w:tcPr>
            <w:tcW w:w="1378" w:type="dxa"/>
            <w:vAlign w:val="bottom"/>
          </w:tcPr>
          <w:p w14:paraId="79CDEADE" w14:textId="77777777" w:rsidR="00352FAD" w:rsidRPr="00C4300E" w:rsidRDefault="00352FAD">
            <w:pPr>
              <w:keepNext/>
              <w:jc w:val="center"/>
              <w:rPr>
                <w:rFonts w:ascii="Calibri" w:hAnsi="Calibri"/>
                <w:sz w:val="18"/>
                <w:szCs w:val="18"/>
              </w:rPr>
            </w:pPr>
          </w:p>
        </w:tc>
        <w:tc>
          <w:tcPr>
            <w:tcW w:w="1378" w:type="dxa"/>
            <w:vAlign w:val="bottom"/>
          </w:tcPr>
          <w:p w14:paraId="79CDEADF" w14:textId="77777777" w:rsidR="00352FAD" w:rsidRPr="00C4300E" w:rsidRDefault="00352FAD">
            <w:pPr>
              <w:keepNext/>
              <w:jc w:val="center"/>
              <w:rPr>
                <w:rFonts w:ascii="Calibri" w:hAnsi="Calibri"/>
                <w:sz w:val="18"/>
                <w:szCs w:val="18"/>
              </w:rPr>
            </w:pPr>
          </w:p>
        </w:tc>
      </w:tr>
      <w:tr w:rsidR="00352FAD" w:rsidRPr="00C4300E" w14:paraId="79CDEAE9" w14:textId="77777777" w:rsidTr="009B4838">
        <w:trPr>
          <w:trHeight w:val="158"/>
          <w:jc w:val="center"/>
        </w:trPr>
        <w:tc>
          <w:tcPr>
            <w:tcW w:w="1377" w:type="dxa"/>
            <w:vAlign w:val="bottom"/>
          </w:tcPr>
          <w:p w14:paraId="79CDEAE1" w14:textId="77777777" w:rsidR="00352FAD" w:rsidRPr="00C4300E" w:rsidRDefault="00352FAD" w:rsidP="000E1747">
            <w:pPr>
              <w:keepNext/>
              <w:jc w:val="center"/>
              <w:rPr>
                <w:rFonts w:ascii="Calibri" w:hAnsi="Calibri"/>
                <w:sz w:val="18"/>
                <w:szCs w:val="18"/>
              </w:rPr>
            </w:pPr>
          </w:p>
        </w:tc>
        <w:tc>
          <w:tcPr>
            <w:tcW w:w="1378" w:type="dxa"/>
            <w:vAlign w:val="bottom"/>
          </w:tcPr>
          <w:p w14:paraId="79CDEAE2" w14:textId="77777777" w:rsidR="00352FAD" w:rsidRPr="00C4300E" w:rsidRDefault="00352FAD" w:rsidP="00DE2F96">
            <w:pPr>
              <w:keepNext/>
              <w:jc w:val="center"/>
              <w:rPr>
                <w:rFonts w:ascii="Calibri" w:hAnsi="Calibri"/>
                <w:sz w:val="18"/>
                <w:szCs w:val="18"/>
              </w:rPr>
            </w:pPr>
          </w:p>
        </w:tc>
        <w:tc>
          <w:tcPr>
            <w:tcW w:w="1378" w:type="dxa"/>
            <w:vAlign w:val="bottom"/>
          </w:tcPr>
          <w:p w14:paraId="79CDEAE3" w14:textId="77777777" w:rsidR="00352FAD" w:rsidRPr="00C4300E" w:rsidRDefault="00352FAD">
            <w:pPr>
              <w:keepNext/>
              <w:jc w:val="center"/>
              <w:rPr>
                <w:rFonts w:ascii="Calibri" w:hAnsi="Calibri"/>
                <w:sz w:val="18"/>
                <w:szCs w:val="18"/>
              </w:rPr>
            </w:pPr>
          </w:p>
        </w:tc>
        <w:tc>
          <w:tcPr>
            <w:tcW w:w="1378" w:type="dxa"/>
            <w:vAlign w:val="bottom"/>
          </w:tcPr>
          <w:p w14:paraId="79CDEAE4" w14:textId="77777777" w:rsidR="00352FAD" w:rsidRPr="00C4300E" w:rsidRDefault="00352FAD">
            <w:pPr>
              <w:keepNext/>
              <w:jc w:val="center"/>
              <w:rPr>
                <w:rFonts w:ascii="Calibri" w:hAnsi="Calibri"/>
                <w:sz w:val="18"/>
                <w:szCs w:val="18"/>
              </w:rPr>
            </w:pPr>
          </w:p>
        </w:tc>
        <w:tc>
          <w:tcPr>
            <w:tcW w:w="1378" w:type="dxa"/>
            <w:vAlign w:val="bottom"/>
          </w:tcPr>
          <w:p w14:paraId="79CDEAE5" w14:textId="77777777" w:rsidR="00352FAD" w:rsidRPr="00C4300E" w:rsidRDefault="00352FAD">
            <w:pPr>
              <w:keepNext/>
              <w:jc w:val="center"/>
              <w:rPr>
                <w:rFonts w:ascii="Calibri" w:hAnsi="Calibri"/>
                <w:sz w:val="18"/>
                <w:szCs w:val="18"/>
              </w:rPr>
            </w:pPr>
          </w:p>
        </w:tc>
        <w:tc>
          <w:tcPr>
            <w:tcW w:w="1378" w:type="dxa"/>
            <w:vAlign w:val="bottom"/>
          </w:tcPr>
          <w:p w14:paraId="79CDEAE6" w14:textId="77777777" w:rsidR="00352FAD" w:rsidRPr="00C4300E" w:rsidRDefault="00352FAD">
            <w:pPr>
              <w:keepNext/>
              <w:jc w:val="center"/>
              <w:rPr>
                <w:rFonts w:ascii="Calibri" w:hAnsi="Calibri"/>
                <w:sz w:val="18"/>
                <w:szCs w:val="18"/>
              </w:rPr>
            </w:pPr>
          </w:p>
        </w:tc>
        <w:tc>
          <w:tcPr>
            <w:tcW w:w="1378" w:type="dxa"/>
            <w:vAlign w:val="bottom"/>
          </w:tcPr>
          <w:p w14:paraId="79CDEAE7" w14:textId="77777777" w:rsidR="00352FAD" w:rsidRPr="00C4300E" w:rsidRDefault="00352FAD">
            <w:pPr>
              <w:keepNext/>
              <w:jc w:val="center"/>
              <w:rPr>
                <w:rFonts w:ascii="Calibri" w:hAnsi="Calibri"/>
                <w:sz w:val="18"/>
                <w:szCs w:val="18"/>
              </w:rPr>
            </w:pPr>
          </w:p>
        </w:tc>
        <w:tc>
          <w:tcPr>
            <w:tcW w:w="1378" w:type="dxa"/>
            <w:vAlign w:val="bottom"/>
          </w:tcPr>
          <w:p w14:paraId="79CDEAE8" w14:textId="77777777" w:rsidR="00352FAD" w:rsidRPr="00C4300E" w:rsidRDefault="00352FAD">
            <w:pPr>
              <w:keepNext/>
              <w:jc w:val="center"/>
              <w:rPr>
                <w:rFonts w:ascii="Calibri" w:hAnsi="Calibri"/>
                <w:sz w:val="18"/>
                <w:szCs w:val="18"/>
              </w:rPr>
            </w:pPr>
          </w:p>
        </w:tc>
      </w:tr>
    </w:tbl>
    <w:p w14:paraId="79CDEAEA" w14:textId="77777777" w:rsidR="00352FAD" w:rsidRDefault="00352FAD" w:rsidP="000E1747"/>
    <w:p w14:paraId="79CDEAEB" w14:textId="77777777" w:rsidR="00352FAD" w:rsidRDefault="00352FAD" w:rsidP="00DE2F96"/>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18"/>
      </w:tblGrid>
      <w:tr w:rsidR="002307DB" w:rsidRPr="00787AAD" w14:paraId="79CDEAED" w14:textId="77777777" w:rsidTr="008C4689">
        <w:trPr>
          <w:trHeight w:val="158"/>
        </w:trPr>
        <w:tc>
          <w:tcPr>
            <w:tcW w:w="11029" w:type="dxa"/>
            <w:gridSpan w:val="2"/>
            <w:tcBorders>
              <w:top w:val="single" w:sz="4" w:space="0" w:color="000000"/>
              <w:left w:val="single" w:sz="4" w:space="0" w:color="000000"/>
              <w:bottom w:val="single" w:sz="4" w:space="0" w:color="000000"/>
              <w:right w:val="single" w:sz="4" w:space="0" w:color="000000"/>
            </w:tcBorders>
          </w:tcPr>
          <w:p w14:paraId="79CDEAEC" w14:textId="2AF5178F" w:rsidR="002307DB" w:rsidRDefault="002307DB">
            <w:pPr>
              <w:keepNext/>
              <w:rPr>
                <w:rFonts w:ascii="Calibri" w:hAnsi="Calibri"/>
                <w:b/>
                <w:sz w:val="18"/>
                <w:szCs w:val="18"/>
              </w:rPr>
            </w:pPr>
            <w:r w:rsidRPr="00B561CB">
              <w:rPr>
                <w:rFonts w:ascii="Calibri" w:hAnsi="Calibri"/>
                <w:b/>
                <w:szCs w:val="18"/>
              </w:rPr>
              <w:t xml:space="preserve">F. </w:t>
            </w:r>
            <w:r w:rsidR="003941CE" w:rsidRPr="00B561CB">
              <w:rPr>
                <w:rFonts w:ascii="Calibri" w:hAnsi="Calibri"/>
                <w:b/>
                <w:szCs w:val="18"/>
              </w:rPr>
              <w:t>Heated Slab Insulation</w:t>
            </w:r>
          </w:p>
        </w:tc>
      </w:tr>
      <w:tr w:rsidR="002307DB" w:rsidRPr="00787AAD" w14:paraId="79CDEAF0" w14:textId="77777777" w:rsidTr="008C4689">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AEE" w14:textId="77777777" w:rsidR="002307DB" w:rsidRDefault="002307DB" w:rsidP="000E1747">
            <w:pPr>
              <w:keepNext/>
              <w:jc w:val="center"/>
              <w:rPr>
                <w:rFonts w:ascii="Calibri" w:hAnsi="Calibri"/>
                <w:sz w:val="18"/>
                <w:szCs w:val="18"/>
              </w:rPr>
            </w:pPr>
            <w:r>
              <w:rPr>
                <w:rFonts w:ascii="Calibri" w:hAnsi="Calibri"/>
                <w:sz w:val="18"/>
                <w:szCs w:val="18"/>
              </w:rPr>
              <w:t>01</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AEF" w14:textId="77777777" w:rsidR="002307DB" w:rsidRDefault="002307DB" w:rsidP="00DE2F96">
            <w:pPr>
              <w:keepNext/>
              <w:rPr>
                <w:rFonts w:ascii="Calibri" w:hAnsi="Calibri"/>
                <w:sz w:val="18"/>
                <w:szCs w:val="18"/>
              </w:rPr>
            </w:pPr>
            <w:r w:rsidRPr="00110661">
              <w:rPr>
                <w:rFonts w:ascii="Calibri" w:hAnsi="Calibri"/>
                <w:sz w:val="18"/>
                <w:szCs w:val="18"/>
              </w:rPr>
              <w:t>All heated slabs shall be insulated as required by Section 110.8(g). Footings must meet required insulation levels.</w:t>
            </w:r>
          </w:p>
        </w:tc>
      </w:tr>
      <w:tr w:rsidR="002307DB" w:rsidRPr="00787AAD" w14:paraId="79CDEAF3" w14:textId="77777777" w:rsidTr="008C4689">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AF1" w14:textId="77777777" w:rsidR="002307DB" w:rsidRDefault="002307DB" w:rsidP="000E1747">
            <w:pPr>
              <w:keepNext/>
              <w:jc w:val="center"/>
              <w:rPr>
                <w:rFonts w:ascii="Calibri" w:hAnsi="Calibri"/>
                <w:sz w:val="18"/>
                <w:szCs w:val="18"/>
              </w:rPr>
            </w:pPr>
            <w:r>
              <w:rPr>
                <w:rFonts w:ascii="Calibri" w:hAnsi="Calibri"/>
                <w:sz w:val="18"/>
                <w:szCs w:val="18"/>
              </w:rPr>
              <w:t>02</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AF2" w14:textId="77777777" w:rsidR="002307DB" w:rsidRDefault="002307DB" w:rsidP="00DE2F96">
            <w:pPr>
              <w:keepNext/>
              <w:rPr>
                <w:rFonts w:ascii="Calibri" w:hAnsi="Calibri"/>
                <w:sz w:val="18"/>
                <w:szCs w:val="18"/>
              </w:rPr>
            </w:pPr>
            <w:r w:rsidRPr="00110661">
              <w:rPr>
                <w:rFonts w:ascii="Calibri" w:hAnsi="Calibri"/>
                <w:sz w:val="18"/>
                <w:szCs w:val="18"/>
              </w:rPr>
              <w:t>Insulation shall be installed from the top of the slab, down 16 inches or to the frost line, whichever is greater. Climate zones 1-</w:t>
            </w:r>
            <w:r w:rsidR="00352FAD">
              <w:rPr>
                <w:rFonts w:ascii="Calibri" w:hAnsi="Calibri"/>
                <w:sz w:val="18"/>
                <w:szCs w:val="18"/>
              </w:rPr>
              <w:t>1</w:t>
            </w:r>
            <w:r w:rsidRPr="00110661">
              <w:rPr>
                <w:rFonts w:ascii="Calibri" w:hAnsi="Calibri"/>
                <w:sz w:val="18"/>
                <w:szCs w:val="18"/>
              </w:rPr>
              <w:t>5 requires R-5, climate zone 16 requires R-10.</w:t>
            </w:r>
          </w:p>
        </w:tc>
      </w:tr>
      <w:tr w:rsidR="002307DB" w:rsidRPr="00787AAD" w14:paraId="79CDEAF6" w14:textId="77777777" w:rsidTr="008C4689">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AF4" w14:textId="77777777" w:rsidR="002307DB" w:rsidRDefault="002307DB" w:rsidP="000E1747">
            <w:pPr>
              <w:keepNext/>
              <w:jc w:val="center"/>
              <w:rPr>
                <w:rFonts w:ascii="Calibri" w:hAnsi="Calibri"/>
                <w:sz w:val="18"/>
                <w:szCs w:val="18"/>
              </w:rPr>
            </w:pPr>
            <w:r>
              <w:rPr>
                <w:rFonts w:ascii="Calibri" w:hAnsi="Calibri"/>
                <w:sz w:val="18"/>
                <w:szCs w:val="18"/>
              </w:rPr>
              <w:t>03</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AF5" w14:textId="350CDD13" w:rsidR="002307DB" w:rsidRDefault="002307DB" w:rsidP="00DE2F96">
            <w:pPr>
              <w:keepNext/>
              <w:rPr>
                <w:rFonts w:ascii="Calibri" w:hAnsi="Calibri"/>
                <w:sz w:val="18"/>
                <w:szCs w:val="18"/>
              </w:rPr>
            </w:pPr>
            <w:r w:rsidRPr="00110661">
              <w:rPr>
                <w:rFonts w:ascii="Calibri" w:hAnsi="Calibri"/>
                <w:sz w:val="18"/>
                <w:szCs w:val="18"/>
              </w:rPr>
              <w:t>Alternatively, vertical insulation from top of slab at inside edge of outside wall down to the top of the horizontal insulation. Horizontal insulation from the outside edge of the vertical insulation extending 4 feet toward the center of the slab in a direction normal to the outside of the building in pla</w:t>
            </w:r>
            <w:r w:rsidR="008A0F97">
              <w:rPr>
                <w:rFonts w:ascii="Calibri" w:hAnsi="Calibri"/>
                <w:sz w:val="18"/>
                <w:szCs w:val="18"/>
              </w:rPr>
              <w:t>i</w:t>
            </w:r>
            <w:r w:rsidRPr="00110661">
              <w:rPr>
                <w:rFonts w:ascii="Calibri" w:hAnsi="Calibri"/>
                <w:sz w:val="18"/>
                <w:szCs w:val="18"/>
              </w:rPr>
              <w:t>n view. Climate zones 1-</w:t>
            </w:r>
            <w:r w:rsidR="00352FAD">
              <w:rPr>
                <w:rFonts w:ascii="Calibri" w:hAnsi="Calibri"/>
                <w:sz w:val="18"/>
                <w:szCs w:val="18"/>
              </w:rPr>
              <w:t>1</w:t>
            </w:r>
            <w:r w:rsidRPr="00110661">
              <w:rPr>
                <w:rFonts w:ascii="Calibri" w:hAnsi="Calibri"/>
                <w:sz w:val="18"/>
                <w:szCs w:val="18"/>
              </w:rPr>
              <w:t xml:space="preserve">5 require R-5, </w:t>
            </w:r>
            <w:r w:rsidR="000E1747">
              <w:rPr>
                <w:rFonts w:ascii="Calibri" w:hAnsi="Calibri"/>
                <w:sz w:val="18"/>
                <w:szCs w:val="18"/>
              </w:rPr>
              <w:t xml:space="preserve">and </w:t>
            </w:r>
            <w:r w:rsidRPr="00110661">
              <w:rPr>
                <w:rFonts w:ascii="Calibri" w:hAnsi="Calibri"/>
                <w:sz w:val="18"/>
                <w:szCs w:val="18"/>
              </w:rPr>
              <w:t>climate zone 16 requires R-10 vertical and R-7 horizontal.</w:t>
            </w:r>
          </w:p>
        </w:tc>
      </w:tr>
      <w:tr w:rsidR="002307DB" w:rsidRPr="00110661" w14:paraId="79CDEAF8" w14:textId="77777777" w:rsidTr="008C4689">
        <w:trPr>
          <w:trHeight w:val="158"/>
        </w:trPr>
        <w:tc>
          <w:tcPr>
            <w:tcW w:w="11029" w:type="dxa"/>
            <w:gridSpan w:val="2"/>
            <w:tcBorders>
              <w:top w:val="single" w:sz="4" w:space="0" w:color="000000"/>
              <w:left w:val="single" w:sz="4" w:space="0" w:color="000000"/>
              <w:bottom w:val="single" w:sz="4" w:space="0" w:color="000000"/>
              <w:right w:val="single" w:sz="4" w:space="0" w:color="000000"/>
            </w:tcBorders>
            <w:vAlign w:val="center"/>
          </w:tcPr>
          <w:p w14:paraId="79CDEAF7" w14:textId="77777777" w:rsidR="002307DB" w:rsidRDefault="002307DB" w:rsidP="000E1747">
            <w:pPr>
              <w:keepNext/>
              <w:rPr>
                <w:rFonts w:ascii="Calibri" w:hAnsi="Calibri"/>
                <w:b/>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AF9" w14:textId="77777777" w:rsidR="002307DB" w:rsidRDefault="002307DB" w:rsidP="000E1747"/>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22"/>
      </w:tblGrid>
      <w:tr w:rsidR="002307DB" w:rsidRPr="00C4300E" w14:paraId="79CDEAFB" w14:textId="77777777" w:rsidTr="008C4689">
        <w:trPr>
          <w:trHeight w:val="158"/>
        </w:trPr>
        <w:tc>
          <w:tcPr>
            <w:tcW w:w="11034" w:type="dxa"/>
            <w:gridSpan w:val="2"/>
            <w:vAlign w:val="center"/>
          </w:tcPr>
          <w:p w14:paraId="79CDEAFA" w14:textId="605FC270" w:rsidR="002307DB" w:rsidRPr="00B561CB" w:rsidRDefault="002307DB" w:rsidP="00DE2F96">
            <w:pPr>
              <w:keepNext/>
              <w:rPr>
                <w:rFonts w:ascii="Calibri" w:hAnsi="Calibri"/>
                <w:szCs w:val="18"/>
              </w:rPr>
            </w:pPr>
            <w:r w:rsidRPr="00B561CB">
              <w:rPr>
                <w:rFonts w:ascii="Calibri" w:hAnsi="Calibri"/>
                <w:b/>
                <w:szCs w:val="18"/>
              </w:rPr>
              <w:t xml:space="preserve">G. </w:t>
            </w:r>
            <w:r w:rsidR="003941CE" w:rsidRPr="00B561CB">
              <w:rPr>
                <w:rFonts w:ascii="Calibri" w:hAnsi="Calibri"/>
                <w:b/>
                <w:szCs w:val="18"/>
              </w:rPr>
              <w:t>Minimum Mandatory Measures</w:t>
            </w:r>
          </w:p>
        </w:tc>
      </w:tr>
      <w:tr w:rsidR="002307DB" w:rsidRPr="00C4300E" w14:paraId="79CDEAFE" w14:textId="77777777" w:rsidTr="008C4689">
        <w:trPr>
          <w:trHeight w:val="158"/>
        </w:trPr>
        <w:tc>
          <w:tcPr>
            <w:tcW w:w="590" w:type="dxa"/>
            <w:vAlign w:val="center"/>
          </w:tcPr>
          <w:p w14:paraId="79CDEAFC" w14:textId="77777777" w:rsidR="002307DB" w:rsidRPr="00B615A5" w:rsidRDefault="002307DB" w:rsidP="000E1747">
            <w:pPr>
              <w:keepNext/>
              <w:jc w:val="center"/>
              <w:rPr>
                <w:rFonts w:ascii="Calibri" w:hAnsi="Calibri"/>
                <w:sz w:val="18"/>
                <w:szCs w:val="18"/>
              </w:rPr>
            </w:pPr>
            <w:r>
              <w:rPr>
                <w:rFonts w:ascii="Calibri" w:hAnsi="Calibri"/>
                <w:sz w:val="18"/>
                <w:szCs w:val="18"/>
              </w:rPr>
              <w:t>01</w:t>
            </w:r>
          </w:p>
        </w:tc>
        <w:tc>
          <w:tcPr>
            <w:tcW w:w="10444" w:type="dxa"/>
          </w:tcPr>
          <w:p w14:paraId="79CDEAFD" w14:textId="77777777" w:rsidR="002307DB" w:rsidRPr="00C4300E" w:rsidRDefault="002307DB" w:rsidP="00DE2F96">
            <w:pPr>
              <w:keepNext/>
              <w:rPr>
                <w:rFonts w:ascii="Calibri" w:hAnsi="Calibri"/>
                <w:sz w:val="18"/>
                <w:szCs w:val="18"/>
              </w:rPr>
            </w:pPr>
            <w:r w:rsidRPr="00C4300E">
              <w:rPr>
                <w:rFonts w:ascii="Calibri" w:hAnsi="Calibri"/>
                <w:b/>
                <w:sz w:val="18"/>
                <w:szCs w:val="18"/>
              </w:rPr>
              <w:t>Insulation</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 xml:space="preserve">110.8(a): All installed </w:t>
            </w:r>
            <w:r w:rsidR="00352FAD">
              <w:rPr>
                <w:rFonts w:ascii="Calibri" w:hAnsi="Calibri"/>
                <w:sz w:val="18"/>
                <w:szCs w:val="18"/>
              </w:rPr>
              <w:t>i</w:t>
            </w:r>
            <w:r w:rsidRPr="00C4300E">
              <w:rPr>
                <w:rFonts w:ascii="Calibri" w:hAnsi="Calibri"/>
                <w:sz w:val="18"/>
                <w:szCs w:val="18"/>
              </w:rPr>
              <w:t xml:space="preserve">nsulation is certified and listed with </w:t>
            </w:r>
            <w:r w:rsidR="00352FAD">
              <w:rPr>
                <w:rFonts w:ascii="Calibri" w:hAnsi="Calibri"/>
                <w:sz w:val="18"/>
                <w:szCs w:val="18"/>
              </w:rPr>
              <w:t xml:space="preserve">the </w:t>
            </w:r>
            <w:r w:rsidRPr="00C4300E">
              <w:rPr>
                <w:rFonts w:ascii="Calibri" w:hAnsi="Calibri"/>
                <w:sz w:val="18"/>
                <w:szCs w:val="18"/>
              </w:rPr>
              <w:t xml:space="preserve">Department of Consumer Affairs, </w:t>
            </w:r>
            <w:r w:rsidR="00352FAD">
              <w:rPr>
                <w:rFonts w:ascii="Calibri" w:hAnsi="Calibri"/>
                <w:sz w:val="18"/>
                <w:szCs w:val="18"/>
              </w:rPr>
              <w:t>“</w:t>
            </w:r>
            <w:r w:rsidRPr="00C4300E">
              <w:rPr>
                <w:rFonts w:ascii="Calibri" w:hAnsi="Calibri"/>
                <w:sz w:val="18"/>
                <w:szCs w:val="18"/>
              </w:rPr>
              <w:t>Standards for Insulating Material.</w:t>
            </w:r>
            <w:r w:rsidR="00352FAD">
              <w:rPr>
                <w:rFonts w:ascii="Calibri" w:hAnsi="Calibri"/>
                <w:sz w:val="18"/>
                <w:szCs w:val="18"/>
              </w:rPr>
              <w:t>”</w:t>
            </w:r>
          </w:p>
        </w:tc>
      </w:tr>
      <w:tr w:rsidR="002307DB" w:rsidRPr="00C4300E" w14:paraId="79CDEB01" w14:textId="77777777" w:rsidTr="008C4689">
        <w:trPr>
          <w:trHeight w:val="158"/>
        </w:trPr>
        <w:tc>
          <w:tcPr>
            <w:tcW w:w="590" w:type="dxa"/>
            <w:vAlign w:val="center"/>
          </w:tcPr>
          <w:p w14:paraId="79CDEAFF" w14:textId="77777777" w:rsidR="002307DB" w:rsidRPr="00B615A5" w:rsidRDefault="002307DB" w:rsidP="000E1747">
            <w:pPr>
              <w:keepNext/>
              <w:jc w:val="center"/>
              <w:rPr>
                <w:rFonts w:ascii="Calibri" w:hAnsi="Calibri"/>
                <w:sz w:val="18"/>
                <w:szCs w:val="18"/>
              </w:rPr>
            </w:pPr>
            <w:r>
              <w:rPr>
                <w:rFonts w:ascii="Calibri" w:hAnsi="Calibri"/>
                <w:sz w:val="18"/>
                <w:szCs w:val="18"/>
              </w:rPr>
              <w:t>02</w:t>
            </w:r>
          </w:p>
        </w:tc>
        <w:tc>
          <w:tcPr>
            <w:tcW w:w="10444" w:type="dxa"/>
          </w:tcPr>
          <w:p w14:paraId="79CDEB00" w14:textId="77777777" w:rsidR="002307DB" w:rsidRPr="00C4300E" w:rsidRDefault="002307DB" w:rsidP="00DE2F96">
            <w:pPr>
              <w:keepNext/>
              <w:rPr>
                <w:rFonts w:ascii="Calibri" w:hAnsi="Calibri"/>
                <w:sz w:val="18"/>
                <w:szCs w:val="18"/>
              </w:rPr>
            </w:pPr>
            <w:r w:rsidRPr="00C4300E">
              <w:rPr>
                <w:rFonts w:ascii="Calibri" w:hAnsi="Calibri"/>
                <w:b/>
                <w:sz w:val="18"/>
                <w:szCs w:val="18"/>
              </w:rPr>
              <w:t>Insulation</w:t>
            </w:r>
            <w:r>
              <w:rPr>
                <w:rFonts w:ascii="Calibri" w:hAnsi="Calibri"/>
                <w:sz w:val="18"/>
                <w:szCs w:val="18"/>
              </w:rPr>
              <w:t xml:space="preserve"> - </w:t>
            </w:r>
            <w:r w:rsidRPr="00C4300E">
              <w:rPr>
                <w:rFonts w:ascii="Calibri" w:hAnsi="Calibri"/>
                <w:sz w:val="18"/>
                <w:szCs w:val="18"/>
              </w:rPr>
              <w:t xml:space="preserve">110.8(b): Urea formaldehyde foam insulation is protected by 4 mil polyethylene vapor retarder. </w:t>
            </w:r>
          </w:p>
        </w:tc>
      </w:tr>
      <w:tr w:rsidR="002307DB" w:rsidRPr="00C4300E" w14:paraId="79CDEB04" w14:textId="77777777" w:rsidTr="008C4689">
        <w:trPr>
          <w:trHeight w:val="158"/>
        </w:trPr>
        <w:tc>
          <w:tcPr>
            <w:tcW w:w="590" w:type="dxa"/>
            <w:vAlign w:val="center"/>
          </w:tcPr>
          <w:p w14:paraId="79CDEB02" w14:textId="77777777" w:rsidR="002307DB" w:rsidRPr="00B615A5" w:rsidRDefault="002307DB" w:rsidP="000E1747">
            <w:pPr>
              <w:keepNext/>
              <w:jc w:val="center"/>
              <w:rPr>
                <w:rFonts w:ascii="Calibri" w:hAnsi="Calibri"/>
                <w:sz w:val="18"/>
                <w:szCs w:val="18"/>
              </w:rPr>
            </w:pPr>
            <w:r>
              <w:rPr>
                <w:rFonts w:ascii="Calibri" w:hAnsi="Calibri"/>
                <w:sz w:val="18"/>
                <w:szCs w:val="18"/>
              </w:rPr>
              <w:t>03</w:t>
            </w:r>
          </w:p>
        </w:tc>
        <w:tc>
          <w:tcPr>
            <w:tcW w:w="10444" w:type="dxa"/>
          </w:tcPr>
          <w:p w14:paraId="79CDEB03" w14:textId="77777777" w:rsidR="002307DB" w:rsidRPr="00C4300E" w:rsidRDefault="002307DB" w:rsidP="00DE2F96">
            <w:pPr>
              <w:keepNext/>
              <w:rPr>
                <w:rFonts w:ascii="Calibri" w:hAnsi="Calibri"/>
                <w:sz w:val="18"/>
                <w:szCs w:val="18"/>
              </w:rPr>
            </w:pPr>
            <w:r w:rsidRPr="00C4300E">
              <w:rPr>
                <w:rFonts w:ascii="Calibri" w:hAnsi="Calibri"/>
                <w:b/>
                <w:sz w:val="18"/>
                <w:szCs w:val="18"/>
              </w:rPr>
              <w:t>Insulation</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 xml:space="preserve">110.8(c): Flame spread and smoke density requirements of CBC are met. </w:t>
            </w:r>
          </w:p>
        </w:tc>
      </w:tr>
      <w:tr w:rsidR="002307DB" w:rsidRPr="00C4300E" w14:paraId="79CDEB07" w14:textId="77777777" w:rsidTr="008C4689">
        <w:trPr>
          <w:trHeight w:val="158"/>
        </w:trPr>
        <w:tc>
          <w:tcPr>
            <w:tcW w:w="590" w:type="dxa"/>
            <w:vAlign w:val="center"/>
          </w:tcPr>
          <w:p w14:paraId="79CDEB05" w14:textId="77777777" w:rsidR="002307DB" w:rsidRPr="00B615A5" w:rsidRDefault="00BF23A8" w:rsidP="000E1747">
            <w:pPr>
              <w:keepNext/>
              <w:jc w:val="center"/>
              <w:rPr>
                <w:rFonts w:ascii="Calibri" w:hAnsi="Calibri"/>
                <w:sz w:val="18"/>
                <w:szCs w:val="18"/>
              </w:rPr>
            </w:pPr>
            <w:r>
              <w:rPr>
                <w:rFonts w:ascii="Calibri" w:hAnsi="Calibri"/>
                <w:sz w:val="18"/>
                <w:szCs w:val="18"/>
              </w:rPr>
              <w:t>04</w:t>
            </w:r>
          </w:p>
        </w:tc>
        <w:tc>
          <w:tcPr>
            <w:tcW w:w="10444" w:type="dxa"/>
          </w:tcPr>
          <w:p w14:paraId="79CDEB06" w14:textId="4989E530" w:rsidR="002307DB" w:rsidRPr="00C4300E" w:rsidRDefault="002307DB" w:rsidP="000E1747">
            <w:pPr>
              <w:keepNext/>
              <w:rPr>
                <w:rFonts w:ascii="Calibri" w:hAnsi="Calibri"/>
                <w:sz w:val="18"/>
                <w:szCs w:val="18"/>
              </w:rPr>
            </w:pPr>
            <w:r w:rsidRPr="00C4300E">
              <w:rPr>
                <w:rFonts w:ascii="Calibri" w:hAnsi="Calibri"/>
                <w:b/>
                <w:sz w:val="18"/>
                <w:szCs w:val="18"/>
              </w:rPr>
              <w:t>Raised Floor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150.0(d): All raised wood-frame floor have a minimum R-19 insulation or equivalent U-factor</w:t>
            </w:r>
            <w:r w:rsidR="000E1747">
              <w:rPr>
                <w:rFonts w:ascii="Calibri" w:hAnsi="Calibri"/>
                <w:sz w:val="18"/>
                <w:szCs w:val="18"/>
              </w:rPr>
              <w:t>.</w:t>
            </w:r>
          </w:p>
        </w:tc>
      </w:tr>
      <w:tr w:rsidR="002307DB" w:rsidRPr="00C4300E" w14:paraId="79CDEB0A" w14:textId="77777777" w:rsidTr="008C4689">
        <w:trPr>
          <w:trHeight w:val="158"/>
        </w:trPr>
        <w:tc>
          <w:tcPr>
            <w:tcW w:w="590" w:type="dxa"/>
            <w:vAlign w:val="center"/>
          </w:tcPr>
          <w:p w14:paraId="79CDEB08" w14:textId="77777777" w:rsidR="002307DB" w:rsidRPr="00B615A5" w:rsidRDefault="00BF23A8" w:rsidP="000E1747">
            <w:pPr>
              <w:keepNext/>
              <w:jc w:val="center"/>
              <w:rPr>
                <w:rFonts w:ascii="Calibri" w:hAnsi="Calibri"/>
                <w:sz w:val="18"/>
                <w:szCs w:val="18"/>
              </w:rPr>
            </w:pPr>
            <w:r>
              <w:rPr>
                <w:rFonts w:ascii="Calibri" w:hAnsi="Calibri"/>
                <w:sz w:val="18"/>
                <w:szCs w:val="18"/>
              </w:rPr>
              <w:t>05</w:t>
            </w:r>
          </w:p>
        </w:tc>
        <w:tc>
          <w:tcPr>
            <w:tcW w:w="10444" w:type="dxa"/>
          </w:tcPr>
          <w:p w14:paraId="79CDEB09" w14:textId="294FA651" w:rsidR="002307DB" w:rsidRPr="00C4300E" w:rsidRDefault="002307DB" w:rsidP="00DE2F96">
            <w:pPr>
              <w:keepNext/>
              <w:rPr>
                <w:rFonts w:ascii="Calibri" w:hAnsi="Calibri"/>
                <w:sz w:val="18"/>
                <w:szCs w:val="18"/>
              </w:rPr>
            </w:pPr>
            <w:r w:rsidRPr="00C4300E">
              <w:rPr>
                <w:rFonts w:ascii="Calibri" w:hAnsi="Calibri"/>
                <w:b/>
                <w:sz w:val="18"/>
                <w:szCs w:val="18"/>
              </w:rPr>
              <w:t>Slab Floor/Perimeter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w:t>
            </w:r>
            <w:r w:rsidR="006B7D38">
              <w:rPr>
                <w:rFonts w:ascii="Calibri" w:hAnsi="Calibri"/>
                <w:sz w:val="18"/>
                <w:szCs w:val="18"/>
              </w:rPr>
              <w:t>f</w:t>
            </w:r>
            <w:r w:rsidRPr="00C4300E">
              <w:rPr>
                <w:rFonts w:ascii="Calibri" w:hAnsi="Calibri"/>
                <w:sz w:val="18"/>
                <w:szCs w:val="18"/>
              </w:rPr>
              <w:t>): Water absorption rate for the insulation material alone without facings is no greater than 0.3%; water vapor permeance rate is no greater than 2.0 perm/inch</w:t>
            </w:r>
            <w:r w:rsidR="00352FAD">
              <w:rPr>
                <w:rFonts w:ascii="Calibri" w:hAnsi="Calibri"/>
                <w:sz w:val="18"/>
                <w:szCs w:val="18"/>
              </w:rPr>
              <w:t>,</w:t>
            </w:r>
            <w:r w:rsidRPr="00C4300E">
              <w:rPr>
                <w:rFonts w:ascii="Calibri" w:hAnsi="Calibri"/>
                <w:sz w:val="18"/>
                <w:szCs w:val="18"/>
              </w:rPr>
              <w:t xml:space="preserve"> and </w:t>
            </w:r>
            <w:r w:rsidR="00352FAD">
              <w:rPr>
                <w:rFonts w:ascii="Calibri" w:hAnsi="Calibri"/>
                <w:sz w:val="18"/>
                <w:szCs w:val="18"/>
              </w:rPr>
              <w:t xml:space="preserve">perimeter insulation </w:t>
            </w:r>
            <w:r w:rsidRPr="00C4300E">
              <w:rPr>
                <w:rFonts w:ascii="Calibri" w:hAnsi="Calibri"/>
                <w:sz w:val="18"/>
                <w:szCs w:val="18"/>
              </w:rPr>
              <w:t>is protected from physical damage and UV light deterioration.</w:t>
            </w:r>
          </w:p>
        </w:tc>
      </w:tr>
      <w:tr w:rsidR="002307DB" w:rsidRPr="00C4300E" w14:paraId="79CDEB0D" w14:textId="77777777" w:rsidTr="008C4689">
        <w:trPr>
          <w:trHeight w:val="158"/>
        </w:trPr>
        <w:tc>
          <w:tcPr>
            <w:tcW w:w="590" w:type="dxa"/>
            <w:vAlign w:val="center"/>
          </w:tcPr>
          <w:p w14:paraId="79CDEB0B" w14:textId="77777777" w:rsidR="002307DB" w:rsidRPr="00B615A5" w:rsidRDefault="00BF23A8" w:rsidP="000E1747">
            <w:pPr>
              <w:keepNext/>
              <w:jc w:val="center"/>
              <w:rPr>
                <w:rFonts w:ascii="Calibri" w:hAnsi="Calibri"/>
                <w:sz w:val="18"/>
                <w:szCs w:val="18"/>
              </w:rPr>
            </w:pPr>
            <w:r>
              <w:rPr>
                <w:rFonts w:ascii="Calibri" w:hAnsi="Calibri"/>
                <w:sz w:val="18"/>
                <w:szCs w:val="18"/>
              </w:rPr>
              <w:t>06</w:t>
            </w:r>
          </w:p>
        </w:tc>
        <w:tc>
          <w:tcPr>
            <w:tcW w:w="10444" w:type="dxa"/>
          </w:tcPr>
          <w:p w14:paraId="79CDEB0C" w14:textId="2B51D9E5" w:rsidR="002307DB" w:rsidRPr="00C4300E" w:rsidRDefault="002307DB" w:rsidP="00DE2F96">
            <w:pPr>
              <w:keepNext/>
              <w:rPr>
                <w:rFonts w:ascii="Calibri" w:hAnsi="Calibri"/>
                <w:sz w:val="18"/>
                <w:szCs w:val="18"/>
              </w:rPr>
            </w:pPr>
            <w:r w:rsidRPr="00C4300E">
              <w:rPr>
                <w:rFonts w:ascii="Calibri" w:hAnsi="Calibri"/>
                <w:b/>
                <w:sz w:val="18"/>
                <w:szCs w:val="18"/>
              </w:rPr>
              <w:t>Above Grade Exterior Wall</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150.0(c)1</w:t>
            </w:r>
            <w:ins w:id="101" w:author="Shewmaker, Michael@Energy" w:date="2018-07-23T11:14:00Z">
              <w:r w:rsidR="00034523">
                <w:rPr>
                  <w:rFonts w:ascii="Calibri" w:hAnsi="Calibri"/>
                  <w:sz w:val="18"/>
                  <w:szCs w:val="18"/>
                </w:rPr>
                <w:t xml:space="preserve"> &amp; 150.0(c)6</w:t>
              </w:r>
            </w:ins>
            <w:r w:rsidRPr="00C4300E">
              <w:rPr>
                <w:rFonts w:ascii="Calibri" w:hAnsi="Calibri"/>
                <w:sz w:val="18"/>
                <w:szCs w:val="18"/>
              </w:rPr>
              <w:t>: All 2x4 wood-frame walls have a minimum R-13 insulation or equivalent U-factor</w:t>
            </w:r>
            <w:ins w:id="102" w:author="Shewmaker, Michael@Energy" w:date="2018-07-23T11:14:00Z">
              <w:r w:rsidR="00034523">
                <w:rPr>
                  <w:rFonts w:ascii="Calibri" w:hAnsi="Calibri"/>
                  <w:sz w:val="18"/>
                  <w:szCs w:val="18"/>
                </w:rPr>
                <w:t xml:space="preserve"> not exceeding U-0.102</w:t>
              </w:r>
            </w:ins>
            <w:r w:rsidRPr="00C4300E">
              <w:rPr>
                <w:rFonts w:ascii="Calibri" w:hAnsi="Calibri"/>
                <w:sz w:val="18"/>
                <w:szCs w:val="18"/>
              </w:rPr>
              <w:t>.</w:t>
            </w:r>
          </w:p>
        </w:tc>
      </w:tr>
      <w:tr w:rsidR="002307DB" w:rsidRPr="00C4300E" w14:paraId="79CDEB10" w14:textId="77777777" w:rsidTr="008C4689">
        <w:trPr>
          <w:trHeight w:val="158"/>
        </w:trPr>
        <w:tc>
          <w:tcPr>
            <w:tcW w:w="590" w:type="dxa"/>
            <w:vAlign w:val="center"/>
          </w:tcPr>
          <w:p w14:paraId="79CDEB0E" w14:textId="77777777" w:rsidR="002307DB" w:rsidRDefault="00BF23A8" w:rsidP="000E1747">
            <w:pPr>
              <w:keepNext/>
              <w:jc w:val="center"/>
              <w:rPr>
                <w:rFonts w:ascii="Calibri" w:hAnsi="Calibri"/>
                <w:sz w:val="18"/>
                <w:szCs w:val="18"/>
              </w:rPr>
            </w:pPr>
            <w:r>
              <w:rPr>
                <w:rFonts w:ascii="Calibri" w:hAnsi="Calibri"/>
                <w:sz w:val="18"/>
                <w:szCs w:val="18"/>
              </w:rPr>
              <w:t>07</w:t>
            </w:r>
          </w:p>
        </w:tc>
        <w:tc>
          <w:tcPr>
            <w:tcW w:w="10444" w:type="dxa"/>
          </w:tcPr>
          <w:p w14:paraId="79CDEB0F" w14:textId="75C4969B" w:rsidR="002307DB" w:rsidRPr="00C4300E" w:rsidRDefault="002307DB" w:rsidP="00F13C86">
            <w:pPr>
              <w:keepNext/>
              <w:rPr>
                <w:rFonts w:ascii="Calibri" w:hAnsi="Calibri"/>
                <w:sz w:val="18"/>
                <w:szCs w:val="18"/>
              </w:rPr>
            </w:pPr>
            <w:r w:rsidRPr="00C4300E">
              <w:rPr>
                <w:rFonts w:ascii="Calibri" w:hAnsi="Calibri"/>
                <w:b/>
                <w:sz w:val="18"/>
                <w:szCs w:val="18"/>
              </w:rPr>
              <w:t>Above Grade Exterior Wall</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150.0(c)2</w:t>
            </w:r>
            <w:ins w:id="103" w:author="Shewmaker, Michael@Energy" w:date="2018-07-23T11:14:00Z">
              <w:r w:rsidR="00034523">
                <w:rPr>
                  <w:rFonts w:ascii="Calibri" w:hAnsi="Calibri"/>
                  <w:sz w:val="18"/>
                  <w:szCs w:val="18"/>
                </w:rPr>
                <w:t xml:space="preserve"> &amp; 150.0(c)6</w:t>
              </w:r>
            </w:ins>
            <w:r w:rsidRPr="00C4300E">
              <w:rPr>
                <w:rFonts w:ascii="Calibri" w:hAnsi="Calibri"/>
                <w:sz w:val="18"/>
                <w:szCs w:val="18"/>
              </w:rPr>
              <w:t>: All 2x6 wood-frame walls have a minimum R-</w:t>
            </w:r>
            <w:del w:id="104" w:author="Shewmaker, Michael@Energy" w:date="2018-07-23T11:09:00Z">
              <w:r w:rsidRPr="00C4300E" w:rsidDel="00AB413C">
                <w:rPr>
                  <w:rFonts w:ascii="Calibri" w:hAnsi="Calibri"/>
                  <w:sz w:val="18"/>
                  <w:szCs w:val="18"/>
                </w:rPr>
                <w:delText>19</w:delText>
              </w:r>
            </w:del>
            <w:ins w:id="105" w:author="Shewmaker, Michael@Energy" w:date="2018-07-23T11:09:00Z">
              <w:r w:rsidR="00AB413C">
                <w:rPr>
                  <w:rFonts w:ascii="Calibri" w:hAnsi="Calibri"/>
                  <w:sz w:val="18"/>
                  <w:szCs w:val="18"/>
                </w:rPr>
                <w:t>20</w:t>
              </w:r>
            </w:ins>
            <w:r w:rsidRPr="00C4300E">
              <w:rPr>
                <w:rFonts w:ascii="Calibri" w:hAnsi="Calibri"/>
                <w:sz w:val="18"/>
                <w:szCs w:val="18"/>
              </w:rPr>
              <w:t xml:space="preserve"> insulation or equivalent U-factor</w:t>
            </w:r>
            <w:ins w:id="106" w:author="Shewmaker, Michael@Energy" w:date="2018-07-23T11:15:00Z">
              <w:r w:rsidR="00034523">
                <w:rPr>
                  <w:rFonts w:ascii="Calibri" w:hAnsi="Calibri"/>
                  <w:sz w:val="18"/>
                  <w:szCs w:val="18"/>
                </w:rPr>
                <w:t xml:space="preserve"> not exceeding U-0.071</w:t>
              </w:r>
            </w:ins>
            <w:r w:rsidRPr="00C4300E">
              <w:rPr>
                <w:rFonts w:ascii="Calibri" w:hAnsi="Calibri"/>
                <w:sz w:val="18"/>
                <w:szCs w:val="18"/>
              </w:rPr>
              <w:t>.</w:t>
            </w:r>
          </w:p>
        </w:tc>
      </w:tr>
      <w:tr w:rsidR="002307DB" w:rsidRPr="00C4300E" w14:paraId="79CDEB13" w14:textId="77777777" w:rsidTr="008C4689">
        <w:trPr>
          <w:trHeight w:val="158"/>
        </w:trPr>
        <w:tc>
          <w:tcPr>
            <w:tcW w:w="590" w:type="dxa"/>
            <w:vAlign w:val="center"/>
          </w:tcPr>
          <w:p w14:paraId="79CDEB11" w14:textId="77777777" w:rsidR="002307DB" w:rsidRPr="00B615A5" w:rsidRDefault="00BF23A8" w:rsidP="000E1747">
            <w:pPr>
              <w:keepNext/>
              <w:jc w:val="center"/>
              <w:rPr>
                <w:rFonts w:ascii="Calibri" w:hAnsi="Calibri"/>
                <w:sz w:val="18"/>
                <w:szCs w:val="18"/>
              </w:rPr>
            </w:pPr>
            <w:r>
              <w:rPr>
                <w:rFonts w:ascii="Calibri" w:hAnsi="Calibri"/>
                <w:sz w:val="18"/>
                <w:szCs w:val="18"/>
              </w:rPr>
              <w:t>08</w:t>
            </w:r>
          </w:p>
        </w:tc>
        <w:tc>
          <w:tcPr>
            <w:tcW w:w="10444" w:type="dxa"/>
          </w:tcPr>
          <w:p w14:paraId="79CDEB12" w14:textId="6FAC3469" w:rsidR="002307DB" w:rsidRPr="002C7216" w:rsidRDefault="002307DB" w:rsidP="00DE2F96">
            <w:pPr>
              <w:keepNext/>
              <w:rPr>
                <w:rFonts w:ascii="Calibri" w:hAnsi="Calibri"/>
                <w:sz w:val="18"/>
                <w:szCs w:val="18"/>
              </w:rPr>
            </w:pPr>
            <w:r w:rsidRPr="002C7216">
              <w:rPr>
                <w:rFonts w:ascii="Calibri" w:hAnsi="Calibri"/>
                <w:b/>
                <w:sz w:val="18"/>
                <w:szCs w:val="18"/>
              </w:rPr>
              <w:t>Ceiling/Rafter Roof</w:t>
            </w:r>
            <w:r w:rsidRPr="002C7216">
              <w:rPr>
                <w:rFonts w:ascii="Calibri" w:hAnsi="Calibri"/>
                <w:sz w:val="18"/>
                <w:szCs w:val="18"/>
              </w:rPr>
              <w:t xml:space="preserve"> - 150.0(a)1: All wood-frame</w:t>
            </w:r>
            <w:r w:rsidR="00352FAD" w:rsidRPr="002C7216">
              <w:rPr>
                <w:rFonts w:ascii="Calibri" w:hAnsi="Calibri"/>
                <w:sz w:val="18"/>
                <w:szCs w:val="18"/>
              </w:rPr>
              <w:t>d</w:t>
            </w:r>
            <w:r w:rsidRPr="002C7216">
              <w:rPr>
                <w:rFonts w:ascii="Calibri" w:hAnsi="Calibri"/>
                <w:sz w:val="18"/>
                <w:szCs w:val="18"/>
              </w:rPr>
              <w:t xml:space="preserve"> ceiling</w:t>
            </w:r>
            <w:r w:rsidR="00352FAD" w:rsidRPr="002C7216">
              <w:rPr>
                <w:rFonts w:ascii="Calibri" w:hAnsi="Calibri"/>
                <w:sz w:val="18"/>
                <w:szCs w:val="18"/>
              </w:rPr>
              <w:t>s</w:t>
            </w:r>
            <w:r w:rsidRPr="002C7216">
              <w:rPr>
                <w:rFonts w:ascii="Calibri" w:hAnsi="Calibri"/>
                <w:sz w:val="18"/>
                <w:szCs w:val="18"/>
              </w:rPr>
              <w:t xml:space="preserve"> have a minimum R-</w:t>
            </w:r>
            <w:r w:rsidR="002C7216" w:rsidRPr="002C7216">
              <w:rPr>
                <w:rFonts w:ascii="Calibri" w:hAnsi="Calibri"/>
                <w:sz w:val="18"/>
                <w:szCs w:val="18"/>
              </w:rPr>
              <w:t>22</w:t>
            </w:r>
            <w:r w:rsidRPr="002C7216">
              <w:rPr>
                <w:rFonts w:ascii="Calibri" w:hAnsi="Calibri"/>
                <w:sz w:val="18"/>
                <w:szCs w:val="18"/>
              </w:rPr>
              <w:t xml:space="preserve"> insulation or equivalent U-factor.</w:t>
            </w:r>
          </w:p>
        </w:tc>
      </w:tr>
      <w:tr w:rsidR="002307DB" w:rsidRPr="00C4300E" w14:paraId="79CDEB16" w14:textId="77777777" w:rsidTr="008C4689">
        <w:trPr>
          <w:trHeight w:val="158"/>
        </w:trPr>
        <w:tc>
          <w:tcPr>
            <w:tcW w:w="590" w:type="dxa"/>
            <w:vAlign w:val="center"/>
          </w:tcPr>
          <w:p w14:paraId="79CDEB14" w14:textId="77777777" w:rsidR="002307DB" w:rsidRPr="00B615A5" w:rsidRDefault="00BF23A8" w:rsidP="000E1747">
            <w:pPr>
              <w:keepNext/>
              <w:jc w:val="center"/>
              <w:rPr>
                <w:rFonts w:ascii="Calibri" w:hAnsi="Calibri"/>
                <w:sz w:val="18"/>
                <w:szCs w:val="18"/>
              </w:rPr>
            </w:pPr>
            <w:r>
              <w:rPr>
                <w:rFonts w:ascii="Calibri" w:hAnsi="Calibri"/>
                <w:sz w:val="18"/>
                <w:szCs w:val="18"/>
              </w:rPr>
              <w:t>09</w:t>
            </w:r>
          </w:p>
        </w:tc>
        <w:tc>
          <w:tcPr>
            <w:tcW w:w="10444" w:type="dxa"/>
          </w:tcPr>
          <w:p w14:paraId="79CDEB15" w14:textId="6A7B25F4" w:rsidR="008C4689" w:rsidRDefault="002307DB" w:rsidP="00DE2F96">
            <w:pPr>
              <w:keepNext/>
              <w:rPr>
                <w:rFonts w:ascii="Calibri" w:hAnsi="Calibri"/>
                <w:sz w:val="18"/>
                <w:szCs w:val="18"/>
              </w:rPr>
            </w:pPr>
            <w:r w:rsidRPr="00C4300E">
              <w:rPr>
                <w:rFonts w:ascii="Calibri" w:hAnsi="Calibri"/>
                <w:b/>
                <w:sz w:val="18"/>
                <w:szCs w:val="18"/>
              </w:rPr>
              <w:t>Vapor Retarder</w:t>
            </w:r>
            <w:r w:rsidRPr="00C4300E">
              <w:rPr>
                <w:rFonts w:ascii="Calibri" w:hAnsi="Calibri"/>
                <w:sz w:val="18"/>
                <w:szCs w:val="18"/>
              </w:rPr>
              <w:t xml:space="preserve"> </w:t>
            </w:r>
            <w:r w:rsidR="00352FAD">
              <w:rPr>
                <w:rFonts w:ascii="Calibri" w:hAnsi="Calibri"/>
                <w:sz w:val="18"/>
                <w:szCs w:val="18"/>
              </w:rPr>
              <w:t>–</w:t>
            </w:r>
            <w:r>
              <w:rPr>
                <w:rFonts w:ascii="Calibri" w:hAnsi="Calibri"/>
                <w:sz w:val="18"/>
                <w:szCs w:val="18"/>
              </w:rPr>
              <w:t xml:space="preserve"> </w:t>
            </w:r>
            <w:r w:rsidRPr="00C4300E">
              <w:rPr>
                <w:rFonts w:ascii="Calibri" w:hAnsi="Calibri"/>
                <w:sz w:val="18"/>
                <w:szCs w:val="18"/>
              </w:rPr>
              <w:t>150</w:t>
            </w:r>
            <w:r w:rsidR="00352FAD">
              <w:rPr>
                <w:rFonts w:ascii="Calibri" w:hAnsi="Calibri"/>
                <w:sz w:val="18"/>
                <w:szCs w:val="18"/>
              </w:rPr>
              <w:t>.0</w:t>
            </w:r>
            <w:r w:rsidRPr="00C4300E">
              <w:rPr>
                <w:rFonts w:ascii="Calibri" w:hAnsi="Calibri"/>
                <w:sz w:val="18"/>
                <w:szCs w:val="18"/>
              </w:rPr>
              <w:t xml:space="preserve">(g)1: </w:t>
            </w:r>
            <w:r w:rsidR="00377801">
              <w:rPr>
                <w:rFonts w:ascii="Calibri" w:hAnsi="Calibri"/>
                <w:sz w:val="18"/>
                <w:szCs w:val="18"/>
              </w:rPr>
              <w:t>I</w:t>
            </w:r>
            <w:r w:rsidR="00352FAD">
              <w:rPr>
                <w:rFonts w:ascii="Calibri" w:hAnsi="Calibri"/>
                <w:sz w:val="18"/>
                <w:szCs w:val="18"/>
              </w:rPr>
              <w:t xml:space="preserve">n Climate Zones 1 </w:t>
            </w:r>
            <w:r w:rsidR="006B7D38">
              <w:rPr>
                <w:rFonts w:ascii="Calibri" w:hAnsi="Calibri"/>
                <w:sz w:val="18"/>
                <w:szCs w:val="18"/>
              </w:rPr>
              <w:t>through</w:t>
            </w:r>
            <w:r w:rsidR="00352FAD">
              <w:rPr>
                <w:rFonts w:ascii="Calibri" w:hAnsi="Calibri"/>
                <w:sz w:val="18"/>
                <w:szCs w:val="18"/>
              </w:rPr>
              <w:t xml:space="preserve"> 16, </w:t>
            </w:r>
            <w:r w:rsidR="006B7D38">
              <w:rPr>
                <w:rFonts w:ascii="Calibri" w:hAnsi="Calibri"/>
                <w:sz w:val="18"/>
                <w:szCs w:val="18"/>
              </w:rPr>
              <w:t>the earth floor of unvented crawl space shall be covered with a Class I or Class II vapor retarder, This requirement shall also apply to controlled ventilation crawl space for buildings complying with the Exception to Section 150.0(d).</w:t>
            </w:r>
          </w:p>
        </w:tc>
      </w:tr>
      <w:tr w:rsidR="002307DB" w:rsidRPr="00C4300E" w14:paraId="79CDEB19" w14:textId="77777777" w:rsidTr="008C4689">
        <w:trPr>
          <w:trHeight w:val="158"/>
        </w:trPr>
        <w:tc>
          <w:tcPr>
            <w:tcW w:w="590" w:type="dxa"/>
            <w:vAlign w:val="center"/>
          </w:tcPr>
          <w:p w14:paraId="79CDEB17" w14:textId="77777777" w:rsidR="002307DB" w:rsidRPr="005F79BA" w:rsidRDefault="00BF23A8" w:rsidP="000E1747">
            <w:pPr>
              <w:keepNext/>
              <w:jc w:val="center"/>
              <w:rPr>
                <w:rFonts w:ascii="Calibri" w:hAnsi="Calibri"/>
                <w:sz w:val="18"/>
                <w:szCs w:val="18"/>
              </w:rPr>
            </w:pPr>
            <w:r>
              <w:rPr>
                <w:rFonts w:ascii="Calibri" w:hAnsi="Calibri"/>
                <w:sz w:val="18"/>
                <w:szCs w:val="18"/>
              </w:rPr>
              <w:t>10</w:t>
            </w:r>
          </w:p>
        </w:tc>
        <w:tc>
          <w:tcPr>
            <w:tcW w:w="10444" w:type="dxa"/>
          </w:tcPr>
          <w:p w14:paraId="79CDEB18" w14:textId="0F05936C" w:rsidR="002307DB" w:rsidRPr="00C4300E" w:rsidRDefault="002307DB" w:rsidP="00DE2F96">
            <w:pPr>
              <w:keepNext/>
              <w:rPr>
                <w:rFonts w:ascii="Calibri" w:hAnsi="Calibri"/>
                <w:sz w:val="18"/>
                <w:szCs w:val="18"/>
              </w:rPr>
            </w:pPr>
            <w:r w:rsidRPr="00C4300E">
              <w:rPr>
                <w:rFonts w:ascii="Calibri" w:hAnsi="Calibri"/>
                <w:b/>
                <w:sz w:val="18"/>
                <w:szCs w:val="18"/>
              </w:rPr>
              <w:t>Vapor Retarder</w:t>
            </w:r>
            <w:r w:rsidRPr="00C4300E">
              <w:rPr>
                <w:rFonts w:ascii="Calibri" w:hAnsi="Calibri"/>
                <w:sz w:val="18"/>
                <w:szCs w:val="18"/>
              </w:rPr>
              <w:t xml:space="preserve"> </w:t>
            </w:r>
            <w:r w:rsidR="00352FAD">
              <w:rPr>
                <w:rFonts w:ascii="Calibri" w:hAnsi="Calibri"/>
                <w:sz w:val="18"/>
                <w:szCs w:val="18"/>
              </w:rPr>
              <w:t>–</w:t>
            </w:r>
            <w:r>
              <w:rPr>
                <w:rFonts w:ascii="Calibri" w:hAnsi="Calibri"/>
                <w:sz w:val="18"/>
                <w:szCs w:val="18"/>
              </w:rPr>
              <w:t xml:space="preserve"> </w:t>
            </w:r>
            <w:r w:rsidRPr="00C4300E">
              <w:rPr>
                <w:rFonts w:ascii="Calibri" w:hAnsi="Calibri"/>
                <w:sz w:val="18"/>
                <w:szCs w:val="18"/>
              </w:rPr>
              <w:t>150</w:t>
            </w:r>
            <w:r w:rsidR="00352FAD">
              <w:rPr>
                <w:rFonts w:ascii="Calibri" w:hAnsi="Calibri"/>
                <w:sz w:val="18"/>
                <w:szCs w:val="18"/>
              </w:rPr>
              <w:t>.0</w:t>
            </w:r>
            <w:r w:rsidRPr="00C4300E">
              <w:rPr>
                <w:rFonts w:ascii="Calibri" w:hAnsi="Calibri"/>
                <w:sz w:val="18"/>
                <w:szCs w:val="18"/>
              </w:rPr>
              <w:t xml:space="preserve">(g)2: </w:t>
            </w:r>
            <w:r w:rsidR="006B7D38">
              <w:rPr>
                <w:rFonts w:ascii="Calibri" w:hAnsi="Calibri"/>
                <w:sz w:val="18"/>
                <w:szCs w:val="18"/>
              </w:rPr>
              <w:t>In Climate Zones 14 and 16, a Class I or Class II vapor retarder shall be installed on the conditioned space side of all insulation in all exterior walls, vented attics and unvented attics with air-permeable insulation.</w:t>
            </w:r>
          </w:p>
        </w:tc>
      </w:tr>
      <w:tr w:rsidR="002307DB" w:rsidRPr="00C4300E" w14:paraId="79CDEB21" w14:textId="77777777" w:rsidTr="008C4689">
        <w:trPr>
          <w:trHeight w:val="158"/>
        </w:trPr>
        <w:tc>
          <w:tcPr>
            <w:tcW w:w="590" w:type="dxa"/>
            <w:vAlign w:val="center"/>
          </w:tcPr>
          <w:p w14:paraId="79CDEB1D" w14:textId="63F551E0" w:rsidR="002307DB" w:rsidRDefault="00BF23A8" w:rsidP="000E1747">
            <w:pPr>
              <w:keepNext/>
              <w:jc w:val="center"/>
              <w:rPr>
                <w:rFonts w:ascii="Calibri" w:hAnsi="Calibri"/>
                <w:sz w:val="18"/>
                <w:szCs w:val="18"/>
              </w:rPr>
            </w:pPr>
            <w:r>
              <w:rPr>
                <w:rFonts w:ascii="Calibri" w:hAnsi="Calibri"/>
                <w:sz w:val="18"/>
                <w:szCs w:val="18"/>
              </w:rPr>
              <w:t>1</w:t>
            </w:r>
            <w:r w:rsidR="006B7D38">
              <w:rPr>
                <w:rFonts w:ascii="Calibri" w:hAnsi="Calibri"/>
                <w:sz w:val="18"/>
                <w:szCs w:val="18"/>
              </w:rPr>
              <w:t>1</w:t>
            </w:r>
          </w:p>
        </w:tc>
        <w:tc>
          <w:tcPr>
            <w:tcW w:w="10444" w:type="dxa"/>
          </w:tcPr>
          <w:p w14:paraId="79CDEB1E" w14:textId="77777777" w:rsidR="002307DB" w:rsidRDefault="002307DB" w:rsidP="00DE2F96">
            <w:pPr>
              <w:keepNext/>
              <w:rPr>
                <w:rFonts w:ascii="Calibri" w:hAnsi="Calibri"/>
                <w:sz w:val="18"/>
                <w:szCs w:val="18"/>
              </w:rPr>
            </w:pPr>
            <w:r>
              <w:rPr>
                <w:rFonts w:ascii="Calibri" w:hAnsi="Calibri"/>
                <w:b/>
                <w:sz w:val="18"/>
                <w:szCs w:val="18"/>
              </w:rPr>
              <w:t>Heated Slabs</w:t>
            </w:r>
            <w:r w:rsidRPr="00C4300E">
              <w:rPr>
                <w:rFonts w:ascii="Calibri" w:hAnsi="Calibri"/>
                <w:sz w:val="18"/>
                <w:szCs w:val="18"/>
              </w:rPr>
              <w:t xml:space="preserve"> </w:t>
            </w:r>
            <w:r>
              <w:rPr>
                <w:rFonts w:ascii="Calibri" w:hAnsi="Calibri"/>
                <w:sz w:val="18"/>
                <w:szCs w:val="18"/>
              </w:rPr>
              <w:t xml:space="preserve">- </w:t>
            </w:r>
            <w:r w:rsidRPr="009921A0">
              <w:rPr>
                <w:rFonts w:ascii="Calibri" w:hAnsi="Calibri"/>
                <w:sz w:val="18"/>
                <w:szCs w:val="18"/>
              </w:rPr>
              <w:t>110.8(g)</w:t>
            </w:r>
            <w:r>
              <w:rPr>
                <w:rFonts w:ascii="Calibri" w:hAnsi="Calibri"/>
                <w:sz w:val="18"/>
                <w:szCs w:val="18"/>
              </w:rPr>
              <w:t xml:space="preserve">: </w:t>
            </w:r>
            <w:r w:rsidRPr="009921A0">
              <w:rPr>
                <w:rFonts w:ascii="Calibri" w:hAnsi="Calibri"/>
                <w:sz w:val="18"/>
                <w:szCs w:val="18"/>
              </w:rPr>
              <w:t>All heated slabs shall be insulated as required.</w:t>
            </w:r>
          </w:p>
          <w:p w14:paraId="79CDEB1F" w14:textId="4A2A409F" w:rsidR="002307DB" w:rsidRPr="005F79BA" w:rsidRDefault="002307DB" w:rsidP="00B61D0D">
            <w:pPr>
              <w:keepNext/>
              <w:numPr>
                <w:ilvl w:val="0"/>
                <w:numId w:val="12"/>
              </w:numPr>
              <w:rPr>
                <w:rFonts w:ascii="Calibri" w:hAnsi="Calibri"/>
                <w:b/>
                <w:sz w:val="18"/>
                <w:szCs w:val="18"/>
              </w:rPr>
            </w:pPr>
            <w:r w:rsidRPr="009921A0">
              <w:rPr>
                <w:rFonts w:ascii="Calibri" w:hAnsi="Calibri"/>
                <w:sz w:val="18"/>
                <w:szCs w:val="18"/>
              </w:rPr>
              <w:t>Insulation shall be installed from the top of the slab, down 16 inches or to the frost line, whichever is greater. Climate zones 1-</w:t>
            </w:r>
            <w:r w:rsidR="006D3B93">
              <w:rPr>
                <w:rFonts w:ascii="Calibri" w:hAnsi="Calibri"/>
                <w:sz w:val="18"/>
                <w:szCs w:val="18"/>
              </w:rPr>
              <w:t>1</w:t>
            </w:r>
            <w:r w:rsidRPr="009921A0">
              <w:rPr>
                <w:rFonts w:ascii="Calibri" w:hAnsi="Calibri"/>
                <w:sz w:val="18"/>
                <w:szCs w:val="18"/>
              </w:rPr>
              <w:t xml:space="preserve">5 require R-5, </w:t>
            </w:r>
            <w:r w:rsidR="000E1747">
              <w:rPr>
                <w:rFonts w:ascii="Calibri" w:hAnsi="Calibri"/>
                <w:sz w:val="18"/>
                <w:szCs w:val="18"/>
              </w:rPr>
              <w:t xml:space="preserve">and </w:t>
            </w:r>
            <w:r w:rsidRPr="009921A0">
              <w:rPr>
                <w:rFonts w:ascii="Calibri" w:hAnsi="Calibri"/>
                <w:sz w:val="18"/>
                <w:szCs w:val="18"/>
              </w:rPr>
              <w:t>climate zone 16 requires R-10.</w:t>
            </w:r>
          </w:p>
          <w:p w14:paraId="79CDEB20" w14:textId="51FDF9F7" w:rsidR="002307DB" w:rsidRPr="00C4300E" w:rsidRDefault="002307DB" w:rsidP="00B61D0D">
            <w:pPr>
              <w:keepNext/>
              <w:numPr>
                <w:ilvl w:val="0"/>
                <w:numId w:val="12"/>
              </w:numPr>
              <w:rPr>
                <w:rFonts w:ascii="Calibri" w:hAnsi="Calibri"/>
                <w:b/>
                <w:sz w:val="18"/>
                <w:szCs w:val="18"/>
              </w:rPr>
            </w:pPr>
            <w:r w:rsidRPr="009921A0">
              <w:rPr>
                <w:rFonts w:ascii="Calibri" w:hAnsi="Calibri"/>
                <w:sz w:val="18"/>
                <w:szCs w:val="18"/>
              </w:rPr>
              <w:t>Alternatively, vertical insulation from top of slab at inside edge of outside wall down to the top of the horizontal insulation. Horizontal insulation from the outside edge of the vertical insulation extending 4 feet toward the center of the slab in a direction normal to the outside of the building</w:t>
            </w:r>
            <w:r>
              <w:rPr>
                <w:rFonts w:ascii="Calibri" w:hAnsi="Calibri"/>
                <w:sz w:val="18"/>
                <w:szCs w:val="18"/>
              </w:rPr>
              <w:t xml:space="preserve"> </w:t>
            </w:r>
            <w:r w:rsidRPr="009921A0">
              <w:rPr>
                <w:rFonts w:ascii="Calibri" w:hAnsi="Calibri"/>
                <w:sz w:val="18"/>
                <w:szCs w:val="18"/>
              </w:rPr>
              <w:t>in</w:t>
            </w:r>
            <w:r>
              <w:rPr>
                <w:rFonts w:ascii="Calibri" w:hAnsi="Calibri"/>
                <w:sz w:val="18"/>
                <w:szCs w:val="18"/>
              </w:rPr>
              <w:t xml:space="preserve"> </w:t>
            </w:r>
            <w:r w:rsidRPr="009921A0">
              <w:rPr>
                <w:rFonts w:ascii="Calibri" w:hAnsi="Calibri"/>
                <w:sz w:val="18"/>
                <w:szCs w:val="18"/>
              </w:rPr>
              <w:t>pla</w:t>
            </w:r>
            <w:r w:rsidR="00377801">
              <w:rPr>
                <w:rFonts w:ascii="Calibri" w:hAnsi="Calibri"/>
                <w:sz w:val="18"/>
                <w:szCs w:val="18"/>
              </w:rPr>
              <w:t>i</w:t>
            </w:r>
            <w:r w:rsidRPr="009921A0">
              <w:rPr>
                <w:rFonts w:ascii="Calibri" w:hAnsi="Calibri"/>
                <w:sz w:val="18"/>
                <w:szCs w:val="18"/>
              </w:rPr>
              <w:t>n view. Climate zones 1-</w:t>
            </w:r>
            <w:r w:rsidR="006D3B93">
              <w:rPr>
                <w:rFonts w:ascii="Calibri" w:hAnsi="Calibri"/>
                <w:sz w:val="18"/>
                <w:szCs w:val="18"/>
              </w:rPr>
              <w:t>1</w:t>
            </w:r>
            <w:r w:rsidRPr="009921A0">
              <w:rPr>
                <w:rFonts w:ascii="Calibri" w:hAnsi="Calibri"/>
                <w:sz w:val="18"/>
                <w:szCs w:val="18"/>
              </w:rPr>
              <w:t xml:space="preserve">5 require R-5, </w:t>
            </w:r>
            <w:r w:rsidR="000E1747">
              <w:rPr>
                <w:rFonts w:ascii="Calibri" w:hAnsi="Calibri"/>
                <w:sz w:val="18"/>
                <w:szCs w:val="18"/>
              </w:rPr>
              <w:t xml:space="preserve">and </w:t>
            </w:r>
            <w:r w:rsidRPr="009921A0">
              <w:rPr>
                <w:rFonts w:ascii="Calibri" w:hAnsi="Calibri"/>
                <w:sz w:val="18"/>
                <w:szCs w:val="18"/>
              </w:rPr>
              <w:t>climate zone 16 requires R-10 vertical and R-7 horizontal.</w:t>
            </w:r>
          </w:p>
        </w:tc>
      </w:tr>
      <w:tr w:rsidR="002307DB" w:rsidRPr="00C4300E" w14:paraId="79CDEB23" w14:textId="77777777" w:rsidTr="008C4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34" w:type="dxa"/>
            <w:gridSpan w:val="2"/>
            <w:vAlign w:val="center"/>
          </w:tcPr>
          <w:p w14:paraId="79CDEB22"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24" w14:textId="77777777" w:rsidR="002307DB" w:rsidRDefault="002307DB" w:rsidP="000E1747">
      <w:pPr>
        <w:tabs>
          <w:tab w:val="left" w:pos="0"/>
        </w:tabs>
        <w:suppressAutoHyphens/>
        <w:ind w:left="1166" w:hanging="1166"/>
        <w:rPr>
          <w:rFonts w:ascii="Calibri" w:hAnsi="Calibri"/>
          <w:bCs/>
          <w:caps/>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19"/>
      </w:tblGrid>
      <w:tr w:rsidR="002307DB" w:rsidRPr="00655108" w14:paraId="79CDEB26" w14:textId="77777777" w:rsidTr="008C4689">
        <w:trPr>
          <w:trHeight w:val="158"/>
        </w:trPr>
        <w:tc>
          <w:tcPr>
            <w:tcW w:w="11027" w:type="dxa"/>
            <w:gridSpan w:val="2"/>
          </w:tcPr>
          <w:p w14:paraId="79CDEB25" w14:textId="14B434F1"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B561CB">
              <w:rPr>
                <w:rFonts w:ascii="Calibri" w:hAnsi="Calibri"/>
                <w:b/>
                <w:szCs w:val="18"/>
              </w:rPr>
              <w:t xml:space="preserve">H. </w:t>
            </w:r>
            <w:r w:rsidR="003941CE" w:rsidRPr="00B561CB">
              <w:rPr>
                <w:rFonts w:ascii="Calibri" w:hAnsi="Calibri"/>
                <w:b/>
                <w:szCs w:val="18"/>
              </w:rPr>
              <w:t>Installed Insulation</w:t>
            </w:r>
          </w:p>
        </w:tc>
      </w:tr>
      <w:tr w:rsidR="002307DB" w:rsidRPr="00655108" w14:paraId="79CDEB29" w14:textId="77777777" w:rsidTr="008C4689">
        <w:trPr>
          <w:trHeight w:val="158"/>
        </w:trPr>
        <w:tc>
          <w:tcPr>
            <w:tcW w:w="590" w:type="dxa"/>
            <w:vAlign w:val="center"/>
          </w:tcPr>
          <w:p w14:paraId="79CDEB27"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1</w:t>
            </w:r>
          </w:p>
        </w:tc>
        <w:tc>
          <w:tcPr>
            <w:tcW w:w="10437" w:type="dxa"/>
            <w:vAlign w:val="center"/>
          </w:tcPr>
          <w:p w14:paraId="79CDEB28"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color w:val="333333"/>
                <w:sz w:val="18"/>
                <w:szCs w:val="18"/>
              </w:rPr>
            </w:pPr>
            <w:r w:rsidRPr="00655108">
              <w:rPr>
                <w:rFonts w:ascii="Calibri" w:hAnsi="Calibri"/>
                <w:sz w:val="18"/>
                <w:szCs w:val="18"/>
              </w:rPr>
              <w:t xml:space="preserve">Installed insulation R-values </w:t>
            </w:r>
            <w:r>
              <w:rPr>
                <w:rFonts w:ascii="Calibri" w:hAnsi="Calibri"/>
                <w:sz w:val="18"/>
                <w:szCs w:val="18"/>
              </w:rPr>
              <w:t xml:space="preserve">are </w:t>
            </w:r>
            <w:r w:rsidRPr="00655108">
              <w:rPr>
                <w:rFonts w:ascii="Calibri" w:hAnsi="Calibri"/>
                <w:sz w:val="18"/>
                <w:szCs w:val="18"/>
              </w:rPr>
              <w:t xml:space="preserve">the same or greater than listed on the </w:t>
            </w:r>
            <w:r>
              <w:rPr>
                <w:rFonts w:ascii="Calibri" w:hAnsi="Calibri"/>
                <w:sz w:val="18"/>
                <w:szCs w:val="18"/>
              </w:rPr>
              <w:t>CF1R</w:t>
            </w:r>
            <w:r w:rsidRPr="00655108">
              <w:rPr>
                <w:rFonts w:ascii="Calibri" w:hAnsi="Calibri"/>
                <w:sz w:val="18"/>
                <w:szCs w:val="18"/>
              </w:rPr>
              <w:t>.</w:t>
            </w:r>
          </w:p>
        </w:tc>
      </w:tr>
      <w:tr w:rsidR="002307DB" w:rsidRPr="00655108" w14:paraId="79CDEB2C" w14:textId="77777777" w:rsidTr="008C4689">
        <w:trPr>
          <w:trHeight w:val="158"/>
        </w:trPr>
        <w:tc>
          <w:tcPr>
            <w:tcW w:w="590" w:type="dxa"/>
            <w:vAlign w:val="center"/>
          </w:tcPr>
          <w:p w14:paraId="79CDEB2A"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2</w:t>
            </w:r>
          </w:p>
        </w:tc>
        <w:tc>
          <w:tcPr>
            <w:tcW w:w="10437" w:type="dxa"/>
            <w:vAlign w:val="center"/>
          </w:tcPr>
          <w:p w14:paraId="79CDEB2B"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 xml:space="preserve">No gaps or voids between the insulation and framing.  </w:t>
            </w:r>
          </w:p>
        </w:tc>
      </w:tr>
      <w:tr w:rsidR="002307DB" w:rsidRPr="00655108" w14:paraId="79CDEB2F" w14:textId="77777777" w:rsidTr="008C4689">
        <w:trPr>
          <w:trHeight w:val="158"/>
        </w:trPr>
        <w:tc>
          <w:tcPr>
            <w:tcW w:w="590" w:type="dxa"/>
            <w:vAlign w:val="center"/>
          </w:tcPr>
          <w:p w14:paraId="79CDEB2D"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3</w:t>
            </w:r>
          </w:p>
        </w:tc>
        <w:tc>
          <w:tcPr>
            <w:tcW w:w="10437" w:type="dxa"/>
            <w:vAlign w:val="center"/>
          </w:tcPr>
          <w:p w14:paraId="79CDEB2E"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No gaps between the sides or ends of batt</w:t>
            </w:r>
            <w:r>
              <w:rPr>
                <w:rFonts w:ascii="Calibri" w:hAnsi="Calibri"/>
                <w:sz w:val="18"/>
                <w:szCs w:val="18"/>
              </w:rPr>
              <w:t xml:space="preserve"> insulation</w:t>
            </w:r>
            <w:r w:rsidRPr="00655108">
              <w:rPr>
                <w:rFonts w:ascii="Calibri" w:hAnsi="Calibri"/>
                <w:sz w:val="18"/>
                <w:szCs w:val="18"/>
              </w:rPr>
              <w:t>.</w:t>
            </w:r>
          </w:p>
        </w:tc>
      </w:tr>
      <w:tr w:rsidR="002307DB" w:rsidRPr="00655108" w14:paraId="79CDEB32" w14:textId="77777777" w:rsidTr="008C4689">
        <w:trPr>
          <w:trHeight w:val="158"/>
        </w:trPr>
        <w:tc>
          <w:tcPr>
            <w:tcW w:w="590" w:type="dxa"/>
            <w:vAlign w:val="center"/>
          </w:tcPr>
          <w:p w14:paraId="79CDEB30"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4</w:t>
            </w:r>
          </w:p>
        </w:tc>
        <w:tc>
          <w:tcPr>
            <w:tcW w:w="10437" w:type="dxa"/>
            <w:vAlign w:val="center"/>
          </w:tcPr>
          <w:p w14:paraId="79CDEB31"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787AAD">
              <w:rPr>
                <w:rFonts w:asciiTheme="minorHAnsi" w:hAnsiTheme="minorHAnsi"/>
                <w:sz w:val="18"/>
                <w:szCs w:val="18"/>
              </w:rPr>
              <w:t xml:space="preserve">Loose-fill insulation </w:t>
            </w:r>
            <w:r>
              <w:rPr>
                <w:rFonts w:asciiTheme="minorHAnsi" w:hAnsiTheme="minorHAnsi"/>
                <w:sz w:val="18"/>
                <w:szCs w:val="18"/>
              </w:rPr>
              <w:t xml:space="preserve">must be </w:t>
            </w:r>
            <w:r w:rsidRPr="00787AAD">
              <w:rPr>
                <w:rFonts w:asciiTheme="minorHAnsi" w:hAnsiTheme="minorHAnsi"/>
                <w:sz w:val="18"/>
                <w:szCs w:val="18"/>
              </w:rPr>
              <w:t xml:space="preserve">installed to the minimum installed weight per square foot (density) </w:t>
            </w:r>
            <w:r>
              <w:rPr>
                <w:rFonts w:asciiTheme="minorHAnsi" w:hAnsiTheme="minorHAnsi"/>
                <w:sz w:val="18"/>
                <w:szCs w:val="18"/>
              </w:rPr>
              <w:t>of</w:t>
            </w:r>
            <w:r w:rsidRPr="00787AAD">
              <w:rPr>
                <w:rFonts w:asciiTheme="minorHAnsi" w:hAnsiTheme="minorHAnsi"/>
                <w:sz w:val="18"/>
                <w:szCs w:val="18"/>
              </w:rPr>
              <w:t xml:space="preserve"> the manufacturer's </w:t>
            </w:r>
            <w:r>
              <w:rPr>
                <w:rFonts w:asciiTheme="minorHAnsi" w:hAnsiTheme="minorHAnsi"/>
                <w:sz w:val="18"/>
                <w:szCs w:val="18"/>
              </w:rPr>
              <w:t>cut sheet for the proposed</w:t>
            </w:r>
            <w:r w:rsidRPr="00787AAD">
              <w:rPr>
                <w:rFonts w:asciiTheme="minorHAnsi" w:hAnsiTheme="minorHAnsi"/>
                <w:sz w:val="18"/>
                <w:szCs w:val="18"/>
              </w:rPr>
              <w:t xml:space="preserve"> R-value.</w:t>
            </w:r>
          </w:p>
        </w:tc>
      </w:tr>
      <w:tr w:rsidR="002307DB" w:rsidRPr="00655108" w14:paraId="79CDEB35" w14:textId="77777777" w:rsidTr="008C4689">
        <w:trPr>
          <w:trHeight w:val="158"/>
        </w:trPr>
        <w:tc>
          <w:tcPr>
            <w:tcW w:w="590" w:type="dxa"/>
            <w:vAlign w:val="center"/>
          </w:tcPr>
          <w:p w14:paraId="79CDEB33"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5</w:t>
            </w:r>
          </w:p>
        </w:tc>
        <w:tc>
          <w:tcPr>
            <w:tcW w:w="10437" w:type="dxa"/>
            <w:vAlign w:val="center"/>
          </w:tcPr>
          <w:p w14:paraId="79CDEB34"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Batt insulation is not compressed (no stuffing of the insulation into the cavity) and is installed to its full thickness.</w:t>
            </w:r>
          </w:p>
        </w:tc>
      </w:tr>
      <w:tr w:rsidR="002307DB" w:rsidRPr="00655108" w14:paraId="79CDEB38" w14:textId="77777777" w:rsidTr="008C4689">
        <w:trPr>
          <w:trHeight w:val="158"/>
        </w:trPr>
        <w:tc>
          <w:tcPr>
            <w:tcW w:w="590" w:type="dxa"/>
            <w:vAlign w:val="center"/>
          </w:tcPr>
          <w:p w14:paraId="79CDEB36" w14:textId="77777777" w:rsidR="002307DB" w:rsidRPr="00C4300E" w:rsidRDefault="002307DB"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6</w:t>
            </w:r>
          </w:p>
        </w:tc>
        <w:tc>
          <w:tcPr>
            <w:tcW w:w="10437" w:type="dxa"/>
            <w:vAlign w:val="center"/>
          </w:tcPr>
          <w:p w14:paraId="79CDEB37" w14:textId="77777777" w:rsidR="002307DB" w:rsidRDefault="002307DB" w:rsidP="00DE2F96">
            <w:pPr>
              <w:rPr>
                <w:rFonts w:ascii="Calibri" w:hAnsi="Calibri"/>
                <w:color w:val="333333"/>
                <w:sz w:val="18"/>
                <w:szCs w:val="18"/>
              </w:rPr>
            </w:pPr>
            <w:r w:rsidRPr="00655108">
              <w:rPr>
                <w:rFonts w:ascii="Calibri" w:hAnsi="Calibri"/>
                <w:sz w:val="18"/>
                <w:szCs w:val="18"/>
              </w:rPr>
              <w:t xml:space="preserve">Insulation is cut around obstructions </w:t>
            </w:r>
            <w:r>
              <w:rPr>
                <w:rFonts w:ascii="Calibri" w:hAnsi="Calibri"/>
                <w:sz w:val="18"/>
                <w:szCs w:val="18"/>
              </w:rPr>
              <w:t>such as</w:t>
            </w:r>
            <w:r w:rsidRPr="00655108">
              <w:rPr>
                <w:rFonts w:ascii="Calibri" w:hAnsi="Calibri"/>
                <w:sz w:val="18"/>
                <w:szCs w:val="18"/>
              </w:rPr>
              <w:t xml:space="preserve"> electrical boxes.</w:t>
            </w:r>
          </w:p>
        </w:tc>
      </w:tr>
      <w:tr w:rsidR="002307DB" w:rsidRPr="00655108" w14:paraId="79CDEB3B" w14:textId="77777777" w:rsidTr="008C4689">
        <w:trPr>
          <w:trHeight w:val="158"/>
        </w:trPr>
        <w:tc>
          <w:tcPr>
            <w:tcW w:w="590" w:type="dxa"/>
            <w:vAlign w:val="center"/>
          </w:tcPr>
          <w:p w14:paraId="79CDEB39" w14:textId="77777777" w:rsidR="002307DB" w:rsidRPr="00C4300E" w:rsidRDefault="002307DB"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7</w:t>
            </w:r>
          </w:p>
        </w:tc>
        <w:tc>
          <w:tcPr>
            <w:tcW w:w="10437" w:type="dxa"/>
            <w:vAlign w:val="center"/>
          </w:tcPr>
          <w:p w14:paraId="79CDEB3A" w14:textId="77777777" w:rsidR="002307DB" w:rsidRPr="00655108" w:rsidRDefault="002307DB" w:rsidP="00DE2F96">
            <w:pPr>
              <w:rPr>
                <w:rFonts w:ascii="Calibri" w:hAnsi="Calibri"/>
                <w:color w:val="333333"/>
                <w:sz w:val="18"/>
                <w:szCs w:val="18"/>
              </w:rPr>
            </w:pPr>
            <w:r w:rsidRPr="00655108">
              <w:rPr>
                <w:rFonts w:ascii="Calibri" w:hAnsi="Calibri"/>
                <w:sz w:val="18"/>
                <w:szCs w:val="18"/>
              </w:rPr>
              <w:t>Batt insulation is delaminated around all plumbing and electrical lines in ceilings, walls</w:t>
            </w:r>
            <w:r w:rsidR="006D3B93">
              <w:rPr>
                <w:rFonts w:ascii="Calibri" w:hAnsi="Calibri"/>
                <w:sz w:val="18"/>
                <w:szCs w:val="18"/>
              </w:rPr>
              <w:t>,</w:t>
            </w:r>
            <w:r w:rsidRPr="00655108">
              <w:rPr>
                <w:rFonts w:ascii="Calibri" w:hAnsi="Calibri"/>
                <w:sz w:val="18"/>
                <w:szCs w:val="18"/>
              </w:rPr>
              <w:t xml:space="preserve"> and floors.</w:t>
            </w:r>
          </w:p>
        </w:tc>
      </w:tr>
      <w:tr w:rsidR="002307DB" w:rsidRPr="00655108" w14:paraId="79CDEB3E" w14:textId="77777777" w:rsidTr="008C4689">
        <w:trPr>
          <w:trHeight w:val="158"/>
        </w:trPr>
        <w:tc>
          <w:tcPr>
            <w:tcW w:w="590" w:type="dxa"/>
            <w:vAlign w:val="center"/>
          </w:tcPr>
          <w:p w14:paraId="79CDEB3C" w14:textId="77777777" w:rsidR="002307DB" w:rsidRPr="00C4300E" w:rsidRDefault="002307DB"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8</w:t>
            </w:r>
          </w:p>
        </w:tc>
        <w:tc>
          <w:tcPr>
            <w:tcW w:w="10437" w:type="dxa"/>
            <w:vAlign w:val="center"/>
          </w:tcPr>
          <w:p w14:paraId="79CDEB3D" w14:textId="77777777" w:rsidR="002307DB" w:rsidRPr="00655108" w:rsidRDefault="002307DB" w:rsidP="00DE2F96">
            <w:pPr>
              <w:rPr>
                <w:rFonts w:ascii="Calibri" w:hAnsi="Calibri"/>
                <w:color w:val="333333"/>
                <w:sz w:val="18"/>
                <w:szCs w:val="18"/>
              </w:rPr>
            </w:pPr>
            <w:r w:rsidRPr="00655108">
              <w:rPr>
                <w:rFonts w:ascii="Calibri" w:hAnsi="Calibri"/>
                <w:sz w:val="18"/>
                <w:szCs w:val="18"/>
              </w:rPr>
              <w:t>Band joists are insulated to the same R-value as the wall.</w:t>
            </w:r>
          </w:p>
        </w:tc>
      </w:tr>
      <w:tr w:rsidR="002307DB" w:rsidRPr="00655108" w14:paraId="79CDEB41" w14:textId="77777777" w:rsidTr="008C4689">
        <w:trPr>
          <w:trHeight w:val="158"/>
        </w:trPr>
        <w:tc>
          <w:tcPr>
            <w:tcW w:w="590" w:type="dxa"/>
            <w:vAlign w:val="center"/>
          </w:tcPr>
          <w:p w14:paraId="79CDEB3F" w14:textId="77777777" w:rsidR="002307DB" w:rsidRPr="00C4300E" w:rsidRDefault="002307DB"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9</w:t>
            </w:r>
          </w:p>
        </w:tc>
        <w:tc>
          <w:tcPr>
            <w:tcW w:w="10437" w:type="dxa"/>
            <w:vAlign w:val="center"/>
          </w:tcPr>
          <w:p w14:paraId="79CDEB40" w14:textId="77777777" w:rsidR="002307DB" w:rsidRPr="00655108" w:rsidRDefault="002307DB" w:rsidP="00DE2F96">
            <w:pPr>
              <w:rPr>
                <w:rFonts w:ascii="Calibri" w:hAnsi="Calibri"/>
                <w:color w:val="333333"/>
                <w:sz w:val="18"/>
                <w:szCs w:val="18"/>
              </w:rPr>
            </w:pPr>
            <w:r w:rsidRPr="00655108">
              <w:rPr>
                <w:rFonts w:ascii="Calibri" w:hAnsi="Calibri"/>
                <w:sz w:val="18"/>
                <w:szCs w:val="18"/>
              </w:rPr>
              <w:t>In all narrow cavities the insulation shall be cut to fit or filled with expanding foam.</w:t>
            </w:r>
          </w:p>
        </w:tc>
      </w:tr>
      <w:tr w:rsidR="002307DB" w:rsidRPr="00655108" w14:paraId="79CDEB44" w14:textId="77777777" w:rsidTr="008C4689">
        <w:trPr>
          <w:trHeight w:val="158"/>
        </w:trPr>
        <w:tc>
          <w:tcPr>
            <w:tcW w:w="590" w:type="dxa"/>
            <w:vAlign w:val="center"/>
          </w:tcPr>
          <w:p w14:paraId="79CDEB42" w14:textId="77777777" w:rsidR="002307DB" w:rsidRPr="00C4300E" w:rsidRDefault="002307DB" w:rsidP="000E1747">
            <w:pPr>
              <w:jc w:val="center"/>
              <w:rPr>
                <w:rFonts w:ascii="Calibri" w:hAnsi="Calibri"/>
                <w:color w:val="333333"/>
                <w:sz w:val="18"/>
                <w:szCs w:val="18"/>
              </w:rPr>
            </w:pPr>
            <w:r w:rsidRPr="00C4300E">
              <w:rPr>
                <w:rFonts w:ascii="Calibri" w:hAnsi="Calibri"/>
                <w:color w:val="333333"/>
                <w:sz w:val="18"/>
                <w:szCs w:val="18"/>
              </w:rPr>
              <w:t>1</w:t>
            </w:r>
            <w:r>
              <w:rPr>
                <w:rFonts w:ascii="Calibri" w:hAnsi="Calibri"/>
                <w:color w:val="333333"/>
                <w:sz w:val="18"/>
                <w:szCs w:val="18"/>
              </w:rPr>
              <w:t>0</w:t>
            </w:r>
          </w:p>
        </w:tc>
        <w:tc>
          <w:tcPr>
            <w:tcW w:w="10437" w:type="dxa"/>
            <w:vAlign w:val="center"/>
          </w:tcPr>
          <w:p w14:paraId="79CDEB43" w14:textId="77777777" w:rsidR="002307DB" w:rsidRPr="00655108" w:rsidRDefault="002307DB" w:rsidP="00DE2F96">
            <w:pPr>
              <w:rPr>
                <w:rFonts w:ascii="Calibri" w:hAnsi="Calibri"/>
                <w:sz w:val="18"/>
                <w:szCs w:val="18"/>
              </w:rPr>
            </w:pPr>
            <w:r w:rsidRPr="00655108">
              <w:rPr>
                <w:rFonts w:ascii="Calibri" w:hAnsi="Calibri"/>
                <w:color w:val="333333"/>
                <w:sz w:val="18"/>
                <w:szCs w:val="18"/>
              </w:rPr>
              <w:t>Insulation was installed per manufacturer instructions.</w:t>
            </w:r>
          </w:p>
        </w:tc>
      </w:tr>
      <w:tr w:rsidR="002307DB" w:rsidRPr="00C4300E" w14:paraId="79CDEB46" w14:textId="77777777" w:rsidTr="008C4689">
        <w:trPr>
          <w:trHeight w:val="158"/>
        </w:trPr>
        <w:tc>
          <w:tcPr>
            <w:tcW w:w="11027" w:type="dxa"/>
            <w:gridSpan w:val="2"/>
            <w:vAlign w:val="center"/>
          </w:tcPr>
          <w:p w14:paraId="79CDEB45"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47"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199"/>
      </w:tblGrid>
      <w:tr w:rsidR="002307DB" w:rsidRPr="00C4300E" w14:paraId="79CDEB49" w14:textId="77777777" w:rsidTr="008C4689">
        <w:trPr>
          <w:trHeight w:val="158"/>
        </w:trPr>
        <w:tc>
          <w:tcPr>
            <w:tcW w:w="11010" w:type="dxa"/>
            <w:gridSpan w:val="2"/>
          </w:tcPr>
          <w:p w14:paraId="79CDEB48" w14:textId="339B300E" w:rsidR="002307DB" w:rsidRPr="009921A0" w:rsidRDefault="002307DB" w:rsidP="00DE2F96">
            <w:pPr>
              <w:keepNext/>
              <w:widowControl w:val="0"/>
              <w:rPr>
                <w:rFonts w:ascii="Calibri" w:hAnsi="Calibri"/>
                <w:b/>
                <w:sz w:val="18"/>
                <w:szCs w:val="18"/>
              </w:rPr>
            </w:pPr>
            <w:r w:rsidRPr="00B561CB">
              <w:rPr>
                <w:rFonts w:ascii="Calibri" w:hAnsi="Calibri"/>
                <w:b/>
                <w:szCs w:val="18"/>
              </w:rPr>
              <w:lastRenderedPageBreak/>
              <w:t xml:space="preserve">I. </w:t>
            </w:r>
            <w:r w:rsidR="003941CE" w:rsidRPr="00B561CB">
              <w:rPr>
                <w:rFonts w:ascii="Calibri" w:hAnsi="Calibri"/>
                <w:b/>
                <w:szCs w:val="18"/>
              </w:rPr>
              <w:t>Wall Insulation</w:t>
            </w:r>
            <w:r w:rsidRPr="00B561CB">
              <w:rPr>
                <w:rFonts w:ascii="Calibri" w:hAnsi="Calibri"/>
                <w:b/>
                <w:szCs w:val="18"/>
              </w:rPr>
              <w:t xml:space="preserve"> </w:t>
            </w:r>
          </w:p>
        </w:tc>
      </w:tr>
      <w:tr w:rsidR="002307DB" w:rsidRPr="00C4300E" w14:paraId="79CDEB4C" w14:textId="77777777" w:rsidTr="008C4689">
        <w:trPr>
          <w:trHeight w:val="158"/>
        </w:trPr>
        <w:tc>
          <w:tcPr>
            <w:tcW w:w="590" w:type="dxa"/>
            <w:vAlign w:val="center"/>
          </w:tcPr>
          <w:p w14:paraId="79CDEB4A" w14:textId="77777777" w:rsidR="002307DB" w:rsidRPr="009921A0" w:rsidRDefault="002307DB"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1</w:t>
            </w:r>
          </w:p>
        </w:tc>
        <w:tc>
          <w:tcPr>
            <w:tcW w:w="10420" w:type="dxa"/>
          </w:tcPr>
          <w:p w14:paraId="79CDEB4B" w14:textId="77777777" w:rsidR="002307DB" w:rsidRPr="009921A0" w:rsidRDefault="002307DB" w:rsidP="00DE2F96">
            <w:pPr>
              <w:keepNext/>
              <w:widowControl w:val="0"/>
              <w:rPr>
                <w:rFonts w:ascii="Calibri" w:hAnsi="Calibri"/>
                <w:sz w:val="18"/>
                <w:szCs w:val="18"/>
              </w:rPr>
            </w:pPr>
            <w:r>
              <w:rPr>
                <w:rFonts w:asciiTheme="minorHAnsi" w:hAnsiTheme="minorHAnsi"/>
                <w:sz w:val="18"/>
                <w:szCs w:val="18"/>
              </w:rPr>
              <w:t xml:space="preserve">When allowed by </w:t>
            </w:r>
            <w:r w:rsidR="00A44443">
              <w:rPr>
                <w:rFonts w:asciiTheme="minorHAnsi" w:hAnsiTheme="minorHAnsi"/>
                <w:sz w:val="18"/>
                <w:szCs w:val="18"/>
              </w:rPr>
              <w:t xml:space="preserve">the </w:t>
            </w:r>
            <w:r>
              <w:rPr>
                <w:rFonts w:asciiTheme="minorHAnsi" w:hAnsiTheme="minorHAnsi"/>
                <w:sz w:val="18"/>
                <w:szCs w:val="18"/>
              </w:rPr>
              <w:t xml:space="preserve">manufacturer, </w:t>
            </w:r>
            <w:r w:rsidR="00A44443">
              <w:rPr>
                <w:rFonts w:asciiTheme="minorHAnsi" w:hAnsiTheme="minorHAnsi"/>
                <w:sz w:val="18"/>
                <w:szCs w:val="18"/>
              </w:rPr>
              <w:t>l</w:t>
            </w:r>
            <w:r w:rsidRPr="00787AAD">
              <w:rPr>
                <w:rFonts w:asciiTheme="minorHAnsi" w:hAnsiTheme="minorHAnsi"/>
                <w:sz w:val="18"/>
                <w:szCs w:val="18"/>
              </w:rPr>
              <w:t xml:space="preserve">ow expanding foam </w:t>
            </w:r>
            <w:r>
              <w:rPr>
                <w:rFonts w:asciiTheme="minorHAnsi" w:hAnsiTheme="minorHAnsi"/>
                <w:sz w:val="18"/>
                <w:szCs w:val="18"/>
              </w:rPr>
              <w:t xml:space="preserve">shall be </w:t>
            </w:r>
            <w:r w:rsidRPr="00787AAD">
              <w:rPr>
                <w:rFonts w:asciiTheme="minorHAnsi" w:hAnsiTheme="minorHAnsi"/>
                <w:sz w:val="18"/>
                <w:szCs w:val="18"/>
              </w:rPr>
              <w:t xml:space="preserve">used </w:t>
            </w:r>
            <w:r>
              <w:rPr>
                <w:rFonts w:asciiTheme="minorHAnsi" w:hAnsiTheme="minorHAnsi"/>
                <w:sz w:val="18"/>
                <w:szCs w:val="18"/>
              </w:rPr>
              <w:t>to fill gaps and voids around</w:t>
            </w:r>
            <w:r w:rsidRPr="00787AAD">
              <w:rPr>
                <w:rFonts w:asciiTheme="minorHAnsi" w:hAnsiTheme="minorHAnsi"/>
                <w:sz w:val="18"/>
                <w:szCs w:val="18"/>
              </w:rPr>
              <w:t xml:space="preserve"> windows and doors</w:t>
            </w:r>
            <w:r>
              <w:rPr>
                <w:rFonts w:asciiTheme="minorHAnsi" w:hAnsiTheme="minorHAnsi"/>
                <w:sz w:val="18"/>
                <w:szCs w:val="18"/>
              </w:rPr>
              <w:t>.</w:t>
            </w:r>
            <w:r w:rsidRPr="00787AAD">
              <w:rPr>
                <w:rFonts w:asciiTheme="minorHAnsi" w:hAnsiTheme="minorHAnsi"/>
                <w:sz w:val="18"/>
                <w:szCs w:val="18"/>
              </w:rPr>
              <w:t xml:space="preserve"> If </w:t>
            </w:r>
            <w:r>
              <w:rPr>
                <w:rFonts w:asciiTheme="minorHAnsi" w:hAnsiTheme="minorHAnsi"/>
                <w:sz w:val="18"/>
                <w:szCs w:val="18"/>
              </w:rPr>
              <w:t xml:space="preserve">not, the </w:t>
            </w:r>
            <w:r w:rsidRPr="00787AAD">
              <w:rPr>
                <w:rFonts w:asciiTheme="minorHAnsi" w:hAnsiTheme="minorHAnsi"/>
                <w:sz w:val="18"/>
                <w:szCs w:val="18"/>
              </w:rPr>
              <w:t xml:space="preserve">cavity must be airtight and filled </w:t>
            </w:r>
            <w:r>
              <w:rPr>
                <w:rFonts w:asciiTheme="minorHAnsi" w:hAnsiTheme="minorHAnsi"/>
                <w:sz w:val="18"/>
                <w:szCs w:val="18"/>
              </w:rPr>
              <w:t>completely with</w:t>
            </w:r>
            <w:r w:rsidRPr="00787AAD">
              <w:rPr>
                <w:rFonts w:asciiTheme="minorHAnsi" w:hAnsiTheme="minorHAnsi"/>
                <w:sz w:val="18"/>
                <w:szCs w:val="18"/>
              </w:rPr>
              <w:t xml:space="preserve"> insulation. Batt</w:t>
            </w:r>
            <w:r>
              <w:rPr>
                <w:rFonts w:asciiTheme="minorHAnsi" w:hAnsiTheme="minorHAnsi"/>
                <w:sz w:val="18"/>
                <w:szCs w:val="18"/>
              </w:rPr>
              <w:t xml:space="preserve"> insulation</w:t>
            </w:r>
            <w:r w:rsidRPr="00787AAD">
              <w:rPr>
                <w:rFonts w:asciiTheme="minorHAnsi" w:hAnsiTheme="minorHAnsi"/>
                <w:sz w:val="18"/>
                <w:szCs w:val="18"/>
              </w:rPr>
              <w:t xml:space="preserve"> must be cut to width. No stuffing allowed.</w:t>
            </w:r>
          </w:p>
        </w:tc>
      </w:tr>
      <w:tr w:rsidR="002307DB" w:rsidRPr="00C4300E" w14:paraId="79CDEB4F" w14:textId="77777777" w:rsidTr="008C4689">
        <w:trPr>
          <w:trHeight w:val="158"/>
        </w:trPr>
        <w:tc>
          <w:tcPr>
            <w:tcW w:w="590" w:type="dxa"/>
            <w:vAlign w:val="center"/>
          </w:tcPr>
          <w:p w14:paraId="79CDEB4D" w14:textId="77777777" w:rsidR="002307DB" w:rsidRPr="009921A0" w:rsidRDefault="002307DB"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2</w:t>
            </w:r>
          </w:p>
        </w:tc>
        <w:tc>
          <w:tcPr>
            <w:tcW w:w="10420" w:type="dxa"/>
          </w:tcPr>
          <w:p w14:paraId="79CDEB4E" w14:textId="77777777" w:rsidR="008C4689" w:rsidRDefault="002307DB" w:rsidP="00DE2F96">
            <w:pPr>
              <w:keepNext/>
              <w:widowControl w:val="0"/>
              <w:rPr>
                <w:rFonts w:ascii="Calibri" w:hAnsi="Calibri"/>
                <w:sz w:val="18"/>
                <w:szCs w:val="18"/>
              </w:rPr>
            </w:pPr>
            <w:r>
              <w:rPr>
                <w:rFonts w:asciiTheme="minorHAnsi" w:hAnsiTheme="minorHAnsi"/>
                <w:sz w:val="18"/>
                <w:szCs w:val="18"/>
              </w:rPr>
              <w:t>Install w</w:t>
            </w:r>
            <w:r w:rsidRPr="00787AAD">
              <w:rPr>
                <w:rFonts w:asciiTheme="minorHAnsi" w:hAnsiTheme="minorHAnsi"/>
                <w:sz w:val="18"/>
                <w:szCs w:val="18"/>
              </w:rPr>
              <w:t>all insulation</w:t>
            </w:r>
            <w:r>
              <w:rPr>
                <w:rFonts w:asciiTheme="minorHAnsi" w:hAnsiTheme="minorHAnsi"/>
                <w:sz w:val="18"/>
                <w:szCs w:val="18"/>
              </w:rPr>
              <w:t xml:space="preserve"> before installing tubs, </w:t>
            </w:r>
            <w:r w:rsidRPr="00787AAD">
              <w:rPr>
                <w:rFonts w:asciiTheme="minorHAnsi" w:hAnsiTheme="minorHAnsi"/>
                <w:sz w:val="18"/>
                <w:szCs w:val="18"/>
              </w:rPr>
              <w:t>showers</w:t>
            </w:r>
            <w:r w:rsidR="00A44443">
              <w:rPr>
                <w:rFonts w:asciiTheme="minorHAnsi" w:hAnsiTheme="minorHAnsi"/>
                <w:sz w:val="18"/>
                <w:szCs w:val="18"/>
              </w:rPr>
              <w:t>,</w:t>
            </w:r>
            <w:r w:rsidRPr="00787AAD">
              <w:rPr>
                <w:rFonts w:asciiTheme="minorHAnsi" w:hAnsiTheme="minorHAnsi"/>
                <w:sz w:val="18"/>
                <w:szCs w:val="18"/>
              </w:rPr>
              <w:t xml:space="preserve"> and fireplace</w:t>
            </w:r>
            <w:r>
              <w:rPr>
                <w:rFonts w:asciiTheme="minorHAnsi" w:hAnsiTheme="minorHAnsi"/>
                <w:sz w:val="18"/>
                <w:szCs w:val="18"/>
              </w:rPr>
              <w:t>s</w:t>
            </w:r>
            <w:r w:rsidRPr="00787AAD">
              <w:rPr>
                <w:rFonts w:asciiTheme="minorHAnsi" w:hAnsiTheme="minorHAnsi"/>
                <w:sz w:val="18"/>
                <w:szCs w:val="18"/>
              </w:rPr>
              <w:t xml:space="preserve">.  </w:t>
            </w:r>
            <w:r>
              <w:rPr>
                <w:rFonts w:asciiTheme="minorHAnsi" w:hAnsiTheme="minorHAnsi"/>
                <w:sz w:val="18"/>
                <w:szCs w:val="18"/>
              </w:rPr>
              <w:t xml:space="preserve"> </w:t>
            </w:r>
          </w:p>
        </w:tc>
      </w:tr>
      <w:tr w:rsidR="002307DB" w:rsidRPr="00C4300E" w14:paraId="79CDEB52" w14:textId="77777777" w:rsidTr="008C4689">
        <w:trPr>
          <w:trHeight w:val="158"/>
        </w:trPr>
        <w:tc>
          <w:tcPr>
            <w:tcW w:w="590" w:type="dxa"/>
            <w:vAlign w:val="center"/>
          </w:tcPr>
          <w:p w14:paraId="79CDEB50" w14:textId="77777777" w:rsidR="002307DB" w:rsidRPr="009921A0" w:rsidRDefault="002307DB"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3</w:t>
            </w:r>
          </w:p>
        </w:tc>
        <w:tc>
          <w:tcPr>
            <w:tcW w:w="10420" w:type="dxa"/>
          </w:tcPr>
          <w:p w14:paraId="79CDEB51" w14:textId="77777777" w:rsidR="008C4689" w:rsidRDefault="002307DB" w:rsidP="00DE2F96">
            <w:pPr>
              <w:keepNext/>
              <w:widowControl w:val="0"/>
              <w:rPr>
                <w:rFonts w:ascii="Calibri" w:hAnsi="Calibri"/>
                <w:sz w:val="18"/>
                <w:szCs w:val="18"/>
              </w:rPr>
            </w:pPr>
            <w:r w:rsidRPr="00787AAD">
              <w:rPr>
                <w:rFonts w:asciiTheme="minorHAnsi" w:hAnsiTheme="minorHAnsi"/>
                <w:sz w:val="18"/>
                <w:szCs w:val="18"/>
              </w:rPr>
              <w:t xml:space="preserve">Electric </w:t>
            </w:r>
            <w:r w:rsidR="00A44443">
              <w:rPr>
                <w:rFonts w:asciiTheme="minorHAnsi" w:hAnsiTheme="minorHAnsi"/>
                <w:sz w:val="18"/>
                <w:szCs w:val="18"/>
              </w:rPr>
              <w:t>p</w:t>
            </w:r>
            <w:r w:rsidRPr="00787AAD">
              <w:rPr>
                <w:rFonts w:asciiTheme="minorHAnsi" w:hAnsiTheme="minorHAnsi"/>
                <w:sz w:val="18"/>
                <w:szCs w:val="18"/>
              </w:rPr>
              <w:t>anel</w:t>
            </w:r>
            <w:r w:rsidR="00A44443">
              <w:rPr>
                <w:rFonts w:asciiTheme="minorHAnsi" w:hAnsiTheme="minorHAnsi"/>
                <w:sz w:val="18"/>
                <w:szCs w:val="18"/>
              </w:rPr>
              <w:t>s</w:t>
            </w:r>
            <w:r w:rsidRPr="00787AAD">
              <w:rPr>
                <w:rFonts w:asciiTheme="minorHAnsi" w:hAnsiTheme="minorHAnsi"/>
                <w:sz w:val="18"/>
                <w:szCs w:val="18"/>
              </w:rPr>
              <w:t xml:space="preserve"> on walls separating conditioned and </w:t>
            </w:r>
            <w:r w:rsidR="00A44443">
              <w:rPr>
                <w:rFonts w:asciiTheme="minorHAnsi" w:hAnsiTheme="minorHAnsi"/>
                <w:sz w:val="18"/>
                <w:szCs w:val="18"/>
              </w:rPr>
              <w:t>u</w:t>
            </w:r>
            <w:r w:rsidRPr="00787AAD">
              <w:rPr>
                <w:rFonts w:asciiTheme="minorHAnsi" w:hAnsiTheme="minorHAnsi"/>
                <w:sz w:val="18"/>
                <w:szCs w:val="18"/>
              </w:rPr>
              <w:t xml:space="preserve">nconditioned space </w:t>
            </w:r>
            <w:r>
              <w:rPr>
                <w:rFonts w:asciiTheme="minorHAnsi" w:hAnsiTheme="minorHAnsi"/>
                <w:sz w:val="18"/>
                <w:szCs w:val="18"/>
              </w:rPr>
              <w:t>are</w:t>
            </w:r>
            <w:r w:rsidRPr="00787AAD">
              <w:rPr>
                <w:rFonts w:asciiTheme="minorHAnsi" w:hAnsiTheme="minorHAnsi"/>
                <w:sz w:val="18"/>
                <w:szCs w:val="18"/>
              </w:rPr>
              <w:t xml:space="preserve"> sealed and insulated behind the </w:t>
            </w:r>
            <w:r>
              <w:rPr>
                <w:rFonts w:asciiTheme="minorHAnsi" w:hAnsiTheme="minorHAnsi"/>
                <w:sz w:val="18"/>
                <w:szCs w:val="18"/>
              </w:rPr>
              <w:t xml:space="preserve">panel </w:t>
            </w:r>
            <w:r w:rsidRPr="00787AAD">
              <w:rPr>
                <w:rFonts w:asciiTheme="minorHAnsi" w:hAnsiTheme="minorHAnsi"/>
                <w:sz w:val="18"/>
                <w:szCs w:val="18"/>
              </w:rPr>
              <w:t xml:space="preserve">with </w:t>
            </w:r>
            <w:r w:rsidRPr="00787AAD">
              <w:rPr>
                <w:rFonts w:asciiTheme="minorHAnsi" w:hAnsiTheme="minorHAnsi"/>
                <w:color w:val="333333"/>
                <w:sz w:val="18"/>
                <w:szCs w:val="18"/>
              </w:rPr>
              <w:t>rigid insulation or expanding foam.</w:t>
            </w:r>
          </w:p>
        </w:tc>
      </w:tr>
      <w:tr w:rsidR="002307DB" w:rsidRPr="00C4300E" w14:paraId="79CDEB55" w14:textId="77777777" w:rsidTr="008C4689">
        <w:trPr>
          <w:trHeight w:val="158"/>
        </w:trPr>
        <w:tc>
          <w:tcPr>
            <w:tcW w:w="590" w:type="dxa"/>
            <w:vAlign w:val="center"/>
          </w:tcPr>
          <w:p w14:paraId="79CDEB53" w14:textId="77777777" w:rsidR="002307DB" w:rsidRPr="009921A0" w:rsidRDefault="002307DB"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4</w:t>
            </w:r>
          </w:p>
        </w:tc>
        <w:tc>
          <w:tcPr>
            <w:tcW w:w="10420" w:type="dxa"/>
          </w:tcPr>
          <w:p w14:paraId="79CDEB54" w14:textId="77777777" w:rsidR="002307DB" w:rsidRPr="009921A0" w:rsidRDefault="002307DB" w:rsidP="00DE2F96">
            <w:pPr>
              <w:keepNext/>
              <w:widowControl w:val="0"/>
              <w:rPr>
                <w:rFonts w:ascii="Calibri" w:hAnsi="Calibri"/>
                <w:sz w:val="18"/>
                <w:szCs w:val="18"/>
              </w:rPr>
            </w:pPr>
            <w:r w:rsidRPr="00787AAD">
              <w:rPr>
                <w:rFonts w:asciiTheme="minorHAnsi" w:hAnsiTheme="minorHAnsi"/>
                <w:color w:val="333333"/>
                <w:sz w:val="18"/>
                <w:szCs w:val="18"/>
              </w:rPr>
              <w:t xml:space="preserve">All walls of interior closets vented to the outside for HVAC or water heating equipment </w:t>
            </w:r>
            <w:r>
              <w:rPr>
                <w:rFonts w:asciiTheme="minorHAnsi" w:hAnsiTheme="minorHAnsi"/>
                <w:color w:val="333333"/>
                <w:sz w:val="18"/>
                <w:szCs w:val="18"/>
              </w:rPr>
              <w:t>have</w:t>
            </w:r>
            <w:r w:rsidRPr="00787AAD">
              <w:rPr>
                <w:rFonts w:asciiTheme="minorHAnsi" w:hAnsiTheme="minorHAnsi"/>
                <w:color w:val="333333"/>
                <w:sz w:val="18"/>
                <w:szCs w:val="18"/>
              </w:rPr>
              <w:t xml:space="preserve"> the same R-value and air barrier as the exterior walls and ceiling. Door</w:t>
            </w:r>
            <w:r>
              <w:rPr>
                <w:rFonts w:asciiTheme="minorHAnsi" w:hAnsiTheme="minorHAnsi"/>
                <w:color w:val="333333"/>
                <w:sz w:val="18"/>
                <w:szCs w:val="18"/>
              </w:rPr>
              <w:t>s</w:t>
            </w:r>
            <w:r w:rsidRPr="00787AAD">
              <w:rPr>
                <w:rFonts w:asciiTheme="minorHAnsi" w:hAnsiTheme="minorHAnsi"/>
                <w:color w:val="333333"/>
                <w:sz w:val="18"/>
                <w:szCs w:val="18"/>
              </w:rPr>
              <w:t xml:space="preserve"> </w:t>
            </w:r>
            <w:r>
              <w:rPr>
                <w:rFonts w:asciiTheme="minorHAnsi" w:hAnsiTheme="minorHAnsi"/>
                <w:color w:val="333333"/>
                <w:sz w:val="18"/>
                <w:szCs w:val="18"/>
              </w:rPr>
              <w:t xml:space="preserve">are </w:t>
            </w:r>
            <w:r w:rsidRPr="00787AAD">
              <w:rPr>
                <w:rFonts w:asciiTheme="minorHAnsi" w:hAnsiTheme="minorHAnsi"/>
                <w:color w:val="333333"/>
                <w:sz w:val="18"/>
                <w:szCs w:val="18"/>
              </w:rPr>
              <w:t>insulated and weather stri</w:t>
            </w:r>
            <w:r>
              <w:rPr>
                <w:rFonts w:asciiTheme="minorHAnsi" w:hAnsiTheme="minorHAnsi"/>
                <w:color w:val="333333"/>
                <w:sz w:val="18"/>
                <w:szCs w:val="18"/>
              </w:rPr>
              <w:t>p</w:t>
            </w:r>
            <w:r w:rsidRPr="00787AAD">
              <w:rPr>
                <w:rFonts w:asciiTheme="minorHAnsi" w:hAnsiTheme="minorHAnsi"/>
                <w:color w:val="333333"/>
                <w:sz w:val="18"/>
                <w:szCs w:val="18"/>
              </w:rPr>
              <w:t>ped.</w:t>
            </w:r>
          </w:p>
        </w:tc>
      </w:tr>
      <w:tr w:rsidR="002307DB" w:rsidRPr="00C4300E" w14:paraId="79CDEB58" w14:textId="77777777" w:rsidTr="008C4689">
        <w:trPr>
          <w:trHeight w:val="158"/>
        </w:trPr>
        <w:tc>
          <w:tcPr>
            <w:tcW w:w="590" w:type="dxa"/>
            <w:vAlign w:val="center"/>
          </w:tcPr>
          <w:p w14:paraId="79CDEB56" w14:textId="77777777" w:rsidR="002307DB" w:rsidRPr="009921A0" w:rsidRDefault="002307DB" w:rsidP="000E1747">
            <w:pPr>
              <w:keepNext/>
              <w:widowControl w:val="0"/>
              <w:jc w:val="center"/>
              <w:rPr>
                <w:rFonts w:ascii="Calibri" w:hAnsi="Calibri"/>
                <w:color w:val="333333"/>
                <w:sz w:val="18"/>
                <w:szCs w:val="18"/>
              </w:rPr>
            </w:pPr>
            <w:r>
              <w:rPr>
                <w:rFonts w:ascii="Calibri" w:hAnsi="Calibri"/>
                <w:color w:val="333333"/>
                <w:sz w:val="18"/>
                <w:szCs w:val="18"/>
              </w:rPr>
              <w:t>0</w:t>
            </w:r>
            <w:r w:rsidRPr="009921A0">
              <w:rPr>
                <w:rFonts w:ascii="Calibri" w:hAnsi="Calibri"/>
                <w:color w:val="333333"/>
                <w:sz w:val="18"/>
                <w:szCs w:val="18"/>
              </w:rPr>
              <w:t>5</w:t>
            </w:r>
          </w:p>
        </w:tc>
        <w:tc>
          <w:tcPr>
            <w:tcW w:w="10420" w:type="dxa"/>
          </w:tcPr>
          <w:p w14:paraId="79CDEB57" w14:textId="77777777" w:rsidR="002307DB" w:rsidRPr="009921A0" w:rsidRDefault="002307DB" w:rsidP="00DE2F96">
            <w:pPr>
              <w:keepNext/>
              <w:widowControl w:val="0"/>
              <w:rPr>
                <w:rFonts w:ascii="Calibri" w:hAnsi="Calibri"/>
                <w:sz w:val="18"/>
                <w:szCs w:val="18"/>
              </w:rPr>
            </w:pPr>
            <w:r w:rsidRPr="00787AAD">
              <w:rPr>
                <w:rFonts w:asciiTheme="minorHAnsi" w:hAnsiTheme="minorHAnsi"/>
                <w:color w:val="333333"/>
                <w:sz w:val="18"/>
                <w:szCs w:val="18"/>
              </w:rPr>
              <w:t xml:space="preserve">Ducting </w:t>
            </w:r>
            <w:r w:rsidR="00A44443">
              <w:rPr>
                <w:rFonts w:asciiTheme="minorHAnsi" w:hAnsiTheme="minorHAnsi"/>
                <w:color w:val="333333"/>
                <w:sz w:val="18"/>
                <w:szCs w:val="18"/>
              </w:rPr>
              <w:t xml:space="preserve">is </w:t>
            </w:r>
            <w:r w:rsidRPr="00787AAD">
              <w:rPr>
                <w:rFonts w:asciiTheme="minorHAnsi" w:hAnsiTheme="minorHAnsi"/>
                <w:color w:val="333333"/>
                <w:sz w:val="18"/>
                <w:szCs w:val="18"/>
              </w:rPr>
              <w:t xml:space="preserve">not allowed </w:t>
            </w:r>
            <w:r>
              <w:rPr>
                <w:rFonts w:asciiTheme="minorHAnsi" w:hAnsiTheme="minorHAnsi"/>
                <w:color w:val="333333"/>
                <w:sz w:val="18"/>
                <w:szCs w:val="18"/>
              </w:rPr>
              <w:t>in</w:t>
            </w:r>
            <w:r w:rsidRPr="00787AAD">
              <w:rPr>
                <w:rFonts w:asciiTheme="minorHAnsi" w:hAnsiTheme="minorHAnsi"/>
                <w:color w:val="333333"/>
                <w:sz w:val="18"/>
                <w:szCs w:val="18"/>
              </w:rPr>
              <w:t xml:space="preserve"> exterior walls unless</w:t>
            </w:r>
            <w:r w:rsidR="00A44443">
              <w:rPr>
                <w:rFonts w:asciiTheme="minorHAnsi" w:hAnsiTheme="minorHAnsi"/>
                <w:color w:val="333333"/>
                <w:sz w:val="18"/>
                <w:szCs w:val="18"/>
              </w:rPr>
              <w:t xml:space="preserve"> it is</w:t>
            </w:r>
            <w:r w:rsidRPr="00787AAD">
              <w:rPr>
                <w:rFonts w:asciiTheme="minorHAnsi" w:hAnsiTheme="minorHAnsi"/>
                <w:color w:val="333333"/>
                <w:sz w:val="18"/>
                <w:szCs w:val="18"/>
              </w:rPr>
              <w:t xml:space="preserve"> insulated </w:t>
            </w:r>
            <w:r>
              <w:rPr>
                <w:rFonts w:asciiTheme="minorHAnsi" w:hAnsiTheme="minorHAnsi"/>
                <w:color w:val="333333"/>
                <w:sz w:val="18"/>
                <w:szCs w:val="18"/>
              </w:rPr>
              <w:t>to</w:t>
            </w:r>
            <w:r w:rsidRPr="00787AAD">
              <w:rPr>
                <w:rFonts w:asciiTheme="minorHAnsi" w:hAnsiTheme="minorHAnsi"/>
                <w:color w:val="333333"/>
                <w:sz w:val="18"/>
                <w:szCs w:val="18"/>
              </w:rPr>
              <w:t xml:space="preserve"> R</w:t>
            </w:r>
            <w:r w:rsidR="00A44443">
              <w:rPr>
                <w:rFonts w:asciiTheme="minorHAnsi" w:hAnsiTheme="minorHAnsi"/>
                <w:color w:val="333333"/>
                <w:sz w:val="18"/>
                <w:szCs w:val="18"/>
              </w:rPr>
              <w:t>-</w:t>
            </w:r>
            <w:r w:rsidRPr="00787AAD">
              <w:rPr>
                <w:rFonts w:asciiTheme="minorHAnsi" w:hAnsiTheme="minorHAnsi"/>
                <w:color w:val="333333"/>
                <w:sz w:val="18"/>
                <w:szCs w:val="18"/>
              </w:rPr>
              <w:t xml:space="preserve">6 </w:t>
            </w:r>
            <w:r>
              <w:rPr>
                <w:rFonts w:asciiTheme="minorHAnsi" w:hAnsiTheme="minorHAnsi"/>
                <w:color w:val="333333"/>
                <w:sz w:val="18"/>
                <w:szCs w:val="18"/>
              </w:rPr>
              <w:t>or greater</w:t>
            </w:r>
            <w:r w:rsidR="00A44443">
              <w:rPr>
                <w:rFonts w:asciiTheme="minorHAnsi" w:hAnsiTheme="minorHAnsi"/>
                <w:color w:val="333333"/>
                <w:sz w:val="18"/>
                <w:szCs w:val="18"/>
              </w:rPr>
              <w:t>,</w:t>
            </w:r>
            <w:r>
              <w:rPr>
                <w:rFonts w:asciiTheme="minorHAnsi" w:hAnsiTheme="minorHAnsi"/>
                <w:color w:val="333333"/>
                <w:sz w:val="18"/>
                <w:szCs w:val="18"/>
              </w:rPr>
              <w:t xml:space="preserve"> </w:t>
            </w:r>
            <w:r w:rsidRPr="00787AAD">
              <w:rPr>
                <w:rFonts w:asciiTheme="minorHAnsi" w:hAnsiTheme="minorHAnsi"/>
                <w:color w:val="333333"/>
                <w:sz w:val="18"/>
                <w:szCs w:val="18"/>
              </w:rPr>
              <w:t>and the insulation and duct</w:t>
            </w:r>
            <w:r w:rsidR="00A44443">
              <w:rPr>
                <w:rFonts w:asciiTheme="minorHAnsi" w:hAnsiTheme="minorHAnsi"/>
                <w:color w:val="333333"/>
                <w:sz w:val="18"/>
                <w:szCs w:val="18"/>
              </w:rPr>
              <w:t>ing</w:t>
            </w:r>
            <w:r w:rsidRPr="00787AAD">
              <w:rPr>
                <w:rFonts w:asciiTheme="minorHAnsi" w:hAnsiTheme="minorHAnsi"/>
                <w:color w:val="333333"/>
                <w:sz w:val="18"/>
                <w:szCs w:val="18"/>
              </w:rPr>
              <w:t xml:space="preserve"> are not crushed. Ducting </w:t>
            </w:r>
            <w:r w:rsidR="00A44443">
              <w:rPr>
                <w:rFonts w:asciiTheme="minorHAnsi" w:hAnsiTheme="minorHAnsi"/>
                <w:color w:val="333333"/>
                <w:sz w:val="18"/>
                <w:szCs w:val="18"/>
              </w:rPr>
              <w:t xml:space="preserve">is </w:t>
            </w:r>
            <w:r w:rsidRPr="00787AAD">
              <w:rPr>
                <w:rFonts w:asciiTheme="minorHAnsi" w:hAnsiTheme="minorHAnsi"/>
                <w:color w:val="333333"/>
                <w:sz w:val="18"/>
                <w:szCs w:val="18"/>
              </w:rPr>
              <w:t>not allowed in 2x4 wall assemblies.</w:t>
            </w:r>
          </w:p>
        </w:tc>
      </w:tr>
      <w:tr w:rsidR="002307DB" w:rsidRPr="00C4300E" w14:paraId="79CDEB5B" w14:textId="77777777" w:rsidTr="008C4689">
        <w:trPr>
          <w:trHeight w:val="158"/>
        </w:trPr>
        <w:tc>
          <w:tcPr>
            <w:tcW w:w="590" w:type="dxa"/>
            <w:vAlign w:val="center"/>
          </w:tcPr>
          <w:p w14:paraId="79CDEB59" w14:textId="77777777" w:rsidR="002307DB" w:rsidRPr="009921A0" w:rsidRDefault="002307DB" w:rsidP="000E1747">
            <w:pPr>
              <w:keepNext/>
              <w:widowControl w:val="0"/>
              <w:jc w:val="center"/>
              <w:rPr>
                <w:rFonts w:ascii="Calibri" w:hAnsi="Calibri"/>
                <w:color w:val="333333"/>
                <w:sz w:val="18"/>
                <w:szCs w:val="18"/>
              </w:rPr>
            </w:pPr>
            <w:r>
              <w:rPr>
                <w:rFonts w:ascii="Calibri" w:hAnsi="Calibri"/>
                <w:color w:val="333333"/>
                <w:sz w:val="18"/>
                <w:szCs w:val="18"/>
              </w:rPr>
              <w:t>0</w:t>
            </w:r>
            <w:r w:rsidRPr="009921A0">
              <w:rPr>
                <w:rFonts w:ascii="Calibri" w:hAnsi="Calibri"/>
                <w:color w:val="333333"/>
                <w:sz w:val="18"/>
                <w:szCs w:val="18"/>
              </w:rPr>
              <w:t>6</w:t>
            </w:r>
          </w:p>
        </w:tc>
        <w:tc>
          <w:tcPr>
            <w:tcW w:w="10420" w:type="dxa"/>
          </w:tcPr>
          <w:p w14:paraId="79CDEB5A" w14:textId="77777777" w:rsidR="002307DB" w:rsidRPr="009921A0" w:rsidRDefault="002307DB" w:rsidP="00DE2F96">
            <w:pPr>
              <w:keepNext/>
              <w:widowControl w:val="0"/>
              <w:rPr>
                <w:rFonts w:ascii="Calibri" w:hAnsi="Calibri"/>
                <w:sz w:val="18"/>
                <w:szCs w:val="18"/>
              </w:rPr>
            </w:pPr>
            <w:r w:rsidRPr="00787AAD">
              <w:rPr>
                <w:rFonts w:asciiTheme="minorHAnsi" w:hAnsiTheme="minorHAnsi"/>
                <w:sz w:val="18"/>
                <w:szCs w:val="18"/>
              </w:rPr>
              <w:t xml:space="preserve">Corner channels, wall intersections, and double sided shear walls </w:t>
            </w:r>
            <w:r w:rsidR="00A44443">
              <w:rPr>
                <w:rFonts w:asciiTheme="minorHAnsi" w:hAnsiTheme="minorHAnsi"/>
                <w:sz w:val="18"/>
                <w:szCs w:val="18"/>
              </w:rPr>
              <w:t xml:space="preserve">are </w:t>
            </w:r>
            <w:r>
              <w:rPr>
                <w:rFonts w:asciiTheme="minorHAnsi" w:hAnsiTheme="minorHAnsi"/>
                <w:sz w:val="18"/>
                <w:szCs w:val="18"/>
              </w:rPr>
              <w:t>insulated</w:t>
            </w:r>
            <w:r w:rsidRPr="00787AAD">
              <w:rPr>
                <w:rFonts w:asciiTheme="minorHAnsi" w:hAnsiTheme="minorHAnsi"/>
                <w:sz w:val="18"/>
                <w:szCs w:val="18"/>
              </w:rPr>
              <w:t xml:space="preserve"> to the required R-value before </w:t>
            </w:r>
            <w:r>
              <w:rPr>
                <w:rFonts w:asciiTheme="minorHAnsi" w:hAnsiTheme="minorHAnsi"/>
                <w:sz w:val="18"/>
                <w:szCs w:val="18"/>
              </w:rPr>
              <w:t>e</w:t>
            </w:r>
            <w:r w:rsidRPr="00787AAD">
              <w:rPr>
                <w:rFonts w:asciiTheme="minorHAnsi" w:hAnsiTheme="minorHAnsi"/>
                <w:sz w:val="18"/>
                <w:szCs w:val="18"/>
              </w:rPr>
              <w:t>nclosing the wall.</w:t>
            </w:r>
          </w:p>
        </w:tc>
      </w:tr>
      <w:tr w:rsidR="002307DB" w:rsidRPr="00C4300E" w14:paraId="79CDEB5E" w14:textId="77777777" w:rsidTr="008C4689">
        <w:trPr>
          <w:trHeight w:val="158"/>
        </w:trPr>
        <w:tc>
          <w:tcPr>
            <w:tcW w:w="590" w:type="dxa"/>
            <w:vAlign w:val="center"/>
          </w:tcPr>
          <w:p w14:paraId="79CDEB5C" w14:textId="77777777" w:rsidR="002307DB" w:rsidRDefault="002307DB" w:rsidP="000E1747">
            <w:pPr>
              <w:keepNext/>
              <w:widowControl w:val="0"/>
              <w:jc w:val="center"/>
              <w:rPr>
                <w:rFonts w:ascii="Calibri" w:hAnsi="Calibri"/>
                <w:color w:val="333333"/>
                <w:sz w:val="18"/>
                <w:szCs w:val="18"/>
              </w:rPr>
            </w:pPr>
            <w:r>
              <w:rPr>
                <w:rFonts w:ascii="Calibri" w:hAnsi="Calibri"/>
                <w:color w:val="333333"/>
                <w:sz w:val="18"/>
                <w:szCs w:val="18"/>
              </w:rPr>
              <w:t>07</w:t>
            </w:r>
          </w:p>
        </w:tc>
        <w:tc>
          <w:tcPr>
            <w:tcW w:w="10420" w:type="dxa"/>
          </w:tcPr>
          <w:p w14:paraId="79CDEB5D" w14:textId="77777777" w:rsidR="002307DB" w:rsidRPr="009921A0" w:rsidRDefault="002307DB" w:rsidP="00DE2F96">
            <w:pPr>
              <w:keepNext/>
              <w:widowControl w:val="0"/>
              <w:rPr>
                <w:rFonts w:ascii="Calibri" w:hAnsi="Calibri"/>
                <w:color w:val="333333"/>
                <w:sz w:val="18"/>
                <w:szCs w:val="18"/>
              </w:rPr>
            </w:pPr>
            <w:r w:rsidRPr="00787AAD">
              <w:rPr>
                <w:rFonts w:asciiTheme="minorHAnsi" w:hAnsiTheme="minorHAnsi"/>
                <w:sz w:val="18"/>
                <w:szCs w:val="18"/>
              </w:rPr>
              <w:t xml:space="preserve">Insulation that does not fill the cavity </w:t>
            </w:r>
            <w:r w:rsidR="00A44443">
              <w:rPr>
                <w:rFonts w:asciiTheme="minorHAnsi" w:hAnsiTheme="minorHAnsi"/>
                <w:sz w:val="18"/>
                <w:szCs w:val="18"/>
              </w:rPr>
              <w:t xml:space="preserve">is </w:t>
            </w:r>
            <w:r>
              <w:rPr>
                <w:rFonts w:asciiTheme="minorHAnsi" w:hAnsiTheme="minorHAnsi"/>
                <w:sz w:val="18"/>
                <w:szCs w:val="18"/>
              </w:rPr>
              <w:t xml:space="preserve">placed against </w:t>
            </w:r>
            <w:r w:rsidR="00A44443">
              <w:rPr>
                <w:rFonts w:asciiTheme="minorHAnsi" w:hAnsiTheme="minorHAnsi"/>
                <w:sz w:val="18"/>
                <w:szCs w:val="18"/>
              </w:rPr>
              <w:t xml:space="preserve">the </w:t>
            </w:r>
            <w:r w:rsidRPr="00787AAD">
              <w:rPr>
                <w:rFonts w:asciiTheme="minorHAnsi" w:hAnsiTheme="minorHAnsi"/>
                <w:sz w:val="18"/>
                <w:szCs w:val="18"/>
              </w:rPr>
              <w:t xml:space="preserve">exterior </w:t>
            </w:r>
            <w:r>
              <w:rPr>
                <w:rFonts w:asciiTheme="minorHAnsi" w:hAnsiTheme="minorHAnsi"/>
                <w:sz w:val="18"/>
                <w:szCs w:val="18"/>
              </w:rPr>
              <w:t>air barrier</w:t>
            </w:r>
            <w:r w:rsidRPr="00787AAD">
              <w:rPr>
                <w:rFonts w:asciiTheme="minorHAnsi" w:hAnsiTheme="minorHAnsi"/>
                <w:sz w:val="18"/>
                <w:szCs w:val="18"/>
              </w:rPr>
              <w:t>.</w:t>
            </w:r>
          </w:p>
        </w:tc>
      </w:tr>
      <w:tr w:rsidR="002307DB" w:rsidRPr="00C4300E" w14:paraId="79CDEB61" w14:textId="77777777" w:rsidTr="008C4689">
        <w:trPr>
          <w:trHeight w:val="158"/>
        </w:trPr>
        <w:tc>
          <w:tcPr>
            <w:tcW w:w="590" w:type="dxa"/>
            <w:vAlign w:val="center"/>
          </w:tcPr>
          <w:p w14:paraId="79CDEB5F" w14:textId="77777777" w:rsidR="002307DB" w:rsidRDefault="002307DB" w:rsidP="000E1747">
            <w:pPr>
              <w:keepNext/>
              <w:widowControl w:val="0"/>
              <w:jc w:val="center"/>
              <w:rPr>
                <w:rFonts w:ascii="Calibri" w:hAnsi="Calibri"/>
                <w:color w:val="333333"/>
                <w:sz w:val="18"/>
                <w:szCs w:val="18"/>
              </w:rPr>
            </w:pPr>
            <w:r>
              <w:rPr>
                <w:rFonts w:ascii="Calibri" w:hAnsi="Calibri"/>
                <w:color w:val="333333"/>
                <w:sz w:val="18"/>
                <w:szCs w:val="18"/>
              </w:rPr>
              <w:t>08</w:t>
            </w:r>
          </w:p>
        </w:tc>
        <w:tc>
          <w:tcPr>
            <w:tcW w:w="10420" w:type="dxa"/>
          </w:tcPr>
          <w:p w14:paraId="79CDEB60" w14:textId="77777777" w:rsidR="002307DB" w:rsidRPr="009921A0" w:rsidRDefault="002307DB" w:rsidP="00DE2F96">
            <w:pPr>
              <w:keepNext/>
              <w:widowControl w:val="0"/>
              <w:rPr>
                <w:rFonts w:ascii="Calibri" w:hAnsi="Calibri"/>
                <w:color w:val="333333"/>
                <w:sz w:val="18"/>
                <w:szCs w:val="18"/>
              </w:rPr>
            </w:pPr>
            <w:r w:rsidRPr="00787AAD">
              <w:rPr>
                <w:rFonts w:asciiTheme="minorHAnsi" w:hAnsiTheme="minorHAnsi"/>
                <w:sz w:val="18"/>
                <w:szCs w:val="18"/>
              </w:rPr>
              <w:t>Band joists are insulated to the same R-value as the wall</w:t>
            </w:r>
            <w:r>
              <w:rPr>
                <w:rFonts w:asciiTheme="minorHAnsi" w:hAnsiTheme="minorHAnsi"/>
                <w:sz w:val="18"/>
                <w:szCs w:val="18"/>
              </w:rPr>
              <w:t>s</w:t>
            </w:r>
            <w:r w:rsidRPr="00787AAD">
              <w:rPr>
                <w:rFonts w:asciiTheme="minorHAnsi" w:hAnsiTheme="minorHAnsi"/>
                <w:sz w:val="18"/>
                <w:szCs w:val="18"/>
              </w:rPr>
              <w:t>.</w:t>
            </w:r>
          </w:p>
        </w:tc>
      </w:tr>
      <w:tr w:rsidR="002307DB" w:rsidRPr="00C4300E" w14:paraId="79CDEB63" w14:textId="77777777" w:rsidTr="008C4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10" w:type="dxa"/>
            <w:gridSpan w:val="2"/>
            <w:vAlign w:val="center"/>
          </w:tcPr>
          <w:p w14:paraId="79CDEB62"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64"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199"/>
      </w:tblGrid>
      <w:tr w:rsidR="002307DB" w:rsidRPr="00C4300E" w14:paraId="79CDEB66" w14:textId="77777777" w:rsidTr="008C4689">
        <w:trPr>
          <w:trHeight w:val="158"/>
        </w:trPr>
        <w:tc>
          <w:tcPr>
            <w:tcW w:w="11009" w:type="dxa"/>
            <w:gridSpan w:val="2"/>
          </w:tcPr>
          <w:p w14:paraId="79CDEB65" w14:textId="41DB07B3" w:rsidR="002307DB" w:rsidRDefault="002307DB" w:rsidP="00DE2F96">
            <w:pPr>
              <w:pStyle w:val="BulletB1Number"/>
              <w:keepNext/>
              <w:spacing w:before="0"/>
              <w:ind w:left="0" w:firstLine="0"/>
              <w:rPr>
                <w:rFonts w:ascii="Calibri" w:hAnsi="Calibri"/>
                <w:sz w:val="18"/>
                <w:szCs w:val="18"/>
              </w:rPr>
            </w:pPr>
            <w:r w:rsidRPr="00B561CB">
              <w:rPr>
                <w:rFonts w:ascii="Calibri" w:hAnsi="Calibri"/>
                <w:b/>
                <w:bCs/>
                <w:caps/>
                <w:szCs w:val="18"/>
              </w:rPr>
              <w:t xml:space="preserve">J. </w:t>
            </w:r>
            <w:r w:rsidR="00B561CB" w:rsidRPr="00B561CB">
              <w:rPr>
                <w:rFonts w:ascii="Calibri" w:hAnsi="Calibri"/>
                <w:b/>
                <w:szCs w:val="18"/>
              </w:rPr>
              <w:t>Ceiling/Roof Insulation</w:t>
            </w:r>
          </w:p>
        </w:tc>
      </w:tr>
      <w:tr w:rsidR="002307DB" w:rsidRPr="00C4300E" w14:paraId="79CDEB69" w14:textId="77777777" w:rsidTr="008C4689">
        <w:trPr>
          <w:trHeight w:val="158"/>
        </w:trPr>
        <w:tc>
          <w:tcPr>
            <w:tcW w:w="590" w:type="dxa"/>
            <w:vAlign w:val="center"/>
          </w:tcPr>
          <w:p w14:paraId="79CDEB67"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19" w:type="dxa"/>
          </w:tcPr>
          <w:p w14:paraId="79CDEB68"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Insulation extends to the outside edge of the exterior top plates and is flush against any ventilation dams/baffles.</w:t>
            </w:r>
          </w:p>
        </w:tc>
      </w:tr>
      <w:tr w:rsidR="002307DB" w:rsidRPr="00C4300E" w14:paraId="79CDEB6C" w14:textId="77777777" w:rsidTr="008C4689">
        <w:trPr>
          <w:trHeight w:val="158"/>
        </w:trPr>
        <w:tc>
          <w:tcPr>
            <w:tcW w:w="590" w:type="dxa"/>
            <w:vAlign w:val="center"/>
          </w:tcPr>
          <w:p w14:paraId="79CDEB6A"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19" w:type="dxa"/>
          </w:tcPr>
          <w:p w14:paraId="79CDEB6B"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Insulation is in direct contact with ceiling</w:t>
            </w:r>
            <w:r>
              <w:rPr>
                <w:rFonts w:asciiTheme="minorHAnsi" w:hAnsiTheme="minorHAnsi"/>
                <w:sz w:val="18"/>
                <w:szCs w:val="18"/>
              </w:rPr>
              <w:t>,</w:t>
            </w:r>
            <w:r w:rsidRPr="00787AAD">
              <w:rPr>
                <w:rFonts w:asciiTheme="minorHAnsi" w:hAnsiTheme="minorHAnsi"/>
                <w:sz w:val="18"/>
                <w:szCs w:val="18"/>
              </w:rPr>
              <w:t xml:space="preserve"> so there are no gaps between the ceiling and the insulation.</w:t>
            </w:r>
          </w:p>
        </w:tc>
      </w:tr>
      <w:tr w:rsidR="002307DB" w:rsidRPr="00C4300E" w14:paraId="79CDEB6F" w14:textId="77777777" w:rsidTr="008C4689">
        <w:trPr>
          <w:trHeight w:val="158"/>
        </w:trPr>
        <w:tc>
          <w:tcPr>
            <w:tcW w:w="590" w:type="dxa"/>
            <w:vAlign w:val="center"/>
          </w:tcPr>
          <w:p w14:paraId="79CDEB6D"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03</w:t>
            </w:r>
          </w:p>
        </w:tc>
        <w:tc>
          <w:tcPr>
            <w:tcW w:w="10419" w:type="dxa"/>
          </w:tcPr>
          <w:p w14:paraId="79CDEB6E"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For chimneys and flues</w:t>
            </w:r>
            <w:r>
              <w:rPr>
                <w:rFonts w:asciiTheme="minorHAnsi" w:hAnsiTheme="minorHAnsi"/>
                <w:sz w:val="18"/>
                <w:szCs w:val="18"/>
              </w:rPr>
              <w:t>,</w:t>
            </w:r>
            <w:r w:rsidRPr="00787AAD">
              <w:rPr>
                <w:rFonts w:asciiTheme="minorHAnsi" w:hAnsiTheme="minorHAnsi"/>
                <w:sz w:val="18"/>
                <w:szCs w:val="18"/>
              </w:rPr>
              <w:t xml:space="preserve"> the insulation</w:t>
            </w:r>
            <w:r>
              <w:rPr>
                <w:rFonts w:asciiTheme="minorHAnsi" w:hAnsiTheme="minorHAnsi"/>
                <w:sz w:val="18"/>
                <w:szCs w:val="18"/>
              </w:rPr>
              <w:t xml:space="preserve"> is</w:t>
            </w:r>
            <w:r w:rsidRPr="00787AAD">
              <w:rPr>
                <w:rFonts w:asciiTheme="minorHAnsi" w:hAnsiTheme="minorHAnsi"/>
                <w:sz w:val="18"/>
                <w:szCs w:val="18"/>
              </w:rPr>
              <w:t xml:space="preserve"> in contact with the sheet metal collar.</w:t>
            </w:r>
          </w:p>
        </w:tc>
      </w:tr>
      <w:tr w:rsidR="002307DB" w:rsidRPr="00C4300E" w14:paraId="79CDEB72" w14:textId="77777777" w:rsidTr="008C4689">
        <w:trPr>
          <w:trHeight w:val="158"/>
        </w:trPr>
        <w:tc>
          <w:tcPr>
            <w:tcW w:w="590" w:type="dxa"/>
            <w:vAlign w:val="center"/>
          </w:tcPr>
          <w:p w14:paraId="79CDEB70"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04</w:t>
            </w:r>
          </w:p>
        </w:tc>
        <w:tc>
          <w:tcPr>
            <w:tcW w:w="10419" w:type="dxa"/>
          </w:tcPr>
          <w:p w14:paraId="79CDEB71" w14:textId="23928D53" w:rsidR="002307DB" w:rsidRPr="00805233" w:rsidRDefault="002307DB" w:rsidP="000E1747">
            <w:pPr>
              <w:pStyle w:val="BulletB1Number"/>
              <w:keepNext/>
              <w:spacing w:before="0"/>
              <w:ind w:left="0" w:firstLine="0"/>
              <w:rPr>
                <w:rFonts w:ascii="Calibri" w:hAnsi="Calibri"/>
                <w:sz w:val="18"/>
                <w:szCs w:val="18"/>
                <w:highlight w:val="yellow"/>
              </w:rPr>
            </w:pPr>
            <w:r w:rsidRPr="00787AAD">
              <w:rPr>
                <w:rFonts w:asciiTheme="minorHAnsi" w:hAnsiTheme="minorHAnsi"/>
                <w:sz w:val="18"/>
                <w:szCs w:val="18"/>
              </w:rPr>
              <w:t>Can lights are covered with insulation to the same depth as required by the CF1R for ceiling insulation. If not</w:t>
            </w:r>
            <w:r w:rsidR="008C4689">
              <w:rPr>
                <w:rFonts w:asciiTheme="minorHAnsi" w:hAnsiTheme="minorHAnsi"/>
                <w:sz w:val="18"/>
                <w:szCs w:val="18"/>
              </w:rPr>
              <w:t>,</w:t>
            </w:r>
            <w:r w:rsidRPr="00787AAD">
              <w:rPr>
                <w:rFonts w:asciiTheme="minorHAnsi" w:hAnsiTheme="minorHAnsi"/>
                <w:sz w:val="18"/>
                <w:szCs w:val="18"/>
              </w:rPr>
              <w:t xml:space="preserve"> an area weighted calculation is required to be turned in with this </w:t>
            </w:r>
            <w:r w:rsidR="000E1747">
              <w:rPr>
                <w:rFonts w:asciiTheme="minorHAnsi" w:hAnsiTheme="minorHAnsi"/>
                <w:sz w:val="18"/>
                <w:szCs w:val="18"/>
              </w:rPr>
              <w:t xml:space="preserve">compliance document </w:t>
            </w:r>
            <w:r w:rsidR="008C4689">
              <w:rPr>
                <w:rFonts w:asciiTheme="minorHAnsi" w:hAnsiTheme="minorHAnsi"/>
                <w:sz w:val="18"/>
                <w:szCs w:val="18"/>
              </w:rPr>
              <w:t>(CF1R-ENV-02-E)</w:t>
            </w:r>
            <w:r w:rsidRPr="00787AAD">
              <w:rPr>
                <w:rFonts w:asciiTheme="minorHAnsi" w:hAnsiTheme="minorHAnsi"/>
                <w:sz w:val="18"/>
                <w:szCs w:val="18"/>
              </w:rPr>
              <w:t>.</w:t>
            </w:r>
          </w:p>
        </w:tc>
      </w:tr>
      <w:tr w:rsidR="002307DB" w:rsidRPr="00C4300E" w14:paraId="79CDEB75" w14:textId="77777777" w:rsidTr="008C4689">
        <w:trPr>
          <w:trHeight w:val="158"/>
        </w:trPr>
        <w:tc>
          <w:tcPr>
            <w:tcW w:w="590" w:type="dxa"/>
            <w:vAlign w:val="center"/>
          </w:tcPr>
          <w:p w14:paraId="79CDEB73"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05</w:t>
            </w:r>
          </w:p>
        </w:tc>
        <w:tc>
          <w:tcPr>
            <w:tcW w:w="10419" w:type="dxa"/>
          </w:tcPr>
          <w:p w14:paraId="79CDEB74" w14:textId="2D489093" w:rsidR="002307DB" w:rsidRPr="009921A0" w:rsidRDefault="002307DB" w:rsidP="000E1747">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Walkways and mechanical platforms </w:t>
            </w:r>
            <w:r w:rsidR="008C4689">
              <w:rPr>
                <w:rFonts w:asciiTheme="minorHAnsi" w:hAnsiTheme="minorHAnsi"/>
                <w:sz w:val="18"/>
                <w:szCs w:val="18"/>
              </w:rPr>
              <w:t xml:space="preserve">are </w:t>
            </w:r>
            <w:r w:rsidRPr="00787AAD">
              <w:rPr>
                <w:rFonts w:asciiTheme="minorHAnsi" w:hAnsiTheme="minorHAnsi"/>
                <w:sz w:val="18"/>
                <w:szCs w:val="18"/>
              </w:rPr>
              <w:t xml:space="preserve">insulated to the same R-value as required </w:t>
            </w:r>
            <w:r>
              <w:rPr>
                <w:rFonts w:asciiTheme="minorHAnsi" w:hAnsiTheme="minorHAnsi"/>
                <w:sz w:val="18"/>
                <w:szCs w:val="18"/>
              </w:rPr>
              <w:t xml:space="preserve">for </w:t>
            </w:r>
            <w:r w:rsidRPr="00787AAD">
              <w:rPr>
                <w:rFonts w:asciiTheme="minorHAnsi" w:hAnsiTheme="minorHAnsi"/>
                <w:sz w:val="18"/>
                <w:szCs w:val="18"/>
              </w:rPr>
              <w:t>the ceiling. If not</w:t>
            </w:r>
            <w:r w:rsidR="008C4689">
              <w:rPr>
                <w:rFonts w:asciiTheme="minorHAnsi" w:hAnsiTheme="minorHAnsi"/>
                <w:sz w:val="18"/>
                <w:szCs w:val="18"/>
              </w:rPr>
              <w:t>,</w:t>
            </w:r>
            <w:r w:rsidRPr="00787AAD">
              <w:rPr>
                <w:rFonts w:asciiTheme="minorHAnsi" w:hAnsiTheme="minorHAnsi"/>
                <w:sz w:val="18"/>
                <w:szCs w:val="18"/>
              </w:rPr>
              <w:t xml:space="preserve"> an area weighted calculation is required to be turned in with this </w:t>
            </w:r>
            <w:r w:rsidR="000E1747">
              <w:rPr>
                <w:rFonts w:asciiTheme="minorHAnsi" w:hAnsiTheme="minorHAnsi"/>
                <w:sz w:val="18"/>
                <w:szCs w:val="18"/>
              </w:rPr>
              <w:t xml:space="preserve">compliance documents </w:t>
            </w:r>
            <w:r w:rsidR="008C4689">
              <w:rPr>
                <w:rFonts w:asciiTheme="minorHAnsi" w:hAnsiTheme="minorHAnsi"/>
                <w:sz w:val="18"/>
                <w:szCs w:val="18"/>
              </w:rPr>
              <w:t>(CF1R-ENV-02-E)</w:t>
            </w:r>
            <w:r w:rsidRPr="00787AAD">
              <w:rPr>
                <w:rFonts w:asciiTheme="minorHAnsi" w:hAnsiTheme="minorHAnsi"/>
                <w:sz w:val="18"/>
                <w:szCs w:val="18"/>
              </w:rPr>
              <w:t>.</w:t>
            </w:r>
          </w:p>
        </w:tc>
      </w:tr>
      <w:tr w:rsidR="002307DB" w:rsidRPr="00C4300E" w14:paraId="79CDEB78" w14:textId="77777777" w:rsidTr="008C4689">
        <w:trPr>
          <w:trHeight w:val="158"/>
        </w:trPr>
        <w:tc>
          <w:tcPr>
            <w:tcW w:w="590" w:type="dxa"/>
            <w:vAlign w:val="center"/>
          </w:tcPr>
          <w:p w14:paraId="79CDEB76"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06</w:t>
            </w:r>
          </w:p>
        </w:tc>
        <w:tc>
          <w:tcPr>
            <w:tcW w:w="10419" w:type="dxa"/>
          </w:tcPr>
          <w:p w14:paraId="79CDEB77" w14:textId="77777777" w:rsidR="002307DB" w:rsidRPr="009921A0" w:rsidRDefault="002307DB" w:rsidP="00DE2F96">
            <w:pPr>
              <w:pStyle w:val="BulletB1Number"/>
              <w:keepNext/>
              <w:spacing w:before="0"/>
              <w:ind w:left="0" w:firstLine="0"/>
              <w:rPr>
                <w:rFonts w:ascii="Calibri" w:hAnsi="Calibri"/>
                <w:sz w:val="18"/>
                <w:szCs w:val="18"/>
              </w:rPr>
            </w:pPr>
            <w:r>
              <w:rPr>
                <w:rFonts w:asciiTheme="minorHAnsi" w:hAnsiTheme="minorHAnsi"/>
                <w:sz w:val="18"/>
                <w:szCs w:val="18"/>
              </w:rPr>
              <w:t>Insulate soffit</w:t>
            </w:r>
            <w:r w:rsidR="008C4689">
              <w:rPr>
                <w:rFonts w:asciiTheme="minorHAnsi" w:hAnsiTheme="minorHAnsi"/>
                <w:sz w:val="18"/>
                <w:szCs w:val="18"/>
              </w:rPr>
              <w:t>s</w:t>
            </w:r>
            <w:r>
              <w:rPr>
                <w:rFonts w:asciiTheme="minorHAnsi" w:hAnsiTheme="minorHAnsi"/>
                <w:sz w:val="18"/>
                <w:szCs w:val="18"/>
              </w:rPr>
              <w:t xml:space="preserve"> by adding </w:t>
            </w:r>
            <w:r w:rsidRPr="00787AAD">
              <w:rPr>
                <w:rFonts w:asciiTheme="minorHAnsi" w:hAnsiTheme="minorHAnsi"/>
                <w:sz w:val="18"/>
                <w:szCs w:val="18"/>
              </w:rPr>
              <w:t>an air barrier and cover</w:t>
            </w:r>
            <w:r w:rsidR="008C4689">
              <w:rPr>
                <w:rFonts w:asciiTheme="minorHAnsi" w:hAnsiTheme="minorHAnsi"/>
                <w:sz w:val="18"/>
                <w:szCs w:val="18"/>
              </w:rPr>
              <w:t>ing</w:t>
            </w:r>
            <w:r w:rsidRPr="00787AAD">
              <w:rPr>
                <w:rFonts w:asciiTheme="minorHAnsi" w:hAnsiTheme="minorHAnsi"/>
                <w:sz w:val="18"/>
                <w:szCs w:val="18"/>
              </w:rPr>
              <w:t xml:space="preserve"> with insulation</w:t>
            </w:r>
            <w:r>
              <w:rPr>
                <w:rFonts w:asciiTheme="minorHAnsi" w:hAnsiTheme="minorHAnsi"/>
                <w:sz w:val="18"/>
                <w:szCs w:val="18"/>
              </w:rPr>
              <w:t xml:space="preserve">, or </w:t>
            </w:r>
            <w:r w:rsidRPr="00787AAD">
              <w:rPr>
                <w:rFonts w:asciiTheme="minorHAnsi" w:hAnsiTheme="minorHAnsi"/>
                <w:sz w:val="18"/>
                <w:szCs w:val="18"/>
              </w:rPr>
              <w:t>insulate the entire soffit including floor and walls.</w:t>
            </w:r>
          </w:p>
        </w:tc>
      </w:tr>
      <w:tr w:rsidR="002307DB" w:rsidRPr="00C4300E" w14:paraId="79CDEB7B" w14:textId="77777777" w:rsidTr="008C4689">
        <w:trPr>
          <w:trHeight w:val="158"/>
        </w:trPr>
        <w:tc>
          <w:tcPr>
            <w:tcW w:w="590" w:type="dxa"/>
            <w:vAlign w:val="center"/>
          </w:tcPr>
          <w:p w14:paraId="79CDEB79"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07</w:t>
            </w:r>
          </w:p>
        </w:tc>
        <w:tc>
          <w:tcPr>
            <w:tcW w:w="10419" w:type="dxa"/>
          </w:tcPr>
          <w:p w14:paraId="79CDEB7A"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Knee walls and skylight shafts </w:t>
            </w:r>
            <w:r>
              <w:rPr>
                <w:rFonts w:asciiTheme="minorHAnsi" w:hAnsiTheme="minorHAnsi"/>
                <w:sz w:val="18"/>
                <w:szCs w:val="18"/>
              </w:rPr>
              <w:t>are</w:t>
            </w:r>
            <w:r w:rsidRPr="00787AAD">
              <w:rPr>
                <w:rFonts w:asciiTheme="minorHAnsi" w:hAnsiTheme="minorHAnsi"/>
                <w:sz w:val="18"/>
                <w:szCs w:val="18"/>
              </w:rPr>
              <w:t xml:space="preserve"> insulated to the wall R-value and in full contact with the interior air barrier. If framing on these surfaces is laid flat batt insulation</w:t>
            </w:r>
            <w:r>
              <w:rPr>
                <w:rFonts w:asciiTheme="minorHAnsi" w:hAnsiTheme="minorHAnsi"/>
                <w:sz w:val="18"/>
                <w:szCs w:val="18"/>
              </w:rPr>
              <w:t xml:space="preserve"> is</w:t>
            </w:r>
            <w:r w:rsidRPr="00787AAD">
              <w:rPr>
                <w:rFonts w:asciiTheme="minorHAnsi" w:hAnsiTheme="minorHAnsi"/>
                <w:sz w:val="18"/>
                <w:szCs w:val="18"/>
              </w:rPr>
              <w:t xml:space="preserve"> cut to fit around the framing. Bat</w:t>
            </w:r>
            <w:r>
              <w:rPr>
                <w:rFonts w:asciiTheme="minorHAnsi" w:hAnsiTheme="minorHAnsi"/>
                <w:sz w:val="18"/>
                <w:szCs w:val="18"/>
              </w:rPr>
              <w:t>t</w:t>
            </w:r>
            <w:r w:rsidRPr="00787AAD">
              <w:rPr>
                <w:rFonts w:asciiTheme="minorHAnsi" w:hAnsiTheme="minorHAnsi"/>
                <w:sz w:val="18"/>
                <w:szCs w:val="18"/>
              </w:rPr>
              <w:t xml:space="preserve"> insulation is not allowed to be draped over the framing.</w:t>
            </w:r>
          </w:p>
        </w:tc>
      </w:tr>
      <w:tr w:rsidR="002307DB" w:rsidRPr="00C4300E" w14:paraId="79CDEB7E" w14:textId="77777777" w:rsidTr="008C4689">
        <w:trPr>
          <w:trHeight w:val="158"/>
        </w:trPr>
        <w:tc>
          <w:tcPr>
            <w:tcW w:w="590" w:type="dxa"/>
            <w:vAlign w:val="center"/>
          </w:tcPr>
          <w:p w14:paraId="79CDEB7C"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08</w:t>
            </w:r>
          </w:p>
        </w:tc>
        <w:tc>
          <w:tcPr>
            <w:tcW w:w="10419" w:type="dxa"/>
          </w:tcPr>
          <w:p w14:paraId="79CDEB7D"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Attic access doors </w:t>
            </w:r>
            <w:r w:rsidR="008C4689">
              <w:rPr>
                <w:rFonts w:asciiTheme="minorHAnsi" w:hAnsiTheme="minorHAnsi"/>
                <w:sz w:val="18"/>
                <w:szCs w:val="18"/>
              </w:rPr>
              <w:t xml:space="preserve">are </w:t>
            </w:r>
            <w:r w:rsidRPr="00787AAD">
              <w:rPr>
                <w:rFonts w:asciiTheme="minorHAnsi" w:hAnsiTheme="minorHAnsi"/>
                <w:sz w:val="18"/>
                <w:szCs w:val="18"/>
              </w:rPr>
              <w:t xml:space="preserve">insulated to the same R-value </w:t>
            </w:r>
            <w:r>
              <w:rPr>
                <w:rFonts w:asciiTheme="minorHAnsi" w:hAnsiTheme="minorHAnsi"/>
                <w:sz w:val="18"/>
                <w:szCs w:val="18"/>
              </w:rPr>
              <w:t xml:space="preserve">as </w:t>
            </w:r>
            <w:r w:rsidR="008C4689">
              <w:rPr>
                <w:rFonts w:asciiTheme="minorHAnsi" w:hAnsiTheme="minorHAnsi"/>
                <w:sz w:val="18"/>
                <w:szCs w:val="18"/>
              </w:rPr>
              <w:t xml:space="preserve">the </w:t>
            </w:r>
            <w:r>
              <w:rPr>
                <w:rFonts w:asciiTheme="minorHAnsi" w:hAnsiTheme="minorHAnsi"/>
                <w:sz w:val="18"/>
                <w:szCs w:val="18"/>
              </w:rPr>
              <w:t>ceiling.</w:t>
            </w:r>
            <w:r w:rsidRPr="00787AAD">
              <w:rPr>
                <w:rFonts w:asciiTheme="minorHAnsi" w:hAnsiTheme="minorHAnsi"/>
                <w:sz w:val="18"/>
                <w:szCs w:val="18"/>
              </w:rPr>
              <w:t xml:space="preserve"> </w:t>
            </w:r>
            <w:r>
              <w:rPr>
                <w:rFonts w:asciiTheme="minorHAnsi" w:hAnsiTheme="minorHAnsi"/>
                <w:sz w:val="18"/>
                <w:szCs w:val="18"/>
              </w:rPr>
              <w:t>T</w:t>
            </w:r>
            <w:r w:rsidRPr="00787AAD">
              <w:rPr>
                <w:rFonts w:asciiTheme="minorHAnsi" w:hAnsiTheme="minorHAnsi"/>
                <w:sz w:val="18"/>
                <w:szCs w:val="18"/>
              </w:rPr>
              <w:t>he insulation is permanently attached using adhesive or mechanical fasteners.</w:t>
            </w:r>
          </w:p>
        </w:tc>
      </w:tr>
      <w:tr w:rsidR="002307DB" w:rsidRPr="009921A0" w14:paraId="79CDEB81" w14:textId="77777777" w:rsidTr="008C4689">
        <w:trPr>
          <w:trHeight w:val="158"/>
        </w:trPr>
        <w:tc>
          <w:tcPr>
            <w:tcW w:w="590" w:type="dxa"/>
            <w:vAlign w:val="center"/>
          </w:tcPr>
          <w:p w14:paraId="79CDEB7F"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09</w:t>
            </w:r>
          </w:p>
        </w:tc>
        <w:tc>
          <w:tcPr>
            <w:tcW w:w="10419" w:type="dxa"/>
          </w:tcPr>
          <w:p w14:paraId="79CDEB80"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Attic access must be surrounded with a dam at least the same depth as the insulation</w:t>
            </w:r>
            <w:r>
              <w:rPr>
                <w:rFonts w:asciiTheme="minorHAnsi" w:hAnsiTheme="minorHAnsi"/>
                <w:sz w:val="18"/>
                <w:szCs w:val="18"/>
              </w:rPr>
              <w:t xml:space="preserve"> to prevent loss of ceiling insulation</w:t>
            </w:r>
            <w:r w:rsidRPr="00787AAD">
              <w:rPr>
                <w:rFonts w:asciiTheme="minorHAnsi" w:hAnsiTheme="minorHAnsi"/>
                <w:sz w:val="18"/>
                <w:szCs w:val="18"/>
              </w:rPr>
              <w:t xml:space="preserve">. </w:t>
            </w:r>
          </w:p>
        </w:tc>
      </w:tr>
      <w:tr w:rsidR="002307DB" w:rsidRPr="009921A0" w14:paraId="79CDEB84" w14:textId="77777777" w:rsidTr="008C4689">
        <w:trPr>
          <w:trHeight w:val="158"/>
        </w:trPr>
        <w:tc>
          <w:tcPr>
            <w:tcW w:w="590" w:type="dxa"/>
            <w:vAlign w:val="center"/>
          </w:tcPr>
          <w:p w14:paraId="79CDEB82"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10</w:t>
            </w:r>
          </w:p>
        </w:tc>
        <w:tc>
          <w:tcPr>
            <w:tcW w:w="10419" w:type="dxa"/>
          </w:tcPr>
          <w:p w14:paraId="79CDEB83" w14:textId="77777777" w:rsidR="002307DB" w:rsidRPr="00C4300E" w:rsidRDefault="002307DB" w:rsidP="00DE2F96">
            <w:pPr>
              <w:pStyle w:val="BulletB1Number"/>
              <w:keepNext/>
              <w:spacing w:before="0"/>
              <w:ind w:left="0" w:firstLine="0"/>
              <w:rPr>
                <w:rFonts w:ascii="Calibri" w:hAnsi="Calibri"/>
                <w:sz w:val="18"/>
                <w:szCs w:val="18"/>
              </w:rPr>
            </w:pPr>
            <w:r>
              <w:rPr>
                <w:rFonts w:asciiTheme="minorHAnsi" w:hAnsiTheme="minorHAnsi"/>
                <w:sz w:val="18"/>
                <w:szCs w:val="18"/>
              </w:rPr>
              <w:t xml:space="preserve">Batt insulation </w:t>
            </w:r>
            <w:r w:rsidR="008C4689">
              <w:rPr>
                <w:rFonts w:asciiTheme="minorHAnsi" w:hAnsiTheme="minorHAnsi"/>
                <w:sz w:val="18"/>
                <w:szCs w:val="18"/>
              </w:rPr>
              <w:t xml:space="preserve">is </w:t>
            </w:r>
            <w:r w:rsidRPr="00787AAD">
              <w:rPr>
                <w:rFonts w:asciiTheme="minorHAnsi" w:hAnsiTheme="minorHAnsi"/>
                <w:sz w:val="18"/>
                <w:szCs w:val="18"/>
              </w:rPr>
              <w:t>cut to fit around cross bracings and truss webs in</w:t>
            </w:r>
            <w:r w:rsidR="008C4689">
              <w:rPr>
                <w:rFonts w:asciiTheme="minorHAnsi" w:hAnsiTheme="minorHAnsi"/>
                <w:sz w:val="18"/>
                <w:szCs w:val="18"/>
              </w:rPr>
              <w:t xml:space="preserve"> the</w:t>
            </w:r>
            <w:r w:rsidRPr="00787AAD">
              <w:rPr>
                <w:rFonts w:asciiTheme="minorHAnsi" w:hAnsiTheme="minorHAnsi"/>
                <w:sz w:val="18"/>
                <w:szCs w:val="18"/>
              </w:rPr>
              <w:t xml:space="preserve"> attic.</w:t>
            </w:r>
          </w:p>
        </w:tc>
      </w:tr>
      <w:tr w:rsidR="002307DB" w:rsidRPr="00C4300E" w14:paraId="79CDEB86" w14:textId="77777777" w:rsidTr="008C4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09" w:type="dxa"/>
            <w:gridSpan w:val="2"/>
            <w:vAlign w:val="center"/>
          </w:tcPr>
          <w:p w14:paraId="79CDEB85"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87"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2307DB" w:rsidRPr="00C4300E" w14:paraId="79CDEB89" w14:textId="77777777" w:rsidTr="008C4689">
        <w:trPr>
          <w:trHeight w:val="158"/>
        </w:trPr>
        <w:tc>
          <w:tcPr>
            <w:tcW w:w="11010" w:type="dxa"/>
            <w:gridSpan w:val="2"/>
          </w:tcPr>
          <w:p w14:paraId="79CDEB88" w14:textId="2832A66F" w:rsidR="002307DB"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B561CB">
              <w:rPr>
                <w:rFonts w:ascii="Calibri" w:hAnsi="Calibri"/>
                <w:b/>
                <w:szCs w:val="18"/>
              </w:rPr>
              <w:t xml:space="preserve">K. </w:t>
            </w:r>
            <w:r w:rsidR="00B561CB" w:rsidRPr="00B561CB">
              <w:rPr>
                <w:rFonts w:ascii="Calibri" w:hAnsi="Calibri"/>
                <w:b/>
                <w:szCs w:val="18"/>
              </w:rPr>
              <w:t>Raised Floor Insulation</w:t>
            </w:r>
            <w:r w:rsidRPr="00B561CB">
              <w:rPr>
                <w:rFonts w:ascii="Calibri" w:hAnsi="Calibri"/>
                <w:b/>
                <w:szCs w:val="18"/>
              </w:rPr>
              <w:t xml:space="preserve"> </w:t>
            </w:r>
          </w:p>
        </w:tc>
      </w:tr>
      <w:tr w:rsidR="002307DB" w:rsidRPr="00C4300E" w14:paraId="79CDEB8C" w14:textId="77777777" w:rsidTr="008C4689">
        <w:trPr>
          <w:trHeight w:val="158"/>
        </w:trPr>
        <w:tc>
          <w:tcPr>
            <w:tcW w:w="590" w:type="dxa"/>
            <w:vAlign w:val="center"/>
          </w:tcPr>
          <w:p w14:paraId="79CDEB8A"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B8B" w14:textId="77777777" w:rsidR="002307DB" w:rsidRPr="00C4300E"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w:t>
            </w:r>
            <w:r w:rsidR="008C4689">
              <w:rPr>
                <w:rFonts w:asciiTheme="minorHAnsi" w:hAnsiTheme="minorHAnsi"/>
                <w:sz w:val="18"/>
                <w:szCs w:val="18"/>
              </w:rPr>
              <w:t xml:space="preserve">is </w:t>
            </w:r>
            <w:r w:rsidRPr="00787AAD">
              <w:rPr>
                <w:rFonts w:asciiTheme="minorHAnsi" w:hAnsiTheme="minorHAnsi"/>
                <w:sz w:val="18"/>
                <w:szCs w:val="18"/>
              </w:rPr>
              <w:t>in full contact with subfloor.</w:t>
            </w:r>
          </w:p>
        </w:tc>
      </w:tr>
      <w:tr w:rsidR="002307DB" w:rsidRPr="00C4300E" w14:paraId="79CDEB8F" w14:textId="77777777" w:rsidTr="008C4689">
        <w:trPr>
          <w:trHeight w:val="158"/>
        </w:trPr>
        <w:tc>
          <w:tcPr>
            <w:tcW w:w="590" w:type="dxa"/>
            <w:vAlign w:val="center"/>
          </w:tcPr>
          <w:p w14:paraId="79CDEB8D"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B8E" w14:textId="77777777" w:rsidR="002307DB" w:rsidRPr="00C4300E"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hangers </w:t>
            </w:r>
            <w:r w:rsidR="008C4689">
              <w:rPr>
                <w:rFonts w:asciiTheme="minorHAnsi" w:hAnsiTheme="minorHAnsi"/>
                <w:sz w:val="18"/>
                <w:szCs w:val="18"/>
              </w:rPr>
              <w:t xml:space="preserve">are </w:t>
            </w:r>
            <w:r w:rsidRPr="00787AAD">
              <w:rPr>
                <w:rFonts w:asciiTheme="minorHAnsi" w:hAnsiTheme="minorHAnsi"/>
                <w:sz w:val="18"/>
                <w:szCs w:val="18"/>
              </w:rPr>
              <w:t>spaced at 18 inches or less</w:t>
            </w:r>
            <w:r w:rsidR="008C4689">
              <w:rPr>
                <w:rFonts w:asciiTheme="minorHAnsi" w:hAnsiTheme="minorHAnsi"/>
                <w:sz w:val="18"/>
                <w:szCs w:val="18"/>
              </w:rPr>
              <w:t>;</w:t>
            </w:r>
            <w:r w:rsidRPr="00787AAD">
              <w:rPr>
                <w:rFonts w:asciiTheme="minorHAnsi" w:hAnsiTheme="minorHAnsi"/>
                <w:sz w:val="18"/>
                <w:szCs w:val="18"/>
              </w:rPr>
              <w:t xml:space="preserve"> insulation hangers must not compress insulation.</w:t>
            </w:r>
          </w:p>
        </w:tc>
      </w:tr>
      <w:tr w:rsidR="002307DB" w:rsidRPr="00C4300E" w14:paraId="79CDEB92" w14:textId="77777777" w:rsidTr="008C4689">
        <w:trPr>
          <w:trHeight w:val="158"/>
        </w:trPr>
        <w:tc>
          <w:tcPr>
            <w:tcW w:w="590" w:type="dxa"/>
            <w:vAlign w:val="center"/>
          </w:tcPr>
          <w:p w14:paraId="79CDEB90"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3</w:t>
            </w:r>
          </w:p>
        </w:tc>
        <w:tc>
          <w:tcPr>
            <w:tcW w:w="10420" w:type="dxa"/>
            <w:vAlign w:val="center"/>
          </w:tcPr>
          <w:p w14:paraId="79CDEB91" w14:textId="77777777" w:rsidR="002307DB" w:rsidRPr="00C4300E" w:rsidRDefault="002307DB"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 xml:space="preserve">is </w:t>
            </w:r>
            <w:r w:rsidRPr="00787AAD">
              <w:rPr>
                <w:rFonts w:asciiTheme="minorHAnsi" w:hAnsiTheme="minorHAnsi"/>
                <w:sz w:val="18"/>
                <w:szCs w:val="18"/>
              </w:rPr>
              <w:t>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2307DB" w:rsidRPr="00C4300E" w14:paraId="79CDEB95" w14:textId="77777777" w:rsidTr="008C4689">
        <w:trPr>
          <w:trHeight w:val="158"/>
        </w:trPr>
        <w:tc>
          <w:tcPr>
            <w:tcW w:w="590" w:type="dxa"/>
            <w:vAlign w:val="center"/>
          </w:tcPr>
          <w:p w14:paraId="79CDEB93"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4</w:t>
            </w:r>
          </w:p>
        </w:tc>
        <w:tc>
          <w:tcPr>
            <w:tcW w:w="10420" w:type="dxa"/>
            <w:vAlign w:val="center"/>
          </w:tcPr>
          <w:p w14:paraId="79CDEB94" w14:textId="77777777" w:rsidR="002307DB" w:rsidRPr="00C4300E" w:rsidRDefault="002307DB"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w:t>
            </w:r>
            <w:r w:rsidRPr="00787AAD">
              <w:rPr>
                <w:rFonts w:asciiTheme="minorHAnsi" w:hAnsiTheme="minorHAnsi"/>
                <w:sz w:val="18"/>
                <w:szCs w:val="18"/>
              </w:rPr>
              <w:t>f the basement is conditioned</w:t>
            </w:r>
            <w:r w:rsidR="008C4689">
              <w:rPr>
                <w:rFonts w:asciiTheme="minorHAnsi" w:hAnsiTheme="minorHAnsi"/>
                <w:sz w:val="18"/>
                <w:szCs w:val="18"/>
              </w:rPr>
              <w:t>,</w:t>
            </w:r>
            <w:r w:rsidRPr="00787AAD">
              <w:rPr>
                <w:rFonts w:asciiTheme="minorHAnsi" w:hAnsiTheme="minorHAnsi"/>
                <w:sz w:val="18"/>
                <w:szCs w:val="18"/>
              </w:rPr>
              <w:t xml:space="preserve"> the walls adjacent to the crawlspace must meet minimum </w:t>
            </w:r>
            <w:r>
              <w:rPr>
                <w:rFonts w:asciiTheme="minorHAnsi" w:hAnsiTheme="minorHAnsi"/>
                <w:sz w:val="18"/>
                <w:szCs w:val="18"/>
              </w:rPr>
              <w:t xml:space="preserve">wall </w:t>
            </w:r>
            <w:r w:rsidRPr="00787AAD">
              <w:rPr>
                <w:rFonts w:asciiTheme="minorHAnsi" w:hAnsiTheme="minorHAnsi"/>
                <w:sz w:val="18"/>
                <w:szCs w:val="18"/>
              </w:rPr>
              <w:t>R</w:t>
            </w:r>
            <w:r>
              <w:rPr>
                <w:rFonts w:asciiTheme="minorHAnsi" w:hAnsiTheme="minorHAnsi"/>
                <w:sz w:val="18"/>
                <w:szCs w:val="18"/>
              </w:rPr>
              <w:t>-</w:t>
            </w:r>
            <w:r w:rsidRPr="00787AAD">
              <w:rPr>
                <w:rFonts w:asciiTheme="minorHAnsi" w:hAnsiTheme="minorHAnsi"/>
                <w:sz w:val="18"/>
                <w:szCs w:val="18"/>
              </w:rPr>
              <w:t>value requirements. This includes framed stem walls, and vertical concrete retaining walls.</w:t>
            </w:r>
          </w:p>
        </w:tc>
      </w:tr>
      <w:tr w:rsidR="002307DB" w:rsidRPr="00C4300E" w14:paraId="79CDEB98" w14:textId="77777777" w:rsidTr="008C4689">
        <w:trPr>
          <w:trHeight w:val="158"/>
        </w:trPr>
        <w:tc>
          <w:tcPr>
            <w:tcW w:w="590" w:type="dxa"/>
            <w:vAlign w:val="center"/>
          </w:tcPr>
          <w:p w14:paraId="79CDEB96"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5</w:t>
            </w:r>
          </w:p>
        </w:tc>
        <w:tc>
          <w:tcPr>
            <w:tcW w:w="10420" w:type="dxa"/>
            <w:vAlign w:val="center"/>
          </w:tcPr>
          <w:p w14:paraId="79CDEB97" w14:textId="77777777" w:rsidR="002307DB" w:rsidRPr="00C4300E"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If access to the crawl</w:t>
            </w:r>
            <w:r>
              <w:rPr>
                <w:rFonts w:asciiTheme="minorHAnsi" w:hAnsiTheme="minorHAnsi"/>
                <w:sz w:val="18"/>
                <w:szCs w:val="18"/>
              </w:rPr>
              <w:t xml:space="preserve"> </w:t>
            </w:r>
            <w:r w:rsidRPr="00787AAD">
              <w:rPr>
                <w:rFonts w:asciiTheme="minorHAnsi" w:hAnsiTheme="minorHAnsi"/>
                <w:sz w:val="18"/>
                <w:szCs w:val="18"/>
              </w:rPr>
              <w:t>space is from the conditioned area</w:t>
            </w:r>
            <w:r>
              <w:rPr>
                <w:rFonts w:asciiTheme="minorHAnsi" w:hAnsiTheme="minorHAnsi"/>
                <w:sz w:val="18"/>
                <w:szCs w:val="18"/>
              </w:rPr>
              <w:t>,</w:t>
            </w:r>
            <w:r w:rsidRPr="00787AAD">
              <w:rPr>
                <w:rFonts w:asciiTheme="minorHAnsi" w:hAnsiTheme="minorHAnsi"/>
                <w:sz w:val="18"/>
                <w:szCs w:val="18"/>
              </w:rPr>
              <w:t xml:space="preserve"> the raised floor must have an airtight insulated access hatch.  </w:t>
            </w:r>
          </w:p>
        </w:tc>
      </w:tr>
      <w:tr w:rsidR="002307DB" w:rsidRPr="00C4300E" w14:paraId="79CDEB9A" w14:textId="77777777" w:rsidTr="008C4689">
        <w:trPr>
          <w:trHeight w:val="158"/>
        </w:trPr>
        <w:tc>
          <w:tcPr>
            <w:tcW w:w="11010" w:type="dxa"/>
            <w:gridSpan w:val="2"/>
            <w:vAlign w:val="center"/>
          </w:tcPr>
          <w:p w14:paraId="79CDEB99"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9B"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2307DB" w:rsidRPr="00C4300E" w14:paraId="79CDEB9D" w14:textId="77777777" w:rsidTr="008C4689">
        <w:trPr>
          <w:trHeight w:val="158"/>
        </w:trPr>
        <w:tc>
          <w:tcPr>
            <w:tcW w:w="11010" w:type="dxa"/>
            <w:gridSpan w:val="2"/>
          </w:tcPr>
          <w:p w14:paraId="79CDEB9C" w14:textId="21F6D0C7" w:rsidR="002307DB" w:rsidRPr="00B561CB" w:rsidRDefault="002307DB" w:rsidP="00DE2F96">
            <w:pPr>
              <w:tabs>
                <w:tab w:val="left" w:pos="3600"/>
                <w:tab w:val="left" w:pos="4680"/>
                <w:tab w:val="left" w:pos="5760"/>
                <w:tab w:val="left" w:pos="6930"/>
                <w:tab w:val="left" w:pos="8100"/>
                <w:tab w:val="left" w:pos="9090"/>
              </w:tabs>
              <w:rPr>
                <w:rFonts w:ascii="Calibri" w:hAnsi="Calibri"/>
                <w:szCs w:val="18"/>
              </w:rPr>
            </w:pPr>
            <w:r w:rsidRPr="00B561CB">
              <w:rPr>
                <w:rFonts w:ascii="Calibri" w:hAnsi="Calibri"/>
                <w:b/>
                <w:szCs w:val="18"/>
              </w:rPr>
              <w:t xml:space="preserve">L. </w:t>
            </w:r>
            <w:r w:rsidR="00B561CB" w:rsidRPr="00B561CB">
              <w:rPr>
                <w:rFonts w:ascii="Calibri" w:hAnsi="Calibri"/>
                <w:b/>
                <w:szCs w:val="18"/>
              </w:rPr>
              <w:t>Floor Above Garage Insulation</w:t>
            </w:r>
            <w:r w:rsidRPr="00B561CB">
              <w:rPr>
                <w:rFonts w:ascii="Calibri" w:hAnsi="Calibri"/>
                <w:b/>
                <w:szCs w:val="18"/>
              </w:rPr>
              <w:t xml:space="preserve"> </w:t>
            </w:r>
          </w:p>
        </w:tc>
      </w:tr>
      <w:tr w:rsidR="002307DB" w:rsidRPr="00C4300E" w14:paraId="79CDEBA0" w14:textId="77777777" w:rsidTr="008C4689">
        <w:trPr>
          <w:trHeight w:val="158"/>
        </w:trPr>
        <w:tc>
          <w:tcPr>
            <w:tcW w:w="590" w:type="dxa"/>
            <w:vAlign w:val="center"/>
          </w:tcPr>
          <w:p w14:paraId="79CDEB9E"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B9F" w14:textId="77777777" w:rsidR="002A1C19"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must be in full contact with </w:t>
            </w:r>
            <w:r w:rsidR="008C4689">
              <w:rPr>
                <w:rFonts w:asciiTheme="minorHAnsi" w:hAnsiTheme="minorHAnsi"/>
                <w:sz w:val="18"/>
                <w:szCs w:val="18"/>
              </w:rPr>
              <w:t xml:space="preserve">the </w:t>
            </w:r>
            <w:r w:rsidRPr="00787AAD">
              <w:rPr>
                <w:rFonts w:asciiTheme="minorHAnsi" w:hAnsiTheme="minorHAnsi"/>
                <w:sz w:val="18"/>
                <w:szCs w:val="18"/>
              </w:rPr>
              <w:t xml:space="preserve">subfloor if the air barrier is at the band joist at the </w:t>
            </w:r>
            <w:r w:rsidR="008C4689">
              <w:rPr>
                <w:rFonts w:asciiTheme="minorHAnsi" w:hAnsiTheme="minorHAnsi"/>
                <w:sz w:val="18"/>
                <w:szCs w:val="18"/>
              </w:rPr>
              <w:t>garage/</w:t>
            </w:r>
            <w:r w:rsidRPr="00787AAD">
              <w:rPr>
                <w:rFonts w:asciiTheme="minorHAnsi" w:hAnsiTheme="minorHAnsi"/>
                <w:sz w:val="18"/>
                <w:szCs w:val="18"/>
              </w:rPr>
              <w:t>house wall.</w:t>
            </w:r>
          </w:p>
        </w:tc>
      </w:tr>
      <w:tr w:rsidR="002307DB" w:rsidRPr="00C4300E" w14:paraId="79CDEBA3" w14:textId="77777777" w:rsidTr="008C4689">
        <w:trPr>
          <w:trHeight w:val="158"/>
        </w:trPr>
        <w:tc>
          <w:tcPr>
            <w:tcW w:w="590" w:type="dxa"/>
            <w:vAlign w:val="center"/>
          </w:tcPr>
          <w:p w14:paraId="79CDEBA1"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BA2" w14:textId="77777777" w:rsidR="002A1C19"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hangers spaced at 18 inches or less</w:t>
            </w:r>
            <w:r w:rsidR="008C4689">
              <w:rPr>
                <w:rFonts w:asciiTheme="minorHAnsi" w:hAnsiTheme="minorHAnsi"/>
                <w:sz w:val="18"/>
                <w:szCs w:val="18"/>
              </w:rPr>
              <w:t xml:space="preserve">; </w:t>
            </w:r>
            <w:r w:rsidRPr="00787AAD">
              <w:rPr>
                <w:rFonts w:asciiTheme="minorHAnsi" w:hAnsiTheme="minorHAnsi"/>
                <w:sz w:val="18"/>
                <w:szCs w:val="18"/>
              </w:rPr>
              <w:t>insulation hangers must not compress insulation.</w:t>
            </w:r>
          </w:p>
        </w:tc>
      </w:tr>
      <w:tr w:rsidR="002307DB" w:rsidRPr="00C4300E" w14:paraId="79CDEBA6" w14:textId="77777777" w:rsidTr="008C4689">
        <w:trPr>
          <w:trHeight w:val="158"/>
        </w:trPr>
        <w:tc>
          <w:tcPr>
            <w:tcW w:w="590" w:type="dxa"/>
            <w:vAlign w:val="center"/>
          </w:tcPr>
          <w:p w14:paraId="79CDEBA4"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3</w:t>
            </w:r>
          </w:p>
        </w:tc>
        <w:tc>
          <w:tcPr>
            <w:tcW w:w="10420" w:type="dxa"/>
            <w:vAlign w:val="center"/>
          </w:tcPr>
          <w:p w14:paraId="79CDEBA5" w14:textId="77777777" w:rsidR="002307DB" w:rsidRPr="00C4300E" w:rsidRDefault="002307DB"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is</w:t>
            </w:r>
            <w:r w:rsidRPr="00787AAD">
              <w:rPr>
                <w:rFonts w:asciiTheme="minorHAnsi" w:hAnsiTheme="minorHAnsi"/>
                <w:sz w:val="18"/>
                <w:szCs w:val="18"/>
              </w:rPr>
              <w:t xml:space="preserve"> 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2307DB" w:rsidRPr="00C4300E" w14:paraId="79CDEBA9" w14:textId="77777777" w:rsidTr="008C4689">
        <w:trPr>
          <w:trHeight w:val="158"/>
        </w:trPr>
        <w:tc>
          <w:tcPr>
            <w:tcW w:w="590" w:type="dxa"/>
            <w:vAlign w:val="center"/>
          </w:tcPr>
          <w:p w14:paraId="79CDEBA7"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4</w:t>
            </w:r>
          </w:p>
        </w:tc>
        <w:tc>
          <w:tcPr>
            <w:tcW w:w="10420" w:type="dxa"/>
            <w:vAlign w:val="center"/>
          </w:tcPr>
          <w:p w14:paraId="79CDEBA8" w14:textId="77777777" w:rsidR="002A1C19"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If </w:t>
            </w:r>
            <w:r w:rsidR="008C4689">
              <w:rPr>
                <w:rFonts w:asciiTheme="minorHAnsi" w:hAnsiTheme="minorHAnsi"/>
                <w:sz w:val="18"/>
                <w:szCs w:val="18"/>
              </w:rPr>
              <w:t xml:space="preserve">the </w:t>
            </w:r>
            <w:r w:rsidRPr="00787AAD">
              <w:rPr>
                <w:rFonts w:asciiTheme="minorHAnsi" w:hAnsiTheme="minorHAnsi"/>
                <w:sz w:val="18"/>
                <w:szCs w:val="18"/>
              </w:rPr>
              <w:t>air barrier is at the perimeter of the garage</w:t>
            </w:r>
            <w:r>
              <w:rPr>
                <w:rFonts w:asciiTheme="minorHAnsi" w:hAnsiTheme="minorHAnsi"/>
                <w:sz w:val="18"/>
                <w:szCs w:val="18"/>
              </w:rPr>
              <w:t>,</w:t>
            </w:r>
            <w:r w:rsidRPr="00787AAD">
              <w:rPr>
                <w:rFonts w:asciiTheme="minorHAnsi" w:hAnsiTheme="minorHAnsi"/>
                <w:sz w:val="18"/>
                <w:szCs w:val="18"/>
              </w:rPr>
              <w:t xml:space="preserve"> below </w:t>
            </w:r>
            <w:r w:rsidR="008C4689">
              <w:rPr>
                <w:rFonts w:asciiTheme="minorHAnsi" w:hAnsiTheme="minorHAnsi"/>
                <w:sz w:val="18"/>
                <w:szCs w:val="18"/>
              </w:rPr>
              <w:t xml:space="preserve">the </w:t>
            </w:r>
            <w:r w:rsidRPr="00787AAD">
              <w:rPr>
                <w:rFonts w:asciiTheme="minorHAnsi" w:hAnsiTheme="minorHAnsi"/>
                <w:sz w:val="18"/>
                <w:szCs w:val="18"/>
              </w:rPr>
              <w:t>conditioned subfloor</w:t>
            </w:r>
            <w:r>
              <w:rPr>
                <w:rFonts w:asciiTheme="minorHAnsi" w:hAnsiTheme="minorHAnsi"/>
                <w:sz w:val="18"/>
                <w:szCs w:val="18"/>
              </w:rPr>
              <w:t>,</w:t>
            </w:r>
            <w:r w:rsidRPr="00787AAD">
              <w:rPr>
                <w:rFonts w:asciiTheme="minorHAnsi" w:hAnsiTheme="minorHAnsi"/>
                <w:sz w:val="18"/>
                <w:szCs w:val="18"/>
              </w:rPr>
              <w:t xml:space="preserve"> the insulation </w:t>
            </w:r>
            <w:r>
              <w:rPr>
                <w:rFonts w:asciiTheme="minorHAnsi" w:hAnsiTheme="minorHAnsi"/>
                <w:sz w:val="18"/>
                <w:szCs w:val="18"/>
              </w:rPr>
              <w:t>is</w:t>
            </w:r>
            <w:r w:rsidRPr="00787AAD">
              <w:rPr>
                <w:rFonts w:asciiTheme="minorHAnsi" w:hAnsiTheme="minorHAnsi"/>
                <w:sz w:val="18"/>
                <w:szCs w:val="18"/>
              </w:rPr>
              <w:t xml:space="preserve"> placed on the garage ceiling. </w:t>
            </w:r>
            <w:r w:rsidR="008C4689">
              <w:rPr>
                <w:rFonts w:asciiTheme="minorHAnsi" w:hAnsiTheme="minorHAnsi"/>
                <w:sz w:val="18"/>
                <w:szCs w:val="18"/>
              </w:rPr>
              <w:t>The p</w:t>
            </w:r>
            <w:r w:rsidRPr="00787AAD">
              <w:rPr>
                <w:rFonts w:asciiTheme="minorHAnsi" w:hAnsiTheme="minorHAnsi"/>
                <w:sz w:val="18"/>
                <w:szCs w:val="18"/>
              </w:rPr>
              <w:t xml:space="preserve">erimeter of </w:t>
            </w:r>
            <w:r w:rsidR="008C4689">
              <w:rPr>
                <w:rFonts w:asciiTheme="minorHAnsi" w:hAnsiTheme="minorHAnsi"/>
                <w:sz w:val="18"/>
                <w:szCs w:val="18"/>
              </w:rPr>
              <w:t xml:space="preserve">the </w:t>
            </w:r>
            <w:r w:rsidRPr="00787AAD">
              <w:rPr>
                <w:rFonts w:asciiTheme="minorHAnsi" w:hAnsiTheme="minorHAnsi"/>
                <w:sz w:val="18"/>
                <w:szCs w:val="18"/>
              </w:rPr>
              <w:t xml:space="preserve">subfloor </w:t>
            </w:r>
            <w:r>
              <w:rPr>
                <w:rFonts w:asciiTheme="minorHAnsi" w:hAnsiTheme="minorHAnsi"/>
                <w:sz w:val="18"/>
                <w:szCs w:val="18"/>
              </w:rPr>
              <w:t>is</w:t>
            </w:r>
            <w:r w:rsidRPr="00787AAD">
              <w:rPr>
                <w:rFonts w:asciiTheme="minorHAnsi" w:hAnsiTheme="minorHAnsi"/>
                <w:sz w:val="18"/>
                <w:szCs w:val="18"/>
              </w:rPr>
              <w:t xml:space="preserve"> also insulated.</w:t>
            </w:r>
          </w:p>
        </w:tc>
      </w:tr>
      <w:tr w:rsidR="002307DB" w:rsidRPr="00C4300E" w14:paraId="79CDEBAB" w14:textId="77777777" w:rsidTr="008C4689">
        <w:trPr>
          <w:trHeight w:val="158"/>
        </w:trPr>
        <w:tc>
          <w:tcPr>
            <w:tcW w:w="11010" w:type="dxa"/>
            <w:gridSpan w:val="2"/>
            <w:vAlign w:val="center"/>
          </w:tcPr>
          <w:p w14:paraId="79CDEBAA"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AC"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2307DB" w:rsidRPr="00C4300E" w14:paraId="79CDEBAE" w14:textId="77777777" w:rsidTr="008C4689">
        <w:trPr>
          <w:trHeight w:val="158"/>
        </w:trPr>
        <w:tc>
          <w:tcPr>
            <w:tcW w:w="11010" w:type="dxa"/>
            <w:gridSpan w:val="2"/>
          </w:tcPr>
          <w:p w14:paraId="79CDEBAD" w14:textId="549A5108" w:rsidR="002307DB" w:rsidRPr="00C4300E" w:rsidRDefault="002307DB" w:rsidP="00DE2F96">
            <w:pPr>
              <w:keepNext/>
              <w:tabs>
                <w:tab w:val="left" w:pos="3600"/>
                <w:tab w:val="left" w:pos="4680"/>
                <w:tab w:val="left" w:pos="5760"/>
                <w:tab w:val="left" w:pos="6930"/>
                <w:tab w:val="left" w:pos="8100"/>
                <w:tab w:val="left" w:pos="9090"/>
              </w:tabs>
              <w:rPr>
                <w:rFonts w:ascii="Calibri" w:hAnsi="Calibri"/>
                <w:sz w:val="18"/>
                <w:szCs w:val="18"/>
              </w:rPr>
            </w:pPr>
            <w:r w:rsidRPr="00B561CB">
              <w:rPr>
                <w:rFonts w:ascii="Calibri" w:hAnsi="Calibri"/>
                <w:b/>
                <w:szCs w:val="18"/>
              </w:rPr>
              <w:t xml:space="preserve">M. </w:t>
            </w:r>
            <w:r w:rsidR="00B561CB" w:rsidRPr="00B561CB">
              <w:rPr>
                <w:rFonts w:ascii="Calibri" w:hAnsi="Calibri"/>
                <w:b/>
                <w:szCs w:val="18"/>
              </w:rPr>
              <w:t>Cantilevered Floor Insulation</w:t>
            </w:r>
            <w:r w:rsidRPr="00B561CB">
              <w:rPr>
                <w:rFonts w:ascii="Calibri" w:hAnsi="Calibri"/>
                <w:b/>
                <w:szCs w:val="18"/>
              </w:rPr>
              <w:t xml:space="preserve"> </w:t>
            </w:r>
          </w:p>
        </w:tc>
      </w:tr>
      <w:tr w:rsidR="002307DB" w:rsidRPr="00C4300E" w14:paraId="79CDEBB1" w14:textId="77777777" w:rsidTr="008C4689">
        <w:trPr>
          <w:trHeight w:val="158"/>
        </w:trPr>
        <w:tc>
          <w:tcPr>
            <w:tcW w:w="590" w:type="dxa"/>
            <w:vAlign w:val="center"/>
          </w:tcPr>
          <w:p w14:paraId="79CDEBAF"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BB0" w14:textId="77777777" w:rsidR="002A1C19" w:rsidRDefault="002307DB"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w:t>
            </w:r>
            <w:r w:rsidR="00880B3C">
              <w:rPr>
                <w:rFonts w:asciiTheme="minorHAnsi" w:hAnsiTheme="minorHAnsi"/>
                <w:sz w:val="18"/>
                <w:szCs w:val="18"/>
              </w:rPr>
              <w:t xml:space="preserve">is </w:t>
            </w:r>
            <w:r w:rsidRPr="00787AAD">
              <w:rPr>
                <w:rFonts w:asciiTheme="minorHAnsi" w:hAnsiTheme="minorHAnsi"/>
                <w:sz w:val="18"/>
                <w:szCs w:val="18"/>
              </w:rPr>
              <w:t xml:space="preserve">in full contact with </w:t>
            </w:r>
            <w:r w:rsidR="00880B3C">
              <w:rPr>
                <w:rFonts w:asciiTheme="minorHAnsi" w:hAnsiTheme="minorHAnsi"/>
                <w:sz w:val="18"/>
                <w:szCs w:val="18"/>
              </w:rPr>
              <w:t xml:space="preserve">the </w:t>
            </w:r>
            <w:r w:rsidRPr="00787AAD">
              <w:rPr>
                <w:rFonts w:asciiTheme="minorHAnsi" w:hAnsiTheme="minorHAnsi"/>
                <w:sz w:val="18"/>
                <w:szCs w:val="18"/>
              </w:rPr>
              <w:t xml:space="preserve">cantilevered subfloor. Insulation hangers </w:t>
            </w:r>
            <w:r w:rsidR="00880B3C">
              <w:rPr>
                <w:rFonts w:asciiTheme="minorHAnsi" w:hAnsiTheme="minorHAnsi"/>
                <w:sz w:val="18"/>
                <w:szCs w:val="18"/>
              </w:rPr>
              <w:t xml:space="preserve">are </w:t>
            </w:r>
            <w:r w:rsidRPr="00787AAD">
              <w:rPr>
                <w:rFonts w:asciiTheme="minorHAnsi" w:hAnsiTheme="minorHAnsi"/>
                <w:sz w:val="18"/>
                <w:szCs w:val="18"/>
              </w:rPr>
              <w:t>spaced at 18 inches or less</w:t>
            </w:r>
            <w:r w:rsidR="00880B3C">
              <w:rPr>
                <w:rFonts w:asciiTheme="minorHAnsi" w:hAnsiTheme="minorHAnsi"/>
                <w:sz w:val="18"/>
                <w:szCs w:val="18"/>
              </w:rPr>
              <w:t>;</w:t>
            </w:r>
            <w:r w:rsidRPr="00787AAD">
              <w:rPr>
                <w:rFonts w:asciiTheme="minorHAnsi" w:hAnsiTheme="minorHAnsi"/>
                <w:sz w:val="18"/>
                <w:szCs w:val="18"/>
              </w:rPr>
              <w:t xml:space="preserve"> insulation hangers </w:t>
            </w:r>
            <w:r>
              <w:rPr>
                <w:rFonts w:asciiTheme="minorHAnsi" w:hAnsiTheme="minorHAnsi"/>
                <w:sz w:val="18"/>
                <w:szCs w:val="18"/>
              </w:rPr>
              <w:t>do</w:t>
            </w:r>
            <w:r w:rsidRPr="00787AAD">
              <w:rPr>
                <w:rFonts w:asciiTheme="minorHAnsi" w:hAnsiTheme="minorHAnsi"/>
                <w:sz w:val="18"/>
                <w:szCs w:val="18"/>
              </w:rPr>
              <w:t xml:space="preserve"> not compress insulation.  </w:t>
            </w:r>
          </w:p>
        </w:tc>
      </w:tr>
      <w:tr w:rsidR="002307DB" w:rsidRPr="00C4300E" w14:paraId="79CDEBB4" w14:textId="77777777" w:rsidTr="008C4689">
        <w:trPr>
          <w:trHeight w:val="158"/>
        </w:trPr>
        <w:tc>
          <w:tcPr>
            <w:tcW w:w="590" w:type="dxa"/>
            <w:vAlign w:val="center"/>
          </w:tcPr>
          <w:p w14:paraId="79CDEBB2"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02</w:t>
            </w:r>
          </w:p>
        </w:tc>
        <w:tc>
          <w:tcPr>
            <w:tcW w:w="10420" w:type="dxa"/>
            <w:vAlign w:val="center"/>
          </w:tcPr>
          <w:p w14:paraId="79CDEBB3" w14:textId="77777777" w:rsidR="002307DB" w:rsidRPr="00C4300E" w:rsidRDefault="002307DB" w:rsidP="00DE2F96">
            <w:pPr>
              <w:keepNext/>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is</w:t>
            </w:r>
            <w:r w:rsidRPr="00787AAD">
              <w:rPr>
                <w:rFonts w:asciiTheme="minorHAnsi" w:hAnsiTheme="minorHAnsi"/>
                <w:sz w:val="18"/>
                <w:szCs w:val="18"/>
              </w:rPr>
              <w:t xml:space="preserve"> 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2307DB" w:rsidRPr="00C4300E" w14:paraId="79CDEBB7" w14:textId="77777777" w:rsidTr="008C4689">
        <w:trPr>
          <w:trHeight w:val="158"/>
        </w:trPr>
        <w:tc>
          <w:tcPr>
            <w:tcW w:w="590" w:type="dxa"/>
            <w:vAlign w:val="center"/>
          </w:tcPr>
          <w:p w14:paraId="79CDEBB5"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03</w:t>
            </w:r>
          </w:p>
        </w:tc>
        <w:tc>
          <w:tcPr>
            <w:tcW w:w="10420" w:type="dxa"/>
            <w:vAlign w:val="center"/>
          </w:tcPr>
          <w:p w14:paraId="79CDEBB6" w14:textId="77777777" w:rsidR="002A1C19" w:rsidRDefault="002307DB"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Sealed </w:t>
            </w:r>
            <w:r w:rsidR="00880B3C">
              <w:rPr>
                <w:rFonts w:asciiTheme="minorHAnsi" w:hAnsiTheme="minorHAnsi"/>
                <w:sz w:val="18"/>
                <w:szCs w:val="18"/>
              </w:rPr>
              <w:t>b</w:t>
            </w:r>
            <w:r w:rsidRPr="00787AAD">
              <w:rPr>
                <w:rFonts w:asciiTheme="minorHAnsi" w:hAnsiTheme="minorHAnsi"/>
                <w:sz w:val="18"/>
                <w:szCs w:val="18"/>
              </w:rPr>
              <w:t xml:space="preserve">locking </w:t>
            </w:r>
            <w:r>
              <w:rPr>
                <w:rFonts w:asciiTheme="minorHAnsi" w:hAnsiTheme="minorHAnsi"/>
                <w:sz w:val="18"/>
                <w:szCs w:val="18"/>
              </w:rPr>
              <w:t>is</w:t>
            </w:r>
            <w:r w:rsidRPr="00787AAD">
              <w:rPr>
                <w:rFonts w:asciiTheme="minorHAnsi" w:hAnsiTheme="minorHAnsi"/>
                <w:sz w:val="18"/>
                <w:szCs w:val="18"/>
              </w:rPr>
              <w:t xml:space="preserve"> installed between joists where </w:t>
            </w:r>
            <w:r w:rsidR="00880B3C">
              <w:rPr>
                <w:rFonts w:asciiTheme="minorHAnsi" w:hAnsiTheme="minorHAnsi"/>
                <w:sz w:val="18"/>
                <w:szCs w:val="18"/>
              </w:rPr>
              <w:t xml:space="preserve">a </w:t>
            </w:r>
            <w:r w:rsidRPr="00787AAD">
              <w:rPr>
                <w:rFonts w:asciiTheme="minorHAnsi" w:hAnsiTheme="minorHAnsi"/>
                <w:sz w:val="18"/>
                <w:szCs w:val="18"/>
              </w:rPr>
              <w:t xml:space="preserve">wall rim joist would </w:t>
            </w:r>
            <w:r>
              <w:rPr>
                <w:rFonts w:asciiTheme="minorHAnsi" w:hAnsiTheme="minorHAnsi"/>
                <w:sz w:val="18"/>
                <w:szCs w:val="18"/>
              </w:rPr>
              <w:t>be</w:t>
            </w:r>
            <w:r w:rsidRPr="00787AAD">
              <w:rPr>
                <w:rFonts w:asciiTheme="minorHAnsi" w:hAnsiTheme="minorHAnsi"/>
                <w:sz w:val="18"/>
                <w:szCs w:val="18"/>
              </w:rPr>
              <w:t xml:space="preserve"> located in the absence of a cantilever. Insulation </w:t>
            </w:r>
            <w:r>
              <w:rPr>
                <w:rFonts w:asciiTheme="minorHAnsi" w:hAnsiTheme="minorHAnsi"/>
                <w:sz w:val="18"/>
                <w:szCs w:val="18"/>
              </w:rPr>
              <w:t>is</w:t>
            </w:r>
            <w:r w:rsidRPr="00787AAD">
              <w:rPr>
                <w:rFonts w:asciiTheme="minorHAnsi" w:hAnsiTheme="minorHAnsi"/>
                <w:sz w:val="18"/>
                <w:szCs w:val="18"/>
              </w:rPr>
              <w:t xml:space="preserve"> placed on both sides of this block.</w:t>
            </w:r>
          </w:p>
        </w:tc>
      </w:tr>
      <w:tr w:rsidR="002307DB" w:rsidRPr="00C4300E" w14:paraId="79CDEBB9" w14:textId="77777777" w:rsidTr="008C4689">
        <w:trPr>
          <w:trHeight w:val="158"/>
        </w:trPr>
        <w:tc>
          <w:tcPr>
            <w:tcW w:w="11009" w:type="dxa"/>
            <w:gridSpan w:val="2"/>
            <w:vAlign w:val="center"/>
          </w:tcPr>
          <w:p w14:paraId="79CDEBB8"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BA"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2307DB" w:rsidRPr="00C4300E" w14:paraId="79CDEBBC" w14:textId="77777777" w:rsidTr="008C4689">
        <w:trPr>
          <w:trHeight w:val="158"/>
        </w:trPr>
        <w:tc>
          <w:tcPr>
            <w:tcW w:w="11010" w:type="dxa"/>
            <w:gridSpan w:val="2"/>
          </w:tcPr>
          <w:p w14:paraId="79CDEBBB" w14:textId="502D589C" w:rsidR="002307DB" w:rsidRPr="00C4300E"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B561CB">
              <w:rPr>
                <w:rFonts w:ascii="Calibri" w:hAnsi="Calibri"/>
                <w:b/>
                <w:szCs w:val="18"/>
              </w:rPr>
              <w:t xml:space="preserve">N. </w:t>
            </w:r>
            <w:r w:rsidR="00B561CB" w:rsidRPr="00B561CB">
              <w:rPr>
                <w:rFonts w:ascii="Calibri" w:hAnsi="Calibri"/>
                <w:b/>
                <w:szCs w:val="18"/>
              </w:rPr>
              <w:t>Attached Porch Roof Insulation</w:t>
            </w:r>
            <w:r w:rsidRPr="00B561CB">
              <w:rPr>
                <w:rFonts w:ascii="Calibri" w:hAnsi="Calibri"/>
                <w:b/>
                <w:szCs w:val="18"/>
              </w:rPr>
              <w:t xml:space="preserve"> </w:t>
            </w:r>
          </w:p>
        </w:tc>
      </w:tr>
      <w:tr w:rsidR="002307DB" w:rsidRPr="00C4300E" w14:paraId="79CDEBBF" w14:textId="77777777" w:rsidTr="008C4689">
        <w:trPr>
          <w:trHeight w:val="158"/>
        </w:trPr>
        <w:tc>
          <w:tcPr>
            <w:tcW w:w="590" w:type="dxa"/>
          </w:tcPr>
          <w:p w14:paraId="79CDEBBD" w14:textId="77777777" w:rsidR="002307DB" w:rsidRPr="00C4300E"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BBE" w14:textId="77777777" w:rsidR="002A1C19" w:rsidRDefault="00880B3C"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The e</w:t>
            </w:r>
            <w:r w:rsidR="002307DB" w:rsidRPr="00787AAD">
              <w:rPr>
                <w:rFonts w:asciiTheme="minorHAnsi" w:hAnsiTheme="minorHAnsi"/>
                <w:sz w:val="18"/>
                <w:szCs w:val="18"/>
              </w:rPr>
              <w:t xml:space="preserve">xterior </w:t>
            </w:r>
            <w:r w:rsidR="002307DB">
              <w:rPr>
                <w:rFonts w:asciiTheme="minorHAnsi" w:hAnsiTheme="minorHAnsi"/>
                <w:sz w:val="18"/>
                <w:szCs w:val="18"/>
              </w:rPr>
              <w:t xml:space="preserve">insulated </w:t>
            </w:r>
            <w:r w:rsidR="002307DB" w:rsidRPr="00787AAD">
              <w:rPr>
                <w:rFonts w:asciiTheme="minorHAnsi" w:hAnsiTheme="minorHAnsi"/>
                <w:sz w:val="18"/>
                <w:szCs w:val="18"/>
              </w:rPr>
              <w:t>wall at the intersection</w:t>
            </w:r>
            <w:r>
              <w:rPr>
                <w:rFonts w:asciiTheme="minorHAnsi" w:hAnsiTheme="minorHAnsi"/>
                <w:sz w:val="18"/>
                <w:szCs w:val="18"/>
              </w:rPr>
              <w:t xml:space="preserve"> with </w:t>
            </w:r>
            <w:r w:rsidR="002307DB" w:rsidRPr="00787AAD">
              <w:rPr>
                <w:rFonts w:asciiTheme="minorHAnsi" w:hAnsiTheme="minorHAnsi"/>
                <w:sz w:val="18"/>
                <w:szCs w:val="18"/>
              </w:rPr>
              <w:t xml:space="preserve">the porch roof </w:t>
            </w:r>
            <w:r w:rsidR="002307DB">
              <w:rPr>
                <w:rFonts w:asciiTheme="minorHAnsi" w:hAnsiTheme="minorHAnsi"/>
                <w:sz w:val="18"/>
                <w:szCs w:val="18"/>
              </w:rPr>
              <w:t>is</w:t>
            </w:r>
            <w:r w:rsidR="002307DB" w:rsidRPr="00787AAD">
              <w:rPr>
                <w:rFonts w:asciiTheme="minorHAnsi" w:hAnsiTheme="minorHAnsi"/>
                <w:sz w:val="18"/>
                <w:szCs w:val="18"/>
              </w:rPr>
              <w:t xml:space="preserve"> fully insulated above, below</w:t>
            </w:r>
            <w:r>
              <w:rPr>
                <w:rFonts w:asciiTheme="minorHAnsi" w:hAnsiTheme="minorHAnsi"/>
                <w:sz w:val="18"/>
                <w:szCs w:val="18"/>
              </w:rPr>
              <w:t>,</w:t>
            </w:r>
            <w:r w:rsidR="002307DB" w:rsidRPr="00787AAD">
              <w:rPr>
                <w:rFonts w:asciiTheme="minorHAnsi" w:hAnsiTheme="minorHAnsi"/>
                <w:sz w:val="18"/>
                <w:szCs w:val="18"/>
              </w:rPr>
              <w:t xml:space="preserve"> and behind the roof line.</w:t>
            </w:r>
          </w:p>
        </w:tc>
      </w:tr>
      <w:tr w:rsidR="002307DB" w:rsidRPr="00C4300E" w14:paraId="79CDEBC2" w14:textId="77777777" w:rsidTr="008C4689">
        <w:trPr>
          <w:trHeight w:val="158"/>
        </w:trPr>
        <w:tc>
          <w:tcPr>
            <w:tcW w:w="590" w:type="dxa"/>
          </w:tcPr>
          <w:p w14:paraId="79CDEBC0" w14:textId="77777777" w:rsidR="002307DB" w:rsidRPr="00C4300E"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BC1" w14:textId="77777777" w:rsidR="002307DB" w:rsidRPr="00C4300E"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Where truss framing is used, airtight blocking </w:t>
            </w:r>
            <w:r>
              <w:rPr>
                <w:rFonts w:asciiTheme="minorHAnsi" w:hAnsiTheme="minorHAnsi"/>
                <w:sz w:val="18"/>
                <w:szCs w:val="18"/>
              </w:rPr>
              <w:t>is</w:t>
            </w:r>
            <w:r w:rsidRPr="00787AAD">
              <w:rPr>
                <w:rFonts w:asciiTheme="minorHAnsi" w:hAnsiTheme="minorHAnsi"/>
                <w:sz w:val="18"/>
                <w:szCs w:val="18"/>
              </w:rPr>
              <w:t xml:space="preserve"> </w:t>
            </w:r>
            <w:r w:rsidR="00880B3C">
              <w:rPr>
                <w:rFonts w:asciiTheme="minorHAnsi" w:hAnsiTheme="minorHAnsi"/>
                <w:sz w:val="18"/>
                <w:szCs w:val="18"/>
              </w:rPr>
              <w:t xml:space="preserve">installed </w:t>
            </w:r>
            <w:r w:rsidRPr="00787AAD">
              <w:rPr>
                <w:rFonts w:asciiTheme="minorHAnsi" w:hAnsiTheme="minorHAnsi"/>
                <w:sz w:val="18"/>
                <w:szCs w:val="18"/>
              </w:rPr>
              <w:t>at the top and bottom of each wall/roof section and insulated.</w:t>
            </w:r>
          </w:p>
        </w:tc>
      </w:tr>
      <w:tr w:rsidR="002307DB" w:rsidRPr="00C4300E" w14:paraId="79CDEBC4" w14:textId="77777777" w:rsidTr="008C4689">
        <w:trPr>
          <w:trHeight w:val="158"/>
        </w:trPr>
        <w:tc>
          <w:tcPr>
            <w:tcW w:w="11009" w:type="dxa"/>
            <w:gridSpan w:val="2"/>
            <w:vAlign w:val="center"/>
          </w:tcPr>
          <w:p w14:paraId="79CDEBC3"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C5" w14:textId="77777777" w:rsidR="0046724B" w:rsidRDefault="0046724B" w:rsidP="000E1747">
      <w:pPr>
        <w:rPr>
          <w:rFonts w:ascii="Calibri" w:hAnsi="Calibri"/>
          <w:bCs/>
          <w:caps/>
        </w:rPr>
      </w:pPr>
    </w:p>
    <w:p w14:paraId="79CDEBC6" w14:textId="77777777" w:rsidR="00B561CB" w:rsidRDefault="0046724B" w:rsidP="00DE2F96">
      <w:r>
        <w:rPr>
          <w:rFonts w:ascii="Calibri" w:hAnsi="Calibri"/>
          <w:bCs/>
          <w:caps/>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842232" w:rsidRPr="00842232" w14:paraId="79CDEBC8" w14:textId="77777777" w:rsidTr="003B1D43">
        <w:trPr>
          <w:trHeight w:val="206"/>
        </w:trPr>
        <w:tc>
          <w:tcPr>
            <w:tcW w:w="10943" w:type="dxa"/>
            <w:gridSpan w:val="4"/>
            <w:vAlign w:val="center"/>
          </w:tcPr>
          <w:p w14:paraId="79CDEBC7" w14:textId="77777777" w:rsidR="00842232" w:rsidRPr="00842232" w:rsidRDefault="00842232" w:rsidP="00DE2F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842232">
              <w:rPr>
                <w:rFonts w:asciiTheme="minorHAnsi" w:hAnsiTheme="minorHAnsi" w:cs="Arial"/>
                <w:b/>
                <w:caps/>
                <w:sz w:val="18"/>
                <w:szCs w:val="18"/>
              </w:rPr>
              <w:t>Documentation Author's Declaration Statement</w:t>
            </w:r>
          </w:p>
        </w:tc>
      </w:tr>
      <w:tr w:rsidR="00842232" w:rsidRPr="00842232" w14:paraId="79CDEBCA" w14:textId="77777777" w:rsidTr="00E6332C">
        <w:trPr>
          <w:trHeight w:hRule="exact" w:val="262"/>
        </w:trPr>
        <w:tc>
          <w:tcPr>
            <w:tcW w:w="10943" w:type="dxa"/>
            <w:gridSpan w:val="4"/>
            <w:vAlign w:val="center"/>
          </w:tcPr>
          <w:p w14:paraId="79CDEBC9" w14:textId="77777777" w:rsidR="00842232" w:rsidRPr="00842232" w:rsidRDefault="00842232" w:rsidP="00B61D0D">
            <w:pPr>
              <w:keepNext/>
              <w:numPr>
                <w:ilvl w:val="0"/>
                <w:numId w:val="5"/>
              </w:numPr>
              <w:tabs>
                <w:tab w:val="left" w:pos="-2600"/>
              </w:tabs>
              <w:ind w:right="90"/>
              <w:outlineLvl w:val="2"/>
              <w:rPr>
                <w:rFonts w:asciiTheme="minorHAnsi" w:hAnsiTheme="minorHAnsi"/>
                <w:sz w:val="18"/>
                <w:szCs w:val="18"/>
              </w:rPr>
            </w:pPr>
            <w:r w:rsidRPr="00842232">
              <w:rPr>
                <w:rFonts w:asciiTheme="minorHAnsi" w:hAnsiTheme="minorHAnsi"/>
                <w:sz w:val="18"/>
                <w:szCs w:val="18"/>
              </w:rPr>
              <w:t>I certify that this Certificate of Installation documentation is accurate and complete.</w:t>
            </w:r>
          </w:p>
        </w:tc>
      </w:tr>
      <w:tr w:rsidR="00842232" w:rsidRPr="00842232" w14:paraId="79CDEBCD" w14:textId="77777777" w:rsidTr="003B1D43">
        <w:trPr>
          <w:trHeight w:val="360"/>
        </w:trPr>
        <w:tc>
          <w:tcPr>
            <w:tcW w:w="5577" w:type="dxa"/>
            <w:gridSpan w:val="2"/>
          </w:tcPr>
          <w:p w14:paraId="79CDEBCB" w14:textId="77777777" w:rsidR="00842232" w:rsidRPr="00842232" w:rsidRDefault="00842232" w:rsidP="000E1747">
            <w:pPr>
              <w:keepNext/>
              <w:rPr>
                <w:rFonts w:asciiTheme="minorHAnsi" w:hAnsiTheme="minorHAnsi"/>
                <w:sz w:val="14"/>
                <w:szCs w:val="14"/>
              </w:rPr>
            </w:pPr>
            <w:r w:rsidRPr="00842232">
              <w:rPr>
                <w:rFonts w:asciiTheme="minorHAnsi" w:hAnsiTheme="minorHAnsi"/>
                <w:sz w:val="14"/>
                <w:szCs w:val="14"/>
              </w:rPr>
              <w:t>Documentation Author Name:</w:t>
            </w:r>
          </w:p>
        </w:tc>
        <w:tc>
          <w:tcPr>
            <w:tcW w:w="5366" w:type="dxa"/>
            <w:gridSpan w:val="2"/>
          </w:tcPr>
          <w:p w14:paraId="79CDEBCC" w14:textId="77777777" w:rsidR="00842232" w:rsidRPr="00842232" w:rsidRDefault="00842232" w:rsidP="00DE2F96">
            <w:pPr>
              <w:keepNext/>
              <w:rPr>
                <w:rFonts w:asciiTheme="minorHAnsi" w:hAnsiTheme="minorHAnsi"/>
                <w:sz w:val="14"/>
                <w:szCs w:val="14"/>
              </w:rPr>
            </w:pPr>
            <w:r w:rsidRPr="00842232">
              <w:rPr>
                <w:rFonts w:asciiTheme="minorHAnsi" w:hAnsiTheme="minorHAnsi"/>
                <w:sz w:val="14"/>
                <w:szCs w:val="14"/>
              </w:rPr>
              <w:t>Documentation Author Signature:</w:t>
            </w:r>
          </w:p>
        </w:tc>
      </w:tr>
      <w:tr w:rsidR="00842232" w:rsidRPr="00842232" w14:paraId="79CDEBD0" w14:textId="77777777" w:rsidTr="003B1D43">
        <w:trPr>
          <w:trHeight w:val="360"/>
        </w:trPr>
        <w:tc>
          <w:tcPr>
            <w:tcW w:w="5577" w:type="dxa"/>
            <w:gridSpan w:val="2"/>
          </w:tcPr>
          <w:p w14:paraId="79CDEBCE" w14:textId="77777777" w:rsidR="00842232" w:rsidRPr="00842232" w:rsidRDefault="00842232" w:rsidP="000E1747">
            <w:pPr>
              <w:keepNext/>
              <w:rPr>
                <w:rFonts w:asciiTheme="minorHAnsi" w:hAnsiTheme="minorHAnsi"/>
                <w:sz w:val="14"/>
                <w:szCs w:val="14"/>
              </w:rPr>
            </w:pPr>
            <w:r w:rsidRPr="00842232">
              <w:rPr>
                <w:rFonts w:asciiTheme="minorHAnsi" w:hAnsiTheme="minorHAnsi"/>
                <w:sz w:val="14"/>
                <w:szCs w:val="14"/>
              </w:rPr>
              <w:t>Documentation Author Company Name:</w:t>
            </w:r>
          </w:p>
        </w:tc>
        <w:tc>
          <w:tcPr>
            <w:tcW w:w="5366" w:type="dxa"/>
            <w:gridSpan w:val="2"/>
          </w:tcPr>
          <w:p w14:paraId="79CDEBCF" w14:textId="77777777" w:rsidR="00842232" w:rsidRPr="00842232" w:rsidRDefault="00842232" w:rsidP="00DE2F96">
            <w:pPr>
              <w:keepNext/>
              <w:rPr>
                <w:rFonts w:asciiTheme="minorHAnsi" w:hAnsiTheme="minorHAnsi"/>
                <w:sz w:val="14"/>
                <w:szCs w:val="14"/>
              </w:rPr>
            </w:pPr>
            <w:r w:rsidRPr="00842232">
              <w:rPr>
                <w:rFonts w:asciiTheme="minorHAnsi" w:hAnsiTheme="minorHAnsi"/>
                <w:sz w:val="14"/>
                <w:szCs w:val="14"/>
              </w:rPr>
              <w:t>Date Signed:</w:t>
            </w:r>
          </w:p>
        </w:tc>
      </w:tr>
      <w:tr w:rsidR="00842232" w:rsidRPr="00842232" w14:paraId="79CDEBD3" w14:textId="77777777" w:rsidTr="003B1D43">
        <w:trPr>
          <w:trHeight w:val="360"/>
        </w:trPr>
        <w:tc>
          <w:tcPr>
            <w:tcW w:w="5577" w:type="dxa"/>
            <w:gridSpan w:val="2"/>
          </w:tcPr>
          <w:p w14:paraId="79CDEBD1" w14:textId="77777777" w:rsidR="00842232" w:rsidRPr="00842232" w:rsidRDefault="00842232" w:rsidP="000E1747">
            <w:pPr>
              <w:keepNext/>
              <w:rPr>
                <w:rFonts w:asciiTheme="minorHAnsi" w:hAnsiTheme="minorHAnsi"/>
                <w:sz w:val="14"/>
                <w:szCs w:val="14"/>
              </w:rPr>
            </w:pPr>
            <w:r w:rsidRPr="00842232">
              <w:rPr>
                <w:rFonts w:asciiTheme="minorHAnsi" w:hAnsiTheme="minorHAnsi"/>
                <w:sz w:val="14"/>
                <w:szCs w:val="14"/>
              </w:rPr>
              <w:t>Address:</w:t>
            </w:r>
          </w:p>
        </w:tc>
        <w:tc>
          <w:tcPr>
            <w:tcW w:w="5366" w:type="dxa"/>
            <w:gridSpan w:val="2"/>
          </w:tcPr>
          <w:p w14:paraId="79CDEBD2" w14:textId="77777777" w:rsidR="00842232" w:rsidRPr="00842232" w:rsidRDefault="00842232" w:rsidP="00DE2F96">
            <w:pPr>
              <w:keepNext/>
              <w:rPr>
                <w:rFonts w:asciiTheme="minorHAnsi" w:hAnsiTheme="minorHAnsi"/>
                <w:sz w:val="14"/>
                <w:szCs w:val="14"/>
              </w:rPr>
            </w:pPr>
            <w:r w:rsidRPr="00842232">
              <w:rPr>
                <w:rFonts w:asciiTheme="minorHAnsi" w:hAnsiTheme="minorHAnsi"/>
                <w:sz w:val="14"/>
                <w:szCs w:val="14"/>
              </w:rPr>
              <w:t>CEA/HERS Certification Identification (If applicable):</w:t>
            </w:r>
          </w:p>
        </w:tc>
      </w:tr>
      <w:tr w:rsidR="00842232" w:rsidRPr="00842232" w14:paraId="79CDEBD6" w14:textId="77777777" w:rsidTr="003B1D43">
        <w:trPr>
          <w:trHeight w:val="360"/>
        </w:trPr>
        <w:tc>
          <w:tcPr>
            <w:tcW w:w="5577" w:type="dxa"/>
            <w:gridSpan w:val="2"/>
          </w:tcPr>
          <w:p w14:paraId="79CDEBD4" w14:textId="77777777" w:rsidR="00842232" w:rsidRPr="00842232" w:rsidRDefault="00842232" w:rsidP="000E1747">
            <w:pPr>
              <w:keepNext/>
              <w:rPr>
                <w:rFonts w:asciiTheme="minorHAnsi" w:hAnsiTheme="minorHAnsi"/>
                <w:sz w:val="14"/>
                <w:szCs w:val="14"/>
              </w:rPr>
            </w:pPr>
            <w:r w:rsidRPr="00842232">
              <w:rPr>
                <w:rFonts w:asciiTheme="minorHAnsi" w:hAnsiTheme="minorHAnsi"/>
                <w:sz w:val="14"/>
                <w:szCs w:val="14"/>
              </w:rPr>
              <w:t>City/State/Zip:</w:t>
            </w:r>
          </w:p>
        </w:tc>
        <w:tc>
          <w:tcPr>
            <w:tcW w:w="5366" w:type="dxa"/>
            <w:gridSpan w:val="2"/>
          </w:tcPr>
          <w:p w14:paraId="79CDEBD5" w14:textId="77777777" w:rsidR="00842232" w:rsidRPr="00842232" w:rsidRDefault="00842232" w:rsidP="00DE2F96">
            <w:pPr>
              <w:keepNext/>
              <w:rPr>
                <w:rFonts w:asciiTheme="minorHAnsi" w:hAnsiTheme="minorHAnsi"/>
                <w:sz w:val="14"/>
                <w:szCs w:val="14"/>
              </w:rPr>
            </w:pPr>
            <w:r w:rsidRPr="00842232">
              <w:rPr>
                <w:rFonts w:asciiTheme="minorHAnsi" w:hAnsiTheme="minorHAnsi"/>
                <w:sz w:val="14"/>
                <w:szCs w:val="14"/>
              </w:rPr>
              <w:t>Phone:</w:t>
            </w:r>
          </w:p>
        </w:tc>
      </w:tr>
      <w:tr w:rsidR="00842232" w:rsidRPr="00842232" w14:paraId="79CDEBD8" w14:textId="77777777" w:rsidTr="003B1D43">
        <w:tblPrEx>
          <w:tblCellMar>
            <w:left w:w="115" w:type="dxa"/>
            <w:right w:w="115" w:type="dxa"/>
          </w:tblCellMar>
        </w:tblPrEx>
        <w:trPr>
          <w:trHeight w:val="296"/>
        </w:trPr>
        <w:tc>
          <w:tcPr>
            <w:tcW w:w="10943" w:type="dxa"/>
            <w:gridSpan w:val="4"/>
            <w:vAlign w:val="center"/>
          </w:tcPr>
          <w:p w14:paraId="79CDEBD7" w14:textId="77777777" w:rsidR="00842232" w:rsidRPr="00842232" w:rsidRDefault="00842232" w:rsidP="000E174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842232">
              <w:rPr>
                <w:rFonts w:asciiTheme="minorHAnsi" w:hAnsiTheme="minorHAnsi" w:cs="Arial"/>
                <w:b/>
                <w:caps/>
                <w:sz w:val="18"/>
                <w:szCs w:val="18"/>
              </w:rPr>
              <w:t>Responsible Person's Declaration statement</w:t>
            </w:r>
          </w:p>
        </w:tc>
      </w:tr>
      <w:tr w:rsidR="00842232" w:rsidRPr="00842232" w14:paraId="79CDEBDF" w14:textId="77777777" w:rsidTr="003B1D43">
        <w:tblPrEx>
          <w:tblCellMar>
            <w:left w:w="115" w:type="dxa"/>
            <w:right w:w="115" w:type="dxa"/>
          </w:tblCellMar>
        </w:tblPrEx>
        <w:trPr>
          <w:trHeight w:val="504"/>
        </w:trPr>
        <w:tc>
          <w:tcPr>
            <w:tcW w:w="10943" w:type="dxa"/>
            <w:gridSpan w:val="4"/>
          </w:tcPr>
          <w:p w14:paraId="190FCE3D" w14:textId="77777777" w:rsidR="00B55343" w:rsidRPr="00B55343" w:rsidRDefault="00B55343" w:rsidP="00B55343">
            <w:pPr>
              <w:pStyle w:val="Heading3"/>
              <w:numPr>
                <w:ilvl w:val="0"/>
                <w:numId w:val="0"/>
              </w:numPr>
              <w:spacing w:before="60"/>
              <w:ind w:right="86"/>
              <w:rPr>
                <w:rFonts w:asciiTheme="minorHAnsi" w:hAnsiTheme="minorHAnsi"/>
                <w:sz w:val="18"/>
              </w:rPr>
            </w:pPr>
            <w:r w:rsidRPr="00B55343">
              <w:rPr>
                <w:rFonts w:asciiTheme="minorHAnsi" w:hAnsiTheme="minorHAnsi"/>
                <w:sz w:val="18"/>
              </w:rPr>
              <w:t xml:space="preserve">I certify the following under penalty of perjury, under the laws of the State of California: </w:t>
            </w:r>
          </w:p>
          <w:p w14:paraId="0E67B32F" w14:textId="77777777" w:rsidR="00B55343" w:rsidRPr="00B55343" w:rsidRDefault="00B55343" w:rsidP="00B55343">
            <w:pPr>
              <w:pStyle w:val="Heading3"/>
              <w:numPr>
                <w:ilvl w:val="0"/>
                <w:numId w:val="25"/>
              </w:numPr>
              <w:spacing w:before="0"/>
              <w:ind w:right="90"/>
              <w:rPr>
                <w:rFonts w:asciiTheme="minorHAnsi" w:hAnsiTheme="minorHAnsi"/>
                <w:color w:val="4F81BD" w:themeColor="accent1"/>
                <w:sz w:val="18"/>
              </w:rPr>
            </w:pPr>
            <w:r w:rsidRPr="00B55343">
              <w:rPr>
                <w:rFonts w:asciiTheme="minorHAnsi" w:hAnsiTheme="minorHAnsi"/>
                <w:sz w:val="18"/>
              </w:rPr>
              <w:t xml:space="preserve">The information provided on this Certificate of Installation is true and correct. </w:t>
            </w:r>
          </w:p>
          <w:p w14:paraId="3B51CE51" w14:textId="77777777" w:rsidR="00B55343" w:rsidRPr="00B55343" w:rsidRDefault="00B55343" w:rsidP="00B55343">
            <w:pPr>
              <w:keepNext/>
              <w:widowControl w:val="0"/>
              <w:numPr>
                <w:ilvl w:val="0"/>
                <w:numId w:val="25"/>
              </w:numPr>
              <w:ind w:right="90"/>
              <w:rPr>
                <w:rFonts w:asciiTheme="minorHAnsi" w:hAnsiTheme="minorHAnsi"/>
                <w:sz w:val="18"/>
              </w:rPr>
            </w:pPr>
            <w:r w:rsidRPr="00B55343">
              <w:rPr>
                <w:rFonts w:asciiTheme="minorHAnsi" w:hAnsiTheme="minorHAnsi"/>
                <w:snapToGrid w:val="0"/>
                <w:sz w:val="18"/>
              </w:rPr>
              <w:t xml:space="preserve">I am either: a) a responsible person eligible under Division 3 of the Business and Professions Code </w:t>
            </w:r>
            <w:r w:rsidRPr="00B55343">
              <w:rPr>
                <w:rFonts w:asciiTheme="minorHAnsi" w:hAnsiTheme="minorHAnsi"/>
                <w:sz w:val="18"/>
              </w:rPr>
              <w:t xml:space="preserve">in the applicable classification to accept responsibility for the system design, construction, or installation </w:t>
            </w:r>
            <w:r w:rsidRPr="00B55343">
              <w:rPr>
                <w:rFonts w:asciiTheme="minorHAnsi" w:hAnsiTheme="minorHAnsi"/>
                <w:snapToGrid w:val="0"/>
                <w:sz w:val="18"/>
              </w:rPr>
              <w:t xml:space="preserve">of features, materials, components, or manufactured devices </w:t>
            </w:r>
            <w:r w:rsidRPr="00B55343">
              <w:rPr>
                <w:rFonts w:asciiTheme="minorHAnsi" w:hAnsiTheme="minorHAnsi"/>
                <w:sz w:val="18"/>
              </w:rPr>
              <w:t xml:space="preserve">for the scope of work identified on this Certificate of Installation, </w:t>
            </w:r>
            <w:r w:rsidRPr="00B55343">
              <w:rPr>
                <w:rFonts w:asciiTheme="minorHAnsi" w:hAnsiTheme="minorHAnsi"/>
                <w:snapToGrid w:val="0"/>
                <w:sz w:val="18"/>
              </w:rPr>
              <w:t>and attest to the declarations in this statement</w:t>
            </w:r>
            <w:r w:rsidRPr="00B55343">
              <w:rPr>
                <w:rFonts w:asciiTheme="minorHAnsi" w:hAnsiTheme="minorHAnsi"/>
                <w:sz w:val="18"/>
              </w:rPr>
              <w:t>, or b) I am an authorized representative of the responsible person and attest to the declarations in this statement on the responsible person’s behalf.</w:t>
            </w:r>
          </w:p>
          <w:p w14:paraId="4C64D4C3" w14:textId="77777777" w:rsidR="00B55343" w:rsidRPr="00B55343" w:rsidRDefault="00B55343" w:rsidP="00B55343">
            <w:pPr>
              <w:pStyle w:val="ListParagraph"/>
              <w:keepNext/>
              <w:numPr>
                <w:ilvl w:val="0"/>
                <w:numId w:val="25"/>
              </w:numPr>
              <w:autoSpaceDE w:val="0"/>
              <w:autoSpaceDN w:val="0"/>
              <w:adjustRightInd w:val="0"/>
              <w:ind w:right="90"/>
              <w:contextualSpacing/>
              <w:rPr>
                <w:rFonts w:asciiTheme="minorHAnsi" w:hAnsiTheme="minorHAnsi"/>
                <w:sz w:val="18"/>
                <w:szCs w:val="22"/>
              </w:rPr>
            </w:pPr>
            <w:r w:rsidRPr="00B55343">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9CDEBDE" w14:textId="1C4BBEEE" w:rsidR="00842232" w:rsidRPr="00842232" w:rsidRDefault="00B55343" w:rsidP="00B61D0D">
            <w:pPr>
              <w:keepNext/>
              <w:numPr>
                <w:ilvl w:val="0"/>
                <w:numId w:val="6"/>
              </w:numPr>
              <w:spacing w:after="60"/>
              <w:contextualSpacing/>
            </w:pPr>
            <w:r w:rsidRPr="00B55343">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842232" w:rsidRPr="00842232" w14:paraId="79CDEBE2" w14:textId="77777777" w:rsidTr="003B1D43">
        <w:tblPrEx>
          <w:tblCellMar>
            <w:left w:w="108" w:type="dxa"/>
            <w:right w:w="108" w:type="dxa"/>
          </w:tblCellMar>
        </w:tblPrEx>
        <w:trPr>
          <w:trHeight w:val="360"/>
        </w:trPr>
        <w:tc>
          <w:tcPr>
            <w:tcW w:w="5307" w:type="dxa"/>
          </w:tcPr>
          <w:p w14:paraId="79CDEBE0" w14:textId="77777777" w:rsidR="00842232" w:rsidRPr="00842232" w:rsidRDefault="00842232" w:rsidP="000E17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Responsible Builder/Installer Name:</w:t>
            </w:r>
          </w:p>
        </w:tc>
        <w:tc>
          <w:tcPr>
            <w:tcW w:w="5636" w:type="dxa"/>
            <w:gridSpan w:val="3"/>
          </w:tcPr>
          <w:p w14:paraId="79CDEBE1" w14:textId="77777777" w:rsidR="00842232" w:rsidRPr="00842232" w:rsidRDefault="00842232" w:rsidP="00DE2F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Responsible Builder/Installer Signature:</w:t>
            </w:r>
          </w:p>
        </w:tc>
      </w:tr>
      <w:tr w:rsidR="00842232" w:rsidRPr="00842232" w14:paraId="79CDEBE5" w14:textId="77777777" w:rsidTr="003B1D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BE3" w14:textId="5552EEB1" w:rsidR="00842232" w:rsidRPr="00842232" w:rsidRDefault="00842232"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79CDEBE4" w14:textId="77777777" w:rsidR="00842232" w:rsidRPr="00842232" w:rsidRDefault="00842232"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Position With Company (Title):</w:t>
            </w:r>
          </w:p>
        </w:tc>
      </w:tr>
      <w:tr w:rsidR="00842232" w:rsidRPr="00842232" w14:paraId="79CDEBE8" w14:textId="77777777" w:rsidTr="003B1D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BE6" w14:textId="77777777" w:rsidR="00842232" w:rsidRPr="00842232" w:rsidRDefault="00842232"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79CDEBE7" w14:textId="77777777" w:rsidR="00842232" w:rsidRPr="00842232" w:rsidRDefault="00842232"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CSLB License:</w:t>
            </w:r>
          </w:p>
        </w:tc>
      </w:tr>
      <w:tr w:rsidR="00842232" w:rsidRPr="00842232" w14:paraId="79CDEBEC" w14:textId="77777777" w:rsidTr="003B1D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BE9" w14:textId="77777777" w:rsidR="00842232" w:rsidRPr="00842232" w:rsidRDefault="00842232"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9CDEBEA" w14:textId="76EA37FC" w:rsidR="00842232" w:rsidRPr="00842232" w:rsidRDefault="00842232"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Phone</w:t>
            </w:r>
            <w:r w:rsidR="00B452E9">
              <w:rPr>
                <w:rFonts w:asciiTheme="minorHAnsi"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79CDEBEB" w14:textId="77777777" w:rsidR="00842232" w:rsidRPr="00842232" w:rsidRDefault="008422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Date Signed:</w:t>
            </w:r>
          </w:p>
        </w:tc>
      </w:tr>
    </w:tbl>
    <w:p w14:paraId="79CDEBED" w14:textId="77777777" w:rsidR="00842232" w:rsidRDefault="00842232" w:rsidP="000E1747">
      <w:pPr>
        <w:tabs>
          <w:tab w:val="left" w:pos="0"/>
        </w:tabs>
        <w:suppressAutoHyphens/>
        <w:ind w:left="1166" w:hanging="1166"/>
        <w:rPr>
          <w:rFonts w:ascii="Calibri" w:hAnsi="Calibri"/>
          <w:bCs/>
          <w:caps/>
        </w:rPr>
      </w:pPr>
    </w:p>
    <w:p w14:paraId="79CDEBEE" w14:textId="77777777" w:rsidR="0097670F" w:rsidRDefault="0097670F" w:rsidP="00DE2F96">
      <w:pPr>
        <w:contextualSpacing/>
        <w:rPr>
          <w:sz w:val="2"/>
          <w:szCs w:val="2"/>
        </w:rPr>
      </w:pPr>
    </w:p>
    <w:p w14:paraId="79CDEBEF" w14:textId="77777777" w:rsidR="008B533E" w:rsidRDefault="008B533E">
      <w:pPr>
        <w:rPr>
          <w:rFonts w:ascii="Calibri" w:hAnsi="Calibri"/>
        </w:rPr>
      </w:pPr>
    </w:p>
    <w:p w14:paraId="79CDEBF0" w14:textId="77777777" w:rsidR="005A0BD5" w:rsidRDefault="005A0BD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bCs/>
          <w:caps/>
        </w:rPr>
        <w:sectPr w:rsidR="005A0BD5" w:rsidSect="00DA7509">
          <w:headerReference w:type="even" r:id="rId8"/>
          <w:headerReference w:type="default" r:id="rId9"/>
          <w:footerReference w:type="default" r:id="rId10"/>
          <w:headerReference w:type="first" r:id="rId11"/>
          <w:pgSz w:w="12240" w:h="15840" w:code="1"/>
          <w:pgMar w:top="720" w:right="720" w:bottom="720" w:left="720" w:header="432" w:footer="576" w:gutter="0"/>
          <w:cols w:space="720"/>
          <w:docGrid w:linePitch="272"/>
        </w:sectPr>
      </w:pPr>
    </w:p>
    <w:p w14:paraId="79CDEBF1" w14:textId="77777777" w:rsidR="00945F12" w:rsidRPr="0046724B" w:rsidRDefault="00DB4ECD">
      <w:pPr>
        <w:keepNext/>
        <w:jc w:val="center"/>
        <w:rPr>
          <w:rFonts w:asciiTheme="minorHAnsi" w:hAnsiTheme="minorHAnsi" w:cs="Arial"/>
          <w:b/>
          <w:szCs w:val="18"/>
        </w:rPr>
      </w:pPr>
      <w:r w:rsidRPr="0046724B">
        <w:rPr>
          <w:rFonts w:asciiTheme="minorHAnsi" w:hAnsiTheme="minorHAnsi" w:cs="Arial"/>
          <w:b/>
          <w:szCs w:val="18"/>
        </w:rPr>
        <w:t>CF2R-ENV-03-E User Instructions</w:t>
      </w:r>
    </w:p>
    <w:p w14:paraId="79CDEBF2" w14:textId="77777777" w:rsidR="00945F12" w:rsidRDefault="00945F12">
      <w:pPr>
        <w:keepNext/>
        <w:rPr>
          <w:rFonts w:asciiTheme="minorHAnsi" w:hAnsiTheme="minorHAnsi" w:cs="Arial"/>
          <w:b/>
          <w:sz w:val="18"/>
          <w:szCs w:val="18"/>
        </w:rPr>
      </w:pPr>
    </w:p>
    <w:p w14:paraId="79CDEBF3" w14:textId="1C47B9AB" w:rsidR="00F76E0D" w:rsidRPr="00945F12" w:rsidRDefault="00F76E0D">
      <w:pPr>
        <w:keepNext/>
        <w:rPr>
          <w:rFonts w:asciiTheme="minorHAnsi" w:hAnsiTheme="minorHAnsi" w:cs="Arial"/>
          <w:b/>
          <w:sz w:val="18"/>
          <w:szCs w:val="18"/>
        </w:rPr>
      </w:pPr>
      <w:r w:rsidRPr="00945F12">
        <w:rPr>
          <w:rFonts w:asciiTheme="minorHAnsi" w:hAnsiTheme="minorHAnsi" w:cs="Arial"/>
          <w:b/>
          <w:sz w:val="18"/>
          <w:szCs w:val="18"/>
        </w:rPr>
        <w:t xml:space="preserve">A. </w:t>
      </w:r>
      <w:r w:rsidR="0046724B">
        <w:rPr>
          <w:rFonts w:asciiTheme="minorHAnsi" w:hAnsiTheme="minorHAnsi" w:cs="Arial"/>
          <w:b/>
          <w:sz w:val="18"/>
          <w:szCs w:val="18"/>
        </w:rPr>
        <w:t>Roof/Ceiling Insulation</w:t>
      </w:r>
    </w:p>
    <w:p w14:paraId="79CDEBF4" w14:textId="77777777" w:rsidR="00F76E0D" w:rsidRPr="00945F12" w:rsidRDefault="0039608A"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I</w:t>
      </w:r>
      <w:r w:rsidR="007E7A60">
        <w:rPr>
          <w:rFonts w:asciiTheme="minorHAnsi" w:hAnsiTheme="minorHAnsi" w:cs="Arial"/>
          <w:sz w:val="18"/>
          <w:szCs w:val="18"/>
        </w:rPr>
        <w:t>.</w:t>
      </w:r>
      <w:r w:rsidRPr="00945F12">
        <w:rPr>
          <w:rFonts w:asciiTheme="minorHAnsi" w:hAnsiTheme="minorHAnsi" w:cs="Arial"/>
          <w:sz w:val="18"/>
          <w:szCs w:val="18"/>
        </w:rPr>
        <w:t>D</w:t>
      </w:r>
      <w:r w:rsidR="00880B3C">
        <w:rPr>
          <w:rFonts w:asciiTheme="minorHAnsi" w:hAnsiTheme="minorHAnsi" w:cs="Arial"/>
          <w:sz w:val="18"/>
          <w:szCs w:val="18"/>
        </w:rPr>
        <w:t>.</w:t>
      </w:r>
      <w:r w:rsidR="00F76E0D" w:rsidRPr="00945F12">
        <w:rPr>
          <w:rFonts w:asciiTheme="minorHAnsi" w:hAnsiTheme="minorHAnsi" w:cs="Arial"/>
          <w:sz w:val="18"/>
          <w:szCs w:val="18"/>
        </w:rPr>
        <w:t>: A label from the plans</w:t>
      </w:r>
      <w:r w:rsidR="00880B3C">
        <w:rPr>
          <w:rFonts w:asciiTheme="minorHAnsi" w:hAnsiTheme="minorHAnsi" w:cs="Arial"/>
          <w:sz w:val="18"/>
          <w:szCs w:val="18"/>
        </w:rPr>
        <w:t xml:space="preserve"> (e.g.,</w:t>
      </w:r>
      <w:r w:rsidR="00F76E0D" w:rsidRPr="00945F12">
        <w:rPr>
          <w:rFonts w:asciiTheme="minorHAnsi" w:hAnsiTheme="minorHAnsi" w:cs="Arial"/>
          <w:sz w:val="18"/>
          <w:szCs w:val="18"/>
        </w:rPr>
        <w:t xml:space="preserve"> A1.4 or Roof</w:t>
      </w:r>
      <w:r w:rsidR="00880B3C">
        <w:rPr>
          <w:rFonts w:asciiTheme="minorHAnsi" w:hAnsiTheme="minorHAnsi" w:cs="Arial"/>
          <w:sz w:val="18"/>
          <w:szCs w:val="18"/>
        </w:rPr>
        <w:t>)</w:t>
      </w:r>
      <w:r>
        <w:rPr>
          <w:rFonts w:asciiTheme="minorHAnsi" w:hAnsiTheme="minorHAnsi" w:cs="Arial"/>
          <w:sz w:val="18"/>
          <w:szCs w:val="18"/>
        </w:rPr>
        <w:t xml:space="preserve"> documenting </w:t>
      </w:r>
      <w:r w:rsidR="00880B3C">
        <w:rPr>
          <w:rFonts w:asciiTheme="minorHAnsi" w:hAnsiTheme="minorHAnsi" w:cs="Arial"/>
          <w:sz w:val="18"/>
          <w:szCs w:val="18"/>
        </w:rPr>
        <w:t xml:space="preserve">the location of the </w:t>
      </w:r>
      <w:r>
        <w:rPr>
          <w:rFonts w:asciiTheme="minorHAnsi" w:hAnsiTheme="minorHAnsi" w:cs="Arial"/>
          <w:sz w:val="18"/>
          <w:szCs w:val="18"/>
        </w:rPr>
        <w:t>installed insulation</w:t>
      </w:r>
      <w:r w:rsidR="00F76E0D" w:rsidRPr="00945F12">
        <w:rPr>
          <w:rFonts w:asciiTheme="minorHAnsi" w:hAnsiTheme="minorHAnsi" w:cs="Arial"/>
          <w:sz w:val="18"/>
          <w:szCs w:val="18"/>
        </w:rPr>
        <w:t>.</w:t>
      </w:r>
    </w:p>
    <w:p w14:paraId="79CDEBF5" w14:textId="77777777" w:rsidR="00F76E0D" w:rsidRPr="00945F12" w:rsidRDefault="00F76E0D"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Manufacturer</w:t>
      </w:r>
      <w:r w:rsidR="00336BEB">
        <w:rPr>
          <w:rFonts w:asciiTheme="minorHAnsi" w:hAnsiTheme="minorHAnsi" w:cs="Arial"/>
          <w:sz w:val="18"/>
          <w:szCs w:val="18"/>
        </w:rPr>
        <w:t xml:space="preserve"> and B</w:t>
      </w:r>
      <w:r w:rsidRPr="00945F12">
        <w:rPr>
          <w:rFonts w:asciiTheme="minorHAnsi" w:hAnsiTheme="minorHAnsi" w:cs="Arial"/>
          <w:sz w:val="18"/>
          <w:szCs w:val="18"/>
        </w:rPr>
        <w:t xml:space="preserve">rand: </w:t>
      </w:r>
      <w:r w:rsidR="00880B3C">
        <w:rPr>
          <w:rFonts w:asciiTheme="minorHAnsi" w:hAnsiTheme="minorHAnsi" w:cs="Arial"/>
          <w:sz w:val="18"/>
          <w:szCs w:val="18"/>
        </w:rPr>
        <w:t>I</w:t>
      </w:r>
      <w:r w:rsidRPr="00945F12">
        <w:rPr>
          <w:rFonts w:asciiTheme="minorHAnsi" w:hAnsiTheme="minorHAnsi" w:cs="Arial"/>
          <w:sz w:val="18"/>
          <w:szCs w:val="18"/>
        </w:rPr>
        <w:t xml:space="preserve">ndicate the </w:t>
      </w:r>
      <w:r w:rsidR="00880B3C">
        <w:rPr>
          <w:rFonts w:asciiTheme="minorHAnsi" w:hAnsiTheme="minorHAnsi" w:cs="Arial"/>
          <w:sz w:val="18"/>
          <w:szCs w:val="18"/>
        </w:rPr>
        <w:t>m</w:t>
      </w:r>
      <w:r w:rsidR="00880B3C" w:rsidRPr="00945F12">
        <w:rPr>
          <w:rFonts w:asciiTheme="minorHAnsi" w:hAnsiTheme="minorHAnsi" w:cs="Arial"/>
          <w:sz w:val="18"/>
          <w:szCs w:val="18"/>
        </w:rPr>
        <w:t xml:space="preserve">anufacturer </w:t>
      </w:r>
      <w:r w:rsidRPr="00945F12">
        <w:rPr>
          <w:rFonts w:asciiTheme="minorHAnsi" w:hAnsiTheme="minorHAnsi" w:cs="Arial"/>
          <w:sz w:val="18"/>
          <w:szCs w:val="18"/>
        </w:rPr>
        <w:t xml:space="preserve">and brand of </w:t>
      </w:r>
      <w:r w:rsidR="00880B3C">
        <w:rPr>
          <w:rFonts w:asciiTheme="minorHAnsi" w:hAnsiTheme="minorHAnsi" w:cs="Arial"/>
          <w:sz w:val="18"/>
          <w:szCs w:val="18"/>
        </w:rPr>
        <w:t xml:space="preserve">the </w:t>
      </w:r>
      <w:r w:rsidRPr="00945F12">
        <w:rPr>
          <w:rFonts w:asciiTheme="minorHAnsi" w:hAnsiTheme="minorHAnsi" w:cs="Arial"/>
          <w:sz w:val="18"/>
          <w:szCs w:val="18"/>
        </w:rPr>
        <w:t>product being installed.</w:t>
      </w:r>
    </w:p>
    <w:p w14:paraId="79CDEBF6" w14:textId="315285D6" w:rsidR="00F76E0D" w:rsidRPr="00375C7C" w:rsidRDefault="000E367A" w:rsidP="00B61D0D">
      <w:pPr>
        <w:pStyle w:val="ListParagraph"/>
        <w:numPr>
          <w:ilvl w:val="0"/>
          <w:numId w:val="7"/>
        </w:numPr>
        <w:contextualSpacing/>
        <w:rPr>
          <w:rFonts w:ascii="Calibri" w:hAnsi="Calibri" w:cs="Arial"/>
          <w:sz w:val="18"/>
          <w:szCs w:val="18"/>
        </w:rPr>
      </w:pPr>
      <w:r>
        <w:rPr>
          <w:rFonts w:asciiTheme="minorHAnsi" w:hAnsiTheme="minorHAnsi" w:cs="Arial"/>
          <w:sz w:val="18"/>
          <w:szCs w:val="18"/>
        </w:rPr>
        <w:t>Assembly/</w:t>
      </w:r>
      <w:r w:rsidR="00F76E0D" w:rsidRPr="00945F12">
        <w:rPr>
          <w:rFonts w:asciiTheme="minorHAnsi" w:hAnsiTheme="minorHAnsi" w:cs="Arial"/>
          <w:sz w:val="18"/>
          <w:szCs w:val="18"/>
        </w:rPr>
        <w:t xml:space="preserve">Framing </w:t>
      </w:r>
      <w:r w:rsidR="00880B3C">
        <w:rPr>
          <w:rFonts w:asciiTheme="minorHAnsi" w:hAnsiTheme="minorHAnsi" w:cs="Arial"/>
          <w:sz w:val="18"/>
          <w:szCs w:val="18"/>
        </w:rPr>
        <w:t>Material</w:t>
      </w:r>
      <w:r w:rsidR="00F76E0D" w:rsidRPr="00945F12">
        <w:rPr>
          <w:rFonts w:asciiTheme="minorHAnsi" w:hAnsiTheme="minorHAnsi" w:cs="Arial"/>
          <w:sz w:val="18"/>
          <w:szCs w:val="18"/>
        </w:rPr>
        <w:t>: Wood</w:t>
      </w:r>
      <w:r w:rsidR="00375C7C">
        <w:rPr>
          <w:rFonts w:asciiTheme="minorHAnsi" w:hAnsiTheme="minorHAnsi" w:cs="Arial"/>
          <w:sz w:val="18"/>
          <w:szCs w:val="18"/>
        </w:rPr>
        <w:t xml:space="preserve">, </w:t>
      </w:r>
      <w:r w:rsidR="00F76E0D" w:rsidRPr="00945F12">
        <w:rPr>
          <w:rFonts w:asciiTheme="minorHAnsi" w:hAnsiTheme="minorHAnsi" w:cs="Arial"/>
          <w:sz w:val="18"/>
          <w:szCs w:val="18"/>
        </w:rPr>
        <w:t>Metal</w:t>
      </w:r>
      <w:r w:rsidR="00375C7C">
        <w:rPr>
          <w:rFonts w:asciiTheme="minorHAnsi" w:hAnsiTheme="minorHAnsi" w:cs="Arial"/>
          <w:sz w:val="18"/>
          <w:szCs w:val="18"/>
        </w:rPr>
        <w:t xml:space="preserve">, </w:t>
      </w:r>
      <w:r w:rsidR="00375C7C" w:rsidRPr="00375C7C">
        <w:rPr>
          <w:rFonts w:ascii="Calibri" w:hAnsi="Calibri" w:cs="Arial"/>
          <w:sz w:val="18"/>
          <w:szCs w:val="18"/>
        </w:rPr>
        <w:t>SIP OSB, SIP I-Joist, SIP Single 2x, SIP Double 2x, see JA4 for guidance.</w:t>
      </w:r>
    </w:p>
    <w:p w14:paraId="242D18DF" w14:textId="520DF20B" w:rsidR="000E367A" w:rsidRPr="00945F12" w:rsidRDefault="000E367A" w:rsidP="00B61D0D">
      <w:pPr>
        <w:pStyle w:val="ListParagraph"/>
        <w:numPr>
          <w:ilvl w:val="0"/>
          <w:numId w:val="7"/>
        </w:numPr>
        <w:contextualSpacing/>
        <w:rPr>
          <w:rFonts w:asciiTheme="minorHAnsi" w:hAnsiTheme="minorHAnsi" w:cs="Arial"/>
          <w:sz w:val="18"/>
          <w:szCs w:val="18"/>
        </w:rPr>
      </w:pPr>
      <w:r>
        <w:rPr>
          <w:rFonts w:asciiTheme="minorHAnsi" w:hAnsiTheme="minorHAnsi" w:cs="Arial"/>
          <w:sz w:val="18"/>
          <w:szCs w:val="18"/>
        </w:rPr>
        <w:t xml:space="preserve">Thickness: </w:t>
      </w:r>
      <w:r w:rsidR="000F2DC7">
        <w:rPr>
          <w:rFonts w:asciiTheme="minorHAnsi" w:hAnsiTheme="minorHAnsi" w:cs="Arial"/>
          <w:sz w:val="18"/>
          <w:szCs w:val="18"/>
        </w:rPr>
        <w:t>Thickness in inches.</w:t>
      </w:r>
    </w:p>
    <w:p w14:paraId="79CDEBF7" w14:textId="77777777" w:rsidR="00F76E0D" w:rsidRPr="00945F12" w:rsidRDefault="00F76E0D"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Fram</w:t>
      </w:r>
      <w:r w:rsidR="00880B3C">
        <w:rPr>
          <w:rFonts w:asciiTheme="minorHAnsi" w:hAnsiTheme="minorHAnsi" w:cs="Arial"/>
          <w:sz w:val="18"/>
          <w:szCs w:val="18"/>
        </w:rPr>
        <w:t>ing</w:t>
      </w:r>
      <w:r w:rsidRPr="00945F12">
        <w:rPr>
          <w:rFonts w:asciiTheme="minorHAnsi" w:hAnsiTheme="minorHAnsi" w:cs="Arial"/>
          <w:sz w:val="18"/>
          <w:szCs w:val="18"/>
        </w:rPr>
        <w:t xml:space="preserve"> Size</w:t>
      </w:r>
      <w:r w:rsidR="00197B0D">
        <w:rPr>
          <w:rFonts w:asciiTheme="minorHAnsi" w:hAnsiTheme="minorHAnsi" w:cs="Arial"/>
          <w:sz w:val="18"/>
          <w:szCs w:val="18"/>
        </w:rPr>
        <w:t xml:space="preserve"> &amp; Spacing</w:t>
      </w:r>
      <w:r w:rsidRPr="00945F12">
        <w:rPr>
          <w:rFonts w:asciiTheme="minorHAnsi" w:hAnsiTheme="minorHAnsi" w:cs="Arial"/>
          <w:sz w:val="18"/>
          <w:szCs w:val="18"/>
        </w:rPr>
        <w:t xml:space="preserve">: </w:t>
      </w:r>
      <w:r w:rsidR="00880B3C">
        <w:rPr>
          <w:rFonts w:asciiTheme="minorHAnsi" w:hAnsiTheme="minorHAnsi" w:cs="Arial"/>
          <w:sz w:val="18"/>
          <w:szCs w:val="18"/>
        </w:rPr>
        <w:t>I</w:t>
      </w:r>
      <w:r w:rsidRPr="00945F12">
        <w:rPr>
          <w:rFonts w:asciiTheme="minorHAnsi" w:hAnsiTheme="minorHAnsi" w:cs="Arial"/>
          <w:sz w:val="18"/>
          <w:szCs w:val="18"/>
        </w:rPr>
        <w:t>ndicate the fram</w:t>
      </w:r>
      <w:r w:rsidR="00880B3C">
        <w:rPr>
          <w:rFonts w:asciiTheme="minorHAnsi" w:hAnsiTheme="minorHAnsi" w:cs="Arial"/>
          <w:sz w:val="18"/>
          <w:szCs w:val="18"/>
        </w:rPr>
        <w:t>ing size</w:t>
      </w:r>
      <w:r w:rsidR="00197B0D">
        <w:rPr>
          <w:rFonts w:asciiTheme="minorHAnsi" w:hAnsiTheme="minorHAnsi" w:cs="Arial"/>
          <w:sz w:val="18"/>
          <w:szCs w:val="18"/>
        </w:rPr>
        <w:t xml:space="preserve"> and spacing (e.g., 2x4 @ 16 in O.C)</w:t>
      </w:r>
      <w:r w:rsidRPr="00945F12">
        <w:rPr>
          <w:rFonts w:asciiTheme="minorHAnsi" w:hAnsiTheme="minorHAnsi" w:cs="Arial"/>
          <w:sz w:val="18"/>
          <w:szCs w:val="18"/>
        </w:rPr>
        <w:t>.</w:t>
      </w:r>
    </w:p>
    <w:p w14:paraId="79CDEBF8" w14:textId="6CE0B253" w:rsidR="00F76E0D" w:rsidRDefault="00F76E0D"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 xml:space="preserve">Insulation Type: </w:t>
      </w:r>
      <w:ins w:id="119" w:author="Shewmaker, Michael@Energy" w:date="2018-11-14T15:32:00Z">
        <w:r w:rsidR="0059774E">
          <w:rPr>
            <w:rFonts w:asciiTheme="minorHAnsi" w:hAnsiTheme="minorHAnsi" w:cs="Arial"/>
            <w:sz w:val="18"/>
            <w:szCs w:val="18"/>
          </w:rPr>
          <w:t>Using the drop down menu, s</w:t>
        </w:r>
      </w:ins>
      <w:del w:id="120" w:author="Shewmaker, Michael@Energy" w:date="2018-11-14T15:32:00Z">
        <w:r w:rsidR="00554D7F" w:rsidDel="0059774E">
          <w:rPr>
            <w:rFonts w:asciiTheme="minorHAnsi" w:hAnsiTheme="minorHAnsi" w:cs="Arial"/>
            <w:sz w:val="18"/>
            <w:szCs w:val="18"/>
          </w:rPr>
          <w:delText>S</w:delText>
        </w:r>
      </w:del>
      <w:r w:rsidR="00554D7F">
        <w:rPr>
          <w:rFonts w:asciiTheme="minorHAnsi" w:hAnsiTheme="minorHAnsi" w:cs="Arial"/>
          <w:sz w:val="18"/>
          <w:szCs w:val="18"/>
        </w:rPr>
        <w:t xml:space="preserve">elect </w:t>
      </w:r>
      <w:r w:rsidRPr="00945F12">
        <w:rPr>
          <w:rFonts w:asciiTheme="minorHAnsi" w:hAnsiTheme="minorHAnsi" w:cs="Arial"/>
          <w:sz w:val="18"/>
          <w:szCs w:val="18"/>
        </w:rPr>
        <w:t xml:space="preserve">the type of insulation </w:t>
      </w:r>
      <w:del w:id="121" w:author="Shewmaker, Michael@Energy" w:date="2018-11-14T15:41:00Z">
        <w:r w:rsidRPr="00945F12" w:rsidDel="00EE2AAF">
          <w:rPr>
            <w:rFonts w:asciiTheme="minorHAnsi" w:hAnsiTheme="minorHAnsi" w:cs="Arial"/>
            <w:sz w:val="18"/>
            <w:szCs w:val="18"/>
          </w:rPr>
          <w:delText>used</w:delText>
        </w:r>
      </w:del>
      <w:ins w:id="122" w:author="Shewmaker, Michael@Energy" w:date="2018-11-14T15:41:00Z">
        <w:r w:rsidR="00EE2AAF">
          <w:rPr>
            <w:rFonts w:asciiTheme="minorHAnsi" w:hAnsiTheme="minorHAnsi" w:cs="Arial"/>
            <w:sz w:val="18"/>
            <w:szCs w:val="18"/>
          </w:rPr>
          <w:t xml:space="preserve">being installed </w:t>
        </w:r>
      </w:ins>
      <w:ins w:id="123" w:author="Shewmaker, Michael@Energy" w:date="2018-11-14T15:32:00Z">
        <w:r w:rsidR="0059774E">
          <w:rPr>
            <w:rFonts w:asciiTheme="minorHAnsi" w:hAnsiTheme="minorHAnsi" w:cs="Arial"/>
            <w:sz w:val="18"/>
            <w:szCs w:val="18"/>
          </w:rPr>
          <w:t xml:space="preserve">(e.g., </w:t>
        </w:r>
      </w:ins>
      <w:del w:id="124" w:author="Shewmaker, Michael@Energy" w:date="2018-11-14T15:32:00Z">
        <w:r w:rsidR="00880B3C" w:rsidDel="0059774E">
          <w:rPr>
            <w:rFonts w:asciiTheme="minorHAnsi" w:hAnsiTheme="minorHAnsi" w:cs="Arial"/>
            <w:sz w:val="18"/>
            <w:szCs w:val="18"/>
          </w:rPr>
          <w:delText>,</w:delText>
        </w:r>
        <w:r w:rsidRPr="00945F12" w:rsidDel="0059774E">
          <w:rPr>
            <w:rFonts w:asciiTheme="minorHAnsi" w:hAnsiTheme="minorHAnsi" w:cs="Arial"/>
            <w:sz w:val="18"/>
            <w:szCs w:val="18"/>
          </w:rPr>
          <w:delText xml:space="preserve"> such as </w:delText>
        </w:r>
      </w:del>
      <w:r w:rsidR="00554D7F">
        <w:rPr>
          <w:rFonts w:asciiTheme="minorHAnsi" w:hAnsiTheme="minorHAnsi" w:cs="Arial"/>
          <w:sz w:val="18"/>
          <w:szCs w:val="18"/>
        </w:rPr>
        <w:t>cellulose, fiberglass</w:t>
      </w:r>
      <w:r w:rsidRPr="00945F12">
        <w:rPr>
          <w:rFonts w:asciiTheme="minorHAnsi" w:hAnsiTheme="minorHAnsi" w:cs="Arial"/>
          <w:sz w:val="18"/>
          <w:szCs w:val="18"/>
        </w:rPr>
        <w:t>,</w:t>
      </w:r>
      <w:r w:rsidR="00880B3C">
        <w:rPr>
          <w:rFonts w:asciiTheme="minorHAnsi" w:hAnsiTheme="minorHAnsi" w:cs="Arial"/>
          <w:sz w:val="18"/>
          <w:szCs w:val="18"/>
        </w:rPr>
        <w:t xml:space="preserve"> </w:t>
      </w:r>
      <w:del w:id="125" w:author="Shewmaker, Michael@Energy" w:date="2018-11-14T15:32:00Z">
        <w:r w:rsidR="00880B3C" w:rsidDel="0059774E">
          <w:rPr>
            <w:rFonts w:asciiTheme="minorHAnsi" w:hAnsiTheme="minorHAnsi" w:cs="Arial"/>
            <w:sz w:val="18"/>
            <w:szCs w:val="18"/>
          </w:rPr>
          <w:delText>or</w:delText>
        </w:r>
        <w:r w:rsidRPr="00945F12" w:rsidDel="0059774E">
          <w:rPr>
            <w:rFonts w:asciiTheme="minorHAnsi" w:hAnsiTheme="minorHAnsi" w:cs="Arial"/>
            <w:sz w:val="18"/>
            <w:szCs w:val="18"/>
          </w:rPr>
          <w:delText xml:space="preserve"> </w:delText>
        </w:r>
      </w:del>
      <w:r w:rsidRPr="00945F12">
        <w:rPr>
          <w:rFonts w:asciiTheme="minorHAnsi" w:hAnsiTheme="minorHAnsi" w:cs="Arial"/>
          <w:sz w:val="18"/>
          <w:szCs w:val="18"/>
        </w:rPr>
        <w:t>SPF</w:t>
      </w:r>
      <w:ins w:id="126" w:author="Shewmaker, Michael@Energy" w:date="2018-11-14T15:32:00Z">
        <w:r w:rsidR="0059774E">
          <w:rPr>
            <w:rFonts w:asciiTheme="minorHAnsi" w:hAnsiTheme="minorHAnsi" w:cs="Arial"/>
            <w:sz w:val="18"/>
            <w:szCs w:val="18"/>
          </w:rPr>
          <w:t>, etc.)</w:t>
        </w:r>
      </w:ins>
      <w:r w:rsidRPr="00945F12">
        <w:rPr>
          <w:rFonts w:asciiTheme="minorHAnsi" w:hAnsiTheme="minorHAnsi" w:cs="Arial"/>
          <w:sz w:val="18"/>
          <w:szCs w:val="18"/>
        </w:rPr>
        <w:t>.</w:t>
      </w:r>
    </w:p>
    <w:p w14:paraId="79CDEBF9" w14:textId="77F9EE8D" w:rsidR="00197B0D" w:rsidRPr="00945F12" w:rsidRDefault="00197B0D" w:rsidP="00B61D0D">
      <w:pPr>
        <w:pStyle w:val="ListParagraph"/>
        <w:keepNext/>
        <w:numPr>
          <w:ilvl w:val="0"/>
          <w:numId w:val="7"/>
        </w:numPr>
        <w:rPr>
          <w:rFonts w:asciiTheme="minorHAnsi" w:hAnsiTheme="minorHAnsi" w:cs="Arial"/>
          <w:sz w:val="18"/>
          <w:szCs w:val="18"/>
        </w:rPr>
      </w:pPr>
      <w:r>
        <w:rPr>
          <w:rFonts w:asciiTheme="minorHAnsi" w:hAnsiTheme="minorHAnsi" w:cs="Arial"/>
          <w:sz w:val="18"/>
          <w:szCs w:val="18"/>
        </w:rPr>
        <w:t xml:space="preserve">ESR Number: If using a non-standard R-value for SPF insulation, complete an ICC Evaluation Service Report and </w:t>
      </w:r>
      <w:r w:rsidR="00DE2F96">
        <w:rPr>
          <w:rFonts w:asciiTheme="minorHAnsi" w:hAnsiTheme="minorHAnsi" w:cs="Arial"/>
          <w:sz w:val="18"/>
          <w:szCs w:val="18"/>
        </w:rPr>
        <w:t xml:space="preserve">document </w:t>
      </w:r>
      <w:r>
        <w:rPr>
          <w:rFonts w:asciiTheme="minorHAnsi" w:hAnsiTheme="minorHAnsi" w:cs="Arial"/>
          <w:sz w:val="18"/>
          <w:szCs w:val="18"/>
        </w:rPr>
        <w:t>the ESR number.</w:t>
      </w:r>
    </w:p>
    <w:p w14:paraId="79CDEBFA" w14:textId="4B396151" w:rsidR="00F76E0D" w:rsidRPr="00945F12" w:rsidRDefault="00A229D3" w:rsidP="00B61D0D">
      <w:pPr>
        <w:pStyle w:val="ListParagraph"/>
        <w:keepNext/>
        <w:numPr>
          <w:ilvl w:val="0"/>
          <w:numId w:val="7"/>
        </w:numPr>
        <w:rPr>
          <w:rFonts w:asciiTheme="minorHAnsi" w:hAnsiTheme="minorHAnsi" w:cs="Arial"/>
          <w:sz w:val="18"/>
          <w:szCs w:val="18"/>
        </w:rPr>
      </w:pPr>
      <w:r>
        <w:rPr>
          <w:rFonts w:asciiTheme="minorHAnsi" w:hAnsiTheme="minorHAnsi" w:cs="Arial"/>
          <w:sz w:val="18"/>
          <w:szCs w:val="18"/>
        </w:rPr>
        <w:t>Core/</w:t>
      </w:r>
      <w:r w:rsidR="00F76E0D" w:rsidRPr="00945F12">
        <w:rPr>
          <w:rFonts w:asciiTheme="minorHAnsi" w:hAnsiTheme="minorHAnsi" w:cs="Arial"/>
          <w:sz w:val="18"/>
          <w:szCs w:val="18"/>
        </w:rPr>
        <w:t xml:space="preserve">Cavity Insulation R-value: </w:t>
      </w:r>
      <w:r w:rsidR="00880B3C">
        <w:rPr>
          <w:rFonts w:asciiTheme="minorHAnsi" w:hAnsiTheme="minorHAnsi" w:cs="Arial"/>
          <w:sz w:val="18"/>
          <w:szCs w:val="18"/>
        </w:rPr>
        <w:t>I</w:t>
      </w:r>
      <w:r w:rsidR="00F76E0D" w:rsidRPr="00945F12">
        <w:rPr>
          <w:rFonts w:asciiTheme="minorHAnsi" w:hAnsiTheme="minorHAnsi" w:cs="Arial"/>
          <w:sz w:val="18"/>
          <w:szCs w:val="18"/>
        </w:rPr>
        <w:t xml:space="preserve">ndicate the </w:t>
      </w:r>
      <w:r w:rsidR="000F2DC7">
        <w:rPr>
          <w:rFonts w:asciiTheme="minorHAnsi" w:hAnsiTheme="minorHAnsi" w:cs="Arial"/>
          <w:sz w:val="18"/>
          <w:szCs w:val="18"/>
        </w:rPr>
        <w:t>core/</w:t>
      </w:r>
      <w:r w:rsidR="00F76E0D" w:rsidRPr="00945F12">
        <w:rPr>
          <w:rFonts w:asciiTheme="minorHAnsi" w:hAnsiTheme="minorHAnsi" w:cs="Arial"/>
          <w:sz w:val="18"/>
          <w:szCs w:val="18"/>
        </w:rPr>
        <w:t>cavity insulation R-value.</w:t>
      </w:r>
    </w:p>
    <w:p w14:paraId="79CDEBFB" w14:textId="77777777" w:rsidR="00F76E0D" w:rsidRPr="00945F12" w:rsidRDefault="00F76E0D"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Insulation Depth: Indicate</w:t>
      </w:r>
      <w:r w:rsidR="00880B3C">
        <w:rPr>
          <w:rFonts w:asciiTheme="minorHAnsi" w:hAnsiTheme="minorHAnsi" w:cs="Arial"/>
          <w:sz w:val="18"/>
          <w:szCs w:val="18"/>
        </w:rPr>
        <w:t>,</w:t>
      </w:r>
      <w:r w:rsidRPr="00945F12">
        <w:rPr>
          <w:rFonts w:asciiTheme="minorHAnsi" w:hAnsiTheme="minorHAnsi" w:cs="Arial"/>
          <w:sz w:val="18"/>
          <w:szCs w:val="18"/>
        </w:rPr>
        <w:t xml:space="preserve"> in inches</w:t>
      </w:r>
      <w:r w:rsidR="00880B3C">
        <w:rPr>
          <w:rFonts w:asciiTheme="minorHAnsi" w:hAnsiTheme="minorHAnsi" w:cs="Arial"/>
          <w:sz w:val="18"/>
          <w:szCs w:val="18"/>
        </w:rPr>
        <w:t>,</w:t>
      </w:r>
      <w:r w:rsidRPr="00945F12">
        <w:rPr>
          <w:rFonts w:asciiTheme="minorHAnsi" w:hAnsiTheme="minorHAnsi" w:cs="Arial"/>
          <w:sz w:val="18"/>
          <w:szCs w:val="18"/>
        </w:rPr>
        <w:t xml:space="preserve"> the amount of insulation installed.</w:t>
      </w:r>
    </w:p>
    <w:p w14:paraId="79CDEBFD" w14:textId="583B360B" w:rsidR="00F76E0D" w:rsidRPr="00945F12" w:rsidRDefault="00A229D3" w:rsidP="00B61D0D">
      <w:pPr>
        <w:pStyle w:val="ListParagraph"/>
        <w:keepNext/>
        <w:numPr>
          <w:ilvl w:val="0"/>
          <w:numId w:val="7"/>
        </w:numPr>
        <w:rPr>
          <w:rFonts w:asciiTheme="minorHAnsi" w:hAnsiTheme="minorHAnsi" w:cs="Arial"/>
          <w:sz w:val="18"/>
          <w:szCs w:val="18"/>
        </w:rPr>
      </w:pPr>
      <w:r>
        <w:rPr>
          <w:rFonts w:asciiTheme="minorHAnsi" w:hAnsiTheme="minorHAnsi" w:cs="Arial"/>
          <w:sz w:val="18"/>
          <w:szCs w:val="18"/>
        </w:rPr>
        <w:t xml:space="preserve">Continuous Insulation R-value: </w:t>
      </w:r>
      <w:r w:rsidR="000F2DC7">
        <w:rPr>
          <w:rFonts w:asciiTheme="minorHAnsi" w:hAnsiTheme="minorHAnsi" w:cs="Arial"/>
          <w:sz w:val="18"/>
          <w:szCs w:val="18"/>
        </w:rPr>
        <w:t>Indicate the R-value of continuous insulation, having no framing penetration, installed.</w:t>
      </w:r>
    </w:p>
    <w:p w14:paraId="79CDEBFE" w14:textId="77777777" w:rsidR="00F76E0D" w:rsidRPr="00945F12" w:rsidRDefault="00F76E0D">
      <w:pPr>
        <w:keepNext/>
        <w:rPr>
          <w:rFonts w:asciiTheme="minorHAnsi" w:hAnsiTheme="minorHAnsi" w:cs="Arial"/>
          <w:b/>
          <w:sz w:val="18"/>
          <w:szCs w:val="18"/>
        </w:rPr>
      </w:pPr>
    </w:p>
    <w:p w14:paraId="79CDEBFF" w14:textId="01FDEC0C" w:rsidR="00F76E0D" w:rsidRPr="00945F12" w:rsidRDefault="00540B9D">
      <w:pPr>
        <w:keepNext/>
        <w:rPr>
          <w:rFonts w:asciiTheme="minorHAnsi" w:hAnsiTheme="minorHAnsi" w:cs="Arial"/>
          <w:b/>
          <w:sz w:val="18"/>
          <w:szCs w:val="18"/>
        </w:rPr>
      </w:pPr>
      <w:r w:rsidRPr="00945F12">
        <w:rPr>
          <w:rFonts w:asciiTheme="minorHAnsi" w:hAnsiTheme="minorHAnsi" w:cs="Arial"/>
          <w:b/>
          <w:sz w:val="18"/>
          <w:szCs w:val="18"/>
        </w:rPr>
        <w:t>B</w:t>
      </w:r>
      <w:r w:rsidR="00F76E0D" w:rsidRPr="00945F12">
        <w:rPr>
          <w:rFonts w:asciiTheme="minorHAnsi" w:hAnsiTheme="minorHAnsi" w:cs="Arial"/>
          <w:b/>
          <w:sz w:val="18"/>
          <w:szCs w:val="18"/>
        </w:rPr>
        <w:t xml:space="preserve">. </w:t>
      </w:r>
      <w:r w:rsidR="0046724B">
        <w:rPr>
          <w:rFonts w:asciiTheme="minorHAnsi" w:hAnsiTheme="minorHAnsi" w:cs="Arial"/>
          <w:b/>
          <w:sz w:val="18"/>
          <w:szCs w:val="18"/>
        </w:rPr>
        <w:t>Wall Insulation</w:t>
      </w:r>
    </w:p>
    <w:p w14:paraId="79CDEC00" w14:textId="77777777" w:rsidR="00F76E0D" w:rsidRPr="00945F12" w:rsidRDefault="00F76E0D" w:rsidP="00B61D0D">
      <w:pPr>
        <w:pStyle w:val="ListParagraph"/>
        <w:keepNext/>
        <w:numPr>
          <w:ilvl w:val="0"/>
          <w:numId w:val="8"/>
        </w:numPr>
        <w:rPr>
          <w:rFonts w:asciiTheme="minorHAnsi" w:hAnsiTheme="minorHAnsi" w:cs="Arial"/>
          <w:sz w:val="18"/>
          <w:szCs w:val="18"/>
        </w:rPr>
      </w:pPr>
      <w:r w:rsidRPr="00945F12">
        <w:rPr>
          <w:rFonts w:asciiTheme="minorHAnsi" w:hAnsiTheme="minorHAnsi" w:cs="Arial"/>
          <w:sz w:val="18"/>
          <w:szCs w:val="18"/>
        </w:rPr>
        <w:t>I</w:t>
      </w:r>
      <w:r w:rsidR="007E7A60">
        <w:rPr>
          <w:rFonts w:asciiTheme="minorHAnsi" w:hAnsiTheme="minorHAnsi" w:cs="Arial"/>
          <w:sz w:val="18"/>
          <w:szCs w:val="18"/>
        </w:rPr>
        <w:t>.</w:t>
      </w:r>
      <w:r w:rsidRPr="00945F12">
        <w:rPr>
          <w:rFonts w:asciiTheme="minorHAnsi" w:hAnsiTheme="minorHAnsi" w:cs="Arial"/>
          <w:sz w:val="18"/>
          <w:szCs w:val="18"/>
        </w:rPr>
        <w:t>D</w:t>
      </w:r>
      <w:r w:rsidR="00880B3C">
        <w:rPr>
          <w:rFonts w:asciiTheme="minorHAnsi" w:hAnsiTheme="minorHAnsi" w:cs="Arial"/>
          <w:sz w:val="18"/>
          <w:szCs w:val="18"/>
        </w:rPr>
        <w:t>.</w:t>
      </w:r>
      <w:r w:rsidRPr="00945F12">
        <w:rPr>
          <w:rFonts w:asciiTheme="minorHAnsi" w:hAnsiTheme="minorHAnsi" w:cs="Arial"/>
          <w:sz w:val="18"/>
          <w:szCs w:val="18"/>
        </w:rPr>
        <w:t xml:space="preserve">: A label from the plans, </w:t>
      </w:r>
      <w:r w:rsidR="00880B3C">
        <w:rPr>
          <w:rFonts w:asciiTheme="minorHAnsi" w:hAnsiTheme="minorHAnsi" w:cs="Arial"/>
          <w:sz w:val="18"/>
          <w:szCs w:val="18"/>
        </w:rPr>
        <w:t xml:space="preserve">(e.g., </w:t>
      </w:r>
      <w:r w:rsidRPr="00945F12">
        <w:rPr>
          <w:rFonts w:asciiTheme="minorHAnsi" w:hAnsiTheme="minorHAnsi" w:cs="Arial"/>
          <w:sz w:val="18"/>
          <w:szCs w:val="18"/>
        </w:rPr>
        <w:t>A1.4 or Wall1</w:t>
      </w:r>
      <w:r w:rsidR="00880B3C">
        <w:rPr>
          <w:rFonts w:asciiTheme="minorHAnsi" w:hAnsiTheme="minorHAnsi" w:cs="Arial"/>
          <w:sz w:val="18"/>
          <w:szCs w:val="18"/>
        </w:rPr>
        <w:t>)</w:t>
      </w:r>
      <w:r w:rsidR="0039608A">
        <w:rPr>
          <w:rFonts w:asciiTheme="minorHAnsi" w:hAnsiTheme="minorHAnsi" w:cs="Arial"/>
          <w:sz w:val="18"/>
          <w:szCs w:val="18"/>
        </w:rPr>
        <w:t xml:space="preserve"> documenting </w:t>
      </w:r>
      <w:r w:rsidR="00880B3C">
        <w:rPr>
          <w:rFonts w:asciiTheme="minorHAnsi" w:hAnsiTheme="minorHAnsi" w:cs="Arial"/>
          <w:sz w:val="18"/>
          <w:szCs w:val="18"/>
        </w:rPr>
        <w:t xml:space="preserve">the location of the </w:t>
      </w:r>
      <w:r w:rsidR="0039608A">
        <w:rPr>
          <w:rFonts w:asciiTheme="minorHAnsi" w:hAnsiTheme="minorHAnsi" w:cs="Arial"/>
          <w:sz w:val="18"/>
          <w:szCs w:val="18"/>
        </w:rPr>
        <w:t>installed insulation</w:t>
      </w:r>
      <w:r w:rsidRPr="00945F12">
        <w:rPr>
          <w:rFonts w:asciiTheme="minorHAnsi" w:hAnsiTheme="minorHAnsi" w:cs="Arial"/>
          <w:sz w:val="18"/>
          <w:szCs w:val="18"/>
        </w:rPr>
        <w:t>.</w:t>
      </w:r>
    </w:p>
    <w:p w14:paraId="79CDEC01" w14:textId="77777777" w:rsidR="00F76E0D" w:rsidRPr="00945F12" w:rsidRDefault="00F76E0D" w:rsidP="00B61D0D">
      <w:pPr>
        <w:pStyle w:val="ListParagraph"/>
        <w:keepNext/>
        <w:numPr>
          <w:ilvl w:val="0"/>
          <w:numId w:val="8"/>
        </w:numPr>
        <w:rPr>
          <w:rFonts w:asciiTheme="minorHAnsi" w:hAnsiTheme="minorHAnsi" w:cs="Arial"/>
          <w:sz w:val="18"/>
          <w:szCs w:val="18"/>
        </w:rPr>
      </w:pPr>
      <w:r w:rsidRPr="00945F12">
        <w:rPr>
          <w:rFonts w:asciiTheme="minorHAnsi" w:hAnsiTheme="minorHAnsi" w:cs="Arial"/>
          <w:sz w:val="18"/>
          <w:szCs w:val="18"/>
        </w:rPr>
        <w:t>Manufacturer</w:t>
      </w:r>
      <w:r w:rsidR="00336BEB">
        <w:rPr>
          <w:rFonts w:asciiTheme="minorHAnsi" w:hAnsiTheme="minorHAnsi" w:cs="Arial"/>
          <w:sz w:val="18"/>
          <w:szCs w:val="18"/>
        </w:rPr>
        <w:t xml:space="preserve"> and </w:t>
      </w:r>
      <w:r w:rsidRPr="00945F12">
        <w:rPr>
          <w:rFonts w:asciiTheme="minorHAnsi" w:hAnsiTheme="minorHAnsi" w:cs="Arial"/>
          <w:sz w:val="18"/>
          <w:szCs w:val="18"/>
        </w:rPr>
        <w:t xml:space="preserve">Brand: </w:t>
      </w:r>
      <w:r w:rsidR="00880B3C">
        <w:rPr>
          <w:rFonts w:asciiTheme="minorHAnsi" w:hAnsiTheme="minorHAnsi" w:cs="Arial"/>
          <w:sz w:val="18"/>
          <w:szCs w:val="18"/>
        </w:rPr>
        <w:t>I</w:t>
      </w:r>
      <w:r w:rsidR="00880B3C" w:rsidRPr="00945F12">
        <w:rPr>
          <w:rFonts w:asciiTheme="minorHAnsi" w:hAnsiTheme="minorHAnsi" w:cs="Arial"/>
          <w:sz w:val="18"/>
          <w:szCs w:val="18"/>
        </w:rPr>
        <w:t xml:space="preserve">ndicate </w:t>
      </w:r>
      <w:r w:rsidRPr="00945F12">
        <w:rPr>
          <w:rFonts w:asciiTheme="minorHAnsi" w:hAnsiTheme="minorHAnsi" w:cs="Arial"/>
          <w:sz w:val="18"/>
          <w:szCs w:val="18"/>
        </w:rPr>
        <w:t xml:space="preserve">the </w:t>
      </w:r>
      <w:r w:rsidR="00880B3C">
        <w:rPr>
          <w:rFonts w:asciiTheme="minorHAnsi" w:hAnsiTheme="minorHAnsi" w:cs="Arial"/>
          <w:sz w:val="18"/>
          <w:szCs w:val="18"/>
        </w:rPr>
        <w:t>m</w:t>
      </w:r>
      <w:r w:rsidR="00880B3C" w:rsidRPr="00945F12">
        <w:rPr>
          <w:rFonts w:asciiTheme="minorHAnsi" w:hAnsiTheme="minorHAnsi" w:cs="Arial"/>
          <w:sz w:val="18"/>
          <w:szCs w:val="18"/>
        </w:rPr>
        <w:t xml:space="preserve">anufacturer </w:t>
      </w:r>
      <w:r w:rsidRPr="00945F12">
        <w:rPr>
          <w:rFonts w:asciiTheme="minorHAnsi" w:hAnsiTheme="minorHAnsi" w:cs="Arial"/>
          <w:sz w:val="18"/>
          <w:szCs w:val="18"/>
        </w:rPr>
        <w:t xml:space="preserve">and brand of </w:t>
      </w:r>
      <w:r w:rsidR="00880B3C">
        <w:rPr>
          <w:rFonts w:asciiTheme="minorHAnsi" w:hAnsiTheme="minorHAnsi" w:cs="Arial"/>
          <w:sz w:val="18"/>
          <w:szCs w:val="18"/>
        </w:rPr>
        <w:t xml:space="preserve">the </w:t>
      </w:r>
      <w:r w:rsidRPr="00945F12">
        <w:rPr>
          <w:rFonts w:asciiTheme="minorHAnsi" w:hAnsiTheme="minorHAnsi" w:cs="Arial"/>
          <w:sz w:val="18"/>
          <w:szCs w:val="18"/>
        </w:rPr>
        <w:t>product being installed.</w:t>
      </w:r>
    </w:p>
    <w:p w14:paraId="30130468" w14:textId="77777777" w:rsidR="00375C7C" w:rsidRPr="0099520C" w:rsidRDefault="00A229D3">
      <w:pPr>
        <w:pStyle w:val="ListParagraph"/>
        <w:numPr>
          <w:ilvl w:val="0"/>
          <w:numId w:val="8"/>
        </w:numPr>
        <w:contextualSpacing/>
        <w:rPr>
          <w:rFonts w:ascii="Calibri" w:hAnsi="Calibri" w:cs="Arial"/>
          <w:sz w:val="18"/>
          <w:szCs w:val="18"/>
        </w:rPr>
        <w:pPrChange w:id="127" w:author="Shewmaker, Michael@Energy" w:date="2018-11-14T15:35:00Z">
          <w:pPr>
            <w:pStyle w:val="ListParagraph"/>
            <w:numPr>
              <w:numId w:val="7"/>
            </w:numPr>
            <w:ind w:hanging="360"/>
            <w:contextualSpacing/>
          </w:pPr>
        </w:pPrChange>
      </w:pPr>
      <w:r w:rsidRPr="00375C7C">
        <w:rPr>
          <w:rFonts w:asciiTheme="minorHAnsi" w:hAnsiTheme="minorHAnsi" w:cs="Arial"/>
          <w:sz w:val="18"/>
          <w:szCs w:val="18"/>
        </w:rPr>
        <w:t>Assembly/</w:t>
      </w:r>
      <w:r w:rsidR="00DC6768" w:rsidRPr="00375C7C">
        <w:rPr>
          <w:rFonts w:asciiTheme="minorHAnsi" w:hAnsiTheme="minorHAnsi" w:cs="Arial"/>
          <w:sz w:val="18"/>
          <w:szCs w:val="18"/>
        </w:rPr>
        <w:t xml:space="preserve">Framing Material: </w:t>
      </w:r>
      <w:r w:rsidR="00375C7C" w:rsidRPr="00945F12">
        <w:rPr>
          <w:rFonts w:asciiTheme="minorHAnsi" w:hAnsiTheme="minorHAnsi" w:cs="Arial"/>
          <w:sz w:val="18"/>
          <w:szCs w:val="18"/>
        </w:rPr>
        <w:t>Wood</w:t>
      </w:r>
      <w:r w:rsidR="00375C7C">
        <w:rPr>
          <w:rFonts w:asciiTheme="minorHAnsi" w:hAnsiTheme="minorHAnsi" w:cs="Arial"/>
          <w:sz w:val="18"/>
          <w:szCs w:val="18"/>
        </w:rPr>
        <w:t xml:space="preserve">, </w:t>
      </w:r>
      <w:r w:rsidR="00375C7C" w:rsidRPr="00945F12">
        <w:rPr>
          <w:rFonts w:asciiTheme="minorHAnsi" w:hAnsiTheme="minorHAnsi" w:cs="Arial"/>
          <w:sz w:val="18"/>
          <w:szCs w:val="18"/>
        </w:rPr>
        <w:t>Metal</w:t>
      </w:r>
      <w:r w:rsidR="00375C7C">
        <w:rPr>
          <w:rFonts w:asciiTheme="minorHAnsi" w:hAnsiTheme="minorHAnsi" w:cs="Arial"/>
          <w:sz w:val="18"/>
          <w:szCs w:val="18"/>
        </w:rPr>
        <w:t xml:space="preserve">, </w:t>
      </w:r>
      <w:r w:rsidR="00375C7C" w:rsidRPr="0099520C">
        <w:rPr>
          <w:rFonts w:ascii="Calibri" w:hAnsi="Calibri" w:cs="Arial"/>
          <w:sz w:val="18"/>
          <w:szCs w:val="18"/>
        </w:rPr>
        <w:t>SIP OSB, SIP I-Joist, SIP Single 2x, SIP Double 2x, see JA4 for guidance.</w:t>
      </w:r>
    </w:p>
    <w:p w14:paraId="2AE3454C" w14:textId="45E53ADC" w:rsidR="00A229D3" w:rsidRPr="00375C7C" w:rsidRDefault="00A229D3" w:rsidP="00B61D0D">
      <w:pPr>
        <w:pStyle w:val="ListParagraph"/>
        <w:numPr>
          <w:ilvl w:val="0"/>
          <w:numId w:val="8"/>
        </w:numPr>
        <w:contextualSpacing/>
        <w:rPr>
          <w:rFonts w:asciiTheme="minorHAnsi" w:hAnsiTheme="minorHAnsi" w:cs="Arial"/>
          <w:sz w:val="18"/>
          <w:szCs w:val="18"/>
        </w:rPr>
      </w:pPr>
      <w:r w:rsidRPr="00375C7C">
        <w:rPr>
          <w:rFonts w:asciiTheme="minorHAnsi" w:hAnsiTheme="minorHAnsi" w:cs="Arial"/>
          <w:sz w:val="18"/>
          <w:szCs w:val="18"/>
        </w:rPr>
        <w:t xml:space="preserve">Thickness: </w:t>
      </w:r>
      <w:r w:rsidR="000F2DC7" w:rsidRPr="00375C7C">
        <w:rPr>
          <w:rFonts w:asciiTheme="minorHAnsi" w:hAnsiTheme="minorHAnsi" w:cs="Arial"/>
          <w:sz w:val="18"/>
          <w:szCs w:val="18"/>
        </w:rPr>
        <w:t>Thickness in inches.</w:t>
      </w:r>
    </w:p>
    <w:p w14:paraId="79CDEC03" w14:textId="77777777" w:rsidR="00DC6768" w:rsidRPr="00945F12" w:rsidRDefault="00DC6768" w:rsidP="00B61D0D">
      <w:pPr>
        <w:pStyle w:val="ListParagraph"/>
        <w:keepNext/>
        <w:numPr>
          <w:ilvl w:val="0"/>
          <w:numId w:val="8"/>
        </w:numPr>
        <w:rPr>
          <w:rFonts w:asciiTheme="minorHAnsi" w:hAnsiTheme="minorHAnsi" w:cs="Arial"/>
          <w:sz w:val="18"/>
          <w:szCs w:val="18"/>
        </w:rPr>
      </w:pPr>
      <w:r w:rsidRPr="00945F12">
        <w:rPr>
          <w:rFonts w:asciiTheme="minorHAnsi" w:hAnsiTheme="minorHAnsi" w:cs="Arial"/>
          <w:sz w:val="18"/>
          <w:szCs w:val="18"/>
        </w:rPr>
        <w:t>Fram</w:t>
      </w:r>
      <w:r>
        <w:rPr>
          <w:rFonts w:asciiTheme="minorHAnsi" w:hAnsiTheme="minorHAnsi" w:cs="Arial"/>
          <w:sz w:val="18"/>
          <w:szCs w:val="18"/>
        </w:rPr>
        <w:t>ing</w:t>
      </w:r>
      <w:r w:rsidRPr="00945F12">
        <w:rPr>
          <w:rFonts w:asciiTheme="minorHAnsi" w:hAnsiTheme="minorHAnsi" w:cs="Arial"/>
          <w:sz w:val="18"/>
          <w:szCs w:val="18"/>
        </w:rPr>
        <w:t xml:space="preserve"> Size</w:t>
      </w:r>
      <w:r w:rsidR="00197B0D">
        <w:rPr>
          <w:rFonts w:asciiTheme="minorHAnsi" w:hAnsiTheme="minorHAnsi" w:cs="Arial"/>
          <w:sz w:val="18"/>
          <w:szCs w:val="18"/>
        </w:rPr>
        <w:t xml:space="preserve"> &amp; Spacing</w:t>
      </w:r>
      <w:r w:rsidRPr="00945F12">
        <w:rPr>
          <w:rFonts w:asciiTheme="minorHAnsi" w:hAnsiTheme="minorHAnsi" w:cs="Arial"/>
          <w:sz w:val="18"/>
          <w:szCs w:val="18"/>
        </w:rPr>
        <w:t xml:space="preserve">: </w:t>
      </w:r>
      <w:r>
        <w:rPr>
          <w:rFonts w:asciiTheme="minorHAnsi" w:hAnsiTheme="minorHAnsi" w:cs="Arial"/>
          <w:sz w:val="18"/>
          <w:szCs w:val="18"/>
        </w:rPr>
        <w:t>I</w:t>
      </w:r>
      <w:r w:rsidRPr="00945F12">
        <w:rPr>
          <w:rFonts w:asciiTheme="minorHAnsi" w:hAnsiTheme="minorHAnsi" w:cs="Arial"/>
          <w:sz w:val="18"/>
          <w:szCs w:val="18"/>
        </w:rPr>
        <w:t>ndicate the fram</w:t>
      </w:r>
      <w:r>
        <w:rPr>
          <w:rFonts w:asciiTheme="minorHAnsi" w:hAnsiTheme="minorHAnsi" w:cs="Arial"/>
          <w:sz w:val="18"/>
          <w:szCs w:val="18"/>
        </w:rPr>
        <w:t>ing size</w:t>
      </w:r>
      <w:r w:rsidR="00197B0D">
        <w:rPr>
          <w:rFonts w:asciiTheme="minorHAnsi" w:hAnsiTheme="minorHAnsi" w:cs="Arial"/>
          <w:sz w:val="18"/>
          <w:szCs w:val="18"/>
        </w:rPr>
        <w:t xml:space="preserve"> and spacing (e.g., 2x4 @ 16 in O.C.)</w:t>
      </w:r>
      <w:r w:rsidRPr="00945F12">
        <w:rPr>
          <w:rFonts w:asciiTheme="minorHAnsi" w:hAnsiTheme="minorHAnsi" w:cs="Arial"/>
          <w:sz w:val="18"/>
          <w:szCs w:val="18"/>
        </w:rPr>
        <w:t>.</w:t>
      </w:r>
    </w:p>
    <w:p w14:paraId="231A4176" w14:textId="284562F5" w:rsidR="0059774E" w:rsidRDefault="00DC6768">
      <w:pPr>
        <w:pStyle w:val="ListParagraph"/>
        <w:keepNext/>
        <w:numPr>
          <w:ilvl w:val="0"/>
          <w:numId w:val="8"/>
        </w:numPr>
        <w:rPr>
          <w:ins w:id="128" w:author="Shewmaker, Michael@Energy" w:date="2018-11-14T15:34:00Z"/>
          <w:rFonts w:asciiTheme="minorHAnsi" w:hAnsiTheme="minorHAnsi" w:cs="Arial"/>
          <w:sz w:val="18"/>
          <w:szCs w:val="18"/>
        </w:rPr>
        <w:pPrChange w:id="129" w:author="Shewmaker, Michael@Energy" w:date="2018-11-14T15:35:00Z">
          <w:pPr>
            <w:pStyle w:val="ListParagraph"/>
            <w:keepNext/>
            <w:numPr>
              <w:numId w:val="7"/>
            </w:numPr>
            <w:ind w:hanging="360"/>
          </w:pPr>
        </w:pPrChange>
      </w:pPr>
      <w:r w:rsidRPr="0059774E">
        <w:rPr>
          <w:rFonts w:asciiTheme="minorHAnsi" w:hAnsiTheme="minorHAnsi" w:cs="Arial"/>
          <w:sz w:val="18"/>
          <w:szCs w:val="18"/>
        </w:rPr>
        <w:t xml:space="preserve">Insulation Type: </w:t>
      </w:r>
      <w:ins w:id="130" w:author="Shewmaker, Michael@Energy" w:date="2018-11-14T15:34:00Z">
        <w:r w:rsidR="0059774E">
          <w:rPr>
            <w:rFonts w:asciiTheme="minorHAnsi" w:hAnsiTheme="minorHAnsi" w:cs="Arial"/>
            <w:sz w:val="18"/>
            <w:szCs w:val="18"/>
          </w:rPr>
          <w:t xml:space="preserve">Using the drop down menu, select </w:t>
        </w:r>
        <w:r w:rsidR="0059774E" w:rsidRPr="00945F12">
          <w:rPr>
            <w:rFonts w:asciiTheme="minorHAnsi" w:hAnsiTheme="minorHAnsi" w:cs="Arial"/>
            <w:sz w:val="18"/>
            <w:szCs w:val="18"/>
          </w:rPr>
          <w:t xml:space="preserve">the type of insulation </w:t>
        </w:r>
      </w:ins>
      <w:ins w:id="131" w:author="Shewmaker, Michael@Energy" w:date="2018-11-14T15:41:00Z">
        <w:r w:rsidR="00EE2AAF">
          <w:rPr>
            <w:rFonts w:asciiTheme="minorHAnsi" w:hAnsiTheme="minorHAnsi" w:cs="Arial"/>
            <w:sz w:val="18"/>
            <w:szCs w:val="18"/>
          </w:rPr>
          <w:t>being installed</w:t>
        </w:r>
      </w:ins>
      <w:ins w:id="132" w:author="Shewmaker, Michael@Energy" w:date="2018-11-14T15:34:00Z">
        <w:r w:rsidR="0059774E">
          <w:rPr>
            <w:rFonts w:asciiTheme="minorHAnsi" w:hAnsiTheme="minorHAnsi" w:cs="Arial"/>
            <w:sz w:val="18"/>
            <w:szCs w:val="18"/>
          </w:rPr>
          <w:t xml:space="preserve"> (e.g., cellulose, fiberglass</w:t>
        </w:r>
        <w:r w:rsidR="0059774E" w:rsidRPr="00945F12">
          <w:rPr>
            <w:rFonts w:asciiTheme="minorHAnsi" w:hAnsiTheme="minorHAnsi" w:cs="Arial"/>
            <w:sz w:val="18"/>
            <w:szCs w:val="18"/>
          </w:rPr>
          <w:t>,</w:t>
        </w:r>
        <w:r w:rsidR="0059774E">
          <w:rPr>
            <w:rFonts w:asciiTheme="minorHAnsi" w:hAnsiTheme="minorHAnsi" w:cs="Arial"/>
            <w:sz w:val="18"/>
            <w:szCs w:val="18"/>
          </w:rPr>
          <w:t xml:space="preserve"> </w:t>
        </w:r>
        <w:r w:rsidR="0059774E" w:rsidRPr="00945F12">
          <w:rPr>
            <w:rFonts w:asciiTheme="minorHAnsi" w:hAnsiTheme="minorHAnsi" w:cs="Arial"/>
            <w:sz w:val="18"/>
            <w:szCs w:val="18"/>
          </w:rPr>
          <w:t>SPF</w:t>
        </w:r>
        <w:r w:rsidR="0059774E">
          <w:rPr>
            <w:rFonts w:asciiTheme="minorHAnsi" w:hAnsiTheme="minorHAnsi" w:cs="Arial"/>
            <w:sz w:val="18"/>
            <w:szCs w:val="18"/>
          </w:rPr>
          <w:t>, etc.)</w:t>
        </w:r>
        <w:r w:rsidR="0059774E" w:rsidRPr="00945F12">
          <w:rPr>
            <w:rFonts w:asciiTheme="minorHAnsi" w:hAnsiTheme="minorHAnsi" w:cs="Arial"/>
            <w:sz w:val="18"/>
            <w:szCs w:val="18"/>
          </w:rPr>
          <w:t>.</w:t>
        </w:r>
      </w:ins>
    </w:p>
    <w:p w14:paraId="79CDEC04" w14:textId="53B00770" w:rsidR="00DC6768" w:rsidDel="0059774E" w:rsidRDefault="00554D7F" w:rsidP="006268FF">
      <w:pPr>
        <w:pStyle w:val="ListParagraph"/>
        <w:keepNext/>
        <w:numPr>
          <w:ilvl w:val="0"/>
          <w:numId w:val="8"/>
        </w:numPr>
        <w:rPr>
          <w:del w:id="133" w:author="Shewmaker, Michael@Energy" w:date="2018-11-14T15:34:00Z"/>
          <w:rFonts w:asciiTheme="minorHAnsi" w:hAnsiTheme="minorHAnsi" w:cs="Arial"/>
          <w:sz w:val="18"/>
          <w:szCs w:val="18"/>
        </w:rPr>
      </w:pPr>
      <w:del w:id="134" w:author="Shewmaker, Michael@Energy" w:date="2018-11-14T15:34:00Z">
        <w:r w:rsidDel="0059774E">
          <w:rPr>
            <w:rFonts w:asciiTheme="minorHAnsi" w:hAnsiTheme="minorHAnsi" w:cs="Arial"/>
            <w:sz w:val="18"/>
            <w:szCs w:val="18"/>
          </w:rPr>
          <w:delText xml:space="preserve">Select </w:delText>
        </w:r>
        <w:r w:rsidRPr="00945F12" w:rsidDel="0059774E">
          <w:rPr>
            <w:rFonts w:asciiTheme="minorHAnsi" w:hAnsiTheme="minorHAnsi" w:cs="Arial"/>
            <w:sz w:val="18"/>
            <w:szCs w:val="18"/>
          </w:rPr>
          <w:delText>the type of insulation used</w:delText>
        </w:r>
        <w:r w:rsidR="00DD295F" w:rsidDel="0059774E">
          <w:rPr>
            <w:rFonts w:asciiTheme="minorHAnsi" w:hAnsiTheme="minorHAnsi" w:cs="Arial"/>
            <w:sz w:val="18"/>
            <w:szCs w:val="18"/>
          </w:rPr>
          <w:delText>;</w:delText>
        </w:r>
        <w:r w:rsidRPr="00945F12" w:rsidDel="0059774E">
          <w:rPr>
            <w:rFonts w:asciiTheme="minorHAnsi" w:hAnsiTheme="minorHAnsi" w:cs="Arial"/>
            <w:sz w:val="18"/>
            <w:szCs w:val="18"/>
          </w:rPr>
          <w:delText xml:space="preserve"> such as </w:delText>
        </w:r>
        <w:r w:rsidR="00DD295F" w:rsidDel="0059774E">
          <w:rPr>
            <w:rFonts w:asciiTheme="minorHAnsi" w:hAnsiTheme="minorHAnsi" w:cs="Arial"/>
            <w:sz w:val="18"/>
            <w:szCs w:val="18"/>
          </w:rPr>
          <w:delText>C</w:delText>
        </w:r>
        <w:r w:rsidDel="0059774E">
          <w:rPr>
            <w:rFonts w:asciiTheme="minorHAnsi" w:hAnsiTheme="minorHAnsi" w:cs="Arial"/>
            <w:sz w:val="18"/>
            <w:szCs w:val="18"/>
          </w:rPr>
          <w:delText xml:space="preserve">ellulose, </w:delText>
        </w:r>
        <w:r w:rsidR="00DD295F" w:rsidDel="0059774E">
          <w:rPr>
            <w:rFonts w:asciiTheme="minorHAnsi" w:hAnsiTheme="minorHAnsi" w:cs="Arial"/>
            <w:sz w:val="18"/>
            <w:szCs w:val="18"/>
          </w:rPr>
          <w:delText>F</w:delText>
        </w:r>
        <w:r w:rsidDel="0059774E">
          <w:rPr>
            <w:rFonts w:asciiTheme="minorHAnsi" w:hAnsiTheme="minorHAnsi" w:cs="Arial"/>
            <w:sz w:val="18"/>
            <w:szCs w:val="18"/>
          </w:rPr>
          <w:delText>iberglass</w:delText>
        </w:r>
        <w:r w:rsidRPr="00945F12" w:rsidDel="0059774E">
          <w:rPr>
            <w:rFonts w:asciiTheme="minorHAnsi" w:hAnsiTheme="minorHAnsi" w:cs="Arial"/>
            <w:sz w:val="18"/>
            <w:szCs w:val="18"/>
          </w:rPr>
          <w:delText>,</w:delText>
        </w:r>
        <w:r w:rsidDel="0059774E">
          <w:rPr>
            <w:rFonts w:asciiTheme="minorHAnsi" w:hAnsiTheme="minorHAnsi" w:cs="Arial"/>
            <w:sz w:val="18"/>
            <w:szCs w:val="18"/>
          </w:rPr>
          <w:delText xml:space="preserve"> or</w:delText>
        </w:r>
        <w:r w:rsidRPr="00945F12" w:rsidDel="0059774E">
          <w:rPr>
            <w:rFonts w:asciiTheme="minorHAnsi" w:hAnsiTheme="minorHAnsi" w:cs="Arial"/>
            <w:sz w:val="18"/>
            <w:szCs w:val="18"/>
          </w:rPr>
          <w:delText xml:space="preserve"> SPF.</w:delText>
        </w:r>
      </w:del>
    </w:p>
    <w:p w14:paraId="79CDEC05" w14:textId="6F1DA838" w:rsidR="00197B0D" w:rsidRPr="0059774E" w:rsidRDefault="00197B0D" w:rsidP="006268FF">
      <w:pPr>
        <w:pStyle w:val="ListParagraph"/>
        <w:keepNext/>
        <w:numPr>
          <w:ilvl w:val="0"/>
          <w:numId w:val="8"/>
        </w:numPr>
        <w:rPr>
          <w:rFonts w:asciiTheme="minorHAnsi" w:hAnsiTheme="minorHAnsi" w:cs="Arial"/>
          <w:sz w:val="18"/>
          <w:szCs w:val="18"/>
        </w:rPr>
      </w:pPr>
      <w:r w:rsidRPr="0059774E">
        <w:rPr>
          <w:rFonts w:asciiTheme="minorHAnsi" w:hAnsiTheme="minorHAnsi" w:cs="Arial"/>
          <w:sz w:val="18"/>
          <w:szCs w:val="18"/>
        </w:rPr>
        <w:t xml:space="preserve">ESR Number: If using a non-standard R-value for SPF insulation, complete an ICC Evaluation Service Report and </w:t>
      </w:r>
      <w:r w:rsidR="00DD295F" w:rsidRPr="0059774E">
        <w:rPr>
          <w:rFonts w:asciiTheme="minorHAnsi" w:hAnsiTheme="minorHAnsi" w:cs="Arial"/>
          <w:sz w:val="18"/>
          <w:szCs w:val="18"/>
        </w:rPr>
        <w:t xml:space="preserve">document </w:t>
      </w:r>
      <w:r w:rsidRPr="0059774E">
        <w:rPr>
          <w:rFonts w:asciiTheme="minorHAnsi" w:hAnsiTheme="minorHAnsi" w:cs="Arial"/>
          <w:sz w:val="18"/>
          <w:szCs w:val="18"/>
        </w:rPr>
        <w:t>the ESR number.</w:t>
      </w:r>
    </w:p>
    <w:p w14:paraId="79CDEC06" w14:textId="658F72F0" w:rsidR="00DC6768" w:rsidRPr="00945F12" w:rsidRDefault="00A229D3" w:rsidP="00B61D0D">
      <w:pPr>
        <w:pStyle w:val="ListParagraph"/>
        <w:keepNext/>
        <w:numPr>
          <w:ilvl w:val="0"/>
          <w:numId w:val="8"/>
        </w:numPr>
        <w:rPr>
          <w:rFonts w:asciiTheme="minorHAnsi" w:hAnsiTheme="minorHAnsi" w:cs="Arial"/>
          <w:sz w:val="18"/>
          <w:szCs w:val="18"/>
        </w:rPr>
      </w:pPr>
      <w:r>
        <w:rPr>
          <w:rFonts w:asciiTheme="minorHAnsi" w:hAnsiTheme="minorHAnsi" w:cs="Arial"/>
          <w:sz w:val="18"/>
          <w:szCs w:val="18"/>
        </w:rPr>
        <w:t>Core/</w:t>
      </w:r>
      <w:r w:rsidR="00DC6768" w:rsidRPr="00945F12">
        <w:rPr>
          <w:rFonts w:asciiTheme="minorHAnsi" w:hAnsiTheme="minorHAnsi" w:cs="Arial"/>
          <w:sz w:val="18"/>
          <w:szCs w:val="18"/>
        </w:rPr>
        <w:t xml:space="preserve">Cavity Insulation R-value: </w:t>
      </w:r>
      <w:r w:rsidR="00DC6768">
        <w:rPr>
          <w:rFonts w:asciiTheme="minorHAnsi" w:hAnsiTheme="minorHAnsi" w:cs="Arial"/>
          <w:sz w:val="18"/>
          <w:szCs w:val="18"/>
        </w:rPr>
        <w:t>I</w:t>
      </w:r>
      <w:r w:rsidR="00DC6768" w:rsidRPr="00945F12">
        <w:rPr>
          <w:rFonts w:asciiTheme="minorHAnsi" w:hAnsiTheme="minorHAnsi" w:cs="Arial"/>
          <w:sz w:val="18"/>
          <w:szCs w:val="18"/>
        </w:rPr>
        <w:t xml:space="preserve">ndicate the </w:t>
      </w:r>
      <w:r w:rsidR="000F2DC7">
        <w:rPr>
          <w:rFonts w:asciiTheme="minorHAnsi" w:hAnsiTheme="minorHAnsi" w:cs="Arial"/>
          <w:sz w:val="18"/>
          <w:szCs w:val="18"/>
        </w:rPr>
        <w:t>core/</w:t>
      </w:r>
      <w:r w:rsidR="00DC6768" w:rsidRPr="00945F12">
        <w:rPr>
          <w:rFonts w:asciiTheme="minorHAnsi" w:hAnsiTheme="minorHAnsi" w:cs="Arial"/>
          <w:sz w:val="18"/>
          <w:szCs w:val="18"/>
        </w:rPr>
        <w:t>cavity insulation R-value.</w:t>
      </w:r>
    </w:p>
    <w:p w14:paraId="79CDEC07" w14:textId="77777777" w:rsidR="00DC6768" w:rsidRPr="00945F12" w:rsidRDefault="00DC6768" w:rsidP="00B61D0D">
      <w:pPr>
        <w:pStyle w:val="ListParagraph"/>
        <w:keepNext/>
        <w:numPr>
          <w:ilvl w:val="0"/>
          <w:numId w:val="8"/>
        </w:numPr>
        <w:rPr>
          <w:rFonts w:asciiTheme="minorHAnsi" w:hAnsiTheme="minorHAnsi" w:cs="Arial"/>
          <w:sz w:val="18"/>
          <w:szCs w:val="18"/>
        </w:rPr>
      </w:pPr>
      <w:r w:rsidRPr="00945F12">
        <w:rPr>
          <w:rFonts w:asciiTheme="minorHAnsi" w:hAnsiTheme="minorHAnsi" w:cs="Arial"/>
          <w:sz w:val="18"/>
          <w:szCs w:val="18"/>
        </w:rPr>
        <w:t>Insulation Depth: Indicate</w:t>
      </w:r>
      <w:r>
        <w:rPr>
          <w:rFonts w:asciiTheme="minorHAnsi" w:hAnsiTheme="minorHAnsi" w:cs="Arial"/>
          <w:sz w:val="18"/>
          <w:szCs w:val="18"/>
        </w:rPr>
        <w:t>,</w:t>
      </w:r>
      <w:r w:rsidRPr="00945F12">
        <w:rPr>
          <w:rFonts w:asciiTheme="minorHAnsi" w:hAnsiTheme="minorHAnsi" w:cs="Arial"/>
          <w:sz w:val="18"/>
          <w:szCs w:val="18"/>
        </w:rPr>
        <w:t xml:space="preserve"> in inches</w:t>
      </w:r>
      <w:r>
        <w:rPr>
          <w:rFonts w:asciiTheme="minorHAnsi" w:hAnsiTheme="minorHAnsi" w:cs="Arial"/>
          <w:sz w:val="18"/>
          <w:szCs w:val="18"/>
        </w:rPr>
        <w:t>,</w:t>
      </w:r>
      <w:r w:rsidRPr="00945F12">
        <w:rPr>
          <w:rFonts w:asciiTheme="minorHAnsi" w:hAnsiTheme="minorHAnsi" w:cs="Arial"/>
          <w:sz w:val="18"/>
          <w:szCs w:val="18"/>
        </w:rPr>
        <w:t xml:space="preserve"> the amount of insulation installed.</w:t>
      </w:r>
    </w:p>
    <w:p w14:paraId="79CDEC09" w14:textId="38C7F0C8" w:rsidR="00DC6768" w:rsidRPr="00945F12" w:rsidRDefault="00A229D3" w:rsidP="00B61D0D">
      <w:pPr>
        <w:pStyle w:val="ListParagraph"/>
        <w:keepNext/>
        <w:numPr>
          <w:ilvl w:val="0"/>
          <w:numId w:val="8"/>
        </w:numPr>
        <w:rPr>
          <w:rFonts w:asciiTheme="minorHAnsi" w:hAnsiTheme="minorHAnsi" w:cs="Arial"/>
          <w:sz w:val="18"/>
          <w:szCs w:val="18"/>
        </w:rPr>
      </w:pPr>
      <w:r>
        <w:rPr>
          <w:rFonts w:asciiTheme="minorHAnsi" w:hAnsiTheme="minorHAnsi" w:cs="Arial"/>
          <w:sz w:val="18"/>
          <w:szCs w:val="18"/>
        </w:rPr>
        <w:t xml:space="preserve">Continuous Insulation R-value: </w:t>
      </w:r>
      <w:r w:rsidR="000F2DC7">
        <w:rPr>
          <w:rFonts w:asciiTheme="minorHAnsi" w:hAnsiTheme="minorHAnsi" w:cs="Arial"/>
          <w:sz w:val="18"/>
          <w:szCs w:val="18"/>
        </w:rPr>
        <w:t>Indicate the R-value of continuous insulation, having no framing penetration, installed.</w:t>
      </w:r>
    </w:p>
    <w:p w14:paraId="79CDEC0A" w14:textId="77777777" w:rsidR="001B224D" w:rsidRDefault="001B224D">
      <w:pPr>
        <w:pStyle w:val="ListParagraph"/>
        <w:keepNext/>
        <w:rPr>
          <w:rFonts w:asciiTheme="minorHAnsi" w:hAnsiTheme="minorHAnsi" w:cs="Arial"/>
          <w:sz w:val="18"/>
          <w:szCs w:val="18"/>
        </w:rPr>
      </w:pPr>
    </w:p>
    <w:p w14:paraId="79CDEC0B" w14:textId="46EFE889" w:rsidR="00F776BC" w:rsidRPr="00945F12" w:rsidRDefault="00F776BC">
      <w:pPr>
        <w:keepNext/>
        <w:rPr>
          <w:rFonts w:ascii="Calibri" w:hAnsi="Calibri" w:cs="Arial"/>
          <w:b/>
          <w:sz w:val="18"/>
          <w:szCs w:val="18"/>
        </w:rPr>
      </w:pPr>
      <w:r w:rsidRPr="00945F12">
        <w:rPr>
          <w:rFonts w:ascii="Calibri" w:hAnsi="Calibri" w:cs="Arial"/>
          <w:b/>
          <w:sz w:val="18"/>
          <w:szCs w:val="18"/>
        </w:rPr>
        <w:t xml:space="preserve">C. </w:t>
      </w:r>
      <w:r w:rsidR="0046724B">
        <w:rPr>
          <w:rFonts w:ascii="Calibri" w:hAnsi="Calibri" w:cs="Arial"/>
          <w:b/>
          <w:sz w:val="18"/>
          <w:szCs w:val="18"/>
        </w:rPr>
        <w:t>Mass Insulation</w:t>
      </w:r>
    </w:p>
    <w:p w14:paraId="79CDEC0C" w14:textId="77777777" w:rsidR="00DC6768" w:rsidRDefault="00DC6768" w:rsidP="00B61D0D">
      <w:pPr>
        <w:keepNext/>
        <w:numPr>
          <w:ilvl w:val="0"/>
          <w:numId w:val="9"/>
        </w:numPr>
        <w:rPr>
          <w:rFonts w:ascii="Calibri" w:hAnsi="Calibri" w:cs="Arial"/>
          <w:sz w:val="18"/>
          <w:szCs w:val="18"/>
        </w:rPr>
      </w:pPr>
      <w:r w:rsidRPr="00945F12">
        <w:rPr>
          <w:rFonts w:asciiTheme="minorHAnsi" w:hAnsiTheme="minorHAnsi" w:cs="Arial"/>
          <w:sz w:val="18"/>
          <w:szCs w:val="18"/>
        </w:rPr>
        <w:t>I</w:t>
      </w:r>
      <w:r>
        <w:rPr>
          <w:rFonts w:asciiTheme="minorHAnsi" w:hAnsiTheme="minorHAnsi" w:cs="Arial"/>
          <w:sz w:val="18"/>
          <w:szCs w:val="18"/>
        </w:rPr>
        <w:t>.</w:t>
      </w:r>
      <w:r w:rsidRPr="00945F12">
        <w:rPr>
          <w:rFonts w:asciiTheme="minorHAnsi" w:hAnsiTheme="minorHAnsi" w:cs="Arial"/>
          <w:sz w:val="18"/>
          <w:szCs w:val="18"/>
        </w:rPr>
        <w:t>D</w:t>
      </w:r>
      <w:r>
        <w:rPr>
          <w:rFonts w:asciiTheme="minorHAnsi" w:hAnsiTheme="minorHAnsi" w:cs="Arial"/>
          <w:sz w:val="18"/>
          <w:szCs w:val="18"/>
        </w:rPr>
        <w:t>.</w:t>
      </w:r>
      <w:r w:rsidRPr="00945F12">
        <w:rPr>
          <w:rFonts w:ascii="Calibri" w:hAnsi="Calibri" w:cs="Arial"/>
          <w:sz w:val="18"/>
          <w:szCs w:val="18"/>
        </w:rPr>
        <w:t xml:space="preserve">: A label from the plans </w:t>
      </w:r>
      <w:r>
        <w:rPr>
          <w:rFonts w:ascii="Calibri" w:hAnsi="Calibri" w:cs="Arial"/>
          <w:sz w:val="18"/>
          <w:szCs w:val="18"/>
        </w:rPr>
        <w:t>(e.g.,</w:t>
      </w:r>
      <w:r w:rsidRPr="00945F12">
        <w:rPr>
          <w:rFonts w:ascii="Calibri" w:hAnsi="Calibri" w:cs="Arial"/>
          <w:sz w:val="18"/>
          <w:szCs w:val="18"/>
        </w:rPr>
        <w:t xml:space="preserve"> A1.4 or Wall1</w:t>
      </w:r>
      <w:r>
        <w:rPr>
          <w:rFonts w:ascii="Calibri" w:hAnsi="Calibri" w:cs="Arial"/>
          <w:sz w:val="18"/>
          <w:szCs w:val="18"/>
        </w:rPr>
        <w:t xml:space="preserve">) </w:t>
      </w:r>
      <w:r>
        <w:rPr>
          <w:rFonts w:asciiTheme="minorHAnsi" w:hAnsiTheme="minorHAnsi" w:cs="Arial"/>
          <w:sz w:val="18"/>
          <w:szCs w:val="18"/>
        </w:rPr>
        <w:t>documenting the location of the installed insulation</w:t>
      </w:r>
      <w:r w:rsidRPr="00945F12">
        <w:rPr>
          <w:rFonts w:ascii="Calibri" w:hAnsi="Calibri" w:cs="Arial"/>
          <w:sz w:val="18"/>
          <w:szCs w:val="18"/>
        </w:rPr>
        <w:t>.</w:t>
      </w:r>
    </w:p>
    <w:p w14:paraId="79CDEC0D" w14:textId="77777777" w:rsidR="00DC6768" w:rsidRPr="00945F12" w:rsidRDefault="00DC6768" w:rsidP="00B61D0D">
      <w:pPr>
        <w:keepNext/>
        <w:numPr>
          <w:ilvl w:val="0"/>
          <w:numId w:val="9"/>
        </w:numPr>
        <w:rPr>
          <w:rFonts w:ascii="Calibri" w:hAnsi="Calibri" w:cs="Arial"/>
          <w:sz w:val="18"/>
          <w:szCs w:val="18"/>
        </w:rPr>
      </w:pPr>
      <w:r w:rsidRPr="00B20FFB">
        <w:rPr>
          <w:rFonts w:ascii="Calibri" w:hAnsi="Calibri"/>
          <w:sz w:val="18"/>
        </w:rPr>
        <w:t xml:space="preserve">Manufacturer and </w:t>
      </w:r>
      <w:r w:rsidRPr="00945F12">
        <w:rPr>
          <w:rFonts w:ascii="Calibri" w:hAnsi="Calibri" w:cs="Arial"/>
          <w:sz w:val="18"/>
          <w:szCs w:val="18"/>
        </w:rPr>
        <w:t xml:space="preserve">Brand: </w:t>
      </w:r>
      <w:r>
        <w:rPr>
          <w:rFonts w:ascii="Calibri" w:hAnsi="Calibri" w:cs="Arial"/>
          <w:sz w:val="18"/>
          <w:szCs w:val="18"/>
        </w:rPr>
        <w:t>I</w:t>
      </w:r>
      <w:r w:rsidRPr="00945F12">
        <w:rPr>
          <w:rFonts w:ascii="Calibri" w:hAnsi="Calibri" w:cs="Arial"/>
          <w:sz w:val="18"/>
          <w:szCs w:val="18"/>
        </w:rPr>
        <w:t xml:space="preserve">ndicate the </w:t>
      </w:r>
      <w:r>
        <w:rPr>
          <w:rFonts w:ascii="Calibri" w:hAnsi="Calibri" w:cs="Arial"/>
          <w:sz w:val="18"/>
          <w:szCs w:val="18"/>
        </w:rPr>
        <w:t>m</w:t>
      </w:r>
      <w:r w:rsidRPr="00945F12">
        <w:rPr>
          <w:rFonts w:ascii="Calibri" w:hAnsi="Calibri" w:cs="Arial"/>
          <w:sz w:val="18"/>
          <w:szCs w:val="18"/>
        </w:rPr>
        <w:t xml:space="preserve">anufacturer and brand of </w:t>
      </w:r>
      <w:r>
        <w:rPr>
          <w:rFonts w:ascii="Calibri" w:hAnsi="Calibri" w:cs="Arial"/>
          <w:sz w:val="18"/>
          <w:szCs w:val="18"/>
        </w:rPr>
        <w:t xml:space="preserve">the </w:t>
      </w:r>
      <w:r w:rsidRPr="00945F12">
        <w:rPr>
          <w:rFonts w:ascii="Calibri" w:hAnsi="Calibri" w:cs="Arial"/>
          <w:sz w:val="18"/>
          <w:szCs w:val="18"/>
        </w:rPr>
        <w:t>product being installed.</w:t>
      </w:r>
    </w:p>
    <w:p w14:paraId="79CDEC0E" w14:textId="40F51461" w:rsidR="00DC6768" w:rsidRPr="00945F12" w:rsidRDefault="00DC6768" w:rsidP="00B61D0D">
      <w:pPr>
        <w:keepNext/>
        <w:numPr>
          <w:ilvl w:val="0"/>
          <w:numId w:val="9"/>
        </w:numPr>
        <w:rPr>
          <w:rFonts w:ascii="Calibri" w:hAnsi="Calibri" w:cs="Arial"/>
          <w:sz w:val="18"/>
          <w:szCs w:val="18"/>
        </w:rPr>
      </w:pPr>
      <w:del w:id="135" w:author="Shewmaker, Michael@Energy" w:date="2018-11-14T15:35:00Z">
        <w:r w:rsidRPr="00945F12" w:rsidDel="0059774E">
          <w:rPr>
            <w:rFonts w:ascii="Calibri" w:hAnsi="Calibri" w:cs="Arial"/>
            <w:sz w:val="18"/>
            <w:szCs w:val="18"/>
          </w:rPr>
          <w:delText>Location</w:delText>
        </w:r>
      </w:del>
      <w:ins w:id="136" w:author="Shewmaker, Michael@Energy" w:date="2018-11-14T15:35:00Z">
        <w:r w:rsidR="0059774E">
          <w:rPr>
            <w:rFonts w:ascii="Calibri" w:hAnsi="Calibri" w:cs="Arial"/>
            <w:sz w:val="18"/>
            <w:szCs w:val="18"/>
          </w:rPr>
          <w:t>Walls Above Grade</w:t>
        </w:r>
      </w:ins>
      <w:r w:rsidRPr="00945F12">
        <w:rPr>
          <w:rFonts w:ascii="Calibri" w:hAnsi="Calibri" w:cs="Arial"/>
          <w:sz w:val="18"/>
          <w:szCs w:val="18"/>
        </w:rPr>
        <w:t xml:space="preserve">: </w:t>
      </w:r>
      <w:del w:id="137" w:author="Shewmaker, Michael@Energy" w:date="2018-11-14T15:36:00Z">
        <w:r w:rsidRPr="00945F12" w:rsidDel="0059774E">
          <w:rPr>
            <w:rFonts w:ascii="Calibri" w:hAnsi="Calibri" w:cs="Arial"/>
            <w:sz w:val="18"/>
            <w:szCs w:val="18"/>
          </w:rPr>
          <w:delText>Indicate the location of the insulation</w:delText>
        </w:r>
        <w:r w:rsidR="00DD295F" w:rsidDel="0059774E">
          <w:rPr>
            <w:rFonts w:ascii="Calibri" w:hAnsi="Calibri" w:cs="Arial"/>
            <w:sz w:val="18"/>
            <w:szCs w:val="18"/>
          </w:rPr>
          <w:delText>;</w:delText>
        </w:r>
        <w:r w:rsidRPr="00945F12" w:rsidDel="0059774E">
          <w:rPr>
            <w:rFonts w:ascii="Calibri" w:hAnsi="Calibri" w:cs="Arial"/>
            <w:sz w:val="18"/>
            <w:szCs w:val="18"/>
          </w:rPr>
          <w:delText xml:space="preserve"> such as above grade, below grade, </w:delText>
        </w:r>
        <w:r w:rsidDel="0059774E">
          <w:rPr>
            <w:rFonts w:ascii="Calibri" w:hAnsi="Calibri" w:cs="Arial"/>
            <w:sz w:val="18"/>
            <w:szCs w:val="18"/>
          </w:rPr>
          <w:delText>w</w:delText>
        </w:r>
        <w:r w:rsidRPr="00945F12" w:rsidDel="0059774E">
          <w:rPr>
            <w:rFonts w:ascii="Calibri" w:hAnsi="Calibri" w:cs="Arial"/>
            <w:sz w:val="18"/>
            <w:szCs w:val="18"/>
          </w:rPr>
          <w:delText>all</w:delText>
        </w:r>
        <w:r w:rsidDel="0059774E">
          <w:rPr>
            <w:rFonts w:ascii="Calibri" w:hAnsi="Calibri" w:cs="Arial"/>
            <w:sz w:val="18"/>
            <w:szCs w:val="18"/>
          </w:rPr>
          <w:delText>,</w:delText>
        </w:r>
        <w:r w:rsidRPr="00945F12" w:rsidDel="0059774E">
          <w:rPr>
            <w:rFonts w:ascii="Calibri" w:hAnsi="Calibri" w:cs="Arial"/>
            <w:sz w:val="18"/>
            <w:szCs w:val="18"/>
          </w:rPr>
          <w:delText xml:space="preserve"> or roof.</w:delText>
        </w:r>
      </w:del>
      <w:ins w:id="138" w:author="Shewmaker, Michael@Energy" w:date="2018-11-14T15:36:00Z">
        <w:r w:rsidR="0059774E">
          <w:rPr>
            <w:rFonts w:ascii="Calibri" w:hAnsi="Calibri" w:cs="Arial"/>
            <w:sz w:val="18"/>
            <w:szCs w:val="18"/>
          </w:rPr>
          <w:t>Using the down menu, select “Yes” if the mass wall is above grade.</w:t>
        </w:r>
      </w:ins>
    </w:p>
    <w:p w14:paraId="79CDEC0F" w14:textId="77777777" w:rsidR="00DC6768" w:rsidRPr="00945F12" w:rsidRDefault="00DC6768" w:rsidP="00B61D0D">
      <w:pPr>
        <w:keepNext/>
        <w:numPr>
          <w:ilvl w:val="0"/>
          <w:numId w:val="9"/>
        </w:numPr>
        <w:rPr>
          <w:rFonts w:ascii="Calibri" w:hAnsi="Calibri" w:cs="Arial"/>
          <w:sz w:val="18"/>
          <w:szCs w:val="18"/>
        </w:rPr>
      </w:pPr>
      <w:r w:rsidRPr="00945F12">
        <w:rPr>
          <w:rFonts w:ascii="Calibri" w:hAnsi="Calibri" w:cs="Arial"/>
          <w:sz w:val="18"/>
          <w:szCs w:val="18"/>
        </w:rPr>
        <w:t>Mass Thickness: Indicate the thickness of the mass</w:t>
      </w:r>
      <w:r>
        <w:rPr>
          <w:rFonts w:ascii="Calibri" w:hAnsi="Calibri" w:cs="Arial"/>
          <w:sz w:val="18"/>
          <w:szCs w:val="18"/>
        </w:rPr>
        <w:t xml:space="preserve">, in inches, </w:t>
      </w:r>
      <w:r w:rsidRPr="00945F12">
        <w:rPr>
          <w:rFonts w:ascii="Calibri" w:hAnsi="Calibri" w:cs="Arial"/>
          <w:sz w:val="18"/>
          <w:szCs w:val="18"/>
        </w:rPr>
        <w:t>the insulation is applied to.</w:t>
      </w:r>
    </w:p>
    <w:p w14:paraId="79CDEC10" w14:textId="6C992DAB" w:rsidR="00DC6768" w:rsidRDefault="000F2DC7" w:rsidP="00B61D0D">
      <w:pPr>
        <w:keepNext/>
        <w:numPr>
          <w:ilvl w:val="0"/>
          <w:numId w:val="9"/>
        </w:numPr>
        <w:rPr>
          <w:rFonts w:ascii="Calibri" w:hAnsi="Calibri" w:cs="Arial"/>
          <w:sz w:val="18"/>
          <w:szCs w:val="18"/>
        </w:rPr>
      </w:pPr>
      <w:r>
        <w:rPr>
          <w:rFonts w:ascii="Calibri" w:hAnsi="Calibri" w:cs="Arial"/>
          <w:sz w:val="18"/>
          <w:szCs w:val="18"/>
        </w:rPr>
        <w:t xml:space="preserve">Exterior </w:t>
      </w:r>
      <w:r w:rsidR="00DC6768" w:rsidRPr="00945F12">
        <w:rPr>
          <w:rFonts w:ascii="Calibri" w:hAnsi="Calibri" w:cs="Arial"/>
          <w:sz w:val="18"/>
          <w:szCs w:val="18"/>
        </w:rPr>
        <w:t xml:space="preserve">Furring Strip Type/Depth: Indicate the type </w:t>
      </w:r>
      <w:r w:rsidR="00DC6768">
        <w:rPr>
          <w:rFonts w:ascii="Calibri" w:hAnsi="Calibri" w:cs="Arial"/>
          <w:sz w:val="18"/>
          <w:szCs w:val="18"/>
        </w:rPr>
        <w:t>and thickness of</w:t>
      </w:r>
      <w:r w:rsidR="00DC6768" w:rsidRPr="00945F12">
        <w:rPr>
          <w:rFonts w:ascii="Calibri" w:hAnsi="Calibri" w:cs="Arial"/>
          <w:sz w:val="18"/>
          <w:szCs w:val="18"/>
        </w:rPr>
        <w:t xml:space="preserve"> furring material installed</w:t>
      </w:r>
      <w:r w:rsidR="00DC6768">
        <w:rPr>
          <w:rFonts w:ascii="Calibri" w:hAnsi="Calibri" w:cs="Arial"/>
          <w:sz w:val="18"/>
          <w:szCs w:val="18"/>
        </w:rPr>
        <w:t>,</w:t>
      </w:r>
      <w:r w:rsidR="00DC6768" w:rsidRPr="00945F12">
        <w:rPr>
          <w:rFonts w:ascii="Calibri" w:hAnsi="Calibri" w:cs="Arial"/>
          <w:sz w:val="18"/>
          <w:szCs w:val="18"/>
        </w:rPr>
        <w:t xml:space="preserve"> such as </w:t>
      </w:r>
      <w:r w:rsidR="00DC6768">
        <w:rPr>
          <w:rFonts w:ascii="Calibri" w:hAnsi="Calibri" w:cs="Arial"/>
          <w:sz w:val="18"/>
          <w:szCs w:val="18"/>
        </w:rPr>
        <w:t>w</w:t>
      </w:r>
      <w:r w:rsidR="00DC6768" w:rsidRPr="00945F12">
        <w:rPr>
          <w:rFonts w:ascii="Calibri" w:hAnsi="Calibri" w:cs="Arial"/>
          <w:sz w:val="18"/>
          <w:szCs w:val="18"/>
        </w:rPr>
        <w:t>ood</w:t>
      </w:r>
      <w:r w:rsidR="00DC6768">
        <w:rPr>
          <w:rFonts w:ascii="Calibri" w:hAnsi="Calibri" w:cs="Arial"/>
          <w:sz w:val="18"/>
          <w:szCs w:val="18"/>
        </w:rPr>
        <w:t>/</w:t>
      </w:r>
      <w:r w:rsidR="00DC6768" w:rsidRPr="00945F12">
        <w:rPr>
          <w:rFonts w:ascii="Calibri" w:hAnsi="Calibri" w:cs="Arial"/>
          <w:sz w:val="18"/>
          <w:szCs w:val="18"/>
        </w:rPr>
        <w:t>1.0 inch thick.</w:t>
      </w:r>
    </w:p>
    <w:p w14:paraId="4B79E205" w14:textId="4E16FAA4" w:rsidR="000F2DC7" w:rsidRPr="00945F12" w:rsidRDefault="000F2DC7" w:rsidP="00B61D0D">
      <w:pPr>
        <w:keepNext/>
        <w:numPr>
          <w:ilvl w:val="0"/>
          <w:numId w:val="9"/>
        </w:numPr>
        <w:rPr>
          <w:rFonts w:ascii="Calibri" w:hAnsi="Calibri" w:cs="Arial"/>
          <w:sz w:val="18"/>
          <w:szCs w:val="18"/>
        </w:rPr>
      </w:pPr>
      <w:r>
        <w:rPr>
          <w:rFonts w:ascii="Calibri" w:hAnsi="Calibri" w:cs="Arial"/>
          <w:sz w:val="18"/>
          <w:szCs w:val="18"/>
        </w:rPr>
        <w:t xml:space="preserve">Interior Furring Strip Type/Depth: </w:t>
      </w:r>
      <w:r w:rsidR="00375C7C">
        <w:rPr>
          <w:rFonts w:ascii="Calibri" w:hAnsi="Calibri" w:cs="Arial"/>
          <w:sz w:val="18"/>
          <w:szCs w:val="18"/>
        </w:rPr>
        <w:t>Indicate the type and thickness of furring material installed, such as wood/1.0 inch thick.</w:t>
      </w:r>
    </w:p>
    <w:p w14:paraId="79CDEC11" w14:textId="4492B5DD" w:rsidR="00DC6768" w:rsidRPr="00945F12" w:rsidRDefault="00DC6768" w:rsidP="00B61D0D">
      <w:pPr>
        <w:pStyle w:val="ListParagraph"/>
        <w:keepNext/>
        <w:numPr>
          <w:ilvl w:val="0"/>
          <w:numId w:val="9"/>
        </w:numPr>
        <w:rPr>
          <w:rFonts w:ascii="Calibri" w:hAnsi="Calibri" w:cs="Arial"/>
          <w:sz w:val="18"/>
          <w:szCs w:val="18"/>
        </w:rPr>
      </w:pPr>
      <w:r w:rsidRPr="00945F12">
        <w:rPr>
          <w:rFonts w:ascii="Calibri" w:hAnsi="Calibri" w:cs="Arial"/>
          <w:sz w:val="18"/>
          <w:szCs w:val="18"/>
        </w:rPr>
        <w:t xml:space="preserve">Insulation Type: </w:t>
      </w:r>
      <w:del w:id="139" w:author="Shewmaker, Michael@Energy" w:date="2018-11-14T15:40:00Z">
        <w:r w:rsidR="00554D7F" w:rsidDel="00EE2AAF">
          <w:rPr>
            <w:rFonts w:ascii="Calibri" w:hAnsi="Calibri" w:cs="Arial"/>
            <w:sz w:val="18"/>
            <w:szCs w:val="18"/>
          </w:rPr>
          <w:delText>Select</w:delText>
        </w:r>
        <w:r w:rsidRPr="00945F12" w:rsidDel="00EE2AAF">
          <w:rPr>
            <w:rFonts w:ascii="Calibri" w:hAnsi="Calibri" w:cs="Arial"/>
            <w:sz w:val="18"/>
            <w:szCs w:val="18"/>
          </w:rPr>
          <w:delText xml:space="preserve"> the type of insulation used</w:delText>
        </w:r>
        <w:r w:rsidR="00DD295F" w:rsidDel="00EE2AAF">
          <w:rPr>
            <w:rFonts w:ascii="Calibri" w:hAnsi="Calibri" w:cs="Arial"/>
            <w:sz w:val="18"/>
            <w:szCs w:val="18"/>
          </w:rPr>
          <w:delText>;</w:delText>
        </w:r>
        <w:r w:rsidRPr="00945F12" w:rsidDel="00EE2AAF">
          <w:rPr>
            <w:rFonts w:ascii="Calibri" w:hAnsi="Calibri" w:cs="Arial"/>
            <w:sz w:val="18"/>
            <w:szCs w:val="18"/>
          </w:rPr>
          <w:delText xml:space="preserve"> such as SPF, EPS</w:delText>
        </w:r>
        <w:r w:rsidDel="00EE2AAF">
          <w:rPr>
            <w:rFonts w:ascii="Calibri" w:hAnsi="Calibri" w:cs="Arial"/>
            <w:sz w:val="18"/>
            <w:szCs w:val="18"/>
          </w:rPr>
          <w:delText>,</w:delText>
        </w:r>
        <w:r w:rsidRPr="00945F12" w:rsidDel="00EE2AAF">
          <w:rPr>
            <w:rFonts w:ascii="Calibri" w:hAnsi="Calibri" w:cs="Arial"/>
            <w:sz w:val="18"/>
            <w:szCs w:val="18"/>
          </w:rPr>
          <w:delText xml:space="preserve"> or EPDM.</w:delText>
        </w:r>
      </w:del>
      <w:ins w:id="140" w:author="Shewmaker, Michael@Energy" w:date="2018-11-14T15:40:00Z">
        <w:r w:rsidR="00EE2AAF">
          <w:rPr>
            <w:rFonts w:ascii="Calibri" w:hAnsi="Calibri" w:cs="Arial"/>
            <w:sz w:val="18"/>
            <w:szCs w:val="18"/>
          </w:rPr>
          <w:t>Using the drown menu, select the type of insulation being installed (e.g., cellulose, fiberglass, SPF, etc.).</w:t>
        </w:r>
      </w:ins>
    </w:p>
    <w:p w14:paraId="79CDEC12" w14:textId="274B2330" w:rsidR="00DC6768" w:rsidRDefault="00DC6768" w:rsidP="00B61D0D">
      <w:pPr>
        <w:pStyle w:val="ListParagraph"/>
        <w:keepNext/>
        <w:numPr>
          <w:ilvl w:val="0"/>
          <w:numId w:val="9"/>
        </w:numPr>
        <w:rPr>
          <w:rFonts w:ascii="Calibri" w:hAnsi="Calibri" w:cs="Arial"/>
          <w:sz w:val="18"/>
          <w:szCs w:val="18"/>
        </w:rPr>
      </w:pPr>
      <w:r w:rsidRPr="00945F12">
        <w:rPr>
          <w:rFonts w:ascii="Calibri" w:hAnsi="Calibri" w:cs="Arial"/>
          <w:sz w:val="18"/>
          <w:szCs w:val="18"/>
        </w:rPr>
        <w:t xml:space="preserve">Exterior Insulation R-Value: Indicate the R-value of </w:t>
      </w:r>
      <w:del w:id="141" w:author="Shewmaker, Michael@Energy" w:date="2018-11-14T15:45:00Z">
        <w:r w:rsidRPr="00945F12" w:rsidDel="00EE2AAF">
          <w:rPr>
            <w:rFonts w:ascii="Calibri" w:hAnsi="Calibri" w:cs="Arial"/>
            <w:sz w:val="18"/>
            <w:szCs w:val="18"/>
          </w:rPr>
          <w:delText xml:space="preserve">continuous </w:delText>
        </w:r>
      </w:del>
      <w:ins w:id="142" w:author="Shewmaker, Michael@Energy" w:date="2018-11-14T15:45:00Z">
        <w:r w:rsidR="00EE2AAF">
          <w:rPr>
            <w:rFonts w:ascii="Calibri" w:hAnsi="Calibri" w:cs="Arial"/>
            <w:sz w:val="18"/>
            <w:szCs w:val="18"/>
          </w:rPr>
          <w:t xml:space="preserve">the </w:t>
        </w:r>
      </w:ins>
      <w:r w:rsidRPr="00945F12">
        <w:rPr>
          <w:rFonts w:ascii="Calibri" w:hAnsi="Calibri" w:cs="Arial"/>
          <w:sz w:val="18"/>
          <w:szCs w:val="18"/>
        </w:rPr>
        <w:t>insulation</w:t>
      </w:r>
      <w:del w:id="143" w:author="Shewmaker, Michael@Energy" w:date="2018-11-14T15:45:00Z">
        <w:r w:rsidDel="00EE2AAF">
          <w:rPr>
            <w:rFonts w:ascii="Calibri" w:hAnsi="Calibri" w:cs="Arial"/>
            <w:sz w:val="18"/>
            <w:szCs w:val="18"/>
          </w:rPr>
          <w:delText xml:space="preserve">, </w:delText>
        </w:r>
        <w:r w:rsidDel="00EE2AAF">
          <w:rPr>
            <w:rFonts w:asciiTheme="minorHAnsi" w:hAnsiTheme="minorHAnsi" w:cs="Arial"/>
            <w:sz w:val="18"/>
            <w:szCs w:val="18"/>
          </w:rPr>
          <w:delText>having no framing penetration,</w:delText>
        </w:r>
      </w:del>
      <w:r>
        <w:rPr>
          <w:rFonts w:asciiTheme="minorHAnsi" w:hAnsiTheme="minorHAnsi" w:cs="Arial"/>
          <w:sz w:val="18"/>
          <w:szCs w:val="18"/>
        </w:rPr>
        <w:t xml:space="preserve"> i</w:t>
      </w:r>
      <w:r w:rsidRPr="00945F12">
        <w:rPr>
          <w:rFonts w:ascii="Calibri" w:hAnsi="Calibri" w:cs="Arial"/>
          <w:sz w:val="18"/>
          <w:szCs w:val="18"/>
        </w:rPr>
        <w:t>nstalled on the outside of the assembly</w:t>
      </w:r>
      <w:r>
        <w:rPr>
          <w:rFonts w:ascii="Calibri" w:hAnsi="Calibri" w:cs="Arial"/>
          <w:sz w:val="18"/>
          <w:szCs w:val="18"/>
        </w:rPr>
        <w:t>.</w:t>
      </w:r>
    </w:p>
    <w:p w14:paraId="79CDEC13" w14:textId="5199A488" w:rsidR="00DC6768" w:rsidRPr="00A34ACA" w:rsidRDefault="00DC6768" w:rsidP="00B61D0D">
      <w:pPr>
        <w:pStyle w:val="ListParagraph"/>
        <w:keepNext/>
        <w:numPr>
          <w:ilvl w:val="0"/>
          <w:numId w:val="9"/>
        </w:numPr>
        <w:rPr>
          <w:sz w:val="18"/>
          <w:szCs w:val="18"/>
        </w:rPr>
      </w:pPr>
      <w:r w:rsidRPr="00945F12">
        <w:rPr>
          <w:rFonts w:ascii="Calibri" w:hAnsi="Calibri" w:cs="Arial"/>
          <w:sz w:val="18"/>
          <w:szCs w:val="18"/>
        </w:rPr>
        <w:t xml:space="preserve">Interior Insulation R-Value: Indicate the R-value of </w:t>
      </w:r>
      <w:del w:id="144" w:author="Shewmaker, Michael@Energy" w:date="2018-11-14T15:45:00Z">
        <w:r w:rsidRPr="00945F12" w:rsidDel="00EE2AAF">
          <w:rPr>
            <w:rFonts w:ascii="Calibri" w:hAnsi="Calibri" w:cs="Arial"/>
            <w:sz w:val="18"/>
            <w:szCs w:val="18"/>
          </w:rPr>
          <w:delText xml:space="preserve">continuous </w:delText>
        </w:r>
      </w:del>
      <w:ins w:id="145" w:author="Shewmaker, Michael@Energy" w:date="2018-11-14T15:45:00Z">
        <w:r w:rsidR="00EE2AAF">
          <w:rPr>
            <w:rFonts w:ascii="Calibri" w:hAnsi="Calibri" w:cs="Arial"/>
            <w:sz w:val="18"/>
            <w:szCs w:val="18"/>
          </w:rPr>
          <w:t>the</w:t>
        </w:r>
        <w:r w:rsidR="00EE2AAF" w:rsidRPr="00945F12">
          <w:rPr>
            <w:rFonts w:ascii="Calibri" w:hAnsi="Calibri" w:cs="Arial"/>
            <w:sz w:val="18"/>
            <w:szCs w:val="18"/>
          </w:rPr>
          <w:t xml:space="preserve"> </w:t>
        </w:r>
      </w:ins>
      <w:r w:rsidRPr="00945F12">
        <w:rPr>
          <w:rFonts w:ascii="Calibri" w:hAnsi="Calibri" w:cs="Arial"/>
          <w:sz w:val="18"/>
          <w:szCs w:val="18"/>
        </w:rPr>
        <w:t>insulation</w:t>
      </w:r>
      <w:del w:id="146" w:author="Shewmaker, Michael@Energy" w:date="2018-11-14T15:45:00Z">
        <w:r w:rsidDel="00EE2AAF">
          <w:rPr>
            <w:rFonts w:ascii="Calibri" w:hAnsi="Calibri" w:cs="Arial"/>
            <w:sz w:val="18"/>
            <w:szCs w:val="18"/>
          </w:rPr>
          <w:delText>,</w:delText>
        </w:r>
        <w:r w:rsidRPr="00E319D5" w:rsidDel="00EE2AAF">
          <w:rPr>
            <w:rFonts w:asciiTheme="minorHAnsi" w:hAnsiTheme="minorHAnsi" w:cs="Arial"/>
            <w:sz w:val="18"/>
            <w:szCs w:val="18"/>
          </w:rPr>
          <w:delText xml:space="preserve"> </w:delText>
        </w:r>
        <w:r w:rsidDel="00EE2AAF">
          <w:rPr>
            <w:rFonts w:asciiTheme="minorHAnsi" w:hAnsiTheme="minorHAnsi" w:cs="Arial"/>
            <w:sz w:val="18"/>
            <w:szCs w:val="18"/>
          </w:rPr>
          <w:delText>having no framing penetration,</w:delText>
        </w:r>
      </w:del>
      <w:ins w:id="147" w:author="Shewmaker, Michael@Energy" w:date="2018-11-14T15:45:00Z">
        <w:r w:rsidR="00EE2AAF">
          <w:rPr>
            <w:rFonts w:asciiTheme="minorHAnsi" w:hAnsiTheme="minorHAnsi" w:cs="Arial"/>
            <w:sz w:val="18"/>
            <w:szCs w:val="18"/>
          </w:rPr>
          <w:t xml:space="preserve"> </w:t>
        </w:r>
      </w:ins>
      <w:del w:id="148" w:author="Shewmaker, Michael@Energy" w:date="2018-11-14T15:45:00Z">
        <w:r w:rsidDel="00EE2AAF">
          <w:rPr>
            <w:rFonts w:asciiTheme="minorHAnsi" w:hAnsiTheme="minorHAnsi" w:cs="Arial"/>
            <w:sz w:val="18"/>
            <w:szCs w:val="18"/>
          </w:rPr>
          <w:delText xml:space="preserve"> </w:delText>
        </w:r>
      </w:del>
      <w:r w:rsidRPr="00945F12">
        <w:rPr>
          <w:rFonts w:ascii="Calibri" w:hAnsi="Calibri" w:cs="Arial"/>
          <w:sz w:val="18"/>
          <w:szCs w:val="18"/>
        </w:rPr>
        <w:t>installed on the inside of the assembly</w:t>
      </w:r>
      <w:r>
        <w:rPr>
          <w:rFonts w:ascii="Calibri" w:hAnsi="Calibri" w:cs="Arial"/>
          <w:sz w:val="18"/>
          <w:szCs w:val="18"/>
        </w:rPr>
        <w:t>.</w:t>
      </w:r>
    </w:p>
    <w:p w14:paraId="79CDEC14" w14:textId="77777777" w:rsidR="00A34ACA" w:rsidRPr="00945F12" w:rsidRDefault="00A34ACA">
      <w:pPr>
        <w:pStyle w:val="ListParagraph"/>
        <w:keepNext/>
        <w:rPr>
          <w:sz w:val="18"/>
          <w:szCs w:val="18"/>
        </w:rPr>
      </w:pPr>
    </w:p>
    <w:p w14:paraId="79CDEC15" w14:textId="6F02CF85" w:rsidR="000F3479" w:rsidRPr="00945F12" w:rsidRDefault="002F6D62">
      <w:pPr>
        <w:keepNext/>
        <w:rPr>
          <w:rFonts w:ascii="Calibri" w:hAnsi="Calibri" w:cs="Arial"/>
          <w:b/>
          <w:sz w:val="18"/>
          <w:szCs w:val="18"/>
        </w:rPr>
      </w:pPr>
      <w:r w:rsidRPr="00945F12">
        <w:rPr>
          <w:rFonts w:ascii="Calibri" w:hAnsi="Calibri" w:cs="Arial"/>
          <w:b/>
          <w:sz w:val="18"/>
          <w:szCs w:val="18"/>
        </w:rPr>
        <w:t>D</w:t>
      </w:r>
      <w:r w:rsidR="000F3479" w:rsidRPr="00945F12">
        <w:rPr>
          <w:rFonts w:ascii="Calibri" w:hAnsi="Calibri" w:cs="Arial"/>
          <w:b/>
          <w:sz w:val="18"/>
          <w:szCs w:val="18"/>
        </w:rPr>
        <w:t xml:space="preserve">. </w:t>
      </w:r>
      <w:r w:rsidR="0046724B">
        <w:rPr>
          <w:rFonts w:ascii="Calibri" w:hAnsi="Calibri" w:cs="Arial"/>
          <w:b/>
          <w:sz w:val="18"/>
          <w:szCs w:val="18"/>
        </w:rPr>
        <w:t>Raised Floor Insulation</w:t>
      </w:r>
    </w:p>
    <w:p w14:paraId="79CDEC16" w14:textId="77777777" w:rsidR="00DC6768" w:rsidRPr="00945F12" w:rsidRDefault="00DC6768" w:rsidP="00B61D0D">
      <w:pPr>
        <w:pStyle w:val="ListParagraph"/>
        <w:numPr>
          <w:ilvl w:val="0"/>
          <w:numId w:val="10"/>
        </w:numPr>
        <w:rPr>
          <w:rFonts w:ascii="Calibri" w:hAnsi="Calibri" w:cs="Arial"/>
          <w:sz w:val="18"/>
          <w:szCs w:val="18"/>
        </w:rPr>
      </w:pPr>
      <w:r w:rsidRPr="00945F12">
        <w:rPr>
          <w:rFonts w:asciiTheme="minorHAnsi" w:hAnsiTheme="minorHAnsi" w:cs="Arial"/>
          <w:sz w:val="18"/>
          <w:szCs w:val="18"/>
        </w:rPr>
        <w:t>I</w:t>
      </w:r>
      <w:r>
        <w:rPr>
          <w:rFonts w:asciiTheme="minorHAnsi" w:hAnsiTheme="minorHAnsi" w:cs="Arial"/>
          <w:sz w:val="18"/>
          <w:szCs w:val="18"/>
        </w:rPr>
        <w:t>.</w:t>
      </w:r>
      <w:r w:rsidRPr="00945F12">
        <w:rPr>
          <w:rFonts w:asciiTheme="minorHAnsi" w:hAnsiTheme="minorHAnsi" w:cs="Arial"/>
          <w:sz w:val="18"/>
          <w:szCs w:val="18"/>
        </w:rPr>
        <w:t>D</w:t>
      </w:r>
      <w:r>
        <w:rPr>
          <w:rFonts w:asciiTheme="minorHAnsi" w:hAnsiTheme="minorHAnsi" w:cs="Arial"/>
          <w:sz w:val="18"/>
          <w:szCs w:val="18"/>
        </w:rPr>
        <w:t>.</w:t>
      </w:r>
      <w:r w:rsidRPr="00945F12">
        <w:rPr>
          <w:rFonts w:ascii="Calibri" w:hAnsi="Calibri" w:cs="Arial"/>
          <w:sz w:val="18"/>
          <w:szCs w:val="18"/>
        </w:rPr>
        <w:t>: A label from the plans</w:t>
      </w:r>
      <w:r>
        <w:rPr>
          <w:rFonts w:ascii="Calibri" w:hAnsi="Calibri" w:cs="Arial"/>
          <w:sz w:val="18"/>
          <w:szCs w:val="18"/>
        </w:rPr>
        <w:t xml:space="preserve"> (e.g.,</w:t>
      </w:r>
      <w:r w:rsidRPr="00945F12">
        <w:rPr>
          <w:rFonts w:ascii="Calibri" w:hAnsi="Calibri" w:cs="Arial"/>
          <w:sz w:val="18"/>
          <w:szCs w:val="18"/>
        </w:rPr>
        <w:t xml:space="preserve"> A1.4 or </w:t>
      </w:r>
      <w:r>
        <w:rPr>
          <w:rFonts w:ascii="Calibri" w:hAnsi="Calibri" w:cs="Arial"/>
          <w:sz w:val="18"/>
          <w:szCs w:val="18"/>
        </w:rPr>
        <w:t>Floor</w:t>
      </w:r>
      <w:r w:rsidRPr="00945F12">
        <w:rPr>
          <w:rFonts w:ascii="Calibri" w:hAnsi="Calibri" w:cs="Arial"/>
          <w:sz w:val="18"/>
          <w:szCs w:val="18"/>
        </w:rPr>
        <w:t>1</w:t>
      </w:r>
      <w:r>
        <w:rPr>
          <w:rFonts w:ascii="Calibri" w:hAnsi="Calibri" w:cs="Arial"/>
          <w:sz w:val="18"/>
          <w:szCs w:val="18"/>
        </w:rPr>
        <w:t xml:space="preserve">) </w:t>
      </w:r>
      <w:r>
        <w:rPr>
          <w:rFonts w:asciiTheme="minorHAnsi" w:hAnsiTheme="minorHAnsi" w:cs="Arial"/>
          <w:sz w:val="18"/>
          <w:szCs w:val="18"/>
        </w:rPr>
        <w:t>documenting the location of the installed insulation</w:t>
      </w:r>
      <w:r w:rsidRPr="00945F12">
        <w:rPr>
          <w:rFonts w:ascii="Calibri" w:hAnsi="Calibri" w:cs="Arial"/>
          <w:sz w:val="18"/>
          <w:szCs w:val="18"/>
        </w:rPr>
        <w:t>.</w:t>
      </w:r>
    </w:p>
    <w:p w14:paraId="79CDEC17" w14:textId="77777777" w:rsidR="002A1C19" w:rsidRDefault="002A1C19" w:rsidP="00B61D0D">
      <w:pPr>
        <w:pStyle w:val="ListParagraph"/>
        <w:numPr>
          <w:ilvl w:val="0"/>
          <w:numId w:val="10"/>
        </w:numPr>
        <w:rPr>
          <w:rFonts w:ascii="Calibri" w:hAnsi="Calibri" w:cs="Arial"/>
          <w:sz w:val="18"/>
          <w:szCs w:val="18"/>
        </w:rPr>
      </w:pPr>
      <w:r w:rsidRPr="002A1C19">
        <w:rPr>
          <w:rFonts w:asciiTheme="minorHAnsi" w:hAnsiTheme="minorHAnsi" w:cs="Arial"/>
          <w:sz w:val="18"/>
          <w:szCs w:val="18"/>
        </w:rPr>
        <w:t>Man</w:t>
      </w:r>
      <w:r w:rsidR="00EF0CA6">
        <w:rPr>
          <w:rFonts w:ascii="Calibri" w:hAnsi="Calibri" w:cs="Arial"/>
          <w:sz w:val="18"/>
          <w:szCs w:val="18"/>
        </w:rPr>
        <w:t xml:space="preserve">ufacturer and Brand: Indicate the </w:t>
      </w:r>
      <w:r w:rsidR="00DC6768">
        <w:rPr>
          <w:rFonts w:ascii="Calibri" w:hAnsi="Calibri" w:cs="Arial"/>
          <w:sz w:val="18"/>
          <w:szCs w:val="18"/>
        </w:rPr>
        <w:t>m</w:t>
      </w:r>
      <w:r w:rsidR="00EF0CA6">
        <w:rPr>
          <w:rFonts w:ascii="Calibri" w:hAnsi="Calibri" w:cs="Arial"/>
          <w:sz w:val="18"/>
          <w:szCs w:val="18"/>
        </w:rPr>
        <w:t>anufacturer an</w:t>
      </w:r>
      <w:r w:rsidRPr="002A1C19">
        <w:rPr>
          <w:rFonts w:asciiTheme="minorHAnsi" w:hAnsiTheme="minorHAnsi" w:cs="Arial"/>
          <w:sz w:val="18"/>
          <w:szCs w:val="18"/>
        </w:rPr>
        <w:t xml:space="preserve">d brand of </w:t>
      </w:r>
      <w:r w:rsidR="00DC6768">
        <w:rPr>
          <w:rFonts w:asciiTheme="minorHAnsi" w:hAnsiTheme="minorHAnsi" w:cs="Arial"/>
          <w:sz w:val="18"/>
          <w:szCs w:val="18"/>
        </w:rPr>
        <w:t xml:space="preserve">the </w:t>
      </w:r>
      <w:r w:rsidRPr="002A1C19">
        <w:rPr>
          <w:rFonts w:asciiTheme="minorHAnsi" w:hAnsiTheme="minorHAnsi" w:cs="Arial"/>
          <w:sz w:val="18"/>
          <w:szCs w:val="18"/>
        </w:rPr>
        <w:t>product being install</w:t>
      </w:r>
      <w:r w:rsidR="00EF0CA6">
        <w:rPr>
          <w:rFonts w:ascii="Calibri" w:hAnsi="Calibri" w:cs="Arial"/>
          <w:sz w:val="18"/>
          <w:szCs w:val="18"/>
        </w:rPr>
        <w:t>ed.</w:t>
      </w:r>
    </w:p>
    <w:p w14:paraId="79CDEC18" w14:textId="77777777" w:rsidR="000F3479" w:rsidRPr="00DC6768" w:rsidRDefault="00EF0CA6" w:rsidP="00B61D0D">
      <w:pPr>
        <w:pStyle w:val="ListParagraph"/>
        <w:numPr>
          <w:ilvl w:val="0"/>
          <w:numId w:val="10"/>
        </w:numPr>
        <w:contextualSpacing/>
        <w:rPr>
          <w:rFonts w:ascii="Calibri" w:hAnsi="Calibri" w:cs="Arial"/>
          <w:sz w:val="18"/>
          <w:szCs w:val="18"/>
        </w:rPr>
      </w:pPr>
      <w:r>
        <w:rPr>
          <w:rFonts w:ascii="Calibri" w:hAnsi="Calibri" w:cs="Arial"/>
          <w:sz w:val="18"/>
          <w:szCs w:val="18"/>
        </w:rPr>
        <w:t>Framing Material: Wood or Metal.</w:t>
      </w:r>
    </w:p>
    <w:p w14:paraId="79CDEC19" w14:textId="77777777" w:rsidR="000F3479" w:rsidRPr="00945F12" w:rsidRDefault="00EF0CA6" w:rsidP="00B61D0D">
      <w:pPr>
        <w:pStyle w:val="ListParagraph"/>
        <w:numPr>
          <w:ilvl w:val="0"/>
          <w:numId w:val="10"/>
        </w:numPr>
        <w:rPr>
          <w:rFonts w:ascii="Calibri" w:hAnsi="Calibri" w:cs="Arial"/>
          <w:sz w:val="18"/>
          <w:szCs w:val="18"/>
        </w:rPr>
      </w:pPr>
      <w:r>
        <w:rPr>
          <w:rFonts w:ascii="Calibri" w:hAnsi="Calibri" w:cs="Arial"/>
          <w:sz w:val="18"/>
          <w:szCs w:val="18"/>
        </w:rPr>
        <w:t>Fram</w:t>
      </w:r>
      <w:r w:rsidR="00DC6768">
        <w:rPr>
          <w:rFonts w:ascii="Calibri" w:hAnsi="Calibri" w:cs="Arial"/>
          <w:sz w:val="18"/>
          <w:szCs w:val="18"/>
        </w:rPr>
        <w:t>ing</w:t>
      </w:r>
      <w:r>
        <w:rPr>
          <w:rFonts w:ascii="Calibri" w:hAnsi="Calibri" w:cs="Arial"/>
          <w:sz w:val="18"/>
          <w:szCs w:val="18"/>
        </w:rPr>
        <w:t xml:space="preserve"> Size</w:t>
      </w:r>
      <w:r w:rsidR="00197B0D">
        <w:rPr>
          <w:rFonts w:ascii="Calibri" w:hAnsi="Calibri" w:cs="Arial"/>
          <w:sz w:val="18"/>
          <w:szCs w:val="18"/>
        </w:rPr>
        <w:t xml:space="preserve"> &amp; Spacing</w:t>
      </w:r>
      <w:r>
        <w:rPr>
          <w:rFonts w:ascii="Calibri" w:hAnsi="Calibri" w:cs="Arial"/>
          <w:sz w:val="18"/>
          <w:szCs w:val="18"/>
        </w:rPr>
        <w:t xml:space="preserve">: </w:t>
      </w:r>
      <w:r w:rsidR="00DC6768">
        <w:rPr>
          <w:rFonts w:ascii="Calibri" w:hAnsi="Calibri" w:cs="Arial"/>
          <w:sz w:val="18"/>
          <w:szCs w:val="18"/>
        </w:rPr>
        <w:t>I</w:t>
      </w:r>
      <w:r>
        <w:rPr>
          <w:rFonts w:ascii="Calibri" w:hAnsi="Calibri" w:cs="Arial"/>
          <w:sz w:val="18"/>
          <w:szCs w:val="18"/>
        </w:rPr>
        <w:t>ndicate the fram</w:t>
      </w:r>
      <w:r w:rsidR="00DC6768">
        <w:rPr>
          <w:rFonts w:ascii="Calibri" w:hAnsi="Calibri" w:cs="Arial"/>
          <w:sz w:val="18"/>
          <w:szCs w:val="18"/>
        </w:rPr>
        <w:t>ing size</w:t>
      </w:r>
      <w:r w:rsidR="00197B0D">
        <w:rPr>
          <w:rFonts w:ascii="Calibri" w:hAnsi="Calibri" w:cs="Arial"/>
          <w:sz w:val="18"/>
          <w:szCs w:val="18"/>
        </w:rPr>
        <w:t xml:space="preserve"> and spacing (e.g., 2x4 @ 16 in O.C.)</w:t>
      </w:r>
      <w:r w:rsidR="000F3479" w:rsidRPr="00945F12">
        <w:rPr>
          <w:rFonts w:ascii="Calibri" w:hAnsi="Calibri" w:cs="Arial"/>
          <w:sz w:val="18"/>
          <w:szCs w:val="18"/>
        </w:rPr>
        <w:t>.</w:t>
      </w:r>
    </w:p>
    <w:p w14:paraId="79CDEC1A" w14:textId="374FF666" w:rsidR="00554D7F" w:rsidRPr="00554D7F" w:rsidRDefault="000F3479" w:rsidP="00B61D0D">
      <w:pPr>
        <w:pStyle w:val="ListParagraph"/>
        <w:numPr>
          <w:ilvl w:val="0"/>
          <w:numId w:val="10"/>
        </w:numPr>
        <w:rPr>
          <w:rFonts w:ascii="Calibri" w:hAnsi="Calibri" w:cs="Arial"/>
          <w:sz w:val="18"/>
          <w:szCs w:val="18"/>
        </w:rPr>
      </w:pPr>
      <w:r w:rsidRPr="00945F12">
        <w:rPr>
          <w:rFonts w:ascii="Calibri" w:hAnsi="Calibri" w:cs="Arial"/>
          <w:sz w:val="18"/>
          <w:szCs w:val="18"/>
        </w:rPr>
        <w:t xml:space="preserve">Insulation Type: </w:t>
      </w:r>
      <w:del w:id="149" w:author="Shewmaker, Michael@Energy" w:date="2018-11-14T15:47:00Z">
        <w:r w:rsidR="00554D7F" w:rsidDel="00EE2AAF">
          <w:rPr>
            <w:rFonts w:asciiTheme="minorHAnsi" w:hAnsiTheme="minorHAnsi" w:cs="Arial"/>
            <w:sz w:val="18"/>
            <w:szCs w:val="18"/>
          </w:rPr>
          <w:delText xml:space="preserve">Select </w:delText>
        </w:r>
        <w:r w:rsidR="00554D7F" w:rsidRPr="00945F12" w:rsidDel="00EE2AAF">
          <w:rPr>
            <w:rFonts w:asciiTheme="minorHAnsi" w:hAnsiTheme="minorHAnsi" w:cs="Arial"/>
            <w:sz w:val="18"/>
            <w:szCs w:val="18"/>
          </w:rPr>
          <w:delText>the type of insulation used</w:delText>
        </w:r>
        <w:r w:rsidR="00DD295F" w:rsidDel="00EE2AAF">
          <w:rPr>
            <w:rFonts w:asciiTheme="minorHAnsi" w:hAnsiTheme="minorHAnsi" w:cs="Arial"/>
            <w:sz w:val="18"/>
            <w:szCs w:val="18"/>
          </w:rPr>
          <w:delText>;</w:delText>
        </w:r>
        <w:r w:rsidR="00554D7F" w:rsidRPr="00945F12" w:rsidDel="00EE2AAF">
          <w:rPr>
            <w:rFonts w:asciiTheme="minorHAnsi" w:hAnsiTheme="minorHAnsi" w:cs="Arial"/>
            <w:sz w:val="18"/>
            <w:szCs w:val="18"/>
          </w:rPr>
          <w:delText xml:space="preserve"> such as </w:delText>
        </w:r>
        <w:r w:rsidR="00554D7F" w:rsidDel="00EE2AAF">
          <w:rPr>
            <w:rFonts w:asciiTheme="minorHAnsi" w:hAnsiTheme="minorHAnsi" w:cs="Arial"/>
            <w:sz w:val="18"/>
            <w:szCs w:val="18"/>
          </w:rPr>
          <w:delText>cellulose, fiberglass</w:delText>
        </w:r>
        <w:r w:rsidR="00554D7F" w:rsidRPr="00945F12" w:rsidDel="00EE2AAF">
          <w:rPr>
            <w:rFonts w:asciiTheme="minorHAnsi" w:hAnsiTheme="minorHAnsi" w:cs="Arial"/>
            <w:sz w:val="18"/>
            <w:szCs w:val="18"/>
          </w:rPr>
          <w:delText>,</w:delText>
        </w:r>
        <w:r w:rsidR="00554D7F" w:rsidDel="00EE2AAF">
          <w:rPr>
            <w:rFonts w:asciiTheme="minorHAnsi" w:hAnsiTheme="minorHAnsi" w:cs="Arial"/>
            <w:sz w:val="18"/>
            <w:szCs w:val="18"/>
          </w:rPr>
          <w:delText xml:space="preserve"> or</w:delText>
        </w:r>
        <w:r w:rsidR="00554D7F" w:rsidRPr="00945F12" w:rsidDel="00EE2AAF">
          <w:rPr>
            <w:rFonts w:asciiTheme="minorHAnsi" w:hAnsiTheme="minorHAnsi" w:cs="Arial"/>
            <w:sz w:val="18"/>
            <w:szCs w:val="18"/>
          </w:rPr>
          <w:delText xml:space="preserve"> SPF.</w:delText>
        </w:r>
      </w:del>
      <w:ins w:id="150" w:author="Shewmaker, Michael@Energy" w:date="2018-11-14T15:47:00Z">
        <w:r w:rsidR="00EE2AAF">
          <w:rPr>
            <w:rFonts w:asciiTheme="minorHAnsi" w:hAnsiTheme="minorHAnsi" w:cs="Arial"/>
            <w:sz w:val="18"/>
            <w:szCs w:val="18"/>
          </w:rPr>
          <w:t>Using the drop down menu, select the type of insulation being installed (e.g., cellulose, fiberglass, SPF, etc.)</w:t>
        </w:r>
      </w:ins>
    </w:p>
    <w:p w14:paraId="79CDEC1B" w14:textId="2450DB10" w:rsidR="00197B0D" w:rsidRPr="00554D7F" w:rsidRDefault="00197B0D" w:rsidP="00B61D0D">
      <w:pPr>
        <w:pStyle w:val="ListParagraph"/>
        <w:numPr>
          <w:ilvl w:val="0"/>
          <w:numId w:val="10"/>
        </w:numPr>
        <w:rPr>
          <w:rFonts w:ascii="Calibri" w:hAnsi="Calibri" w:cs="Arial"/>
          <w:sz w:val="18"/>
          <w:szCs w:val="18"/>
        </w:rPr>
      </w:pPr>
      <w:r w:rsidRPr="00554D7F">
        <w:rPr>
          <w:rFonts w:ascii="Calibri" w:hAnsi="Calibri" w:cs="Arial"/>
          <w:sz w:val="18"/>
          <w:szCs w:val="18"/>
        </w:rPr>
        <w:t xml:space="preserve">ESR Number: If using a non-standard R-value for SPF insulation, complete an ICC Evaluation Service Report and </w:t>
      </w:r>
      <w:r w:rsidR="00DD295F">
        <w:rPr>
          <w:rFonts w:ascii="Calibri" w:hAnsi="Calibri" w:cs="Arial"/>
          <w:sz w:val="18"/>
          <w:szCs w:val="18"/>
        </w:rPr>
        <w:t>document</w:t>
      </w:r>
      <w:r w:rsidR="00DD295F" w:rsidRPr="00554D7F">
        <w:rPr>
          <w:rFonts w:ascii="Calibri" w:hAnsi="Calibri" w:cs="Arial"/>
          <w:sz w:val="18"/>
          <w:szCs w:val="18"/>
        </w:rPr>
        <w:t xml:space="preserve"> </w:t>
      </w:r>
      <w:r w:rsidRPr="00554D7F">
        <w:rPr>
          <w:rFonts w:ascii="Calibri" w:hAnsi="Calibri" w:cs="Arial"/>
          <w:sz w:val="18"/>
          <w:szCs w:val="18"/>
        </w:rPr>
        <w:t>the ESR number.</w:t>
      </w:r>
    </w:p>
    <w:p w14:paraId="79CDEC1C" w14:textId="77777777" w:rsidR="000F3479" w:rsidRPr="00945F12" w:rsidRDefault="000F3479" w:rsidP="00B61D0D">
      <w:pPr>
        <w:pStyle w:val="ListParagraph"/>
        <w:numPr>
          <w:ilvl w:val="0"/>
          <w:numId w:val="10"/>
        </w:numPr>
        <w:rPr>
          <w:rFonts w:ascii="Calibri" w:hAnsi="Calibri" w:cs="Arial"/>
          <w:sz w:val="18"/>
          <w:szCs w:val="18"/>
        </w:rPr>
      </w:pPr>
      <w:r w:rsidRPr="00554D7F">
        <w:rPr>
          <w:rFonts w:ascii="Calibri" w:hAnsi="Calibri" w:cs="Arial"/>
          <w:sz w:val="18"/>
          <w:szCs w:val="18"/>
        </w:rPr>
        <w:t>Cavity Insulation</w:t>
      </w:r>
      <w:r w:rsidRPr="00945F12">
        <w:rPr>
          <w:rFonts w:ascii="Calibri" w:hAnsi="Calibri" w:cs="Arial"/>
          <w:sz w:val="18"/>
          <w:szCs w:val="18"/>
        </w:rPr>
        <w:t xml:space="preserve"> R-value: </w:t>
      </w:r>
      <w:r w:rsidR="00DC6768">
        <w:rPr>
          <w:rFonts w:ascii="Calibri" w:hAnsi="Calibri" w:cs="Arial"/>
          <w:sz w:val="18"/>
          <w:szCs w:val="18"/>
        </w:rPr>
        <w:t>I</w:t>
      </w:r>
      <w:r w:rsidRPr="00945F12">
        <w:rPr>
          <w:rFonts w:ascii="Calibri" w:hAnsi="Calibri" w:cs="Arial"/>
          <w:sz w:val="18"/>
          <w:szCs w:val="18"/>
        </w:rPr>
        <w:t>ndicate the cavity insulation R-value.</w:t>
      </w:r>
    </w:p>
    <w:p w14:paraId="79CDEC1D" w14:textId="77777777" w:rsidR="000F3479" w:rsidRPr="00945F12" w:rsidRDefault="000F3479" w:rsidP="00B61D0D">
      <w:pPr>
        <w:pStyle w:val="ListParagraph"/>
        <w:numPr>
          <w:ilvl w:val="0"/>
          <w:numId w:val="10"/>
        </w:numPr>
        <w:rPr>
          <w:rFonts w:ascii="Calibri" w:hAnsi="Calibri" w:cs="Arial"/>
          <w:sz w:val="18"/>
          <w:szCs w:val="18"/>
        </w:rPr>
      </w:pPr>
      <w:r w:rsidRPr="00945F12">
        <w:rPr>
          <w:rFonts w:ascii="Calibri" w:hAnsi="Calibri" w:cs="Arial"/>
          <w:sz w:val="18"/>
          <w:szCs w:val="18"/>
        </w:rPr>
        <w:t>Insulation Depth: Indicate</w:t>
      </w:r>
      <w:r w:rsidR="00DC6768">
        <w:rPr>
          <w:rFonts w:ascii="Calibri" w:hAnsi="Calibri" w:cs="Arial"/>
          <w:sz w:val="18"/>
          <w:szCs w:val="18"/>
        </w:rPr>
        <w:t>,</w:t>
      </w:r>
      <w:r w:rsidRPr="00945F12">
        <w:rPr>
          <w:rFonts w:ascii="Calibri" w:hAnsi="Calibri" w:cs="Arial"/>
          <w:sz w:val="18"/>
          <w:szCs w:val="18"/>
        </w:rPr>
        <w:t xml:space="preserve"> in inches</w:t>
      </w:r>
      <w:r w:rsidR="00DC6768">
        <w:rPr>
          <w:rFonts w:ascii="Calibri" w:hAnsi="Calibri" w:cs="Arial"/>
          <w:sz w:val="18"/>
          <w:szCs w:val="18"/>
        </w:rPr>
        <w:t>,</w:t>
      </w:r>
      <w:r w:rsidRPr="00945F12">
        <w:rPr>
          <w:rFonts w:ascii="Calibri" w:hAnsi="Calibri" w:cs="Arial"/>
          <w:sz w:val="18"/>
          <w:szCs w:val="18"/>
        </w:rPr>
        <w:t xml:space="preserve"> the amount of insulation installed.</w:t>
      </w:r>
    </w:p>
    <w:p w14:paraId="79CDEC1E" w14:textId="4CF0B327" w:rsidR="000F3479" w:rsidRPr="00945F12" w:rsidRDefault="000F3479" w:rsidP="00B61D0D">
      <w:pPr>
        <w:pStyle w:val="ListParagraph"/>
        <w:numPr>
          <w:ilvl w:val="0"/>
          <w:numId w:val="10"/>
        </w:numPr>
        <w:rPr>
          <w:rFonts w:ascii="Calibri" w:hAnsi="Calibri" w:cs="Arial"/>
          <w:sz w:val="18"/>
          <w:szCs w:val="18"/>
        </w:rPr>
      </w:pPr>
      <w:r w:rsidRPr="00945F12">
        <w:rPr>
          <w:rFonts w:ascii="Calibri" w:hAnsi="Calibri" w:cs="Arial"/>
          <w:sz w:val="18"/>
          <w:szCs w:val="18"/>
        </w:rPr>
        <w:t>Exterior Floor R-Value: Indicate the R-value of continuous insulation</w:t>
      </w:r>
      <w:r w:rsidR="00607853">
        <w:rPr>
          <w:rFonts w:ascii="Calibri" w:hAnsi="Calibri" w:cs="Arial"/>
          <w:sz w:val="18"/>
          <w:szCs w:val="18"/>
        </w:rPr>
        <w:t>, having no framing penetration</w:t>
      </w:r>
      <w:r w:rsidR="00DD295F">
        <w:rPr>
          <w:rFonts w:ascii="Calibri" w:hAnsi="Calibri" w:cs="Arial"/>
          <w:sz w:val="18"/>
          <w:szCs w:val="18"/>
        </w:rPr>
        <w:t>,</w:t>
      </w:r>
      <w:r w:rsidR="00607853" w:rsidRPr="00945F12" w:rsidDel="00607853">
        <w:rPr>
          <w:rFonts w:ascii="Calibri" w:hAnsi="Calibri" w:cs="Arial"/>
          <w:sz w:val="18"/>
          <w:szCs w:val="18"/>
        </w:rPr>
        <w:t xml:space="preserve"> </w:t>
      </w:r>
      <w:r w:rsidRPr="00945F12">
        <w:rPr>
          <w:rFonts w:ascii="Calibri" w:hAnsi="Calibri" w:cs="Arial"/>
          <w:sz w:val="18"/>
          <w:szCs w:val="18"/>
        </w:rPr>
        <w:t>installed on the outside of the floor</w:t>
      </w:r>
      <w:r w:rsidR="00607853">
        <w:rPr>
          <w:rFonts w:ascii="Calibri" w:hAnsi="Calibri" w:cs="Arial"/>
          <w:sz w:val="18"/>
          <w:szCs w:val="18"/>
        </w:rPr>
        <w:t>.</w:t>
      </w:r>
      <w:r w:rsidRPr="00945F12">
        <w:rPr>
          <w:rFonts w:ascii="Calibri" w:hAnsi="Calibri" w:cs="Arial"/>
          <w:sz w:val="18"/>
          <w:szCs w:val="18"/>
        </w:rPr>
        <w:t xml:space="preserve"> </w:t>
      </w:r>
    </w:p>
    <w:p w14:paraId="79CDEC1F" w14:textId="3B30A000" w:rsidR="000F3479" w:rsidDel="00EE2AAF" w:rsidRDefault="000F3479" w:rsidP="00B61D0D">
      <w:pPr>
        <w:pStyle w:val="ListParagraph"/>
        <w:numPr>
          <w:ilvl w:val="0"/>
          <w:numId w:val="10"/>
        </w:numPr>
        <w:rPr>
          <w:del w:id="151" w:author="Shewmaker, Michael@Energy" w:date="2018-11-14T15:46:00Z"/>
          <w:rFonts w:ascii="Calibri" w:hAnsi="Calibri" w:cs="Arial"/>
          <w:sz w:val="18"/>
          <w:szCs w:val="18"/>
        </w:rPr>
      </w:pPr>
      <w:del w:id="152" w:author="Shewmaker, Michael@Energy" w:date="2018-11-14T15:46:00Z">
        <w:r w:rsidRPr="00945F12" w:rsidDel="00EE2AAF">
          <w:rPr>
            <w:rFonts w:ascii="Calibri" w:hAnsi="Calibri" w:cs="Arial"/>
            <w:sz w:val="18"/>
            <w:szCs w:val="18"/>
          </w:rPr>
          <w:delText>Interior floor R-Value: Indicate the R-value of continuous insulation</w:delText>
        </w:r>
        <w:r w:rsidR="00607853" w:rsidDel="00EE2AAF">
          <w:rPr>
            <w:rFonts w:ascii="Calibri" w:hAnsi="Calibri" w:cs="Arial"/>
            <w:sz w:val="18"/>
            <w:szCs w:val="18"/>
          </w:rPr>
          <w:delText>,</w:delText>
        </w:r>
        <w:r w:rsidRPr="00945F12" w:rsidDel="00EE2AAF">
          <w:rPr>
            <w:rFonts w:ascii="Calibri" w:hAnsi="Calibri" w:cs="Arial"/>
            <w:sz w:val="18"/>
            <w:szCs w:val="18"/>
          </w:rPr>
          <w:delText xml:space="preserve"> </w:delText>
        </w:r>
        <w:r w:rsidR="00607853" w:rsidDel="00EE2AAF">
          <w:rPr>
            <w:rFonts w:ascii="Calibri" w:hAnsi="Calibri" w:cs="Arial"/>
            <w:sz w:val="18"/>
            <w:szCs w:val="18"/>
          </w:rPr>
          <w:delText>having no framing penetration</w:delText>
        </w:r>
        <w:r w:rsidR="00DD295F" w:rsidDel="00EE2AAF">
          <w:rPr>
            <w:rFonts w:ascii="Calibri" w:hAnsi="Calibri" w:cs="Arial"/>
            <w:sz w:val="18"/>
            <w:szCs w:val="18"/>
          </w:rPr>
          <w:delText>,</w:delText>
        </w:r>
        <w:r w:rsidR="00607853" w:rsidRPr="00945F12" w:rsidDel="00EE2AAF">
          <w:rPr>
            <w:rFonts w:ascii="Calibri" w:hAnsi="Calibri" w:cs="Arial"/>
            <w:sz w:val="18"/>
            <w:szCs w:val="18"/>
          </w:rPr>
          <w:delText xml:space="preserve"> </w:delText>
        </w:r>
        <w:r w:rsidRPr="00945F12" w:rsidDel="00EE2AAF">
          <w:rPr>
            <w:rFonts w:ascii="Calibri" w:hAnsi="Calibri" w:cs="Arial"/>
            <w:sz w:val="18"/>
            <w:szCs w:val="18"/>
          </w:rPr>
          <w:delText>installed on the inside of the floor</w:delText>
        </w:r>
        <w:r w:rsidR="00607853" w:rsidDel="00EE2AAF">
          <w:rPr>
            <w:rFonts w:ascii="Calibri" w:hAnsi="Calibri" w:cs="Arial"/>
            <w:sz w:val="18"/>
            <w:szCs w:val="18"/>
          </w:rPr>
          <w:delText>.</w:delText>
        </w:r>
      </w:del>
    </w:p>
    <w:p w14:paraId="79CDEC20" w14:textId="77777777" w:rsidR="002A1C19" w:rsidRDefault="002A1C19">
      <w:pPr>
        <w:pStyle w:val="ListParagraph"/>
        <w:ind w:left="360"/>
        <w:rPr>
          <w:rFonts w:ascii="Calibri" w:hAnsi="Calibri" w:cs="Arial"/>
          <w:sz w:val="18"/>
          <w:szCs w:val="18"/>
        </w:rPr>
      </w:pPr>
    </w:p>
    <w:p w14:paraId="79CDEC21" w14:textId="4F0B785D" w:rsidR="002F6D62" w:rsidRPr="00945F12" w:rsidRDefault="002F6D62">
      <w:pPr>
        <w:keepNext/>
        <w:rPr>
          <w:rFonts w:ascii="Calibri" w:hAnsi="Calibri" w:cs="Arial"/>
          <w:b/>
          <w:sz w:val="18"/>
          <w:szCs w:val="18"/>
        </w:rPr>
      </w:pPr>
      <w:r w:rsidRPr="00945F12">
        <w:rPr>
          <w:rFonts w:ascii="Calibri" w:hAnsi="Calibri"/>
          <w:b/>
          <w:sz w:val="18"/>
          <w:szCs w:val="18"/>
        </w:rPr>
        <w:t xml:space="preserve">E. </w:t>
      </w:r>
      <w:r w:rsidR="0046724B">
        <w:rPr>
          <w:rFonts w:ascii="Calibri" w:hAnsi="Calibri"/>
          <w:b/>
          <w:sz w:val="18"/>
          <w:szCs w:val="18"/>
        </w:rPr>
        <w:t>Slab Floor/Perimeter Insulation</w:t>
      </w:r>
    </w:p>
    <w:p w14:paraId="79CDEC22" w14:textId="77777777" w:rsidR="00670F4F" w:rsidRDefault="002F6D62" w:rsidP="00B61D0D">
      <w:pPr>
        <w:keepNext/>
        <w:numPr>
          <w:ilvl w:val="0"/>
          <w:numId w:val="11"/>
        </w:numPr>
        <w:rPr>
          <w:rFonts w:ascii="Calibri" w:hAnsi="Calibri" w:cs="Arial"/>
          <w:sz w:val="18"/>
          <w:szCs w:val="18"/>
        </w:rPr>
      </w:pPr>
      <w:r w:rsidRPr="00945F12">
        <w:rPr>
          <w:rFonts w:ascii="Calibri" w:hAnsi="Calibri" w:cs="Arial"/>
          <w:sz w:val="18"/>
          <w:szCs w:val="18"/>
        </w:rPr>
        <w:t>I</w:t>
      </w:r>
      <w:r w:rsidR="007E7A60">
        <w:rPr>
          <w:rFonts w:ascii="Calibri" w:hAnsi="Calibri" w:cs="Arial"/>
          <w:sz w:val="18"/>
          <w:szCs w:val="18"/>
        </w:rPr>
        <w:t>.</w:t>
      </w:r>
      <w:r w:rsidRPr="00945F12">
        <w:rPr>
          <w:rFonts w:ascii="Calibri" w:hAnsi="Calibri" w:cs="Arial"/>
          <w:sz w:val="18"/>
          <w:szCs w:val="18"/>
        </w:rPr>
        <w:t>D</w:t>
      </w:r>
      <w:r w:rsidR="00607853">
        <w:rPr>
          <w:rFonts w:ascii="Calibri" w:hAnsi="Calibri" w:cs="Arial"/>
          <w:sz w:val="18"/>
          <w:szCs w:val="18"/>
        </w:rPr>
        <w:t>.</w:t>
      </w:r>
      <w:r w:rsidRPr="00945F12">
        <w:rPr>
          <w:rFonts w:ascii="Calibri" w:hAnsi="Calibri" w:cs="Arial"/>
          <w:sz w:val="18"/>
          <w:szCs w:val="18"/>
        </w:rPr>
        <w:t>: A label from the plans</w:t>
      </w:r>
      <w:r w:rsidR="00607853">
        <w:rPr>
          <w:rFonts w:ascii="Calibri" w:hAnsi="Calibri" w:cs="Arial"/>
          <w:sz w:val="18"/>
          <w:szCs w:val="18"/>
        </w:rPr>
        <w:t xml:space="preserve"> (e.g., </w:t>
      </w:r>
      <w:r w:rsidRPr="00945F12">
        <w:rPr>
          <w:rFonts w:ascii="Calibri" w:hAnsi="Calibri" w:cs="Arial"/>
          <w:sz w:val="18"/>
          <w:szCs w:val="18"/>
        </w:rPr>
        <w:t>A1.4 or Slab Floor1</w:t>
      </w:r>
      <w:r w:rsidR="00607853">
        <w:rPr>
          <w:rFonts w:ascii="Calibri" w:hAnsi="Calibri" w:cs="Arial"/>
          <w:sz w:val="18"/>
          <w:szCs w:val="18"/>
        </w:rPr>
        <w:t>)</w:t>
      </w:r>
      <w:r w:rsidR="0039608A">
        <w:rPr>
          <w:rFonts w:ascii="Calibri" w:hAnsi="Calibri" w:cs="Arial"/>
          <w:sz w:val="18"/>
          <w:szCs w:val="18"/>
        </w:rPr>
        <w:t xml:space="preserve"> </w:t>
      </w:r>
      <w:r w:rsidR="0039608A">
        <w:rPr>
          <w:rFonts w:asciiTheme="minorHAnsi" w:hAnsiTheme="minorHAnsi" w:cs="Arial"/>
          <w:sz w:val="18"/>
          <w:szCs w:val="18"/>
        </w:rPr>
        <w:t xml:space="preserve">documenting </w:t>
      </w:r>
      <w:r w:rsidR="00607853">
        <w:rPr>
          <w:rFonts w:asciiTheme="minorHAnsi" w:hAnsiTheme="minorHAnsi" w:cs="Arial"/>
          <w:sz w:val="18"/>
          <w:szCs w:val="18"/>
        </w:rPr>
        <w:t xml:space="preserve">the location of the </w:t>
      </w:r>
      <w:r w:rsidR="0039608A">
        <w:rPr>
          <w:rFonts w:asciiTheme="minorHAnsi" w:hAnsiTheme="minorHAnsi" w:cs="Arial"/>
          <w:sz w:val="18"/>
          <w:szCs w:val="18"/>
        </w:rPr>
        <w:t>installed insulation.</w:t>
      </w:r>
    </w:p>
    <w:p w14:paraId="79CDEC23" w14:textId="77777777" w:rsidR="00670F4F" w:rsidRPr="00945F12" w:rsidRDefault="00670F4F" w:rsidP="00B61D0D">
      <w:pPr>
        <w:pStyle w:val="ListParagraph"/>
        <w:keepNext/>
        <w:numPr>
          <w:ilvl w:val="0"/>
          <w:numId w:val="11"/>
        </w:numPr>
        <w:rPr>
          <w:rFonts w:ascii="Calibri" w:hAnsi="Calibri" w:cs="Arial"/>
          <w:sz w:val="18"/>
          <w:szCs w:val="18"/>
        </w:rPr>
      </w:pPr>
      <w:r w:rsidRPr="00945F12">
        <w:rPr>
          <w:rFonts w:ascii="Calibri" w:hAnsi="Calibri" w:cs="Arial"/>
          <w:sz w:val="18"/>
          <w:szCs w:val="18"/>
        </w:rPr>
        <w:t>Manufacturer</w:t>
      </w:r>
      <w:r w:rsidR="00336BEB">
        <w:rPr>
          <w:rFonts w:ascii="Calibri" w:hAnsi="Calibri" w:cs="Arial"/>
          <w:sz w:val="18"/>
          <w:szCs w:val="18"/>
        </w:rPr>
        <w:t xml:space="preserve"> and </w:t>
      </w:r>
      <w:r w:rsidRPr="00945F12">
        <w:rPr>
          <w:rFonts w:ascii="Calibri" w:hAnsi="Calibri" w:cs="Arial"/>
          <w:sz w:val="18"/>
          <w:szCs w:val="18"/>
        </w:rPr>
        <w:t xml:space="preserve">Brand: Indicate the </w:t>
      </w:r>
      <w:r w:rsidR="00607853">
        <w:rPr>
          <w:rFonts w:ascii="Calibri" w:hAnsi="Calibri" w:cs="Arial"/>
          <w:sz w:val="18"/>
          <w:szCs w:val="18"/>
        </w:rPr>
        <w:t>m</w:t>
      </w:r>
      <w:r w:rsidR="00607853" w:rsidRPr="00945F12">
        <w:rPr>
          <w:rFonts w:ascii="Calibri" w:hAnsi="Calibri" w:cs="Arial"/>
          <w:sz w:val="18"/>
          <w:szCs w:val="18"/>
        </w:rPr>
        <w:t xml:space="preserve">anufacturer </w:t>
      </w:r>
      <w:r w:rsidRPr="00945F12">
        <w:rPr>
          <w:rFonts w:ascii="Calibri" w:hAnsi="Calibri" w:cs="Arial"/>
          <w:sz w:val="18"/>
          <w:szCs w:val="18"/>
        </w:rPr>
        <w:t xml:space="preserve">and brand of </w:t>
      </w:r>
      <w:r w:rsidR="00607853">
        <w:rPr>
          <w:rFonts w:ascii="Calibri" w:hAnsi="Calibri" w:cs="Arial"/>
          <w:sz w:val="18"/>
          <w:szCs w:val="18"/>
        </w:rPr>
        <w:t xml:space="preserve">the </w:t>
      </w:r>
      <w:r w:rsidRPr="00945F12">
        <w:rPr>
          <w:rFonts w:ascii="Calibri" w:hAnsi="Calibri" w:cs="Arial"/>
          <w:sz w:val="18"/>
          <w:szCs w:val="18"/>
        </w:rPr>
        <w:t>product being installed.</w:t>
      </w:r>
    </w:p>
    <w:p w14:paraId="79CDEC24" w14:textId="4B5387EC" w:rsidR="001B224D" w:rsidRDefault="00900770" w:rsidP="00B61D0D">
      <w:pPr>
        <w:keepNext/>
        <w:numPr>
          <w:ilvl w:val="0"/>
          <w:numId w:val="11"/>
        </w:numPr>
        <w:rPr>
          <w:rFonts w:ascii="Calibri" w:hAnsi="Calibri" w:cs="Arial"/>
          <w:sz w:val="18"/>
          <w:szCs w:val="18"/>
        </w:rPr>
      </w:pPr>
      <w:r>
        <w:rPr>
          <w:rFonts w:ascii="Calibri" w:hAnsi="Calibri" w:cs="Arial"/>
          <w:sz w:val="18"/>
          <w:szCs w:val="18"/>
        </w:rPr>
        <w:t xml:space="preserve">Floor Type: Indicate the </w:t>
      </w:r>
      <w:r w:rsidR="00607853">
        <w:rPr>
          <w:rFonts w:ascii="Calibri" w:hAnsi="Calibri" w:cs="Arial"/>
          <w:sz w:val="18"/>
          <w:szCs w:val="18"/>
        </w:rPr>
        <w:t xml:space="preserve">type of </w:t>
      </w:r>
      <w:r>
        <w:rPr>
          <w:rFonts w:ascii="Calibri" w:hAnsi="Calibri" w:cs="Arial"/>
          <w:sz w:val="18"/>
          <w:szCs w:val="18"/>
        </w:rPr>
        <w:t>floor type the insulation is being applied to</w:t>
      </w:r>
      <w:r w:rsidR="00563CA1">
        <w:rPr>
          <w:rFonts w:ascii="Calibri" w:hAnsi="Calibri" w:cs="Arial"/>
          <w:sz w:val="18"/>
          <w:szCs w:val="18"/>
        </w:rPr>
        <w:t>;</w:t>
      </w:r>
      <w:r>
        <w:rPr>
          <w:rFonts w:ascii="Calibri" w:hAnsi="Calibri" w:cs="Arial"/>
          <w:sz w:val="18"/>
          <w:szCs w:val="18"/>
        </w:rPr>
        <w:t xml:space="preserve"> such as Heated Slab or Slab on Grade.</w:t>
      </w:r>
    </w:p>
    <w:p w14:paraId="79CDEC25" w14:textId="4D7DDEEC" w:rsidR="002F6D62" w:rsidRPr="00945F12" w:rsidRDefault="002F6D62" w:rsidP="00B61D0D">
      <w:pPr>
        <w:keepNext/>
        <w:numPr>
          <w:ilvl w:val="0"/>
          <w:numId w:val="11"/>
        </w:numPr>
        <w:rPr>
          <w:rFonts w:ascii="Calibri" w:hAnsi="Calibri" w:cs="Arial"/>
          <w:b/>
          <w:sz w:val="18"/>
          <w:szCs w:val="18"/>
        </w:rPr>
      </w:pPr>
      <w:r w:rsidRPr="00945F12">
        <w:rPr>
          <w:rFonts w:ascii="Calibri" w:hAnsi="Calibri" w:cs="Arial"/>
          <w:sz w:val="18"/>
          <w:szCs w:val="18"/>
        </w:rPr>
        <w:t xml:space="preserve">Insulation Type: </w:t>
      </w:r>
      <w:del w:id="153" w:author="Shewmaker, Michael@Energy" w:date="2018-11-14T15:50:00Z">
        <w:r w:rsidR="00554D7F" w:rsidDel="00A56797">
          <w:rPr>
            <w:rFonts w:ascii="Calibri" w:hAnsi="Calibri" w:cs="Arial"/>
            <w:sz w:val="18"/>
            <w:szCs w:val="18"/>
          </w:rPr>
          <w:delText>Select</w:delText>
        </w:r>
        <w:r w:rsidRPr="00945F12" w:rsidDel="00A56797">
          <w:rPr>
            <w:rFonts w:ascii="Calibri" w:hAnsi="Calibri" w:cs="Arial"/>
            <w:sz w:val="18"/>
            <w:szCs w:val="18"/>
          </w:rPr>
          <w:delText xml:space="preserve"> the type of insulation used</w:delText>
        </w:r>
        <w:r w:rsidR="00563CA1" w:rsidDel="00A56797">
          <w:rPr>
            <w:rFonts w:ascii="Calibri" w:hAnsi="Calibri" w:cs="Arial"/>
            <w:sz w:val="18"/>
            <w:szCs w:val="18"/>
          </w:rPr>
          <w:delText>;</w:delText>
        </w:r>
        <w:r w:rsidRPr="00945F12" w:rsidDel="00A56797">
          <w:rPr>
            <w:rFonts w:ascii="Calibri" w:hAnsi="Calibri" w:cs="Arial"/>
            <w:sz w:val="18"/>
            <w:szCs w:val="18"/>
          </w:rPr>
          <w:delText xml:space="preserve"> such as EPDM, Polyisocyanurate</w:delText>
        </w:r>
        <w:r w:rsidR="00607853" w:rsidDel="00A56797">
          <w:rPr>
            <w:rFonts w:ascii="Calibri" w:hAnsi="Calibri" w:cs="Arial"/>
            <w:sz w:val="18"/>
            <w:szCs w:val="18"/>
          </w:rPr>
          <w:delText>,</w:delText>
        </w:r>
        <w:r w:rsidRPr="00945F12" w:rsidDel="00A56797">
          <w:rPr>
            <w:rFonts w:ascii="Calibri" w:hAnsi="Calibri" w:cs="Arial"/>
            <w:sz w:val="18"/>
            <w:szCs w:val="18"/>
          </w:rPr>
          <w:delText xml:space="preserve"> or Polystyrene.</w:delText>
        </w:r>
      </w:del>
      <w:ins w:id="154" w:author="Shewmaker, Michael@Energy" w:date="2018-11-14T15:50:00Z">
        <w:r w:rsidR="00A56797">
          <w:rPr>
            <w:rFonts w:ascii="Calibri" w:hAnsi="Calibri" w:cs="Arial"/>
            <w:sz w:val="18"/>
            <w:szCs w:val="18"/>
          </w:rPr>
          <w:t>Using the drop down menu, select the type of insulation being installed (e.g., cellulose, fiberglass, SPF, etc.).</w:t>
        </w:r>
      </w:ins>
    </w:p>
    <w:p w14:paraId="79CDEC26" w14:textId="77777777" w:rsidR="002F6D62" w:rsidRPr="00945F12" w:rsidRDefault="002F6D62" w:rsidP="00B61D0D">
      <w:pPr>
        <w:keepNext/>
        <w:numPr>
          <w:ilvl w:val="0"/>
          <w:numId w:val="11"/>
        </w:numPr>
        <w:rPr>
          <w:rFonts w:ascii="Calibri" w:hAnsi="Calibri" w:cs="Arial"/>
          <w:b/>
          <w:sz w:val="18"/>
          <w:szCs w:val="18"/>
        </w:rPr>
      </w:pPr>
      <w:r w:rsidRPr="00945F12">
        <w:rPr>
          <w:rFonts w:ascii="Calibri" w:hAnsi="Calibri" w:cs="Arial"/>
          <w:sz w:val="18"/>
          <w:szCs w:val="18"/>
        </w:rPr>
        <w:t xml:space="preserve">Insulation </w:t>
      </w:r>
      <w:r w:rsidR="00607853">
        <w:rPr>
          <w:rFonts w:ascii="Calibri" w:hAnsi="Calibri" w:cs="Arial"/>
          <w:sz w:val="18"/>
          <w:szCs w:val="18"/>
        </w:rPr>
        <w:t>Depth</w:t>
      </w:r>
      <w:r w:rsidRPr="00945F12">
        <w:rPr>
          <w:rFonts w:ascii="Calibri" w:hAnsi="Calibri" w:cs="Arial"/>
          <w:sz w:val="18"/>
          <w:szCs w:val="18"/>
        </w:rPr>
        <w:t>: Indicate</w:t>
      </w:r>
      <w:r w:rsidR="00607853">
        <w:rPr>
          <w:rFonts w:ascii="Calibri" w:hAnsi="Calibri" w:cs="Arial"/>
          <w:sz w:val="18"/>
          <w:szCs w:val="18"/>
        </w:rPr>
        <w:t>,</w:t>
      </w:r>
      <w:r w:rsidRPr="00945F12">
        <w:rPr>
          <w:rFonts w:ascii="Calibri" w:hAnsi="Calibri" w:cs="Arial"/>
          <w:sz w:val="18"/>
          <w:szCs w:val="18"/>
        </w:rPr>
        <w:t xml:space="preserve"> in inches</w:t>
      </w:r>
      <w:r w:rsidR="00607853">
        <w:rPr>
          <w:rFonts w:ascii="Calibri" w:hAnsi="Calibri" w:cs="Arial"/>
          <w:sz w:val="18"/>
          <w:szCs w:val="18"/>
        </w:rPr>
        <w:t>,</w:t>
      </w:r>
      <w:r w:rsidRPr="00945F12">
        <w:rPr>
          <w:rFonts w:ascii="Calibri" w:hAnsi="Calibri" w:cs="Arial"/>
          <w:sz w:val="18"/>
          <w:szCs w:val="18"/>
        </w:rPr>
        <w:t xml:space="preserve"> the </w:t>
      </w:r>
      <w:r w:rsidR="00607853">
        <w:rPr>
          <w:rFonts w:ascii="Calibri" w:hAnsi="Calibri" w:cs="Arial"/>
          <w:sz w:val="18"/>
          <w:szCs w:val="18"/>
        </w:rPr>
        <w:t>depth</w:t>
      </w:r>
      <w:r w:rsidRPr="00945F12">
        <w:rPr>
          <w:rFonts w:ascii="Calibri" w:hAnsi="Calibri" w:cs="Arial"/>
          <w:sz w:val="18"/>
          <w:szCs w:val="18"/>
        </w:rPr>
        <w:t xml:space="preserve"> of insulation installed.</w:t>
      </w:r>
      <w:r w:rsidR="00607853" w:rsidRPr="00607853">
        <w:rPr>
          <w:rFonts w:ascii="Calibri" w:hAnsi="Calibri" w:cs="Arial"/>
          <w:sz w:val="18"/>
          <w:szCs w:val="18"/>
        </w:rPr>
        <w:t xml:space="preserve"> </w:t>
      </w:r>
      <w:r w:rsidR="00607853">
        <w:rPr>
          <w:rFonts w:ascii="Calibri" w:hAnsi="Calibri" w:cs="Arial"/>
          <w:sz w:val="18"/>
          <w:szCs w:val="18"/>
        </w:rPr>
        <w:t>Refer to F02 for additional information.</w:t>
      </w:r>
    </w:p>
    <w:p w14:paraId="79CDEC27" w14:textId="77777777" w:rsidR="002F6D62" w:rsidRPr="00945F12" w:rsidRDefault="002F6D62" w:rsidP="00B61D0D">
      <w:pPr>
        <w:pStyle w:val="ListParagraph"/>
        <w:keepNext/>
        <w:numPr>
          <w:ilvl w:val="0"/>
          <w:numId w:val="11"/>
        </w:numPr>
        <w:rPr>
          <w:rFonts w:ascii="Calibri" w:hAnsi="Calibri" w:cs="Arial"/>
          <w:sz w:val="18"/>
          <w:szCs w:val="18"/>
        </w:rPr>
      </w:pPr>
      <w:r w:rsidRPr="00945F12">
        <w:rPr>
          <w:rFonts w:ascii="Calibri" w:hAnsi="Calibri" w:cs="Arial"/>
          <w:sz w:val="18"/>
          <w:szCs w:val="18"/>
        </w:rPr>
        <w:t xml:space="preserve">Insulation R-Value: Indicate the insulation R-value being installed </w:t>
      </w:r>
      <w:r w:rsidR="00607853" w:rsidRPr="00945F12">
        <w:rPr>
          <w:rFonts w:ascii="Calibri" w:hAnsi="Calibri" w:cs="Arial"/>
          <w:sz w:val="18"/>
          <w:szCs w:val="18"/>
        </w:rPr>
        <w:t>vertica</w:t>
      </w:r>
      <w:r w:rsidR="00607853">
        <w:rPr>
          <w:rFonts w:ascii="Calibri" w:hAnsi="Calibri" w:cs="Arial"/>
          <w:sz w:val="18"/>
          <w:szCs w:val="18"/>
        </w:rPr>
        <w:t>ll</w:t>
      </w:r>
      <w:r w:rsidR="00607853" w:rsidRPr="00945F12">
        <w:rPr>
          <w:rFonts w:ascii="Calibri" w:hAnsi="Calibri" w:cs="Arial"/>
          <w:sz w:val="18"/>
          <w:szCs w:val="18"/>
        </w:rPr>
        <w:t>y</w:t>
      </w:r>
      <w:r w:rsidRPr="00945F12">
        <w:rPr>
          <w:rFonts w:ascii="Calibri" w:hAnsi="Calibri" w:cs="Arial"/>
          <w:sz w:val="18"/>
          <w:szCs w:val="18"/>
        </w:rPr>
        <w:t xml:space="preserve"> and horizontal</w:t>
      </w:r>
      <w:r w:rsidR="00607853" w:rsidRPr="00607853">
        <w:rPr>
          <w:rFonts w:ascii="Calibri" w:hAnsi="Calibri" w:cs="Arial"/>
          <w:sz w:val="18"/>
          <w:szCs w:val="18"/>
        </w:rPr>
        <w:t xml:space="preserve"> </w:t>
      </w:r>
      <w:r w:rsidR="00607853" w:rsidRPr="00945F12">
        <w:rPr>
          <w:rFonts w:ascii="Calibri" w:hAnsi="Calibri" w:cs="Arial"/>
          <w:sz w:val="18"/>
          <w:szCs w:val="18"/>
        </w:rPr>
        <w:t>horizonta</w:t>
      </w:r>
      <w:r w:rsidR="00607853">
        <w:rPr>
          <w:rFonts w:ascii="Calibri" w:hAnsi="Calibri" w:cs="Arial"/>
          <w:sz w:val="18"/>
          <w:szCs w:val="18"/>
        </w:rPr>
        <w:t>l</w:t>
      </w:r>
      <w:r w:rsidR="00607853" w:rsidRPr="00945F12">
        <w:rPr>
          <w:rFonts w:ascii="Calibri" w:hAnsi="Calibri" w:cs="Arial"/>
          <w:sz w:val="18"/>
          <w:szCs w:val="18"/>
        </w:rPr>
        <w:t>l</w:t>
      </w:r>
      <w:r w:rsidR="00607853">
        <w:rPr>
          <w:rFonts w:ascii="Calibri" w:hAnsi="Calibri" w:cs="Arial"/>
          <w:sz w:val="18"/>
          <w:szCs w:val="18"/>
        </w:rPr>
        <w:t>y (if applicable)</w:t>
      </w:r>
      <w:r w:rsidR="00607853" w:rsidRPr="00945F12">
        <w:rPr>
          <w:rFonts w:ascii="Calibri" w:hAnsi="Calibri" w:cs="Arial"/>
          <w:sz w:val="18"/>
          <w:szCs w:val="18"/>
        </w:rPr>
        <w:t>.</w:t>
      </w:r>
      <w:r w:rsidR="00607853">
        <w:rPr>
          <w:rFonts w:ascii="Calibri" w:hAnsi="Calibri" w:cs="Arial"/>
          <w:sz w:val="18"/>
          <w:szCs w:val="18"/>
        </w:rPr>
        <w:t xml:space="preserve"> </w:t>
      </w:r>
    </w:p>
    <w:p w14:paraId="79CDEC28" w14:textId="01689CCD" w:rsidR="002F6D62" w:rsidRPr="00945F12" w:rsidRDefault="002F6D62" w:rsidP="00B61D0D">
      <w:pPr>
        <w:pStyle w:val="ListParagraph"/>
        <w:keepNext/>
        <w:numPr>
          <w:ilvl w:val="0"/>
          <w:numId w:val="11"/>
        </w:numPr>
        <w:rPr>
          <w:rFonts w:ascii="Calibri" w:hAnsi="Calibri" w:cs="Arial"/>
          <w:sz w:val="18"/>
          <w:szCs w:val="18"/>
        </w:rPr>
      </w:pPr>
      <w:r w:rsidRPr="00945F12">
        <w:rPr>
          <w:rFonts w:ascii="Calibri" w:hAnsi="Calibri" w:cs="Arial"/>
          <w:sz w:val="18"/>
          <w:szCs w:val="18"/>
        </w:rPr>
        <w:t>Vertical Insulation Length: Indicate</w:t>
      </w:r>
      <w:ins w:id="155" w:author="Shewmaker, Michael@Energy" w:date="2018-11-14T15:51:00Z">
        <w:r w:rsidR="00A56797">
          <w:rPr>
            <w:rFonts w:ascii="Calibri" w:hAnsi="Calibri" w:cs="Arial"/>
            <w:sz w:val="18"/>
            <w:szCs w:val="18"/>
          </w:rPr>
          <w:t>,</w:t>
        </w:r>
      </w:ins>
      <w:r w:rsidRPr="00945F12">
        <w:rPr>
          <w:rFonts w:ascii="Calibri" w:hAnsi="Calibri" w:cs="Arial"/>
          <w:sz w:val="18"/>
          <w:szCs w:val="18"/>
        </w:rPr>
        <w:t xml:space="preserve"> in inches</w:t>
      </w:r>
      <w:ins w:id="156" w:author="Shewmaker, Michael@Energy" w:date="2018-11-14T15:51:00Z">
        <w:r w:rsidR="00A56797">
          <w:rPr>
            <w:rFonts w:ascii="Calibri" w:hAnsi="Calibri" w:cs="Arial"/>
            <w:sz w:val="18"/>
            <w:szCs w:val="18"/>
          </w:rPr>
          <w:t>,</w:t>
        </w:r>
      </w:ins>
      <w:r w:rsidRPr="00945F12">
        <w:rPr>
          <w:rFonts w:ascii="Calibri" w:hAnsi="Calibri" w:cs="Arial"/>
          <w:sz w:val="18"/>
          <w:szCs w:val="18"/>
        </w:rPr>
        <w:t xml:space="preserve"> the length of the insulation being installed.</w:t>
      </w:r>
      <w:r w:rsidR="00607853">
        <w:rPr>
          <w:rFonts w:ascii="Calibri" w:hAnsi="Calibri" w:cs="Arial"/>
          <w:sz w:val="18"/>
          <w:szCs w:val="18"/>
        </w:rPr>
        <w:t xml:space="preserve"> Refer to F03 for additional information on installing both vertical and horizontal slab insulation</w:t>
      </w:r>
    </w:p>
    <w:p w14:paraId="79CDEC29" w14:textId="0ED40F7F" w:rsidR="00BD465A" w:rsidRPr="00BD465A" w:rsidRDefault="002F6D62" w:rsidP="00B61D0D">
      <w:pPr>
        <w:pStyle w:val="ListParagraph"/>
        <w:keepNext/>
        <w:numPr>
          <w:ilvl w:val="0"/>
          <w:numId w:val="11"/>
        </w:numPr>
        <w:rPr>
          <w:rFonts w:ascii="Calibri" w:hAnsi="Calibri" w:cs="Arial"/>
          <w:sz w:val="18"/>
          <w:szCs w:val="18"/>
        </w:rPr>
      </w:pPr>
      <w:r w:rsidRPr="00945F12">
        <w:rPr>
          <w:rFonts w:ascii="Calibri" w:hAnsi="Calibri" w:cs="Arial"/>
          <w:sz w:val="18"/>
          <w:szCs w:val="18"/>
        </w:rPr>
        <w:t>Horizontal Insulation Length: Indicate</w:t>
      </w:r>
      <w:r w:rsidR="00607853">
        <w:rPr>
          <w:rFonts w:ascii="Calibri" w:hAnsi="Calibri" w:cs="Arial"/>
          <w:sz w:val="18"/>
          <w:szCs w:val="18"/>
        </w:rPr>
        <w:t>, in feet</w:t>
      </w:r>
      <w:r w:rsidR="00563CA1">
        <w:rPr>
          <w:rFonts w:ascii="Calibri" w:hAnsi="Calibri" w:cs="Arial"/>
          <w:sz w:val="18"/>
          <w:szCs w:val="18"/>
        </w:rPr>
        <w:t>,</w:t>
      </w:r>
      <w:r w:rsidR="00607853">
        <w:rPr>
          <w:rFonts w:ascii="Calibri" w:hAnsi="Calibri" w:cs="Arial"/>
          <w:sz w:val="18"/>
          <w:szCs w:val="18"/>
        </w:rPr>
        <w:t xml:space="preserve"> </w:t>
      </w:r>
      <w:r w:rsidRPr="00945F12">
        <w:rPr>
          <w:rFonts w:ascii="Calibri" w:hAnsi="Calibri" w:cs="Arial"/>
          <w:sz w:val="18"/>
          <w:szCs w:val="18"/>
        </w:rPr>
        <w:t>the length of the insulation installed from the outside edge of the vertical insulation to the center of the slab.</w:t>
      </w:r>
    </w:p>
    <w:p w14:paraId="79CDEC2A" w14:textId="77777777" w:rsidR="007F03EB" w:rsidRDefault="007F03EB">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bCs/>
          <w:caps/>
        </w:rPr>
        <w:sectPr w:rsidR="007F03EB" w:rsidSect="007F03EB">
          <w:headerReference w:type="even" r:id="rId12"/>
          <w:headerReference w:type="default" r:id="rId13"/>
          <w:footerReference w:type="default" r:id="rId14"/>
          <w:headerReference w:type="first" r:id="rId15"/>
          <w:pgSz w:w="12240" w:h="15840" w:code="1"/>
          <w:pgMar w:top="720" w:right="720" w:bottom="720" w:left="720" w:header="720"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7A15A5" w14:paraId="79CDEC2C" w14:textId="77777777" w:rsidTr="007A15A5">
        <w:tc>
          <w:tcPr>
            <w:tcW w:w="11016" w:type="dxa"/>
          </w:tcPr>
          <w:p w14:paraId="79CDEC2B" w14:textId="77777777" w:rsidR="007A15A5" w:rsidRPr="008A0F97" w:rsidRDefault="007A15A5">
            <w:pPr>
              <w:pStyle w:val="ListParagraph"/>
              <w:ind w:left="0"/>
              <w:rPr>
                <w:rFonts w:asciiTheme="minorHAnsi" w:hAnsiTheme="minorHAnsi"/>
                <w:b/>
                <w:sz w:val="18"/>
                <w:szCs w:val="18"/>
              </w:rPr>
            </w:pPr>
            <w:r w:rsidRPr="008A0F97">
              <w:rPr>
                <w:rFonts w:asciiTheme="minorHAnsi" w:hAnsiTheme="minorHAnsi"/>
                <w:i/>
                <w:sz w:val="18"/>
                <w:szCs w:val="18"/>
              </w:rPr>
              <w:t>Medium and light density SPF manufacturers claim various R-values per inch.  In California the maximum R-value that can be claimed for ccSPF is an R-value of 5.8 per inch and for ocSPF is an R-value of 3.6 per inch unless documentation is provided showing that the product and/or manufacturer has a current ICC Evaluation Service Report (ESR) that shows compliance with</w:t>
            </w:r>
            <w:r w:rsidRPr="008A0F97">
              <w:rPr>
                <w:rFonts w:asciiTheme="minorHAnsi" w:hAnsiTheme="minorHAnsi"/>
                <w:sz w:val="18"/>
                <w:szCs w:val="18"/>
              </w:rPr>
              <w:t xml:space="preserve"> </w:t>
            </w:r>
            <w:r w:rsidRPr="008A0F97">
              <w:rPr>
                <w:rStyle w:val="Char-Italic"/>
                <w:rFonts w:asciiTheme="minorHAnsi" w:hAnsiTheme="minorHAnsi"/>
                <w:i w:val="0"/>
                <w:sz w:val="18"/>
                <w:szCs w:val="18"/>
              </w:rPr>
              <w:t>Acceptance Criteria for Spray-Applied Foam Plastic Insulation--AC377</w:t>
            </w:r>
          </w:p>
        </w:tc>
      </w:tr>
    </w:tbl>
    <w:p w14:paraId="79CDEC2D" w14:textId="77777777" w:rsidR="007A15A5" w:rsidRDefault="007A15A5" w:rsidP="000E1747">
      <w:pPr>
        <w:pStyle w:val="ListParagraph"/>
        <w:ind w:left="0"/>
        <w:rPr>
          <w:rFonts w:ascii="Calibri" w:hAnsi="Calibri"/>
          <w:b/>
          <w:sz w:val="18"/>
          <w:szCs w:val="18"/>
        </w:rPr>
      </w:pPr>
    </w:p>
    <w:tbl>
      <w:tblPr>
        <w:tblStyle w:val="TableGrid"/>
        <w:tblW w:w="0" w:type="auto"/>
        <w:tblLook w:val="04A0" w:firstRow="1" w:lastRow="0" w:firstColumn="1" w:lastColumn="0" w:noHBand="0" w:noVBand="1"/>
      </w:tblPr>
      <w:tblGrid>
        <w:gridCol w:w="10790"/>
      </w:tblGrid>
      <w:tr w:rsidR="007A15A5" w14:paraId="79CDEC2F" w14:textId="77777777" w:rsidTr="007A15A5">
        <w:tc>
          <w:tcPr>
            <w:tcW w:w="11016" w:type="dxa"/>
          </w:tcPr>
          <w:p w14:paraId="79CDEC2E" w14:textId="2E69980C" w:rsidR="007A15A5" w:rsidRPr="000C0F04" w:rsidRDefault="007A15A5" w:rsidP="003B2EF8">
            <w:pPr>
              <w:pStyle w:val="ListParagraph"/>
              <w:ind w:left="0"/>
              <w:rPr>
                <w:rFonts w:ascii="Calibri" w:hAnsi="Calibri"/>
                <w:b/>
                <w:i/>
                <w:sz w:val="18"/>
                <w:szCs w:val="18"/>
              </w:rPr>
            </w:pPr>
            <w:r w:rsidRPr="000C0F04">
              <w:rPr>
                <w:rFonts w:ascii="Calibri" w:hAnsi="Calibri"/>
                <w:b/>
                <w:bCs/>
                <w:i/>
                <w:caps/>
                <w:sz w:val="18"/>
              </w:rPr>
              <w:t>NoTE</w:t>
            </w:r>
            <w:r w:rsidRPr="000C0F04">
              <w:rPr>
                <w:rFonts w:ascii="Calibri" w:hAnsi="Calibri"/>
                <w:bCs/>
                <w:i/>
                <w:caps/>
                <w:sz w:val="18"/>
              </w:rPr>
              <w:t>: T</w:t>
            </w:r>
            <w:r w:rsidRPr="000C0F04">
              <w:rPr>
                <w:rFonts w:ascii="Calibri" w:hAnsi="Calibri"/>
                <w:bCs/>
                <w:i/>
                <w:sz w:val="18"/>
              </w:rPr>
              <w:t>he Energy Standards Section 110.7 requires that “all joints, penetrations and other openings in the building envelope that are potential sources of air leakage shall be caulked, gasketed, weather stripped, or otherwise sealed to limit infiltration and exfiltration.” In areas where spray Foam (SPF) insulation is used, the SPF can be considered the air barrier. Other than rigid board insulation, all other forms of insulation are not considered as an air barrier.</w:t>
            </w:r>
          </w:p>
        </w:tc>
      </w:tr>
    </w:tbl>
    <w:p w14:paraId="79CDEC30" w14:textId="77777777" w:rsidR="007A15A5" w:rsidRDefault="007A15A5" w:rsidP="000E1747">
      <w:pPr>
        <w:pStyle w:val="ListParagraph"/>
        <w:ind w:left="0"/>
        <w:rPr>
          <w:rFonts w:ascii="Calibri" w:hAnsi="Calibri"/>
          <w:b/>
          <w:sz w:val="18"/>
          <w:szCs w:val="18"/>
        </w:rPr>
      </w:pPr>
    </w:p>
    <w:tbl>
      <w:tblPr>
        <w:tblW w:w="497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74"/>
        <w:gridCol w:w="1074"/>
        <w:gridCol w:w="1074"/>
        <w:gridCol w:w="1074"/>
        <w:gridCol w:w="1074"/>
        <w:gridCol w:w="1074"/>
        <w:gridCol w:w="1074"/>
        <w:gridCol w:w="1074"/>
        <w:gridCol w:w="1074"/>
        <w:gridCol w:w="1074"/>
      </w:tblGrid>
      <w:tr w:rsidR="00644FFD" w:rsidRPr="00C4300E" w14:paraId="79CDEC32" w14:textId="77777777" w:rsidTr="002206DA">
        <w:trPr>
          <w:trHeight w:val="158"/>
          <w:jc w:val="center"/>
        </w:trPr>
        <w:tc>
          <w:tcPr>
            <w:tcW w:w="10965" w:type="dxa"/>
            <w:gridSpan w:val="10"/>
          </w:tcPr>
          <w:p w14:paraId="3E9DBD38" w14:textId="3C9D835F" w:rsidR="00644FFD" w:rsidRDefault="00644FFD" w:rsidP="00B667A0">
            <w:pPr>
              <w:pStyle w:val="ListParagraph"/>
              <w:ind w:left="0"/>
              <w:rPr>
                <w:rFonts w:ascii="Calibri" w:hAnsi="Calibri"/>
                <w:b/>
                <w:szCs w:val="18"/>
              </w:rPr>
            </w:pPr>
            <w:r w:rsidRPr="0046724B">
              <w:rPr>
                <w:rFonts w:ascii="Calibri" w:hAnsi="Calibri"/>
                <w:b/>
                <w:szCs w:val="18"/>
              </w:rPr>
              <w:t>A. Roof/Ceiling Insulation</w:t>
            </w:r>
          </w:p>
          <w:p w14:paraId="79CDEC31" w14:textId="23FACC71" w:rsidR="00644FFD" w:rsidRPr="00B667A0" w:rsidRDefault="00644FFD" w:rsidP="00B667A0">
            <w:pPr>
              <w:pStyle w:val="ListParagraph"/>
              <w:ind w:left="0"/>
              <w:rPr>
                <w:rFonts w:ascii="Calibri" w:hAnsi="Calibri"/>
                <w:sz w:val="18"/>
                <w:szCs w:val="18"/>
              </w:rPr>
            </w:pPr>
            <w:r w:rsidRPr="00B667A0">
              <w:rPr>
                <w:rFonts w:ascii="Calibri" w:hAnsi="Calibri"/>
                <w:szCs w:val="18"/>
              </w:rPr>
              <w:t>&lt;&lt;if CF1R contains roof/ceiling entry, then display this section; else display section header and standard “This Section Does Not Apply” message&gt;&gt;</w:t>
            </w:r>
          </w:p>
        </w:tc>
      </w:tr>
      <w:tr w:rsidR="00644FFD" w:rsidRPr="00C4300E" w14:paraId="79CDEC3D" w14:textId="77777777" w:rsidTr="002206DA">
        <w:trPr>
          <w:trHeight w:val="158"/>
          <w:jc w:val="center"/>
        </w:trPr>
        <w:tc>
          <w:tcPr>
            <w:tcW w:w="1096" w:type="dxa"/>
            <w:vAlign w:val="bottom"/>
          </w:tcPr>
          <w:p w14:paraId="79CDEC33" w14:textId="77777777" w:rsidR="00644FFD" w:rsidRDefault="00644FFD" w:rsidP="000E1747">
            <w:pPr>
              <w:jc w:val="center"/>
              <w:rPr>
                <w:rFonts w:ascii="Calibri" w:hAnsi="Calibri"/>
                <w:sz w:val="18"/>
                <w:szCs w:val="18"/>
              </w:rPr>
            </w:pPr>
            <w:r>
              <w:rPr>
                <w:rFonts w:ascii="Calibri" w:hAnsi="Calibri"/>
                <w:sz w:val="18"/>
                <w:szCs w:val="18"/>
              </w:rPr>
              <w:t>01</w:t>
            </w:r>
          </w:p>
        </w:tc>
        <w:tc>
          <w:tcPr>
            <w:tcW w:w="1097" w:type="dxa"/>
            <w:vAlign w:val="bottom"/>
          </w:tcPr>
          <w:p w14:paraId="79CDEC34" w14:textId="77777777" w:rsidR="00644FFD" w:rsidRDefault="00644FFD" w:rsidP="00DE2F96">
            <w:pPr>
              <w:jc w:val="center"/>
              <w:rPr>
                <w:rFonts w:ascii="Calibri" w:hAnsi="Calibri"/>
                <w:sz w:val="18"/>
                <w:szCs w:val="18"/>
              </w:rPr>
            </w:pPr>
            <w:r>
              <w:rPr>
                <w:rFonts w:ascii="Calibri" w:hAnsi="Calibri"/>
                <w:sz w:val="18"/>
                <w:szCs w:val="18"/>
              </w:rPr>
              <w:t>02</w:t>
            </w:r>
          </w:p>
        </w:tc>
        <w:tc>
          <w:tcPr>
            <w:tcW w:w="1096" w:type="dxa"/>
            <w:vAlign w:val="bottom"/>
          </w:tcPr>
          <w:p w14:paraId="79CDEC35" w14:textId="77777777" w:rsidR="00644FFD" w:rsidRDefault="00644FFD">
            <w:pPr>
              <w:jc w:val="center"/>
              <w:rPr>
                <w:rFonts w:ascii="Calibri" w:hAnsi="Calibri"/>
                <w:sz w:val="18"/>
                <w:szCs w:val="18"/>
              </w:rPr>
            </w:pPr>
            <w:r>
              <w:rPr>
                <w:rFonts w:ascii="Calibri" w:hAnsi="Calibri"/>
                <w:sz w:val="18"/>
                <w:szCs w:val="18"/>
              </w:rPr>
              <w:t>03</w:t>
            </w:r>
          </w:p>
        </w:tc>
        <w:tc>
          <w:tcPr>
            <w:tcW w:w="1097" w:type="dxa"/>
          </w:tcPr>
          <w:p w14:paraId="4ED2AD23" w14:textId="49948F4C" w:rsidR="00644FFD" w:rsidRDefault="00644FFD">
            <w:pPr>
              <w:jc w:val="center"/>
              <w:rPr>
                <w:rFonts w:ascii="Calibri" w:hAnsi="Calibri"/>
                <w:sz w:val="18"/>
                <w:szCs w:val="18"/>
              </w:rPr>
            </w:pPr>
            <w:r>
              <w:rPr>
                <w:rFonts w:ascii="Calibri" w:hAnsi="Calibri"/>
                <w:sz w:val="18"/>
                <w:szCs w:val="18"/>
              </w:rPr>
              <w:t>04</w:t>
            </w:r>
          </w:p>
        </w:tc>
        <w:tc>
          <w:tcPr>
            <w:tcW w:w="1096" w:type="dxa"/>
            <w:vAlign w:val="bottom"/>
          </w:tcPr>
          <w:p w14:paraId="79CDEC36" w14:textId="696D027E" w:rsidR="00644FFD" w:rsidRDefault="00644FFD">
            <w:pPr>
              <w:jc w:val="center"/>
              <w:rPr>
                <w:rFonts w:ascii="Calibri" w:hAnsi="Calibri"/>
                <w:sz w:val="18"/>
                <w:szCs w:val="18"/>
              </w:rPr>
            </w:pPr>
            <w:r>
              <w:rPr>
                <w:rFonts w:ascii="Calibri" w:hAnsi="Calibri"/>
                <w:sz w:val="18"/>
                <w:szCs w:val="18"/>
              </w:rPr>
              <w:t>05</w:t>
            </w:r>
          </w:p>
        </w:tc>
        <w:tc>
          <w:tcPr>
            <w:tcW w:w="1097" w:type="dxa"/>
            <w:vAlign w:val="bottom"/>
          </w:tcPr>
          <w:p w14:paraId="79CDEC37" w14:textId="160593D0" w:rsidR="00644FFD" w:rsidRDefault="00644FFD">
            <w:pPr>
              <w:jc w:val="center"/>
              <w:rPr>
                <w:rFonts w:ascii="Calibri" w:hAnsi="Calibri"/>
                <w:sz w:val="18"/>
                <w:szCs w:val="18"/>
              </w:rPr>
            </w:pPr>
            <w:r>
              <w:rPr>
                <w:rFonts w:ascii="Calibri" w:hAnsi="Calibri"/>
                <w:sz w:val="18"/>
                <w:szCs w:val="18"/>
              </w:rPr>
              <w:t>06</w:t>
            </w:r>
          </w:p>
        </w:tc>
        <w:tc>
          <w:tcPr>
            <w:tcW w:w="1096" w:type="dxa"/>
          </w:tcPr>
          <w:p w14:paraId="79CDEC38" w14:textId="6F044596" w:rsidR="00644FFD" w:rsidDel="00772BDB" w:rsidRDefault="00644FFD">
            <w:pPr>
              <w:ind w:left="-28" w:right="-18"/>
              <w:jc w:val="center"/>
              <w:rPr>
                <w:rFonts w:ascii="Calibri" w:hAnsi="Calibri"/>
                <w:sz w:val="18"/>
                <w:szCs w:val="18"/>
              </w:rPr>
            </w:pPr>
            <w:r>
              <w:rPr>
                <w:rFonts w:ascii="Calibri" w:hAnsi="Calibri"/>
                <w:sz w:val="18"/>
                <w:szCs w:val="18"/>
              </w:rPr>
              <w:t>07</w:t>
            </w:r>
          </w:p>
        </w:tc>
        <w:tc>
          <w:tcPr>
            <w:tcW w:w="1097" w:type="dxa"/>
            <w:vAlign w:val="bottom"/>
          </w:tcPr>
          <w:p w14:paraId="79CDEC39" w14:textId="11EE8015" w:rsidR="00644FFD" w:rsidRDefault="00644FFD">
            <w:pPr>
              <w:ind w:left="-28" w:right="-18"/>
              <w:jc w:val="center"/>
              <w:rPr>
                <w:rFonts w:ascii="Calibri" w:hAnsi="Calibri"/>
                <w:sz w:val="18"/>
                <w:szCs w:val="18"/>
              </w:rPr>
            </w:pPr>
            <w:r>
              <w:rPr>
                <w:rFonts w:ascii="Calibri" w:hAnsi="Calibri"/>
                <w:sz w:val="18"/>
                <w:szCs w:val="18"/>
              </w:rPr>
              <w:t>08</w:t>
            </w:r>
          </w:p>
        </w:tc>
        <w:tc>
          <w:tcPr>
            <w:tcW w:w="1096" w:type="dxa"/>
            <w:vAlign w:val="bottom"/>
          </w:tcPr>
          <w:p w14:paraId="79CDEC3A" w14:textId="05B47163" w:rsidR="00644FFD" w:rsidRDefault="00644FFD">
            <w:pPr>
              <w:ind w:left="-18"/>
              <w:jc w:val="center"/>
              <w:rPr>
                <w:rFonts w:ascii="Calibri" w:hAnsi="Calibri"/>
                <w:sz w:val="18"/>
                <w:szCs w:val="18"/>
              </w:rPr>
            </w:pPr>
            <w:r>
              <w:rPr>
                <w:rFonts w:ascii="Calibri" w:hAnsi="Calibri"/>
                <w:sz w:val="18"/>
                <w:szCs w:val="18"/>
              </w:rPr>
              <w:t>09</w:t>
            </w:r>
          </w:p>
        </w:tc>
        <w:tc>
          <w:tcPr>
            <w:tcW w:w="1097" w:type="dxa"/>
            <w:vAlign w:val="bottom"/>
          </w:tcPr>
          <w:p w14:paraId="79CDEC3B" w14:textId="766E8893" w:rsidR="00644FFD" w:rsidRDefault="00644FFD">
            <w:pPr>
              <w:ind w:left="-73"/>
              <w:jc w:val="center"/>
              <w:rPr>
                <w:rFonts w:ascii="Calibri" w:hAnsi="Calibri"/>
                <w:sz w:val="18"/>
                <w:szCs w:val="18"/>
              </w:rPr>
            </w:pPr>
            <w:r>
              <w:rPr>
                <w:rFonts w:ascii="Calibri" w:hAnsi="Calibri"/>
                <w:sz w:val="18"/>
                <w:szCs w:val="18"/>
              </w:rPr>
              <w:t>10</w:t>
            </w:r>
          </w:p>
        </w:tc>
      </w:tr>
      <w:tr w:rsidR="00644FFD" w:rsidRPr="00C4300E" w14:paraId="79CDEC49" w14:textId="77777777" w:rsidTr="002206DA">
        <w:trPr>
          <w:trHeight w:val="158"/>
          <w:jc w:val="center"/>
        </w:trPr>
        <w:tc>
          <w:tcPr>
            <w:tcW w:w="1096" w:type="dxa"/>
            <w:vAlign w:val="bottom"/>
          </w:tcPr>
          <w:p w14:paraId="79CDEC3E" w14:textId="77777777" w:rsidR="00644FFD" w:rsidRPr="00C4300E" w:rsidRDefault="00644FFD" w:rsidP="003B2EF8">
            <w:pPr>
              <w:jc w:val="center"/>
              <w:rPr>
                <w:rFonts w:ascii="Calibri" w:hAnsi="Calibri"/>
                <w:sz w:val="18"/>
                <w:szCs w:val="18"/>
              </w:rPr>
            </w:pPr>
            <w:r>
              <w:rPr>
                <w:rFonts w:ascii="Calibri" w:hAnsi="Calibri"/>
                <w:b/>
                <w:sz w:val="18"/>
                <w:szCs w:val="18"/>
              </w:rPr>
              <w:t>I.D.</w:t>
            </w:r>
          </w:p>
        </w:tc>
        <w:tc>
          <w:tcPr>
            <w:tcW w:w="1097" w:type="dxa"/>
            <w:vAlign w:val="bottom"/>
          </w:tcPr>
          <w:p w14:paraId="79CDEC3F" w14:textId="77777777" w:rsidR="00644FFD" w:rsidRPr="00C4300E" w:rsidRDefault="00644FFD" w:rsidP="003B2EF8">
            <w:pPr>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096" w:type="dxa"/>
            <w:vAlign w:val="bottom"/>
          </w:tcPr>
          <w:p w14:paraId="64438D1A" w14:textId="77777777" w:rsidR="00644FFD" w:rsidRDefault="00644FFD" w:rsidP="003B2EF8">
            <w:pPr>
              <w:jc w:val="center"/>
              <w:rPr>
                <w:rFonts w:ascii="Calibri" w:hAnsi="Calibri"/>
                <w:b/>
                <w:sz w:val="18"/>
                <w:szCs w:val="18"/>
              </w:rPr>
            </w:pPr>
            <w:r>
              <w:rPr>
                <w:rFonts w:ascii="Calibri" w:hAnsi="Calibri"/>
                <w:b/>
                <w:sz w:val="18"/>
                <w:szCs w:val="18"/>
              </w:rPr>
              <w:t>Assembly/</w:t>
            </w:r>
          </w:p>
          <w:p w14:paraId="79CDEC40" w14:textId="77777777" w:rsidR="00644FFD" w:rsidRDefault="00644FFD" w:rsidP="003B2EF8">
            <w:pPr>
              <w:jc w:val="center"/>
              <w:rPr>
                <w:rFonts w:ascii="Calibri" w:hAnsi="Calibri"/>
                <w:sz w:val="18"/>
                <w:szCs w:val="18"/>
              </w:rPr>
            </w:pPr>
            <w:r w:rsidRPr="00C4300E">
              <w:rPr>
                <w:rFonts w:ascii="Calibri" w:hAnsi="Calibri"/>
                <w:b/>
                <w:sz w:val="18"/>
                <w:szCs w:val="18"/>
              </w:rPr>
              <w:t xml:space="preserve">Framing </w:t>
            </w:r>
            <w:r>
              <w:rPr>
                <w:rFonts w:ascii="Calibri" w:hAnsi="Calibri"/>
                <w:b/>
                <w:sz w:val="18"/>
                <w:szCs w:val="18"/>
              </w:rPr>
              <w:t>Material</w:t>
            </w:r>
          </w:p>
        </w:tc>
        <w:tc>
          <w:tcPr>
            <w:tcW w:w="1097" w:type="dxa"/>
            <w:vAlign w:val="bottom"/>
          </w:tcPr>
          <w:p w14:paraId="244DB992" w14:textId="77777777" w:rsidR="000B7224" w:rsidRDefault="000B7224" w:rsidP="00053E05">
            <w:pPr>
              <w:jc w:val="center"/>
              <w:rPr>
                <w:rFonts w:ascii="Calibri" w:hAnsi="Calibri"/>
                <w:b/>
                <w:sz w:val="18"/>
                <w:szCs w:val="18"/>
              </w:rPr>
            </w:pPr>
            <w:r>
              <w:rPr>
                <w:rFonts w:ascii="Calibri" w:hAnsi="Calibri"/>
                <w:b/>
                <w:sz w:val="18"/>
                <w:szCs w:val="18"/>
              </w:rPr>
              <w:t>Assembly</w:t>
            </w:r>
          </w:p>
          <w:p w14:paraId="2130DD35" w14:textId="47FF32D4" w:rsidR="00644FFD" w:rsidRDefault="00644FFD" w:rsidP="00053E05">
            <w:pPr>
              <w:jc w:val="center"/>
              <w:rPr>
                <w:rFonts w:ascii="Calibri" w:hAnsi="Calibri"/>
                <w:b/>
                <w:sz w:val="18"/>
                <w:szCs w:val="18"/>
              </w:rPr>
            </w:pPr>
            <w:r>
              <w:rPr>
                <w:rFonts w:ascii="Calibri" w:hAnsi="Calibri"/>
                <w:b/>
                <w:sz w:val="18"/>
                <w:szCs w:val="18"/>
              </w:rPr>
              <w:t>Thickness (inches)</w:t>
            </w:r>
          </w:p>
        </w:tc>
        <w:tc>
          <w:tcPr>
            <w:tcW w:w="1096" w:type="dxa"/>
            <w:vAlign w:val="bottom"/>
          </w:tcPr>
          <w:p w14:paraId="79CDEC41" w14:textId="0348F6CE" w:rsidR="00644FFD" w:rsidRDefault="00644FFD" w:rsidP="003B2EF8">
            <w:pPr>
              <w:jc w:val="center"/>
              <w:rPr>
                <w:rFonts w:ascii="Calibri" w:hAnsi="Calibri"/>
                <w:sz w:val="18"/>
                <w:szCs w:val="18"/>
              </w:rPr>
            </w:pPr>
            <w:r>
              <w:rPr>
                <w:rFonts w:ascii="Calibri" w:hAnsi="Calibri"/>
                <w:b/>
                <w:sz w:val="18"/>
                <w:szCs w:val="18"/>
              </w:rPr>
              <w:t>Framing Size &amp; Spacing</w:t>
            </w:r>
          </w:p>
        </w:tc>
        <w:tc>
          <w:tcPr>
            <w:tcW w:w="1097" w:type="dxa"/>
            <w:vAlign w:val="bottom"/>
          </w:tcPr>
          <w:p w14:paraId="79CDEC42" w14:textId="77777777" w:rsidR="00644FFD" w:rsidRPr="00C4300E" w:rsidRDefault="00644FFD" w:rsidP="003B2EF8">
            <w:pPr>
              <w:jc w:val="center"/>
              <w:rPr>
                <w:rFonts w:ascii="Calibri" w:hAnsi="Calibri"/>
                <w:sz w:val="18"/>
                <w:szCs w:val="18"/>
              </w:rPr>
            </w:pPr>
            <w:r w:rsidRPr="00C4300E">
              <w:rPr>
                <w:rFonts w:ascii="Calibri" w:hAnsi="Calibri"/>
                <w:b/>
                <w:sz w:val="18"/>
                <w:szCs w:val="18"/>
              </w:rPr>
              <w:t>Insulation Type</w:t>
            </w:r>
          </w:p>
        </w:tc>
        <w:tc>
          <w:tcPr>
            <w:tcW w:w="1096" w:type="dxa"/>
            <w:vAlign w:val="bottom"/>
          </w:tcPr>
          <w:p w14:paraId="79CDEC43" w14:textId="77777777" w:rsidR="00644FFD" w:rsidRDefault="00644FFD" w:rsidP="003B2EF8">
            <w:pPr>
              <w:jc w:val="center"/>
              <w:rPr>
                <w:rFonts w:ascii="Calibri" w:hAnsi="Calibri"/>
                <w:b/>
                <w:sz w:val="18"/>
                <w:szCs w:val="18"/>
              </w:rPr>
            </w:pPr>
            <w:r>
              <w:rPr>
                <w:rFonts w:ascii="Calibri" w:hAnsi="Calibri"/>
                <w:b/>
                <w:sz w:val="18"/>
                <w:szCs w:val="18"/>
              </w:rPr>
              <w:t>ESR Number</w:t>
            </w:r>
          </w:p>
        </w:tc>
        <w:tc>
          <w:tcPr>
            <w:tcW w:w="1097" w:type="dxa"/>
            <w:vAlign w:val="bottom"/>
          </w:tcPr>
          <w:p w14:paraId="14CDD420" w14:textId="4E45CC88" w:rsidR="00644FFD" w:rsidRDefault="00053E05" w:rsidP="003B2EF8">
            <w:pPr>
              <w:jc w:val="center"/>
              <w:rPr>
                <w:rFonts w:ascii="Calibri" w:hAnsi="Calibri"/>
                <w:b/>
                <w:sz w:val="18"/>
                <w:szCs w:val="18"/>
              </w:rPr>
            </w:pPr>
            <w:r>
              <w:rPr>
                <w:rFonts w:ascii="Calibri" w:hAnsi="Calibri"/>
                <w:b/>
                <w:sz w:val="18"/>
                <w:szCs w:val="18"/>
              </w:rPr>
              <w:t>Core/</w:t>
            </w:r>
            <w:r w:rsidR="00644FFD">
              <w:rPr>
                <w:rFonts w:ascii="Calibri" w:hAnsi="Calibri"/>
                <w:b/>
                <w:sz w:val="18"/>
                <w:szCs w:val="18"/>
              </w:rPr>
              <w:t>Cavity Insulation</w:t>
            </w:r>
            <w:r w:rsidR="00644FFD" w:rsidRPr="00C4300E">
              <w:rPr>
                <w:rFonts w:ascii="Calibri" w:hAnsi="Calibri"/>
                <w:b/>
                <w:sz w:val="18"/>
                <w:szCs w:val="18"/>
              </w:rPr>
              <w:t xml:space="preserve"> </w:t>
            </w:r>
          </w:p>
          <w:p w14:paraId="79CDEC44" w14:textId="374F85A6" w:rsidR="00644FFD" w:rsidRPr="00C4300E" w:rsidRDefault="00644FFD" w:rsidP="003B2EF8">
            <w:pPr>
              <w:jc w:val="center"/>
              <w:rPr>
                <w:rFonts w:ascii="Calibri" w:hAnsi="Calibri"/>
                <w:sz w:val="18"/>
                <w:szCs w:val="18"/>
              </w:rPr>
            </w:pPr>
            <w:r w:rsidRPr="00C4300E">
              <w:rPr>
                <w:rFonts w:ascii="Calibri" w:hAnsi="Calibri"/>
                <w:b/>
                <w:sz w:val="18"/>
                <w:szCs w:val="18"/>
              </w:rPr>
              <w:t>R-value</w:t>
            </w:r>
          </w:p>
        </w:tc>
        <w:tc>
          <w:tcPr>
            <w:tcW w:w="1096" w:type="dxa"/>
            <w:vAlign w:val="bottom"/>
          </w:tcPr>
          <w:p w14:paraId="79CDEC45" w14:textId="77777777" w:rsidR="00644FFD" w:rsidRDefault="00644FFD" w:rsidP="003B2EF8">
            <w:pPr>
              <w:jc w:val="center"/>
              <w:rPr>
                <w:rFonts w:ascii="Calibri" w:hAnsi="Calibri"/>
                <w:b/>
                <w:sz w:val="18"/>
                <w:szCs w:val="18"/>
              </w:rPr>
            </w:pPr>
            <w:r>
              <w:rPr>
                <w:rFonts w:ascii="Calibri" w:hAnsi="Calibri"/>
                <w:b/>
                <w:sz w:val="18"/>
                <w:szCs w:val="18"/>
              </w:rPr>
              <w:t xml:space="preserve">Insulation </w:t>
            </w:r>
            <w:r w:rsidRPr="00C4300E">
              <w:rPr>
                <w:rFonts w:ascii="Calibri" w:hAnsi="Calibri"/>
                <w:b/>
                <w:sz w:val="18"/>
                <w:szCs w:val="18"/>
              </w:rPr>
              <w:t>Depth</w:t>
            </w:r>
          </w:p>
          <w:p w14:paraId="79CDEC46" w14:textId="77777777" w:rsidR="00644FFD" w:rsidRPr="00C4300E" w:rsidRDefault="00644FFD" w:rsidP="003B2EF8">
            <w:pPr>
              <w:ind w:left="-28" w:right="-18"/>
              <w:jc w:val="center"/>
              <w:rPr>
                <w:rFonts w:ascii="Calibri" w:hAnsi="Calibri"/>
                <w:sz w:val="18"/>
                <w:szCs w:val="18"/>
              </w:rPr>
            </w:pPr>
            <w:r>
              <w:rPr>
                <w:rFonts w:ascii="Calibri" w:hAnsi="Calibri"/>
                <w:b/>
                <w:sz w:val="18"/>
                <w:szCs w:val="18"/>
              </w:rPr>
              <w:t>(inches)</w:t>
            </w:r>
          </w:p>
        </w:tc>
        <w:tc>
          <w:tcPr>
            <w:tcW w:w="1097" w:type="dxa"/>
            <w:vAlign w:val="bottom"/>
          </w:tcPr>
          <w:p w14:paraId="79CDEC47" w14:textId="079A7303" w:rsidR="00644FFD" w:rsidRPr="00C4300E" w:rsidRDefault="00644FFD" w:rsidP="003B2EF8">
            <w:pPr>
              <w:ind w:left="-73"/>
              <w:jc w:val="center"/>
              <w:rPr>
                <w:rFonts w:ascii="Calibri" w:hAnsi="Calibri"/>
                <w:sz w:val="18"/>
                <w:szCs w:val="18"/>
              </w:rPr>
            </w:pPr>
            <w:r>
              <w:rPr>
                <w:rFonts w:ascii="Calibri" w:hAnsi="Calibri"/>
                <w:b/>
                <w:sz w:val="18"/>
                <w:szCs w:val="18"/>
              </w:rPr>
              <w:t>Continuous</w:t>
            </w:r>
            <w:r w:rsidRPr="00C4300E">
              <w:rPr>
                <w:rFonts w:ascii="Calibri" w:hAnsi="Calibri"/>
                <w:b/>
                <w:sz w:val="18"/>
                <w:szCs w:val="18"/>
              </w:rPr>
              <w:t xml:space="preserve"> </w:t>
            </w:r>
            <w:r>
              <w:rPr>
                <w:rFonts w:ascii="Calibri" w:hAnsi="Calibri"/>
                <w:b/>
                <w:sz w:val="18"/>
                <w:szCs w:val="18"/>
              </w:rPr>
              <w:t>Insulation</w:t>
            </w:r>
            <w:r w:rsidRPr="00C4300E">
              <w:rPr>
                <w:rFonts w:ascii="Calibri" w:hAnsi="Calibri"/>
                <w:b/>
                <w:sz w:val="18"/>
                <w:szCs w:val="18"/>
              </w:rPr>
              <w:br/>
              <w:t>R-value</w:t>
            </w:r>
          </w:p>
        </w:tc>
      </w:tr>
      <w:tr w:rsidR="00644FFD" w:rsidRPr="00C4300E" w14:paraId="79CDEC5B" w14:textId="77777777" w:rsidTr="002206DA">
        <w:trPr>
          <w:trHeight w:val="158"/>
          <w:jc w:val="center"/>
        </w:trPr>
        <w:tc>
          <w:tcPr>
            <w:tcW w:w="1096" w:type="dxa"/>
            <w:vAlign w:val="bottom"/>
          </w:tcPr>
          <w:p w14:paraId="79CDEC4A" w14:textId="0E890613" w:rsidR="00644FFD" w:rsidRPr="00C4300E" w:rsidRDefault="00644FFD" w:rsidP="002206DA">
            <w:pPr>
              <w:jc w:val="center"/>
              <w:rPr>
                <w:rFonts w:ascii="Calibri" w:hAnsi="Calibri"/>
                <w:sz w:val="18"/>
                <w:szCs w:val="18"/>
              </w:rPr>
            </w:pPr>
            <w:r w:rsidRPr="00C77D58">
              <w:rPr>
                <w:rFonts w:asciiTheme="minorHAnsi" w:hAnsiTheme="minorHAnsi"/>
                <w:sz w:val="18"/>
                <w:szCs w:val="18"/>
              </w:rPr>
              <w:t xml:space="preserve">&lt;&lt;pull from </w:t>
            </w:r>
            <w:r>
              <w:rPr>
                <w:rFonts w:asciiTheme="minorHAnsi" w:hAnsiTheme="minorHAnsi"/>
                <w:sz w:val="18"/>
                <w:szCs w:val="18"/>
              </w:rPr>
              <w:t>CF1R</w:t>
            </w:r>
            <w:r w:rsidRPr="00C77D58">
              <w:rPr>
                <w:rFonts w:asciiTheme="minorHAnsi" w:hAnsiTheme="minorHAnsi"/>
                <w:sz w:val="18"/>
                <w:szCs w:val="18"/>
              </w:rPr>
              <w:t>&gt;&gt;</w:t>
            </w:r>
          </w:p>
        </w:tc>
        <w:tc>
          <w:tcPr>
            <w:tcW w:w="1097" w:type="dxa"/>
            <w:vAlign w:val="bottom"/>
          </w:tcPr>
          <w:p w14:paraId="79CDEC4B" w14:textId="77777777" w:rsidR="00644FFD" w:rsidRDefault="00644FFD" w:rsidP="002206DA">
            <w:pPr>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096" w:type="dxa"/>
            <w:vAlign w:val="bottom"/>
          </w:tcPr>
          <w:p w14:paraId="79CDEC4C" w14:textId="77777777" w:rsidR="00644FFD" w:rsidRDefault="00644FFD" w:rsidP="002206DA">
            <w:pPr>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C4D" w14:textId="77777777" w:rsidR="00644FFD" w:rsidRDefault="00644FFD" w:rsidP="002206DA">
            <w:pPr>
              <w:jc w:val="center"/>
              <w:rPr>
                <w:rFonts w:asciiTheme="minorHAnsi" w:hAnsiTheme="minorHAnsi"/>
                <w:sz w:val="18"/>
                <w:szCs w:val="18"/>
              </w:rPr>
            </w:pPr>
            <w:r w:rsidRPr="00C77D58">
              <w:rPr>
                <w:rFonts w:asciiTheme="minorHAnsi" w:hAnsiTheme="minorHAnsi"/>
                <w:sz w:val="18"/>
                <w:szCs w:val="18"/>
              </w:rPr>
              <w:t>From</w:t>
            </w:r>
          </w:p>
          <w:p w14:paraId="79CDEC4E" w14:textId="4B3AFAFA" w:rsidR="00644FFD" w:rsidRPr="00C4300E" w:rsidRDefault="00644FFD" w:rsidP="002206DA">
            <w:pPr>
              <w:jc w:val="center"/>
              <w:rPr>
                <w:rFonts w:ascii="Calibri" w:hAnsi="Calibri"/>
                <w:sz w:val="18"/>
                <w:szCs w:val="18"/>
              </w:rPr>
            </w:pPr>
            <w:r>
              <w:rPr>
                <w:rFonts w:asciiTheme="minorHAnsi" w:hAnsiTheme="minorHAnsi"/>
                <w:sz w:val="18"/>
                <w:szCs w:val="18"/>
              </w:rPr>
              <w:t>CF1R; else NA</w:t>
            </w:r>
            <w:r w:rsidRPr="00C77D58">
              <w:rPr>
                <w:rFonts w:asciiTheme="minorHAnsi" w:hAnsiTheme="minorHAnsi"/>
                <w:sz w:val="18"/>
                <w:szCs w:val="18"/>
              </w:rPr>
              <w:t>&gt;&gt;</w:t>
            </w:r>
          </w:p>
        </w:tc>
        <w:tc>
          <w:tcPr>
            <w:tcW w:w="1097" w:type="dxa"/>
            <w:vAlign w:val="bottom"/>
          </w:tcPr>
          <w:p w14:paraId="0A38E893" w14:textId="00527B25" w:rsidR="00644FFD" w:rsidRPr="00C77D58" w:rsidRDefault="00644FFD" w:rsidP="00053E05">
            <w:pPr>
              <w:jc w:val="center"/>
              <w:rPr>
                <w:rFonts w:asciiTheme="minorHAnsi" w:hAnsiTheme="minorHAnsi"/>
                <w:sz w:val="18"/>
                <w:szCs w:val="18"/>
              </w:rPr>
            </w:pPr>
            <w:r>
              <w:rPr>
                <w:rFonts w:asciiTheme="minorHAnsi" w:hAnsiTheme="minorHAnsi"/>
                <w:sz w:val="18"/>
                <w:szCs w:val="18"/>
              </w:rPr>
              <w:t>&lt;&lt;pull from CF1R; else NA&gt;&gt;</w:t>
            </w:r>
          </w:p>
        </w:tc>
        <w:tc>
          <w:tcPr>
            <w:tcW w:w="1096" w:type="dxa"/>
            <w:vAlign w:val="bottom"/>
          </w:tcPr>
          <w:p w14:paraId="79CDEC4F" w14:textId="6AA2FFB6" w:rsidR="00644FFD" w:rsidRDefault="00644FFD">
            <w:pPr>
              <w:jc w:val="center"/>
              <w:rPr>
                <w:rFonts w:asciiTheme="minorHAnsi" w:hAnsiTheme="minorHAnsi"/>
                <w:sz w:val="18"/>
                <w:szCs w:val="18"/>
              </w:rPr>
            </w:pPr>
            <w:r w:rsidRPr="00C77D58">
              <w:rPr>
                <w:rFonts w:asciiTheme="minorHAnsi" w:hAnsiTheme="minorHAnsi"/>
                <w:sz w:val="18"/>
                <w:szCs w:val="18"/>
              </w:rPr>
              <w:t>&lt;&lt;pull from</w:t>
            </w:r>
          </w:p>
          <w:p w14:paraId="79CDEC50" w14:textId="30BB2E33" w:rsidR="00644FFD" w:rsidRDefault="00644FFD">
            <w:pPr>
              <w:jc w:val="center"/>
              <w:rPr>
                <w:rFonts w:ascii="Calibri" w:hAnsi="Calibri"/>
                <w:sz w:val="18"/>
                <w:szCs w:val="18"/>
              </w:rPr>
            </w:pPr>
            <w:r>
              <w:rPr>
                <w:rFonts w:asciiTheme="minorHAnsi" w:hAnsiTheme="minorHAnsi"/>
                <w:sz w:val="18"/>
                <w:szCs w:val="18"/>
              </w:rPr>
              <w:t>CF1R; else NA</w:t>
            </w:r>
            <w:r w:rsidRPr="00C77D58">
              <w:rPr>
                <w:rFonts w:asciiTheme="minorHAnsi" w:hAnsiTheme="minorHAnsi"/>
                <w:sz w:val="18"/>
                <w:szCs w:val="18"/>
              </w:rPr>
              <w:t>&gt;&gt;</w:t>
            </w:r>
          </w:p>
        </w:tc>
        <w:tc>
          <w:tcPr>
            <w:tcW w:w="1097" w:type="dxa"/>
            <w:vAlign w:val="bottom"/>
          </w:tcPr>
          <w:p w14:paraId="79CDEC51" w14:textId="77777777" w:rsidR="00644FFD" w:rsidRPr="00C4300E" w:rsidRDefault="00644FFD" w:rsidP="002206DA">
            <w:pPr>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096" w:type="dxa"/>
            <w:vAlign w:val="bottom"/>
          </w:tcPr>
          <w:p w14:paraId="79CDEC52" w14:textId="77777777" w:rsidR="00644FFD" w:rsidRDefault="00644FFD" w:rsidP="002206DA">
            <w:pPr>
              <w:jc w:val="center"/>
              <w:rPr>
                <w:rFonts w:asciiTheme="minorHAnsi" w:hAnsiTheme="minorHAnsi"/>
                <w:sz w:val="18"/>
                <w:szCs w:val="18"/>
              </w:rPr>
            </w:pPr>
            <w:r>
              <w:rPr>
                <w:rFonts w:asciiTheme="minorHAnsi" w:hAnsiTheme="minorHAnsi"/>
                <w:sz w:val="18"/>
                <w:szCs w:val="18"/>
              </w:rPr>
              <w:t>&lt;&lt;if nonstd spray foam is flagged on CF1R require user to input ESR number (ESR-xxxx) else NA&gt;&gt;</w:t>
            </w:r>
          </w:p>
        </w:tc>
        <w:tc>
          <w:tcPr>
            <w:tcW w:w="1097" w:type="dxa"/>
            <w:vAlign w:val="bottom"/>
          </w:tcPr>
          <w:p w14:paraId="79CDEC54" w14:textId="561D5870" w:rsidR="00644FFD" w:rsidRDefault="00644FFD" w:rsidP="002206DA">
            <w:pPr>
              <w:jc w:val="center"/>
              <w:rPr>
                <w:rFonts w:asciiTheme="minorHAnsi" w:hAnsiTheme="minorHAnsi"/>
                <w:sz w:val="18"/>
                <w:szCs w:val="18"/>
              </w:rPr>
            </w:pPr>
            <w:r w:rsidRPr="00C77D58">
              <w:rPr>
                <w:rFonts w:asciiTheme="minorHAnsi" w:hAnsiTheme="minorHAnsi"/>
                <w:sz w:val="18"/>
                <w:szCs w:val="18"/>
              </w:rPr>
              <w:t>&lt;&lt;pull</w:t>
            </w:r>
            <w:r w:rsidR="004C58A9">
              <w:rPr>
                <w:rFonts w:asciiTheme="minorHAnsi" w:hAnsiTheme="minorHAnsi"/>
                <w:sz w:val="18"/>
                <w:szCs w:val="18"/>
              </w:rPr>
              <w:t xml:space="preserve"> f</w:t>
            </w:r>
            <w:r w:rsidRPr="00C77D58">
              <w:rPr>
                <w:rFonts w:asciiTheme="minorHAnsi" w:hAnsiTheme="minorHAnsi"/>
                <w:sz w:val="18"/>
                <w:szCs w:val="18"/>
              </w:rPr>
              <w:t>rom</w:t>
            </w:r>
          </w:p>
          <w:p w14:paraId="79CDEC55" w14:textId="3ED69FFF" w:rsidR="00644FFD" w:rsidRPr="00C4300E" w:rsidRDefault="00644FFD" w:rsidP="00B5718C">
            <w:pPr>
              <w:jc w:val="center"/>
              <w:rPr>
                <w:rFonts w:ascii="Calibri" w:hAnsi="Calibri"/>
                <w:sz w:val="18"/>
                <w:szCs w:val="18"/>
              </w:rPr>
            </w:pPr>
            <w:r>
              <w:rPr>
                <w:rFonts w:asciiTheme="minorHAnsi" w:hAnsiTheme="minorHAnsi"/>
                <w:sz w:val="18"/>
                <w:szCs w:val="18"/>
              </w:rPr>
              <w:t xml:space="preserve">CF1R </w:t>
            </w:r>
            <w:r w:rsidR="00B5718C" w:rsidRPr="00B5718C">
              <w:rPr>
                <w:rFonts w:asciiTheme="minorHAnsi" w:hAnsiTheme="minorHAnsi"/>
                <w:sz w:val="18"/>
                <w:szCs w:val="16"/>
              </w:rPr>
              <w:t xml:space="preserve">but </w:t>
            </w:r>
            <w:r w:rsidR="00B5718C">
              <w:rPr>
                <w:rFonts w:asciiTheme="minorHAnsi" w:hAnsiTheme="minorHAnsi"/>
                <w:sz w:val="18"/>
                <w:szCs w:val="16"/>
              </w:rPr>
              <w:t xml:space="preserve">user </w:t>
            </w:r>
            <w:r w:rsidR="00B5718C" w:rsidRPr="00B5718C">
              <w:rPr>
                <w:rFonts w:asciiTheme="minorHAnsi" w:hAnsiTheme="minorHAnsi"/>
                <w:sz w:val="18"/>
                <w:szCs w:val="16"/>
              </w:rPr>
              <w:t xml:space="preserve">can override </w:t>
            </w:r>
            <w:r w:rsidR="00B5718C">
              <w:rPr>
                <w:rFonts w:asciiTheme="minorHAnsi" w:hAnsiTheme="minorHAnsi"/>
                <w:sz w:val="18"/>
                <w:szCs w:val="16"/>
              </w:rPr>
              <w:t>with value</w:t>
            </w:r>
            <w:r w:rsidR="00B5718C" w:rsidRPr="00B5718C">
              <w:rPr>
                <w:rFonts w:asciiTheme="minorHAnsi" w:hAnsiTheme="minorHAnsi"/>
                <w:sz w:val="18"/>
                <w:szCs w:val="16"/>
              </w:rPr>
              <w:t xml:space="preserve"> equal to or </w:t>
            </w:r>
            <w:r w:rsidR="00B5718C">
              <w:rPr>
                <w:rFonts w:asciiTheme="minorHAnsi" w:hAnsiTheme="minorHAnsi"/>
                <w:sz w:val="18"/>
                <w:szCs w:val="16"/>
              </w:rPr>
              <w:t>greater</w:t>
            </w:r>
            <w:r w:rsidR="00B5718C" w:rsidRPr="00B5718C">
              <w:rPr>
                <w:rFonts w:asciiTheme="minorHAnsi" w:hAnsiTheme="minorHAnsi"/>
                <w:sz w:val="18"/>
                <w:szCs w:val="16"/>
              </w:rPr>
              <w:t xml:space="preserve"> than CF1R</w:t>
            </w:r>
            <w:r w:rsidR="00B5718C" w:rsidRPr="00B5718C">
              <w:rPr>
                <w:rFonts w:asciiTheme="minorHAnsi" w:hAnsiTheme="minorHAnsi"/>
                <w:sz w:val="18"/>
                <w:szCs w:val="18"/>
              </w:rPr>
              <w:t xml:space="preserve"> </w:t>
            </w:r>
            <w:r w:rsidRPr="00C77D58">
              <w:rPr>
                <w:rFonts w:asciiTheme="minorHAnsi" w:hAnsiTheme="minorHAnsi"/>
                <w:sz w:val="18"/>
                <w:szCs w:val="18"/>
              </w:rPr>
              <w:t>&gt;&gt;</w:t>
            </w:r>
          </w:p>
        </w:tc>
        <w:tc>
          <w:tcPr>
            <w:tcW w:w="1096" w:type="dxa"/>
            <w:vAlign w:val="bottom"/>
          </w:tcPr>
          <w:p w14:paraId="79CDEC56" w14:textId="097A76A7" w:rsidR="00644FFD" w:rsidRPr="00C4300E" w:rsidRDefault="00644FFD" w:rsidP="002206DA">
            <w:pPr>
              <w:jc w:val="center"/>
              <w:rPr>
                <w:rFonts w:ascii="Calibri" w:hAnsi="Calibri"/>
                <w:sz w:val="18"/>
                <w:szCs w:val="18"/>
              </w:rPr>
            </w:pPr>
            <w:r>
              <w:rPr>
                <w:rFonts w:asciiTheme="minorHAnsi" w:hAnsiTheme="minorHAnsi"/>
                <w:sz w:val="18"/>
                <w:szCs w:val="18"/>
              </w:rPr>
              <w:t>&lt;&lt;User Input: Number; else if A0</w:t>
            </w:r>
            <w:r w:rsidR="006B338B">
              <w:rPr>
                <w:rFonts w:asciiTheme="minorHAnsi" w:hAnsiTheme="minorHAnsi"/>
                <w:sz w:val="18"/>
                <w:szCs w:val="18"/>
              </w:rPr>
              <w:t>8</w:t>
            </w:r>
            <w:r>
              <w:rPr>
                <w:rFonts w:asciiTheme="minorHAnsi" w:hAnsiTheme="minorHAnsi"/>
                <w:sz w:val="18"/>
                <w:szCs w:val="18"/>
              </w:rPr>
              <w:t>=NA then display NA&gt;&gt;</w:t>
            </w:r>
          </w:p>
        </w:tc>
        <w:tc>
          <w:tcPr>
            <w:tcW w:w="1097" w:type="dxa"/>
            <w:vAlign w:val="bottom"/>
          </w:tcPr>
          <w:p w14:paraId="79CDEC57" w14:textId="77777777" w:rsidR="00644FFD" w:rsidRDefault="00644FFD" w:rsidP="00053E05">
            <w:pPr>
              <w:jc w:val="center"/>
              <w:rPr>
                <w:rFonts w:asciiTheme="minorHAnsi" w:hAnsiTheme="minorHAnsi"/>
                <w:sz w:val="18"/>
                <w:szCs w:val="18"/>
              </w:rPr>
            </w:pPr>
            <w:r w:rsidRPr="00C77D58">
              <w:rPr>
                <w:rFonts w:asciiTheme="minorHAnsi" w:hAnsiTheme="minorHAnsi"/>
                <w:sz w:val="18"/>
                <w:szCs w:val="18"/>
              </w:rPr>
              <w:t>&lt;&lt;pull from</w:t>
            </w:r>
          </w:p>
          <w:p w14:paraId="79CDEC58" w14:textId="7D272465" w:rsidR="00644FFD" w:rsidRPr="00496191" w:rsidRDefault="00644FFD" w:rsidP="002206DA">
            <w:pPr>
              <w:jc w:val="center"/>
            </w:pPr>
            <w:r>
              <w:rPr>
                <w:rFonts w:asciiTheme="minorHAnsi" w:hAnsiTheme="minorHAnsi"/>
                <w:sz w:val="18"/>
                <w:szCs w:val="18"/>
              </w:rPr>
              <w:t>CF1R</w:t>
            </w:r>
            <w:r w:rsidR="00B5718C">
              <w:rPr>
                <w:rFonts w:asciiTheme="minorHAnsi" w:hAnsiTheme="minorHAnsi"/>
                <w:sz w:val="18"/>
                <w:szCs w:val="18"/>
              </w:rPr>
              <w:t xml:space="preserve"> </w:t>
            </w:r>
            <w:r w:rsidR="00B5718C" w:rsidRPr="00B5718C">
              <w:rPr>
                <w:rFonts w:asciiTheme="minorHAnsi" w:hAnsiTheme="minorHAnsi"/>
                <w:sz w:val="18"/>
                <w:szCs w:val="16"/>
              </w:rPr>
              <w:t xml:space="preserve">but </w:t>
            </w:r>
            <w:r w:rsidR="00B5718C">
              <w:rPr>
                <w:rFonts w:asciiTheme="minorHAnsi" w:hAnsiTheme="minorHAnsi"/>
                <w:sz w:val="18"/>
                <w:szCs w:val="16"/>
              </w:rPr>
              <w:t xml:space="preserve">user </w:t>
            </w:r>
            <w:r w:rsidR="00B5718C" w:rsidRPr="00B5718C">
              <w:rPr>
                <w:rFonts w:asciiTheme="minorHAnsi" w:hAnsiTheme="minorHAnsi"/>
                <w:sz w:val="18"/>
                <w:szCs w:val="16"/>
              </w:rPr>
              <w:t xml:space="preserve">can override </w:t>
            </w:r>
            <w:r w:rsidR="00B5718C">
              <w:rPr>
                <w:rFonts w:asciiTheme="minorHAnsi" w:hAnsiTheme="minorHAnsi"/>
                <w:sz w:val="18"/>
                <w:szCs w:val="16"/>
              </w:rPr>
              <w:t>with value</w:t>
            </w:r>
            <w:r w:rsidR="00B5718C" w:rsidRPr="00B5718C">
              <w:rPr>
                <w:rFonts w:asciiTheme="minorHAnsi" w:hAnsiTheme="minorHAnsi"/>
                <w:sz w:val="18"/>
                <w:szCs w:val="16"/>
              </w:rPr>
              <w:t xml:space="preserve"> equal to or </w:t>
            </w:r>
            <w:r w:rsidR="00B5718C">
              <w:rPr>
                <w:rFonts w:asciiTheme="minorHAnsi" w:hAnsiTheme="minorHAnsi"/>
                <w:sz w:val="18"/>
                <w:szCs w:val="16"/>
              </w:rPr>
              <w:t>greater</w:t>
            </w:r>
            <w:r w:rsidR="00B5718C" w:rsidRPr="00B5718C">
              <w:rPr>
                <w:rFonts w:asciiTheme="minorHAnsi" w:hAnsiTheme="minorHAnsi"/>
                <w:sz w:val="18"/>
                <w:szCs w:val="16"/>
              </w:rPr>
              <w:t xml:space="preserve"> than CF1R</w:t>
            </w:r>
            <w:r w:rsidRPr="00C77D58">
              <w:rPr>
                <w:rFonts w:asciiTheme="minorHAnsi" w:hAnsiTheme="minorHAnsi"/>
                <w:sz w:val="18"/>
                <w:szCs w:val="18"/>
              </w:rPr>
              <w:t>&gt;&gt;</w:t>
            </w:r>
          </w:p>
        </w:tc>
      </w:tr>
      <w:tr w:rsidR="00644FFD" w:rsidRPr="00C4300E" w14:paraId="79CDEC66" w14:textId="77777777" w:rsidTr="002206DA">
        <w:trPr>
          <w:trHeight w:val="158"/>
          <w:jc w:val="center"/>
        </w:trPr>
        <w:tc>
          <w:tcPr>
            <w:tcW w:w="1096" w:type="dxa"/>
            <w:vAlign w:val="bottom"/>
          </w:tcPr>
          <w:p w14:paraId="79CDEC5C" w14:textId="77777777" w:rsidR="00644FFD" w:rsidRPr="00C4300E" w:rsidRDefault="00644FFD" w:rsidP="000E1747">
            <w:pPr>
              <w:ind w:left="-38" w:right="-102"/>
              <w:jc w:val="center"/>
              <w:rPr>
                <w:rFonts w:ascii="Calibri" w:hAnsi="Calibri"/>
                <w:sz w:val="18"/>
                <w:szCs w:val="18"/>
              </w:rPr>
            </w:pPr>
          </w:p>
        </w:tc>
        <w:tc>
          <w:tcPr>
            <w:tcW w:w="1097" w:type="dxa"/>
            <w:vAlign w:val="bottom"/>
          </w:tcPr>
          <w:p w14:paraId="79CDEC5D" w14:textId="77777777" w:rsidR="00644FFD" w:rsidRPr="00C4300E" w:rsidRDefault="00644FFD" w:rsidP="00DE2F96">
            <w:pPr>
              <w:ind w:left="-38" w:right="-102"/>
              <w:jc w:val="center"/>
              <w:rPr>
                <w:rFonts w:ascii="Calibri" w:hAnsi="Calibri"/>
                <w:sz w:val="18"/>
                <w:szCs w:val="18"/>
              </w:rPr>
            </w:pPr>
          </w:p>
        </w:tc>
        <w:tc>
          <w:tcPr>
            <w:tcW w:w="1096" w:type="dxa"/>
            <w:vAlign w:val="bottom"/>
          </w:tcPr>
          <w:p w14:paraId="79CDEC5E" w14:textId="77777777" w:rsidR="00644FFD" w:rsidRPr="00C4300E" w:rsidRDefault="00644FFD">
            <w:pPr>
              <w:ind w:left="-38" w:right="-102"/>
              <w:jc w:val="center"/>
              <w:rPr>
                <w:rFonts w:ascii="Calibri" w:hAnsi="Calibri"/>
                <w:sz w:val="18"/>
                <w:szCs w:val="18"/>
              </w:rPr>
            </w:pPr>
          </w:p>
        </w:tc>
        <w:tc>
          <w:tcPr>
            <w:tcW w:w="1097" w:type="dxa"/>
          </w:tcPr>
          <w:p w14:paraId="4033255A" w14:textId="77777777" w:rsidR="00644FFD" w:rsidRDefault="00644FFD">
            <w:pPr>
              <w:jc w:val="center"/>
              <w:rPr>
                <w:rFonts w:ascii="Calibri" w:hAnsi="Calibri"/>
                <w:sz w:val="18"/>
                <w:szCs w:val="18"/>
              </w:rPr>
            </w:pPr>
          </w:p>
        </w:tc>
        <w:tc>
          <w:tcPr>
            <w:tcW w:w="1096" w:type="dxa"/>
            <w:vAlign w:val="bottom"/>
          </w:tcPr>
          <w:p w14:paraId="79CDEC5F" w14:textId="443F01C1" w:rsidR="00644FFD" w:rsidRDefault="00644FFD">
            <w:pPr>
              <w:jc w:val="center"/>
              <w:rPr>
                <w:rFonts w:ascii="Calibri" w:hAnsi="Calibri"/>
                <w:sz w:val="18"/>
                <w:szCs w:val="18"/>
              </w:rPr>
            </w:pPr>
          </w:p>
        </w:tc>
        <w:tc>
          <w:tcPr>
            <w:tcW w:w="1097" w:type="dxa"/>
            <w:vAlign w:val="bottom"/>
          </w:tcPr>
          <w:p w14:paraId="79CDEC60" w14:textId="77777777" w:rsidR="00644FFD" w:rsidRPr="00C4300E" w:rsidRDefault="00644FFD">
            <w:pPr>
              <w:ind w:left="45"/>
              <w:jc w:val="center"/>
              <w:rPr>
                <w:rFonts w:ascii="Calibri" w:hAnsi="Calibri"/>
                <w:sz w:val="18"/>
                <w:szCs w:val="18"/>
              </w:rPr>
            </w:pPr>
          </w:p>
        </w:tc>
        <w:tc>
          <w:tcPr>
            <w:tcW w:w="1096" w:type="dxa"/>
            <w:vAlign w:val="bottom"/>
          </w:tcPr>
          <w:p w14:paraId="79CDEC61" w14:textId="77777777" w:rsidR="00644FFD" w:rsidRDefault="00644FFD">
            <w:pPr>
              <w:ind w:left="-187"/>
              <w:jc w:val="right"/>
              <w:rPr>
                <w:rFonts w:asciiTheme="minorHAnsi" w:hAnsiTheme="minorHAnsi"/>
                <w:sz w:val="18"/>
                <w:szCs w:val="18"/>
              </w:rPr>
            </w:pPr>
          </w:p>
        </w:tc>
        <w:tc>
          <w:tcPr>
            <w:tcW w:w="1097" w:type="dxa"/>
            <w:vAlign w:val="bottom"/>
          </w:tcPr>
          <w:p w14:paraId="79CDEC62" w14:textId="77777777" w:rsidR="00644FFD" w:rsidRPr="00C4300E" w:rsidRDefault="00644FFD">
            <w:pPr>
              <w:ind w:left="-172"/>
              <w:jc w:val="center"/>
              <w:rPr>
                <w:rFonts w:ascii="Calibri" w:hAnsi="Calibri"/>
                <w:sz w:val="18"/>
                <w:szCs w:val="18"/>
              </w:rPr>
            </w:pPr>
          </w:p>
        </w:tc>
        <w:tc>
          <w:tcPr>
            <w:tcW w:w="1096" w:type="dxa"/>
            <w:vAlign w:val="bottom"/>
          </w:tcPr>
          <w:p w14:paraId="79CDEC63" w14:textId="77777777" w:rsidR="00644FFD" w:rsidRPr="00C4300E" w:rsidRDefault="00644FFD">
            <w:pPr>
              <w:ind w:left="-187"/>
              <w:jc w:val="center"/>
              <w:rPr>
                <w:rFonts w:ascii="Calibri" w:hAnsi="Calibri"/>
                <w:sz w:val="18"/>
                <w:szCs w:val="18"/>
              </w:rPr>
            </w:pPr>
          </w:p>
        </w:tc>
        <w:tc>
          <w:tcPr>
            <w:tcW w:w="1097" w:type="dxa"/>
            <w:vAlign w:val="bottom"/>
          </w:tcPr>
          <w:p w14:paraId="79CDEC64" w14:textId="77777777" w:rsidR="00644FFD" w:rsidRPr="00C4300E" w:rsidRDefault="00644FFD">
            <w:pPr>
              <w:ind w:left="-233"/>
              <w:jc w:val="center"/>
              <w:rPr>
                <w:rFonts w:ascii="Calibri" w:hAnsi="Calibri"/>
                <w:sz w:val="18"/>
                <w:szCs w:val="18"/>
              </w:rPr>
            </w:pPr>
          </w:p>
        </w:tc>
      </w:tr>
    </w:tbl>
    <w:p w14:paraId="79CDEC67" w14:textId="77777777" w:rsidR="007A15A5" w:rsidRDefault="007A15A5" w:rsidP="000E1747">
      <w:pPr>
        <w:rPr>
          <w:rFonts w:ascii="Calibri" w:hAnsi="Calibri"/>
          <w:b/>
          <w:bCs/>
          <w:caps/>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79"/>
        <w:gridCol w:w="1080"/>
        <w:gridCol w:w="1079"/>
        <w:gridCol w:w="1080"/>
        <w:gridCol w:w="1079"/>
        <w:gridCol w:w="1078"/>
        <w:gridCol w:w="1079"/>
        <w:gridCol w:w="1078"/>
        <w:gridCol w:w="1079"/>
        <w:gridCol w:w="1079"/>
      </w:tblGrid>
      <w:tr w:rsidR="00514719" w:rsidRPr="00C4300E" w14:paraId="79CDEC69" w14:textId="77777777" w:rsidTr="002206DA">
        <w:trPr>
          <w:trHeight w:val="161"/>
          <w:jc w:val="center"/>
        </w:trPr>
        <w:tc>
          <w:tcPr>
            <w:tcW w:w="11016" w:type="dxa"/>
            <w:gridSpan w:val="10"/>
            <w:tcBorders>
              <w:top w:val="single" w:sz="4" w:space="0" w:color="000000"/>
              <w:left w:val="single" w:sz="4" w:space="0" w:color="000000"/>
              <w:bottom w:val="single" w:sz="4" w:space="0" w:color="000000"/>
              <w:right w:val="single" w:sz="4" w:space="0" w:color="000000"/>
            </w:tcBorders>
          </w:tcPr>
          <w:p w14:paraId="1175D979" w14:textId="109643A8" w:rsidR="00514719" w:rsidRDefault="00514719" w:rsidP="00DE2F96">
            <w:pPr>
              <w:keepNext/>
              <w:rPr>
                <w:rFonts w:ascii="Calibri" w:hAnsi="Calibri"/>
                <w:b/>
                <w:szCs w:val="18"/>
              </w:rPr>
            </w:pPr>
            <w:r w:rsidRPr="0046724B">
              <w:rPr>
                <w:rFonts w:ascii="Calibri" w:hAnsi="Calibri"/>
                <w:b/>
                <w:szCs w:val="18"/>
              </w:rPr>
              <w:t>B. Wall Insulation</w:t>
            </w:r>
          </w:p>
          <w:p w14:paraId="79CDEC68" w14:textId="231AE709" w:rsidR="00514719" w:rsidRPr="00B667A0" w:rsidRDefault="00514719" w:rsidP="00DE2F96">
            <w:pPr>
              <w:keepNext/>
              <w:rPr>
                <w:rFonts w:ascii="Calibri" w:hAnsi="Calibri"/>
                <w:sz w:val="18"/>
                <w:szCs w:val="18"/>
              </w:rPr>
            </w:pPr>
            <w:r>
              <w:rPr>
                <w:rFonts w:ascii="Calibri" w:hAnsi="Calibri"/>
                <w:sz w:val="18"/>
                <w:szCs w:val="18"/>
              </w:rPr>
              <w:t>&lt;&lt;if CF1R contains wall entry, then display this section; else display section header and standard “This Section Does Not Apply” message&gt;&gt;</w:t>
            </w:r>
          </w:p>
        </w:tc>
      </w:tr>
      <w:tr w:rsidR="00514719" w:rsidRPr="00C4300E" w14:paraId="79CDEC74" w14:textId="77777777" w:rsidTr="002206DA">
        <w:trPr>
          <w:trHeight w:val="161"/>
          <w:jc w:val="center"/>
        </w:trPr>
        <w:tc>
          <w:tcPr>
            <w:tcW w:w="1101" w:type="dxa"/>
            <w:tcBorders>
              <w:bottom w:val="single" w:sz="4" w:space="0" w:color="auto"/>
            </w:tcBorders>
            <w:vAlign w:val="bottom"/>
          </w:tcPr>
          <w:p w14:paraId="79CDEC6A" w14:textId="77777777" w:rsidR="00514719" w:rsidRDefault="00514719" w:rsidP="00053E05">
            <w:pPr>
              <w:keepNext/>
              <w:jc w:val="center"/>
              <w:rPr>
                <w:rFonts w:ascii="Calibri" w:hAnsi="Calibri"/>
                <w:sz w:val="18"/>
                <w:szCs w:val="18"/>
              </w:rPr>
            </w:pPr>
            <w:r>
              <w:rPr>
                <w:rFonts w:ascii="Calibri" w:hAnsi="Calibri"/>
                <w:sz w:val="18"/>
                <w:szCs w:val="18"/>
              </w:rPr>
              <w:t>01</w:t>
            </w:r>
          </w:p>
        </w:tc>
        <w:tc>
          <w:tcPr>
            <w:tcW w:w="1102" w:type="dxa"/>
            <w:tcBorders>
              <w:bottom w:val="single" w:sz="4" w:space="0" w:color="auto"/>
            </w:tcBorders>
            <w:vAlign w:val="bottom"/>
          </w:tcPr>
          <w:p w14:paraId="79CDEC6B" w14:textId="77777777" w:rsidR="00514719" w:rsidRDefault="00514719">
            <w:pPr>
              <w:keepNext/>
              <w:jc w:val="center"/>
              <w:rPr>
                <w:rFonts w:ascii="Calibri" w:hAnsi="Calibri"/>
                <w:sz w:val="18"/>
                <w:szCs w:val="18"/>
              </w:rPr>
            </w:pPr>
            <w:r>
              <w:rPr>
                <w:rFonts w:ascii="Calibri" w:hAnsi="Calibri"/>
                <w:sz w:val="18"/>
                <w:szCs w:val="18"/>
              </w:rPr>
              <w:t>02</w:t>
            </w:r>
          </w:p>
        </w:tc>
        <w:tc>
          <w:tcPr>
            <w:tcW w:w="1101" w:type="dxa"/>
            <w:tcBorders>
              <w:bottom w:val="single" w:sz="4" w:space="0" w:color="auto"/>
            </w:tcBorders>
            <w:vAlign w:val="bottom"/>
          </w:tcPr>
          <w:p w14:paraId="79CDEC6C" w14:textId="77777777" w:rsidR="00514719" w:rsidRDefault="00514719">
            <w:pPr>
              <w:keepNext/>
              <w:jc w:val="center"/>
              <w:rPr>
                <w:rFonts w:ascii="Calibri" w:hAnsi="Calibri"/>
                <w:sz w:val="18"/>
                <w:szCs w:val="18"/>
              </w:rPr>
            </w:pPr>
            <w:r>
              <w:rPr>
                <w:rFonts w:ascii="Calibri" w:hAnsi="Calibri"/>
                <w:sz w:val="18"/>
                <w:szCs w:val="18"/>
              </w:rPr>
              <w:t>03</w:t>
            </w:r>
          </w:p>
        </w:tc>
        <w:tc>
          <w:tcPr>
            <w:tcW w:w="1102" w:type="dxa"/>
            <w:tcBorders>
              <w:bottom w:val="single" w:sz="4" w:space="0" w:color="auto"/>
            </w:tcBorders>
          </w:tcPr>
          <w:p w14:paraId="3161431D" w14:textId="451087BD" w:rsidR="00514719" w:rsidRDefault="00514719">
            <w:pPr>
              <w:keepNext/>
              <w:jc w:val="center"/>
              <w:rPr>
                <w:rFonts w:ascii="Calibri" w:hAnsi="Calibri"/>
                <w:sz w:val="18"/>
                <w:szCs w:val="18"/>
              </w:rPr>
            </w:pPr>
            <w:r>
              <w:rPr>
                <w:rFonts w:ascii="Calibri" w:hAnsi="Calibri"/>
                <w:sz w:val="18"/>
                <w:szCs w:val="18"/>
              </w:rPr>
              <w:t>04</w:t>
            </w:r>
          </w:p>
        </w:tc>
        <w:tc>
          <w:tcPr>
            <w:tcW w:w="1102" w:type="dxa"/>
            <w:tcBorders>
              <w:bottom w:val="single" w:sz="4" w:space="0" w:color="auto"/>
            </w:tcBorders>
            <w:vAlign w:val="bottom"/>
          </w:tcPr>
          <w:p w14:paraId="79CDEC6D" w14:textId="3A2692E6" w:rsidR="00514719" w:rsidRDefault="00514719">
            <w:pPr>
              <w:keepNext/>
              <w:jc w:val="center"/>
              <w:rPr>
                <w:rFonts w:ascii="Calibri" w:hAnsi="Calibri"/>
                <w:sz w:val="18"/>
                <w:szCs w:val="18"/>
              </w:rPr>
            </w:pPr>
            <w:r>
              <w:rPr>
                <w:rFonts w:ascii="Calibri" w:hAnsi="Calibri"/>
                <w:sz w:val="18"/>
                <w:szCs w:val="18"/>
              </w:rPr>
              <w:t>05</w:t>
            </w:r>
          </w:p>
        </w:tc>
        <w:tc>
          <w:tcPr>
            <w:tcW w:w="1101" w:type="dxa"/>
            <w:tcBorders>
              <w:bottom w:val="single" w:sz="4" w:space="0" w:color="auto"/>
            </w:tcBorders>
            <w:vAlign w:val="bottom"/>
          </w:tcPr>
          <w:p w14:paraId="79CDEC6E" w14:textId="74DE5E2A" w:rsidR="00514719" w:rsidRDefault="00514719">
            <w:pPr>
              <w:keepNext/>
              <w:jc w:val="center"/>
              <w:rPr>
                <w:rFonts w:ascii="Calibri" w:hAnsi="Calibri"/>
                <w:sz w:val="18"/>
                <w:szCs w:val="18"/>
              </w:rPr>
            </w:pPr>
            <w:r>
              <w:rPr>
                <w:rFonts w:ascii="Calibri" w:hAnsi="Calibri"/>
                <w:sz w:val="18"/>
                <w:szCs w:val="18"/>
              </w:rPr>
              <w:t>06</w:t>
            </w:r>
          </w:p>
        </w:tc>
        <w:tc>
          <w:tcPr>
            <w:tcW w:w="1102" w:type="dxa"/>
            <w:tcBorders>
              <w:bottom w:val="single" w:sz="4" w:space="0" w:color="auto"/>
            </w:tcBorders>
          </w:tcPr>
          <w:p w14:paraId="79CDEC6F" w14:textId="11CF5E95" w:rsidR="00514719" w:rsidRDefault="00514719">
            <w:pPr>
              <w:keepNext/>
              <w:jc w:val="center"/>
              <w:rPr>
                <w:rFonts w:ascii="Calibri" w:hAnsi="Calibri"/>
                <w:sz w:val="18"/>
                <w:szCs w:val="18"/>
              </w:rPr>
            </w:pPr>
            <w:r>
              <w:rPr>
                <w:rFonts w:ascii="Calibri" w:hAnsi="Calibri"/>
                <w:sz w:val="18"/>
                <w:szCs w:val="18"/>
              </w:rPr>
              <w:t>07</w:t>
            </w:r>
          </w:p>
        </w:tc>
        <w:tc>
          <w:tcPr>
            <w:tcW w:w="1101" w:type="dxa"/>
            <w:tcBorders>
              <w:bottom w:val="single" w:sz="4" w:space="0" w:color="auto"/>
            </w:tcBorders>
            <w:vAlign w:val="bottom"/>
          </w:tcPr>
          <w:p w14:paraId="79CDEC70" w14:textId="5B6C2E34" w:rsidR="00514719" w:rsidRDefault="00514719">
            <w:pPr>
              <w:keepNext/>
              <w:jc w:val="center"/>
              <w:rPr>
                <w:rFonts w:ascii="Calibri" w:hAnsi="Calibri"/>
                <w:sz w:val="18"/>
                <w:szCs w:val="18"/>
              </w:rPr>
            </w:pPr>
            <w:r>
              <w:rPr>
                <w:rFonts w:ascii="Calibri" w:hAnsi="Calibri"/>
                <w:sz w:val="18"/>
                <w:szCs w:val="18"/>
              </w:rPr>
              <w:t>08</w:t>
            </w:r>
          </w:p>
        </w:tc>
        <w:tc>
          <w:tcPr>
            <w:tcW w:w="1102" w:type="dxa"/>
            <w:tcBorders>
              <w:bottom w:val="single" w:sz="4" w:space="0" w:color="auto"/>
            </w:tcBorders>
            <w:vAlign w:val="bottom"/>
          </w:tcPr>
          <w:p w14:paraId="79CDEC71" w14:textId="603563F2" w:rsidR="00514719" w:rsidRDefault="00514719" w:rsidP="002206DA">
            <w:pPr>
              <w:keepNext/>
              <w:jc w:val="center"/>
              <w:rPr>
                <w:rFonts w:ascii="Calibri" w:hAnsi="Calibri"/>
                <w:sz w:val="18"/>
                <w:szCs w:val="18"/>
              </w:rPr>
            </w:pPr>
            <w:r>
              <w:rPr>
                <w:rFonts w:ascii="Calibri" w:hAnsi="Calibri"/>
                <w:sz w:val="18"/>
                <w:szCs w:val="18"/>
              </w:rPr>
              <w:t>09</w:t>
            </w:r>
          </w:p>
        </w:tc>
        <w:tc>
          <w:tcPr>
            <w:tcW w:w="1102" w:type="dxa"/>
            <w:tcBorders>
              <w:bottom w:val="single" w:sz="4" w:space="0" w:color="auto"/>
            </w:tcBorders>
            <w:vAlign w:val="bottom"/>
          </w:tcPr>
          <w:p w14:paraId="79CDEC72" w14:textId="7B4819B2" w:rsidR="00514719" w:rsidRDefault="00514719" w:rsidP="00053E05">
            <w:pPr>
              <w:keepNext/>
              <w:jc w:val="center"/>
              <w:rPr>
                <w:rFonts w:ascii="Calibri" w:hAnsi="Calibri"/>
                <w:sz w:val="18"/>
                <w:szCs w:val="18"/>
              </w:rPr>
            </w:pPr>
            <w:r>
              <w:rPr>
                <w:rFonts w:ascii="Calibri" w:hAnsi="Calibri"/>
                <w:sz w:val="18"/>
                <w:szCs w:val="18"/>
              </w:rPr>
              <w:t>10</w:t>
            </w:r>
          </w:p>
        </w:tc>
      </w:tr>
      <w:tr w:rsidR="00514719" w:rsidRPr="00C4300E" w14:paraId="79CDEC82" w14:textId="77777777" w:rsidTr="002206DA">
        <w:trPr>
          <w:trHeight w:val="161"/>
          <w:jc w:val="center"/>
        </w:trPr>
        <w:tc>
          <w:tcPr>
            <w:tcW w:w="1101" w:type="dxa"/>
            <w:tcBorders>
              <w:bottom w:val="single" w:sz="4" w:space="0" w:color="auto"/>
            </w:tcBorders>
            <w:vAlign w:val="bottom"/>
          </w:tcPr>
          <w:p w14:paraId="79CDEC75" w14:textId="77777777" w:rsidR="00514719" w:rsidRDefault="00514719" w:rsidP="00053E05">
            <w:pPr>
              <w:keepNext/>
              <w:jc w:val="center"/>
              <w:rPr>
                <w:rFonts w:ascii="Calibri" w:hAnsi="Calibri"/>
                <w:sz w:val="18"/>
                <w:szCs w:val="18"/>
              </w:rPr>
            </w:pPr>
            <w:r>
              <w:rPr>
                <w:rFonts w:ascii="Calibri" w:hAnsi="Calibri"/>
                <w:b/>
                <w:sz w:val="18"/>
                <w:szCs w:val="18"/>
              </w:rPr>
              <w:t>I.D.</w:t>
            </w:r>
          </w:p>
        </w:tc>
        <w:tc>
          <w:tcPr>
            <w:tcW w:w="1102" w:type="dxa"/>
            <w:tcBorders>
              <w:bottom w:val="single" w:sz="4" w:space="0" w:color="auto"/>
            </w:tcBorders>
            <w:vAlign w:val="bottom"/>
          </w:tcPr>
          <w:p w14:paraId="79CDEC76" w14:textId="77777777" w:rsidR="00514719" w:rsidRDefault="00514719">
            <w:pPr>
              <w:keepNext/>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101" w:type="dxa"/>
            <w:tcBorders>
              <w:bottom w:val="single" w:sz="4" w:space="0" w:color="auto"/>
            </w:tcBorders>
            <w:vAlign w:val="bottom"/>
          </w:tcPr>
          <w:p w14:paraId="56A023C3" w14:textId="77777777" w:rsidR="00514719" w:rsidRDefault="00514719">
            <w:pPr>
              <w:keepNext/>
              <w:jc w:val="center"/>
              <w:rPr>
                <w:rFonts w:ascii="Calibri" w:hAnsi="Calibri"/>
                <w:b/>
                <w:sz w:val="18"/>
                <w:szCs w:val="18"/>
              </w:rPr>
            </w:pPr>
            <w:r>
              <w:rPr>
                <w:rFonts w:ascii="Calibri" w:hAnsi="Calibri"/>
                <w:b/>
                <w:sz w:val="18"/>
                <w:szCs w:val="18"/>
              </w:rPr>
              <w:t>Assembly/</w:t>
            </w:r>
          </w:p>
          <w:p w14:paraId="79CDEC77" w14:textId="77777777" w:rsidR="00514719" w:rsidRDefault="00514719">
            <w:pPr>
              <w:keepNext/>
              <w:jc w:val="center"/>
              <w:rPr>
                <w:rFonts w:ascii="Calibri" w:hAnsi="Calibri"/>
                <w:sz w:val="18"/>
                <w:szCs w:val="18"/>
              </w:rPr>
            </w:pPr>
            <w:r w:rsidRPr="00C4300E">
              <w:rPr>
                <w:rFonts w:ascii="Calibri" w:hAnsi="Calibri"/>
                <w:b/>
                <w:sz w:val="18"/>
                <w:szCs w:val="18"/>
              </w:rPr>
              <w:t>Framing Materia</w:t>
            </w:r>
            <w:r>
              <w:rPr>
                <w:rFonts w:ascii="Calibri" w:hAnsi="Calibri"/>
                <w:b/>
                <w:sz w:val="18"/>
                <w:szCs w:val="18"/>
              </w:rPr>
              <w:t>l</w:t>
            </w:r>
          </w:p>
        </w:tc>
        <w:tc>
          <w:tcPr>
            <w:tcW w:w="1102" w:type="dxa"/>
            <w:tcBorders>
              <w:bottom w:val="single" w:sz="4" w:space="0" w:color="auto"/>
            </w:tcBorders>
            <w:vAlign w:val="bottom"/>
          </w:tcPr>
          <w:p w14:paraId="59F98ABB" w14:textId="77777777" w:rsidR="000B7224" w:rsidRDefault="000B7224">
            <w:pPr>
              <w:keepNext/>
              <w:jc w:val="center"/>
              <w:rPr>
                <w:rFonts w:ascii="Calibri" w:hAnsi="Calibri"/>
                <w:b/>
                <w:sz w:val="18"/>
                <w:szCs w:val="18"/>
              </w:rPr>
            </w:pPr>
            <w:r>
              <w:rPr>
                <w:rFonts w:ascii="Calibri" w:hAnsi="Calibri"/>
                <w:b/>
                <w:sz w:val="18"/>
                <w:szCs w:val="18"/>
              </w:rPr>
              <w:t>Assembly</w:t>
            </w:r>
          </w:p>
          <w:p w14:paraId="0A484B57" w14:textId="3BBCEDBF" w:rsidR="00514719" w:rsidRDefault="00514719">
            <w:pPr>
              <w:keepNext/>
              <w:jc w:val="center"/>
              <w:rPr>
                <w:rFonts w:ascii="Calibri" w:hAnsi="Calibri"/>
                <w:b/>
                <w:sz w:val="18"/>
                <w:szCs w:val="18"/>
              </w:rPr>
            </w:pPr>
            <w:r>
              <w:rPr>
                <w:rFonts w:ascii="Calibri" w:hAnsi="Calibri"/>
                <w:b/>
                <w:sz w:val="18"/>
                <w:szCs w:val="18"/>
              </w:rPr>
              <w:t>Thickness (inches)</w:t>
            </w:r>
          </w:p>
        </w:tc>
        <w:tc>
          <w:tcPr>
            <w:tcW w:w="1102" w:type="dxa"/>
            <w:tcBorders>
              <w:bottom w:val="single" w:sz="4" w:space="0" w:color="auto"/>
            </w:tcBorders>
            <w:vAlign w:val="bottom"/>
          </w:tcPr>
          <w:p w14:paraId="79CDEC78" w14:textId="7B586C86" w:rsidR="00514719" w:rsidRDefault="00514719">
            <w:pPr>
              <w:keepNext/>
              <w:jc w:val="center"/>
              <w:rPr>
                <w:rFonts w:ascii="Calibri" w:hAnsi="Calibri"/>
                <w:sz w:val="18"/>
                <w:szCs w:val="18"/>
              </w:rPr>
            </w:pPr>
            <w:r>
              <w:rPr>
                <w:rFonts w:ascii="Calibri" w:hAnsi="Calibri"/>
                <w:b/>
                <w:sz w:val="18"/>
                <w:szCs w:val="18"/>
              </w:rPr>
              <w:t>Framing Size &amp; Spacing</w:t>
            </w:r>
          </w:p>
        </w:tc>
        <w:tc>
          <w:tcPr>
            <w:tcW w:w="1101" w:type="dxa"/>
            <w:tcBorders>
              <w:bottom w:val="single" w:sz="4" w:space="0" w:color="auto"/>
            </w:tcBorders>
            <w:vAlign w:val="bottom"/>
          </w:tcPr>
          <w:p w14:paraId="79CDEC79" w14:textId="77777777" w:rsidR="00514719" w:rsidRDefault="00514719">
            <w:pPr>
              <w:keepNext/>
              <w:jc w:val="center"/>
              <w:rPr>
                <w:rFonts w:ascii="Calibri" w:hAnsi="Calibri"/>
                <w:sz w:val="18"/>
                <w:szCs w:val="18"/>
              </w:rPr>
            </w:pPr>
            <w:r w:rsidRPr="00C4300E">
              <w:rPr>
                <w:rFonts w:ascii="Calibri" w:hAnsi="Calibri"/>
                <w:b/>
                <w:sz w:val="18"/>
                <w:szCs w:val="18"/>
              </w:rPr>
              <w:t>Insulation Type</w:t>
            </w:r>
          </w:p>
        </w:tc>
        <w:tc>
          <w:tcPr>
            <w:tcW w:w="1102" w:type="dxa"/>
            <w:tcBorders>
              <w:bottom w:val="single" w:sz="4" w:space="0" w:color="auto"/>
            </w:tcBorders>
            <w:vAlign w:val="bottom"/>
          </w:tcPr>
          <w:p w14:paraId="79CDEC7A" w14:textId="77777777" w:rsidR="00514719" w:rsidRDefault="00514719">
            <w:pPr>
              <w:keepNext/>
              <w:jc w:val="center"/>
              <w:rPr>
                <w:rFonts w:ascii="Calibri" w:hAnsi="Calibri"/>
                <w:b/>
                <w:sz w:val="18"/>
                <w:szCs w:val="18"/>
              </w:rPr>
            </w:pPr>
            <w:r>
              <w:rPr>
                <w:rFonts w:ascii="Calibri" w:hAnsi="Calibri"/>
                <w:b/>
                <w:sz w:val="18"/>
                <w:szCs w:val="18"/>
              </w:rPr>
              <w:t>ESR Number</w:t>
            </w:r>
          </w:p>
        </w:tc>
        <w:tc>
          <w:tcPr>
            <w:tcW w:w="1101" w:type="dxa"/>
            <w:tcBorders>
              <w:bottom w:val="single" w:sz="4" w:space="0" w:color="auto"/>
            </w:tcBorders>
            <w:vAlign w:val="bottom"/>
          </w:tcPr>
          <w:p w14:paraId="3BECBB01" w14:textId="66C46EB2" w:rsidR="00514719" w:rsidRDefault="00053E05">
            <w:pPr>
              <w:keepNext/>
              <w:jc w:val="center"/>
              <w:rPr>
                <w:rFonts w:ascii="Calibri" w:hAnsi="Calibri"/>
                <w:b/>
                <w:sz w:val="18"/>
                <w:szCs w:val="18"/>
              </w:rPr>
            </w:pPr>
            <w:r>
              <w:rPr>
                <w:rFonts w:ascii="Calibri" w:hAnsi="Calibri"/>
                <w:b/>
                <w:sz w:val="18"/>
                <w:szCs w:val="18"/>
              </w:rPr>
              <w:t>Core/</w:t>
            </w:r>
            <w:r w:rsidR="00514719">
              <w:rPr>
                <w:rFonts w:ascii="Calibri" w:hAnsi="Calibri"/>
                <w:b/>
                <w:sz w:val="18"/>
                <w:szCs w:val="18"/>
              </w:rPr>
              <w:t>Cavity Insulation</w:t>
            </w:r>
            <w:r w:rsidR="00514719" w:rsidRPr="00C4300E">
              <w:rPr>
                <w:rFonts w:ascii="Calibri" w:hAnsi="Calibri"/>
                <w:b/>
                <w:sz w:val="18"/>
                <w:szCs w:val="18"/>
              </w:rPr>
              <w:t xml:space="preserve"> </w:t>
            </w:r>
          </w:p>
          <w:p w14:paraId="79CDEC7B" w14:textId="03CEFBCB" w:rsidR="00514719" w:rsidRDefault="00514719">
            <w:pPr>
              <w:keepNext/>
              <w:jc w:val="center"/>
              <w:rPr>
                <w:rFonts w:ascii="Calibri" w:hAnsi="Calibri"/>
                <w:sz w:val="18"/>
                <w:szCs w:val="18"/>
              </w:rPr>
            </w:pPr>
            <w:r w:rsidRPr="00C4300E">
              <w:rPr>
                <w:rFonts w:ascii="Calibri" w:hAnsi="Calibri"/>
                <w:b/>
                <w:sz w:val="18"/>
                <w:szCs w:val="18"/>
              </w:rPr>
              <w:t>R-value</w:t>
            </w:r>
          </w:p>
        </w:tc>
        <w:tc>
          <w:tcPr>
            <w:tcW w:w="1102" w:type="dxa"/>
            <w:tcBorders>
              <w:bottom w:val="single" w:sz="4" w:space="0" w:color="auto"/>
            </w:tcBorders>
            <w:vAlign w:val="bottom"/>
          </w:tcPr>
          <w:p w14:paraId="79CDEC7C" w14:textId="77777777" w:rsidR="00514719" w:rsidRDefault="00514719">
            <w:pPr>
              <w:keepNext/>
              <w:jc w:val="center"/>
              <w:rPr>
                <w:rFonts w:ascii="Calibri" w:hAnsi="Calibri"/>
                <w:b/>
                <w:sz w:val="18"/>
                <w:szCs w:val="18"/>
              </w:rPr>
            </w:pPr>
            <w:r>
              <w:rPr>
                <w:rFonts w:ascii="Calibri" w:hAnsi="Calibri"/>
                <w:b/>
                <w:sz w:val="18"/>
                <w:szCs w:val="18"/>
              </w:rPr>
              <w:t xml:space="preserve">Insulation </w:t>
            </w:r>
            <w:r w:rsidRPr="00C4300E">
              <w:rPr>
                <w:rFonts w:ascii="Calibri" w:hAnsi="Calibri"/>
                <w:b/>
                <w:sz w:val="18"/>
                <w:szCs w:val="18"/>
              </w:rPr>
              <w:t>Depth</w:t>
            </w:r>
          </w:p>
          <w:p w14:paraId="79CDEC7D" w14:textId="77777777" w:rsidR="00514719" w:rsidRDefault="00514719" w:rsidP="002206DA">
            <w:pPr>
              <w:keepNext/>
              <w:jc w:val="center"/>
              <w:rPr>
                <w:rFonts w:ascii="Calibri" w:hAnsi="Calibri"/>
                <w:sz w:val="18"/>
                <w:szCs w:val="18"/>
              </w:rPr>
            </w:pPr>
            <w:r>
              <w:rPr>
                <w:rFonts w:ascii="Calibri" w:hAnsi="Calibri"/>
                <w:b/>
                <w:sz w:val="18"/>
                <w:szCs w:val="18"/>
              </w:rPr>
              <w:t>(inches)</w:t>
            </w:r>
          </w:p>
        </w:tc>
        <w:tc>
          <w:tcPr>
            <w:tcW w:w="1102" w:type="dxa"/>
            <w:tcBorders>
              <w:bottom w:val="single" w:sz="4" w:space="0" w:color="auto"/>
            </w:tcBorders>
            <w:vAlign w:val="bottom"/>
          </w:tcPr>
          <w:p w14:paraId="79CDEC7E" w14:textId="3890DA25" w:rsidR="00514719" w:rsidRDefault="00514719" w:rsidP="00053E05">
            <w:pPr>
              <w:keepNext/>
              <w:jc w:val="center"/>
              <w:rPr>
                <w:rFonts w:ascii="Calibri" w:hAnsi="Calibri"/>
                <w:b/>
                <w:sz w:val="18"/>
                <w:szCs w:val="18"/>
              </w:rPr>
            </w:pPr>
            <w:r>
              <w:rPr>
                <w:rFonts w:ascii="Calibri" w:hAnsi="Calibri"/>
                <w:b/>
                <w:sz w:val="18"/>
                <w:szCs w:val="18"/>
              </w:rPr>
              <w:t>Continuous Insulation</w:t>
            </w:r>
          </w:p>
          <w:p w14:paraId="79CDEC7F" w14:textId="77777777" w:rsidR="00514719" w:rsidRDefault="00514719">
            <w:pPr>
              <w:keepNext/>
              <w:jc w:val="center"/>
              <w:rPr>
                <w:rFonts w:ascii="Calibri" w:hAnsi="Calibri"/>
                <w:sz w:val="18"/>
                <w:szCs w:val="18"/>
              </w:rPr>
            </w:pPr>
            <w:r w:rsidRPr="00C4300E">
              <w:rPr>
                <w:rFonts w:ascii="Calibri" w:hAnsi="Calibri"/>
                <w:b/>
                <w:sz w:val="18"/>
                <w:szCs w:val="18"/>
              </w:rPr>
              <w:t>R-value</w:t>
            </w:r>
          </w:p>
        </w:tc>
      </w:tr>
      <w:tr w:rsidR="00514719" w:rsidRPr="00C4300E" w14:paraId="79CDEC94" w14:textId="77777777" w:rsidTr="002206DA">
        <w:trPr>
          <w:trHeight w:val="161"/>
          <w:jc w:val="center"/>
        </w:trPr>
        <w:tc>
          <w:tcPr>
            <w:tcW w:w="1101" w:type="dxa"/>
            <w:tcBorders>
              <w:top w:val="single" w:sz="4" w:space="0" w:color="auto"/>
            </w:tcBorders>
            <w:vAlign w:val="bottom"/>
          </w:tcPr>
          <w:p w14:paraId="79CDEC83" w14:textId="5888E2DB" w:rsidR="00514719" w:rsidRDefault="00514719" w:rsidP="00053E05">
            <w:pPr>
              <w:keepNext/>
              <w:jc w:val="center"/>
              <w:rPr>
                <w:rFonts w:ascii="Calibri" w:hAnsi="Calibri"/>
                <w:sz w:val="18"/>
                <w:szCs w:val="18"/>
              </w:rPr>
            </w:pPr>
            <w:r w:rsidRPr="00C77D58">
              <w:rPr>
                <w:rFonts w:asciiTheme="minorHAnsi" w:hAnsiTheme="minorHAnsi"/>
                <w:sz w:val="18"/>
                <w:szCs w:val="18"/>
              </w:rPr>
              <w:t xml:space="preserve">&lt;&lt;pull from </w:t>
            </w:r>
            <w:r>
              <w:rPr>
                <w:rFonts w:asciiTheme="minorHAnsi" w:hAnsiTheme="minorHAnsi"/>
                <w:sz w:val="18"/>
                <w:szCs w:val="18"/>
              </w:rPr>
              <w:t>CF1R</w:t>
            </w:r>
            <w:r w:rsidRPr="00C77D58">
              <w:rPr>
                <w:rFonts w:asciiTheme="minorHAnsi" w:hAnsiTheme="minorHAnsi"/>
                <w:sz w:val="18"/>
                <w:szCs w:val="18"/>
              </w:rPr>
              <w:t>&gt;&gt;</w:t>
            </w:r>
          </w:p>
        </w:tc>
        <w:tc>
          <w:tcPr>
            <w:tcW w:w="1102" w:type="dxa"/>
            <w:tcBorders>
              <w:top w:val="single" w:sz="4" w:space="0" w:color="auto"/>
            </w:tcBorders>
            <w:vAlign w:val="bottom"/>
          </w:tcPr>
          <w:p w14:paraId="79CDEC84" w14:textId="77777777" w:rsidR="00514719" w:rsidRDefault="00514719">
            <w:pPr>
              <w:keepNext/>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101" w:type="dxa"/>
            <w:tcBorders>
              <w:top w:val="single" w:sz="4" w:space="0" w:color="auto"/>
            </w:tcBorders>
            <w:vAlign w:val="bottom"/>
          </w:tcPr>
          <w:p w14:paraId="79CDEC85" w14:textId="77777777" w:rsidR="00514719" w:rsidRDefault="00514719" w:rsidP="002206DA">
            <w:pPr>
              <w:keepNext/>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C86" w14:textId="77777777" w:rsidR="00514719" w:rsidRDefault="00514719" w:rsidP="002206DA">
            <w:pPr>
              <w:keepNext/>
              <w:jc w:val="center"/>
              <w:rPr>
                <w:rFonts w:asciiTheme="minorHAnsi" w:hAnsiTheme="minorHAnsi"/>
                <w:sz w:val="18"/>
                <w:szCs w:val="18"/>
              </w:rPr>
            </w:pPr>
            <w:r w:rsidRPr="00C77D58">
              <w:rPr>
                <w:rFonts w:asciiTheme="minorHAnsi" w:hAnsiTheme="minorHAnsi"/>
                <w:sz w:val="18"/>
                <w:szCs w:val="18"/>
              </w:rPr>
              <w:t>From</w:t>
            </w:r>
          </w:p>
          <w:p w14:paraId="79CDEC87" w14:textId="77777777" w:rsidR="00514719" w:rsidRDefault="00514719" w:rsidP="00053E0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102" w:type="dxa"/>
            <w:tcBorders>
              <w:top w:val="single" w:sz="4" w:space="0" w:color="auto"/>
            </w:tcBorders>
            <w:vAlign w:val="bottom"/>
          </w:tcPr>
          <w:p w14:paraId="2E992C48" w14:textId="038DBB8D" w:rsidR="00514719" w:rsidRPr="00C77D58" w:rsidRDefault="00514719">
            <w:pPr>
              <w:keepNext/>
              <w:jc w:val="center"/>
              <w:rPr>
                <w:rFonts w:asciiTheme="minorHAnsi" w:hAnsiTheme="minorHAnsi"/>
                <w:sz w:val="18"/>
                <w:szCs w:val="18"/>
              </w:rPr>
            </w:pPr>
            <w:r>
              <w:rPr>
                <w:rFonts w:asciiTheme="minorHAnsi" w:hAnsiTheme="minorHAnsi"/>
                <w:sz w:val="18"/>
                <w:szCs w:val="18"/>
              </w:rPr>
              <w:t>&lt;&lt;pull from CF1R; else NA&gt;&gt;</w:t>
            </w:r>
          </w:p>
        </w:tc>
        <w:tc>
          <w:tcPr>
            <w:tcW w:w="1102" w:type="dxa"/>
            <w:tcBorders>
              <w:top w:val="single" w:sz="4" w:space="0" w:color="auto"/>
            </w:tcBorders>
            <w:vAlign w:val="bottom"/>
          </w:tcPr>
          <w:p w14:paraId="79CDEC88" w14:textId="127F096C" w:rsidR="00514719" w:rsidRDefault="00514719">
            <w:pPr>
              <w:keepNext/>
              <w:jc w:val="center"/>
              <w:rPr>
                <w:rFonts w:asciiTheme="minorHAnsi" w:hAnsiTheme="minorHAnsi"/>
                <w:sz w:val="18"/>
                <w:szCs w:val="18"/>
              </w:rPr>
            </w:pPr>
            <w:r w:rsidRPr="00C77D58">
              <w:rPr>
                <w:rFonts w:asciiTheme="minorHAnsi" w:hAnsiTheme="minorHAnsi"/>
                <w:sz w:val="18"/>
                <w:szCs w:val="18"/>
              </w:rPr>
              <w:t>&lt;&lt;pull from</w:t>
            </w:r>
          </w:p>
          <w:p w14:paraId="79CDEC89" w14:textId="77777777" w:rsidR="00514719" w:rsidRDefault="00514719">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101" w:type="dxa"/>
            <w:tcBorders>
              <w:top w:val="single" w:sz="4" w:space="0" w:color="auto"/>
            </w:tcBorders>
            <w:vAlign w:val="bottom"/>
          </w:tcPr>
          <w:p w14:paraId="79CDEC8A" w14:textId="77777777" w:rsidR="00514719" w:rsidRDefault="00514719" w:rsidP="002206DA">
            <w:pPr>
              <w:keepNext/>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102" w:type="dxa"/>
            <w:tcBorders>
              <w:top w:val="single" w:sz="4" w:space="0" w:color="auto"/>
            </w:tcBorders>
            <w:vAlign w:val="bottom"/>
          </w:tcPr>
          <w:p w14:paraId="79CDEC8B" w14:textId="77777777" w:rsidR="00514719" w:rsidRDefault="00514719" w:rsidP="002206DA">
            <w:pPr>
              <w:keepNext/>
              <w:jc w:val="center"/>
              <w:rPr>
                <w:rFonts w:asciiTheme="minorHAnsi" w:hAnsiTheme="minorHAnsi"/>
                <w:sz w:val="18"/>
                <w:szCs w:val="18"/>
              </w:rPr>
            </w:pPr>
            <w:r>
              <w:rPr>
                <w:rFonts w:asciiTheme="minorHAnsi" w:hAnsiTheme="minorHAnsi"/>
                <w:sz w:val="18"/>
                <w:szCs w:val="18"/>
              </w:rPr>
              <w:t>&lt;&lt;if nonstd spray foam is flagged on CF1R require user to input ESR number (ESR-xxxx) else NA&gt;&gt;</w:t>
            </w:r>
          </w:p>
        </w:tc>
        <w:tc>
          <w:tcPr>
            <w:tcW w:w="1101" w:type="dxa"/>
            <w:tcBorders>
              <w:top w:val="single" w:sz="4" w:space="0" w:color="auto"/>
            </w:tcBorders>
            <w:vAlign w:val="bottom"/>
          </w:tcPr>
          <w:p w14:paraId="79CDEC8D" w14:textId="7EE39D66" w:rsidR="00514719" w:rsidRDefault="00514719" w:rsidP="002206DA">
            <w:pPr>
              <w:keepNext/>
              <w:jc w:val="center"/>
              <w:rPr>
                <w:rFonts w:asciiTheme="minorHAnsi" w:hAnsiTheme="minorHAnsi"/>
                <w:sz w:val="18"/>
                <w:szCs w:val="18"/>
              </w:rPr>
            </w:pPr>
            <w:r w:rsidRPr="00C77D58">
              <w:rPr>
                <w:rFonts w:asciiTheme="minorHAnsi" w:hAnsiTheme="minorHAnsi"/>
                <w:sz w:val="18"/>
                <w:szCs w:val="18"/>
              </w:rPr>
              <w:t xml:space="preserve">&lt;&lt;pull </w:t>
            </w:r>
            <w:r w:rsidR="004C58A9">
              <w:rPr>
                <w:rFonts w:asciiTheme="minorHAnsi" w:hAnsiTheme="minorHAnsi"/>
                <w:sz w:val="18"/>
                <w:szCs w:val="18"/>
              </w:rPr>
              <w:t>f</w:t>
            </w:r>
            <w:r w:rsidRPr="00C77D58">
              <w:rPr>
                <w:rFonts w:asciiTheme="minorHAnsi" w:hAnsiTheme="minorHAnsi"/>
                <w:sz w:val="18"/>
                <w:szCs w:val="18"/>
              </w:rPr>
              <w:t>rom</w:t>
            </w:r>
          </w:p>
          <w:p w14:paraId="79CDEC8E" w14:textId="76C11510" w:rsidR="00514719" w:rsidRDefault="00514719" w:rsidP="00053E0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B5718C">
              <w:rPr>
                <w:rFonts w:asciiTheme="minorHAnsi" w:hAnsiTheme="minorHAnsi"/>
                <w:sz w:val="18"/>
                <w:szCs w:val="18"/>
              </w:rPr>
              <w:t xml:space="preserve"> </w:t>
            </w:r>
            <w:r w:rsidR="00B5718C" w:rsidRPr="00B5718C">
              <w:rPr>
                <w:rFonts w:asciiTheme="minorHAnsi" w:hAnsiTheme="minorHAnsi"/>
                <w:sz w:val="18"/>
                <w:szCs w:val="16"/>
              </w:rPr>
              <w:t xml:space="preserve">but </w:t>
            </w:r>
            <w:r w:rsidR="00B5718C">
              <w:rPr>
                <w:rFonts w:asciiTheme="minorHAnsi" w:hAnsiTheme="minorHAnsi"/>
                <w:sz w:val="18"/>
                <w:szCs w:val="16"/>
              </w:rPr>
              <w:t xml:space="preserve">user </w:t>
            </w:r>
            <w:r w:rsidR="00B5718C" w:rsidRPr="00B5718C">
              <w:rPr>
                <w:rFonts w:asciiTheme="minorHAnsi" w:hAnsiTheme="minorHAnsi"/>
                <w:sz w:val="18"/>
                <w:szCs w:val="16"/>
              </w:rPr>
              <w:t xml:space="preserve">can override </w:t>
            </w:r>
            <w:r w:rsidR="00B5718C">
              <w:rPr>
                <w:rFonts w:asciiTheme="minorHAnsi" w:hAnsiTheme="minorHAnsi"/>
                <w:sz w:val="18"/>
                <w:szCs w:val="16"/>
              </w:rPr>
              <w:t>with value</w:t>
            </w:r>
            <w:r w:rsidR="00B5718C" w:rsidRPr="00B5718C">
              <w:rPr>
                <w:rFonts w:asciiTheme="minorHAnsi" w:hAnsiTheme="minorHAnsi"/>
                <w:sz w:val="18"/>
                <w:szCs w:val="16"/>
              </w:rPr>
              <w:t xml:space="preserve"> equal to or </w:t>
            </w:r>
            <w:r w:rsidR="00B5718C">
              <w:rPr>
                <w:rFonts w:asciiTheme="minorHAnsi" w:hAnsiTheme="minorHAnsi"/>
                <w:sz w:val="18"/>
                <w:szCs w:val="16"/>
              </w:rPr>
              <w:t>greater</w:t>
            </w:r>
            <w:r w:rsidR="00B5718C" w:rsidRPr="00B5718C">
              <w:rPr>
                <w:rFonts w:asciiTheme="minorHAnsi" w:hAnsiTheme="minorHAnsi"/>
                <w:sz w:val="18"/>
                <w:szCs w:val="16"/>
              </w:rPr>
              <w:t xml:space="preserve"> than CF1R</w:t>
            </w:r>
            <w:r w:rsidRPr="008A2923">
              <w:rPr>
                <w:rFonts w:ascii="Calibri" w:hAnsi="Calibri"/>
                <w:sz w:val="18"/>
                <w:szCs w:val="18"/>
              </w:rPr>
              <w:t xml:space="preserve"> </w:t>
            </w:r>
            <w:r w:rsidRPr="00C77D58">
              <w:rPr>
                <w:rFonts w:asciiTheme="minorHAnsi" w:hAnsiTheme="minorHAnsi"/>
                <w:sz w:val="18"/>
                <w:szCs w:val="18"/>
              </w:rPr>
              <w:t>&gt;&gt;</w:t>
            </w:r>
          </w:p>
        </w:tc>
        <w:tc>
          <w:tcPr>
            <w:tcW w:w="1102" w:type="dxa"/>
            <w:tcBorders>
              <w:top w:val="single" w:sz="4" w:space="0" w:color="auto"/>
            </w:tcBorders>
            <w:vAlign w:val="bottom"/>
          </w:tcPr>
          <w:p w14:paraId="79CDEC8F" w14:textId="5E551E48" w:rsidR="00514719" w:rsidRDefault="00514719">
            <w:pPr>
              <w:keepNext/>
              <w:jc w:val="center"/>
              <w:rPr>
                <w:rFonts w:ascii="Calibri" w:hAnsi="Calibri"/>
                <w:sz w:val="18"/>
                <w:szCs w:val="18"/>
              </w:rPr>
            </w:pPr>
            <w:r>
              <w:rPr>
                <w:rFonts w:asciiTheme="minorHAnsi" w:hAnsiTheme="minorHAnsi"/>
                <w:sz w:val="18"/>
                <w:szCs w:val="18"/>
              </w:rPr>
              <w:t xml:space="preserve">&lt;&lt;User Input: Number; </w:t>
            </w:r>
            <w:r w:rsidRPr="008A2923">
              <w:rPr>
                <w:rFonts w:ascii="Calibri" w:hAnsi="Calibri"/>
                <w:sz w:val="18"/>
                <w:szCs w:val="18"/>
              </w:rPr>
              <w:t xml:space="preserve">else NA </w:t>
            </w:r>
            <w:r>
              <w:rPr>
                <w:rFonts w:asciiTheme="minorHAnsi" w:hAnsiTheme="minorHAnsi"/>
                <w:sz w:val="18"/>
                <w:szCs w:val="18"/>
              </w:rPr>
              <w:t>&gt;&gt;</w:t>
            </w:r>
          </w:p>
        </w:tc>
        <w:tc>
          <w:tcPr>
            <w:tcW w:w="1102" w:type="dxa"/>
            <w:vAlign w:val="bottom"/>
          </w:tcPr>
          <w:p w14:paraId="79CDEC90" w14:textId="77777777" w:rsidR="00514719" w:rsidRDefault="00514719">
            <w:pPr>
              <w:keepNext/>
              <w:jc w:val="center"/>
              <w:rPr>
                <w:rFonts w:asciiTheme="minorHAnsi" w:hAnsiTheme="minorHAnsi"/>
                <w:sz w:val="18"/>
                <w:szCs w:val="18"/>
              </w:rPr>
            </w:pPr>
            <w:r w:rsidRPr="00C77D58">
              <w:rPr>
                <w:rFonts w:asciiTheme="minorHAnsi" w:hAnsiTheme="minorHAnsi"/>
                <w:sz w:val="18"/>
                <w:szCs w:val="18"/>
              </w:rPr>
              <w:t>&lt;&lt;pull from</w:t>
            </w:r>
          </w:p>
          <w:p w14:paraId="79CDEC91" w14:textId="2E1D5911" w:rsidR="00514719" w:rsidRDefault="00514719">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B5718C" w:rsidRPr="00B5718C">
              <w:rPr>
                <w:rFonts w:asciiTheme="minorHAnsi" w:hAnsiTheme="minorHAnsi"/>
                <w:sz w:val="18"/>
                <w:szCs w:val="16"/>
              </w:rPr>
              <w:t xml:space="preserve"> but </w:t>
            </w:r>
            <w:r w:rsidR="00B5718C">
              <w:rPr>
                <w:rFonts w:asciiTheme="minorHAnsi" w:hAnsiTheme="minorHAnsi"/>
                <w:sz w:val="18"/>
                <w:szCs w:val="16"/>
              </w:rPr>
              <w:t xml:space="preserve">user </w:t>
            </w:r>
            <w:r w:rsidR="00B5718C" w:rsidRPr="00B5718C">
              <w:rPr>
                <w:rFonts w:asciiTheme="minorHAnsi" w:hAnsiTheme="minorHAnsi"/>
                <w:sz w:val="18"/>
                <w:szCs w:val="16"/>
              </w:rPr>
              <w:t xml:space="preserve">can override </w:t>
            </w:r>
            <w:r w:rsidR="00B5718C">
              <w:rPr>
                <w:rFonts w:asciiTheme="minorHAnsi" w:hAnsiTheme="minorHAnsi"/>
                <w:sz w:val="18"/>
                <w:szCs w:val="16"/>
              </w:rPr>
              <w:t>with value</w:t>
            </w:r>
            <w:r w:rsidR="00B5718C" w:rsidRPr="00B5718C">
              <w:rPr>
                <w:rFonts w:asciiTheme="minorHAnsi" w:hAnsiTheme="minorHAnsi"/>
                <w:sz w:val="18"/>
                <w:szCs w:val="16"/>
              </w:rPr>
              <w:t xml:space="preserve"> equal to or </w:t>
            </w:r>
            <w:r w:rsidR="00B5718C">
              <w:rPr>
                <w:rFonts w:asciiTheme="minorHAnsi" w:hAnsiTheme="minorHAnsi"/>
                <w:sz w:val="18"/>
                <w:szCs w:val="16"/>
              </w:rPr>
              <w:t>greater</w:t>
            </w:r>
            <w:r w:rsidR="00B5718C" w:rsidRPr="00B5718C">
              <w:rPr>
                <w:rFonts w:asciiTheme="minorHAnsi" w:hAnsiTheme="minorHAnsi"/>
                <w:sz w:val="18"/>
                <w:szCs w:val="16"/>
              </w:rPr>
              <w:t xml:space="preserve"> than CF1R</w:t>
            </w:r>
            <w:r w:rsidR="00B5718C" w:rsidDel="00B5718C">
              <w:rPr>
                <w:rFonts w:asciiTheme="minorHAnsi" w:hAnsiTheme="minorHAnsi"/>
                <w:sz w:val="18"/>
                <w:szCs w:val="18"/>
              </w:rPr>
              <w:t xml:space="preserve"> </w:t>
            </w:r>
            <w:r w:rsidRPr="00C77D58">
              <w:rPr>
                <w:rFonts w:asciiTheme="minorHAnsi" w:hAnsiTheme="minorHAnsi"/>
                <w:sz w:val="18"/>
                <w:szCs w:val="18"/>
              </w:rPr>
              <w:t>&gt;&gt;</w:t>
            </w:r>
          </w:p>
        </w:tc>
      </w:tr>
      <w:tr w:rsidR="00514719" w:rsidRPr="00C4300E" w14:paraId="79CDEC9F" w14:textId="77777777" w:rsidTr="002206DA">
        <w:trPr>
          <w:trHeight w:val="161"/>
          <w:jc w:val="center"/>
        </w:trPr>
        <w:tc>
          <w:tcPr>
            <w:tcW w:w="1101" w:type="dxa"/>
            <w:vAlign w:val="bottom"/>
          </w:tcPr>
          <w:p w14:paraId="79CDEC95" w14:textId="77777777" w:rsidR="00514719" w:rsidRDefault="00514719" w:rsidP="00053E05">
            <w:pPr>
              <w:keepNext/>
              <w:jc w:val="center"/>
              <w:rPr>
                <w:rFonts w:ascii="Calibri" w:hAnsi="Calibri"/>
                <w:sz w:val="18"/>
                <w:szCs w:val="18"/>
              </w:rPr>
            </w:pPr>
          </w:p>
        </w:tc>
        <w:tc>
          <w:tcPr>
            <w:tcW w:w="1102" w:type="dxa"/>
            <w:vAlign w:val="bottom"/>
          </w:tcPr>
          <w:p w14:paraId="79CDEC96" w14:textId="77777777" w:rsidR="00514719" w:rsidRDefault="00514719">
            <w:pPr>
              <w:keepNext/>
              <w:jc w:val="center"/>
              <w:rPr>
                <w:rFonts w:ascii="Calibri" w:hAnsi="Calibri"/>
                <w:sz w:val="18"/>
                <w:szCs w:val="18"/>
              </w:rPr>
            </w:pPr>
          </w:p>
        </w:tc>
        <w:tc>
          <w:tcPr>
            <w:tcW w:w="1101" w:type="dxa"/>
            <w:vAlign w:val="bottom"/>
          </w:tcPr>
          <w:p w14:paraId="79CDEC97" w14:textId="77777777" w:rsidR="00514719" w:rsidRDefault="00514719">
            <w:pPr>
              <w:keepNext/>
              <w:jc w:val="center"/>
              <w:rPr>
                <w:rFonts w:ascii="Calibri" w:hAnsi="Calibri"/>
                <w:sz w:val="18"/>
                <w:szCs w:val="18"/>
              </w:rPr>
            </w:pPr>
          </w:p>
        </w:tc>
        <w:tc>
          <w:tcPr>
            <w:tcW w:w="1102" w:type="dxa"/>
          </w:tcPr>
          <w:p w14:paraId="73F7541A" w14:textId="77777777" w:rsidR="00514719" w:rsidRDefault="00514719">
            <w:pPr>
              <w:keepNext/>
              <w:jc w:val="center"/>
              <w:rPr>
                <w:rFonts w:ascii="Calibri" w:hAnsi="Calibri"/>
                <w:sz w:val="18"/>
                <w:szCs w:val="18"/>
              </w:rPr>
            </w:pPr>
          </w:p>
        </w:tc>
        <w:tc>
          <w:tcPr>
            <w:tcW w:w="1102" w:type="dxa"/>
            <w:vAlign w:val="bottom"/>
          </w:tcPr>
          <w:p w14:paraId="79CDEC98" w14:textId="45449AE6" w:rsidR="00514719" w:rsidRDefault="00514719">
            <w:pPr>
              <w:keepNext/>
              <w:jc w:val="center"/>
              <w:rPr>
                <w:rFonts w:ascii="Calibri" w:hAnsi="Calibri"/>
                <w:sz w:val="18"/>
                <w:szCs w:val="18"/>
              </w:rPr>
            </w:pPr>
          </w:p>
        </w:tc>
        <w:tc>
          <w:tcPr>
            <w:tcW w:w="1101" w:type="dxa"/>
            <w:vAlign w:val="bottom"/>
          </w:tcPr>
          <w:p w14:paraId="79CDEC99" w14:textId="77777777" w:rsidR="00514719" w:rsidRDefault="00514719" w:rsidP="002206DA">
            <w:pPr>
              <w:keepNext/>
              <w:jc w:val="center"/>
              <w:rPr>
                <w:rFonts w:ascii="Calibri" w:hAnsi="Calibri"/>
                <w:sz w:val="18"/>
                <w:szCs w:val="18"/>
              </w:rPr>
            </w:pPr>
          </w:p>
        </w:tc>
        <w:tc>
          <w:tcPr>
            <w:tcW w:w="1102" w:type="dxa"/>
            <w:vAlign w:val="bottom"/>
          </w:tcPr>
          <w:p w14:paraId="79CDEC9A" w14:textId="77777777" w:rsidR="00514719" w:rsidRDefault="00514719" w:rsidP="002206DA">
            <w:pPr>
              <w:keepNext/>
              <w:jc w:val="center"/>
              <w:rPr>
                <w:rFonts w:asciiTheme="minorHAnsi" w:hAnsiTheme="minorHAnsi"/>
                <w:sz w:val="18"/>
                <w:szCs w:val="18"/>
              </w:rPr>
            </w:pPr>
          </w:p>
        </w:tc>
        <w:tc>
          <w:tcPr>
            <w:tcW w:w="1101" w:type="dxa"/>
            <w:vAlign w:val="bottom"/>
          </w:tcPr>
          <w:p w14:paraId="79CDEC9B" w14:textId="77777777" w:rsidR="00514719" w:rsidRDefault="00514719" w:rsidP="00053E05">
            <w:pPr>
              <w:keepNext/>
              <w:jc w:val="center"/>
              <w:rPr>
                <w:rFonts w:ascii="Calibri" w:hAnsi="Calibri"/>
                <w:sz w:val="18"/>
                <w:szCs w:val="18"/>
              </w:rPr>
            </w:pPr>
          </w:p>
        </w:tc>
        <w:tc>
          <w:tcPr>
            <w:tcW w:w="1102" w:type="dxa"/>
            <w:vAlign w:val="bottom"/>
          </w:tcPr>
          <w:p w14:paraId="79CDEC9C" w14:textId="77777777" w:rsidR="00514719" w:rsidRDefault="00514719">
            <w:pPr>
              <w:keepNext/>
              <w:jc w:val="center"/>
              <w:rPr>
                <w:rFonts w:ascii="Calibri" w:hAnsi="Calibri"/>
                <w:sz w:val="18"/>
                <w:szCs w:val="18"/>
              </w:rPr>
            </w:pPr>
          </w:p>
        </w:tc>
        <w:tc>
          <w:tcPr>
            <w:tcW w:w="1102" w:type="dxa"/>
            <w:vAlign w:val="bottom"/>
          </w:tcPr>
          <w:p w14:paraId="79CDEC9D" w14:textId="77777777" w:rsidR="00514719" w:rsidRDefault="00514719">
            <w:pPr>
              <w:keepNext/>
              <w:jc w:val="center"/>
              <w:rPr>
                <w:rFonts w:ascii="Calibri" w:hAnsi="Calibri"/>
                <w:sz w:val="18"/>
                <w:szCs w:val="18"/>
              </w:rPr>
            </w:pPr>
          </w:p>
        </w:tc>
      </w:tr>
    </w:tbl>
    <w:p w14:paraId="79CDECA0" w14:textId="77777777" w:rsidR="00E23769" w:rsidRDefault="00E23769" w:rsidP="000E1747">
      <w:pPr>
        <w:rPr>
          <w:rFonts w:ascii="Calibri" w:hAnsi="Calibri"/>
          <w:b/>
          <w:bCs/>
          <w:caps/>
        </w:rPr>
      </w:pPr>
    </w:p>
    <w:tbl>
      <w:tblPr>
        <w:tblW w:w="499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2"/>
        <w:gridCol w:w="1240"/>
        <w:gridCol w:w="1196"/>
        <w:gridCol w:w="1197"/>
        <w:gridCol w:w="1196"/>
        <w:gridCol w:w="1197"/>
        <w:gridCol w:w="1196"/>
        <w:gridCol w:w="1197"/>
        <w:gridCol w:w="1197"/>
      </w:tblGrid>
      <w:tr w:rsidR="009764BB" w:rsidRPr="00C4300E" w14:paraId="79CDECA3" w14:textId="77777777" w:rsidTr="00224A4C">
        <w:trPr>
          <w:trHeight w:val="156"/>
          <w:jc w:val="center"/>
        </w:trPr>
        <w:tc>
          <w:tcPr>
            <w:tcW w:w="10994" w:type="dxa"/>
            <w:gridSpan w:val="9"/>
            <w:tcBorders>
              <w:top w:val="single" w:sz="4" w:space="0" w:color="000000"/>
              <w:left w:val="single" w:sz="4" w:space="0" w:color="000000"/>
              <w:bottom w:val="single" w:sz="4" w:space="0" w:color="000000"/>
              <w:right w:val="single" w:sz="4" w:space="0" w:color="000000"/>
            </w:tcBorders>
          </w:tcPr>
          <w:p w14:paraId="79CDECA1" w14:textId="32AA30F0" w:rsidR="009764BB" w:rsidRDefault="009764BB" w:rsidP="00DE2F96">
            <w:pPr>
              <w:keepNext/>
              <w:rPr>
                <w:rFonts w:ascii="Calibri" w:hAnsi="Calibri"/>
                <w:b/>
                <w:sz w:val="18"/>
                <w:szCs w:val="18"/>
              </w:rPr>
            </w:pPr>
            <w:r>
              <w:rPr>
                <w:rFonts w:ascii="Calibri" w:hAnsi="Calibri"/>
                <w:b/>
                <w:bCs/>
                <w:caps/>
              </w:rPr>
              <w:br w:type="page"/>
            </w:r>
            <w:r w:rsidRPr="002F2318">
              <w:rPr>
                <w:rFonts w:ascii="Calibri" w:hAnsi="Calibri"/>
                <w:b/>
                <w:szCs w:val="18"/>
              </w:rPr>
              <w:t>C. Mass Insulation</w:t>
            </w:r>
          </w:p>
          <w:p w14:paraId="79CDECA2" w14:textId="77777777" w:rsidR="009764BB" w:rsidRPr="002F2318" w:rsidRDefault="009764BB">
            <w:pPr>
              <w:keepNext/>
              <w:rPr>
                <w:rFonts w:ascii="Calibri" w:hAnsi="Calibri"/>
                <w:sz w:val="18"/>
                <w:szCs w:val="18"/>
              </w:rPr>
            </w:pPr>
            <w:r w:rsidRPr="002F2318">
              <w:rPr>
                <w:rFonts w:ascii="Calibri" w:hAnsi="Calibri"/>
                <w:sz w:val="18"/>
                <w:szCs w:val="18"/>
              </w:rPr>
              <w:t>&lt;&lt;if CF1R contains mass entry, then display this section; else display section header and standard this section does not apply message&gt;&gt;</w:t>
            </w:r>
          </w:p>
        </w:tc>
      </w:tr>
      <w:tr w:rsidR="009764BB" w:rsidRPr="00C4300E" w14:paraId="79CDECAC" w14:textId="77777777" w:rsidTr="00224A4C">
        <w:trPr>
          <w:trHeight w:val="156"/>
          <w:jc w:val="center"/>
        </w:trPr>
        <w:tc>
          <w:tcPr>
            <w:tcW w:w="1177" w:type="dxa"/>
            <w:vAlign w:val="bottom"/>
          </w:tcPr>
          <w:p w14:paraId="79CDECA4" w14:textId="77777777" w:rsidR="009764BB" w:rsidRDefault="009764BB" w:rsidP="000E1747">
            <w:pPr>
              <w:keepNext/>
              <w:ind w:left="-21"/>
              <w:jc w:val="center"/>
              <w:rPr>
                <w:rFonts w:ascii="Calibri" w:hAnsi="Calibri"/>
                <w:sz w:val="18"/>
                <w:szCs w:val="18"/>
              </w:rPr>
            </w:pPr>
            <w:r>
              <w:rPr>
                <w:rFonts w:ascii="Calibri" w:hAnsi="Calibri"/>
                <w:sz w:val="18"/>
                <w:szCs w:val="18"/>
              </w:rPr>
              <w:t>01</w:t>
            </w:r>
          </w:p>
        </w:tc>
        <w:tc>
          <w:tcPr>
            <w:tcW w:w="1266" w:type="dxa"/>
            <w:vAlign w:val="bottom"/>
          </w:tcPr>
          <w:p w14:paraId="79CDECA5" w14:textId="77777777" w:rsidR="009764BB" w:rsidRDefault="009764BB" w:rsidP="00DE2F96">
            <w:pPr>
              <w:keepNext/>
              <w:ind w:left="-21"/>
              <w:jc w:val="center"/>
              <w:rPr>
                <w:rFonts w:ascii="Calibri" w:hAnsi="Calibri"/>
                <w:sz w:val="18"/>
                <w:szCs w:val="18"/>
              </w:rPr>
            </w:pPr>
            <w:r>
              <w:rPr>
                <w:rFonts w:ascii="Calibri" w:hAnsi="Calibri"/>
                <w:sz w:val="18"/>
                <w:szCs w:val="18"/>
              </w:rPr>
              <w:t>02</w:t>
            </w:r>
          </w:p>
        </w:tc>
        <w:tc>
          <w:tcPr>
            <w:tcW w:w="1221" w:type="dxa"/>
            <w:vAlign w:val="bottom"/>
          </w:tcPr>
          <w:p w14:paraId="79CDECA6" w14:textId="77777777" w:rsidR="009764BB" w:rsidRDefault="009764BB">
            <w:pPr>
              <w:keepNext/>
              <w:ind w:left="-21"/>
              <w:jc w:val="center"/>
              <w:rPr>
                <w:rFonts w:ascii="Calibri" w:hAnsi="Calibri"/>
                <w:sz w:val="18"/>
                <w:szCs w:val="18"/>
              </w:rPr>
            </w:pPr>
            <w:r>
              <w:rPr>
                <w:rFonts w:ascii="Calibri" w:hAnsi="Calibri"/>
                <w:sz w:val="18"/>
                <w:szCs w:val="18"/>
              </w:rPr>
              <w:t>03</w:t>
            </w:r>
          </w:p>
        </w:tc>
        <w:tc>
          <w:tcPr>
            <w:tcW w:w="1222" w:type="dxa"/>
            <w:vAlign w:val="bottom"/>
          </w:tcPr>
          <w:p w14:paraId="79CDECA7" w14:textId="77777777" w:rsidR="009764BB" w:rsidRDefault="009764BB">
            <w:pPr>
              <w:keepNext/>
              <w:ind w:left="-21"/>
              <w:jc w:val="center"/>
              <w:rPr>
                <w:rFonts w:ascii="Calibri" w:hAnsi="Calibri"/>
                <w:sz w:val="18"/>
                <w:szCs w:val="18"/>
              </w:rPr>
            </w:pPr>
            <w:r>
              <w:rPr>
                <w:rFonts w:ascii="Calibri" w:hAnsi="Calibri"/>
                <w:sz w:val="18"/>
                <w:szCs w:val="18"/>
              </w:rPr>
              <w:t>04</w:t>
            </w:r>
          </w:p>
        </w:tc>
        <w:tc>
          <w:tcPr>
            <w:tcW w:w="1221" w:type="dxa"/>
            <w:vAlign w:val="bottom"/>
          </w:tcPr>
          <w:p w14:paraId="79CDECA8" w14:textId="77777777" w:rsidR="009764BB" w:rsidRDefault="009764BB">
            <w:pPr>
              <w:keepNext/>
              <w:ind w:left="-21"/>
              <w:jc w:val="center"/>
              <w:rPr>
                <w:rFonts w:ascii="Calibri" w:hAnsi="Calibri"/>
                <w:sz w:val="18"/>
                <w:szCs w:val="18"/>
              </w:rPr>
            </w:pPr>
            <w:r>
              <w:rPr>
                <w:rFonts w:ascii="Calibri" w:hAnsi="Calibri"/>
                <w:sz w:val="18"/>
                <w:szCs w:val="18"/>
              </w:rPr>
              <w:t>05</w:t>
            </w:r>
          </w:p>
        </w:tc>
        <w:tc>
          <w:tcPr>
            <w:tcW w:w="1222" w:type="dxa"/>
          </w:tcPr>
          <w:p w14:paraId="130FC8C5" w14:textId="1B93798F" w:rsidR="009764BB" w:rsidRDefault="009764BB">
            <w:pPr>
              <w:keepNext/>
              <w:jc w:val="center"/>
              <w:rPr>
                <w:rFonts w:ascii="Calibri" w:hAnsi="Calibri"/>
                <w:sz w:val="18"/>
                <w:szCs w:val="18"/>
              </w:rPr>
            </w:pPr>
            <w:r>
              <w:rPr>
                <w:rFonts w:ascii="Calibri" w:hAnsi="Calibri"/>
                <w:sz w:val="18"/>
                <w:szCs w:val="18"/>
              </w:rPr>
              <w:t>06</w:t>
            </w:r>
          </w:p>
        </w:tc>
        <w:tc>
          <w:tcPr>
            <w:tcW w:w="1221" w:type="dxa"/>
            <w:vAlign w:val="bottom"/>
          </w:tcPr>
          <w:p w14:paraId="79CDECA9" w14:textId="180EB941" w:rsidR="009764BB" w:rsidRDefault="009764BB">
            <w:pPr>
              <w:keepNext/>
              <w:jc w:val="center"/>
              <w:rPr>
                <w:rFonts w:ascii="Calibri" w:hAnsi="Calibri"/>
                <w:sz w:val="18"/>
                <w:szCs w:val="18"/>
              </w:rPr>
            </w:pPr>
            <w:r>
              <w:rPr>
                <w:rFonts w:ascii="Calibri" w:hAnsi="Calibri"/>
                <w:sz w:val="18"/>
                <w:szCs w:val="18"/>
              </w:rPr>
              <w:t>07</w:t>
            </w:r>
          </w:p>
        </w:tc>
        <w:tc>
          <w:tcPr>
            <w:tcW w:w="1222" w:type="dxa"/>
            <w:vAlign w:val="bottom"/>
          </w:tcPr>
          <w:p w14:paraId="79CDECAA" w14:textId="07E5A232" w:rsidR="009764BB" w:rsidRDefault="009764BB">
            <w:pPr>
              <w:keepNext/>
              <w:jc w:val="center"/>
              <w:rPr>
                <w:rFonts w:ascii="Calibri" w:hAnsi="Calibri"/>
                <w:sz w:val="18"/>
                <w:szCs w:val="18"/>
              </w:rPr>
            </w:pPr>
            <w:r>
              <w:rPr>
                <w:rFonts w:ascii="Calibri" w:hAnsi="Calibri"/>
                <w:sz w:val="18"/>
                <w:szCs w:val="18"/>
              </w:rPr>
              <w:t>08</w:t>
            </w:r>
          </w:p>
        </w:tc>
        <w:tc>
          <w:tcPr>
            <w:tcW w:w="1222" w:type="dxa"/>
            <w:vAlign w:val="bottom"/>
          </w:tcPr>
          <w:p w14:paraId="79CDECAB" w14:textId="0F8C18C1" w:rsidR="009764BB" w:rsidRDefault="009764BB">
            <w:pPr>
              <w:keepNext/>
              <w:jc w:val="center"/>
              <w:rPr>
                <w:rFonts w:ascii="Calibri" w:hAnsi="Calibri"/>
                <w:sz w:val="18"/>
                <w:szCs w:val="18"/>
              </w:rPr>
            </w:pPr>
            <w:r>
              <w:rPr>
                <w:rFonts w:ascii="Calibri" w:hAnsi="Calibri"/>
                <w:sz w:val="18"/>
                <w:szCs w:val="18"/>
              </w:rPr>
              <w:t>09</w:t>
            </w:r>
          </w:p>
        </w:tc>
      </w:tr>
      <w:tr w:rsidR="009764BB" w:rsidRPr="00C4300E" w14:paraId="79CDECB9" w14:textId="77777777" w:rsidTr="00224A4C">
        <w:trPr>
          <w:trHeight w:val="156"/>
          <w:jc w:val="center"/>
        </w:trPr>
        <w:tc>
          <w:tcPr>
            <w:tcW w:w="1177" w:type="dxa"/>
            <w:vAlign w:val="bottom"/>
          </w:tcPr>
          <w:p w14:paraId="79CDECAD" w14:textId="77777777" w:rsidR="009764BB" w:rsidRDefault="009764BB" w:rsidP="003B2EF8">
            <w:pPr>
              <w:keepNext/>
              <w:ind w:left="-21"/>
              <w:jc w:val="center"/>
              <w:rPr>
                <w:rFonts w:ascii="Calibri" w:hAnsi="Calibri"/>
                <w:sz w:val="18"/>
                <w:szCs w:val="18"/>
              </w:rPr>
            </w:pPr>
            <w:r>
              <w:rPr>
                <w:rFonts w:ascii="Calibri" w:hAnsi="Calibri"/>
                <w:b/>
                <w:sz w:val="18"/>
                <w:szCs w:val="18"/>
              </w:rPr>
              <w:t>I.D.</w:t>
            </w:r>
          </w:p>
        </w:tc>
        <w:tc>
          <w:tcPr>
            <w:tcW w:w="1266" w:type="dxa"/>
            <w:vAlign w:val="bottom"/>
          </w:tcPr>
          <w:p w14:paraId="79CDECAE" w14:textId="77777777" w:rsidR="009764BB" w:rsidRDefault="009764BB" w:rsidP="003B2EF8">
            <w:pPr>
              <w:keepNext/>
              <w:ind w:left="-21"/>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221" w:type="dxa"/>
            <w:vAlign w:val="bottom"/>
          </w:tcPr>
          <w:p w14:paraId="79CDECAF" w14:textId="0C9E6D9F" w:rsidR="009764BB" w:rsidRDefault="00E0335F" w:rsidP="003B2EF8">
            <w:pPr>
              <w:keepNext/>
              <w:ind w:left="-21"/>
              <w:jc w:val="center"/>
              <w:rPr>
                <w:rFonts w:ascii="Calibri" w:hAnsi="Calibri"/>
                <w:sz w:val="18"/>
                <w:szCs w:val="18"/>
              </w:rPr>
            </w:pPr>
            <w:r>
              <w:rPr>
                <w:rFonts w:ascii="Calibri" w:hAnsi="Calibri"/>
                <w:b/>
                <w:sz w:val="18"/>
                <w:szCs w:val="18"/>
              </w:rPr>
              <w:t>Walls Above Grade</w:t>
            </w:r>
          </w:p>
        </w:tc>
        <w:tc>
          <w:tcPr>
            <w:tcW w:w="1222" w:type="dxa"/>
            <w:vAlign w:val="bottom"/>
          </w:tcPr>
          <w:p w14:paraId="79CDECB0" w14:textId="77777777" w:rsidR="009764BB" w:rsidRDefault="009764BB" w:rsidP="003B2EF8">
            <w:pPr>
              <w:keepNext/>
              <w:jc w:val="center"/>
              <w:rPr>
                <w:rFonts w:ascii="Calibri" w:hAnsi="Calibri"/>
                <w:b/>
                <w:sz w:val="18"/>
                <w:szCs w:val="18"/>
              </w:rPr>
            </w:pPr>
            <w:r w:rsidRPr="00C4300E">
              <w:rPr>
                <w:rFonts w:ascii="Calibri" w:hAnsi="Calibri"/>
                <w:b/>
                <w:sz w:val="18"/>
                <w:szCs w:val="18"/>
              </w:rPr>
              <w:t>Mass Thickness</w:t>
            </w:r>
          </w:p>
          <w:p w14:paraId="79CDECB1" w14:textId="77777777" w:rsidR="009764BB" w:rsidRDefault="009764BB" w:rsidP="003B2EF8">
            <w:pPr>
              <w:keepNext/>
              <w:jc w:val="center"/>
              <w:rPr>
                <w:rFonts w:ascii="Calibri" w:hAnsi="Calibri"/>
                <w:sz w:val="18"/>
                <w:szCs w:val="18"/>
              </w:rPr>
            </w:pPr>
            <w:r>
              <w:rPr>
                <w:rFonts w:ascii="Calibri" w:hAnsi="Calibri"/>
                <w:b/>
                <w:sz w:val="18"/>
                <w:szCs w:val="18"/>
              </w:rPr>
              <w:t>(inches)</w:t>
            </w:r>
          </w:p>
        </w:tc>
        <w:tc>
          <w:tcPr>
            <w:tcW w:w="1221" w:type="dxa"/>
            <w:vAlign w:val="bottom"/>
          </w:tcPr>
          <w:p w14:paraId="79CDECB3" w14:textId="0D544302" w:rsidR="009764BB" w:rsidRDefault="009764BB" w:rsidP="00224A4C">
            <w:pPr>
              <w:keepNext/>
              <w:ind w:left="-21"/>
              <w:jc w:val="center"/>
              <w:rPr>
                <w:rFonts w:ascii="Calibri" w:hAnsi="Calibri"/>
                <w:sz w:val="18"/>
                <w:szCs w:val="18"/>
              </w:rPr>
            </w:pPr>
            <w:r>
              <w:rPr>
                <w:rFonts w:ascii="Calibri" w:hAnsi="Calibri"/>
                <w:b/>
                <w:sz w:val="18"/>
                <w:szCs w:val="18"/>
              </w:rPr>
              <w:t>Exterior Furring Strip Type/ Depth</w:t>
            </w:r>
          </w:p>
        </w:tc>
        <w:tc>
          <w:tcPr>
            <w:tcW w:w="1222" w:type="dxa"/>
          </w:tcPr>
          <w:p w14:paraId="13D035B5" w14:textId="749B5BEB" w:rsidR="009764BB" w:rsidRPr="00C4300E" w:rsidRDefault="009764BB" w:rsidP="003B2EF8">
            <w:pPr>
              <w:keepNext/>
              <w:jc w:val="center"/>
              <w:rPr>
                <w:rFonts w:ascii="Calibri" w:hAnsi="Calibri"/>
                <w:b/>
                <w:sz w:val="18"/>
                <w:szCs w:val="18"/>
              </w:rPr>
            </w:pPr>
            <w:r>
              <w:rPr>
                <w:rFonts w:ascii="Calibri" w:hAnsi="Calibri"/>
                <w:b/>
                <w:sz w:val="18"/>
                <w:szCs w:val="18"/>
              </w:rPr>
              <w:t>Interior Furring Strip Type / Depth</w:t>
            </w:r>
          </w:p>
        </w:tc>
        <w:tc>
          <w:tcPr>
            <w:tcW w:w="1221" w:type="dxa"/>
            <w:vAlign w:val="bottom"/>
          </w:tcPr>
          <w:p w14:paraId="79CDECB4" w14:textId="5F95E071" w:rsidR="009764BB" w:rsidRDefault="009764BB" w:rsidP="003B2EF8">
            <w:pPr>
              <w:keepNext/>
              <w:jc w:val="center"/>
              <w:rPr>
                <w:rFonts w:ascii="Calibri" w:hAnsi="Calibri"/>
                <w:sz w:val="18"/>
                <w:szCs w:val="18"/>
              </w:rPr>
            </w:pPr>
            <w:r w:rsidRPr="00C4300E">
              <w:rPr>
                <w:rFonts w:ascii="Calibri" w:hAnsi="Calibri"/>
                <w:b/>
                <w:sz w:val="18"/>
                <w:szCs w:val="18"/>
              </w:rPr>
              <w:t>Insulation Type</w:t>
            </w:r>
          </w:p>
        </w:tc>
        <w:tc>
          <w:tcPr>
            <w:tcW w:w="1222" w:type="dxa"/>
            <w:vAlign w:val="bottom"/>
          </w:tcPr>
          <w:p w14:paraId="79CDECB5" w14:textId="77777777" w:rsidR="009764BB" w:rsidRDefault="009764BB" w:rsidP="003B2EF8">
            <w:pPr>
              <w:keepNext/>
              <w:jc w:val="center"/>
              <w:rPr>
                <w:rFonts w:ascii="Calibri" w:hAnsi="Calibri"/>
                <w:b/>
                <w:sz w:val="18"/>
                <w:szCs w:val="18"/>
              </w:rPr>
            </w:pPr>
            <w:r w:rsidRPr="00C4300E">
              <w:rPr>
                <w:rFonts w:ascii="Calibri" w:hAnsi="Calibri"/>
                <w:b/>
                <w:sz w:val="18"/>
                <w:szCs w:val="18"/>
              </w:rPr>
              <w:t xml:space="preserve">Exterior </w:t>
            </w:r>
            <w:r>
              <w:rPr>
                <w:rFonts w:ascii="Calibri" w:hAnsi="Calibri"/>
                <w:b/>
                <w:sz w:val="18"/>
                <w:szCs w:val="18"/>
              </w:rPr>
              <w:t>Insulation</w:t>
            </w:r>
          </w:p>
          <w:p w14:paraId="79CDECB6" w14:textId="77777777" w:rsidR="009764BB" w:rsidRDefault="009764BB" w:rsidP="003B2EF8">
            <w:pPr>
              <w:keepNext/>
              <w:jc w:val="center"/>
              <w:rPr>
                <w:rFonts w:ascii="Calibri" w:hAnsi="Calibri"/>
                <w:sz w:val="18"/>
                <w:szCs w:val="18"/>
              </w:rPr>
            </w:pPr>
            <w:r w:rsidRPr="00C4300E">
              <w:rPr>
                <w:rFonts w:ascii="Calibri" w:hAnsi="Calibri"/>
                <w:b/>
                <w:sz w:val="18"/>
                <w:szCs w:val="18"/>
              </w:rPr>
              <w:t>R-value</w:t>
            </w:r>
          </w:p>
        </w:tc>
        <w:tc>
          <w:tcPr>
            <w:tcW w:w="1222" w:type="dxa"/>
            <w:vAlign w:val="bottom"/>
          </w:tcPr>
          <w:p w14:paraId="79CDECB7" w14:textId="77777777" w:rsidR="009764BB" w:rsidRDefault="009764BB" w:rsidP="003B2EF8">
            <w:pPr>
              <w:keepNext/>
              <w:jc w:val="center"/>
              <w:rPr>
                <w:rFonts w:ascii="Calibri" w:hAnsi="Calibri"/>
                <w:b/>
                <w:sz w:val="18"/>
                <w:szCs w:val="18"/>
              </w:rPr>
            </w:pPr>
            <w:r w:rsidRPr="00C4300E">
              <w:rPr>
                <w:rFonts w:ascii="Calibri" w:hAnsi="Calibri"/>
                <w:b/>
                <w:sz w:val="18"/>
                <w:szCs w:val="18"/>
              </w:rPr>
              <w:t xml:space="preserve">Interior </w:t>
            </w:r>
            <w:r>
              <w:rPr>
                <w:rFonts w:ascii="Calibri" w:hAnsi="Calibri"/>
                <w:b/>
                <w:sz w:val="18"/>
                <w:szCs w:val="18"/>
              </w:rPr>
              <w:t>Insulation</w:t>
            </w:r>
          </w:p>
          <w:p w14:paraId="79CDECB8" w14:textId="77777777" w:rsidR="009764BB" w:rsidRDefault="009764BB" w:rsidP="003B2EF8">
            <w:pPr>
              <w:keepNext/>
              <w:jc w:val="center"/>
              <w:rPr>
                <w:rFonts w:ascii="Calibri" w:hAnsi="Calibri"/>
                <w:sz w:val="18"/>
                <w:szCs w:val="18"/>
              </w:rPr>
            </w:pPr>
            <w:r w:rsidRPr="00C4300E">
              <w:rPr>
                <w:rFonts w:ascii="Calibri" w:hAnsi="Calibri"/>
                <w:b/>
                <w:sz w:val="18"/>
                <w:szCs w:val="18"/>
              </w:rPr>
              <w:t>R-value</w:t>
            </w:r>
          </w:p>
        </w:tc>
      </w:tr>
      <w:tr w:rsidR="009764BB" w:rsidRPr="00C4300E" w14:paraId="79CDECCC" w14:textId="77777777" w:rsidTr="002206DA">
        <w:trPr>
          <w:trHeight w:val="156"/>
          <w:jc w:val="center"/>
        </w:trPr>
        <w:tc>
          <w:tcPr>
            <w:tcW w:w="1177" w:type="dxa"/>
            <w:vAlign w:val="bottom"/>
          </w:tcPr>
          <w:p w14:paraId="79CDECBA" w14:textId="77777777" w:rsidR="009764BB" w:rsidRDefault="009764BB" w:rsidP="000E1747">
            <w:pPr>
              <w:keepNext/>
              <w:jc w:val="center"/>
              <w:rPr>
                <w:rFonts w:ascii="Calibri" w:hAnsi="Calibri"/>
                <w:sz w:val="18"/>
                <w:szCs w:val="18"/>
              </w:rPr>
            </w:pPr>
            <w:r w:rsidRPr="00C77D58">
              <w:rPr>
                <w:rFonts w:asciiTheme="minorHAnsi" w:hAnsiTheme="minorHAnsi"/>
                <w:sz w:val="18"/>
                <w:szCs w:val="18"/>
              </w:rPr>
              <w:t>&lt;&lt;pu</w:t>
            </w:r>
            <w:r>
              <w:rPr>
                <w:rFonts w:asciiTheme="minorHAnsi" w:hAnsiTheme="minorHAnsi"/>
                <w:sz w:val="18"/>
                <w:szCs w:val="18"/>
              </w:rPr>
              <w:t>ll</w:t>
            </w:r>
            <w:r w:rsidRPr="00C77D58">
              <w:rPr>
                <w:rFonts w:asciiTheme="minorHAnsi" w:hAnsiTheme="minorHAnsi"/>
                <w:sz w:val="18"/>
                <w:szCs w:val="18"/>
              </w:rPr>
              <w:t xml:space="preserve"> from </w:t>
            </w:r>
            <w:r>
              <w:rPr>
                <w:rFonts w:asciiTheme="minorHAnsi" w:hAnsiTheme="minorHAnsi"/>
                <w:sz w:val="18"/>
                <w:szCs w:val="18"/>
              </w:rPr>
              <w:t>CF1R</w:t>
            </w:r>
            <w:r w:rsidRPr="00C77D58">
              <w:rPr>
                <w:rFonts w:asciiTheme="minorHAnsi" w:hAnsiTheme="minorHAnsi"/>
                <w:sz w:val="18"/>
                <w:szCs w:val="18"/>
              </w:rPr>
              <w:t>&gt;&gt;</w:t>
            </w:r>
          </w:p>
        </w:tc>
        <w:tc>
          <w:tcPr>
            <w:tcW w:w="1266" w:type="dxa"/>
            <w:vAlign w:val="bottom"/>
          </w:tcPr>
          <w:p w14:paraId="79CDECBB" w14:textId="77777777" w:rsidR="009764BB" w:rsidRDefault="009764BB" w:rsidP="00DE2F96">
            <w:pPr>
              <w:keepNext/>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221" w:type="dxa"/>
            <w:vAlign w:val="bottom"/>
          </w:tcPr>
          <w:p w14:paraId="79CDECBC" w14:textId="50A95C9C" w:rsidR="009764BB" w:rsidRDefault="009764BB">
            <w:pPr>
              <w:keepNext/>
              <w:ind w:left="-38" w:right="-102"/>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CBD" w14:textId="77777777" w:rsidR="009764BB" w:rsidRDefault="009764BB">
            <w:pPr>
              <w:keepNext/>
              <w:ind w:left="-38" w:right="-102"/>
              <w:jc w:val="center"/>
              <w:rPr>
                <w:rFonts w:asciiTheme="minorHAnsi" w:hAnsiTheme="minorHAnsi"/>
                <w:sz w:val="18"/>
                <w:szCs w:val="18"/>
              </w:rPr>
            </w:pPr>
            <w:r w:rsidRPr="00C77D58">
              <w:rPr>
                <w:rFonts w:asciiTheme="minorHAnsi" w:hAnsiTheme="minorHAnsi"/>
                <w:sz w:val="18"/>
                <w:szCs w:val="18"/>
              </w:rPr>
              <w:t>From</w:t>
            </w:r>
          </w:p>
          <w:p w14:paraId="79CDECBE" w14:textId="1DEDB24D" w:rsidR="009764BB" w:rsidRDefault="009764BB">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E0335F">
              <w:rPr>
                <w:rFonts w:asciiTheme="minorHAnsi" w:hAnsiTheme="minorHAnsi"/>
                <w:sz w:val="18"/>
                <w:szCs w:val="18"/>
              </w:rPr>
              <w:t>; else allow user to select: Yes or No</w:t>
            </w:r>
            <w:r w:rsidRPr="00C77D58">
              <w:rPr>
                <w:rFonts w:asciiTheme="minorHAnsi" w:hAnsiTheme="minorHAnsi"/>
                <w:sz w:val="18"/>
                <w:szCs w:val="18"/>
              </w:rPr>
              <w:t>&gt;&gt;</w:t>
            </w:r>
          </w:p>
        </w:tc>
        <w:tc>
          <w:tcPr>
            <w:tcW w:w="1222" w:type="dxa"/>
            <w:vAlign w:val="bottom"/>
          </w:tcPr>
          <w:p w14:paraId="79CDECBF" w14:textId="77777777" w:rsidR="009764BB" w:rsidRDefault="009764BB">
            <w:pPr>
              <w:keepNext/>
              <w:jc w:val="center"/>
              <w:rPr>
                <w:rFonts w:asciiTheme="minorHAnsi" w:hAnsiTheme="minorHAnsi"/>
                <w:sz w:val="18"/>
                <w:szCs w:val="18"/>
              </w:rPr>
            </w:pPr>
            <w:r w:rsidRPr="00C77D58">
              <w:rPr>
                <w:rFonts w:asciiTheme="minorHAnsi" w:hAnsiTheme="minorHAnsi"/>
                <w:sz w:val="18"/>
                <w:szCs w:val="18"/>
              </w:rPr>
              <w:t xml:space="preserve">&lt;&lt;pull </w:t>
            </w:r>
          </w:p>
          <w:p w14:paraId="79CDECC0" w14:textId="77777777" w:rsidR="009764BB" w:rsidRDefault="009764BB">
            <w:pPr>
              <w:keepNext/>
              <w:jc w:val="center"/>
              <w:rPr>
                <w:rFonts w:asciiTheme="minorHAnsi" w:hAnsiTheme="minorHAnsi"/>
                <w:sz w:val="18"/>
                <w:szCs w:val="18"/>
              </w:rPr>
            </w:pPr>
            <w:r w:rsidRPr="00C77D58">
              <w:rPr>
                <w:rFonts w:asciiTheme="minorHAnsi" w:hAnsiTheme="minorHAnsi"/>
                <w:sz w:val="18"/>
                <w:szCs w:val="18"/>
              </w:rPr>
              <w:t>from</w:t>
            </w:r>
          </w:p>
          <w:p w14:paraId="79CDECC1" w14:textId="77777777" w:rsidR="009764BB" w:rsidRDefault="009764BB">
            <w:pPr>
              <w:keepNext/>
              <w:ind w:left="-21"/>
              <w:jc w:val="center"/>
              <w:rPr>
                <w:rFonts w:ascii="Calibri" w:hAnsi="Calibri"/>
                <w:b/>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221" w:type="dxa"/>
            <w:vAlign w:val="bottom"/>
          </w:tcPr>
          <w:p w14:paraId="79CDECC2" w14:textId="6023FE92" w:rsidR="009764BB" w:rsidRDefault="009764BB">
            <w:pPr>
              <w:keepNext/>
              <w:ind w:left="45"/>
              <w:jc w:val="center"/>
              <w:rPr>
                <w:rFonts w:asciiTheme="minorHAnsi" w:hAnsiTheme="minorHAnsi"/>
                <w:sz w:val="18"/>
                <w:szCs w:val="18"/>
              </w:rPr>
            </w:pPr>
            <w:r w:rsidRPr="00C77D58">
              <w:rPr>
                <w:rFonts w:asciiTheme="minorHAnsi" w:hAnsiTheme="minorHAnsi"/>
                <w:sz w:val="18"/>
                <w:szCs w:val="18"/>
              </w:rPr>
              <w:t>&lt;&lt;</w:t>
            </w:r>
            <w:ins w:id="162" w:author="Shewmaker, Michael@Energy" w:date="2018-11-08T10:49:00Z">
              <w:r w:rsidR="00F600B1">
                <w:rPr>
                  <w:rFonts w:asciiTheme="minorHAnsi" w:hAnsiTheme="minorHAnsi"/>
                  <w:sz w:val="18"/>
                  <w:szCs w:val="18"/>
                </w:rPr>
                <w:t xml:space="preserve">if parent = CF1R-PRF, then </w:t>
              </w:r>
            </w:ins>
            <w:r w:rsidRPr="00C77D58">
              <w:rPr>
                <w:rFonts w:asciiTheme="minorHAnsi" w:hAnsiTheme="minorHAnsi"/>
                <w:sz w:val="18"/>
                <w:szCs w:val="18"/>
              </w:rPr>
              <w:t xml:space="preserve">pull </w:t>
            </w:r>
          </w:p>
          <w:p w14:paraId="79CDECC3" w14:textId="77777777" w:rsidR="009764BB" w:rsidRDefault="009764BB">
            <w:pPr>
              <w:keepNext/>
              <w:ind w:left="45"/>
              <w:jc w:val="center"/>
              <w:rPr>
                <w:rFonts w:asciiTheme="minorHAnsi" w:hAnsiTheme="minorHAnsi"/>
                <w:sz w:val="18"/>
                <w:szCs w:val="18"/>
              </w:rPr>
            </w:pPr>
            <w:r w:rsidRPr="00C77D58">
              <w:rPr>
                <w:rFonts w:asciiTheme="minorHAnsi" w:hAnsiTheme="minorHAnsi"/>
                <w:sz w:val="18"/>
                <w:szCs w:val="18"/>
              </w:rPr>
              <w:t>from</w:t>
            </w:r>
          </w:p>
          <w:p w14:paraId="79CDECC4" w14:textId="77777777" w:rsidR="009764BB" w:rsidRDefault="009764BB">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 else NA</w:t>
            </w:r>
            <w:r w:rsidRPr="00C77D58">
              <w:rPr>
                <w:rFonts w:asciiTheme="minorHAnsi" w:hAnsiTheme="minorHAnsi"/>
                <w:sz w:val="18"/>
                <w:szCs w:val="18"/>
              </w:rPr>
              <w:t>&gt;&gt;</w:t>
            </w:r>
          </w:p>
        </w:tc>
        <w:tc>
          <w:tcPr>
            <w:tcW w:w="1222" w:type="dxa"/>
            <w:vAlign w:val="bottom"/>
          </w:tcPr>
          <w:p w14:paraId="3199B732" w14:textId="2081746B" w:rsidR="009764BB" w:rsidRDefault="006B338B" w:rsidP="006B338B">
            <w:pPr>
              <w:keepNext/>
              <w:ind w:left="45"/>
              <w:jc w:val="center"/>
              <w:rPr>
                <w:rFonts w:asciiTheme="minorHAnsi" w:hAnsiTheme="minorHAnsi"/>
                <w:sz w:val="18"/>
                <w:szCs w:val="18"/>
              </w:rPr>
            </w:pPr>
            <w:r>
              <w:rPr>
                <w:rFonts w:asciiTheme="minorHAnsi" w:hAnsiTheme="minorHAnsi"/>
                <w:sz w:val="18"/>
                <w:szCs w:val="18"/>
              </w:rPr>
              <w:t>&lt;&lt;</w:t>
            </w:r>
            <w:ins w:id="163" w:author="Shewmaker, Michael@Energy" w:date="2018-11-08T10:49:00Z">
              <w:r w:rsidR="00F600B1">
                <w:rPr>
                  <w:rFonts w:asciiTheme="minorHAnsi" w:hAnsiTheme="minorHAnsi"/>
                  <w:sz w:val="18"/>
                  <w:szCs w:val="18"/>
                </w:rPr>
                <w:t xml:space="preserve">if parent = CF1R-PRF, then </w:t>
              </w:r>
            </w:ins>
            <w:r>
              <w:rPr>
                <w:rFonts w:asciiTheme="minorHAnsi" w:hAnsiTheme="minorHAnsi"/>
                <w:sz w:val="18"/>
                <w:szCs w:val="18"/>
              </w:rPr>
              <w:t>pull from CF1R; else NA&gt;&gt;</w:t>
            </w:r>
          </w:p>
        </w:tc>
        <w:tc>
          <w:tcPr>
            <w:tcW w:w="1221" w:type="dxa"/>
            <w:vAlign w:val="bottom"/>
          </w:tcPr>
          <w:p w14:paraId="79CDECC5" w14:textId="35A90E63" w:rsidR="009764BB" w:rsidRDefault="009764BB">
            <w:pPr>
              <w:keepNext/>
              <w:ind w:left="45"/>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222" w:type="dxa"/>
            <w:vAlign w:val="bottom"/>
          </w:tcPr>
          <w:p w14:paraId="79CDECC7" w14:textId="4D3812DC" w:rsidR="009764BB" w:rsidRDefault="009764BB">
            <w:pPr>
              <w:keepNext/>
              <w:ind w:left="-187"/>
              <w:jc w:val="center"/>
              <w:rPr>
                <w:rFonts w:asciiTheme="minorHAnsi" w:hAnsiTheme="minorHAnsi"/>
                <w:sz w:val="18"/>
                <w:szCs w:val="18"/>
              </w:rPr>
            </w:pPr>
            <w:r w:rsidRPr="00C77D58">
              <w:rPr>
                <w:rFonts w:asciiTheme="minorHAnsi" w:hAnsiTheme="minorHAnsi"/>
                <w:sz w:val="18"/>
                <w:szCs w:val="18"/>
              </w:rPr>
              <w:t xml:space="preserve">&lt;&lt;pull </w:t>
            </w:r>
            <w:r w:rsidR="004C58A9">
              <w:rPr>
                <w:rFonts w:asciiTheme="minorHAnsi" w:hAnsiTheme="minorHAnsi"/>
                <w:sz w:val="18"/>
                <w:szCs w:val="18"/>
              </w:rPr>
              <w:t>f</w:t>
            </w:r>
            <w:r w:rsidRPr="00C77D58">
              <w:rPr>
                <w:rFonts w:asciiTheme="minorHAnsi" w:hAnsiTheme="minorHAnsi"/>
                <w:sz w:val="18"/>
                <w:szCs w:val="18"/>
              </w:rPr>
              <w:t>rom</w:t>
            </w:r>
          </w:p>
          <w:p w14:paraId="79CDECC8" w14:textId="7B385038" w:rsidR="009764BB" w:rsidRDefault="009764BB">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Del="004C58A9">
              <w:rPr>
                <w:rFonts w:asciiTheme="minorHAnsi" w:hAnsiTheme="minorHAnsi"/>
                <w:sz w:val="18"/>
                <w:szCs w:val="18"/>
              </w:rPr>
              <w:t xml:space="preserve"> </w:t>
            </w:r>
            <w:r w:rsidRPr="00C77D58">
              <w:rPr>
                <w:rFonts w:asciiTheme="minorHAnsi" w:hAnsiTheme="minorHAnsi"/>
                <w:sz w:val="18"/>
                <w:szCs w:val="18"/>
              </w:rPr>
              <w:t>&gt;&gt;</w:t>
            </w:r>
          </w:p>
        </w:tc>
        <w:tc>
          <w:tcPr>
            <w:tcW w:w="1222" w:type="dxa"/>
            <w:vAlign w:val="bottom"/>
          </w:tcPr>
          <w:p w14:paraId="79CDECCA" w14:textId="44B6E666" w:rsidR="009764BB" w:rsidRDefault="009764BB">
            <w:pPr>
              <w:keepNext/>
              <w:ind w:left="-187"/>
              <w:jc w:val="center"/>
              <w:rPr>
                <w:rFonts w:asciiTheme="minorHAnsi" w:hAnsiTheme="minorHAnsi"/>
                <w:sz w:val="18"/>
                <w:szCs w:val="18"/>
              </w:rPr>
            </w:pPr>
            <w:r w:rsidRPr="00C77D58">
              <w:rPr>
                <w:rFonts w:asciiTheme="minorHAnsi" w:hAnsiTheme="minorHAnsi"/>
                <w:sz w:val="18"/>
                <w:szCs w:val="18"/>
              </w:rPr>
              <w:t xml:space="preserve">&lt;&lt;pull </w:t>
            </w:r>
            <w:r w:rsidR="004C58A9">
              <w:rPr>
                <w:rFonts w:asciiTheme="minorHAnsi" w:hAnsiTheme="minorHAnsi"/>
                <w:sz w:val="18"/>
                <w:szCs w:val="18"/>
              </w:rPr>
              <w:t>f</w:t>
            </w:r>
            <w:r w:rsidRPr="00C77D58">
              <w:rPr>
                <w:rFonts w:asciiTheme="minorHAnsi" w:hAnsiTheme="minorHAnsi"/>
                <w:sz w:val="18"/>
                <w:szCs w:val="18"/>
              </w:rPr>
              <w:t>rom</w:t>
            </w:r>
          </w:p>
          <w:p w14:paraId="79CDECCB" w14:textId="37B1C26E" w:rsidR="009764BB" w:rsidRDefault="009764BB">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Del="004C58A9">
              <w:rPr>
                <w:rFonts w:asciiTheme="minorHAnsi" w:hAnsiTheme="minorHAnsi"/>
                <w:sz w:val="18"/>
                <w:szCs w:val="18"/>
              </w:rPr>
              <w:t xml:space="preserve"> </w:t>
            </w:r>
            <w:r w:rsidRPr="00C77D58">
              <w:rPr>
                <w:rFonts w:asciiTheme="minorHAnsi" w:hAnsiTheme="minorHAnsi"/>
                <w:sz w:val="18"/>
                <w:szCs w:val="18"/>
              </w:rPr>
              <w:t>&gt;&gt;</w:t>
            </w:r>
          </w:p>
        </w:tc>
      </w:tr>
      <w:tr w:rsidR="009764BB" w:rsidRPr="00C4300E" w14:paraId="79CDECD5" w14:textId="77777777" w:rsidTr="00224A4C">
        <w:trPr>
          <w:trHeight w:val="156"/>
          <w:jc w:val="center"/>
        </w:trPr>
        <w:tc>
          <w:tcPr>
            <w:tcW w:w="1177" w:type="dxa"/>
            <w:vAlign w:val="bottom"/>
          </w:tcPr>
          <w:p w14:paraId="79CDECCD" w14:textId="77777777" w:rsidR="009764BB" w:rsidRDefault="009764BB" w:rsidP="000E1747">
            <w:pPr>
              <w:keepNext/>
              <w:jc w:val="center"/>
              <w:rPr>
                <w:rFonts w:ascii="Calibri" w:hAnsi="Calibri"/>
                <w:sz w:val="18"/>
                <w:szCs w:val="18"/>
              </w:rPr>
            </w:pPr>
          </w:p>
        </w:tc>
        <w:tc>
          <w:tcPr>
            <w:tcW w:w="1266" w:type="dxa"/>
            <w:vAlign w:val="bottom"/>
          </w:tcPr>
          <w:p w14:paraId="79CDECCE" w14:textId="77777777" w:rsidR="009764BB" w:rsidRDefault="009764BB" w:rsidP="00DE2F96">
            <w:pPr>
              <w:keepNext/>
              <w:jc w:val="center"/>
              <w:rPr>
                <w:rFonts w:ascii="Calibri" w:hAnsi="Calibri"/>
                <w:sz w:val="18"/>
                <w:szCs w:val="18"/>
              </w:rPr>
            </w:pPr>
          </w:p>
        </w:tc>
        <w:tc>
          <w:tcPr>
            <w:tcW w:w="1221" w:type="dxa"/>
            <w:vAlign w:val="bottom"/>
          </w:tcPr>
          <w:p w14:paraId="79CDECCF" w14:textId="77777777" w:rsidR="009764BB" w:rsidRDefault="009764BB">
            <w:pPr>
              <w:keepNext/>
              <w:jc w:val="center"/>
              <w:rPr>
                <w:rFonts w:ascii="Calibri" w:hAnsi="Calibri"/>
                <w:sz w:val="18"/>
                <w:szCs w:val="18"/>
              </w:rPr>
            </w:pPr>
          </w:p>
        </w:tc>
        <w:tc>
          <w:tcPr>
            <w:tcW w:w="1222" w:type="dxa"/>
            <w:vAlign w:val="bottom"/>
          </w:tcPr>
          <w:p w14:paraId="79CDECD0" w14:textId="77777777" w:rsidR="009764BB" w:rsidRDefault="009764BB">
            <w:pPr>
              <w:keepNext/>
              <w:jc w:val="center"/>
              <w:rPr>
                <w:rFonts w:ascii="Calibri" w:hAnsi="Calibri"/>
                <w:sz w:val="18"/>
                <w:szCs w:val="18"/>
              </w:rPr>
            </w:pPr>
          </w:p>
        </w:tc>
        <w:tc>
          <w:tcPr>
            <w:tcW w:w="1221" w:type="dxa"/>
            <w:vAlign w:val="bottom"/>
          </w:tcPr>
          <w:p w14:paraId="79CDECD1" w14:textId="77777777" w:rsidR="009764BB" w:rsidRDefault="009764BB">
            <w:pPr>
              <w:keepNext/>
              <w:jc w:val="center"/>
              <w:rPr>
                <w:rFonts w:ascii="Calibri" w:hAnsi="Calibri"/>
                <w:sz w:val="18"/>
                <w:szCs w:val="18"/>
              </w:rPr>
            </w:pPr>
          </w:p>
        </w:tc>
        <w:tc>
          <w:tcPr>
            <w:tcW w:w="1222" w:type="dxa"/>
          </w:tcPr>
          <w:p w14:paraId="69A948EF" w14:textId="77777777" w:rsidR="009764BB" w:rsidRDefault="009764BB">
            <w:pPr>
              <w:keepNext/>
              <w:ind w:left="45"/>
              <w:jc w:val="center"/>
              <w:rPr>
                <w:rFonts w:ascii="Calibri" w:hAnsi="Calibri"/>
                <w:sz w:val="18"/>
                <w:szCs w:val="18"/>
              </w:rPr>
            </w:pPr>
          </w:p>
        </w:tc>
        <w:tc>
          <w:tcPr>
            <w:tcW w:w="1221" w:type="dxa"/>
            <w:vAlign w:val="bottom"/>
          </w:tcPr>
          <w:p w14:paraId="79CDECD2" w14:textId="7115BAB9" w:rsidR="009764BB" w:rsidRDefault="009764BB">
            <w:pPr>
              <w:keepNext/>
              <w:ind w:left="45"/>
              <w:jc w:val="center"/>
              <w:rPr>
                <w:rFonts w:ascii="Calibri" w:hAnsi="Calibri"/>
                <w:sz w:val="18"/>
                <w:szCs w:val="18"/>
              </w:rPr>
            </w:pPr>
          </w:p>
        </w:tc>
        <w:tc>
          <w:tcPr>
            <w:tcW w:w="1222" w:type="dxa"/>
            <w:vAlign w:val="bottom"/>
          </w:tcPr>
          <w:p w14:paraId="79CDECD3" w14:textId="77777777" w:rsidR="009764BB" w:rsidRDefault="009764BB">
            <w:pPr>
              <w:keepNext/>
              <w:jc w:val="center"/>
              <w:rPr>
                <w:rFonts w:ascii="Calibri" w:hAnsi="Calibri"/>
                <w:sz w:val="18"/>
                <w:szCs w:val="18"/>
              </w:rPr>
            </w:pPr>
          </w:p>
        </w:tc>
        <w:tc>
          <w:tcPr>
            <w:tcW w:w="1222" w:type="dxa"/>
            <w:vAlign w:val="bottom"/>
          </w:tcPr>
          <w:p w14:paraId="79CDECD4" w14:textId="77777777" w:rsidR="009764BB" w:rsidRDefault="009764BB">
            <w:pPr>
              <w:keepNext/>
              <w:jc w:val="center"/>
              <w:rPr>
                <w:rFonts w:ascii="Calibri" w:hAnsi="Calibri"/>
                <w:sz w:val="18"/>
                <w:szCs w:val="18"/>
              </w:rPr>
            </w:pPr>
          </w:p>
        </w:tc>
      </w:tr>
    </w:tbl>
    <w:p w14:paraId="79CDECD6" w14:textId="77777777" w:rsidR="001C070C" w:rsidRDefault="001C070C" w:rsidP="000E1747"/>
    <w:tbl>
      <w:tblPr>
        <w:tblW w:w="497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93"/>
        <w:gridCol w:w="1192"/>
        <w:gridCol w:w="1192"/>
        <w:gridCol w:w="1192"/>
        <w:gridCol w:w="1192"/>
        <w:gridCol w:w="1192"/>
        <w:gridCol w:w="1192"/>
        <w:gridCol w:w="1192"/>
        <w:gridCol w:w="1193"/>
      </w:tblGrid>
      <w:tr w:rsidR="001C070C" w:rsidRPr="00C4300E" w14:paraId="79CDECD9" w14:textId="77777777" w:rsidTr="002206DA">
        <w:trPr>
          <w:trHeight w:val="159"/>
          <w:jc w:val="center"/>
        </w:trPr>
        <w:tc>
          <w:tcPr>
            <w:tcW w:w="10954" w:type="dxa"/>
            <w:gridSpan w:val="9"/>
            <w:tcBorders>
              <w:top w:val="single" w:sz="4" w:space="0" w:color="000000"/>
              <w:left w:val="single" w:sz="4" w:space="0" w:color="000000"/>
              <w:bottom w:val="single" w:sz="4" w:space="0" w:color="000000"/>
              <w:right w:val="single" w:sz="4" w:space="0" w:color="000000"/>
            </w:tcBorders>
          </w:tcPr>
          <w:p w14:paraId="79CDECD7" w14:textId="6AC3D7C7" w:rsidR="001C070C" w:rsidRDefault="001C070C" w:rsidP="00DE2F96">
            <w:pPr>
              <w:keepNext/>
              <w:rPr>
                <w:rFonts w:ascii="Calibri" w:hAnsi="Calibri"/>
                <w:b/>
                <w:sz w:val="18"/>
                <w:szCs w:val="18"/>
              </w:rPr>
            </w:pPr>
            <w:r w:rsidRPr="002F2318">
              <w:rPr>
                <w:rFonts w:ascii="Calibri" w:hAnsi="Calibri"/>
                <w:b/>
                <w:szCs w:val="18"/>
              </w:rPr>
              <w:t xml:space="preserve">D. </w:t>
            </w:r>
            <w:r w:rsidR="002F2318" w:rsidRPr="002F2318">
              <w:rPr>
                <w:rFonts w:ascii="Calibri" w:hAnsi="Calibri"/>
                <w:b/>
                <w:szCs w:val="18"/>
              </w:rPr>
              <w:t>Raised Floor Insulation</w:t>
            </w:r>
          </w:p>
          <w:p w14:paraId="79CDECD8" w14:textId="77777777" w:rsidR="001046D1" w:rsidRPr="002F2318" w:rsidRDefault="001046D1">
            <w:pPr>
              <w:keepNext/>
              <w:rPr>
                <w:rFonts w:ascii="Calibri" w:hAnsi="Calibri"/>
                <w:sz w:val="18"/>
                <w:szCs w:val="18"/>
              </w:rPr>
            </w:pPr>
            <w:r w:rsidRPr="002F2318">
              <w:rPr>
                <w:rFonts w:ascii="Calibri" w:hAnsi="Calibri"/>
                <w:sz w:val="18"/>
                <w:szCs w:val="18"/>
              </w:rPr>
              <w:t xml:space="preserve">&lt;&lt;if </w:t>
            </w:r>
            <w:r w:rsidR="00E64097" w:rsidRPr="002F2318">
              <w:rPr>
                <w:rFonts w:ascii="Calibri" w:hAnsi="Calibri"/>
                <w:sz w:val="18"/>
                <w:szCs w:val="18"/>
              </w:rPr>
              <w:t>CF1R contains raised floor entry</w:t>
            </w:r>
            <w:r w:rsidRPr="002F2318">
              <w:rPr>
                <w:rFonts w:ascii="Calibri" w:hAnsi="Calibri"/>
                <w:sz w:val="18"/>
                <w:szCs w:val="18"/>
              </w:rPr>
              <w:t xml:space="preserve">, then display this section; else </w:t>
            </w:r>
            <w:r w:rsidR="00E64097" w:rsidRPr="002F2318">
              <w:rPr>
                <w:rFonts w:ascii="Calibri" w:hAnsi="Calibri"/>
                <w:sz w:val="18"/>
                <w:szCs w:val="18"/>
              </w:rPr>
              <w:t xml:space="preserve">display header and standard </w:t>
            </w:r>
            <w:r w:rsidRPr="002F2318">
              <w:rPr>
                <w:rFonts w:ascii="Calibri" w:hAnsi="Calibri"/>
                <w:sz w:val="18"/>
                <w:szCs w:val="18"/>
              </w:rPr>
              <w:t>this section does not apply</w:t>
            </w:r>
            <w:r w:rsidR="00E64097" w:rsidRPr="002F2318">
              <w:rPr>
                <w:rFonts w:ascii="Calibri" w:hAnsi="Calibri"/>
                <w:sz w:val="18"/>
                <w:szCs w:val="18"/>
              </w:rPr>
              <w:t xml:space="preserve"> message</w:t>
            </w:r>
            <w:r w:rsidRPr="002F2318">
              <w:rPr>
                <w:rFonts w:ascii="Calibri" w:hAnsi="Calibri"/>
                <w:sz w:val="18"/>
                <w:szCs w:val="18"/>
              </w:rPr>
              <w:t>&gt;&gt;</w:t>
            </w:r>
          </w:p>
        </w:tc>
      </w:tr>
      <w:tr w:rsidR="002B7845" w:rsidRPr="00C4300E" w14:paraId="79CDECE4" w14:textId="77777777" w:rsidTr="002206DA">
        <w:trPr>
          <w:trHeight w:val="159"/>
          <w:jc w:val="center"/>
        </w:trPr>
        <w:tc>
          <w:tcPr>
            <w:tcW w:w="1217" w:type="dxa"/>
            <w:tcBorders>
              <w:bottom w:val="single" w:sz="4" w:space="0" w:color="auto"/>
            </w:tcBorders>
            <w:vAlign w:val="bottom"/>
          </w:tcPr>
          <w:p w14:paraId="79CDECDA" w14:textId="77777777" w:rsidR="002B7845" w:rsidRDefault="002B7845" w:rsidP="000E1747">
            <w:pPr>
              <w:keepNext/>
              <w:jc w:val="center"/>
              <w:rPr>
                <w:rFonts w:ascii="Calibri" w:hAnsi="Calibri"/>
                <w:sz w:val="18"/>
                <w:szCs w:val="18"/>
              </w:rPr>
            </w:pPr>
            <w:r>
              <w:rPr>
                <w:rFonts w:ascii="Calibri" w:hAnsi="Calibri"/>
                <w:sz w:val="18"/>
                <w:szCs w:val="18"/>
              </w:rPr>
              <w:t>01</w:t>
            </w:r>
          </w:p>
        </w:tc>
        <w:tc>
          <w:tcPr>
            <w:tcW w:w="1217" w:type="dxa"/>
            <w:tcBorders>
              <w:bottom w:val="single" w:sz="4" w:space="0" w:color="auto"/>
            </w:tcBorders>
            <w:vAlign w:val="bottom"/>
          </w:tcPr>
          <w:p w14:paraId="79CDECDB" w14:textId="77777777" w:rsidR="002B7845" w:rsidRDefault="002B7845" w:rsidP="00DE2F96">
            <w:pPr>
              <w:keepNext/>
              <w:jc w:val="center"/>
              <w:rPr>
                <w:rFonts w:ascii="Calibri" w:hAnsi="Calibri"/>
                <w:sz w:val="18"/>
                <w:szCs w:val="18"/>
              </w:rPr>
            </w:pPr>
            <w:r>
              <w:rPr>
                <w:rFonts w:ascii="Calibri" w:hAnsi="Calibri"/>
                <w:sz w:val="18"/>
                <w:szCs w:val="18"/>
              </w:rPr>
              <w:t>02</w:t>
            </w:r>
          </w:p>
        </w:tc>
        <w:tc>
          <w:tcPr>
            <w:tcW w:w="1217" w:type="dxa"/>
            <w:tcBorders>
              <w:bottom w:val="single" w:sz="4" w:space="0" w:color="auto"/>
            </w:tcBorders>
            <w:vAlign w:val="bottom"/>
          </w:tcPr>
          <w:p w14:paraId="79CDECDC" w14:textId="77777777" w:rsidR="002B7845" w:rsidRDefault="002B7845">
            <w:pPr>
              <w:keepNext/>
              <w:jc w:val="center"/>
              <w:rPr>
                <w:rFonts w:ascii="Calibri" w:hAnsi="Calibri"/>
                <w:sz w:val="18"/>
                <w:szCs w:val="18"/>
              </w:rPr>
            </w:pPr>
            <w:r>
              <w:rPr>
                <w:rFonts w:ascii="Calibri" w:hAnsi="Calibri"/>
                <w:sz w:val="18"/>
                <w:szCs w:val="18"/>
              </w:rPr>
              <w:t>03</w:t>
            </w:r>
          </w:p>
        </w:tc>
        <w:tc>
          <w:tcPr>
            <w:tcW w:w="1217" w:type="dxa"/>
            <w:tcBorders>
              <w:bottom w:val="single" w:sz="4" w:space="0" w:color="auto"/>
            </w:tcBorders>
            <w:vAlign w:val="bottom"/>
          </w:tcPr>
          <w:p w14:paraId="79CDECDD" w14:textId="77777777" w:rsidR="002B7845" w:rsidRDefault="002B7845">
            <w:pPr>
              <w:keepNext/>
              <w:jc w:val="center"/>
              <w:rPr>
                <w:rFonts w:ascii="Calibri" w:hAnsi="Calibri"/>
                <w:sz w:val="18"/>
                <w:szCs w:val="18"/>
              </w:rPr>
            </w:pPr>
            <w:r>
              <w:rPr>
                <w:rFonts w:ascii="Calibri" w:hAnsi="Calibri"/>
                <w:sz w:val="18"/>
                <w:szCs w:val="18"/>
              </w:rPr>
              <w:t>04</w:t>
            </w:r>
          </w:p>
        </w:tc>
        <w:tc>
          <w:tcPr>
            <w:tcW w:w="1217" w:type="dxa"/>
            <w:tcBorders>
              <w:bottom w:val="single" w:sz="4" w:space="0" w:color="auto"/>
            </w:tcBorders>
            <w:vAlign w:val="bottom"/>
          </w:tcPr>
          <w:p w14:paraId="79CDECDE" w14:textId="77777777" w:rsidR="002B7845" w:rsidRDefault="002B7845">
            <w:pPr>
              <w:keepNext/>
              <w:jc w:val="center"/>
              <w:rPr>
                <w:rFonts w:ascii="Calibri" w:hAnsi="Calibri"/>
                <w:sz w:val="18"/>
                <w:szCs w:val="18"/>
              </w:rPr>
            </w:pPr>
            <w:r>
              <w:rPr>
                <w:rFonts w:ascii="Calibri" w:hAnsi="Calibri"/>
                <w:sz w:val="18"/>
                <w:szCs w:val="18"/>
              </w:rPr>
              <w:t>05</w:t>
            </w:r>
          </w:p>
        </w:tc>
        <w:tc>
          <w:tcPr>
            <w:tcW w:w="1217" w:type="dxa"/>
            <w:tcBorders>
              <w:bottom w:val="single" w:sz="4" w:space="0" w:color="auto"/>
            </w:tcBorders>
          </w:tcPr>
          <w:p w14:paraId="79CDECDF" w14:textId="77777777" w:rsidR="002B7845" w:rsidDel="00772BDB" w:rsidRDefault="002B7845">
            <w:pPr>
              <w:keepNext/>
              <w:jc w:val="center"/>
              <w:rPr>
                <w:rFonts w:ascii="Calibri" w:hAnsi="Calibri"/>
                <w:sz w:val="18"/>
                <w:szCs w:val="18"/>
              </w:rPr>
            </w:pPr>
            <w:r>
              <w:rPr>
                <w:rFonts w:ascii="Calibri" w:hAnsi="Calibri"/>
                <w:sz w:val="18"/>
                <w:szCs w:val="18"/>
              </w:rPr>
              <w:t>06</w:t>
            </w:r>
          </w:p>
        </w:tc>
        <w:tc>
          <w:tcPr>
            <w:tcW w:w="1217" w:type="dxa"/>
            <w:tcBorders>
              <w:bottom w:val="single" w:sz="4" w:space="0" w:color="auto"/>
            </w:tcBorders>
            <w:vAlign w:val="bottom"/>
          </w:tcPr>
          <w:p w14:paraId="79CDECE0" w14:textId="77777777" w:rsidR="002B7845" w:rsidRDefault="002B7845">
            <w:pPr>
              <w:keepNext/>
              <w:jc w:val="center"/>
              <w:rPr>
                <w:rFonts w:ascii="Calibri" w:hAnsi="Calibri"/>
                <w:sz w:val="18"/>
                <w:szCs w:val="18"/>
              </w:rPr>
            </w:pPr>
            <w:r>
              <w:rPr>
                <w:rFonts w:ascii="Calibri" w:hAnsi="Calibri"/>
                <w:sz w:val="18"/>
                <w:szCs w:val="18"/>
              </w:rPr>
              <w:t>07</w:t>
            </w:r>
          </w:p>
        </w:tc>
        <w:tc>
          <w:tcPr>
            <w:tcW w:w="1217" w:type="dxa"/>
            <w:tcBorders>
              <w:bottom w:val="single" w:sz="4" w:space="0" w:color="auto"/>
            </w:tcBorders>
            <w:vAlign w:val="bottom"/>
          </w:tcPr>
          <w:p w14:paraId="79CDECE1" w14:textId="77777777" w:rsidR="002B7845" w:rsidRDefault="002B7845">
            <w:pPr>
              <w:keepNext/>
              <w:ind w:left="-108" w:right="-108"/>
              <w:jc w:val="center"/>
              <w:rPr>
                <w:rFonts w:ascii="Calibri" w:hAnsi="Calibri"/>
                <w:sz w:val="18"/>
                <w:szCs w:val="18"/>
              </w:rPr>
            </w:pPr>
            <w:r>
              <w:rPr>
                <w:rFonts w:ascii="Calibri" w:hAnsi="Calibri"/>
                <w:sz w:val="18"/>
                <w:szCs w:val="18"/>
              </w:rPr>
              <w:t>08</w:t>
            </w:r>
          </w:p>
        </w:tc>
        <w:tc>
          <w:tcPr>
            <w:tcW w:w="1218" w:type="dxa"/>
            <w:tcBorders>
              <w:bottom w:val="single" w:sz="4" w:space="0" w:color="auto"/>
            </w:tcBorders>
            <w:vAlign w:val="bottom"/>
          </w:tcPr>
          <w:p w14:paraId="79CDECE2" w14:textId="77777777" w:rsidR="002B7845" w:rsidRDefault="002B7845">
            <w:pPr>
              <w:keepNext/>
              <w:jc w:val="center"/>
              <w:rPr>
                <w:rFonts w:ascii="Calibri" w:hAnsi="Calibri"/>
                <w:sz w:val="18"/>
                <w:szCs w:val="18"/>
              </w:rPr>
            </w:pPr>
            <w:r>
              <w:rPr>
                <w:rFonts w:ascii="Calibri" w:hAnsi="Calibri"/>
                <w:sz w:val="18"/>
                <w:szCs w:val="18"/>
              </w:rPr>
              <w:t>09</w:t>
            </w:r>
          </w:p>
        </w:tc>
      </w:tr>
      <w:tr w:rsidR="002B7845" w:rsidRPr="00C4300E" w14:paraId="79CDECF2" w14:textId="77777777" w:rsidTr="002206DA">
        <w:trPr>
          <w:trHeight w:val="159"/>
          <w:jc w:val="center"/>
        </w:trPr>
        <w:tc>
          <w:tcPr>
            <w:tcW w:w="1217" w:type="dxa"/>
            <w:tcBorders>
              <w:bottom w:val="single" w:sz="4" w:space="0" w:color="auto"/>
            </w:tcBorders>
            <w:vAlign w:val="bottom"/>
          </w:tcPr>
          <w:p w14:paraId="79CDECE5" w14:textId="77777777" w:rsidR="002B7845" w:rsidRPr="00C4300E" w:rsidRDefault="002B7845" w:rsidP="003B2EF8">
            <w:pPr>
              <w:keepNext/>
              <w:jc w:val="center"/>
              <w:rPr>
                <w:rFonts w:ascii="Calibri" w:hAnsi="Calibri"/>
                <w:sz w:val="18"/>
                <w:szCs w:val="18"/>
              </w:rPr>
            </w:pPr>
            <w:r>
              <w:rPr>
                <w:rFonts w:ascii="Calibri" w:hAnsi="Calibri"/>
                <w:b/>
                <w:sz w:val="18"/>
                <w:szCs w:val="18"/>
              </w:rPr>
              <w:t>I.D.</w:t>
            </w:r>
          </w:p>
        </w:tc>
        <w:tc>
          <w:tcPr>
            <w:tcW w:w="1217" w:type="dxa"/>
            <w:tcBorders>
              <w:bottom w:val="single" w:sz="4" w:space="0" w:color="auto"/>
            </w:tcBorders>
            <w:vAlign w:val="bottom"/>
          </w:tcPr>
          <w:p w14:paraId="79CDECE6" w14:textId="77777777" w:rsidR="002B7845" w:rsidRPr="00C4300E" w:rsidRDefault="002B7845" w:rsidP="003B2EF8">
            <w:pPr>
              <w:keepNext/>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217" w:type="dxa"/>
            <w:tcBorders>
              <w:bottom w:val="single" w:sz="4" w:space="0" w:color="auto"/>
            </w:tcBorders>
            <w:vAlign w:val="bottom"/>
          </w:tcPr>
          <w:p w14:paraId="79CDECE7" w14:textId="77777777" w:rsidR="002B7845" w:rsidRPr="00C4300E" w:rsidRDefault="002B7845" w:rsidP="003B2EF8">
            <w:pPr>
              <w:keepNext/>
              <w:jc w:val="center"/>
              <w:rPr>
                <w:rFonts w:ascii="Calibri" w:hAnsi="Calibri"/>
                <w:sz w:val="18"/>
                <w:szCs w:val="18"/>
              </w:rPr>
            </w:pPr>
            <w:r w:rsidRPr="00C4300E">
              <w:rPr>
                <w:rFonts w:ascii="Calibri" w:hAnsi="Calibri"/>
                <w:b/>
                <w:sz w:val="18"/>
                <w:szCs w:val="18"/>
              </w:rPr>
              <w:t>Framing Materia</w:t>
            </w:r>
            <w:r>
              <w:rPr>
                <w:rFonts w:ascii="Calibri" w:hAnsi="Calibri"/>
                <w:b/>
                <w:sz w:val="18"/>
                <w:szCs w:val="18"/>
              </w:rPr>
              <w:t>l</w:t>
            </w:r>
          </w:p>
        </w:tc>
        <w:tc>
          <w:tcPr>
            <w:tcW w:w="1217" w:type="dxa"/>
            <w:tcBorders>
              <w:bottom w:val="single" w:sz="4" w:space="0" w:color="auto"/>
            </w:tcBorders>
            <w:vAlign w:val="bottom"/>
          </w:tcPr>
          <w:p w14:paraId="79CDECE8" w14:textId="77777777" w:rsidR="002B7845" w:rsidRDefault="002B7845" w:rsidP="003B2EF8">
            <w:pPr>
              <w:keepNext/>
              <w:jc w:val="center"/>
              <w:rPr>
                <w:rFonts w:ascii="Calibri" w:hAnsi="Calibri"/>
                <w:sz w:val="18"/>
                <w:szCs w:val="18"/>
              </w:rPr>
            </w:pPr>
            <w:r>
              <w:rPr>
                <w:rFonts w:ascii="Calibri" w:hAnsi="Calibri"/>
                <w:b/>
                <w:sz w:val="18"/>
                <w:szCs w:val="18"/>
              </w:rPr>
              <w:t>Framing Size &amp; Spacing</w:t>
            </w:r>
          </w:p>
        </w:tc>
        <w:tc>
          <w:tcPr>
            <w:tcW w:w="1217" w:type="dxa"/>
            <w:tcBorders>
              <w:bottom w:val="single" w:sz="4" w:space="0" w:color="auto"/>
            </w:tcBorders>
            <w:vAlign w:val="bottom"/>
          </w:tcPr>
          <w:p w14:paraId="79CDECE9" w14:textId="77777777" w:rsidR="002B7845" w:rsidRPr="00C4300E" w:rsidRDefault="002B7845" w:rsidP="003B2EF8">
            <w:pPr>
              <w:keepNext/>
              <w:jc w:val="center"/>
              <w:rPr>
                <w:rFonts w:ascii="Calibri" w:hAnsi="Calibri"/>
                <w:sz w:val="18"/>
                <w:szCs w:val="18"/>
              </w:rPr>
            </w:pPr>
            <w:r w:rsidRPr="00C4300E">
              <w:rPr>
                <w:rFonts w:ascii="Calibri" w:hAnsi="Calibri"/>
                <w:b/>
                <w:sz w:val="18"/>
                <w:szCs w:val="18"/>
              </w:rPr>
              <w:t>Insulation Type</w:t>
            </w:r>
          </w:p>
        </w:tc>
        <w:tc>
          <w:tcPr>
            <w:tcW w:w="1217" w:type="dxa"/>
            <w:tcBorders>
              <w:bottom w:val="single" w:sz="4" w:space="0" w:color="auto"/>
            </w:tcBorders>
            <w:vAlign w:val="bottom"/>
          </w:tcPr>
          <w:p w14:paraId="79CDECEA" w14:textId="77777777" w:rsidR="002B7845" w:rsidRDefault="002B7845" w:rsidP="003B2EF8">
            <w:pPr>
              <w:keepNext/>
              <w:jc w:val="center"/>
              <w:rPr>
                <w:rFonts w:ascii="Calibri" w:hAnsi="Calibri"/>
                <w:b/>
                <w:sz w:val="18"/>
                <w:szCs w:val="18"/>
              </w:rPr>
            </w:pPr>
            <w:r>
              <w:rPr>
                <w:rFonts w:ascii="Calibri" w:hAnsi="Calibri"/>
                <w:b/>
                <w:sz w:val="18"/>
                <w:szCs w:val="18"/>
              </w:rPr>
              <w:t>ESR Number</w:t>
            </w:r>
          </w:p>
        </w:tc>
        <w:tc>
          <w:tcPr>
            <w:tcW w:w="1217" w:type="dxa"/>
            <w:tcBorders>
              <w:bottom w:val="single" w:sz="4" w:space="0" w:color="auto"/>
            </w:tcBorders>
            <w:vAlign w:val="bottom"/>
          </w:tcPr>
          <w:p w14:paraId="3B399B02" w14:textId="77777777" w:rsidR="002B7845" w:rsidRDefault="002B7845" w:rsidP="003B2EF8">
            <w:pPr>
              <w:keepNext/>
              <w:jc w:val="center"/>
              <w:rPr>
                <w:rFonts w:ascii="Calibri" w:hAnsi="Calibri"/>
                <w:b/>
                <w:sz w:val="18"/>
                <w:szCs w:val="18"/>
              </w:rPr>
            </w:pPr>
            <w:r>
              <w:rPr>
                <w:rFonts w:ascii="Calibri" w:hAnsi="Calibri"/>
                <w:b/>
                <w:sz w:val="18"/>
                <w:szCs w:val="18"/>
              </w:rPr>
              <w:t>Cavity Insulation</w:t>
            </w:r>
            <w:r w:rsidRPr="00C4300E">
              <w:rPr>
                <w:rFonts w:ascii="Calibri" w:hAnsi="Calibri"/>
                <w:b/>
                <w:sz w:val="18"/>
                <w:szCs w:val="18"/>
              </w:rPr>
              <w:t xml:space="preserve"> </w:t>
            </w:r>
          </w:p>
          <w:p w14:paraId="79CDECEB" w14:textId="2BFC7D49" w:rsidR="002B7845" w:rsidRPr="00C4300E" w:rsidRDefault="002B7845" w:rsidP="003B2EF8">
            <w:pPr>
              <w:keepNext/>
              <w:jc w:val="center"/>
              <w:rPr>
                <w:rFonts w:ascii="Calibri" w:hAnsi="Calibri"/>
                <w:sz w:val="18"/>
                <w:szCs w:val="18"/>
              </w:rPr>
            </w:pPr>
            <w:r w:rsidRPr="00C4300E">
              <w:rPr>
                <w:rFonts w:ascii="Calibri" w:hAnsi="Calibri"/>
                <w:b/>
                <w:sz w:val="18"/>
                <w:szCs w:val="18"/>
              </w:rPr>
              <w:t>R-value</w:t>
            </w:r>
          </w:p>
        </w:tc>
        <w:tc>
          <w:tcPr>
            <w:tcW w:w="1217" w:type="dxa"/>
            <w:tcBorders>
              <w:bottom w:val="single" w:sz="4" w:space="0" w:color="auto"/>
            </w:tcBorders>
            <w:vAlign w:val="bottom"/>
          </w:tcPr>
          <w:p w14:paraId="79CDECEC" w14:textId="77777777" w:rsidR="002B7845" w:rsidRDefault="002B7845" w:rsidP="003B2EF8">
            <w:pPr>
              <w:keepNext/>
              <w:jc w:val="center"/>
              <w:rPr>
                <w:rFonts w:ascii="Calibri" w:hAnsi="Calibri"/>
                <w:b/>
                <w:sz w:val="18"/>
                <w:szCs w:val="18"/>
              </w:rPr>
            </w:pPr>
            <w:r>
              <w:rPr>
                <w:rFonts w:ascii="Calibri" w:hAnsi="Calibri"/>
                <w:b/>
                <w:sz w:val="18"/>
                <w:szCs w:val="18"/>
              </w:rPr>
              <w:t xml:space="preserve">Insulation </w:t>
            </w:r>
            <w:r w:rsidRPr="00C4300E">
              <w:rPr>
                <w:rFonts w:ascii="Calibri" w:hAnsi="Calibri"/>
                <w:b/>
                <w:sz w:val="18"/>
                <w:szCs w:val="18"/>
              </w:rPr>
              <w:t>Depth</w:t>
            </w:r>
          </w:p>
          <w:p w14:paraId="79CDECED" w14:textId="77777777" w:rsidR="002B7845" w:rsidRDefault="002B7845" w:rsidP="003B2EF8">
            <w:pPr>
              <w:keepNext/>
              <w:ind w:left="-28" w:right="-18"/>
              <w:jc w:val="center"/>
              <w:rPr>
                <w:rFonts w:ascii="Calibri" w:hAnsi="Calibri"/>
                <w:sz w:val="18"/>
                <w:szCs w:val="18"/>
              </w:rPr>
            </w:pPr>
            <w:r>
              <w:rPr>
                <w:rFonts w:ascii="Calibri" w:hAnsi="Calibri"/>
                <w:b/>
                <w:sz w:val="18"/>
                <w:szCs w:val="18"/>
              </w:rPr>
              <w:t>(inches)</w:t>
            </w:r>
          </w:p>
        </w:tc>
        <w:tc>
          <w:tcPr>
            <w:tcW w:w="1218" w:type="dxa"/>
            <w:tcBorders>
              <w:bottom w:val="single" w:sz="4" w:space="0" w:color="auto"/>
            </w:tcBorders>
            <w:vAlign w:val="bottom"/>
          </w:tcPr>
          <w:p w14:paraId="79CDECEE" w14:textId="77777777" w:rsidR="002B7845" w:rsidRDefault="002B7845" w:rsidP="003B2EF8">
            <w:pPr>
              <w:keepNext/>
              <w:jc w:val="center"/>
              <w:rPr>
                <w:rFonts w:ascii="Calibri" w:hAnsi="Calibri"/>
                <w:b/>
                <w:sz w:val="18"/>
                <w:szCs w:val="18"/>
              </w:rPr>
            </w:pPr>
            <w:r w:rsidRPr="00C4300E">
              <w:rPr>
                <w:rFonts w:ascii="Calibri" w:hAnsi="Calibri"/>
                <w:b/>
                <w:sz w:val="18"/>
                <w:szCs w:val="18"/>
              </w:rPr>
              <w:t xml:space="preserve">Exterior </w:t>
            </w:r>
            <w:r>
              <w:rPr>
                <w:rFonts w:ascii="Calibri" w:hAnsi="Calibri"/>
                <w:b/>
                <w:sz w:val="18"/>
                <w:szCs w:val="18"/>
              </w:rPr>
              <w:t>Floor Insulation</w:t>
            </w:r>
          </w:p>
          <w:p w14:paraId="79CDECEF" w14:textId="77777777" w:rsidR="002B7845" w:rsidRDefault="002B7845" w:rsidP="003B2EF8">
            <w:pPr>
              <w:keepNext/>
              <w:jc w:val="center"/>
              <w:rPr>
                <w:rFonts w:ascii="Calibri" w:hAnsi="Calibri"/>
                <w:sz w:val="18"/>
                <w:szCs w:val="18"/>
              </w:rPr>
            </w:pPr>
            <w:r w:rsidRPr="00C4300E">
              <w:rPr>
                <w:rFonts w:ascii="Calibri" w:hAnsi="Calibri"/>
                <w:b/>
                <w:sz w:val="18"/>
                <w:szCs w:val="18"/>
              </w:rPr>
              <w:t>R-value</w:t>
            </w:r>
          </w:p>
        </w:tc>
      </w:tr>
      <w:tr w:rsidR="002B7845" w:rsidRPr="00C4300E" w14:paraId="79CDED04" w14:textId="77777777" w:rsidTr="002206DA">
        <w:trPr>
          <w:trHeight w:val="159"/>
          <w:jc w:val="center"/>
        </w:trPr>
        <w:tc>
          <w:tcPr>
            <w:tcW w:w="1217" w:type="dxa"/>
            <w:tcBorders>
              <w:top w:val="single" w:sz="4" w:space="0" w:color="auto"/>
            </w:tcBorders>
            <w:vAlign w:val="bottom"/>
          </w:tcPr>
          <w:p w14:paraId="79CDECF3" w14:textId="77777777" w:rsidR="002B7845" w:rsidRPr="00C4300E" w:rsidRDefault="002B7845" w:rsidP="000E1747">
            <w:pPr>
              <w:keepNext/>
              <w:jc w:val="center"/>
              <w:rPr>
                <w:rFonts w:ascii="Calibri" w:hAnsi="Calibri"/>
                <w:sz w:val="18"/>
                <w:szCs w:val="18"/>
              </w:rPr>
            </w:pPr>
            <w:r w:rsidRPr="00C77D58">
              <w:rPr>
                <w:rFonts w:asciiTheme="minorHAnsi" w:hAnsiTheme="minorHAnsi"/>
                <w:sz w:val="18"/>
                <w:szCs w:val="18"/>
              </w:rPr>
              <w:t xml:space="preserve">&lt;&lt;pull from </w:t>
            </w:r>
            <w:r>
              <w:rPr>
                <w:rFonts w:asciiTheme="minorHAnsi" w:hAnsiTheme="minorHAnsi"/>
                <w:sz w:val="18"/>
                <w:szCs w:val="18"/>
              </w:rPr>
              <w:t>CF1R</w:t>
            </w:r>
            <w:r w:rsidRPr="00C77D58">
              <w:rPr>
                <w:rFonts w:asciiTheme="minorHAnsi" w:hAnsiTheme="minorHAnsi"/>
                <w:sz w:val="18"/>
                <w:szCs w:val="18"/>
              </w:rPr>
              <w:t>&gt;&gt;</w:t>
            </w:r>
          </w:p>
        </w:tc>
        <w:tc>
          <w:tcPr>
            <w:tcW w:w="1217" w:type="dxa"/>
            <w:tcBorders>
              <w:top w:val="single" w:sz="4" w:space="0" w:color="auto"/>
            </w:tcBorders>
            <w:vAlign w:val="bottom"/>
          </w:tcPr>
          <w:p w14:paraId="79CDECF4" w14:textId="77777777" w:rsidR="002B7845" w:rsidRPr="00C4300E" w:rsidRDefault="002B7845" w:rsidP="00DE2F96">
            <w:pPr>
              <w:keepNext/>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217" w:type="dxa"/>
            <w:tcBorders>
              <w:top w:val="single" w:sz="4" w:space="0" w:color="auto"/>
            </w:tcBorders>
            <w:vAlign w:val="bottom"/>
          </w:tcPr>
          <w:p w14:paraId="79CDECF5" w14:textId="77777777" w:rsidR="002B7845" w:rsidRDefault="002B7845">
            <w:pPr>
              <w:keepNext/>
              <w:ind w:left="-38" w:right="-102"/>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CF6" w14:textId="77777777" w:rsidR="002B7845" w:rsidRDefault="002B7845">
            <w:pPr>
              <w:keepNext/>
              <w:ind w:left="-38" w:right="-102"/>
              <w:jc w:val="center"/>
              <w:rPr>
                <w:rFonts w:asciiTheme="minorHAnsi" w:hAnsiTheme="minorHAnsi"/>
                <w:sz w:val="18"/>
                <w:szCs w:val="18"/>
              </w:rPr>
            </w:pPr>
            <w:r w:rsidRPr="00C77D58">
              <w:rPr>
                <w:rFonts w:asciiTheme="minorHAnsi" w:hAnsiTheme="minorHAnsi"/>
                <w:sz w:val="18"/>
                <w:szCs w:val="18"/>
              </w:rPr>
              <w:t>From</w:t>
            </w:r>
          </w:p>
          <w:p w14:paraId="79CDECF7" w14:textId="77777777" w:rsidR="002B7845" w:rsidRPr="00C4300E" w:rsidRDefault="002B784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217" w:type="dxa"/>
            <w:tcBorders>
              <w:top w:val="single" w:sz="4" w:space="0" w:color="auto"/>
            </w:tcBorders>
            <w:vAlign w:val="bottom"/>
          </w:tcPr>
          <w:p w14:paraId="79CDECF8" w14:textId="77777777" w:rsidR="002B7845" w:rsidRDefault="002B7845">
            <w:pPr>
              <w:keepNext/>
              <w:jc w:val="center"/>
              <w:rPr>
                <w:rFonts w:asciiTheme="minorHAnsi" w:hAnsiTheme="minorHAnsi"/>
                <w:sz w:val="18"/>
                <w:szCs w:val="18"/>
              </w:rPr>
            </w:pPr>
            <w:r w:rsidRPr="00C77D58">
              <w:rPr>
                <w:rFonts w:asciiTheme="minorHAnsi" w:hAnsiTheme="minorHAnsi"/>
                <w:sz w:val="18"/>
                <w:szCs w:val="18"/>
              </w:rPr>
              <w:t>&lt;&lt;pull from</w:t>
            </w:r>
          </w:p>
          <w:p w14:paraId="79CDECF9" w14:textId="77777777" w:rsidR="002B7845" w:rsidRDefault="002B784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217" w:type="dxa"/>
            <w:tcBorders>
              <w:top w:val="single" w:sz="4" w:space="0" w:color="auto"/>
            </w:tcBorders>
            <w:vAlign w:val="bottom"/>
          </w:tcPr>
          <w:p w14:paraId="79CDECFA" w14:textId="77777777" w:rsidR="002B7845" w:rsidRDefault="002B7845">
            <w:pPr>
              <w:keepNext/>
              <w:ind w:left="45"/>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217" w:type="dxa"/>
            <w:tcBorders>
              <w:top w:val="single" w:sz="4" w:space="0" w:color="auto"/>
            </w:tcBorders>
            <w:vAlign w:val="bottom"/>
          </w:tcPr>
          <w:p w14:paraId="79CDECFB" w14:textId="016DCE2B" w:rsidR="002B7845" w:rsidRPr="00C77D58" w:rsidRDefault="002B7845" w:rsidP="000C399F">
            <w:pPr>
              <w:keepNext/>
              <w:jc w:val="center"/>
              <w:rPr>
                <w:rFonts w:asciiTheme="minorHAnsi" w:hAnsiTheme="minorHAnsi"/>
                <w:sz w:val="18"/>
                <w:szCs w:val="18"/>
              </w:rPr>
            </w:pPr>
            <w:r>
              <w:rPr>
                <w:rFonts w:asciiTheme="minorHAnsi" w:hAnsiTheme="minorHAnsi"/>
                <w:sz w:val="18"/>
                <w:szCs w:val="18"/>
              </w:rPr>
              <w:t xml:space="preserve">&lt;&lt;if nonstd spray foam is flagged on CF1R require user to input ESR number (ESR-xxxx) </w:t>
            </w:r>
            <w:r w:rsidRPr="00F019FA">
              <w:rPr>
                <w:rFonts w:ascii="Calibri" w:hAnsi="Calibri"/>
                <w:sz w:val="18"/>
                <w:szCs w:val="18"/>
              </w:rPr>
              <w:t xml:space="preserve">else NA </w:t>
            </w:r>
            <w:r>
              <w:rPr>
                <w:rFonts w:asciiTheme="minorHAnsi" w:hAnsiTheme="minorHAnsi"/>
                <w:sz w:val="18"/>
                <w:szCs w:val="18"/>
              </w:rPr>
              <w:t>&gt;&gt;</w:t>
            </w:r>
          </w:p>
        </w:tc>
        <w:tc>
          <w:tcPr>
            <w:tcW w:w="1217" w:type="dxa"/>
            <w:tcBorders>
              <w:top w:val="single" w:sz="4" w:space="0" w:color="auto"/>
            </w:tcBorders>
            <w:vAlign w:val="bottom"/>
          </w:tcPr>
          <w:p w14:paraId="79CDECFD" w14:textId="1BE2BB70" w:rsidR="002B7845" w:rsidRDefault="002B7845">
            <w:pPr>
              <w:keepNext/>
              <w:ind w:left="-187"/>
              <w:jc w:val="center"/>
              <w:rPr>
                <w:rFonts w:asciiTheme="minorHAnsi" w:hAnsiTheme="minorHAnsi"/>
                <w:sz w:val="18"/>
                <w:szCs w:val="18"/>
              </w:rPr>
            </w:pPr>
            <w:r w:rsidRPr="00C77D58">
              <w:rPr>
                <w:rFonts w:asciiTheme="minorHAnsi" w:hAnsiTheme="minorHAnsi"/>
                <w:sz w:val="18"/>
                <w:szCs w:val="18"/>
              </w:rPr>
              <w:t xml:space="preserve">&lt;&lt;pull </w:t>
            </w:r>
            <w:r w:rsidR="004C58A9">
              <w:rPr>
                <w:rFonts w:asciiTheme="minorHAnsi" w:hAnsiTheme="minorHAnsi"/>
                <w:sz w:val="18"/>
                <w:szCs w:val="18"/>
              </w:rPr>
              <w:t>f</w:t>
            </w:r>
            <w:r w:rsidRPr="00C77D58">
              <w:rPr>
                <w:rFonts w:asciiTheme="minorHAnsi" w:hAnsiTheme="minorHAnsi"/>
                <w:sz w:val="18"/>
                <w:szCs w:val="18"/>
              </w:rPr>
              <w:t>rom</w:t>
            </w:r>
          </w:p>
          <w:p w14:paraId="79CDECFE" w14:textId="57B8A0B3" w:rsidR="002B7845" w:rsidRDefault="002B784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Del="004C58A9">
              <w:rPr>
                <w:rFonts w:asciiTheme="minorHAnsi" w:hAnsiTheme="minorHAnsi"/>
                <w:sz w:val="18"/>
                <w:szCs w:val="18"/>
              </w:rPr>
              <w:t xml:space="preserve"> </w:t>
            </w:r>
            <w:r w:rsidRPr="00C77D58">
              <w:rPr>
                <w:rFonts w:asciiTheme="minorHAnsi" w:hAnsiTheme="minorHAnsi"/>
                <w:sz w:val="18"/>
                <w:szCs w:val="18"/>
              </w:rPr>
              <w:t>&gt;&gt;</w:t>
            </w:r>
          </w:p>
        </w:tc>
        <w:tc>
          <w:tcPr>
            <w:tcW w:w="1217" w:type="dxa"/>
            <w:tcBorders>
              <w:top w:val="single" w:sz="4" w:space="0" w:color="auto"/>
            </w:tcBorders>
            <w:vAlign w:val="bottom"/>
          </w:tcPr>
          <w:p w14:paraId="79CDECFF" w14:textId="77777777" w:rsidR="002B7845" w:rsidRDefault="002B7845">
            <w:pPr>
              <w:keepNext/>
              <w:ind w:left="-187"/>
              <w:jc w:val="right"/>
              <w:rPr>
                <w:rFonts w:ascii="Calibri" w:hAnsi="Calibri"/>
                <w:sz w:val="18"/>
                <w:szCs w:val="18"/>
              </w:rPr>
            </w:pPr>
            <w:r w:rsidRPr="00C77D58">
              <w:rPr>
                <w:rFonts w:asciiTheme="minorHAnsi" w:hAnsiTheme="minorHAnsi"/>
                <w:sz w:val="18"/>
                <w:szCs w:val="18"/>
              </w:rPr>
              <w:t>&lt;&lt;</w:t>
            </w:r>
            <w:r>
              <w:rPr>
                <w:rFonts w:asciiTheme="minorHAnsi" w:hAnsiTheme="minorHAnsi"/>
                <w:sz w:val="18"/>
                <w:szCs w:val="18"/>
              </w:rPr>
              <w:t>User Input: Number; else if D07= NA then display NA</w:t>
            </w:r>
            <w:r w:rsidRPr="00C77D58">
              <w:rPr>
                <w:rFonts w:asciiTheme="minorHAnsi" w:hAnsiTheme="minorHAnsi"/>
                <w:sz w:val="18"/>
                <w:szCs w:val="18"/>
              </w:rPr>
              <w:t>&gt;&gt;</w:t>
            </w:r>
          </w:p>
        </w:tc>
        <w:tc>
          <w:tcPr>
            <w:tcW w:w="1218" w:type="dxa"/>
            <w:vAlign w:val="bottom"/>
          </w:tcPr>
          <w:p w14:paraId="79CDED00" w14:textId="77777777" w:rsidR="002B7845" w:rsidRDefault="002B7845">
            <w:pPr>
              <w:keepNext/>
              <w:jc w:val="center"/>
              <w:rPr>
                <w:rFonts w:asciiTheme="minorHAnsi" w:hAnsiTheme="minorHAnsi"/>
                <w:sz w:val="18"/>
                <w:szCs w:val="18"/>
              </w:rPr>
            </w:pPr>
            <w:r w:rsidRPr="00C77D58">
              <w:rPr>
                <w:rFonts w:asciiTheme="minorHAnsi" w:hAnsiTheme="minorHAnsi"/>
                <w:sz w:val="18"/>
                <w:szCs w:val="18"/>
              </w:rPr>
              <w:t>&lt;&lt;pull from</w:t>
            </w:r>
          </w:p>
          <w:p w14:paraId="79CDED01" w14:textId="7402E757" w:rsidR="002B7845" w:rsidRPr="00C4300E" w:rsidRDefault="002B784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Del="004C58A9">
              <w:rPr>
                <w:rFonts w:asciiTheme="minorHAnsi" w:hAnsiTheme="minorHAnsi"/>
                <w:sz w:val="18"/>
                <w:szCs w:val="18"/>
              </w:rPr>
              <w:t xml:space="preserve"> </w:t>
            </w:r>
            <w:r w:rsidRPr="00C77D58">
              <w:rPr>
                <w:rFonts w:asciiTheme="minorHAnsi" w:hAnsiTheme="minorHAnsi"/>
                <w:sz w:val="18"/>
                <w:szCs w:val="18"/>
              </w:rPr>
              <w:t>&gt;&gt;</w:t>
            </w:r>
          </w:p>
        </w:tc>
      </w:tr>
      <w:tr w:rsidR="002B7845" w:rsidRPr="00C4300E" w14:paraId="79CDED0F" w14:textId="77777777" w:rsidTr="002206DA">
        <w:trPr>
          <w:trHeight w:val="159"/>
          <w:jc w:val="center"/>
        </w:trPr>
        <w:tc>
          <w:tcPr>
            <w:tcW w:w="1217" w:type="dxa"/>
            <w:vAlign w:val="bottom"/>
          </w:tcPr>
          <w:p w14:paraId="79CDED05" w14:textId="77777777" w:rsidR="002B7845" w:rsidRPr="00C4300E" w:rsidRDefault="002B7845" w:rsidP="000E1747">
            <w:pPr>
              <w:keepNext/>
              <w:jc w:val="center"/>
              <w:rPr>
                <w:rFonts w:ascii="Calibri" w:hAnsi="Calibri"/>
                <w:sz w:val="18"/>
                <w:szCs w:val="18"/>
              </w:rPr>
            </w:pPr>
          </w:p>
        </w:tc>
        <w:tc>
          <w:tcPr>
            <w:tcW w:w="1217" w:type="dxa"/>
            <w:vAlign w:val="bottom"/>
          </w:tcPr>
          <w:p w14:paraId="79CDED06" w14:textId="77777777" w:rsidR="002B7845" w:rsidRPr="00C4300E" w:rsidRDefault="002B7845" w:rsidP="00DE2F96">
            <w:pPr>
              <w:keepNext/>
              <w:jc w:val="center"/>
              <w:rPr>
                <w:rFonts w:ascii="Calibri" w:hAnsi="Calibri"/>
                <w:sz w:val="18"/>
                <w:szCs w:val="18"/>
              </w:rPr>
            </w:pPr>
          </w:p>
        </w:tc>
        <w:tc>
          <w:tcPr>
            <w:tcW w:w="1217" w:type="dxa"/>
            <w:vAlign w:val="bottom"/>
          </w:tcPr>
          <w:p w14:paraId="79CDED07" w14:textId="77777777" w:rsidR="002B7845" w:rsidRPr="00C4300E" w:rsidRDefault="002B7845">
            <w:pPr>
              <w:keepNext/>
              <w:jc w:val="center"/>
              <w:rPr>
                <w:rFonts w:ascii="Calibri" w:hAnsi="Calibri"/>
                <w:sz w:val="18"/>
                <w:szCs w:val="18"/>
              </w:rPr>
            </w:pPr>
          </w:p>
        </w:tc>
        <w:tc>
          <w:tcPr>
            <w:tcW w:w="1217" w:type="dxa"/>
            <w:vAlign w:val="bottom"/>
          </w:tcPr>
          <w:p w14:paraId="79CDED08" w14:textId="77777777" w:rsidR="002B7845" w:rsidRDefault="002B7845">
            <w:pPr>
              <w:keepNext/>
              <w:jc w:val="center"/>
              <w:rPr>
                <w:rFonts w:ascii="Calibri" w:hAnsi="Calibri"/>
                <w:sz w:val="18"/>
                <w:szCs w:val="18"/>
              </w:rPr>
            </w:pPr>
          </w:p>
        </w:tc>
        <w:tc>
          <w:tcPr>
            <w:tcW w:w="1217" w:type="dxa"/>
            <w:vAlign w:val="bottom"/>
          </w:tcPr>
          <w:p w14:paraId="79CDED09" w14:textId="77777777" w:rsidR="002B7845" w:rsidRDefault="002B7845">
            <w:pPr>
              <w:keepNext/>
              <w:ind w:left="45"/>
              <w:jc w:val="center"/>
              <w:rPr>
                <w:rFonts w:ascii="Calibri" w:hAnsi="Calibri"/>
                <w:sz w:val="18"/>
                <w:szCs w:val="18"/>
              </w:rPr>
            </w:pPr>
          </w:p>
        </w:tc>
        <w:tc>
          <w:tcPr>
            <w:tcW w:w="1217" w:type="dxa"/>
            <w:vAlign w:val="bottom"/>
          </w:tcPr>
          <w:p w14:paraId="79CDED0A" w14:textId="77777777" w:rsidR="002B7845" w:rsidRPr="00C77D58" w:rsidRDefault="002B7845">
            <w:pPr>
              <w:keepNext/>
              <w:ind w:left="-187"/>
              <w:jc w:val="center"/>
              <w:rPr>
                <w:rFonts w:asciiTheme="minorHAnsi" w:hAnsiTheme="minorHAnsi"/>
                <w:sz w:val="18"/>
                <w:szCs w:val="18"/>
              </w:rPr>
            </w:pPr>
          </w:p>
        </w:tc>
        <w:tc>
          <w:tcPr>
            <w:tcW w:w="1217" w:type="dxa"/>
            <w:vAlign w:val="bottom"/>
          </w:tcPr>
          <w:p w14:paraId="79CDED0B" w14:textId="77777777" w:rsidR="002B7845" w:rsidRPr="00C4300E" w:rsidRDefault="002B7845">
            <w:pPr>
              <w:keepNext/>
              <w:jc w:val="center"/>
              <w:rPr>
                <w:rFonts w:ascii="Calibri" w:hAnsi="Calibri"/>
                <w:sz w:val="18"/>
                <w:szCs w:val="18"/>
              </w:rPr>
            </w:pPr>
          </w:p>
        </w:tc>
        <w:tc>
          <w:tcPr>
            <w:tcW w:w="1217" w:type="dxa"/>
            <w:vAlign w:val="bottom"/>
          </w:tcPr>
          <w:p w14:paraId="79CDED0C" w14:textId="77777777" w:rsidR="002B7845" w:rsidRPr="00C4300E" w:rsidRDefault="002B7845">
            <w:pPr>
              <w:keepNext/>
              <w:jc w:val="center"/>
              <w:rPr>
                <w:rFonts w:ascii="Calibri" w:hAnsi="Calibri"/>
                <w:sz w:val="18"/>
                <w:szCs w:val="18"/>
              </w:rPr>
            </w:pPr>
          </w:p>
        </w:tc>
        <w:tc>
          <w:tcPr>
            <w:tcW w:w="1218" w:type="dxa"/>
            <w:vAlign w:val="bottom"/>
          </w:tcPr>
          <w:p w14:paraId="79CDED0D" w14:textId="77777777" w:rsidR="002B7845" w:rsidRPr="00C4300E" w:rsidRDefault="002B7845">
            <w:pPr>
              <w:keepNext/>
              <w:jc w:val="center"/>
              <w:rPr>
                <w:rFonts w:ascii="Calibri" w:hAnsi="Calibri"/>
                <w:sz w:val="18"/>
                <w:szCs w:val="18"/>
              </w:rPr>
            </w:pPr>
          </w:p>
        </w:tc>
      </w:tr>
    </w:tbl>
    <w:p w14:paraId="79CDED10" w14:textId="77777777" w:rsidR="007A15A5" w:rsidRDefault="007A15A5" w:rsidP="000E1747">
      <w:pPr>
        <w:rPr>
          <w:rFonts w:ascii="Calibri" w:hAnsi="Calibri"/>
          <w:b/>
          <w:bCs/>
          <w:caps/>
        </w:rPr>
      </w:pPr>
    </w:p>
    <w:tbl>
      <w:tblPr>
        <w:tblW w:w="500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84"/>
        <w:gridCol w:w="2309"/>
        <w:gridCol w:w="1312"/>
        <w:gridCol w:w="1312"/>
        <w:gridCol w:w="1312"/>
        <w:gridCol w:w="1326"/>
        <w:gridCol w:w="1326"/>
        <w:gridCol w:w="1315"/>
      </w:tblGrid>
      <w:tr w:rsidR="00110661" w14:paraId="79CDED13" w14:textId="77777777" w:rsidTr="00473371">
        <w:trPr>
          <w:trHeight w:val="158"/>
          <w:jc w:val="center"/>
        </w:trPr>
        <w:tc>
          <w:tcPr>
            <w:tcW w:w="11023" w:type="dxa"/>
            <w:gridSpan w:val="8"/>
            <w:tcBorders>
              <w:top w:val="single" w:sz="4" w:space="0" w:color="000000"/>
              <w:left w:val="single" w:sz="4" w:space="0" w:color="000000"/>
              <w:bottom w:val="single" w:sz="4" w:space="0" w:color="000000"/>
              <w:right w:val="single" w:sz="4" w:space="0" w:color="000000"/>
            </w:tcBorders>
          </w:tcPr>
          <w:p w14:paraId="79CDED11" w14:textId="062842B3" w:rsidR="00AE1E3E" w:rsidRDefault="002F2318" w:rsidP="00DE2F96">
            <w:pPr>
              <w:keepNext/>
              <w:rPr>
                <w:rFonts w:ascii="Calibri" w:hAnsi="Calibri"/>
                <w:b/>
                <w:bCs/>
                <w:caps/>
                <w:sz w:val="18"/>
                <w:szCs w:val="18"/>
              </w:rPr>
            </w:pPr>
            <w:r w:rsidRPr="002F2318">
              <w:rPr>
                <w:rFonts w:ascii="Calibri" w:hAnsi="Calibri"/>
                <w:b/>
                <w:bCs/>
                <w:caps/>
              </w:rPr>
              <w:t xml:space="preserve">E. </w:t>
            </w:r>
            <w:r w:rsidRPr="002F2318">
              <w:rPr>
                <w:rFonts w:ascii="Calibri" w:hAnsi="Calibri"/>
                <w:b/>
              </w:rPr>
              <w:t>Slab Floor/Perimeter Insulation</w:t>
            </w:r>
            <w:r w:rsidRPr="002F2318">
              <w:rPr>
                <w:rFonts w:ascii="Calibri" w:hAnsi="Calibri"/>
                <w:b/>
                <w:bCs/>
                <w:caps/>
              </w:rPr>
              <w:t xml:space="preserve"> </w:t>
            </w:r>
            <w:r w:rsidRPr="002F2318">
              <w:rPr>
                <w:rFonts w:ascii="Calibri" w:hAnsi="Calibri"/>
              </w:rPr>
              <w:t xml:space="preserve">(See </w:t>
            </w:r>
            <w:r w:rsidR="003B2EF8">
              <w:rPr>
                <w:rFonts w:ascii="Calibri" w:hAnsi="Calibri"/>
              </w:rPr>
              <w:t xml:space="preserve">Section </w:t>
            </w:r>
            <w:r w:rsidRPr="002F2318">
              <w:rPr>
                <w:rFonts w:ascii="Calibri" w:hAnsi="Calibri"/>
              </w:rPr>
              <w:t>F. for Insulation Requirements for Heated Slabs)</w:t>
            </w:r>
          </w:p>
          <w:p w14:paraId="79CDED12" w14:textId="77777777" w:rsidR="00AE1E3E" w:rsidRPr="002F2318" w:rsidRDefault="001046D1">
            <w:pPr>
              <w:keepNext/>
              <w:rPr>
                <w:rFonts w:ascii="Calibri" w:hAnsi="Calibri"/>
                <w:bCs/>
                <w:caps/>
                <w:sz w:val="18"/>
                <w:szCs w:val="18"/>
              </w:rPr>
            </w:pPr>
            <w:r w:rsidRPr="002F2318">
              <w:rPr>
                <w:rFonts w:ascii="Calibri" w:hAnsi="Calibri"/>
                <w:bCs/>
                <w:caps/>
                <w:sz w:val="18"/>
                <w:szCs w:val="18"/>
              </w:rPr>
              <w:t xml:space="preserve">&lt;&lt;if </w:t>
            </w:r>
            <w:r w:rsidR="00E64097" w:rsidRPr="002F2318">
              <w:rPr>
                <w:rFonts w:ascii="Calibri" w:hAnsi="Calibri"/>
                <w:bCs/>
                <w:caps/>
                <w:sz w:val="18"/>
                <w:szCs w:val="18"/>
              </w:rPr>
              <w:t>CF1R contains slab floor entry</w:t>
            </w:r>
            <w:r w:rsidRPr="002F2318">
              <w:rPr>
                <w:rFonts w:ascii="Calibri" w:hAnsi="Calibri"/>
                <w:bCs/>
                <w:caps/>
                <w:sz w:val="18"/>
                <w:szCs w:val="18"/>
              </w:rPr>
              <w:t xml:space="preserve">, then display this section; else </w:t>
            </w:r>
            <w:r w:rsidR="00E64097" w:rsidRPr="002F2318">
              <w:rPr>
                <w:rFonts w:ascii="Calibri" w:hAnsi="Calibri"/>
                <w:bCs/>
                <w:caps/>
                <w:sz w:val="18"/>
                <w:szCs w:val="18"/>
              </w:rPr>
              <w:t xml:space="preserve">display header and standard </w:t>
            </w:r>
            <w:r w:rsidRPr="002F2318">
              <w:rPr>
                <w:rFonts w:ascii="Calibri" w:hAnsi="Calibri"/>
                <w:bCs/>
                <w:caps/>
                <w:sz w:val="18"/>
                <w:szCs w:val="18"/>
              </w:rPr>
              <w:t>this section does not apply</w:t>
            </w:r>
            <w:r w:rsidR="00E64097" w:rsidRPr="002F2318">
              <w:rPr>
                <w:rFonts w:ascii="Calibri" w:hAnsi="Calibri"/>
                <w:bCs/>
                <w:caps/>
                <w:sz w:val="18"/>
                <w:szCs w:val="18"/>
              </w:rPr>
              <w:t xml:space="preserve"> message</w:t>
            </w:r>
            <w:r w:rsidRPr="002F2318">
              <w:rPr>
                <w:rFonts w:ascii="Calibri" w:hAnsi="Calibri"/>
                <w:bCs/>
                <w:caps/>
                <w:sz w:val="18"/>
                <w:szCs w:val="18"/>
              </w:rPr>
              <w:t>&gt;&gt;</w:t>
            </w:r>
          </w:p>
        </w:tc>
      </w:tr>
      <w:tr w:rsidR="00E23769" w:rsidRPr="00C4300E" w14:paraId="79CDED1C" w14:textId="77777777" w:rsidTr="00473371">
        <w:trPr>
          <w:trHeight w:val="158"/>
          <w:jc w:val="center"/>
        </w:trPr>
        <w:tc>
          <w:tcPr>
            <w:tcW w:w="593" w:type="dxa"/>
            <w:vAlign w:val="bottom"/>
          </w:tcPr>
          <w:p w14:paraId="79CDED14" w14:textId="77777777" w:rsidR="00AE1E3E" w:rsidRDefault="00E23769" w:rsidP="000E1747">
            <w:pPr>
              <w:keepNext/>
              <w:jc w:val="center"/>
              <w:rPr>
                <w:rFonts w:ascii="Calibri" w:hAnsi="Calibri"/>
                <w:sz w:val="18"/>
                <w:szCs w:val="18"/>
              </w:rPr>
            </w:pPr>
            <w:r>
              <w:rPr>
                <w:rFonts w:ascii="Calibri" w:hAnsi="Calibri"/>
                <w:sz w:val="18"/>
                <w:szCs w:val="18"/>
              </w:rPr>
              <w:t>01</w:t>
            </w:r>
          </w:p>
        </w:tc>
        <w:tc>
          <w:tcPr>
            <w:tcW w:w="2362" w:type="dxa"/>
            <w:vAlign w:val="bottom"/>
          </w:tcPr>
          <w:p w14:paraId="79CDED15" w14:textId="77777777" w:rsidR="00AE1E3E" w:rsidRDefault="00E23769" w:rsidP="00DE2F96">
            <w:pPr>
              <w:keepNext/>
              <w:jc w:val="center"/>
              <w:rPr>
                <w:rFonts w:ascii="Calibri" w:hAnsi="Calibri"/>
                <w:sz w:val="18"/>
                <w:szCs w:val="18"/>
              </w:rPr>
            </w:pPr>
            <w:r>
              <w:rPr>
                <w:rFonts w:ascii="Calibri" w:hAnsi="Calibri"/>
                <w:sz w:val="18"/>
                <w:szCs w:val="18"/>
              </w:rPr>
              <w:t>02</w:t>
            </w:r>
          </w:p>
        </w:tc>
        <w:tc>
          <w:tcPr>
            <w:tcW w:w="1339" w:type="dxa"/>
            <w:vAlign w:val="bottom"/>
          </w:tcPr>
          <w:p w14:paraId="79CDED16" w14:textId="77777777" w:rsidR="00AE1E3E" w:rsidRDefault="00E23769">
            <w:pPr>
              <w:keepNext/>
              <w:jc w:val="center"/>
              <w:rPr>
                <w:rFonts w:ascii="Calibri" w:hAnsi="Calibri"/>
                <w:sz w:val="18"/>
                <w:szCs w:val="18"/>
              </w:rPr>
            </w:pPr>
            <w:r>
              <w:rPr>
                <w:rFonts w:ascii="Calibri" w:hAnsi="Calibri"/>
                <w:sz w:val="18"/>
                <w:szCs w:val="18"/>
              </w:rPr>
              <w:t>03</w:t>
            </w:r>
          </w:p>
        </w:tc>
        <w:tc>
          <w:tcPr>
            <w:tcW w:w="1339" w:type="dxa"/>
            <w:vAlign w:val="bottom"/>
          </w:tcPr>
          <w:p w14:paraId="79CDED17" w14:textId="77777777" w:rsidR="00AE1E3E" w:rsidRDefault="00E23769">
            <w:pPr>
              <w:keepNext/>
              <w:jc w:val="center"/>
              <w:rPr>
                <w:rFonts w:ascii="Calibri" w:hAnsi="Calibri"/>
                <w:sz w:val="18"/>
                <w:szCs w:val="18"/>
              </w:rPr>
            </w:pPr>
            <w:r>
              <w:rPr>
                <w:rFonts w:ascii="Calibri" w:hAnsi="Calibri"/>
                <w:sz w:val="18"/>
                <w:szCs w:val="18"/>
              </w:rPr>
              <w:t>04</w:t>
            </w:r>
          </w:p>
        </w:tc>
        <w:tc>
          <w:tcPr>
            <w:tcW w:w="1339" w:type="dxa"/>
            <w:vAlign w:val="bottom"/>
          </w:tcPr>
          <w:p w14:paraId="79CDED18" w14:textId="77777777" w:rsidR="00AE1E3E" w:rsidRDefault="00E23769">
            <w:pPr>
              <w:keepNext/>
              <w:jc w:val="center"/>
              <w:rPr>
                <w:rFonts w:ascii="Calibri" w:hAnsi="Calibri"/>
                <w:sz w:val="18"/>
                <w:szCs w:val="18"/>
              </w:rPr>
            </w:pPr>
            <w:r>
              <w:rPr>
                <w:rFonts w:ascii="Calibri" w:hAnsi="Calibri"/>
                <w:sz w:val="18"/>
                <w:szCs w:val="18"/>
              </w:rPr>
              <w:t>05</w:t>
            </w:r>
          </w:p>
        </w:tc>
        <w:tc>
          <w:tcPr>
            <w:tcW w:w="1354" w:type="dxa"/>
            <w:vAlign w:val="bottom"/>
          </w:tcPr>
          <w:p w14:paraId="79CDED19" w14:textId="77777777" w:rsidR="00AE1E3E" w:rsidRDefault="00E23769">
            <w:pPr>
              <w:keepNext/>
              <w:jc w:val="center"/>
              <w:rPr>
                <w:rFonts w:ascii="Calibri" w:hAnsi="Calibri"/>
                <w:sz w:val="18"/>
                <w:szCs w:val="18"/>
              </w:rPr>
            </w:pPr>
            <w:r>
              <w:rPr>
                <w:rFonts w:ascii="Calibri" w:hAnsi="Calibri"/>
                <w:sz w:val="18"/>
                <w:szCs w:val="18"/>
              </w:rPr>
              <w:t>06</w:t>
            </w:r>
          </w:p>
        </w:tc>
        <w:tc>
          <w:tcPr>
            <w:tcW w:w="1354" w:type="dxa"/>
            <w:vAlign w:val="bottom"/>
          </w:tcPr>
          <w:p w14:paraId="79CDED1A" w14:textId="77777777" w:rsidR="00AE1E3E" w:rsidRDefault="00E23769">
            <w:pPr>
              <w:keepNext/>
              <w:jc w:val="center"/>
              <w:rPr>
                <w:rFonts w:ascii="Calibri" w:hAnsi="Calibri"/>
                <w:sz w:val="18"/>
                <w:szCs w:val="18"/>
              </w:rPr>
            </w:pPr>
            <w:r>
              <w:rPr>
                <w:rFonts w:ascii="Calibri" w:hAnsi="Calibri"/>
                <w:sz w:val="18"/>
                <w:szCs w:val="18"/>
              </w:rPr>
              <w:t>07</w:t>
            </w:r>
          </w:p>
        </w:tc>
        <w:tc>
          <w:tcPr>
            <w:tcW w:w="1343" w:type="dxa"/>
            <w:vAlign w:val="bottom"/>
          </w:tcPr>
          <w:p w14:paraId="79CDED1B" w14:textId="77777777" w:rsidR="00AE1E3E" w:rsidRDefault="00E23769">
            <w:pPr>
              <w:keepNext/>
              <w:jc w:val="center"/>
              <w:rPr>
                <w:rFonts w:ascii="Calibri" w:hAnsi="Calibri"/>
                <w:sz w:val="18"/>
                <w:szCs w:val="18"/>
              </w:rPr>
            </w:pPr>
            <w:r>
              <w:rPr>
                <w:rFonts w:ascii="Calibri" w:hAnsi="Calibri"/>
                <w:sz w:val="18"/>
                <w:szCs w:val="18"/>
              </w:rPr>
              <w:t>08</w:t>
            </w:r>
          </w:p>
        </w:tc>
      </w:tr>
      <w:tr w:rsidR="00E23769" w:rsidRPr="00C4300E" w14:paraId="79CDED27" w14:textId="77777777" w:rsidTr="003B2EF8">
        <w:trPr>
          <w:trHeight w:val="158"/>
          <w:jc w:val="center"/>
        </w:trPr>
        <w:tc>
          <w:tcPr>
            <w:tcW w:w="593" w:type="dxa"/>
            <w:vAlign w:val="bottom"/>
          </w:tcPr>
          <w:p w14:paraId="79CDED1D" w14:textId="77777777" w:rsidR="00AE1E3E" w:rsidRDefault="00E23769" w:rsidP="003B2EF8">
            <w:pPr>
              <w:keepNext/>
              <w:jc w:val="center"/>
              <w:rPr>
                <w:rFonts w:ascii="Calibri" w:hAnsi="Calibri"/>
                <w:sz w:val="18"/>
                <w:szCs w:val="18"/>
              </w:rPr>
            </w:pPr>
            <w:r>
              <w:rPr>
                <w:rFonts w:ascii="Calibri" w:hAnsi="Calibri"/>
                <w:b/>
                <w:sz w:val="18"/>
                <w:szCs w:val="18"/>
              </w:rPr>
              <w:t>I.D</w:t>
            </w:r>
          </w:p>
        </w:tc>
        <w:tc>
          <w:tcPr>
            <w:tcW w:w="2362" w:type="dxa"/>
            <w:vAlign w:val="bottom"/>
          </w:tcPr>
          <w:p w14:paraId="79CDED1E" w14:textId="77777777" w:rsidR="00AE1E3E" w:rsidRDefault="00E23769" w:rsidP="003B2EF8">
            <w:pPr>
              <w:keepNext/>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339" w:type="dxa"/>
            <w:vAlign w:val="bottom"/>
          </w:tcPr>
          <w:p w14:paraId="79CDED1F" w14:textId="77777777" w:rsidR="00AE1E3E" w:rsidRDefault="00E23769" w:rsidP="003B2EF8">
            <w:pPr>
              <w:keepNext/>
              <w:jc w:val="center"/>
              <w:rPr>
                <w:rFonts w:ascii="Calibri" w:hAnsi="Calibri"/>
                <w:sz w:val="18"/>
                <w:szCs w:val="18"/>
              </w:rPr>
            </w:pPr>
            <w:r w:rsidRPr="00C4300E">
              <w:rPr>
                <w:rFonts w:ascii="Calibri" w:hAnsi="Calibri"/>
                <w:b/>
                <w:sz w:val="18"/>
                <w:szCs w:val="18"/>
              </w:rPr>
              <w:t>Floor type</w:t>
            </w:r>
          </w:p>
        </w:tc>
        <w:tc>
          <w:tcPr>
            <w:tcW w:w="1339" w:type="dxa"/>
            <w:vAlign w:val="bottom"/>
          </w:tcPr>
          <w:p w14:paraId="79CDED20" w14:textId="77777777" w:rsidR="00AE1E3E" w:rsidRDefault="00E23769" w:rsidP="003B2EF8">
            <w:pPr>
              <w:keepNext/>
              <w:jc w:val="center"/>
              <w:rPr>
                <w:rFonts w:ascii="Calibri" w:hAnsi="Calibri"/>
                <w:sz w:val="18"/>
                <w:szCs w:val="18"/>
              </w:rPr>
            </w:pPr>
            <w:r w:rsidRPr="00C4300E">
              <w:rPr>
                <w:rFonts w:ascii="Calibri" w:hAnsi="Calibri"/>
                <w:b/>
                <w:sz w:val="18"/>
                <w:szCs w:val="18"/>
              </w:rPr>
              <w:t>Insulation Type</w:t>
            </w:r>
          </w:p>
        </w:tc>
        <w:tc>
          <w:tcPr>
            <w:tcW w:w="1339" w:type="dxa"/>
            <w:vAlign w:val="bottom"/>
          </w:tcPr>
          <w:p w14:paraId="79CDED21" w14:textId="77777777" w:rsidR="00AE1E3E" w:rsidRDefault="00E23769" w:rsidP="003B2EF8">
            <w:pPr>
              <w:keepNext/>
              <w:jc w:val="center"/>
              <w:rPr>
                <w:rFonts w:ascii="Calibri" w:hAnsi="Calibri"/>
                <w:b/>
                <w:sz w:val="18"/>
                <w:szCs w:val="18"/>
              </w:rPr>
            </w:pPr>
            <w:r>
              <w:rPr>
                <w:rFonts w:ascii="Calibri" w:hAnsi="Calibri"/>
                <w:b/>
                <w:sz w:val="18"/>
                <w:szCs w:val="18"/>
              </w:rPr>
              <w:t>Insulation</w:t>
            </w:r>
          </w:p>
          <w:p w14:paraId="79CDED22" w14:textId="77777777" w:rsidR="00AE1E3E" w:rsidRDefault="00E23769" w:rsidP="003B2EF8">
            <w:pPr>
              <w:keepNext/>
              <w:jc w:val="center"/>
              <w:rPr>
                <w:rFonts w:ascii="Calibri" w:hAnsi="Calibri"/>
                <w:sz w:val="18"/>
                <w:szCs w:val="18"/>
              </w:rPr>
            </w:pPr>
            <w:r>
              <w:rPr>
                <w:rFonts w:ascii="Calibri" w:hAnsi="Calibri"/>
                <w:b/>
                <w:sz w:val="18"/>
                <w:szCs w:val="18"/>
              </w:rPr>
              <w:t>Depth</w:t>
            </w:r>
            <w:r w:rsidRPr="00C4300E">
              <w:rPr>
                <w:rFonts w:ascii="Calibri" w:hAnsi="Calibri"/>
                <w:b/>
                <w:sz w:val="18"/>
                <w:szCs w:val="18"/>
              </w:rPr>
              <w:t xml:space="preserve"> (inches)</w:t>
            </w:r>
          </w:p>
        </w:tc>
        <w:tc>
          <w:tcPr>
            <w:tcW w:w="1354" w:type="dxa"/>
            <w:vAlign w:val="bottom"/>
          </w:tcPr>
          <w:p w14:paraId="79CDED23" w14:textId="77777777" w:rsidR="00AE1E3E" w:rsidRDefault="00E23769" w:rsidP="003B2EF8">
            <w:pPr>
              <w:keepNext/>
              <w:jc w:val="center"/>
              <w:rPr>
                <w:rFonts w:ascii="Calibri" w:hAnsi="Calibri"/>
                <w:b/>
                <w:sz w:val="18"/>
                <w:szCs w:val="18"/>
              </w:rPr>
            </w:pPr>
            <w:r>
              <w:rPr>
                <w:rFonts w:ascii="Calibri" w:hAnsi="Calibri"/>
                <w:b/>
                <w:sz w:val="18"/>
                <w:szCs w:val="18"/>
              </w:rPr>
              <w:t>Insulation</w:t>
            </w:r>
          </w:p>
          <w:p w14:paraId="79CDED24" w14:textId="77777777" w:rsidR="00AE1E3E" w:rsidRDefault="00E23769" w:rsidP="003B2EF8">
            <w:pPr>
              <w:keepNext/>
              <w:jc w:val="center"/>
              <w:rPr>
                <w:rFonts w:ascii="Calibri" w:hAnsi="Calibri"/>
                <w:sz w:val="18"/>
                <w:szCs w:val="18"/>
              </w:rPr>
            </w:pPr>
            <w:r>
              <w:rPr>
                <w:rFonts w:ascii="Calibri" w:hAnsi="Calibri"/>
                <w:b/>
                <w:sz w:val="18"/>
                <w:szCs w:val="18"/>
              </w:rPr>
              <w:t>R-V</w:t>
            </w:r>
            <w:r w:rsidRPr="00C4300E">
              <w:rPr>
                <w:rFonts w:ascii="Calibri" w:hAnsi="Calibri"/>
                <w:b/>
                <w:sz w:val="18"/>
                <w:szCs w:val="18"/>
              </w:rPr>
              <w:t>alu</w:t>
            </w:r>
            <w:r>
              <w:rPr>
                <w:rFonts w:ascii="Calibri" w:hAnsi="Calibri"/>
                <w:b/>
                <w:sz w:val="18"/>
                <w:szCs w:val="18"/>
              </w:rPr>
              <w:t>e</w:t>
            </w:r>
          </w:p>
        </w:tc>
        <w:tc>
          <w:tcPr>
            <w:tcW w:w="1354" w:type="dxa"/>
            <w:vAlign w:val="bottom"/>
          </w:tcPr>
          <w:p w14:paraId="79CDED25" w14:textId="77777777" w:rsidR="00AE1E3E" w:rsidRDefault="00E23769" w:rsidP="003B2EF8">
            <w:pPr>
              <w:keepNext/>
              <w:jc w:val="center"/>
              <w:rPr>
                <w:rFonts w:ascii="Calibri" w:hAnsi="Calibri"/>
                <w:sz w:val="18"/>
                <w:szCs w:val="18"/>
              </w:rPr>
            </w:pPr>
            <w:r w:rsidRPr="00C4300E">
              <w:rPr>
                <w:rFonts w:ascii="Calibri" w:hAnsi="Calibri"/>
                <w:b/>
                <w:sz w:val="18"/>
                <w:szCs w:val="18"/>
              </w:rPr>
              <w:t xml:space="preserve">Vertical Insulation </w:t>
            </w:r>
            <w:r w:rsidR="00117F60">
              <w:rPr>
                <w:rFonts w:ascii="Calibri" w:hAnsi="Calibri"/>
                <w:b/>
                <w:sz w:val="18"/>
                <w:szCs w:val="18"/>
              </w:rPr>
              <w:t>L</w:t>
            </w:r>
            <w:r>
              <w:rPr>
                <w:rFonts w:ascii="Calibri" w:hAnsi="Calibri"/>
                <w:b/>
                <w:sz w:val="18"/>
                <w:szCs w:val="18"/>
              </w:rPr>
              <w:t>ength</w:t>
            </w:r>
            <w:r w:rsidRPr="00C4300E">
              <w:rPr>
                <w:rFonts w:ascii="Calibri" w:hAnsi="Calibri"/>
                <w:b/>
                <w:sz w:val="18"/>
                <w:szCs w:val="18"/>
              </w:rPr>
              <w:t xml:space="preserve"> (</w:t>
            </w:r>
            <w:r>
              <w:rPr>
                <w:rFonts w:ascii="Calibri" w:hAnsi="Calibri"/>
                <w:b/>
                <w:sz w:val="18"/>
                <w:szCs w:val="18"/>
              </w:rPr>
              <w:t>in</w:t>
            </w:r>
            <w:r w:rsidR="00117F60">
              <w:rPr>
                <w:rFonts w:ascii="Calibri" w:hAnsi="Calibri"/>
                <w:b/>
                <w:sz w:val="18"/>
                <w:szCs w:val="18"/>
              </w:rPr>
              <w:t>ches</w:t>
            </w:r>
            <w:r w:rsidRPr="00C4300E">
              <w:rPr>
                <w:rFonts w:ascii="Calibri" w:hAnsi="Calibri"/>
                <w:b/>
                <w:sz w:val="18"/>
                <w:szCs w:val="18"/>
              </w:rPr>
              <w:t>)</w:t>
            </w:r>
          </w:p>
        </w:tc>
        <w:tc>
          <w:tcPr>
            <w:tcW w:w="1343" w:type="dxa"/>
            <w:vAlign w:val="bottom"/>
          </w:tcPr>
          <w:p w14:paraId="79CDED26" w14:textId="77777777" w:rsidR="00AE1E3E" w:rsidRDefault="00E23769" w:rsidP="003B2EF8">
            <w:pPr>
              <w:keepNext/>
              <w:jc w:val="center"/>
              <w:rPr>
                <w:rFonts w:ascii="Calibri" w:hAnsi="Calibri"/>
                <w:sz w:val="18"/>
                <w:szCs w:val="18"/>
              </w:rPr>
            </w:pPr>
            <w:r w:rsidRPr="00C4300E">
              <w:rPr>
                <w:rFonts w:ascii="Calibri" w:hAnsi="Calibri"/>
                <w:b/>
                <w:sz w:val="18"/>
                <w:szCs w:val="18"/>
              </w:rPr>
              <w:t xml:space="preserve">Horizontal Insulation </w:t>
            </w:r>
            <w:r>
              <w:rPr>
                <w:rFonts w:ascii="Calibri" w:hAnsi="Calibri"/>
                <w:b/>
                <w:sz w:val="18"/>
                <w:szCs w:val="18"/>
              </w:rPr>
              <w:t>Length</w:t>
            </w:r>
            <w:r w:rsidRPr="00C4300E">
              <w:rPr>
                <w:rFonts w:ascii="Calibri" w:hAnsi="Calibri"/>
                <w:b/>
                <w:sz w:val="18"/>
                <w:szCs w:val="18"/>
              </w:rPr>
              <w:t xml:space="preserve"> (</w:t>
            </w:r>
            <w:r>
              <w:rPr>
                <w:rFonts w:ascii="Calibri" w:hAnsi="Calibri"/>
                <w:b/>
                <w:sz w:val="18"/>
                <w:szCs w:val="18"/>
              </w:rPr>
              <w:t>f</w:t>
            </w:r>
            <w:r w:rsidR="00117F60">
              <w:rPr>
                <w:rFonts w:ascii="Calibri" w:hAnsi="Calibri"/>
                <w:b/>
                <w:sz w:val="18"/>
                <w:szCs w:val="18"/>
              </w:rPr>
              <w:t>eet</w:t>
            </w:r>
            <w:r w:rsidRPr="00C4300E">
              <w:rPr>
                <w:rFonts w:ascii="Calibri" w:hAnsi="Calibri"/>
                <w:b/>
                <w:sz w:val="18"/>
                <w:szCs w:val="18"/>
              </w:rPr>
              <w:t>)</w:t>
            </w:r>
          </w:p>
        </w:tc>
      </w:tr>
      <w:tr w:rsidR="00E23769" w:rsidRPr="00C4300E" w14:paraId="79CDED34" w14:textId="77777777" w:rsidTr="0032053E">
        <w:trPr>
          <w:trHeight w:val="158"/>
          <w:jc w:val="center"/>
        </w:trPr>
        <w:tc>
          <w:tcPr>
            <w:tcW w:w="593" w:type="dxa"/>
            <w:vAlign w:val="bottom"/>
          </w:tcPr>
          <w:p w14:paraId="79CDED28" w14:textId="15830BF2" w:rsidR="00AE1E3E" w:rsidRDefault="00E23769" w:rsidP="000E1747">
            <w:pPr>
              <w:keepNext/>
              <w:jc w:val="center"/>
              <w:rPr>
                <w:rFonts w:ascii="Calibri" w:hAnsi="Calibri"/>
                <w:sz w:val="18"/>
                <w:szCs w:val="18"/>
              </w:rPr>
            </w:pPr>
            <w:r w:rsidRPr="00C77D58">
              <w:rPr>
                <w:rFonts w:asciiTheme="minorHAnsi" w:hAnsiTheme="minorHAnsi"/>
                <w:sz w:val="18"/>
                <w:szCs w:val="18"/>
              </w:rPr>
              <w:t>&lt;&lt;</w:t>
            </w:r>
            <w:r w:rsidR="00356B09">
              <w:rPr>
                <w:rFonts w:asciiTheme="minorHAnsi" w:hAnsiTheme="minorHAnsi"/>
                <w:sz w:val="18"/>
                <w:szCs w:val="18"/>
              </w:rPr>
              <w:t xml:space="preserve">if available, </w:t>
            </w:r>
            <w:r w:rsidRPr="00C77D58">
              <w:rPr>
                <w:rFonts w:asciiTheme="minorHAnsi" w:hAnsiTheme="minorHAnsi"/>
                <w:sz w:val="18"/>
                <w:szCs w:val="18"/>
              </w:rPr>
              <w:t>pu</w:t>
            </w:r>
            <w:r>
              <w:rPr>
                <w:rFonts w:asciiTheme="minorHAnsi" w:hAnsiTheme="minorHAnsi"/>
                <w:sz w:val="18"/>
                <w:szCs w:val="18"/>
              </w:rPr>
              <w:t>ll</w:t>
            </w:r>
            <w:r w:rsidRPr="00C77D58">
              <w:rPr>
                <w:rFonts w:asciiTheme="minorHAnsi" w:hAnsiTheme="minorHAnsi"/>
                <w:sz w:val="18"/>
                <w:szCs w:val="18"/>
              </w:rPr>
              <w:t xml:space="preserve"> from </w:t>
            </w:r>
            <w:r>
              <w:rPr>
                <w:rFonts w:asciiTheme="minorHAnsi" w:hAnsiTheme="minorHAnsi"/>
                <w:sz w:val="18"/>
                <w:szCs w:val="18"/>
              </w:rPr>
              <w:t>CF1R</w:t>
            </w:r>
            <w:r w:rsidR="00356B09">
              <w:rPr>
                <w:rFonts w:asciiTheme="minorHAnsi" w:hAnsiTheme="minorHAnsi"/>
                <w:sz w:val="18"/>
                <w:szCs w:val="18"/>
              </w:rPr>
              <w:t>; else allow user input text</w:t>
            </w:r>
            <w:r w:rsidRPr="00C77D58">
              <w:rPr>
                <w:rFonts w:asciiTheme="minorHAnsi" w:hAnsiTheme="minorHAnsi"/>
                <w:sz w:val="18"/>
                <w:szCs w:val="18"/>
              </w:rPr>
              <w:t>&gt;&gt;</w:t>
            </w:r>
          </w:p>
        </w:tc>
        <w:tc>
          <w:tcPr>
            <w:tcW w:w="2362" w:type="dxa"/>
            <w:vAlign w:val="bottom"/>
          </w:tcPr>
          <w:p w14:paraId="79CDED29" w14:textId="77777777" w:rsidR="00AE1E3E" w:rsidRDefault="00E23769" w:rsidP="00DE2F96">
            <w:pPr>
              <w:keepNext/>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339" w:type="dxa"/>
            <w:vAlign w:val="bottom"/>
          </w:tcPr>
          <w:p w14:paraId="79CDED2A" w14:textId="77777777" w:rsidR="00AE1E3E" w:rsidRDefault="00E23769">
            <w:pPr>
              <w:keepNext/>
              <w:ind w:left="-38" w:right="-102"/>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D2B" w14:textId="77777777" w:rsidR="00AE1E3E" w:rsidRDefault="00E23769">
            <w:pPr>
              <w:keepNext/>
              <w:ind w:left="-38" w:right="-102"/>
              <w:jc w:val="center"/>
              <w:rPr>
                <w:rFonts w:asciiTheme="minorHAnsi" w:hAnsiTheme="minorHAnsi"/>
                <w:sz w:val="18"/>
                <w:szCs w:val="18"/>
              </w:rPr>
            </w:pPr>
            <w:r w:rsidRPr="00C77D58">
              <w:rPr>
                <w:rFonts w:asciiTheme="minorHAnsi" w:hAnsiTheme="minorHAnsi"/>
                <w:sz w:val="18"/>
                <w:szCs w:val="18"/>
              </w:rPr>
              <w:t>From</w:t>
            </w:r>
          </w:p>
          <w:p w14:paraId="79CDED2C" w14:textId="3274D128" w:rsidR="00AE1E3E" w:rsidRDefault="00E23769">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52726B">
              <w:rPr>
                <w:rFonts w:asciiTheme="minorHAnsi" w:hAnsiTheme="minorHAnsi"/>
                <w:sz w:val="18"/>
                <w:szCs w:val="18"/>
              </w:rPr>
              <w:t>; else NA</w:t>
            </w:r>
            <w:r w:rsidRPr="00C77D58">
              <w:rPr>
                <w:rFonts w:asciiTheme="minorHAnsi" w:hAnsiTheme="minorHAnsi"/>
                <w:sz w:val="18"/>
                <w:szCs w:val="18"/>
              </w:rPr>
              <w:t>&gt;&gt;</w:t>
            </w:r>
          </w:p>
        </w:tc>
        <w:tc>
          <w:tcPr>
            <w:tcW w:w="1339" w:type="dxa"/>
            <w:vAlign w:val="bottom"/>
          </w:tcPr>
          <w:p w14:paraId="79CDED2D" w14:textId="77777777" w:rsidR="00AE1E3E" w:rsidRDefault="001710E4">
            <w:pPr>
              <w:keepNext/>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339" w:type="dxa"/>
            <w:vAlign w:val="bottom"/>
          </w:tcPr>
          <w:p w14:paraId="79CDED2E" w14:textId="77777777" w:rsidR="0041295B" w:rsidRDefault="00E23769">
            <w:pPr>
              <w:keepNext/>
              <w:ind w:left="45"/>
              <w:jc w:val="center"/>
              <w:rPr>
                <w:rFonts w:ascii="Calibri" w:hAnsi="Calibri"/>
                <w:sz w:val="18"/>
                <w:szCs w:val="18"/>
              </w:rPr>
            </w:pPr>
            <w:r w:rsidRPr="00C77D58">
              <w:rPr>
                <w:rFonts w:asciiTheme="minorHAnsi" w:hAnsiTheme="minorHAnsi"/>
                <w:sz w:val="18"/>
                <w:szCs w:val="18"/>
              </w:rPr>
              <w:t>&lt;&lt;</w:t>
            </w:r>
            <w:r w:rsidR="00D30F1C">
              <w:rPr>
                <w:rFonts w:asciiTheme="minorHAnsi" w:hAnsiTheme="minorHAnsi"/>
                <w:sz w:val="18"/>
                <w:szCs w:val="18"/>
              </w:rPr>
              <w:t>User Input: Number</w:t>
            </w:r>
            <w:r w:rsidRPr="00C77D58">
              <w:rPr>
                <w:rFonts w:asciiTheme="minorHAnsi" w:hAnsiTheme="minorHAnsi"/>
                <w:sz w:val="18"/>
                <w:szCs w:val="18"/>
              </w:rPr>
              <w:t>&gt;&gt;</w:t>
            </w:r>
          </w:p>
        </w:tc>
        <w:tc>
          <w:tcPr>
            <w:tcW w:w="1354" w:type="dxa"/>
            <w:vAlign w:val="bottom"/>
          </w:tcPr>
          <w:p w14:paraId="79CDED30" w14:textId="403AF6CA" w:rsidR="00AE1E3E" w:rsidRDefault="00E23769">
            <w:pPr>
              <w:keepNext/>
              <w:ind w:left="45"/>
              <w:jc w:val="center"/>
              <w:rPr>
                <w:rFonts w:asciiTheme="minorHAnsi" w:hAnsiTheme="minorHAnsi"/>
                <w:sz w:val="18"/>
                <w:szCs w:val="18"/>
              </w:rPr>
            </w:pPr>
            <w:r w:rsidRPr="00C77D58">
              <w:rPr>
                <w:rFonts w:asciiTheme="minorHAnsi" w:hAnsiTheme="minorHAnsi"/>
                <w:sz w:val="18"/>
                <w:szCs w:val="18"/>
              </w:rPr>
              <w:t>&lt;&lt;pull from</w:t>
            </w:r>
          </w:p>
          <w:p w14:paraId="79CDED31" w14:textId="12FA549E" w:rsidR="00AE1E3E" w:rsidRDefault="00E23769">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RPr="00C77D58">
              <w:rPr>
                <w:rFonts w:asciiTheme="minorHAnsi" w:hAnsiTheme="minorHAnsi"/>
                <w:sz w:val="18"/>
                <w:szCs w:val="18"/>
              </w:rPr>
              <w:t xml:space="preserve"> </w:t>
            </w:r>
            <w:r w:rsidRPr="00C77D58">
              <w:rPr>
                <w:rFonts w:asciiTheme="minorHAnsi" w:hAnsiTheme="minorHAnsi"/>
                <w:sz w:val="18"/>
                <w:szCs w:val="18"/>
              </w:rPr>
              <w:t>&gt;&gt;</w:t>
            </w:r>
          </w:p>
        </w:tc>
        <w:tc>
          <w:tcPr>
            <w:tcW w:w="1354" w:type="dxa"/>
            <w:vAlign w:val="bottom"/>
          </w:tcPr>
          <w:p w14:paraId="79CDED32" w14:textId="77777777" w:rsidR="00AE1E3E" w:rsidRDefault="00E23769">
            <w:pPr>
              <w:keepNext/>
              <w:ind w:left="-187"/>
              <w:jc w:val="center"/>
              <w:rPr>
                <w:rFonts w:ascii="Calibri" w:hAnsi="Calibri"/>
                <w:sz w:val="18"/>
                <w:szCs w:val="18"/>
              </w:rPr>
            </w:pPr>
            <w:r w:rsidRPr="00C77D58">
              <w:rPr>
                <w:rFonts w:asciiTheme="minorHAnsi" w:hAnsiTheme="minorHAnsi"/>
                <w:sz w:val="18"/>
                <w:szCs w:val="18"/>
              </w:rPr>
              <w:t>&lt;&lt;</w:t>
            </w:r>
            <w:r w:rsidR="003B3F02">
              <w:rPr>
                <w:rFonts w:asciiTheme="minorHAnsi" w:hAnsiTheme="minorHAnsi"/>
                <w:sz w:val="18"/>
                <w:szCs w:val="18"/>
              </w:rPr>
              <w:t>User input</w:t>
            </w:r>
            <w:r w:rsidR="00D30F1C">
              <w:rPr>
                <w:rFonts w:asciiTheme="minorHAnsi" w:hAnsiTheme="minorHAnsi"/>
                <w:sz w:val="18"/>
                <w:szCs w:val="18"/>
              </w:rPr>
              <w:t>: Number</w:t>
            </w:r>
            <w:r w:rsidR="00D62686">
              <w:rPr>
                <w:rFonts w:asciiTheme="minorHAnsi" w:hAnsiTheme="minorHAnsi"/>
                <w:sz w:val="18"/>
                <w:szCs w:val="18"/>
              </w:rPr>
              <w:t>; else NA</w:t>
            </w:r>
            <w:r w:rsidRPr="00C77D58">
              <w:rPr>
                <w:rFonts w:asciiTheme="minorHAnsi" w:hAnsiTheme="minorHAnsi"/>
                <w:sz w:val="18"/>
                <w:szCs w:val="18"/>
              </w:rPr>
              <w:t>&gt;&gt;</w:t>
            </w:r>
          </w:p>
        </w:tc>
        <w:tc>
          <w:tcPr>
            <w:tcW w:w="1343" w:type="dxa"/>
            <w:vAlign w:val="bottom"/>
          </w:tcPr>
          <w:p w14:paraId="79CDED33" w14:textId="77777777" w:rsidR="00AE1E3E" w:rsidRDefault="00E23769">
            <w:pPr>
              <w:keepNext/>
              <w:ind w:left="-187"/>
              <w:jc w:val="center"/>
              <w:rPr>
                <w:rFonts w:ascii="Calibri" w:hAnsi="Calibri"/>
                <w:sz w:val="18"/>
                <w:szCs w:val="18"/>
              </w:rPr>
            </w:pPr>
            <w:r w:rsidRPr="00C77D58">
              <w:rPr>
                <w:rFonts w:asciiTheme="minorHAnsi" w:hAnsiTheme="minorHAnsi"/>
                <w:sz w:val="18"/>
                <w:szCs w:val="18"/>
              </w:rPr>
              <w:t>&lt;&lt;</w:t>
            </w:r>
            <w:r w:rsidR="003B3F02">
              <w:rPr>
                <w:rFonts w:asciiTheme="minorHAnsi" w:hAnsiTheme="minorHAnsi"/>
                <w:sz w:val="18"/>
                <w:szCs w:val="18"/>
              </w:rPr>
              <w:t>User input</w:t>
            </w:r>
            <w:r w:rsidR="00D30F1C">
              <w:rPr>
                <w:rFonts w:asciiTheme="minorHAnsi" w:hAnsiTheme="minorHAnsi"/>
                <w:sz w:val="18"/>
                <w:szCs w:val="18"/>
              </w:rPr>
              <w:t>: Number</w:t>
            </w:r>
            <w:r w:rsidR="00D62686">
              <w:rPr>
                <w:rFonts w:asciiTheme="minorHAnsi" w:hAnsiTheme="minorHAnsi"/>
                <w:sz w:val="18"/>
                <w:szCs w:val="18"/>
              </w:rPr>
              <w:t>; else NA</w:t>
            </w:r>
            <w:r w:rsidRPr="00C77D58">
              <w:rPr>
                <w:rFonts w:asciiTheme="minorHAnsi" w:hAnsiTheme="minorHAnsi"/>
                <w:sz w:val="18"/>
                <w:szCs w:val="18"/>
              </w:rPr>
              <w:t>&gt;&gt;</w:t>
            </w:r>
          </w:p>
        </w:tc>
      </w:tr>
      <w:tr w:rsidR="00E23769" w:rsidRPr="00C4300E" w14:paraId="79CDED3D" w14:textId="77777777" w:rsidTr="0032053E">
        <w:trPr>
          <w:trHeight w:val="158"/>
          <w:jc w:val="center"/>
        </w:trPr>
        <w:tc>
          <w:tcPr>
            <w:tcW w:w="593" w:type="dxa"/>
            <w:vAlign w:val="bottom"/>
          </w:tcPr>
          <w:p w14:paraId="79CDED35" w14:textId="77777777" w:rsidR="00AE1E3E" w:rsidRDefault="00AE1E3E" w:rsidP="000E1747">
            <w:pPr>
              <w:keepNext/>
              <w:jc w:val="center"/>
              <w:rPr>
                <w:rFonts w:ascii="Calibri" w:hAnsi="Calibri"/>
                <w:sz w:val="18"/>
                <w:szCs w:val="18"/>
              </w:rPr>
            </w:pPr>
          </w:p>
        </w:tc>
        <w:tc>
          <w:tcPr>
            <w:tcW w:w="2362" w:type="dxa"/>
            <w:vAlign w:val="bottom"/>
          </w:tcPr>
          <w:p w14:paraId="79CDED36" w14:textId="77777777" w:rsidR="00AE1E3E" w:rsidRDefault="00AE1E3E" w:rsidP="00DE2F96">
            <w:pPr>
              <w:keepNext/>
              <w:jc w:val="center"/>
              <w:rPr>
                <w:rFonts w:ascii="Calibri" w:hAnsi="Calibri"/>
                <w:sz w:val="18"/>
                <w:szCs w:val="18"/>
              </w:rPr>
            </w:pPr>
          </w:p>
        </w:tc>
        <w:tc>
          <w:tcPr>
            <w:tcW w:w="1339" w:type="dxa"/>
            <w:vAlign w:val="bottom"/>
          </w:tcPr>
          <w:p w14:paraId="79CDED37" w14:textId="77777777" w:rsidR="00AE1E3E" w:rsidRDefault="00AE1E3E">
            <w:pPr>
              <w:keepNext/>
              <w:jc w:val="center"/>
              <w:rPr>
                <w:rFonts w:ascii="Calibri" w:hAnsi="Calibri"/>
                <w:sz w:val="18"/>
                <w:szCs w:val="18"/>
              </w:rPr>
            </w:pPr>
          </w:p>
        </w:tc>
        <w:tc>
          <w:tcPr>
            <w:tcW w:w="1339" w:type="dxa"/>
            <w:vAlign w:val="bottom"/>
          </w:tcPr>
          <w:p w14:paraId="79CDED38" w14:textId="77777777" w:rsidR="00AE1E3E" w:rsidRDefault="00AE1E3E">
            <w:pPr>
              <w:keepNext/>
              <w:jc w:val="center"/>
              <w:rPr>
                <w:rFonts w:ascii="Calibri" w:hAnsi="Calibri"/>
                <w:sz w:val="18"/>
                <w:szCs w:val="18"/>
              </w:rPr>
            </w:pPr>
          </w:p>
        </w:tc>
        <w:tc>
          <w:tcPr>
            <w:tcW w:w="1339" w:type="dxa"/>
            <w:vAlign w:val="bottom"/>
          </w:tcPr>
          <w:p w14:paraId="79CDED39" w14:textId="77777777" w:rsidR="00AE1E3E" w:rsidRDefault="00AE1E3E">
            <w:pPr>
              <w:keepNext/>
              <w:jc w:val="center"/>
              <w:rPr>
                <w:rFonts w:ascii="Calibri" w:hAnsi="Calibri"/>
                <w:sz w:val="18"/>
                <w:szCs w:val="18"/>
              </w:rPr>
            </w:pPr>
          </w:p>
        </w:tc>
        <w:tc>
          <w:tcPr>
            <w:tcW w:w="1354" w:type="dxa"/>
            <w:vAlign w:val="bottom"/>
          </w:tcPr>
          <w:p w14:paraId="79CDED3A" w14:textId="77777777" w:rsidR="00AE1E3E" w:rsidRDefault="00AE1E3E">
            <w:pPr>
              <w:keepNext/>
              <w:jc w:val="center"/>
              <w:rPr>
                <w:rFonts w:ascii="Calibri" w:hAnsi="Calibri"/>
                <w:sz w:val="18"/>
                <w:szCs w:val="18"/>
              </w:rPr>
            </w:pPr>
          </w:p>
        </w:tc>
        <w:tc>
          <w:tcPr>
            <w:tcW w:w="1354" w:type="dxa"/>
            <w:vAlign w:val="bottom"/>
          </w:tcPr>
          <w:p w14:paraId="79CDED3B" w14:textId="77777777" w:rsidR="00AE1E3E" w:rsidRDefault="00AE1E3E">
            <w:pPr>
              <w:keepNext/>
              <w:jc w:val="center"/>
              <w:rPr>
                <w:rFonts w:ascii="Calibri" w:hAnsi="Calibri"/>
                <w:sz w:val="18"/>
                <w:szCs w:val="18"/>
              </w:rPr>
            </w:pPr>
          </w:p>
        </w:tc>
        <w:tc>
          <w:tcPr>
            <w:tcW w:w="1343" w:type="dxa"/>
            <w:vAlign w:val="bottom"/>
          </w:tcPr>
          <w:p w14:paraId="79CDED3C" w14:textId="77777777" w:rsidR="00AE1E3E" w:rsidRDefault="00AE1E3E">
            <w:pPr>
              <w:keepNext/>
              <w:jc w:val="center"/>
              <w:rPr>
                <w:rFonts w:ascii="Calibri" w:hAnsi="Calibri"/>
                <w:sz w:val="18"/>
                <w:szCs w:val="18"/>
              </w:rPr>
            </w:pPr>
          </w:p>
        </w:tc>
      </w:tr>
    </w:tbl>
    <w:p w14:paraId="79CDED3E" w14:textId="77777777" w:rsidR="007A15A5" w:rsidRDefault="007A15A5" w:rsidP="000E1747">
      <w:pPr>
        <w:rPr>
          <w:rFonts w:ascii="Calibri" w:hAnsi="Calibri"/>
          <w:b/>
          <w:bCs/>
          <w:caps/>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18"/>
      </w:tblGrid>
      <w:tr w:rsidR="00173C2E" w:rsidRPr="00787AAD" w14:paraId="79CDED40" w14:textId="77777777" w:rsidTr="00173C2E">
        <w:trPr>
          <w:trHeight w:val="158"/>
        </w:trPr>
        <w:tc>
          <w:tcPr>
            <w:tcW w:w="11029" w:type="dxa"/>
            <w:gridSpan w:val="2"/>
            <w:tcBorders>
              <w:top w:val="single" w:sz="4" w:space="0" w:color="000000"/>
              <w:left w:val="single" w:sz="4" w:space="0" w:color="000000"/>
              <w:bottom w:val="single" w:sz="4" w:space="0" w:color="000000"/>
              <w:right w:val="single" w:sz="4" w:space="0" w:color="000000"/>
            </w:tcBorders>
          </w:tcPr>
          <w:p w14:paraId="79CDED3F" w14:textId="665D19C3" w:rsidR="0032053E" w:rsidRPr="002F2318" w:rsidRDefault="0009301A" w:rsidP="00DE2F96">
            <w:pPr>
              <w:keepNext/>
              <w:rPr>
                <w:rFonts w:ascii="Calibri" w:hAnsi="Calibri"/>
                <w:b/>
                <w:szCs w:val="18"/>
              </w:rPr>
            </w:pPr>
            <w:r w:rsidRPr="002F2318">
              <w:rPr>
                <w:rFonts w:ascii="Calibri" w:hAnsi="Calibri"/>
                <w:b/>
                <w:szCs w:val="18"/>
              </w:rPr>
              <w:t xml:space="preserve">F. </w:t>
            </w:r>
            <w:r w:rsidR="002F2318" w:rsidRPr="002F2318">
              <w:rPr>
                <w:rFonts w:ascii="Calibri" w:hAnsi="Calibri"/>
                <w:b/>
                <w:szCs w:val="18"/>
              </w:rPr>
              <w:t>Heated Slab Insulation</w:t>
            </w:r>
          </w:p>
        </w:tc>
      </w:tr>
      <w:tr w:rsidR="00173C2E" w:rsidRPr="00787AAD" w14:paraId="79CDED43" w14:textId="77777777" w:rsidTr="00173C2E">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D41" w14:textId="77777777" w:rsidR="0032053E" w:rsidRDefault="00173C2E" w:rsidP="000E1747">
            <w:pPr>
              <w:keepNext/>
              <w:jc w:val="center"/>
              <w:rPr>
                <w:rFonts w:ascii="Calibri" w:hAnsi="Calibri"/>
                <w:sz w:val="18"/>
                <w:szCs w:val="18"/>
              </w:rPr>
            </w:pPr>
            <w:r>
              <w:rPr>
                <w:rFonts w:ascii="Calibri" w:hAnsi="Calibri"/>
                <w:sz w:val="18"/>
                <w:szCs w:val="18"/>
              </w:rPr>
              <w:t>01</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D42" w14:textId="77777777" w:rsidR="0032053E" w:rsidRDefault="00173C2E" w:rsidP="00DE2F96">
            <w:pPr>
              <w:keepNext/>
              <w:rPr>
                <w:rFonts w:ascii="Calibri" w:hAnsi="Calibri"/>
                <w:sz w:val="18"/>
                <w:szCs w:val="18"/>
              </w:rPr>
            </w:pPr>
            <w:r w:rsidRPr="00110661">
              <w:rPr>
                <w:rFonts w:ascii="Calibri" w:hAnsi="Calibri"/>
                <w:sz w:val="18"/>
                <w:szCs w:val="18"/>
              </w:rPr>
              <w:t>All heated slabs shall be insulated as required by Section 110.8(g).  Footings must meet required insulation levels.</w:t>
            </w:r>
          </w:p>
        </w:tc>
      </w:tr>
      <w:tr w:rsidR="00173C2E" w:rsidRPr="00787AAD" w14:paraId="79CDED46" w14:textId="77777777" w:rsidTr="00173C2E">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D44" w14:textId="77777777" w:rsidR="0032053E" w:rsidRDefault="00173C2E" w:rsidP="000E1747">
            <w:pPr>
              <w:keepNext/>
              <w:jc w:val="center"/>
              <w:rPr>
                <w:rFonts w:ascii="Calibri" w:hAnsi="Calibri"/>
                <w:sz w:val="18"/>
                <w:szCs w:val="18"/>
              </w:rPr>
            </w:pPr>
            <w:r>
              <w:rPr>
                <w:rFonts w:ascii="Calibri" w:hAnsi="Calibri"/>
                <w:sz w:val="18"/>
                <w:szCs w:val="18"/>
              </w:rPr>
              <w:t>02</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D45" w14:textId="22D26682" w:rsidR="0032053E" w:rsidRDefault="00173C2E" w:rsidP="00DE2F96">
            <w:pPr>
              <w:keepNext/>
              <w:rPr>
                <w:rFonts w:ascii="Calibri" w:hAnsi="Calibri"/>
                <w:sz w:val="18"/>
                <w:szCs w:val="18"/>
              </w:rPr>
            </w:pPr>
            <w:r w:rsidRPr="00110661">
              <w:rPr>
                <w:rFonts w:ascii="Calibri" w:hAnsi="Calibri"/>
                <w:sz w:val="18"/>
                <w:szCs w:val="18"/>
              </w:rPr>
              <w:t>Insulation shall be installed from the top of the slab, down 16 inches or to the frost line, whichever is greater.  Climate zones 1-</w:t>
            </w:r>
            <w:r w:rsidR="003B3F02">
              <w:rPr>
                <w:rFonts w:ascii="Calibri" w:hAnsi="Calibri"/>
                <w:sz w:val="18"/>
                <w:szCs w:val="18"/>
              </w:rPr>
              <w:t>1</w:t>
            </w:r>
            <w:r w:rsidRPr="00110661">
              <w:rPr>
                <w:rFonts w:ascii="Calibri" w:hAnsi="Calibri"/>
                <w:sz w:val="18"/>
                <w:szCs w:val="18"/>
              </w:rPr>
              <w:t>5 require</w:t>
            </w:r>
            <w:r w:rsidR="00E25814">
              <w:rPr>
                <w:rFonts w:ascii="Calibri" w:hAnsi="Calibri"/>
                <w:sz w:val="18"/>
                <w:szCs w:val="18"/>
              </w:rPr>
              <w:t xml:space="preserve"> </w:t>
            </w:r>
            <w:r w:rsidRPr="00110661">
              <w:rPr>
                <w:rFonts w:ascii="Calibri" w:hAnsi="Calibri"/>
                <w:sz w:val="18"/>
                <w:szCs w:val="18"/>
              </w:rPr>
              <w:t xml:space="preserve"> R-5, </w:t>
            </w:r>
            <w:r w:rsidR="00D80294">
              <w:rPr>
                <w:rFonts w:ascii="Calibri" w:hAnsi="Calibri"/>
                <w:sz w:val="18"/>
                <w:szCs w:val="18"/>
              </w:rPr>
              <w:t xml:space="preserve">and </w:t>
            </w:r>
            <w:r w:rsidRPr="00110661">
              <w:rPr>
                <w:rFonts w:ascii="Calibri" w:hAnsi="Calibri"/>
                <w:sz w:val="18"/>
                <w:szCs w:val="18"/>
              </w:rPr>
              <w:t>climate zone 16 requires R-10.</w:t>
            </w:r>
          </w:p>
        </w:tc>
      </w:tr>
      <w:tr w:rsidR="00173C2E" w:rsidRPr="00787AAD" w14:paraId="79CDED49" w14:textId="77777777" w:rsidTr="00173C2E">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D47" w14:textId="77777777" w:rsidR="0032053E" w:rsidRDefault="00173C2E" w:rsidP="000E1747">
            <w:pPr>
              <w:keepNext/>
              <w:jc w:val="center"/>
              <w:rPr>
                <w:rFonts w:ascii="Calibri" w:hAnsi="Calibri"/>
                <w:sz w:val="18"/>
                <w:szCs w:val="18"/>
              </w:rPr>
            </w:pPr>
            <w:r>
              <w:rPr>
                <w:rFonts w:ascii="Calibri" w:hAnsi="Calibri"/>
                <w:sz w:val="18"/>
                <w:szCs w:val="18"/>
              </w:rPr>
              <w:t>03</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D48" w14:textId="7CB3579A" w:rsidR="0032053E" w:rsidRDefault="00173C2E" w:rsidP="00DE2F96">
            <w:pPr>
              <w:keepNext/>
              <w:rPr>
                <w:rFonts w:ascii="Calibri" w:hAnsi="Calibri"/>
                <w:sz w:val="18"/>
                <w:szCs w:val="18"/>
              </w:rPr>
            </w:pPr>
            <w:r w:rsidRPr="00110661">
              <w:rPr>
                <w:rFonts w:ascii="Calibri" w:hAnsi="Calibri"/>
                <w:sz w:val="18"/>
                <w:szCs w:val="18"/>
              </w:rPr>
              <w:t>Alternatively, vertical insulation from top of slab at inside edge of outside wall down to the top of the horizontal insulation. Horizontal insulation from the outside edge of the vertical insulation extending 4 feet toward the center of the slab in a direction normal to the outside of the building in pla</w:t>
            </w:r>
            <w:r w:rsidR="00E25814">
              <w:rPr>
                <w:rFonts w:ascii="Calibri" w:hAnsi="Calibri"/>
                <w:sz w:val="18"/>
                <w:szCs w:val="18"/>
              </w:rPr>
              <w:t>i</w:t>
            </w:r>
            <w:r w:rsidRPr="00110661">
              <w:rPr>
                <w:rFonts w:ascii="Calibri" w:hAnsi="Calibri"/>
                <w:sz w:val="18"/>
                <w:szCs w:val="18"/>
              </w:rPr>
              <w:t>n view. Climate zones 1-</w:t>
            </w:r>
            <w:r w:rsidR="003B3F02">
              <w:rPr>
                <w:rFonts w:ascii="Calibri" w:hAnsi="Calibri"/>
                <w:sz w:val="18"/>
                <w:szCs w:val="18"/>
              </w:rPr>
              <w:t>1</w:t>
            </w:r>
            <w:r w:rsidRPr="00110661">
              <w:rPr>
                <w:rFonts w:ascii="Calibri" w:hAnsi="Calibri"/>
                <w:sz w:val="18"/>
                <w:szCs w:val="18"/>
              </w:rPr>
              <w:t xml:space="preserve">5 require R-5, </w:t>
            </w:r>
            <w:r w:rsidR="00D80294">
              <w:rPr>
                <w:rFonts w:ascii="Calibri" w:hAnsi="Calibri"/>
                <w:sz w:val="18"/>
                <w:szCs w:val="18"/>
              </w:rPr>
              <w:t xml:space="preserve">and </w:t>
            </w:r>
            <w:r w:rsidRPr="00110661">
              <w:rPr>
                <w:rFonts w:ascii="Calibri" w:hAnsi="Calibri"/>
                <w:sz w:val="18"/>
                <w:szCs w:val="18"/>
              </w:rPr>
              <w:t>climate zone 16 requires R-10 vertical and R-7 horizontal.</w:t>
            </w:r>
          </w:p>
        </w:tc>
      </w:tr>
      <w:tr w:rsidR="001C1472" w:rsidRPr="00110661" w14:paraId="79CDED4B" w14:textId="77777777" w:rsidTr="00E23769">
        <w:trPr>
          <w:trHeight w:val="158"/>
        </w:trPr>
        <w:tc>
          <w:tcPr>
            <w:tcW w:w="11029" w:type="dxa"/>
            <w:gridSpan w:val="2"/>
            <w:tcBorders>
              <w:top w:val="single" w:sz="4" w:space="0" w:color="000000"/>
              <w:left w:val="single" w:sz="4" w:space="0" w:color="000000"/>
              <w:bottom w:val="single" w:sz="4" w:space="0" w:color="000000"/>
              <w:right w:val="single" w:sz="4" w:space="0" w:color="000000"/>
            </w:tcBorders>
            <w:vAlign w:val="center"/>
          </w:tcPr>
          <w:p w14:paraId="79CDED4A" w14:textId="77777777" w:rsidR="001C1472" w:rsidRDefault="001C1472" w:rsidP="000E1747">
            <w:pPr>
              <w:keepNext/>
              <w:rPr>
                <w:rFonts w:ascii="Calibri" w:hAnsi="Calibri"/>
                <w:b/>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4C" w14:textId="77777777" w:rsidR="007A15A5" w:rsidRDefault="007A15A5" w:rsidP="000E1747">
      <w:pPr>
        <w:rPr>
          <w:rFonts w:ascii="Calibri" w:hAnsi="Calibri"/>
          <w:b/>
          <w:bCs/>
          <w:caps/>
        </w:rPr>
      </w:pP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22"/>
      </w:tblGrid>
      <w:tr w:rsidR="00110661" w:rsidRPr="00C4300E" w14:paraId="79CDED4E" w14:textId="77777777" w:rsidTr="006453E3">
        <w:trPr>
          <w:trHeight w:val="158"/>
        </w:trPr>
        <w:tc>
          <w:tcPr>
            <w:tcW w:w="11034" w:type="dxa"/>
            <w:gridSpan w:val="2"/>
            <w:vAlign w:val="center"/>
          </w:tcPr>
          <w:p w14:paraId="79CDED4D" w14:textId="63B97F24" w:rsidR="00110661" w:rsidRPr="00C4300E" w:rsidRDefault="00110661" w:rsidP="00DE2F96">
            <w:pPr>
              <w:keepNext/>
              <w:rPr>
                <w:rFonts w:ascii="Calibri" w:hAnsi="Calibri"/>
                <w:sz w:val="18"/>
                <w:szCs w:val="18"/>
              </w:rPr>
            </w:pPr>
            <w:r w:rsidRPr="002F2318">
              <w:rPr>
                <w:rFonts w:ascii="Calibri" w:hAnsi="Calibri"/>
                <w:b/>
                <w:szCs w:val="18"/>
              </w:rPr>
              <w:t xml:space="preserve">G. </w:t>
            </w:r>
            <w:r w:rsidR="002F2318" w:rsidRPr="002F2318">
              <w:rPr>
                <w:rFonts w:ascii="Calibri" w:hAnsi="Calibri"/>
                <w:b/>
                <w:szCs w:val="18"/>
              </w:rPr>
              <w:t>Minimum Mandatory Measures</w:t>
            </w:r>
          </w:p>
        </w:tc>
      </w:tr>
      <w:tr w:rsidR="00110661" w:rsidRPr="00C4300E" w14:paraId="79CDED51" w14:textId="77777777" w:rsidTr="006453E3">
        <w:trPr>
          <w:trHeight w:val="158"/>
        </w:trPr>
        <w:tc>
          <w:tcPr>
            <w:tcW w:w="590" w:type="dxa"/>
            <w:vAlign w:val="center"/>
          </w:tcPr>
          <w:p w14:paraId="79CDED4F" w14:textId="77777777" w:rsidR="00110661" w:rsidRPr="00B615A5" w:rsidRDefault="00110661" w:rsidP="000E1747">
            <w:pPr>
              <w:keepNext/>
              <w:jc w:val="center"/>
              <w:rPr>
                <w:rFonts w:ascii="Calibri" w:hAnsi="Calibri"/>
                <w:sz w:val="18"/>
                <w:szCs w:val="18"/>
              </w:rPr>
            </w:pPr>
            <w:r>
              <w:rPr>
                <w:rFonts w:ascii="Calibri" w:hAnsi="Calibri"/>
                <w:sz w:val="18"/>
                <w:szCs w:val="18"/>
              </w:rPr>
              <w:t>01</w:t>
            </w:r>
          </w:p>
        </w:tc>
        <w:tc>
          <w:tcPr>
            <w:tcW w:w="10444" w:type="dxa"/>
          </w:tcPr>
          <w:p w14:paraId="79CDED50" w14:textId="77777777" w:rsidR="00110661" w:rsidRPr="00C4300E" w:rsidRDefault="00110661" w:rsidP="00DE2F96">
            <w:pPr>
              <w:keepNext/>
              <w:rPr>
                <w:rFonts w:ascii="Calibri" w:hAnsi="Calibri"/>
                <w:sz w:val="18"/>
                <w:szCs w:val="18"/>
              </w:rPr>
            </w:pPr>
            <w:r w:rsidRPr="00C4300E">
              <w:rPr>
                <w:rFonts w:ascii="Calibri" w:hAnsi="Calibri"/>
                <w:b/>
                <w:sz w:val="18"/>
                <w:szCs w:val="18"/>
              </w:rPr>
              <w:t>Insulation</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110.8(a): All installed Insulation is certified and listed with Department of Consumer Affairs, Standards for Insulating Material.</w:t>
            </w:r>
          </w:p>
        </w:tc>
      </w:tr>
      <w:tr w:rsidR="00110661" w:rsidRPr="00C4300E" w14:paraId="79CDED54" w14:textId="77777777" w:rsidTr="006453E3">
        <w:trPr>
          <w:trHeight w:val="158"/>
        </w:trPr>
        <w:tc>
          <w:tcPr>
            <w:tcW w:w="590" w:type="dxa"/>
            <w:vAlign w:val="center"/>
          </w:tcPr>
          <w:p w14:paraId="79CDED52" w14:textId="77777777" w:rsidR="00110661" w:rsidRPr="00B615A5" w:rsidRDefault="00110661" w:rsidP="000E1747">
            <w:pPr>
              <w:keepNext/>
              <w:jc w:val="center"/>
              <w:rPr>
                <w:rFonts w:ascii="Calibri" w:hAnsi="Calibri"/>
                <w:sz w:val="18"/>
                <w:szCs w:val="18"/>
              </w:rPr>
            </w:pPr>
            <w:r>
              <w:rPr>
                <w:rFonts w:ascii="Calibri" w:hAnsi="Calibri"/>
                <w:sz w:val="18"/>
                <w:szCs w:val="18"/>
              </w:rPr>
              <w:t>02</w:t>
            </w:r>
          </w:p>
        </w:tc>
        <w:tc>
          <w:tcPr>
            <w:tcW w:w="10444" w:type="dxa"/>
          </w:tcPr>
          <w:p w14:paraId="79CDED53" w14:textId="77777777" w:rsidR="00110661" w:rsidRPr="00C4300E" w:rsidRDefault="00110661" w:rsidP="00DE2F96">
            <w:pPr>
              <w:keepNext/>
              <w:rPr>
                <w:rFonts w:ascii="Calibri" w:hAnsi="Calibri"/>
                <w:sz w:val="18"/>
                <w:szCs w:val="18"/>
              </w:rPr>
            </w:pPr>
            <w:r w:rsidRPr="00C4300E">
              <w:rPr>
                <w:rFonts w:ascii="Calibri" w:hAnsi="Calibri"/>
                <w:b/>
                <w:sz w:val="18"/>
                <w:szCs w:val="18"/>
              </w:rPr>
              <w:t>Insulation</w:t>
            </w:r>
            <w:r>
              <w:rPr>
                <w:rFonts w:ascii="Calibri" w:hAnsi="Calibri"/>
                <w:sz w:val="18"/>
                <w:szCs w:val="18"/>
              </w:rPr>
              <w:t xml:space="preserve"> - </w:t>
            </w:r>
            <w:r w:rsidRPr="00C4300E">
              <w:rPr>
                <w:rFonts w:ascii="Calibri" w:hAnsi="Calibri"/>
                <w:sz w:val="18"/>
                <w:szCs w:val="18"/>
              </w:rPr>
              <w:t xml:space="preserve">110.8(b): Urea formaldehyde foam insulation is protected by 4 mil polyethylene vapor retarder. </w:t>
            </w:r>
          </w:p>
        </w:tc>
      </w:tr>
      <w:tr w:rsidR="00110661" w:rsidRPr="00C4300E" w14:paraId="79CDED57" w14:textId="77777777" w:rsidTr="006453E3">
        <w:trPr>
          <w:trHeight w:val="158"/>
        </w:trPr>
        <w:tc>
          <w:tcPr>
            <w:tcW w:w="590" w:type="dxa"/>
            <w:vAlign w:val="center"/>
          </w:tcPr>
          <w:p w14:paraId="79CDED55" w14:textId="77777777" w:rsidR="00110661" w:rsidRPr="00B615A5" w:rsidRDefault="00110661" w:rsidP="000E1747">
            <w:pPr>
              <w:keepNext/>
              <w:jc w:val="center"/>
              <w:rPr>
                <w:rFonts w:ascii="Calibri" w:hAnsi="Calibri"/>
                <w:sz w:val="18"/>
                <w:szCs w:val="18"/>
              </w:rPr>
            </w:pPr>
            <w:r>
              <w:rPr>
                <w:rFonts w:ascii="Calibri" w:hAnsi="Calibri"/>
                <w:sz w:val="18"/>
                <w:szCs w:val="18"/>
              </w:rPr>
              <w:t>03</w:t>
            </w:r>
          </w:p>
        </w:tc>
        <w:tc>
          <w:tcPr>
            <w:tcW w:w="10444" w:type="dxa"/>
          </w:tcPr>
          <w:p w14:paraId="79CDED56" w14:textId="77777777" w:rsidR="00110661" w:rsidRPr="00C4300E" w:rsidRDefault="00110661" w:rsidP="00DE2F96">
            <w:pPr>
              <w:keepNext/>
              <w:rPr>
                <w:rFonts w:ascii="Calibri" w:hAnsi="Calibri"/>
                <w:sz w:val="18"/>
                <w:szCs w:val="18"/>
              </w:rPr>
            </w:pPr>
            <w:r w:rsidRPr="00C4300E">
              <w:rPr>
                <w:rFonts w:ascii="Calibri" w:hAnsi="Calibri"/>
                <w:b/>
                <w:sz w:val="18"/>
                <w:szCs w:val="18"/>
              </w:rPr>
              <w:t>Insulation</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 xml:space="preserve">110.8(c): Flame spread and smoke density requirements of CBC are met. </w:t>
            </w:r>
          </w:p>
        </w:tc>
      </w:tr>
      <w:tr w:rsidR="00110661" w:rsidRPr="00C4300E" w14:paraId="79CDED5A" w14:textId="77777777" w:rsidTr="006453E3">
        <w:trPr>
          <w:trHeight w:val="158"/>
        </w:trPr>
        <w:tc>
          <w:tcPr>
            <w:tcW w:w="590" w:type="dxa"/>
            <w:vAlign w:val="center"/>
          </w:tcPr>
          <w:p w14:paraId="79CDED58" w14:textId="77777777" w:rsidR="00110661" w:rsidRPr="00B615A5" w:rsidRDefault="00BF23A8" w:rsidP="000E1747">
            <w:pPr>
              <w:keepNext/>
              <w:jc w:val="center"/>
              <w:rPr>
                <w:rFonts w:ascii="Calibri" w:hAnsi="Calibri"/>
                <w:sz w:val="18"/>
                <w:szCs w:val="18"/>
              </w:rPr>
            </w:pPr>
            <w:r>
              <w:rPr>
                <w:rFonts w:ascii="Calibri" w:hAnsi="Calibri"/>
                <w:sz w:val="18"/>
                <w:szCs w:val="18"/>
              </w:rPr>
              <w:t>04</w:t>
            </w:r>
          </w:p>
        </w:tc>
        <w:tc>
          <w:tcPr>
            <w:tcW w:w="10444" w:type="dxa"/>
          </w:tcPr>
          <w:p w14:paraId="79CDED59" w14:textId="77777777" w:rsidR="00110661" w:rsidRPr="00C4300E" w:rsidRDefault="00110661" w:rsidP="00DE2F96">
            <w:pPr>
              <w:keepNext/>
              <w:rPr>
                <w:rFonts w:ascii="Calibri" w:hAnsi="Calibri"/>
                <w:sz w:val="18"/>
                <w:szCs w:val="18"/>
              </w:rPr>
            </w:pPr>
            <w:r w:rsidRPr="00C4300E">
              <w:rPr>
                <w:rFonts w:ascii="Calibri" w:hAnsi="Calibri"/>
                <w:b/>
                <w:sz w:val="18"/>
                <w:szCs w:val="18"/>
              </w:rPr>
              <w:t>Raised Floor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150.0(d): All raised wood-frame floor have a minimum R-19 insulation or equivalent U-factor</w:t>
            </w:r>
          </w:p>
        </w:tc>
      </w:tr>
      <w:tr w:rsidR="00110661" w:rsidRPr="00C4300E" w14:paraId="79CDED5D" w14:textId="77777777" w:rsidTr="006453E3">
        <w:trPr>
          <w:trHeight w:val="158"/>
        </w:trPr>
        <w:tc>
          <w:tcPr>
            <w:tcW w:w="590" w:type="dxa"/>
            <w:vAlign w:val="center"/>
          </w:tcPr>
          <w:p w14:paraId="79CDED5B" w14:textId="77777777" w:rsidR="00110661" w:rsidRPr="00B615A5" w:rsidRDefault="00BF23A8" w:rsidP="000E1747">
            <w:pPr>
              <w:keepNext/>
              <w:jc w:val="center"/>
              <w:rPr>
                <w:rFonts w:ascii="Calibri" w:hAnsi="Calibri"/>
                <w:sz w:val="18"/>
                <w:szCs w:val="18"/>
              </w:rPr>
            </w:pPr>
            <w:r>
              <w:rPr>
                <w:rFonts w:ascii="Calibri" w:hAnsi="Calibri"/>
                <w:sz w:val="18"/>
                <w:szCs w:val="18"/>
              </w:rPr>
              <w:t>05</w:t>
            </w:r>
          </w:p>
        </w:tc>
        <w:tc>
          <w:tcPr>
            <w:tcW w:w="10444" w:type="dxa"/>
          </w:tcPr>
          <w:p w14:paraId="79CDED5C" w14:textId="77777777" w:rsidR="00110661" w:rsidRPr="00C4300E" w:rsidRDefault="00110661" w:rsidP="00DE2F96">
            <w:pPr>
              <w:keepNext/>
              <w:rPr>
                <w:rFonts w:ascii="Calibri" w:hAnsi="Calibri"/>
                <w:sz w:val="18"/>
                <w:szCs w:val="18"/>
              </w:rPr>
            </w:pPr>
            <w:r w:rsidRPr="00C4300E">
              <w:rPr>
                <w:rFonts w:ascii="Calibri" w:hAnsi="Calibri"/>
                <w:b/>
                <w:sz w:val="18"/>
                <w:szCs w:val="18"/>
              </w:rPr>
              <w:t>Slab Floor/Perimeter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150.0(l): Water absorption rate for the insulation material alone without facings is no greater than 0.3%; water vapor permeance rate is no greater than 2.0 perm/inch and is protected from physical damage and UV light deterioration.</w:t>
            </w:r>
          </w:p>
        </w:tc>
      </w:tr>
      <w:tr w:rsidR="00110661" w:rsidRPr="00C4300E" w14:paraId="79CDED60" w14:textId="77777777" w:rsidTr="006453E3">
        <w:trPr>
          <w:trHeight w:val="158"/>
        </w:trPr>
        <w:tc>
          <w:tcPr>
            <w:tcW w:w="590" w:type="dxa"/>
            <w:vAlign w:val="center"/>
          </w:tcPr>
          <w:p w14:paraId="79CDED5E" w14:textId="77777777" w:rsidR="00110661" w:rsidRPr="00B615A5" w:rsidRDefault="00BF23A8" w:rsidP="000E1747">
            <w:pPr>
              <w:keepNext/>
              <w:jc w:val="center"/>
              <w:rPr>
                <w:rFonts w:ascii="Calibri" w:hAnsi="Calibri"/>
                <w:sz w:val="18"/>
                <w:szCs w:val="18"/>
              </w:rPr>
            </w:pPr>
            <w:r>
              <w:rPr>
                <w:rFonts w:ascii="Calibri" w:hAnsi="Calibri"/>
                <w:sz w:val="18"/>
                <w:szCs w:val="18"/>
              </w:rPr>
              <w:t>06</w:t>
            </w:r>
          </w:p>
        </w:tc>
        <w:tc>
          <w:tcPr>
            <w:tcW w:w="10444" w:type="dxa"/>
          </w:tcPr>
          <w:p w14:paraId="79CDED5F" w14:textId="33B9083F" w:rsidR="00110661" w:rsidRPr="00C4300E" w:rsidRDefault="00110661" w:rsidP="00DE2F96">
            <w:pPr>
              <w:keepNext/>
              <w:rPr>
                <w:rFonts w:ascii="Calibri" w:hAnsi="Calibri"/>
                <w:sz w:val="18"/>
                <w:szCs w:val="18"/>
              </w:rPr>
            </w:pPr>
            <w:r w:rsidRPr="00C4300E">
              <w:rPr>
                <w:rFonts w:ascii="Calibri" w:hAnsi="Calibri"/>
                <w:b/>
                <w:sz w:val="18"/>
                <w:szCs w:val="18"/>
              </w:rPr>
              <w:t>Above Grade Exterior Wall</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150.0(c)1</w:t>
            </w:r>
            <w:ins w:id="164" w:author="Shewmaker, Michael@Energy" w:date="2018-07-23T11:12:00Z">
              <w:r w:rsidR="00EE0545">
                <w:rPr>
                  <w:rFonts w:ascii="Calibri" w:hAnsi="Calibri"/>
                  <w:sz w:val="18"/>
                  <w:szCs w:val="18"/>
                </w:rPr>
                <w:t xml:space="preserve"> &amp; 150.1(c)6</w:t>
              </w:r>
            </w:ins>
            <w:r w:rsidRPr="00C4300E">
              <w:rPr>
                <w:rFonts w:ascii="Calibri" w:hAnsi="Calibri"/>
                <w:sz w:val="18"/>
                <w:szCs w:val="18"/>
              </w:rPr>
              <w:t>: All 2x4 wood-frame walls have a minimum R-13 insulation or equivalent U-factor</w:t>
            </w:r>
            <w:ins w:id="165" w:author="Shewmaker, Michael@Energy" w:date="2018-07-23T11:12:00Z">
              <w:r w:rsidR="00EE0545">
                <w:rPr>
                  <w:rFonts w:ascii="Calibri" w:hAnsi="Calibri"/>
                  <w:sz w:val="18"/>
                  <w:szCs w:val="18"/>
                </w:rPr>
                <w:t xml:space="preserve"> not exceeding U-0.102</w:t>
              </w:r>
            </w:ins>
            <w:r w:rsidRPr="00C4300E">
              <w:rPr>
                <w:rFonts w:ascii="Calibri" w:hAnsi="Calibri"/>
                <w:sz w:val="18"/>
                <w:szCs w:val="18"/>
              </w:rPr>
              <w:t>.</w:t>
            </w:r>
          </w:p>
        </w:tc>
      </w:tr>
      <w:tr w:rsidR="00110661" w:rsidRPr="00C4300E" w14:paraId="79CDED63" w14:textId="77777777" w:rsidTr="006453E3">
        <w:trPr>
          <w:trHeight w:val="158"/>
        </w:trPr>
        <w:tc>
          <w:tcPr>
            <w:tcW w:w="590" w:type="dxa"/>
            <w:vAlign w:val="center"/>
          </w:tcPr>
          <w:p w14:paraId="79CDED61" w14:textId="77777777" w:rsidR="00110661" w:rsidRDefault="00BF23A8" w:rsidP="000E1747">
            <w:pPr>
              <w:keepNext/>
              <w:jc w:val="center"/>
              <w:rPr>
                <w:rFonts w:ascii="Calibri" w:hAnsi="Calibri"/>
                <w:sz w:val="18"/>
                <w:szCs w:val="18"/>
              </w:rPr>
            </w:pPr>
            <w:r>
              <w:rPr>
                <w:rFonts w:ascii="Calibri" w:hAnsi="Calibri"/>
                <w:sz w:val="18"/>
                <w:szCs w:val="18"/>
              </w:rPr>
              <w:t>07</w:t>
            </w:r>
          </w:p>
        </w:tc>
        <w:tc>
          <w:tcPr>
            <w:tcW w:w="10444" w:type="dxa"/>
          </w:tcPr>
          <w:p w14:paraId="79CDED62" w14:textId="42EFCDBC" w:rsidR="00110661" w:rsidRPr="00C4300E" w:rsidRDefault="00110661" w:rsidP="00F13C86">
            <w:pPr>
              <w:keepNext/>
              <w:rPr>
                <w:rFonts w:ascii="Calibri" w:hAnsi="Calibri"/>
                <w:sz w:val="18"/>
                <w:szCs w:val="18"/>
              </w:rPr>
            </w:pPr>
            <w:r w:rsidRPr="00C4300E">
              <w:rPr>
                <w:rFonts w:ascii="Calibri" w:hAnsi="Calibri"/>
                <w:b/>
                <w:sz w:val="18"/>
                <w:szCs w:val="18"/>
              </w:rPr>
              <w:t>Above Grade Exterior Wall</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150.0(c)2</w:t>
            </w:r>
            <w:ins w:id="166" w:author="Shewmaker, Michael@Energy" w:date="2018-07-23T11:14:00Z">
              <w:r w:rsidR="00EE0545">
                <w:rPr>
                  <w:rFonts w:ascii="Calibri" w:hAnsi="Calibri"/>
                  <w:sz w:val="18"/>
                  <w:szCs w:val="18"/>
                </w:rPr>
                <w:t xml:space="preserve"> &amp; 150.1(c)6</w:t>
              </w:r>
            </w:ins>
            <w:r w:rsidRPr="00C4300E">
              <w:rPr>
                <w:rFonts w:ascii="Calibri" w:hAnsi="Calibri"/>
                <w:sz w:val="18"/>
                <w:szCs w:val="18"/>
              </w:rPr>
              <w:t>: All 2x6 wood-frame walls have a minimum R-</w:t>
            </w:r>
            <w:del w:id="167" w:author="Shewmaker, Michael@Energy" w:date="2018-07-23T11:10:00Z">
              <w:r w:rsidRPr="00C4300E" w:rsidDel="00AB413C">
                <w:rPr>
                  <w:rFonts w:ascii="Calibri" w:hAnsi="Calibri"/>
                  <w:sz w:val="18"/>
                  <w:szCs w:val="18"/>
                </w:rPr>
                <w:delText>19</w:delText>
              </w:r>
            </w:del>
            <w:ins w:id="168" w:author="Shewmaker, Michael@Energy" w:date="2018-07-23T11:10:00Z">
              <w:r w:rsidR="00AB413C">
                <w:rPr>
                  <w:rFonts w:ascii="Calibri" w:hAnsi="Calibri"/>
                  <w:sz w:val="18"/>
                  <w:szCs w:val="18"/>
                </w:rPr>
                <w:t>20</w:t>
              </w:r>
            </w:ins>
            <w:r w:rsidRPr="00C4300E">
              <w:rPr>
                <w:rFonts w:ascii="Calibri" w:hAnsi="Calibri"/>
                <w:sz w:val="18"/>
                <w:szCs w:val="18"/>
              </w:rPr>
              <w:t xml:space="preserve"> insulation or equivalent U-factor</w:t>
            </w:r>
            <w:ins w:id="169" w:author="Shewmaker, Michael@Energy" w:date="2018-07-23T11:14:00Z">
              <w:r w:rsidR="00EE0545">
                <w:rPr>
                  <w:rFonts w:ascii="Calibri" w:hAnsi="Calibri"/>
                  <w:sz w:val="18"/>
                  <w:szCs w:val="18"/>
                </w:rPr>
                <w:t xml:space="preserve"> not exceeding U-0.071</w:t>
              </w:r>
            </w:ins>
            <w:r w:rsidRPr="00C4300E">
              <w:rPr>
                <w:rFonts w:ascii="Calibri" w:hAnsi="Calibri"/>
                <w:sz w:val="18"/>
                <w:szCs w:val="18"/>
              </w:rPr>
              <w:t>.</w:t>
            </w:r>
          </w:p>
        </w:tc>
      </w:tr>
      <w:tr w:rsidR="00110661" w:rsidRPr="00C4300E" w14:paraId="79CDED66" w14:textId="77777777" w:rsidTr="006453E3">
        <w:trPr>
          <w:trHeight w:val="158"/>
        </w:trPr>
        <w:tc>
          <w:tcPr>
            <w:tcW w:w="590" w:type="dxa"/>
            <w:vAlign w:val="center"/>
          </w:tcPr>
          <w:p w14:paraId="79CDED64" w14:textId="77777777" w:rsidR="00110661" w:rsidRPr="00B615A5" w:rsidRDefault="00BF23A8" w:rsidP="000E1747">
            <w:pPr>
              <w:keepNext/>
              <w:jc w:val="center"/>
              <w:rPr>
                <w:rFonts w:ascii="Calibri" w:hAnsi="Calibri"/>
                <w:sz w:val="18"/>
                <w:szCs w:val="18"/>
              </w:rPr>
            </w:pPr>
            <w:r>
              <w:rPr>
                <w:rFonts w:ascii="Calibri" w:hAnsi="Calibri"/>
                <w:sz w:val="18"/>
                <w:szCs w:val="18"/>
              </w:rPr>
              <w:t>08</w:t>
            </w:r>
          </w:p>
        </w:tc>
        <w:tc>
          <w:tcPr>
            <w:tcW w:w="10444" w:type="dxa"/>
          </w:tcPr>
          <w:p w14:paraId="79CDED65" w14:textId="6781DAD9" w:rsidR="00110661" w:rsidRPr="00C4300E" w:rsidRDefault="00110661" w:rsidP="00DE2F96">
            <w:pPr>
              <w:keepNext/>
              <w:rPr>
                <w:rFonts w:ascii="Calibri" w:hAnsi="Calibri"/>
                <w:sz w:val="18"/>
                <w:szCs w:val="18"/>
              </w:rPr>
            </w:pPr>
            <w:r>
              <w:rPr>
                <w:rFonts w:ascii="Calibri" w:hAnsi="Calibri"/>
                <w:b/>
                <w:sz w:val="18"/>
                <w:szCs w:val="18"/>
              </w:rPr>
              <w:t>Ceiling/Rafter Roof</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150.0(a)1: All wood-frame ceiling have a minimum R-</w:t>
            </w:r>
            <w:r w:rsidR="00B452E9">
              <w:rPr>
                <w:rFonts w:ascii="Calibri" w:hAnsi="Calibri"/>
                <w:sz w:val="18"/>
                <w:szCs w:val="18"/>
              </w:rPr>
              <w:t>22</w:t>
            </w:r>
            <w:r w:rsidRPr="00C4300E">
              <w:rPr>
                <w:rFonts w:ascii="Calibri" w:hAnsi="Calibri"/>
                <w:sz w:val="18"/>
                <w:szCs w:val="18"/>
              </w:rPr>
              <w:t xml:space="preserve"> insulation or equivalent U-factor.</w:t>
            </w:r>
          </w:p>
        </w:tc>
      </w:tr>
      <w:tr w:rsidR="00526EBD" w:rsidRPr="00C4300E" w14:paraId="79CDED69" w14:textId="77777777" w:rsidTr="006453E3">
        <w:trPr>
          <w:trHeight w:val="158"/>
        </w:trPr>
        <w:tc>
          <w:tcPr>
            <w:tcW w:w="590" w:type="dxa"/>
            <w:vAlign w:val="center"/>
          </w:tcPr>
          <w:p w14:paraId="79CDED67" w14:textId="77777777" w:rsidR="00526EBD" w:rsidRPr="00B615A5" w:rsidRDefault="00526EBD" w:rsidP="000E1747">
            <w:pPr>
              <w:keepNext/>
              <w:jc w:val="center"/>
              <w:rPr>
                <w:rFonts w:ascii="Calibri" w:hAnsi="Calibri"/>
                <w:sz w:val="18"/>
                <w:szCs w:val="18"/>
              </w:rPr>
            </w:pPr>
            <w:r>
              <w:rPr>
                <w:rFonts w:ascii="Calibri" w:hAnsi="Calibri"/>
                <w:sz w:val="18"/>
                <w:szCs w:val="18"/>
              </w:rPr>
              <w:t>09</w:t>
            </w:r>
          </w:p>
        </w:tc>
        <w:tc>
          <w:tcPr>
            <w:tcW w:w="10444" w:type="dxa"/>
          </w:tcPr>
          <w:p w14:paraId="79CDED68" w14:textId="146BC771" w:rsidR="00526EBD" w:rsidRDefault="00526EBD" w:rsidP="00DE2F96">
            <w:pPr>
              <w:keepNext/>
              <w:rPr>
                <w:rFonts w:ascii="Calibri" w:hAnsi="Calibri"/>
                <w:sz w:val="18"/>
                <w:szCs w:val="18"/>
              </w:rPr>
            </w:pPr>
            <w:r w:rsidRPr="00C4300E">
              <w:rPr>
                <w:rFonts w:ascii="Calibri" w:hAnsi="Calibri"/>
                <w:b/>
                <w:sz w:val="18"/>
                <w:szCs w:val="18"/>
              </w:rPr>
              <w:t>Vapor Retarder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w:t>
            </w:r>
            <w:r>
              <w:rPr>
                <w:rFonts w:ascii="Calibri" w:hAnsi="Calibri"/>
                <w:sz w:val="18"/>
                <w:szCs w:val="18"/>
              </w:rPr>
              <w:t>.0</w:t>
            </w:r>
            <w:r w:rsidRPr="00C4300E">
              <w:rPr>
                <w:rFonts w:ascii="Calibri" w:hAnsi="Calibri"/>
                <w:sz w:val="18"/>
                <w:szCs w:val="18"/>
              </w:rPr>
              <w:t xml:space="preserve">(g)1: </w:t>
            </w:r>
            <w:r>
              <w:rPr>
                <w:rFonts w:ascii="Calibri" w:hAnsi="Calibri"/>
                <w:sz w:val="18"/>
                <w:szCs w:val="18"/>
              </w:rPr>
              <w:t>In Climate Zones 1 through 16, the earth floor of unvented crawl space shall be covered with a Class I or Class II vapor retarder, This requirement shall also apply to controlled ventilation crawl space for buildings complying with the Exception to Section 150.0(d).</w:t>
            </w:r>
          </w:p>
        </w:tc>
      </w:tr>
      <w:tr w:rsidR="00526EBD" w:rsidRPr="00C4300E" w14:paraId="79CDED6C" w14:textId="77777777" w:rsidTr="006453E3">
        <w:trPr>
          <w:trHeight w:val="158"/>
        </w:trPr>
        <w:tc>
          <w:tcPr>
            <w:tcW w:w="590" w:type="dxa"/>
            <w:vAlign w:val="center"/>
          </w:tcPr>
          <w:p w14:paraId="79CDED6A" w14:textId="77777777" w:rsidR="00526EBD" w:rsidRPr="005F79BA" w:rsidRDefault="00526EBD" w:rsidP="000E1747">
            <w:pPr>
              <w:keepNext/>
              <w:jc w:val="center"/>
              <w:rPr>
                <w:rFonts w:ascii="Calibri" w:hAnsi="Calibri"/>
                <w:sz w:val="18"/>
                <w:szCs w:val="18"/>
              </w:rPr>
            </w:pPr>
            <w:r>
              <w:rPr>
                <w:rFonts w:ascii="Calibri" w:hAnsi="Calibri"/>
                <w:sz w:val="18"/>
                <w:szCs w:val="18"/>
              </w:rPr>
              <w:t>10</w:t>
            </w:r>
          </w:p>
        </w:tc>
        <w:tc>
          <w:tcPr>
            <w:tcW w:w="10444" w:type="dxa"/>
          </w:tcPr>
          <w:p w14:paraId="79CDED6B" w14:textId="50F9A7D3" w:rsidR="00526EBD" w:rsidRPr="00C4300E" w:rsidRDefault="00526EBD" w:rsidP="00DE2F96">
            <w:pPr>
              <w:keepNext/>
              <w:rPr>
                <w:rFonts w:ascii="Calibri" w:hAnsi="Calibri"/>
                <w:sz w:val="18"/>
                <w:szCs w:val="18"/>
              </w:rPr>
            </w:pPr>
            <w:r w:rsidRPr="00C4300E">
              <w:rPr>
                <w:rFonts w:ascii="Calibri" w:hAnsi="Calibri"/>
                <w:b/>
                <w:sz w:val="18"/>
                <w:szCs w:val="18"/>
              </w:rPr>
              <w:t>Vapor Retarder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w:t>
            </w:r>
            <w:r>
              <w:rPr>
                <w:rFonts w:ascii="Calibri" w:hAnsi="Calibri"/>
                <w:sz w:val="18"/>
                <w:szCs w:val="18"/>
              </w:rPr>
              <w:t>.0</w:t>
            </w:r>
            <w:r w:rsidRPr="00C4300E">
              <w:rPr>
                <w:rFonts w:ascii="Calibri" w:hAnsi="Calibri"/>
                <w:sz w:val="18"/>
                <w:szCs w:val="18"/>
              </w:rPr>
              <w:t xml:space="preserve">(g)2: </w:t>
            </w:r>
            <w:r>
              <w:rPr>
                <w:rFonts w:ascii="Calibri" w:hAnsi="Calibri"/>
                <w:sz w:val="18"/>
                <w:szCs w:val="18"/>
              </w:rPr>
              <w:t>In Climate Zones 14 and 16, a Class I or Class II vapor retarder shall be installed on the conditioned space side of all insulation in all exterior walls, vented attics and unvented attics with air-permeable insulation.</w:t>
            </w:r>
          </w:p>
        </w:tc>
      </w:tr>
      <w:tr w:rsidR="00110661" w:rsidRPr="00C4300E" w14:paraId="79CDED74" w14:textId="77777777" w:rsidTr="006453E3">
        <w:trPr>
          <w:trHeight w:val="158"/>
        </w:trPr>
        <w:tc>
          <w:tcPr>
            <w:tcW w:w="590" w:type="dxa"/>
            <w:vAlign w:val="center"/>
          </w:tcPr>
          <w:p w14:paraId="79CDED70" w14:textId="14A818DB" w:rsidR="00110661" w:rsidRDefault="00BF23A8" w:rsidP="000E1747">
            <w:pPr>
              <w:keepNext/>
              <w:jc w:val="center"/>
              <w:rPr>
                <w:rFonts w:ascii="Calibri" w:hAnsi="Calibri"/>
                <w:sz w:val="18"/>
                <w:szCs w:val="18"/>
              </w:rPr>
            </w:pPr>
            <w:r>
              <w:rPr>
                <w:rFonts w:ascii="Calibri" w:hAnsi="Calibri"/>
                <w:sz w:val="18"/>
                <w:szCs w:val="18"/>
              </w:rPr>
              <w:t>1</w:t>
            </w:r>
            <w:r w:rsidR="00526EBD">
              <w:rPr>
                <w:rFonts w:ascii="Calibri" w:hAnsi="Calibri"/>
                <w:sz w:val="18"/>
                <w:szCs w:val="18"/>
              </w:rPr>
              <w:t>1</w:t>
            </w:r>
          </w:p>
        </w:tc>
        <w:tc>
          <w:tcPr>
            <w:tcW w:w="10444" w:type="dxa"/>
          </w:tcPr>
          <w:p w14:paraId="79CDED71" w14:textId="77777777" w:rsidR="00110661" w:rsidRDefault="00110661" w:rsidP="00DE2F96">
            <w:pPr>
              <w:keepNext/>
              <w:rPr>
                <w:rFonts w:ascii="Calibri" w:hAnsi="Calibri"/>
                <w:sz w:val="18"/>
                <w:szCs w:val="18"/>
              </w:rPr>
            </w:pPr>
            <w:r>
              <w:rPr>
                <w:rFonts w:ascii="Calibri" w:hAnsi="Calibri"/>
                <w:b/>
                <w:sz w:val="18"/>
                <w:szCs w:val="18"/>
              </w:rPr>
              <w:t>Heated Slabs</w:t>
            </w:r>
            <w:r w:rsidRPr="00C4300E">
              <w:rPr>
                <w:rFonts w:ascii="Calibri" w:hAnsi="Calibri"/>
                <w:sz w:val="18"/>
                <w:szCs w:val="18"/>
              </w:rPr>
              <w:t xml:space="preserve"> </w:t>
            </w:r>
            <w:r>
              <w:rPr>
                <w:rFonts w:ascii="Calibri" w:hAnsi="Calibri"/>
                <w:sz w:val="18"/>
                <w:szCs w:val="18"/>
              </w:rPr>
              <w:t xml:space="preserve">- </w:t>
            </w:r>
            <w:r w:rsidRPr="009921A0">
              <w:rPr>
                <w:rFonts w:ascii="Calibri" w:hAnsi="Calibri"/>
                <w:sz w:val="18"/>
                <w:szCs w:val="18"/>
              </w:rPr>
              <w:t>110.8(g)</w:t>
            </w:r>
            <w:r>
              <w:rPr>
                <w:rFonts w:ascii="Calibri" w:hAnsi="Calibri"/>
                <w:sz w:val="18"/>
                <w:szCs w:val="18"/>
              </w:rPr>
              <w:t xml:space="preserve">: </w:t>
            </w:r>
            <w:r w:rsidRPr="009921A0">
              <w:rPr>
                <w:rFonts w:ascii="Calibri" w:hAnsi="Calibri"/>
                <w:sz w:val="18"/>
                <w:szCs w:val="18"/>
              </w:rPr>
              <w:t>All heated slabs shall be insulated as required.</w:t>
            </w:r>
          </w:p>
          <w:p w14:paraId="79CDED72" w14:textId="07349FA4" w:rsidR="00110661" w:rsidRPr="005F79BA" w:rsidRDefault="00110661" w:rsidP="00B61D0D">
            <w:pPr>
              <w:keepNext/>
              <w:numPr>
                <w:ilvl w:val="0"/>
                <w:numId w:val="12"/>
              </w:numPr>
              <w:rPr>
                <w:rFonts w:ascii="Calibri" w:hAnsi="Calibri"/>
                <w:b/>
                <w:sz w:val="18"/>
                <w:szCs w:val="18"/>
              </w:rPr>
            </w:pPr>
            <w:r w:rsidRPr="009921A0">
              <w:rPr>
                <w:rFonts w:ascii="Calibri" w:hAnsi="Calibri"/>
                <w:sz w:val="18"/>
                <w:szCs w:val="18"/>
              </w:rPr>
              <w:t>Insulation shall be installed from the top of the slab, down 16 inches or to the frost line, whichever is greater.  Climate zones 1-</w:t>
            </w:r>
            <w:r w:rsidR="003B3F02">
              <w:rPr>
                <w:rFonts w:ascii="Calibri" w:hAnsi="Calibri"/>
                <w:sz w:val="18"/>
                <w:szCs w:val="18"/>
              </w:rPr>
              <w:t>1</w:t>
            </w:r>
            <w:r w:rsidRPr="009921A0">
              <w:rPr>
                <w:rFonts w:ascii="Calibri" w:hAnsi="Calibri"/>
                <w:sz w:val="18"/>
                <w:szCs w:val="18"/>
              </w:rPr>
              <w:t xml:space="preserve">5 require R-5, </w:t>
            </w:r>
            <w:r w:rsidR="00D80294">
              <w:rPr>
                <w:rFonts w:ascii="Calibri" w:hAnsi="Calibri"/>
                <w:sz w:val="18"/>
                <w:szCs w:val="18"/>
              </w:rPr>
              <w:t xml:space="preserve">and </w:t>
            </w:r>
            <w:r w:rsidRPr="009921A0">
              <w:rPr>
                <w:rFonts w:ascii="Calibri" w:hAnsi="Calibri"/>
                <w:sz w:val="18"/>
                <w:szCs w:val="18"/>
              </w:rPr>
              <w:t>climate zone 16 requires R-10.</w:t>
            </w:r>
          </w:p>
          <w:p w14:paraId="79CDED73" w14:textId="08DD1140" w:rsidR="00110661" w:rsidRPr="00C4300E" w:rsidRDefault="00110661" w:rsidP="00B61D0D">
            <w:pPr>
              <w:keepNext/>
              <w:numPr>
                <w:ilvl w:val="0"/>
                <w:numId w:val="12"/>
              </w:numPr>
              <w:rPr>
                <w:rFonts w:ascii="Calibri" w:hAnsi="Calibri"/>
                <w:b/>
                <w:sz w:val="18"/>
                <w:szCs w:val="18"/>
              </w:rPr>
            </w:pPr>
            <w:r w:rsidRPr="009921A0">
              <w:rPr>
                <w:rFonts w:ascii="Calibri" w:hAnsi="Calibri"/>
                <w:sz w:val="18"/>
                <w:szCs w:val="18"/>
              </w:rPr>
              <w:t>Alternatively, vertical insulation from top of slab at inside edge of outside wall down to the top of the horizontal insulation. Horizontal insulation from the outside edge of the vertical insulation extending 4 feet toward the center of the slab in a direction normal to the outside of the building</w:t>
            </w:r>
            <w:r>
              <w:rPr>
                <w:rFonts w:ascii="Calibri" w:hAnsi="Calibri"/>
                <w:sz w:val="18"/>
                <w:szCs w:val="18"/>
              </w:rPr>
              <w:t xml:space="preserve"> </w:t>
            </w:r>
            <w:r w:rsidRPr="009921A0">
              <w:rPr>
                <w:rFonts w:ascii="Calibri" w:hAnsi="Calibri"/>
                <w:sz w:val="18"/>
                <w:szCs w:val="18"/>
              </w:rPr>
              <w:t>in</w:t>
            </w:r>
            <w:r>
              <w:rPr>
                <w:rFonts w:ascii="Calibri" w:hAnsi="Calibri"/>
                <w:sz w:val="18"/>
                <w:szCs w:val="18"/>
              </w:rPr>
              <w:t xml:space="preserve"> </w:t>
            </w:r>
            <w:r w:rsidRPr="009921A0">
              <w:rPr>
                <w:rFonts w:ascii="Calibri" w:hAnsi="Calibri"/>
                <w:sz w:val="18"/>
                <w:szCs w:val="18"/>
              </w:rPr>
              <w:t>pla</w:t>
            </w:r>
            <w:r w:rsidR="00E25814">
              <w:rPr>
                <w:rFonts w:ascii="Calibri" w:hAnsi="Calibri"/>
                <w:sz w:val="18"/>
                <w:szCs w:val="18"/>
              </w:rPr>
              <w:t>i</w:t>
            </w:r>
            <w:r w:rsidRPr="009921A0">
              <w:rPr>
                <w:rFonts w:ascii="Calibri" w:hAnsi="Calibri"/>
                <w:sz w:val="18"/>
                <w:szCs w:val="18"/>
              </w:rPr>
              <w:t>n view. Climate zones 1-</w:t>
            </w:r>
            <w:r w:rsidR="003B3F02">
              <w:rPr>
                <w:rFonts w:ascii="Calibri" w:hAnsi="Calibri"/>
                <w:sz w:val="18"/>
                <w:szCs w:val="18"/>
              </w:rPr>
              <w:t>1</w:t>
            </w:r>
            <w:r w:rsidRPr="009921A0">
              <w:rPr>
                <w:rFonts w:ascii="Calibri" w:hAnsi="Calibri"/>
                <w:sz w:val="18"/>
                <w:szCs w:val="18"/>
              </w:rPr>
              <w:t xml:space="preserve">5 require R-5, </w:t>
            </w:r>
            <w:r w:rsidR="00D80294">
              <w:rPr>
                <w:rFonts w:ascii="Calibri" w:hAnsi="Calibri"/>
                <w:sz w:val="18"/>
                <w:szCs w:val="18"/>
              </w:rPr>
              <w:t xml:space="preserve">and </w:t>
            </w:r>
            <w:r w:rsidRPr="009921A0">
              <w:rPr>
                <w:rFonts w:ascii="Calibri" w:hAnsi="Calibri"/>
                <w:sz w:val="18"/>
                <w:szCs w:val="18"/>
              </w:rPr>
              <w:t>climate zone 16 requires R-10 vertical and R-7 horizontal.</w:t>
            </w:r>
          </w:p>
        </w:tc>
      </w:tr>
      <w:tr w:rsidR="006453E3" w:rsidRPr="00C4300E" w14:paraId="79CDED76" w14:textId="77777777" w:rsidTr="006453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34" w:type="dxa"/>
            <w:gridSpan w:val="2"/>
            <w:vAlign w:val="center"/>
          </w:tcPr>
          <w:p w14:paraId="79CDED75"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77" w14:textId="77777777" w:rsidR="00110661" w:rsidRDefault="00110661" w:rsidP="000E1747">
      <w:pPr>
        <w:rPr>
          <w:rFonts w:ascii="Calibri" w:hAnsi="Calibri"/>
          <w:b/>
          <w:bCs/>
          <w:caps/>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19"/>
      </w:tblGrid>
      <w:tr w:rsidR="00110661" w:rsidRPr="00655108" w14:paraId="79CDED79" w14:textId="77777777" w:rsidTr="006453E3">
        <w:trPr>
          <w:trHeight w:val="158"/>
        </w:trPr>
        <w:tc>
          <w:tcPr>
            <w:tcW w:w="11027" w:type="dxa"/>
            <w:gridSpan w:val="2"/>
          </w:tcPr>
          <w:p w14:paraId="79CDED78" w14:textId="5F72C6E2"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H. </w:t>
            </w:r>
            <w:r w:rsidR="002F2318" w:rsidRPr="002F2318">
              <w:rPr>
                <w:rFonts w:ascii="Calibri" w:hAnsi="Calibri"/>
                <w:b/>
                <w:szCs w:val="18"/>
              </w:rPr>
              <w:t>Installed Insulation</w:t>
            </w:r>
          </w:p>
        </w:tc>
      </w:tr>
      <w:tr w:rsidR="00110661" w:rsidRPr="00655108" w14:paraId="79CDED7C" w14:textId="77777777" w:rsidTr="006453E3">
        <w:trPr>
          <w:trHeight w:val="158"/>
        </w:trPr>
        <w:tc>
          <w:tcPr>
            <w:tcW w:w="590" w:type="dxa"/>
            <w:vAlign w:val="center"/>
          </w:tcPr>
          <w:p w14:paraId="79CDED7A"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1</w:t>
            </w:r>
          </w:p>
        </w:tc>
        <w:tc>
          <w:tcPr>
            <w:tcW w:w="10437" w:type="dxa"/>
            <w:vAlign w:val="center"/>
          </w:tcPr>
          <w:p w14:paraId="79CDED7B"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color w:val="333333"/>
                <w:sz w:val="18"/>
                <w:szCs w:val="18"/>
              </w:rPr>
            </w:pPr>
            <w:r w:rsidRPr="00655108">
              <w:rPr>
                <w:rFonts w:ascii="Calibri" w:hAnsi="Calibri"/>
                <w:sz w:val="18"/>
                <w:szCs w:val="18"/>
              </w:rPr>
              <w:t xml:space="preserve">Installed insulation R-values </w:t>
            </w:r>
            <w:r>
              <w:rPr>
                <w:rFonts w:ascii="Calibri" w:hAnsi="Calibri"/>
                <w:sz w:val="18"/>
                <w:szCs w:val="18"/>
              </w:rPr>
              <w:t xml:space="preserve">are </w:t>
            </w:r>
            <w:r w:rsidRPr="00655108">
              <w:rPr>
                <w:rFonts w:ascii="Calibri" w:hAnsi="Calibri"/>
                <w:sz w:val="18"/>
                <w:szCs w:val="18"/>
              </w:rPr>
              <w:t xml:space="preserve">the same or greater than listed on the </w:t>
            </w:r>
            <w:r w:rsidR="008779B7">
              <w:rPr>
                <w:rFonts w:ascii="Calibri" w:hAnsi="Calibri"/>
                <w:sz w:val="18"/>
                <w:szCs w:val="18"/>
              </w:rPr>
              <w:t>CF1R</w:t>
            </w:r>
            <w:r w:rsidRPr="00655108">
              <w:rPr>
                <w:rFonts w:ascii="Calibri" w:hAnsi="Calibri"/>
                <w:sz w:val="18"/>
                <w:szCs w:val="18"/>
              </w:rPr>
              <w:t>.</w:t>
            </w:r>
          </w:p>
        </w:tc>
      </w:tr>
      <w:tr w:rsidR="00110661" w:rsidRPr="00655108" w14:paraId="79CDED7F" w14:textId="77777777" w:rsidTr="006453E3">
        <w:trPr>
          <w:trHeight w:val="158"/>
        </w:trPr>
        <w:tc>
          <w:tcPr>
            <w:tcW w:w="590" w:type="dxa"/>
            <w:vAlign w:val="center"/>
          </w:tcPr>
          <w:p w14:paraId="79CDED7D"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2</w:t>
            </w:r>
          </w:p>
        </w:tc>
        <w:tc>
          <w:tcPr>
            <w:tcW w:w="10437" w:type="dxa"/>
            <w:vAlign w:val="center"/>
          </w:tcPr>
          <w:p w14:paraId="79CDED7E"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 xml:space="preserve">No gaps or voids between the insulation and framing.  </w:t>
            </w:r>
          </w:p>
        </w:tc>
      </w:tr>
      <w:tr w:rsidR="00110661" w:rsidRPr="00655108" w14:paraId="79CDED82" w14:textId="77777777" w:rsidTr="006453E3">
        <w:trPr>
          <w:trHeight w:val="158"/>
        </w:trPr>
        <w:tc>
          <w:tcPr>
            <w:tcW w:w="590" w:type="dxa"/>
            <w:vAlign w:val="center"/>
          </w:tcPr>
          <w:p w14:paraId="79CDED80"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3</w:t>
            </w:r>
          </w:p>
        </w:tc>
        <w:tc>
          <w:tcPr>
            <w:tcW w:w="10437" w:type="dxa"/>
            <w:vAlign w:val="center"/>
          </w:tcPr>
          <w:p w14:paraId="79CDED81"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No gaps between the sides or ends of batt</w:t>
            </w:r>
            <w:r w:rsidR="001C1472">
              <w:rPr>
                <w:rFonts w:ascii="Calibri" w:hAnsi="Calibri"/>
                <w:sz w:val="18"/>
                <w:szCs w:val="18"/>
              </w:rPr>
              <w:t xml:space="preserve"> insulation</w:t>
            </w:r>
            <w:r w:rsidRPr="00655108">
              <w:rPr>
                <w:rFonts w:ascii="Calibri" w:hAnsi="Calibri"/>
                <w:sz w:val="18"/>
                <w:szCs w:val="18"/>
              </w:rPr>
              <w:t>.</w:t>
            </w:r>
          </w:p>
        </w:tc>
      </w:tr>
      <w:tr w:rsidR="00110661" w:rsidRPr="00655108" w14:paraId="79CDED85" w14:textId="77777777" w:rsidTr="006453E3">
        <w:trPr>
          <w:trHeight w:val="158"/>
        </w:trPr>
        <w:tc>
          <w:tcPr>
            <w:tcW w:w="590" w:type="dxa"/>
            <w:vAlign w:val="center"/>
          </w:tcPr>
          <w:p w14:paraId="79CDED83"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4</w:t>
            </w:r>
          </w:p>
        </w:tc>
        <w:tc>
          <w:tcPr>
            <w:tcW w:w="10437" w:type="dxa"/>
            <w:vAlign w:val="center"/>
          </w:tcPr>
          <w:p w14:paraId="79CDED84"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787AAD">
              <w:rPr>
                <w:rFonts w:asciiTheme="minorHAnsi" w:hAnsiTheme="minorHAnsi"/>
                <w:sz w:val="18"/>
                <w:szCs w:val="18"/>
              </w:rPr>
              <w:t xml:space="preserve">Loose-fill insulation </w:t>
            </w:r>
            <w:r>
              <w:rPr>
                <w:rFonts w:asciiTheme="minorHAnsi" w:hAnsiTheme="minorHAnsi"/>
                <w:sz w:val="18"/>
                <w:szCs w:val="18"/>
              </w:rPr>
              <w:t xml:space="preserve">must be </w:t>
            </w:r>
            <w:r w:rsidRPr="00787AAD">
              <w:rPr>
                <w:rFonts w:asciiTheme="minorHAnsi" w:hAnsiTheme="minorHAnsi"/>
                <w:sz w:val="18"/>
                <w:szCs w:val="18"/>
              </w:rPr>
              <w:t xml:space="preserve">installed to the minimum installed weight per square foot (density) </w:t>
            </w:r>
            <w:r>
              <w:rPr>
                <w:rFonts w:asciiTheme="minorHAnsi" w:hAnsiTheme="minorHAnsi"/>
                <w:sz w:val="18"/>
                <w:szCs w:val="18"/>
              </w:rPr>
              <w:t>of</w:t>
            </w:r>
            <w:r w:rsidRPr="00787AAD">
              <w:rPr>
                <w:rFonts w:asciiTheme="minorHAnsi" w:hAnsiTheme="minorHAnsi"/>
                <w:sz w:val="18"/>
                <w:szCs w:val="18"/>
              </w:rPr>
              <w:t xml:space="preserve"> the manufacturer's </w:t>
            </w:r>
            <w:r>
              <w:rPr>
                <w:rFonts w:asciiTheme="minorHAnsi" w:hAnsiTheme="minorHAnsi"/>
                <w:sz w:val="18"/>
                <w:szCs w:val="18"/>
              </w:rPr>
              <w:t>cut sheet for the proposed</w:t>
            </w:r>
            <w:r w:rsidRPr="00787AAD">
              <w:rPr>
                <w:rFonts w:asciiTheme="minorHAnsi" w:hAnsiTheme="minorHAnsi"/>
                <w:sz w:val="18"/>
                <w:szCs w:val="18"/>
              </w:rPr>
              <w:t xml:space="preserve"> R-value.</w:t>
            </w:r>
          </w:p>
        </w:tc>
      </w:tr>
      <w:tr w:rsidR="00110661" w:rsidRPr="00655108" w14:paraId="79CDED88" w14:textId="77777777" w:rsidTr="006453E3">
        <w:trPr>
          <w:trHeight w:val="158"/>
        </w:trPr>
        <w:tc>
          <w:tcPr>
            <w:tcW w:w="590" w:type="dxa"/>
            <w:vAlign w:val="center"/>
          </w:tcPr>
          <w:p w14:paraId="79CDED86"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5</w:t>
            </w:r>
          </w:p>
        </w:tc>
        <w:tc>
          <w:tcPr>
            <w:tcW w:w="10437" w:type="dxa"/>
            <w:vAlign w:val="center"/>
          </w:tcPr>
          <w:p w14:paraId="79CDED87"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Batt insulation is not compressed (no stuffing of the insulation into the cavity) and is installed to its full thickness.</w:t>
            </w:r>
          </w:p>
        </w:tc>
      </w:tr>
      <w:tr w:rsidR="00110661" w:rsidRPr="00655108" w14:paraId="79CDED8B" w14:textId="77777777" w:rsidTr="006453E3">
        <w:trPr>
          <w:trHeight w:val="158"/>
        </w:trPr>
        <w:tc>
          <w:tcPr>
            <w:tcW w:w="590" w:type="dxa"/>
            <w:vAlign w:val="center"/>
          </w:tcPr>
          <w:p w14:paraId="79CDED89" w14:textId="77777777" w:rsidR="00110661" w:rsidRPr="00C4300E" w:rsidRDefault="00110661"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6</w:t>
            </w:r>
          </w:p>
        </w:tc>
        <w:tc>
          <w:tcPr>
            <w:tcW w:w="10437" w:type="dxa"/>
            <w:vAlign w:val="center"/>
          </w:tcPr>
          <w:p w14:paraId="79CDED8A" w14:textId="77777777" w:rsidR="00110661" w:rsidRDefault="00110661" w:rsidP="00DE2F96">
            <w:pPr>
              <w:rPr>
                <w:rFonts w:ascii="Calibri" w:hAnsi="Calibri"/>
                <w:color w:val="333333"/>
                <w:sz w:val="18"/>
                <w:szCs w:val="18"/>
              </w:rPr>
            </w:pPr>
            <w:r w:rsidRPr="00655108">
              <w:rPr>
                <w:rFonts w:ascii="Calibri" w:hAnsi="Calibri"/>
                <w:sz w:val="18"/>
                <w:szCs w:val="18"/>
              </w:rPr>
              <w:t xml:space="preserve">Insulation is cut around obstructions </w:t>
            </w:r>
            <w:r>
              <w:rPr>
                <w:rFonts w:ascii="Calibri" w:hAnsi="Calibri"/>
                <w:sz w:val="18"/>
                <w:szCs w:val="18"/>
              </w:rPr>
              <w:t>such as</w:t>
            </w:r>
            <w:r w:rsidRPr="00655108">
              <w:rPr>
                <w:rFonts w:ascii="Calibri" w:hAnsi="Calibri"/>
                <w:sz w:val="18"/>
                <w:szCs w:val="18"/>
              </w:rPr>
              <w:t xml:space="preserve"> electrical boxes.</w:t>
            </w:r>
          </w:p>
        </w:tc>
      </w:tr>
      <w:tr w:rsidR="00110661" w:rsidRPr="00655108" w14:paraId="79CDED8E" w14:textId="77777777" w:rsidTr="006453E3">
        <w:trPr>
          <w:trHeight w:val="158"/>
        </w:trPr>
        <w:tc>
          <w:tcPr>
            <w:tcW w:w="590" w:type="dxa"/>
            <w:vAlign w:val="center"/>
          </w:tcPr>
          <w:p w14:paraId="79CDED8C" w14:textId="77777777" w:rsidR="00110661" w:rsidRPr="00C4300E" w:rsidRDefault="00110661"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7</w:t>
            </w:r>
          </w:p>
        </w:tc>
        <w:tc>
          <w:tcPr>
            <w:tcW w:w="10437" w:type="dxa"/>
            <w:vAlign w:val="center"/>
          </w:tcPr>
          <w:p w14:paraId="79CDED8D" w14:textId="77777777" w:rsidR="00110661" w:rsidRPr="00655108" w:rsidRDefault="00110661" w:rsidP="00DE2F96">
            <w:pPr>
              <w:rPr>
                <w:rFonts w:ascii="Calibri" w:hAnsi="Calibri"/>
                <w:color w:val="333333"/>
                <w:sz w:val="18"/>
                <w:szCs w:val="18"/>
              </w:rPr>
            </w:pPr>
            <w:r w:rsidRPr="00655108">
              <w:rPr>
                <w:rFonts w:ascii="Calibri" w:hAnsi="Calibri"/>
                <w:sz w:val="18"/>
                <w:szCs w:val="18"/>
              </w:rPr>
              <w:t>Batt insulation is delaminated around all plumbing and electrical lines in ceilings, walls and floors.</w:t>
            </w:r>
          </w:p>
        </w:tc>
      </w:tr>
      <w:tr w:rsidR="00110661" w:rsidRPr="00655108" w14:paraId="79CDED91" w14:textId="77777777" w:rsidTr="006453E3">
        <w:trPr>
          <w:trHeight w:val="158"/>
        </w:trPr>
        <w:tc>
          <w:tcPr>
            <w:tcW w:w="590" w:type="dxa"/>
            <w:vAlign w:val="center"/>
          </w:tcPr>
          <w:p w14:paraId="79CDED8F" w14:textId="77777777" w:rsidR="00110661" w:rsidRPr="00C4300E" w:rsidRDefault="00110661"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8</w:t>
            </w:r>
          </w:p>
        </w:tc>
        <w:tc>
          <w:tcPr>
            <w:tcW w:w="10437" w:type="dxa"/>
            <w:vAlign w:val="center"/>
          </w:tcPr>
          <w:p w14:paraId="79CDED90" w14:textId="77777777" w:rsidR="00110661" w:rsidRPr="00655108" w:rsidRDefault="00110661" w:rsidP="00DE2F96">
            <w:pPr>
              <w:rPr>
                <w:rFonts w:ascii="Calibri" w:hAnsi="Calibri"/>
                <w:color w:val="333333"/>
                <w:sz w:val="18"/>
                <w:szCs w:val="18"/>
              </w:rPr>
            </w:pPr>
            <w:r w:rsidRPr="00655108">
              <w:rPr>
                <w:rFonts w:ascii="Calibri" w:hAnsi="Calibri"/>
                <w:sz w:val="18"/>
                <w:szCs w:val="18"/>
              </w:rPr>
              <w:t>Band joists are insulated to the same R-value as the wall.</w:t>
            </w:r>
          </w:p>
        </w:tc>
      </w:tr>
      <w:tr w:rsidR="00110661" w:rsidRPr="00655108" w14:paraId="79CDED94" w14:textId="77777777" w:rsidTr="006453E3">
        <w:trPr>
          <w:trHeight w:val="158"/>
        </w:trPr>
        <w:tc>
          <w:tcPr>
            <w:tcW w:w="590" w:type="dxa"/>
            <w:vAlign w:val="center"/>
          </w:tcPr>
          <w:p w14:paraId="79CDED92" w14:textId="77777777" w:rsidR="00110661" w:rsidRPr="00C4300E" w:rsidRDefault="00110661"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9</w:t>
            </w:r>
          </w:p>
        </w:tc>
        <w:tc>
          <w:tcPr>
            <w:tcW w:w="10437" w:type="dxa"/>
            <w:vAlign w:val="center"/>
          </w:tcPr>
          <w:p w14:paraId="79CDED93" w14:textId="77777777" w:rsidR="00110661" w:rsidRPr="00655108" w:rsidRDefault="00110661" w:rsidP="00DE2F96">
            <w:pPr>
              <w:rPr>
                <w:rFonts w:ascii="Calibri" w:hAnsi="Calibri"/>
                <w:color w:val="333333"/>
                <w:sz w:val="18"/>
                <w:szCs w:val="18"/>
              </w:rPr>
            </w:pPr>
            <w:r w:rsidRPr="00655108">
              <w:rPr>
                <w:rFonts w:ascii="Calibri" w:hAnsi="Calibri"/>
                <w:sz w:val="18"/>
                <w:szCs w:val="18"/>
              </w:rPr>
              <w:t>In all narrow cavities the insulation shall be cut to fit or filled with expanding foam.</w:t>
            </w:r>
          </w:p>
        </w:tc>
      </w:tr>
      <w:tr w:rsidR="00110661" w:rsidRPr="00655108" w14:paraId="79CDED97" w14:textId="77777777" w:rsidTr="006453E3">
        <w:trPr>
          <w:trHeight w:val="158"/>
        </w:trPr>
        <w:tc>
          <w:tcPr>
            <w:tcW w:w="590" w:type="dxa"/>
            <w:vAlign w:val="center"/>
          </w:tcPr>
          <w:p w14:paraId="79CDED95" w14:textId="77777777" w:rsidR="00110661" w:rsidRPr="00C4300E" w:rsidRDefault="00110661" w:rsidP="000E1747">
            <w:pPr>
              <w:jc w:val="center"/>
              <w:rPr>
                <w:rFonts w:ascii="Calibri" w:hAnsi="Calibri"/>
                <w:color w:val="333333"/>
                <w:sz w:val="18"/>
                <w:szCs w:val="18"/>
              </w:rPr>
            </w:pPr>
            <w:r w:rsidRPr="00C4300E">
              <w:rPr>
                <w:rFonts w:ascii="Calibri" w:hAnsi="Calibri"/>
                <w:color w:val="333333"/>
                <w:sz w:val="18"/>
                <w:szCs w:val="18"/>
              </w:rPr>
              <w:t>1</w:t>
            </w:r>
            <w:r>
              <w:rPr>
                <w:rFonts w:ascii="Calibri" w:hAnsi="Calibri"/>
                <w:color w:val="333333"/>
                <w:sz w:val="18"/>
                <w:szCs w:val="18"/>
              </w:rPr>
              <w:t>0</w:t>
            </w:r>
          </w:p>
        </w:tc>
        <w:tc>
          <w:tcPr>
            <w:tcW w:w="10437" w:type="dxa"/>
            <w:vAlign w:val="center"/>
          </w:tcPr>
          <w:p w14:paraId="79CDED96" w14:textId="77777777" w:rsidR="00110661" w:rsidRPr="00655108" w:rsidRDefault="00110661" w:rsidP="00DE2F96">
            <w:pPr>
              <w:rPr>
                <w:rFonts w:ascii="Calibri" w:hAnsi="Calibri"/>
                <w:sz w:val="18"/>
                <w:szCs w:val="18"/>
              </w:rPr>
            </w:pPr>
            <w:r w:rsidRPr="00655108">
              <w:rPr>
                <w:rFonts w:ascii="Calibri" w:hAnsi="Calibri"/>
                <w:color w:val="333333"/>
                <w:sz w:val="18"/>
                <w:szCs w:val="18"/>
              </w:rPr>
              <w:t>Insulation was installed per manufacturer instructions.</w:t>
            </w:r>
          </w:p>
        </w:tc>
      </w:tr>
      <w:tr w:rsidR="006453E3" w:rsidRPr="00C4300E" w14:paraId="79CDED99" w14:textId="77777777" w:rsidTr="006453E3">
        <w:trPr>
          <w:trHeight w:val="158"/>
        </w:trPr>
        <w:tc>
          <w:tcPr>
            <w:tcW w:w="11027" w:type="dxa"/>
            <w:gridSpan w:val="2"/>
            <w:vAlign w:val="center"/>
          </w:tcPr>
          <w:p w14:paraId="79CDED98"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9A" w14:textId="77777777" w:rsidR="00110661" w:rsidRDefault="00110661" w:rsidP="000E1747">
      <w:pPr>
        <w:rPr>
          <w:rFonts w:ascii="Calibri" w:hAnsi="Calibri"/>
          <w:b/>
          <w:bCs/>
          <w:caps/>
        </w:rPr>
      </w:pPr>
    </w:p>
    <w:tbl>
      <w:tblPr>
        <w:tblW w:w="4997"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199"/>
      </w:tblGrid>
      <w:tr w:rsidR="00110661" w:rsidRPr="00C4300E" w14:paraId="79CDED9C" w14:textId="77777777" w:rsidTr="006453E3">
        <w:trPr>
          <w:trHeight w:val="158"/>
        </w:trPr>
        <w:tc>
          <w:tcPr>
            <w:tcW w:w="11010" w:type="dxa"/>
            <w:gridSpan w:val="2"/>
          </w:tcPr>
          <w:p w14:paraId="79CDED9B" w14:textId="312ACECA" w:rsidR="00110661" w:rsidRPr="009921A0" w:rsidRDefault="00110661" w:rsidP="00DE2F96">
            <w:pPr>
              <w:keepNext/>
              <w:widowControl w:val="0"/>
              <w:rPr>
                <w:rFonts w:ascii="Calibri" w:hAnsi="Calibri"/>
                <w:b/>
                <w:sz w:val="18"/>
                <w:szCs w:val="18"/>
              </w:rPr>
            </w:pPr>
            <w:r w:rsidRPr="002F2318">
              <w:rPr>
                <w:rFonts w:ascii="Calibri" w:hAnsi="Calibri"/>
                <w:b/>
                <w:szCs w:val="18"/>
              </w:rPr>
              <w:t xml:space="preserve">I. </w:t>
            </w:r>
            <w:r w:rsidR="002F2318" w:rsidRPr="002F2318">
              <w:rPr>
                <w:rFonts w:ascii="Calibri" w:hAnsi="Calibri"/>
                <w:b/>
                <w:szCs w:val="18"/>
              </w:rPr>
              <w:t>Wall Insulation</w:t>
            </w:r>
          </w:p>
        </w:tc>
      </w:tr>
      <w:tr w:rsidR="00110661" w:rsidRPr="00C4300E" w14:paraId="79CDED9F" w14:textId="77777777" w:rsidTr="006453E3">
        <w:trPr>
          <w:trHeight w:val="158"/>
        </w:trPr>
        <w:tc>
          <w:tcPr>
            <w:tcW w:w="590" w:type="dxa"/>
            <w:vAlign w:val="center"/>
          </w:tcPr>
          <w:p w14:paraId="79CDED9D" w14:textId="77777777" w:rsidR="00110661" w:rsidRPr="009921A0" w:rsidRDefault="00110661"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1</w:t>
            </w:r>
          </w:p>
        </w:tc>
        <w:tc>
          <w:tcPr>
            <w:tcW w:w="10420" w:type="dxa"/>
          </w:tcPr>
          <w:p w14:paraId="79CDED9E" w14:textId="77777777" w:rsidR="00110661" w:rsidRPr="009921A0" w:rsidRDefault="00110661" w:rsidP="00DE2F96">
            <w:pPr>
              <w:keepNext/>
              <w:widowControl w:val="0"/>
              <w:rPr>
                <w:rFonts w:ascii="Calibri" w:hAnsi="Calibri"/>
                <w:sz w:val="18"/>
                <w:szCs w:val="18"/>
              </w:rPr>
            </w:pPr>
            <w:r>
              <w:rPr>
                <w:rFonts w:asciiTheme="minorHAnsi" w:hAnsiTheme="minorHAnsi"/>
                <w:sz w:val="18"/>
                <w:szCs w:val="18"/>
              </w:rPr>
              <w:t xml:space="preserve">When allowed by manufacturer, </w:t>
            </w:r>
            <w:r w:rsidRPr="00787AAD">
              <w:rPr>
                <w:rFonts w:asciiTheme="minorHAnsi" w:hAnsiTheme="minorHAnsi"/>
                <w:sz w:val="18"/>
                <w:szCs w:val="18"/>
              </w:rPr>
              <w:t xml:space="preserve">Low expanding foam </w:t>
            </w:r>
            <w:r>
              <w:rPr>
                <w:rFonts w:asciiTheme="minorHAnsi" w:hAnsiTheme="minorHAnsi"/>
                <w:sz w:val="18"/>
                <w:szCs w:val="18"/>
              </w:rPr>
              <w:t xml:space="preserve">shall be </w:t>
            </w:r>
            <w:r w:rsidRPr="00787AAD">
              <w:rPr>
                <w:rFonts w:asciiTheme="minorHAnsi" w:hAnsiTheme="minorHAnsi"/>
                <w:sz w:val="18"/>
                <w:szCs w:val="18"/>
              </w:rPr>
              <w:t xml:space="preserve">used </w:t>
            </w:r>
            <w:r>
              <w:rPr>
                <w:rFonts w:asciiTheme="minorHAnsi" w:hAnsiTheme="minorHAnsi"/>
                <w:sz w:val="18"/>
                <w:szCs w:val="18"/>
              </w:rPr>
              <w:t>to fill gaps and voids around</w:t>
            </w:r>
            <w:r w:rsidRPr="00787AAD">
              <w:rPr>
                <w:rFonts w:asciiTheme="minorHAnsi" w:hAnsiTheme="minorHAnsi"/>
                <w:sz w:val="18"/>
                <w:szCs w:val="18"/>
              </w:rPr>
              <w:t xml:space="preserve"> windows and doors</w:t>
            </w:r>
            <w:r>
              <w:rPr>
                <w:rFonts w:asciiTheme="minorHAnsi" w:hAnsiTheme="minorHAnsi"/>
                <w:sz w:val="18"/>
                <w:szCs w:val="18"/>
              </w:rPr>
              <w:t>.</w:t>
            </w:r>
            <w:r w:rsidRPr="00787AAD">
              <w:rPr>
                <w:rFonts w:asciiTheme="minorHAnsi" w:hAnsiTheme="minorHAnsi"/>
                <w:sz w:val="18"/>
                <w:szCs w:val="18"/>
              </w:rPr>
              <w:t xml:space="preserve"> If </w:t>
            </w:r>
            <w:r>
              <w:rPr>
                <w:rFonts w:asciiTheme="minorHAnsi" w:hAnsiTheme="minorHAnsi"/>
                <w:sz w:val="18"/>
                <w:szCs w:val="18"/>
              </w:rPr>
              <w:t xml:space="preserve">not, the </w:t>
            </w:r>
            <w:r w:rsidRPr="00787AAD">
              <w:rPr>
                <w:rFonts w:asciiTheme="minorHAnsi" w:hAnsiTheme="minorHAnsi"/>
                <w:sz w:val="18"/>
                <w:szCs w:val="18"/>
              </w:rPr>
              <w:t xml:space="preserve">cavity must be air tight and filled </w:t>
            </w:r>
            <w:r>
              <w:rPr>
                <w:rFonts w:asciiTheme="minorHAnsi" w:hAnsiTheme="minorHAnsi"/>
                <w:sz w:val="18"/>
                <w:szCs w:val="18"/>
              </w:rPr>
              <w:t>completely with</w:t>
            </w:r>
            <w:r w:rsidRPr="00787AAD">
              <w:rPr>
                <w:rFonts w:asciiTheme="minorHAnsi" w:hAnsiTheme="minorHAnsi"/>
                <w:sz w:val="18"/>
                <w:szCs w:val="18"/>
              </w:rPr>
              <w:t xml:space="preserve"> insulation.  Batt</w:t>
            </w:r>
            <w:r w:rsidR="001C1472">
              <w:rPr>
                <w:rFonts w:asciiTheme="minorHAnsi" w:hAnsiTheme="minorHAnsi"/>
                <w:sz w:val="18"/>
                <w:szCs w:val="18"/>
              </w:rPr>
              <w:t xml:space="preserve"> insulation</w:t>
            </w:r>
            <w:r w:rsidRPr="00787AAD">
              <w:rPr>
                <w:rFonts w:asciiTheme="minorHAnsi" w:hAnsiTheme="minorHAnsi"/>
                <w:sz w:val="18"/>
                <w:szCs w:val="18"/>
              </w:rPr>
              <w:t xml:space="preserve"> must be cut to width.  No stuffing allowed.</w:t>
            </w:r>
          </w:p>
        </w:tc>
      </w:tr>
      <w:tr w:rsidR="00110661" w:rsidRPr="00C4300E" w14:paraId="79CDEDA2" w14:textId="77777777" w:rsidTr="006453E3">
        <w:trPr>
          <w:trHeight w:val="158"/>
        </w:trPr>
        <w:tc>
          <w:tcPr>
            <w:tcW w:w="590" w:type="dxa"/>
            <w:vAlign w:val="center"/>
          </w:tcPr>
          <w:p w14:paraId="79CDEDA0" w14:textId="77777777" w:rsidR="00110661" w:rsidRPr="009921A0" w:rsidRDefault="00110661"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2</w:t>
            </w:r>
          </w:p>
        </w:tc>
        <w:tc>
          <w:tcPr>
            <w:tcW w:w="10420" w:type="dxa"/>
          </w:tcPr>
          <w:p w14:paraId="79CDEDA1" w14:textId="77777777" w:rsidR="00110661" w:rsidRPr="009921A0" w:rsidRDefault="00110661" w:rsidP="00DE2F96">
            <w:pPr>
              <w:keepNext/>
              <w:widowControl w:val="0"/>
              <w:rPr>
                <w:rFonts w:ascii="Calibri" w:hAnsi="Calibri"/>
                <w:sz w:val="18"/>
                <w:szCs w:val="18"/>
              </w:rPr>
            </w:pPr>
            <w:r>
              <w:rPr>
                <w:rFonts w:asciiTheme="minorHAnsi" w:hAnsiTheme="minorHAnsi"/>
                <w:sz w:val="18"/>
                <w:szCs w:val="18"/>
              </w:rPr>
              <w:t>Installed w</w:t>
            </w:r>
            <w:r w:rsidRPr="00787AAD">
              <w:rPr>
                <w:rFonts w:asciiTheme="minorHAnsi" w:hAnsiTheme="minorHAnsi"/>
                <w:sz w:val="18"/>
                <w:szCs w:val="18"/>
              </w:rPr>
              <w:t>all insulation</w:t>
            </w:r>
            <w:r>
              <w:rPr>
                <w:rFonts w:asciiTheme="minorHAnsi" w:hAnsiTheme="minorHAnsi"/>
                <w:sz w:val="18"/>
                <w:szCs w:val="18"/>
              </w:rPr>
              <w:t xml:space="preserve"> before installing tubs, </w:t>
            </w:r>
            <w:r w:rsidRPr="00787AAD">
              <w:rPr>
                <w:rFonts w:asciiTheme="minorHAnsi" w:hAnsiTheme="minorHAnsi"/>
                <w:sz w:val="18"/>
                <w:szCs w:val="18"/>
              </w:rPr>
              <w:t>showers and fireplace</w:t>
            </w:r>
            <w:r>
              <w:rPr>
                <w:rFonts w:asciiTheme="minorHAnsi" w:hAnsiTheme="minorHAnsi"/>
                <w:sz w:val="18"/>
                <w:szCs w:val="18"/>
              </w:rPr>
              <w:t>s</w:t>
            </w:r>
            <w:r w:rsidRPr="00787AAD">
              <w:rPr>
                <w:rFonts w:asciiTheme="minorHAnsi" w:hAnsiTheme="minorHAnsi"/>
                <w:sz w:val="18"/>
                <w:szCs w:val="18"/>
              </w:rPr>
              <w:t xml:space="preserve">.  </w:t>
            </w:r>
            <w:r>
              <w:rPr>
                <w:rFonts w:asciiTheme="minorHAnsi" w:hAnsiTheme="minorHAnsi"/>
                <w:sz w:val="18"/>
                <w:szCs w:val="18"/>
              </w:rPr>
              <w:t xml:space="preserve"> </w:t>
            </w:r>
          </w:p>
        </w:tc>
      </w:tr>
      <w:tr w:rsidR="00110661" w:rsidRPr="00C4300E" w14:paraId="79CDEDA5" w14:textId="77777777" w:rsidTr="006453E3">
        <w:trPr>
          <w:trHeight w:val="158"/>
        </w:trPr>
        <w:tc>
          <w:tcPr>
            <w:tcW w:w="590" w:type="dxa"/>
            <w:vAlign w:val="center"/>
          </w:tcPr>
          <w:p w14:paraId="79CDEDA3" w14:textId="77777777" w:rsidR="00110661" w:rsidRPr="009921A0" w:rsidRDefault="00110661"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3</w:t>
            </w:r>
          </w:p>
        </w:tc>
        <w:tc>
          <w:tcPr>
            <w:tcW w:w="10420" w:type="dxa"/>
          </w:tcPr>
          <w:p w14:paraId="79CDEDA4" w14:textId="77777777" w:rsidR="00110661" w:rsidRPr="009921A0" w:rsidRDefault="00110661" w:rsidP="00DE2F96">
            <w:pPr>
              <w:keepNext/>
              <w:widowControl w:val="0"/>
              <w:rPr>
                <w:rFonts w:ascii="Calibri" w:hAnsi="Calibri"/>
                <w:sz w:val="18"/>
                <w:szCs w:val="18"/>
              </w:rPr>
            </w:pPr>
            <w:r w:rsidRPr="00787AAD">
              <w:rPr>
                <w:rFonts w:asciiTheme="minorHAnsi" w:hAnsiTheme="minorHAnsi"/>
                <w:sz w:val="18"/>
                <w:szCs w:val="18"/>
              </w:rPr>
              <w:t xml:space="preserve">Electric Panel on walls separating conditioned and </w:t>
            </w:r>
            <w:r w:rsidR="00E25814">
              <w:rPr>
                <w:rFonts w:asciiTheme="minorHAnsi" w:hAnsiTheme="minorHAnsi"/>
                <w:sz w:val="18"/>
                <w:szCs w:val="18"/>
              </w:rPr>
              <w:t>u</w:t>
            </w:r>
            <w:r w:rsidR="00E25814" w:rsidRPr="00787AAD">
              <w:rPr>
                <w:rFonts w:asciiTheme="minorHAnsi" w:hAnsiTheme="minorHAnsi"/>
                <w:sz w:val="18"/>
                <w:szCs w:val="18"/>
              </w:rPr>
              <w:t xml:space="preserve">nconditioned </w:t>
            </w:r>
            <w:r w:rsidRPr="00787AAD">
              <w:rPr>
                <w:rFonts w:asciiTheme="minorHAnsi" w:hAnsiTheme="minorHAnsi"/>
                <w:sz w:val="18"/>
                <w:szCs w:val="18"/>
              </w:rPr>
              <w:t xml:space="preserve">space </w:t>
            </w:r>
            <w:r>
              <w:rPr>
                <w:rFonts w:asciiTheme="minorHAnsi" w:hAnsiTheme="minorHAnsi"/>
                <w:sz w:val="18"/>
                <w:szCs w:val="18"/>
              </w:rPr>
              <w:t>are</w:t>
            </w:r>
            <w:r w:rsidRPr="00787AAD">
              <w:rPr>
                <w:rFonts w:asciiTheme="minorHAnsi" w:hAnsiTheme="minorHAnsi"/>
                <w:sz w:val="18"/>
                <w:szCs w:val="18"/>
              </w:rPr>
              <w:t xml:space="preserve"> sealed and insulated behind the </w:t>
            </w:r>
            <w:r>
              <w:rPr>
                <w:rFonts w:asciiTheme="minorHAnsi" w:hAnsiTheme="minorHAnsi"/>
                <w:sz w:val="18"/>
                <w:szCs w:val="18"/>
              </w:rPr>
              <w:t xml:space="preserve">panel </w:t>
            </w:r>
            <w:r w:rsidRPr="00787AAD">
              <w:rPr>
                <w:rFonts w:asciiTheme="minorHAnsi" w:hAnsiTheme="minorHAnsi"/>
                <w:sz w:val="18"/>
                <w:szCs w:val="18"/>
              </w:rPr>
              <w:t xml:space="preserve">with </w:t>
            </w:r>
            <w:r w:rsidRPr="00787AAD">
              <w:rPr>
                <w:rFonts w:asciiTheme="minorHAnsi" w:hAnsiTheme="minorHAnsi"/>
                <w:color w:val="333333"/>
                <w:sz w:val="18"/>
                <w:szCs w:val="18"/>
              </w:rPr>
              <w:t>rigid insulation or expanding foam.</w:t>
            </w:r>
          </w:p>
        </w:tc>
      </w:tr>
      <w:tr w:rsidR="00110661" w:rsidRPr="00C4300E" w14:paraId="79CDEDA8" w14:textId="77777777" w:rsidTr="006453E3">
        <w:trPr>
          <w:trHeight w:val="158"/>
        </w:trPr>
        <w:tc>
          <w:tcPr>
            <w:tcW w:w="590" w:type="dxa"/>
            <w:vAlign w:val="center"/>
          </w:tcPr>
          <w:p w14:paraId="79CDEDA6" w14:textId="77777777" w:rsidR="00110661" w:rsidRPr="009921A0" w:rsidRDefault="00110661"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4</w:t>
            </w:r>
          </w:p>
        </w:tc>
        <w:tc>
          <w:tcPr>
            <w:tcW w:w="10420" w:type="dxa"/>
          </w:tcPr>
          <w:p w14:paraId="79CDEDA7" w14:textId="77777777" w:rsidR="00110661" w:rsidRPr="009921A0" w:rsidRDefault="00110661" w:rsidP="00DE2F96">
            <w:pPr>
              <w:keepNext/>
              <w:widowControl w:val="0"/>
              <w:rPr>
                <w:rFonts w:ascii="Calibri" w:hAnsi="Calibri"/>
                <w:sz w:val="18"/>
                <w:szCs w:val="18"/>
              </w:rPr>
            </w:pPr>
            <w:r w:rsidRPr="00787AAD">
              <w:rPr>
                <w:rFonts w:asciiTheme="minorHAnsi" w:hAnsiTheme="minorHAnsi"/>
                <w:color w:val="333333"/>
                <w:sz w:val="18"/>
                <w:szCs w:val="18"/>
              </w:rPr>
              <w:t xml:space="preserve">All walls of interior closets vented to the outside for HVAC or water heating equipment </w:t>
            </w:r>
            <w:r>
              <w:rPr>
                <w:rFonts w:asciiTheme="minorHAnsi" w:hAnsiTheme="minorHAnsi"/>
                <w:color w:val="333333"/>
                <w:sz w:val="18"/>
                <w:szCs w:val="18"/>
              </w:rPr>
              <w:t>have</w:t>
            </w:r>
            <w:r w:rsidRPr="00787AAD">
              <w:rPr>
                <w:rFonts w:asciiTheme="minorHAnsi" w:hAnsiTheme="minorHAnsi"/>
                <w:color w:val="333333"/>
                <w:sz w:val="18"/>
                <w:szCs w:val="18"/>
              </w:rPr>
              <w:t xml:space="preserve"> the same R-value and air barrier as the exterior walls and ceiling.  Door</w:t>
            </w:r>
            <w:r>
              <w:rPr>
                <w:rFonts w:asciiTheme="minorHAnsi" w:hAnsiTheme="minorHAnsi"/>
                <w:color w:val="333333"/>
                <w:sz w:val="18"/>
                <w:szCs w:val="18"/>
              </w:rPr>
              <w:t>s</w:t>
            </w:r>
            <w:r w:rsidRPr="00787AAD">
              <w:rPr>
                <w:rFonts w:asciiTheme="minorHAnsi" w:hAnsiTheme="minorHAnsi"/>
                <w:color w:val="333333"/>
                <w:sz w:val="18"/>
                <w:szCs w:val="18"/>
              </w:rPr>
              <w:t xml:space="preserve"> </w:t>
            </w:r>
            <w:r>
              <w:rPr>
                <w:rFonts w:asciiTheme="minorHAnsi" w:hAnsiTheme="minorHAnsi"/>
                <w:color w:val="333333"/>
                <w:sz w:val="18"/>
                <w:szCs w:val="18"/>
              </w:rPr>
              <w:t xml:space="preserve">are </w:t>
            </w:r>
            <w:r w:rsidRPr="00787AAD">
              <w:rPr>
                <w:rFonts w:asciiTheme="minorHAnsi" w:hAnsiTheme="minorHAnsi"/>
                <w:color w:val="333333"/>
                <w:sz w:val="18"/>
                <w:szCs w:val="18"/>
              </w:rPr>
              <w:t>insulated and weather stri</w:t>
            </w:r>
            <w:r>
              <w:rPr>
                <w:rFonts w:asciiTheme="minorHAnsi" w:hAnsiTheme="minorHAnsi"/>
                <w:color w:val="333333"/>
                <w:sz w:val="18"/>
                <w:szCs w:val="18"/>
              </w:rPr>
              <w:t>p</w:t>
            </w:r>
            <w:r w:rsidRPr="00787AAD">
              <w:rPr>
                <w:rFonts w:asciiTheme="minorHAnsi" w:hAnsiTheme="minorHAnsi"/>
                <w:color w:val="333333"/>
                <w:sz w:val="18"/>
                <w:szCs w:val="18"/>
              </w:rPr>
              <w:t>ped.</w:t>
            </w:r>
          </w:p>
        </w:tc>
      </w:tr>
      <w:tr w:rsidR="00110661" w:rsidRPr="00C4300E" w14:paraId="79CDEDAB" w14:textId="77777777" w:rsidTr="006453E3">
        <w:trPr>
          <w:trHeight w:val="158"/>
        </w:trPr>
        <w:tc>
          <w:tcPr>
            <w:tcW w:w="590" w:type="dxa"/>
            <w:vAlign w:val="center"/>
          </w:tcPr>
          <w:p w14:paraId="79CDEDA9" w14:textId="77777777" w:rsidR="00110661" w:rsidRPr="009921A0" w:rsidRDefault="00110661" w:rsidP="000E1747">
            <w:pPr>
              <w:keepNext/>
              <w:widowControl w:val="0"/>
              <w:jc w:val="center"/>
              <w:rPr>
                <w:rFonts w:ascii="Calibri" w:hAnsi="Calibri"/>
                <w:color w:val="333333"/>
                <w:sz w:val="18"/>
                <w:szCs w:val="18"/>
              </w:rPr>
            </w:pPr>
            <w:r>
              <w:rPr>
                <w:rFonts w:ascii="Calibri" w:hAnsi="Calibri"/>
                <w:color w:val="333333"/>
                <w:sz w:val="18"/>
                <w:szCs w:val="18"/>
              </w:rPr>
              <w:t>0</w:t>
            </w:r>
            <w:r w:rsidRPr="009921A0">
              <w:rPr>
                <w:rFonts w:ascii="Calibri" w:hAnsi="Calibri"/>
                <w:color w:val="333333"/>
                <w:sz w:val="18"/>
                <w:szCs w:val="18"/>
              </w:rPr>
              <w:t>5</w:t>
            </w:r>
          </w:p>
        </w:tc>
        <w:tc>
          <w:tcPr>
            <w:tcW w:w="10420" w:type="dxa"/>
          </w:tcPr>
          <w:p w14:paraId="79CDEDAA" w14:textId="77777777" w:rsidR="00110661" w:rsidRPr="009921A0" w:rsidRDefault="00110661" w:rsidP="00DE2F96">
            <w:pPr>
              <w:keepNext/>
              <w:widowControl w:val="0"/>
              <w:rPr>
                <w:rFonts w:ascii="Calibri" w:hAnsi="Calibri"/>
                <w:sz w:val="18"/>
                <w:szCs w:val="18"/>
              </w:rPr>
            </w:pPr>
            <w:r w:rsidRPr="00787AAD">
              <w:rPr>
                <w:rFonts w:asciiTheme="minorHAnsi" w:hAnsiTheme="minorHAnsi"/>
                <w:color w:val="333333"/>
                <w:sz w:val="18"/>
                <w:szCs w:val="18"/>
              </w:rPr>
              <w:t xml:space="preserve">Ducting not allowed </w:t>
            </w:r>
            <w:r>
              <w:rPr>
                <w:rFonts w:asciiTheme="minorHAnsi" w:hAnsiTheme="minorHAnsi"/>
                <w:color w:val="333333"/>
                <w:sz w:val="18"/>
                <w:szCs w:val="18"/>
              </w:rPr>
              <w:t>in</w:t>
            </w:r>
            <w:r w:rsidRPr="00787AAD">
              <w:rPr>
                <w:rFonts w:asciiTheme="minorHAnsi" w:hAnsiTheme="minorHAnsi"/>
                <w:color w:val="333333"/>
                <w:sz w:val="18"/>
                <w:szCs w:val="18"/>
              </w:rPr>
              <w:t xml:space="preserve"> exterior walls unless insulated </w:t>
            </w:r>
            <w:r>
              <w:rPr>
                <w:rFonts w:asciiTheme="minorHAnsi" w:hAnsiTheme="minorHAnsi"/>
                <w:color w:val="333333"/>
                <w:sz w:val="18"/>
                <w:szCs w:val="18"/>
              </w:rPr>
              <w:t>to</w:t>
            </w:r>
            <w:r w:rsidRPr="00787AAD">
              <w:rPr>
                <w:rFonts w:asciiTheme="minorHAnsi" w:hAnsiTheme="minorHAnsi"/>
                <w:color w:val="333333"/>
                <w:sz w:val="18"/>
                <w:szCs w:val="18"/>
              </w:rPr>
              <w:t xml:space="preserve"> R6 </w:t>
            </w:r>
            <w:r>
              <w:rPr>
                <w:rFonts w:asciiTheme="minorHAnsi" w:hAnsiTheme="minorHAnsi"/>
                <w:color w:val="333333"/>
                <w:sz w:val="18"/>
                <w:szCs w:val="18"/>
              </w:rPr>
              <w:t xml:space="preserve">or greater </w:t>
            </w:r>
            <w:r w:rsidRPr="00787AAD">
              <w:rPr>
                <w:rFonts w:asciiTheme="minorHAnsi" w:hAnsiTheme="minorHAnsi"/>
                <w:color w:val="333333"/>
                <w:sz w:val="18"/>
                <w:szCs w:val="18"/>
              </w:rPr>
              <w:t>and the insulation and duct are not crushed. Ducting not allowed in 2x4 wall assemblies.</w:t>
            </w:r>
          </w:p>
        </w:tc>
      </w:tr>
      <w:tr w:rsidR="00110661" w:rsidRPr="00C4300E" w14:paraId="79CDEDAE" w14:textId="77777777" w:rsidTr="006453E3">
        <w:trPr>
          <w:trHeight w:val="158"/>
        </w:trPr>
        <w:tc>
          <w:tcPr>
            <w:tcW w:w="590" w:type="dxa"/>
            <w:vAlign w:val="center"/>
          </w:tcPr>
          <w:p w14:paraId="79CDEDAC" w14:textId="77777777" w:rsidR="00110661" w:rsidRPr="009921A0" w:rsidRDefault="00110661" w:rsidP="000E1747">
            <w:pPr>
              <w:keepNext/>
              <w:widowControl w:val="0"/>
              <w:jc w:val="center"/>
              <w:rPr>
                <w:rFonts w:ascii="Calibri" w:hAnsi="Calibri"/>
                <w:color w:val="333333"/>
                <w:sz w:val="18"/>
                <w:szCs w:val="18"/>
              </w:rPr>
            </w:pPr>
            <w:r>
              <w:rPr>
                <w:rFonts w:ascii="Calibri" w:hAnsi="Calibri"/>
                <w:color w:val="333333"/>
                <w:sz w:val="18"/>
                <w:szCs w:val="18"/>
              </w:rPr>
              <w:t>0</w:t>
            </w:r>
            <w:r w:rsidRPr="009921A0">
              <w:rPr>
                <w:rFonts w:ascii="Calibri" w:hAnsi="Calibri"/>
                <w:color w:val="333333"/>
                <w:sz w:val="18"/>
                <w:szCs w:val="18"/>
              </w:rPr>
              <w:t>6</w:t>
            </w:r>
          </w:p>
        </w:tc>
        <w:tc>
          <w:tcPr>
            <w:tcW w:w="10420" w:type="dxa"/>
          </w:tcPr>
          <w:p w14:paraId="79CDEDAD" w14:textId="77777777" w:rsidR="00110661" w:rsidRPr="009921A0" w:rsidRDefault="00110661" w:rsidP="00DE2F96">
            <w:pPr>
              <w:keepNext/>
              <w:widowControl w:val="0"/>
              <w:rPr>
                <w:rFonts w:ascii="Calibri" w:hAnsi="Calibri"/>
                <w:sz w:val="18"/>
                <w:szCs w:val="18"/>
              </w:rPr>
            </w:pPr>
            <w:r w:rsidRPr="00787AAD">
              <w:rPr>
                <w:rFonts w:asciiTheme="minorHAnsi" w:hAnsiTheme="minorHAnsi"/>
                <w:sz w:val="18"/>
                <w:szCs w:val="18"/>
              </w:rPr>
              <w:t xml:space="preserve">Corner channels, wall intersections, and double sided shear walls </w:t>
            </w:r>
            <w:r>
              <w:rPr>
                <w:rFonts w:asciiTheme="minorHAnsi" w:hAnsiTheme="minorHAnsi"/>
                <w:sz w:val="18"/>
                <w:szCs w:val="18"/>
              </w:rPr>
              <w:t>insulated</w:t>
            </w:r>
            <w:r w:rsidRPr="00787AAD">
              <w:rPr>
                <w:rFonts w:asciiTheme="minorHAnsi" w:hAnsiTheme="minorHAnsi"/>
                <w:sz w:val="18"/>
                <w:szCs w:val="18"/>
              </w:rPr>
              <w:t xml:space="preserve"> to the required R-value before </w:t>
            </w:r>
            <w:r>
              <w:rPr>
                <w:rFonts w:asciiTheme="minorHAnsi" w:hAnsiTheme="minorHAnsi"/>
                <w:sz w:val="18"/>
                <w:szCs w:val="18"/>
              </w:rPr>
              <w:t>e</w:t>
            </w:r>
            <w:r w:rsidRPr="00787AAD">
              <w:rPr>
                <w:rFonts w:asciiTheme="minorHAnsi" w:hAnsiTheme="minorHAnsi"/>
                <w:sz w:val="18"/>
                <w:szCs w:val="18"/>
              </w:rPr>
              <w:t>nclosing the wall.</w:t>
            </w:r>
          </w:p>
        </w:tc>
      </w:tr>
      <w:tr w:rsidR="00110661" w:rsidRPr="00C4300E" w14:paraId="79CDEDB1" w14:textId="77777777" w:rsidTr="006453E3">
        <w:trPr>
          <w:trHeight w:val="158"/>
        </w:trPr>
        <w:tc>
          <w:tcPr>
            <w:tcW w:w="590" w:type="dxa"/>
            <w:vAlign w:val="center"/>
          </w:tcPr>
          <w:p w14:paraId="79CDEDAF" w14:textId="77777777" w:rsidR="00110661" w:rsidRDefault="00110661" w:rsidP="000E1747">
            <w:pPr>
              <w:keepNext/>
              <w:widowControl w:val="0"/>
              <w:jc w:val="center"/>
              <w:rPr>
                <w:rFonts w:ascii="Calibri" w:hAnsi="Calibri"/>
                <w:color w:val="333333"/>
                <w:sz w:val="18"/>
                <w:szCs w:val="18"/>
              </w:rPr>
            </w:pPr>
            <w:r>
              <w:rPr>
                <w:rFonts w:ascii="Calibri" w:hAnsi="Calibri"/>
                <w:color w:val="333333"/>
                <w:sz w:val="18"/>
                <w:szCs w:val="18"/>
              </w:rPr>
              <w:t>07</w:t>
            </w:r>
          </w:p>
        </w:tc>
        <w:tc>
          <w:tcPr>
            <w:tcW w:w="10420" w:type="dxa"/>
          </w:tcPr>
          <w:p w14:paraId="79CDEDB0" w14:textId="77777777" w:rsidR="00110661" w:rsidRPr="009921A0" w:rsidRDefault="00110661" w:rsidP="00DE2F96">
            <w:pPr>
              <w:keepNext/>
              <w:widowControl w:val="0"/>
              <w:rPr>
                <w:rFonts w:ascii="Calibri" w:hAnsi="Calibri"/>
                <w:color w:val="333333"/>
                <w:sz w:val="18"/>
                <w:szCs w:val="18"/>
              </w:rPr>
            </w:pPr>
            <w:r w:rsidRPr="00787AAD">
              <w:rPr>
                <w:rFonts w:asciiTheme="minorHAnsi" w:hAnsiTheme="minorHAnsi"/>
                <w:sz w:val="18"/>
                <w:szCs w:val="18"/>
              </w:rPr>
              <w:t xml:space="preserve">Insulation that does not fill the cavity </w:t>
            </w:r>
            <w:r>
              <w:rPr>
                <w:rFonts w:asciiTheme="minorHAnsi" w:hAnsiTheme="minorHAnsi"/>
                <w:sz w:val="18"/>
                <w:szCs w:val="18"/>
              </w:rPr>
              <w:t xml:space="preserve">placed against </w:t>
            </w:r>
            <w:r w:rsidRPr="00787AAD">
              <w:rPr>
                <w:rFonts w:asciiTheme="minorHAnsi" w:hAnsiTheme="minorHAnsi"/>
                <w:sz w:val="18"/>
                <w:szCs w:val="18"/>
              </w:rPr>
              <w:t xml:space="preserve">exterior </w:t>
            </w:r>
            <w:r>
              <w:rPr>
                <w:rFonts w:asciiTheme="minorHAnsi" w:hAnsiTheme="minorHAnsi"/>
                <w:sz w:val="18"/>
                <w:szCs w:val="18"/>
              </w:rPr>
              <w:t>air barrier</w:t>
            </w:r>
            <w:r w:rsidRPr="00787AAD">
              <w:rPr>
                <w:rFonts w:asciiTheme="minorHAnsi" w:hAnsiTheme="minorHAnsi"/>
                <w:sz w:val="18"/>
                <w:szCs w:val="18"/>
              </w:rPr>
              <w:t>.</w:t>
            </w:r>
          </w:p>
        </w:tc>
      </w:tr>
      <w:tr w:rsidR="00110661" w:rsidRPr="00C4300E" w14:paraId="79CDEDB4" w14:textId="77777777" w:rsidTr="006453E3">
        <w:trPr>
          <w:trHeight w:val="158"/>
        </w:trPr>
        <w:tc>
          <w:tcPr>
            <w:tcW w:w="590" w:type="dxa"/>
            <w:vAlign w:val="center"/>
          </w:tcPr>
          <w:p w14:paraId="79CDEDB2" w14:textId="77777777" w:rsidR="00110661" w:rsidRDefault="00110661" w:rsidP="000E1747">
            <w:pPr>
              <w:keepNext/>
              <w:widowControl w:val="0"/>
              <w:jc w:val="center"/>
              <w:rPr>
                <w:rFonts w:ascii="Calibri" w:hAnsi="Calibri"/>
                <w:color w:val="333333"/>
                <w:sz w:val="18"/>
                <w:szCs w:val="18"/>
              </w:rPr>
            </w:pPr>
            <w:r>
              <w:rPr>
                <w:rFonts w:ascii="Calibri" w:hAnsi="Calibri"/>
                <w:color w:val="333333"/>
                <w:sz w:val="18"/>
                <w:szCs w:val="18"/>
              </w:rPr>
              <w:t>08</w:t>
            </w:r>
          </w:p>
        </w:tc>
        <w:tc>
          <w:tcPr>
            <w:tcW w:w="10420" w:type="dxa"/>
          </w:tcPr>
          <w:p w14:paraId="79CDEDB3" w14:textId="77777777" w:rsidR="00110661" w:rsidRPr="009921A0" w:rsidRDefault="00110661" w:rsidP="00DE2F96">
            <w:pPr>
              <w:keepNext/>
              <w:widowControl w:val="0"/>
              <w:rPr>
                <w:rFonts w:ascii="Calibri" w:hAnsi="Calibri"/>
                <w:color w:val="333333"/>
                <w:sz w:val="18"/>
                <w:szCs w:val="18"/>
              </w:rPr>
            </w:pPr>
            <w:r w:rsidRPr="00787AAD">
              <w:rPr>
                <w:rFonts w:asciiTheme="minorHAnsi" w:hAnsiTheme="minorHAnsi"/>
                <w:sz w:val="18"/>
                <w:szCs w:val="18"/>
              </w:rPr>
              <w:t>Band joists are insulated to the same R-value as the wall</w:t>
            </w:r>
            <w:r>
              <w:rPr>
                <w:rFonts w:asciiTheme="minorHAnsi" w:hAnsiTheme="minorHAnsi"/>
                <w:sz w:val="18"/>
                <w:szCs w:val="18"/>
              </w:rPr>
              <w:t>s</w:t>
            </w:r>
            <w:r w:rsidRPr="00787AAD">
              <w:rPr>
                <w:rFonts w:asciiTheme="minorHAnsi" w:hAnsiTheme="minorHAnsi"/>
                <w:sz w:val="18"/>
                <w:szCs w:val="18"/>
              </w:rPr>
              <w:t>.</w:t>
            </w:r>
          </w:p>
        </w:tc>
      </w:tr>
      <w:tr w:rsidR="006453E3" w:rsidRPr="00C4300E" w14:paraId="79CDEDB6" w14:textId="77777777" w:rsidTr="006453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10" w:type="dxa"/>
            <w:gridSpan w:val="2"/>
            <w:vAlign w:val="center"/>
          </w:tcPr>
          <w:p w14:paraId="79CDEDB5"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B7" w14:textId="77777777" w:rsidR="00110661" w:rsidRDefault="00110661" w:rsidP="000E1747">
      <w:pPr>
        <w:rPr>
          <w:rFonts w:ascii="Calibri" w:hAnsi="Calibri"/>
          <w:b/>
          <w:bCs/>
          <w:caps/>
        </w:rPr>
      </w:pPr>
    </w:p>
    <w:tbl>
      <w:tblPr>
        <w:tblW w:w="4997"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199"/>
      </w:tblGrid>
      <w:tr w:rsidR="00110661" w:rsidRPr="00C4300E" w14:paraId="79CDEDB9" w14:textId="77777777" w:rsidTr="006453E3">
        <w:trPr>
          <w:trHeight w:val="158"/>
        </w:trPr>
        <w:tc>
          <w:tcPr>
            <w:tcW w:w="11009" w:type="dxa"/>
            <w:gridSpan w:val="2"/>
          </w:tcPr>
          <w:p w14:paraId="79CDEDB8" w14:textId="303988F8" w:rsidR="00110661" w:rsidRDefault="00110661" w:rsidP="00DE2F96">
            <w:pPr>
              <w:pStyle w:val="BulletB1Number"/>
              <w:keepNext/>
              <w:spacing w:before="0"/>
              <w:ind w:left="0" w:firstLine="0"/>
              <w:rPr>
                <w:rFonts w:ascii="Calibri" w:hAnsi="Calibri"/>
                <w:sz w:val="18"/>
                <w:szCs w:val="18"/>
              </w:rPr>
            </w:pPr>
            <w:r w:rsidRPr="002F2318">
              <w:rPr>
                <w:rFonts w:ascii="Calibri" w:hAnsi="Calibri"/>
                <w:b/>
                <w:bCs/>
                <w:caps/>
                <w:szCs w:val="18"/>
              </w:rPr>
              <w:t xml:space="preserve">J. </w:t>
            </w:r>
            <w:r w:rsidR="002F2318" w:rsidRPr="002F2318">
              <w:rPr>
                <w:rFonts w:ascii="Calibri" w:hAnsi="Calibri"/>
                <w:b/>
                <w:szCs w:val="18"/>
              </w:rPr>
              <w:t>Ceiling/Roof Insulation</w:t>
            </w:r>
            <w:r w:rsidRPr="002F2318">
              <w:rPr>
                <w:rFonts w:ascii="Calibri" w:hAnsi="Calibri"/>
                <w:b/>
                <w:bCs/>
                <w:caps/>
                <w:szCs w:val="18"/>
              </w:rPr>
              <w:t xml:space="preserve"> </w:t>
            </w:r>
          </w:p>
        </w:tc>
      </w:tr>
      <w:tr w:rsidR="00110661" w:rsidRPr="00C4300E" w14:paraId="79CDEDBC" w14:textId="77777777" w:rsidTr="006453E3">
        <w:trPr>
          <w:trHeight w:val="158"/>
        </w:trPr>
        <w:tc>
          <w:tcPr>
            <w:tcW w:w="590" w:type="dxa"/>
            <w:vAlign w:val="center"/>
          </w:tcPr>
          <w:p w14:paraId="79CDEDBA"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19" w:type="dxa"/>
          </w:tcPr>
          <w:p w14:paraId="79CDEDBB"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Insulation extends to the outside edge of the exterior top plates and is flush against any ventilation dams/baffles.</w:t>
            </w:r>
          </w:p>
        </w:tc>
      </w:tr>
      <w:tr w:rsidR="00110661" w:rsidRPr="00C4300E" w14:paraId="79CDEDBF" w14:textId="77777777" w:rsidTr="006453E3">
        <w:trPr>
          <w:trHeight w:val="158"/>
        </w:trPr>
        <w:tc>
          <w:tcPr>
            <w:tcW w:w="590" w:type="dxa"/>
            <w:vAlign w:val="center"/>
          </w:tcPr>
          <w:p w14:paraId="79CDEDBD"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19" w:type="dxa"/>
          </w:tcPr>
          <w:p w14:paraId="79CDEDBE"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Insulation is in direct contact with ceiling</w:t>
            </w:r>
            <w:r>
              <w:rPr>
                <w:rFonts w:asciiTheme="minorHAnsi" w:hAnsiTheme="minorHAnsi"/>
                <w:sz w:val="18"/>
                <w:szCs w:val="18"/>
              </w:rPr>
              <w:t>,</w:t>
            </w:r>
            <w:r w:rsidRPr="00787AAD">
              <w:rPr>
                <w:rFonts w:asciiTheme="minorHAnsi" w:hAnsiTheme="minorHAnsi"/>
                <w:sz w:val="18"/>
                <w:szCs w:val="18"/>
              </w:rPr>
              <w:t xml:space="preserve"> so there are no gaps between the ceiling and the insulation.</w:t>
            </w:r>
          </w:p>
        </w:tc>
      </w:tr>
      <w:tr w:rsidR="00110661" w:rsidRPr="00C4300E" w14:paraId="79CDEDC2" w14:textId="77777777" w:rsidTr="006453E3">
        <w:trPr>
          <w:trHeight w:val="158"/>
        </w:trPr>
        <w:tc>
          <w:tcPr>
            <w:tcW w:w="590" w:type="dxa"/>
            <w:vAlign w:val="center"/>
          </w:tcPr>
          <w:p w14:paraId="79CDEDC0"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03</w:t>
            </w:r>
          </w:p>
        </w:tc>
        <w:tc>
          <w:tcPr>
            <w:tcW w:w="10419" w:type="dxa"/>
          </w:tcPr>
          <w:p w14:paraId="79CDEDC1"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For chimneys and flues</w:t>
            </w:r>
            <w:r>
              <w:rPr>
                <w:rFonts w:asciiTheme="minorHAnsi" w:hAnsiTheme="minorHAnsi"/>
                <w:sz w:val="18"/>
                <w:szCs w:val="18"/>
              </w:rPr>
              <w:t>,</w:t>
            </w:r>
            <w:r w:rsidRPr="00787AAD">
              <w:rPr>
                <w:rFonts w:asciiTheme="minorHAnsi" w:hAnsiTheme="minorHAnsi"/>
                <w:sz w:val="18"/>
                <w:szCs w:val="18"/>
              </w:rPr>
              <w:t xml:space="preserve"> the insulation</w:t>
            </w:r>
            <w:r>
              <w:rPr>
                <w:rFonts w:asciiTheme="minorHAnsi" w:hAnsiTheme="minorHAnsi"/>
                <w:sz w:val="18"/>
                <w:szCs w:val="18"/>
              </w:rPr>
              <w:t xml:space="preserve"> is</w:t>
            </w:r>
            <w:r w:rsidRPr="00787AAD">
              <w:rPr>
                <w:rFonts w:asciiTheme="minorHAnsi" w:hAnsiTheme="minorHAnsi"/>
                <w:sz w:val="18"/>
                <w:szCs w:val="18"/>
              </w:rPr>
              <w:t xml:space="preserve"> in contact with the sheet metal collar.</w:t>
            </w:r>
          </w:p>
        </w:tc>
      </w:tr>
      <w:tr w:rsidR="00110661" w:rsidRPr="00C4300E" w14:paraId="79CDEDC5" w14:textId="77777777" w:rsidTr="006453E3">
        <w:trPr>
          <w:trHeight w:val="158"/>
        </w:trPr>
        <w:tc>
          <w:tcPr>
            <w:tcW w:w="590" w:type="dxa"/>
            <w:vAlign w:val="center"/>
          </w:tcPr>
          <w:p w14:paraId="79CDEDC3"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04</w:t>
            </w:r>
          </w:p>
        </w:tc>
        <w:tc>
          <w:tcPr>
            <w:tcW w:w="10419" w:type="dxa"/>
          </w:tcPr>
          <w:p w14:paraId="79CDEDC4" w14:textId="088CF92E" w:rsidR="00110661" w:rsidRPr="00805233" w:rsidRDefault="00110661" w:rsidP="00D80294">
            <w:pPr>
              <w:pStyle w:val="BulletB1Number"/>
              <w:keepNext/>
              <w:spacing w:before="0"/>
              <w:ind w:left="0" w:firstLine="0"/>
              <w:rPr>
                <w:rFonts w:ascii="Calibri" w:hAnsi="Calibri"/>
                <w:sz w:val="18"/>
                <w:szCs w:val="18"/>
                <w:highlight w:val="yellow"/>
              </w:rPr>
            </w:pPr>
            <w:r w:rsidRPr="00787AAD">
              <w:rPr>
                <w:rFonts w:asciiTheme="minorHAnsi" w:hAnsiTheme="minorHAnsi"/>
                <w:sz w:val="18"/>
                <w:szCs w:val="18"/>
              </w:rPr>
              <w:t xml:space="preserve">Can lights are covered with insulation to the same depth as required by the CF1R for ceiling insulation.  If not an area weighted calculation is required to be turned in with this </w:t>
            </w:r>
            <w:r w:rsidR="00D80294">
              <w:rPr>
                <w:rFonts w:asciiTheme="minorHAnsi" w:hAnsiTheme="minorHAnsi"/>
                <w:sz w:val="18"/>
                <w:szCs w:val="18"/>
              </w:rPr>
              <w:t>compliance document</w:t>
            </w:r>
            <w:r w:rsidRPr="00787AAD">
              <w:rPr>
                <w:rFonts w:asciiTheme="minorHAnsi" w:hAnsiTheme="minorHAnsi"/>
                <w:sz w:val="18"/>
                <w:szCs w:val="18"/>
              </w:rPr>
              <w:t>.</w:t>
            </w:r>
          </w:p>
        </w:tc>
      </w:tr>
      <w:tr w:rsidR="00110661" w:rsidRPr="00C4300E" w14:paraId="79CDEDC8" w14:textId="77777777" w:rsidTr="006453E3">
        <w:trPr>
          <w:trHeight w:val="158"/>
        </w:trPr>
        <w:tc>
          <w:tcPr>
            <w:tcW w:w="590" w:type="dxa"/>
            <w:vAlign w:val="center"/>
          </w:tcPr>
          <w:p w14:paraId="79CDEDC6"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05</w:t>
            </w:r>
          </w:p>
        </w:tc>
        <w:tc>
          <w:tcPr>
            <w:tcW w:w="10419" w:type="dxa"/>
          </w:tcPr>
          <w:p w14:paraId="79CDEDC7" w14:textId="2340065F" w:rsidR="00110661" w:rsidRPr="009921A0" w:rsidRDefault="00110661" w:rsidP="00D80294">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Walkways and mechanical platforms insulated to the same R-value as required </w:t>
            </w:r>
            <w:r>
              <w:rPr>
                <w:rFonts w:asciiTheme="minorHAnsi" w:hAnsiTheme="minorHAnsi"/>
                <w:sz w:val="18"/>
                <w:szCs w:val="18"/>
              </w:rPr>
              <w:t xml:space="preserve">for </w:t>
            </w:r>
            <w:r w:rsidRPr="00787AAD">
              <w:rPr>
                <w:rFonts w:asciiTheme="minorHAnsi" w:hAnsiTheme="minorHAnsi"/>
                <w:sz w:val="18"/>
                <w:szCs w:val="18"/>
              </w:rPr>
              <w:t xml:space="preserve">the ceiling. If not an area weighted calculation is required to be turned in with this </w:t>
            </w:r>
            <w:r w:rsidR="00D80294">
              <w:rPr>
                <w:rFonts w:asciiTheme="minorHAnsi" w:hAnsiTheme="minorHAnsi"/>
                <w:sz w:val="18"/>
                <w:szCs w:val="18"/>
              </w:rPr>
              <w:t>compliance document</w:t>
            </w:r>
            <w:r w:rsidRPr="00787AAD">
              <w:rPr>
                <w:rFonts w:asciiTheme="minorHAnsi" w:hAnsiTheme="minorHAnsi"/>
                <w:sz w:val="18"/>
                <w:szCs w:val="18"/>
              </w:rPr>
              <w:t>.</w:t>
            </w:r>
          </w:p>
        </w:tc>
      </w:tr>
      <w:tr w:rsidR="00110661" w:rsidRPr="00C4300E" w14:paraId="79CDEDCB" w14:textId="77777777" w:rsidTr="006453E3">
        <w:trPr>
          <w:trHeight w:val="158"/>
        </w:trPr>
        <w:tc>
          <w:tcPr>
            <w:tcW w:w="590" w:type="dxa"/>
            <w:vAlign w:val="center"/>
          </w:tcPr>
          <w:p w14:paraId="79CDEDC9"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06</w:t>
            </w:r>
          </w:p>
        </w:tc>
        <w:tc>
          <w:tcPr>
            <w:tcW w:w="10419" w:type="dxa"/>
          </w:tcPr>
          <w:p w14:paraId="79CDEDCA" w14:textId="77777777" w:rsidR="00110661" w:rsidRPr="009921A0" w:rsidRDefault="00110661" w:rsidP="00DE2F96">
            <w:pPr>
              <w:pStyle w:val="BulletB1Number"/>
              <w:keepNext/>
              <w:spacing w:before="0"/>
              <w:ind w:left="0" w:firstLine="0"/>
              <w:rPr>
                <w:rFonts w:ascii="Calibri" w:hAnsi="Calibri"/>
                <w:sz w:val="18"/>
                <w:szCs w:val="18"/>
              </w:rPr>
            </w:pPr>
            <w:r>
              <w:rPr>
                <w:rFonts w:asciiTheme="minorHAnsi" w:hAnsiTheme="minorHAnsi"/>
                <w:sz w:val="18"/>
                <w:szCs w:val="18"/>
              </w:rPr>
              <w:t xml:space="preserve">Insulate a soffit by adding </w:t>
            </w:r>
            <w:r w:rsidRPr="00787AAD">
              <w:rPr>
                <w:rFonts w:asciiTheme="minorHAnsi" w:hAnsiTheme="minorHAnsi"/>
                <w:sz w:val="18"/>
                <w:szCs w:val="18"/>
              </w:rPr>
              <w:t>an air barrier and cover with insulation</w:t>
            </w:r>
            <w:r>
              <w:rPr>
                <w:rFonts w:asciiTheme="minorHAnsi" w:hAnsiTheme="minorHAnsi"/>
                <w:sz w:val="18"/>
                <w:szCs w:val="18"/>
              </w:rPr>
              <w:t xml:space="preserve">, or </w:t>
            </w:r>
            <w:r w:rsidRPr="00787AAD">
              <w:rPr>
                <w:rFonts w:asciiTheme="minorHAnsi" w:hAnsiTheme="minorHAnsi"/>
                <w:sz w:val="18"/>
                <w:szCs w:val="18"/>
              </w:rPr>
              <w:t>insulate the entire soffit including floor and walls.</w:t>
            </w:r>
          </w:p>
        </w:tc>
      </w:tr>
      <w:tr w:rsidR="00110661" w:rsidRPr="00C4300E" w14:paraId="79CDEDCE" w14:textId="77777777" w:rsidTr="006453E3">
        <w:trPr>
          <w:trHeight w:val="158"/>
        </w:trPr>
        <w:tc>
          <w:tcPr>
            <w:tcW w:w="590" w:type="dxa"/>
            <w:vAlign w:val="center"/>
          </w:tcPr>
          <w:p w14:paraId="79CDEDCC"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07</w:t>
            </w:r>
          </w:p>
        </w:tc>
        <w:tc>
          <w:tcPr>
            <w:tcW w:w="10419" w:type="dxa"/>
          </w:tcPr>
          <w:p w14:paraId="79CDEDCD"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Knee walls and skylight shafts </w:t>
            </w:r>
            <w:r>
              <w:rPr>
                <w:rFonts w:asciiTheme="minorHAnsi" w:hAnsiTheme="minorHAnsi"/>
                <w:sz w:val="18"/>
                <w:szCs w:val="18"/>
              </w:rPr>
              <w:t>are</w:t>
            </w:r>
            <w:r w:rsidRPr="00787AAD">
              <w:rPr>
                <w:rFonts w:asciiTheme="minorHAnsi" w:hAnsiTheme="minorHAnsi"/>
                <w:sz w:val="18"/>
                <w:szCs w:val="18"/>
              </w:rPr>
              <w:t xml:space="preserve"> insulated to the wall R-value and in full contact with the interior air barrier.  If framing on these surfaces is laid flat batt insulation</w:t>
            </w:r>
            <w:r>
              <w:rPr>
                <w:rFonts w:asciiTheme="minorHAnsi" w:hAnsiTheme="minorHAnsi"/>
                <w:sz w:val="18"/>
                <w:szCs w:val="18"/>
              </w:rPr>
              <w:t xml:space="preserve"> is</w:t>
            </w:r>
            <w:r w:rsidRPr="00787AAD">
              <w:rPr>
                <w:rFonts w:asciiTheme="minorHAnsi" w:hAnsiTheme="minorHAnsi"/>
                <w:sz w:val="18"/>
                <w:szCs w:val="18"/>
              </w:rPr>
              <w:t xml:space="preserve"> cut to fit around the framing.  Bat</w:t>
            </w:r>
            <w:r>
              <w:rPr>
                <w:rFonts w:asciiTheme="minorHAnsi" w:hAnsiTheme="minorHAnsi"/>
                <w:sz w:val="18"/>
                <w:szCs w:val="18"/>
              </w:rPr>
              <w:t>t</w:t>
            </w:r>
            <w:r w:rsidRPr="00787AAD">
              <w:rPr>
                <w:rFonts w:asciiTheme="minorHAnsi" w:hAnsiTheme="minorHAnsi"/>
                <w:sz w:val="18"/>
                <w:szCs w:val="18"/>
              </w:rPr>
              <w:t xml:space="preserve"> insulation is not allowed to be draped over the framing.</w:t>
            </w:r>
          </w:p>
        </w:tc>
      </w:tr>
      <w:tr w:rsidR="00110661" w:rsidRPr="00C4300E" w14:paraId="79CDEDD1" w14:textId="77777777" w:rsidTr="006453E3">
        <w:trPr>
          <w:trHeight w:val="158"/>
        </w:trPr>
        <w:tc>
          <w:tcPr>
            <w:tcW w:w="590" w:type="dxa"/>
            <w:vAlign w:val="center"/>
          </w:tcPr>
          <w:p w14:paraId="79CDEDCF"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08</w:t>
            </w:r>
          </w:p>
        </w:tc>
        <w:tc>
          <w:tcPr>
            <w:tcW w:w="10419" w:type="dxa"/>
          </w:tcPr>
          <w:p w14:paraId="79CDEDD0"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Attic access doors insulated to the same R-value </w:t>
            </w:r>
            <w:r>
              <w:rPr>
                <w:rFonts w:asciiTheme="minorHAnsi" w:hAnsiTheme="minorHAnsi"/>
                <w:sz w:val="18"/>
                <w:szCs w:val="18"/>
              </w:rPr>
              <w:t>as ceiling.</w:t>
            </w:r>
            <w:r w:rsidRPr="00787AAD">
              <w:rPr>
                <w:rFonts w:asciiTheme="minorHAnsi" w:hAnsiTheme="minorHAnsi"/>
                <w:sz w:val="18"/>
                <w:szCs w:val="18"/>
              </w:rPr>
              <w:t xml:space="preserve"> </w:t>
            </w:r>
            <w:r>
              <w:rPr>
                <w:rFonts w:asciiTheme="minorHAnsi" w:hAnsiTheme="minorHAnsi"/>
                <w:sz w:val="18"/>
                <w:szCs w:val="18"/>
              </w:rPr>
              <w:t>T</w:t>
            </w:r>
            <w:r w:rsidRPr="00787AAD">
              <w:rPr>
                <w:rFonts w:asciiTheme="minorHAnsi" w:hAnsiTheme="minorHAnsi"/>
                <w:sz w:val="18"/>
                <w:szCs w:val="18"/>
              </w:rPr>
              <w:t>he insulation is permanently attached using adhesive or mechanical fasteners.</w:t>
            </w:r>
          </w:p>
        </w:tc>
      </w:tr>
      <w:tr w:rsidR="00110661" w:rsidRPr="009921A0" w14:paraId="79CDEDD4" w14:textId="77777777" w:rsidTr="006453E3">
        <w:trPr>
          <w:trHeight w:val="158"/>
        </w:trPr>
        <w:tc>
          <w:tcPr>
            <w:tcW w:w="590" w:type="dxa"/>
            <w:vAlign w:val="center"/>
          </w:tcPr>
          <w:p w14:paraId="79CDEDD2"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09</w:t>
            </w:r>
          </w:p>
        </w:tc>
        <w:tc>
          <w:tcPr>
            <w:tcW w:w="10419" w:type="dxa"/>
          </w:tcPr>
          <w:p w14:paraId="79CDEDD3"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Attic access must be surrounded with a dam at least the same depth as the insulation</w:t>
            </w:r>
            <w:r>
              <w:rPr>
                <w:rFonts w:asciiTheme="minorHAnsi" w:hAnsiTheme="minorHAnsi"/>
                <w:sz w:val="18"/>
                <w:szCs w:val="18"/>
              </w:rPr>
              <w:t xml:space="preserve"> to prevent loss of ceiling insulation</w:t>
            </w:r>
            <w:r w:rsidRPr="00787AAD">
              <w:rPr>
                <w:rFonts w:asciiTheme="minorHAnsi" w:hAnsiTheme="minorHAnsi"/>
                <w:sz w:val="18"/>
                <w:szCs w:val="18"/>
              </w:rPr>
              <w:t xml:space="preserve">. </w:t>
            </w:r>
          </w:p>
        </w:tc>
      </w:tr>
      <w:tr w:rsidR="00110661" w:rsidRPr="009921A0" w14:paraId="79CDEDD7" w14:textId="77777777" w:rsidTr="006453E3">
        <w:trPr>
          <w:trHeight w:val="158"/>
        </w:trPr>
        <w:tc>
          <w:tcPr>
            <w:tcW w:w="590" w:type="dxa"/>
            <w:vAlign w:val="center"/>
          </w:tcPr>
          <w:p w14:paraId="79CDEDD5"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10</w:t>
            </w:r>
          </w:p>
        </w:tc>
        <w:tc>
          <w:tcPr>
            <w:tcW w:w="10419" w:type="dxa"/>
          </w:tcPr>
          <w:p w14:paraId="79CDEDD6" w14:textId="77777777" w:rsidR="00110661" w:rsidRPr="00C4300E" w:rsidRDefault="00110661" w:rsidP="00DE2F96">
            <w:pPr>
              <w:pStyle w:val="BulletB1Number"/>
              <w:keepNext/>
              <w:spacing w:before="0"/>
              <w:ind w:left="0" w:firstLine="0"/>
              <w:rPr>
                <w:rFonts w:ascii="Calibri" w:hAnsi="Calibri"/>
                <w:sz w:val="18"/>
                <w:szCs w:val="18"/>
              </w:rPr>
            </w:pPr>
            <w:r>
              <w:rPr>
                <w:rFonts w:asciiTheme="minorHAnsi" w:hAnsiTheme="minorHAnsi"/>
                <w:sz w:val="18"/>
                <w:szCs w:val="18"/>
              </w:rPr>
              <w:t xml:space="preserve">Batt insulation </w:t>
            </w:r>
            <w:r w:rsidRPr="00787AAD">
              <w:rPr>
                <w:rFonts w:asciiTheme="minorHAnsi" w:hAnsiTheme="minorHAnsi"/>
                <w:sz w:val="18"/>
                <w:szCs w:val="18"/>
              </w:rPr>
              <w:t>cut to fit around cross bracings and truss webs in attic.</w:t>
            </w:r>
          </w:p>
        </w:tc>
      </w:tr>
      <w:tr w:rsidR="006453E3" w:rsidRPr="00C4300E" w14:paraId="79CDEDD9" w14:textId="77777777" w:rsidTr="006453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09" w:type="dxa"/>
            <w:gridSpan w:val="2"/>
            <w:vAlign w:val="center"/>
          </w:tcPr>
          <w:p w14:paraId="79CDEDD8"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DA" w14:textId="77777777" w:rsidR="00110661" w:rsidRDefault="00110661" w:rsidP="000E1747">
      <w:pPr>
        <w:rPr>
          <w:rFonts w:ascii="Calibri" w:hAnsi="Calibri"/>
          <w:b/>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110661" w:rsidRPr="00C4300E" w14:paraId="79CDEDDC" w14:textId="77777777" w:rsidTr="006453E3">
        <w:trPr>
          <w:trHeight w:val="158"/>
        </w:trPr>
        <w:tc>
          <w:tcPr>
            <w:tcW w:w="11010" w:type="dxa"/>
            <w:gridSpan w:val="2"/>
          </w:tcPr>
          <w:p w14:paraId="79CDEDDB" w14:textId="399D9F44" w:rsidR="00110661"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K. </w:t>
            </w:r>
            <w:r w:rsidR="002F2318" w:rsidRPr="002F2318">
              <w:rPr>
                <w:rFonts w:ascii="Calibri" w:hAnsi="Calibri"/>
                <w:b/>
                <w:szCs w:val="18"/>
              </w:rPr>
              <w:t>Raised Floor Insulation</w:t>
            </w:r>
            <w:r w:rsidRPr="002F2318">
              <w:rPr>
                <w:rFonts w:ascii="Calibri" w:hAnsi="Calibri"/>
                <w:b/>
                <w:szCs w:val="18"/>
              </w:rPr>
              <w:t xml:space="preserve"> </w:t>
            </w:r>
          </w:p>
        </w:tc>
      </w:tr>
      <w:tr w:rsidR="00110661" w:rsidRPr="00C4300E" w14:paraId="79CDEDDF" w14:textId="77777777" w:rsidTr="006453E3">
        <w:trPr>
          <w:trHeight w:val="158"/>
        </w:trPr>
        <w:tc>
          <w:tcPr>
            <w:tcW w:w="590" w:type="dxa"/>
            <w:vAlign w:val="center"/>
          </w:tcPr>
          <w:p w14:paraId="79CDEDDD"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DDE" w14:textId="77777777" w:rsidR="00110661" w:rsidRPr="00C4300E" w:rsidRDefault="00110661"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in full contact with subfloor.</w:t>
            </w:r>
          </w:p>
        </w:tc>
      </w:tr>
      <w:tr w:rsidR="00110661" w:rsidRPr="00C4300E" w14:paraId="79CDEDE2" w14:textId="77777777" w:rsidTr="006453E3">
        <w:trPr>
          <w:trHeight w:val="158"/>
        </w:trPr>
        <w:tc>
          <w:tcPr>
            <w:tcW w:w="590" w:type="dxa"/>
            <w:vAlign w:val="center"/>
          </w:tcPr>
          <w:p w14:paraId="79CDEDE0"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DE1" w14:textId="77777777" w:rsidR="00110661" w:rsidRPr="00C4300E" w:rsidRDefault="00110661"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hangers spaced at 18 inches or less, insulation hangers must not compress insulation.</w:t>
            </w:r>
          </w:p>
        </w:tc>
      </w:tr>
      <w:tr w:rsidR="00110661" w:rsidRPr="00C4300E" w14:paraId="79CDEDE5" w14:textId="77777777" w:rsidTr="006453E3">
        <w:trPr>
          <w:trHeight w:val="158"/>
        </w:trPr>
        <w:tc>
          <w:tcPr>
            <w:tcW w:w="590" w:type="dxa"/>
            <w:vAlign w:val="center"/>
          </w:tcPr>
          <w:p w14:paraId="79CDEDE3"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3</w:t>
            </w:r>
          </w:p>
        </w:tc>
        <w:tc>
          <w:tcPr>
            <w:tcW w:w="10420" w:type="dxa"/>
            <w:vAlign w:val="center"/>
          </w:tcPr>
          <w:p w14:paraId="79CDEDE4" w14:textId="77777777" w:rsidR="00110661" w:rsidRPr="00C4300E" w:rsidRDefault="00110661"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 xml:space="preserve">is </w:t>
            </w:r>
            <w:r w:rsidRPr="00787AAD">
              <w:rPr>
                <w:rFonts w:asciiTheme="minorHAnsi" w:hAnsiTheme="minorHAnsi"/>
                <w:sz w:val="18"/>
                <w:szCs w:val="18"/>
              </w:rPr>
              <w:t>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110661" w:rsidRPr="00C4300E" w14:paraId="79CDEDE8" w14:textId="77777777" w:rsidTr="006453E3">
        <w:trPr>
          <w:trHeight w:val="158"/>
        </w:trPr>
        <w:tc>
          <w:tcPr>
            <w:tcW w:w="590" w:type="dxa"/>
            <w:vAlign w:val="center"/>
          </w:tcPr>
          <w:p w14:paraId="79CDEDE6"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4</w:t>
            </w:r>
          </w:p>
        </w:tc>
        <w:tc>
          <w:tcPr>
            <w:tcW w:w="10420" w:type="dxa"/>
            <w:vAlign w:val="center"/>
          </w:tcPr>
          <w:p w14:paraId="79CDEDE7" w14:textId="77777777" w:rsidR="00110661" w:rsidRPr="00C4300E" w:rsidRDefault="00110661"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w:t>
            </w:r>
            <w:r w:rsidRPr="00787AAD">
              <w:rPr>
                <w:rFonts w:asciiTheme="minorHAnsi" w:hAnsiTheme="minorHAnsi"/>
                <w:sz w:val="18"/>
                <w:szCs w:val="18"/>
              </w:rPr>
              <w:t xml:space="preserve">f the basement is conditioned the walls adjacent to the crawlspace must meet minimum </w:t>
            </w:r>
            <w:r>
              <w:rPr>
                <w:rFonts w:asciiTheme="minorHAnsi" w:hAnsiTheme="minorHAnsi"/>
                <w:sz w:val="18"/>
                <w:szCs w:val="18"/>
              </w:rPr>
              <w:t xml:space="preserve">wall </w:t>
            </w:r>
            <w:r w:rsidRPr="00787AAD">
              <w:rPr>
                <w:rFonts w:asciiTheme="minorHAnsi" w:hAnsiTheme="minorHAnsi"/>
                <w:sz w:val="18"/>
                <w:szCs w:val="18"/>
              </w:rPr>
              <w:t>R</w:t>
            </w:r>
            <w:r>
              <w:rPr>
                <w:rFonts w:asciiTheme="minorHAnsi" w:hAnsiTheme="minorHAnsi"/>
                <w:sz w:val="18"/>
                <w:szCs w:val="18"/>
              </w:rPr>
              <w:t>-</w:t>
            </w:r>
            <w:r w:rsidRPr="00787AAD">
              <w:rPr>
                <w:rFonts w:asciiTheme="minorHAnsi" w:hAnsiTheme="minorHAnsi"/>
                <w:sz w:val="18"/>
                <w:szCs w:val="18"/>
              </w:rPr>
              <w:t>value requirements.  This includes framed stem walls, and vertical concrete retaining walls.</w:t>
            </w:r>
          </w:p>
        </w:tc>
      </w:tr>
      <w:tr w:rsidR="00110661" w:rsidRPr="00C4300E" w14:paraId="79CDEDEB" w14:textId="77777777" w:rsidTr="006453E3">
        <w:trPr>
          <w:trHeight w:val="158"/>
        </w:trPr>
        <w:tc>
          <w:tcPr>
            <w:tcW w:w="590" w:type="dxa"/>
            <w:vAlign w:val="center"/>
          </w:tcPr>
          <w:p w14:paraId="79CDEDE9"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5</w:t>
            </w:r>
          </w:p>
        </w:tc>
        <w:tc>
          <w:tcPr>
            <w:tcW w:w="10420" w:type="dxa"/>
            <w:vAlign w:val="center"/>
          </w:tcPr>
          <w:p w14:paraId="79CDEDEA" w14:textId="77777777" w:rsidR="00110661" w:rsidRPr="00C4300E" w:rsidRDefault="00110661"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If access to the crawl</w:t>
            </w:r>
            <w:r>
              <w:rPr>
                <w:rFonts w:asciiTheme="minorHAnsi" w:hAnsiTheme="minorHAnsi"/>
                <w:sz w:val="18"/>
                <w:szCs w:val="18"/>
              </w:rPr>
              <w:t xml:space="preserve"> </w:t>
            </w:r>
            <w:r w:rsidRPr="00787AAD">
              <w:rPr>
                <w:rFonts w:asciiTheme="minorHAnsi" w:hAnsiTheme="minorHAnsi"/>
                <w:sz w:val="18"/>
                <w:szCs w:val="18"/>
              </w:rPr>
              <w:t>space is from the conditioned area</w:t>
            </w:r>
            <w:r>
              <w:rPr>
                <w:rFonts w:asciiTheme="minorHAnsi" w:hAnsiTheme="minorHAnsi"/>
                <w:sz w:val="18"/>
                <w:szCs w:val="18"/>
              </w:rPr>
              <w:t>,</w:t>
            </w:r>
            <w:r w:rsidRPr="00787AAD">
              <w:rPr>
                <w:rFonts w:asciiTheme="minorHAnsi" w:hAnsiTheme="minorHAnsi"/>
                <w:sz w:val="18"/>
                <w:szCs w:val="18"/>
              </w:rPr>
              <w:t xml:space="preserve"> the raised floor must have an airtight insulated access hatch.  </w:t>
            </w:r>
          </w:p>
        </w:tc>
      </w:tr>
      <w:tr w:rsidR="006453E3" w:rsidRPr="00C4300E" w14:paraId="79CDEDED" w14:textId="77777777" w:rsidTr="006453E3">
        <w:trPr>
          <w:trHeight w:val="158"/>
        </w:trPr>
        <w:tc>
          <w:tcPr>
            <w:tcW w:w="11010" w:type="dxa"/>
            <w:gridSpan w:val="2"/>
            <w:vAlign w:val="center"/>
          </w:tcPr>
          <w:p w14:paraId="79CDEDEC"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EE" w14:textId="77777777" w:rsidR="00110661" w:rsidRDefault="00110661" w:rsidP="000E1747">
      <w:pPr>
        <w:rPr>
          <w:rFonts w:ascii="Calibri" w:hAnsi="Calibri"/>
          <w:b/>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173C2E" w:rsidRPr="00C4300E" w14:paraId="79CDEDF0" w14:textId="77777777" w:rsidTr="006453E3">
        <w:trPr>
          <w:trHeight w:val="158"/>
        </w:trPr>
        <w:tc>
          <w:tcPr>
            <w:tcW w:w="11010" w:type="dxa"/>
            <w:gridSpan w:val="2"/>
          </w:tcPr>
          <w:p w14:paraId="79CDEDEF" w14:textId="703D3D2D" w:rsidR="0041295B" w:rsidRDefault="00173C2E" w:rsidP="00DE2F96">
            <w:pPr>
              <w:keepNext/>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L. </w:t>
            </w:r>
            <w:r w:rsidR="002F2318" w:rsidRPr="002F2318">
              <w:rPr>
                <w:rFonts w:ascii="Calibri" w:hAnsi="Calibri"/>
                <w:b/>
                <w:szCs w:val="18"/>
              </w:rPr>
              <w:t>Floor Above Grade Insulation</w:t>
            </w:r>
            <w:r w:rsidRPr="002F2318">
              <w:rPr>
                <w:rFonts w:ascii="Calibri" w:hAnsi="Calibri"/>
                <w:b/>
                <w:szCs w:val="18"/>
              </w:rPr>
              <w:t xml:space="preserve"> </w:t>
            </w:r>
          </w:p>
        </w:tc>
      </w:tr>
      <w:tr w:rsidR="00173C2E" w:rsidRPr="00C4300E" w14:paraId="79CDEDF3" w14:textId="77777777" w:rsidTr="006453E3">
        <w:trPr>
          <w:trHeight w:val="158"/>
        </w:trPr>
        <w:tc>
          <w:tcPr>
            <w:tcW w:w="590" w:type="dxa"/>
            <w:vAlign w:val="center"/>
          </w:tcPr>
          <w:p w14:paraId="79CDEDF1" w14:textId="77777777" w:rsidR="0041295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DF2" w14:textId="77777777" w:rsidR="0041295B"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must be in full contact with subfloor if the air barrier is at the band joist at the garage house wall.</w:t>
            </w:r>
          </w:p>
        </w:tc>
      </w:tr>
      <w:tr w:rsidR="00173C2E" w:rsidRPr="00C4300E" w14:paraId="79CDEDF6" w14:textId="77777777" w:rsidTr="006453E3">
        <w:trPr>
          <w:trHeight w:val="158"/>
        </w:trPr>
        <w:tc>
          <w:tcPr>
            <w:tcW w:w="590" w:type="dxa"/>
            <w:vAlign w:val="center"/>
          </w:tcPr>
          <w:p w14:paraId="79CDEDF4" w14:textId="77777777" w:rsidR="0041295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DF5" w14:textId="77777777" w:rsidR="0041295B"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hangers spaced at 18 inches or less, insulation hangers must not compress insulation.</w:t>
            </w:r>
          </w:p>
        </w:tc>
      </w:tr>
      <w:tr w:rsidR="00173C2E" w:rsidRPr="00C4300E" w14:paraId="79CDEDF9" w14:textId="77777777" w:rsidTr="006453E3">
        <w:trPr>
          <w:trHeight w:val="158"/>
        </w:trPr>
        <w:tc>
          <w:tcPr>
            <w:tcW w:w="590" w:type="dxa"/>
            <w:vAlign w:val="center"/>
          </w:tcPr>
          <w:p w14:paraId="79CDEDF7" w14:textId="77777777" w:rsidR="0041295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3</w:t>
            </w:r>
          </w:p>
        </w:tc>
        <w:tc>
          <w:tcPr>
            <w:tcW w:w="10420" w:type="dxa"/>
            <w:vAlign w:val="center"/>
          </w:tcPr>
          <w:p w14:paraId="79CDEDF8" w14:textId="77777777" w:rsidR="0041295B" w:rsidRDefault="00173C2E" w:rsidP="00DE2F96">
            <w:pPr>
              <w:keepNext/>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is</w:t>
            </w:r>
            <w:r w:rsidRPr="00787AAD">
              <w:rPr>
                <w:rFonts w:asciiTheme="minorHAnsi" w:hAnsiTheme="minorHAnsi"/>
                <w:sz w:val="18"/>
                <w:szCs w:val="18"/>
              </w:rPr>
              <w:t xml:space="preserve"> 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173C2E" w:rsidRPr="00C4300E" w14:paraId="79CDEDFC" w14:textId="77777777" w:rsidTr="006453E3">
        <w:trPr>
          <w:trHeight w:val="158"/>
        </w:trPr>
        <w:tc>
          <w:tcPr>
            <w:tcW w:w="590" w:type="dxa"/>
            <w:vAlign w:val="center"/>
          </w:tcPr>
          <w:p w14:paraId="79CDEDFA" w14:textId="77777777" w:rsidR="0041295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4</w:t>
            </w:r>
          </w:p>
        </w:tc>
        <w:tc>
          <w:tcPr>
            <w:tcW w:w="10420" w:type="dxa"/>
            <w:vAlign w:val="center"/>
          </w:tcPr>
          <w:p w14:paraId="79CDEDFB" w14:textId="77777777" w:rsidR="0041295B"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If air barrier is at the perimeter of the garage</w:t>
            </w:r>
            <w:r>
              <w:rPr>
                <w:rFonts w:asciiTheme="minorHAnsi" w:hAnsiTheme="minorHAnsi"/>
                <w:sz w:val="18"/>
                <w:szCs w:val="18"/>
              </w:rPr>
              <w:t>,</w:t>
            </w:r>
            <w:r w:rsidRPr="00787AAD">
              <w:rPr>
                <w:rFonts w:asciiTheme="minorHAnsi" w:hAnsiTheme="minorHAnsi"/>
                <w:sz w:val="18"/>
                <w:szCs w:val="18"/>
              </w:rPr>
              <w:t xml:space="preserve"> below conditioned subfloor</w:t>
            </w:r>
            <w:r>
              <w:rPr>
                <w:rFonts w:asciiTheme="minorHAnsi" w:hAnsiTheme="minorHAnsi"/>
                <w:sz w:val="18"/>
                <w:szCs w:val="18"/>
              </w:rPr>
              <w:t>,</w:t>
            </w:r>
            <w:r w:rsidRPr="00787AAD">
              <w:rPr>
                <w:rFonts w:asciiTheme="minorHAnsi" w:hAnsiTheme="minorHAnsi"/>
                <w:sz w:val="18"/>
                <w:szCs w:val="18"/>
              </w:rPr>
              <w:t xml:space="preserve"> the insulation </w:t>
            </w:r>
            <w:r>
              <w:rPr>
                <w:rFonts w:asciiTheme="minorHAnsi" w:hAnsiTheme="minorHAnsi"/>
                <w:sz w:val="18"/>
                <w:szCs w:val="18"/>
              </w:rPr>
              <w:t>is</w:t>
            </w:r>
            <w:r w:rsidRPr="00787AAD">
              <w:rPr>
                <w:rFonts w:asciiTheme="minorHAnsi" w:hAnsiTheme="minorHAnsi"/>
                <w:sz w:val="18"/>
                <w:szCs w:val="18"/>
              </w:rPr>
              <w:t xml:space="preserve"> placed on the garage ceiling. Perimeter of subfloor </w:t>
            </w:r>
            <w:r>
              <w:rPr>
                <w:rFonts w:asciiTheme="minorHAnsi" w:hAnsiTheme="minorHAnsi"/>
                <w:sz w:val="18"/>
                <w:szCs w:val="18"/>
              </w:rPr>
              <w:t>is</w:t>
            </w:r>
            <w:r w:rsidRPr="00787AAD">
              <w:rPr>
                <w:rFonts w:asciiTheme="minorHAnsi" w:hAnsiTheme="minorHAnsi"/>
                <w:sz w:val="18"/>
                <w:szCs w:val="18"/>
              </w:rPr>
              <w:t xml:space="preserve"> also insulated.</w:t>
            </w:r>
          </w:p>
        </w:tc>
      </w:tr>
      <w:tr w:rsidR="006453E3" w:rsidRPr="00C4300E" w14:paraId="79CDEDFE" w14:textId="77777777" w:rsidTr="006453E3">
        <w:trPr>
          <w:trHeight w:val="158"/>
        </w:trPr>
        <w:tc>
          <w:tcPr>
            <w:tcW w:w="11010" w:type="dxa"/>
            <w:gridSpan w:val="2"/>
            <w:vAlign w:val="center"/>
          </w:tcPr>
          <w:p w14:paraId="79CDEDFD" w14:textId="77777777" w:rsidR="0041295B" w:rsidRDefault="006453E3" w:rsidP="000E1747">
            <w:pPr>
              <w:keepNext/>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FF" w14:textId="77777777" w:rsidR="00173C2E" w:rsidRDefault="00173C2E" w:rsidP="000E1747">
      <w:pPr>
        <w:rPr>
          <w:rFonts w:ascii="Calibri" w:hAnsi="Calibri"/>
          <w:b/>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173C2E" w:rsidRPr="00C4300E" w14:paraId="79CDEE01" w14:textId="77777777" w:rsidTr="006453E3">
        <w:trPr>
          <w:trHeight w:val="158"/>
        </w:trPr>
        <w:tc>
          <w:tcPr>
            <w:tcW w:w="11010" w:type="dxa"/>
            <w:gridSpan w:val="2"/>
          </w:tcPr>
          <w:p w14:paraId="79CDEE00" w14:textId="654D097F" w:rsidR="00173C2E" w:rsidRPr="00C4300E" w:rsidRDefault="00173C2E" w:rsidP="00DE2F96">
            <w:pPr>
              <w:keepNext/>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M. </w:t>
            </w:r>
            <w:r w:rsidR="002F2318" w:rsidRPr="002F2318">
              <w:rPr>
                <w:rFonts w:ascii="Calibri" w:hAnsi="Calibri"/>
                <w:b/>
                <w:szCs w:val="18"/>
              </w:rPr>
              <w:t>Cantilevered Floor Insulation</w:t>
            </w:r>
            <w:r w:rsidRPr="002F2318">
              <w:rPr>
                <w:rFonts w:ascii="Calibri" w:hAnsi="Calibri"/>
                <w:b/>
                <w:szCs w:val="18"/>
              </w:rPr>
              <w:t xml:space="preserve"> </w:t>
            </w:r>
          </w:p>
        </w:tc>
      </w:tr>
      <w:tr w:rsidR="00173C2E" w:rsidRPr="00C4300E" w14:paraId="79CDEE04" w14:textId="77777777" w:rsidTr="006453E3">
        <w:trPr>
          <w:trHeight w:val="158"/>
        </w:trPr>
        <w:tc>
          <w:tcPr>
            <w:tcW w:w="590" w:type="dxa"/>
            <w:vAlign w:val="center"/>
          </w:tcPr>
          <w:p w14:paraId="79CDEE02" w14:textId="77777777" w:rsidR="00336BE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E03" w14:textId="77777777" w:rsidR="00173C2E" w:rsidRPr="00C4300E"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in full contact with cantilevered subfloor. Insulation hangers spaced at 18 inches or less, insulation hangers </w:t>
            </w:r>
            <w:r>
              <w:rPr>
                <w:rFonts w:asciiTheme="minorHAnsi" w:hAnsiTheme="minorHAnsi"/>
                <w:sz w:val="18"/>
                <w:szCs w:val="18"/>
              </w:rPr>
              <w:t>do</w:t>
            </w:r>
            <w:r w:rsidRPr="00787AAD">
              <w:rPr>
                <w:rFonts w:asciiTheme="minorHAnsi" w:hAnsiTheme="minorHAnsi"/>
                <w:sz w:val="18"/>
                <w:szCs w:val="18"/>
              </w:rPr>
              <w:t xml:space="preserve"> not compress insulation.  </w:t>
            </w:r>
          </w:p>
        </w:tc>
      </w:tr>
      <w:tr w:rsidR="00173C2E" w:rsidRPr="00C4300E" w14:paraId="79CDEE07" w14:textId="77777777" w:rsidTr="006453E3">
        <w:trPr>
          <w:trHeight w:val="158"/>
        </w:trPr>
        <w:tc>
          <w:tcPr>
            <w:tcW w:w="590" w:type="dxa"/>
            <w:vAlign w:val="center"/>
          </w:tcPr>
          <w:p w14:paraId="79CDEE05" w14:textId="77777777" w:rsidR="00336BE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02</w:t>
            </w:r>
          </w:p>
        </w:tc>
        <w:tc>
          <w:tcPr>
            <w:tcW w:w="10420" w:type="dxa"/>
            <w:vAlign w:val="center"/>
          </w:tcPr>
          <w:p w14:paraId="79CDEE06" w14:textId="77777777" w:rsidR="00173C2E" w:rsidRPr="00C4300E" w:rsidRDefault="00173C2E" w:rsidP="00DE2F96">
            <w:pPr>
              <w:keepNext/>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is</w:t>
            </w:r>
            <w:r w:rsidRPr="00787AAD">
              <w:rPr>
                <w:rFonts w:asciiTheme="minorHAnsi" w:hAnsiTheme="minorHAnsi"/>
                <w:sz w:val="18"/>
                <w:szCs w:val="18"/>
              </w:rPr>
              <w:t xml:space="preserve"> 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173C2E" w:rsidRPr="00C4300E" w14:paraId="79CDEE0A" w14:textId="77777777" w:rsidTr="006453E3">
        <w:trPr>
          <w:trHeight w:val="158"/>
        </w:trPr>
        <w:tc>
          <w:tcPr>
            <w:tcW w:w="590" w:type="dxa"/>
            <w:vAlign w:val="center"/>
          </w:tcPr>
          <w:p w14:paraId="79CDEE08" w14:textId="77777777" w:rsidR="00336BE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03</w:t>
            </w:r>
          </w:p>
        </w:tc>
        <w:tc>
          <w:tcPr>
            <w:tcW w:w="10420" w:type="dxa"/>
            <w:vAlign w:val="center"/>
          </w:tcPr>
          <w:p w14:paraId="79CDEE09" w14:textId="77777777" w:rsidR="00173C2E" w:rsidRPr="00C4300E"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Sealed Blocking </w:t>
            </w:r>
            <w:r>
              <w:rPr>
                <w:rFonts w:asciiTheme="minorHAnsi" w:hAnsiTheme="minorHAnsi"/>
                <w:sz w:val="18"/>
                <w:szCs w:val="18"/>
              </w:rPr>
              <w:t>is</w:t>
            </w:r>
            <w:r w:rsidRPr="00787AAD">
              <w:rPr>
                <w:rFonts w:asciiTheme="minorHAnsi" w:hAnsiTheme="minorHAnsi"/>
                <w:sz w:val="18"/>
                <w:szCs w:val="18"/>
              </w:rPr>
              <w:t xml:space="preserve"> installed between joists where wall rim joist would </w:t>
            </w:r>
            <w:r>
              <w:rPr>
                <w:rFonts w:asciiTheme="minorHAnsi" w:hAnsiTheme="minorHAnsi"/>
                <w:sz w:val="18"/>
                <w:szCs w:val="18"/>
              </w:rPr>
              <w:t>be</w:t>
            </w:r>
            <w:r w:rsidRPr="00787AAD">
              <w:rPr>
                <w:rFonts w:asciiTheme="minorHAnsi" w:hAnsiTheme="minorHAnsi"/>
                <w:sz w:val="18"/>
                <w:szCs w:val="18"/>
              </w:rPr>
              <w:t xml:space="preserve"> located in the absence of a cantilever.  Insulation </w:t>
            </w:r>
            <w:r>
              <w:rPr>
                <w:rFonts w:asciiTheme="minorHAnsi" w:hAnsiTheme="minorHAnsi"/>
                <w:sz w:val="18"/>
                <w:szCs w:val="18"/>
              </w:rPr>
              <w:t>is</w:t>
            </w:r>
            <w:r w:rsidRPr="00787AAD">
              <w:rPr>
                <w:rFonts w:asciiTheme="minorHAnsi" w:hAnsiTheme="minorHAnsi"/>
                <w:sz w:val="18"/>
                <w:szCs w:val="18"/>
              </w:rPr>
              <w:t xml:space="preserve"> placed on both sides of this block.</w:t>
            </w:r>
          </w:p>
        </w:tc>
      </w:tr>
      <w:tr w:rsidR="006453E3" w:rsidRPr="00C4300E" w14:paraId="79CDEE0C" w14:textId="77777777" w:rsidTr="006453E3">
        <w:trPr>
          <w:trHeight w:val="158"/>
        </w:trPr>
        <w:tc>
          <w:tcPr>
            <w:tcW w:w="11009" w:type="dxa"/>
            <w:gridSpan w:val="2"/>
            <w:vAlign w:val="center"/>
          </w:tcPr>
          <w:p w14:paraId="79CDEE0B"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E0D" w14:textId="77777777" w:rsidR="00173C2E" w:rsidRDefault="00173C2E" w:rsidP="000E1747">
      <w:pPr>
        <w:rPr>
          <w:rFonts w:ascii="Calibri" w:hAnsi="Calibri"/>
          <w:b/>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173C2E" w:rsidRPr="00C4300E" w14:paraId="79CDEE0F" w14:textId="77777777" w:rsidTr="006453E3">
        <w:trPr>
          <w:trHeight w:val="158"/>
        </w:trPr>
        <w:tc>
          <w:tcPr>
            <w:tcW w:w="11010" w:type="dxa"/>
            <w:gridSpan w:val="2"/>
          </w:tcPr>
          <w:p w14:paraId="79CDEE0E" w14:textId="1E4A9469" w:rsidR="00B0193A" w:rsidRDefault="00173C2E" w:rsidP="00DE2F96">
            <w:pPr>
              <w:keepNext/>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N. </w:t>
            </w:r>
            <w:r w:rsidR="002F2318" w:rsidRPr="002F2318">
              <w:rPr>
                <w:rFonts w:ascii="Calibri" w:hAnsi="Calibri"/>
                <w:b/>
                <w:szCs w:val="18"/>
              </w:rPr>
              <w:t>Attached Porch Roof Insulation</w:t>
            </w:r>
            <w:r w:rsidRPr="002F2318">
              <w:rPr>
                <w:rFonts w:ascii="Calibri" w:hAnsi="Calibri"/>
                <w:b/>
                <w:szCs w:val="18"/>
              </w:rPr>
              <w:t xml:space="preserve"> </w:t>
            </w:r>
          </w:p>
        </w:tc>
      </w:tr>
      <w:tr w:rsidR="00173C2E" w:rsidRPr="00C4300E" w14:paraId="79CDEE12" w14:textId="77777777" w:rsidTr="006453E3">
        <w:trPr>
          <w:trHeight w:val="158"/>
        </w:trPr>
        <w:tc>
          <w:tcPr>
            <w:tcW w:w="590" w:type="dxa"/>
          </w:tcPr>
          <w:p w14:paraId="79CDEE10" w14:textId="77777777" w:rsidR="00B0193A"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E11" w14:textId="77777777" w:rsidR="00B0193A"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Exterior </w:t>
            </w:r>
            <w:r>
              <w:rPr>
                <w:rFonts w:asciiTheme="minorHAnsi" w:hAnsiTheme="minorHAnsi"/>
                <w:sz w:val="18"/>
                <w:szCs w:val="18"/>
              </w:rPr>
              <w:t xml:space="preserve">insulated </w:t>
            </w:r>
            <w:r w:rsidRPr="00787AAD">
              <w:rPr>
                <w:rFonts w:asciiTheme="minorHAnsi" w:hAnsiTheme="minorHAnsi"/>
                <w:sz w:val="18"/>
                <w:szCs w:val="18"/>
              </w:rPr>
              <w:t xml:space="preserve">wall at the intersection of the porch roof </w:t>
            </w:r>
            <w:r>
              <w:rPr>
                <w:rFonts w:asciiTheme="minorHAnsi" w:hAnsiTheme="minorHAnsi"/>
                <w:sz w:val="18"/>
                <w:szCs w:val="18"/>
              </w:rPr>
              <w:t>is</w:t>
            </w:r>
            <w:r w:rsidRPr="00787AAD">
              <w:rPr>
                <w:rFonts w:asciiTheme="minorHAnsi" w:hAnsiTheme="minorHAnsi"/>
                <w:sz w:val="18"/>
                <w:szCs w:val="18"/>
              </w:rPr>
              <w:t xml:space="preserve"> fully insulated above, below and behind the roof line.</w:t>
            </w:r>
          </w:p>
        </w:tc>
      </w:tr>
      <w:tr w:rsidR="00173C2E" w:rsidRPr="00C4300E" w14:paraId="79CDEE15" w14:textId="77777777" w:rsidTr="006453E3">
        <w:trPr>
          <w:trHeight w:val="158"/>
        </w:trPr>
        <w:tc>
          <w:tcPr>
            <w:tcW w:w="590" w:type="dxa"/>
          </w:tcPr>
          <w:p w14:paraId="79CDEE13" w14:textId="77777777" w:rsidR="00B0193A"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E14" w14:textId="77777777" w:rsidR="00B0193A"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Where truss framing is used, airtight blocking </w:t>
            </w:r>
            <w:r>
              <w:rPr>
                <w:rFonts w:asciiTheme="minorHAnsi" w:hAnsiTheme="minorHAnsi"/>
                <w:sz w:val="18"/>
                <w:szCs w:val="18"/>
              </w:rPr>
              <w:t>is</w:t>
            </w:r>
            <w:r w:rsidRPr="00787AAD">
              <w:rPr>
                <w:rFonts w:asciiTheme="minorHAnsi" w:hAnsiTheme="minorHAnsi"/>
                <w:sz w:val="18"/>
                <w:szCs w:val="18"/>
              </w:rPr>
              <w:t xml:space="preserve"> at the top and bottom of each wall/roof section and insulated.</w:t>
            </w:r>
          </w:p>
        </w:tc>
      </w:tr>
      <w:tr w:rsidR="006453E3" w:rsidRPr="00C4300E" w14:paraId="79CDEE17" w14:textId="77777777" w:rsidTr="006453E3">
        <w:trPr>
          <w:trHeight w:val="158"/>
        </w:trPr>
        <w:tc>
          <w:tcPr>
            <w:tcW w:w="11009" w:type="dxa"/>
            <w:gridSpan w:val="2"/>
            <w:vAlign w:val="center"/>
          </w:tcPr>
          <w:p w14:paraId="79CDEE16" w14:textId="77777777" w:rsidR="00B0193A" w:rsidRDefault="006453E3" w:rsidP="000E1747">
            <w:pPr>
              <w:keepNext/>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E18" w14:textId="77777777" w:rsidR="001C070C" w:rsidRDefault="001C070C" w:rsidP="000E1747">
      <w:pPr>
        <w:rPr>
          <w:rFonts w:ascii="Calibri" w:hAnsi="Calibri"/>
          <w:b/>
          <w:bCs/>
          <w:caps/>
        </w:rPr>
      </w:pPr>
    </w:p>
    <w:p w14:paraId="79CDEE19" w14:textId="77777777" w:rsidR="00B46AC9" w:rsidRDefault="001C070C" w:rsidP="00DE2F96">
      <w:pPr>
        <w:rPr>
          <w:rFonts w:ascii="Calibri" w:hAnsi="Calibri"/>
          <w:b/>
          <w:bCs/>
          <w:caps/>
        </w:rPr>
      </w:pPr>
      <w:r>
        <w:rPr>
          <w:rFonts w:ascii="Calibri" w:hAnsi="Calibri"/>
          <w:b/>
          <w:bCs/>
          <w:caps/>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2773"/>
      </w:tblGrid>
      <w:tr w:rsidR="00B46AC9" w:rsidRPr="009E2C1C" w14:paraId="79CDEE1B" w14:textId="77777777" w:rsidTr="00BD465A">
        <w:trPr>
          <w:trHeight w:val="206"/>
        </w:trPr>
        <w:tc>
          <w:tcPr>
            <w:tcW w:w="10943" w:type="dxa"/>
            <w:gridSpan w:val="4"/>
            <w:vAlign w:val="center"/>
          </w:tcPr>
          <w:p w14:paraId="79CDEE1A" w14:textId="77777777" w:rsidR="00B46AC9" w:rsidRPr="009351D2" w:rsidRDefault="00B46AC9" w:rsidP="00DE2F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Calibri" w:hAnsi="Calibri"/>
                <w:bCs/>
                <w:caps/>
              </w:rPr>
              <w:br w:type="page"/>
            </w:r>
            <w:r w:rsidRPr="0097670F">
              <w:rPr>
                <w:rFonts w:ascii="Calibri" w:hAnsi="Calibri" w:cs="Arial"/>
                <w:b/>
                <w:caps/>
                <w:sz w:val="18"/>
                <w:szCs w:val="18"/>
              </w:rPr>
              <w:t>Documentation Author's Declaration Statement</w:t>
            </w:r>
          </w:p>
        </w:tc>
      </w:tr>
      <w:tr w:rsidR="00B46AC9" w:rsidRPr="00FD7A7F" w14:paraId="79CDEE1D" w14:textId="77777777" w:rsidTr="00BD465A">
        <w:trPr>
          <w:trHeight w:hRule="exact" w:val="360"/>
        </w:trPr>
        <w:tc>
          <w:tcPr>
            <w:tcW w:w="10943" w:type="dxa"/>
            <w:gridSpan w:val="4"/>
            <w:vAlign w:val="center"/>
          </w:tcPr>
          <w:p w14:paraId="79CDEE1C" w14:textId="77777777" w:rsidR="00B46AC9" w:rsidRPr="0097670F" w:rsidRDefault="00B46AC9" w:rsidP="00B61D0D">
            <w:pPr>
              <w:pStyle w:val="Heading3"/>
              <w:numPr>
                <w:ilvl w:val="0"/>
                <w:numId w:val="13"/>
              </w:numPr>
              <w:spacing w:before="0" w:after="60"/>
              <w:ind w:right="90"/>
              <w:rPr>
                <w:rFonts w:ascii="Calibri" w:hAnsi="Calibri"/>
                <w:sz w:val="18"/>
                <w:szCs w:val="18"/>
              </w:rPr>
            </w:pPr>
            <w:r w:rsidRPr="0097670F">
              <w:rPr>
                <w:rFonts w:ascii="Calibri" w:hAnsi="Calibri"/>
                <w:sz w:val="18"/>
                <w:szCs w:val="18"/>
              </w:rPr>
              <w:t>I certify that this Certificate of Installation documentation is accurate and complete.</w:t>
            </w:r>
          </w:p>
        </w:tc>
      </w:tr>
      <w:tr w:rsidR="00B46AC9" w:rsidRPr="00B272DC" w14:paraId="79CDEE20" w14:textId="77777777" w:rsidTr="00BD465A">
        <w:trPr>
          <w:trHeight w:val="360"/>
        </w:trPr>
        <w:tc>
          <w:tcPr>
            <w:tcW w:w="5577" w:type="dxa"/>
            <w:gridSpan w:val="2"/>
          </w:tcPr>
          <w:p w14:paraId="79CDEE1E" w14:textId="77777777" w:rsidR="00B46AC9" w:rsidRPr="0097670F" w:rsidRDefault="00B46AC9" w:rsidP="000E1747">
            <w:pPr>
              <w:keepNext/>
              <w:rPr>
                <w:rFonts w:ascii="Calibri" w:hAnsi="Calibri"/>
                <w:sz w:val="14"/>
                <w:szCs w:val="14"/>
              </w:rPr>
            </w:pPr>
            <w:r w:rsidRPr="0097670F">
              <w:rPr>
                <w:rFonts w:ascii="Calibri" w:hAnsi="Calibri"/>
                <w:sz w:val="14"/>
                <w:szCs w:val="14"/>
              </w:rPr>
              <w:t>Documentation Author Name:</w:t>
            </w:r>
          </w:p>
        </w:tc>
        <w:tc>
          <w:tcPr>
            <w:tcW w:w="5366" w:type="dxa"/>
            <w:gridSpan w:val="2"/>
          </w:tcPr>
          <w:p w14:paraId="79CDEE1F" w14:textId="77777777" w:rsidR="00B46AC9" w:rsidRPr="0097670F" w:rsidRDefault="00B46AC9" w:rsidP="00DE2F96">
            <w:pPr>
              <w:keepNext/>
              <w:rPr>
                <w:rFonts w:ascii="Calibri" w:hAnsi="Calibri"/>
                <w:sz w:val="14"/>
                <w:szCs w:val="14"/>
              </w:rPr>
            </w:pPr>
            <w:r w:rsidRPr="0097670F">
              <w:rPr>
                <w:rFonts w:ascii="Calibri" w:hAnsi="Calibri"/>
                <w:sz w:val="14"/>
                <w:szCs w:val="14"/>
              </w:rPr>
              <w:t>Documentation Author Signature:</w:t>
            </w:r>
          </w:p>
        </w:tc>
      </w:tr>
      <w:tr w:rsidR="00B46AC9" w:rsidRPr="00B272DC" w14:paraId="79CDEE23" w14:textId="77777777" w:rsidTr="00BD465A">
        <w:trPr>
          <w:trHeight w:val="360"/>
        </w:trPr>
        <w:tc>
          <w:tcPr>
            <w:tcW w:w="5577" w:type="dxa"/>
            <w:gridSpan w:val="2"/>
          </w:tcPr>
          <w:p w14:paraId="79CDEE21" w14:textId="77777777" w:rsidR="00B46AC9" w:rsidRPr="0097670F" w:rsidRDefault="00B46AC9" w:rsidP="000E1747">
            <w:pPr>
              <w:keepNext/>
              <w:rPr>
                <w:rFonts w:ascii="Calibri" w:hAnsi="Calibri"/>
                <w:sz w:val="14"/>
                <w:szCs w:val="14"/>
              </w:rPr>
            </w:pPr>
            <w:r w:rsidRPr="0097670F">
              <w:rPr>
                <w:rFonts w:ascii="Calibri" w:hAnsi="Calibri"/>
                <w:sz w:val="14"/>
                <w:szCs w:val="14"/>
              </w:rPr>
              <w:t>Documentation Author Company Name:</w:t>
            </w:r>
          </w:p>
        </w:tc>
        <w:tc>
          <w:tcPr>
            <w:tcW w:w="5366" w:type="dxa"/>
            <w:gridSpan w:val="2"/>
          </w:tcPr>
          <w:p w14:paraId="79CDEE22" w14:textId="77777777" w:rsidR="00B46AC9" w:rsidRPr="0097670F" w:rsidRDefault="00B46AC9" w:rsidP="00DE2F96">
            <w:pPr>
              <w:keepNext/>
              <w:rPr>
                <w:rFonts w:ascii="Calibri" w:hAnsi="Calibri"/>
                <w:sz w:val="14"/>
                <w:szCs w:val="14"/>
              </w:rPr>
            </w:pPr>
            <w:r w:rsidRPr="0097670F">
              <w:rPr>
                <w:rFonts w:ascii="Calibri" w:hAnsi="Calibri"/>
                <w:sz w:val="14"/>
                <w:szCs w:val="14"/>
              </w:rPr>
              <w:t>Date Signed:</w:t>
            </w:r>
          </w:p>
        </w:tc>
      </w:tr>
      <w:tr w:rsidR="00B46AC9" w:rsidRPr="00B272DC" w14:paraId="79CDEE26" w14:textId="77777777" w:rsidTr="00BD465A">
        <w:trPr>
          <w:trHeight w:val="360"/>
        </w:trPr>
        <w:tc>
          <w:tcPr>
            <w:tcW w:w="5577" w:type="dxa"/>
            <w:gridSpan w:val="2"/>
          </w:tcPr>
          <w:p w14:paraId="79CDEE24" w14:textId="77777777" w:rsidR="00B46AC9" w:rsidRPr="0097670F" w:rsidRDefault="00B46AC9" w:rsidP="000E1747">
            <w:pPr>
              <w:keepNext/>
              <w:rPr>
                <w:rFonts w:ascii="Calibri" w:hAnsi="Calibri"/>
                <w:sz w:val="14"/>
                <w:szCs w:val="14"/>
              </w:rPr>
            </w:pPr>
            <w:r w:rsidRPr="0097670F">
              <w:rPr>
                <w:rFonts w:ascii="Calibri" w:hAnsi="Calibri"/>
                <w:sz w:val="14"/>
                <w:szCs w:val="14"/>
              </w:rPr>
              <w:t>Address:</w:t>
            </w:r>
          </w:p>
        </w:tc>
        <w:tc>
          <w:tcPr>
            <w:tcW w:w="5366" w:type="dxa"/>
            <w:gridSpan w:val="2"/>
          </w:tcPr>
          <w:p w14:paraId="79CDEE25" w14:textId="0E537549" w:rsidR="00B46AC9" w:rsidRPr="0097670F" w:rsidRDefault="00B46AC9" w:rsidP="00DE2F96">
            <w:pPr>
              <w:keepNext/>
              <w:rPr>
                <w:rFonts w:ascii="Calibri" w:hAnsi="Calibri"/>
                <w:sz w:val="14"/>
                <w:szCs w:val="14"/>
              </w:rPr>
            </w:pPr>
            <w:r w:rsidRPr="0097670F">
              <w:rPr>
                <w:rFonts w:ascii="Calibri" w:hAnsi="Calibri"/>
                <w:sz w:val="14"/>
                <w:szCs w:val="14"/>
              </w:rPr>
              <w:t>CEA/CEPE/HERS certification identification (</w:t>
            </w:r>
            <w:r w:rsidR="007F61F8">
              <w:rPr>
                <w:rFonts w:ascii="Calibri" w:hAnsi="Calibri"/>
                <w:sz w:val="14"/>
                <w:szCs w:val="14"/>
              </w:rPr>
              <w:t>i</w:t>
            </w:r>
            <w:r w:rsidRPr="0097670F">
              <w:rPr>
                <w:rFonts w:ascii="Calibri" w:hAnsi="Calibri"/>
                <w:sz w:val="14"/>
                <w:szCs w:val="14"/>
              </w:rPr>
              <w:t>f applicable):</w:t>
            </w:r>
          </w:p>
        </w:tc>
      </w:tr>
      <w:tr w:rsidR="00B46AC9" w:rsidRPr="00B272DC" w14:paraId="79CDEE29" w14:textId="77777777" w:rsidTr="00BD465A">
        <w:trPr>
          <w:trHeight w:val="360"/>
        </w:trPr>
        <w:tc>
          <w:tcPr>
            <w:tcW w:w="5577" w:type="dxa"/>
            <w:gridSpan w:val="2"/>
          </w:tcPr>
          <w:p w14:paraId="79CDEE27" w14:textId="77777777" w:rsidR="00B46AC9" w:rsidRPr="0097670F" w:rsidRDefault="00B46AC9" w:rsidP="000E1747">
            <w:pPr>
              <w:keepNext/>
              <w:rPr>
                <w:rFonts w:ascii="Calibri" w:hAnsi="Calibri"/>
                <w:sz w:val="14"/>
                <w:szCs w:val="14"/>
              </w:rPr>
            </w:pPr>
            <w:r w:rsidRPr="0097670F">
              <w:rPr>
                <w:rFonts w:ascii="Calibri" w:hAnsi="Calibri"/>
                <w:sz w:val="14"/>
                <w:szCs w:val="14"/>
              </w:rPr>
              <w:t>City/State/Zip:</w:t>
            </w:r>
          </w:p>
        </w:tc>
        <w:tc>
          <w:tcPr>
            <w:tcW w:w="5366" w:type="dxa"/>
            <w:gridSpan w:val="2"/>
          </w:tcPr>
          <w:p w14:paraId="79CDEE28" w14:textId="77777777" w:rsidR="00B46AC9" w:rsidRPr="0097670F" w:rsidRDefault="00B46AC9" w:rsidP="00DE2F96">
            <w:pPr>
              <w:keepNext/>
              <w:rPr>
                <w:rFonts w:ascii="Calibri" w:hAnsi="Calibri"/>
                <w:sz w:val="14"/>
                <w:szCs w:val="14"/>
              </w:rPr>
            </w:pPr>
            <w:r w:rsidRPr="0097670F">
              <w:rPr>
                <w:rFonts w:ascii="Calibri" w:hAnsi="Calibri"/>
                <w:sz w:val="14"/>
                <w:szCs w:val="14"/>
              </w:rPr>
              <w:t>Phone:</w:t>
            </w:r>
          </w:p>
        </w:tc>
      </w:tr>
      <w:tr w:rsidR="00B46AC9" w:rsidRPr="008E6C57" w14:paraId="79CDEE2B" w14:textId="77777777" w:rsidTr="00BD465A">
        <w:tblPrEx>
          <w:tblCellMar>
            <w:left w:w="115" w:type="dxa"/>
            <w:right w:w="115" w:type="dxa"/>
          </w:tblCellMar>
        </w:tblPrEx>
        <w:trPr>
          <w:trHeight w:val="296"/>
        </w:trPr>
        <w:tc>
          <w:tcPr>
            <w:tcW w:w="10943" w:type="dxa"/>
            <w:gridSpan w:val="4"/>
            <w:vAlign w:val="center"/>
          </w:tcPr>
          <w:p w14:paraId="79CDEE2A" w14:textId="77777777" w:rsidR="00B46AC9" w:rsidRPr="0097670F" w:rsidRDefault="00B46AC9" w:rsidP="000E174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97670F">
              <w:rPr>
                <w:rFonts w:ascii="Calibri" w:hAnsi="Calibri" w:cs="Arial"/>
                <w:b/>
                <w:caps/>
                <w:sz w:val="18"/>
                <w:szCs w:val="18"/>
              </w:rPr>
              <w:t>Responsible Person's Declaration statement</w:t>
            </w:r>
          </w:p>
        </w:tc>
      </w:tr>
      <w:tr w:rsidR="00B46AC9" w:rsidRPr="008E6C57" w14:paraId="79CDEE32" w14:textId="77777777" w:rsidTr="00BD465A">
        <w:tblPrEx>
          <w:tblCellMar>
            <w:left w:w="115" w:type="dxa"/>
            <w:right w:w="115" w:type="dxa"/>
          </w:tblCellMar>
        </w:tblPrEx>
        <w:trPr>
          <w:trHeight w:val="504"/>
        </w:trPr>
        <w:tc>
          <w:tcPr>
            <w:tcW w:w="10943" w:type="dxa"/>
            <w:gridSpan w:val="4"/>
          </w:tcPr>
          <w:p w14:paraId="7211EE94" w14:textId="77777777" w:rsidR="002E1BFB" w:rsidRPr="002E1BFB" w:rsidRDefault="002E1BFB" w:rsidP="002E1BFB">
            <w:pPr>
              <w:pStyle w:val="Heading3"/>
              <w:numPr>
                <w:ilvl w:val="0"/>
                <w:numId w:val="0"/>
              </w:numPr>
              <w:spacing w:before="60"/>
              <w:ind w:right="86"/>
              <w:rPr>
                <w:rFonts w:asciiTheme="minorHAnsi" w:hAnsiTheme="minorHAnsi"/>
                <w:sz w:val="18"/>
              </w:rPr>
            </w:pPr>
            <w:r w:rsidRPr="002E1BFB">
              <w:rPr>
                <w:rFonts w:asciiTheme="minorHAnsi" w:hAnsiTheme="minorHAnsi"/>
                <w:sz w:val="18"/>
              </w:rPr>
              <w:t xml:space="preserve">I certify the following under penalty of perjury, under the laws of the State of California: </w:t>
            </w:r>
          </w:p>
          <w:p w14:paraId="34FAA877" w14:textId="77777777" w:rsidR="002E1BFB" w:rsidRPr="002E1BFB" w:rsidRDefault="002E1BFB" w:rsidP="002E1BFB">
            <w:pPr>
              <w:pStyle w:val="Heading3"/>
              <w:numPr>
                <w:ilvl w:val="0"/>
                <w:numId w:val="27"/>
              </w:numPr>
              <w:spacing w:before="0"/>
              <w:ind w:right="90"/>
              <w:rPr>
                <w:rFonts w:asciiTheme="minorHAnsi" w:hAnsiTheme="minorHAnsi"/>
                <w:color w:val="4F81BD" w:themeColor="accent1"/>
                <w:sz w:val="18"/>
              </w:rPr>
            </w:pPr>
            <w:r w:rsidRPr="002E1BFB">
              <w:rPr>
                <w:rFonts w:asciiTheme="minorHAnsi" w:hAnsiTheme="minorHAnsi"/>
                <w:sz w:val="18"/>
              </w:rPr>
              <w:t xml:space="preserve">The information provided on this Certificate of Installation is true and correct. </w:t>
            </w:r>
          </w:p>
          <w:p w14:paraId="0F1DAB16" w14:textId="77777777" w:rsidR="002E1BFB" w:rsidRPr="002E1BFB" w:rsidRDefault="002E1BFB" w:rsidP="002E1BFB">
            <w:pPr>
              <w:keepNext/>
              <w:widowControl w:val="0"/>
              <w:numPr>
                <w:ilvl w:val="0"/>
                <w:numId w:val="27"/>
              </w:numPr>
              <w:ind w:right="90"/>
              <w:rPr>
                <w:rFonts w:asciiTheme="minorHAnsi" w:hAnsiTheme="minorHAnsi"/>
                <w:sz w:val="18"/>
              </w:rPr>
            </w:pPr>
            <w:r w:rsidRPr="002E1BFB">
              <w:rPr>
                <w:rFonts w:asciiTheme="minorHAnsi" w:hAnsiTheme="minorHAnsi"/>
                <w:snapToGrid w:val="0"/>
                <w:sz w:val="18"/>
              </w:rPr>
              <w:t xml:space="preserve">I am either: a) a responsible person eligible under Division 3 of the Business and Professions Code </w:t>
            </w:r>
            <w:r w:rsidRPr="002E1BFB">
              <w:rPr>
                <w:rFonts w:asciiTheme="minorHAnsi" w:hAnsiTheme="minorHAnsi"/>
                <w:sz w:val="18"/>
              </w:rPr>
              <w:t xml:space="preserve">in the applicable classification to accept responsibility for the system design, construction, or installation </w:t>
            </w:r>
            <w:r w:rsidRPr="002E1BFB">
              <w:rPr>
                <w:rFonts w:asciiTheme="minorHAnsi" w:hAnsiTheme="minorHAnsi"/>
                <w:snapToGrid w:val="0"/>
                <w:sz w:val="18"/>
              </w:rPr>
              <w:t xml:space="preserve">of features, materials, components, or manufactured devices </w:t>
            </w:r>
            <w:r w:rsidRPr="002E1BFB">
              <w:rPr>
                <w:rFonts w:asciiTheme="minorHAnsi" w:hAnsiTheme="minorHAnsi"/>
                <w:sz w:val="18"/>
              </w:rPr>
              <w:t xml:space="preserve">for the scope of work identified on this Certificate of Installation, </w:t>
            </w:r>
            <w:r w:rsidRPr="002E1BFB">
              <w:rPr>
                <w:rFonts w:asciiTheme="minorHAnsi" w:hAnsiTheme="minorHAnsi"/>
                <w:snapToGrid w:val="0"/>
                <w:sz w:val="18"/>
              </w:rPr>
              <w:t>and attest to the declarations in this statement</w:t>
            </w:r>
            <w:r w:rsidRPr="002E1BFB">
              <w:rPr>
                <w:rFonts w:asciiTheme="minorHAnsi" w:hAnsiTheme="minorHAnsi"/>
                <w:sz w:val="18"/>
              </w:rPr>
              <w:t>, or b) I am an authorized representative of the responsible person and attest to the declarations in this statement on the responsible person’s behalf.</w:t>
            </w:r>
          </w:p>
          <w:p w14:paraId="003913E8" w14:textId="77777777" w:rsidR="002E1BFB" w:rsidRPr="002E1BFB" w:rsidRDefault="002E1BFB" w:rsidP="002E1BFB">
            <w:pPr>
              <w:pStyle w:val="ListParagraph"/>
              <w:keepNext/>
              <w:numPr>
                <w:ilvl w:val="0"/>
                <w:numId w:val="27"/>
              </w:numPr>
              <w:autoSpaceDE w:val="0"/>
              <w:autoSpaceDN w:val="0"/>
              <w:adjustRightInd w:val="0"/>
              <w:ind w:right="90"/>
              <w:contextualSpacing/>
              <w:rPr>
                <w:rFonts w:asciiTheme="minorHAnsi" w:hAnsiTheme="minorHAnsi"/>
                <w:sz w:val="18"/>
                <w:szCs w:val="22"/>
              </w:rPr>
            </w:pPr>
            <w:r w:rsidRPr="002E1BFB">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9CDEE31" w14:textId="681ECF86" w:rsidR="00B46AC9" w:rsidRPr="00975DC6" w:rsidRDefault="002E1BFB" w:rsidP="002E1BFB">
            <w:pPr>
              <w:pStyle w:val="ListParagraph"/>
              <w:keepNext/>
              <w:numPr>
                <w:ilvl w:val="0"/>
                <w:numId w:val="27"/>
              </w:numPr>
              <w:contextualSpacing/>
            </w:pPr>
            <w:r w:rsidRPr="002E1BFB">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B46AC9" w:rsidRPr="00B272DC" w14:paraId="79CDEE35" w14:textId="77777777" w:rsidTr="00BD465A">
        <w:tblPrEx>
          <w:tblCellMar>
            <w:left w:w="108" w:type="dxa"/>
            <w:right w:w="108" w:type="dxa"/>
          </w:tblCellMar>
        </w:tblPrEx>
        <w:trPr>
          <w:trHeight w:val="360"/>
        </w:trPr>
        <w:tc>
          <w:tcPr>
            <w:tcW w:w="5307" w:type="dxa"/>
          </w:tcPr>
          <w:p w14:paraId="79CDEE33" w14:textId="77777777" w:rsidR="00B46AC9" w:rsidRPr="0097670F" w:rsidRDefault="00B46AC9" w:rsidP="000E17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Responsible Builder/Installer Name:</w:t>
            </w:r>
          </w:p>
        </w:tc>
        <w:tc>
          <w:tcPr>
            <w:tcW w:w="5636" w:type="dxa"/>
            <w:gridSpan w:val="3"/>
          </w:tcPr>
          <w:p w14:paraId="79CDEE34" w14:textId="77777777" w:rsidR="00B46AC9" w:rsidRPr="0097670F" w:rsidRDefault="00B46AC9" w:rsidP="00DE2F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Responsible Builder/Installer Signature:</w:t>
            </w:r>
          </w:p>
        </w:tc>
      </w:tr>
      <w:tr w:rsidR="00B46AC9" w:rsidRPr="00B272DC" w14:paraId="79CDEE38" w14:textId="77777777" w:rsidTr="00BD465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E36" w14:textId="5BE5ED2E" w:rsidR="00B46AC9" w:rsidRPr="0097670F" w:rsidRDefault="00B46AC9"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79CDEE37" w14:textId="77777777" w:rsidR="00B46AC9" w:rsidRPr="0097670F" w:rsidRDefault="00B46AC9"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Position With Company (Title):</w:t>
            </w:r>
          </w:p>
        </w:tc>
      </w:tr>
      <w:tr w:rsidR="00B46AC9" w:rsidRPr="00B272DC" w14:paraId="79CDEE3B" w14:textId="77777777" w:rsidTr="00BD465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E39" w14:textId="77777777" w:rsidR="00B46AC9" w:rsidRPr="0097670F" w:rsidRDefault="00B46AC9"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79CDEE3A" w14:textId="77777777" w:rsidR="00B46AC9" w:rsidRPr="0097670F" w:rsidRDefault="00B46AC9"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CSLB License:</w:t>
            </w:r>
          </w:p>
        </w:tc>
      </w:tr>
      <w:tr w:rsidR="00B46AC9" w:rsidRPr="00B272DC" w14:paraId="79CDEE3F" w14:textId="77777777" w:rsidTr="00BD465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E3C" w14:textId="77777777" w:rsidR="00B46AC9" w:rsidRPr="0097670F" w:rsidRDefault="00B46AC9"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9CDEE3D" w14:textId="77777777" w:rsidR="00B46AC9" w:rsidRPr="0097670F" w:rsidRDefault="00B46AC9"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Phone</w:t>
            </w:r>
          </w:p>
        </w:tc>
        <w:tc>
          <w:tcPr>
            <w:tcW w:w="2815" w:type="dxa"/>
            <w:tcBorders>
              <w:top w:val="single" w:sz="4" w:space="0" w:color="auto"/>
              <w:left w:val="single" w:sz="4" w:space="0" w:color="auto"/>
              <w:bottom w:val="single" w:sz="4" w:space="0" w:color="auto"/>
              <w:right w:val="single" w:sz="4" w:space="0" w:color="auto"/>
            </w:tcBorders>
          </w:tcPr>
          <w:p w14:paraId="79CDEE3E" w14:textId="77777777" w:rsidR="00B46AC9" w:rsidRPr="0097670F" w:rsidRDefault="00B46A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Date Signed:</w:t>
            </w:r>
          </w:p>
        </w:tc>
      </w:tr>
    </w:tbl>
    <w:p w14:paraId="79CDEE40" w14:textId="035C5B6D" w:rsidR="00F86ABA" w:rsidRDefault="00F86ABA" w:rsidP="000E1747">
      <w:pPr>
        <w:rPr>
          <w:ins w:id="170" w:author="Shewmaker, Michael@Energy" w:date="2018-07-23T11:17:00Z"/>
          <w:rFonts w:ascii="Calibri" w:hAnsi="Calibri"/>
          <w:b/>
          <w:bCs/>
          <w:caps/>
        </w:rPr>
      </w:pPr>
    </w:p>
    <w:p w14:paraId="11D0EF63" w14:textId="77777777" w:rsidR="00F86ABA" w:rsidRPr="00F86ABA" w:rsidRDefault="00F86ABA" w:rsidP="00F86ABA">
      <w:pPr>
        <w:rPr>
          <w:ins w:id="171" w:author="Shewmaker, Michael@Energy" w:date="2018-07-23T11:17:00Z"/>
          <w:rFonts w:ascii="Calibri" w:hAnsi="Calibri"/>
          <w:rPrChange w:id="172" w:author="Shewmaker, Michael@Energy" w:date="2018-07-23T11:17:00Z">
            <w:rPr>
              <w:ins w:id="173" w:author="Shewmaker, Michael@Energy" w:date="2018-07-23T11:17:00Z"/>
              <w:rFonts w:ascii="Calibri" w:hAnsi="Calibri"/>
              <w:b/>
              <w:bCs/>
              <w:caps/>
            </w:rPr>
          </w:rPrChange>
        </w:rPr>
      </w:pPr>
    </w:p>
    <w:p w14:paraId="1CE6FF34" w14:textId="77777777" w:rsidR="00F86ABA" w:rsidRPr="00F86ABA" w:rsidRDefault="00F86ABA">
      <w:pPr>
        <w:rPr>
          <w:ins w:id="174" w:author="Shewmaker, Michael@Energy" w:date="2018-07-23T11:17:00Z"/>
          <w:rFonts w:ascii="Calibri" w:hAnsi="Calibri"/>
          <w:rPrChange w:id="175" w:author="Shewmaker, Michael@Energy" w:date="2018-07-23T11:17:00Z">
            <w:rPr>
              <w:ins w:id="176" w:author="Shewmaker, Michael@Energy" w:date="2018-07-23T11:17:00Z"/>
              <w:rFonts w:ascii="Calibri" w:hAnsi="Calibri"/>
              <w:b/>
              <w:bCs/>
              <w:caps/>
            </w:rPr>
          </w:rPrChange>
        </w:rPr>
      </w:pPr>
    </w:p>
    <w:p w14:paraId="79E4992E" w14:textId="77777777" w:rsidR="00F86ABA" w:rsidRPr="00F86ABA" w:rsidRDefault="00F86ABA">
      <w:pPr>
        <w:rPr>
          <w:ins w:id="177" w:author="Shewmaker, Michael@Energy" w:date="2018-07-23T11:17:00Z"/>
          <w:rFonts w:ascii="Calibri" w:hAnsi="Calibri"/>
          <w:rPrChange w:id="178" w:author="Shewmaker, Michael@Energy" w:date="2018-07-23T11:17:00Z">
            <w:rPr>
              <w:ins w:id="179" w:author="Shewmaker, Michael@Energy" w:date="2018-07-23T11:17:00Z"/>
              <w:rFonts w:ascii="Calibri" w:hAnsi="Calibri"/>
              <w:b/>
              <w:bCs/>
              <w:caps/>
            </w:rPr>
          </w:rPrChange>
        </w:rPr>
      </w:pPr>
    </w:p>
    <w:p w14:paraId="01CA84C4" w14:textId="77777777" w:rsidR="00F86ABA" w:rsidRPr="00F86ABA" w:rsidRDefault="00F86ABA">
      <w:pPr>
        <w:rPr>
          <w:ins w:id="180" w:author="Shewmaker, Michael@Energy" w:date="2018-07-23T11:17:00Z"/>
          <w:rFonts w:ascii="Calibri" w:hAnsi="Calibri"/>
          <w:rPrChange w:id="181" w:author="Shewmaker, Michael@Energy" w:date="2018-07-23T11:17:00Z">
            <w:rPr>
              <w:ins w:id="182" w:author="Shewmaker, Michael@Energy" w:date="2018-07-23T11:17:00Z"/>
              <w:rFonts w:ascii="Calibri" w:hAnsi="Calibri"/>
              <w:b/>
              <w:bCs/>
              <w:caps/>
            </w:rPr>
          </w:rPrChange>
        </w:rPr>
      </w:pPr>
    </w:p>
    <w:p w14:paraId="1CFED081" w14:textId="77777777" w:rsidR="00F86ABA" w:rsidRPr="00F86ABA" w:rsidRDefault="00F86ABA">
      <w:pPr>
        <w:rPr>
          <w:ins w:id="183" w:author="Shewmaker, Michael@Energy" w:date="2018-07-23T11:17:00Z"/>
          <w:rFonts w:ascii="Calibri" w:hAnsi="Calibri"/>
          <w:rPrChange w:id="184" w:author="Shewmaker, Michael@Energy" w:date="2018-07-23T11:17:00Z">
            <w:rPr>
              <w:ins w:id="185" w:author="Shewmaker, Michael@Energy" w:date="2018-07-23T11:17:00Z"/>
              <w:rFonts w:ascii="Calibri" w:hAnsi="Calibri"/>
              <w:b/>
              <w:bCs/>
              <w:caps/>
            </w:rPr>
          </w:rPrChange>
        </w:rPr>
      </w:pPr>
    </w:p>
    <w:p w14:paraId="4BA206DD" w14:textId="77777777" w:rsidR="00F86ABA" w:rsidRPr="00F86ABA" w:rsidRDefault="00F86ABA">
      <w:pPr>
        <w:rPr>
          <w:ins w:id="186" w:author="Shewmaker, Michael@Energy" w:date="2018-07-23T11:17:00Z"/>
          <w:rFonts w:ascii="Calibri" w:hAnsi="Calibri"/>
          <w:rPrChange w:id="187" w:author="Shewmaker, Michael@Energy" w:date="2018-07-23T11:17:00Z">
            <w:rPr>
              <w:ins w:id="188" w:author="Shewmaker, Michael@Energy" w:date="2018-07-23T11:17:00Z"/>
              <w:rFonts w:ascii="Calibri" w:hAnsi="Calibri"/>
              <w:b/>
              <w:bCs/>
              <w:caps/>
            </w:rPr>
          </w:rPrChange>
        </w:rPr>
      </w:pPr>
    </w:p>
    <w:p w14:paraId="46620082" w14:textId="77777777" w:rsidR="00F86ABA" w:rsidRPr="00F86ABA" w:rsidRDefault="00F86ABA">
      <w:pPr>
        <w:rPr>
          <w:ins w:id="189" w:author="Shewmaker, Michael@Energy" w:date="2018-07-23T11:17:00Z"/>
          <w:rFonts w:ascii="Calibri" w:hAnsi="Calibri"/>
          <w:rPrChange w:id="190" w:author="Shewmaker, Michael@Energy" w:date="2018-07-23T11:17:00Z">
            <w:rPr>
              <w:ins w:id="191" w:author="Shewmaker, Michael@Energy" w:date="2018-07-23T11:17:00Z"/>
              <w:rFonts w:ascii="Calibri" w:hAnsi="Calibri"/>
              <w:b/>
              <w:bCs/>
              <w:caps/>
            </w:rPr>
          </w:rPrChange>
        </w:rPr>
      </w:pPr>
    </w:p>
    <w:p w14:paraId="5D1998F8" w14:textId="77777777" w:rsidR="00F86ABA" w:rsidRPr="00F86ABA" w:rsidRDefault="00F86ABA">
      <w:pPr>
        <w:rPr>
          <w:ins w:id="192" w:author="Shewmaker, Michael@Energy" w:date="2018-07-23T11:17:00Z"/>
          <w:rFonts w:ascii="Calibri" w:hAnsi="Calibri"/>
          <w:rPrChange w:id="193" w:author="Shewmaker, Michael@Energy" w:date="2018-07-23T11:17:00Z">
            <w:rPr>
              <w:ins w:id="194" w:author="Shewmaker, Michael@Energy" w:date="2018-07-23T11:17:00Z"/>
              <w:rFonts w:ascii="Calibri" w:hAnsi="Calibri"/>
              <w:b/>
              <w:bCs/>
              <w:caps/>
            </w:rPr>
          </w:rPrChange>
        </w:rPr>
      </w:pPr>
    </w:p>
    <w:p w14:paraId="5311E3F9" w14:textId="77777777" w:rsidR="00F86ABA" w:rsidRPr="00F86ABA" w:rsidRDefault="00F86ABA">
      <w:pPr>
        <w:rPr>
          <w:ins w:id="195" w:author="Shewmaker, Michael@Energy" w:date="2018-07-23T11:17:00Z"/>
          <w:rFonts w:ascii="Calibri" w:hAnsi="Calibri"/>
          <w:rPrChange w:id="196" w:author="Shewmaker, Michael@Energy" w:date="2018-07-23T11:17:00Z">
            <w:rPr>
              <w:ins w:id="197" w:author="Shewmaker, Michael@Energy" w:date="2018-07-23T11:17:00Z"/>
              <w:rFonts w:ascii="Calibri" w:hAnsi="Calibri"/>
              <w:b/>
              <w:bCs/>
              <w:caps/>
            </w:rPr>
          </w:rPrChange>
        </w:rPr>
      </w:pPr>
    </w:p>
    <w:p w14:paraId="3A3266A4" w14:textId="77777777" w:rsidR="00F86ABA" w:rsidRPr="00F86ABA" w:rsidRDefault="00F86ABA">
      <w:pPr>
        <w:rPr>
          <w:ins w:id="198" w:author="Shewmaker, Michael@Energy" w:date="2018-07-23T11:17:00Z"/>
          <w:rFonts w:ascii="Calibri" w:hAnsi="Calibri"/>
          <w:rPrChange w:id="199" w:author="Shewmaker, Michael@Energy" w:date="2018-07-23T11:17:00Z">
            <w:rPr>
              <w:ins w:id="200" w:author="Shewmaker, Michael@Energy" w:date="2018-07-23T11:17:00Z"/>
              <w:rFonts w:ascii="Calibri" w:hAnsi="Calibri"/>
              <w:b/>
              <w:bCs/>
              <w:caps/>
            </w:rPr>
          </w:rPrChange>
        </w:rPr>
      </w:pPr>
    </w:p>
    <w:p w14:paraId="089AF456" w14:textId="77777777" w:rsidR="00F86ABA" w:rsidRPr="00F86ABA" w:rsidRDefault="00F86ABA">
      <w:pPr>
        <w:rPr>
          <w:ins w:id="201" w:author="Shewmaker, Michael@Energy" w:date="2018-07-23T11:17:00Z"/>
          <w:rFonts w:ascii="Calibri" w:hAnsi="Calibri"/>
          <w:rPrChange w:id="202" w:author="Shewmaker, Michael@Energy" w:date="2018-07-23T11:17:00Z">
            <w:rPr>
              <w:ins w:id="203" w:author="Shewmaker, Michael@Energy" w:date="2018-07-23T11:17:00Z"/>
              <w:rFonts w:ascii="Calibri" w:hAnsi="Calibri"/>
              <w:b/>
              <w:bCs/>
              <w:caps/>
            </w:rPr>
          </w:rPrChange>
        </w:rPr>
      </w:pPr>
    </w:p>
    <w:p w14:paraId="75A79DF1" w14:textId="77777777" w:rsidR="00F86ABA" w:rsidRPr="00F86ABA" w:rsidRDefault="00F86ABA">
      <w:pPr>
        <w:rPr>
          <w:ins w:id="204" w:author="Shewmaker, Michael@Energy" w:date="2018-07-23T11:17:00Z"/>
          <w:rFonts w:ascii="Calibri" w:hAnsi="Calibri"/>
          <w:rPrChange w:id="205" w:author="Shewmaker, Michael@Energy" w:date="2018-07-23T11:17:00Z">
            <w:rPr>
              <w:ins w:id="206" w:author="Shewmaker, Michael@Energy" w:date="2018-07-23T11:17:00Z"/>
              <w:rFonts w:ascii="Calibri" w:hAnsi="Calibri"/>
              <w:b/>
              <w:bCs/>
              <w:caps/>
            </w:rPr>
          </w:rPrChange>
        </w:rPr>
      </w:pPr>
    </w:p>
    <w:p w14:paraId="0665A7CC" w14:textId="77777777" w:rsidR="00F86ABA" w:rsidRPr="00F86ABA" w:rsidRDefault="00F86ABA">
      <w:pPr>
        <w:rPr>
          <w:ins w:id="207" w:author="Shewmaker, Michael@Energy" w:date="2018-07-23T11:17:00Z"/>
          <w:rFonts w:ascii="Calibri" w:hAnsi="Calibri"/>
          <w:rPrChange w:id="208" w:author="Shewmaker, Michael@Energy" w:date="2018-07-23T11:17:00Z">
            <w:rPr>
              <w:ins w:id="209" w:author="Shewmaker, Michael@Energy" w:date="2018-07-23T11:17:00Z"/>
              <w:rFonts w:ascii="Calibri" w:hAnsi="Calibri"/>
              <w:b/>
              <w:bCs/>
              <w:caps/>
            </w:rPr>
          </w:rPrChange>
        </w:rPr>
      </w:pPr>
    </w:p>
    <w:p w14:paraId="13598377" w14:textId="77777777" w:rsidR="00F86ABA" w:rsidRPr="00F86ABA" w:rsidRDefault="00F86ABA">
      <w:pPr>
        <w:rPr>
          <w:ins w:id="210" w:author="Shewmaker, Michael@Energy" w:date="2018-07-23T11:17:00Z"/>
          <w:rFonts w:ascii="Calibri" w:hAnsi="Calibri"/>
          <w:rPrChange w:id="211" w:author="Shewmaker, Michael@Energy" w:date="2018-07-23T11:17:00Z">
            <w:rPr>
              <w:ins w:id="212" w:author="Shewmaker, Michael@Energy" w:date="2018-07-23T11:17:00Z"/>
              <w:rFonts w:ascii="Calibri" w:hAnsi="Calibri"/>
              <w:b/>
              <w:bCs/>
              <w:caps/>
            </w:rPr>
          </w:rPrChange>
        </w:rPr>
      </w:pPr>
    </w:p>
    <w:p w14:paraId="0422F543" w14:textId="77777777" w:rsidR="00F86ABA" w:rsidRPr="00F86ABA" w:rsidRDefault="00F86ABA">
      <w:pPr>
        <w:rPr>
          <w:ins w:id="213" w:author="Shewmaker, Michael@Energy" w:date="2018-07-23T11:17:00Z"/>
          <w:rFonts w:ascii="Calibri" w:hAnsi="Calibri"/>
          <w:rPrChange w:id="214" w:author="Shewmaker, Michael@Energy" w:date="2018-07-23T11:17:00Z">
            <w:rPr>
              <w:ins w:id="215" w:author="Shewmaker, Michael@Energy" w:date="2018-07-23T11:17:00Z"/>
              <w:rFonts w:ascii="Calibri" w:hAnsi="Calibri"/>
              <w:b/>
              <w:bCs/>
              <w:caps/>
            </w:rPr>
          </w:rPrChange>
        </w:rPr>
      </w:pPr>
    </w:p>
    <w:p w14:paraId="2C65A2E0" w14:textId="77777777" w:rsidR="00F86ABA" w:rsidRPr="00F86ABA" w:rsidRDefault="00F86ABA">
      <w:pPr>
        <w:rPr>
          <w:ins w:id="216" w:author="Shewmaker, Michael@Energy" w:date="2018-07-23T11:17:00Z"/>
          <w:rFonts w:ascii="Calibri" w:hAnsi="Calibri"/>
          <w:rPrChange w:id="217" w:author="Shewmaker, Michael@Energy" w:date="2018-07-23T11:17:00Z">
            <w:rPr>
              <w:ins w:id="218" w:author="Shewmaker, Michael@Energy" w:date="2018-07-23T11:17:00Z"/>
              <w:rFonts w:ascii="Calibri" w:hAnsi="Calibri"/>
              <w:b/>
              <w:bCs/>
              <w:caps/>
            </w:rPr>
          </w:rPrChange>
        </w:rPr>
      </w:pPr>
    </w:p>
    <w:p w14:paraId="1DCA883A" w14:textId="77777777" w:rsidR="00F86ABA" w:rsidRPr="00F86ABA" w:rsidRDefault="00F86ABA">
      <w:pPr>
        <w:rPr>
          <w:ins w:id="219" w:author="Shewmaker, Michael@Energy" w:date="2018-07-23T11:17:00Z"/>
          <w:rFonts w:ascii="Calibri" w:hAnsi="Calibri"/>
          <w:rPrChange w:id="220" w:author="Shewmaker, Michael@Energy" w:date="2018-07-23T11:17:00Z">
            <w:rPr>
              <w:ins w:id="221" w:author="Shewmaker, Michael@Energy" w:date="2018-07-23T11:17:00Z"/>
              <w:rFonts w:ascii="Calibri" w:hAnsi="Calibri"/>
              <w:b/>
              <w:bCs/>
              <w:caps/>
            </w:rPr>
          </w:rPrChange>
        </w:rPr>
      </w:pPr>
    </w:p>
    <w:p w14:paraId="061CAFA2" w14:textId="77777777" w:rsidR="00F86ABA" w:rsidRPr="00F86ABA" w:rsidRDefault="00F86ABA">
      <w:pPr>
        <w:rPr>
          <w:ins w:id="222" w:author="Shewmaker, Michael@Energy" w:date="2018-07-23T11:17:00Z"/>
          <w:rFonts w:ascii="Calibri" w:hAnsi="Calibri"/>
          <w:rPrChange w:id="223" w:author="Shewmaker, Michael@Energy" w:date="2018-07-23T11:17:00Z">
            <w:rPr>
              <w:ins w:id="224" w:author="Shewmaker, Michael@Energy" w:date="2018-07-23T11:17:00Z"/>
              <w:rFonts w:ascii="Calibri" w:hAnsi="Calibri"/>
              <w:b/>
              <w:bCs/>
              <w:caps/>
            </w:rPr>
          </w:rPrChange>
        </w:rPr>
      </w:pPr>
    </w:p>
    <w:p w14:paraId="7DCA334A" w14:textId="77777777" w:rsidR="00F86ABA" w:rsidRPr="00F86ABA" w:rsidRDefault="00F86ABA">
      <w:pPr>
        <w:rPr>
          <w:ins w:id="225" w:author="Shewmaker, Michael@Energy" w:date="2018-07-23T11:17:00Z"/>
          <w:rFonts w:ascii="Calibri" w:hAnsi="Calibri"/>
          <w:rPrChange w:id="226" w:author="Shewmaker, Michael@Energy" w:date="2018-07-23T11:17:00Z">
            <w:rPr>
              <w:ins w:id="227" w:author="Shewmaker, Michael@Energy" w:date="2018-07-23T11:17:00Z"/>
              <w:rFonts w:ascii="Calibri" w:hAnsi="Calibri"/>
              <w:b/>
              <w:bCs/>
              <w:caps/>
            </w:rPr>
          </w:rPrChange>
        </w:rPr>
      </w:pPr>
    </w:p>
    <w:p w14:paraId="1ECBC1EE" w14:textId="77777777" w:rsidR="00F86ABA" w:rsidRPr="00F86ABA" w:rsidRDefault="00F86ABA">
      <w:pPr>
        <w:rPr>
          <w:ins w:id="228" w:author="Shewmaker, Michael@Energy" w:date="2018-07-23T11:17:00Z"/>
          <w:rFonts w:ascii="Calibri" w:hAnsi="Calibri"/>
          <w:rPrChange w:id="229" w:author="Shewmaker, Michael@Energy" w:date="2018-07-23T11:17:00Z">
            <w:rPr>
              <w:ins w:id="230" w:author="Shewmaker, Michael@Energy" w:date="2018-07-23T11:17:00Z"/>
              <w:rFonts w:ascii="Calibri" w:hAnsi="Calibri"/>
              <w:b/>
              <w:bCs/>
              <w:caps/>
            </w:rPr>
          </w:rPrChange>
        </w:rPr>
      </w:pPr>
    </w:p>
    <w:p w14:paraId="47DC4EC2" w14:textId="77777777" w:rsidR="00F86ABA" w:rsidRPr="00F86ABA" w:rsidRDefault="00F86ABA">
      <w:pPr>
        <w:rPr>
          <w:ins w:id="231" w:author="Shewmaker, Michael@Energy" w:date="2018-07-23T11:17:00Z"/>
          <w:rFonts w:ascii="Calibri" w:hAnsi="Calibri"/>
          <w:rPrChange w:id="232" w:author="Shewmaker, Michael@Energy" w:date="2018-07-23T11:17:00Z">
            <w:rPr>
              <w:ins w:id="233" w:author="Shewmaker, Michael@Energy" w:date="2018-07-23T11:17:00Z"/>
              <w:rFonts w:ascii="Calibri" w:hAnsi="Calibri"/>
              <w:b/>
              <w:bCs/>
              <w:caps/>
            </w:rPr>
          </w:rPrChange>
        </w:rPr>
      </w:pPr>
    </w:p>
    <w:p w14:paraId="77F8F76E" w14:textId="77777777" w:rsidR="00F86ABA" w:rsidRPr="00F86ABA" w:rsidRDefault="00F86ABA">
      <w:pPr>
        <w:rPr>
          <w:ins w:id="234" w:author="Shewmaker, Michael@Energy" w:date="2018-07-23T11:17:00Z"/>
          <w:rFonts w:ascii="Calibri" w:hAnsi="Calibri"/>
          <w:rPrChange w:id="235" w:author="Shewmaker, Michael@Energy" w:date="2018-07-23T11:17:00Z">
            <w:rPr>
              <w:ins w:id="236" w:author="Shewmaker, Michael@Energy" w:date="2018-07-23T11:17:00Z"/>
              <w:rFonts w:ascii="Calibri" w:hAnsi="Calibri"/>
              <w:b/>
              <w:bCs/>
              <w:caps/>
            </w:rPr>
          </w:rPrChange>
        </w:rPr>
      </w:pPr>
    </w:p>
    <w:p w14:paraId="1B2C244A" w14:textId="77777777" w:rsidR="00F86ABA" w:rsidRPr="00F86ABA" w:rsidRDefault="00F86ABA">
      <w:pPr>
        <w:rPr>
          <w:ins w:id="237" w:author="Shewmaker, Michael@Energy" w:date="2018-07-23T11:17:00Z"/>
          <w:rFonts w:ascii="Calibri" w:hAnsi="Calibri"/>
          <w:rPrChange w:id="238" w:author="Shewmaker, Michael@Energy" w:date="2018-07-23T11:17:00Z">
            <w:rPr>
              <w:ins w:id="239" w:author="Shewmaker, Michael@Energy" w:date="2018-07-23T11:17:00Z"/>
              <w:rFonts w:ascii="Calibri" w:hAnsi="Calibri"/>
              <w:b/>
              <w:bCs/>
              <w:caps/>
            </w:rPr>
          </w:rPrChange>
        </w:rPr>
      </w:pPr>
    </w:p>
    <w:p w14:paraId="47C2A9DF" w14:textId="77777777" w:rsidR="00F86ABA" w:rsidRPr="00F86ABA" w:rsidRDefault="00F86ABA">
      <w:pPr>
        <w:rPr>
          <w:ins w:id="240" w:author="Shewmaker, Michael@Energy" w:date="2018-07-23T11:17:00Z"/>
          <w:rFonts w:ascii="Calibri" w:hAnsi="Calibri"/>
          <w:rPrChange w:id="241" w:author="Shewmaker, Michael@Energy" w:date="2018-07-23T11:17:00Z">
            <w:rPr>
              <w:ins w:id="242" w:author="Shewmaker, Michael@Energy" w:date="2018-07-23T11:17:00Z"/>
              <w:rFonts w:ascii="Calibri" w:hAnsi="Calibri"/>
              <w:b/>
              <w:bCs/>
              <w:caps/>
            </w:rPr>
          </w:rPrChange>
        </w:rPr>
      </w:pPr>
    </w:p>
    <w:p w14:paraId="7F5F39FA" w14:textId="77777777" w:rsidR="00F86ABA" w:rsidRPr="00F86ABA" w:rsidRDefault="00F86ABA">
      <w:pPr>
        <w:rPr>
          <w:ins w:id="243" w:author="Shewmaker, Michael@Energy" w:date="2018-07-23T11:17:00Z"/>
          <w:rFonts w:ascii="Calibri" w:hAnsi="Calibri"/>
          <w:rPrChange w:id="244" w:author="Shewmaker, Michael@Energy" w:date="2018-07-23T11:17:00Z">
            <w:rPr>
              <w:ins w:id="245" w:author="Shewmaker, Michael@Energy" w:date="2018-07-23T11:17:00Z"/>
              <w:rFonts w:ascii="Calibri" w:hAnsi="Calibri"/>
              <w:b/>
              <w:bCs/>
              <w:caps/>
            </w:rPr>
          </w:rPrChange>
        </w:rPr>
      </w:pPr>
    </w:p>
    <w:p w14:paraId="4CA6F960" w14:textId="77777777" w:rsidR="00F86ABA" w:rsidRPr="00F86ABA" w:rsidRDefault="00F86ABA">
      <w:pPr>
        <w:rPr>
          <w:ins w:id="246" w:author="Shewmaker, Michael@Energy" w:date="2018-07-23T11:17:00Z"/>
          <w:rFonts w:ascii="Calibri" w:hAnsi="Calibri"/>
          <w:rPrChange w:id="247" w:author="Shewmaker, Michael@Energy" w:date="2018-07-23T11:17:00Z">
            <w:rPr>
              <w:ins w:id="248" w:author="Shewmaker, Michael@Energy" w:date="2018-07-23T11:17:00Z"/>
              <w:rFonts w:ascii="Calibri" w:hAnsi="Calibri"/>
              <w:b/>
              <w:bCs/>
              <w:caps/>
            </w:rPr>
          </w:rPrChange>
        </w:rPr>
      </w:pPr>
    </w:p>
    <w:p w14:paraId="3D2B27E7" w14:textId="5063D15D" w:rsidR="00F86ABA" w:rsidRPr="00F86ABA" w:rsidDel="001D705B" w:rsidRDefault="00F86ABA">
      <w:pPr>
        <w:tabs>
          <w:tab w:val="left" w:pos="5955"/>
        </w:tabs>
        <w:rPr>
          <w:ins w:id="249" w:author="Shewmaker, Michael@Energy" w:date="2018-07-23T11:17:00Z"/>
          <w:del w:id="250" w:author="Smith, Alexis@Energy" w:date="2018-10-09T08:57:00Z"/>
          <w:rFonts w:ascii="Calibri" w:hAnsi="Calibri"/>
          <w:rPrChange w:id="251" w:author="Shewmaker, Michael@Energy" w:date="2018-07-23T11:17:00Z">
            <w:rPr>
              <w:ins w:id="252" w:author="Shewmaker, Michael@Energy" w:date="2018-07-23T11:17:00Z"/>
              <w:del w:id="253" w:author="Smith, Alexis@Energy" w:date="2018-10-09T08:57:00Z"/>
              <w:rFonts w:ascii="Calibri" w:hAnsi="Calibri"/>
              <w:b/>
              <w:bCs/>
              <w:caps/>
            </w:rPr>
          </w:rPrChange>
        </w:rPr>
        <w:pPrChange w:id="254" w:author="Shewmaker, Michael@Energy" w:date="2018-07-23T11:17:00Z">
          <w:pPr/>
        </w:pPrChange>
      </w:pPr>
      <w:ins w:id="255" w:author="Shewmaker, Michael@Energy" w:date="2018-07-23T11:17:00Z">
        <w:r>
          <w:rPr>
            <w:rFonts w:ascii="Calibri" w:hAnsi="Calibri"/>
          </w:rPr>
          <w:tab/>
        </w:r>
      </w:ins>
    </w:p>
    <w:p w14:paraId="026E41C6" w14:textId="77777777" w:rsidR="00F86ABA" w:rsidRPr="00F86ABA" w:rsidDel="001D705B" w:rsidRDefault="00F86ABA">
      <w:pPr>
        <w:rPr>
          <w:ins w:id="256" w:author="Shewmaker, Michael@Energy" w:date="2018-07-23T11:17:00Z"/>
          <w:del w:id="257" w:author="Smith, Alexis@Energy" w:date="2018-10-09T08:56:00Z"/>
          <w:rFonts w:ascii="Calibri" w:hAnsi="Calibri"/>
          <w:rPrChange w:id="258" w:author="Shewmaker, Michael@Energy" w:date="2018-07-23T11:17:00Z">
            <w:rPr>
              <w:ins w:id="259" w:author="Shewmaker, Michael@Energy" w:date="2018-07-23T11:17:00Z"/>
              <w:del w:id="260" w:author="Smith, Alexis@Energy" w:date="2018-10-09T08:56:00Z"/>
              <w:rFonts w:ascii="Calibri" w:hAnsi="Calibri"/>
              <w:b/>
              <w:bCs/>
              <w:caps/>
            </w:rPr>
          </w:rPrChange>
        </w:rPr>
      </w:pPr>
    </w:p>
    <w:p w14:paraId="092C0E30" w14:textId="3BA6A0A9" w:rsidR="00B46AC9" w:rsidRPr="00F86ABA" w:rsidRDefault="00B46AC9">
      <w:pPr>
        <w:tabs>
          <w:tab w:val="left" w:pos="5955"/>
        </w:tabs>
        <w:rPr>
          <w:rFonts w:ascii="Calibri" w:hAnsi="Calibri"/>
          <w:rPrChange w:id="261" w:author="Shewmaker, Michael@Energy" w:date="2018-07-23T11:17:00Z">
            <w:rPr>
              <w:rFonts w:ascii="Calibri" w:hAnsi="Calibri"/>
              <w:b/>
              <w:bCs/>
              <w:caps/>
            </w:rPr>
          </w:rPrChange>
        </w:rPr>
        <w:pPrChange w:id="262" w:author="Smith, Alexis@Energy" w:date="2018-10-09T08:57:00Z">
          <w:pPr/>
        </w:pPrChange>
      </w:pPr>
    </w:p>
    <w:sectPr w:rsidR="00B46AC9" w:rsidRPr="00F86ABA" w:rsidSect="007F03EB">
      <w:headerReference w:type="default" r:id="rId16"/>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18768" w14:textId="77777777" w:rsidR="00463FC9" w:rsidRDefault="00463FC9" w:rsidP="00F007C7">
      <w:pPr>
        <w:pStyle w:val="FootnoteText"/>
      </w:pPr>
      <w:r>
        <w:separator/>
      </w:r>
    </w:p>
  </w:endnote>
  <w:endnote w:type="continuationSeparator" w:id="0">
    <w:p w14:paraId="78A2E4B2" w14:textId="77777777" w:rsidR="00463FC9" w:rsidRDefault="00463FC9" w:rsidP="00F007C7">
      <w:pPr>
        <w:pStyle w:val="FootnoteText"/>
      </w:pPr>
      <w:r>
        <w:continuationSeparator/>
      </w:r>
    </w:p>
  </w:endnote>
  <w:endnote w:type="continuationNotice" w:id="1">
    <w:p w14:paraId="6FF731CF" w14:textId="77777777" w:rsidR="00463FC9" w:rsidRDefault="00463F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5A" w14:textId="77777777" w:rsidR="00463FC9" w:rsidRPr="00CA2B92" w:rsidRDefault="00463FC9" w:rsidP="00CA2B92">
    <w:pPr>
      <w:pBdr>
        <w:top w:val="single" w:sz="4" w:space="1" w:color="auto"/>
      </w:pBdr>
      <w:tabs>
        <w:tab w:val="center" w:pos="4320"/>
        <w:tab w:val="right" w:pos="10800"/>
      </w:tabs>
      <w:rPr>
        <w:rFonts w:asciiTheme="minorHAnsi" w:hAnsiTheme="minorHAnsi"/>
      </w:rPr>
    </w:pPr>
    <w:r w:rsidRPr="00CA2B92">
      <w:rPr>
        <w:rFonts w:asciiTheme="minorHAnsi" w:hAnsiTheme="minorHAnsi"/>
      </w:rPr>
      <w:t xml:space="preserve">Registration Number:                                                           Registration Date/Time:                                           HERS Provider:                       </w:t>
    </w:r>
  </w:p>
  <w:p w14:paraId="79CDEE5B" w14:textId="6F421F05" w:rsidR="00463FC9" w:rsidRPr="00CA2B92" w:rsidRDefault="00463FC9" w:rsidP="00CA2B92">
    <w:pPr>
      <w:pBdr>
        <w:top w:val="single" w:sz="4" w:space="1" w:color="auto"/>
      </w:pBdr>
      <w:tabs>
        <w:tab w:val="center" w:pos="4320"/>
        <w:tab w:val="right" w:pos="10800"/>
      </w:tabs>
      <w:rPr>
        <w:rFonts w:asciiTheme="minorHAnsi" w:hAnsiTheme="minorHAnsi"/>
      </w:rPr>
    </w:pPr>
    <w:r w:rsidRPr="00CA2B92">
      <w:rPr>
        <w:rFonts w:asciiTheme="minorHAnsi" w:hAnsiTheme="minorHAnsi"/>
      </w:rPr>
      <w:t>CA Building Energy Efficiency Standards - 201</w:t>
    </w:r>
    <w:del w:id="114" w:author="Shewmaker, Michael@Energy" w:date="2018-07-23T11:17:00Z">
      <w:r w:rsidDel="00F86ABA">
        <w:rPr>
          <w:rFonts w:asciiTheme="minorHAnsi" w:hAnsiTheme="minorHAnsi"/>
        </w:rPr>
        <w:delText>6</w:delText>
      </w:r>
    </w:del>
    <w:ins w:id="115" w:author="Shewmaker, Michael@Energy" w:date="2018-07-23T11:17:00Z">
      <w:r>
        <w:rPr>
          <w:rFonts w:asciiTheme="minorHAnsi" w:hAnsiTheme="minorHAnsi"/>
        </w:rPr>
        <w:t>9</w:t>
      </w:r>
    </w:ins>
    <w:r w:rsidRPr="00CA2B92">
      <w:rPr>
        <w:rFonts w:asciiTheme="minorHAnsi" w:hAnsiTheme="minorHAnsi"/>
      </w:rPr>
      <w:t xml:space="preserve"> Residential Compliance</w:t>
    </w:r>
    <w:r w:rsidRPr="00CA2B92">
      <w:rPr>
        <w:rFonts w:asciiTheme="minorHAnsi" w:hAnsiTheme="minorHAnsi"/>
      </w:rPr>
      <w:tab/>
    </w:r>
    <w:del w:id="116" w:author="Shewmaker, Michael@Energy" w:date="2018-07-23T11:17:00Z">
      <w:r w:rsidDel="00F86ABA">
        <w:rPr>
          <w:rFonts w:ascii="Calibri" w:hAnsi="Calibri"/>
          <w:sz w:val="18"/>
          <w:szCs w:val="18"/>
        </w:rPr>
        <w:delText>October 2016</w:delText>
      </w:r>
    </w:del>
    <w:ins w:id="117" w:author="Shewmaker, Michael@Energy" w:date="2018-07-23T11:17:00Z">
      <w:r>
        <w:rPr>
          <w:rFonts w:ascii="Calibri" w:hAnsi="Calibri"/>
          <w:sz w:val="18"/>
          <w:szCs w:val="18"/>
        </w:rPr>
        <w:t>January 20</w:t>
      </w:r>
    </w:ins>
    <w:ins w:id="118" w:author="Shewmaker, Michael@Energy" w:date="2018-11-29T12:54:00Z">
      <w:r w:rsidR="00C71B71">
        <w:rPr>
          <w:rFonts w:ascii="Calibri" w:hAnsi="Calibri"/>
          <w:sz w:val="18"/>
          <w:szCs w:val="18"/>
        </w:rP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67" w14:textId="1EF7DE2E" w:rsidR="00463FC9" w:rsidRPr="00CA2B92" w:rsidRDefault="00463FC9" w:rsidP="00CA2B92">
    <w:pPr>
      <w:pBdr>
        <w:top w:val="single" w:sz="4" w:space="1" w:color="auto"/>
      </w:pBdr>
      <w:tabs>
        <w:tab w:val="center" w:pos="4320"/>
        <w:tab w:val="right" w:pos="10800"/>
      </w:tabs>
      <w:rPr>
        <w:rFonts w:asciiTheme="minorHAnsi" w:hAnsiTheme="minorHAnsi"/>
      </w:rPr>
    </w:pPr>
    <w:r w:rsidRPr="00CA2B92">
      <w:rPr>
        <w:rFonts w:asciiTheme="minorHAnsi" w:hAnsiTheme="minorHAnsi"/>
      </w:rPr>
      <w:t>CA Building Energy Efficiency Standards - 201</w:t>
    </w:r>
    <w:del w:id="157" w:author="Shewmaker, Michael@Energy" w:date="2018-07-23T11:17:00Z">
      <w:r w:rsidDel="00F86ABA">
        <w:rPr>
          <w:rFonts w:asciiTheme="minorHAnsi" w:hAnsiTheme="minorHAnsi"/>
        </w:rPr>
        <w:delText>6</w:delText>
      </w:r>
    </w:del>
    <w:ins w:id="158" w:author="Shewmaker, Michael@Energy" w:date="2018-07-23T11:17:00Z">
      <w:r>
        <w:rPr>
          <w:rFonts w:asciiTheme="minorHAnsi" w:hAnsiTheme="minorHAnsi"/>
        </w:rPr>
        <w:t>9</w:t>
      </w:r>
    </w:ins>
    <w:r w:rsidRPr="00CA2B92">
      <w:rPr>
        <w:rFonts w:asciiTheme="minorHAnsi" w:hAnsiTheme="minorHAnsi"/>
      </w:rPr>
      <w:t xml:space="preserve"> Residential Compliance</w:t>
    </w:r>
    <w:r w:rsidRPr="00CA2B92">
      <w:rPr>
        <w:rFonts w:asciiTheme="minorHAnsi" w:hAnsiTheme="minorHAnsi"/>
      </w:rPr>
      <w:tab/>
    </w:r>
    <w:del w:id="159" w:author="Shewmaker, Michael@Energy" w:date="2018-07-23T11:17:00Z">
      <w:r w:rsidDel="00F86ABA">
        <w:rPr>
          <w:rFonts w:asciiTheme="minorHAnsi" w:hAnsiTheme="minorHAnsi"/>
        </w:rPr>
        <w:delText>October 2016</w:delText>
      </w:r>
    </w:del>
    <w:ins w:id="160" w:author="Shewmaker, Michael@Energy" w:date="2018-07-23T11:17:00Z">
      <w:r>
        <w:rPr>
          <w:rFonts w:asciiTheme="minorHAnsi" w:hAnsiTheme="minorHAnsi"/>
        </w:rPr>
        <w:t>January 20</w:t>
      </w:r>
    </w:ins>
    <w:ins w:id="161" w:author="Shewmaker, Michael@Energy" w:date="2018-11-29T12:54:00Z">
      <w:r w:rsidR="00C71B71">
        <w:rPr>
          <w:rFonts w:asciiTheme="minorHAnsi" w:hAnsiTheme="minorHAnsi"/>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3F34F" w14:textId="77777777" w:rsidR="00463FC9" w:rsidRDefault="00463FC9" w:rsidP="00F007C7">
      <w:pPr>
        <w:pStyle w:val="FootnoteText"/>
      </w:pPr>
      <w:r>
        <w:separator/>
      </w:r>
    </w:p>
  </w:footnote>
  <w:footnote w:type="continuationSeparator" w:id="0">
    <w:p w14:paraId="69571037" w14:textId="77777777" w:rsidR="00463FC9" w:rsidRDefault="00463FC9" w:rsidP="00F007C7">
      <w:pPr>
        <w:pStyle w:val="FootnoteText"/>
      </w:pPr>
      <w:r>
        <w:continuationSeparator/>
      </w:r>
    </w:p>
  </w:footnote>
  <w:footnote w:type="continuationNotice" w:id="1">
    <w:p w14:paraId="01737D8F" w14:textId="77777777" w:rsidR="00463FC9" w:rsidRDefault="00463FC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45" w14:textId="77777777" w:rsidR="00463FC9" w:rsidRDefault="00C71B71">
    <w:pPr>
      <w:pStyle w:val="Header"/>
    </w:pPr>
    <w:r>
      <w:rPr>
        <w:noProof/>
      </w:rPr>
      <w:pict w14:anchorId="79CDEE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6"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46" w14:textId="743998EE" w:rsidR="00463FC9" w:rsidRPr="007770C5" w:rsidRDefault="00463FC9" w:rsidP="00842232">
    <w:pPr>
      <w:suppressAutoHyphens/>
      <w:ind w:left="-90"/>
      <w:rPr>
        <w:rFonts w:ascii="Arial" w:hAnsi="Arial" w:cs="Arial"/>
        <w:sz w:val="14"/>
        <w:szCs w:val="14"/>
      </w:rPr>
    </w:pPr>
    <w:r>
      <w:rPr>
        <w:noProof/>
      </w:rPr>
      <w:drawing>
        <wp:anchor distT="0" distB="0" distL="114300" distR="114300" simplePos="0" relativeHeight="251658247" behindDoc="0" locked="0" layoutInCell="1" allowOverlap="1" wp14:anchorId="0865BC60" wp14:editId="4CEE7CE1">
          <wp:simplePos x="0" y="0"/>
          <wp:positionH relativeFrom="column">
            <wp:posOffset>6532880</wp:posOffset>
          </wp:positionH>
          <wp:positionV relativeFrom="paragraph">
            <wp:posOffset>55245</wp:posOffset>
          </wp:positionV>
          <wp:extent cx="370840" cy="310515"/>
          <wp:effectExtent l="0" t="0" r="0" b="0"/>
          <wp:wrapSquare wrapText="bothSides"/>
          <wp:docPr id="9" name="Picture 9"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0840" cy="310515"/>
                  </a:xfrm>
                  <a:prstGeom prst="rect">
                    <a:avLst/>
                  </a:prstGeom>
                  <a:noFill/>
                </pic:spPr>
              </pic:pic>
            </a:graphicData>
          </a:graphic>
          <wp14:sizeRelH relativeFrom="page">
            <wp14:pctWidth>0</wp14:pctWidth>
          </wp14:sizeRelH>
          <wp14:sizeRelV relativeFrom="page">
            <wp14:pctHeight>0</wp14:pctHeight>
          </wp14:sizeRelV>
        </wp:anchor>
      </w:drawing>
    </w:r>
    <w:r w:rsidRPr="007770C5">
      <w:rPr>
        <w:rFonts w:ascii="Arial" w:hAnsi="Arial" w:cs="Arial"/>
        <w:sz w:val="14"/>
        <w:szCs w:val="14"/>
      </w:rPr>
      <w:t>STATE OF CALIFORNIA</w:t>
    </w:r>
  </w:p>
  <w:p w14:paraId="79CDEE47" w14:textId="77777777" w:rsidR="00463FC9" w:rsidRPr="007770C5" w:rsidRDefault="00463FC9" w:rsidP="00842232">
    <w:pPr>
      <w:suppressAutoHyphens/>
      <w:ind w:left="-90"/>
      <w:rPr>
        <w:rFonts w:ascii="Arial" w:hAnsi="Arial" w:cs="Arial"/>
        <w:b/>
        <w:sz w:val="24"/>
        <w:szCs w:val="24"/>
      </w:rPr>
    </w:pPr>
    <w:r>
      <w:rPr>
        <w:rFonts w:ascii="Arial" w:hAnsi="Arial" w:cs="Arial"/>
        <w:b/>
        <w:sz w:val="24"/>
        <w:szCs w:val="24"/>
      </w:rPr>
      <w:t>INSULATION INSTALLATION</w:t>
    </w:r>
  </w:p>
  <w:p w14:paraId="79CDEE48" w14:textId="047E1DDC" w:rsidR="00463FC9" w:rsidRPr="007770C5" w:rsidRDefault="00463FC9" w:rsidP="00842232">
    <w:pPr>
      <w:suppressAutoHyphens/>
      <w:ind w:left="-90"/>
      <w:rPr>
        <w:rFonts w:ascii="Arial" w:hAnsi="Arial" w:cs="Arial"/>
        <w:sz w:val="14"/>
        <w:szCs w:val="14"/>
      </w:rPr>
    </w:pPr>
    <w:r>
      <w:rPr>
        <w:rFonts w:ascii="Arial" w:hAnsi="Arial" w:cs="Arial"/>
        <w:sz w:val="14"/>
        <w:szCs w:val="14"/>
      </w:rPr>
      <w:t>CEC-CF2R-ENV-03-E</w:t>
    </w:r>
    <w:r w:rsidRPr="007770C5">
      <w:rPr>
        <w:rFonts w:ascii="Arial" w:hAnsi="Arial" w:cs="Arial"/>
        <w:sz w:val="14"/>
        <w:szCs w:val="14"/>
      </w:rPr>
      <w:t xml:space="preserve"> (Revised</w:t>
    </w:r>
    <w:r>
      <w:rPr>
        <w:rFonts w:ascii="Arial" w:hAnsi="Arial" w:cs="Arial"/>
        <w:sz w:val="14"/>
        <w:szCs w:val="14"/>
      </w:rPr>
      <w:t xml:space="preserve"> </w:t>
    </w:r>
    <w:ins w:id="107" w:author="Smith, Alexis@Energy" w:date="2018-08-03T09:56:00Z">
      <w:r>
        <w:rPr>
          <w:rFonts w:ascii="Arial" w:hAnsi="Arial" w:cs="Arial"/>
          <w:sz w:val="14"/>
          <w:szCs w:val="14"/>
        </w:rPr>
        <w:t>0</w:t>
      </w:r>
    </w:ins>
    <w:r>
      <w:rPr>
        <w:rFonts w:ascii="Arial" w:hAnsi="Arial" w:cs="Arial"/>
        <w:sz w:val="14"/>
        <w:szCs w:val="14"/>
      </w:rPr>
      <w:t>1</w:t>
    </w:r>
    <w:del w:id="108" w:author="Smith, Alexis@Energy" w:date="2018-08-03T09:56:00Z">
      <w:r w:rsidDel="00A4143E">
        <w:rPr>
          <w:rFonts w:ascii="Arial" w:hAnsi="Arial" w:cs="Arial"/>
          <w:sz w:val="14"/>
          <w:szCs w:val="14"/>
        </w:rPr>
        <w:delText>0</w:delText>
      </w:r>
    </w:del>
    <w:r>
      <w:rPr>
        <w:rFonts w:ascii="Arial" w:hAnsi="Arial" w:cs="Arial"/>
        <w:sz w:val="14"/>
        <w:szCs w:val="14"/>
      </w:rPr>
      <w:t>/</w:t>
    </w:r>
    <w:del w:id="109" w:author="Smith, Alexis@Energy" w:date="2018-08-03T09:56:00Z">
      <w:r w:rsidDel="00A4143E">
        <w:rPr>
          <w:rFonts w:ascii="Arial" w:hAnsi="Arial" w:cs="Arial"/>
          <w:sz w:val="14"/>
          <w:szCs w:val="14"/>
        </w:rPr>
        <w:delText>16</w:delText>
      </w:r>
    </w:del>
    <w:ins w:id="110" w:author="Smith, Alexis@Energy" w:date="2018-08-03T09:56:00Z">
      <w:del w:id="111" w:author="Shewmaker, Michael@Energy" w:date="2018-11-29T12:54:00Z">
        <w:r w:rsidDel="00C71B71">
          <w:rPr>
            <w:rFonts w:ascii="Arial" w:hAnsi="Arial" w:cs="Arial"/>
            <w:sz w:val="14"/>
            <w:szCs w:val="14"/>
          </w:rPr>
          <w:delText>20</w:delText>
        </w:r>
      </w:del>
    </w:ins>
    <w:ins w:id="112" w:author="Shewmaker, Michael@Energy" w:date="2018-11-29T12:54:00Z">
      <w:r w:rsidR="00C71B71">
        <w:rPr>
          <w:rFonts w:ascii="Arial" w:hAnsi="Arial" w:cs="Arial"/>
          <w:sz w:val="14"/>
          <w:szCs w:val="14"/>
        </w:rPr>
        <w:t>19</w:t>
      </w:r>
    </w:ins>
    <w:r w:rsidRPr="007770C5">
      <w:rPr>
        <w:rFonts w:ascii="Arial" w:hAnsi="Arial" w:cs="Arial"/>
        <w:sz w:val="14"/>
        <w:szCs w:val="14"/>
      </w:rPr>
      <w:t xml:space="preserve">)                                                                                                                               </w:t>
    </w:r>
    <w:del w:id="113" w:author="Smith, Alexis@Energy" w:date="2018-08-03T09:57:00Z">
      <w:r w:rsidRPr="007770C5" w:rsidDel="00A4143E">
        <w:rPr>
          <w:rFonts w:ascii="Arial" w:hAnsi="Arial" w:cs="Arial"/>
          <w:sz w:val="14"/>
          <w:szCs w:val="14"/>
        </w:rPr>
        <w:delText xml:space="preserve">   </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28"/>
      <w:gridCol w:w="2689"/>
    </w:tblGrid>
    <w:tr w:rsidR="00463FC9" w:rsidRPr="00F85124" w14:paraId="79CDEE4B" w14:textId="77777777" w:rsidTr="00842232">
      <w:trPr>
        <w:cantSplit/>
        <w:trHeight w:val="288"/>
      </w:trPr>
      <w:tc>
        <w:tcPr>
          <w:tcW w:w="3749" w:type="pct"/>
          <w:gridSpan w:val="2"/>
          <w:tcBorders>
            <w:right w:val="nil"/>
          </w:tcBorders>
          <w:vAlign w:val="center"/>
        </w:tcPr>
        <w:p w14:paraId="79CDEE49" w14:textId="3E22B2AA" w:rsidR="00463FC9" w:rsidRPr="00F85124" w:rsidRDefault="00463FC9" w:rsidP="00AC40C4">
          <w:pPr>
            <w:pStyle w:val="Heading1"/>
            <w:rPr>
              <w:rFonts w:ascii="Calibri" w:hAnsi="Calibri"/>
              <w:b w:val="0"/>
              <w:bCs/>
              <w:sz w:val="20"/>
            </w:rPr>
          </w:pPr>
          <w:r>
            <w:rPr>
              <w:rFonts w:ascii="Calibri" w:hAnsi="Calibri"/>
              <w:b w:val="0"/>
              <w:bCs/>
              <w:sz w:val="20"/>
            </w:rPr>
            <w:t>CERTIFICATE OF INSTALLATION</w:t>
          </w:r>
        </w:p>
      </w:tc>
      <w:tc>
        <w:tcPr>
          <w:tcW w:w="1251" w:type="pct"/>
          <w:tcBorders>
            <w:left w:val="nil"/>
          </w:tcBorders>
          <w:tcMar>
            <w:left w:w="115" w:type="dxa"/>
            <w:right w:w="115" w:type="dxa"/>
          </w:tcMar>
          <w:vAlign w:val="center"/>
        </w:tcPr>
        <w:p w14:paraId="79CDEE4A" w14:textId="77777777" w:rsidR="00463FC9" w:rsidRPr="00F85124" w:rsidRDefault="00463FC9" w:rsidP="00451078">
          <w:pPr>
            <w:pStyle w:val="Heading1"/>
            <w:jc w:val="right"/>
            <w:rPr>
              <w:rFonts w:ascii="Calibri" w:hAnsi="Calibri"/>
              <w:b w:val="0"/>
              <w:bCs/>
              <w:sz w:val="20"/>
            </w:rPr>
          </w:pPr>
          <w:r>
            <w:rPr>
              <w:rFonts w:ascii="Calibri" w:hAnsi="Calibri"/>
              <w:b w:val="0"/>
              <w:bCs/>
              <w:sz w:val="20"/>
            </w:rPr>
            <w:t>CF2R-ENV-03-E</w:t>
          </w:r>
        </w:p>
      </w:tc>
    </w:tr>
    <w:tr w:rsidR="00463FC9" w:rsidRPr="00F85124" w14:paraId="79CDEE4E" w14:textId="77777777" w:rsidTr="00842232">
      <w:trPr>
        <w:cantSplit/>
        <w:trHeight w:val="288"/>
      </w:trPr>
      <w:tc>
        <w:tcPr>
          <w:tcW w:w="2353" w:type="pct"/>
          <w:tcBorders>
            <w:right w:val="nil"/>
          </w:tcBorders>
        </w:tcPr>
        <w:p w14:paraId="79CDEE4C" w14:textId="77777777" w:rsidR="00463FC9" w:rsidRPr="00F85124" w:rsidRDefault="00463FC9" w:rsidP="00AC40C4">
          <w:pPr>
            <w:tabs>
              <w:tab w:val="right" w:pos="10543"/>
            </w:tabs>
            <w:rPr>
              <w:rFonts w:ascii="Calibri" w:hAnsi="Calibri"/>
              <w:sz w:val="12"/>
              <w:szCs w:val="12"/>
            </w:rPr>
          </w:pPr>
          <w:r>
            <w:rPr>
              <w:rFonts w:ascii="Calibri" w:hAnsi="Calibri"/>
              <w:bCs/>
            </w:rPr>
            <w:t>Insulation Installation</w:t>
          </w:r>
        </w:p>
      </w:tc>
      <w:tc>
        <w:tcPr>
          <w:tcW w:w="2647" w:type="pct"/>
          <w:gridSpan w:val="2"/>
          <w:tcBorders>
            <w:left w:val="nil"/>
          </w:tcBorders>
        </w:tcPr>
        <w:p w14:paraId="79CDEE4D" w14:textId="22B26C3B" w:rsidR="00463FC9" w:rsidRPr="00F85124" w:rsidRDefault="00463FC9" w:rsidP="00AC40C4">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71B71">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71B71">
            <w:rPr>
              <w:rFonts w:ascii="Calibri" w:hAnsi="Calibri"/>
              <w:bCs/>
              <w:noProof/>
            </w:rPr>
            <w:t>5</w:t>
          </w:r>
          <w:r>
            <w:rPr>
              <w:rFonts w:ascii="Calibri" w:hAnsi="Calibri"/>
              <w:bCs/>
              <w:noProof/>
            </w:rPr>
            <w:fldChar w:fldCharType="end"/>
          </w:r>
          <w:r w:rsidRPr="00F85124">
            <w:rPr>
              <w:rFonts w:ascii="Calibri" w:hAnsi="Calibri"/>
              <w:bCs/>
            </w:rPr>
            <w:t>)</w:t>
          </w:r>
        </w:p>
      </w:tc>
    </w:tr>
    <w:tr w:rsidR="00463FC9" w:rsidRPr="00F85124" w14:paraId="79CDEE52" w14:textId="77777777" w:rsidTr="00842232">
      <w:trPr>
        <w:cantSplit/>
        <w:trHeight w:val="288"/>
      </w:trPr>
      <w:tc>
        <w:tcPr>
          <w:tcW w:w="0" w:type="auto"/>
        </w:tcPr>
        <w:p w14:paraId="79CDEE4F" w14:textId="77777777" w:rsidR="00463FC9" w:rsidRPr="00F85124" w:rsidRDefault="00463FC9" w:rsidP="00AC40C4">
          <w:pPr>
            <w:rPr>
              <w:rFonts w:ascii="Calibri" w:hAnsi="Calibri"/>
              <w:sz w:val="12"/>
              <w:szCs w:val="12"/>
            </w:rPr>
          </w:pPr>
          <w:r w:rsidRPr="00F85124">
            <w:rPr>
              <w:rFonts w:ascii="Calibri" w:hAnsi="Calibri"/>
              <w:sz w:val="12"/>
              <w:szCs w:val="12"/>
            </w:rPr>
            <w:t>Project Name:</w:t>
          </w:r>
        </w:p>
      </w:tc>
      <w:tc>
        <w:tcPr>
          <w:tcW w:w="1402" w:type="pct"/>
        </w:tcPr>
        <w:p w14:paraId="79CDEE50" w14:textId="77777777" w:rsidR="00463FC9" w:rsidRPr="00F85124" w:rsidRDefault="00463FC9" w:rsidP="00AC40C4">
          <w:pPr>
            <w:rPr>
              <w:rFonts w:ascii="Calibri" w:hAnsi="Calibri"/>
              <w:sz w:val="12"/>
              <w:szCs w:val="12"/>
            </w:rPr>
          </w:pPr>
          <w:r w:rsidRPr="00F85124">
            <w:rPr>
              <w:rFonts w:ascii="Calibri" w:hAnsi="Calibri"/>
              <w:sz w:val="12"/>
              <w:szCs w:val="12"/>
            </w:rPr>
            <w:t>Enforcement Agency:</w:t>
          </w:r>
        </w:p>
      </w:tc>
      <w:tc>
        <w:tcPr>
          <w:tcW w:w="1251" w:type="pct"/>
        </w:tcPr>
        <w:p w14:paraId="79CDEE51" w14:textId="77777777" w:rsidR="00463FC9" w:rsidRPr="00F85124" w:rsidRDefault="00463FC9" w:rsidP="00AC40C4">
          <w:pPr>
            <w:rPr>
              <w:rFonts w:ascii="Calibri" w:hAnsi="Calibri"/>
              <w:sz w:val="12"/>
              <w:szCs w:val="12"/>
            </w:rPr>
          </w:pPr>
          <w:r w:rsidRPr="00F85124">
            <w:rPr>
              <w:rFonts w:ascii="Calibri" w:hAnsi="Calibri"/>
              <w:sz w:val="12"/>
              <w:szCs w:val="12"/>
            </w:rPr>
            <w:t>Permit Number:</w:t>
          </w:r>
        </w:p>
      </w:tc>
    </w:tr>
    <w:tr w:rsidR="00463FC9" w:rsidRPr="00F85124" w14:paraId="79CDEE56" w14:textId="77777777" w:rsidTr="00842232">
      <w:trPr>
        <w:cantSplit/>
        <w:trHeight w:val="288"/>
      </w:trPr>
      <w:tc>
        <w:tcPr>
          <w:tcW w:w="0" w:type="auto"/>
        </w:tcPr>
        <w:p w14:paraId="79CDEE53" w14:textId="77777777" w:rsidR="00463FC9" w:rsidRPr="00F85124" w:rsidRDefault="00463FC9" w:rsidP="00AC40C4">
          <w:pPr>
            <w:rPr>
              <w:rFonts w:ascii="Calibri" w:hAnsi="Calibri"/>
              <w:sz w:val="12"/>
              <w:szCs w:val="12"/>
              <w:vertAlign w:val="superscript"/>
            </w:rPr>
          </w:pPr>
          <w:r w:rsidRPr="00F85124">
            <w:rPr>
              <w:rFonts w:ascii="Calibri" w:hAnsi="Calibri"/>
              <w:sz w:val="12"/>
              <w:szCs w:val="12"/>
            </w:rPr>
            <w:t>Dwelling Address:</w:t>
          </w:r>
        </w:p>
      </w:tc>
      <w:tc>
        <w:tcPr>
          <w:tcW w:w="1402" w:type="pct"/>
        </w:tcPr>
        <w:p w14:paraId="79CDEE54" w14:textId="0260BBBF" w:rsidR="00463FC9" w:rsidRPr="00F85124" w:rsidRDefault="00463FC9" w:rsidP="00AC40C4">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251" w:type="pct"/>
        </w:tcPr>
        <w:p w14:paraId="79CDEE55" w14:textId="540F313A" w:rsidR="00463FC9" w:rsidRPr="00F85124" w:rsidRDefault="00463FC9" w:rsidP="00AC40C4">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79CDEE58" w14:textId="542D05B0" w:rsidR="00463FC9" w:rsidRDefault="00C71B71">
    <w:pPr>
      <w:pStyle w:val="Header"/>
    </w:pPr>
    <w:r>
      <w:rPr>
        <w:rFonts w:ascii="Calibri" w:hAnsi="Calibri"/>
        <w:b/>
        <w:bCs/>
        <w:noProof/>
      </w:rPr>
      <w:pict w14:anchorId="79CDE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7" o:spid="_x0000_s2056"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5C" w14:textId="77777777" w:rsidR="00463FC9" w:rsidRDefault="00C71B71">
    <w:pPr>
      <w:pStyle w:val="Header"/>
    </w:pPr>
    <w:r>
      <w:rPr>
        <w:noProof/>
      </w:rPr>
      <w:pict w14:anchorId="79CDEE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5"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5E" w14:textId="77777777" w:rsidR="00463FC9" w:rsidRDefault="00C71B71">
    <w:pPr>
      <w:pStyle w:val="Header"/>
    </w:pPr>
    <w:r>
      <w:rPr>
        <w:noProof/>
      </w:rPr>
      <w:pict w14:anchorId="79CDE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9"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43"/>
      <w:gridCol w:w="2952"/>
      <w:gridCol w:w="2704"/>
    </w:tblGrid>
    <w:tr w:rsidR="00463FC9" w:rsidRPr="00F85124" w14:paraId="79CDEE61" w14:textId="77777777" w:rsidTr="005A0BD5">
      <w:trPr>
        <w:cantSplit/>
        <w:trHeight w:val="288"/>
      </w:trPr>
      <w:tc>
        <w:tcPr>
          <w:tcW w:w="3748" w:type="pct"/>
          <w:gridSpan w:val="2"/>
          <w:tcBorders>
            <w:right w:val="nil"/>
          </w:tcBorders>
          <w:vAlign w:val="center"/>
        </w:tcPr>
        <w:p w14:paraId="79CDEE5F" w14:textId="541BAF3D" w:rsidR="00463FC9" w:rsidRPr="00F85124" w:rsidRDefault="00463FC9" w:rsidP="000B7ECB">
          <w:pPr>
            <w:pStyle w:val="Heading1"/>
            <w:rPr>
              <w:rFonts w:ascii="Calibri" w:hAnsi="Calibri"/>
              <w:b w:val="0"/>
              <w:bCs/>
              <w:sz w:val="20"/>
            </w:rPr>
          </w:pPr>
          <w:r>
            <w:rPr>
              <w:rFonts w:ascii="Calibri" w:hAnsi="Calibri"/>
              <w:b w:val="0"/>
              <w:bCs/>
              <w:sz w:val="20"/>
            </w:rPr>
            <w:t>CERTIFICATE OF INSTALLATION – USER INSTRUCTIONS</w:t>
          </w:r>
        </w:p>
      </w:tc>
      <w:tc>
        <w:tcPr>
          <w:tcW w:w="1252" w:type="pct"/>
          <w:tcBorders>
            <w:left w:val="nil"/>
          </w:tcBorders>
          <w:tcMar>
            <w:left w:w="115" w:type="dxa"/>
            <w:right w:w="115" w:type="dxa"/>
          </w:tcMar>
          <w:vAlign w:val="center"/>
        </w:tcPr>
        <w:p w14:paraId="79CDEE60" w14:textId="77777777" w:rsidR="00463FC9" w:rsidRPr="00F85124" w:rsidRDefault="00463FC9" w:rsidP="00451078">
          <w:pPr>
            <w:pStyle w:val="Heading1"/>
            <w:jc w:val="right"/>
            <w:rPr>
              <w:rFonts w:ascii="Calibri" w:hAnsi="Calibri"/>
              <w:b w:val="0"/>
              <w:bCs/>
              <w:sz w:val="20"/>
            </w:rPr>
          </w:pPr>
          <w:r>
            <w:rPr>
              <w:rFonts w:ascii="Calibri" w:hAnsi="Calibri"/>
              <w:b w:val="0"/>
              <w:bCs/>
              <w:sz w:val="20"/>
            </w:rPr>
            <w:t>CF2R-ENV-03-E</w:t>
          </w:r>
        </w:p>
      </w:tc>
    </w:tr>
    <w:tr w:rsidR="00463FC9" w:rsidRPr="00F85124" w14:paraId="79CDEE64" w14:textId="77777777" w:rsidTr="005A0BD5">
      <w:trPr>
        <w:cantSplit/>
        <w:trHeight w:val="288"/>
      </w:trPr>
      <w:tc>
        <w:tcPr>
          <w:tcW w:w="2381" w:type="pct"/>
          <w:tcBorders>
            <w:right w:val="nil"/>
          </w:tcBorders>
        </w:tcPr>
        <w:p w14:paraId="79CDEE62" w14:textId="77777777" w:rsidR="00463FC9" w:rsidRPr="00F85124" w:rsidRDefault="00463FC9" w:rsidP="00AC40C4">
          <w:pPr>
            <w:tabs>
              <w:tab w:val="right" w:pos="10543"/>
            </w:tabs>
            <w:rPr>
              <w:rFonts w:ascii="Calibri" w:hAnsi="Calibri"/>
              <w:sz w:val="12"/>
              <w:szCs w:val="12"/>
            </w:rPr>
          </w:pPr>
          <w:r>
            <w:rPr>
              <w:rFonts w:ascii="Calibri" w:hAnsi="Calibri"/>
              <w:bCs/>
            </w:rPr>
            <w:t>Insulation Installation - ENV-03</w:t>
          </w:r>
        </w:p>
      </w:tc>
      <w:tc>
        <w:tcPr>
          <w:tcW w:w="2619" w:type="pct"/>
          <w:gridSpan w:val="2"/>
          <w:tcBorders>
            <w:left w:val="nil"/>
          </w:tcBorders>
        </w:tcPr>
        <w:p w14:paraId="79CDEE63" w14:textId="3A1C6444" w:rsidR="00463FC9" w:rsidRPr="00F85124" w:rsidRDefault="00463FC9" w:rsidP="007F03EB">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71B71">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71B71">
            <w:rPr>
              <w:rFonts w:ascii="Calibri" w:hAnsi="Calibri"/>
              <w:bCs/>
              <w:noProof/>
            </w:rPr>
            <w:t>2</w:t>
          </w:r>
          <w:r>
            <w:rPr>
              <w:rFonts w:ascii="Calibri" w:hAnsi="Calibri"/>
              <w:bCs/>
              <w:noProof/>
            </w:rPr>
            <w:fldChar w:fldCharType="end"/>
          </w:r>
          <w:r w:rsidRPr="00F85124">
            <w:rPr>
              <w:rFonts w:ascii="Calibri" w:hAnsi="Calibri"/>
              <w:bCs/>
            </w:rPr>
            <w:t>)</w:t>
          </w:r>
        </w:p>
      </w:tc>
    </w:tr>
  </w:tbl>
  <w:p w14:paraId="79CDEE66" w14:textId="451E9D96" w:rsidR="00463FC9" w:rsidRDefault="00C71B71">
    <w:pPr>
      <w:pStyle w:val="Header"/>
    </w:pPr>
    <w:r>
      <w:rPr>
        <w:rFonts w:ascii="Calibri" w:hAnsi="Calibri"/>
        <w:b/>
        <w:bCs/>
        <w:noProof/>
      </w:rPr>
      <w:pict w14:anchorId="79CDEE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80"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68" w14:textId="77777777" w:rsidR="00463FC9" w:rsidRDefault="00C71B71">
    <w:pPr>
      <w:pStyle w:val="Header"/>
    </w:pPr>
    <w:r>
      <w:rPr>
        <w:noProof/>
      </w:rPr>
      <w:pict w14:anchorId="79CDEE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8"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43"/>
      <w:gridCol w:w="2952"/>
      <w:gridCol w:w="2704"/>
    </w:tblGrid>
    <w:tr w:rsidR="00463FC9" w:rsidRPr="00F85124" w14:paraId="79CDEE6B" w14:textId="77777777" w:rsidTr="005A0BD5">
      <w:trPr>
        <w:cantSplit/>
        <w:trHeight w:val="288"/>
      </w:trPr>
      <w:tc>
        <w:tcPr>
          <w:tcW w:w="3748" w:type="pct"/>
          <w:gridSpan w:val="2"/>
          <w:tcBorders>
            <w:right w:val="nil"/>
          </w:tcBorders>
          <w:vAlign w:val="center"/>
        </w:tcPr>
        <w:p w14:paraId="79CDEE69" w14:textId="2C67B0CF" w:rsidR="00463FC9" w:rsidRPr="00F85124" w:rsidRDefault="00463FC9" w:rsidP="000B7ECB">
          <w:pPr>
            <w:pStyle w:val="Heading1"/>
            <w:rPr>
              <w:rFonts w:ascii="Calibri" w:hAnsi="Calibri"/>
              <w:b w:val="0"/>
              <w:bCs/>
              <w:sz w:val="20"/>
            </w:rPr>
          </w:pPr>
          <w:r>
            <w:rPr>
              <w:rFonts w:ascii="Calibri" w:hAnsi="Calibri"/>
              <w:b w:val="0"/>
              <w:bCs/>
              <w:noProof/>
              <w:sz w:val="20"/>
            </w:rPr>
            <w:drawing>
              <wp:anchor distT="0" distB="0" distL="114300" distR="114300" simplePos="0" relativeHeight="251658246" behindDoc="1" locked="0" layoutInCell="0" allowOverlap="1" wp14:anchorId="79CDEE78" wp14:editId="7741A519">
                <wp:simplePos x="0" y="0"/>
                <wp:positionH relativeFrom="margin">
                  <wp:align>center</wp:align>
                </wp:positionH>
                <wp:positionV relativeFrom="margin">
                  <wp:align>center</wp:align>
                </wp:positionV>
                <wp:extent cx="9144000" cy="6858000"/>
                <wp:effectExtent l="0" t="0" r="0" b="0"/>
                <wp:wrapNone/>
                <wp:docPr id="8" name="Picture 8"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b w:val="0"/>
              <w:bCs/>
              <w:sz w:val="20"/>
            </w:rPr>
            <w:t>CERTIFICATE OF INSTALLATION – DATA FIELD DEFINITIONS AND CALCULATIONS</w:t>
          </w:r>
        </w:p>
      </w:tc>
      <w:tc>
        <w:tcPr>
          <w:tcW w:w="1252" w:type="pct"/>
          <w:tcBorders>
            <w:left w:val="nil"/>
          </w:tcBorders>
          <w:tcMar>
            <w:left w:w="115" w:type="dxa"/>
            <w:right w:w="115" w:type="dxa"/>
          </w:tcMar>
          <w:vAlign w:val="center"/>
        </w:tcPr>
        <w:p w14:paraId="79CDEE6A" w14:textId="77777777" w:rsidR="00463FC9" w:rsidRPr="00F85124" w:rsidRDefault="00463FC9" w:rsidP="00451078">
          <w:pPr>
            <w:pStyle w:val="Heading1"/>
            <w:jc w:val="right"/>
            <w:rPr>
              <w:rFonts w:ascii="Calibri" w:hAnsi="Calibri"/>
              <w:b w:val="0"/>
              <w:bCs/>
              <w:sz w:val="20"/>
            </w:rPr>
          </w:pPr>
          <w:r>
            <w:rPr>
              <w:rFonts w:ascii="Calibri" w:hAnsi="Calibri"/>
              <w:b w:val="0"/>
              <w:bCs/>
              <w:sz w:val="20"/>
            </w:rPr>
            <w:t>CF2R-ENV-03-E</w:t>
          </w:r>
        </w:p>
      </w:tc>
    </w:tr>
    <w:tr w:rsidR="00463FC9" w:rsidRPr="00F85124" w14:paraId="79CDEE6E" w14:textId="77777777" w:rsidTr="005A0BD5">
      <w:trPr>
        <w:cantSplit/>
        <w:trHeight w:val="288"/>
      </w:trPr>
      <w:tc>
        <w:tcPr>
          <w:tcW w:w="2381" w:type="pct"/>
          <w:tcBorders>
            <w:right w:val="nil"/>
          </w:tcBorders>
        </w:tcPr>
        <w:p w14:paraId="79CDEE6C" w14:textId="77777777" w:rsidR="00463FC9" w:rsidRPr="00F85124" w:rsidRDefault="00463FC9" w:rsidP="00AC40C4">
          <w:pPr>
            <w:tabs>
              <w:tab w:val="right" w:pos="10543"/>
            </w:tabs>
            <w:rPr>
              <w:rFonts w:ascii="Calibri" w:hAnsi="Calibri"/>
              <w:sz w:val="12"/>
              <w:szCs w:val="12"/>
            </w:rPr>
          </w:pPr>
          <w:r>
            <w:rPr>
              <w:rFonts w:ascii="Calibri" w:hAnsi="Calibri"/>
              <w:bCs/>
            </w:rPr>
            <w:t>Insulation Installation - ENV-03</w:t>
          </w:r>
        </w:p>
      </w:tc>
      <w:tc>
        <w:tcPr>
          <w:tcW w:w="2619" w:type="pct"/>
          <w:gridSpan w:val="2"/>
          <w:tcBorders>
            <w:left w:val="nil"/>
          </w:tcBorders>
        </w:tcPr>
        <w:p w14:paraId="79CDEE6D" w14:textId="32618D9B" w:rsidR="00463FC9" w:rsidRPr="00F85124" w:rsidRDefault="00463FC9" w:rsidP="007F03EB">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71B71">
            <w:rPr>
              <w:rFonts w:ascii="Calibri" w:hAnsi="Calibri"/>
              <w:bCs/>
              <w:noProof/>
            </w:rPr>
            <w:t>8</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71B71">
            <w:rPr>
              <w:rFonts w:ascii="Calibri" w:hAnsi="Calibri"/>
              <w:bCs/>
              <w:noProof/>
            </w:rPr>
            <w:t>8</w:t>
          </w:r>
          <w:r>
            <w:rPr>
              <w:rFonts w:ascii="Calibri" w:hAnsi="Calibri"/>
              <w:bCs/>
              <w:noProof/>
            </w:rPr>
            <w:fldChar w:fldCharType="end"/>
          </w:r>
          <w:r w:rsidRPr="00F85124">
            <w:rPr>
              <w:rFonts w:ascii="Calibri" w:hAnsi="Calibri"/>
              <w:bCs/>
            </w:rPr>
            <w:t>)</w:t>
          </w:r>
        </w:p>
      </w:tc>
    </w:tr>
  </w:tbl>
  <w:p w14:paraId="79CDEE70" w14:textId="77777777" w:rsidR="00463FC9" w:rsidRDefault="00463F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7CAD"/>
    <w:multiLevelType w:val="multilevel"/>
    <w:tmpl w:val="26588134"/>
    <w:lvl w:ilvl="0">
      <w:start w:val="3"/>
      <w:numFmt w:val="decimal"/>
      <w:pStyle w:val="Style4"/>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1" w15:restartNumberingAfterBreak="0">
    <w:nsid w:val="0D937A39"/>
    <w:multiLevelType w:val="hybridMultilevel"/>
    <w:tmpl w:val="B5E49764"/>
    <w:lvl w:ilvl="0" w:tplc="5CCC6C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11B93"/>
    <w:multiLevelType w:val="hybridMultilevel"/>
    <w:tmpl w:val="A9FCC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B4FF9"/>
    <w:multiLevelType w:val="hybridMultilevel"/>
    <w:tmpl w:val="927AD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pStyle w:val="Heading3"/>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5" w15:restartNumberingAfterBreak="0">
    <w:nsid w:val="27AD4FAA"/>
    <w:multiLevelType w:val="hybridMultilevel"/>
    <w:tmpl w:val="74C2CBD0"/>
    <w:lvl w:ilvl="0" w:tplc="BF6C470A">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F46B38"/>
    <w:multiLevelType w:val="hybridMultilevel"/>
    <w:tmpl w:val="A41AFC44"/>
    <w:lvl w:ilvl="0" w:tplc="7D5CCFD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D704CF"/>
    <w:multiLevelType w:val="hybridMultilevel"/>
    <w:tmpl w:val="3FE6E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F49DD"/>
    <w:multiLevelType w:val="hybridMultilevel"/>
    <w:tmpl w:val="C1349F6A"/>
    <w:lvl w:ilvl="0" w:tplc="BF6C470A">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483AA1"/>
    <w:multiLevelType w:val="hybridMultilevel"/>
    <w:tmpl w:val="A3FEEE98"/>
    <w:lvl w:ilvl="0" w:tplc="C76E700C">
      <w:start w:val="1"/>
      <w:numFmt w:val="bullet"/>
      <w:pStyle w:val="ListNumber3"/>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3BA05E5"/>
    <w:multiLevelType w:val="hybridMultilevel"/>
    <w:tmpl w:val="DCA2C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C6451D"/>
    <w:multiLevelType w:val="hybridMultilevel"/>
    <w:tmpl w:val="A52E6C4C"/>
    <w:lvl w:ilvl="0" w:tplc="3D38F2CA">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3C753F"/>
    <w:multiLevelType w:val="hybridMultilevel"/>
    <w:tmpl w:val="D5A6B7FC"/>
    <w:lvl w:ilvl="0" w:tplc="AD02D0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43573"/>
    <w:multiLevelType w:val="hybridMultilevel"/>
    <w:tmpl w:val="F19C8FD2"/>
    <w:lvl w:ilvl="0" w:tplc="FA66D1F8">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EB59DE"/>
    <w:multiLevelType w:val="multilevel"/>
    <w:tmpl w:val="C9B80F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1936408"/>
    <w:multiLevelType w:val="hybridMultilevel"/>
    <w:tmpl w:val="E342E172"/>
    <w:lvl w:ilvl="0" w:tplc="899CB3A0">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9"/>
  </w:num>
  <w:num w:numId="4">
    <w:abstractNumId w:val="13"/>
  </w:num>
  <w:num w:numId="5">
    <w:abstractNumId w:val="6"/>
  </w:num>
  <w:num w:numId="6">
    <w:abstractNumId w:val="5"/>
  </w:num>
  <w:num w:numId="7">
    <w:abstractNumId w:val="3"/>
  </w:num>
  <w:num w:numId="8">
    <w:abstractNumId w:val="10"/>
  </w:num>
  <w:num w:numId="9">
    <w:abstractNumId w:val="12"/>
  </w:num>
  <w:num w:numId="10">
    <w:abstractNumId w:val="2"/>
  </w:num>
  <w:num w:numId="11">
    <w:abstractNumId w:val="1"/>
  </w:num>
  <w:num w:numId="12">
    <w:abstractNumId w:val="7"/>
  </w:num>
  <w:num w:numId="13">
    <w:abstractNumId w:val="15"/>
  </w:num>
  <w:num w:numId="14">
    <w:abstractNumId w:val="11"/>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89"/>
    <w:rsid w:val="000032F1"/>
    <w:rsid w:val="0001029E"/>
    <w:rsid w:val="00012505"/>
    <w:rsid w:val="0001487B"/>
    <w:rsid w:val="0003409F"/>
    <w:rsid w:val="00034523"/>
    <w:rsid w:val="00036AAC"/>
    <w:rsid w:val="00042503"/>
    <w:rsid w:val="00047516"/>
    <w:rsid w:val="00053E05"/>
    <w:rsid w:val="00054C2C"/>
    <w:rsid w:val="00065B83"/>
    <w:rsid w:val="00072A52"/>
    <w:rsid w:val="00083F67"/>
    <w:rsid w:val="0009301A"/>
    <w:rsid w:val="000A2278"/>
    <w:rsid w:val="000A7513"/>
    <w:rsid w:val="000B0890"/>
    <w:rsid w:val="000B169E"/>
    <w:rsid w:val="000B7224"/>
    <w:rsid w:val="000B7ECB"/>
    <w:rsid w:val="000C0F04"/>
    <w:rsid w:val="000C399F"/>
    <w:rsid w:val="000C3FFC"/>
    <w:rsid w:val="000D24EF"/>
    <w:rsid w:val="000D6718"/>
    <w:rsid w:val="000D695C"/>
    <w:rsid w:val="000E117B"/>
    <w:rsid w:val="000E1747"/>
    <w:rsid w:val="000E24B2"/>
    <w:rsid w:val="000E2D99"/>
    <w:rsid w:val="000E367A"/>
    <w:rsid w:val="000E3709"/>
    <w:rsid w:val="000E668B"/>
    <w:rsid w:val="000E792B"/>
    <w:rsid w:val="000F22F9"/>
    <w:rsid w:val="000F2DC7"/>
    <w:rsid w:val="000F3479"/>
    <w:rsid w:val="00102EEC"/>
    <w:rsid w:val="001046D1"/>
    <w:rsid w:val="0010695B"/>
    <w:rsid w:val="00110661"/>
    <w:rsid w:val="00110F1D"/>
    <w:rsid w:val="001112DD"/>
    <w:rsid w:val="0011308A"/>
    <w:rsid w:val="00117DE3"/>
    <w:rsid w:val="00117F60"/>
    <w:rsid w:val="00124879"/>
    <w:rsid w:val="00127AE3"/>
    <w:rsid w:val="001341C3"/>
    <w:rsid w:val="00135E84"/>
    <w:rsid w:val="001407ED"/>
    <w:rsid w:val="00144EED"/>
    <w:rsid w:val="0014566D"/>
    <w:rsid w:val="00146E46"/>
    <w:rsid w:val="00151AEB"/>
    <w:rsid w:val="00151F56"/>
    <w:rsid w:val="001532B3"/>
    <w:rsid w:val="0015389D"/>
    <w:rsid w:val="00160332"/>
    <w:rsid w:val="001612B6"/>
    <w:rsid w:val="0016646B"/>
    <w:rsid w:val="001710E4"/>
    <w:rsid w:val="00173C2E"/>
    <w:rsid w:val="00184A2F"/>
    <w:rsid w:val="0019152D"/>
    <w:rsid w:val="00191A0D"/>
    <w:rsid w:val="00197B0D"/>
    <w:rsid w:val="001A2B86"/>
    <w:rsid w:val="001A4171"/>
    <w:rsid w:val="001A58A1"/>
    <w:rsid w:val="001A69CD"/>
    <w:rsid w:val="001B14D6"/>
    <w:rsid w:val="001B1FDB"/>
    <w:rsid w:val="001B224D"/>
    <w:rsid w:val="001B2722"/>
    <w:rsid w:val="001B3D80"/>
    <w:rsid w:val="001C070C"/>
    <w:rsid w:val="001C1472"/>
    <w:rsid w:val="001D3CAE"/>
    <w:rsid w:val="001D705B"/>
    <w:rsid w:val="001E51BE"/>
    <w:rsid w:val="001E6CE8"/>
    <w:rsid w:val="001F6EB7"/>
    <w:rsid w:val="001F7C11"/>
    <w:rsid w:val="001F7EC9"/>
    <w:rsid w:val="002158AF"/>
    <w:rsid w:val="002174A1"/>
    <w:rsid w:val="002206DA"/>
    <w:rsid w:val="002238DE"/>
    <w:rsid w:val="00224A4C"/>
    <w:rsid w:val="00224E1F"/>
    <w:rsid w:val="002307DB"/>
    <w:rsid w:val="00231DB1"/>
    <w:rsid w:val="002376E4"/>
    <w:rsid w:val="00245976"/>
    <w:rsid w:val="002527C8"/>
    <w:rsid w:val="002539B4"/>
    <w:rsid w:val="00256CCF"/>
    <w:rsid w:val="00261FD4"/>
    <w:rsid w:val="00263AA8"/>
    <w:rsid w:val="00267B2A"/>
    <w:rsid w:val="00271DEA"/>
    <w:rsid w:val="00277489"/>
    <w:rsid w:val="00282E46"/>
    <w:rsid w:val="0028682D"/>
    <w:rsid w:val="00290C0F"/>
    <w:rsid w:val="002914A4"/>
    <w:rsid w:val="00291A21"/>
    <w:rsid w:val="00294256"/>
    <w:rsid w:val="00297044"/>
    <w:rsid w:val="002A1C19"/>
    <w:rsid w:val="002A2960"/>
    <w:rsid w:val="002A7EAC"/>
    <w:rsid w:val="002B17B8"/>
    <w:rsid w:val="002B7845"/>
    <w:rsid w:val="002C2290"/>
    <w:rsid w:val="002C6265"/>
    <w:rsid w:val="002C7216"/>
    <w:rsid w:val="002D5B39"/>
    <w:rsid w:val="002E1BFB"/>
    <w:rsid w:val="002E660B"/>
    <w:rsid w:val="002F044A"/>
    <w:rsid w:val="002F2318"/>
    <w:rsid w:val="002F6D62"/>
    <w:rsid w:val="00302B58"/>
    <w:rsid w:val="00303927"/>
    <w:rsid w:val="003138A0"/>
    <w:rsid w:val="0032053E"/>
    <w:rsid w:val="00326648"/>
    <w:rsid w:val="00332459"/>
    <w:rsid w:val="00333BCC"/>
    <w:rsid w:val="00335A05"/>
    <w:rsid w:val="00336BEB"/>
    <w:rsid w:val="00340A16"/>
    <w:rsid w:val="00352FAD"/>
    <w:rsid w:val="00354833"/>
    <w:rsid w:val="003559A3"/>
    <w:rsid w:val="00356B09"/>
    <w:rsid w:val="003574A3"/>
    <w:rsid w:val="00361BCF"/>
    <w:rsid w:val="003652D5"/>
    <w:rsid w:val="0037208C"/>
    <w:rsid w:val="00373445"/>
    <w:rsid w:val="0037362B"/>
    <w:rsid w:val="00375C7C"/>
    <w:rsid w:val="00377801"/>
    <w:rsid w:val="00380A25"/>
    <w:rsid w:val="00384BB0"/>
    <w:rsid w:val="00387944"/>
    <w:rsid w:val="003913C6"/>
    <w:rsid w:val="0039157B"/>
    <w:rsid w:val="003941CE"/>
    <w:rsid w:val="0039608A"/>
    <w:rsid w:val="003B1D43"/>
    <w:rsid w:val="003B2EF8"/>
    <w:rsid w:val="003B3F02"/>
    <w:rsid w:val="003B3FCF"/>
    <w:rsid w:val="003C1217"/>
    <w:rsid w:val="003D0815"/>
    <w:rsid w:val="003D67B0"/>
    <w:rsid w:val="003D79C6"/>
    <w:rsid w:val="003F05BE"/>
    <w:rsid w:val="003F1F70"/>
    <w:rsid w:val="00401EE3"/>
    <w:rsid w:val="00406AF5"/>
    <w:rsid w:val="004075DC"/>
    <w:rsid w:val="004101CD"/>
    <w:rsid w:val="0041295B"/>
    <w:rsid w:val="00413744"/>
    <w:rsid w:val="00415A73"/>
    <w:rsid w:val="004161B2"/>
    <w:rsid w:val="00422ED9"/>
    <w:rsid w:val="0042438A"/>
    <w:rsid w:val="00434E37"/>
    <w:rsid w:val="00437B05"/>
    <w:rsid w:val="00441E8C"/>
    <w:rsid w:val="00450E92"/>
    <w:rsid w:val="00451078"/>
    <w:rsid w:val="00453E9C"/>
    <w:rsid w:val="004614B2"/>
    <w:rsid w:val="00463FC9"/>
    <w:rsid w:val="0046724B"/>
    <w:rsid w:val="0046784A"/>
    <w:rsid w:val="00470C39"/>
    <w:rsid w:val="00473371"/>
    <w:rsid w:val="00473FEE"/>
    <w:rsid w:val="00474275"/>
    <w:rsid w:val="00474D06"/>
    <w:rsid w:val="00482A49"/>
    <w:rsid w:val="00492CFB"/>
    <w:rsid w:val="004946C4"/>
    <w:rsid w:val="00496191"/>
    <w:rsid w:val="004A3F05"/>
    <w:rsid w:val="004B2CF8"/>
    <w:rsid w:val="004B65D2"/>
    <w:rsid w:val="004C3FB6"/>
    <w:rsid w:val="004C420A"/>
    <w:rsid w:val="004C58A9"/>
    <w:rsid w:val="004C5B43"/>
    <w:rsid w:val="004C637D"/>
    <w:rsid w:val="004D75D6"/>
    <w:rsid w:val="004D7634"/>
    <w:rsid w:val="004E235E"/>
    <w:rsid w:val="004E62D9"/>
    <w:rsid w:val="004E67D4"/>
    <w:rsid w:val="004F2A66"/>
    <w:rsid w:val="004F4085"/>
    <w:rsid w:val="004F609D"/>
    <w:rsid w:val="00513BC6"/>
    <w:rsid w:val="00513BD8"/>
    <w:rsid w:val="00514719"/>
    <w:rsid w:val="005158D2"/>
    <w:rsid w:val="00515B6E"/>
    <w:rsid w:val="00520026"/>
    <w:rsid w:val="00523789"/>
    <w:rsid w:val="00523C5A"/>
    <w:rsid w:val="00526EBD"/>
    <w:rsid w:val="0052726B"/>
    <w:rsid w:val="005315AA"/>
    <w:rsid w:val="00540B9D"/>
    <w:rsid w:val="0054279A"/>
    <w:rsid w:val="00554D4B"/>
    <w:rsid w:val="00554D7F"/>
    <w:rsid w:val="00554FF0"/>
    <w:rsid w:val="00563CA1"/>
    <w:rsid w:val="0056616D"/>
    <w:rsid w:val="005707D5"/>
    <w:rsid w:val="005710E4"/>
    <w:rsid w:val="00574D2C"/>
    <w:rsid w:val="00580E77"/>
    <w:rsid w:val="00582DCC"/>
    <w:rsid w:val="00586AAE"/>
    <w:rsid w:val="005971D9"/>
    <w:rsid w:val="0059774E"/>
    <w:rsid w:val="005A08D5"/>
    <w:rsid w:val="005A0BD5"/>
    <w:rsid w:val="005B0B17"/>
    <w:rsid w:val="005B1149"/>
    <w:rsid w:val="005B5EFC"/>
    <w:rsid w:val="005B6B5B"/>
    <w:rsid w:val="005C0444"/>
    <w:rsid w:val="005C692E"/>
    <w:rsid w:val="005D55D8"/>
    <w:rsid w:val="005E2CDC"/>
    <w:rsid w:val="005E2EA1"/>
    <w:rsid w:val="005E6231"/>
    <w:rsid w:val="005E70E8"/>
    <w:rsid w:val="005E7FF0"/>
    <w:rsid w:val="005F235B"/>
    <w:rsid w:val="005F36CD"/>
    <w:rsid w:val="005F3B93"/>
    <w:rsid w:val="005F5DAE"/>
    <w:rsid w:val="005F79BA"/>
    <w:rsid w:val="0060406A"/>
    <w:rsid w:val="00607853"/>
    <w:rsid w:val="006116F3"/>
    <w:rsid w:val="006173E3"/>
    <w:rsid w:val="006209B9"/>
    <w:rsid w:val="006211CF"/>
    <w:rsid w:val="0062542A"/>
    <w:rsid w:val="006304D3"/>
    <w:rsid w:val="00630D12"/>
    <w:rsid w:val="00642502"/>
    <w:rsid w:val="00642FBE"/>
    <w:rsid w:val="00644FFD"/>
    <w:rsid w:val="006453E3"/>
    <w:rsid w:val="00655108"/>
    <w:rsid w:val="00656EA9"/>
    <w:rsid w:val="00664CFF"/>
    <w:rsid w:val="00666C7B"/>
    <w:rsid w:val="00670F4F"/>
    <w:rsid w:val="00686B45"/>
    <w:rsid w:val="00691BA5"/>
    <w:rsid w:val="006B338B"/>
    <w:rsid w:val="006B7D38"/>
    <w:rsid w:val="006C749C"/>
    <w:rsid w:val="006D3B93"/>
    <w:rsid w:val="006D47B1"/>
    <w:rsid w:val="006D50B1"/>
    <w:rsid w:val="006F18D7"/>
    <w:rsid w:val="006F7359"/>
    <w:rsid w:val="006F7A6E"/>
    <w:rsid w:val="007146FB"/>
    <w:rsid w:val="007162F5"/>
    <w:rsid w:val="007202B8"/>
    <w:rsid w:val="007212C5"/>
    <w:rsid w:val="00724059"/>
    <w:rsid w:val="0072656D"/>
    <w:rsid w:val="00730FB4"/>
    <w:rsid w:val="00746CBA"/>
    <w:rsid w:val="0075177F"/>
    <w:rsid w:val="00753BCD"/>
    <w:rsid w:val="00764CF3"/>
    <w:rsid w:val="007651FE"/>
    <w:rsid w:val="00771AA4"/>
    <w:rsid w:val="00772BDB"/>
    <w:rsid w:val="00773842"/>
    <w:rsid w:val="007773C9"/>
    <w:rsid w:val="007848A9"/>
    <w:rsid w:val="00786A88"/>
    <w:rsid w:val="007956C9"/>
    <w:rsid w:val="007A15A5"/>
    <w:rsid w:val="007A3438"/>
    <w:rsid w:val="007C0DA2"/>
    <w:rsid w:val="007C342C"/>
    <w:rsid w:val="007D1D77"/>
    <w:rsid w:val="007E5B0E"/>
    <w:rsid w:val="007E7A60"/>
    <w:rsid w:val="007E7C09"/>
    <w:rsid w:val="007F03EB"/>
    <w:rsid w:val="007F3F51"/>
    <w:rsid w:val="007F61F8"/>
    <w:rsid w:val="008013E6"/>
    <w:rsid w:val="00801D32"/>
    <w:rsid w:val="00805233"/>
    <w:rsid w:val="00806F28"/>
    <w:rsid w:val="0081686B"/>
    <w:rsid w:val="00822BDA"/>
    <w:rsid w:val="00827AFD"/>
    <w:rsid w:val="00832CA2"/>
    <w:rsid w:val="00842232"/>
    <w:rsid w:val="00860FBE"/>
    <w:rsid w:val="00863FD1"/>
    <w:rsid w:val="00870343"/>
    <w:rsid w:val="0087064F"/>
    <w:rsid w:val="008779B7"/>
    <w:rsid w:val="00880B3C"/>
    <w:rsid w:val="0088367D"/>
    <w:rsid w:val="00895C24"/>
    <w:rsid w:val="008A0F97"/>
    <w:rsid w:val="008A2060"/>
    <w:rsid w:val="008A2923"/>
    <w:rsid w:val="008A5761"/>
    <w:rsid w:val="008B13D3"/>
    <w:rsid w:val="008B533E"/>
    <w:rsid w:val="008C1FE8"/>
    <w:rsid w:val="008C4689"/>
    <w:rsid w:val="008C4C62"/>
    <w:rsid w:val="008D1765"/>
    <w:rsid w:val="008D2485"/>
    <w:rsid w:val="008D7A24"/>
    <w:rsid w:val="008E683E"/>
    <w:rsid w:val="008E6C57"/>
    <w:rsid w:val="008E6FE4"/>
    <w:rsid w:val="008E7F74"/>
    <w:rsid w:val="00900770"/>
    <w:rsid w:val="00902E79"/>
    <w:rsid w:val="00906939"/>
    <w:rsid w:val="00930266"/>
    <w:rsid w:val="009351D2"/>
    <w:rsid w:val="00937A07"/>
    <w:rsid w:val="009445D9"/>
    <w:rsid w:val="00945F12"/>
    <w:rsid w:val="00960706"/>
    <w:rsid w:val="009676D1"/>
    <w:rsid w:val="00970CFC"/>
    <w:rsid w:val="00974490"/>
    <w:rsid w:val="009764BB"/>
    <w:rsid w:val="0097670F"/>
    <w:rsid w:val="00981FF7"/>
    <w:rsid w:val="00982AC8"/>
    <w:rsid w:val="00983512"/>
    <w:rsid w:val="00984E11"/>
    <w:rsid w:val="00990434"/>
    <w:rsid w:val="009921A0"/>
    <w:rsid w:val="0099519A"/>
    <w:rsid w:val="00997F13"/>
    <w:rsid w:val="009A34F1"/>
    <w:rsid w:val="009B4838"/>
    <w:rsid w:val="009B4EC8"/>
    <w:rsid w:val="009C256B"/>
    <w:rsid w:val="009C660E"/>
    <w:rsid w:val="009D1EDC"/>
    <w:rsid w:val="009D6BC2"/>
    <w:rsid w:val="009D7149"/>
    <w:rsid w:val="009E0332"/>
    <w:rsid w:val="009E2C1C"/>
    <w:rsid w:val="009E717C"/>
    <w:rsid w:val="00A01B28"/>
    <w:rsid w:val="00A05633"/>
    <w:rsid w:val="00A1725F"/>
    <w:rsid w:val="00A229D3"/>
    <w:rsid w:val="00A275E8"/>
    <w:rsid w:val="00A30105"/>
    <w:rsid w:val="00A342F8"/>
    <w:rsid w:val="00A34ACA"/>
    <w:rsid w:val="00A40926"/>
    <w:rsid w:val="00A4143E"/>
    <w:rsid w:val="00A44443"/>
    <w:rsid w:val="00A548CB"/>
    <w:rsid w:val="00A56797"/>
    <w:rsid w:val="00A61783"/>
    <w:rsid w:val="00A66EAE"/>
    <w:rsid w:val="00A77943"/>
    <w:rsid w:val="00A9567B"/>
    <w:rsid w:val="00A97CF8"/>
    <w:rsid w:val="00AA0FE6"/>
    <w:rsid w:val="00AA6235"/>
    <w:rsid w:val="00AB045F"/>
    <w:rsid w:val="00AB413C"/>
    <w:rsid w:val="00AB4F66"/>
    <w:rsid w:val="00AC3285"/>
    <w:rsid w:val="00AC40C4"/>
    <w:rsid w:val="00AC5199"/>
    <w:rsid w:val="00AD01BC"/>
    <w:rsid w:val="00AD04F9"/>
    <w:rsid w:val="00AD09C5"/>
    <w:rsid w:val="00AD2802"/>
    <w:rsid w:val="00AE1E3E"/>
    <w:rsid w:val="00AE4620"/>
    <w:rsid w:val="00AE6293"/>
    <w:rsid w:val="00AF14F6"/>
    <w:rsid w:val="00B0193A"/>
    <w:rsid w:val="00B03DF7"/>
    <w:rsid w:val="00B11771"/>
    <w:rsid w:val="00B11B2F"/>
    <w:rsid w:val="00B23C90"/>
    <w:rsid w:val="00B24B61"/>
    <w:rsid w:val="00B312EB"/>
    <w:rsid w:val="00B3666E"/>
    <w:rsid w:val="00B41AC0"/>
    <w:rsid w:val="00B424B9"/>
    <w:rsid w:val="00B435B2"/>
    <w:rsid w:val="00B452E9"/>
    <w:rsid w:val="00B46AC9"/>
    <w:rsid w:val="00B55343"/>
    <w:rsid w:val="00B561CB"/>
    <w:rsid w:val="00B56E17"/>
    <w:rsid w:val="00B5718C"/>
    <w:rsid w:val="00B57C25"/>
    <w:rsid w:val="00B615A5"/>
    <w:rsid w:val="00B61D0D"/>
    <w:rsid w:val="00B64412"/>
    <w:rsid w:val="00B667A0"/>
    <w:rsid w:val="00B72E92"/>
    <w:rsid w:val="00B756CF"/>
    <w:rsid w:val="00B768ED"/>
    <w:rsid w:val="00B8010F"/>
    <w:rsid w:val="00B92957"/>
    <w:rsid w:val="00BA64BF"/>
    <w:rsid w:val="00BA6627"/>
    <w:rsid w:val="00BA6AF5"/>
    <w:rsid w:val="00BA6EC9"/>
    <w:rsid w:val="00BB4108"/>
    <w:rsid w:val="00BB7CE3"/>
    <w:rsid w:val="00BD465A"/>
    <w:rsid w:val="00BD502A"/>
    <w:rsid w:val="00BD50C2"/>
    <w:rsid w:val="00BD68F9"/>
    <w:rsid w:val="00BD6EE5"/>
    <w:rsid w:val="00BD7469"/>
    <w:rsid w:val="00BE0B24"/>
    <w:rsid w:val="00BF23A8"/>
    <w:rsid w:val="00C0084C"/>
    <w:rsid w:val="00C04147"/>
    <w:rsid w:val="00C07141"/>
    <w:rsid w:val="00C073C5"/>
    <w:rsid w:val="00C1135E"/>
    <w:rsid w:val="00C13AC1"/>
    <w:rsid w:val="00C13D80"/>
    <w:rsid w:val="00C24578"/>
    <w:rsid w:val="00C30CC8"/>
    <w:rsid w:val="00C4300E"/>
    <w:rsid w:val="00C45E91"/>
    <w:rsid w:val="00C528F9"/>
    <w:rsid w:val="00C701F1"/>
    <w:rsid w:val="00C71B71"/>
    <w:rsid w:val="00C725A4"/>
    <w:rsid w:val="00C735F6"/>
    <w:rsid w:val="00C73B64"/>
    <w:rsid w:val="00C807E7"/>
    <w:rsid w:val="00C93E01"/>
    <w:rsid w:val="00CA2B92"/>
    <w:rsid w:val="00CA7B46"/>
    <w:rsid w:val="00CB46EE"/>
    <w:rsid w:val="00CB5ACB"/>
    <w:rsid w:val="00CB6C5C"/>
    <w:rsid w:val="00CC1314"/>
    <w:rsid w:val="00CC24F8"/>
    <w:rsid w:val="00CD2F88"/>
    <w:rsid w:val="00CE273B"/>
    <w:rsid w:val="00CE5092"/>
    <w:rsid w:val="00CE5775"/>
    <w:rsid w:val="00CF065E"/>
    <w:rsid w:val="00CF721C"/>
    <w:rsid w:val="00D111D4"/>
    <w:rsid w:val="00D13BB8"/>
    <w:rsid w:val="00D15351"/>
    <w:rsid w:val="00D161B1"/>
    <w:rsid w:val="00D22683"/>
    <w:rsid w:val="00D22D64"/>
    <w:rsid w:val="00D30F1C"/>
    <w:rsid w:val="00D31B37"/>
    <w:rsid w:val="00D327C1"/>
    <w:rsid w:val="00D378F7"/>
    <w:rsid w:val="00D4739E"/>
    <w:rsid w:val="00D548EA"/>
    <w:rsid w:val="00D613F5"/>
    <w:rsid w:val="00D62686"/>
    <w:rsid w:val="00D729B6"/>
    <w:rsid w:val="00D76FD3"/>
    <w:rsid w:val="00D77EA8"/>
    <w:rsid w:val="00D80294"/>
    <w:rsid w:val="00D82CF2"/>
    <w:rsid w:val="00D90F66"/>
    <w:rsid w:val="00D9186B"/>
    <w:rsid w:val="00D9514F"/>
    <w:rsid w:val="00DA2CDE"/>
    <w:rsid w:val="00DA71A3"/>
    <w:rsid w:val="00DA7279"/>
    <w:rsid w:val="00DA7509"/>
    <w:rsid w:val="00DB07E0"/>
    <w:rsid w:val="00DB4ECD"/>
    <w:rsid w:val="00DC6768"/>
    <w:rsid w:val="00DC74C8"/>
    <w:rsid w:val="00DC756D"/>
    <w:rsid w:val="00DD295F"/>
    <w:rsid w:val="00DD66A1"/>
    <w:rsid w:val="00DE2F96"/>
    <w:rsid w:val="00DE4E13"/>
    <w:rsid w:val="00DF2FE2"/>
    <w:rsid w:val="00E0098E"/>
    <w:rsid w:val="00E0335F"/>
    <w:rsid w:val="00E12A2D"/>
    <w:rsid w:val="00E13241"/>
    <w:rsid w:val="00E136A4"/>
    <w:rsid w:val="00E23769"/>
    <w:rsid w:val="00E24152"/>
    <w:rsid w:val="00E25814"/>
    <w:rsid w:val="00E27F28"/>
    <w:rsid w:val="00E32371"/>
    <w:rsid w:val="00E32776"/>
    <w:rsid w:val="00E33EE5"/>
    <w:rsid w:val="00E4144C"/>
    <w:rsid w:val="00E47735"/>
    <w:rsid w:val="00E54D1E"/>
    <w:rsid w:val="00E56940"/>
    <w:rsid w:val="00E57011"/>
    <w:rsid w:val="00E629F0"/>
    <w:rsid w:val="00E62FEA"/>
    <w:rsid w:val="00E6332C"/>
    <w:rsid w:val="00E64097"/>
    <w:rsid w:val="00E73085"/>
    <w:rsid w:val="00E73926"/>
    <w:rsid w:val="00E85D48"/>
    <w:rsid w:val="00E877E4"/>
    <w:rsid w:val="00E90696"/>
    <w:rsid w:val="00E93A80"/>
    <w:rsid w:val="00EA5C66"/>
    <w:rsid w:val="00EA7D87"/>
    <w:rsid w:val="00EB7F11"/>
    <w:rsid w:val="00EC11CC"/>
    <w:rsid w:val="00EC651A"/>
    <w:rsid w:val="00ED09E1"/>
    <w:rsid w:val="00EE0545"/>
    <w:rsid w:val="00EE2AAF"/>
    <w:rsid w:val="00EE61B5"/>
    <w:rsid w:val="00EE6427"/>
    <w:rsid w:val="00EE7DDB"/>
    <w:rsid w:val="00EF0CA6"/>
    <w:rsid w:val="00EF31F7"/>
    <w:rsid w:val="00EF7443"/>
    <w:rsid w:val="00EF776F"/>
    <w:rsid w:val="00EF7E3A"/>
    <w:rsid w:val="00F007C7"/>
    <w:rsid w:val="00F019FA"/>
    <w:rsid w:val="00F02D7F"/>
    <w:rsid w:val="00F0745A"/>
    <w:rsid w:val="00F1277A"/>
    <w:rsid w:val="00F13C86"/>
    <w:rsid w:val="00F43151"/>
    <w:rsid w:val="00F43519"/>
    <w:rsid w:val="00F503EE"/>
    <w:rsid w:val="00F517F0"/>
    <w:rsid w:val="00F533FC"/>
    <w:rsid w:val="00F54A3B"/>
    <w:rsid w:val="00F600B1"/>
    <w:rsid w:val="00F6143F"/>
    <w:rsid w:val="00F65544"/>
    <w:rsid w:val="00F7333A"/>
    <w:rsid w:val="00F73C1F"/>
    <w:rsid w:val="00F76E0D"/>
    <w:rsid w:val="00F776BC"/>
    <w:rsid w:val="00F84311"/>
    <w:rsid w:val="00F85124"/>
    <w:rsid w:val="00F86ABA"/>
    <w:rsid w:val="00F9724E"/>
    <w:rsid w:val="00F974CB"/>
    <w:rsid w:val="00FB0801"/>
    <w:rsid w:val="00FC2525"/>
    <w:rsid w:val="00FC2931"/>
    <w:rsid w:val="00FC4B72"/>
    <w:rsid w:val="00FC4D12"/>
    <w:rsid w:val="00FC76D8"/>
    <w:rsid w:val="00FD0EB3"/>
    <w:rsid w:val="00FD2BCC"/>
    <w:rsid w:val="00FD7A7F"/>
    <w:rsid w:val="00FE122F"/>
    <w:rsid w:val="00FE2F60"/>
    <w:rsid w:val="00FF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79CDE9F9"/>
  <w15:docId w15:val="{F9D17642-C9D1-45C1-A33C-1D34E2E9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iPriority="0"/>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89"/>
  </w:style>
  <w:style w:type="paragraph" w:styleId="Heading1">
    <w:name w:val="heading 1"/>
    <w:basedOn w:val="Normal"/>
    <w:next w:val="Normal"/>
    <w:link w:val="Heading1Char"/>
    <w:qFormat/>
    <w:rsid w:val="00277489"/>
    <w:pPr>
      <w:keepNext/>
      <w:outlineLvl w:val="0"/>
    </w:pPr>
    <w:rPr>
      <w:b/>
      <w:sz w:val="30"/>
    </w:rPr>
  </w:style>
  <w:style w:type="paragraph" w:styleId="Heading2">
    <w:name w:val="heading 2"/>
    <w:aliases w:val="h2,h21,h22"/>
    <w:basedOn w:val="Normal"/>
    <w:next w:val="Normal"/>
    <w:link w:val="Heading2Char"/>
    <w:uiPriority w:val="99"/>
    <w:qFormat/>
    <w:rsid w:val="003559A3"/>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3559A3"/>
    <w:pPr>
      <w:keepNext/>
      <w:numPr>
        <w:ilvl w:val="2"/>
        <w:numId w:val="1"/>
      </w:numPr>
      <w:tabs>
        <w:tab w:val="clear" w:pos="-2606"/>
        <w:tab w:val="left" w:pos="-2600"/>
        <w:tab w:val="num" w:pos="1080"/>
      </w:tabs>
      <w:spacing w:before="480"/>
      <w:ind w:left="0"/>
      <w:outlineLvl w:val="2"/>
    </w:pPr>
    <w:rPr>
      <w:rFonts w:ascii="Arial Black" w:hAnsi="Arial Black"/>
      <w:sz w:val="22"/>
    </w:rPr>
  </w:style>
  <w:style w:type="paragraph" w:styleId="Heading7">
    <w:name w:val="heading 7"/>
    <w:basedOn w:val="Normal"/>
    <w:next w:val="Normal"/>
    <w:link w:val="Heading7Char"/>
    <w:uiPriority w:val="99"/>
    <w:qFormat/>
    <w:rsid w:val="002F044A"/>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F044A"/>
    <w:rPr>
      <w:rFonts w:cs="Times New Roman"/>
      <w:b/>
      <w:sz w:val="30"/>
    </w:rPr>
  </w:style>
  <w:style w:type="character" w:customStyle="1" w:styleId="Heading2Char">
    <w:name w:val="Heading 2 Char"/>
    <w:aliases w:val="h2 Char,h21 Char,h22 Char"/>
    <w:link w:val="Heading2"/>
    <w:uiPriority w:val="99"/>
    <w:rsid w:val="002C0C0A"/>
    <w:rPr>
      <w:rFonts w:ascii="Arial" w:hAnsi="Arial"/>
      <w:b/>
      <w:i/>
      <w:sz w:val="22"/>
    </w:rPr>
  </w:style>
  <w:style w:type="character" w:customStyle="1" w:styleId="Heading3Char">
    <w:name w:val="Heading 3 Char"/>
    <w:aliases w:val="h3 Char,h31 Char,h32 Char"/>
    <w:link w:val="Heading3"/>
    <w:uiPriority w:val="99"/>
    <w:rsid w:val="002F044A"/>
    <w:rPr>
      <w:rFonts w:ascii="Arial Black" w:hAnsi="Arial Black"/>
      <w:sz w:val="22"/>
    </w:rPr>
  </w:style>
  <w:style w:type="character" w:customStyle="1" w:styleId="Heading7Char">
    <w:name w:val="Heading 7 Char"/>
    <w:link w:val="Heading7"/>
    <w:uiPriority w:val="99"/>
    <w:rsid w:val="002F044A"/>
    <w:rPr>
      <w:rFonts w:ascii="Calibri" w:hAnsi="Calibri" w:cs="Times New Roman"/>
      <w:sz w:val="24"/>
      <w:szCs w:val="24"/>
    </w:rPr>
  </w:style>
  <w:style w:type="paragraph" w:customStyle="1" w:styleId="Style2">
    <w:name w:val="Style2"/>
    <w:basedOn w:val="Normal"/>
    <w:uiPriority w:val="99"/>
    <w:rsid w:val="002F044A"/>
    <w:pPr>
      <w:spacing w:before="120"/>
    </w:pPr>
  </w:style>
  <w:style w:type="paragraph" w:customStyle="1" w:styleId="Style3">
    <w:name w:val="Style3"/>
    <w:basedOn w:val="Normal"/>
    <w:autoRedefine/>
    <w:uiPriority w:val="99"/>
    <w:rsid w:val="002F044A"/>
    <w:pPr>
      <w:spacing w:before="120"/>
    </w:pPr>
  </w:style>
  <w:style w:type="paragraph" w:customStyle="1" w:styleId="Style4">
    <w:name w:val="Style4"/>
    <w:basedOn w:val="Normal"/>
    <w:uiPriority w:val="99"/>
    <w:rsid w:val="002F044A"/>
    <w:pPr>
      <w:numPr>
        <w:numId w:val="2"/>
      </w:numPr>
      <w:tabs>
        <w:tab w:val="clear" w:pos="360"/>
        <w:tab w:val="num" w:pos="720"/>
      </w:tabs>
      <w:spacing w:before="120"/>
      <w:ind w:left="720" w:hanging="360"/>
    </w:pPr>
    <w:rPr>
      <w:sz w:val="22"/>
    </w:rPr>
  </w:style>
  <w:style w:type="paragraph" w:customStyle="1" w:styleId="Style5">
    <w:name w:val="Style5"/>
    <w:basedOn w:val="Normal"/>
    <w:autoRedefine/>
    <w:uiPriority w:val="99"/>
    <w:rsid w:val="002F044A"/>
    <w:pPr>
      <w:spacing w:before="120"/>
    </w:pPr>
    <w:rPr>
      <w:sz w:val="22"/>
    </w:rPr>
  </w:style>
  <w:style w:type="paragraph" w:customStyle="1" w:styleId="Style6">
    <w:name w:val="Style6"/>
    <w:basedOn w:val="Normal"/>
    <w:uiPriority w:val="99"/>
    <w:rsid w:val="002F044A"/>
    <w:pPr>
      <w:spacing w:before="120"/>
    </w:pPr>
    <w:rPr>
      <w:sz w:val="22"/>
      <w:szCs w:val="22"/>
    </w:rPr>
  </w:style>
  <w:style w:type="paragraph" w:customStyle="1" w:styleId="Style8">
    <w:name w:val="Style8"/>
    <w:basedOn w:val="Heading2"/>
    <w:uiPriority w:val="99"/>
    <w:rsid w:val="002F044A"/>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Header">
    <w:name w:val="header"/>
    <w:basedOn w:val="Normal"/>
    <w:link w:val="HeaderChar"/>
    <w:rsid w:val="00277489"/>
    <w:pPr>
      <w:tabs>
        <w:tab w:val="center" w:pos="4320"/>
        <w:tab w:val="right" w:pos="8640"/>
      </w:tabs>
    </w:pPr>
  </w:style>
  <w:style w:type="character" w:customStyle="1" w:styleId="HeaderChar">
    <w:name w:val="Header Char"/>
    <w:link w:val="Header"/>
    <w:rsid w:val="00451078"/>
    <w:rPr>
      <w:rFonts w:cs="Times New Roman"/>
    </w:rPr>
  </w:style>
  <w:style w:type="paragraph" w:styleId="Footer">
    <w:name w:val="footer"/>
    <w:basedOn w:val="Normal"/>
    <w:link w:val="FooterChar"/>
    <w:uiPriority w:val="99"/>
    <w:rsid w:val="002F044A"/>
    <w:pPr>
      <w:pBdr>
        <w:top w:val="single" w:sz="4" w:space="1" w:color="auto"/>
      </w:pBdr>
      <w:tabs>
        <w:tab w:val="center" w:pos="4320"/>
      </w:tabs>
    </w:pPr>
    <w:rPr>
      <w:i/>
    </w:rPr>
  </w:style>
  <w:style w:type="character" w:customStyle="1" w:styleId="FooterChar">
    <w:name w:val="Footer Char"/>
    <w:link w:val="Footer"/>
    <w:uiPriority w:val="99"/>
    <w:rsid w:val="002F044A"/>
    <w:rPr>
      <w:rFonts w:cs="Times New Roman"/>
      <w:i/>
    </w:rPr>
  </w:style>
  <w:style w:type="paragraph" w:styleId="FootnoteText">
    <w:name w:val="footnote text"/>
    <w:basedOn w:val="Normal"/>
    <w:link w:val="FootnoteTextChar"/>
    <w:uiPriority w:val="99"/>
    <w:semiHidden/>
    <w:rsid w:val="002F044A"/>
  </w:style>
  <w:style w:type="character" w:customStyle="1" w:styleId="FootnoteTextChar">
    <w:name w:val="Footnote Text Char"/>
    <w:link w:val="FootnoteText"/>
    <w:uiPriority w:val="99"/>
    <w:semiHidden/>
    <w:rsid w:val="002C0C0A"/>
    <w:rPr>
      <w:sz w:val="20"/>
      <w:szCs w:val="20"/>
    </w:rPr>
  </w:style>
  <w:style w:type="paragraph" w:styleId="Index1">
    <w:name w:val="index 1"/>
    <w:basedOn w:val="Normal"/>
    <w:next w:val="Normal"/>
    <w:autoRedefine/>
    <w:uiPriority w:val="99"/>
    <w:semiHidden/>
    <w:rsid w:val="002F044A"/>
    <w:pPr>
      <w:ind w:left="200" w:hanging="200"/>
    </w:pPr>
  </w:style>
  <w:style w:type="paragraph" w:styleId="IndexHeading">
    <w:name w:val="index heading"/>
    <w:basedOn w:val="Normal"/>
    <w:next w:val="Index1"/>
    <w:uiPriority w:val="99"/>
    <w:semiHidden/>
    <w:rsid w:val="002F044A"/>
    <w:rPr>
      <w:rFonts w:ascii="Arial" w:hAnsi="Arial"/>
      <w:b/>
    </w:rPr>
  </w:style>
  <w:style w:type="paragraph" w:styleId="ListNumber3">
    <w:name w:val="List Number 3"/>
    <w:basedOn w:val="Normal"/>
    <w:uiPriority w:val="99"/>
    <w:rsid w:val="002F044A"/>
    <w:pPr>
      <w:numPr>
        <w:numId w:val="3"/>
      </w:numPr>
      <w:tabs>
        <w:tab w:val="num" w:pos="1080"/>
      </w:tabs>
      <w:ind w:left="1080"/>
    </w:pPr>
  </w:style>
  <w:style w:type="paragraph" w:styleId="CommentText">
    <w:name w:val="annotation text"/>
    <w:basedOn w:val="Normal"/>
    <w:link w:val="CommentTextChar"/>
    <w:uiPriority w:val="99"/>
    <w:semiHidden/>
    <w:rsid w:val="002F044A"/>
  </w:style>
  <w:style w:type="character" w:customStyle="1" w:styleId="CommentTextChar">
    <w:name w:val="Comment Text Char"/>
    <w:link w:val="CommentText"/>
    <w:uiPriority w:val="99"/>
    <w:semiHidden/>
    <w:rsid w:val="002F044A"/>
    <w:rPr>
      <w:rFonts w:cs="Times New Roman"/>
    </w:rPr>
  </w:style>
  <w:style w:type="paragraph" w:styleId="CommentSubject">
    <w:name w:val="annotation subject"/>
    <w:basedOn w:val="CommentText"/>
    <w:next w:val="CommentText"/>
    <w:link w:val="CommentSubjectChar"/>
    <w:uiPriority w:val="99"/>
    <w:semiHidden/>
    <w:rsid w:val="002F044A"/>
    <w:rPr>
      <w:b/>
      <w:bCs/>
    </w:rPr>
  </w:style>
  <w:style w:type="character" w:customStyle="1" w:styleId="CommentSubjectChar">
    <w:name w:val="Comment Subject Char"/>
    <w:link w:val="CommentSubject"/>
    <w:uiPriority w:val="99"/>
    <w:semiHidden/>
    <w:rsid w:val="002C0C0A"/>
    <w:rPr>
      <w:rFonts w:cs="Times New Roman"/>
      <w:b/>
      <w:bCs/>
      <w:sz w:val="20"/>
      <w:szCs w:val="20"/>
    </w:rPr>
  </w:style>
  <w:style w:type="paragraph" w:customStyle="1" w:styleId="doublelineabove">
    <w:name w:val="double line above"/>
    <w:basedOn w:val="Normal"/>
    <w:uiPriority w:val="99"/>
    <w:rsid w:val="002F044A"/>
    <w:pPr>
      <w:pBdr>
        <w:top w:val="double" w:sz="4" w:space="1" w:color="auto"/>
      </w:pBdr>
      <w:tabs>
        <w:tab w:val="left" w:pos="360"/>
        <w:tab w:val="left" w:pos="3600"/>
        <w:tab w:val="left" w:pos="4680"/>
        <w:tab w:val="left" w:pos="5940"/>
        <w:tab w:val="left" w:pos="6930"/>
        <w:tab w:val="left" w:pos="8100"/>
        <w:tab w:val="left" w:pos="9090"/>
      </w:tabs>
    </w:pPr>
    <w:rPr>
      <w:b/>
    </w:rPr>
  </w:style>
  <w:style w:type="paragraph" w:styleId="ListBullet5">
    <w:name w:val="List Bullet 5"/>
    <w:basedOn w:val="Normal"/>
    <w:autoRedefine/>
    <w:uiPriority w:val="99"/>
    <w:rsid w:val="002F044A"/>
    <w:pPr>
      <w:tabs>
        <w:tab w:val="num" w:pos="1800"/>
      </w:tabs>
      <w:ind w:left="1800" w:hanging="360"/>
    </w:pPr>
  </w:style>
  <w:style w:type="paragraph" w:customStyle="1" w:styleId="p2">
    <w:name w:val="p2"/>
    <w:basedOn w:val="Normal"/>
    <w:rsid w:val="002F044A"/>
    <w:pPr>
      <w:widowControl w:val="0"/>
      <w:tabs>
        <w:tab w:val="left" w:pos="357"/>
      </w:tabs>
      <w:spacing w:line="255" w:lineRule="atLeast"/>
      <w:ind w:left="1083" w:hanging="357"/>
    </w:pPr>
    <w:rPr>
      <w:sz w:val="24"/>
    </w:rPr>
  </w:style>
  <w:style w:type="paragraph" w:styleId="BlockText">
    <w:name w:val="Block Text"/>
    <w:basedOn w:val="Normal"/>
    <w:uiPriority w:val="99"/>
    <w:rsid w:val="002F044A"/>
    <w:pPr>
      <w:spacing w:after="120"/>
      <w:ind w:left="1440" w:right="1440"/>
    </w:pPr>
  </w:style>
  <w:style w:type="paragraph" w:styleId="BalloonText">
    <w:name w:val="Balloon Text"/>
    <w:basedOn w:val="Normal"/>
    <w:link w:val="BalloonTextChar"/>
    <w:uiPriority w:val="99"/>
    <w:semiHidden/>
    <w:rsid w:val="002F044A"/>
    <w:rPr>
      <w:rFonts w:ascii="Tahoma" w:hAnsi="Tahoma" w:cs="Tahoma"/>
      <w:sz w:val="16"/>
      <w:szCs w:val="16"/>
    </w:rPr>
  </w:style>
  <w:style w:type="character" w:customStyle="1" w:styleId="BalloonTextChar">
    <w:name w:val="Balloon Text Char"/>
    <w:link w:val="BalloonText"/>
    <w:uiPriority w:val="99"/>
    <w:semiHidden/>
    <w:rsid w:val="002C0C0A"/>
    <w:rPr>
      <w:sz w:val="0"/>
      <w:szCs w:val="0"/>
    </w:rPr>
  </w:style>
  <w:style w:type="character" w:styleId="CommentReference">
    <w:name w:val="annotation reference"/>
    <w:uiPriority w:val="99"/>
    <w:semiHidden/>
    <w:rsid w:val="002F044A"/>
    <w:rPr>
      <w:rFonts w:cs="Times New Roman"/>
      <w:sz w:val="16"/>
      <w:szCs w:val="16"/>
    </w:rPr>
  </w:style>
  <w:style w:type="table" w:styleId="TableGrid">
    <w:name w:val="Table Grid"/>
    <w:basedOn w:val="TableNormal"/>
    <w:uiPriority w:val="99"/>
    <w:rsid w:val="002F04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List-Accent11">
    <w:name w:val="Colorful List - Accent 11"/>
    <w:basedOn w:val="Normal"/>
    <w:uiPriority w:val="99"/>
    <w:rsid w:val="002F044A"/>
    <w:pPr>
      <w:ind w:left="720"/>
    </w:pPr>
  </w:style>
  <w:style w:type="paragraph" w:customStyle="1" w:styleId="ColorfulShading-Accent11">
    <w:name w:val="Colorful Shading - Accent 11"/>
    <w:hidden/>
    <w:uiPriority w:val="99"/>
    <w:semiHidden/>
    <w:rsid w:val="002F044A"/>
  </w:style>
  <w:style w:type="paragraph" w:customStyle="1" w:styleId="Default">
    <w:name w:val="Default"/>
    <w:uiPriority w:val="99"/>
    <w:rsid w:val="002F044A"/>
    <w:pPr>
      <w:autoSpaceDE w:val="0"/>
      <w:autoSpaceDN w:val="0"/>
      <w:adjustRightInd w:val="0"/>
    </w:pPr>
    <w:rPr>
      <w:rFonts w:ascii="Wingdings" w:hAnsi="Wingdings" w:cs="Wingdings"/>
      <w:color w:val="000000"/>
      <w:sz w:val="24"/>
      <w:szCs w:val="24"/>
    </w:rPr>
  </w:style>
  <w:style w:type="paragraph" w:customStyle="1" w:styleId="NormalBullet">
    <w:name w:val="Normal Bullet"/>
    <w:basedOn w:val="Normal"/>
    <w:uiPriority w:val="99"/>
    <w:rsid w:val="00DA71A3"/>
    <w:pPr>
      <w:numPr>
        <w:numId w:val="4"/>
      </w:numPr>
      <w:spacing w:before="120"/>
    </w:pPr>
    <w:rPr>
      <w:rFonts w:ascii="Arial" w:hAnsi="Arial"/>
    </w:rPr>
  </w:style>
  <w:style w:type="paragraph" w:customStyle="1" w:styleId="BulletB1Number">
    <w:name w:val="Bullet B (1. Number)"/>
    <w:basedOn w:val="Normal"/>
    <w:uiPriority w:val="99"/>
    <w:rsid w:val="00231DB1"/>
    <w:pPr>
      <w:suppressAutoHyphens/>
      <w:spacing w:before="120"/>
      <w:ind w:left="720" w:hanging="360"/>
    </w:pPr>
  </w:style>
  <w:style w:type="paragraph" w:styleId="ListParagraph">
    <w:name w:val="List Paragraph"/>
    <w:basedOn w:val="Normal"/>
    <w:uiPriority w:val="34"/>
    <w:qFormat/>
    <w:rsid w:val="003138A0"/>
    <w:pPr>
      <w:ind w:left="720"/>
    </w:pPr>
  </w:style>
  <w:style w:type="character" w:styleId="Hyperlink">
    <w:name w:val="Hyperlink"/>
    <w:uiPriority w:val="99"/>
    <w:rsid w:val="00224E1F"/>
    <w:rPr>
      <w:rFonts w:cs="Times New Roman"/>
      <w:color w:val="3366CC"/>
      <w:u w:val="single"/>
    </w:rPr>
  </w:style>
  <w:style w:type="character" w:styleId="PlaceholderText">
    <w:name w:val="Placeholder Text"/>
    <w:uiPriority w:val="99"/>
    <w:semiHidden/>
    <w:rsid w:val="00895C24"/>
    <w:rPr>
      <w:rFonts w:cs="Times New Roman"/>
      <w:color w:val="808080"/>
    </w:rPr>
  </w:style>
  <w:style w:type="paragraph" w:styleId="NoSpacing">
    <w:name w:val="No Spacing"/>
    <w:uiPriority w:val="99"/>
    <w:qFormat/>
    <w:rsid w:val="001A58A1"/>
    <w:rPr>
      <w:rFonts w:ascii="Calibri" w:hAnsi="Calibri"/>
      <w:sz w:val="22"/>
      <w:szCs w:val="22"/>
    </w:rPr>
  </w:style>
  <w:style w:type="character" w:customStyle="1" w:styleId="Char-Italic">
    <w:name w:val="Char - Italic"/>
    <w:uiPriority w:val="99"/>
    <w:rsid w:val="001A58A1"/>
    <w:rPr>
      <w:i/>
    </w:rPr>
  </w:style>
  <w:style w:type="paragraph" w:customStyle="1" w:styleId="Style7">
    <w:name w:val="Style7"/>
    <w:basedOn w:val="Footer"/>
    <w:link w:val="Style7Char"/>
    <w:qFormat/>
    <w:rsid w:val="0097670F"/>
    <w:pPr>
      <w:tabs>
        <w:tab w:val="right" w:pos="10800"/>
      </w:tabs>
    </w:pPr>
    <w:rPr>
      <w:rFonts w:ascii="Calibri" w:hAnsi="Calibri"/>
      <w:i w:val="0"/>
    </w:rPr>
  </w:style>
  <w:style w:type="character" w:customStyle="1" w:styleId="Style7Char">
    <w:name w:val="Style7 Char"/>
    <w:link w:val="Style7"/>
    <w:rsid w:val="0097670F"/>
    <w:rPr>
      <w:rFonts w:ascii="Calibri" w:hAnsi="Calibri"/>
      <w:sz w:val="20"/>
      <w:szCs w:val="20"/>
    </w:rPr>
  </w:style>
  <w:style w:type="paragraph" w:styleId="Revision">
    <w:name w:val="Revision"/>
    <w:hidden/>
    <w:uiPriority w:val="99"/>
    <w:semiHidden/>
    <w:rsid w:val="00DB4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907755">
      <w:marLeft w:val="0"/>
      <w:marRight w:val="0"/>
      <w:marTop w:val="0"/>
      <w:marBottom w:val="0"/>
      <w:divBdr>
        <w:top w:val="none" w:sz="0" w:space="0" w:color="auto"/>
        <w:left w:val="none" w:sz="0" w:space="0" w:color="auto"/>
        <w:bottom w:val="none" w:sz="0" w:space="0" w:color="auto"/>
        <w:right w:val="none" w:sz="0" w:space="0" w:color="auto"/>
      </w:divBdr>
    </w:div>
    <w:div w:id="758907756">
      <w:marLeft w:val="0"/>
      <w:marRight w:val="0"/>
      <w:marTop w:val="0"/>
      <w:marBottom w:val="0"/>
      <w:divBdr>
        <w:top w:val="none" w:sz="0" w:space="0" w:color="auto"/>
        <w:left w:val="none" w:sz="0" w:space="0" w:color="auto"/>
        <w:bottom w:val="none" w:sz="0" w:space="0" w:color="auto"/>
        <w:right w:val="none" w:sz="0" w:space="0" w:color="auto"/>
      </w:divBdr>
    </w:div>
    <w:div w:id="758907757">
      <w:marLeft w:val="0"/>
      <w:marRight w:val="0"/>
      <w:marTop w:val="0"/>
      <w:marBottom w:val="0"/>
      <w:divBdr>
        <w:top w:val="single" w:sz="12" w:space="0" w:color="FF3300"/>
        <w:left w:val="none" w:sz="0" w:space="0" w:color="auto"/>
        <w:bottom w:val="none" w:sz="0" w:space="0" w:color="auto"/>
        <w:right w:val="none" w:sz="0" w:space="0" w:color="auto"/>
      </w:divBdr>
      <w:divsChild>
        <w:div w:id="758907760">
          <w:marLeft w:val="0"/>
          <w:marRight w:val="0"/>
          <w:marTop w:val="0"/>
          <w:marBottom w:val="180"/>
          <w:divBdr>
            <w:top w:val="none" w:sz="0" w:space="0" w:color="auto"/>
            <w:left w:val="none" w:sz="0" w:space="0" w:color="auto"/>
            <w:bottom w:val="none" w:sz="0" w:space="0" w:color="auto"/>
            <w:right w:val="none" w:sz="0" w:space="0" w:color="auto"/>
          </w:divBdr>
          <w:divsChild>
            <w:div w:id="758907768">
              <w:marLeft w:val="0"/>
              <w:marRight w:val="0"/>
              <w:marTop w:val="0"/>
              <w:marBottom w:val="0"/>
              <w:divBdr>
                <w:top w:val="none" w:sz="0" w:space="0" w:color="auto"/>
                <w:left w:val="none" w:sz="0" w:space="0" w:color="auto"/>
                <w:bottom w:val="none" w:sz="0" w:space="0" w:color="auto"/>
                <w:right w:val="none" w:sz="0" w:space="0" w:color="auto"/>
              </w:divBdr>
              <w:divsChild>
                <w:div w:id="758907773">
                  <w:marLeft w:val="0"/>
                  <w:marRight w:val="0"/>
                  <w:marTop w:val="0"/>
                  <w:marBottom w:val="0"/>
                  <w:divBdr>
                    <w:top w:val="none" w:sz="0" w:space="0" w:color="auto"/>
                    <w:left w:val="none" w:sz="0" w:space="0" w:color="auto"/>
                    <w:bottom w:val="none" w:sz="0" w:space="0" w:color="auto"/>
                    <w:right w:val="none" w:sz="0" w:space="0" w:color="auto"/>
                  </w:divBdr>
                  <w:divsChild>
                    <w:div w:id="758907767">
                      <w:marLeft w:val="0"/>
                      <w:marRight w:val="-2706"/>
                      <w:marTop w:val="0"/>
                      <w:marBottom w:val="0"/>
                      <w:divBdr>
                        <w:top w:val="none" w:sz="0" w:space="0" w:color="auto"/>
                        <w:left w:val="none" w:sz="0" w:space="0" w:color="auto"/>
                        <w:bottom w:val="none" w:sz="0" w:space="0" w:color="auto"/>
                        <w:right w:val="none" w:sz="0" w:space="0" w:color="auto"/>
                      </w:divBdr>
                      <w:divsChild>
                        <w:div w:id="75890777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758907758">
      <w:marLeft w:val="0"/>
      <w:marRight w:val="0"/>
      <w:marTop w:val="0"/>
      <w:marBottom w:val="0"/>
      <w:divBdr>
        <w:top w:val="none" w:sz="0" w:space="0" w:color="auto"/>
        <w:left w:val="none" w:sz="0" w:space="0" w:color="auto"/>
        <w:bottom w:val="none" w:sz="0" w:space="0" w:color="auto"/>
        <w:right w:val="none" w:sz="0" w:space="0" w:color="auto"/>
      </w:divBdr>
    </w:div>
    <w:div w:id="758907759">
      <w:marLeft w:val="0"/>
      <w:marRight w:val="0"/>
      <w:marTop w:val="0"/>
      <w:marBottom w:val="0"/>
      <w:divBdr>
        <w:top w:val="none" w:sz="0" w:space="0" w:color="auto"/>
        <w:left w:val="none" w:sz="0" w:space="0" w:color="auto"/>
        <w:bottom w:val="none" w:sz="0" w:space="0" w:color="auto"/>
        <w:right w:val="none" w:sz="0" w:space="0" w:color="auto"/>
      </w:divBdr>
    </w:div>
    <w:div w:id="758907763">
      <w:marLeft w:val="0"/>
      <w:marRight w:val="0"/>
      <w:marTop w:val="0"/>
      <w:marBottom w:val="0"/>
      <w:divBdr>
        <w:top w:val="none" w:sz="0" w:space="0" w:color="auto"/>
        <w:left w:val="none" w:sz="0" w:space="0" w:color="auto"/>
        <w:bottom w:val="none" w:sz="0" w:space="0" w:color="auto"/>
        <w:right w:val="none" w:sz="0" w:space="0" w:color="auto"/>
      </w:divBdr>
    </w:div>
    <w:div w:id="758907765">
      <w:marLeft w:val="0"/>
      <w:marRight w:val="0"/>
      <w:marTop w:val="0"/>
      <w:marBottom w:val="0"/>
      <w:divBdr>
        <w:top w:val="none" w:sz="0" w:space="0" w:color="auto"/>
        <w:left w:val="none" w:sz="0" w:space="0" w:color="auto"/>
        <w:bottom w:val="none" w:sz="0" w:space="0" w:color="auto"/>
        <w:right w:val="none" w:sz="0" w:space="0" w:color="auto"/>
      </w:divBdr>
    </w:div>
    <w:div w:id="758907766">
      <w:marLeft w:val="0"/>
      <w:marRight w:val="0"/>
      <w:marTop w:val="0"/>
      <w:marBottom w:val="0"/>
      <w:divBdr>
        <w:top w:val="none" w:sz="0" w:space="0" w:color="auto"/>
        <w:left w:val="none" w:sz="0" w:space="0" w:color="auto"/>
        <w:bottom w:val="none" w:sz="0" w:space="0" w:color="auto"/>
        <w:right w:val="none" w:sz="0" w:space="0" w:color="auto"/>
      </w:divBdr>
    </w:div>
    <w:div w:id="758907771">
      <w:marLeft w:val="0"/>
      <w:marRight w:val="0"/>
      <w:marTop w:val="0"/>
      <w:marBottom w:val="0"/>
      <w:divBdr>
        <w:top w:val="none" w:sz="0" w:space="0" w:color="auto"/>
        <w:left w:val="none" w:sz="0" w:space="0" w:color="auto"/>
        <w:bottom w:val="none" w:sz="0" w:space="0" w:color="auto"/>
        <w:right w:val="none" w:sz="0" w:space="0" w:color="auto"/>
      </w:divBdr>
    </w:div>
    <w:div w:id="758907772">
      <w:marLeft w:val="0"/>
      <w:marRight w:val="0"/>
      <w:marTop w:val="0"/>
      <w:marBottom w:val="0"/>
      <w:divBdr>
        <w:top w:val="single" w:sz="12" w:space="0" w:color="FF3300"/>
        <w:left w:val="none" w:sz="0" w:space="0" w:color="auto"/>
        <w:bottom w:val="none" w:sz="0" w:space="0" w:color="auto"/>
        <w:right w:val="none" w:sz="0" w:space="0" w:color="auto"/>
      </w:divBdr>
      <w:divsChild>
        <w:div w:id="758907770">
          <w:marLeft w:val="0"/>
          <w:marRight w:val="0"/>
          <w:marTop w:val="0"/>
          <w:marBottom w:val="180"/>
          <w:divBdr>
            <w:top w:val="none" w:sz="0" w:space="0" w:color="auto"/>
            <w:left w:val="none" w:sz="0" w:space="0" w:color="auto"/>
            <w:bottom w:val="none" w:sz="0" w:space="0" w:color="auto"/>
            <w:right w:val="none" w:sz="0" w:space="0" w:color="auto"/>
          </w:divBdr>
          <w:divsChild>
            <w:div w:id="758907761">
              <w:marLeft w:val="0"/>
              <w:marRight w:val="0"/>
              <w:marTop w:val="0"/>
              <w:marBottom w:val="0"/>
              <w:divBdr>
                <w:top w:val="none" w:sz="0" w:space="0" w:color="auto"/>
                <w:left w:val="none" w:sz="0" w:space="0" w:color="auto"/>
                <w:bottom w:val="none" w:sz="0" w:space="0" w:color="auto"/>
                <w:right w:val="none" w:sz="0" w:space="0" w:color="auto"/>
              </w:divBdr>
              <w:divsChild>
                <w:div w:id="758907764">
                  <w:marLeft w:val="0"/>
                  <w:marRight w:val="0"/>
                  <w:marTop w:val="0"/>
                  <w:marBottom w:val="0"/>
                  <w:divBdr>
                    <w:top w:val="none" w:sz="0" w:space="0" w:color="auto"/>
                    <w:left w:val="none" w:sz="0" w:space="0" w:color="auto"/>
                    <w:bottom w:val="none" w:sz="0" w:space="0" w:color="auto"/>
                    <w:right w:val="none" w:sz="0" w:space="0" w:color="auto"/>
                  </w:divBdr>
                  <w:divsChild>
                    <w:div w:id="758907762">
                      <w:marLeft w:val="0"/>
                      <w:marRight w:val="-2706"/>
                      <w:marTop w:val="0"/>
                      <w:marBottom w:val="0"/>
                      <w:divBdr>
                        <w:top w:val="none" w:sz="0" w:space="0" w:color="auto"/>
                        <w:left w:val="none" w:sz="0" w:space="0" w:color="auto"/>
                        <w:bottom w:val="none" w:sz="0" w:space="0" w:color="auto"/>
                        <w:right w:val="none" w:sz="0" w:space="0" w:color="auto"/>
                      </w:divBdr>
                      <w:divsChild>
                        <w:div w:id="75890776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24014483">
      <w:bodyDiv w:val="1"/>
      <w:marLeft w:val="0"/>
      <w:marRight w:val="0"/>
      <w:marTop w:val="0"/>
      <w:marBottom w:val="0"/>
      <w:divBdr>
        <w:top w:val="none" w:sz="0" w:space="0" w:color="auto"/>
        <w:left w:val="none" w:sz="0" w:space="0" w:color="auto"/>
        <w:bottom w:val="none" w:sz="0" w:space="0" w:color="auto"/>
        <w:right w:val="none" w:sz="0" w:space="0" w:color="auto"/>
      </w:divBdr>
    </w:div>
    <w:div w:id="201264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33E47E-9431-43A4-B9EF-BB4EDEE28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5799</Words>
  <Characters>32598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Shewmaker, Michael@Energy</cp:lastModifiedBy>
  <cp:revision>14</cp:revision>
  <cp:lastPrinted>2016-10-05T22:59:00Z</cp:lastPrinted>
  <dcterms:created xsi:type="dcterms:W3CDTF">2018-07-23T18:10:00Z</dcterms:created>
  <dcterms:modified xsi:type="dcterms:W3CDTF">2018-11-29T20:55:00Z</dcterms:modified>
</cp:coreProperties>
</file>
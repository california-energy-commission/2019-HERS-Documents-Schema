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E127B">
        <w:tc>
          <w:tcPr>
            <w:tcW w:w="10790" w:type="dxa"/>
            <w:gridSpan w:val="3"/>
          </w:tcPr>
          <w:p w14:paraId="7DFFDC5A" w14:textId="77777777" w:rsidR="00310D9A" w:rsidRPr="0029047D" w:rsidRDefault="00310D9A" w:rsidP="007E12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E127B">
        <w:trPr>
          <w:trHeight w:val="158"/>
        </w:trPr>
        <w:tc>
          <w:tcPr>
            <w:tcW w:w="626" w:type="dxa"/>
            <w:vAlign w:val="center"/>
          </w:tcPr>
          <w:p w14:paraId="59947094"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E127B">
            <w:pPr>
              <w:rPr>
                <w:rFonts w:asciiTheme="minorHAnsi" w:hAnsiTheme="minorHAnsi" w:cstheme="minorHAnsi"/>
                <w:sz w:val="18"/>
                <w:szCs w:val="18"/>
              </w:rPr>
            </w:pPr>
          </w:p>
        </w:tc>
      </w:tr>
      <w:tr w:rsidR="00310D9A" w:rsidRPr="007A5D38" w14:paraId="776A4A0F" w14:textId="77777777" w:rsidTr="007E127B">
        <w:trPr>
          <w:trHeight w:val="158"/>
        </w:trPr>
        <w:tc>
          <w:tcPr>
            <w:tcW w:w="626" w:type="dxa"/>
            <w:vAlign w:val="center"/>
          </w:tcPr>
          <w:p w14:paraId="19AA4878"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E127B">
            <w:pPr>
              <w:rPr>
                <w:rFonts w:asciiTheme="minorHAnsi" w:hAnsiTheme="minorHAnsi" w:cstheme="minorHAnsi"/>
                <w:sz w:val="18"/>
                <w:szCs w:val="18"/>
              </w:rPr>
            </w:pPr>
          </w:p>
        </w:tc>
      </w:tr>
      <w:tr w:rsidR="00310D9A" w:rsidRPr="007A5D38" w14:paraId="6CA174B8" w14:textId="77777777" w:rsidTr="007E127B">
        <w:trPr>
          <w:trHeight w:val="158"/>
        </w:trPr>
        <w:tc>
          <w:tcPr>
            <w:tcW w:w="626" w:type="dxa"/>
            <w:vAlign w:val="center"/>
          </w:tcPr>
          <w:p w14:paraId="43A81B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E127B">
            <w:pPr>
              <w:rPr>
                <w:rFonts w:asciiTheme="minorHAnsi" w:hAnsiTheme="minorHAnsi" w:cstheme="minorHAnsi"/>
                <w:sz w:val="18"/>
                <w:szCs w:val="18"/>
              </w:rPr>
            </w:pPr>
          </w:p>
        </w:tc>
      </w:tr>
      <w:tr w:rsidR="00310D9A" w:rsidRPr="007A5D38" w14:paraId="358D7BB8" w14:textId="77777777" w:rsidTr="007E127B">
        <w:trPr>
          <w:trHeight w:val="158"/>
        </w:trPr>
        <w:tc>
          <w:tcPr>
            <w:tcW w:w="626" w:type="dxa"/>
            <w:vAlign w:val="center"/>
          </w:tcPr>
          <w:p w14:paraId="09079E40"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E127B">
            <w:pPr>
              <w:rPr>
                <w:rFonts w:asciiTheme="minorHAnsi" w:hAnsiTheme="minorHAnsi" w:cstheme="minorHAnsi"/>
                <w:sz w:val="18"/>
                <w:szCs w:val="18"/>
              </w:rPr>
            </w:pPr>
          </w:p>
        </w:tc>
      </w:tr>
      <w:tr w:rsidR="00310D9A" w:rsidRPr="007A5D38" w14:paraId="5DCA4FD7" w14:textId="77777777" w:rsidTr="007E127B">
        <w:trPr>
          <w:trHeight w:val="158"/>
        </w:trPr>
        <w:tc>
          <w:tcPr>
            <w:tcW w:w="626" w:type="dxa"/>
            <w:vAlign w:val="center"/>
          </w:tcPr>
          <w:p w14:paraId="0FD01C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E127B">
            <w:pPr>
              <w:rPr>
                <w:rFonts w:asciiTheme="minorHAnsi" w:hAnsiTheme="minorHAnsi" w:cstheme="minorHAnsi"/>
                <w:sz w:val="18"/>
                <w:szCs w:val="18"/>
              </w:rPr>
            </w:pPr>
          </w:p>
        </w:tc>
      </w:tr>
      <w:tr w:rsidR="00310D9A" w:rsidRPr="007A5D38" w14:paraId="609A8811" w14:textId="77777777" w:rsidTr="007E127B">
        <w:trPr>
          <w:trHeight w:val="158"/>
        </w:trPr>
        <w:tc>
          <w:tcPr>
            <w:tcW w:w="626" w:type="dxa"/>
            <w:vAlign w:val="center"/>
          </w:tcPr>
          <w:p w14:paraId="3565E3E4" w14:textId="77777777" w:rsidR="00310D9A" w:rsidRPr="007A5D38" w:rsidRDefault="00310D9A" w:rsidP="007E127B">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E127B">
            <w:pPr>
              <w:rPr>
                <w:rFonts w:asciiTheme="minorHAnsi" w:hAnsiTheme="minorHAnsi" w:cstheme="minorHAnsi"/>
                <w:sz w:val="18"/>
                <w:szCs w:val="18"/>
              </w:rPr>
            </w:pPr>
          </w:p>
        </w:tc>
      </w:tr>
    </w:tbl>
    <w:p w14:paraId="53F44A4A" w14:textId="0B32767A" w:rsidR="00AA23CF" w:rsidRDefault="00AA23CF"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310D9A" w14:paraId="4C52E557" w14:textId="77777777" w:rsidTr="007E127B">
        <w:tc>
          <w:tcPr>
            <w:tcW w:w="10790" w:type="dxa"/>
            <w:gridSpan w:val="10"/>
            <w:tcBorders>
              <w:top w:val="single" w:sz="4" w:space="0" w:color="000000"/>
              <w:left w:val="single" w:sz="4" w:space="0" w:color="000000"/>
              <w:bottom w:val="single" w:sz="4" w:space="0" w:color="000000"/>
              <w:right w:val="single" w:sz="4" w:space="0" w:color="000000"/>
            </w:tcBorders>
            <w:hideMark/>
          </w:tcPr>
          <w:p w14:paraId="02DF51D4" w14:textId="77777777" w:rsidR="00310D9A" w:rsidRDefault="00310D9A" w:rsidP="007E127B">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310D9A" w14:paraId="3A46AA43" w14:textId="77777777" w:rsidTr="007E127B">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33524B5" w14:textId="77777777" w:rsidR="00310D9A" w:rsidRDefault="00310D9A" w:rsidP="007E127B">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8CE0606" w14:textId="77777777" w:rsidR="00310D9A" w:rsidRDefault="00310D9A" w:rsidP="007E127B">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22C9FEF4" w14:textId="77777777" w:rsidR="00310D9A" w:rsidRDefault="00310D9A" w:rsidP="007E127B">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310D9A" w14:paraId="5B11C52C" w14:textId="77777777" w:rsidTr="007E127B">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3FE9B17" w14:textId="77777777" w:rsidR="00310D9A" w:rsidRDefault="00310D9A" w:rsidP="007E127B">
            <w:pPr>
              <w:keepNext/>
              <w:suppressAutoHyphens/>
              <w:rPr>
                <w:rFonts w:asciiTheme="minorHAnsi" w:hAnsiTheme="minorHAnsi"/>
                <w:b/>
                <w:sz w:val="18"/>
                <w:szCs w:val="18"/>
              </w:rPr>
            </w:pPr>
            <w:r>
              <w:rPr>
                <w:rFonts w:asciiTheme="minorHAnsi" w:hAnsiTheme="minorHAnsi"/>
                <w:b/>
                <w:sz w:val="18"/>
                <w:szCs w:val="18"/>
              </w:rPr>
              <w:t xml:space="preserve">Table 5.1 </w:t>
            </w:r>
          </w:p>
          <w:p w14:paraId="19909787" w14:textId="77777777" w:rsidR="00310D9A" w:rsidRDefault="00310D9A" w:rsidP="007E127B">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310D9A" w14:paraId="0C9D8C08" w14:textId="77777777" w:rsidTr="007E127B">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3C60C7D" w14:textId="77777777" w:rsidR="00310D9A" w:rsidRPr="00C803C2" w:rsidRDefault="00310D9A" w:rsidP="007E127B">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FD9F9A3" w14:textId="77777777" w:rsidR="00310D9A" w:rsidRPr="00C803C2" w:rsidRDefault="00310D9A" w:rsidP="007E127B">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184AE771" w14:textId="77777777" w:rsidR="00310D9A" w:rsidRPr="00C803C2" w:rsidRDefault="00310D9A" w:rsidP="007E127B">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8B55788" w14:textId="77777777" w:rsidTr="007E127B">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1311C84E"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C3E110F"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421332E" w14:textId="77777777" w:rsidR="00310D9A" w:rsidRDefault="00310D9A" w:rsidP="007E127B">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310D9A" w14:paraId="7237BA5E" w14:textId="77777777" w:rsidTr="007E127B">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FEBE4DC" w14:textId="77777777" w:rsidR="00310D9A" w:rsidRDefault="00310D9A" w:rsidP="007E127B">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7B78757"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06CFF006" w14:textId="77777777" w:rsidR="00310D9A" w:rsidRDefault="00310D9A" w:rsidP="007E127B">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310D9A" w14:paraId="2F63BD5D" w14:textId="77777777" w:rsidTr="007E127B">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EF59E16"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0FBE883D"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B7D4243" w14:textId="77777777" w:rsidR="00310D9A" w:rsidRDefault="00310D9A" w:rsidP="007E127B">
            <w:pPr>
              <w:keepNext/>
              <w:suppressAutoHyphens/>
              <w:jc w:val="center"/>
              <w:rPr>
                <w:rFonts w:asciiTheme="minorHAnsi" w:hAnsiTheme="minorHAnsi"/>
                <w:sz w:val="18"/>
                <w:szCs w:val="18"/>
              </w:rPr>
            </w:pPr>
          </w:p>
        </w:tc>
      </w:tr>
      <w:tr w:rsidR="00310D9A" w14:paraId="6C0D49AF" w14:textId="77777777" w:rsidTr="007E127B">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0645508" w14:textId="77777777" w:rsidR="00310D9A" w:rsidRDefault="00310D9A" w:rsidP="007E127B">
            <w:pPr>
              <w:keepNext/>
              <w:suppressAutoHyphens/>
              <w:rPr>
                <w:rFonts w:asciiTheme="minorHAnsi" w:hAnsiTheme="minorHAnsi"/>
                <w:b/>
                <w:sz w:val="18"/>
                <w:szCs w:val="18"/>
              </w:rPr>
            </w:pPr>
            <w:r>
              <w:rPr>
                <w:rFonts w:asciiTheme="minorHAnsi" w:hAnsiTheme="minorHAnsi"/>
                <w:b/>
                <w:sz w:val="18"/>
                <w:szCs w:val="18"/>
              </w:rPr>
              <w:t xml:space="preserve">Table 5.2 </w:t>
            </w:r>
          </w:p>
          <w:p w14:paraId="441EC8E1" w14:textId="77777777" w:rsidR="00310D9A" w:rsidRDefault="00310D9A" w:rsidP="007E127B">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310D9A" w14:paraId="052626C1" w14:textId="77777777" w:rsidTr="007E127B">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D0B8A2" w14:textId="77777777" w:rsidR="00310D9A" w:rsidRPr="00C803C2" w:rsidRDefault="00310D9A" w:rsidP="007E127B">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647F4A4" w14:textId="77777777" w:rsidR="00310D9A" w:rsidRPr="00C803C2" w:rsidRDefault="00310D9A" w:rsidP="007E127B">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718136F4" w14:textId="77777777" w:rsidR="00310D9A" w:rsidRPr="00C803C2" w:rsidRDefault="00310D9A" w:rsidP="007E127B">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FCAE964" w14:textId="77777777" w:rsidTr="007E127B">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3A9742F"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6DB0026"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0AA179D0" w14:textId="1084731F" w:rsidR="00310D9A" w:rsidRDefault="00310D9A" w:rsidP="007E127B">
            <w:pPr>
              <w:keepNext/>
              <w:suppressAutoHyphens/>
              <w:rPr>
                <w:rFonts w:asciiTheme="minorHAnsi" w:hAnsiTheme="minorHAnsi"/>
                <w:sz w:val="18"/>
                <w:szCs w:val="18"/>
              </w:rPr>
            </w:pPr>
            <w:r>
              <w:rPr>
                <w:rFonts w:asciiTheme="minorHAnsi" w:hAnsiTheme="minorHAnsi"/>
                <w:sz w:val="18"/>
                <w:szCs w:val="18"/>
              </w:rPr>
              <w:t>Based on kitchen volume</w:t>
            </w:r>
          </w:p>
        </w:tc>
      </w:tr>
      <w:tr w:rsidR="00310D9A" w14:paraId="45D19EEB" w14:textId="77777777" w:rsidTr="007E127B">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6689072"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047A4DA5" w14:textId="77777777" w:rsidR="00310D9A" w:rsidRDefault="00310D9A" w:rsidP="007E127B">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3015974" w14:textId="77777777" w:rsidR="00310D9A" w:rsidRDefault="00310D9A" w:rsidP="007E127B">
            <w:pPr>
              <w:keepNext/>
              <w:suppressAutoHyphens/>
              <w:jc w:val="center"/>
              <w:rPr>
                <w:rFonts w:asciiTheme="minorHAnsi" w:hAnsiTheme="minorHAnsi"/>
                <w:sz w:val="18"/>
                <w:szCs w:val="18"/>
              </w:rPr>
            </w:pPr>
          </w:p>
        </w:tc>
      </w:tr>
      <w:tr w:rsidR="00310D9A" w14:paraId="14DC6E38" w14:textId="77777777" w:rsidTr="007E127B">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15CA66CE" w14:textId="77777777" w:rsidR="00310D9A" w:rsidRDefault="00310D9A" w:rsidP="007E127B">
            <w:pPr>
              <w:keepNext/>
              <w:rPr>
                <w:rFonts w:asciiTheme="minorHAnsi" w:hAnsiTheme="minorHAnsi"/>
                <w:b/>
                <w:sz w:val="18"/>
                <w:szCs w:val="18"/>
              </w:rPr>
            </w:pPr>
            <w:r>
              <w:rPr>
                <w:rFonts w:asciiTheme="minorHAnsi" w:hAnsiTheme="minorHAnsi"/>
                <w:b/>
                <w:sz w:val="18"/>
                <w:szCs w:val="18"/>
              </w:rPr>
              <w:t>Table 5.3</w:t>
            </w:r>
          </w:p>
          <w:p w14:paraId="10D6A09D" w14:textId="77777777" w:rsidR="00310D9A" w:rsidRDefault="00310D9A" w:rsidP="007E127B">
            <w:pPr>
              <w:keepNext/>
              <w:rPr>
                <w:rFonts w:asciiTheme="minorHAnsi" w:hAnsiTheme="minorHAnsi"/>
                <w:sz w:val="18"/>
                <w:szCs w:val="18"/>
              </w:rPr>
            </w:pPr>
            <w:r>
              <w:rPr>
                <w:rFonts w:asciiTheme="minorHAnsi" w:hAnsiTheme="minorHAnsi"/>
                <w:b/>
                <w:sz w:val="18"/>
                <w:szCs w:val="18"/>
              </w:rPr>
              <w:t>Prescriptive Duct Sizing Requirements</w:t>
            </w:r>
          </w:p>
        </w:tc>
      </w:tr>
      <w:tr w:rsidR="00310D9A" w14:paraId="79C22AB1" w14:textId="77777777" w:rsidTr="007E127B">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77D233F"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46BE1DF9"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690BD7D"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Smooth Duct</w:t>
            </w:r>
          </w:p>
        </w:tc>
      </w:tr>
      <w:tr w:rsidR="00310D9A" w14:paraId="08B50A90" w14:textId="77777777" w:rsidTr="007E127B">
        <w:trPr>
          <w:trHeight w:val="432"/>
        </w:trPr>
        <w:tc>
          <w:tcPr>
            <w:tcW w:w="1628" w:type="dxa"/>
            <w:tcBorders>
              <w:top w:val="single" w:sz="4" w:space="0" w:color="auto"/>
              <w:left w:val="single" w:sz="4" w:space="0" w:color="auto"/>
              <w:bottom w:val="single" w:sz="4" w:space="0" w:color="auto"/>
              <w:right w:val="single" w:sz="4" w:space="0" w:color="auto"/>
            </w:tcBorders>
            <w:hideMark/>
          </w:tcPr>
          <w:p w14:paraId="28ECB0AD" w14:textId="77777777" w:rsidR="00310D9A" w:rsidRDefault="00310D9A" w:rsidP="007E127B">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B42B7BD" w14:textId="77777777" w:rsidR="00310D9A" w:rsidRDefault="00310D9A" w:rsidP="007E127B">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698F8DCC" w14:textId="77777777" w:rsidR="00310D9A" w:rsidRDefault="00310D9A" w:rsidP="007E127B">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433FB788" w14:textId="77777777" w:rsidR="00310D9A" w:rsidRDefault="00310D9A" w:rsidP="007E127B">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7E70AFDF" w14:textId="77777777" w:rsidR="00310D9A" w:rsidRDefault="00310D9A" w:rsidP="007E127B">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44180B8D" w14:textId="77777777" w:rsidR="00310D9A" w:rsidRDefault="00310D9A" w:rsidP="007E127B">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697FFEB4" w14:textId="77777777" w:rsidR="00310D9A" w:rsidRDefault="00310D9A" w:rsidP="007E127B">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6E5B4177" w14:textId="77777777" w:rsidR="00310D9A" w:rsidRDefault="00310D9A" w:rsidP="007E127B">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3DEB58A8" w14:textId="77777777" w:rsidR="00310D9A" w:rsidRDefault="00310D9A" w:rsidP="007E127B">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310D9A" w14:paraId="71224D96" w14:textId="77777777" w:rsidTr="007E127B">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2462EE83" w14:textId="77777777" w:rsidR="00310D9A" w:rsidRDefault="00310D9A" w:rsidP="007E127B">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0264D3E9"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Maximum Allowable Duct Length (</w:t>
            </w:r>
            <w:proofErr w:type="spellStart"/>
            <w:r>
              <w:rPr>
                <w:rFonts w:asciiTheme="minorHAnsi" w:hAnsiTheme="minorHAnsi"/>
                <w:sz w:val="18"/>
                <w:szCs w:val="18"/>
              </w:rPr>
              <w:t>ft</w:t>
            </w:r>
            <w:proofErr w:type="spellEnd"/>
            <w:r>
              <w:rPr>
                <w:rFonts w:asciiTheme="minorHAnsi" w:hAnsiTheme="minorHAnsi"/>
                <w:sz w:val="18"/>
                <w:szCs w:val="18"/>
              </w:rPr>
              <w:t>)</w:t>
            </w:r>
          </w:p>
        </w:tc>
      </w:tr>
      <w:tr w:rsidR="00310D9A" w14:paraId="0DEE4324" w14:textId="77777777" w:rsidTr="007E127B">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C075952"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0FA89DC"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3687AC6B"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Smooth Duct</w:t>
            </w:r>
          </w:p>
        </w:tc>
      </w:tr>
      <w:tr w:rsidR="00310D9A" w14:paraId="538EF339" w14:textId="77777777" w:rsidTr="007E127B">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8926D62"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747B1001"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021FA8A" w14:textId="77777777" w:rsidR="00310D9A" w:rsidRDefault="00310D9A" w:rsidP="007E127B">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2295437F"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34B1DED"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3C7EF2F"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2F88A3"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2998F49"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181AB498"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r>
      <w:tr w:rsidR="00310D9A" w14:paraId="1F272D46" w14:textId="77777777" w:rsidTr="007E127B">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2E15C0E7"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139626AD"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2567CA4"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AF83F1F"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09A7429"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306728F4"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09AED3D"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8BF368"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E05CA1A"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X</w:t>
            </w:r>
          </w:p>
        </w:tc>
      </w:tr>
      <w:tr w:rsidR="00310D9A" w14:paraId="031E20AC" w14:textId="77777777" w:rsidTr="007E127B">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D00AA80"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D99C2B2"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ECF0A77"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7D17556"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98F32B1"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59890F5"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FDECFC"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0793B31"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35E090C2"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55</w:t>
            </w:r>
          </w:p>
        </w:tc>
      </w:tr>
      <w:tr w:rsidR="00310D9A" w14:paraId="6DB8D2F7" w14:textId="77777777" w:rsidTr="007E127B">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5D810D2"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0A13D2"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72D5D"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6842CF8"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BDD3F3"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878F168"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D224B5"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2D70C64"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F0353F5"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145</w:t>
            </w:r>
          </w:p>
        </w:tc>
      </w:tr>
      <w:tr w:rsidR="00310D9A" w14:paraId="58CBCB98" w14:textId="77777777" w:rsidTr="007E127B">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6823C66"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D53F9D6"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9A445FC"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1D93B5"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4FB88BAD"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5D34EAD"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67E3317"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7AD717"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D9A701C"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NL</w:t>
            </w:r>
          </w:p>
        </w:tc>
      </w:tr>
      <w:tr w:rsidR="00310D9A" w14:paraId="47294F1A" w14:textId="77777777" w:rsidTr="007E127B">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1D4E75F0" w14:textId="77777777" w:rsidR="00310D9A" w:rsidRDefault="00310D9A" w:rsidP="007E127B">
            <w:pPr>
              <w:keepNext/>
              <w:rPr>
                <w:rFonts w:asciiTheme="minorHAnsi" w:hAnsiTheme="minorHAnsi"/>
                <w:sz w:val="18"/>
                <w:szCs w:val="18"/>
              </w:rPr>
            </w:pPr>
            <w:r>
              <w:rPr>
                <w:rFonts w:asciiTheme="minorHAnsi" w:hAnsiTheme="minorHAnsi"/>
                <w:sz w:val="18"/>
                <w:szCs w:val="18"/>
              </w:rPr>
              <w:t xml:space="preserve">This table assumes no elbows.  Deduct 15 </w:t>
            </w:r>
            <w:proofErr w:type="spellStart"/>
            <w:r>
              <w:rPr>
                <w:rFonts w:asciiTheme="minorHAnsi" w:hAnsiTheme="minorHAnsi"/>
                <w:sz w:val="18"/>
                <w:szCs w:val="18"/>
              </w:rPr>
              <w:t>ft</w:t>
            </w:r>
            <w:proofErr w:type="spellEnd"/>
            <w:r>
              <w:rPr>
                <w:rFonts w:asciiTheme="minorHAnsi" w:hAnsiTheme="minorHAnsi"/>
                <w:sz w:val="18"/>
                <w:szCs w:val="18"/>
              </w:rPr>
              <w:t xml:space="preserve"> of allowable duct length for each turn, elbow, or fitting.  Interpolation and extrapolation in 62.2 Table 5.3 is not allowed.  For airflow values not listed, use the next higher value.  This table is not applicable for airflow &gt; 125 cfm.</w:t>
            </w:r>
          </w:p>
          <w:p w14:paraId="660F4B5B" w14:textId="77777777" w:rsidR="00310D9A" w:rsidRDefault="00310D9A" w:rsidP="007E127B">
            <w:pPr>
              <w:keepNext/>
              <w:rPr>
                <w:rFonts w:asciiTheme="minorHAnsi" w:hAnsiTheme="minorHAnsi"/>
                <w:sz w:val="18"/>
                <w:szCs w:val="18"/>
              </w:rPr>
            </w:pPr>
            <w:r>
              <w:rPr>
                <w:rFonts w:asciiTheme="minorHAnsi" w:hAnsiTheme="minorHAnsi"/>
                <w:sz w:val="18"/>
                <w:szCs w:val="18"/>
              </w:rPr>
              <w:t>NL = no limit on duct length of this size.</w:t>
            </w:r>
          </w:p>
          <w:p w14:paraId="73CAD3B9" w14:textId="77777777" w:rsidR="00310D9A" w:rsidRDefault="00310D9A" w:rsidP="007E127B">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3CA714A5" w14:textId="77777777" w:rsidR="00310D9A" w:rsidRDefault="00310D9A" w:rsidP="00192313">
      <w:pPr>
        <w:rPr>
          <w:rFonts w:asciiTheme="minorHAnsi" w:hAnsiTheme="minorHAnsi"/>
          <w:sz w:val="18"/>
          <w:szCs w:val="18"/>
        </w:rPr>
      </w:pPr>
    </w:p>
    <w:p w14:paraId="064C0219" w14:textId="43A9CB63" w:rsidR="00192313" w:rsidRDefault="00192313" w:rsidP="00192313">
      <w:pPr>
        <w:rPr>
          <w:rFonts w:asciiTheme="minorHAnsi" w:hAnsiTheme="minorHAnsi"/>
          <w:sz w:val="18"/>
          <w:szCs w:val="18"/>
        </w:rPr>
      </w:pPr>
    </w:p>
    <w:p w14:paraId="49691D63" w14:textId="77777777" w:rsidR="00192313" w:rsidRDefault="00192313"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310D9A" w:rsidRPr="0029047D" w14:paraId="51DE82C9" w14:textId="77777777" w:rsidTr="007E127B">
        <w:tc>
          <w:tcPr>
            <w:tcW w:w="10790" w:type="dxa"/>
            <w:gridSpan w:val="3"/>
          </w:tcPr>
          <w:p w14:paraId="747BF121" w14:textId="77777777" w:rsidR="00310D9A" w:rsidRPr="0029047D" w:rsidRDefault="00310D9A" w:rsidP="007E127B">
            <w:pPr>
              <w:keepNext/>
              <w:rPr>
                <w:rFonts w:asciiTheme="minorHAnsi" w:hAnsiTheme="minorHAnsi"/>
                <w:szCs w:val="18"/>
              </w:rPr>
            </w:pPr>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Kitchen Exhaust System</w:t>
            </w:r>
            <w:r w:rsidRPr="0029047D">
              <w:rPr>
                <w:rFonts w:asciiTheme="minorHAnsi" w:hAnsiTheme="minorHAnsi"/>
                <w:szCs w:val="18"/>
              </w:rPr>
              <w:t xml:space="preserve"> </w:t>
            </w:r>
          </w:p>
        </w:tc>
      </w:tr>
      <w:tr w:rsidR="00310D9A" w:rsidRPr="00467A82" w14:paraId="543B8E9E" w14:textId="77777777" w:rsidTr="007E127B">
        <w:trPr>
          <w:trHeight w:val="158"/>
        </w:trPr>
        <w:tc>
          <w:tcPr>
            <w:tcW w:w="586" w:type="dxa"/>
            <w:vAlign w:val="center"/>
          </w:tcPr>
          <w:p w14:paraId="604C4657" w14:textId="77777777" w:rsidR="00310D9A" w:rsidRPr="00467A82" w:rsidRDefault="00310D9A" w:rsidP="007E127B">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693351F8" w14:textId="77777777" w:rsidR="00310D9A" w:rsidRPr="00467A82" w:rsidRDefault="00310D9A" w:rsidP="007E127B">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70DC732E" w14:textId="447DD40D" w:rsidR="00310D9A" w:rsidRPr="00467A82" w:rsidRDefault="00310D9A" w:rsidP="007E127B">
            <w:pPr>
              <w:keepNext/>
              <w:rPr>
                <w:rFonts w:asciiTheme="minorHAnsi" w:hAnsiTheme="minorHAnsi"/>
                <w:sz w:val="18"/>
                <w:szCs w:val="18"/>
              </w:rPr>
            </w:pPr>
          </w:p>
        </w:tc>
      </w:tr>
      <w:tr w:rsidR="00310D9A" w:rsidRPr="00467A82" w14:paraId="29CDDD89" w14:textId="77777777" w:rsidTr="007E127B">
        <w:trPr>
          <w:trHeight w:val="158"/>
        </w:trPr>
        <w:tc>
          <w:tcPr>
            <w:tcW w:w="586" w:type="dxa"/>
            <w:vAlign w:val="center"/>
          </w:tcPr>
          <w:p w14:paraId="0BDB1440"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6EA48E59" w14:textId="77777777" w:rsidR="00310D9A" w:rsidRDefault="00310D9A" w:rsidP="007E127B">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39F5E7E4" w14:textId="2A3CC300" w:rsidR="00310D9A" w:rsidRDefault="00310D9A" w:rsidP="007E127B">
            <w:pPr>
              <w:keepNext/>
              <w:rPr>
                <w:rFonts w:asciiTheme="minorHAnsi" w:hAnsiTheme="minorHAnsi"/>
                <w:sz w:val="18"/>
                <w:szCs w:val="18"/>
              </w:rPr>
            </w:pPr>
          </w:p>
        </w:tc>
      </w:tr>
      <w:tr w:rsidR="00310D9A" w:rsidRPr="00467A82" w14:paraId="2BB72F02" w14:textId="77777777" w:rsidTr="007E127B">
        <w:trPr>
          <w:trHeight w:val="158"/>
        </w:trPr>
        <w:tc>
          <w:tcPr>
            <w:tcW w:w="586" w:type="dxa"/>
            <w:vAlign w:val="center"/>
          </w:tcPr>
          <w:p w14:paraId="59B8A417"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1B7BDF99" w14:textId="77777777" w:rsidR="00310D9A" w:rsidRPr="00C27BAB" w:rsidRDefault="00310D9A" w:rsidP="007E127B">
            <w:pPr>
              <w:keepNext/>
              <w:rPr>
                <w:rFonts w:asciiTheme="minorHAnsi" w:hAnsiTheme="minorHAnsi"/>
                <w:sz w:val="18"/>
                <w:szCs w:val="18"/>
              </w:rPr>
            </w:pPr>
            <w:r>
              <w:rPr>
                <w:rFonts w:asciiTheme="minorHAnsi" w:hAnsiTheme="minorHAnsi"/>
                <w:sz w:val="18"/>
                <w:szCs w:val="18"/>
              </w:rPr>
              <w:t>HVI Directory Listed Model Number</w:t>
            </w:r>
          </w:p>
        </w:tc>
        <w:tc>
          <w:tcPr>
            <w:tcW w:w="5575" w:type="dxa"/>
            <w:vAlign w:val="center"/>
          </w:tcPr>
          <w:p w14:paraId="7A3DB0DE" w14:textId="3E2C3E79" w:rsidR="00310D9A" w:rsidRPr="00C27BAB" w:rsidRDefault="00310D9A" w:rsidP="007E127B">
            <w:pPr>
              <w:keepNext/>
              <w:rPr>
                <w:rFonts w:asciiTheme="minorHAnsi" w:hAnsiTheme="minorHAnsi"/>
                <w:sz w:val="18"/>
                <w:szCs w:val="18"/>
              </w:rPr>
            </w:pPr>
          </w:p>
        </w:tc>
      </w:tr>
      <w:tr w:rsidR="00310D9A" w:rsidRPr="00467A82" w14:paraId="7DB4DC18" w14:textId="77777777" w:rsidTr="007E127B">
        <w:trPr>
          <w:trHeight w:val="158"/>
        </w:trPr>
        <w:tc>
          <w:tcPr>
            <w:tcW w:w="586" w:type="dxa"/>
            <w:vAlign w:val="center"/>
          </w:tcPr>
          <w:p w14:paraId="2D932B08"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01E69A71" w14:textId="77777777" w:rsidR="00310D9A" w:rsidRDefault="00310D9A" w:rsidP="007E127B">
            <w:pPr>
              <w:keepNext/>
              <w:rPr>
                <w:rFonts w:asciiTheme="minorHAnsi" w:hAnsiTheme="minorHAnsi"/>
                <w:sz w:val="18"/>
                <w:szCs w:val="18"/>
              </w:rPr>
            </w:pPr>
            <w:r>
              <w:rPr>
                <w:rFonts w:asciiTheme="minorHAnsi" w:hAnsiTheme="minorHAnsi"/>
                <w:sz w:val="18"/>
                <w:szCs w:val="18"/>
              </w:rPr>
              <w:t>HVI Directory Listed Rated Airflow</w:t>
            </w:r>
          </w:p>
        </w:tc>
        <w:tc>
          <w:tcPr>
            <w:tcW w:w="5575" w:type="dxa"/>
            <w:vAlign w:val="center"/>
          </w:tcPr>
          <w:p w14:paraId="06BF8DF0" w14:textId="14E924AE" w:rsidR="00310D9A" w:rsidRPr="00C27BAB" w:rsidRDefault="00310D9A" w:rsidP="007E127B">
            <w:pPr>
              <w:keepNext/>
              <w:rPr>
                <w:rFonts w:asciiTheme="minorHAnsi" w:hAnsiTheme="minorHAnsi"/>
                <w:sz w:val="18"/>
                <w:szCs w:val="18"/>
              </w:rPr>
            </w:pPr>
          </w:p>
        </w:tc>
      </w:tr>
      <w:tr w:rsidR="00310D9A" w:rsidRPr="00467A82" w14:paraId="7CB3AA83" w14:textId="77777777" w:rsidTr="007E127B">
        <w:trPr>
          <w:trHeight w:val="158"/>
        </w:trPr>
        <w:tc>
          <w:tcPr>
            <w:tcW w:w="586" w:type="dxa"/>
            <w:vAlign w:val="center"/>
          </w:tcPr>
          <w:p w14:paraId="1E6C867D"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447024D4" w14:textId="77777777" w:rsidR="00310D9A" w:rsidRDefault="00310D9A" w:rsidP="007E127B">
            <w:pPr>
              <w:keepNext/>
              <w:rPr>
                <w:rFonts w:asciiTheme="minorHAnsi" w:hAnsiTheme="minorHAnsi"/>
                <w:sz w:val="18"/>
                <w:szCs w:val="18"/>
              </w:rPr>
            </w:pPr>
            <w:r>
              <w:rPr>
                <w:rFonts w:asciiTheme="minorHAnsi" w:hAnsiTheme="minorHAnsi"/>
                <w:sz w:val="18"/>
                <w:szCs w:val="18"/>
              </w:rPr>
              <w:t>HVI Directory Listed Sound Rating</w:t>
            </w:r>
          </w:p>
        </w:tc>
        <w:tc>
          <w:tcPr>
            <w:tcW w:w="5575" w:type="dxa"/>
            <w:vAlign w:val="center"/>
          </w:tcPr>
          <w:p w14:paraId="1D41B46E" w14:textId="4F30E447" w:rsidR="00310D9A" w:rsidRPr="00C27BAB" w:rsidRDefault="00310D9A" w:rsidP="007E127B">
            <w:pPr>
              <w:keepNext/>
              <w:rPr>
                <w:rFonts w:asciiTheme="minorHAnsi" w:hAnsiTheme="minorHAnsi"/>
                <w:sz w:val="18"/>
                <w:szCs w:val="18"/>
              </w:rPr>
            </w:pPr>
          </w:p>
        </w:tc>
      </w:tr>
      <w:tr w:rsidR="00310D9A" w:rsidRPr="00467A82" w14:paraId="77A2D347" w14:textId="77777777" w:rsidTr="007E127B">
        <w:trPr>
          <w:trHeight w:val="158"/>
        </w:trPr>
        <w:tc>
          <w:tcPr>
            <w:tcW w:w="586" w:type="dxa"/>
            <w:vAlign w:val="center"/>
          </w:tcPr>
          <w:p w14:paraId="13A15988"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06</w:t>
            </w:r>
          </w:p>
        </w:tc>
        <w:tc>
          <w:tcPr>
            <w:tcW w:w="4629" w:type="dxa"/>
            <w:vAlign w:val="center"/>
          </w:tcPr>
          <w:p w14:paraId="2FF46649" w14:textId="77777777" w:rsidR="00310D9A" w:rsidRDefault="00310D9A" w:rsidP="007E127B">
            <w:pPr>
              <w:keepNext/>
              <w:rPr>
                <w:rFonts w:asciiTheme="minorHAnsi" w:hAnsiTheme="minorHAnsi"/>
                <w:sz w:val="18"/>
                <w:szCs w:val="18"/>
              </w:rPr>
            </w:pPr>
            <w:r>
              <w:rPr>
                <w:rFonts w:asciiTheme="minorHAnsi" w:hAnsiTheme="minorHAnsi"/>
                <w:sz w:val="18"/>
                <w:szCs w:val="18"/>
              </w:rPr>
              <w:t>Minimum Airflow (if different than rated airflow)</w:t>
            </w:r>
          </w:p>
        </w:tc>
        <w:tc>
          <w:tcPr>
            <w:tcW w:w="5575" w:type="dxa"/>
            <w:vAlign w:val="center"/>
          </w:tcPr>
          <w:p w14:paraId="2B51AE92" w14:textId="622385DD" w:rsidR="00310D9A" w:rsidRDefault="00310D9A" w:rsidP="007E127B">
            <w:pPr>
              <w:keepNext/>
              <w:rPr>
                <w:rFonts w:asciiTheme="minorHAnsi" w:hAnsiTheme="minorHAnsi"/>
                <w:sz w:val="18"/>
                <w:szCs w:val="18"/>
              </w:rPr>
            </w:pPr>
          </w:p>
        </w:tc>
      </w:tr>
      <w:tr w:rsidR="00310D9A" w:rsidRPr="00467A82" w14:paraId="33FF9887" w14:textId="77777777" w:rsidTr="007E127B">
        <w:trPr>
          <w:trHeight w:val="158"/>
        </w:trPr>
        <w:tc>
          <w:tcPr>
            <w:tcW w:w="586" w:type="dxa"/>
            <w:vAlign w:val="center"/>
          </w:tcPr>
          <w:p w14:paraId="3C904C7F"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07</w:t>
            </w:r>
          </w:p>
        </w:tc>
        <w:tc>
          <w:tcPr>
            <w:tcW w:w="4629" w:type="dxa"/>
            <w:vAlign w:val="center"/>
          </w:tcPr>
          <w:p w14:paraId="06D367CD" w14:textId="77777777" w:rsidR="00310D9A" w:rsidRDefault="00310D9A" w:rsidP="007E127B">
            <w:pPr>
              <w:keepNext/>
              <w:rPr>
                <w:rFonts w:asciiTheme="minorHAnsi" w:hAnsiTheme="minorHAnsi"/>
                <w:sz w:val="18"/>
                <w:szCs w:val="18"/>
              </w:rPr>
            </w:pPr>
            <w:r>
              <w:rPr>
                <w:rFonts w:asciiTheme="minorHAnsi" w:hAnsiTheme="minorHAnsi"/>
                <w:sz w:val="18"/>
                <w:szCs w:val="18"/>
              </w:rPr>
              <w:t>Operation Schedule</w:t>
            </w:r>
          </w:p>
        </w:tc>
        <w:tc>
          <w:tcPr>
            <w:tcW w:w="5575" w:type="dxa"/>
            <w:vAlign w:val="center"/>
          </w:tcPr>
          <w:p w14:paraId="7741D7C5" w14:textId="1A006498" w:rsidR="00310D9A" w:rsidRPr="00C27BAB" w:rsidRDefault="00310D9A" w:rsidP="007E127B">
            <w:pPr>
              <w:keepNext/>
              <w:rPr>
                <w:rFonts w:asciiTheme="minorHAnsi" w:hAnsiTheme="minorHAnsi"/>
                <w:sz w:val="18"/>
                <w:szCs w:val="18"/>
              </w:rPr>
            </w:pPr>
          </w:p>
        </w:tc>
      </w:tr>
      <w:tr w:rsidR="00310D9A" w:rsidRPr="00467A82" w14:paraId="34D5F4EC" w14:textId="77777777" w:rsidTr="007E127B">
        <w:trPr>
          <w:trHeight w:val="158"/>
        </w:trPr>
        <w:tc>
          <w:tcPr>
            <w:tcW w:w="586" w:type="dxa"/>
            <w:vAlign w:val="center"/>
          </w:tcPr>
          <w:p w14:paraId="6F8B4589"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08</w:t>
            </w:r>
          </w:p>
        </w:tc>
        <w:tc>
          <w:tcPr>
            <w:tcW w:w="4629" w:type="dxa"/>
            <w:vAlign w:val="center"/>
          </w:tcPr>
          <w:p w14:paraId="4CF79872" w14:textId="77777777" w:rsidR="00310D9A" w:rsidRDefault="00310D9A" w:rsidP="007E127B">
            <w:pPr>
              <w:keepNext/>
              <w:rPr>
                <w:rFonts w:asciiTheme="minorHAnsi" w:hAnsiTheme="minorHAnsi"/>
                <w:sz w:val="18"/>
                <w:szCs w:val="18"/>
              </w:rPr>
            </w:pPr>
            <w:r>
              <w:rPr>
                <w:rFonts w:asciiTheme="minorHAnsi" w:hAnsiTheme="minorHAnsi"/>
                <w:sz w:val="18"/>
                <w:szCs w:val="18"/>
              </w:rPr>
              <w:t>Required Minimum Ventilation Rate</w:t>
            </w:r>
          </w:p>
        </w:tc>
        <w:tc>
          <w:tcPr>
            <w:tcW w:w="5575" w:type="dxa"/>
            <w:vAlign w:val="center"/>
          </w:tcPr>
          <w:p w14:paraId="094846EF" w14:textId="77777777" w:rsidR="00310D9A" w:rsidRDefault="00310D9A" w:rsidP="007E127B">
            <w:pPr>
              <w:keepNext/>
              <w:rPr>
                <w:rFonts w:asciiTheme="minorHAnsi" w:hAnsiTheme="minorHAnsi"/>
                <w:sz w:val="18"/>
                <w:szCs w:val="18"/>
              </w:rPr>
            </w:pPr>
          </w:p>
        </w:tc>
      </w:tr>
      <w:tr w:rsidR="00310D9A" w:rsidRPr="00467A82" w14:paraId="3B6D872C" w14:textId="77777777" w:rsidTr="007E127B">
        <w:trPr>
          <w:trHeight w:val="158"/>
        </w:trPr>
        <w:tc>
          <w:tcPr>
            <w:tcW w:w="586" w:type="dxa"/>
            <w:vAlign w:val="center"/>
          </w:tcPr>
          <w:p w14:paraId="0F21E11F"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09</w:t>
            </w:r>
          </w:p>
        </w:tc>
        <w:tc>
          <w:tcPr>
            <w:tcW w:w="4629" w:type="dxa"/>
            <w:vAlign w:val="center"/>
          </w:tcPr>
          <w:p w14:paraId="21C61E82" w14:textId="77777777" w:rsidR="00310D9A" w:rsidRDefault="00310D9A" w:rsidP="007E127B">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08AEF805" w14:textId="53539E39" w:rsidR="00310D9A" w:rsidRDefault="00310D9A" w:rsidP="007E127B">
            <w:pPr>
              <w:keepNext/>
              <w:rPr>
                <w:rFonts w:asciiTheme="minorHAnsi" w:hAnsiTheme="minorHAnsi"/>
                <w:sz w:val="18"/>
                <w:szCs w:val="18"/>
              </w:rPr>
            </w:pPr>
          </w:p>
        </w:tc>
      </w:tr>
      <w:tr w:rsidR="00310D9A" w:rsidRPr="00467A82" w14:paraId="31CCEA7B" w14:textId="77777777" w:rsidTr="007E127B">
        <w:trPr>
          <w:trHeight w:val="158"/>
        </w:trPr>
        <w:tc>
          <w:tcPr>
            <w:tcW w:w="586" w:type="dxa"/>
            <w:vAlign w:val="center"/>
          </w:tcPr>
          <w:p w14:paraId="73E77507"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118189C7" w14:textId="77777777" w:rsidR="00310D9A" w:rsidRDefault="00310D9A" w:rsidP="007E127B">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5A9F715D" w14:textId="5C59ED3E" w:rsidR="00310D9A" w:rsidRDefault="00310D9A" w:rsidP="007E127B">
            <w:pPr>
              <w:keepNext/>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310D9A" w14:paraId="230A1A41" w14:textId="77777777" w:rsidTr="00F26A73">
        <w:trPr>
          <w:cantSplit/>
          <w:trHeight w:val="288"/>
        </w:trPr>
        <w:tc>
          <w:tcPr>
            <w:tcW w:w="10790" w:type="dxa"/>
            <w:gridSpan w:val="2"/>
            <w:vAlign w:val="center"/>
            <w:hideMark/>
          </w:tcPr>
          <w:p w14:paraId="5C14BFAC" w14:textId="77777777" w:rsidR="00310D9A" w:rsidRDefault="00310D9A" w:rsidP="007E127B">
            <w:pPr>
              <w:keepNext/>
              <w:rPr>
                <w:rFonts w:asciiTheme="minorHAnsi" w:hAnsiTheme="minorHAnsi"/>
                <w:b/>
                <w:bCs/>
                <w:sz w:val="18"/>
                <w:szCs w:val="18"/>
              </w:rPr>
            </w:pPr>
            <w:r>
              <w:rPr>
                <w:rFonts w:asciiTheme="minorHAnsi" w:hAnsiTheme="minorHAnsi"/>
                <w:b/>
                <w:bCs/>
                <w:szCs w:val="18"/>
              </w:rPr>
              <w:t>D</w:t>
            </w:r>
            <w:r w:rsidRPr="0029047D">
              <w:rPr>
                <w:rFonts w:asciiTheme="minorHAnsi" w:hAnsiTheme="minorHAnsi"/>
                <w:b/>
                <w:bCs/>
                <w:szCs w:val="18"/>
              </w:rPr>
              <w:t>. Other Requirements</w:t>
            </w:r>
          </w:p>
        </w:tc>
      </w:tr>
      <w:tr w:rsidR="00310D9A" w14:paraId="273D0296" w14:textId="77777777" w:rsidTr="00F26A73">
        <w:trPr>
          <w:cantSplit/>
          <w:trHeight w:val="288"/>
        </w:trPr>
        <w:tc>
          <w:tcPr>
            <w:tcW w:w="10790" w:type="dxa"/>
            <w:gridSpan w:val="2"/>
            <w:vAlign w:val="center"/>
          </w:tcPr>
          <w:p w14:paraId="559DF140" w14:textId="77777777" w:rsidR="00310D9A" w:rsidRDefault="00310D9A" w:rsidP="007E127B">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310D9A" w14:paraId="07B7F638" w14:textId="77777777" w:rsidTr="00F26A73">
        <w:trPr>
          <w:cantSplit/>
          <w:trHeight w:val="158"/>
        </w:trPr>
        <w:tc>
          <w:tcPr>
            <w:tcW w:w="707" w:type="dxa"/>
            <w:vAlign w:val="center"/>
          </w:tcPr>
          <w:p w14:paraId="6A990244" w14:textId="77777777" w:rsidR="00310D9A" w:rsidRDefault="00310D9A" w:rsidP="007E127B">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3845C426" w14:textId="77777777" w:rsidR="00294334" w:rsidRDefault="00294334" w:rsidP="007E127B">
            <w:pPr>
              <w:keepNext/>
              <w:rPr>
                <w:ins w:id="0" w:author="Wichert, RJ@Energy" w:date="2018-11-30T13:41:00Z"/>
                <w:rFonts w:asciiTheme="minorHAnsi" w:hAnsiTheme="minorHAnsi"/>
                <w:sz w:val="18"/>
                <w:szCs w:val="18"/>
              </w:rPr>
            </w:pPr>
            <w:ins w:id="1" w:author="Wichert, RJ@Energy" w:date="2018-11-30T13:41:00Z">
              <w:r>
                <w:rPr>
                  <w:rFonts w:asciiTheme="minorHAnsi" w:hAnsiTheme="minorHAnsi"/>
                  <w:sz w:val="18"/>
                  <w:szCs w:val="18"/>
                </w:rPr>
                <w:t>Demand control exhaust systems shall be provided with at least one of the following:</w:t>
              </w:r>
            </w:ins>
          </w:p>
          <w:p w14:paraId="1C65E872" w14:textId="77777777" w:rsidR="00294334" w:rsidRDefault="00294334">
            <w:pPr>
              <w:pStyle w:val="ListParagraph"/>
              <w:keepNext/>
              <w:numPr>
                <w:ilvl w:val="0"/>
                <w:numId w:val="25"/>
              </w:numPr>
              <w:rPr>
                <w:ins w:id="2" w:author="Wichert, RJ@Energy" w:date="2018-11-30T13:41:00Z"/>
                <w:rFonts w:asciiTheme="minorHAnsi" w:hAnsiTheme="minorHAnsi"/>
                <w:sz w:val="18"/>
                <w:szCs w:val="18"/>
              </w:rPr>
              <w:pPrChange w:id="3" w:author="Wichert, RJ@Energy" w:date="2018-11-30T13:41:00Z">
                <w:pPr>
                  <w:keepNext/>
                </w:pPr>
              </w:pPrChange>
            </w:pPr>
            <w:ins w:id="4" w:author="Wichert, RJ@Energy" w:date="2018-11-30T13:41:00Z">
              <w:r>
                <w:rPr>
                  <w:rFonts w:asciiTheme="minorHAnsi" w:hAnsiTheme="minorHAnsi"/>
                  <w:sz w:val="18"/>
                  <w:szCs w:val="18"/>
                </w:rPr>
                <w:t>A readily accessible occupant-controlled on-off control.</w:t>
              </w:r>
            </w:ins>
          </w:p>
          <w:p w14:paraId="0AF8D960" w14:textId="6ECED7E9" w:rsidR="00310D9A" w:rsidRPr="00294334" w:rsidRDefault="00294334">
            <w:pPr>
              <w:pStyle w:val="ListParagraph"/>
              <w:keepNext/>
              <w:numPr>
                <w:ilvl w:val="0"/>
                <w:numId w:val="25"/>
              </w:numPr>
              <w:rPr>
                <w:rFonts w:asciiTheme="minorHAnsi" w:hAnsiTheme="minorHAnsi"/>
                <w:sz w:val="18"/>
                <w:szCs w:val="18"/>
                <w:rPrChange w:id="5" w:author="Wichert, RJ@Energy" w:date="2018-11-30T13:41:00Z">
                  <w:rPr/>
                </w:rPrChange>
              </w:rPr>
              <w:pPrChange w:id="6" w:author="Wichert, RJ@Energy" w:date="2018-11-30T13:41:00Z">
                <w:pPr>
                  <w:keepNext/>
                </w:pPr>
              </w:pPrChange>
            </w:pPr>
            <w:ins w:id="7" w:author="Wichert, RJ@Energy" w:date="2018-11-30T13:42:00Z">
              <w:r>
                <w:rPr>
                  <w:rFonts w:asciiTheme="minorHAnsi" w:hAnsiTheme="minorHAnsi"/>
                  <w:sz w:val="18"/>
                  <w:szCs w:val="18"/>
                </w:rPr>
                <w:t>An automatic control that does not impede occupant on control.</w:t>
              </w:r>
            </w:ins>
            <w:del w:id="8" w:author="Wichert, RJ@Energy" w:date="2018-11-30T13:41:00Z">
              <w:r w:rsidR="00310D9A" w:rsidRPr="00294334" w:rsidDel="00294334">
                <w:rPr>
                  <w:rFonts w:asciiTheme="minorHAnsi" w:hAnsiTheme="minorHAnsi"/>
                  <w:sz w:val="18"/>
                  <w:szCs w:val="18"/>
                  <w:rPrChange w:id="9" w:author="Wichert, RJ@Energy" w:date="2018-11-30T13:41:00Z">
                    <w:rPr/>
                  </w:rPrChange>
                </w:rPr>
                <w:delText>Each demand control exhaust system shall be provided with a readily accessible manual on-off control.</w:delText>
              </w:r>
            </w:del>
          </w:p>
        </w:tc>
      </w:tr>
      <w:tr w:rsidR="00310D9A" w:rsidDel="00294334" w14:paraId="3E0A91C2" w14:textId="62812932" w:rsidTr="00F26A73">
        <w:trPr>
          <w:cantSplit/>
          <w:trHeight w:val="158"/>
          <w:del w:id="10" w:author="Wichert, RJ@Energy" w:date="2018-11-30T13:43:00Z"/>
        </w:trPr>
        <w:tc>
          <w:tcPr>
            <w:tcW w:w="707" w:type="dxa"/>
            <w:vAlign w:val="center"/>
          </w:tcPr>
          <w:p w14:paraId="376D7A9E" w14:textId="3AF55F0A" w:rsidR="00310D9A" w:rsidDel="00294334" w:rsidRDefault="00310D9A" w:rsidP="007E127B">
            <w:pPr>
              <w:keepNext/>
              <w:jc w:val="center"/>
              <w:rPr>
                <w:del w:id="11" w:author="Wichert, RJ@Energy" w:date="2018-11-30T13:43:00Z"/>
                <w:rFonts w:asciiTheme="minorHAnsi" w:hAnsiTheme="minorHAnsi"/>
                <w:sz w:val="18"/>
                <w:szCs w:val="18"/>
              </w:rPr>
            </w:pPr>
            <w:del w:id="12" w:author="Wichert, RJ@Energy" w:date="2018-11-30T13:43:00Z">
              <w:r w:rsidDel="00294334">
                <w:rPr>
                  <w:rFonts w:asciiTheme="minorHAnsi" w:hAnsiTheme="minorHAnsi"/>
                  <w:sz w:val="18"/>
                  <w:szCs w:val="18"/>
                </w:rPr>
                <w:delText>02</w:delText>
              </w:r>
            </w:del>
          </w:p>
        </w:tc>
        <w:tc>
          <w:tcPr>
            <w:tcW w:w="10083" w:type="dxa"/>
            <w:vAlign w:val="center"/>
          </w:tcPr>
          <w:p w14:paraId="7E05C2AE" w14:textId="724BD6ED" w:rsidR="00310D9A" w:rsidRPr="00C803C2" w:rsidDel="00294334" w:rsidRDefault="00310D9A" w:rsidP="007E127B">
            <w:pPr>
              <w:keepNext/>
              <w:rPr>
                <w:del w:id="13" w:author="Wichert, RJ@Energy" w:date="2018-11-30T13:43:00Z"/>
                <w:rFonts w:asciiTheme="minorHAnsi" w:hAnsiTheme="minorHAnsi"/>
                <w:sz w:val="18"/>
                <w:szCs w:val="18"/>
              </w:rPr>
            </w:pPr>
            <w:del w:id="14" w:author="Wichert, RJ@Energy" w:date="2018-11-30T13:43:00Z">
              <w:r w:rsidRPr="00604BA7" w:rsidDel="00294334">
                <w:rPr>
                  <w:rFonts w:asciiTheme="minorHAnsi" w:hAnsiTheme="minorHAnsi"/>
                  <w:sz w:val="18"/>
                  <w:szCs w:val="18"/>
                </w:rPr>
                <w:delText>Automatic control devices must not impede manual on-off o</w:delText>
              </w:r>
              <w:r w:rsidDel="00294334">
                <w:rPr>
                  <w:rFonts w:asciiTheme="minorHAnsi" w:hAnsiTheme="minorHAnsi"/>
                  <w:sz w:val="18"/>
                  <w:szCs w:val="18"/>
                </w:rPr>
                <w:delText>peration. (Multifamily dwellings can override manual off control, but must not override manual on control.)</w:delText>
              </w:r>
            </w:del>
          </w:p>
        </w:tc>
      </w:tr>
      <w:tr w:rsidR="00310D9A" w14:paraId="7ECB6451" w14:textId="77777777" w:rsidTr="00F26A73">
        <w:trPr>
          <w:cantSplit/>
          <w:trHeight w:val="158"/>
        </w:trPr>
        <w:tc>
          <w:tcPr>
            <w:tcW w:w="707" w:type="dxa"/>
            <w:vAlign w:val="center"/>
          </w:tcPr>
          <w:p w14:paraId="3686A5C1" w14:textId="4C5B5296" w:rsidR="00310D9A" w:rsidRDefault="00310D9A">
            <w:pPr>
              <w:keepNext/>
              <w:jc w:val="center"/>
              <w:rPr>
                <w:rFonts w:asciiTheme="minorHAnsi" w:hAnsiTheme="minorHAnsi"/>
                <w:sz w:val="18"/>
                <w:szCs w:val="18"/>
              </w:rPr>
            </w:pPr>
            <w:r>
              <w:rPr>
                <w:rFonts w:asciiTheme="minorHAnsi" w:hAnsiTheme="minorHAnsi"/>
                <w:sz w:val="18"/>
                <w:szCs w:val="18"/>
              </w:rPr>
              <w:t>0</w:t>
            </w:r>
            <w:ins w:id="15" w:author="Wichert, RJ@Energy" w:date="2018-11-30T13:43:00Z">
              <w:r w:rsidR="00294334">
                <w:rPr>
                  <w:rFonts w:asciiTheme="minorHAnsi" w:hAnsiTheme="minorHAnsi"/>
                  <w:sz w:val="18"/>
                  <w:szCs w:val="18"/>
                </w:rPr>
                <w:t>2</w:t>
              </w:r>
            </w:ins>
            <w:del w:id="16" w:author="Wichert, RJ@Energy" w:date="2018-11-30T13:43:00Z">
              <w:r w:rsidDel="00294334">
                <w:rPr>
                  <w:rFonts w:asciiTheme="minorHAnsi" w:hAnsiTheme="minorHAnsi"/>
                  <w:sz w:val="18"/>
                  <w:szCs w:val="18"/>
                </w:rPr>
                <w:delText>3</w:delText>
              </w:r>
            </w:del>
          </w:p>
        </w:tc>
        <w:tc>
          <w:tcPr>
            <w:tcW w:w="10083" w:type="dxa"/>
            <w:vAlign w:val="center"/>
          </w:tcPr>
          <w:p w14:paraId="6691B4A1" w14:textId="77777777" w:rsidR="00310D9A" w:rsidRPr="00C803C2" w:rsidRDefault="00310D9A" w:rsidP="007E127B">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310D9A" w14:paraId="68F28334" w14:textId="77777777" w:rsidTr="00F26A73">
        <w:trPr>
          <w:cantSplit/>
          <w:trHeight w:val="158"/>
        </w:trPr>
        <w:tc>
          <w:tcPr>
            <w:tcW w:w="707" w:type="dxa"/>
            <w:vAlign w:val="center"/>
          </w:tcPr>
          <w:p w14:paraId="5BD483D7" w14:textId="62879F1E" w:rsidR="00310D9A" w:rsidRDefault="00310D9A">
            <w:pPr>
              <w:keepNext/>
              <w:jc w:val="center"/>
              <w:rPr>
                <w:rFonts w:asciiTheme="minorHAnsi" w:hAnsiTheme="minorHAnsi"/>
                <w:sz w:val="18"/>
                <w:szCs w:val="18"/>
              </w:rPr>
            </w:pPr>
            <w:r>
              <w:rPr>
                <w:rFonts w:asciiTheme="minorHAnsi" w:hAnsiTheme="minorHAnsi"/>
                <w:sz w:val="18"/>
                <w:szCs w:val="18"/>
              </w:rPr>
              <w:t>0</w:t>
            </w:r>
            <w:ins w:id="17" w:author="Wichert, RJ@Energy" w:date="2018-11-30T13:43:00Z">
              <w:r w:rsidR="00294334">
                <w:rPr>
                  <w:rFonts w:asciiTheme="minorHAnsi" w:hAnsiTheme="minorHAnsi"/>
                  <w:sz w:val="18"/>
                  <w:szCs w:val="18"/>
                </w:rPr>
                <w:t>3</w:t>
              </w:r>
            </w:ins>
            <w:del w:id="18" w:author="Wichert, RJ@Energy" w:date="2018-11-30T13:43:00Z">
              <w:r w:rsidDel="00294334">
                <w:rPr>
                  <w:rFonts w:asciiTheme="minorHAnsi" w:hAnsiTheme="minorHAnsi"/>
                  <w:sz w:val="18"/>
                  <w:szCs w:val="18"/>
                </w:rPr>
                <w:delText>4</w:delText>
              </w:r>
            </w:del>
          </w:p>
        </w:tc>
        <w:tc>
          <w:tcPr>
            <w:tcW w:w="10083" w:type="dxa"/>
            <w:vAlign w:val="center"/>
          </w:tcPr>
          <w:p w14:paraId="02D2B83C" w14:textId="77777777" w:rsidR="00310D9A" w:rsidRPr="00C803C2" w:rsidRDefault="00310D9A" w:rsidP="007E127B">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310D9A" w14:paraId="4327B1D7" w14:textId="77777777" w:rsidTr="00F26A73">
        <w:trPr>
          <w:cantSplit/>
          <w:trHeight w:val="158"/>
        </w:trPr>
        <w:tc>
          <w:tcPr>
            <w:tcW w:w="707" w:type="dxa"/>
            <w:vAlign w:val="center"/>
          </w:tcPr>
          <w:p w14:paraId="3AA03E94" w14:textId="3FAD6B53" w:rsidR="00310D9A" w:rsidRDefault="00310D9A">
            <w:pPr>
              <w:keepNext/>
              <w:jc w:val="center"/>
              <w:rPr>
                <w:rFonts w:asciiTheme="minorHAnsi" w:hAnsiTheme="minorHAnsi"/>
                <w:sz w:val="18"/>
                <w:szCs w:val="18"/>
              </w:rPr>
            </w:pPr>
            <w:r>
              <w:rPr>
                <w:rFonts w:asciiTheme="minorHAnsi" w:hAnsiTheme="minorHAnsi"/>
                <w:sz w:val="18"/>
                <w:szCs w:val="18"/>
              </w:rPr>
              <w:t>0</w:t>
            </w:r>
            <w:del w:id="19" w:author="Wichert, RJ@Energy" w:date="2018-11-30T13:43:00Z">
              <w:r w:rsidDel="00294334">
                <w:rPr>
                  <w:rFonts w:asciiTheme="minorHAnsi" w:hAnsiTheme="minorHAnsi"/>
                  <w:sz w:val="18"/>
                  <w:szCs w:val="18"/>
                </w:rPr>
                <w:delText>5</w:delText>
              </w:r>
            </w:del>
            <w:ins w:id="20" w:author="Wichert, RJ@Energy" w:date="2018-11-30T13:43:00Z">
              <w:r w:rsidR="00294334">
                <w:rPr>
                  <w:rFonts w:asciiTheme="minorHAnsi" w:hAnsiTheme="minorHAnsi"/>
                  <w:sz w:val="18"/>
                  <w:szCs w:val="18"/>
                </w:rPr>
                <w:t>4</w:t>
              </w:r>
            </w:ins>
          </w:p>
        </w:tc>
        <w:tc>
          <w:tcPr>
            <w:tcW w:w="10083" w:type="dxa"/>
            <w:vAlign w:val="center"/>
          </w:tcPr>
          <w:p w14:paraId="308D98B2" w14:textId="77777777" w:rsidR="00310D9A" w:rsidRPr="00C803C2" w:rsidRDefault="00310D9A" w:rsidP="007E127B">
            <w:pPr>
              <w:keepNext/>
              <w:ind w:left="273" w:hanging="273"/>
              <w:rPr>
                <w:rFonts w:asciiTheme="minorHAnsi" w:hAnsiTheme="minorHAnsi"/>
                <w:sz w:val="18"/>
                <w:szCs w:val="18"/>
              </w:rPr>
            </w:pPr>
            <w:r>
              <w:rPr>
                <w:rFonts w:asciiTheme="minorHAnsi" w:hAnsiTheme="minorHAnsi"/>
                <w:sz w:val="18"/>
                <w:szCs w:val="18"/>
              </w:rPr>
              <w:t xml:space="preserve">Continuous mechanical exhaust systems shall be designed to operate during all </w:t>
            </w:r>
            <w:proofErr w:type="spellStart"/>
            <w:r>
              <w:rPr>
                <w:rFonts w:asciiTheme="minorHAnsi" w:hAnsiTheme="minorHAnsi"/>
                <w:sz w:val="18"/>
                <w:szCs w:val="18"/>
              </w:rPr>
              <w:t>occupiable</w:t>
            </w:r>
            <w:proofErr w:type="spellEnd"/>
            <w:r>
              <w:rPr>
                <w:rFonts w:asciiTheme="minorHAnsi" w:hAnsiTheme="minorHAnsi"/>
                <w:sz w:val="18"/>
                <w:szCs w:val="18"/>
              </w:rPr>
              <w:t xml:space="preserve"> hours.</w:t>
            </w:r>
          </w:p>
        </w:tc>
      </w:tr>
      <w:tr w:rsidR="00310D9A" w14:paraId="15BAC9DB" w14:textId="77777777" w:rsidTr="00F26A73">
        <w:trPr>
          <w:cantSplit/>
          <w:trHeight w:val="158"/>
        </w:trPr>
        <w:tc>
          <w:tcPr>
            <w:tcW w:w="707" w:type="dxa"/>
            <w:vAlign w:val="center"/>
          </w:tcPr>
          <w:p w14:paraId="64DE6264" w14:textId="1244CD27" w:rsidR="00310D9A" w:rsidRDefault="00310D9A">
            <w:pPr>
              <w:keepNext/>
              <w:jc w:val="center"/>
              <w:rPr>
                <w:rFonts w:asciiTheme="minorHAnsi" w:hAnsiTheme="minorHAnsi"/>
                <w:sz w:val="18"/>
                <w:szCs w:val="18"/>
              </w:rPr>
            </w:pPr>
            <w:r>
              <w:rPr>
                <w:rFonts w:asciiTheme="minorHAnsi" w:hAnsiTheme="minorHAnsi"/>
                <w:sz w:val="18"/>
                <w:szCs w:val="18"/>
              </w:rPr>
              <w:t>0</w:t>
            </w:r>
            <w:del w:id="21" w:author="Wichert, RJ@Energy" w:date="2018-11-30T13:43:00Z">
              <w:r w:rsidDel="00294334">
                <w:rPr>
                  <w:rFonts w:asciiTheme="minorHAnsi" w:hAnsiTheme="minorHAnsi"/>
                  <w:sz w:val="18"/>
                  <w:szCs w:val="18"/>
                </w:rPr>
                <w:delText>6</w:delText>
              </w:r>
            </w:del>
            <w:ins w:id="22" w:author="Wichert, RJ@Energy" w:date="2018-11-30T13:43:00Z">
              <w:r w:rsidR="00294334">
                <w:rPr>
                  <w:rFonts w:asciiTheme="minorHAnsi" w:hAnsiTheme="minorHAnsi"/>
                  <w:sz w:val="18"/>
                  <w:szCs w:val="18"/>
                </w:rPr>
                <w:t>5</w:t>
              </w:r>
            </w:ins>
          </w:p>
        </w:tc>
        <w:tc>
          <w:tcPr>
            <w:tcW w:w="10083" w:type="dxa"/>
            <w:vAlign w:val="center"/>
          </w:tcPr>
          <w:p w14:paraId="427175A3" w14:textId="77777777" w:rsidR="00310D9A" w:rsidRDefault="00310D9A" w:rsidP="007E127B">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310D9A" w14:paraId="2A39E33E" w14:textId="77777777" w:rsidTr="00F26A73">
        <w:trPr>
          <w:cantSplit/>
          <w:trHeight w:val="158"/>
        </w:trPr>
        <w:tc>
          <w:tcPr>
            <w:tcW w:w="10790" w:type="dxa"/>
            <w:gridSpan w:val="2"/>
            <w:vAlign w:val="center"/>
            <w:hideMark/>
          </w:tcPr>
          <w:p w14:paraId="39DE8FA8" w14:textId="77777777" w:rsidR="00310D9A" w:rsidRDefault="00310D9A" w:rsidP="007E127B">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3F0D29B" w14:textId="541251AA" w:rsidR="00310D9A" w:rsidRDefault="00310D9A"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10D9A" w:rsidRPr="009E2C1C" w14:paraId="3BF0A918" w14:textId="77777777" w:rsidTr="00F26A73">
        <w:trPr>
          <w:trHeight w:val="323"/>
        </w:trPr>
        <w:tc>
          <w:tcPr>
            <w:tcW w:w="10768" w:type="dxa"/>
            <w:gridSpan w:val="4"/>
            <w:vAlign w:val="center"/>
          </w:tcPr>
          <w:p w14:paraId="59480B91" w14:textId="77777777" w:rsidR="00310D9A" w:rsidRPr="009351D2"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10D9A" w:rsidRPr="001B14D6" w14:paraId="3553F407" w14:textId="77777777" w:rsidTr="00F26A73">
        <w:trPr>
          <w:trHeight w:val="206"/>
        </w:trPr>
        <w:tc>
          <w:tcPr>
            <w:tcW w:w="10768" w:type="dxa"/>
            <w:gridSpan w:val="4"/>
            <w:vAlign w:val="center"/>
          </w:tcPr>
          <w:p w14:paraId="1A93DB62" w14:textId="77777777" w:rsidR="00310D9A" w:rsidRPr="00E136A4" w:rsidRDefault="00310D9A" w:rsidP="007E127B">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10D9A" w:rsidRPr="00B272DC" w14:paraId="422CBB56" w14:textId="77777777" w:rsidTr="00F26A73">
        <w:trPr>
          <w:trHeight w:val="360"/>
        </w:trPr>
        <w:tc>
          <w:tcPr>
            <w:tcW w:w="5480" w:type="dxa"/>
            <w:gridSpan w:val="2"/>
          </w:tcPr>
          <w:p w14:paraId="70C57793"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8" w:type="dxa"/>
            <w:gridSpan w:val="2"/>
          </w:tcPr>
          <w:p w14:paraId="628923BB"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10D9A" w:rsidRPr="00B272DC" w14:paraId="4D81C06B" w14:textId="77777777" w:rsidTr="00F26A73">
        <w:trPr>
          <w:trHeight w:val="360"/>
        </w:trPr>
        <w:tc>
          <w:tcPr>
            <w:tcW w:w="5480" w:type="dxa"/>
            <w:gridSpan w:val="2"/>
          </w:tcPr>
          <w:p w14:paraId="491BBC7E"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8" w:type="dxa"/>
            <w:gridSpan w:val="2"/>
          </w:tcPr>
          <w:p w14:paraId="481AF6FA"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10D9A" w:rsidRPr="00B272DC" w14:paraId="191AECF6" w14:textId="77777777" w:rsidTr="00F26A73">
        <w:trPr>
          <w:trHeight w:val="360"/>
        </w:trPr>
        <w:tc>
          <w:tcPr>
            <w:tcW w:w="5480" w:type="dxa"/>
            <w:gridSpan w:val="2"/>
          </w:tcPr>
          <w:p w14:paraId="05BF9C6C"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Address:</w:t>
            </w:r>
          </w:p>
        </w:tc>
        <w:tc>
          <w:tcPr>
            <w:tcW w:w="5288" w:type="dxa"/>
            <w:gridSpan w:val="2"/>
          </w:tcPr>
          <w:p w14:paraId="22E07CA8"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310D9A" w:rsidRPr="00B272DC" w14:paraId="77694B5A" w14:textId="77777777" w:rsidTr="00F26A73">
        <w:trPr>
          <w:trHeight w:val="360"/>
        </w:trPr>
        <w:tc>
          <w:tcPr>
            <w:tcW w:w="5480" w:type="dxa"/>
            <w:gridSpan w:val="2"/>
          </w:tcPr>
          <w:p w14:paraId="39014820"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City/State/Zip:</w:t>
            </w:r>
          </w:p>
        </w:tc>
        <w:tc>
          <w:tcPr>
            <w:tcW w:w="5288" w:type="dxa"/>
            <w:gridSpan w:val="2"/>
          </w:tcPr>
          <w:p w14:paraId="0138B44B"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Phone:</w:t>
            </w:r>
          </w:p>
        </w:tc>
      </w:tr>
      <w:tr w:rsidR="00310D9A" w:rsidRPr="008E6C57" w14:paraId="55B9FE68" w14:textId="77777777" w:rsidTr="00F26A73">
        <w:tblPrEx>
          <w:tblCellMar>
            <w:left w:w="115" w:type="dxa"/>
            <w:right w:w="115" w:type="dxa"/>
          </w:tblCellMar>
        </w:tblPrEx>
        <w:trPr>
          <w:trHeight w:val="296"/>
        </w:trPr>
        <w:tc>
          <w:tcPr>
            <w:tcW w:w="10768" w:type="dxa"/>
            <w:gridSpan w:val="4"/>
            <w:vAlign w:val="center"/>
          </w:tcPr>
          <w:p w14:paraId="1D7CBF0C" w14:textId="77777777" w:rsidR="00310D9A"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10D9A" w:rsidRPr="008E6C57" w14:paraId="44FED08E" w14:textId="77777777" w:rsidTr="00F26A73">
        <w:tblPrEx>
          <w:tblCellMar>
            <w:left w:w="115" w:type="dxa"/>
            <w:right w:w="115" w:type="dxa"/>
          </w:tblCellMar>
        </w:tblPrEx>
        <w:trPr>
          <w:trHeight w:val="504"/>
        </w:trPr>
        <w:tc>
          <w:tcPr>
            <w:tcW w:w="10768" w:type="dxa"/>
            <w:gridSpan w:val="4"/>
          </w:tcPr>
          <w:p w14:paraId="5B61CDD2" w14:textId="77777777" w:rsidR="00310D9A" w:rsidRPr="005D3BD0" w:rsidRDefault="00310D9A" w:rsidP="007E127B">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221DCA9" w14:textId="77777777" w:rsidR="00310D9A" w:rsidRPr="005D3BD0" w:rsidRDefault="00310D9A" w:rsidP="007E127B">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81B2465" w14:textId="77777777" w:rsidR="00310D9A" w:rsidRPr="005D3BD0" w:rsidRDefault="00310D9A" w:rsidP="007E127B">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44503133" w14:textId="77777777" w:rsidR="00310D9A" w:rsidRPr="005D3BD0" w:rsidRDefault="00310D9A" w:rsidP="007E127B">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537C4AC4" w14:textId="77777777" w:rsidR="00310D9A" w:rsidRPr="005D3BD0" w:rsidRDefault="00310D9A" w:rsidP="007E127B">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24D27DA" w14:textId="77777777" w:rsidR="00310D9A" w:rsidRPr="00E74533" w:rsidRDefault="00310D9A" w:rsidP="007E127B">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10D9A" w:rsidRPr="00B272DC" w14:paraId="4378ABDA" w14:textId="77777777" w:rsidTr="00F26A73">
        <w:tblPrEx>
          <w:tblCellMar>
            <w:left w:w="108" w:type="dxa"/>
            <w:right w:w="108" w:type="dxa"/>
          </w:tblCellMar>
        </w:tblPrEx>
        <w:trPr>
          <w:trHeight w:val="360"/>
        </w:trPr>
        <w:tc>
          <w:tcPr>
            <w:tcW w:w="5214" w:type="dxa"/>
          </w:tcPr>
          <w:p w14:paraId="7E93A2CF"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4" w:type="dxa"/>
            <w:gridSpan w:val="3"/>
          </w:tcPr>
          <w:p w14:paraId="00D9ED7E"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10D9A" w:rsidRPr="00B272DC" w14:paraId="26986894" w14:textId="77777777" w:rsidTr="00F26A73">
        <w:tblPrEx>
          <w:tblCellMar>
            <w:left w:w="108" w:type="dxa"/>
            <w:right w:w="108" w:type="dxa"/>
          </w:tblCellMar>
        </w:tblPrEx>
        <w:trPr>
          <w:trHeight w:val="360"/>
        </w:trPr>
        <w:tc>
          <w:tcPr>
            <w:tcW w:w="5214" w:type="dxa"/>
            <w:tcBorders>
              <w:top w:val="single" w:sz="4" w:space="0" w:color="auto"/>
              <w:left w:val="single" w:sz="4" w:space="0" w:color="auto"/>
              <w:bottom w:val="single" w:sz="4" w:space="0" w:color="auto"/>
              <w:right w:val="single" w:sz="4" w:space="0" w:color="auto"/>
            </w:tcBorders>
          </w:tcPr>
          <w:p w14:paraId="0765A311"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4" w:type="dxa"/>
            <w:gridSpan w:val="3"/>
            <w:tcBorders>
              <w:top w:val="single" w:sz="4" w:space="0" w:color="auto"/>
              <w:left w:val="single" w:sz="4" w:space="0" w:color="auto"/>
              <w:bottom w:val="single" w:sz="4" w:space="0" w:color="auto"/>
              <w:right w:val="single" w:sz="4" w:space="0" w:color="auto"/>
            </w:tcBorders>
          </w:tcPr>
          <w:p w14:paraId="612D6C1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10D9A" w:rsidRPr="00B272DC" w14:paraId="6AF8BF02" w14:textId="77777777" w:rsidTr="00F26A73">
        <w:tblPrEx>
          <w:tblCellMar>
            <w:left w:w="108" w:type="dxa"/>
            <w:right w:w="108" w:type="dxa"/>
          </w:tblCellMar>
        </w:tblPrEx>
        <w:trPr>
          <w:trHeight w:val="360"/>
        </w:trPr>
        <w:tc>
          <w:tcPr>
            <w:tcW w:w="5214" w:type="dxa"/>
            <w:tcBorders>
              <w:top w:val="single" w:sz="4" w:space="0" w:color="auto"/>
              <w:left w:val="single" w:sz="4" w:space="0" w:color="auto"/>
              <w:bottom w:val="single" w:sz="4" w:space="0" w:color="auto"/>
              <w:right w:val="single" w:sz="4" w:space="0" w:color="auto"/>
            </w:tcBorders>
          </w:tcPr>
          <w:p w14:paraId="3FF0AE69"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4" w:type="dxa"/>
            <w:gridSpan w:val="3"/>
            <w:tcBorders>
              <w:top w:val="single" w:sz="4" w:space="0" w:color="auto"/>
              <w:left w:val="single" w:sz="4" w:space="0" w:color="auto"/>
              <w:bottom w:val="single" w:sz="4" w:space="0" w:color="auto"/>
              <w:right w:val="single" w:sz="4" w:space="0" w:color="auto"/>
            </w:tcBorders>
          </w:tcPr>
          <w:p w14:paraId="0F5FD84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10D9A" w:rsidRPr="00B272DC" w14:paraId="63EA23D9" w14:textId="77777777" w:rsidTr="00F26A73">
        <w:tblPrEx>
          <w:tblCellMar>
            <w:left w:w="108" w:type="dxa"/>
            <w:right w:w="108" w:type="dxa"/>
          </w:tblCellMar>
        </w:tblPrEx>
        <w:trPr>
          <w:trHeight w:val="360"/>
        </w:trPr>
        <w:tc>
          <w:tcPr>
            <w:tcW w:w="5214" w:type="dxa"/>
            <w:tcBorders>
              <w:top w:val="single" w:sz="4" w:space="0" w:color="auto"/>
              <w:left w:val="single" w:sz="4" w:space="0" w:color="auto"/>
              <w:bottom w:val="single" w:sz="4" w:space="0" w:color="auto"/>
              <w:right w:val="single" w:sz="4" w:space="0" w:color="auto"/>
            </w:tcBorders>
          </w:tcPr>
          <w:p w14:paraId="63C497CD"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4" w:type="dxa"/>
            <w:gridSpan w:val="2"/>
            <w:tcBorders>
              <w:top w:val="single" w:sz="4" w:space="0" w:color="auto"/>
              <w:left w:val="single" w:sz="4" w:space="0" w:color="auto"/>
              <w:bottom w:val="single" w:sz="4" w:space="0" w:color="auto"/>
              <w:right w:val="single" w:sz="4" w:space="0" w:color="auto"/>
            </w:tcBorders>
          </w:tcPr>
          <w:p w14:paraId="080078DB"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152913D2"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10D9A" w:rsidRPr="00B272DC" w14:paraId="3FEC27A9" w14:textId="77777777" w:rsidTr="00F26A73">
        <w:tblPrEx>
          <w:tblCellMar>
            <w:left w:w="108" w:type="dxa"/>
            <w:right w:w="108" w:type="dxa"/>
          </w:tblCellMar>
        </w:tblPrEx>
        <w:trPr>
          <w:trHeight w:val="360"/>
        </w:trPr>
        <w:tc>
          <w:tcPr>
            <w:tcW w:w="5214" w:type="dxa"/>
            <w:tcBorders>
              <w:top w:val="single" w:sz="4" w:space="0" w:color="auto"/>
              <w:left w:val="single" w:sz="4" w:space="0" w:color="auto"/>
              <w:bottom w:val="single" w:sz="4" w:space="0" w:color="auto"/>
              <w:right w:val="single" w:sz="4" w:space="0" w:color="auto"/>
            </w:tcBorders>
          </w:tcPr>
          <w:p w14:paraId="286E1D64"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4" w:type="dxa"/>
            <w:gridSpan w:val="3"/>
            <w:tcBorders>
              <w:top w:val="single" w:sz="4" w:space="0" w:color="auto"/>
              <w:left w:val="single" w:sz="4" w:space="0" w:color="auto"/>
              <w:bottom w:val="single" w:sz="4" w:space="0" w:color="auto"/>
              <w:right w:val="single" w:sz="4" w:space="0" w:color="auto"/>
            </w:tcBorders>
          </w:tcPr>
          <w:p w14:paraId="236A4BD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7DDFB596" w14:textId="50740C5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6CB5E505" w14:textId="57C30E6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Project Scope: This field is filled out automatically and referenced from the CF1R.</w:t>
      </w:r>
    </w:p>
    <w:p w14:paraId="710D412A" w14:textId="76A6D4C9"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Total Kitchen Floor</w:t>
      </w:r>
      <w:r w:rsidR="001C2576">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C343C9D" w14:textId="2E76A875"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4B410E41"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(if different than rated airflow):</w:t>
      </w:r>
      <w:r w:rsidR="00767718">
        <w:rPr>
          <w:rFonts w:asciiTheme="minorHAnsi" w:eastAsia="Cambria" w:hAnsiTheme="minorHAnsi"/>
          <w:sz w:val="18"/>
          <w:szCs w:val="18"/>
        </w:rPr>
        <w:t xml:space="preserve"> Defaults to rated airflow from HVI directory, but editable if exhaust system minimum airflow rate is different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775A652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767718">
        <w:rPr>
          <w:rFonts w:asciiTheme="minorHAnsi" w:eastAsia="Cambria" w:hAnsiTheme="minorHAnsi"/>
          <w:sz w:val="18"/>
          <w:szCs w:val="18"/>
        </w:rPr>
        <w:t xml:space="preserve"> This field is filled out automatically and is calculated based on the system operation schedule and type, and kitchen type.</w:t>
      </w:r>
    </w:p>
    <w:p w14:paraId="51865AF9" w14:textId="2CD98750"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p>
    <w:p w14:paraId="3B710C4C" w14:textId="7887BDB0" w:rsidR="00417094" w:rsidRDefault="00417094" w:rsidP="00F26A73">
      <w:pPr>
        <w:pStyle w:val="ListParagraph"/>
        <w:numPr>
          <w:ilvl w:val="0"/>
          <w:numId w:val="22"/>
        </w:numPr>
        <w:rPr>
          <w:ins w:id="27" w:author="Wichert, RJ@Energy" w:date="2018-11-30T07:09:00Z"/>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 and the minimum required ventilation rate.</w:t>
      </w:r>
    </w:p>
    <w:p w14:paraId="397A27A4" w14:textId="77777777" w:rsidR="00BF3503" w:rsidRDefault="00BF3503">
      <w:pPr>
        <w:rPr>
          <w:ins w:id="28" w:author="Wichert, RJ@Energy" w:date="2018-11-30T07:10:00Z"/>
          <w:rFonts w:asciiTheme="minorHAnsi" w:eastAsia="Cambria" w:hAnsiTheme="minorHAnsi"/>
          <w:sz w:val="18"/>
          <w:szCs w:val="18"/>
        </w:rPr>
        <w:pPrChange w:id="29" w:author="Wichert, RJ@Energy" w:date="2018-11-30T07:09:00Z">
          <w:pPr>
            <w:pStyle w:val="ListParagraph"/>
            <w:numPr>
              <w:numId w:val="22"/>
            </w:numPr>
            <w:ind w:hanging="360"/>
          </w:pPr>
        </w:pPrChange>
      </w:pPr>
    </w:p>
    <w:p w14:paraId="0FFD1922" w14:textId="4E840329" w:rsidR="00BF3503" w:rsidRPr="00BF3503" w:rsidRDefault="00BF3503">
      <w:pPr>
        <w:rPr>
          <w:ins w:id="30" w:author="Wichert, RJ@Energy" w:date="2018-11-30T07:09:00Z"/>
          <w:rFonts w:asciiTheme="minorHAnsi" w:eastAsia="Cambria" w:hAnsiTheme="minorHAnsi"/>
          <w:b/>
          <w:sz w:val="18"/>
          <w:szCs w:val="18"/>
          <w:rPrChange w:id="31" w:author="Wichert, RJ@Energy" w:date="2018-11-30T07:10:00Z">
            <w:rPr>
              <w:ins w:id="32" w:author="Wichert, RJ@Energy" w:date="2018-11-30T07:09:00Z"/>
              <w:rFonts w:asciiTheme="minorHAnsi" w:eastAsia="Cambria" w:hAnsiTheme="minorHAnsi"/>
              <w:sz w:val="18"/>
              <w:szCs w:val="18"/>
            </w:rPr>
          </w:rPrChange>
        </w:rPr>
        <w:pPrChange w:id="33" w:author="Wichert, RJ@Energy" w:date="2018-11-30T07:09:00Z">
          <w:pPr>
            <w:pStyle w:val="ListParagraph"/>
            <w:numPr>
              <w:numId w:val="22"/>
            </w:numPr>
            <w:ind w:hanging="360"/>
          </w:pPr>
        </w:pPrChange>
      </w:pPr>
      <w:ins w:id="34" w:author="Wichert, RJ@Energy" w:date="2018-11-30T07:09:00Z">
        <w:r w:rsidRPr="00BF3503">
          <w:rPr>
            <w:rFonts w:asciiTheme="minorHAnsi" w:eastAsia="Cambria" w:hAnsiTheme="minorHAnsi"/>
            <w:b/>
            <w:sz w:val="18"/>
            <w:szCs w:val="18"/>
            <w:rPrChange w:id="35" w:author="Wichert, RJ@Energy" w:date="2018-11-30T07:10:00Z">
              <w:rPr>
                <w:rFonts w:asciiTheme="minorHAnsi" w:eastAsia="Cambria" w:hAnsiTheme="minorHAnsi"/>
                <w:sz w:val="18"/>
                <w:szCs w:val="18"/>
              </w:rPr>
            </w:rPrChange>
          </w:rPr>
          <w:t>Section D. Other Requirements</w:t>
        </w:r>
      </w:ins>
    </w:p>
    <w:p w14:paraId="4FA59164" w14:textId="77777777" w:rsidR="00BF3503" w:rsidRPr="00C62500" w:rsidRDefault="00BF3503" w:rsidP="00BF3503">
      <w:pPr>
        <w:numPr>
          <w:ilvl w:val="0"/>
          <w:numId w:val="23"/>
        </w:numPr>
        <w:rPr>
          <w:ins w:id="36" w:author="Wichert, RJ@Energy" w:date="2018-11-30T07:09:00Z"/>
          <w:rFonts w:asciiTheme="minorHAnsi" w:hAnsiTheme="minorHAnsi"/>
        </w:rPr>
      </w:pPr>
      <w:ins w:id="37" w:author="Wichert, RJ@Energy" w:date="2018-11-30T07:09:00Z">
        <w:r w:rsidRPr="00714E84">
          <w:rPr>
            <w:rFonts w:asciiTheme="minorHAnsi" w:hAnsiTheme="minorHAnsi"/>
          </w:rPr>
          <w:t>This field must be a true statement (or not applicable) for the system to comply.</w:t>
        </w:r>
      </w:ins>
    </w:p>
    <w:p w14:paraId="72C5CC76" w14:textId="77777777" w:rsidR="00BF3503" w:rsidRPr="00C62500" w:rsidRDefault="00BF3503" w:rsidP="00BF3503">
      <w:pPr>
        <w:numPr>
          <w:ilvl w:val="0"/>
          <w:numId w:val="23"/>
        </w:numPr>
        <w:rPr>
          <w:ins w:id="38" w:author="Wichert, RJ@Energy" w:date="2018-11-30T07:09:00Z"/>
          <w:rFonts w:asciiTheme="minorHAnsi" w:hAnsiTheme="minorHAnsi"/>
        </w:rPr>
      </w:pPr>
      <w:ins w:id="39" w:author="Wichert, RJ@Energy" w:date="2018-11-30T07:09:00Z">
        <w:r w:rsidRPr="00714E84">
          <w:rPr>
            <w:rFonts w:asciiTheme="minorHAnsi" w:hAnsiTheme="minorHAnsi"/>
          </w:rPr>
          <w:t>This field must be a true statement (or not applicable) for the system to comply.</w:t>
        </w:r>
      </w:ins>
    </w:p>
    <w:p w14:paraId="06CBD2A8" w14:textId="77777777" w:rsidR="00BF3503" w:rsidRPr="00C62500" w:rsidRDefault="00BF3503" w:rsidP="00BF3503">
      <w:pPr>
        <w:numPr>
          <w:ilvl w:val="0"/>
          <w:numId w:val="23"/>
        </w:numPr>
        <w:rPr>
          <w:ins w:id="40" w:author="Wichert, RJ@Energy" w:date="2018-11-30T07:09:00Z"/>
          <w:rFonts w:asciiTheme="minorHAnsi" w:hAnsiTheme="minorHAnsi"/>
        </w:rPr>
      </w:pPr>
      <w:ins w:id="41" w:author="Wichert, RJ@Energy" w:date="2018-11-30T07:09:00Z">
        <w:r w:rsidRPr="00714E84">
          <w:rPr>
            <w:rFonts w:asciiTheme="minorHAnsi" w:hAnsiTheme="minorHAnsi"/>
          </w:rPr>
          <w:t>This field must be a true statement (or not applicable) for the system to comply.</w:t>
        </w:r>
      </w:ins>
    </w:p>
    <w:p w14:paraId="16DC5438" w14:textId="77777777" w:rsidR="00BF3503" w:rsidRPr="00C62500" w:rsidRDefault="00BF3503" w:rsidP="00BF3503">
      <w:pPr>
        <w:numPr>
          <w:ilvl w:val="0"/>
          <w:numId w:val="23"/>
        </w:numPr>
        <w:rPr>
          <w:ins w:id="42" w:author="Wichert, RJ@Energy" w:date="2018-11-30T07:09:00Z"/>
          <w:rFonts w:asciiTheme="minorHAnsi" w:hAnsiTheme="minorHAnsi"/>
        </w:rPr>
      </w:pPr>
      <w:ins w:id="43" w:author="Wichert, RJ@Energy" w:date="2018-11-30T07:09:00Z">
        <w:r w:rsidRPr="00714E84">
          <w:rPr>
            <w:rFonts w:asciiTheme="minorHAnsi" w:hAnsiTheme="minorHAnsi"/>
          </w:rPr>
          <w:t>This field must be a true statement (or not applicable) for the system to comply.</w:t>
        </w:r>
      </w:ins>
    </w:p>
    <w:p w14:paraId="01332CE6" w14:textId="77777777" w:rsidR="00BF3503" w:rsidRPr="00C62500" w:rsidRDefault="00BF3503" w:rsidP="00BF3503">
      <w:pPr>
        <w:numPr>
          <w:ilvl w:val="0"/>
          <w:numId w:val="23"/>
        </w:numPr>
        <w:rPr>
          <w:ins w:id="44" w:author="Wichert, RJ@Energy" w:date="2018-11-30T07:09:00Z"/>
          <w:rFonts w:asciiTheme="minorHAnsi" w:hAnsiTheme="minorHAnsi"/>
        </w:rPr>
      </w:pPr>
      <w:ins w:id="45" w:author="Wichert, RJ@Energy" w:date="2018-11-30T07:09:00Z">
        <w:r w:rsidRPr="00714E84">
          <w:rPr>
            <w:rFonts w:asciiTheme="minorHAnsi" w:hAnsiTheme="minorHAnsi"/>
          </w:rPr>
          <w:t>This field must be a true statement (or not applicable) for the system to comply.</w:t>
        </w:r>
      </w:ins>
    </w:p>
    <w:p w14:paraId="7CAE6C3A" w14:textId="4B757501" w:rsidR="00BF3503" w:rsidRPr="00BF3503" w:rsidDel="00294334" w:rsidRDefault="00BF3503">
      <w:pPr>
        <w:numPr>
          <w:ilvl w:val="0"/>
          <w:numId w:val="23"/>
        </w:numPr>
        <w:rPr>
          <w:del w:id="46" w:author="Wichert, RJ@Energy" w:date="2018-11-30T13:43:00Z"/>
          <w:rFonts w:asciiTheme="minorHAnsi" w:hAnsiTheme="minorHAnsi"/>
          <w:rPrChange w:id="47" w:author="Wichert, RJ@Energy" w:date="2018-11-30T07:10:00Z">
            <w:rPr>
              <w:del w:id="48" w:author="Wichert, RJ@Energy" w:date="2018-11-30T13:43:00Z"/>
              <w:rFonts w:eastAsia="Cambria"/>
            </w:rPr>
          </w:rPrChange>
        </w:rPr>
        <w:pPrChange w:id="49" w:author="Wichert, RJ@Energy" w:date="2018-11-30T07:10:00Z">
          <w:pPr>
            <w:pStyle w:val="ListParagraph"/>
            <w:numPr>
              <w:numId w:val="22"/>
            </w:numPr>
            <w:ind w:hanging="360"/>
          </w:pPr>
        </w:pPrChange>
      </w:pP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31D370E1" w14:textId="77777777" w:rsidR="00AE29FB" w:rsidRDefault="00D434B0" w:rsidP="00C51E0F">
            <w:pPr>
              <w:rPr>
                <w:ins w:id="52" w:author="Smith, Alexis@Energy" w:date="2018-12-17T12:18:00Z"/>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ins w:id="53" w:author="Smith, Alexis@Energy" w:date="2018-12-17T12:18:00Z">
              <w:r w:rsidR="00AE29FB">
                <w:rPr>
                  <w:rFonts w:asciiTheme="minorHAnsi" w:hAnsiTheme="minorHAnsi" w:cstheme="minorHAnsi"/>
                  <w:sz w:val="18"/>
                  <w:szCs w:val="18"/>
                </w:rPr>
                <w:t>;</w:t>
              </w:r>
            </w:ins>
          </w:p>
          <w:p w14:paraId="69B37EA8" w14:textId="725E29DA" w:rsidR="00D434B0" w:rsidRPr="007A5D38" w:rsidRDefault="00AE29FB" w:rsidP="00C51E0F">
            <w:pPr>
              <w:rPr>
                <w:rFonts w:asciiTheme="minorHAnsi" w:hAnsiTheme="minorHAnsi" w:cstheme="minorHAnsi"/>
                <w:sz w:val="18"/>
                <w:szCs w:val="18"/>
              </w:rPr>
            </w:pPr>
            <w:ins w:id="54" w:author="Smith, Alexis@Energy" w:date="2018-12-17T12:18:00Z">
              <w:r w:rsidRPr="0037448D">
                <w:rPr>
                  <w:rFonts w:asciiTheme="minorHAnsi" w:hAnsiTheme="minorHAnsi" w:cstheme="minorHAnsi"/>
                  <w:sz w:val="18"/>
                  <w:szCs w:val="18"/>
                </w:rPr>
                <w:t>Allow N/A</w:t>
              </w:r>
            </w:ins>
            <w:ins w:id="55" w:author="Smith, Alexis@Energy" w:date="2018-12-17T12:19:00Z">
              <w:r w:rsidRPr="0037448D">
                <w:rPr>
                  <w:rFonts w:asciiTheme="minorHAnsi" w:hAnsiTheme="minorHAnsi" w:cstheme="minorHAnsi"/>
                  <w:sz w:val="18"/>
                  <w:szCs w:val="18"/>
                </w:rPr>
                <w:t xml:space="preserve"> only if </w:t>
              </w:r>
            </w:ins>
            <w:ins w:id="56" w:author="Smith, Alexis@Energy" w:date="2018-12-17T12:30:00Z">
              <w:r w:rsidR="001263BF" w:rsidRPr="0037448D">
                <w:rPr>
                  <w:rFonts w:asciiTheme="minorHAnsi" w:hAnsiTheme="minorHAnsi" w:cstheme="minorHAnsi"/>
                  <w:sz w:val="18"/>
                  <w:szCs w:val="18"/>
                </w:rPr>
                <w:t>A03 and A04 = N/A</w:t>
              </w:r>
            </w:ins>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w:t>
            </w:r>
            <w:proofErr w:type="spellStart"/>
            <w:r>
              <w:rPr>
                <w:rFonts w:asciiTheme="minorHAnsi" w:hAnsiTheme="minorHAnsi"/>
                <w:sz w:val="18"/>
                <w:szCs w:val="18"/>
              </w:rPr>
              <w:t>ft</w:t>
            </w:r>
            <w:proofErr w:type="spellEnd"/>
            <w:r>
              <w:rPr>
                <w:rFonts w:asciiTheme="minorHAnsi" w:hAnsiTheme="minorHAnsi"/>
                <w:sz w:val="18"/>
                <w:szCs w:val="18"/>
              </w:rPr>
              <w: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 xml:space="preserve">This table assumes no elbows.  Deduct 15 </w:t>
            </w:r>
            <w:proofErr w:type="spellStart"/>
            <w:r>
              <w:rPr>
                <w:rFonts w:asciiTheme="minorHAnsi" w:hAnsiTheme="minorHAnsi"/>
                <w:sz w:val="18"/>
                <w:szCs w:val="18"/>
              </w:rPr>
              <w:t>ft</w:t>
            </w:r>
            <w:proofErr w:type="spellEnd"/>
            <w:r>
              <w:rPr>
                <w:rFonts w:asciiTheme="minorHAnsi" w:hAnsiTheme="minorHAnsi"/>
                <w:sz w:val="18"/>
                <w:szCs w:val="18"/>
              </w:rPr>
              <w:t xml:space="preserve"> of allowable duct length for each turn, elbow, or fitting.  Interpolation and extrapolation in 62.2 Table 5.3 is not allowed.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0E62FD7A" w14:textId="69510112" w:rsidR="007277D4" w:rsidRDefault="007277D4"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B4489D" w:rsidRPr="0029047D" w14:paraId="7DCEB2BB" w14:textId="77777777" w:rsidTr="00B4489D">
        <w:tc>
          <w:tcPr>
            <w:tcW w:w="10790" w:type="dxa"/>
            <w:gridSpan w:val="3"/>
          </w:tcPr>
          <w:p w14:paraId="0950DA2D" w14:textId="1B432395" w:rsidR="00B4489D" w:rsidRPr="0029047D" w:rsidRDefault="007277D4">
            <w:pPr>
              <w:keepNext/>
              <w:rPr>
                <w:rFonts w:asciiTheme="minorHAnsi" w:hAnsiTheme="minorHAnsi"/>
                <w:szCs w:val="18"/>
              </w:rPr>
            </w:pPr>
            <w:r>
              <w:rPr>
                <w:rFonts w:asciiTheme="minorHAnsi" w:hAnsiTheme="minorHAnsi"/>
                <w:b/>
                <w:szCs w:val="18"/>
              </w:rPr>
              <w:lastRenderedPageBreak/>
              <w:t>C</w:t>
            </w:r>
            <w:r w:rsidR="00B4489D" w:rsidRPr="0029047D">
              <w:rPr>
                <w:rFonts w:asciiTheme="minorHAnsi" w:hAnsiTheme="minorHAnsi"/>
                <w:b/>
                <w:szCs w:val="18"/>
              </w:rPr>
              <w:t xml:space="preserve">. </w:t>
            </w:r>
            <w:r w:rsidR="00B4489D">
              <w:rPr>
                <w:rFonts w:asciiTheme="minorHAnsi" w:hAnsiTheme="minorHAnsi"/>
                <w:b/>
                <w:szCs w:val="18"/>
              </w:rPr>
              <w:t>Kitchen Exhaust System</w:t>
            </w:r>
            <w:r w:rsidR="00B4489D" w:rsidRPr="0029047D">
              <w:rPr>
                <w:rFonts w:asciiTheme="minorHAnsi" w:hAnsiTheme="minorHAnsi"/>
                <w:szCs w:val="18"/>
              </w:rPr>
              <w:t xml:space="preserve"> </w:t>
            </w:r>
          </w:p>
        </w:tc>
      </w:tr>
      <w:tr w:rsidR="00B4489D" w:rsidRPr="00467A82" w14:paraId="36717F05" w14:textId="77777777" w:rsidTr="00F26A73">
        <w:trPr>
          <w:trHeight w:val="158"/>
        </w:trPr>
        <w:tc>
          <w:tcPr>
            <w:tcW w:w="586" w:type="dxa"/>
            <w:vAlign w:val="center"/>
          </w:tcPr>
          <w:p w14:paraId="7DABAD96" w14:textId="16AC04CB" w:rsidR="00B4489D" w:rsidRPr="00467A82" w:rsidRDefault="00B4489D" w:rsidP="007277D4">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12A67F6C" w14:textId="453C6F66" w:rsidR="00B4489D" w:rsidRPr="00467A82" w:rsidRDefault="00B4489D" w:rsidP="007277D4">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3E2F44DC" w14:textId="6882263C" w:rsidR="00B4489D" w:rsidRPr="00467A82" w:rsidRDefault="006F1E84" w:rsidP="007277D4">
            <w:pPr>
              <w:keepNext/>
              <w:rPr>
                <w:rFonts w:asciiTheme="minorHAnsi" w:hAnsiTheme="minorHAnsi"/>
                <w:sz w:val="18"/>
                <w:szCs w:val="18"/>
              </w:rPr>
            </w:pPr>
            <w:r>
              <w:rPr>
                <w:rFonts w:asciiTheme="minorHAnsi" w:hAnsiTheme="minorHAnsi"/>
                <w:sz w:val="18"/>
                <w:szCs w:val="18"/>
              </w:rPr>
              <w:t>&lt;&lt;</w:t>
            </w:r>
            <w:r w:rsidR="00BE4740">
              <w:rPr>
                <w:rFonts w:asciiTheme="minorHAnsi" w:hAnsiTheme="minorHAnsi"/>
                <w:sz w:val="18"/>
                <w:szCs w:val="18"/>
              </w:rPr>
              <w:t>User Entered Value up to 50 characters</w:t>
            </w:r>
            <w:r>
              <w:rPr>
                <w:rFonts w:asciiTheme="minorHAnsi" w:hAnsiTheme="minorHAnsi"/>
                <w:sz w:val="18"/>
                <w:szCs w:val="18"/>
              </w:rPr>
              <w:t>&gt;&gt;</w:t>
            </w:r>
          </w:p>
        </w:tc>
      </w:tr>
      <w:tr w:rsidR="00F4057B" w:rsidRPr="00467A82" w14:paraId="2ABA8E8D" w14:textId="77777777" w:rsidTr="00B4489D">
        <w:trPr>
          <w:trHeight w:val="158"/>
        </w:trPr>
        <w:tc>
          <w:tcPr>
            <w:tcW w:w="586" w:type="dxa"/>
            <w:vAlign w:val="center"/>
          </w:tcPr>
          <w:p w14:paraId="76C20268" w14:textId="677AEF9A" w:rsidR="00F4057B" w:rsidRDefault="00111C8E" w:rsidP="007277D4">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0BE33563" w14:textId="44B3143E" w:rsidR="00F4057B" w:rsidRDefault="00F4057B" w:rsidP="007277D4">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2683D622" w14:textId="2B5CA117" w:rsidR="00F4057B" w:rsidRDefault="00F4057B" w:rsidP="007277D4">
            <w:pPr>
              <w:keepNext/>
              <w:rPr>
                <w:rFonts w:asciiTheme="minorHAnsi" w:hAnsiTheme="minorHAnsi"/>
                <w:sz w:val="18"/>
                <w:szCs w:val="18"/>
              </w:rPr>
            </w:pPr>
            <w:r>
              <w:rPr>
                <w:rFonts w:asciiTheme="minorHAnsi" w:hAnsiTheme="minorHAnsi"/>
                <w:sz w:val="18"/>
                <w:szCs w:val="18"/>
              </w:rPr>
              <w:t>&lt;&lt;User Entered Value; Selections = (Vented Range Hood, Downdraft, Other)&gt;&gt;</w:t>
            </w:r>
          </w:p>
        </w:tc>
      </w:tr>
      <w:tr w:rsidR="00B4489D" w:rsidRPr="00467A82" w14:paraId="4472BC02" w14:textId="77777777" w:rsidTr="00F26A73">
        <w:trPr>
          <w:trHeight w:val="158"/>
        </w:trPr>
        <w:tc>
          <w:tcPr>
            <w:tcW w:w="586" w:type="dxa"/>
            <w:vAlign w:val="center"/>
          </w:tcPr>
          <w:p w14:paraId="4D72C7AE" w14:textId="65427AE4" w:rsidR="00B4489D" w:rsidRDefault="00111C8E" w:rsidP="007277D4">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4AAA1D11" w14:textId="49670EE0" w:rsidR="00B4489D" w:rsidRPr="00C27BAB"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Model Number</w:t>
            </w:r>
          </w:p>
        </w:tc>
        <w:tc>
          <w:tcPr>
            <w:tcW w:w="5575" w:type="dxa"/>
            <w:vAlign w:val="center"/>
          </w:tcPr>
          <w:p w14:paraId="47633846" w14:textId="12FABF7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up to 50 characters&gt;&gt;</w:t>
            </w:r>
          </w:p>
        </w:tc>
      </w:tr>
      <w:tr w:rsidR="00B4489D" w:rsidRPr="00467A82" w14:paraId="05F3CA19" w14:textId="77777777" w:rsidTr="00B4489D">
        <w:trPr>
          <w:trHeight w:val="158"/>
        </w:trPr>
        <w:tc>
          <w:tcPr>
            <w:tcW w:w="586" w:type="dxa"/>
            <w:vAlign w:val="center"/>
          </w:tcPr>
          <w:p w14:paraId="40FFF010" w14:textId="7575DD54" w:rsidR="00B4489D" w:rsidRDefault="00111C8E" w:rsidP="007277D4">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35A97D4A" w14:textId="7A17E1F6" w:rsidR="00B4489D"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Rated Airflow</w:t>
            </w:r>
          </w:p>
        </w:tc>
        <w:tc>
          <w:tcPr>
            <w:tcW w:w="5575" w:type="dxa"/>
            <w:vAlign w:val="center"/>
          </w:tcPr>
          <w:p w14:paraId="423853CD" w14:textId="5E5AC5C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(XXXX.XX)&gt;&gt;</w:t>
            </w:r>
          </w:p>
        </w:tc>
      </w:tr>
      <w:tr w:rsidR="00B4489D" w:rsidRPr="00467A82" w14:paraId="41CE42F0" w14:textId="77777777" w:rsidTr="00B4489D">
        <w:trPr>
          <w:trHeight w:val="158"/>
        </w:trPr>
        <w:tc>
          <w:tcPr>
            <w:tcW w:w="586" w:type="dxa"/>
            <w:vAlign w:val="center"/>
          </w:tcPr>
          <w:p w14:paraId="4CCA2992" w14:textId="18D6E6B5" w:rsidR="00B4489D" w:rsidRDefault="00111C8E" w:rsidP="007277D4">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02A9B0BE" w14:textId="6F64420F" w:rsidR="00B4489D" w:rsidRDefault="00B61285" w:rsidP="00604BA7">
            <w:pPr>
              <w:keepNext/>
              <w:rPr>
                <w:rFonts w:asciiTheme="minorHAnsi" w:hAnsiTheme="minorHAnsi"/>
                <w:sz w:val="18"/>
                <w:szCs w:val="18"/>
              </w:rPr>
            </w:pPr>
            <w:r>
              <w:rPr>
                <w:rFonts w:asciiTheme="minorHAnsi" w:hAnsiTheme="minorHAnsi"/>
                <w:sz w:val="18"/>
                <w:szCs w:val="18"/>
              </w:rPr>
              <w:t xml:space="preserve">HVI Directory Listed </w:t>
            </w:r>
            <w:r w:rsidR="007277D4">
              <w:rPr>
                <w:rFonts w:asciiTheme="minorHAnsi" w:hAnsiTheme="minorHAnsi"/>
                <w:sz w:val="18"/>
                <w:szCs w:val="18"/>
              </w:rPr>
              <w:t>Sound Rating</w:t>
            </w:r>
          </w:p>
        </w:tc>
        <w:tc>
          <w:tcPr>
            <w:tcW w:w="5575" w:type="dxa"/>
            <w:vAlign w:val="center"/>
          </w:tcPr>
          <w:p w14:paraId="42EE0F50" w14:textId="6458FAFF"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w:t>
            </w:r>
          </w:p>
        </w:tc>
      </w:tr>
      <w:tr w:rsidR="00086EF9" w:rsidRPr="00467A82" w14:paraId="46451448" w14:textId="77777777" w:rsidTr="00B4489D">
        <w:trPr>
          <w:trHeight w:val="158"/>
        </w:trPr>
        <w:tc>
          <w:tcPr>
            <w:tcW w:w="586" w:type="dxa"/>
            <w:vAlign w:val="center"/>
          </w:tcPr>
          <w:p w14:paraId="206A8F96" w14:textId="1B4547E7" w:rsidR="00086EF9"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6</w:t>
            </w:r>
          </w:p>
        </w:tc>
        <w:tc>
          <w:tcPr>
            <w:tcW w:w="4629" w:type="dxa"/>
            <w:vAlign w:val="center"/>
          </w:tcPr>
          <w:p w14:paraId="331342C3" w14:textId="430146BA" w:rsidR="00086EF9" w:rsidRDefault="00086EF9" w:rsidP="007277D4">
            <w:pPr>
              <w:keepNext/>
              <w:rPr>
                <w:rFonts w:asciiTheme="minorHAnsi" w:hAnsiTheme="minorHAnsi"/>
                <w:sz w:val="18"/>
                <w:szCs w:val="18"/>
              </w:rPr>
            </w:pPr>
            <w:r>
              <w:rPr>
                <w:rFonts w:asciiTheme="minorHAnsi" w:hAnsiTheme="minorHAnsi"/>
                <w:sz w:val="18"/>
                <w:szCs w:val="18"/>
              </w:rPr>
              <w:t>Minimum Airflow (if different than</w:t>
            </w:r>
            <w:r w:rsidR="002233E9">
              <w:rPr>
                <w:rFonts w:asciiTheme="minorHAnsi" w:hAnsiTheme="minorHAnsi"/>
                <w:sz w:val="18"/>
                <w:szCs w:val="18"/>
              </w:rPr>
              <w:t xml:space="preserve"> rated airflow)</w:t>
            </w:r>
          </w:p>
        </w:tc>
        <w:tc>
          <w:tcPr>
            <w:tcW w:w="5575" w:type="dxa"/>
            <w:vAlign w:val="center"/>
          </w:tcPr>
          <w:p w14:paraId="42A6B444" w14:textId="006DC47D" w:rsidR="002233E9" w:rsidRDefault="002233E9" w:rsidP="007277D4">
            <w:pPr>
              <w:keepNext/>
              <w:rPr>
                <w:rFonts w:asciiTheme="minorHAnsi" w:hAnsiTheme="minorHAnsi"/>
                <w:sz w:val="18"/>
                <w:szCs w:val="18"/>
              </w:rPr>
            </w:pPr>
            <w:r>
              <w:rPr>
                <w:rFonts w:asciiTheme="minorHAnsi" w:hAnsiTheme="minorHAnsi"/>
                <w:sz w:val="18"/>
                <w:szCs w:val="18"/>
              </w:rPr>
              <w:t>&lt;&lt;Defaults to C0</w:t>
            </w:r>
            <w:ins w:id="57" w:author="Smith, Alexis@Energy" w:date="2018-12-17T13:32:00Z">
              <w:r w:rsidR="00551740">
                <w:rPr>
                  <w:rFonts w:asciiTheme="minorHAnsi" w:hAnsiTheme="minorHAnsi"/>
                  <w:sz w:val="18"/>
                  <w:szCs w:val="18"/>
                </w:rPr>
                <w:t>4</w:t>
              </w:r>
            </w:ins>
            <w:del w:id="58" w:author="Smith, Alexis@Energy" w:date="2018-12-17T13:32:00Z">
              <w:r w:rsidDel="00551740">
                <w:rPr>
                  <w:rFonts w:asciiTheme="minorHAnsi" w:hAnsiTheme="minorHAnsi"/>
                  <w:sz w:val="18"/>
                  <w:szCs w:val="18"/>
                </w:rPr>
                <w:delText>3</w:delText>
              </w:r>
            </w:del>
            <w:r>
              <w:rPr>
                <w:rFonts w:asciiTheme="minorHAnsi" w:hAnsiTheme="minorHAnsi"/>
                <w:sz w:val="18"/>
                <w:szCs w:val="18"/>
              </w:rPr>
              <w:t xml:space="preserve"> </w:t>
            </w:r>
          </w:p>
          <w:p w14:paraId="04F50172" w14:textId="32EABC61" w:rsidR="00086EF9" w:rsidRDefault="002233E9" w:rsidP="007277D4">
            <w:pPr>
              <w:keepNext/>
              <w:rPr>
                <w:rFonts w:asciiTheme="minorHAnsi" w:hAnsiTheme="minorHAnsi"/>
                <w:sz w:val="18"/>
                <w:szCs w:val="18"/>
              </w:rPr>
            </w:pPr>
            <w:r>
              <w:rPr>
                <w:rFonts w:asciiTheme="minorHAnsi" w:hAnsiTheme="minorHAnsi"/>
                <w:sz w:val="18"/>
                <w:szCs w:val="18"/>
              </w:rPr>
              <w:t>otherwise, User Entered Value; XXX.XX; Not to exceed C0</w:t>
            </w:r>
            <w:ins w:id="59" w:author="Smith, Alexis@Energy" w:date="2018-12-17T13:32:00Z">
              <w:r w:rsidR="00551740">
                <w:rPr>
                  <w:rFonts w:asciiTheme="minorHAnsi" w:hAnsiTheme="minorHAnsi"/>
                  <w:sz w:val="18"/>
                  <w:szCs w:val="18"/>
                </w:rPr>
                <w:t>4</w:t>
              </w:r>
            </w:ins>
            <w:del w:id="60" w:author="Smith, Alexis@Energy" w:date="2018-12-17T13:32:00Z">
              <w:r w:rsidDel="00551740">
                <w:rPr>
                  <w:rFonts w:asciiTheme="minorHAnsi" w:hAnsiTheme="minorHAnsi"/>
                  <w:sz w:val="18"/>
                  <w:szCs w:val="18"/>
                </w:rPr>
                <w:delText>3</w:delText>
              </w:r>
            </w:del>
            <w:r>
              <w:rPr>
                <w:rFonts w:asciiTheme="minorHAnsi" w:hAnsiTheme="minorHAnsi"/>
                <w:sz w:val="18"/>
                <w:szCs w:val="18"/>
              </w:rPr>
              <w:t xml:space="preserve"> (rated airflow)</w:t>
            </w:r>
          </w:p>
        </w:tc>
      </w:tr>
      <w:tr w:rsidR="00B4489D" w:rsidRPr="00467A82" w14:paraId="645499C0" w14:textId="77777777" w:rsidTr="00B4489D">
        <w:trPr>
          <w:trHeight w:val="158"/>
        </w:trPr>
        <w:tc>
          <w:tcPr>
            <w:tcW w:w="586" w:type="dxa"/>
            <w:vAlign w:val="center"/>
          </w:tcPr>
          <w:p w14:paraId="7DBD6457" w14:textId="42C1B803" w:rsidR="00B4489D" w:rsidRDefault="00B61285"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7</w:t>
            </w:r>
          </w:p>
        </w:tc>
        <w:tc>
          <w:tcPr>
            <w:tcW w:w="4629" w:type="dxa"/>
            <w:vAlign w:val="center"/>
          </w:tcPr>
          <w:p w14:paraId="65BF6021" w14:textId="26C9697B" w:rsidR="00B4489D" w:rsidRDefault="00AA5382" w:rsidP="007277D4">
            <w:pPr>
              <w:keepNext/>
              <w:rPr>
                <w:rFonts w:asciiTheme="minorHAnsi" w:hAnsiTheme="minorHAnsi"/>
                <w:sz w:val="18"/>
                <w:szCs w:val="18"/>
              </w:rPr>
            </w:pPr>
            <w:r>
              <w:rPr>
                <w:rFonts w:asciiTheme="minorHAnsi" w:hAnsiTheme="minorHAnsi"/>
                <w:sz w:val="18"/>
                <w:szCs w:val="18"/>
              </w:rPr>
              <w:t>Operation</w:t>
            </w:r>
            <w:r w:rsidR="007277D4">
              <w:rPr>
                <w:rFonts w:asciiTheme="minorHAnsi" w:hAnsiTheme="minorHAnsi"/>
                <w:sz w:val="18"/>
                <w:szCs w:val="18"/>
              </w:rPr>
              <w:t xml:space="preserve"> Schedule</w:t>
            </w:r>
          </w:p>
        </w:tc>
        <w:tc>
          <w:tcPr>
            <w:tcW w:w="5575" w:type="dxa"/>
            <w:vAlign w:val="center"/>
          </w:tcPr>
          <w:p w14:paraId="79D7BC02" w14:textId="60ECC19A" w:rsidR="00B4489D" w:rsidRPr="00C27BAB" w:rsidRDefault="006F1E84" w:rsidP="00604BA7">
            <w:pPr>
              <w:keepNext/>
              <w:rPr>
                <w:rFonts w:asciiTheme="minorHAnsi" w:hAnsiTheme="minorHAnsi"/>
                <w:sz w:val="18"/>
                <w:szCs w:val="18"/>
              </w:rPr>
            </w:pPr>
            <w:r>
              <w:rPr>
                <w:rFonts w:asciiTheme="minorHAnsi" w:hAnsiTheme="minorHAnsi"/>
                <w:sz w:val="18"/>
                <w:szCs w:val="18"/>
              </w:rPr>
              <w:t>&lt;&lt;</w:t>
            </w:r>
            <w:r w:rsidR="00FD4671">
              <w:rPr>
                <w:rFonts w:asciiTheme="minorHAnsi" w:hAnsiTheme="minorHAnsi"/>
                <w:sz w:val="18"/>
                <w:szCs w:val="18"/>
              </w:rPr>
              <w:t>User Entry</w:t>
            </w:r>
            <w:r>
              <w:rPr>
                <w:rFonts w:asciiTheme="minorHAnsi" w:hAnsiTheme="minorHAnsi"/>
                <w:sz w:val="18"/>
                <w:szCs w:val="18"/>
              </w:rPr>
              <w:t>;</w:t>
            </w:r>
            <w:r w:rsidR="00FD4671">
              <w:rPr>
                <w:rFonts w:asciiTheme="minorHAnsi" w:hAnsiTheme="minorHAnsi"/>
                <w:sz w:val="18"/>
                <w:szCs w:val="18"/>
              </w:rPr>
              <w:t xml:space="preserve"> Selections = (</w:t>
            </w:r>
            <w:r w:rsidR="007277D4">
              <w:rPr>
                <w:rFonts w:asciiTheme="minorHAnsi" w:hAnsiTheme="minorHAnsi"/>
                <w:sz w:val="18"/>
                <w:szCs w:val="18"/>
              </w:rPr>
              <w:t>Demand Control, Continuous)</w:t>
            </w:r>
            <w:r>
              <w:rPr>
                <w:rFonts w:asciiTheme="minorHAnsi" w:hAnsiTheme="minorHAnsi"/>
                <w:sz w:val="18"/>
                <w:szCs w:val="18"/>
              </w:rPr>
              <w:t>&gt;&gt;</w:t>
            </w:r>
          </w:p>
        </w:tc>
      </w:tr>
      <w:tr w:rsidR="007277D4" w:rsidRPr="00467A82" w14:paraId="7EB1F5EF" w14:textId="77777777" w:rsidTr="00B4489D">
        <w:trPr>
          <w:trHeight w:val="158"/>
        </w:trPr>
        <w:tc>
          <w:tcPr>
            <w:tcW w:w="586" w:type="dxa"/>
            <w:vAlign w:val="center"/>
          </w:tcPr>
          <w:p w14:paraId="42E77AB0" w14:textId="4361EBBA" w:rsidR="007277D4"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8</w:t>
            </w:r>
          </w:p>
        </w:tc>
        <w:tc>
          <w:tcPr>
            <w:tcW w:w="4629" w:type="dxa"/>
            <w:vAlign w:val="center"/>
          </w:tcPr>
          <w:p w14:paraId="455A9212" w14:textId="0729D35D" w:rsidR="007277D4" w:rsidRDefault="00901778" w:rsidP="007277D4">
            <w:pPr>
              <w:keepNext/>
              <w:rPr>
                <w:rFonts w:asciiTheme="minorHAnsi" w:hAnsiTheme="minorHAnsi"/>
                <w:sz w:val="18"/>
                <w:szCs w:val="18"/>
              </w:rPr>
            </w:pPr>
            <w:r>
              <w:rPr>
                <w:rFonts w:asciiTheme="minorHAnsi" w:hAnsiTheme="minorHAnsi"/>
                <w:sz w:val="18"/>
                <w:szCs w:val="18"/>
              </w:rPr>
              <w:t xml:space="preserve">Required </w:t>
            </w:r>
            <w:r w:rsidR="007277D4">
              <w:rPr>
                <w:rFonts w:asciiTheme="minorHAnsi" w:hAnsiTheme="minorHAnsi"/>
                <w:sz w:val="18"/>
                <w:szCs w:val="18"/>
              </w:rPr>
              <w:t>Minimum Ventilation Rate</w:t>
            </w:r>
          </w:p>
        </w:tc>
        <w:tc>
          <w:tcPr>
            <w:tcW w:w="5575" w:type="dxa"/>
            <w:vAlign w:val="center"/>
          </w:tcPr>
          <w:p w14:paraId="1D00B894" w14:textId="51982844" w:rsidR="007277D4" w:rsidRDefault="00074257" w:rsidP="007277D4">
            <w:pPr>
              <w:keepNext/>
              <w:rPr>
                <w:rFonts w:asciiTheme="minorHAnsi" w:hAnsiTheme="minorHAnsi"/>
                <w:sz w:val="18"/>
                <w:szCs w:val="18"/>
              </w:rPr>
            </w:pPr>
            <w:r>
              <w:rPr>
                <w:rFonts w:asciiTheme="minorHAnsi" w:hAnsiTheme="minorHAnsi"/>
                <w:sz w:val="18"/>
                <w:szCs w:val="18"/>
              </w:rPr>
              <w:t>&lt;&lt;</w:t>
            </w:r>
            <w:r w:rsidR="00111C8E">
              <w:rPr>
                <w:rFonts w:asciiTheme="minorHAnsi" w:hAnsiTheme="minorHAnsi"/>
                <w:sz w:val="18"/>
                <w:szCs w:val="18"/>
              </w:rPr>
              <w:t>If C07</w:t>
            </w:r>
            <w:r w:rsidR="00F4057B">
              <w:rPr>
                <w:rFonts w:asciiTheme="minorHAnsi" w:hAnsiTheme="minorHAnsi"/>
                <w:sz w:val="18"/>
                <w:szCs w:val="18"/>
              </w:rPr>
              <w:t xml:space="preserve"> = Demand Control</w:t>
            </w:r>
            <w:r w:rsidR="00111C8E">
              <w:rPr>
                <w:rFonts w:asciiTheme="minorHAnsi" w:hAnsiTheme="minorHAnsi"/>
                <w:sz w:val="18"/>
                <w:szCs w:val="18"/>
              </w:rPr>
              <w:t xml:space="preserve"> and C02 = Vented Range Hood, then Result = “100 cfm”</w:t>
            </w:r>
            <w:ins w:id="61" w:author="Smith, Alexis@Energy" w:date="2018-12-21T09:14:00Z">
              <w:r w:rsidR="00341C52">
                <w:rPr>
                  <w:rFonts w:asciiTheme="minorHAnsi" w:hAnsiTheme="minorHAnsi"/>
                  <w:sz w:val="18"/>
                  <w:szCs w:val="18"/>
                </w:rPr>
                <w:t>;</w:t>
              </w:r>
            </w:ins>
          </w:p>
          <w:p w14:paraId="66464663" w14:textId="77777777" w:rsidR="00353AD6" w:rsidRDefault="00353AD6" w:rsidP="007277D4">
            <w:pPr>
              <w:keepNext/>
              <w:rPr>
                <w:rFonts w:asciiTheme="minorHAnsi" w:hAnsiTheme="minorHAnsi"/>
                <w:sz w:val="18"/>
                <w:szCs w:val="18"/>
              </w:rPr>
            </w:pPr>
          </w:p>
          <w:p w14:paraId="434EE5E1" w14:textId="00429F35" w:rsidR="00111C8E" w:rsidRDefault="00111C8E" w:rsidP="007277D4">
            <w:pPr>
              <w:keepNext/>
              <w:rPr>
                <w:rFonts w:asciiTheme="minorHAnsi" w:hAnsiTheme="minorHAnsi"/>
                <w:sz w:val="18"/>
                <w:szCs w:val="18"/>
              </w:rPr>
            </w:pPr>
            <w:r>
              <w:rPr>
                <w:rFonts w:asciiTheme="minorHAnsi" w:hAnsiTheme="minorHAnsi"/>
                <w:sz w:val="18"/>
                <w:szCs w:val="18"/>
              </w:rPr>
              <w:t>Else If C07 = Demand Control</w:t>
            </w:r>
            <w:r w:rsidR="00353AD6">
              <w:rPr>
                <w:rFonts w:asciiTheme="minorHAnsi" w:hAnsiTheme="minorHAnsi"/>
                <w:sz w:val="18"/>
                <w:szCs w:val="18"/>
              </w:rPr>
              <w:t>, A0</w:t>
            </w:r>
            <w:r w:rsidR="00C51E0F">
              <w:rPr>
                <w:rFonts w:asciiTheme="minorHAnsi" w:hAnsiTheme="minorHAnsi"/>
                <w:sz w:val="18"/>
                <w:szCs w:val="18"/>
              </w:rPr>
              <w:t>6</w:t>
            </w:r>
            <w:r w:rsidR="00353AD6">
              <w:rPr>
                <w:rFonts w:asciiTheme="minorHAnsi" w:hAnsiTheme="minorHAnsi"/>
                <w:sz w:val="18"/>
                <w:szCs w:val="18"/>
              </w:rPr>
              <w:t xml:space="preserve"> = Enclosed,</w:t>
            </w:r>
            <w:r>
              <w:rPr>
                <w:rFonts w:asciiTheme="minorHAnsi" w:hAnsiTheme="minorHAnsi"/>
                <w:sz w:val="18"/>
                <w:szCs w:val="18"/>
              </w:rPr>
              <w:t xml:space="preserve"> and C02 = Other or Downdraft, then Result = lesser of </w:t>
            </w:r>
            <w:del w:id="62" w:author="Smith, Alexis@Energy" w:date="2018-12-17T13:17:00Z">
              <w:r w:rsidRPr="003255BF" w:rsidDel="001A11AA">
                <w:rPr>
                  <w:rFonts w:asciiTheme="minorHAnsi" w:hAnsiTheme="minorHAnsi"/>
                  <w:sz w:val="18"/>
                  <w:szCs w:val="18"/>
                </w:rPr>
                <w:delText>(</w:delText>
              </w:r>
            </w:del>
            <w:r w:rsidRPr="003255BF">
              <w:rPr>
                <w:rFonts w:asciiTheme="minorHAnsi" w:hAnsiTheme="minorHAnsi"/>
                <w:sz w:val="18"/>
                <w:szCs w:val="18"/>
              </w:rPr>
              <w:t>300 cfm</w:t>
            </w:r>
            <w:del w:id="63" w:author="Smith, Alexis@Energy" w:date="2018-12-17T13:17:00Z">
              <w:r w:rsidR="00353AD6" w:rsidRPr="003255BF" w:rsidDel="001A11AA">
                <w:rPr>
                  <w:rFonts w:asciiTheme="minorHAnsi" w:hAnsiTheme="minorHAnsi"/>
                  <w:sz w:val="18"/>
                  <w:szCs w:val="18"/>
                </w:rPr>
                <w:delText>,</w:delText>
              </w:r>
            </w:del>
            <w:ins w:id="64" w:author="Smith, Alexis@Energy" w:date="2018-12-17T13:17:00Z">
              <w:r w:rsidR="001A11AA" w:rsidRPr="003255BF">
                <w:rPr>
                  <w:rFonts w:asciiTheme="minorHAnsi" w:hAnsiTheme="minorHAnsi"/>
                  <w:sz w:val="18"/>
                  <w:szCs w:val="18"/>
                </w:rPr>
                <w:t xml:space="preserve"> and</w:t>
              </w:r>
            </w:ins>
            <w:r w:rsidR="00353AD6" w:rsidRPr="003255BF">
              <w:rPr>
                <w:rFonts w:asciiTheme="minorHAnsi" w:hAnsiTheme="minorHAnsi"/>
                <w:sz w:val="18"/>
                <w:szCs w:val="18"/>
              </w:rPr>
              <w:t xml:space="preserve"> </w:t>
            </w:r>
            <w:r w:rsidRPr="003255BF">
              <w:rPr>
                <w:rFonts w:asciiTheme="minorHAnsi" w:hAnsiTheme="minorHAnsi"/>
                <w:sz w:val="18"/>
                <w:szCs w:val="18"/>
              </w:rPr>
              <w:t>5*A0</w:t>
            </w:r>
            <w:ins w:id="65" w:author="Smith, Alexis@Energy" w:date="2018-12-17T13:10:00Z">
              <w:r w:rsidR="001A11AA" w:rsidRPr="003255BF">
                <w:rPr>
                  <w:rFonts w:asciiTheme="minorHAnsi" w:hAnsiTheme="minorHAnsi"/>
                  <w:sz w:val="18"/>
                  <w:szCs w:val="18"/>
                </w:rPr>
                <w:t>5</w:t>
              </w:r>
            </w:ins>
            <w:del w:id="66" w:author="Smith, Alexis@Energy" w:date="2018-12-17T13:10:00Z">
              <w:r w:rsidRPr="003255BF" w:rsidDel="001A11AA">
                <w:rPr>
                  <w:rFonts w:asciiTheme="minorHAnsi" w:hAnsiTheme="minorHAnsi"/>
                  <w:sz w:val="18"/>
                  <w:szCs w:val="18"/>
                </w:rPr>
                <w:delText>6</w:delText>
              </w:r>
            </w:del>
            <w:del w:id="67" w:author="Smith, Alexis@Energy" w:date="2018-12-17T13:17:00Z">
              <w:r w:rsidRPr="003255BF" w:rsidDel="001A11AA">
                <w:rPr>
                  <w:rFonts w:asciiTheme="minorHAnsi" w:hAnsiTheme="minorHAnsi"/>
                  <w:sz w:val="18"/>
                  <w:szCs w:val="18"/>
                </w:rPr>
                <w:delText>)</w:delText>
              </w:r>
            </w:del>
            <w:ins w:id="68" w:author="Smith, Alexis@Energy" w:date="2018-12-21T09:14:00Z">
              <w:r w:rsidR="00341C52">
                <w:rPr>
                  <w:rFonts w:asciiTheme="minorHAnsi" w:hAnsiTheme="minorHAnsi"/>
                  <w:sz w:val="18"/>
                  <w:szCs w:val="18"/>
                </w:rPr>
                <w:t>;</w:t>
              </w:r>
            </w:ins>
          </w:p>
          <w:p w14:paraId="25BDDE9F" w14:textId="33001D4D" w:rsidR="00353AD6" w:rsidRDefault="00353AD6" w:rsidP="007277D4">
            <w:pPr>
              <w:keepNext/>
              <w:rPr>
                <w:rFonts w:asciiTheme="minorHAnsi" w:hAnsiTheme="minorHAnsi"/>
                <w:sz w:val="18"/>
                <w:szCs w:val="18"/>
              </w:rPr>
            </w:pPr>
          </w:p>
          <w:p w14:paraId="2AF7A883" w14:textId="2104D84E" w:rsidR="00353AD6" w:rsidRDefault="00353AD6" w:rsidP="007277D4">
            <w:pPr>
              <w:keepNext/>
              <w:rPr>
                <w:rFonts w:asciiTheme="minorHAnsi" w:hAnsiTheme="minorHAnsi"/>
                <w:sz w:val="18"/>
                <w:szCs w:val="18"/>
              </w:rPr>
            </w:pPr>
            <w:r>
              <w:rPr>
                <w:rFonts w:asciiTheme="minorHAnsi" w:hAnsiTheme="minorHAnsi"/>
                <w:sz w:val="18"/>
                <w:szCs w:val="18"/>
              </w:rPr>
              <w:t>Else If C07 = Demand Control and C02 = Other or Downdraft, then Result = 300</w:t>
            </w:r>
            <w:ins w:id="69" w:author="Smith, Alexis@Energy" w:date="2018-12-21T09:14:00Z">
              <w:r w:rsidR="00341C52">
                <w:rPr>
                  <w:rFonts w:asciiTheme="minorHAnsi" w:hAnsiTheme="minorHAnsi"/>
                  <w:sz w:val="18"/>
                  <w:szCs w:val="18"/>
                </w:rPr>
                <w:t>;</w:t>
              </w:r>
            </w:ins>
            <w:bookmarkStart w:id="70" w:name="_GoBack"/>
            <w:bookmarkEnd w:id="70"/>
          </w:p>
          <w:p w14:paraId="640DA707" w14:textId="77777777" w:rsidR="00353AD6" w:rsidRDefault="00353AD6" w:rsidP="007277D4">
            <w:pPr>
              <w:keepNext/>
              <w:rPr>
                <w:rFonts w:asciiTheme="minorHAnsi" w:hAnsiTheme="minorHAnsi"/>
                <w:sz w:val="18"/>
                <w:szCs w:val="18"/>
              </w:rPr>
            </w:pPr>
          </w:p>
          <w:p w14:paraId="49E5B674" w14:textId="354FFBF5" w:rsidR="00F4057B" w:rsidRDefault="00353AD6" w:rsidP="007277D4">
            <w:pPr>
              <w:keepNext/>
              <w:rPr>
                <w:rFonts w:asciiTheme="minorHAnsi" w:hAnsiTheme="minorHAnsi"/>
                <w:sz w:val="18"/>
                <w:szCs w:val="18"/>
              </w:rPr>
            </w:pPr>
            <w:r>
              <w:rPr>
                <w:rFonts w:asciiTheme="minorHAnsi" w:hAnsiTheme="minorHAnsi"/>
                <w:sz w:val="18"/>
                <w:szCs w:val="18"/>
              </w:rPr>
              <w:t>Else If C07 = Continuous</w:t>
            </w:r>
            <w:r w:rsidR="00306CAA">
              <w:rPr>
                <w:rFonts w:asciiTheme="minorHAnsi" w:hAnsiTheme="minorHAnsi"/>
                <w:sz w:val="18"/>
                <w:szCs w:val="18"/>
              </w:rPr>
              <w:t>, then Result = 5*A0</w:t>
            </w:r>
            <w:r w:rsidR="00C51E0F">
              <w:rPr>
                <w:rFonts w:asciiTheme="minorHAnsi" w:hAnsiTheme="minorHAnsi"/>
                <w:sz w:val="18"/>
                <w:szCs w:val="18"/>
              </w:rPr>
              <w:t>5(Kitchen Total Cond Vol)</w:t>
            </w:r>
            <w:r>
              <w:rPr>
                <w:rFonts w:asciiTheme="minorHAnsi" w:hAnsiTheme="minorHAnsi"/>
                <w:sz w:val="18"/>
                <w:szCs w:val="18"/>
              </w:rPr>
              <w:t>&gt;&gt;</w:t>
            </w:r>
          </w:p>
          <w:p w14:paraId="3EA2981A" w14:textId="21D55C55" w:rsidR="00F4057B" w:rsidRDefault="00F4057B" w:rsidP="007277D4">
            <w:pPr>
              <w:keepNext/>
              <w:rPr>
                <w:rFonts w:asciiTheme="minorHAnsi" w:hAnsiTheme="minorHAnsi"/>
                <w:sz w:val="18"/>
                <w:szCs w:val="18"/>
              </w:rPr>
            </w:pPr>
          </w:p>
        </w:tc>
      </w:tr>
      <w:tr w:rsidR="007277D4" w:rsidRPr="00467A82" w14:paraId="3E205BD8" w14:textId="77777777" w:rsidTr="00B4489D">
        <w:trPr>
          <w:trHeight w:val="158"/>
        </w:trPr>
        <w:tc>
          <w:tcPr>
            <w:tcW w:w="586" w:type="dxa"/>
            <w:vAlign w:val="center"/>
          </w:tcPr>
          <w:p w14:paraId="4AF91D80" w14:textId="3587706E" w:rsidR="007277D4"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9</w:t>
            </w:r>
          </w:p>
        </w:tc>
        <w:tc>
          <w:tcPr>
            <w:tcW w:w="4629" w:type="dxa"/>
            <w:vAlign w:val="center"/>
          </w:tcPr>
          <w:p w14:paraId="51ED9A7B" w14:textId="50333AED" w:rsidR="007277D4" w:rsidRDefault="007277D4" w:rsidP="00604BA7">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496F6F7E" w14:textId="209AFB4E" w:rsidR="003E7373" w:rsidRDefault="00074257">
            <w:pPr>
              <w:keepNext/>
              <w:rPr>
                <w:rFonts w:asciiTheme="minorHAnsi" w:hAnsiTheme="minorHAnsi"/>
                <w:sz w:val="18"/>
                <w:szCs w:val="18"/>
              </w:rPr>
            </w:pPr>
            <w:r w:rsidRPr="003255BF">
              <w:rPr>
                <w:rFonts w:asciiTheme="minorHAnsi" w:hAnsiTheme="minorHAnsi"/>
                <w:sz w:val="18"/>
                <w:szCs w:val="18"/>
              </w:rPr>
              <w:t>&lt;&lt;</w:t>
            </w:r>
            <w:r w:rsidR="003E7373" w:rsidRPr="003255BF">
              <w:rPr>
                <w:rFonts w:asciiTheme="minorHAnsi" w:hAnsiTheme="minorHAnsi"/>
                <w:sz w:val="18"/>
                <w:szCs w:val="18"/>
              </w:rPr>
              <w:t xml:space="preserve">If </w:t>
            </w:r>
            <w:r w:rsidR="007277D4" w:rsidRPr="003255BF">
              <w:rPr>
                <w:rFonts w:asciiTheme="minorHAnsi" w:hAnsiTheme="minorHAnsi"/>
                <w:sz w:val="18"/>
                <w:szCs w:val="18"/>
              </w:rPr>
              <w:t>Continuous</w:t>
            </w:r>
            <w:r w:rsidR="00C105A9" w:rsidRPr="003255BF">
              <w:rPr>
                <w:rFonts w:asciiTheme="minorHAnsi" w:hAnsiTheme="minorHAnsi"/>
                <w:sz w:val="18"/>
                <w:szCs w:val="18"/>
              </w:rPr>
              <w:t>,</w:t>
            </w:r>
            <w:r w:rsidR="007277D4" w:rsidRPr="003255BF">
              <w:rPr>
                <w:rFonts w:asciiTheme="minorHAnsi" w:hAnsiTheme="minorHAnsi"/>
                <w:sz w:val="18"/>
                <w:szCs w:val="18"/>
              </w:rPr>
              <w:t xml:space="preserve"> </w:t>
            </w:r>
            <w:ins w:id="71" w:author="Smith, Alexis@Energy" w:date="2018-12-21T09:12:00Z">
              <w:r w:rsidR="003255BF">
                <w:rPr>
                  <w:rFonts w:asciiTheme="minorHAnsi" w:hAnsiTheme="minorHAnsi"/>
                  <w:sz w:val="18"/>
                  <w:szCs w:val="18"/>
                </w:rPr>
                <w:t xml:space="preserve">then value = </w:t>
              </w:r>
            </w:ins>
            <w:r w:rsidRPr="003255BF">
              <w:rPr>
                <w:rFonts w:asciiTheme="minorHAnsi" w:hAnsiTheme="minorHAnsi"/>
                <w:sz w:val="18"/>
                <w:szCs w:val="18"/>
              </w:rPr>
              <w:t>“</w:t>
            </w:r>
            <w:r w:rsidR="007277D4" w:rsidRPr="003255BF">
              <w:rPr>
                <w:rFonts w:asciiTheme="minorHAnsi" w:hAnsiTheme="minorHAnsi"/>
                <w:sz w:val="18"/>
                <w:szCs w:val="18"/>
              </w:rPr>
              <w:t xml:space="preserve">1 </w:t>
            </w:r>
            <w:proofErr w:type="spellStart"/>
            <w:r w:rsidR="007277D4" w:rsidRPr="003255BF">
              <w:rPr>
                <w:rFonts w:asciiTheme="minorHAnsi" w:hAnsiTheme="minorHAnsi"/>
                <w:sz w:val="18"/>
                <w:szCs w:val="18"/>
              </w:rPr>
              <w:t>sone</w:t>
            </w:r>
            <w:proofErr w:type="spellEnd"/>
            <w:r w:rsidRPr="003255BF">
              <w:rPr>
                <w:rFonts w:asciiTheme="minorHAnsi" w:hAnsiTheme="minorHAnsi"/>
                <w:sz w:val="18"/>
                <w:szCs w:val="18"/>
              </w:rPr>
              <w:t>”</w:t>
            </w:r>
            <w:ins w:id="72" w:author="Smith, Alexis@Energy" w:date="2018-12-21T09:12:00Z">
              <w:r w:rsidR="003255BF">
                <w:rPr>
                  <w:rFonts w:asciiTheme="minorHAnsi" w:hAnsiTheme="minorHAnsi"/>
                  <w:sz w:val="18"/>
                  <w:szCs w:val="18"/>
                </w:rPr>
                <w:t>;</w:t>
              </w:r>
            </w:ins>
            <w:del w:id="73" w:author="Smith, Alexis@Energy" w:date="2018-12-21T09:12:00Z">
              <w:r w:rsidR="003E7373" w:rsidRPr="003255BF" w:rsidDel="003255BF">
                <w:rPr>
                  <w:rFonts w:asciiTheme="minorHAnsi" w:hAnsiTheme="minorHAnsi"/>
                  <w:sz w:val="18"/>
                  <w:szCs w:val="18"/>
                </w:rPr>
                <w:delText>,</w:delText>
              </w:r>
            </w:del>
          </w:p>
          <w:p w14:paraId="0D51A73B" w14:textId="597C92C0" w:rsidR="007277D4" w:rsidRDefault="003E7373">
            <w:pPr>
              <w:keepNext/>
              <w:rPr>
                <w:rFonts w:asciiTheme="minorHAnsi" w:hAnsiTheme="minorHAnsi"/>
                <w:sz w:val="18"/>
                <w:szCs w:val="18"/>
              </w:rPr>
            </w:pPr>
            <w:proofErr w:type="spellStart"/>
            <w:r w:rsidRPr="003255BF">
              <w:rPr>
                <w:rFonts w:asciiTheme="minorHAnsi" w:hAnsiTheme="minorHAnsi"/>
                <w:sz w:val="18"/>
                <w:szCs w:val="18"/>
              </w:rPr>
              <w:t>ElseIf</w:t>
            </w:r>
            <w:proofErr w:type="spellEnd"/>
            <w:r w:rsidR="007277D4" w:rsidRPr="003255BF">
              <w:rPr>
                <w:rFonts w:asciiTheme="minorHAnsi" w:hAnsiTheme="minorHAnsi"/>
                <w:sz w:val="18"/>
                <w:szCs w:val="18"/>
              </w:rPr>
              <w:t xml:space="preserve"> Demand Control</w:t>
            </w:r>
            <w:r w:rsidRPr="003255BF">
              <w:rPr>
                <w:rFonts w:asciiTheme="minorHAnsi" w:hAnsiTheme="minorHAnsi"/>
                <w:sz w:val="18"/>
                <w:szCs w:val="18"/>
              </w:rPr>
              <w:t xml:space="preserve"> and C0</w:t>
            </w:r>
            <w:ins w:id="74" w:author="Smith, Alexis@Energy" w:date="2018-12-17T13:19:00Z">
              <w:r w:rsidR="009C1248" w:rsidRPr="003255BF">
                <w:rPr>
                  <w:rFonts w:asciiTheme="minorHAnsi" w:hAnsiTheme="minorHAnsi"/>
                  <w:sz w:val="18"/>
                  <w:szCs w:val="18"/>
                </w:rPr>
                <w:t>4</w:t>
              </w:r>
            </w:ins>
            <w:del w:id="75" w:author="Smith, Alexis@Energy" w:date="2018-12-17T13:19:00Z">
              <w:r w:rsidR="00C105A9" w:rsidRPr="003255BF" w:rsidDel="009C1248">
                <w:rPr>
                  <w:rFonts w:asciiTheme="minorHAnsi" w:hAnsiTheme="minorHAnsi"/>
                  <w:sz w:val="18"/>
                  <w:szCs w:val="18"/>
                </w:rPr>
                <w:delText>5</w:delText>
              </w:r>
            </w:del>
            <w:r w:rsidR="00074257" w:rsidRPr="003255BF">
              <w:rPr>
                <w:rFonts w:asciiTheme="minorHAnsi" w:hAnsiTheme="minorHAnsi"/>
                <w:sz w:val="18"/>
                <w:szCs w:val="18"/>
              </w:rPr>
              <w:t xml:space="preserve"> </w:t>
            </w:r>
            <w:r w:rsidR="00074257" w:rsidRPr="003255BF">
              <w:rPr>
                <w:rFonts w:asciiTheme="minorHAnsi" w:hAnsiTheme="minorHAnsi" w:cstheme="minorHAnsi"/>
                <w:sz w:val="18"/>
                <w:szCs w:val="18"/>
              </w:rPr>
              <w:t>≤</w:t>
            </w:r>
            <w:r w:rsidR="00074257" w:rsidRPr="003255BF">
              <w:rPr>
                <w:rFonts w:asciiTheme="minorHAnsi" w:hAnsiTheme="minorHAnsi"/>
                <w:sz w:val="18"/>
                <w:szCs w:val="18"/>
              </w:rPr>
              <w:t xml:space="preserve"> </w:t>
            </w:r>
            <w:r w:rsidRPr="003255BF">
              <w:rPr>
                <w:rFonts w:asciiTheme="minorHAnsi" w:hAnsiTheme="minorHAnsi"/>
                <w:sz w:val="18"/>
                <w:szCs w:val="18"/>
              </w:rPr>
              <w:t xml:space="preserve">400 </w:t>
            </w:r>
            <w:r w:rsidR="00074257" w:rsidRPr="003255BF">
              <w:rPr>
                <w:rFonts w:asciiTheme="minorHAnsi" w:hAnsiTheme="minorHAnsi"/>
                <w:sz w:val="18"/>
                <w:szCs w:val="18"/>
              </w:rPr>
              <w:t>cfm</w:t>
            </w:r>
            <w:ins w:id="76" w:author="Smith, Alexis@Energy" w:date="2018-12-21T09:12:00Z">
              <w:r w:rsidR="003255BF">
                <w:rPr>
                  <w:rFonts w:asciiTheme="minorHAnsi" w:hAnsiTheme="minorHAnsi"/>
                  <w:sz w:val="18"/>
                  <w:szCs w:val="18"/>
                </w:rPr>
                <w:t>,</w:t>
              </w:r>
            </w:ins>
            <w:r w:rsidR="00074257" w:rsidRPr="003255BF">
              <w:rPr>
                <w:rFonts w:asciiTheme="minorHAnsi" w:hAnsiTheme="minorHAnsi"/>
                <w:sz w:val="18"/>
                <w:szCs w:val="18"/>
              </w:rPr>
              <w:t xml:space="preserve"> then</w:t>
            </w:r>
            <w:ins w:id="77" w:author="Smith, Alexis@Energy" w:date="2018-12-21T09:13:00Z">
              <w:r w:rsidR="003255BF">
                <w:rPr>
                  <w:rFonts w:asciiTheme="minorHAnsi" w:hAnsiTheme="minorHAnsi"/>
                  <w:sz w:val="18"/>
                  <w:szCs w:val="18"/>
                </w:rPr>
                <w:t xml:space="preserve"> value =</w:t>
              </w:r>
            </w:ins>
            <w:r w:rsidR="00074257" w:rsidRPr="003255BF">
              <w:rPr>
                <w:rFonts w:asciiTheme="minorHAnsi" w:hAnsiTheme="minorHAnsi"/>
                <w:sz w:val="18"/>
                <w:szCs w:val="18"/>
              </w:rPr>
              <w:t xml:space="preserve"> “</w:t>
            </w:r>
            <w:r w:rsidR="007277D4" w:rsidRPr="003255BF">
              <w:rPr>
                <w:rFonts w:asciiTheme="minorHAnsi" w:hAnsiTheme="minorHAnsi"/>
                <w:sz w:val="18"/>
                <w:szCs w:val="18"/>
              </w:rPr>
              <w:t xml:space="preserve">3 </w:t>
            </w:r>
            <w:proofErr w:type="spellStart"/>
            <w:r w:rsidR="007277D4" w:rsidRPr="003255BF">
              <w:rPr>
                <w:rFonts w:asciiTheme="minorHAnsi" w:hAnsiTheme="minorHAnsi"/>
                <w:sz w:val="18"/>
                <w:szCs w:val="18"/>
              </w:rPr>
              <w:t>sone</w:t>
            </w:r>
            <w:proofErr w:type="spellEnd"/>
            <w:r w:rsidR="00074257" w:rsidRPr="003255BF">
              <w:rPr>
                <w:rFonts w:asciiTheme="minorHAnsi" w:hAnsiTheme="minorHAnsi"/>
                <w:sz w:val="18"/>
                <w:szCs w:val="18"/>
              </w:rPr>
              <w:t>”</w:t>
            </w:r>
            <w:ins w:id="78" w:author="Smith, Alexis@Energy" w:date="2018-12-21T09:13:00Z">
              <w:r w:rsidR="00341C52">
                <w:rPr>
                  <w:rFonts w:asciiTheme="minorHAnsi" w:hAnsiTheme="minorHAnsi"/>
                  <w:sz w:val="18"/>
                  <w:szCs w:val="18"/>
                </w:rPr>
                <w:t>;</w:t>
              </w:r>
            </w:ins>
          </w:p>
          <w:p w14:paraId="234C3880" w14:textId="351367F5" w:rsidR="003E7373" w:rsidRDefault="00074257">
            <w:pPr>
              <w:keepNext/>
              <w:rPr>
                <w:rFonts w:asciiTheme="minorHAnsi" w:hAnsiTheme="minorHAnsi"/>
                <w:sz w:val="18"/>
                <w:szCs w:val="18"/>
              </w:rPr>
            </w:pPr>
            <w:r>
              <w:rPr>
                <w:rFonts w:asciiTheme="minorHAnsi" w:hAnsiTheme="minorHAnsi"/>
                <w:sz w:val="18"/>
                <w:szCs w:val="18"/>
              </w:rPr>
              <w:t>Else</w:t>
            </w:r>
            <w:ins w:id="79" w:author="Smith, Alexis@Energy" w:date="2018-12-21T09:13:00Z">
              <w:r w:rsidR="00341C52">
                <w:rPr>
                  <w:rFonts w:asciiTheme="minorHAnsi" w:hAnsiTheme="minorHAnsi"/>
                  <w:sz w:val="18"/>
                  <w:szCs w:val="18"/>
                </w:rPr>
                <w:t xml:space="preserve"> value =</w:t>
              </w:r>
            </w:ins>
            <w:del w:id="80" w:author="Smith, Alexis@Energy" w:date="2018-12-21T09:13:00Z">
              <w:r w:rsidDel="00341C52">
                <w:rPr>
                  <w:rFonts w:asciiTheme="minorHAnsi" w:hAnsiTheme="minorHAnsi"/>
                  <w:sz w:val="18"/>
                  <w:szCs w:val="18"/>
                </w:rPr>
                <w:delText>,</w:delText>
              </w:r>
            </w:del>
            <w:r>
              <w:rPr>
                <w:rFonts w:asciiTheme="minorHAnsi" w:hAnsiTheme="minorHAnsi"/>
                <w:sz w:val="18"/>
                <w:szCs w:val="18"/>
              </w:rPr>
              <w:t xml:space="preserve"> “N/A”&gt;&gt;</w:t>
            </w:r>
          </w:p>
        </w:tc>
      </w:tr>
      <w:tr w:rsidR="00FD4671" w:rsidRPr="00467A82" w14:paraId="3DE7CDF0" w14:textId="77777777" w:rsidTr="00B4489D">
        <w:trPr>
          <w:trHeight w:val="158"/>
        </w:trPr>
        <w:tc>
          <w:tcPr>
            <w:tcW w:w="586" w:type="dxa"/>
            <w:vAlign w:val="center"/>
          </w:tcPr>
          <w:p w14:paraId="65BFD6ED" w14:textId="0816D28C" w:rsidR="00FD4671" w:rsidRDefault="00111C8E" w:rsidP="007277D4">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0BA53FD5" w14:textId="1BC60BA3" w:rsidR="00FD4671" w:rsidRDefault="00FD4671" w:rsidP="007277D4">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3735CF97" w14:textId="27B8986B" w:rsidR="005521FB" w:rsidRDefault="00074257" w:rsidP="00604BA7">
            <w:pPr>
              <w:keepNext/>
              <w:rPr>
                <w:rFonts w:asciiTheme="minorHAnsi" w:hAnsiTheme="minorHAnsi"/>
                <w:sz w:val="18"/>
                <w:szCs w:val="18"/>
              </w:rPr>
            </w:pPr>
            <w:r>
              <w:rPr>
                <w:rFonts w:asciiTheme="minorHAnsi" w:hAnsiTheme="minorHAnsi"/>
                <w:sz w:val="18"/>
                <w:szCs w:val="18"/>
              </w:rPr>
              <w:t>&lt;&lt;</w:t>
            </w:r>
            <w:r w:rsidR="005521FB">
              <w:rPr>
                <w:rFonts w:asciiTheme="minorHAnsi" w:hAnsiTheme="minorHAnsi"/>
                <w:sz w:val="18"/>
                <w:szCs w:val="18"/>
              </w:rPr>
              <w:t>If A0</w:t>
            </w:r>
            <w:r w:rsidR="00C51E0F">
              <w:rPr>
                <w:rFonts w:asciiTheme="minorHAnsi" w:hAnsiTheme="minorHAnsi"/>
                <w:sz w:val="18"/>
                <w:szCs w:val="18"/>
              </w:rPr>
              <w:t>6</w:t>
            </w:r>
            <w:r w:rsidR="005521FB">
              <w:rPr>
                <w:rFonts w:asciiTheme="minorHAnsi" w:hAnsiTheme="minorHAnsi"/>
                <w:sz w:val="18"/>
                <w:szCs w:val="18"/>
              </w:rPr>
              <w:t xml:space="preserve"> = Non-Enclosed and C0</w:t>
            </w:r>
            <w:ins w:id="81" w:author="Smith, Alexis@Energy" w:date="2018-12-17T13:33:00Z">
              <w:r w:rsidR="00551740">
                <w:rPr>
                  <w:rFonts w:asciiTheme="minorHAnsi" w:hAnsiTheme="minorHAnsi"/>
                  <w:sz w:val="18"/>
                  <w:szCs w:val="18"/>
                </w:rPr>
                <w:t>7</w:t>
              </w:r>
            </w:ins>
            <w:del w:id="82" w:author="Smith, Alexis@Energy" w:date="2018-12-17T13:33:00Z">
              <w:r w:rsidR="005521FB" w:rsidDel="00551740">
                <w:rPr>
                  <w:rFonts w:asciiTheme="minorHAnsi" w:hAnsiTheme="minorHAnsi"/>
                  <w:sz w:val="18"/>
                  <w:szCs w:val="18"/>
                </w:rPr>
                <w:delText>5</w:delText>
              </w:r>
            </w:del>
            <w:r w:rsidR="005521FB">
              <w:rPr>
                <w:rFonts w:asciiTheme="minorHAnsi" w:hAnsiTheme="minorHAnsi"/>
                <w:sz w:val="18"/>
                <w:szCs w:val="18"/>
              </w:rPr>
              <w:t xml:space="preserve"> = Demand Control and C0</w:t>
            </w:r>
            <w:ins w:id="83" w:author="Smith, Alexis@Energy" w:date="2018-12-17T13:34:00Z">
              <w:r w:rsidR="00551740">
                <w:rPr>
                  <w:rFonts w:asciiTheme="minorHAnsi" w:hAnsiTheme="minorHAnsi"/>
                  <w:sz w:val="18"/>
                  <w:szCs w:val="18"/>
                </w:rPr>
                <w:t>4</w:t>
              </w:r>
            </w:ins>
            <w:del w:id="84" w:author="Smith, Alexis@Energy" w:date="2018-12-17T13:34:00Z">
              <w:r w:rsidR="005521FB" w:rsidDel="00551740">
                <w:rPr>
                  <w:rFonts w:asciiTheme="minorHAnsi" w:hAnsiTheme="minorHAnsi"/>
                  <w:sz w:val="18"/>
                  <w:szCs w:val="18"/>
                </w:rPr>
                <w:delText>3</w:delText>
              </w:r>
            </w:del>
            <w:r w:rsidR="005521FB">
              <w:rPr>
                <w:rFonts w:asciiTheme="minorHAnsi" w:hAnsiTheme="minorHAnsi"/>
                <w:sz w:val="18"/>
                <w:szCs w:val="18"/>
              </w:rPr>
              <w:t xml:space="preserve"> (HVI Directory Listed Rated Airflow) </w:t>
            </w:r>
            <w:ins w:id="85" w:author="Smith, Alexis@Energy" w:date="2018-12-21T09:13:00Z">
              <w:r w:rsidR="00341C52">
                <w:rPr>
                  <w:rFonts w:asciiTheme="minorHAnsi" w:hAnsiTheme="minorHAnsi" w:cstheme="minorHAnsi"/>
                  <w:sz w:val="18"/>
                  <w:szCs w:val="18"/>
                </w:rPr>
                <w:t>≥</w:t>
              </w:r>
            </w:ins>
            <w:r w:rsidR="00341C52">
              <w:rPr>
                <w:rFonts w:asciiTheme="minorHAnsi" w:hAnsiTheme="minorHAnsi" w:cstheme="minorHAnsi"/>
                <w:sz w:val="18"/>
                <w:szCs w:val="18"/>
              </w:rPr>
              <w:t xml:space="preserve"> </w:t>
            </w:r>
            <w:r w:rsidR="005521FB">
              <w:rPr>
                <w:rFonts w:asciiTheme="minorHAnsi" w:hAnsiTheme="minorHAnsi"/>
                <w:sz w:val="18"/>
                <w:szCs w:val="18"/>
              </w:rPr>
              <w:t>C0</w:t>
            </w:r>
            <w:ins w:id="86" w:author="Smith, Alexis@Energy" w:date="2018-12-17T13:35:00Z">
              <w:r w:rsidR="00551740">
                <w:rPr>
                  <w:rFonts w:asciiTheme="minorHAnsi" w:hAnsiTheme="minorHAnsi"/>
                  <w:sz w:val="18"/>
                  <w:szCs w:val="18"/>
                </w:rPr>
                <w:t>8</w:t>
              </w:r>
            </w:ins>
            <w:del w:id="87" w:author="Smith, Alexis@Energy" w:date="2018-12-17T13:35:00Z">
              <w:r w:rsidR="005521FB" w:rsidDel="00551740">
                <w:rPr>
                  <w:rFonts w:asciiTheme="minorHAnsi" w:hAnsiTheme="minorHAnsi"/>
                  <w:sz w:val="18"/>
                  <w:szCs w:val="18"/>
                </w:rPr>
                <w:delText>6</w:delText>
              </w:r>
            </w:del>
            <w:r w:rsidR="005521FB">
              <w:rPr>
                <w:rFonts w:asciiTheme="minorHAnsi" w:hAnsiTheme="minorHAnsi"/>
                <w:sz w:val="18"/>
                <w:szCs w:val="18"/>
              </w:rPr>
              <w:t xml:space="preserve"> (Required Minimum Ventilation Rate), then display text: "Kitchen Exhaust System Complies”</w:t>
            </w:r>
            <w:ins w:id="88" w:author="Smith, Alexis@Energy" w:date="2018-12-21T09:14:00Z">
              <w:r w:rsidR="00341C52">
                <w:rPr>
                  <w:rFonts w:asciiTheme="minorHAnsi" w:hAnsiTheme="minorHAnsi"/>
                  <w:sz w:val="18"/>
                  <w:szCs w:val="18"/>
                </w:rPr>
                <w:t>;</w:t>
              </w:r>
            </w:ins>
          </w:p>
          <w:p w14:paraId="1BA40E31" w14:textId="4969C4B9" w:rsidR="005521FB" w:rsidRDefault="005521FB">
            <w:pPr>
              <w:keepNext/>
              <w:rPr>
                <w:rFonts w:asciiTheme="minorHAnsi" w:hAnsiTheme="minorHAnsi"/>
                <w:sz w:val="18"/>
                <w:szCs w:val="18"/>
              </w:rPr>
            </w:pPr>
          </w:p>
          <w:p w14:paraId="5D8E79E9" w14:textId="1C9167B9" w:rsidR="00FD4671" w:rsidRDefault="005521FB" w:rsidP="00341C52">
            <w:pPr>
              <w:keepNext/>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00901778">
              <w:rPr>
                <w:rFonts w:asciiTheme="minorHAnsi" w:hAnsiTheme="minorHAnsi"/>
                <w:sz w:val="18"/>
                <w:szCs w:val="18"/>
              </w:rPr>
              <w:t>C0</w:t>
            </w:r>
            <w:ins w:id="89" w:author="Smith, Alexis@Energy" w:date="2018-12-17T13:36:00Z">
              <w:r w:rsidR="00551740">
                <w:rPr>
                  <w:rFonts w:asciiTheme="minorHAnsi" w:hAnsiTheme="minorHAnsi"/>
                  <w:sz w:val="18"/>
                  <w:szCs w:val="18"/>
                </w:rPr>
                <w:t>4</w:t>
              </w:r>
            </w:ins>
            <w:del w:id="90" w:author="Smith, Alexis@Energy" w:date="2018-12-17T13:36:00Z">
              <w:r w:rsidR="00901778" w:rsidDel="00551740">
                <w:rPr>
                  <w:rFonts w:asciiTheme="minorHAnsi" w:hAnsiTheme="minorHAnsi"/>
                  <w:sz w:val="18"/>
                  <w:szCs w:val="18"/>
                </w:rPr>
                <w:delText>3</w:delText>
              </w:r>
            </w:del>
            <w:r w:rsidR="00901778">
              <w:rPr>
                <w:rFonts w:asciiTheme="minorHAnsi" w:hAnsiTheme="minorHAnsi"/>
                <w:sz w:val="18"/>
                <w:szCs w:val="18"/>
              </w:rPr>
              <w:t xml:space="preserve"> (HVI Directory Listed Rated Airflow) </w:t>
            </w:r>
            <w:ins w:id="91" w:author="Smith, Alexis@Energy" w:date="2018-12-21T09:14:00Z">
              <w:r w:rsidR="00341C52">
                <w:rPr>
                  <w:rFonts w:asciiTheme="minorHAnsi" w:hAnsiTheme="minorHAnsi" w:cstheme="minorHAnsi"/>
                  <w:sz w:val="18"/>
                  <w:szCs w:val="18"/>
                </w:rPr>
                <w:t>≥</w:t>
              </w:r>
            </w:ins>
            <w:r w:rsidR="00901778">
              <w:rPr>
                <w:rFonts w:asciiTheme="minorHAnsi" w:hAnsiTheme="minorHAnsi"/>
                <w:sz w:val="18"/>
                <w:szCs w:val="18"/>
              </w:rPr>
              <w:t xml:space="preserve"> C0</w:t>
            </w:r>
            <w:ins w:id="92" w:author="Smith, Alexis@Energy" w:date="2018-12-17T13:36:00Z">
              <w:r w:rsidR="00551740">
                <w:rPr>
                  <w:rFonts w:asciiTheme="minorHAnsi" w:hAnsiTheme="minorHAnsi"/>
                  <w:sz w:val="18"/>
                  <w:szCs w:val="18"/>
                </w:rPr>
                <w:t>8</w:t>
              </w:r>
            </w:ins>
            <w:del w:id="93" w:author="Smith, Alexis@Energy" w:date="2018-12-17T13:36:00Z">
              <w:r w:rsidR="00901778" w:rsidDel="00551740">
                <w:rPr>
                  <w:rFonts w:asciiTheme="minorHAnsi" w:hAnsiTheme="minorHAnsi"/>
                  <w:sz w:val="18"/>
                  <w:szCs w:val="18"/>
                </w:rPr>
                <w:delText>6</w:delText>
              </w:r>
            </w:del>
            <w:r w:rsidR="00901778">
              <w:rPr>
                <w:rFonts w:asciiTheme="minorHAnsi" w:hAnsiTheme="minorHAnsi"/>
                <w:sz w:val="18"/>
                <w:szCs w:val="18"/>
              </w:rPr>
              <w:t xml:space="preserve"> (Required Minimum Ventilation Rate), then display text: "Kitchen Exhaust System Complies” else display text: "Does Not Comply</w:t>
            </w:r>
            <w:r>
              <w:rPr>
                <w:rFonts w:asciiTheme="minorHAnsi" w:hAnsiTheme="minorHAnsi"/>
                <w:sz w:val="18"/>
                <w:szCs w:val="18"/>
              </w:rPr>
              <w:t>"</w:t>
            </w:r>
            <w:r w:rsidR="00074257">
              <w:rPr>
                <w:rFonts w:asciiTheme="minorHAnsi" w:hAnsiTheme="minorHAnsi"/>
                <w:sz w:val="18"/>
                <w:szCs w:val="18"/>
              </w:rPr>
              <w:t>&gt;&gt;</w:t>
            </w:r>
          </w:p>
        </w:tc>
      </w:tr>
    </w:tbl>
    <w:p w14:paraId="4A76129E" w14:textId="34C0C7B4" w:rsidR="004B6E84" w:rsidRDefault="004B6E84" w:rsidP="004B6E84">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07"/>
        <w:gridCol w:w="10083"/>
      </w:tblGrid>
      <w:tr w:rsidR="004B6E84" w14:paraId="731E25EF" w14:textId="77777777" w:rsidTr="00F26A7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EB50F71" w14:textId="62BA2473" w:rsidR="004B6E84" w:rsidRDefault="00310D9A">
            <w:pPr>
              <w:keepNext/>
              <w:rPr>
                <w:rFonts w:asciiTheme="minorHAnsi" w:hAnsiTheme="minorHAnsi"/>
                <w:b/>
                <w:bCs/>
                <w:sz w:val="18"/>
                <w:szCs w:val="18"/>
              </w:rPr>
            </w:pPr>
            <w:r>
              <w:rPr>
                <w:rFonts w:asciiTheme="minorHAnsi" w:hAnsiTheme="minorHAnsi"/>
                <w:b/>
                <w:bCs/>
                <w:szCs w:val="18"/>
              </w:rPr>
              <w:t>D</w:t>
            </w:r>
            <w:r w:rsidR="004B6E84" w:rsidRPr="0029047D">
              <w:rPr>
                <w:rFonts w:asciiTheme="minorHAnsi" w:hAnsiTheme="minorHAnsi"/>
                <w:b/>
                <w:bCs/>
                <w:szCs w:val="18"/>
              </w:rPr>
              <w:t>. Other Requirements</w:t>
            </w:r>
          </w:p>
        </w:tc>
      </w:tr>
      <w:tr w:rsidR="00AD7B71" w14:paraId="039D2E23" w14:textId="77777777" w:rsidTr="005A66DA">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5C640192" w14:textId="5823EC5D" w:rsidR="00AD7B71" w:rsidRDefault="00AD7B71" w:rsidP="00604BA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2DEF0186" w14:textId="77777777" w:rsidR="0009315E" w:rsidRDefault="0009315E" w:rsidP="0009315E">
            <w:pPr>
              <w:keepNext/>
              <w:rPr>
                <w:ins w:id="94" w:author="Smith, Alexis@Energy" w:date="2018-12-17T13:42:00Z"/>
                <w:rFonts w:asciiTheme="minorHAnsi" w:hAnsiTheme="minorHAnsi"/>
                <w:sz w:val="18"/>
                <w:szCs w:val="18"/>
              </w:rPr>
            </w:pPr>
            <w:ins w:id="95" w:author="Smith, Alexis@Energy" w:date="2018-12-17T13:42:00Z">
              <w:r>
                <w:rPr>
                  <w:rFonts w:asciiTheme="minorHAnsi" w:hAnsiTheme="minorHAnsi"/>
                  <w:sz w:val="18"/>
                  <w:szCs w:val="18"/>
                </w:rPr>
                <w:t>Demand control exhaust systems shall be provided with at least one of the following:</w:t>
              </w:r>
            </w:ins>
          </w:p>
          <w:p w14:paraId="451A33FE" w14:textId="77777777" w:rsidR="0009315E" w:rsidRDefault="0009315E" w:rsidP="0009315E">
            <w:pPr>
              <w:pStyle w:val="ListParagraph"/>
              <w:keepNext/>
              <w:numPr>
                <w:ilvl w:val="0"/>
                <w:numId w:val="26"/>
              </w:numPr>
              <w:rPr>
                <w:ins w:id="96" w:author="Smith, Alexis@Energy" w:date="2018-12-17T13:42:00Z"/>
                <w:rFonts w:asciiTheme="minorHAnsi" w:hAnsiTheme="minorHAnsi"/>
                <w:sz w:val="18"/>
                <w:szCs w:val="18"/>
              </w:rPr>
            </w:pPr>
            <w:ins w:id="97" w:author="Smith, Alexis@Energy" w:date="2018-12-17T13:42:00Z">
              <w:r>
                <w:rPr>
                  <w:rFonts w:asciiTheme="minorHAnsi" w:hAnsiTheme="minorHAnsi"/>
                  <w:sz w:val="18"/>
                  <w:szCs w:val="18"/>
                </w:rPr>
                <w:t>A readily accessible occupant-controlled on-off control.</w:t>
              </w:r>
            </w:ins>
          </w:p>
          <w:p w14:paraId="63A5154E" w14:textId="7E350B1A" w:rsidR="004B6E84" w:rsidRPr="00542FD3" w:rsidRDefault="0009315E">
            <w:pPr>
              <w:pStyle w:val="ListParagraph"/>
              <w:keepNext/>
              <w:numPr>
                <w:ilvl w:val="0"/>
                <w:numId w:val="26"/>
              </w:numPr>
              <w:rPr>
                <w:rFonts w:asciiTheme="minorHAnsi" w:hAnsiTheme="minorHAnsi"/>
                <w:sz w:val="18"/>
                <w:szCs w:val="18"/>
                <w:rPrChange w:id="98" w:author="Smith, Alexis@Energy" w:date="2018-12-17T13:54:00Z">
                  <w:rPr/>
                </w:rPrChange>
              </w:rPr>
              <w:pPrChange w:id="99" w:author="Smith, Alexis@Energy" w:date="2018-12-17T13:54:00Z">
                <w:pPr>
                  <w:keepNext/>
                </w:pPr>
              </w:pPrChange>
            </w:pPr>
            <w:ins w:id="100" w:author="Smith, Alexis@Energy" w:date="2018-12-17T13:42:00Z">
              <w:r w:rsidRPr="00542FD3">
                <w:rPr>
                  <w:rFonts w:asciiTheme="minorHAnsi" w:hAnsiTheme="minorHAnsi"/>
                  <w:sz w:val="18"/>
                  <w:szCs w:val="18"/>
                  <w:rPrChange w:id="101" w:author="Smith, Alexis@Energy" w:date="2018-12-17T13:54:00Z">
                    <w:rPr/>
                  </w:rPrChange>
                </w:rPr>
                <w:t>An automatic control that does not impede occupant on control.</w:t>
              </w:r>
            </w:ins>
            <w:del w:id="102" w:author="Smith, Alexis@Energy" w:date="2018-12-17T13:42:00Z">
              <w:r w:rsidR="005521FB" w:rsidRPr="00542FD3" w:rsidDel="0009315E">
                <w:rPr>
                  <w:rFonts w:asciiTheme="minorHAnsi" w:hAnsiTheme="minorHAnsi"/>
                  <w:sz w:val="18"/>
                  <w:szCs w:val="18"/>
                  <w:rPrChange w:id="103" w:author="Smith, Alexis@Energy" w:date="2018-12-17T13:54:00Z">
                    <w:rPr/>
                  </w:rPrChange>
                </w:rPr>
                <w:delText>Each demand control exhaust system shall be provided with a readily accessible manual on-off control.</w:delText>
              </w:r>
            </w:del>
          </w:p>
        </w:tc>
      </w:tr>
      <w:tr w:rsidR="004B6E84" w:rsidDel="00542FD3" w14:paraId="1E6D454A" w14:textId="2CEC717F" w:rsidTr="00F26A73">
        <w:trPr>
          <w:cantSplit/>
          <w:trHeight w:val="158"/>
          <w:del w:id="104" w:author="Smith, Alexis@Energy" w:date="2018-12-17T13:53:00Z"/>
        </w:trPr>
        <w:tc>
          <w:tcPr>
            <w:tcW w:w="707" w:type="dxa"/>
            <w:tcBorders>
              <w:top w:val="single" w:sz="4" w:space="0" w:color="auto"/>
              <w:left w:val="single" w:sz="4" w:space="0" w:color="auto"/>
              <w:bottom w:val="single" w:sz="4" w:space="0" w:color="auto"/>
              <w:right w:val="single" w:sz="4" w:space="0" w:color="auto"/>
            </w:tcBorders>
            <w:vAlign w:val="center"/>
          </w:tcPr>
          <w:p w14:paraId="63AE7FF1" w14:textId="506CE808" w:rsidR="004B6E84" w:rsidDel="00542FD3" w:rsidRDefault="005521FB">
            <w:pPr>
              <w:keepNext/>
              <w:jc w:val="center"/>
              <w:rPr>
                <w:del w:id="105" w:author="Smith, Alexis@Energy" w:date="2018-12-17T13:53:00Z"/>
                <w:rFonts w:asciiTheme="minorHAnsi" w:hAnsiTheme="minorHAnsi"/>
                <w:sz w:val="18"/>
                <w:szCs w:val="18"/>
              </w:rPr>
            </w:pPr>
            <w:del w:id="106" w:author="Smith, Alexis@Energy" w:date="2018-12-17T13:42:00Z">
              <w:r w:rsidDel="0009315E">
                <w:rPr>
                  <w:rFonts w:asciiTheme="minorHAnsi" w:hAnsiTheme="minorHAnsi"/>
                  <w:sz w:val="18"/>
                  <w:szCs w:val="18"/>
                </w:rPr>
                <w:delText>02</w:delText>
              </w:r>
            </w:del>
          </w:p>
        </w:tc>
        <w:tc>
          <w:tcPr>
            <w:tcW w:w="10083" w:type="dxa"/>
            <w:tcBorders>
              <w:top w:val="single" w:sz="4" w:space="0" w:color="auto"/>
              <w:left w:val="single" w:sz="4" w:space="0" w:color="auto"/>
              <w:bottom w:val="single" w:sz="4" w:space="0" w:color="auto"/>
              <w:right w:val="single" w:sz="4" w:space="0" w:color="auto"/>
            </w:tcBorders>
            <w:vAlign w:val="center"/>
          </w:tcPr>
          <w:p w14:paraId="386F3C68" w14:textId="7D0E6959" w:rsidR="004B6E84" w:rsidRPr="00F26A73" w:rsidDel="00542FD3" w:rsidRDefault="000F713F" w:rsidP="00604BA7">
            <w:pPr>
              <w:keepNext/>
              <w:rPr>
                <w:del w:id="107" w:author="Smith, Alexis@Energy" w:date="2018-12-17T13:53:00Z"/>
                <w:rFonts w:asciiTheme="minorHAnsi" w:hAnsiTheme="minorHAnsi"/>
                <w:sz w:val="18"/>
                <w:szCs w:val="18"/>
              </w:rPr>
            </w:pPr>
            <w:del w:id="108" w:author="Smith, Alexis@Energy" w:date="2018-12-17T13:41:00Z">
              <w:r w:rsidRPr="00604BA7" w:rsidDel="0009315E">
                <w:rPr>
                  <w:rFonts w:asciiTheme="minorHAnsi" w:hAnsiTheme="minorHAnsi"/>
                  <w:sz w:val="18"/>
                  <w:szCs w:val="18"/>
                </w:rPr>
                <w:delText>Automatic control devices must not impede manual on-off o</w:delText>
              </w:r>
              <w:r w:rsidDel="0009315E">
                <w:rPr>
                  <w:rFonts w:asciiTheme="minorHAnsi" w:hAnsiTheme="minorHAnsi"/>
                  <w:sz w:val="18"/>
                  <w:szCs w:val="18"/>
                </w:rPr>
                <w:delText>peration</w:delText>
              </w:r>
              <w:r w:rsidR="005A66DA" w:rsidDel="0009315E">
                <w:rPr>
                  <w:rFonts w:asciiTheme="minorHAnsi" w:hAnsiTheme="minorHAnsi"/>
                  <w:sz w:val="18"/>
                  <w:szCs w:val="18"/>
                </w:rPr>
                <w:delText>. (M</w:delText>
              </w:r>
              <w:r w:rsidDel="0009315E">
                <w:rPr>
                  <w:rFonts w:asciiTheme="minorHAnsi" w:hAnsiTheme="minorHAnsi"/>
                  <w:sz w:val="18"/>
                  <w:szCs w:val="18"/>
                </w:rPr>
                <w:delText>ultifamily dwelling</w:delText>
              </w:r>
              <w:r w:rsidR="005A66DA" w:rsidDel="0009315E">
                <w:rPr>
                  <w:rFonts w:asciiTheme="minorHAnsi" w:hAnsiTheme="minorHAnsi"/>
                  <w:sz w:val="18"/>
                  <w:szCs w:val="18"/>
                </w:rPr>
                <w:delText>s</w:delText>
              </w:r>
              <w:r w:rsidDel="0009315E">
                <w:rPr>
                  <w:rFonts w:asciiTheme="minorHAnsi" w:hAnsiTheme="minorHAnsi"/>
                  <w:sz w:val="18"/>
                  <w:szCs w:val="18"/>
                </w:rPr>
                <w:delText xml:space="preserve"> can</w:delText>
              </w:r>
              <w:r w:rsidR="005A66DA" w:rsidDel="0009315E">
                <w:rPr>
                  <w:rFonts w:asciiTheme="minorHAnsi" w:hAnsiTheme="minorHAnsi"/>
                  <w:sz w:val="18"/>
                  <w:szCs w:val="18"/>
                </w:rPr>
                <w:delText xml:space="preserve"> override manual off control, but must not override manual on control.)</w:delText>
              </w:r>
            </w:del>
          </w:p>
        </w:tc>
      </w:tr>
      <w:tr w:rsidR="004B6E84" w14:paraId="20DEA223"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6107E3C0" w14:textId="0B39FCC6" w:rsidR="004B6E84" w:rsidRDefault="000F713F">
            <w:pPr>
              <w:keepNext/>
              <w:jc w:val="center"/>
              <w:rPr>
                <w:rFonts w:asciiTheme="minorHAnsi" w:hAnsiTheme="minorHAnsi"/>
                <w:sz w:val="18"/>
                <w:szCs w:val="18"/>
              </w:rPr>
            </w:pPr>
            <w:r>
              <w:rPr>
                <w:rFonts w:asciiTheme="minorHAnsi" w:hAnsiTheme="minorHAnsi"/>
                <w:sz w:val="18"/>
                <w:szCs w:val="18"/>
              </w:rPr>
              <w:t>0</w:t>
            </w:r>
            <w:ins w:id="109" w:author="Smith, Alexis@Energy" w:date="2018-12-17T13:42:00Z">
              <w:r w:rsidR="0009315E">
                <w:rPr>
                  <w:rFonts w:asciiTheme="minorHAnsi" w:hAnsiTheme="minorHAnsi"/>
                  <w:sz w:val="18"/>
                  <w:szCs w:val="18"/>
                </w:rPr>
                <w:t>2</w:t>
              </w:r>
            </w:ins>
            <w:del w:id="110" w:author="Smith, Alexis@Energy" w:date="2018-12-17T13:42:00Z">
              <w:r w:rsidDel="0009315E">
                <w:rPr>
                  <w:rFonts w:asciiTheme="minorHAnsi" w:hAnsiTheme="minorHAnsi"/>
                  <w:sz w:val="18"/>
                  <w:szCs w:val="18"/>
                </w:rPr>
                <w:delText>3</w:delText>
              </w:r>
            </w:del>
          </w:p>
        </w:tc>
        <w:tc>
          <w:tcPr>
            <w:tcW w:w="10083" w:type="dxa"/>
            <w:tcBorders>
              <w:top w:val="single" w:sz="4" w:space="0" w:color="auto"/>
              <w:left w:val="single" w:sz="4" w:space="0" w:color="auto"/>
              <w:bottom w:val="single" w:sz="4" w:space="0" w:color="auto"/>
              <w:right w:val="single" w:sz="4" w:space="0" w:color="auto"/>
            </w:tcBorders>
            <w:vAlign w:val="center"/>
          </w:tcPr>
          <w:p w14:paraId="6CEB7B1B" w14:textId="23DBD24C" w:rsidR="004B6E84" w:rsidRPr="00F26A73" w:rsidRDefault="000F713F" w:rsidP="00FD4671">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4B6E84" w14:paraId="6B68A13B"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7FEDEC7" w14:textId="49519978" w:rsidR="004B6E84" w:rsidRDefault="005A66DA">
            <w:pPr>
              <w:keepNext/>
              <w:jc w:val="center"/>
              <w:rPr>
                <w:rFonts w:asciiTheme="minorHAnsi" w:hAnsiTheme="minorHAnsi"/>
                <w:sz w:val="18"/>
                <w:szCs w:val="18"/>
              </w:rPr>
            </w:pPr>
            <w:r>
              <w:rPr>
                <w:rFonts w:asciiTheme="minorHAnsi" w:hAnsiTheme="minorHAnsi"/>
                <w:sz w:val="18"/>
                <w:szCs w:val="18"/>
              </w:rPr>
              <w:t>0</w:t>
            </w:r>
            <w:ins w:id="111" w:author="Smith, Alexis@Energy" w:date="2018-12-17T13:42:00Z">
              <w:r w:rsidR="0009315E">
                <w:rPr>
                  <w:rFonts w:asciiTheme="minorHAnsi" w:hAnsiTheme="minorHAnsi"/>
                  <w:sz w:val="18"/>
                  <w:szCs w:val="18"/>
                </w:rPr>
                <w:t>3</w:t>
              </w:r>
            </w:ins>
            <w:del w:id="112" w:author="Smith, Alexis@Energy" w:date="2018-12-17T13:42:00Z">
              <w:r w:rsidDel="0009315E">
                <w:rPr>
                  <w:rFonts w:asciiTheme="minorHAnsi" w:hAnsiTheme="minorHAnsi"/>
                  <w:sz w:val="18"/>
                  <w:szCs w:val="18"/>
                </w:rPr>
                <w:delText>4</w:delText>
              </w:r>
            </w:del>
          </w:p>
        </w:tc>
        <w:tc>
          <w:tcPr>
            <w:tcW w:w="10083" w:type="dxa"/>
            <w:tcBorders>
              <w:top w:val="single" w:sz="4" w:space="0" w:color="auto"/>
              <w:left w:val="single" w:sz="4" w:space="0" w:color="auto"/>
              <w:bottom w:val="single" w:sz="4" w:space="0" w:color="auto"/>
              <w:right w:val="single" w:sz="4" w:space="0" w:color="auto"/>
            </w:tcBorders>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4B6E84" w14:paraId="0F91CB2B"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7FE32D8" w14:textId="6974EE8C" w:rsidR="004B6E84" w:rsidRDefault="005A66DA">
            <w:pPr>
              <w:keepNext/>
              <w:jc w:val="center"/>
              <w:rPr>
                <w:rFonts w:asciiTheme="minorHAnsi" w:hAnsiTheme="minorHAnsi"/>
                <w:sz w:val="18"/>
                <w:szCs w:val="18"/>
              </w:rPr>
            </w:pPr>
            <w:r>
              <w:rPr>
                <w:rFonts w:asciiTheme="minorHAnsi" w:hAnsiTheme="minorHAnsi"/>
                <w:sz w:val="18"/>
                <w:szCs w:val="18"/>
              </w:rPr>
              <w:t>0</w:t>
            </w:r>
            <w:ins w:id="113" w:author="Smith, Alexis@Energy" w:date="2018-12-17T13:42:00Z">
              <w:r w:rsidR="0009315E">
                <w:rPr>
                  <w:rFonts w:asciiTheme="minorHAnsi" w:hAnsiTheme="minorHAnsi"/>
                  <w:sz w:val="18"/>
                  <w:szCs w:val="18"/>
                </w:rPr>
                <w:t>4</w:t>
              </w:r>
            </w:ins>
            <w:del w:id="114" w:author="Smith, Alexis@Energy" w:date="2018-12-17T13:42:00Z">
              <w:r w:rsidDel="0009315E">
                <w:rPr>
                  <w:rFonts w:asciiTheme="minorHAnsi" w:hAnsiTheme="minorHAnsi"/>
                  <w:sz w:val="18"/>
                  <w:szCs w:val="18"/>
                </w:rPr>
                <w:delText>5</w:delText>
              </w:r>
            </w:del>
          </w:p>
        </w:tc>
        <w:tc>
          <w:tcPr>
            <w:tcW w:w="10083" w:type="dxa"/>
            <w:tcBorders>
              <w:top w:val="single" w:sz="4" w:space="0" w:color="auto"/>
              <w:left w:val="single" w:sz="4" w:space="0" w:color="auto"/>
              <w:bottom w:val="single" w:sz="4" w:space="0" w:color="auto"/>
              <w:right w:val="single" w:sz="4" w:space="0" w:color="auto"/>
            </w:tcBorders>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 xml:space="preserve">Continuous mechanical exhaust systems shall be designed to operate during all </w:t>
            </w:r>
            <w:proofErr w:type="spellStart"/>
            <w:r>
              <w:rPr>
                <w:rFonts w:asciiTheme="minorHAnsi" w:hAnsiTheme="minorHAnsi"/>
                <w:sz w:val="18"/>
                <w:szCs w:val="18"/>
              </w:rPr>
              <w:t>occupiable</w:t>
            </w:r>
            <w:proofErr w:type="spellEnd"/>
            <w:r>
              <w:rPr>
                <w:rFonts w:asciiTheme="minorHAnsi" w:hAnsiTheme="minorHAnsi"/>
                <w:sz w:val="18"/>
                <w:szCs w:val="18"/>
              </w:rPr>
              <w:t xml:space="preserve"> hours.</w:t>
            </w:r>
          </w:p>
        </w:tc>
      </w:tr>
      <w:tr w:rsidR="00AD7B71" w14:paraId="1863AAFF" w14:textId="77777777" w:rsidTr="005A66DA">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53112DA8" w14:textId="6817C913" w:rsidR="00AD7B71" w:rsidRDefault="00AD7B71">
            <w:pPr>
              <w:keepNext/>
              <w:jc w:val="center"/>
              <w:rPr>
                <w:rFonts w:asciiTheme="minorHAnsi" w:hAnsiTheme="minorHAnsi"/>
                <w:sz w:val="18"/>
                <w:szCs w:val="18"/>
              </w:rPr>
            </w:pPr>
            <w:r>
              <w:rPr>
                <w:rFonts w:asciiTheme="minorHAnsi" w:hAnsiTheme="minorHAnsi"/>
                <w:sz w:val="18"/>
                <w:szCs w:val="18"/>
              </w:rPr>
              <w:t>0</w:t>
            </w:r>
            <w:ins w:id="115" w:author="Smith, Alexis@Energy" w:date="2018-12-17T13:42:00Z">
              <w:r w:rsidR="0009315E">
                <w:rPr>
                  <w:rFonts w:asciiTheme="minorHAnsi" w:hAnsiTheme="minorHAnsi"/>
                  <w:sz w:val="18"/>
                  <w:szCs w:val="18"/>
                </w:rPr>
                <w:t>5</w:t>
              </w:r>
            </w:ins>
            <w:del w:id="116" w:author="Smith, Alexis@Energy" w:date="2018-12-17T13:42:00Z">
              <w:r w:rsidDel="0009315E">
                <w:rPr>
                  <w:rFonts w:asciiTheme="minorHAnsi" w:hAnsiTheme="minorHAnsi"/>
                  <w:sz w:val="18"/>
                  <w:szCs w:val="18"/>
                </w:rPr>
                <w:delText>6</w:delText>
              </w:r>
            </w:del>
          </w:p>
        </w:tc>
        <w:tc>
          <w:tcPr>
            <w:tcW w:w="10083" w:type="dxa"/>
            <w:tcBorders>
              <w:top w:val="single" w:sz="4" w:space="0" w:color="auto"/>
              <w:left w:val="single" w:sz="4" w:space="0" w:color="auto"/>
              <w:bottom w:val="single" w:sz="4" w:space="0" w:color="auto"/>
              <w:right w:val="single" w:sz="4" w:space="0" w:color="auto"/>
            </w:tcBorders>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4B6E84" w14:paraId="79A28EF1" w14:textId="77777777" w:rsidTr="00F26A73">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0F7AAF" w:rsidRPr="009E2C1C" w14:paraId="34CEF0D6" w14:textId="77777777" w:rsidTr="0029047D">
        <w:trPr>
          <w:trHeight w:val="323"/>
        </w:trPr>
        <w:tc>
          <w:tcPr>
            <w:tcW w:w="10950" w:type="dxa"/>
            <w:gridSpan w:val="4"/>
            <w:vAlign w:val="center"/>
          </w:tcPr>
          <w:p w14:paraId="22EE8E1F"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72461D34" w14:textId="77777777" w:rsidTr="00D26DCF">
        <w:trPr>
          <w:trHeight w:val="206"/>
        </w:trPr>
        <w:tc>
          <w:tcPr>
            <w:tcW w:w="10950" w:type="dxa"/>
            <w:gridSpan w:val="4"/>
            <w:vAlign w:val="center"/>
          </w:tcPr>
          <w:p w14:paraId="01FA16B7"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685C6F86" w14:textId="77777777" w:rsidTr="00D26DCF">
        <w:trPr>
          <w:trHeight w:val="360"/>
        </w:trPr>
        <w:tc>
          <w:tcPr>
            <w:tcW w:w="5577" w:type="dxa"/>
            <w:gridSpan w:val="2"/>
          </w:tcPr>
          <w:p w14:paraId="06DB52F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70AE769"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43FFA147" w14:textId="77777777" w:rsidTr="00D26DCF">
        <w:trPr>
          <w:trHeight w:val="360"/>
        </w:trPr>
        <w:tc>
          <w:tcPr>
            <w:tcW w:w="5577" w:type="dxa"/>
            <w:gridSpan w:val="2"/>
          </w:tcPr>
          <w:p w14:paraId="3D2F535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B9D7E3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52B17CDE" w14:textId="77777777" w:rsidTr="00D26DCF">
        <w:trPr>
          <w:trHeight w:val="360"/>
        </w:trPr>
        <w:tc>
          <w:tcPr>
            <w:tcW w:w="5577" w:type="dxa"/>
            <w:gridSpan w:val="2"/>
          </w:tcPr>
          <w:p w14:paraId="40DAFB7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ED891A"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50A5D51A" w14:textId="77777777" w:rsidTr="00D26DCF">
        <w:trPr>
          <w:trHeight w:val="360"/>
        </w:trPr>
        <w:tc>
          <w:tcPr>
            <w:tcW w:w="5577" w:type="dxa"/>
            <w:gridSpan w:val="2"/>
          </w:tcPr>
          <w:p w14:paraId="7E1022FE"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4C1B5C04"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1877FCA2" w14:textId="77777777" w:rsidTr="00D26DCF">
        <w:tblPrEx>
          <w:tblCellMar>
            <w:left w:w="115" w:type="dxa"/>
            <w:right w:w="115" w:type="dxa"/>
          </w:tblCellMar>
        </w:tblPrEx>
        <w:trPr>
          <w:trHeight w:val="296"/>
        </w:trPr>
        <w:tc>
          <w:tcPr>
            <w:tcW w:w="10950" w:type="dxa"/>
            <w:gridSpan w:val="4"/>
            <w:vAlign w:val="center"/>
          </w:tcPr>
          <w:p w14:paraId="04ED2383"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426543B7" w14:textId="77777777" w:rsidTr="00D26DCF">
        <w:tblPrEx>
          <w:tblCellMar>
            <w:left w:w="115" w:type="dxa"/>
            <w:right w:w="115" w:type="dxa"/>
          </w:tblCellMar>
        </w:tblPrEx>
        <w:trPr>
          <w:trHeight w:val="504"/>
        </w:trPr>
        <w:tc>
          <w:tcPr>
            <w:tcW w:w="10950" w:type="dxa"/>
            <w:gridSpan w:val="4"/>
          </w:tcPr>
          <w:p w14:paraId="4E23947D"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46045DBF"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308D362A"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3463B191"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6F9FC60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5F7C6616"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26711C0" w14:textId="77777777" w:rsidTr="00D26DCF">
        <w:tblPrEx>
          <w:tblCellMar>
            <w:left w:w="108" w:type="dxa"/>
            <w:right w:w="108" w:type="dxa"/>
          </w:tblCellMar>
        </w:tblPrEx>
        <w:trPr>
          <w:trHeight w:val="360"/>
        </w:trPr>
        <w:tc>
          <w:tcPr>
            <w:tcW w:w="5307" w:type="dxa"/>
          </w:tcPr>
          <w:p w14:paraId="41E3A8A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55C930EF"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78AA48C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720ACD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B92C5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5784BA3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7B75CA7"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06A427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3CC93BE5"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E92B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13A4EF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54F45762"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8044947"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0B8C3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49100E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A3E98" w14:textId="77777777" w:rsidR="0037448D" w:rsidRDefault="0037448D">
      <w:r>
        <w:separator/>
      </w:r>
    </w:p>
  </w:endnote>
  <w:endnote w:type="continuationSeparator" w:id="0">
    <w:p w14:paraId="116653EC" w14:textId="77777777" w:rsidR="0037448D" w:rsidRDefault="0037448D">
      <w:r>
        <w:continuationSeparator/>
      </w:r>
    </w:p>
  </w:endnote>
  <w:endnote w:type="continuationNotice" w:id="1">
    <w:p w14:paraId="3E4AD153" w14:textId="77777777" w:rsidR="0037448D" w:rsidRDefault="003744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1E442" w14:textId="77777777" w:rsidR="0037448D" w:rsidRDefault="00374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37448D" w:rsidRPr="009213E6" w:rsidRDefault="0037448D" w:rsidP="009213E6">
    <w:pPr>
      <w:pStyle w:val="Footer"/>
      <w:rPr>
        <w:b/>
      </w:rPr>
    </w:pPr>
    <w:r w:rsidRPr="009213E6">
      <w:t xml:space="preserve">Registration Number:                                            Registration Date/Time:                                                    HERS Provider:                                   </w:t>
    </w:r>
  </w:p>
  <w:p w14:paraId="4E999095" w14:textId="6728BBA4" w:rsidR="0037448D" w:rsidRPr="009213E6" w:rsidRDefault="0037448D" w:rsidP="009213E6">
    <w:pPr>
      <w:pStyle w:val="Footer"/>
    </w:pPr>
    <w:r w:rsidRPr="009213E6">
      <w:t>CA Building Energy Efficiency Standards - 201</w:t>
    </w:r>
    <w:r>
      <w:t>9</w:t>
    </w:r>
    <w:r w:rsidRPr="009213E6">
      <w:t xml:space="preserve"> Residential Compliance</w:t>
    </w:r>
    <w:r w:rsidRPr="009213E6">
      <w:tab/>
    </w:r>
    <w:r w:rsidRPr="00E84F79">
      <w:t xml:space="preserve"> </w:t>
    </w:r>
    <w:r>
      <w:t>January 20</w:t>
    </w:r>
    <w:del w:id="25" w:author="Smith, Alexis@Energy" w:date="2018-11-29T10:08:00Z">
      <w:r w:rsidDel="007E127B">
        <w:delText>20</w:delText>
      </w:r>
    </w:del>
    <w:ins w:id="26" w:author="Smith, Alexis@Energy" w:date="2018-11-29T10:08: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5CB7C" w14:textId="77777777" w:rsidR="0037448D" w:rsidRDefault="003744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1356E8DD" w:rsidR="0037448D" w:rsidRPr="009213E6" w:rsidRDefault="0037448D" w:rsidP="009213E6">
    <w:pPr>
      <w:pStyle w:val="Footer"/>
    </w:pPr>
    <w:r w:rsidRPr="009213E6">
      <w:t>CA Building Energy Efficiency Standards - 201</w:t>
    </w:r>
    <w:r>
      <w:t>9</w:t>
    </w:r>
    <w:r w:rsidRPr="009213E6">
      <w:t xml:space="preserve"> Residential Compliance</w:t>
    </w:r>
    <w:r w:rsidRPr="009213E6">
      <w:tab/>
    </w:r>
    <w:r w:rsidRPr="00E84F79">
      <w:t xml:space="preserve"> </w:t>
    </w:r>
    <w:r>
      <w:t>January 20</w:t>
    </w:r>
    <w:del w:id="50" w:author="Smith, Alexis@Energy" w:date="2018-11-29T10:08:00Z">
      <w:r w:rsidDel="007E127B">
        <w:delText>20</w:delText>
      </w:r>
    </w:del>
    <w:ins w:id="51" w:author="Smith, Alexis@Energy" w:date="2018-11-29T10:09: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19CB4CF4" w:rsidR="0037448D" w:rsidRPr="00A165EE" w:rsidRDefault="0037448D"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w:t>
    </w:r>
    <w:del w:id="117" w:author="Smith, Alexis@Energy" w:date="2018-11-29T10:09:00Z">
      <w:r w:rsidDel="007E127B">
        <w:delText>20</w:delText>
      </w:r>
    </w:del>
    <w:ins w:id="118" w:author="Smith, Alexis@Energy" w:date="2018-11-29T10:09: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6AF53" w14:textId="77777777" w:rsidR="0037448D" w:rsidRDefault="0037448D">
      <w:r>
        <w:separator/>
      </w:r>
    </w:p>
  </w:footnote>
  <w:footnote w:type="continuationSeparator" w:id="0">
    <w:p w14:paraId="5AA9E17D" w14:textId="77777777" w:rsidR="0037448D" w:rsidRDefault="0037448D">
      <w:r>
        <w:continuationSeparator/>
      </w:r>
    </w:p>
  </w:footnote>
  <w:footnote w:type="continuationNotice" w:id="1">
    <w:p w14:paraId="215F9993" w14:textId="77777777" w:rsidR="0037448D" w:rsidRDefault="0037448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37448D" w:rsidRDefault="0037448D">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37448D" w:rsidRPr="007770C5" w:rsidRDefault="0037448D"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41F0EC3D" w14:textId="039DC528" w:rsidR="0037448D" w:rsidRPr="007770C5" w:rsidRDefault="0037448D"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7DFB5E4E" w:rsidR="0037448D" w:rsidRPr="007770C5" w:rsidRDefault="0037448D" w:rsidP="00352336">
    <w:pPr>
      <w:suppressAutoHyphens/>
      <w:ind w:left="-90"/>
      <w:rPr>
        <w:rFonts w:ascii="Arial" w:hAnsi="Arial" w:cs="Arial"/>
        <w:sz w:val="14"/>
        <w:szCs w:val="14"/>
      </w:rPr>
    </w:pPr>
    <w:r>
      <w:rPr>
        <w:rFonts w:ascii="Arial" w:hAnsi="Arial" w:cs="Arial"/>
        <w:sz w:val="14"/>
        <w:szCs w:val="14"/>
      </w:rPr>
      <w:t>CEC-CF2R-MCH-32-H</w:t>
    </w:r>
    <w:r w:rsidRPr="007770C5">
      <w:rPr>
        <w:rFonts w:ascii="Arial" w:hAnsi="Arial" w:cs="Arial"/>
        <w:sz w:val="14"/>
        <w:szCs w:val="14"/>
      </w:rPr>
      <w:t xml:space="preserve"> (Revised</w:t>
    </w:r>
    <w:r>
      <w:rPr>
        <w:rFonts w:ascii="Arial" w:hAnsi="Arial" w:cs="Arial"/>
        <w:sz w:val="14"/>
        <w:szCs w:val="14"/>
      </w:rPr>
      <w:t xml:space="preserve"> 01/</w:t>
    </w:r>
    <w:del w:id="23" w:author="Smith, Alexis@Energy" w:date="2018-11-29T10:08:00Z">
      <w:r w:rsidDel="007E127B">
        <w:rPr>
          <w:rFonts w:ascii="Arial" w:hAnsi="Arial" w:cs="Arial"/>
          <w:sz w:val="14"/>
          <w:szCs w:val="14"/>
        </w:rPr>
        <w:delText>20</w:delText>
      </w:r>
    </w:del>
    <w:ins w:id="24" w:author="Smith, Alexis@Energy" w:date="2018-11-29T10:08: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37448D"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77777777" w:rsidR="0037448D" w:rsidRPr="00D65FA1" w:rsidRDefault="0037448D"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4EC1C7B9" w14:textId="0D020532" w:rsidR="0037448D" w:rsidRPr="00D65FA1" w:rsidRDefault="0037448D" w:rsidP="00604BA7">
          <w:pPr>
            <w:pStyle w:val="Style18"/>
            <w:rPr>
              <w:b/>
              <w:sz w:val="20"/>
            </w:rPr>
          </w:pPr>
          <w:r w:rsidRPr="00D65FA1">
            <w:rPr>
              <w:sz w:val="20"/>
            </w:rPr>
            <w:t>CF2R-MCH-</w:t>
          </w:r>
          <w:r>
            <w:rPr>
              <w:sz w:val="20"/>
            </w:rPr>
            <w:t>32-H</w:t>
          </w:r>
        </w:p>
      </w:tc>
    </w:tr>
    <w:tr w:rsidR="0037448D" w:rsidRPr="00F85124" w14:paraId="7486D1F1" w14:textId="77777777" w:rsidTr="0013183D">
      <w:trPr>
        <w:cantSplit/>
        <w:trHeight w:val="288"/>
      </w:trPr>
      <w:tc>
        <w:tcPr>
          <w:tcW w:w="2285" w:type="pct"/>
          <w:tcBorders>
            <w:right w:val="nil"/>
          </w:tcBorders>
        </w:tcPr>
        <w:p w14:paraId="5BEDD834" w14:textId="218E1766" w:rsidR="0037448D" w:rsidRPr="00F85124" w:rsidRDefault="0037448D" w:rsidP="00604BA7">
          <w:pPr>
            <w:pStyle w:val="Style19"/>
            <w:rPr>
              <w:sz w:val="12"/>
              <w:szCs w:val="12"/>
            </w:rPr>
          </w:pPr>
          <w:r>
            <w:t>Local Mechanical Exhaust</w:t>
          </w:r>
        </w:p>
      </w:tc>
      <w:tc>
        <w:tcPr>
          <w:tcW w:w="2715" w:type="pct"/>
          <w:gridSpan w:val="2"/>
          <w:tcBorders>
            <w:left w:val="nil"/>
          </w:tcBorders>
        </w:tcPr>
        <w:p w14:paraId="4E8C3980" w14:textId="27656514" w:rsidR="0037448D" w:rsidRPr="00F85124" w:rsidRDefault="0037448D"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41C52" w:rsidRPr="00341C5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41C5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37448D" w:rsidRPr="00F85124" w14:paraId="03F387F7" w14:textId="77777777" w:rsidTr="0013183D">
      <w:trPr>
        <w:cantSplit/>
        <w:trHeight w:val="288"/>
      </w:trPr>
      <w:tc>
        <w:tcPr>
          <w:tcW w:w="0" w:type="auto"/>
        </w:tcPr>
        <w:p w14:paraId="733100B6" w14:textId="77777777" w:rsidR="0037448D" w:rsidRPr="00F85124" w:rsidRDefault="0037448D" w:rsidP="0013183D">
          <w:pPr>
            <w:pStyle w:val="Style20"/>
          </w:pPr>
          <w:r w:rsidRPr="00F85124">
            <w:t>Project Name:</w:t>
          </w:r>
        </w:p>
      </w:tc>
      <w:tc>
        <w:tcPr>
          <w:tcW w:w="1596" w:type="pct"/>
        </w:tcPr>
        <w:p w14:paraId="39F53131" w14:textId="77777777" w:rsidR="0037448D" w:rsidRPr="00F85124" w:rsidRDefault="0037448D" w:rsidP="0013183D">
          <w:pPr>
            <w:pStyle w:val="Style20"/>
          </w:pPr>
          <w:r w:rsidRPr="00F85124">
            <w:t>Enforcement Agency:</w:t>
          </w:r>
        </w:p>
      </w:tc>
      <w:tc>
        <w:tcPr>
          <w:tcW w:w="1119" w:type="pct"/>
        </w:tcPr>
        <w:p w14:paraId="0E6CEE02" w14:textId="77777777" w:rsidR="0037448D" w:rsidRPr="00F85124" w:rsidRDefault="0037448D" w:rsidP="0013183D">
          <w:pPr>
            <w:pStyle w:val="Style20"/>
          </w:pPr>
          <w:r w:rsidRPr="00F85124">
            <w:t>Permit Number:</w:t>
          </w:r>
        </w:p>
      </w:tc>
    </w:tr>
    <w:tr w:rsidR="0037448D" w:rsidRPr="00F85124" w14:paraId="320E1DAE" w14:textId="77777777" w:rsidTr="0013183D">
      <w:trPr>
        <w:cantSplit/>
        <w:trHeight w:val="288"/>
      </w:trPr>
      <w:tc>
        <w:tcPr>
          <w:tcW w:w="0" w:type="auto"/>
        </w:tcPr>
        <w:p w14:paraId="30B3BBEA" w14:textId="77777777" w:rsidR="0037448D" w:rsidRPr="00F85124" w:rsidRDefault="0037448D" w:rsidP="0013183D">
          <w:pPr>
            <w:pStyle w:val="Style20"/>
            <w:rPr>
              <w:vertAlign w:val="superscript"/>
            </w:rPr>
          </w:pPr>
          <w:r w:rsidRPr="00F85124">
            <w:t>Dwelling Address:</w:t>
          </w:r>
        </w:p>
      </w:tc>
      <w:tc>
        <w:tcPr>
          <w:tcW w:w="1596" w:type="pct"/>
        </w:tcPr>
        <w:p w14:paraId="7A3CC7C9" w14:textId="77777777" w:rsidR="0037448D" w:rsidRPr="00F85124" w:rsidRDefault="0037448D" w:rsidP="0013183D">
          <w:pPr>
            <w:pStyle w:val="Style20"/>
            <w:rPr>
              <w:vertAlign w:val="superscript"/>
            </w:rPr>
          </w:pPr>
          <w:r w:rsidRPr="00F85124">
            <w:t>City</w:t>
          </w:r>
          <w:r>
            <w:t>:</w:t>
          </w:r>
        </w:p>
      </w:tc>
      <w:tc>
        <w:tcPr>
          <w:tcW w:w="1119" w:type="pct"/>
        </w:tcPr>
        <w:p w14:paraId="08C96AAD" w14:textId="77777777" w:rsidR="0037448D" w:rsidRPr="00F85124" w:rsidRDefault="0037448D" w:rsidP="0013183D">
          <w:pPr>
            <w:pStyle w:val="Style20"/>
            <w:rPr>
              <w:vertAlign w:val="superscript"/>
            </w:rPr>
          </w:pPr>
          <w:r w:rsidRPr="00F85124">
            <w:t>Zip Code</w:t>
          </w:r>
          <w:r>
            <w:t>:</w:t>
          </w:r>
        </w:p>
      </w:tc>
    </w:tr>
  </w:tbl>
  <w:p w14:paraId="629563D7" w14:textId="77777777" w:rsidR="0037448D" w:rsidRDefault="00374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37448D" w:rsidRDefault="0037448D">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37448D" w:rsidRDefault="0037448D">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37448D"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77777777" w:rsidR="0037448D" w:rsidRPr="00927918" w:rsidRDefault="0037448D"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77777777" w:rsidR="0037448D" w:rsidRPr="00927918" w:rsidRDefault="0037448D" w:rsidP="00D85A3A">
          <w:pPr>
            <w:pStyle w:val="Style18"/>
            <w:rPr>
              <w:b/>
              <w:sz w:val="20"/>
            </w:rPr>
          </w:pPr>
          <w:r w:rsidRPr="00927918">
            <w:rPr>
              <w:sz w:val="20"/>
            </w:rPr>
            <w:t>CF2R-MCH-27</w:t>
          </w:r>
          <w:r>
            <w:rPr>
              <w:sz w:val="20"/>
            </w:rPr>
            <w:t>-H</w:t>
          </w:r>
        </w:p>
      </w:tc>
    </w:tr>
    <w:tr w:rsidR="0037448D" w:rsidRPr="00F85124" w14:paraId="67019670" w14:textId="77777777" w:rsidTr="00023A98">
      <w:trPr>
        <w:cantSplit/>
        <w:trHeight w:val="288"/>
      </w:trPr>
      <w:tc>
        <w:tcPr>
          <w:tcW w:w="2285" w:type="pct"/>
          <w:tcBorders>
            <w:right w:val="nil"/>
          </w:tcBorders>
        </w:tcPr>
        <w:p w14:paraId="690EE3E8" w14:textId="77777777" w:rsidR="0037448D" w:rsidRPr="00F85124" w:rsidRDefault="0037448D" w:rsidP="00023A9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B4A2886" w14:textId="4A72D3BB" w:rsidR="0037448D" w:rsidRPr="00F85124" w:rsidRDefault="0037448D"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41C52" w:rsidRPr="00341C52">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41C52">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37448D" w:rsidRDefault="0037448D"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37448D" w:rsidRDefault="0037448D">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37448D" w:rsidRDefault="0037448D">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37448D"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37448D" w:rsidRPr="00D65FA1" w:rsidRDefault="0037448D"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63245B6D" w:rsidR="0037448D" w:rsidRPr="00D65FA1" w:rsidRDefault="0037448D" w:rsidP="00604BA7">
          <w:pPr>
            <w:pStyle w:val="Style18"/>
            <w:rPr>
              <w:b/>
              <w:sz w:val="20"/>
            </w:rPr>
          </w:pPr>
          <w:r w:rsidRPr="00D65FA1">
            <w:rPr>
              <w:sz w:val="20"/>
            </w:rPr>
            <w:t>CF2R-MCH-</w:t>
          </w:r>
          <w:r>
            <w:rPr>
              <w:sz w:val="20"/>
            </w:rPr>
            <w:t>32-H</w:t>
          </w:r>
        </w:p>
      </w:tc>
    </w:tr>
    <w:tr w:rsidR="0037448D" w:rsidRPr="00F85124" w14:paraId="3C98AFA6" w14:textId="77777777" w:rsidTr="00023A98">
      <w:trPr>
        <w:cantSplit/>
        <w:trHeight w:val="288"/>
      </w:trPr>
      <w:tc>
        <w:tcPr>
          <w:tcW w:w="2285" w:type="pct"/>
          <w:tcBorders>
            <w:right w:val="nil"/>
          </w:tcBorders>
        </w:tcPr>
        <w:p w14:paraId="2696ED26" w14:textId="7DE33BEA" w:rsidR="0037448D" w:rsidRPr="00F85124" w:rsidRDefault="0037448D"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25978AED" w:rsidR="0037448D" w:rsidRPr="00F85124" w:rsidRDefault="0037448D"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41C52" w:rsidRPr="00341C5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41C5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37448D" w:rsidRDefault="0037448D"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37448D" w:rsidRDefault="0037448D">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3"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4"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72178"/>
    <w:multiLevelType w:val="hybridMultilevel"/>
    <w:tmpl w:val="48CC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6"/>
  </w:num>
  <w:num w:numId="4">
    <w:abstractNumId w:val="1"/>
  </w:num>
  <w:num w:numId="5">
    <w:abstractNumId w:val="0"/>
  </w:num>
  <w:num w:numId="6">
    <w:abstractNumId w:val="8"/>
  </w:num>
  <w:num w:numId="7">
    <w:abstractNumId w:val="17"/>
  </w:num>
  <w:num w:numId="8">
    <w:abstractNumId w:val="18"/>
  </w:num>
  <w:num w:numId="9">
    <w:abstractNumId w:val="7"/>
  </w:num>
  <w:num w:numId="10">
    <w:abstractNumId w:val="12"/>
  </w:num>
  <w:num w:numId="11">
    <w:abstractNumId w:val="20"/>
  </w:num>
  <w:num w:numId="12">
    <w:abstractNumId w:val="13"/>
  </w:num>
  <w:num w:numId="13">
    <w:abstractNumId w:val="10"/>
  </w:num>
  <w:num w:numId="14">
    <w:abstractNumId w:val="15"/>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3"/>
  </w:num>
  <w:num w:numId="19">
    <w:abstractNumId w:val="5"/>
  </w:num>
  <w:num w:numId="20">
    <w:abstractNumId w:val="21"/>
  </w:num>
  <w:num w:numId="21">
    <w:abstractNumId w:val="4"/>
  </w:num>
  <w:num w:numId="22">
    <w:abstractNumId w:val="6"/>
  </w:num>
  <w:num w:numId="23">
    <w:abstractNumId w:val="22"/>
  </w:num>
  <w:num w:numId="24">
    <w:abstractNumId w:val="19"/>
  </w:num>
  <w:num w:numId="25">
    <w:abstractNumId w:val="14"/>
  </w:num>
  <w:num w:numId="26">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65F9"/>
    <w:rsid w:val="00023A98"/>
    <w:rsid w:val="00026B59"/>
    <w:rsid w:val="00031FF2"/>
    <w:rsid w:val="00035135"/>
    <w:rsid w:val="00037F93"/>
    <w:rsid w:val="000452DE"/>
    <w:rsid w:val="00045AF9"/>
    <w:rsid w:val="00052480"/>
    <w:rsid w:val="0006136B"/>
    <w:rsid w:val="0006325B"/>
    <w:rsid w:val="00067802"/>
    <w:rsid w:val="00070E18"/>
    <w:rsid w:val="00074257"/>
    <w:rsid w:val="000753FB"/>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11C8E"/>
    <w:rsid w:val="00121986"/>
    <w:rsid w:val="00121AEA"/>
    <w:rsid w:val="001263BF"/>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A11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1359B"/>
    <w:rsid w:val="00213B87"/>
    <w:rsid w:val="002233E9"/>
    <w:rsid w:val="00223BFD"/>
    <w:rsid w:val="00232C1C"/>
    <w:rsid w:val="00237379"/>
    <w:rsid w:val="00246307"/>
    <w:rsid w:val="002477FB"/>
    <w:rsid w:val="00260F33"/>
    <w:rsid w:val="0026531F"/>
    <w:rsid w:val="002679C3"/>
    <w:rsid w:val="0027059B"/>
    <w:rsid w:val="00276E1F"/>
    <w:rsid w:val="0029047D"/>
    <w:rsid w:val="0029154A"/>
    <w:rsid w:val="00294334"/>
    <w:rsid w:val="002A3EBD"/>
    <w:rsid w:val="002A4574"/>
    <w:rsid w:val="002B29C8"/>
    <w:rsid w:val="002C03F1"/>
    <w:rsid w:val="002C4695"/>
    <w:rsid w:val="002C490A"/>
    <w:rsid w:val="002D0D46"/>
    <w:rsid w:val="002D69FC"/>
    <w:rsid w:val="002F25BB"/>
    <w:rsid w:val="002F5EFB"/>
    <w:rsid w:val="002F679F"/>
    <w:rsid w:val="0030200E"/>
    <w:rsid w:val="00306CAA"/>
    <w:rsid w:val="00310D9A"/>
    <w:rsid w:val="0032216A"/>
    <w:rsid w:val="00324825"/>
    <w:rsid w:val="003255BF"/>
    <w:rsid w:val="00332461"/>
    <w:rsid w:val="003363E8"/>
    <w:rsid w:val="00341C52"/>
    <w:rsid w:val="00341EBD"/>
    <w:rsid w:val="003426B7"/>
    <w:rsid w:val="00350756"/>
    <w:rsid w:val="00352336"/>
    <w:rsid w:val="00353923"/>
    <w:rsid w:val="00353AD6"/>
    <w:rsid w:val="00354C00"/>
    <w:rsid w:val="00355C2A"/>
    <w:rsid w:val="003563E7"/>
    <w:rsid w:val="00362ECD"/>
    <w:rsid w:val="00370F90"/>
    <w:rsid w:val="0037448D"/>
    <w:rsid w:val="00377144"/>
    <w:rsid w:val="0038173A"/>
    <w:rsid w:val="003837C9"/>
    <w:rsid w:val="003A3A65"/>
    <w:rsid w:val="003A3D8D"/>
    <w:rsid w:val="003A6A70"/>
    <w:rsid w:val="003B6CB0"/>
    <w:rsid w:val="003C565D"/>
    <w:rsid w:val="003D0A5A"/>
    <w:rsid w:val="003D30A5"/>
    <w:rsid w:val="003D40CF"/>
    <w:rsid w:val="003D5DA1"/>
    <w:rsid w:val="003E3948"/>
    <w:rsid w:val="003E7373"/>
    <w:rsid w:val="003E7FF4"/>
    <w:rsid w:val="003F2391"/>
    <w:rsid w:val="003F49B9"/>
    <w:rsid w:val="004152D0"/>
    <w:rsid w:val="00417094"/>
    <w:rsid w:val="00423E8B"/>
    <w:rsid w:val="00431F8D"/>
    <w:rsid w:val="004351D2"/>
    <w:rsid w:val="00444E93"/>
    <w:rsid w:val="00445E71"/>
    <w:rsid w:val="0045236C"/>
    <w:rsid w:val="004575B2"/>
    <w:rsid w:val="00465DA8"/>
    <w:rsid w:val="00467A82"/>
    <w:rsid w:val="00471B21"/>
    <w:rsid w:val="004726CC"/>
    <w:rsid w:val="004772E1"/>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1464"/>
    <w:rsid w:val="00517C75"/>
    <w:rsid w:val="00521E1D"/>
    <w:rsid w:val="00537C0F"/>
    <w:rsid w:val="005405B0"/>
    <w:rsid w:val="005410ED"/>
    <w:rsid w:val="0054256A"/>
    <w:rsid w:val="00542FD3"/>
    <w:rsid w:val="00551740"/>
    <w:rsid w:val="005518CD"/>
    <w:rsid w:val="005521FB"/>
    <w:rsid w:val="005708C9"/>
    <w:rsid w:val="00573D96"/>
    <w:rsid w:val="00584D67"/>
    <w:rsid w:val="005A21B1"/>
    <w:rsid w:val="005A2B97"/>
    <w:rsid w:val="005A66DA"/>
    <w:rsid w:val="005D17AE"/>
    <w:rsid w:val="005D3827"/>
    <w:rsid w:val="005D3BD0"/>
    <w:rsid w:val="005D410F"/>
    <w:rsid w:val="005D51CC"/>
    <w:rsid w:val="005D66CB"/>
    <w:rsid w:val="005E1615"/>
    <w:rsid w:val="005E1FE6"/>
    <w:rsid w:val="005E2F74"/>
    <w:rsid w:val="005F61B2"/>
    <w:rsid w:val="0060116F"/>
    <w:rsid w:val="00604BA7"/>
    <w:rsid w:val="00613729"/>
    <w:rsid w:val="006312CE"/>
    <w:rsid w:val="006368EF"/>
    <w:rsid w:val="00636F83"/>
    <w:rsid w:val="0064067F"/>
    <w:rsid w:val="00640CBD"/>
    <w:rsid w:val="00650F0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F1E84"/>
    <w:rsid w:val="006F20AA"/>
    <w:rsid w:val="006F5261"/>
    <w:rsid w:val="00700F25"/>
    <w:rsid w:val="007043ED"/>
    <w:rsid w:val="00707DEC"/>
    <w:rsid w:val="0072157A"/>
    <w:rsid w:val="007277D4"/>
    <w:rsid w:val="00731786"/>
    <w:rsid w:val="00757E79"/>
    <w:rsid w:val="00762E40"/>
    <w:rsid w:val="00767718"/>
    <w:rsid w:val="00771100"/>
    <w:rsid w:val="00777B2F"/>
    <w:rsid w:val="00786052"/>
    <w:rsid w:val="0078705F"/>
    <w:rsid w:val="0079128F"/>
    <w:rsid w:val="00791629"/>
    <w:rsid w:val="00795E0C"/>
    <w:rsid w:val="007A093B"/>
    <w:rsid w:val="007A4BBF"/>
    <w:rsid w:val="007A5D38"/>
    <w:rsid w:val="007C522D"/>
    <w:rsid w:val="007D3387"/>
    <w:rsid w:val="007D4CA3"/>
    <w:rsid w:val="007E127B"/>
    <w:rsid w:val="007E1719"/>
    <w:rsid w:val="007E5494"/>
    <w:rsid w:val="007F6151"/>
    <w:rsid w:val="00800C91"/>
    <w:rsid w:val="00802060"/>
    <w:rsid w:val="00802F5A"/>
    <w:rsid w:val="00806304"/>
    <w:rsid w:val="008236A7"/>
    <w:rsid w:val="00827F4B"/>
    <w:rsid w:val="00830150"/>
    <w:rsid w:val="00834B21"/>
    <w:rsid w:val="008378BF"/>
    <w:rsid w:val="00846618"/>
    <w:rsid w:val="008472E3"/>
    <w:rsid w:val="0085658C"/>
    <w:rsid w:val="00873389"/>
    <w:rsid w:val="00877D26"/>
    <w:rsid w:val="00883B90"/>
    <w:rsid w:val="008951AB"/>
    <w:rsid w:val="008978A7"/>
    <w:rsid w:val="008A0EE5"/>
    <w:rsid w:val="008A46CE"/>
    <w:rsid w:val="008A77FE"/>
    <w:rsid w:val="008B7043"/>
    <w:rsid w:val="008C5AD3"/>
    <w:rsid w:val="008C702A"/>
    <w:rsid w:val="008D037B"/>
    <w:rsid w:val="008D2AD1"/>
    <w:rsid w:val="008D7DBB"/>
    <w:rsid w:val="008E21F5"/>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51BB7"/>
    <w:rsid w:val="009528FF"/>
    <w:rsid w:val="00954811"/>
    <w:rsid w:val="00954E27"/>
    <w:rsid w:val="0095737E"/>
    <w:rsid w:val="0096325C"/>
    <w:rsid w:val="00972E73"/>
    <w:rsid w:val="00992AE0"/>
    <w:rsid w:val="009A4F12"/>
    <w:rsid w:val="009A4F6D"/>
    <w:rsid w:val="009A708E"/>
    <w:rsid w:val="009B1087"/>
    <w:rsid w:val="009C1248"/>
    <w:rsid w:val="009C4F94"/>
    <w:rsid w:val="009C7275"/>
    <w:rsid w:val="009D4C4A"/>
    <w:rsid w:val="009D6D23"/>
    <w:rsid w:val="009E7A2F"/>
    <w:rsid w:val="009F41D2"/>
    <w:rsid w:val="009F4FC9"/>
    <w:rsid w:val="00A03A9B"/>
    <w:rsid w:val="00A062A4"/>
    <w:rsid w:val="00A064F6"/>
    <w:rsid w:val="00A106C7"/>
    <w:rsid w:val="00A26E22"/>
    <w:rsid w:val="00A31477"/>
    <w:rsid w:val="00A35980"/>
    <w:rsid w:val="00A377D9"/>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1A32"/>
    <w:rsid w:val="00AD1CB3"/>
    <w:rsid w:val="00AD7B71"/>
    <w:rsid w:val="00AE29FB"/>
    <w:rsid w:val="00AE5DAC"/>
    <w:rsid w:val="00AE6DE8"/>
    <w:rsid w:val="00B3284C"/>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3503"/>
    <w:rsid w:val="00BF54E0"/>
    <w:rsid w:val="00C01E1A"/>
    <w:rsid w:val="00C03396"/>
    <w:rsid w:val="00C053EF"/>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506C"/>
    <w:rsid w:val="00D0728E"/>
    <w:rsid w:val="00D1405D"/>
    <w:rsid w:val="00D2532B"/>
    <w:rsid w:val="00D25693"/>
    <w:rsid w:val="00D26DCF"/>
    <w:rsid w:val="00D329E4"/>
    <w:rsid w:val="00D431C2"/>
    <w:rsid w:val="00D434B0"/>
    <w:rsid w:val="00D45E88"/>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7F00"/>
    <w:rsid w:val="00DD2592"/>
    <w:rsid w:val="00DD4B3B"/>
    <w:rsid w:val="00DE4D94"/>
    <w:rsid w:val="00DE79CE"/>
    <w:rsid w:val="00DF4E35"/>
    <w:rsid w:val="00E0224C"/>
    <w:rsid w:val="00E04D85"/>
    <w:rsid w:val="00E168DF"/>
    <w:rsid w:val="00E22DBA"/>
    <w:rsid w:val="00E326DF"/>
    <w:rsid w:val="00E3328B"/>
    <w:rsid w:val="00E35A2C"/>
    <w:rsid w:val="00E37C19"/>
    <w:rsid w:val="00E5118D"/>
    <w:rsid w:val="00E54A96"/>
    <w:rsid w:val="00E658A8"/>
    <w:rsid w:val="00E74FA7"/>
    <w:rsid w:val="00E84254"/>
    <w:rsid w:val="00E842BD"/>
    <w:rsid w:val="00E84F79"/>
    <w:rsid w:val="00E94DBE"/>
    <w:rsid w:val="00E9761F"/>
    <w:rsid w:val="00EB1DEC"/>
    <w:rsid w:val="00EB3465"/>
    <w:rsid w:val="00EB40E3"/>
    <w:rsid w:val="00EC0A97"/>
    <w:rsid w:val="00EC36AD"/>
    <w:rsid w:val="00ED2264"/>
    <w:rsid w:val="00ED7383"/>
    <w:rsid w:val="00EE1876"/>
    <w:rsid w:val="00EE6757"/>
    <w:rsid w:val="00EF05FF"/>
    <w:rsid w:val="00EF64A5"/>
    <w:rsid w:val="00F111F9"/>
    <w:rsid w:val="00F1220E"/>
    <w:rsid w:val="00F26A73"/>
    <w:rsid w:val="00F33AAA"/>
    <w:rsid w:val="00F4057B"/>
    <w:rsid w:val="00F464CD"/>
    <w:rsid w:val="00F52A83"/>
    <w:rsid w:val="00F557F6"/>
    <w:rsid w:val="00F635DD"/>
    <w:rsid w:val="00F66DC5"/>
    <w:rsid w:val="00F735AD"/>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46865-2BDA-4C5B-BF68-028557B4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20</cp:revision>
  <cp:lastPrinted>2018-10-25T19:31:00Z</cp:lastPrinted>
  <dcterms:created xsi:type="dcterms:W3CDTF">2018-11-29T14:58:00Z</dcterms:created>
  <dcterms:modified xsi:type="dcterms:W3CDTF">2018-12-21T17:19:00Z</dcterms:modified>
</cp:coreProperties>
</file>
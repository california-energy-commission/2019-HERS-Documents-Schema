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950"/>
        <w:gridCol w:w="5305"/>
      </w:tblGrid>
      <w:tr w:rsidR="007E2192" w:rsidRPr="009577D0" w14:paraId="19AEA51F" w14:textId="77777777" w:rsidTr="005E1CEF">
        <w:trPr>
          <w:trHeight w:val="158"/>
          <w:ins w:id="0" w:author="Balneg, Ronald@Energy" w:date="2018-05-11T13:56:00Z"/>
        </w:trPr>
        <w:tc>
          <w:tcPr>
            <w:tcW w:w="10790" w:type="dxa"/>
            <w:gridSpan w:val="3"/>
            <w:vAlign w:val="center"/>
          </w:tcPr>
          <w:p w14:paraId="509C5D28" w14:textId="5CD6E039" w:rsidR="007E2192" w:rsidRPr="005E1CEF" w:rsidRDefault="007E2192" w:rsidP="005F1728">
            <w:pPr>
              <w:spacing w:after="0" w:line="240" w:lineRule="auto"/>
              <w:rPr>
                <w:ins w:id="1" w:author="Balneg, Ronald@Energy" w:date="2018-05-11T13:56:00Z"/>
                <w:rFonts w:asciiTheme="minorHAnsi" w:hAnsiTheme="minorHAnsi"/>
                <w:b/>
                <w:sz w:val="18"/>
                <w:szCs w:val="18"/>
              </w:rPr>
            </w:pPr>
            <w:ins w:id="2" w:author="Balneg, Ronald@Energy" w:date="2018-05-11T13:56:00Z">
              <w:r w:rsidRPr="005E1CEF">
                <w:rPr>
                  <w:rFonts w:asciiTheme="minorHAnsi" w:hAnsiTheme="minorHAnsi"/>
                  <w:b/>
                  <w:sz w:val="18"/>
                  <w:szCs w:val="18"/>
                </w:rPr>
                <w:t>A. Whole House Fan Measurement</w:t>
              </w:r>
            </w:ins>
            <w:ins w:id="3" w:author="Balneg, Ronald@Energy" w:date="2018-05-16T11:08:00Z">
              <w:r w:rsidR="00285DBE" w:rsidRPr="005E1CEF">
                <w:rPr>
                  <w:rFonts w:asciiTheme="minorHAnsi" w:hAnsiTheme="minorHAnsi"/>
                  <w:b/>
                  <w:sz w:val="18"/>
                  <w:szCs w:val="18"/>
                </w:rPr>
                <w:t xml:space="preserve"> Procedures</w:t>
              </w:r>
            </w:ins>
          </w:p>
        </w:tc>
      </w:tr>
      <w:tr w:rsidR="007E2192" w:rsidRPr="009577D0" w14:paraId="689F815A" w14:textId="77777777" w:rsidTr="000155FF">
        <w:trPr>
          <w:trHeight w:val="144"/>
          <w:ins w:id="4" w:author="Balneg, Ronald@Energy" w:date="2018-05-11T13:56:00Z"/>
        </w:trPr>
        <w:tc>
          <w:tcPr>
            <w:tcW w:w="535" w:type="dxa"/>
          </w:tcPr>
          <w:p w14:paraId="0B04F4AA" w14:textId="56C3FA78" w:rsidR="007E2192" w:rsidRPr="005E1CEF" w:rsidRDefault="007E2192" w:rsidP="00D24170">
            <w:pPr>
              <w:spacing w:after="0" w:line="240" w:lineRule="auto"/>
              <w:jc w:val="center"/>
              <w:rPr>
                <w:ins w:id="5" w:author="Balneg, Ronald@Energy" w:date="2018-05-11T14:31:00Z"/>
                <w:rStyle w:val="CommentReference"/>
                <w:sz w:val="18"/>
                <w:szCs w:val="18"/>
              </w:rPr>
            </w:pPr>
            <w:ins w:id="6" w:author="Balneg, Ronald@Energy" w:date="2018-05-11T14:31:00Z">
              <w:r w:rsidRPr="005E1CEF">
                <w:rPr>
                  <w:rStyle w:val="CommentReference"/>
                  <w:sz w:val="18"/>
                  <w:szCs w:val="18"/>
                </w:rPr>
                <w:t>01</w:t>
              </w:r>
            </w:ins>
          </w:p>
        </w:tc>
        <w:tc>
          <w:tcPr>
            <w:tcW w:w="4950" w:type="dxa"/>
            <w:vAlign w:val="center"/>
          </w:tcPr>
          <w:p w14:paraId="5C0144B7" w14:textId="2358FD1E" w:rsidR="007E2192" w:rsidRPr="005E1CEF" w:rsidRDefault="009271B8" w:rsidP="007834A1">
            <w:pPr>
              <w:spacing w:after="0" w:line="240" w:lineRule="auto"/>
              <w:rPr>
                <w:ins w:id="7" w:author="Balneg, Ronald@Energy" w:date="2018-05-11T13:56:00Z"/>
                <w:rFonts w:asciiTheme="minorHAnsi" w:hAnsiTheme="minorHAnsi"/>
                <w:sz w:val="18"/>
                <w:szCs w:val="18"/>
              </w:rPr>
            </w:pPr>
            <w:ins w:id="8" w:author="Ferris, Todd@Energy" w:date="2018-05-29T15:31:00Z">
              <w:r w:rsidRPr="005E1CEF">
                <w:rPr>
                  <w:rFonts w:asciiTheme="minorHAnsi" w:hAnsiTheme="minorHAnsi"/>
                  <w:sz w:val="18"/>
                  <w:szCs w:val="18"/>
                </w:rPr>
                <w:t>Whole House Fan Airflow</w:t>
              </w:r>
            </w:ins>
            <w:ins w:id="9" w:author="Smith, Alexis@Energy" w:date="2018-12-28T12:08:00Z">
              <w:r w:rsidR="007834A1">
                <w:rPr>
                  <w:rFonts w:asciiTheme="minorHAnsi" w:hAnsiTheme="minorHAnsi"/>
                  <w:sz w:val="18"/>
                  <w:szCs w:val="18"/>
                </w:rPr>
                <w:t>/Watts</w:t>
              </w:r>
            </w:ins>
            <w:ins w:id="10" w:author="Ferris, Todd@Energy" w:date="2018-05-29T15:31:00Z">
              <w:r w:rsidRPr="005E1CEF">
                <w:rPr>
                  <w:rFonts w:asciiTheme="minorHAnsi" w:hAnsiTheme="minorHAnsi"/>
                  <w:sz w:val="18"/>
                  <w:szCs w:val="18"/>
                </w:rPr>
                <w:t xml:space="preserve"> Measurement Procedure</w:t>
              </w:r>
              <w:del w:id="11" w:author="Smith, Alexis@Energy" w:date="2018-12-28T12:08:00Z">
                <w:r w:rsidRPr="005E1CEF" w:rsidDel="007834A1">
                  <w:rPr>
                    <w:rFonts w:asciiTheme="minorHAnsi" w:hAnsiTheme="minorHAnsi"/>
                    <w:sz w:val="18"/>
                    <w:szCs w:val="18"/>
                  </w:rPr>
                  <w:delText xml:space="preserve"> Used</w:delText>
                </w:r>
              </w:del>
              <w:r w:rsidRPr="005E1CEF">
                <w:rPr>
                  <w:rFonts w:asciiTheme="minorHAnsi" w:hAnsiTheme="minorHAnsi"/>
                  <w:sz w:val="18"/>
                  <w:szCs w:val="18"/>
                </w:rPr>
                <w:t>:</w:t>
              </w:r>
            </w:ins>
          </w:p>
        </w:tc>
        <w:tc>
          <w:tcPr>
            <w:tcW w:w="5305" w:type="dxa"/>
            <w:vAlign w:val="center"/>
          </w:tcPr>
          <w:p w14:paraId="2566823F" w14:textId="7D65E44F" w:rsidR="007E2192" w:rsidRPr="007E7465" w:rsidRDefault="007E2192" w:rsidP="006E4D76">
            <w:pPr>
              <w:spacing w:after="0" w:line="240" w:lineRule="auto"/>
              <w:jc w:val="center"/>
              <w:rPr>
                <w:ins w:id="12" w:author="Balneg, Ronald@Energy" w:date="2018-05-11T13:56:00Z"/>
                <w:rFonts w:asciiTheme="minorHAnsi" w:hAnsiTheme="minorHAnsi"/>
                <w:sz w:val="18"/>
                <w:szCs w:val="18"/>
              </w:rPr>
            </w:pPr>
          </w:p>
        </w:tc>
      </w:tr>
      <w:tr w:rsidR="00F51A12" w:rsidRPr="009577D0" w:rsidDel="007834A1" w14:paraId="152259D4" w14:textId="381233B3" w:rsidTr="000155FF">
        <w:trPr>
          <w:trHeight w:val="144"/>
          <w:ins w:id="13" w:author="Ferris, Todd@Energy" w:date="2018-05-29T15:03:00Z"/>
          <w:del w:id="14" w:author="Smith, Alexis@Energy" w:date="2018-12-28T12:07:00Z"/>
        </w:trPr>
        <w:tc>
          <w:tcPr>
            <w:tcW w:w="535" w:type="dxa"/>
          </w:tcPr>
          <w:p w14:paraId="7E7D8D7F" w14:textId="416873EE" w:rsidR="00F51A12" w:rsidRPr="005E1CEF" w:rsidDel="007834A1" w:rsidRDefault="009271B8" w:rsidP="00F51A12">
            <w:pPr>
              <w:spacing w:after="0" w:line="240" w:lineRule="auto"/>
              <w:jc w:val="center"/>
              <w:rPr>
                <w:ins w:id="15" w:author="Ferris, Todd@Energy" w:date="2018-05-29T15:03:00Z"/>
                <w:del w:id="16" w:author="Smith, Alexis@Energy" w:date="2018-12-28T12:07:00Z"/>
                <w:rStyle w:val="CommentReference"/>
                <w:sz w:val="18"/>
                <w:szCs w:val="18"/>
              </w:rPr>
            </w:pPr>
            <w:ins w:id="17" w:author="Ferris, Todd@Energy" w:date="2018-05-29T15:30:00Z">
              <w:del w:id="18" w:author="Smith, Alexis@Energy" w:date="2018-12-28T12:07:00Z">
                <w:r w:rsidRPr="005E1CEF" w:rsidDel="007834A1">
                  <w:rPr>
                    <w:rStyle w:val="CommentReference"/>
                    <w:sz w:val="18"/>
                    <w:szCs w:val="18"/>
                  </w:rPr>
                  <w:delText>02</w:delText>
                </w:r>
              </w:del>
            </w:ins>
          </w:p>
        </w:tc>
        <w:tc>
          <w:tcPr>
            <w:tcW w:w="4950" w:type="dxa"/>
            <w:vAlign w:val="center"/>
          </w:tcPr>
          <w:p w14:paraId="31AA4503" w14:textId="75870BA4" w:rsidR="00F51A12" w:rsidRPr="005E1CEF" w:rsidDel="007834A1" w:rsidRDefault="009271B8" w:rsidP="00F51A12">
            <w:pPr>
              <w:spacing w:after="0" w:line="240" w:lineRule="auto"/>
              <w:rPr>
                <w:ins w:id="19" w:author="Ferris, Todd@Energy" w:date="2018-05-29T15:03:00Z"/>
                <w:del w:id="20" w:author="Smith, Alexis@Energy" w:date="2018-12-28T12:07:00Z"/>
                <w:rFonts w:asciiTheme="minorHAnsi" w:hAnsiTheme="minorHAnsi"/>
                <w:sz w:val="18"/>
                <w:szCs w:val="18"/>
              </w:rPr>
            </w:pPr>
            <w:ins w:id="21" w:author="Ferris, Todd@Energy" w:date="2018-05-29T15:31:00Z">
              <w:del w:id="22" w:author="Smith, Alexis@Energy" w:date="2018-12-28T12:07:00Z">
                <w:r w:rsidRPr="005E1CEF" w:rsidDel="007834A1">
                  <w:rPr>
                    <w:rFonts w:asciiTheme="minorHAnsi" w:hAnsiTheme="minorHAnsi"/>
                    <w:sz w:val="18"/>
                    <w:szCs w:val="18"/>
                  </w:rPr>
                  <w:delText>Whole House Fan Watt Measurement Procedure Used:</w:delText>
                </w:r>
              </w:del>
            </w:ins>
          </w:p>
        </w:tc>
        <w:tc>
          <w:tcPr>
            <w:tcW w:w="5305" w:type="dxa"/>
            <w:vAlign w:val="center"/>
          </w:tcPr>
          <w:p w14:paraId="6C2651F0" w14:textId="58D680A6" w:rsidR="00F51A12" w:rsidRPr="007E7465" w:rsidDel="007834A1" w:rsidRDefault="00F51A12" w:rsidP="00F51A12">
            <w:pPr>
              <w:spacing w:after="0" w:line="240" w:lineRule="auto"/>
              <w:jc w:val="center"/>
              <w:rPr>
                <w:ins w:id="23" w:author="Ferris, Todd@Energy" w:date="2018-05-29T15:03:00Z"/>
                <w:del w:id="24" w:author="Smith, Alexis@Energy" w:date="2018-12-28T12:07:00Z"/>
                <w:rFonts w:asciiTheme="minorHAnsi" w:hAnsiTheme="minorHAnsi"/>
                <w:sz w:val="18"/>
                <w:szCs w:val="18"/>
              </w:rPr>
            </w:pPr>
          </w:p>
        </w:tc>
      </w:tr>
    </w:tbl>
    <w:p w14:paraId="32831E23" w14:textId="64316921" w:rsidR="00B83A59" w:rsidRPr="00F51A12" w:rsidRDefault="00B83A59" w:rsidP="00D24170">
      <w:pPr>
        <w:spacing w:line="240" w:lineRule="auto"/>
        <w:contextualSpacing/>
        <w:rPr>
          <w:sz w:val="20"/>
          <w:szCs w:val="20"/>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5F157F" w:rsidRPr="00FF77DD" w14:paraId="791A91C1" w14:textId="77777777" w:rsidTr="005E1CEF">
        <w:trPr>
          <w:trHeight w:val="158"/>
        </w:trPr>
        <w:tc>
          <w:tcPr>
            <w:tcW w:w="10790" w:type="dxa"/>
            <w:vAlign w:val="center"/>
          </w:tcPr>
          <w:p w14:paraId="6393F14E" w14:textId="1E812213" w:rsidR="005F157F" w:rsidRPr="005E1CEF" w:rsidRDefault="005F157F">
            <w:pPr>
              <w:spacing w:after="0" w:line="240" w:lineRule="auto"/>
              <w:rPr>
                <w:rFonts w:asciiTheme="minorHAnsi" w:hAnsiTheme="minorHAnsi"/>
                <w:b/>
                <w:sz w:val="18"/>
                <w:szCs w:val="18"/>
              </w:rPr>
            </w:pPr>
            <w:r w:rsidRPr="005E1CEF">
              <w:rPr>
                <w:rFonts w:asciiTheme="minorHAnsi" w:hAnsiTheme="minorHAnsi"/>
                <w:b/>
                <w:sz w:val="18"/>
                <w:szCs w:val="18"/>
              </w:rPr>
              <w:t>MCH-31</w:t>
            </w:r>
            <w:ins w:id="25" w:author="Ferris, Todd@Energy" w:date="2018-05-30T08:32:00Z">
              <w:r w:rsidR="00D35487" w:rsidRPr="005E1CEF">
                <w:rPr>
                  <w:rFonts w:asciiTheme="minorHAnsi" w:hAnsiTheme="minorHAnsi"/>
                  <w:b/>
                  <w:sz w:val="18"/>
                  <w:szCs w:val="18"/>
                </w:rPr>
                <w:t>b</w:t>
              </w:r>
            </w:ins>
            <w:del w:id="26" w:author="Ferris, Todd@Energy" w:date="2018-05-30T08:32:00Z">
              <w:r w:rsidRPr="005E1CEF" w:rsidDel="00D35487">
                <w:rPr>
                  <w:rFonts w:asciiTheme="minorHAnsi" w:hAnsiTheme="minorHAnsi"/>
                  <w:b/>
                  <w:sz w:val="18"/>
                  <w:szCs w:val="18"/>
                </w:rPr>
                <w:delText>a</w:delText>
              </w:r>
            </w:del>
            <w:r w:rsidRPr="005E1CEF">
              <w:rPr>
                <w:rFonts w:asciiTheme="minorHAnsi" w:hAnsiTheme="minorHAnsi"/>
                <w:b/>
                <w:sz w:val="18"/>
                <w:szCs w:val="18"/>
              </w:rPr>
              <w:t xml:space="preserve"> Whole House Fan Air</w:t>
            </w:r>
            <w:del w:id="27" w:author="Ferris, Todd@Energy" w:date="2018-05-30T08:55:00Z">
              <w:r w:rsidRPr="005E1CEF" w:rsidDel="00CF4137">
                <w:rPr>
                  <w:rFonts w:asciiTheme="minorHAnsi" w:hAnsiTheme="minorHAnsi"/>
                  <w:b/>
                  <w:sz w:val="18"/>
                  <w:szCs w:val="18"/>
                </w:rPr>
                <w:delText xml:space="preserve"> </w:delText>
              </w:r>
            </w:del>
            <w:ins w:id="28" w:author="Ferris, Todd@Energy" w:date="2018-05-30T08:55:00Z">
              <w:r w:rsidR="00CF4137" w:rsidRPr="005E1CEF">
                <w:rPr>
                  <w:rFonts w:asciiTheme="minorHAnsi" w:hAnsiTheme="minorHAnsi"/>
                  <w:b/>
                  <w:sz w:val="18"/>
                  <w:szCs w:val="18"/>
                </w:rPr>
                <w:t>f</w:t>
              </w:r>
            </w:ins>
            <w:del w:id="29" w:author="Ferris, Todd@Energy" w:date="2018-05-30T08:55:00Z">
              <w:r w:rsidRPr="005E1CEF" w:rsidDel="00CF4137">
                <w:rPr>
                  <w:rFonts w:asciiTheme="minorHAnsi" w:hAnsiTheme="minorHAnsi"/>
                  <w:b/>
                  <w:sz w:val="18"/>
                  <w:szCs w:val="18"/>
                </w:rPr>
                <w:delText>F</w:delText>
              </w:r>
            </w:del>
            <w:r w:rsidRPr="005E1CEF">
              <w:rPr>
                <w:rFonts w:asciiTheme="minorHAnsi" w:hAnsiTheme="minorHAnsi"/>
                <w:b/>
                <w:sz w:val="18"/>
                <w:szCs w:val="18"/>
              </w:rPr>
              <w:t xml:space="preserve">low and Fan Efficacy – </w:t>
            </w:r>
            <w:ins w:id="30" w:author="Ferris, Todd@Energy" w:date="2018-05-30T09:12:00Z">
              <w:r w:rsidR="007E7465">
                <w:rPr>
                  <w:rFonts w:asciiTheme="minorHAnsi" w:hAnsiTheme="minorHAnsi"/>
                  <w:b/>
                  <w:sz w:val="18"/>
                  <w:szCs w:val="18"/>
                </w:rPr>
                <w:t>Airflow measured per whole house fan and watts measured as a total value</w:t>
              </w:r>
            </w:ins>
          </w:p>
        </w:tc>
      </w:tr>
    </w:tbl>
    <w:p w14:paraId="569B079B" w14:textId="334ABF12" w:rsidR="005F157F" w:rsidRPr="005E1CEF" w:rsidRDefault="005F157F" w:rsidP="00D24170">
      <w:pPr>
        <w:spacing w:line="240" w:lineRule="auto"/>
        <w:contextualSpacing/>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934A16" w:rsidRPr="007E7465" w14:paraId="4099841C" w14:textId="77777777" w:rsidTr="00D35487">
        <w:tc>
          <w:tcPr>
            <w:tcW w:w="10795" w:type="dxa"/>
            <w:gridSpan w:val="6"/>
          </w:tcPr>
          <w:p w14:paraId="37D0DCBB" w14:textId="132422C1" w:rsidR="00934A16" w:rsidRPr="005E1CEF" w:rsidRDefault="00934A16" w:rsidP="00934A16">
            <w:pPr>
              <w:spacing w:after="0" w:line="240" w:lineRule="auto"/>
              <w:rPr>
                <w:rFonts w:asciiTheme="minorHAnsi" w:hAnsiTheme="minorHAnsi"/>
                <w:b/>
                <w:sz w:val="18"/>
                <w:szCs w:val="18"/>
              </w:rPr>
            </w:pPr>
            <w:r w:rsidRPr="005E1CEF">
              <w:rPr>
                <w:rFonts w:asciiTheme="minorHAnsi" w:hAnsiTheme="minorHAnsi"/>
                <w:b/>
                <w:sz w:val="18"/>
                <w:szCs w:val="18"/>
              </w:rPr>
              <w:t>B. 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934A16" w:rsidRPr="007E7465" w14:paraId="340796C8" w14:textId="77777777" w:rsidTr="006E4D76">
              <w:trPr>
                <w:trHeight w:val="158"/>
              </w:trPr>
              <w:tc>
                <w:tcPr>
                  <w:tcW w:w="11030" w:type="dxa"/>
                  <w:tcBorders>
                    <w:top w:val="nil"/>
                    <w:left w:val="nil"/>
                    <w:bottom w:val="nil"/>
                    <w:right w:val="nil"/>
                  </w:tcBorders>
                  <w:vAlign w:val="center"/>
                </w:tcPr>
                <w:p w14:paraId="62B0CF25" w14:textId="658E43FD" w:rsidR="00934A16" w:rsidRPr="005E1CEF" w:rsidRDefault="00934A16" w:rsidP="006E4D76">
                  <w:pPr>
                    <w:spacing w:after="0" w:line="240" w:lineRule="auto"/>
                    <w:ind w:left="-115"/>
                    <w:rPr>
                      <w:rFonts w:asciiTheme="minorHAnsi" w:hAnsiTheme="minorHAnsi"/>
                      <w:sz w:val="18"/>
                      <w:szCs w:val="18"/>
                    </w:rPr>
                  </w:pPr>
                  <w:r w:rsidRPr="005E1CEF">
                    <w:rPr>
                      <w:rFonts w:asciiTheme="minorHAnsi" w:hAnsiTheme="minorHAnsi"/>
                      <w:sz w:val="18"/>
                      <w:szCs w:val="18"/>
                    </w:rPr>
                    <w:t>Requirements for Whole House Fans are given in Section</w:t>
                  </w:r>
                  <w:r w:rsidR="006E4D76" w:rsidRPr="005E1CEF">
                    <w:rPr>
                      <w:rFonts w:asciiTheme="minorHAnsi" w:hAnsiTheme="minorHAnsi"/>
                      <w:sz w:val="18"/>
                      <w:szCs w:val="18"/>
                    </w:rPr>
                    <w:t>s 150.1(b)3.B.vi. and 150.1(c)12d</w:t>
                  </w:r>
                </w:p>
              </w:tc>
            </w:tr>
          </w:tbl>
          <w:p w14:paraId="6CC0EEE4" w14:textId="77777777" w:rsidR="00934A16" w:rsidRPr="005E1CEF" w:rsidRDefault="00934A16">
            <w:pPr>
              <w:spacing w:line="240" w:lineRule="auto"/>
              <w:contextualSpacing/>
              <w:rPr>
                <w:sz w:val="18"/>
                <w:szCs w:val="18"/>
              </w:rPr>
            </w:pPr>
          </w:p>
        </w:tc>
      </w:tr>
      <w:tr w:rsidR="002166CE" w:rsidRPr="007E7465" w14:paraId="3D8C26A4" w14:textId="77777777" w:rsidTr="00D24170">
        <w:tc>
          <w:tcPr>
            <w:tcW w:w="1656" w:type="dxa"/>
            <w:vAlign w:val="center"/>
          </w:tcPr>
          <w:p w14:paraId="5C6DF392" w14:textId="30734010"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01</w:t>
            </w:r>
          </w:p>
        </w:tc>
        <w:tc>
          <w:tcPr>
            <w:tcW w:w="1656" w:type="dxa"/>
            <w:vAlign w:val="center"/>
          </w:tcPr>
          <w:p w14:paraId="01261A3C" w14:textId="5B7EDC76"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02</w:t>
            </w:r>
          </w:p>
        </w:tc>
        <w:tc>
          <w:tcPr>
            <w:tcW w:w="2304" w:type="dxa"/>
            <w:vAlign w:val="center"/>
          </w:tcPr>
          <w:p w14:paraId="2DC91C61" w14:textId="2CDC94B4"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03</w:t>
            </w:r>
          </w:p>
        </w:tc>
        <w:tc>
          <w:tcPr>
            <w:tcW w:w="2304" w:type="dxa"/>
            <w:vAlign w:val="center"/>
          </w:tcPr>
          <w:p w14:paraId="17529201" w14:textId="5C936F4D"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04</w:t>
            </w:r>
          </w:p>
        </w:tc>
        <w:tc>
          <w:tcPr>
            <w:tcW w:w="1440" w:type="dxa"/>
            <w:vAlign w:val="center"/>
          </w:tcPr>
          <w:p w14:paraId="55B7EA65" w14:textId="6AABA407"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05</w:t>
            </w:r>
          </w:p>
        </w:tc>
        <w:tc>
          <w:tcPr>
            <w:tcW w:w="1435" w:type="dxa"/>
            <w:vAlign w:val="center"/>
          </w:tcPr>
          <w:p w14:paraId="0BA80577" w14:textId="55C0859F"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06</w:t>
            </w:r>
          </w:p>
        </w:tc>
      </w:tr>
      <w:tr w:rsidR="002166CE" w:rsidRPr="007E7465" w14:paraId="422634B4" w14:textId="77777777" w:rsidTr="00D24170">
        <w:tc>
          <w:tcPr>
            <w:tcW w:w="1656" w:type="dxa"/>
            <w:vAlign w:val="center"/>
          </w:tcPr>
          <w:p w14:paraId="6B8DA09B" w14:textId="3DCC829C"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Fan Name</w:t>
            </w:r>
          </w:p>
        </w:tc>
        <w:tc>
          <w:tcPr>
            <w:tcW w:w="1656" w:type="dxa"/>
            <w:vAlign w:val="center"/>
          </w:tcPr>
          <w:p w14:paraId="33573A11" w14:textId="3ADB3AB0"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Fan Location</w:t>
            </w:r>
          </w:p>
        </w:tc>
        <w:tc>
          <w:tcPr>
            <w:tcW w:w="2304" w:type="dxa"/>
            <w:vAlign w:val="center"/>
          </w:tcPr>
          <w:p w14:paraId="345B7D69" w14:textId="45BB0A6F"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WHF Manufacturer Name</w:t>
            </w:r>
          </w:p>
        </w:tc>
        <w:tc>
          <w:tcPr>
            <w:tcW w:w="2304" w:type="dxa"/>
            <w:vAlign w:val="center"/>
          </w:tcPr>
          <w:p w14:paraId="34E6F9D1" w14:textId="0DF563F0"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WHF Model Number</w:t>
            </w:r>
          </w:p>
        </w:tc>
        <w:tc>
          <w:tcPr>
            <w:tcW w:w="1440" w:type="dxa"/>
            <w:vAlign w:val="center"/>
          </w:tcPr>
          <w:p w14:paraId="1C0A8425" w14:textId="5ACF2F62"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WHF Measured Airflow (CFM)</w:t>
            </w:r>
          </w:p>
        </w:tc>
        <w:tc>
          <w:tcPr>
            <w:tcW w:w="1435" w:type="dxa"/>
            <w:vAlign w:val="center"/>
          </w:tcPr>
          <w:p w14:paraId="5A7C4247" w14:textId="5A461381" w:rsidR="00934A16" w:rsidRPr="005E1CEF" w:rsidRDefault="00934A16">
            <w:pPr>
              <w:spacing w:line="240" w:lineRule="auto"/>
              <w:contextualSpacing/>
              <w:jc w:val="center"/>
              <w:rPr>
                <w:sz w:val="18"/>
                <w:szCs w:val="18"/>
              </w:rPr>
            </w:pPr>
            <w:r w:rsidRPr="005E1CEF">
              <w:rPr>
                <w:rFonts w:asciiTheme="minorHAnsi" w:hAnsiTheme="minorHAnsi"/>
                <w:sz w:val="18"/>
                <w:szCs w:val="18"/>
              </w:rPr>
              <w:t xml:space="preserve">WHF </w:t>
            </w:r>
            <w:ins w:id="31" w:author="Ferris, Todd@Energy" w:date="2018-05-30T08:36:00Z">
              <w:r w:rsidR="00D35487" w:rsidRPr="005E1CEF">
                <w:rPr>
                  <w:rFonts w:asciiTheme="minorHAnsi" w:hAnsiTheme="minorHAnsi"/>
                  <w:sz w:val="18"/>
                  <w:szCs w:val="18"/>
                </w:rPr>
                <w:t xml:space="preserve"> </w:t>
              </w:r>
            </w:ins>
            <w:r w:rsidRPr="005E1CEF">
              <w:rPr>
                <w:rFonts w:asciiTheme="minorHAnsi" w:hAnsiTheme="minorHAnsi"/>
                <w:sz w:val="18"/>
                <w:szCs w:val="18"/>
              </w:rPr>
              <w:t>Measured Watts</w:t>
            </w:r>
          </w:p>
        </w:tc>
      </w:tr>
      <w:tr w:rsidR="007834A1" w:rsidRPr="007E7465" w14:paraId="61C4CB17" w14:textId="77777777" w:rsidTr="007070A4">
        <w:trPr>
          <w:trHeight w:val="260"/>
        </w:trPr>
        <w:tc>
          <w:tcPr>
            <w:tcW w:w="1656" w:type="dxa"/>
          </w:tcPr>
          <w:p w14:paraId="75A7D1F8" w14:textId="77777777" w:rsidR="007834A1" w:rsidRPr="005E1CEF" w:rsidRDefault="007834A1" w:rsidP="00934A16">
            <w:pPr>
              <w:spacing w:line="240" w:lineRule="auto"/>
              <w:contextualSpacing/>
              <w:rPr>
                <w:sz w:val="18"/>
                <w:szCs w:val="18"/>
              </w:rPr>
            </w:pPr>
          </w:p>
        </w:tc>
        <w:tc>
          <w:tcPr>
            <w:tcW w:w="1656" w:type="dxa"/>
          </w:tcPr>
          <w:p w14:paraId="422F0BE8" w14:textId="77777777" w:rsidR="007834A1" w:rsidRPr="005E1CEF" w:rsidRDefault="007834A1" w:rsidP="00934A16">
            <w:pPr>
              <w:spacing w:line="240" w:lineRule="auto"/>
              <w:contextualSpacing/>
              <w:rPr>
                <w:sz w:val="18"/>
                <w:szCs w:val="18"/>
              </w:rPr>
            </w:pPr>
          </w:p>
        </w:tc>
        <w:tc>
          <w:tcPr>
            <w:tcW w:w="2304" w:type="dxa"/>
          </w:tcPr>
          <w:p w14:paraId="21E8A404" w14:textId="77777777" w:rsidR="007834A1" w:rsidRPr="005E1CEF" w:rsidRDefault="007834A1" w:rsidP="00934A16">
            <w:pPr>
              <w:spacing w:line="240" w:lineRule="auto"/>
              <w:contextualSpacing/>
              <w:rPr>
                <w:sz w:val="18"/>
                <w:szCs w:val="18"/>
              </w:rPr>
            </w:pPr>
          </w:p>
        </w:tc>
        <w:tc>
          <w:tcPr>
            <w:tcW w:w="2304" w:type="dxa"/>
          </w:tcPr>
          <w:p w14:paraId="74E8F408" w14:textId="77777777" w:rsidR="007834A1" w:rsidRPr="005E1CEF" w:rsidRDefault="007834A1" w:rsidP="00934A16">
            <w:pPr>
              <w:spacing w:line="240" w:lineRule="auto"/>
              <w:contextualSpacing/>
              <w:rPr>
                <w:sz w:val="18"/>
                <w:szCs w:val="18"/>
              </w:rPr>
            </w:pPr>
          </w:p>
        </w:tc>
        <w:tc>
          <w:tcPr>
            <w:tcW w:w="1440" w:type="dxa"/>
            <w:tcBorders>
              <w:bottom w:val="single" w:sz="4" w:space="0" w:color="auto"/>
            </w:tcBorders>
          </w:tcPr>
          <w:p w14:paraId="27E6DB28" w14:textId="77777777" w:rsidR="007834A1" w:rsidRPr="005E1CEF" w:rsidRDefault="007834A1" w:rsidP="00934A16">
            <w:pPr>
              <w:spacing w:line="240" w:lineRule="auto"/>
              <w:contextualSpacing/>
              <w:rPr>
                <w:sz w:val="18"/>
                <w:szCs w:val="18"/>
              </w:rPr>
            </w:pPr>
          </w:p>
        </w:tc>
        <w:tc>
          <w:tcPr>
            <w:tcW w:w="1435" w:type="dxa"/>
            <w:vMerge w:val="restart"/>
            <w:vAlign w:val="center"/>
          </w:tcPr>
          <w:p w14:paraId="5E7257EF" w14:textId="77777777" w:rsidR="007834A1" w:rsidRPr="005E1CEF" w:rsidRDefault="007834A1">
            <w:pPr>
              <w:spacing w:line="240" w:lineRule="auto"/>
              <w:contextualSpacing/>
              <w:rPr>
                <w:sz w:val="18"/>
                <w:szCs w:val="18"/>
              </w:rPr>
            </w:pPr>
          </w:p>
        </w:tc>
      </w:tr>
      <w:tr w:rsidR="007834A1" w:rsidRPr="007E7465" w14:paraId="55E78512" w14:textId="77777777" w:rsidTr="006237D7">
        <w:tc>
          <w:tcPr>
            <w:tcW w:w="1656" w:type="dxa"/>
          </w:tcPr>
          <w:p w14:paraId="0BC30B7F" w14:textId="77777777" w:rsidR="007834A1" w:rsidRPr="005E1CEF" w:rsidRDefault="007834A1" w:rsidP="00934A16">
            <w:pPr>
              <w:spacing w:line="240" w:lineRule="auto"/>
              <w:contextualSpacing/>
              <w:rPr>
                <w:sz w:val="18"/>
                <w:szCs w:val="18"/>
              </w:rPr>
            </w:pPr>
          </w:p>
        </w:tc>
        <w:tc>
          <w:tcPr>
            <w:tcW w:w="1656" w:type="dxa"/>
          </w:tcPr>
          <w:p w14:paraId="549CB298" w14:textId="77777777" w:rsidR="007834A1" w:rsidRPr="005E1CEF" w:rsidRDefault="007834A1" w:rsidP="00934A16">
            <w:pPr>
              <w:spacing w:line="240" w:lineRule="auto"/>
              <w:contextualSpacing/>
              <w:rPr>
                <w:sz w:val="18"/>
                <w:szCs w:val="18"/>
              </w:rPr>
            </w:pPr>
          </w:p>
        </w:tc>
        <w:tc>
          <w:tcPr>
            <w:tcW w:w="2304" w:type="dxa"/>
          </w:tcPr>
          <w:p w14:paraId="1A7C588C" w14:textId="77777777" w:rsidR="007834A1" w:rsidRPr="005E1CEF" w:rsidRDefault="007834A1" w:rsidP="00934A16">
            <w:pPr>
              <w:spacing w:line="240" w:lineRule="auto"/>
              <w:contextualSpacing/>
              <w:rPr>
                <w:sz w:val="18"/>
                <w:szCs w:val="18"/>
              </w:rPr>
            </w:pPr>
          </w:p>
        </w:tc>
        <w:tc>
          <w:tcPr>
            <w:tcW w:w="2304" w:type="dxa"/>
          </w:tcPr>
          <w:p w14:paraId="2F5DB8D8" w14:textId="77777777" w:rsidR="007834A1" w:rsidRPr="005E1CEF" w:rsidRDefault="007834A1" w:rsidP="00934A16">
            <w:pPr>
              <w:spacing w:line="240" w:lineRule="auto"/>
              <w:contextualSpacing/>
              <w:rPr>
                <w:sz w:val="18"/>
                <w:szCs w:val="18"/>
              </w:rPr>
            </w:pPr>
          </w:p>
        </w:tc>
        <w:tc>
          <w:tcPr>
            <w:tcW w:w="1440" w:type="dxa"/>
            <w:tcBorders>
              <w:top w:val="single" w:sz="4" w:space="0" w:color="auto"/>
              <w:bottom w:val="single" w:sz="4" w:space="0" w:color="auto"/>
            </w:tcBorders>
          </w:tcPr>
          <w:p w14:paraId="398902F9" w14:textId="77777777" w:rsidR="007834A1" w:rsidRPr="005E1CEF" w:rsidRDefault="007834A1" w:rsidP="00934A16">
            <w:pPr>
              <w:spacing w:line="240" w:lineRule="auto"/>
              <w:contextualSpacing/>
              <w:rPr>
                <w:sz w:val="18"/>
                <w:szCs w:val="18"/>
              </w:rPr>
            </w:pPr>
          </w:p>
        </w:tc>
        <w:tc>
          <w:tcPr>
            <w:tcW w:w="1435" w:type="dxa"/>
            <w:vMerge/>
          </w:tcPr>
          <w:p w14:paraId="5843CF64" w14:textId="77777777" w:rsidR="007834A1" w:rsidRPr="005E1CEF" w:rsidRDefault="007834A1" w:rsidP="00934A16">
            <w:pPr>
              <w:spacing w:line="240" w:lineRule="auto"/>
              <w:contextualSpacing/>
              <w:rPr>
                <w:sz w:val="18"/>
                <w:szCs w:val="18"/>
              </w:rPr>
            </w:pPr>
          </w:p>
        </w:tc>
      </w:tr>
      <w:tr w:rsidR="007834A1" w:rsidRPr="007E7465" w14:paraId="17277757" w14:textId="77777777" w:rsidTr="006237D7">
        <w:tc>
          <w:tcPr>
            <w:tcW w:w="1656" w:type="dxa"/>
          </w:tcPr>
          <w:p w14:paraId="0B6BE73B" w14:textId="77777777" w:rsidR="007834A1" w:rsidRPr="005E1CEF" w:rsidRDefault="007834A1" w:rsidP="00934A16">
            <w:pPr>
              <w:spacing w:line="240" w:lineRule="auto"/>
              <w:contextualSpacing/>
              <w:rPr>
                <w:sz w:val="18"/>
                <w:szCs w:val="18"/>
              </w:rPr>
            </w:pPr>
          </w:p>
        </w:tc>
        <w:tc>
          <w:tcPr>
            <w:tcW w:w="1656" w:type="dxa"/>
          </w:tcPr>
          <w:p w14:paraId="4592728A" w14:textId="77777777" w:rsidR="007834A1" w:rsidRPr="005E1CEF" w:rsidRDefault="007834A1" w:rsidP="00934A16">
            <w:pPr>
              <w:spacing w:line="240" w:lineRule="auto"/>
              <w:contextualSpacing/>
              <w:rPr>
                <w:sz w:val="18"/>
                <w:szCs w:val="18"/>
              </w:rPr>
            </w:pPr>
          </w:p>
        </w:tc>
        <w:tc>
          <w:tcPr>
            <w:tcW w:w="2304" w:type="dxa"/>
          </w:tcPr>
          <w:p w14:paraId="1E40E323" w14:textId="77777777" w:rsidR="007834A1" w:rsidRPr="005E1CEF" w:rsidRDefault="007834A1" w:rsidP="00934A16">
            <w:pPr>
              <w:spacing w:line="240" w:lineRule="auto"/>
              <w:contextualSpacing/>
              <w:rPr>
                <w:sz w:val="18"/>
                <w:szCs w:val="18"/>
              </w:rPr>
            </w:pPr>
          </w:p>
        </w:tc>
        <w:tc>
          <w:tcPr>
            <w:tcW w:w="2304" w:type="dxa"/>
          </w:tcPr>
          <w:p w14:paraId="3A5688BC" w14:textId="77777777" w:rsidR="007834A1" w:rsidRPr="005E1CEF" w:rsidRDefault="007834A1" w:rsidP="00934A16">
            <w:pPr>
              <w:spacing w:line="240" w:lineRule="auto"/>
              <w:contextualSpacing/>
              <w:rPr>
                <w:sz w:val="18"/>
                <w:szCs w:val="18"/>
              </w:rPr>
            </w:pPr>
          </w:p>
        </w:tc>
        <w:tc>
          <w:tcPr>
            <w:tcW w:w="1440" w:type="dxa"/>
            <w:tcBorders>
              <w:top w:val="single" w:sz="4" w:space="0" w:color="auto"/>
            </w:tcBorders>
          </w:tcPr>
          <w:p w14:paraId="24C87807" w14:textId="77777777" w:rsidR="007834A1" w:rsidRPr="005E1CEF" w:rsidRDefault="007834A1" w:rsidP="00934A16">
            <w:pPr>
              <w:spacing w:line="240" w:lineRule="auto"/>
              <w:contextualSpacing/>
              <w:rPr>
                <w:sz w:val="18"/>
                <w:szCs w:val="18"/>
              </w:rPr>
            </w:pPr>
          </w:p>
        </w:tc>
        <w:tc>
          <w:tcPr>
            <w:tcW w:w="1435" w:type="dxa"/>
            <w:vMerge/>
          </w:tcPr>
          <w:p w14:paraId="39B17551" w14:textId="77777777" w:rsidR="007834A1" w:rsidRPr="005E1CEF" w:rsidRDefault="007834A1" w:rsidP="00934A16">
            <w:pPr>
              <w:spacing w:line="240" w:lineRule="auto"/>
              <w:contextualSpacing/>
              <w:rPr>
                <w:sz w:val="18"/>
                <w:szCs w:val="18"/>
              </w:rPr>
            </w:pPr>
          </w:p>
        </w:tc>
      </w:tr>
    </w:tbl>
    <w:p w14:paraId="46D5A5E4" w14:textId="1BD6DF5C" w:rsidR="00F60148" w:rsidRPr="005E1CEF" w:rsidRDefault="00F60148" w:rsidP="00D24170">
      <w:pPr>
        <w:spacing w:after="0" w:line="240" w:lineRule="auto"/>
        <w:contextualSpacing/>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4651"/>
        <w:gridCol w:w="5561"/>
      </w:tblGrid>
      <w:tr w:rsidR="007060EC" w:rsidRPr="000155FF" w14:paraId="46D5A5E6" w14:textId="77777777" w:rsidTr="009B0C60">
        <w:trPr>
          <w:trHeight w:val="158"/>
        </w:trPr>
        <w:tc>
          <w:tcPr>
            <w:tcW w:w="10795" w:type="dxa"/>
            <w:gridSpan w:val="3"/>
            <w:vAlign w:val="center"/>
          </w:tcPr>
          <w:p w14:paraId="46D5A5E5" w14:textId="10FF2F5C" w:rsidR="007060EC" w:rsidRPr="005E1CEF" w:rsidRDefault="004C5B47" w:rsidP="00661761">
            <w:pPr>
              <w:spacing w:after="0" w:line="240" w:lineRule="auto"/>
              <w:rPr>
                <w:rFonts w:asciiTheme="minorHAnsi" w:hAnsiTheme="minorHAnsi"/>
                <w:b/>
                <w:sz w:val="18"/>
                <w:szCs w:val="18"/>
              </w:rPr>
            </w:pPr>
            <w:ins w:id="32" w:author="Balneg, Ronald@Energy" w:date="2018-05-11T13:31:00Z">
              <w:r w:rsidRPr="005E1CEF">
                <w:rPr>
                  <w:rFonts w:asciiTheme="minorHAnsi" w:hAnsiTheme="minorHAnsi"/>
                  <w:b/>
                  <w:sz w:val="18"/>
                  <w:szCs w:val="18"/>
                </w:rPr>
                <w:t>C</w:t>
              </w:r>
            </w:ins>
            <w:r w:rsidR="007060EC" w:rsidRPr="005E1CEF">
              <w:rPr>
                <w:rFonts w:asciiTheme="minorHAnsi" w:hAnsiTheme="minorHAnsi"/>
                <w:b/>
                <w:sz w:val="18"/>
                <w:szCs w:val="18"/>
              </w:rPr>
              <w:t xml:space="preserve">. Whole House Fan </w:t>
            </w:r>
            <w:r w:rsidR="003A6D01" w:rsidRPr="005E1CEF">
              <w:rPr>
                <w:rFonts w:asciiTheme="minorHAnsi" w:hAnsiTheme="minorHAnsi"/>
                <w:b/>
                <w:sz w:val="18"/>
                <w:szCs w:val="18"/>
              </w:rPr>
              <w:t>C</w:t>
            </w:r>
            <w:r w:rsidR="007060EC" w:rsidRPr="005E1CEF">
              <w:rPr>
                <w:rFonts w:asciiTheme="minorHAnsi" w:hAnsiTheme="minorHAnsi"/>
                <w:b/>
                <w:sz w:val="18"/>
                <w:szCs w:val="18"/>
              </w:rPr>
              <w:t xml:space="preserve">ompliance </w:t>
            </w:r>
            <w:r w:rsidR="003A6D01" w:rsidRPr="005E1CEF">
              <w:rPr>
                <w:rFonts w:asciiTheme="minorHAnsi" w:hAnsiTheme="minorHAnsi"/>
                <w:b/>
                <w:sz w:val="18"/>
                <w:szCs w:val="18"/>
              </w:rPr>
              <w:t>C</w:t>
            </w:r>
            <w:r w:rsidR="007060EC" w:rsidRPr="005E1CEF">
              <w:rPr>
                <w:rFonts w:asciiTheme="minorHAnsi" w:hAnsiTheme="minorHAnsi"/>
                <w:b/>
                <w:sz w:val="18"/>
                <w:szCs w:val="18"/>
              </w:rPr>
              <w:t>alculations</w:t>
            </w:r>
          </w:p>
        </w:tc>
      </w:tr>
      <w:tr w:rsidR="007060EC" w:rsidRPr="000155FF" w14:paraId="46D5A5EE" w14:textId="77777777" w:rsidTr="009B0C60">
        <w:tblPrEx>
          <w:tblCellMar>
            <w:left w:w="115" w:type="dxa"/>
            <w:right w:w="115" w:type="dxa"/>
          </w:tblCellMar>
        </w:tblPrEx>
        <w:trPr>
          <w:trHeight w:val="144"/>
        </w:trPr>
        <w:tc>
          <w:tcPr>
            <w:tcW w:w="583" w:type="dxa"/>
            <w:vAlign w:val="center"/>
          </w:tcPr>
          <w:p w14:paraId="46D5A5EB" w14:textId="6E8E75A7" w:rsidR="007060EC" w:rsidRPr="005E1CEF" w:rsidRDefault="007060EC" w:rsidP="005057DF">
            <w:pPr>
              <w:spacing w:after="0" w:line="240" w:lineRule="auto"/>
              <w:jc w:val="center"/>
              <w:rPr>
                <w:rFonts w:asciiTheme="minorHAnsi" w:hAnsiTheme="minorHAnsi"/>
                <w:sz w:val="18"/>
                <w:szCs w:val="18"/>
              </w:rPr>
            </w:pPr>
            <w:r w:rsidRPr="005E1CEF">
              <w:rPr>
                <w:rFonts w:asciiTheme="minorHAnsi" w:hAnsiTheme="minorHAnsi"/>
                <w:sz w:val="18"/>
                <w:szCs w:val="18"/>
              </w:rPr>
              <w:t>0</w:t>
            </w:r>
            <w:r w:rsidR="004C602E" w:rsidRPr="005E1CEF">
              <w:rPr>
                <w:rFonts w:asciiTheme="minorHAnsi" w:hAnsiTheme="minorHAnsi"/>
                <w:sz w:val="18"/>
                <w:szCs w:val="18"/>
              </w:rPr>
              <w:t>1</w:t>
            </w:r>
          </w:p>
        </w:tc>
        <w:tc>
          <w:tcPr>
            <w:tcW w:w="4651" w:type="dxa"/>
            <w:vAlign w:val="center"/>
          </w:tcPr>
          <w:p w14:paraId="46D5A5EC" w14:textId="299949AE" w:rsidR="007060EC" w:rsidRPr="005E1CEF" w:rsidRDefault="00C73D60" w:rsidP="00FF77DD">
            <w:pPr>
              <w:spacing w:after="0" w:line="240" w:lineRule="auto"/>
              <w:rPr>
                <w:rFonts w:asciiTheme="minorHAnsi" w:hAnsiTheme="minorHAnsi"/>
                <w:sz w:val="18"/>
                <w:szCs w:val="18"/>
              </w:rPr>
            </w:pPr>
            <w:ins w:id="33" w:author="Balneg, Ronald@Energy" w:date="2018-05-09T13:13:00Z">
              <w:r w:rsidRPr="005E1CEF">
                <w:rPr>
                  <w:rFonts w:asciiTheme="minorHAnsi" w:hAnsiTheme="minorHAnsi"/>
                  <w:sz w:val="18"/>
                  <w:szCs w:val="18"/>
                </w:rPr>
                <w:t>Required CFM</w:t>
              </w:r>
            </w:ins>
          </w:p>
        </w:tc>
        <w:tc>
          <w:tcPr>
            <w:tcW w:w="5561" w:type="dxa"/>
            <w:vAlign w:val="center"/>
          </w:tcPr>
          <w:p w14:paraId="46D5A5ED" w14:textId="77777777" w:rsidR="007060EC" w:rsidRPr="005E1CEF" w:rsidDel="00B82A05" w:rsidRDefault="007060EC" w:rsidP="005057DF">
            <w:pPr>
              <w:spacing w:after="0" w:line="240" w:lineRule="auto"/>
              <w:rPr>
                <w:rFonts w:asciiTheme="minorHAnsi" w:hAnsiTheme="minorHAnsi"/>
                <w:sz w:val="18"/>
                <w:szCs w:val="18"/>
              </w:rPr>
            </w:pPr>
          </w:p>
        </w:tc>
      </w:tr>
      <w:tr w:rsidR="007060EC" w:rsidRPr="000155FF" w14:paraId="46D5A5F2" w14:textId="77777777" w:rsidTr="009B0C60">
        <w:tblPrEx>
          <w:tblCellMar>
            <w:left w:w="115" w:type="dxa"/>
            <w:right w:w="115" w:type="dxa"/>
          </w:tblCellMar>
        </w:tblPrEx>
        <w:trPr>
          <w:trHeight w:val="144"/>
        </w:trPr>
        <w:tc>
          <w:tcPr>
            <w:tcW w:w="583" w:type="dxa"/>
            <w:vAlign w:val="center"/>
          </w:tcPr>
          <w:p w14:paraId="46D5A5EF" w14:textId="31AD1C9D" w:rsidR="007060EC" w:rsidRPr="005E1CEF" w:rsidRDefault="007060EC" w:rsidP="005057DF">
            <w:pPr>
              <w:spacing w:after="0" w:line="240" w:lineRule="auto"/>
              <w:jc w:val="center"/>
              <w:rPr>
                <w:rFonts w:asciiTheme="minorHAnsi" w:hAnsiTheme="minorHAnsi"/>
                <w:sz w:val="18"/>
                <w:szCs w:val="18"/>
              </w:rPr>
            </w:pPr>
            <w:r w:rsidRPr="005E1CEF">
              <w:rPr>
                <w:rFonts w:asciiTheme="minorHAnsi" w:hAnsiTheme="minorHAnsi"/>
                <w:sz w:val="18"/>
                <w:szCs w:val="18"/>
              </w:rPr>
              <w:t>0</w:t>
            </w:r>
            <w:r w:rsidR="004C602E" w:rsidRPr="005E1CEF">
              <w:rPr>
                <w:rFonts w:asciiTheme="minorHAnsi" w:hAnsiTheme="minorHAnsi"/>
                <w:sz w:val="18"/>
                <w:szCs w:val="18"/>
              </w:rPr>
              <w:t>2</w:t>
            </w:r>
          </w:p>
        </w:tc>
        <w:tc>
          <w:tcPr>
            <w:tcW w:w="4651" w:type="dxa"/>
            <w:vAlign w:val="center"/>
          </w:tcPr>
          <w:p w14:paraId="46D5A5F0" w14:textId="34F27546" w:rsidR="007060EC" w:rsidRPr="005E1CEF" w:rsidRDefault="00C73D60" w:rsidP="00FF77DD">
            <w:pPr>
              <w:spacing w:after="0" w:line="240" w:lineRule="auto"/>
              <w:rPr>
                <w:rFonts w:asciiTheme="minorHAnsi" w:hAnsiTheme="minorHAnsi"/>
                <w:sz w:val="18"/>
                <w:szCs w:val="18"/>
              </w:rPr>
            </w:pPr>
            <w:ins w:id="34" w:author="Balneg, Ronald@Energy" w:date="2018-05-09T13:13:00Z">
              <w:r w:rsidRPr="005E1CEF">
                <w:rPr>
                  <w:rFonts w:asciiTheme="minorHAnsi" w:hAnsiTheme="minorHAnsi"/>
                  <w:sz w:val="18"/>
                  <w:szCs w:val="18"/>
                </w:rPr>
                <w:t>Installed CFM</w:t>
              </w:r>
            </w:ins>
          </w:p>
        </w:tc>
        <w:tc>
          <w:tcPr>
            <w:tcW w:w="5561" w:type="dxa"/>
            <w:vAlign w:val="center"/>
          </w:tcPr>
          <w:p w14:paraId="46D5A5F1" w14:textId="77777777" w:rsidR="007060EC" w:rsidRPr="005E1CEF" w:rsidRDefault="007060EC" w:rsidP="005057DF">
            <w:pPr>
              <w:spacing w:after="0" w:line="240" w:lineRule="auto"/>
              <w:rPr>
                <w:rFonts w:asciiTheme="minorHAnsi" w:hAnsiTheme="minorHAnsi"/>
                <w:sz w:val="18"/>
                <w:szCs w:val="18"/>
              </w:rPr>
            </w:pPr>
          </w:p>
        </w:tc>
      </w:tr>
      <w:tr w:rsidR="00F85ED7" w:rsidRPr="000155FF" w14:paraId="46D5A5F6" w14:textId="77777777" w:rsidTr="009B0C60">
        <w:tblPrEx>
          <w:tblCellMar>
            <w:left w:w="115" w:type="dxa"/>
            <w:right w:w="115" w:type="dxa"/>
          </w:tblCellMar>
        </w:tblPrEx>
        <w:trPr>
          <w:trHeight w:val="144"/>
        </w:trPr>
        <w:tc>
          <w:tcPr>
            <w:tcW w:w="583" w:type="dxa"/>
            <w:vAlign w:val="center"/>
          </w:tcPr>
          <w:p w14:paraId="46D5A5F3" w14:textId="51F377D8" w:rsidR="00F85ED7" w:rsidRPr="005E1CEF" w:rsidRDefault="00F85ED7" w:rsidP="005057DF">
            <w:pPr>
              <w:spacing w:after="0" w:line="240" w:lineRule="auto"/>
              <w:jc w:val="center"/>
              <w:rPr>
                <w:rFonts w:asciiTheme="minorHAnsi" w:hAnsiTheme="minorHAnsi"/>
                <w:sz w:val="18"/>
                <w:szCs w:val="18"/>
              </w:rPr>
            </w:pPr>
            <w:r w:rsidRPr="005E1CEF">
              <w:rPr>
                <w:rFonts w:asciiTheme="minorHAnsi" w:hAnsiTheme="minorHAnsi"/>
                <w:sz w:val="18"/>
                <w:szCs w:val="18"/>
              </w:rPr>
              <w:t>0</w:t>
            </w:r>
            <w:r w:rsidR="007617C2" w:rsidRPr="005E1CEF">
              <w:rPr>
                <w:rFonts w:asciiTheme="minorHAnsi" w:hAnsiTheme="minorHAnsi"/>
                <w:sz w:val="18"/>
                <w:szCs w:val="18"/>
              </w:rPr>
              <w:t>3</w:t>
            </w:r>
          </w:p>
        </w:tc>
        <w:tc>
          <w:tcPr>
            <w:tcW w:w="4651" w:type="dxa"/>
            <w:vAlign w:val="center"/>
          </w:tcPr>
          <w:p w14:paraId="46D5A5F4" w14:textId="6E459C57" w:rsidR="00F85ED7" w:rsidRPr="005E1CEF" w:rsidRDefault="00C73D60" w:rsidP="00FF77DD">
            <w:pPr>
              <w:spacing w:after="0" w:line="240" w:lineRule="auto"/>
              <w:rPr>
                <w:rFonts w:asciiTheme="minorHAnsi" w:hAnsiTheme="minorHAnsi"/>
                <w:sz w:val="18"/>
                <w:szCs w:val="18"/>
              </w:rPr>
            </w:pPr>
            <w:ins w:id="35" w:author="Balneg, Ronald@Energy" w:date="2018-05-09T13:13:00Z">
              <w:r w:rsidRPr="005E1CEF">
                <w:rPr>
                  <w:rFonts w:asciiTheme="minorHAnsi" w:hAnsiTheme="minorHAnsi"/>
                  <w:sz w:val="18"/>
                  <w:szCs w:val="18"/>
                </w:rPr>
                <w:t>Required Fan Efficacy</w:t>
              </w:r>
            </w:ins>
            <w:ins w:id="36" w:author="Balneg, Ronald@Energy" w:date="2018-05-10T10:15:00Z">
              <w:r w:rsidR="00AD1F69" w:rsidRPr="005E1CEF">
                <w:rPr>
                  <w:rFonts w:asciiTheme="minorHAnsi" w:hAnsiTheme="minorHAnsi"/>
                  <w:sz w:val="18"/>
                  <w:szCs w:val="18"/>
                </w:rPr>
                <w:t xml:space="preserve"> (Watts/CFM)</w:t>
              </w:r>
            </w:ins>
          </w:p>
        </w:tc>
        <w:tc>
          <w:tcPr>
            <w:tcW w:w="5561" w:type="dxa"/>
            <w:vAlign w:val="center"/>
          </w:tcPr>
          <w:p w14:paraId="46D5A5F5" w14:textId="77777777" w:rsidR="00F85ED7" w:rsidRPr="005E1CEF" w:rsidRDefault="00F85ED7" w:rsidP="005057DF">
            <w:pPr>
              <w:spacing w:after="0" w:line="240" w:lineRule="auto"/>
              <w:rPr>
                <w:rFonts w:asciiTheme="minorHAnsi" w:hAnsiTheme="minorHAnsi"/>
                <w:sz w:val="18"/>
                <w:szCs w:val="18"/>
              </w:rPr>
            </w:pPr>
          </w:p>
        </w:tc>
      </w:tr>
      <w:tr w:rsidR="00F85ED7" w:rsidRPr="000155FF" w14:paraId="46D5A5FA" w14:textId="77777777" w:rsidTr="009B0C60">
        <w:tblPrEx>
          <w:tblCellMar>
            <w:left w:w="115" w:type="dxa"/>
            <w:right w:w="115" w:type="dxa"/>
          </w:tblCellMar>
        </w:tblPrEx>
        <w:trPr>
          <w:trHeight w:val="144"/>
        </w:trPr>
        <w:tc>
          <w:tcPr>
            <w:tcW w:w="583" w:type="dxa"/>
            <w:vAlign w:val="center"/>
          </w:tcPr>
          <w:p w14:paraId="46D5A5F7" w14:textId="47A8BC89" w:rsidR="00F85ED7" w:rsidRPr="005E1CEF" w:rsidRDefault="00F85ED7" w:rsidP="005057DF">
            <w:pPr>
              <w:spacing w:after="0" w:line="240" w:lineRule="auto"/>
              <w:jc w:val="center"/>
              <w:rPr>
                <w:rFonts w:asciiTheme="minorHAnsi" w:hAnsiTheme="minorHAnsi"/>
                <w:sz w:val="18"/>
                <w:szCs w:val="18"/>
              </w:rPr>
            </w:pPr>
            <w:r w:rsidRPr="005E1CEF">
              <w:rPr>
                <w:rFonts w:asciiTheme="minorHAnsi" w:hAnsiTheme="minorHAnsi"/>
                <w:sz w:val="18"/>
                <w:szCs w:val="18"/>
              </w:rPr>
              <w:t>0</w:t>
            </w:r>
            <w:r w:rsidR="007617C2" w:rsidRPr="005E1CEF">
              <w:rPr>
                <w:rFonts w:asciiTheme="minorHAnsi" w:hAnsiTheme="minorHAnsi"/>
                <w:sz w:val="18"/>
                <w:szCs w:val="18"/>
              </w:rPr>
              <w:t>4</w:t>
            </w:r>
          </w:p>
        </w:tc>
        <w:tc>
          <w:tcPr>
            <w:tcW w:w="4651" w:type="dxa"/>
            <w:vAlign w:val="center"/>
          </w:tcPr>
          <w:p w14:paraId="46D5A5F8" w14:textId="7291CA86" w:rsidR="00F85ED7" w:rsidRPr="005E1CEF" w:rsidRDefault="00C73D60" w:rsidP="005057DF">
            <w:pPr>
              <w:spacing w:after="0" w:line="240" w:lineRule="auto"/>
              <w:rPr>
                <w:rFonts w:asciiTheme="minorHAnsi" w:hAnsiTheme="minorHAnsi"/>
                <w:sz w:val="18"/>
                <w:szCs w:val="18"/>
              </w:rPr>
            </w:pPr>
            <w:ins w:id="37" w:author="Balneg, Ronald@Energy" w:date="2018-05-09T13:13:00Z">
              <w:r w:rsidRPr="005E1CEF">
                <w:rPr>
                  <w:rFonts w:asciiTheme="minorHAnsi" w:hAnsiTheme="minorHAnsi"/>
                  <w:sz w:val="18"/>
                  <w:szCs w:val="18"/>
                </w:rPr>
                <w:t>Installed Fan Efficacy</w:t>
              </w:r>
            </w:ins>
            <w:ins w:id="38" w:author="Balneg, Ronald@Energy" w:date="2018-05-10T10:15:00Z">
              <w:r w:rsidR="00AD1F69" w:rsidRPr="005E1CEF">
                <w:rPr>
                  <w:rFonts w:asciiTheme="minorHAnsi" w:hAnsiTheme="minorHAnsi"/>
                  <w:sz w:val="18"/>
                  <w:szCs w:val="18"/>
                </w:rPr>
                <w:t xml:space="preserve"> (Watts/CFM)</w:t>
              </w:r>
            </w:ins>
          </w:p>
        </w:tc>
        <w:tc>
          <w:tcPr>
            <w:tcW w:w="5561" w:type="dxa"/>
            <w:vAlign w:val="center"/>
          </w:tcPr>
          <w:p w14:paraId="46D5A5F9" w14:textId="77777777" w:rsidR="00F85ED7" w:rsidRPr="005E1CEF" w:rsidRDefault="00F85ED7" w:rsidP="005057DF">
            <w:pPr>
              <w:spacing w:after="0" w:line="240" w:lineRule="auto"/>
              <w:rPr>
                <w:rFonts w:asciiTheme="minorHAnsi" w:hAnsiTheme="minorHAnsi"/>
                <w:sz w:val="18"/>
                <w:szCs w:val="18"/>
              </w:rPr>
            </w:pPr>
          </w:p>
        </w:tc>
      </w:tr>
    </w:tbl>
    <w:p w14:paraId="46D5A5FB" w14:textId="77777777" w:rsidR="007060EC" w:rsidRPr="005E1CEF" w:rsidRDefault="007060EC"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7060EC" w:rsidRPr="00305DBA" w14:paraId="46D5A5FD" w14:textId="77777777" w:rsidTr="00D7492C">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5FC" w14:textId="33F9D1D7" w:rsidR="007060EC" w:rsidRPr="0000210D" w:rsidRDefault="004C5B47" w:rsidP="005057DF">
            <w:pPr>
              <w:spacing w:after="0"/>
              <w:rPr>
                <w:rFonts w:asciiTheme="minorHAnsi" w:hAnsiTheme="minorHAnsi"/>
                <w:b/>
                <w:sz w:val="18"/>
                <w:szCs w:val="18"/>
              </w:rPr>
            </w:pPr>
            <w:ins w:id="39" w:author="Balneg, Ronald@Energy" w:date="2018-05-11T13:31:00Z">
              <w:r w:rsidRPr="005E1CEF">
                <w:rPr>
                  <w:rFonts w:asciiTheme="minorHAnsi" w:hAnsiTheme="minorHAnsi"/>
                  <w:b/>
                  <w:sz w:val="18"/>
                  <w:szCs w:val="18"/>
                </w:rPr>
                <w:t>D</w:t>
              </w:r>
            </w:ins>
            <w:r w:rsidR="007060EC" w:rsidRPr="005E1CEF">
              <w:rPr>
                <w:rFonts w:asciiTheme="minorHAnsi" w:hAnsiTheme="minorHAnsi"/>
                <w:b/>
                <w:sz w:val="18"/>
                <w:szCs w:val="18"/>
              </w:rPr>
              <w:t>. Compliance Statement</w:t>
            </w:r>
          </w:p>
        </w:tc>
      </w:tr>
      <w:tr w:rsidR="007060EC" w:rsidRPr="00305DBA" w14:paraId="46D5A5FF" w14:textId="77777777" w:rsidTr="00D7492C">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5FE" w14:textId="77777777" w:rsidR="007060EC" w:rsidRPr="0000210D" w:rsidRDefault="007060EC" w:rsidP="005057DF">
            <w:pPr>
              <w:spacing w:after="0" w:line="240" w:lineRule="auto"/>
              <w:rPr>
                <w:rFonts w:asciiTheme="minorHAnsi" w:hAnsiTheme="minorHAnsi"/>
                <w:sz w:val="18"/>
                <w:szCs w:val="18"/>
              </w:rPr>
            </w:pPr>
          </w:p>
        </w:tc>
      </w:tr>
    </w:tbl>
    <w:p w14:paraId="46D5A600" w14:textId="77777777" w:rsidR="007060EC" w:rsidRPr="005E1CEF" w:rsidRDefault="007060EC"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5"/>
      </w:tblGrid>
      <w:tr w:rsidR="007060EC" w:rsidRPr="009577D0" w14:paraId="46D5A602" w14:textId="77777777" w:rsidTr="00D7492C">
        <w:trPr>
          <w:trHeight w:val="158"/>
        </w:trPr>
        <w:tc>
          <w:tcPr>
            <w:tcW w:w="10795" w:type="dxa"/>
            <w:gridSpan w:val="2"/>
            <w:tcBorders>
              <w:top w:val="single" w:sz="4" w:space="0" w:color="000000"/>
              <w:left w:val="single" w:sz="4" w:space="0" w:color="000000"/>
              <w:bottom w:val="single" w:sz="4" w:space="0" w:color="000000"/>
              <w:right w:val="single" w:sz="4" w:space="0" w:color="000000"/>
            </w:tcBorders>
            <w:vAlign w:val="center"/>
          </w:tcPr>
          <w:p w14:paraId="46D5A601" w14:textId="0F0B0667" w:rsidR="007060EC" w:rsidRPr="005E1CEF" w:rsidRDefault="004C5B47" w:rsidP="004C5B47">
            <w:pPr>
              <w:spacing w:after="0"/>
              <w:rPr>
                <w:rFonts w:asciiTheme="minorHAnsi" w:hAnsiTheme="minorHAnsi"/>
                <w:b/>
                <w:sz w:val="18"/>
                <w:szCs w:val="18"/>
              </w:rPr>
            </w:pPr>
            <w:ins w:id="40" w:author="Balneg, Ronald@Energy" w:date="2018-05-11T13:31:00Z">
              <w:r w:rsidRPr="005E1CEF">
                <w:rPr>
                  <w:rFonts w:asciiTheme="minorHAnsi" w:hAnsiTheme="minorHAnsi"/>
                  <w:b/>
                  <w:sz w:val="18"/>
                  <w:szCs w:val="18"/>
                </w:rPr>
                <w:t>E</w:t>
              </w:r>
            </w:ins>
            <w:r w:rsidR="007060EC" w:rsidRPr="005E1CEF">
              <w:rPr>
                <w:rFonts w:asciiTheme="minorHAnsi" w:hAnsiTheme="minorHAnsi"/>
                <w:b/>
                <w:sz w:val="18"/>
                <w:szCs w:val="18"/>
              </w:rPr>
              <w:t>. Additional Requirements</w:t>
            </w:r>
          </w:p>
        </w:tc>
      </w:tr>
      <w:tr w:rsidR="007060EC" w:rsidRPr="009577D0" w14:paraId="46D5A605" w14:textId="77777777" w:rsidTr="00D7492C">
        <w:trPr>
          <w:trHeight w:val="158"/>
        </w:trPr>
        <w:tc>
          <w:tcPr>
            <w:tcW w:w="590" w:type="dxa"/>
            <w:vAlign w:val="center"/>
          </w:tcPr>
          <w:p w14:paraId="46D5A603" w14:textId="77777777" w:rsidR="007060EC" w:rsidRPr="0000210D" w:rsidRDefault="007060EC" w:rsidP="00FF77DD">
            <w:pPr>
              <w:spacing w:after="0" w:line="240" w:lineRule="auto"/>
              <w:jc w:val="center"/>
              <w:rPr>
                <w:rFonts w:asciiTheme="minorHAnsi" w:hAnsiTheme="minorHAnsi"/>
                <w:sz w:val="18"/>
                <w:szCs w:val="18"/>
              </w:rPr>
            </w:pPr>
            <w:r w:rsidRPr="0000210D">
              <w:rPr>
                <w:rFonts w:asciiTheme="minorHAnsi" w:hAnsiTheme="minorHAnsi"/>
                <w:sz w:val="18"/>
                <w:szCs w:val="18"/>
              </w:rPr>
              <w:t>01</w:t>
            </w:r>
          </w:p>
        </w:tc>
        <w:tc>
          <w:tcPr>
            <w:tcW w:w="10205" w:type="dxa"/>
            <w:vAlign w:val="center"/>
          </w:tcPr>
          <w:p w14:paraId="46D5A604" w14:textId="7FBB18B7" w:rsidR="007060EC" w:rsidRPr="005E1CEF" w:rsidRDefault="007060EC" w:rsidP="00FF77DD">
            <w:pPr>
              <w:spacing w:after="0" w:line="240" w:lineRule="auto"/>
              <w:rPr>
                <w:rFonts w:asciiTheme="minorHAnsi" w:hAnsiTheme="minorHAnsi"/>
                <w:sz w:val="18"/>
                <w:szCs w:val="18"/>
              </w:rPr>
            </w:pPr>
            <w:r w:rsidRPr="005E1CEF">
              <w:rPr>
                <w:rFonts w:asciiTheme="minorHAnsi" w:hAnsiTheme="minorHAnsi"/>
                <w:sz w:val="18"/>
                <w:szCs w:val="18"/>
              </w:rPr>
              <w:t xml:space="preserve">The installed fan shall be listed on the </w:t>
            </w:r>
            <w:ins w:id="41" w:author="Ferris, Todd@Energy" w:date="2018-06-19T13:34:00Z">
              <w:r w:rsidR="00481F75" w:rsidRPr="00C31FEF">
                <w:rPr>
                  <w:rFonts w:asciiTheme="minorHAnsi" w:hAnsiTheme="minorHAnsi"/>
                  <w:sz w:val="18"/>
                  <w:szCs w:val="18"/>
                </w:rPr>
                <w:t>CEC</w:t>
              </w:r>
              <w:r w:rsidR="00481F75">
                <w:rPr>
                  <w:rFonts w:asciiTheme="minorHAnsi" w:hAnsiTheme="minorHAnsi"/>
                  <w:sz w:val="18"/>
                  <w:szCs w:val="18"/>
                </w:rPr>
                <w:t xml:space="preserve">’s </w:t>
              </w:r>
              <w:r w:rsidR="00481F75">
                <w:rPr>
                  <w:rFonts w:asciiTheme="minorHAnsi" w:hAnsiTheme="minorHAnsi"/>
                  <w:sz w:val="18"/>
                </w:rPr>
                <w:t>Modernized Appliance Efficiency Database</w:t>
              </w:r>
            </w:ins>
            <w:del w:id="42" w:author="Ferris, Todd@Energy" w:date="2018-06-19T13:34:00Z">
              <w:r w:rsidRPr="005E1CEF" w:rsidDel="00481F75">
                <w:rPr>
                  <w:rFonts w:asciiTheme="minorHAnsi" w:hAnsiTheme="minorHAnsi"/>
                  <w:sz w:val="18"/>
                  <w:szCs w:val="18"/>
                </w:rPr>
                <w:delText>CEC appliance directory</w:delText>
              </w:r>
            </w:del>
            <w:r w:rsidRPr="005E1CEF">
              <w:rPr>
                <w:rFonts w:asciiTheme="minorHAnsi" w:hAnsiTheme="minorHAnsi"/>
                <w:sz w:val="18"/>
                <w:szCs w:val="18"/>
              </w:rPr>
              <w:t xml:space="preserve"> as an approved model.</w:t>
            </w:r>
          </w:p>
        </w:tc>
      </w:tr>
      <w:tr w:rsidR="007060EC" w:rsidRPr="009577D0" w14:paraId="46D5A608" w14:textId="77777777" w:rsidTr="00D7492C">
        <w:trPr>
          <w:trHeight w:val="158"/>
        </w:trPr>
        <w:tc>
          <w:tcPr>
            <w:tcW w:w="590" w:type="dxa"/>
            <w:vAlign w:val="center"/>
          </w:tcPr>
          <w:p w14:paraId="46D5A606" w14:textId="77777777" w:rsidR="007060EC" w:rsidRPr="0000210D" w:rsidRDefault="007060EC" w:rsidP="00FF77DD">
            <w:pPr>
              <w:spacing w:after="0" w:line="240" w:lineRule="auto"/>
              <w:jc w:val="center"/>
              <w:rPr>
                <w:rFonts w:asciiTheme="minorHAnsi" w:hAnsiTheme="minorHAnsi"/>
                <w:sz w:val="18"/>
                <w:szCs w:val="18"/>
              </w:rPr>
            </w:pPr>
            <w:r w:rsidRPr="0000210D">
              <w:rPr>
                <w:rFonts w:asciiTheme="minorHAnsi" w:hAnsiTheme="minorHAnsi"/>
                <w:sz w:val="18"/>
                <w:szCs w:val="18"/>
              </w:rPr>
              <w:t>02</w:t>
            </w:r>
          </w:p>
        </w:tc>
        <w:tc>
          <w:tcPr>
            <w:tcW w:w="10205" w:type="dxa"/>
            <w:vAlign w:val="center"/>
          </w:tcPr>
          <w:p w14:paraId="46D5A607" w14:textId="77777777" w:rsidR="007060EC" w:rsidRPr="005E1CEF" w:rsidRDefault="007060EC" w:rsidP="00FF77DD">
            <w:pPr>
              <w:spacing w:after="0" w:line="240" w:lineRule="auto"/>
              <w:rPr>
                <w:rFonts w:asciiTheme="minorHAnsi" w:hAnsiTheme="minorHAnsi"/>
                <w:sz w:val="18"/>
                <w:szCs w:val="18"/>
              </w:rPr>
            </w:pPr>
            <w:r w:rsidRPr="005E1CEF">
              <w:rPr>
                <w:rFonts w:asciiTheme="minorHAnsi" w:hAnsiTheme="minorHAnsi"/>
                <w:sz w:val="18"/>
                <w:szCs w:val="18"/>
              </w:rPr>
              <w:t>The homeowner shall be provided with user instructions documentation that describe</w:t>
            </w:r>
            <w:r w:rsidR="00F85ED7" w:rsidRPr="005E1CEF">
              <w:rPr>
                <w:rFonts w:asciiTheme="minorHAnsi" w:hAnsiTheme="minorHAnsi"/>
                <w:sz w:val="18"/>
                <w:szCs w:val="18"/>
              </w:rPr>
              <w:t>s</w:t>
            </w:r>
            <w:r w:rsidRPr="005E1CEF">
              <w:rPr>
                <w:rFonts w:asciiTheme="minorHAnsi" w:hAnsiTheme="minorHAnsi"/>
                <w:sz w:val="18"/>
                <w:szCs w:val="18"/>
              </w:rPr>
              <w:t xml:space="preserve"> the proper use of the whole house fan necessary</w:t>
            </w:r>
            <w:r w:rsidRPr="005E1CEF">
              <w:rPr>
                <w:rFonts w:asciiTheme="minorHAnsi" w:eastAsia="Times New Roman" w:hAnsiTheme="minorHAnsi" w:cs="Arial"/>
                <w:bCs/>
                <w:sz w:val="18"/>
                <w:szCs w:val="18"/>
              </w:rPr>
              <w:t xml:space="preserve"> to obtain the full energy savings benefit</w:t>
            </w:r>
            <w:r w:rsidRPr="005E1CEF">
              <w:rPr>
                <w:rFonts w:asciiTheme="minorHAnsi" w:hAnsiTheme="minorHAnsi"/>
                <w:sz w:val="18"/>
                <w:szCs w:val="18"/>
              </w:rPr>
              <w:t>.</w:t>
            </w:r>
          </w:p>
        </w:tc>
      </w:tr>
      <w:tr w:rsidR="007060EC" w:rsidRPr="009577D0" w14:paraId="46D5A60A" w14:textId="77777777" w:rsidTr="00D7492C">
        <w:trPr>
          <w:trHeight w:val="158"/>
        </w:trPr>
        <w:tc>
          <w:tcPr>
            <w:tcW w:w="10795" w:type="dxa"/>
            <w:gridSpan w:val="2"/>
            <w:vAlign w:val="center"/>
          </w:tcPr>
          <w:p w14:paraId="46D5A609" w14:textId="77777777" w:rsidR="007060EC" w:rsidRPr="005E1CEF" w:rsidRDefault="007060EC" w:rsidP="005057DF">
            <w:pPr>
              <w:spacing w:after="0" w:line="240" w:lineRule="auto"/>
              <w:rPr>
                <w:rFonts w:asciiTheme="minorHAnsi" w:hAnsiTheme="minorHAnsi"/>
                <w:sz w:val="18"/>
                <w:szCs w:val="18"/>
              </w:rPr>
            </w:pPr>
            <w:r w:rsidRPr="005E1CEF">
              <w:rPr>
                <w:b/>
                <w:sz w:val="18"/>
                <w:szCs w:val="18"/>
              </w:rPr>
              <w:t>The responsible person’s signature on this compliance document affirms that all applicable requirements in this table have been met.</w:t>
            </w:r>
          </w:p>
        </w:tc>
      </w:tr>
    </w:tbl>
    <w:p w14:paraId="1AAD184E" w14:textId="1A8DC150" w:rsidR="001D2BBF" w:rsidRPr="008875CD" w:rsidRDefault="001D2BBF" w:rsidP="008875CD">
      <w:pPr>
        <w:spacing w:after="0"/>
        <w:rPr>
          <w:rFonts w:asciiTheme="minorHAnsi" w:hAnsiTheme="minorHAnsi"/>
          <w:color w:val="FF0000"/>
          <w:sz w:val="18"/>
          <w:szCs w:val="18"/>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4703E2" w:rsidRPr="004703E2" w14:paraId="46D5A60E" w14:textId="77777777" w:rsidTr="00E829F5">
        <w:trPr>
          <w:trHeight w:val="206"/>
        </w:trPr>
        <w:tc>
          <w:tcPr>
            <w:tcW w:w="10943" w:type="dxa"/>
            <w:gridSpan w:val="4"/>
            <w:vAlign w:val="center"/>
          </w:tcPr>
          <w:p w14:paraId="46D5A60D" w14:textId="77777777" w:rsidR="004703E2" w:rsidRPr="004703E2" w:rsidRDefault="004703E2" w:rsidP="004703E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4703E2">
              <w:rPr>
                <w:rFonts w:asciiTheme="minorHAnsi" w:eastAsia="Times New Roman" w:hAnsiTheme="minorHAnsi" w:cs="Arial"/>
                <w:b/>
                <w:caps/>
                <w:sz w:val="18"/>
                <w:szCs w:val="18"/>
              </w:rPr>
              <w:lastRenderedPageBreak/>
              <w:t>Documentation Author's Declaration Statement</w:t>
            </w:r>
          </w:p>
        </w:tc>
      </w:tr>
      <w:tr w:rsidR="004703E2" w:rsidRPr="004703E2" w14:paraId="46D5A610" w14:textId="77777777" w:rsidTr="00FF77DD">
        <w:trPr>
          <w:trHeight w:hRule="exact" w:val="244"/>
        </w:trPr>
        <w:tc>
          <w:tcPr>
            <w:tcW w:w="10943" w:type="dxa"/>
            <w:gridSpan w:val="4"/>
            <w:vAlign w:val="center"/>
          </w:tcPr>
          <w:p w14:paraId="46D5A60F" w14:textId="77777777" w:rsidR="004703E2" w:rsidRPr="004703E2" w:rsidRDefault="004703E2" w:rsidP="00FF77DD">
            <w:pPr>
              <w:keepNext/>
              <w:numPr>
                <w:ilvl w:val="0"/>
                <w:numId w:val="12"/>
              </w:numPr>
              <w:tabs>
                <w:tab w:val="left" w:pos="-2600"/>
              </w:tabs>
              <w:spacing w:after="0" w:line="240" w:lineRule="auto"/>
              <w:ind w:right="90"/>
              <w:outlineLvl w:val="2"/>
              <w:rPr>
                <w:rFonts w:asciiTheme="minorHAnsi" w:eastAsia="Times New Roman" w:hAnsiTheme="minorHAnsi"/>
                <w:sz w:val="18"/>
                <w:szCs w:val="18"/>
              </w:rPr>
            </w:pPr>
            <w:r w:rsidRPr="004703E2">
              <w:rPr>
                <w:rFonts w:asciiTheme="minorHAnsi" w:eastAsia="Times New Roman" w:hAnsiTheme="minorHAnsi"/>
                <w:sz w:val="18"/>
                <w:szCs w:val="18"/>
              </w:rPr>
              <w:t>I certify that this Certificate of Installation documentation is accurate and complete.</w:t>
            </w:r>
          </w:p>
        </w:tc>
      </w:tr>
      <w:tr w:rsidR="004703E2" w:rsidRPr="004703E2" w14:paraId="46D5A613" w14:textId="77777777" w:rsidTr="00E829F5">
        <w:trPr>
          <w:trHeight w:val="360"/>
        </w:trPr>
        <w:tc>
          <w:tcPr>
            <w:tcW w:w="5577" w:type="dxa"/>
            <w:gridSpan w:val="2"/>
          </w:tcPr>
          <w:p w14:paraId="46D5A611"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Name:</w:t>
            </w:r>
          </w:p>
        </w:tc>
        <w:tc>
          <w:tcPr>
            <w:tcW w:w="5366" w:type="dxa"/>
            <w:gridSpan w:val="2"/>
          </w:tcPr>
          <w:p w14:paraId="46D5A612"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Signature:</w:t>
            </w:r>
          </w:p>
        </w:tc>
      </w:tr>
      <w:tr w:rsidR="004703E2" w:rsidRPr="004703E2" w14:paraId="46D5A616" w14:textId="77777777" w:rsidTr="00E829F5">
        <w:trPr>
          <w:trHeight w:val="360"/>
        </w:trPr>
        <w:tc>
          <w:tcPr>
            <w:tcW w:w="5577" w:type="dxa"/>
            <w:gridSpan w:val="2"/>
          </w:tcPr>
          <w:p w14:paraId="46D5A614"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Company Name:</w:t>
            </w:r>
          </w:p>
        </w:tc>
        <w:tc>
          <w:tcPr>
            <w:tcW w:w="5366" w:type="dxa"/>
            <w:gridSpan w:val="2"/>
          </w:tcPr>
          <w:p w14:paraId="46D5A615"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Date Signed:</w:t>
            </w:r>
          </w:p>
        </w:tc>
      </w:tr>
      <w:tr w:rsidR="004703E2" w:rsidRPr="004703E2" w14:paraId="46D5A619" w14:textId="77777777" w:rsidTr="00E829F5">
        <w:trPr>
          <w:trHeight w:val="360"/>
        </w:trPr>
        <w:tc>
          <w:tcPr>
            <w:tcW w:w="5577" w:type="dxa"/>
            <w:gridSpan w:val="2"/>
          </w:tcPr>
          <w:p w14:paraId="46D5A617"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Address:</w:t>
            </w:r>
          </w:p>
        </w:tc>
        <w:tc>
          <w:tcPr>
            <w:tcW w:w="5366" w:type="dxa"/>
            <w:gridSpan w:val="2"/>
          </w:tcPr>
          <w:p w14:paraId="46D5A618"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CEA/HERS Certification Identification (If applicable):</w:t>
            </w:r>
          </w:p>
        </w:tc>
      </w:tr>
      <w:tr w:rsidR="004703E2" w:rsidRPr="004703E2" w14:paraId="46D5A61C" w14:textId="77777777" w:rsidTr="00E829F5">
        <w:trPr>
          <w:trHeight w:val="360"/>
        </w:trPr>
        <w:tc>
          <w:tcPr>
            <w:tcW w:w="5577" w:type="dxa"/>
            <w:gridSpan w:val="2"/>
          </w:tcPr>
          <w:p w14:paraId="46D5A61A"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City/State/Zip:</w:t>
            </w:r>
          </w:p>
        </w:tc>
        <w:tc>
          <w:tcPr>
            <w:tcW w:w="5366" w:type="dxa"/>
            <w:gridSpan w:val="2"/>
          </w:tcPr>
          <w:p w14:paraId="46D5A61B"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Phone:</w:t>
            </w:r>
          </w:p>
        </w:tc>
      </w:tr>
      <w:tr w:rsidR="004703E2" w:rsidRPr="004703E2" w14:paraId="46D5A61E" w14:textId="77777777" w:rsidTr="00E829F5">
        <w:tblPrEx>
          <w:tblCellMar>
            <w:left w:w="115" w:type="dxa"/>
            <w:right w:w="115" w:type="dxa"/>
          </w:tblCellMar>
        </w:tblPrEx>
        <w:trPr>
          <w:trHeight w:val="296"/>
        </w:trPr>
        <w:tc>
          <w:tcPr>
            <w:tcW w:w="10943" w:type="dxa"/>
            <w:gridSpan w:val="4"/>
            <w:vAlign w:val="center"/>
          </w:tcPr>
          <w:p w14:paraId="46D5A61D" w14:textId="77777777" w:rsidR="004703E2" w:rsidRPr="004703E2" w:rsidRDefault="004703E2" w:rsidP="004703E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4703E2">
              <w:rPr>
                <w:rFonts w:asciiTheme="minorHAnsi" w:eastAsia="Times New Roman" w:hAnsiTheme="minorHAnsi" w:cs="Arial"/>
                <w:b/>
                <w:caps/>
                <w:sz w:val="18"/>
                <w:szCs w:val="18"/>
              </w:rPr>
              <w:t>Responsible Person's Declaration statement</w:t>
            </w:r>
          </w:p>
        </w:tc>
      </w:tr>
      <w:tr w:rsidR="004703E2" w:rsidRPr="004703E2" w14:paraId="46D5A625" w14:textId="77777777" w:rsidTr="00E829F5">
        <w:tblPrEx>
          <w:tblCellMar>
            <w:left w:w="115" w:type="dxa"/>
            <w:right w:w="115" w:type="dxa"/>
          </w:tblCellMar>
        </w:tblPrEx>
        <w:trPr>
          <w:trHeight w:val="504"/>
        </w:trPr>
        <w:tc>
          <w:tcPr>
            <w:tcW w:w="10943" w:type="dxa"/>
            <w:gridSpan w:val="4"/>
          </w:tcPr>
          <w:p w14:paraId="7D43858A" w14:textId="77777777" w:rsidR="00BE041F" w:rsidRPr="00BE041F" w:rsidRDefault="00BE041F" w:rsidP="00BE041F">
            <w:pPr>
              <w:pStyle w:val="Heading3"/>
              <w:numPr>
                <w:ilvl w:val="0"/>
                <w:numId w:val="0"/>
              </w:numPr>
              <w:spacing w:before="60"/>
              <w:ind w:right="86"/>
              <w:rPr>
                <w:rFonts w:asciiTheme="minorHAnsi" w:hAnsiTheme="minorHAnsi"/>
                <w:sz w:val="18"/>
              </w:rPr>
            </w:pPr>
            <w:r w:rsidRPr="00BE041F">
              <w:rPr>
                <w:rFonts w:asciiTheme="minorHAnsi" w:hAnsiTheme="minorHAnsi"/>
                <w:sz w:val="18"/>
              </w:rPr>
              <w:t xml:space="preserve">I certify the following under penalty of perjury, under the laws of the State of California: </w:t>
            </w:r>
          </w:p>
          <w:p w14:paraId="226709E7" w14:textId="77777777" w:rsidR="00BE041F" w:rsidRPr="00BE041F" w:rsidRDefault="00BE041F" w:rsidP="00BE041F">
            <w:pPr>
              <w:pStyle w:val="Heading3"/>
              <w:numPr>
                <w:ilvl w:val="0"/>
                <w:numId w:val="20"/>
              </w:numPr>
              <w:spacing w:before="0"/>
              <w:ind w:right="90"/>
              <w:rPr>
                <w:rFonts w:asciiTheme="minorHAnsi" w:hAnsiTheme="minorHAnsi"/>
                <w:color w:val="4F81BD" w:themeColor="accent1"/>
                <w:sz w:val="18"/>
              </w:rPr>
            </w:pPr>
            <w:r w:rsidRPr="00BE041F">
              <w:rPr>
                <w:rFonts w:asciiTheme="minorHAnsi" w:hAnsiTheme="minorHAnsi"/>
                <w:sz w:val="18"/>
              </w:rPr>
              <w:t xml:space="preserve">The information provided on this Certificate of Installation is true and correct. </w:t>
            </w:r>
          </w:p>
          <w:p w14:paraId="65F3A5AD" w14:textId="77777777" w:rsidR="00BE041F" w:rsidRPr="00BE041F" w:rsidRDefault="00BE041F" w:rsidP="00BE041F">
            <w:pPr>
              <w:keepNext/>
              <w:widowControl w:val="0"/>
              <w:numPr>
                <w:ilvl w:val="0"/>
                <w:numId w:val="20"/>
              </w:numPr>
              <w:spacing w:after="0" w:line="240" w:lineRule="auto"/>
              <w:ind w:right="90"/>
              <w:rPr>
                <w:rFonts w:asciiTheme="minorHAnsi" w:hAnsiTheme="minorHAnsi"/>
                <w:sz w:val="18"/>
              </w:rPr>
            </w:pPr>
            <w:r w:rsidRPr="00BE041F">
              <w:rPr>
                <w:snapToGrid w:val="0"/>
                <w:sz w:val="18"/>
              </w:rPr>
              <w:t xml:space="preserve">I am either: a) a responsible person eligible under Division 3 of the Business and Professions Code </w:t>
            </w:r>
            <w:r w:rsidRPr="00BE041F">
              <w:rPr>
                <w:sz w:val="18"/>
              </w:rPr>
              <w:t xml:space="preserve">in the applicable classification to accept responsibility for the system design, construction, or installation </w:t>
            </w:r>
            <w:r w:rsidRPr="00BE041F">
              <w:rPr>
                <w:snapToGrid w:val="0"/>
                <w:sz w:val="18"/>
              </w:rPr>
              <w:t xml:space="preserve">of features, materials, components, or manufactured devices </w:t>
            </w:r>
            <w:r w:rsidRPr="00BE041F">
              <w:rPr>
                <w:sz w:val="18"/>
              </w:rPr>
              <w:t xml:space="preserve">for the scope of work identified on this Certificate of Installation, </w:t>
            </w:r>
            <w:r w:rsidRPr="00BE041F">
              <w:rPr>
                <w:snapToGrid w:val="0"/>
                <w:sz w:val="18"/>
              </w:rPr>
              <w:t>and attest to the declarations in this statement</w:t>
            </w:r>
            <w:r w:rsidRPr="00BE041F">
              <w:rPr>
                <w:sz w:val="18"/>
              </w:rPr>
              <w:t>, or b) I am an authorized representative of the responsible person and attest to the declarations in this statement on the responsible person’s behalf.</w:t>
            </w:r>
          </w:p>
          <w:p w14:paraId="4F27D7FB" w14:textId="77777777" w:rsidR="00BE041F" w:rsidRPr="00BE041F" w:rsidRDefault="00BE041F" w:rsidP="00BE041F">
            <w:pPr>
              <w:pStyle w:val="ListParagraph"/>
              <w:keepNext/>
              <w:numPr>
                <w:ilvl w:val="0"/>
                <w:numId w:val="20"/>
              </w:numPr>
              <w:autoSpaceDE w:val="0"/>
              <w:autoSpaceDN w:val="0"/>
              <w:adjustRightInd w:val="0"/>
              <w:spacing w:after="0" w:line="240" w:lineRule="auto"/>
              <w:ind w:right="90"/>
              <w:rPr>
                <w:rFonts w:asciiTheme="minorHAnsi" w:hAnsiTheme="minorHAnsi"/>
                <w:sz w:val="18"/>
              </w:rPr>
            </w:pPr>
            <w:r w:rsidRPr="00BE041F">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6D5A624" w14:textId="1330602E" w:rsidR="004703E2" w:rsidRPr="004703E2" w:rsidRDefault="00BE041F" w:rsidP="00FF77DD">
            <w:pPr>
              <w:keepNext/>
              <w:numPr>
                <w:ilvl w:val="0"/>
                <w:numId w:val="13"/>
              </w:numPr>
              <w:spacing w:after="0" w:line="240" w:lineRule="auto"/>
              <w:contextualSpacing/>
              <w:rPr>
                <w:rFonts w:ascii="Times New Roman" w:eastAsia="Times New Roman" w:hAnsi="Times New Roman"/>
                <w:sz w:val="20"/>
                <w:szCs w:val="20"/>
              </w:rPr>
            </w:pPr>
            <w:r w:rsidRPr="00BE041F">
              <w:rPr>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4703E2" w:rsidRPr="004703E2" w14:paraId="46D5A628" w14:textId="77777777" w:rsidTr="00E829F5">
        <w:tblPrEx>
          <w:tblCellMar>
            <w:left w:w="108" w:type="dxa"/>
            <w:right w:w="108" w:type="dxa"/>
          </w:tblCellMar>
        </w:tblPrEx>
        <w:trPr>
          <w:trHeight w:val="360"/>
        </w:trPr>
        <w:tc>
          <w:tcPr>
            <w:tcW w:w="5307" w:type="dxa"/>
          </w:tcPr>
          <w:p w14:paraId="46D5A626" w14:textId="77777777" w:rsidR="004703E2" w:rsidRPr="004703E2" w:rsidRDefault="004703E2" w:rsidP="004703E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Responsible Builder/Installer Name:</w:t>
            </w:r>
          </w:p>
        </w:tc>
        <w:tc>
          <w:tcPr>
            <w:tcW w:w="5636" w:type="dxa"/>
            <w:gridSpan w:val="3"/>
          </w:tcPr>
          <w:p w14:paraId="46D5A627" w14:textId="77777777" w:rsidR="004703E2" w:rsidRPr="004703E2" w:rsidRDefault="004703E2" w:rsidP="004703E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Responsible Builder/Installer Signature:</w:t>
            </w:r>
          </w:p>
        </w:tc>
      </w:tr>
      <w:tr w:rsidR="004703E2" w:rsidRPr="004703E2" w14:paraId="46D5A62B"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9"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46D5A62A"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Position With Company (Title):</w:t>
            </w:r>
          </w:p>
        </w:tc>
      </w:tr>
      <w:tr w:rsidR="004703E2" w:rsidRPr="004703E2" w14:paraId="46D5A62E"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C"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46D5A62D"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CSLB License:</w:t>
            </w:r>
          </w:p>
        </w:tc>
      </w:tr>
      <w:tr w:rsidR="004703E2" w:rsidRPr="004703E2" w14:paraId="46D5A632"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F"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6D5A630"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Phone</w:t>
            </w:r>
            <w:r w:rsidR="003A6D01">
              <w:rPr>
                <w:rFonts w:asciiTheme="minorHAnsi" w:eastAsia="Times New Roman" w:hAnsiTheme="minorHAns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46D5A631"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Date Signed:</w:t>
            </w:r>
          </w:p>
        </w:tc>
      </w:tr>
    </w:tbl>
    <w:p w14:paraId="46D5A633" w14:textId="77777777" w:rsidR="007304C6" w:rsidRPr="00127AE3" w:rsidRDefault="007304C6" w:rsidP="007304C6">
      <w:pPr>
        <w:contextualSpacing/>
        <w:rPr>
          <w:sz w:val="2"/>
          <w:szCs w:val="2"/>
        </w:rPr>
      </w:pPr>
    </w:p>
    <w:p w14:paraId="46D5A634" w14:textId="77777777" w:rsidR="009577D0" w:rsidRPr="00E32776" w:rsidRDefault="009577D0" w:rsidP="009577D0">
      <w:pPr>
        <w:rPr>
          <w:sz w:val="16"/>
          <w:szCs w:val="16"/>
        </w:rPr>
      </w:pPr>
    </w:p>
    <w:p w14:paraId="46D5A635" w14:textId="77777777" w:rsidR="003C0502" w:rsidRDefault="003C0502" w:rsidP="009577D0">
      <w:pPr>
        <w:spacing w:after="0"/>
        <w:rPr>
          <w:rFonts w:asciiTheme="minorHAnsi" w:hAnsiTheme="minorHAnsi"/>
          <w:sz w:val="18"/>
          <w:szCs w:val="18"/>
        </w:rPr>
        <w:sectPr w:rsidR="003C0502" w:rsidSect="00336D4C">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576" w:gutter="0"/>
          <w:cols w:space="720"/>
          <w:docGrid w:linePitch="360"/>
        </w:sectPr>
      </w:pPr>
    </w:p>
    <w:p w14:paraId="46D5A636" w14:textId="5BDCBEA0" w:rsidR="0045400A" w:rsidRPr="005E1CEF" w:rsidRDefault="003A6D01" w:rsidP="00FF77DD">
      <w:pPr>
        <w:spacing w:after="0"/>
        <w:jc w:val="center"/>
        <w:rPr>
          <w:rFonts w:asciiTheme="minorHAnsi" w:hAnsiTheme="minorHAnsi"/>
          <w:b/>
          <w:sz w:val="18"/>
          <w:szCs w:val="18"/>
        </w:rPr>
      </w:pPr>
      <w:r w:rsidRPr="005E1CEF">
        <w:rPr>
          <w:rFonts w:asciiTheme="minorHAnsi" w:hAnsiTheme="minorHAnsi"/>
          <w:b/>
          <w:sz w:val="18"/>
          <w:szCs w:val="18"/>
        </w:rPr>
        <w:lastRenderedPageBreak/>
        <w:t>CF2R-MCH-</w:t>
      </w:r>
      <w:ins w:id="60" w:author="Ferris, Todd@Energy" w:date="2018-05-29T15:49:00Z">
        <w:r w:rsidR="00E124F8" w:rsidRPr="005E1CEF">
          <w:rPr>
            <w:rFonts w:asciiTheme="minorHAnsi" w:hAnsiTheme="minorHAnsi"/>
            <w:b/>
            <w:sz w:val="18"/>
            <w:szCs w:val="18"/>
          </w:rPr>
          <w:t>31</w:t>
        </w:r>
      </w:ins>
      <w:ins w:id="61" w:author="Ferris, Todd@Energy" w:date="2018-05-30T08:56:00Z">
        <w:r w:rsidR="00CF4137" w:rsidRPr="005E1CEF">
          <w:rPr>
            <w:rFonts w:asciiTheme="minorHAnsi" w:hAnsiTheme="minorHAnsi"/>
            <w:b/>
            <w:sz w:val="18"/>
            <w:szCs w:val="18"/>
          </w:rPr>
          <w:t>b</w:t>
        </w:r>
      </w:ins>
      <w:del w:id="62" w:author="Ferris, Todd@Energy" w:date="2018-05-30T08:56:00Z">
        <w:r w:rsidR="000155FF" w:rsidRPr="005E1CEF" w:rsidDel="00CF4137">
          <w:rPr>
            <w:rFonts w:asciiTheme="minorHAnsi" w:hAnsiTheme="minorHAnsi"/>
            <w:b/>
            <w:sz w:val="18"/>
            <w:szCs w:val="18"/>
          </w:rPr>
          <w:delText>a</w:delText>
        </w:r>
      </w:del>
      <w:del w:id="63" w:author="Ferris, Todd@Energy" w:date="2018-05-29T15:50:00Z">
        <w:r w:rsidRPr="005E1CEF" w:rsidDel="00E124F8">
          <w:rPr>
            <w:rFonts w:asciiTheme="minorHAnsi" w:hAnsiTheme="minorHAnsi"/>
            <w:b/>
            <w:sz w:val="18"/>
            <w:szCs w:val="18"/>
          </w:rPr>
          <w:delText>02</w:delText>
        </w:r>
      </w:del>
      <w:r w:rsidRPr="005E1CEF">
        <w:rPr>
          <w:rFonts w:asciiTheme="minorHAnsi" w:hAnsiTheme="minorHAnsi"/>
          <w:b/>
          <w:sz w:val="18"/>
          <w:szCs w:val="18"/>
        </w:rPr>
        <w:t>-</w:t>
      </w:r>
      <w:ins w:id="64" w:author="Ferris, Todd@Energy" w:date="2018-05-29T15:50:00Z">
        <w:r w:rsidR="00E124F8" w:rsidRPr="005E1CEF">
          <w:rPr>
            <w:rFonts w:asciiTheme="minorHAnsi" w:hAnsiTheme="minorHAnsi"/>
            <w:b/>
            <w:sz w:val="18"/>
            <w:szCs w:val="18"/>
          </w:rPr>
          <w:t>H</w:t>
        </w:r>
      </w:ins>
      <w:del w:id="65" w:author="Ferris, Todd@Energy" w:date="2018-05-29T15:50:00Z">
        <w:r w:rsidRPr="005E1CEF" w:rsidDel="00E124F8">
          <w:rPr>
            <w:rFonts w:asciiTheme="minorHAnsi" w:hAnsiTheme="minorHAnsi"/>
            <w:b/>
            <w:sz w:val="18"/>
            <w:szCs w:val="18"/>
          </w:rPr>
          <w:delText>E</w:delText>
        </w:r>
      </w:del>
      <w:r w:rsidRPr="005E1CEF">
        <w:rPr>
          <w:rFonts w:asciiTheme="minorHAnsi" w:hAnsiTheme="minorHAnsi"/>
          <w:b/>
          <w:sz w:val="18"/>
          <w:szCs w:val="18"/>
        </w:rPr>
        <w:t xml:space="preserve"> User Instructions</w:t>
      </w:r>
    </w:p>
    <w:p w14:paraId="46D5A637" w14:textId="77777777" w:rsidR="0045400A" w:rsidRPr="0000210D" w:rsidRDefault="0045400A" w:rsidP="0045400A">
      <w:pPr>
        <w:spacing w:after="0" w:line="240" w:lineRule="auto"/>
        <w:rPr>
          <w:rFonts w:asciiTheme="minorHAnsi" w:hAnsiTheme="minorHAnsi"/>
          <w:b/>
          <w:sz w:val="18"/>
          <w:szCs w:val="18"/>
        </w:rPr>
      </w:pPr>
    </w:p>
    <w:p w14:paraId="09809336" w14:textId="7D8372C5" w:rsidR="00DC762F" w:rsidRPr="005E1CEF" w:rsidRDefault="00DC762F" w:rsidP="00DC762F">
      <w:pPr>
        <w:spacing w:after="0" w:line="240" w:lineRule="auto"/>
        <w:rPr>
          <w:ins w:id="66" w:author="Balneg, Ronald@Energy" w:date="2018-05-11T14:50:00Z"/>
          <w:rFonts w:asciiTheme="minorHAnsi" w:hAnsiTheme="minorHAnsi"/>
          <w:b/>
          <w:sz w:val="18"/>
          <w:szCs w:val="18"/>
        </w:rPr>
      </w:pPr>
      <w:ins w:id="67" w:author="Balneg, Ronald@Energy" w:date="2018-05-11T14:49:00Z">
        <w:r w:rsidRPr="0000210D">
          <w:rPr>
            <w:rFonts w:asciiTheme="minorHAnsi" w:hAnsiTheme="minorHAnsi"/>
            <w:b/>
            <w:sz w:val="18"/>
            <w:szCs w:val="18"/>
          </w:rPr>
          <w:t xml:space="preserve">Section A. </w:t>
        </w:r>
        <w:r w:rsidRPr="005E1CEF">
          <w:rPr>
            <w:rFonts w:asciiTheme="minorHAnsi" w:hAnsiTheme="minorHAnsi"/>
            <w:b/>
            <w:sz w:val="18"/>
            <w:szCs w:val="18"/>
          </w:rPr>
          <w:t xml:space="preserve">Whole House Fan </w:t>
        </w:r>
        <w:r w:rsidR="000E15FD" w:rsidRPr="005E1CEF">
          <w:rPr>
            <w:rFonts w:asciiTheme="minorHAnsi" w:hAnsiTheme="minorHAnsi"/>
            <w:b/>
            <w:sz w:val="18"/>
            <w:szCs w:val="18"/>
          </w:rPr>
          <w:t>Measurement Procedures</w:t>
        </w:r>
      </w:ins>
    </w:p>
    <w:p w14:paraId="384119EB" w14:textId="45735142" w:rsidR="00DC762F" w:rsidRPr="005E1CEF" w:rsidRDefault="00D5049E" w:rsidP="00F51A12">
      <w:pPr>
        <w:pStyle w:val="ListParagraph"/>
        <w:numPr>
          <w:ilvl w:val="0"/>
          <w:numId w:val="32"/>
        </w:numPr>
        <w:spacing w:after="0" w:line="240" w:lineRule="auto"/>
        <w:rPr>
          <w:ins w:id="68" w:author="Ferris, Todd@Energy" w:date="2018-05-29T15:34:00Z"/>
          <w:rFonts w:asciiTheme="minorHAnsi" w:hAnsiTheme="minorHAnsi"/>
          <w:sz w:val="18"/>
          <w:szCs w:val="18"/>
        </w:rPr>
      </w:pPr>
      <w:ins w:id="69" w:author="Balneg, Ronald@Energy" w:date="2018-05-16T10:35:00Z">
        <w:r w:rsidRPr="005E1CEF">
          <w:rPr>
            <w:rFonts w:asciiTheme="minorHAnsi" w:hAnsiTheme="minorHAnsi"/>
            <w:sz w:val="18"/>
            <w:szCs w:val="18"/>
          </w:rPr>
          <w:t>Select</w:t>
        </w:r>
      </w:ins>
      <w:ins w:id="70" w:author="Balneg, Ronald@Energy" w:date="2018-05-11T15:01:00Z">
        <w:r w:rsidR="00B5580B" w:rsidRPr="005E1CEF">
          <w:rPr>
            <w:rFonts w:asciiTheme="minorHAnsi" w:hAnsiTheme="minorHAnsi"/>
            <w:sz w:val="18"/>
            <w:szCs w:val="18"/>
          </w:rPr>
          <w:t xml:space="preserve"> </w:t>
        </w:r>
      </w:ins>
      <w:ins w:id="71" w:author="Balneg, Ronald@Energy" w:date="2018-05-11T15:14:00Z">
        <w:r w:rsidR="0076440E" w:rsidRPr="005E1CEF">
          <w:rPr>
            <w:rFonts w:asciiTheme="minorHAnsi" w:hAnsiTheme="minorHAnsi"/>
            <w:sz w:val="18"/>
            <w:szCs w:val="18"/>
          </w:rPr>
          <w:t>the</w:t>
        </w:r>
      </w:ins>
      <w:ins w:id="72" w:author="Balneg, Ronald@Energy" w:date="2018-05-16T10:34:00Z">
        <w:r w:rsidRPr="005E1CEF">
          <w:rPr>
            <w:rFonts w:asciiTheme="minorHAnsi" w:hAnsiTheme="minorHAnsi"/>
            <w:sz w:val="18"/>
            <w:szCs w:val="18"/>
          </w:rPr>
          <w:t xml:space="preserve"> procedure used to measure </w:t>
        </w:r>
      </w:ins>
      <w:ins w:id="73" w:author="Ferris, Todd@Energy" w:date="2018-05-21T14:16:00Z">
        <w:r w:rsidR="00EA36F6" w:rsidRPr="005E1CEF">
          <w:rPr>
            <w:rFonts w:asciiTheme="minorHAnsi" w:hAnsiTheme="minorHAnsi"/>
            <w:sz w:val="18"/>
            <w:szCs w:val="18"/>
          </w:rPr>
          <w:t>whole house fan Airflow</w:t>
        </w:r>
      </w:ins>
      <w:ins w:id="74" w:author="Balneg, Ronald@Energy" w:date="2018-05-16T10:34:00Z">
        <w:r w:rsidRPr="005E1CEF">
          <w:rPr>
            <w:rFonts w:asciiTheme="minorHAnsi" w:hAnsiTheme="minorHAnsi"/>
            <w:sz w:val="18"/>
            <w:szCs w:val="18"/>
          </w:rPr>
          <w:t>.</w:t>
        </w:r>
      </w:ins>
    </w:p>
    <w:p w14:paraId="74013B99" w14:textId="0AEAC8B0" w:rsidR="00661761" w:rsidRPr="005E1CEF" w:rsidRDefault="00661761" w:rsidP="00661761">
      <w:pPr>
        <w:pStyle w:val="ListParagraph"/>
        <w:numPr>
          <w:ilvl w:val="0"/>
          <w:numId w:val="32"/>
        </w:numPr>
        <w:spacing w:after="0" w:line="240" w:lineRule="auto"/>
        <w:rPr>
          <w:ins w:id="75" w:author="Balneg, Ronald@Energy" w:date="2018-05-16T10:34:00Z"/>
          <w:rFonts w:asciiTheme="minorHAnsi" w:hAnsiTheme="minorHAnsi"/>
          <w:sz w:val="18"/>
          <w:szCs w:val="18"/>
        </w:rPr>
      </w:pPr>
      <w:ins w:id="76" w:author="Ferris, Todd@Energy" w:date="2018-05-29T15:34:00Z">
        <w:r w:rsidRPr="005E1CEF">
          <w:rPr>
            <w:rFonts w:asciiTheme="minorHAnsi" w:hAnsiTheme="minorHAnsi"/>
            <w:sz w:val="18"/>
            <w:szCs w:val="18"/>
          </w:rPr>
          <w:t>Select the procedure used to measure whole house fan Watts.</w:t>
        </w:r>
      </w:ins>
    </w:p>
    <w:p w14:paraId="48FEC886" w14:textId="58C1E8A6" w:rsidR="0008534D" w:rsidRPr="0000210D" w:rsidRDefault="0008534D" w:rsidP="005057DF">
      <w:pPr>
        <w:spacing w:after="0" w:line="240" w:lineRule="auto"/>
        <w:rPr>
          <w:ins w:id="77" w:author="Balneg, Ronald@Energy" w:date="2018-05-15T16:27:00Z"/>
          <w:rFonts w:asciiTheme="minorHAnsi" w:hAnsiTheme="minorHAnsi"/>
          <w:b/>
          <w:sz w:val="18"/>
          <w:szCs w:val="18"/>
        </w:rPr>
      </w:pPr>
    </w:p>
    <w:p w14:paraId="46D5A638" w14:textId="74D82BCD" w:rsidR="005057DF" w:rsidRPr="0000210D" w:rsidRDefault="005057DF" w:rsidP="005057DF">
      <w:pPr>
        <w:spacing w:after="0" w:line="240" w:lineRule="auto"/>
        <w:rPr>
          <w:rFonts w:asciiTheme="minorHAnsi" w:hAnsiTheme="minorHAnsi"/>
          <w:b/>
          <w:sz w:val="18"/>
          <w:szCs w:val="18"/>
        </w:rPr>
      </w:pPr>
      <w:r w:rsidRPr="0000210D">
        <w:rPr>
          <w:rFonts w:asciiTheme="minorHAnsi" w:hAnsiTheme="minorHAnsi"/>
          <w:b/>
          <w:sz w:val="18"/>
          <w:szCs w:val="18"/>
        </w:rPr>
        <w:t xml:space="preserve">Section </w:t>
      </w:r>
      <w:ins w:id="78" w:author="Balneg, Ronald@Energy" w:date="2018-05-11T14:42:00Z">
        <w:r w:rsidR="00DC762F" w:rsidRPr="0000210D">
          <w:rPr>
            <w:rFonts w:asciiTheme="minorHAnsi" w:hAnsiTheme="minorHAnsi"/>
            <w:b/>
            <w:sz w:val="18"/>
            <w:szCs w:val="18"/>
          </w:rPr>
          <w:t>B</w:t>
        </w:r>
      </w:ins>
      <w:r w:rsidRPr="0000210D">
        <w:rPr>
          <w:rFonts w:asciiTheme="minorHAnsi" w:hAnsiTheme="minorHAnsi"/>
          <w:b/>
          <w:sz w:val="18"/>
          <w:szCs w:val="18"/>
        </w:rPr>
        <w:t>. Whole House Fan (WHF) Equipment Information</w:t>
      </w:r>
    </w:p>
    <w:p w14:paraId="46D5A639" w14:textId="756EB4AC" w:rsidR="005057DF" w:rsidRPr="0000210D" w:rsidRDefault="0008534D" w:rsidP="005057DF">
      <w:pPr>
        <w:numPr>
          <w:ilvl w:val="0"/>
          <w:numId w:val="15"/>
        </w:numPr>
        <w:spacing w:after="0" w:line="240" w:lineRule="auto"/>
        <w:rPr>
          <w:ins w:id="79" w:author="Balneg, Ronald@Energy" w:date="2018-05-15T16:28:00Z"/>
          <w:rFonts w:asciiTheme="minorHAnsi" w:hAnsiTheme="minorHAnsi"/>
          <w:sz w:val="18"/>
          <w:szCs w:val="18"/>
        </w:rPr>
      </w:pPr>
      <w:ins w:id="80" w:author="Balneg, Ronald@Energy" w:date="2018-05-15T16:29:00Z">
        <w:r w:rsidRPr="0000210D">
          <w:rPr>
            <w:rFonts w:asciiTheme="minorHAnsi" w:hAnsiTheme="minorHAnsi"/>
            <w:sz w:val="18"/>
            <w:szCs w:val="18"/>
          </w:rPr>
          <w:t xml:space="preserve">Fan name will be auto populated </w:t>
        </w:r>
      </w:ins>
      <w:ins w:id="81" w:author="Ferris, Todd@Energy" w:date="2018-06-18T12:42:00Z">
        <w:r w:rsidR="00D27DE4">
          <w:rPr>
            <w:rFonts w:asciiTheme="minorHAnsi" w:hAnsiTheme="minorHAnsi"/>
            <w:sz w:val="18"/>
            <w:szCs w:val="18"/>
          </w:rPr>
          <w:t>from</w:t>
        </w:r>
      </w:ins>
      <w:ins w:id="82" w:author="Balneg, Ronald@Energy" w:date="2018-05-15T16:29:00Z">
        <w:del w:id="83" w:author="Ferris, Todd@Energy" w:date="2018-06-18T12:42:00Z">
          <w:r w:rsidRPr="0000210D" w:rsidDel="00D27DE4">
            <w:rPr>
              <w:rFonts w:asciiTheme="minorHAnsi" w:hAnsiTheme="minorHAnsi"/>
              <w:sz w:val="18"/>
              <w:szCs w:val="18"/>
            </w:rPr>
            <w:delText>by</w:delText>
          </w:r>
        </w:del>
        <w:r w:rsidRPr="0000210D">
          <w:rPr>
            <w:rFonts w:asciiTheme="minorHAnsi" w:hAnsiTheme="minorHAnsi"/>
            <w:sz w:val="18"/>
            <w:szCs w:val="18"/>
          </w:rPr>
          <w:t xml:space="preserve"> </w:t>
        </w:r>
      </w:ins>
      <w:ins w:id="84" w:author="Ferris, Todd@Energy" w:date="2018-05-21T14:16:00Z">
        <w:r w:rsidR="00EA36F6" w:rsidRPr="0000210D">
          <w:rPr>
            <w:rFonts w:asciiTheme="minorHAnsi" w:hAnsiTheme="minorHAnsi"/>
            <w:sz w:val="18"/>
            <w:szCs w:val="18"/>
          </w:rPr>
          <w:t>CF1R</w:t>
        </w:r>
      </w:ins>
      <w:ins w:id="85" w:author="Balneg, Ronald@Energy" w:date="2018-05-15T16:29:00Z">
        <w:r w:rsidRPr="0000210D">
          <w:rPr>
            <w:rFonts w:asciiTheme="minorHAnsi" w:hAnsiTheme="minorHAnsi"/>
            <w:sz w:val="18"/>
            <w:szCs w:val="18"/>
          </w:rPr>
          <w:t>.</w:t>
        </w:r>
      </w:ins>
    </w:p>
    <w:p w14:paraId="156F5A82" w14:textId="74CC520C" w:rsidR="0008534D" w:rsidRPr="0000210D" w:rsidRDefault="0008534D" w:rsidP="005057DF">
      <w:pPr>
        <w:numPr>
          <w:ilvl w:val="0"/>
          <w:numId w:val="15"/>
        </w:numPr>
        <w:spacing w:after="0" w:line="240" w:lineRule="auto"/>
        <w:rPr>
          <w:rFonts w:asciiTheme="minorHAnsi" w:hAnsiTheme="minorHAnsi"/>
          <w:sz w:val="18"/>
          <w:szCs w:val="18"/>
        </w:rPr>
      </w:pPr>
      <w:ins w:id="86" w:author="Balneg, Ronald@Energy" w:date="2018-05-15T16:28:00Z">
        <w:r w:rsidRPr="0000210D">
          <w:rPr>
            <w:rFonts w:asciiTheme="minorHAnsi" w:hAnsiTheme="minorHAnsi"/>
            <w:sz w:val="18"/>
            <w:szCs w:val="18"/>
          </w:rPr>
          <w:t>Enter the location</w:t>
        </w:r>
      </w:ins>
      <w:ins w:id="87" w:author="Ferris, Todd@Energy" w:date="2018-06-18T12:43:00Z">
        <w:r w:rsidR="00D27DE4">
          <w:rPr>
            <w:rFonts w:asciiTheme="minorHAnsi" w:hAnsiTheme="minorHAnsi"/>
            <w:sz w:val="18"/>
            <w:szCs w:val="18"/>
          </w:rPr>
          <w:t xml:space="preserve"> where</w:t>
        </w:r>
      </w:ins>
      <w:ins w:id="88" w:author="Balneg, Ronald@Energy" w:date="2018-05-15T16:28:00Z">
        <w:del w:id="89" w:author="Ferris, Todd@Energy" w:date="2018-06-18T12:43:00Z">
          <w:r w:rsidRPr="0000210D" w:rsidDel="00D27DE4">
            <w:rPr>
              <w:rFonts w:asciiTheme="minorHAnsi" w:hAnsiTheme="minorHAnsi"/>
              <w:sz w:val="18"/>
              <w:szCs w:val="18"/>
            </w:rPr>
            <w:delText xml:space="preserve"> </w:delText>
          </w:r>
        </w:del>
      </w:ins>
      <w:ins w:id="90" w:author="Balneg, Ronald@Energy" w:date="2018-05-16T10:28:00Z">
        <w:del w:id="91" w:author="Ferris, Todd@Energy" w:date="2018-06-18T12:43:00Z">
          <w:r w:rsidR="008448EA" w:rsidRPr="0000210D" w:rsidDel="00D27DE4">
            <w:rPr>
              <w:rFonts w:asciiTheme="minorHAnsi" w:hAnsiTheme="minorHAnsi"/>
              <w:sz w:val="18"/>
              <w:szCs w:val="18"/>
            </w:rPr>
            <w:delText>for</w:delText>
          </w:r>
        </w:del>
        <w:r w:rsidR="008448EA" w:rsidRPr="0000210D">
          <w:rPr>
            <w:rFonts w:asciiTheme="minorHAnsi" w:hAnsiTheme="minorHAnsi"/>
            <w:sz w:val="18"/>
            <w:szCs w:val="18"/>
          </w:rPr>
          <w:t xml:space="preserve"> each</w:t>
        </w:r>
      </w:ins>
      <w:ins w:id="92" w:author="Balneg, Ronald@Energy" w:date="2018-05-15T16:28:00Z">
        <w:r w:rsidRPr="0000210D">
          <w:rPr>
            <w:rFonts w:asciiTheme="minorHAnsi" w:hAnsiTheme="minorHAnsi"/>
            <w:sz w:val="18"/>
            <w:szCs w:val="18"/>
          </w:rPr>
          <w:t xml:space="preserve"> whole house fan</w:t>
        </w:r>
      </w:ins>
      <w:ins w:id="93" w:author="Ferris, Todd@Energy" w:date="2018-06-18T12:43:00Z">
        <w:r w:rsidR="00D27DE4">
          <w:rPr>
            <w:rFonts w:asciiTheme="minorHAnsi" w:hAnsiTheme="minorHAnsi"/>
            <w:sz w:val="18"/>
            <w:szCs w:val="18"/>
          </w:rPr>
          <w:t xml:space="preserve"> is installed in the house</w:t>
        </w:r>
      </w:ins>
      <w:ins w:id="94" w:author="Balneg, Ronald@Energy" w:date="2018-05-15T16:28:00Z">
        <w:r w:rsidRPr="0000210D">
          <w:rPr>
            <w:rFonts w:asciiTheme="minorHAnsi" w:hAnsiTheme="minorHAnsi"/>
            <w:sz w:val="18"/>
            <w:szCs w:val="18"/>
          </w:rPr>
          <w:t>.</w:t>
        </w:r>
      </w:ins>
    </w:p>
    <w:p w14:paraId="46D5A63A" w14:textId="38F301A7" w:rsidR="005057DF" w:rsidRPr="0000210D" w:rsidRDefault="0008534D" w:rsidP="005057DF">
      <w:pPr>
        <w:numPr>
          <w:ilvl w:val="0"/>
          <w:numId w:val="15"/>
        </w:numPr>
        <w:spacing w:after="0" w:line="240" w:lineRule="auto"/>
        <w:rPr>
          <w:ins w:id="95" w:author="Balneg, Ronald@Energy" w:date="2018-05-15T16:30:00Z"/>
          <w:rFonts w:asciiTheme="minorHAnsi" w:hAnsiTheme="minorHAnsi"/>
          <w:sz w:val="18"/>
          <w:szCs w:val="18"/>
        </w:rPr>
      </w:pPr>
      <w:ins w:id="96" w:author="Balneg, Ronald@Energy" w:date="2018-05-15T16:29:00Z">
        <w:r w:rsidRPr="0000210D">
          <w:rPr>
            <w:rFonts w:asciiTheme="minorHAnsi" w:hAnsiTheme="minorHAnsi"/>
            <w:sz w:val="18"/>
            <w:szCs w:val="18"/>
          </w:rPr>
          <w:t xml:space="preserve">Enter the name of </w:t>
        </w:r>
      </w:ins>
      <w:ins w:id="97" w:author="Balneg, Ronald@Energy" w:date="2018-05-15T16:30:00Z">
        <w:r w:rsidRPr="0000210D">
          <w:rPr>
            <w:rFonts w:asciiTheme="minorHAnsi" w:hAnsiTheme="minorHAnsi"/>
            <w:sz w:val="18"/>
            <w:szCs w:val="18"/>
          </w:rPr>
          <w:t>the</w:t>
        </w:r>
      </w:ins>
      <w:ins w:id="98" w:author="Balneg, Ronald@Energy" w:date="2018-05-15T16:29:00Z">
        <w:r w:rsidRPr="0000210D">
          <w:rPr>
            <w:rFonts w:asciiTheme="minorHAnsi" w:hAnsiTheme="minorHAnsi"/>
            <w:sz w:val="18"/>
            <w:szCs w:val="18"/>
          </w:rPr>
          <w:t xml:space="preserve"> </w:t>
        </w:r>
      </w:ins>
      <w:ins w:id="99" w:author="Balneg, Ronald@Energy" w:date="2018-05-15T16:30:00Z">
        <w:r w:rsidRPr="0000210D">
          <w:rPr>
            <w:rFonts w:asciiTheme="minorHAnsi" w:hAnsiTheme="minorHAnsi"/>
            <w:sz w:val="18"/>
            <w:szCs w:val="18"/>
          </w:rPr>
          <w:t xml:space="preserve">manufacturer </w:t>
        </w:r>
      </w:ins>
      <w:ins w:id="100" w:author="Balneg, Ronald@Energy" w:date="2018-05-16T10:29:00Z">
        <w:r w:rsidR="008448EA" w:rsidRPr="0000210D">
          <w:rPr>
            <w:rFonts w:asciiTheme="minorHAnsi" w:hAnsiTheme="minorHAnsi"/>
            <w:sz w:val="18"/>
            <w:szCs w:val="18"/>
          </w:rPr>
          <w:t>for each</w:t>
        </w:r>
      </w:ins>
      <w:ins w:id="101" w:author="Balneg, Ronald@Energy" w:date="2018-05-15T16:30:00Z">
        <w:r w:rsidRPr="0000210D">
          <w:rPr>
            <w:rFonts w:asciiTheme="minorHAnsi" w:hAnsiTheme="minorHAnsi"/>
            <w:sz w:val="18"/>
            <w:szCs w:val="18"/>
          </w:rPr>
          <w:t xml:space="preserve"> whole house fan</w:t>
        </w:r>
      </w:ins>
      <w:ins w:id="102" w:author="Ferris, Todd@Energy" w:date="2018-06-18T12:43:00Z">
        <w:r w:rsidR="00D27DE4">
          <w:rPr>
            <w:rFonts w:asciiTheme="minorHAnsi" w:hAnsiTheme="minorHAnsi"/>
            <w:sz w:val="18"/>
            <w:szCs w:val="18"/>
          </w:rPr>
          <w:t xml:space="preserve"> installed in the house</w:t>
        </w:r>
      </w:ins>
      <w:ins w:id="103" w:author="Balneg, Ronald@Energy" w:date="2018-05-15T16:30:00Z">
        <w:r w:rsidRPr="0000210D">
          <w:rPr>
            <w:rFonts w:asciiTheme="minorHAnsi" w:hAnsiTheme="minorHAnsi"/>
            <w:sz w:val="18"/>
            <w:szCs w:val="18"/>
          </w:rPr>
          <w:t>.</w:t>
        </w:r>
      </w:ins>
    </w:p>
    <w:p w14:paraId="7B347C77" w14:textId="4BEA07DA" w:rsidR="0008534D" w:rsidRPr="0000210D" w:rsidRDefault="0008534D" w:rsidP="0008534D">
      <w:pPr>
        <w:numPr>
          <w:ilvl w:val="0"/>
          <w:numId w:val="15"/>
        </w:numPr>
        <w:spacing w:after="0" w:line="240" w:lineRule="auto"/>
        <w:rPr>
          <w:rFonts w:asciiTheme="minorHAnsi" w:hAnsiTheme="minorHAnsi"/>
          <w:sz w:val="18"/>
          <w:szCs w:val="18"/>
        </w:rPr>
      </w:pPr>
      <w:ins w:id="104" w:author="Balneg, Ronald@Energy" w:date="2018-05-15T16:30:00Z">
        <w:r w:rsidRPr="0000210D">
          <w:rPr>
            <w:rFonts w:asciiTheme="minorHAnsi" w:hAnsiTheme="minorHAnsi"/>
            <w:sz w:val="18"/>
            <w:szCs w:val="18"/>
          </w:rPr>
          <w:t xml:space="preserve">Enter the model number </w:t>
        </w:r>
      </w:ins>
      <w:ins w:id="105" w:author="Balneg, Ronald@Energy" w:date="2018-05-16T10:29:00Z">
        <w:r w:rsidR="008448EA" w:rsidRPr="0000210D">
          <w:rPr>
            <w:rFonts w:asciiTheme="minorHAnsi" w:hAnsiTheme="minorHAnsi"/>
            <w:sz w:val="18"/>
            <w:szCs w:val="18"/>
          </w:rPr>
          <w:t>for each</w:t>
        </w:r>
      </w:ins>
      <w:ins w:id="106" w:author="Balneg, Ronald@Energy" w:date="2018-05-15T16:30:00Z">
        <w:r w:rsidRPr="0000210D">
          <w:rPr>
            <w:rFonts w:asciiTheme="minorHAnsi" w:hAnsiTheme="minorHAnsi"/>
            <w:sz w:val="18"/>
            <w:szCs w:val="18"/>
          </w:rPr>
          <w:t xml:space="preserve"> whole house fan</w:t>
        </w:r>
      </w:ins>
      <w:ins w:id="107" w:author="Ferris, Todd@Energy" w:date="2018-06-18T12:44:00Z">
        <w:r w:rsidR="00D27DE4">
          <w:rPr>
            <w:rFonts w:asciiTheme="minorHAnsi" w:hAnsiTheme="minorHAnsi"/>
            <w:sz w:val="18"/>
            <w:szCs w:val="18"/>
          </w:rPr>
          <w:t xml:space="preserve"> installed in the house</w:t>
        </w:r>
      </w:ins>
      <w:ins w:id="108" w:author="Balneg, Ronald@Energy" w:date="2018-05-15T16:30:00Z">
        <w:r w:rsidRPr="0000210D">
          <w:rPr>
            <w:rFonts w:asciiTheme="minorHAnsi" w:hAnsiTheme="minorHAnsi"/>
            <w:sz w:val="18"/>
            <w:szCs w:val="18"/>
          </w:rPr>
          <w:t>.</w:t>
        </w:r>
      </w:ins>
    </w:p>
    <w:p w14:paraId="46D5A63B" w14:textId="758461C4" w:rsidR="005057DF" w:rsidRPr="0000210D" w:rsidRDefault="005057DF" w:rsidP="005057DF">
      <w:pPr>
        <w:numPr>
          <w:ilvl w:val="0"/>
          <w:numId w:val="15"/>
        </w:numPr>
        <w:spacing w:after="0" w:line="240" w:lineRule="auto"/>
        <w:rPr>
          <w:rFonts w:asciiTheme="minorHAnsi" w:hAnsiTheme="minorHAnsi"/>
          <w:sz w:val="18"/>
          <w:szCs w:val="18"/>
        </w:rPr>
      </w:pPr>
      <w:r w:rsidRPr="0000210D">
        <w:rPr>
          <w:rFonts w:asciiTheme="minorHAnsi" w:hAnsiTheme="minorHAnsi"/>
          <w:sz w:val="18"/>
          <w:szCs w:val="18"/>
        </w:rPr>
        <w:t xml:space="preserve">Enter the </w:t>
      </w:r>
      <w:ins w:id="109" w:author="Balneg, Ronald@Energy" w:date="2018-05-16T10:30:00Z">
        <w:r w:rsidR="008448EA" w:rsidRPr="0000210D">
          <w:rPr>
            <w:rFonts w:asciiTheme="minorHAnsi" w:hAnsiTheme="minorHAnsi"/>
            <w:sz w:val="18"/>
            <w:szCs w:val="18"/>
          </w:rPr>
          <w:t>measured</w:t>
        </w:r>
      </w:ins>
      <w:r w:rsidRPr="0000210D">
        <w:rPr>
          <w:rFonts w:asciiTheme="minorHAnsi" w:hAnsiTheme="minorHAnsi"/>
          <w:sz w:val="18"/>
          <w:szCs w:val="18"/>
        </w:rPr>
        <w:t xml:space="preserve"> airflow in CFM </w:t>
      </w:r>
      <w:ins w:id="110" w:author="Balneg, Ronald@Energy" w:date="2018-05-16T10:29:00Z">
        <w:r w:rsidR="008448EA" w:rsidRPr="0000210D">
          <w:rPr>
            <w:rFonts w:asciiTheme="minorHAnsi" w:hAnsiTheme="minorHAnsi"/>
            <w:sz w:val="18"/>
            <w:szCs w:val="18"/>
          </w:rPr>
          <w:t>for each</w:t>
        </w:r>
      </w:ins>
      <w:r w:rsidRPr="0000210D">
        <w:rPr>
          <w:rFonts w:asciiTheme="minorHAnsi" w:hAnsiTheme="minorHAnsi"/>
          <w:sz w:val="18"/>
          <w:szCs w:val="18"/>
        </w:rPr>
        <w:t xml:space="preserve"> whole house fan</w:t>
      </w:r>
      <w:ins w:id="111" w:author="Ferris, Todd@Energy" w:date="2018-06-18T12:44:00Z">
        <w:r w:rsidR="00D27DE4">
          <w:rPr>
            <w:rFonts w:asciiTheme="minorHAnsi" w:hAnsiTheme="minorHAnsi"/>
            <w:sz w:val="18"/>
            <w:szCs w:val="18"/>
          </w:rPr>
          <w:t xml:space="preserve"> installed in the house</w:t>
        </w:r>
      </w:ins>
      <w:r w:rsidRPr="0000210D">
        <w:rPr>
          <w:rFonts w:asciiTheme="minorHAnsi" w:hAnsiTheme="minorHAnsi"/>
          <w:sz w:val="18"/>
          <w:szCs w:val="18"/>
        </w:rPr>
        <w:t>.</w:t>
      </w:r>
    </w:p>
    <w:p w14:paraId="46D5A63D" w14:textId="1F3AE013" w:rsidR="005057DF" w:rsidRPr="0000210D" w:rsidRDefault="008448EA" w:rsidP="005057DF">
      <w:pPr>
        <w:pStyle w:val="ListParagraph"/>
        <w:numPr>
          <w:ilvl w:val="0"/>
          <w:numId w:val="15"/>
        </w:numPr>
        <w:spacing w:after="0" w:line="240" w:lineRule="auto"/>
        <w:rPr>
          <w:rFonts w:asciiTheme="minorHAnsi" w:hAnsiTheme="minorHAnsi"/>
          <w:sz w:val="18"/>
          <w:szCs w:val="18"/>
        </w:rPr>
      </w:pPr>
      <w:ins w:id="112" w:author="Balneg, Ronald@Energy" w:date="2018-05-16T10:30:00Z">
        <w:r w:rsidRPr="0000210D">
          <w:rPr>
            <w:rFonts w:asciiTheme="minorHAnsi" w:hAnsiTheme="minorHAnsi"/>
            <w:sz w:val="18"/>
            <w:szCs w:val="18"/>
          </w:rPr>
          <w:t xml:space="preserve">Enter the </w:t>
        </w:r>
      </w:ins>
      <w:ins w:id="113" w:author="Ferris, Todd@Energy" w:date="2018-05-30T08:34:00Z">
        <w:r w:rsidR="00D35487" w:rsidRPr="0000210D">
          <w:rPr>
            <w:rFonts w:asciiTheme="minorHAnsi" w:hAnsiTheme="minorHAnsi"/>
            <w:sz w:val="18"/>
            <w:szCs w:val="18"/>
          </w:rPr>
          <w:t xml:space="preserve">total </w:t>
        </w:r>
      </w:ins>
      <w:ins w:id="114" w:author="Ferris, Todd@Energy" w:date="2018-05-21T14:16:00Z">
        <w:r w:rsidR="00EA36F6" w:rsidRPr="0000210D">
          <w:rPr>
            <w:rFonts w:asciiTheme="minorHAnsi" w:hAnsiTheme="minorHAnsi"/>
            <w:sz w:val="18"/>
            <w:szCs w:val="18"/>
          </w:rPr>
          <w:t>m</w:t>
        </w:r>
      </w:ins>
      <w:ins w:id="115" w:author="Balneg, Ronald@Energy" w:date="2018-05-10T11:19:00Z">
        <w:r w:rsidR="00AA3E7C" w:rsidRPr="0000210D">
          <w:rPr>
            <w:rFonts w:asciiTheme="minorHAnsi" w:hAnsiTheme="minorHAnsi"/>
            <w:sz w:val="18"/>
            <w:szCs w:val="18"/>
          </w:rPr>
          <w:t>easure</w:t>
        </w:r>
      </w:ins>
      <w:ins w:id="116" w:author="Balneg, Ronald@Energy" w:date="2018-05-16T10:30:00Z">
        <w:r w:rsidRPr="0000210D">
          <w:rPr>
            <w:rFonts w:asciiTheme="minorHAnsi" w:hAnsiTheme="minorHAnsi"/>
            <w:sz w:val="18"/>
            <w:szCs w:val="18"/>
          </w:rPr>
          <w:t>d</w:t>
        </w:r>
      </w:ins>
      <w:ins w:id="117" w:author="Balneg, Ronald@Energy" w:date="2018-05-10T11:19:00Z">
        <w:r w:rsidR="00AA3E7C" w:rsidRPr="0000210D">
          <w:rPr>
            <w:rFonts w:asciiTheme="minorHAnsi" w:hAnsiTheme="minorHAnsi"/>
            <w:sz w:val="18"/>
            <w:szCs w:val="18"/>
          </w:rPr>
          <w:t xml:space="preserve"> </w:t>
        </w:r>
        <w:del w:id="118" w:author="Ferris, Todd@Energy" w:date="2018-05-30T11:37:00Z">
          <w:r w:rsidR="00AA3E7C" w:rsidRPr="0000210D" w:rsidDel="00DC7F5A">
            <w:rPr>
              <w:rFonts w:asciiTheme="minorHAnsi" w:hAnsiTheme="minorHAnsi"/>
              <w:sz w:val="18"/>
              <w:szCs w:val="18"/>
            </w:rPr>
            <w:delText xml:space="preserve">the </w:delText>
          </w:r>
        </w:del>
      </w:ins>
      <w:ins w:id="119" w:author="Balneg, Ronald@Energy" w:date="2018-05-15T16:31:00Z">
        <w:del w:id="120" w:author="Ferris, Todd@Energy" w:date="2018-05-30T11:37:00Z">
          <w:r w:rsidR="0008534D" w:rsidRPr="0000210D" w:rsidDel="00DC7F5A">
            <w:rPr>
              <w:rFonts w:asciiTheme="minorHAnsi" w:hAnsiTheme="minorHAnsi"/>
              <w:sz w:val="18"/>
              <w:szCs w:val="18"/>
            </w:rPr>
            <w:delText>W</w:delText>
          </w:r>
        </w:del>
      </w:ins>
      <w:ins w:id="121" w:author="Ferris, Todd@Energy" w:date="2018-05-30T11:37:00Z">
        <w:r w:rsidR="00DC7F5A">
          <w:rPr>
            <w:rFonts w:asciiTheme="minorHAnsi" w:hAnsiTheme="minorHAnsi"/>
            <w:sz w:val="18"/>
            <w:szCs w:val="18"/>
          </w:rPr>
          <w:t>W</w:t>
        </w:r>
      </w:ins>
      <w:ins w:id="122" w:author="Balneg, Ronald@Energy" w:date="2018-05-15T16:31:00Z">
        <w:r w:rsidR="0008534D" w:rsidRPr="0000210D">
          <w:rPr>
            <w:rFonts w:asciiTheme="minorHAnsi" w:hAnsiTheme="minorHAnsi"/>
            <w:sz w:val="18"/>
            <w:szCs w:val="18"/>
          </w:rPr>
          <w:t xml:space="preserve">atts </w:t>
        </w:r>
      </w:ins>
      <w:ins w:id="123" w:author="Balneg, Ronald@Energy" w:date="2018-05-16T10:30:00Z">
        <w:r w:rsidRPr="0000210D">
          <w:rPr>
            <w:rFonts w:asciiTheme="minorHAnsi" w:hAnsiTheme="minorHAnsi"/>
            <w:sz w:val="18"/>
            <w:szCs w:val="18"/>
          </w:rPr>
          <w:t xml:space="preserve">for </w:t>
        </w:r>
      </w:ins>
      <w:ins w:id="124" w:author="Ferris, Todd@Energy" w:date="2018-05-30T08:34:00Z">
        <w:r w:rsidR="00D35487" w:rsidRPr="0000210D">
          <w:rPr>
            <w:rFonts w:asciiTheme="minorHAnsi" w:hAnsiTheme="minorHAnsi"/>
            <w:sz w:val="18"/>
            <w:szCs w:val="18"/>
          </w:rPr>
          <w:t>all</w:t>
        </w:r>
      </w:ins>
      <w:ins w:id="125" w:author="Balneg, Ronald@Energy" w:date="2018-05-16T10:30:00Z">
        <w:del w:id="126" w:author="Ferris, Todd@Energy" w:date="2018-05-30T08:34:00Z">
          <w:r w:rsidRPr="0000210D" w:rsidDel="00D35487">
            <w:rPr>
              <w:rFonts w:asciiTheme="minorHAnsi" w:hAnsiTheme="minorHAnsi"/>
              <w:sz w:val="18"/>
              <w:szCs w:val="18"/>
            </w:rPr>
            <w:delText>each</w:delText>
          </w:r>
        </w:del>
      </w:ins>
      <w:ins w:id="127" w:author="Balneg, Ronald@Energy" w:date="2018-05-15T16:31:00Z">
        <w:r w:rsidRPr="0000210D">
          <w:rPr>
            <w:rFonts w:asciiTheme="minorHAnsi" w:hAnsiTheme="minorHAnsi"/>
            <w:sz w:val="18"/>
            <w:szCs w:val="18"/>
          </w:rPr>
          <w:t xml:space="preserve"> whole house fan</w:t>
        </w:r>
      </w:ins>
      <w:ins w:id="128" w:author="Ferris, Todd@Energy" w:date="2018-05-30T08:34:00Z">
        <w:r w:rsidR="00D35487" w:rsidRPr="0000210D">
          <w:rPr>
            <w:rFonts w:asciiTheme="minorHAnsi" w:hAnsiTheme="minorHAnsi"/>
            <w:sz w:val="18"/>
            <w:szCs w:val="18"/>
          </w:rPr>
          <w:t>s</w:t>
        </w:r>
      </w:ins>
      <w:ins w:id="129" w:author="Ferris, Todd@Energy" w:date="2018-06-18T12:44:00Z">
        <w:r w:rsidR="00D27DE4">
          <w:rPr>
            <w:rFonts w:asciiTheme="minorHAnsi" w:hAnsiTheme="minorHAnsi"/>
            <w:sz w:val="18"/>
            <w:szCs w:val="18"/>
          </w:rPr>
          <w:t xml:space="preserve"> installed in the house</w:t>
        </w:r>
      </w:ins>
      <w:ins w:id="130" w:author="Balneg, Ronald@Energy" w:date="2018-05-10T11:19:00Z">
        <w:r w:rsidR="00AA3E7C" w:rsidRPr="0000210D">
          <w:rPr>
            <w:rFonts w:asciiTheme="minorHAnsi" w:hAnsiTheme="minorHAnsi"/>
            <w:sz w:val="18"/>
            <w:szCs w:val="18"/>
          </w:rPr>
          <w:t>.</w:t>
        </w:r>
      </w:ins>
    </w:p>
    <w:p w14:paraId="46D5A63E" w14:textId="77777777" w:rsidR="005057DF" w:rsidRPr="0000210D" w:rsidRDefault="005057DF" w:rsidP="005057DF">
      <w:pPr>
        <w:spacing w:after="0" w:line="240" w:lineRule="auto"/>
        <w:rPr>
          <w:rFonts w:asciiTheme="minorHAnsi" w:hAnsiTheme="minorHAnsi"/>
          <w:b/>
          <w:sz w:val="18"/>
          <w:szCs w:val="18"/>
        </w:rPr>
      </w:pPr>
    </w:p>
    <w:p w14:paraId="46D5A63F" w14:textId="4809D7AC" w:rsidR="005057DF" w:rsidRPr="0000210D" w:rsidRDefault="005057DF" w:rsidP="005057DF">
      <w:pPr>
        <w:spacing w:after="0" w:line="240" w:lineRule="auto"/>
        <w:rPr>
          <w:rFonts w:asciiTheme="minorHAnsi" w:hAnsiTheme="minorHAnsi"/>
          <w:b/>
          <w:sz w:val="18"/>
          <w:szCs w:val="18"/>
        </w:rPr>
      </w:pPr>
      <w:r w:rsidRPr="0000210D">
        <w:rPr>
          <w:rFonts w:asciiTheme="minorHAnsi" w:hAnsiTheme="minorHAnsi"/>
          <w:b/>
          <w:sz w:val="18"/>
          <w:szCs w:val="18"/>
        </w:rPr>
        <w:t xml:space="preserve">Section </w:t>
      </w:r>
      <w:ins w:id="131" w:author="Balneg, Ronald@Energy" w:date="2018-05-11T14:42:00Z">
        <w:r w:rsidR="00DC762F" w:rsidRPr="0000210D">
          <w:rPr>
            <w:rFonts w:asciiTheme="minorHAnsi" w:hAnsiTheme="minorHAnsi"/>
            <w:b/>
            <w:sz w:val="18"/>
            <w:szCs w:val="18"/>
          </w:rPr>
          <w:t>C</w:t>
        </w:r>
      </w:ins>
      <w:r w:rsidRPr="0000210D">
        <w:rPr>
          <w:rFonts w:asciiTheme="minorHAnsi" w:hAnsiTheme="minorHAnsi"/>
          <w:b/>
          <w:sz w:val="18"/>
          <w:szCs w:val="18"/>
        </w:rPr>
        <w:t xml:space="preserve">. Whole House Fan </w:t>
      </w:r>
      <w:r w:rsidR="003A6D01" w:rsidRPr="0000210D">
        <w:rPr>
          <w:rFonts w:asciiTheme="minorHAnsi" w:hAnsiTheme="minorHAnsi"/>
          <w:b/>
          <w:sz w:val="18"/>
          <w:szCs w:val="18"/>
        </w:rPr>
        <w:t>C</w:t>
      </w:r>
      <w:r w:rsidRPr="0000210D">
        <w:rPr>
          <w:rFonts w:asciiTheme="minorHAnsi" w:hAnsiTheme="minorHAnsi"/>
          <w:b/>
          <w:sz w:val="18"/>
          <w:szCs w:val="18"/>
        </w:rPr>
        <w:t xml:space="preserve">ompliance </w:t>
      </w:r>
      <w:r w:rsidR="003A6D01" w:rsidRPr="0000210D">
        <w:rPr>
          <w:rFonts w:asciiTheme="minorHAnsi" w:hAnsiTheme="minorHAnsi"/>
          <w:b/>
          <w:sz w:val="18"/>
          <w:szCs w:val="18"/>
        </w:rPr>
        <w:t>C</w:t>
      </w:r>
      <w:r w:rsidRPr="0000210D">
        <w:rPr>
          <w:rFonts w:asciiTheme="minorHAnsi" w:hAnsiTheme="minorHAnsi"/>
          <w:b/>
          <w:sz w:val="18"/>
          <w:szCs w:val="18"/>
        </w:rPr>
        <w:t>alculations</w:t>
      </w:r>
    </w:p>
    <w:p w14:paraId="46D5A640" w14:textId="173D294A" w:rsidR="005057DF" w:rsidRPr="0000210D" w:rsidRDefault="005057DF" w:rsidP="005057DF">
      <w:pPr>
        <w:pStyle w:val="ListParagraph"/>
        <w:numPr>
          <w:ilvl w:val="0"/>
          <w:numId w:val="6"/>
        </w:numPr>
        <w:spacing w:after="0" w:line="240" w:lineRule="auto"/>
        <w:rPr>
          <w:rFonts w:asciiTheme="minorHAnsi" w:hAnsiTheme="minorHAnsi"/>
          <w:sz w:val="18"/>
          <w:szCs w:val="18"/>
        </w:rPr>
      </w:pPr>
      <w:r w:rsidRPr="0000210D">
        <w:rPr>
          <w:rFonts w:asciiTheme="minorHAnsi" w:hAnsiTheme="minorHAnsi"/>
          <w:sz w:val="18"/>
          <w:szCs w:val="18"/>
        </w:rPr>
        <w:t xml:space="preserve">This field is automatically </w:t>
      </w:r>
      <w:ins w:id="132" w:author="Balneg, Ronald@Energy" w:date="2018-05-16T10:31:00Z">
        <w:r w:rsidR="008448EA" w:rsidRPr="0000210D">
          <w:rPr>
            <w:rFonts w:asciiTheme="minorHAnsi" w:hAnsiTheme="minorHAnsi"/>
            <w:sz w:val="18"/>
            <w:szCs w:val="18"/>
          </w:rPr>
          <w:t>populated from the CF1R.</w:t>
        </w:r>
      </w:ins>
    </w:p>
    <w:p w14:paraId="46D5A641" w14:textId="38178D6E" w:rsidR="005057DF" w:rsidRPr="0000210D" w:rsidRDefault="005057DF" w:rsidP="005057DF">
      <w:pPr>
        <w:pStyle w:val="ListParagraph"/>
        <w:numPr>
          <w:ilvl w:val="0"/>
          <w:numId w:val="6"/>
        </w:numPr>
        <w:spacing w:after="0" w:line="240" w:lineRule="auto"/>
        <w:rPr>
          <w:rFonts w:asciiTheme="minorHAnsi" w:hAnsiTheme="minorHAnsi"/>
          <w:sz w:val="18"/>
          <w:szCs w:val="18"/>
        </w:rPr>
      </w:pPr>
      <w:r w:rsidRPr="0000210D">
        <w:rPr>
          <w:rFonts w:asciiTheme="minorHAnsi" w:hAnsiTheme="minorHAnsi"/>
          <w:sz w:val="18"/>
          <w:szCs w:val="18"/>
        </w:rPr>
        <w:t xml:space="preserve">This field is automatically </w:t>
      </w:r>
      <w:ins w:id="133" w:author="Balneg, Ronald@Energy" w:date="2018-05-10T11:20:00Z">
        <w:r w:rsidR="008448EA" w:rsidRPr="0000210D">
          <w:rPr>
            <w:rFonts w:asciiTheme="minorHAnsi" w:hAnsiTheme="minorHAnsi"/>
            <w:sz w:val="18"/>
            <w:szCs w:val="18"/>
          </w:rPr>
          <w:t>populated from Section B</w:t>
        </w:r>
        <w:r w:rsidR="00AA3E7C" w:rsidRPr="0000210D">
          <w:rPr>
            <w:rFonts w:asciiTheme="minorHAnsi" w:hAnsiTheme="minorHAnsi"/>
            <w:sz w:val="18"/>
            <w:szCs w:val="18"/>
          </w:rPr>
          <w:t>.</w:t>
        </w:r>
      </w:ins>
    </w:p>
    <w:p w14:paraId="46D5A642" w14:textId="0739489D" w:rsidR="005057DF" w:rsidRPr="0000210D" w:rsidRDefault="008448EA" w:rsidP="005057DF">
      <w:pPr>
        <w:pStyle w:val="ListParagraph"/>
        <w:numPr>
          <w:ilvl w:val="0"/>
          <w:numId w:val="6"/>
        </w:numPr>
        <w:spacing w:after="0" w:line="240" w:lineRule="auto"/>
        <w:rPr>
          <w:rFonts w:asciiTheme="minorHAnsi" w:hAnsiTheme="minorHAnsi"/>
          <w:sz w:val="18"/>
          <w:szCs w:val="18"/>
        </w:rPr>
      </w:pPr>
      <w:ins w:id="134" w:author="Balneg, Ronald@Energy" w:date="2018-05-16T10:32:00Z">
        <w:r w:rsidRPr="0000210D">
          <w:rPr>
            <w:rFonts w:asciiTheme="minorHAnsi" w:hAnsiTheme="minorHAnsi"/>
            <w:sz w:val="18"/>
            <w:szCs w:val="18"/>
          </w:rPr>
          <w:t>This field is automatically populated from the CF1R.</w:t>
        </w:r>
      </w:ins>
    </w:p>
    <w:p w14:paraId="46D5A644" w14:textId="54D87BD8" w:rsidR="005057DF" w:rsidRPr="0000210D" w:rsidRDefault="005057DF">
      <w:pPr>
        <w:pStyle w:val="ListParagraph"/>
        <w:numPr>
          <w:ilvl w:val="0"/>
          <w:numId w:val="6"/>
        </w:numPr>
        <w:spacing w:after="0" w:line="240" w:lineRule="auto"/>
        <w:rPr>
          <w:rFonts w:asciiTheme="minorHAnsi" w:hAnsiTheme="minorHAnsi"/>
          <w:sz w:val="18"/>
          <w:szCs w:val="18"/>
        </w:rPr>
      </w:pPr>
      <w:r w:rsidRPr="0000210D">
        <w:rPr>
          <w:rFonts w:asciiTheme="minorHAnsi" w:hAnsiTheme="minorHAnsi"/>
          <w:sz w:val="18"/>
          <w:szCs w:val="18"/>
        </w:rPr>
        <w:t xml:space="preserve">This field is automatically </w:t>
      </w:r>
      <w:ins w:id="135" w:author="Balneg, Ronald@Energy" w:date="2018-05-16T10:32:00Z">
        <w:r w:rsidR="008448EA" w:rsidRPr="0000210D">
          <w:rPr>
            <w:rFonts w:asciiTheme="minorHAnsi" w:hAnsiTheme="minorHAnsi"/>
            <w:sz w:val="18"/>
            <w:szCs w:val="18"/>
          </w:rPr>
          <w:t xml:space="preserve">calculated </w:t>
        </w:r>
      </w:ins>
      <w:ins w:id="136" w:author="Ferris, Todd@Energy" w:date="2018-05-30T07:49:00Z">
        <w:r w:rsidR="000155FF" w:rsidRPr="0000210D">
          <w:rPr>
            <w:rFonts w:asciiTheme="minorHAnsi" w:hAnsiTheme="minorHAnsi"/>
            <w:sz w:val="18"/>
            <w:szCs w:val="18"/>
          </w:rPr>
          <w:t>using information from section B</w:t>
        </w:r>
      </w:ins>
      <w:ins w:id="137" w:author="Balneg, Ronald@Energy" w:date="2018-05-16T10:32:00Z">
        <w:r w:rsidR="008448EA" w:rsidRPr="0000210D">
          <w:rPr>
            <w:rFonts w:asciiTheme="minorHAnsi" w:hAnsiTheme="minorHAnsi"/>
            <w:sz w:val="18"/>
            <w:szCs w:val="18"/>
          </w:rPr>
          <w:t>.</w:t>
        </w:r>
      </w:ins>
    </w:p>
    <w:p w14:paraId="46D5A645" w14:textId="77777777" w:rsidR="005057DF" w:rsidRPr="0000210D" w:rsidRDefault="005057DF" w:rsidP="005057DF">
      <w:pPr>
        <w:spacing w:after="0" w:line="240" w:lineRule="auto"/>
        <w:rPr>
          <w:rFonts w:asciiTheme="minorHAnsi" w:hAnsiTheme="minorHAnsi"/>
          <w:sz w:val="18"/>
          <w:szCs w:val="18"/>
        </w:rPr>
      </w:pPr>
    </w:p>
    <w:p w14:paraId="46D5A646" w14:textId="107C39ED" w:rsidR="005057DF" w:rsidRPr="0000210D" w:rsidRDefault="00DC762F" w:rsidP="005057DF">
      <w:pPr>
        <w:spacing w:after="0" w:line="240" w:lineRule="auto"/>
        <w:rPr>
          <w:rFonts w:asciiTheme="minorHAnsi" w:hAnsiTheme="minorHAnsi"/>
          <w:b/>
          <w:sz w:val="18"/>
          <w:szCs w:val="18"/>
        </w:rPr>
      </w:pPr>
      <w:ins w:id="138" w:author="Balneg, Ronald@Energy" w:date="2018-05-11T14:42:00Z">
        <w:r w:rsidRPr="0000210D">
          <w:rPr>
            <w:rFonts w:asciiTheme="minorHAnsi" w:hAnsiTheme="minorHAnsi"/>
            <w:b/>
            <w:sz w:val="18"/>
            <w:szCs w:val="18"/>
          </w:rPr>
          <w:t>D</w:t>
        </w:r>
      </w:ins>
      <w:r w:rsidR="005057DF" w:rsidRPr="0000210D">
        <w:rPr>
          <w:rFonts w:asciiTheme="minorHAnsi" w:hAnsiTheme="minorHAnsi"/>
          <w:b/>
          <w:sz w:val="18"/>
          <w:szCs w:val="18"/>
        </w:rPr>
        <w:t>. Compliance Statement</w:t>
      </w:r>
    </w:p>
    <w:p w14:paraId="46D5A647" w14:textId="56D0BDB2" w:rsidR="005057DF" w:rsidRPr="003A61B8" w:rsidRDefault="005332E3" w:rsidP="003A61B8">
      <w:pPr>
        <w:spacing w:after="0" w:line="240" w:lineRule="auto"/>
        <w:ind w:left="720"/>
        <w:rPr>
          <w:rFonts w:asciiTheme="minorHAnsi" w:hAnsiTheme="minorHAnsi"/>
          <w:sz w:val="18"/>
          <w:szCs w:val="18"/>
        </w:rPr>
      </w:pPr>
      <w:ins w:id="139" w:author="Ferris, Todd@Energy" w:date="2018-05-30T08:43:00Z">
        <w:r w:rsidRPr="003A61B8">
          <w:rPr>
            <w:rFonts w:asciiTheme="minorHAnsi" w:hAnsiTheme="minorHAnsi"/>
            <w:sz w:val="18"/>
            <w:szCs w:val="18"/>
          </w:rPr>
          <w:t>To comply, the total installed whole house fan airflow must equal to or greater than the required airflow and the installed fan efficacy must be less than or equal to the required fan efficacy.</w:t>
        </w:r>
      </w:ins>
      <w:del w:id="140" w:author="Ferris, Todd@Energy" w:date="2018-05-30T08:43:00Z">
        <w:r w:rsidR="005057DF" w:rsidRPr="003A61B8" w:rsidDel="005332E3">
          <w:rPr>
            <w:rFonts w:asciiTheme="minorHAnsi" w:hAnsiTheme="minorHAnsi"/>
            <w:sz w:val="18"/>
            <w:szCs w:val="18"/>
          </w:rPr>
          <w:delText>To comply</w:delText>
        </w:r>
        <w:r w:rsidR="00AB4171" w:rsidRPr="003A61B8" w:rsidDel="005332E3">
          <w:rPr>
            <w:rFonts w:asciiTheme="minorHAnsi" w:hAnsiTheme="minorHAnsi"/>
            <w:sz w:val="18"/>
            <w:szCs w:val="18"/>
          </w:rPr>
          <w:delText>,</w:delText>
        </w:r>
        <w:r w:rsidR="005057DF" w:rsidRPr="003A61B8" w:rsidDel="005332E3">
          <w:rPr>
            <w:rFonts w:asciiTheme="minorHAnsi" w:hAnsiTheme="minorHAnsi"/>
            <w:sz w:val="18"/>
            <w:szCs w:val="18"/>
          </w:rPr>
          <w:delText xml:space="preserve"> the total installed whole house fan</w:delText>
        </w:r>
        <w:r w:rsidR="000155FF" w:rsidRPr="003A61B8" w:rsidDel="005332E3">
          <w:rPr>
            <w:rFonts w:asciiTheme="minorHAnsi" w:hAnsiTheme="minorHAnsi"/>
            <w:sz w:val="18"/>
            <w:szCs w:val="18"/>
          </w:rPr>
          <w:delText xml:space="preserve"> </w:delText>
        </w:r>
        <w:r w:rsidR="005057DF" w:rsidRPr="003A61B8" w:rsidDel="005332E3">
          <w:rPr>
            <w:rFonts w:asciiTheme="minorHAnsi" w:hAnsiTheme="minorHAnsi"/>
            <w:sz w:val="18"/>
            <w:szCs w:val="18"/>
          </w:rPr>
          <w:delText xml:space="preserve"> </w:delText>
        </w:r>
      </w:del>
      <w:ins w:id="141" w:author="Balneg, Ronald@Energy" w:date="2018-05-10T11:22:00Z">
        <w:del w:id="142" w:author="Ferris, Todd@Energy" w:date="2018-05-30T08:43:00Z">
          <w:r w:rsidR="001961DA" w:rsidRPr="003A61B8" w:rsidDel="005332E3">
            <w:rPr>
              <w:rFonts w:asciiTheme="minorHAnsi" w:hAnsiTheme="minorHAnsi"/>
              <w:sz w:val="18"/>
              <w:szCs w:val="18"/>
            </w:rPr>
            <w:delText xml:space="preserve">efficacy </w:delText>
          </w:r>
        </w:del>
      </w:ins>
      <w:del w:id="143" w:author="Ferris, Todd@Energy" w:date="2018-05-30T08:43:00Z">
        <w:r w:rsidR="005057DF" w:rsidRPr="003A61B8" w:rsidDel="005332E3">
          <w:rPr>
            <w:rFonts w:asciiTheme="minorHAnsi" w:hAnsiTheme="minorHAnsi"/>
            <w:sz w:val="18"/>
            <w:szCs w:val="18"/>
          </w:rPr>
          <w:delText xml:space="preserve">must be equal to the </w:delText>
        </w:r>
      </w:del>
      <w:ins w:id="144" w:author="Balneg, Ronald@Energy" w:date="2018-05-10T11:22:00Z">
        <w:del w:id="145" w:author="Ferris, Todd@Energy" w:date="2018-05-30T08:43:00Z">
          <w:r w:rsidR="001961DA" w:rsidRPr="003A61B8" w:rsidDel="005332E3">
            <w:rPr>
              <w:rFonts w:asciiTheme="minorHAnsi" w:hAnsiTheme="minorHAnsi"/>
              <w:sz w:val="18"/>
              <w:szCs w:val="18"/>
            </w:rPr>
            <w:delText xml:space="preserve">required </w:delText>
          </w:r>
        </w:del>
      </w:ins>
      <w:del w:id="146" w:author="Ferris, Todd@Energy" w:date="2018-05-30T08:43:00Z">
        <w:r w:rsidR="005057DF" w:rsidRPr="003A61B8" w:rsidDel="005332E3">
          <w:rPr>
            <w:rFonts w:asciiTheme="minorHAnsi" w:hAnsiTheme="minorHAnsi"/>
            <w:sz w:val="18"/>
            <w:szCs w:val="18"/>
          </w:rPr>
          <w:delText xml:space="preserve">fan </w:delText>
        </w:r>
      </w:del>
      <w:ins w:id="147" w:author="Balneg, Ronald@Energy" w:date="2018-05-10T11:22:00Z">
        <w:del w:id="148" w:author="Ferris, Todd@Energy" w:date="2018-05-30T08:43:00Z">
          <w:r w:rsidR="001961DA" w:rsidRPr="003A61B8" w:rsidDel="005332E3">
            <w:rPr>
              <w:rFonts w:asciiTheme="minorHAnsi" w:hAnsiTheme="minorHAnsi"/>
              <w:sz w:val="18"/>
              <w:szCs w:val="18"/>
            </w:rPr>
            <w:delText>efficacy.</w:delText>
          </w:r>
        </w:del>
      </w:ins>
    </w:p>
    <w:p w14:paraId="46D5A648" w14:textId="77777777" w:rsidR="005057DF" w:rsidRPr="0000210D" w:rsidRDefault="005057DF" w:rsidP="005057DF">
      <w:pPr>
        <w:spacing w:after="0" w:line="240" w:lineRule="auto"/>
        <w:rPr>
          <w:rFonts w:asciiTheme="minorHAnsi" w:hAnsiTheme="minorHAnsi"/>
          <w:sz w:val="18"/>
          <w:szCs w:val="18"/>
        </w:rPr>
      </w:pPr>
    </w:p>
    <w:p w14:paraId="46D5A649" w14:textId="6E6E34DC" w:rsidR="005057DF" w:rsidRPr="0000210D" w:rsidRDefault="00DC762F" w:rsidP="005057DF">
      <w:pPr>
        <w:spacing w:after="0" w:line="240" w:lineRule="auto"/>
        <w:rPr>
          <w:rFonts w:asciiTheme="minorHAnsi" w:hAnsiTheme="minorHAnsi"/>
          <w:b/>
          <w:sz w:val="18"/>
          <w:szCs w:val="18"/>
        </w:rPr>
      </w:pPr>
      <w:ins w:id="149" w:author="Balneg, Ronald@Energy" w:date="2018-05-11T14:42:00Z">
        <w:r w:rsidRPr="0000210D">
          <w:rPr>
            <w:rFonts w:asciiTheme="minorHAnsi" w:hAnsiTheme="minorHAnsi"/>
            <w:b/>
            <w:sz w:val="18"/>
            <w:szCs w:val="18"/>
          </w:rPr>
          <w:t>E</w:t>
        </w:r>
      </w:ins>
      <w:r w:rsidR="005057DF" w:rsidRPr="0000210D">
        <w:rPr>
          <w:rFonts w:asciiTheme="minorHAnsi" w:hAnsiTheme="minorHAnsi"/>
          <w:b/>
          <w:sz w:val="18"/>
          <w:szCs w:val="18"/>
        </w:rPr>
        <w:t>. Additional Requirements</w:t>
      </w:r>
    </w:p>
    <w:p w14:paraId="46D5A64A" w14:textId="192D3424" w:rsidR="005057DF" w:rsidRPr="0071314E" w:rsidRDefault="00D33BC3" w:rsidP="00504E9E">
      <w:pPr>
        <w:pStyle w:val="ListParagraph"/>
        <w:numPr>
          <w:ilvl w:val="0"/>
          <w:numId w:val="19"/>
        </w:numPr>
        <w:spacing w:after="0"/>
        <w:rPr>
          <w:ins w:id="150" w:author="Ferris, Todd@Energy" w:date="2018-05-21T14:19:00Z"/>
          <w:rFonts w:asciiTheme="minorHAnsi" w:hAnsiTheme="minorHAnsi"/>
          <w:sz w:val="18"/>
          <w:szCs w:val="18"/>
        </w:rPr>
      </w:pPr>
      <w:ins w:id="151" w:author="Ferris, Todd@Energy" w:date="2018-06-19T13:55:00Z">
        <w:r w:rsidRPr="007E539F">
          <w:rPr>
            <w:rFonts w:asciiTheme="minorHAnsi" w:hAnsiTheme="minorHAnsi"/>
            <w:sz w:val="18"/>
          </w:rPr>
          <w:t>To qualify</w:t>
        </w:r>
        <w:r>
          <w:rPr>
            <w:rFonts w:asciiTheme="minorHAnsi" w:hAnsiTheme="minorHAnsi"/>
            <w:sz w:val="18"/>
          </w:rPr>
          <w:t xml:space="preserve">, </w:t>
        </w:r>
        <w:r w:rsidRPr="007E539F">
          <w:rPr>
            <w:rFonts w:asciiTheme="minorHAnsi" w:hAnsiTheme="minorHAnsi"/>
            <w:sz w:val="18"/>
          </w:rPr>
          <w:t xml:space="preserve">for the whole house fan </w:t>
        </w:r>
        <w:r>
          <w:rPr>
            <w:rFonts w:asciiTheme="minorHAnsi" w:hAnsiTheme="minorHAnsi"/>
            <w:sz w:val="18"/>
          </w:rPr>
          <w:t xml:space="preserve">compliance </w:t>
        </w:r>
        <w:r w:rsidRPr="007E539F">
          <w:rPr>
            <w:rFonts w:asciiTheme="minorHAnsi" w:hAnsiTheme="minorHAnsi"/>
            <w:sz w:val="18"/>
          </w:rPr>
          <w:t>credit</w:t>
        </w:r>
        <w:r>
          <w:rPr>
            <w:rFonts w:asciiTheme="minorHAnsi" w:hAnsiTheme="minorHAnsi"/>
            <w:sz w:val="18"/>
          </w:rPr>
          <w:t xml:space="preserve">, </w:t>
        </w:r>
        <w:r w:rsidRPr="007E539F">
          <w:rPr>
            <w:rFonts w:asciiTheme="minorHAnsi" w:hAnsiTheme="minorHAnsi"/>
            <w:sz w:val="18"/>
          </w:rPr>
          <w:t xml:space="preserve">the installed whole house fan must </w:t>
        </w:r>
        <w:r>
          <w:rPr>
            <w:rFonts w:asciiTheme="minorHAnsi" w:hAnsiTheme="minorHAnsi"/>
            <w:sz w:val="18"/>
          </w:rPr>
          <w:t xml:space="preserve">be </w:t>
        </w:r>
        <w:r w:rsidRPr="007E539F">
          <w:rPr>
            <w:rFonts w:asciiTheme="minorHAnsi" w:hAnsiTheme="minorHAnsi"/>
            <w:sz w:val="18"/>
          </w:rPr>
          <w:t xml:space="preserve">certified to the </w:t>
        </w:r>
        <w:r>
          <w:rPr>
            <w:rFonts w:asciiTheme="minorHAnsi" w:hAnsiTheme="minorHAnsi"/>
            <w:sz w:val="18"/>
          </w:rPr>
          <w:t xml:space="preserve">Energy </w:t>
        </w:r>
        <w:r w:rsidRPr="007E539F">
          <w:rPr>
            <w:rFonts w:asciiTheme="minorHAnsi" w:hAnsiTheme="minorHAnsi"/>
            <w:sz w:val="18"/>
          </w:rPr>
          <w:t>Commission</w:t>
        </w:r>
        <w:r>
          <w:rPr>
            <w:rFonts w:asciiTheme="minorHAnsi" w:hAnsiTheme="minorHAnsi"/>
            <w:sz w:val="18"/>
          </w:rPr>
          <w:t xml:space="preserve"> and be listed in the Energy Commission’s Modernized Appliance Efficiency Database</w:t>
        </w:r>
        <w:r w:rsidRPr="003364DA">
          <w:rPr>
            <w:rFonts w:asciiTheme="minorHAnsi" w:hAnsiTheme="minorHAnsi"/>
            <w:sz w:val="18"/>
            <w:szCs w:val="18"/>
          </w:rPr>
          <w:t xml:space="preserve"> </w:t>
        </w:r>
        <w:r w:rsidRPr="00C73FEB">
          <w:rPr>
            <w:rFonts w:asciiTheme="minorHAnsi" w:hAnsiTheme="minorHAnsi"/>
            <w:sz w:val="18"/>
            <w:szCs w:val="18"/>
          </w:rPr>
          <w:t>as an approved model</w:t>
        </w:r>
        <w:r>
          <w:rPr>
            <w:rFonts w:asciiTheme="minorHAnsi" w:hAnsiTheme="minorHAnsi"/>
            <w:sz w:val="18"/>
            <w:szCs w:val="18"/>
          </w:rPr>
          <w:t xml:space="preserve">, link </w:t>
        </w:r>
        <w:r>
          <w:rPr>
            <w:rFonts w:asciiTheme="minorHAnsi" w:hAnsiTheme="minorHAnsi"/>
            <w:sz w:val="18"/>
          </w:rPr>
          <w:t xml:space="preserve">located here </w:t>
        </w:r>
        <w:r>
          <w:rPr>
            <w:rFonts w:asciiTheme="minorHAnsi" w:hAnsiTheme="minorHAnsi"/>
            <w:sz w:val="18"/>
          </w:rPr>
          <w:fldChar w:fldCharType="begin"/>
        </w:r>
        <w:r>
          <w:rPr>
            <w:rFonts w:asciiTheme="minorHAnsi" w:hAnsiTheme="minorHAnsi"/>
            <w:sz w:val="18"/>
          </w:rPr>
          <w:instrText>HYPERLINK "https://cacertappliances.energy.ca.gov/Pages/Search/AdvancedSearch.aspx"</w:instrText>
        </w:r>
        <w:r>
          <w:rPr>
            <w:rFonts w:asciiTheme="minorHAnsi" w:hAnsiTheme="minorHAnsi"/>
            <w:sz w:val="18"/>
          </w:rPr>
          <w:fldChar w:fldCharType="separate"/>
        </w:r>
        <w:r>
          <w:rPr>
            <w:rStyle w:val="Hyperlink"/>
            <w:rFonts w:asciiTheme="minorHAnsi" w:hAnsiTheme="minorHAnsi"/>
            <w:sz w:val="18"/>
          </w:rPr>
          <w:t>Modernized Appliance Efficiency Database System (MAEDBS)</w:t>
        </w:r>
        <w:r>
          <w:rPr>
            <w:rFonts w:asciiTheme="minorHAnsi" w:hAnsiTheme="minorHAnsi"/>
            <w:sz w:val="18"/>
          </w:rPr>
          <w:fldChar w:fldCharType="end"/>
        </w:r>
        <w:r>
          <w:rPr>
            <w:rFonts w:asciiTheme="minorHAnsi" w:hAnsiTheme="minorHAnsi"/>
            <w:sz w:val="18"/>
          </w:rPr>
          <w:t>.</w:t>
        </w:r>
      </w:ins>
      <w:del w:id="152" w:author="Ferris, Todd@Energy" w:date="2018-06-14T15:57:00Z">
        <w:r w:rsidR="005057DF" w:rsidRPr="0071314E" w:rsidDel="0093681E">
          <w:rPr>
            <w:rFonts w:asciiTheme="minorHAnsi" w:hAnsiTheme="minorHAnsi"/>
            <w:sz w:val="18"/>
            <w:szCs w:val="18"/>
          </w:rPr>
          <w:delText xml:space="preserve">To qualify for the whole house fan credit the installed whole house fans must have been certified to the </w:delText>
        </w:r>
        <w:r w:rsidR="00863D38" w:rsidRPr="0071314E" w:rsidDel="0093681E">
          <w:rPr>
            <w:rFonts w:asciiTheme="minorHAnsi" w:hAnsiTheme="minorHAnsi"/>
            <w:sz w:val="18"/>
            <w:szCs w:val="18"/>
          </w:rPr>
          <w:delText xml:space="preserve">Energy </w:delText>
        </w:r>
        <w:r w:rsidR="005057DF" w:rsidRPr="0071314E" w:rsidDel="0093681E">
          <w:rPr>
            <w:rFonts w:asciiTheme="minorHAnsi" w:hAnsiTheme="minorHAnsi"/>
            <w:sz w:val="18"/>
            <w:szCs w:val="18"/>
          </w:rPr>
          <w:delText xml:space="preserve">Commission </w:delText>
        </w:r>
        <w:r w:rsidR="005057DF" w:rsidRPr="0093681E" w:rsidDel="0093681E">
          <w:rPr>
            <w:rFonts w:asciiTheme="minorHAnsi" w:hAnsiTheme="minorHAnsi"/>
            <w:sz w:val="18"/>
            <w:szCs w:val="18"/>
          </w:rPr>
          <w:delText xml:space="preserve"> on the Commission’s list of certified whole house fans</w:delText>
        </w:r>
        <w:r w:rsidR="00504E9E" w:rsidRPr="0093681E" w:rsidDel="0093681E">
          <w:rPr>
            <w:rFonts w:asciiTheme="minorHAnsi" w:hAnsiTheme="minorHAnsi"/>
            <w:sz w:val="18"/>
            <w:szCs w:val="18"/>
          </w:rPr>
          <w:delText xml:space="preserve"> </w:delText>
        </w:r>
        <w:r w:rsidR="005057DF" w:rsidRPr="0093681E" w:rsidDel="0093681E">
          <w:rPr>
            <w:rFonts w:asciiTheme="minorHAnsi" w:hAnsiTheme="minorHAnsi"/>
            <w:sz w:val="18"/>
            <w:szCs w:val="18"/>
          </w:rPr>
          <w:delText xml:space="preserve">. </w:delText>
        </w:r>
      </w:del>
      <w:r w:rsidR="001F62B7" w:rsidRPr="0071314E">
        <w:rPr>
          <w:rFonts w:asciiTheme="minorHAnsi" w:hAnsiTheme="minorHAnsi"/>
          <w:sz w:val="18"/>
          <w:szCs w:val="18"/>
        </w:rPr>
        <w:t xml:space="preserve"> </w:t>
      </w:r>
    </w:p>
    <w:p w14:paraId="05910DED" w14:textId="6AAA7928" w:rsidR="00D04757" w:rsidRPr="0071314E" w:rsidRDefault="00D04757" w:rsidP="005057DF">
      <w:pPr>
        <w:pStyle w:val="ListParagraph"/>
        <w:numPr>
          <w:ilvl w:val="0"/>
          <w:numId w:val="19"/>
        </w:numPr>
        <w:spacing w:after="0"/>
        <w:rPr>
          <w:rFonts w:asciiTheme="minorHAnsi" w:hAnsiTheme="minorHAnsi"/>
          <w:sz w:val="18"/>
          <w:szCs w:val="18"/>
        </w:rPr>
      </w:pPr>
      <w:ins w:id="153" w:author="Ferris, Todd@Energy" w:date="2018-05-21T14:19:00Z">
        <w:r w:rsidRPr="0000210D">
          <w:rPr>
            <w:rFonts w:asciiTheme="minorHAnsi" w:hAnsiTheme="minorHAnsi"/>
            <w:sz w:val="18"/>
            <w:szCs w:val="18"/>
          </w:rPr>
          <w:t>The homeowner shall be provided with user instructions documentation that describes the proper use of the whole house fan necessary</w:t>
        </w:r>
        <w:r w:rsidRPr="0000210D">
          <w:rPr>
            <w:rFonts w:asciiTheme="minorHAnsi" w:eastAsia="Times New Roman" w:hAnsiTheme="minorHAnsi" w:cs="Arial"/>
            <w:bCs/>
            <w:sz w:val="18"/>
            <w:szCs w:val="18"/>
          </w:rPr>
          <w:t xml:space="preserve"> to obtain the full energy savings benefit</w:t>
        </w:r>
        <w:r w:rsidRPr="0000210D">
          <w:rPr>
            <w:rFonts w:asciiTheme="minorHAnsi" w:hAnsiTheme="minorHAnsi"/>
            <w:sz w:val="18"/>
            <w:szCs w:val="18"/>
          </w:rPr>
          <w:t>.</w:t>
        </w:r>
      </w:ins>
    </w:p>
    <w:p w14:paraId="46D5A64B" w14:textId="77777777" w:rsidR="005057DF" w:rsidRPr="0000210D" w:rsidRDefault="005057DF" w:rsidP="0045400A">
      <w:pPr>
        <w:pStyle w:val="ListParagraph"/>
        <w:numPr>
          <w:ilvl w:val="0"/>
          <w:numId w:val="19"/>
        </w:numPr>
        <w:spacing w:after="0" w:line="240" w:lineRule="auto"/>
        <w:rPr>
          <w:rFonts w:asciiTheme="minorHAnsi" w:hAnsiTheme="minorHAnsi"/>
          <w:sz w:val="18"/>
          <w:szCs w:val="18"/>
        </w:rPr>
      </w:pPr>
      <w:r w:rsidRPr="0000210D">
        <w:rPr>
          <w:rFonts w:asciiTheme="minorHAnsi" w:hAnsiTheme="minorHAnsi"/>
          <w:sz w:val="18"/>
          <w:szCs w:val="18"/>
        </w:rPr>
        <w:t>This must be a true statement to comply.</w:t>
      </w:r>
    </w:p>
    <w:p w14:paraId="7854177C" w14:textId="704EB4AC" w:rsidR="00D47A58" w:rsidDel="00D47A58" w:rsidRDefault="00D47A58" w:rsidP="002A7B2E">
      <w:pPr>
        <w:spacing w:after="0"/>
        <w:rPr>
          <w:del w:id="154" w:author="Balneg, Ronald@Energy" w:date="2018-05-16T09:54:00Z"/>
          <w:rFonts w:asciiTheme="minorHAnsi" w:hAnsiTheme="minorHAnsi"/>
          <w:sz w:val="18"/>
          <w:szCs w:val="18"/>
        </w:rPr>
      </w:pPr>
    </w:p>
    <w:p w14:paraId="0D248FEC" w14:textId="435EC64E" w:rsidR="00E124F8" w:rsidRDefault="00E124F8" w:rsidP="00E124F8">
      <w:pPr>
        <w:rPr>
          <w:ins w:id="155" w:author="Ferris, Todd@Energy" w:date="2018-05-29T15:50:00Z"/>
          <w:rFonts w:asciiTheme="minorHAnsi" w:hAnsiTheme="minorHAnsi"/>
          <w:sz w:val="18"/>
          <w:szCs w:val="18"/>
        </w:rPr>
      </w:pPr>
    </w:p>
    <w:p w14:paraId="25EA6B97" w14:textId="77777777" w:rsidR="00103E04" w:rsidRPr="00E124F8" w:rsidRDefault="00103E04" w:rsidP="005E1CEF">
      <w:pPr>
        <w:rPr>
          <w:rFonts w:asciiTheme="minorHAnsi" w:hAnsiTheme="minorHAnsi"/>
          <w:sz w:val="18"/>
          <w:szCs w:val="18"/>
        </w:rPr>
        <w:sectPr w:rsidR="00103E04" w:rsidRPr="00E124F8" w:rsidSect="009577D0">
          <w:headerReference w:type="even" r:id="rId14"/>
          <w:headerReference w:type="default" r:id="rId15"/>
          <w:headerReference w:type="first" r:id="rId16"/>
          <w:footerReference w:type="first" r:id="rId17"/>
          <w:pgSz w:w="12240" w:h="15840" w:code="1"/>
          <w:pgMar w:top="720" w:right="720" w:bottom="720" w:left="720" w:header="432" w:footer="720" w:gutter="0"/>
          <w:cols w:space="720"/>
          <w:titlePg/>
          <w:docGrid w:linePitch="360"/>
        </w:sect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954"/>
        <w:gridCol w:w="5301"/>
      </w:tblGrid>
      <w:tr w:rsidR="00B528CF" w:rsidRPr="00504E9E" w14:paraId="3397BC0B" w14:textId="77777777" w:rsidTr="005E1CEF">
        <w:trPr>
          <w:trHeight w:val="158"/>
        </w:trPr>
        <w:tc>
          <w:tcPr>
            <w:tcW w:w="10790" w:type="dxa"/>
            <w:gridSpan w:val="3"/>
            <w:vAlign w:val="center"/>
          </w:tcPr>
          <w:p w14:paraId="7E418BA9" w14:textId="14BB2997" w:rsidR="00B528CF" w:rsidRPr="005E1CEF" w:rsidRDefault="00B528CF">
            <w:pPr>
              <w:spacing w:after="0" w:line="240" w:lineRule="auto"/>
              <w:rPr>
                <w:rFonts w:asciiTheme="minorHAnsi" w:hAnsiTheme="minorHAnsi"/>
                <w:b/>
                <w:sz w:val="18"/>
                <w:szCs w:val="18"/>
              </w:rPr>
            </w:pPr>
            <w:r w:rsidRPr="005E1CEF">
              <w:rPr>
                <w:rFonts w:asciiTheme="minorHAnsi" w:hAnsiTheme="minorHAnsi"/>
                <w:b/>
                <w:sz w:val="18"/>
                <w:szCs w:val="18"/>
              </w:rPr>
              <w:lastRenderedPageBreak/>
              <w:t>A. Whole House Fan Measurement</w:t>
            </w:r>
            <w:r w:rsidR="00E53E4C" w:rsidRPr="005E1CEF">
              <w:rPr>
                <w:rFonts w:asciiTheme="minorHAnsi" w:hAnsiTheme="minorHAnsi"/>
                <w:b/>
                <w:sz w:val="18"/>
                <w:szCs w:val="18"/>
              </w:rPr>
              <w:t xml:space="preserve"> Procedures</w:t>
            </w:r>
          </w:p>
        </w:tc>
      </w:tr>
      <w:tr w:rsidR="00B528CF" w:rsidRPr="009577D0" w14:paraId="081E32F3" w14:textId="77777777" w:rsidTr="00760122">
        <w:trPr>
          <w:trHeight w:val="144"/>
        </w:trPr>
        <w:tc>
          <w:tcPr>
            <w:tcW w:w="535" w:type="dxa"/>
            <w:vAlign w:val="center"/>
          </w:tcPr>
          <w:p w14:paraId="5F15D054" w14:textId="77777777" w:rsidR="00B528CF" w:rsidRPr="005E1CEF" w:rsidRDefault="00B528CF" w:rsidP="00760122">
            <w:pPr>
              <w:spacing w:after="0" w:line="240" w:lineRule="auto"/>
              <w:jc w:val="center"/>
              <w:rPr>
                <w:rStyle w:val="CommentReference"/>
                <w:sz w:val="18"/>
                <w:szCs w:val="18"/>
              </w:rPr>
            </w:pPr>
            <w:r w:rsidRPr="005E1CEF">
              <w:rPr>
                <w:rStyle w:val="CommentReference"/>
                <w:sz w:val="18"/>
                <w:szCs w:val="18"/>
              </w:rPr>
              <w:t>01</w:t>
            </w:r>
          </w:p>
        </w:tc>
        <w:tc>
          <w:tcPr>
            <w:tcW w:w="4954" w:type="dxa"/>
            <w:vAlign w:val="center"/>
          </w:tcPr>
          <w:p w14:paraId="62E61AA7" w14:textId="68D3BC65" w:rsidR="00B528CF" w:rsidRPr="0000210D" w:rsidRDefault="008875CD" w:rsidP="008875CD">
            <w:pPr>
              <w:spacing w:after="0" w:line="240" w:lineRule="auto"/>
              <w:rPr>
                <w:rFonts w:asciiTheme="minorHAnsi" w:hAnsiTheme="minorHAnsi"/>
                <w:sz w:val="18"/>
                <w:szCs w:val="18"/>
              </w:rPr>
            </w:pPr>
            <w:ins w:id="162" w:author="Ferris, Todd@Energy" w:date="2018-05-29T14:19:00Z">
              <w:r w:rsidRPr="0000210D">
                <w:rPr>
                  <w:rFonts w:asciiTheme="minorHAnsi" w:hAnsiTheme="minorHAnsi"/>
                  <w:sz w:val="18"/>
                  <w:szCs w:val="18"/>
                </w:rPr>
                <w:t xml:space="preserve"> Whole House Fan </w:t>
              </w:r>
            </w:ins>
            <w:ins w:id="163" w:author="Ferris, Todd@Energy" w:date="2018-05-29T10:35:00Z">
              <w:r w:rsidR="00960C03" w:rsidRPr="0000210D">
                <w:rPr>
                  <w:rFonts w:asciiTheme="minorHAnsi" w:hAnsiTheme="minorHAnsi"/>
                  <w:sz w:val="18"/>
                  <w:szCs w:val="18"/>
                </w:rPr>
                <w:t>Air</w:t>
              </w:r>
            </w:ins>
            <w:ins w:id="164" w:author="Ferris, Todd@Energy" w:date="2018-05-29T10:44:00Z">
              <w:r w:rsidR="00AA2AFE" w:rsidRPr="0000210D">
                <w:rPr>
                  <w:rFonts w:asciiTheme="minorHAnsi" w:hAnsiTheme="minorHAnsi"/>
                  <w:sz w:val="18"/>
                  <w:szCs w:val="18"/>
                </w:rPr>
                <w:t>f</w:t>
              </w:r>
            </w:ins>
            <w:ins w:id="165" w:author="Ferris, Todd@Energy" w:date="2018-05-29T10:35:00Z">
              <w:r w:rsidR="00960C03" w:rsidRPr="0000210D">
                <w:rPr>
                  <w:rFonts w:asciiTheme="minorHAnsi" w:hAnsiTheme="minorHAnsi"/>
                  <w:sz w:val="18"/>
                  <w:szCs w:val="18"/>
                </w:rPr>
                <w:t>low</w:t>
              </w:r>
            </w:ins>
            <w:ins w:id="166" w:author="Smith, Alexis@Energy" w:date="2018-12-28T12:09:00Z">
              <w:r w:rsidR="007834A1">
                <w:rPr>
                  <w:rFonts w:asciiTheme="minorHAnsi" w:hAnsiTheme="minorHAnsi"/>
                  <w:sz w:val="18"/>
                  <w:szCs w:val="18"/>
                </w:rPr>
                <w:t>/Watts</w:t>
              </w:r>
            </w:ins>
            <w:ins w:id="167" w:author="Ferris, Todd@Energy" w:date="2018-05-29T10:35:00Z">
              <w:r w:rsidR="00960C03" w:rsidRPr="0000210D">
                <w:rPr>
                  <w:rFonts w:asciiTheme="minorHAnsi" w:hAnsiTheme="minorHAnsi"/>
                  <w:sz w:val="18"/>
                  <w:szCs w:val="18"/>
                </w:rPr>
                <w:t xml:space="preserve"> Measurement </w:t>
              </w:r>
            </w:ins>
            <w:ins w:id="168" w:author="Ferris, Todd@Energy" w:date="2018-05-29T14:20:00Z">
              <w:r w:rsidRPr="0000210D">
                <w:rPr>
                  <w:rFonts w:asciiTheme="minorHAnsi" w:hAnsiTheme="minorHAnsi"/>
                  <w:sz w:val="18"/>
                  <w:szCs w:val="18"/>
                </w:rPr>
                <w:t>Procedure</w:t>
              </w:r>
            </w:ins>
            <w:ins w:id="169" w:author="Ferris, Todd@Energy" w:date="2018-05-29T10:44:00Z">
              <w:r w:rsidR="00AA2AFE" w:rsidRPr="0000210D">
                <w:rPr>
                  <w:rFonts w:asciiTheme="minorHAnsi" w:hAnsiTheme="minorHAnsi"/>
                  <w:sz w:val="18"/>
                  <w:szCs w:val="18"/>
                </w:rPr>
                <w:t xml:space="preserve"> Used</w:t>
              </w:r>
            </w:ins>
            <w:r w:rsidR="00B528CF" w:rsidRPr="0000210D">
              <w:rPr>
                <w:rFonts w:asciiTheme="minorHAnsi" w:hAnsiTheme="minorHAnsi"/>
                <w:sz w:val="18"/>
                <w:szCs w:val="18"/>
              </w:rPr>
              <w:t>:</w:t>
            </w:r>
          </w:p>
        </w:tc>
        <w:tc>
          <w:tcPr>
            <w:tcW w:w="5301" w:type="dxa"/>
            <w:vAlign w:val="center"/>
          </w:tcPr>
          <w:p w14:paraId="30996757" w14:textId="44B42DCE" w:rsidR="00B528CF" w:rsidRPr="0000210D" w:rsidRDefault="007834A1">
            <w:pPr>
              <w:spacing w:after="0" w:line="240" w:lineRule="auto"/>
              <w:jc w:val="center"/>
              <w:rPr>
                <w:rFonts w:asciiTheme="minorHAnsi" w:hAnsiTheme="minorHAnsi"/>
                <w:sz w:val="18"/>
                <w:szCs w:val="18"/>
              </w:rPr>
            </w:pPr>
            <w:ins w:id="170" w:author="Smith, Alexis@Energy" w:date="2018-12-28T12:10:00Z">
              <w:r>
                <w:rPr>
                  <w:rFonts w:asciiTheme="minorHAnsi" w:hAnsiTheme="minorHAnsi"/>
                  <w:sz w:val="18"/>
                  <w:szCs w:val="18"/>
                </w:rPr>
                <w:t xml:space="preserve">&lt;&lt;user </w:t>
              </w:r>
              <w:proofErr w:type="spellStart"/>
              <w:r>
                <w:rPr>
                  <w:rFonts w:asciiTheme="minorHAnsi" w:hAnsiTheme="minorHAnsi"/>
                  <w:sz w:val="18"/>
                  <w:szCs w:val="18"/>
                </w:rPr>
                <w:t>selection,”Capture</w:t>
              </w:r>
              <w:proofErr w:type="spellEnd"/>
              <w:r>
                <w:rPr>
                  <w:rFonts w:asciiTheme="minorHAnsi" w:hAnsiTheme="minorHAnsi"/>
                  <w:sz w:val="18"/>
                  <w:szCs w:val="18"/>
                </w:rPr>
                <w:t xml:space="preserve"> Hood and Portable Watt Meter” , “Capture Hood and Revenue Meter” , “Blower Door and Portable Watt Meter” , “Blower Door and Revenue Meter”&gt;&gt;</w:t>
              </w:r>
            </w:ins>
            <w:del w:id="171" w:author="Smith, Alexis@Energy" w:date="2018-12-28T12:10:00Z">
              <w:r w:rsidR="00B528CF" w:rsidRPr="0000210D" w:rsidDel="007834A1">
                <w:rPr>
                  <w:rFonts w:asciiTheme="minorHAnsi" w:hAnsiTheme="minorHAnsi"/>
                  <w:sz w:val="18"/>
                  <w:szCs w:val="18"/>
                </w:rPr>
                <w:delText>&lt;&lt;user selection</w:delText>
              </w:r>
            </w:del>
            <w:ins w:id="172" w:author="Ferris, Todd@Energy" w:date="2018-05-29T10:41:00Z">
              <w:del w:id="173" w:author="Smith, Alexis@Energy" w:date="2018-12-28T12:10:00Z">
                <w:r w:rsidR="00AA2AFE" w:rsidRPr="0000210D" w:rsidDel="007834A1">
                  <w:rPr>
                    <w:rFonts w:asciiTheme="minorHAnsi" w:hAnsiTheme="minorHAnsi"/>
                    <w:sz w:val="18"/>
                    <w:szCs w:val="18"/>
                  </w:rPr>
                  <w:delText xml:space="preserve">: </w:delText>
                </w:r>
              </w:del>
            </w:ins>
            <w:del w:id="174" w:author="Smith, Alexis@Energy" w:date="2018-12-28T12:10:00Z">
              <w:r w:rsidR="00B528CF" w:rsidRPr="0000210D" w:rsidDel="007834A1">
                <w:rPr>
                  <w:rFonts w:asciiTheme="minorHAnsi" w:hAnsiTheme="minorHAnsi"/>
                  <w:sz w:val="18"/>
                  <w:szCs w:val="18"/>
                </w:rPr>
                <w:delText>,</w:delText>
              </w:r>
              <w:r w:rsidR="003E52E0" w:rsidRPr="0000210D" w:rsidDel="007834A1">
                <w:rPr>
                  <w:rFonts w:asciiTheme="minorHAnsi" w:hAnsiTheme="minorHAnsi"/>
                  <w:sz w:val="18"/>
                  <w:szCs w:val="18"/>
                </w:rPr>
                <w:delText>”</w:delText>
              </w:r>
            </w:del>
            <w:ins w:id="175" w:author="Ferris, Todd@Energy" w:date="2018-05-29T10:45:00Z">
              <w:del w:id="176" w:author="Smith, Alexis@Energy" w:date="2018-12-28T12:10:00Z">
                <w:r w:rsidR="00AA2AFE" w:rsidRPr="0000210D" w:rsidDel="007834A1">
                  <w:rPr>
                    <w:rFonts w:asciiTheme="minorHAnsi" w:hAnsiTheme="minorHAnsi"/>
                    <w:sz w:val="18"/>
                    <w:szCs w:val="18"/>
                  </w:rPr>
                  <w:delText xml:space="preserve">Pressure Matching and </w:delText>
                </w:r>
              </w:del>
            </w:ins>
            <w:ins w:id="177" w:author="Ferris, Todd@Energy" w:date="2018-05-29T10:38:00Z">
              <w:del w:id="178" w:author="Smith, Alexis@Energy" w:date="2018-12-28T12:10:00Z">
                <w:r w:rsidR="00960C03" w:rsidRPr="0000210D" w:rsidDel="007834A1">
                  <w:rPr>
                    <w:rFonts w:asciiTheme="minorHAnsi" w:hAnsiTheme="minorHAnsi"/>
                    <w:sz w:val="18"/>
                    <w:szCs w:val="18"/>
                  </w:rPr>
                  <w:delText>Fan Flowmeter</w:delText>
                </w:r>
              </w:del>
            </w:ins>
            <w:ins w:id="179" w:author="Ferris, Todd@Energy" w:date="2018-05-29T10:39:00Z">
              <w:del w:id="180" w:author="Smith, Alexis@Energy" w:date="2018-12-28T12:10:00Z">
                <w:r w:rsidR="00960C03" w:rsidRPr="0000210D" w:rsidDel="007834A1">
                  <w:rPr>
                    <w:rFonts w:asciiTheme="minorHAnsi" w:hAnsiTheme="minorHAnsi"/>
                    <w:sz w:val="18"/>
                    <w:szCs w:val="18"/>
                  </w:rPr>
                  <w:delText>”, “Powered Flow Capture Hood”</w:delText>
                </w:r>
              </w:del>
            </w:ins>
            <w:ins w:id="181" w:author="Ferris, Todd@Energy" w:date="2018-05-29T10:40:00Z">
              <w:del w:id="182" w:author="Smith, Alexis@Energy" w:date="2018-12-28T12:10:00Z">
                <w:r w:rsidR="00AA2AFE" w:rsidRPr="0000210D" w:rsidDel="007834A1">
                  <w:rPr>
                    <w:rFonts w:asciiTheme="minorHAnsi" w:hAnsiTheme="minorHAnsi"/>
                    <w:sz w:val="18"/>
                    <w:szCs w:val="18"/>
                  </w:rPr>
                  <w:delText xml:space="preserve"> and “Traditional Flow Capture Hood”</w:delText>
                </w:r>
              </w:del>
            </w:ins>
            <w:ins w:id="183" w:author="Ferris, Todd@Energy" w:date="2018-05-29T10:41:00Z">
              <w:del w:id="184" w:author="Smith, Alexis@Energy" w:date="2018-12-28T12:10:00Z">
                <w:r w:rsidR="00AA2AFE" w:rsidRPr="0000210D" w:rsidDel="007834A1">
                  <w:rPr>
                    <w:rFonts w:asciiTheme="minorHAnsi" w:hAnsiTheme="minorHAnsi"/>
                    <w:sz w:val="18"/>
                    <w:szCs w:val="18"/>
                  </w:rPr>
                  <w:delText xml:space="preserve"> </w:delText>
                </w:r>
              </w:del>
            </w:ins>
            <w:del w:id="185" w:author="Smith, Alexis@Energy" w:date="2018-12-28T12:10:00Z">
              <w:r w:rsidR="00B528CF" w:rsidRPr="0000210D" w:rsidDel="007834A1">
                <w:rPr>
                  <w:rFonts w:asciiTheme="minorHAnsi" w:hAnsiTheme="minorHAnsi"/>
                  <w:sz w:val="18"/>
                  <w:szCs w:val="18"/>
                </w:rPr>
                <w:delText>&gt;&gt;</w:delText>
              </w:r>
            </w:del>
          </w:p>
        </w:tc>
      </w:tr>
      <w:tr w:rsidR="00960C03" w:rsidRPr="009577D0" w:rsidDel="007834A1" w14:paraId="401DD4F1" w14:textId="61CF8CC7" w:rsidTr="005E1CEF">
        <w:trPr>
          <w:trHeight w:val="144"/>
          <w:ins w:id="186" w:author="Ferris, Todd@Energy" w:date="2018-05-29T10:34:00Z"/>
          <w:del w:id="187" w:author="Smith, Alexis@Energy" w:date="2018-12-28T12:09:00Z"/>
        </w:trPr>
        <w:tc>
          <w:tcPr>
            <w:tcW w:w="535" w:type="dxa"/>
          </w:tcPr>
          <w:p w14:paraId="6527ECB2" w14:textId="126429BA" w:rsidR="00960C03" w:rsidRPr="005E1CEF" w:rsidDel="007834A1" w:rsidRDefault="00960C03" w:rsidP="00B528CF">
            <w:pPr>
              <w:spacing w:after="0" w:line="240" w:lineRule="auto"/>
              <w:jc w:val="center"/>
              <w:rPr>
                <w:ins w:id="188" w:author="Ferris, Todd@Energy" w:date="2018-05-29T10:34:00Z"/>
                <w:del w:id="189" w:author="Smith, Alexis@Energy" w:date="2018-12-28T12:09:00Z"/>
                <w:rStyle w:val="CommentReference"/>
                <w:sz w:val="18"/>
                <w:szCs w:val="18"/>
              </w:rPr>
            </w:pPr>
            <w:ins w:id="190" w:author="Ferris, Todd@Energy" w:date="2018-05-29T10:34:00Z">
              <w:del w:id="191" w:author="Smith, Alexis@Energy" w:date="2018-12-28T12:09:00Z">
                <w:r w:rsidRPr="005E1CEF" w:rsidDel="007834A1">
                  <w:rPr>
                    <w:rStyle w:val="CommentReference"/>
                    <w:sz w:val="18"/>
                    <w:szCs w:val="18"/>
                  </w:rPr>
                  <w:delText>02</w:delText>
                </w:r>
              </w:del>
            </w:ins>
          </w:p>
        </w:tc>
        <w:tc>
          <w:tcPr>
            <w:tcW w:w="4954" w:type="dxa"/>
            <w:vAlign w:val="center"/>
          </w:tcPr>
          <w:p w14:paraId="47B042A7" w14:textId="53B4145A" w:rsidR="00960C03" w:rsidRPr="005E1CEF" w:rsidDel="007834A1" w:rsidRDefault="00960C03">
            <w:pPr>
              <w:spacing w:after="0" w:line="240" w:lineRule="auto"/>
              <w:rPr>
                <w:ins w:id="192" w:author="Ferris, Todd@Energy" w:date="2018-05-29T10:34:00Z"/>
                <w:del w:id="193" w:author="Smith, Alexis@Energy" w:date="2018-12-28T12:09:00Z"/>
                <w:rStyle w:val="CommentReference"/>
                <w:sz w:val="18"/>
                <w:szCs w:val="18"/>
              </w:rPr>
            </w:pPr>
            <w:ins w:id="194" w:author="Ferris, Todd@Energy" w:date="2018-05-29T10:36:00Z">
              <w:del w:id="195" w:author="Smith, Alexis@Energy" w:date="2018-12-28T12:09:00Z">
                <w:r w:rsidRPr="0000210D" w:rsidDel="007834A1">
                  <w:rPr>
                    <w:rFonts w:asciiTheme="minorHAnsi" w:hAnsiTheme="minorHAnsi"/>
                    <w:sz w:val="18"/>
                    <w:szCs w:val="18"/>
                  </w:rPr>
                  <w:delText>Whole House Fan Watt Measurement Procedure</w:delText>
                </w:r>
              </w:del>
            </w:ins>
            <w:ins w:id="196" w:author="Ferris, Todd@Energy" w:date="2018-05-29T15:31:00Z">
              <w:del w:id="197" w:author="Smith, Alexis@Energy" w:date="2018-12-28T12:09:00Z">
                <w:r w:rsidR="009271B8" w:rsidRPr="0000210D" w:rsidDel="007834A1">
                  <w:rPr>
                    <w:rFonts w:asciiTheme="minorHAnsi" w:hAnsiTheme="minorHAnsi"/>
                    <w:sz w:val="18"/>
                    <w:szCs w:val="18"/>
                  </w:rPr>
                  <w:delText xml:space="preserve"> Used</w:delText>
                </w:r>
              </w:del>
            </w:ins>
            <w:ins w:id="198" w:author="Ferris, Todd@Energy" w:date="2018-05-29T10:36:00Z">
              <w:del w:id="199" w:author="Smith, Alexis@Energy" w:date="2018-12-28T12:09:00Z">
                <w:r w:rsidRPr="0000210D" w:rsidDel="007834A1">
                  <w:rPr>
                    <w:rFonts w:asciiTheme="minorHAnsi" w:hAnsiTheme="minorHAnsi"/>
                    <w:sz w:val="18"/>
                    <w:szCs w:val="18"/>
                  </w:rPr>
                  <w:delText>:</w:delText>
                </w:r>
              </w:del>
            </w:ins>
          </w:p>
        </w:tc>
        <w:tc>
          <w:tcPr>
            <w:tcW w:w="5301" w:type="dxa"/>
            <w:vAlign w:val="center"/>
          </w:tcPr>
          <w:p w14:paraId="4FF9E047" w14:textId="46706B42" w:rsidR="00960C03" w:rsidRPr="0000210D" w:rsidDel="007834A1" w:rsidRDefault="00AA2AFE">
            <w:pPr>
              <w:spacing w:after="0" w:line="240" w:lineRule="auto"/>
              <w:jc w:val="center"/>
              <w:rPr>
                <w:ins w:id="200" w:author="Ferris, Todd@Energy" w:date="2018-05-29T10:34:00Z"/>
                <w:del w:id="201" w:author="Smith, Alexis@Energy" w:date="2018-12-28T12:09:00Z"/>
                <w:rFonts w:asciiTheme="minorHAnsi" w:hAnsiTheme="minorHAnsi"/>
                <w:sz w:val="18"/>
                <w:szCs w:val="18"/>
              </w:rPr>
            </w:pPr>
            <w:ins w:id="202" w:author="Ferris, Todd@Energy" w:date="2018-05-29T10:41:00Z">
              <w:del w:id="203" w:author="Smith, Alexis@Energy" w:date="2018-12-28T12:09:00Z">
                <w:r w:rsidRPr="0000210D" w:rsidDel="007834A1">
                  <w:rPr>
                    <w:rFonts w:asciiTheme="minorHAnsi" w:hAnsiTheme="minorHAnsi"/>
                    <w:sz w:val="18"/>
                    <w:szCs w:val="18"/>
                  </w:rPr>
                  <w:delText>&lt;&lt;user selection: ”Portable Watt Meter”, “</w:delText>
                </w:r>
              </w:del>
            </w:ins>
            <w:ins w:id="204" w:author="Ferris, Todd@Energy" w:date="2018-05-29T10:42:00Z">
              <w:del w:id="205" w:author="Smith, Alexis@Energy" w:date="2018-12-28T12:09:00Z">
                <w:r w:rsidRPr="0000210D" w:rsidDel="007834A1">
                  <w:rPr>
                    <w:rFonts w:asciiTheme="minorHAnsi" w:hAnsiTheme="minorHAnsi"/>
                    <w:sz w:val="18"/>
                    <w:szCs w:val="18"/>
                  </w:rPr>
                  <w:delText>Utility Revenue Meter</w:delText>
                </w:r>
              </w:del>
            </w:ins>
            <w:ins w:id="206" w:author="Ferris, Todd@Energy" w:date="2018-05-29T10:41:00Z">
              <w:del w:id="207" w:author="Smith, Alexis@Energy" w:date="2018-12-28T12:09:00Z">
                <w:r w:rsidRPr="0000210D" w:rsidDel="007834A1">
                  <w:rPr>
                    <w:rFonts w:asciiTheme="minorHAnsi" w:hAnsiTheme="minorHAnsi"/>
                    <w:sz w:val="18"/>
                    <w:szCs w:val="18"/>
                  </w:rPr>
                  <w:delText>” and “</w:delText>
                </w:r>
              </w:del>
            </w:ins>
            <w:ins w:id="208" w:author="Ferris, Todd@Energy" w:date="2018-05-29T10:43:00Z">
              <w:del w:id="209" w:author="Smith, Alexis@Energy" w:date="2018-12-28T12:09:00Z">
                <w:r w:rsidRPr="0000210D" w:rsidDel="007834A1">
                  <w:rPr>
                    <w:rFonts w:asciiTheme="minorHAnsi" w:hAnsiTheme="minorHAnsi"/>
                    <w:sz w:val="18"/>
                    <w:szCs w:val="18"/>
                  </w:rPr>
                  <w:delText>Digital Utility Revenue Meter</w:delText>
                </w:r>
              </w:del>
            </w:ins>
            <w:ins w:id="210" w:author="Ferris, Todd@Energy" w:date="2018-05-29T10:41:00Z">
              <w:del w:id="211" w:author="Smith, Alexis@Energy" w:date="2018-12-28T12:09:00Z">
                <w:r w:rsidRPr="0000210D" w:rsidDel="007834A1">
                  <w:rPr>
                    <w:rFonts w:asciiTheme="minorHAnsi" w:hAnsiTheme="minorHAnsi"/>
                    <w:sz w:val="18"/>
                    <w:szCs w:val="18"/>
                  </w:rPr>
                  <w:delText>” &gt;&gt;</w:delText>
                </w:r>
              </w:del>
            </w:ins>
          </w:p>
        </w:tc>
      </w:tr>
      <w:tr w:rsidR="001D48C9" w:rsidRPr="009577D0" w14:paraId="54E8D83F" w14:textId="77777777" w:rsidTr="005E1CEF">
        <w:trPr>
          <w:trHeight w:val="144"/>
          <w:ins w:id="212" w:author="Ferris, Todd@Energy" w:date="2018-05-21T13:57:00Z"/>
        </w:trPr>
        <w:tc>
          <w:tcPr>
            <w:tcW w:w="535" w:type="dxa"/>
          </w:tcPr>
          <w:p w14:paraId="32D17E92" w14:textId="3477393C" w:rsidR="001D48C9" w:rsidRPr="005E1CEF" w:rsidRDefault="00D1519F">
            <w:pPr>
              <w:spacing w:after="0" w:line="240" w:lineRule="auto"/>
              <w:jc w:val="center"/>
              <w:rPr>
                <w:ins w:id="213" w:author="Ferris, Todd@Energy" w:date="2018-05-21T13:57:00Z"/>
                <w:rStyle w:val="CommentReference"/>
                <w:sz w:val="18"/>
                <w:szCs w:val="18"/>
              </w:rPr>
            </w:pPr>
            <w:ins w:id="214" w:author="Ferris, Todd@Energy" w:date="2018-05-21T14:01:00Z">
              <w:r w:rsidRPr="005E1CEF">
                <w:rPr>
                  <w:rStyle w:val="CommentReference"/>
                  <w:sz w:val="18"/>
                  <w:szCs w:val="18"/>
                </w:rPr>
                <w:t>0</w:t>
              </w:r>
            </w:ins>
            <w:ins w:id="215" w:author="Smith, Alexis@Energy" w:date="2018-12-28T12:10:00Z">
              <w:r w:rsidR="007834A1">
                <w:rPr>
                  <w:rStyle w:val="CommentReference"/>
                  <w:sz w:val="18"/>
                  <w:szCs w:val="18"/>
                </w:rPr>
                <w:t>2</w:t>
              </w:r>
            </w:ins>
            <w:ins w:id="216" w:author="Ferris, Todd@Energy" w:date="2018-05-29T10:48:00Z">
              <w:del w:id="217" w:author="Smith, Alexis@Energy" w:date="2018-12-28T12:10:00Z">
                <w:r w:rsidR="00AA2AFE" w:rsidRPr="005E1CEF" w:rsidDel="007834A1">
                  <w:rPr>
                    <w:rStyle w:val="CommentReference"/>
                    <w:sz w:val="18"/>
                    <w:szCs w:val="18"/>
                  </w:rPr>
                  <w:delText>3</w:delText>
                </w:r>
              </w:del>
            </w:ins>
          </w:p>
        </w:tc>
        <w:tc>
          <w:tcPr>
            <w:tcW w:w="4954" w:type="dxa"/>
            <w:tcBorders>
              <w:top w:val="single" w:sz="4" w:space="0" w:color="auto"/>
              <w:left w:val="single" w:sz="4" w:space="0" w:color="auto"/>
              <w:bottom w:val="single" w:sz="4" w:space="0" w:color="auto"/>
              <w:right w:val="single" w:sz="4" w:space="0" w:color="auto"/>
            </w:tcBorders>
            <w:vAlign w:val="center"/>
          </w:tcPr>
          <w:p w14:paraId="0C0D0538" w14:textId="5CB7E309" w:rsidR="001D48C9" w:rsidRPr="0000210D" w:rsidRDefault="001D48C9" w:rsidP="005C464C">
            <w:pPr>
              <w:spacing w:after="0"/>
              <w:rPr>
                <w:ins w:id="218" w:author="Ferris, Todd@Energy" w:date="2018-05-21T13:57:00Z"/>
                <w:rFonts w:asciiTheme="minorHAnsi" w:hAnsiTheme="minorHAnsi"/>
                <w:sz w:val="18"/>
                <w:szCs w:val="18"/>
              </w:rPr>
            </w:pPr>
            <w:ins w:id="219" w:author="Ferris, Todd@Energy" w:date="2018-05-21T13:57:00Z">
              <w:r w:rsidRPr="0000210D">
                <w:rPr>
                  <w:rFonts w:asciiTheme="minorHAnsi" w:hAnsiTheme="minorHAnsi"/>
                  <w:sz w:val="18"/>
                  <w:szCs w:val="18"/>
                </w:rPr>
                <w:t>determine compliance method for this document; display applicable tables below;</w:t>
              </w:r>
            </w:ins>
          </w:p>
          <w:p w14:paraId="29F174BE" w14:textId="6A8DF0C2" w:rsidR="001D48C9" w:rsidRPr="0000210D" w:rsidRDefault="001D48C9" w:rsidP="001D48C9">
            <w:pPr>
              <w:spacing w:after="0" w:line="240" w:lineRule="auto"/>
              <w:rPr>
                <w:ins w:id="220" w:author="Ferris, Todd@Energy" w:date="2018-05-21T13:57:00Z"/>
                <w:rStyle w:val="CommentReference"/>
                <w:sz w:val="18"/>
                <w:szCs w:val="18"/>
              </w:rPr>
            </w:pPr>
            <w:ins w:id="221" w:author="Ferris, Todd@Energy" w:date="2018-05-21T13:57:00Z">
              <w:r w:rsidRPr="0000210D">
                <w:rPr>
                  <w:rFonts w:asciiTheme="minorHAnsi" w:hAnsiTheme="minorHAnsi"/>
                  <w:sz w:val="18"/>
                  <w:szCs w:val="18"/>
                </w:rPr>
                <w:t xml:space="preserve">(this row not visible to user) </w:t>
              </w:r>
            </w:ins>
          </w:p>
        </w:tc>
        <w:tc>
          <w:tcPr>
            <w:tcW w:w="5301" w:type="dxa"/>
            <w:tcBorders>
              <w:top w:val="single" w:sz="4" w:space="0" w:color="auto"/>
              <w:left w:val="single" w:sz="4" w:space="0" w:color="auto"/>
              <w:bottom w:val="single" w:sz="4" w:space="0" w:color="auto"/>
              <w:right w:val="single" w:sz="4" w:space="0" w:color="auto"/>
            </w:tcBorders>
            <w:vAlign w:val="center"/>
          </w:tcPr>
          <w:p w14:paraId="336088BC" w14:textId="77777777" w:rsidR="007834A1" w:rsidRPr="0062385B" w:rsidRDefault="007834A1" w:rsidP="007834A1">
            <w:pPr>
              <w:spacing w:after="0"/>
              <w:rPr>
                <w:ins w:id="222" w:author="Smith, Alexis@Energy" w:date="2018-12-28T12:10:00Z"/>
                <w:rFonts w:asciiTheme="minorHAnsi" w:hAnsiTheme="minorHAnsi"/>
                <w:sz w:val="18"/>
                <w:szCs w:val="18"/>
              </w:rPr>
            </w:pPr>
            <w:ins w:id="223" w:author="Smith, Alexis@Energy" w:date="2018-12-28T12:10:00Z">
              <w:r w:rsidRPr="0062385B">
                <w:rPr>
                  <w:rFonts w:asciiTheme="minorHAnsi" w:hAnsiTheme="minorHAnsi"/>
                  <w:sz w:val="18"/>
                  <w:szCs w:val="18"/>
                </w:rPr>
                <w:t xml:space="preserve">&lt;&lt;Calculated Result:  </w:t>
              </w:r>
            </w:ins>
          </w:p>
          <w:p w14:paraId="196A5710" w14:textId="77777777" w:rsidR="007834A1" w:rsidRPr="0062385B" w:rsidRDefault="007834A1" w:rsidP="007834A1">
            <w:pPr>
              <w:spacing w:after="0"/>
              <w:rPr>
                <w:ins w:id="224" w:author="Smith, Alexis@Energy" w:date="2018-12-28T12:10:00Z"/>
                <w:rFonts w:asciiTheme="minorHAnsi" w:hAnsiTheme="minorHAnsi"/>
                <w:sz w:val="18"/>
                <w:szCs w:val="18"/>
              </w:rPr>
            </w:pPr>
            <w:ins w:id="225" w:author="Smith, Alexis@Energy" w:date="2018-12-28T12:10:00Z">
              <w:r w:rsidRPr="0062385B">
                <w:rPr>
                  <w:rFonts w:asciiTheme="minorHAnsi" w:hAnsiTheme="minorHAnsi"/>
                  <w:sz w:val="18"/>
                  <w:szCs w:val="18"/>
                </w:rPr>
                <w:t>if A1=</w:t>
              </w:r>
              <w:r w:rsidRPr="0062385B">
                <w:rPr>
                  <w:rFonts w:asciiTheme="minorHAnsi" w:hAnsiTheme="minorHAnsi"/>
                  <w:sz w:val="18"/>
                  <w:szCs w:val="18"/>
                  <w:u w:val="single"/>
                </w:rPr>
                <w:t xml:space="preserve"> Capture Hood and Portable Watt Meter; then display </w:t>
              </w:r>
              <w:proofErr w:type="gramStart"/>
              <w:r w:rsidRPr="0062385B">
                <w:rPr>
                  <w:rFonts w:asciiTheme="minorHAnsi" w:hAnsiTheme="minorHAnsi"/>
                  <w:sz w:val="18"/>
                  <w:szCs w:val="18"/>
                  <w:u w:val="single"/>
                </w:rPr>
                <w:t>method:</w:t>
              </w:r>
              <w:r w:rsidRPr="0062385B">
                <w:rPr>
                  <w:rFonts w:asciiTheme="minorHAnsi" w:hAnsiTheme="minorHAnsi"/>
                  <w:sz w:val="18"/>
                  <w:szCs w:val="18"/>
                </w:rPr>
                <w:t>“</w:t>
              </w:r>
              <w:proofErr w:type="gramEnd"/>
              <w:r w:rsidRPr="0062385B">
                <w:rPr>
                  <w:rFonts w:asciiTheme="minorHAnsi" w:hAnsiTheme="minorHAnsi"/>
                  <w:sz w:val="18"/>
                  <w:szCs w:val="18"/>
                </w:rPr>
                <w:t>MCH-31a”</w:t>
              </w:r>
              <w:r>
                <w:rPr>
                  <w:rFonts w:asciiTheme="minorHAnsi" w:hAnsiTheme="minorHAnsi"/>
                  <w:sz w:val="18"/>
                  <w:szCs w:val="18"/>
                </w:rPr>
                <w:t>;</w:t>
              </w:r>
              <w:r w:rsidRPr="0062385B">
                <w:rPr>
                  <w:rFonts w:asciiTheme="minorHAnsi" w:hAnsiTheme="minorHAnsi"/>
                  <w:sz w:val="18"/>
                  <w:szCs w:val="18"/>
                </w:rPr>
                <w:t>elseif A1=</w:t>
              </w:r>
              <w:r w:rsidRPr="0062385B">
                <w:rPr>
                  <w:rFonts w:asciiTheme="minorHAnsi" w:hAnsiTheme="minorHAnsi"/>
                  <w:sz w:val="18"/>
                  <w:szCs w:val="18"/>
                  <w:u w:val="single"/>
                </w:rPr>
                <w:t xml:space="preserve"> “Capture Hood and Revenue Meter”</w:t>
              </w:r>
              <w:r w:rsidRPr="0062385B">
                <w:rPr>
                  <w:rFonts w:asciiTheme="minorHAnsi" w:hAnsiTheme="minorHAnsi"/>
                  <w:sz w:val="18"/>
                  <w:szCs w:val="18"/>
                </w:rPr>
                <w:t>; then display method: “MCH-31b”</w:t>
              </w:r>
              <w:r>
                <w:rPr>
                  <w:rFonts w:asciiTheme="minorHAnsi" w:hAnsiTheme="minorHAnsi"/>
                  <w:sz w:val="18"/>
                  <w:szCs w:val="18"/>
                </w:rPr>
                <w:t>;</w:t>
              </w:r>
            </w:ins>
          </w:p>
          <w:p w14:paraId="1F9AAE39" w14:textId="77777777" w:rsidR="007834A1" w:rsidRPr="0062385B" w:rsidRDefault="007834A1" w:rsidP="007834A1">
            <w:pPr>
              <w:spacing w:after="0"/>
              <w:rPr>
                <w:ins w:id="226" w:author="Smith, Alexis@Energy" w:date="2018-12-28T12:10:00Z"/>
                <w:rFonts w:asciiTheme="minorHAnsi" w:hAnsiTheme="minorHAnsi"/>
                <w:sz w:val="18"/>
                <w:szCs w:val="18"/>
              </w:rPr>
            </w:pPr>
            <w:proofErr w:type="spellStart"/>
            <w:ins w:id="227" w:author="Smith, Alexis@Energy" w:date="2018-12-28T12:10:00Z">
              <w:r w:rsidRPr="0062385B">
                <w:rPr>
                  <w:rFonts w:asciiTheme="minorHAnsi" w:hAnsiTheme="minorHAnsi"/>
                  <w:sz w:val="18"/>
                  <w:szCs w:val="18"/>
                </w:rPr>
                <w:t>elseif</w:t>
              </w:r>
              <w:proofErr w:type="spellEnd"/>
              <w:r w:rsidRPr="0062385B">
                <w:rPr>
                  <w:rFonts w:asciiTheme="minorHAnsi" w:hAnsiTheme="minorHAnsi"/>
                  <w:sz w:val="18"/>
                  <w:szCs w:val="18"/>
                </w:rPr>
                <w:t xml:space="preserve"> A1= “Blower Door and Portable Watt Meter; then display method:</w:t>
              </w:r>
            </w:ins>
          </w:p>
          <w:p w14:paraId="0C1A7709" w14:textId="77777777" w:rsidR="007834A1" w:rsidRPr="0062385B" w:rsidRDefault="007834A1" w:rsidP="007834A1">
            <w:pPr>
              <w:spacing w:after="0"/>
              <w:rPr>
                <w:ins w:id="228" w:author="Smith, Alexis@Energy" w:date="2018-12-28T12:10:00Z"/>
                <w:rFonts w:asciiTheme="minorHAnsi" w:hAnsiTheme="minorHAnsi"/>
                <w:sz w:val="18"/>
                <w:szCs w:val="18"/>
              </w:rPr>
            </w:pPr>
            <w:proofErr w:type="gramStart"/>
            <w:ins w:id="229" w:author="Smith, Alexis@Energy" w:date="2018-12-28T12:10:00Z">
              <w:r w:rsidRPr="0062385B">
                <w:rPr>
                  <w:rFonts w:asciiTheme="minorHAnsi" w:hAnsiTheme="minorHAnsi"/>
                  <w:sz w:val="18"/>
                  <w:szCs w:val="18"/>
                </w:rPr>
                <w:t>”MCH</w:t>
              </w:r>
              <w:proofErr w:type="gramEnd"/>
              <w:r w:rsidRPr="0062385B">
                <w:rPr>
                  <w:rFonts w:asciiTheme="minorHAnsi" w:hAnsiTheme="minorHAnsi"/>
                  <w:sz w:val="18"/>
                  <w:szCs w:val="18"/>
                </w:rPr>
                <w:t>-31c”</w:t>
              </w:r>
              <w:r>
                <w:rPr>
                  <w:rFonts w:asciiTheme="minorHAnsi" w:hAnsiTheme="minorHAnsi"/>
                  <w:sz w:val="18"/>
                  <w:szCs w:val="18"/>
                </w:rPr>
                <w:t>;</w:t>
              </w:r>
            </w:ins>
          </w:p>
          <w:p w14:paraId="6E553BD4" w14:textId="77777777" w:rsidR="007834A1" w:rsidRPr="0062385B" w:rsidRDefault="007834A1" w:rsidP="007834A1">
            <w:pPr>
              <w:spacing w:after="0"/>
              <w:rPr>
                <w:ins w:id="230" w:author="Smith, Alexis@Energy" w:date="2018-12-28T12:10:00Z"/>
                <w:rFonts w:asciiTheme="minorHAnsi" w:hAnsiTheme="minorHAnsi"/>
                <w:sz w:val="18"/>
                <w:szCs w:val="18"/>
              </w:rPr>
            </w:pPr>
            <w:proofErr w:type="spellStart"/>
            <w:ins w:id="231" w:author="Smith, Alexis@Energy" w:date="2018-12-28T12:10:00Z">
              <w:r w:rsidRPr="0062385B">
                <w:rPr>
                  <w:rFonts w:asciiTheme="minorHAnsi" w:hAnsiTheme="minorHAnsi"/>
                  <w:sz w:val="18"/>
                  <w:szCs w:val="18"/>
                </w:rPr>
                <w:t>elseif</w:t>
              </w:r>
              <w:proofErr w:type="spellEnd"/>
              <w:r w:rsidRPr="0062385B">
                <w:rPr>
                  <w:rFonts w:asciiTheme="minorHAnsi" w:hAnsiTheme="minorHAnsi"/>
                  <w:sz w:val="18"/>
                  <w:szCs w:val="18"/>
                  <w:u w:val="single"/>
                </w:rPr>
                <w:t xml:space="preserve"> A1=</w:t>
              </w:r>
              <w:r>
                <w:rPr>
                  <w:rFonts w:asciiTheme="minorHAnsi" w:hAnsiTheme="minorHAnsi"/>
                  <w:sz w:val="18"/>
                  <w:szCs w:val="18"/>
                  <w:u w:val="single"/>
                </w:rPr>
                <w:t xml:space="preserve"> “</w:t>
              </w:r>
              <w:r w:rsidRPr="0062385B">
                <w:rPr>
                  <w:rFonts w:asciiTheme="minorHAnsi" w:hAnsiTheme="minorHAnsi"/>
                  <w:sz w:val="18"/>
                  <w:szCs w:val="18"/>
                  <w:u w:val="single"/>
                </w:rPr>
                <w:t xml:space="preserve">Blower Door and Revenue Meter”, then </w:t>
              </w:r>
              <w:r w:rsidRPr="0062385B">
                <w:rPr>
                  <w:rFonts w:asciiTheme="minorHAnsi" w:hAnsiTheme="minorHAnsi"/>
                  <w:sz w:val="18"/>
                  <w:szCs w:val="18"/>
                </w:rPr>
                <w:t xml:space="preserve">display method: </w:t>
              </w:r>
            </w:ins>
          </w:p>
          <w:p w14:paraId="625A4440" w14:textId="56E5309F" w:rsidR="001D48C9" w:rsidRPr="0000210D" w:rsidDel="007834A1" w:rsidRDefault="007834A1" w:rsidP="007834A1">
            <w:pPr>
              <w:spacing w:after="0"/>
              <w:rPr>
                <w:ins w:id="232" w:author="Ferris, Todd@Energy" w:date="2018-05-21T13:57:00Z"/>
                <w:del w:id="233" w:author="Smith, Alexis@Energy" w:date="2018-12-28T12:10:00Z"/>
                <w:rFonts w:asciiTheme="minorHAnsi" w:hAnsiTheme="minorHAnsi"/>
                <w:sz w:val="18"/>
                <w:szCs w:val="18"/>
              </w:rPr>
            </w:pPr>
            <w:ins w:id="234" w:author="Smith, Alexis@Energy" w:date="2018-12-28T12:10:00Z">
              <w:r w:rsidRPr="0062385B">
                <w:rPr>
                  <w:rFonts w:asciiTheme="minorHAnsi" w:hAnsiTheme="minorHAnsi"/>
                  <w:sz w:val="18"/>
                  <w:szCs w:val="18"/>
                </w:rPr>
                <w:t>”MCH-31d”&gt;&gt;</w:t>
              </w:r>
            </w:ins>
            <w:ins w:id="235" w:author="Ferris, Todd@Energy" w:date="2018-05-21T13:57:00Z">
              <w:del w:id="236" w:author="Smith, Alexis@Energy" w:date="2018-12-28T12:10:00Z">
                <w:r w:rsidR="001D48C9" w:rsidRPr="0000210D" w:rsidDel="007834A1">
                  <w:rPr>
                    <w:rFonts w:asciiTheme="minorHAnsi" w:hAnsiTheme="minorHAnsi"/>
                    <w:sz w:val="18"/>
                    <w:szCs w:val="18"/>
                  </w:rPr>
                  <w:delText xml:space="preserve">&lt;&lt;Calculated Result:  </w:delText>
                </w:r>
              </w:del>
            </w:ins>
          </w:p>
          <w:p w14:paraId="4635FF69" w14:textId="262338F0" w:rsidR="00D1519F" w:rsidRPr="0000210D" w:rsidDel="007834A1" w:rsidRDefault="001D48C9" w:rsidP="005C464C">
            <w:pPr>
              <w:spacing w:after="0"/>
              <w:rPr>
                <w:ins w:id="237" w:author="Ferris, Todd@Energy" w:date="2018-05-21T14:00:00Z"/>
                <w:del w:id="238" w:author="Smith, Alexis@Energy" w:date="2018-12-28T12:10:00Z"/>
                <w:rFonts w:asciiTheme="minorHAnsi" w:hAnsiTheme="minorHAnsi"/>
                <w:sz w:val="18"/>
                <w:szCs w:val="18"/>
              </w:rPr>
            </w:pPr>
            <w:ins w:id="239" w:author="Ferris, Todd@Energy" w:date="2018-05-21T13:57:00Z">
              <w:del w:id="240" w:author="Smith, Alexis@Energy" w:date="2018-12-28T12:10:00Z">
                <w:r w:rsidRPr="0000210D" w:rsidDel="007834A1">
                  <w:rPr>
                    <w:rFonts w:asciiTheme="minorHAnsi" w:hAnsiTheme="minorHAnsi"/>
                    <w:sz w:val="18"/>
                    <w:szCs w:val="18"/>
                  </w:rPr>
                  <w:delText xml:space="preserve">if </w:delText>
                </w:r>
              </w:del>
            </w:ins>
            <w:ins w:id="241" w:author="Ferris, Todd@Energy" w:date="2018-06-04T08:31:00Z">
              <w:del w:id="242" w:author="Smith, Alexis@Energy" w:date="2018-12-28T12:10:00Z">
                <w:r w:rsidR="005C58DB" w:rsidRPr="00B64441" w:rsidDel="007834A1">
                  <w:rPr>
                    <w:rFonts w:asciiTheme="minorHAnsi" w:hAnsiTheme="minorHAnsi"/>
                    <w:i/>
                    <w:sz w:val="18"/>
                    <w:szCs w:val="18"/>
                  </w:rPr>
                  <w:delText>Whole House Fan Airflow Measurement Procedure Used</w:delText>
                </w:r>
                <w:r w:rsidR="005C58DB" w:rsidRPr="00B434AE" w:rsidDel="007834A1">
                  <w:rPr>
                    <w:rFonts w:asciiTheme="minorHAnsi" w:hAnsiTheme="minorHAnsi"/>
                    <w:sz w:val="18"/>
                    <w:szCs w:val="18"/>
                  </w:rPr>
                  <w:delText xml:space="preserve"> </w:delText>
                </w:r>
                <w:r w:rsidR="005C58DB" w:rsidDel="007834A1">
                  <w:rPr>
                    <w:rFonts w:asciiTheme="minorHAnsi" w:hAnsiTheme="minorHAnsi"/>
                    <w:sz w:val="18"/>
                    <w:szCs w:val="18"/>
                  </w:rPr>
                  <w:delText>from Table A</w:delText>
                </w:r>
              </w:del>
            </w:ins>
            <w:ins w:id="243" w:author="Ferris, Todd@Energy" w:date="2018-06-04T09:17:00Z">
              <w:del w:id="244" w:author="Smith, Alexis@Energy" w:date="2018-12-28T12:10:00Z">
                <w:r w:rsidR="00864FF3" w:rsidDel="007834A1">
                  <w:rPr>
                    <w:rFonts w:asciiTheme="minorHAnsi" w:hAnsiTheme="minorHAnsi"/>
                    <w:sz w:val="18"/>
                    <w:szCs w:val="18"/>
                  </w:rPr>
                  <w:delText xml:space="preserve"> </w:delText>
                </w:r>
              </w:del>
            </w:ins>
            <w:ins w:id="245" w:author="Ferris, Todd@Energy" w:date="2018-05-21T13:57:00Z">
              <w:del w:id="246" w:author="Smith, Alexis@Energy" w:date="2018-12-28T12:10:00Z">
                <w:r w:rsidRPr="0000210D" w:rsidDel="007834A1">
                  <w:rPr>
                    <w:rFonts w:asciiTheme="minorHAnsi" w:hAnsiTheme="minorHAnsi"/>
                    <w:sz w:val="18"/>
                    <w:szCs w:val="18"/>
                  </w:rPr>
                  <w:delText>=</w:delText>
                </w:r>
                <w:r w:rsidRPr="0000210D" w:rsidDel="007834A1">
                  <w:rPr>
                    <w:rFonts w:asciiTheme="minorHAnsi" w:hAnsiTheme="minorHAnsi"/>
                    <w:sz w:val="18"/>
                    <w:szCs w:val="18"/>
                    <w:u w:val="single"/>
                  </w:rPr>
                  <w:delText xml:space="preserve"> </w:delText>
                </w:r>
              </w:del>
            </w:ins>
            <w:ins w:id="247" w:author="Ferris, Todd@Energy" w:date="2018-05-29T10:53:00Z">
              <w:del w:id="248" w:author="Smith, Alexis@Energy" w:date="2018-12-28T12:10:00Z">
                <w:r w:rsidR="00BF3798" w:rsidRPr="0000210D" w:rsidDel="007834A1">
                  <w:rPr>
                    <w:rFonts w:asciiTheme="minorHAnsi" w:hAnsiTheme="minorHAnsi"/>
                    <w:sz w:val="18"/>
                    <w:szCs w:val="18"/>
                    <w:u w:val="single"/>
                  </w:rPr>
                  <w:delText>“</w:delText>
                </w:r>
              </w:del>
            </w:ins>
            <w:ins w:id="249" w:author="Ferris, Todd@Energy" w:date="2018-05-29T10:49:00Z">
              <w:del w:id="250" w:author="Smith, Alexis@Energy" w:date="2018-12-28T12:10:00Z">
                <w:r w:rsidR="00AA2AFE" w:rsidRPr="0000210D" w:rsidDel="007834A1">
                  <w:rPr>
                    <w:rFonts w:asciiTheme="minorHAnsi" w:hAnsiTheme="minorHAnsi"/>
                    <w:sz w:val="18"/>
                    <w:szCs w:val="18"/>
                  </w:rPr>
                  <w:delText>Powered Flow Capture Hood</w:delText>
                </w:r>
              </w:del>
            </w:ins>
            <w:ins w:id="251" w:author="Ferris, Todd@Energy" w:date="2018-05-29T10:53:00Z">
              <w:del w:id="252" w:author="Smith, Alexis@Energy" w:date="2018-12-28T12:10:00Z">
                <w:r w:rsidR="00BF3798" w:rsidRPr="0000210D" w:rsidDel="007834A1">
                  <w:rPr>
                    <w:rFonts w:asciiTheme="minorHAnsi" w:hAnsiTheme="minorHAnsi"/>
                    <w:sz w:val="18"/>
                    <w:szCs w:val="18"/>
                  </w:rPr>
                  <w:delText>”</w:delText>
                </w:r>
              </w:del>
            </w:ins>
            <w:ins w:id="253" w:author="Ferris, Todd@Energy" w:date="2018-05-29T10:49:00Z">
              <w:del w:id="254" w:author="Smith, Alexis@Energy" w:date="2018-12-28T12:10:00Z">
                <w:r w:rsidR="00AA2AFE" w:rsidRPr="0000210D" w:rsidDel="007834A1">
                  <w:rPr>
                    <w:rFonts w:asciiTheme="minorHAnsi" w:hAnsiTheme="minorHAnsi"/>
                    <w:sz w:val="18"/>
                    <w:szCs w:val="18"/>
                  </w:rPr>
                  <w:delText xml:space="preserve"> or </w:delText>
                </w:r>
              </w:del>
            </w:ins>
            <w:ins w:id="255" w:author="Ferris, Todd@Energy" w:date="2018-05-29T10:53:00Z">
              <w:del w:id="256" w:author="Smith, Alexis@Energy" w:date="2018-12-28T12:10:00Z">
                <w:r w:rsidR="00BF3798" w:rsidRPr="0000210D" w:rsidDel="007834A1">
                  <w:rPr>
                    <w:rFonts w:asciiTheme="minorHAnsi" w:hAnsiTheme="minorHAnsi"/>
                    <w:sz w:val="18"/>
                    <w:szCs w:val="18"/>
                  </w:rPr>
                  <w:delText>“</w:delText>
                </w:r>
              </w:del>
            </w:ins>
            <w:ins w:id="257" w:author="Ferris, Todd@Energy" w:date="2018-05-29T10:49:00Z">
              <w:del w:id="258" w:author="Smith, Alexis@Energy" w:date="2018-12-28T12:10:00Z">
                <w:r w:rsidR="00AA2AFE" w:rsidRPr="0000210D" w:rsidDel="007834A1">
                  <w:rPr>
                    <w:rFonts w:asciiTheme="minorHAnsi" w:hAnsiTheme="minorHAnsi"/>
                    <w:sz w:val="18"/>
                    <w:szCs w:val="18"/>
                  </w:rPr>
                  <w:delText>Traditional Flow Capture Hood</w:delText>
                </w:r>
              </w:del>
            </w:ins>
            <w:ins w:id="259" w:author="Ferris, Todd@Energy" w:date="2018-05-29T10:53:00Z">
              <w:del w:id="260" w:author="Smith, Alexis@Energy" w:date="2018-12-28T12:10:00Z">
                <w:r w:rsidR="00BF3798" w:rsidRPr="0000210D" w:rsidDel="007834A1">
                  <w:rPr>
                    <w:rFonts w:asciiTheme="minorHAnsi" w:hAnsiTheme="minorHAnsi"/>
                    <w:sz w:val="18"/>
                    <w:szCs w:val="18"/>
                  </w:rPr>
                  <w:delText>”</w:delText>
                </w:r>
              </w:del>
            </w:ins>
            <w:ins w:id="261" w:author="Ferris, Todd@Energy" w:date="2018-05-29T10:51:00Z">
              <w:del w:id="262" w:author="Smith, Alexis@Energy" w:date="2018-12-28T12:10:00Z">
                <w:r w:rsidR="00BF3798" w:rsidRPr="0000210D" w:rsidDel="007834A1">
                  <w:rPr>
                    <w:rFonts w:asciiTheme="minorHAnsi" w:hAnsiTheme="minorHAnsi"/>
                    <w:sz w:val="18"/>
                    <w:szCs w:val="18"/>
                  </w:rPr>
                  <w:delText xml:space="preserve"> and </w:delText>
                </w:r>
              </w:del>
            </w:ins>
            <w:ins w:id="263" w:author="Ferris, Todd@Energy" w:date="2018-06-04T08:32:00Z">
              <w:del w:id="264" w:author="Smith, Alexis@Energy" w:date="2018-12-28T12:10:00Z">
                <w:r w:rsidR="005C58DB" w:rsidRPr="00B64441" w:rsidDel="007834A1">
                  <w:rPr>
                    <w:rFonts w:asciiTheme="minorHAnsi" w:hAnsiTheme="minorHAnsi"/>
                    <w:i/>
                    <w:sz w:val="18"/>
                    <w:szCs w:val="18"/>
                  </w:rPr>
                  <w:delText>Whole House Fan Watt Measurement Procedure Used</w:delText>
                </w:r>
                <w:r w:rsidR="005C58DB" w:rsidDel="007834A1">
                  <w:rPr>
                    <w:rFonts w:asciiTheme="minorHAnsi" w:hAnsiTheme="minorHAnsi"/>
                    <w:sz w:val="18"/>
                    <w:szCs w:val="18"/>
                  </w:rPr>
                  <w:delText xml:space="preserve"> from Table A</w:delText>
                </w:r>
              </w:del>
            </w:ins>
            <w:ins w:id="265" w:author="Ferris, Todd@Energy" w:date="2018-06-04T09:18:00Z">
              <w:del w:id="266" w:author="Smith, Alexis@Energy" w:date="2018-12-28T12:10:00Z">
                <w:r w:rsidR="00864FF3" w:rsidDel="007834A1">
                  <w:rPr>
                    <w:rFonts w:asciiTheme="minorHAnsi" w:hAnsiTheme="minorHAnsi"/>
                    <w:sz w:val="18"/>
                    <w:szCs w:val="18"/>
                  </w:rPr>
                  <w:delText xml:space="preserve"> </w:delText>
                </w:r>
              </w:del>
            </w:ins>
            <w:ins w:id="267" w:author="Ferris, Todd@Energy" w:date="2018-05-29T10:51:00Z">
              <w:del w:id="268" w:author="Smith, Alexis@Energy" w:date="2018-12-28T12:10:00Z">
                <w:r w:rsidR="00BF3798" w:rsidRPr="0000210D" w:rsidDel="007834A1">
                  <w:rPr>
                    <w:rFonts w:asciiTheme="minorHAnsi" w:hAnsiTheme="minorHAnsi"/>
                    <w:sz w:val="18"/>
                    <w:szCs w:val="18"/>
                  </w:rPr>
                  <w:delText xml:space="preserve">= </w:delText>
                </w:r>
              </w:del>
            </w:ins>
            <w:ins w:id="269" w:author="Ferris, Todd@Energy" w:date="2018-05-29T10:53:00Z">
              <w:del w:id="270" w:author="Smith, Alexis@Energy" w:date="2018-12-28T12:10:00Z">
                <w:r w:rsidR="00BF3798" w:rsidRPr="0000210D" w:rsidDel="007834A1">
                  <w:rPr>
                    <w:rFonts w:asciiTheme="minorHAnsi" w:hAnsiTheme="minorHAnsi"/>
                    <w:sz w:val="18"/>
                    <w:szCs w:val="18"/>
                  </w:rPr>
                  <w:delText>“</w:delText>
                </w:r>
              </w:del>
            </w:ins>
            <w:ins w:id="271" w:author="Ferris, Todd@Energy" w:date="2018-05-29T10:51:00Z">
              <w:del w:id="272" w:author="Smith, Alexis@Energy" w:date="2018-12-28T12:10:00Z">
                <w:r w:rsidR="00BF3798" w:rsidRPr="0000210D" w:rsidDel="007834A1">
                  <w:rPr>
                    <w:rFonts w:asciiTheme="minorHAnsi" w:hAnsiTheme="minorHAnsi"/>
                    <w:sz w:val="18"/>
                    <w:szCs w:val="18"/>
                  </w:rPr>
                  <w:delText>Portable Watt Meter</w:delText>
                </w:r>
              </w:del>
            </w:ins>
            <w:ins w:id="273" w:author="Ferris, Todd@Energy" w:date="2018-05-29T10:53:00Z">
              <w:del w:id="274" w:author="Smith, Alexis@Energy" w:date="2018-12-28T12:10:00Z">
                <w:r w:rsidR="00BF3798" w:rsidRPr="0000210D" w:rsidDel="007834A1">
                  <w:rPr>
                    <w:rFonts w:asciiTheme="minorHAnsi" w:hAnsiTheme="minorHAnsi"/>
                    <w:sz w:val="18"/>
                    <w:szCs w:val="18"/>
                  </w:rPr>
                  <w:delText>”</w:delText>
                </w:r>
              </w:del>
            </w:ins>
            <w:ins w:id="275" w:author="Ferris, Todd@Energy" w:date="2018-05-21T13:59:00Z">
              <w:del w:id="276" w:author="Smith, Alexis@Energy" w:date="2018-12-28T12:10:00Z">
                <w:r w:rsidR="00D1519F" w:rsidRPr="0000210D" w:rsidDel="007834A1">
                  <w:rPr>
                    <w:rFonts w:asciiTheme="minorHAnsi" w:hAnsiTheme="minorHAnsi"/>
                    <w:sz w:val="18"/>
                    <w:szCs w:val="18"/>
                  </w:rPr>
                  <w:delText>; then display method:</w:delText>
                </w:r>
                <w:r w:rsidR="00D1519F" w:rsidRPr="0000210D" w:rsidDel="007834A1">
                  <w:rPr>
                    <w:rFonts w:asciiTheme="minorHAnsi" w:hAnsiTheme="minorHAnsi"/>
                    <w:sz w:val="18"/>
                    <w:szCs w:val="18"/>
                    <w:u w:val="single"/>
                  </w:rPr>
                  <w:delText xml:space="preserve"> </w:delText>
                </w:r>
              </w:del>
            </w:ins>
            <w:ins w:id="277" w:author="Ferris, Todd@Energy" w:date="2018-05-21T14:00:00Z">
              <w:del w:id="278" w:author="Smith, Alexis@Energy" w:date="2018-12-28T12:10:00Z">
                <w:r w:rsidR="00D1519F" w:rsidRPr="0000210D" w:rsidDel="007834A1">
                  <w:rPr>
                    <w:rFonts w:asciiTheme="minorHAnsi" w:hAnsiTheme="minorHAnsi"/>
                    <w:sz w:val="18"/>
                    <w:szCs w:val="18"/>
                  </w:rPr>
                  <w:delText>“MCH</w:delText>
                </w:r>
              </w:del>
            </w:ins>
            <w:ins w:id="279" w:author="Balneg, Ronald@Energy" w:date="2018-05-21T14:51:00Z">
              <w:del w:id="280" w:author="Smith, Alexis@Energy" w:date="2018-12-28T12:10:00Z">
                <w:r w:rsidR="00AC7F70" w:rsidRPr="0000210D" w:rsidDel="007834A1">
                  <w:rPr>
                    <w:rFonts w:asciiTheme="minorHAnsi" w:hAnsiTheme="minorHAnsi"/>
                    <w:sz w:val="18"/>
                    <w:szCs w:val="18"/>
                  </w:rPr>
                  <w:delText>-31a</w:delText>
                </w:r>
              </w:del>
            </w:ins>
            <w:ins w:id="281" w:author="Ferris, Todd@Energy" w:date="2018-05-21T14:00:00Z">
              <w:del w:id="282" w:author="Smith, Alexis@Energy" w:date="2018-12-28T12:10:00Z">
                <w:r w:rsidR="00D1519F" w:rsidRPr="0000210D" w:rsidDel="007834A1">
                  <w:rPr>
                    <w:rFonts w:asciiTheme="minorHAnsi" w:hAnsiTheme="minorHAnsi"/>
                    <w:sz w:val="18"/>
                    <w:szCs w:val="18"/>
                  </w:rPr>
                  <w:delText>”</w:delText>
                </w:r>
              </w:del>
            </w:ins>
            <w:del w:id="283" w:author="Smith, Alexis@Energy" w:date="2018-12-28T12:10:00Z">
              <w:r w:rsidR="003C6F8E" w:rsidDel="007834A1">
                <w:rPr>
                  <w:rFonts w:asciiTheme="minorHAnsi" w:hAnsiTheme="minorHAnsi"/>
                  <w:sz w:val="18"/>
                  <w:szCs w:val="18"/>
                </w:rPr>
                <w:delText>;</w:delText>
              </w:r>
            </w:del>
          </w:p>
          <w:p w14:paraId="248AF521" w14:textId="54C26A93" w:rsidR="001D48C9" w:rsidRPr="0000210D" w:rsidDel="007834A1" w:rsidRDefault="001D48C9" w:rsidP="005C464C">
            <w:pPr>
              <w:spacing w:after="0"/>
              <w:rPr>
                <w:ins w:id="284" w:author="Ferris, Todd@Energy" w:date="2018-05-29T11:41:00Z"/>
                <w:del w:id="285" w:author="Smith, Alexis@Energy" w:date="2018-12-28T12:10:00Z"/>
                <w:rFonts w:asciiTheme="minorHAnsi" w:hAnsiTheme="minorHAnsi"/>
                <w:sz w:val="18"/>
                <w:szCs w:val="18"/>
              </w:rPr>
            </w:pPr>
            <w:ins w:id="286" w:author="Ferris, Todd@Energy" w:date="2018-05-21T13:57:00Z">
              <w:del w:id="287" w:author="Smith, Alexis@Energy" w:date="2018-12-28T12:10:00Z">
                <w:r w:rsidRPr="0000210D" w:rsidDel="007834A1">
                  <w:rPr>
                    <w:rFonts w:asciiTheme="minorHAnsi" w:hAnsiTheme="minorHAnsi"/>
                    <w:sz w:val="18"/>
                    <w:szCs w:val="18"/>
                  </w:rPr>
                  <w:delText xml:space="preserve">elseif </w:delText>
                </w:r>
              </w:del>
            </w:ins>
            <w:ins w:id="288" w:author="Ferris, Todd@Energy" w:date="2018-06-04T08:32:00Z">
              <w:del w:id="289" w:author="Smith, Alexis@Energy" w:date="2018-12-28T12:10:00Z">
                <w:r w:rsidR="005C58DB" w:rsidRPr="00B64441" w:rsidDel="007834A1">
                  <w:rPr>
                    <w:rFonts w:asciiTheme="minorHAnsi" w:hAnsiTheme="minorHAnsi"/>
                    <w:i/>
                    <w:sz w:val="18"/>
                    <w:szCs w:val="18"/>
                  </w:rPr>
                  <w:delText>Whole House Fan Airflow Measurement Procedure Used</w:delText>
                </w:r>
                <w:r w:rsidR="005C58DB" w:rsidRPr="00B434AE" w:rsidDel="007834A1">
                  <w:rPr>
                    <w:rFonts w:asciiTheme="minorHAnsi" w:hAnsiTheme="minorHAnsi"/>
                    <w:sz w:val="18"/>
                    <w:szCs w:val="18"/>
                  </w:rPr>
                  <w:delText xml:space="preserve"> </w:delText>
                </w:r>
                <w:r w:rsidR="005C58DB" w:rsidDel="007834A1">
                  <w:rPr>
                    <w:rFonts w:asciiTheme="minorHAnsi" w:hAnsiTheme="minorHAnsi"/>
                    <w:sz w:val="18"/>
                    <w:szCs w:val="18"/>
                  </w:rPr>
                  <w:delText>from Table A</w:delText>
                </w:r>
              </w:del>
            </w:ins>
            <w:ins w:id="290" w:author="Ferris, Todd@Energy" w:date="2018-06-04T09:18:00Z">
              <w:del w:id="291" w:author="Smith, Alexis@Energy" w:date="2018-12-28T12:10:00Z">
                <w:r w:rsidR="00864FF3" w:rsidDel="007834A1">
                  <w:rPr>
                    <w:rFonts w:asciiTheme="minorHAnsi" w:hAnsiTheme="minorHAnsi"/>
                    <w:sz w:val="18"/>
                    <w:szCs w:val="18"/>
                  </w:rPr>
                  <w:delText xml:space="preserve"> </w:delText>
                </w:r>
              </w:del>
            </w:ins>
            <w:ins w:id="292" w:author="Ferris, Todd@Energy" w:date="2018-05-21T13:57:00Z">
              <w:del w:id="293" w:author="Smith, Alexis@Energy" w:date="2018-12-28T12:10:00Z">
                <w:r w:rsidRPr="0000210D" w:rsidDel="007834A1">
                  <w:rPr>
                    <w:rFonts w:asciiTheme="minorHAnsi" w:hAnsiTheme="minorHAnsi"/>
                    <w:sz w:val="18"/>
                    <w:szCs w:val="18"/>
                  </w:rPr>
                  <w:delText>=</w:delText>
                </w:r>
              </w:del>
            </w:ins>
            <w:ins w:id="294" w:author="Ferris, Todd@Energy" w:date="2018-05-29T11:40:00Z">
              <w:del w:id="295" w:author="Smith, Alexis@Energy" w:date="2018-12-28T12:10:00Z">
                <w:r w:rsidR="00EA6B1F" w:rsidRPr="0000210D" w:rsidDel="007834A1">
                  <w:rPr>
                    <w:rFonts w:asciiTheme="minorHAnsi" w:hAnsiTheme="minorHAnsi"/>
                    <w:sz w:val="18"/>
                    <w:szCs w:val="18"/>
                  </w:rPr>
                  <w:delText xml:space="preserve"> </w:delText>
                </w:r>
                <w:r w:rsidR="00EA6B1F" w:rsidRPr="0000210D" w:rsidDel="007834A1">
                  <w:rPr>
                    <w:rFonts w:asciiTheme="minorHAnsi" w:hAnsiTheme="minorHAnsi"/>
                    <w:sz w:val="18"/>
                    <w:szCs w:val="18"/>
                    <w:u w:val="single"/>
                  </w:rPr>
                  <w:delText>“</w:delText>
                </w:r>
                <w:r w:rsidR="00EA6B1F" w:rsidRPr="0000210D" w:rsidDel="007834A1">
                  <w:rPr>
                    <w:rFonts w:asciiTheme="minorHAnsi" w:hAnsiTheme="minorHAnsi"/>
                    <w:sz w:val="18"/>
                    <w:szCs w:val="18"/>
                  </w:rPr>
                  <w:delText xml:space="preserve">Powered Flow Capture Hood” or “Traditional Flow Capture Hood” and </w:delText>
                </w:r>
              </w:del>
            </w:ins>
            <w:ins w:id="296" w:author="Ferris, Todd@Energy" w:date="2018-06-04T08:32:00Z">
              <w:del w:id="297" w:author="Smith, Alexis@Energy" w:date="2018-12-28T12:10:00Z">
                <w:r w:rsidR="005C58DB" w:rsidRPr="00B64441" w:rsidDel="007834A1">
                  <w:rPr>
                    <w:rFonts w:asciiTheme="minorHAnsi" w:hAnsiTheme="minorHAnsi"/>
                    <w:i/>
                    <w:sz w:val="18"/>
                    <w:szCs w:val="18"/>
                  </w:rPr>
                  <w:delText>Whole House Fan Watt Measurement Procedure Used</w:delText>
                </w:r>
                <w:r w:rsidR="005C58DB" w:rsidDel="007834A1">
                  <w:rPr>
                    <w:rFonts w:asciiTheme="minorHAnsi" w:hAnsiTheme="minorHAnsi"/>
                    <w:sz w:val="18"/>
                    <w:szCs w:val="18"/>
                  </w:rPr>
                  <w:delText xml:space="preserve"> from Table A</w:delText>
                </w:r>
              </w:del>
            </w:ins>
            <w:ins w:id="298" w:author="Ferris, Todd@Energy" w:date="2018-06-04T09:18:00Z">
              <w:del w:id="299" w:author="Smith, Alexis@Energy" w:date="2018-12-28T12:10:00Z">
                <w:r w:rsidR="00864FF3" w:rsidDel="007834A1">
                  <w:rPr>
                    <w:rFonts w:asciiTheme="minorHAnsi" w:hAnsiTheme="minorHAnsi"/>
                    <w:sz w:val="18"/>
                    <w:szCs w:val="18"/>
                  </w:rPr>
                  <w:delText xml:space="preserve">  </w:delText>
                </w:r>
              </w:del>
            </w:ins>
            <w:ins w:id="300" w:author="Ferris, Todd@Energy" w:date="2018-05-29T11:40:00Z">
              <w:del w:id="301" w:author="Smith, Alexis@Energy" w:date="2018-12-28T12:10:00Z">
                <w:r w:rsidR="00EA6B1F" w:rsidRPr="0000210D" w:rsidDel="007834A1">
                  <w:rPr>
                    <w:rFonts w:asciiTheme="minorHAnsi" w:hAnsiTheme="minorHAnsi"/>
                    <w:sz w:val="18"/>
                    <w:szCs w:val="18"/>
                  </w:rPr>
                  <w:delText>= “</w:delText>
                </w:r>
              </w:del>
            </w:ins>
            <w:ins w:id="302" w:author="Ferris, Todd@Energy" w:date="2018-05-29T11:43:00Z">
              <w:del w:id="303" w:author="Smith, Alexis@Energy" w:date="2018-12-28T12:10:00Z">
                <w:r w:rsidR="00EA6B1F" w:rsidRPr="0000210D" w:rsidDel="007834A1">
                  <w:rPr>
                    <w:rFonts w:asciiTheme="minorHAnsi" w:hAnsiTheme="minorHAnsi"/>
                    <w:sz w:val="18"/>
                    <w:szCs w:val="18"/>
                  </w:rPr>
                  <w:delText xml:space="preserve">Utility </w:delText>
                </w:r>
              </w:del>
            </w:ins>
            <w:ins w:id="304" w:author="Balneg, Ronald@Energy" w:date="2018-05-21T14:52:00Z">
              <w:del w:id="305" w:author="Smith, Alexis@Energy" w:date="2018-12-28T12:10:00Z">
                <w:r w:rsidR="00AC7F70" w:rsidRPr="0000210D" w:rsidDel="007834A1">
                  <w:rPr>
                    <w:rFonts w:asciiTheme="minorHAnsi" w:hAnsiTheme="minorHAnsi"/>
                    <w:sz w:val="18"/>
                    <w:szCs w:val="18"/>
                  </w:rPr>
                  <w:delText>Revenue Meter”</w:delText>
                </w:r>
              </w:del>
            </w:ins>
            <w:ins w:id="306" w:author="Ferris, Todd@Energy" w:date="2018-05-29T11:43:00Z">
              <w:del w:id="307" w:author="Smith, Alexis@Energy" w:date="2018-12-28T12:10:00Z">
                <w:r w:rsidR="00EA6B1F" w:rsidRPr="0000210D" w:rsidDel="007834A1">
                  <w:rPr>
                    <w:rFonts w:asciiTheme="minorHAnsi" w:hAnsiTheme="minorHAnsi"/>
                    <w:sz w:val="18"/>
                    <w:szCs w:val="18"/>
                  </w:rPr>
                  <w:delText xml:space="preserve"> or</w:delText>
                </w:r>
                <w:r w:rsidR="00EA6B1F" w:rsidRPr="0000210D" w:rsidDel="007834A1">
                  <w:rPr>
                    <w:rFonts w:asciiTheme="minorHAnsi" w:hAnsiTheme="minorHAnsi"/>
                    <w:sz w:val="18"/>
                    <w:szCs w:val="18"/>
                    <w:u w:val="single"/>
                  </w:rPr>
                  <w:delText xml:space="preserve"> </w:delText>
                </w:r>
                <w:r w:rsidR="00EA6B1F" w:rsidRPr="0000210D" w:rsidDel="007834A1">
                  <w:rPr>
                    <w:rFonts w:asciiTheme="minorHAnsi" w:hAnsiTheme="minorHAnsi"/>
                    <w:sz w:val="18"/>
                    <w:szCs w:val="18"/>
                  </w:rPr>
                  <w:delText>“Digital Utility Revenue Meter”</w:delText>
                </w:r>
              </w:del>
            </w:ins>
            <w:ins w:id="308" w:author="Ferris, Todd@Energy" w:date="2018-05-21T13:57:00Z">
              <w:del w:id="309" w:author="Smith, Alexis@Energy" w:date="2018-12-28T12:10:00Z">
                <w:r w:rsidRPr="0000210D" w:rsidDel="007834A1">
                  <w:rPr>
                    <w:rFonts w:asciiTheme="minorHAnsi" w:hAnsiTheme="minorHAnsi"/>
                    <w:sz w:val="18"/>
                    <w:szCs w:val="18"/>
                  </w:rPr>
                  <w:delText>; then display method:</w:delText>
                </w:r>
              </w:del>
            </w:ins>
            <w:ins w:id="310" w:author="Balneg, Ronald@Energy" w:date="2018-05-21T14:52:00Z">
              <w:del w:id="311" w:author="Smith, Alexis@Energy" w:date="2018-12-28T12:10:00Z">
                <w:r w:rsidR="00AC7F70" w:rsidRPr="0000210D" w:rsidDel="007834A1">
                  <w:rPr>
                    <w:rFonts w:asciiTheme="minorHAnsi" w:hAnsiTheme="minorHAnsi"/>
                    <w:sz w:val="18"/>
                    <w:szCs w:val="18"/>
                  </w:rPr>
                  <w:delText xml:space="preserve"> “MCH-31b”</w:delText>
                </w:r>
              </w:del>
            </w:ins>
            <w:del w:id="312" w:author="Smith, Alexis@Energy" w:date="2018-12-28T12:10:00Z">
              <w:r w:rsidR="003C6F8E" w:rsidDel="007834A1">
                <w:rPr>
                  <w:rFonts w:asciiTheme="minorHAnsi" w:hAnsiTheme="minorHAnsi"/>
                  <w:sz w:val="18"/>
                  <w:szCs w:val="18"/>
                </w:rPr>
                <w:delText>;</w:delText>
              </w:r>
            </w:del>
          </w:p>
          <w:p w14:paraId="312E5D9D" w14:textId="2FB2FEE0" w:rsidR="001D48C9" w:rsidRPr="0000210D" w:rsidDel="007834A1" w:rsidRDefault="001D48C9" w:rsidP="005C464C">
            <w:pPr>
              <w:spacing w:after="0"/>
              <w:rPr>
                <w:ins w:id="313" w:author="Ferris, Todd@Energy" w:date="2018-05-21T13:57:00Z"/>
                <w:del w:id="314" w:author="Smith, Alexis@Energy" w:date="2018-12-28T12:10:00Z"/>
                <w:rFonts w:asciiTheme="minorHAnsi" w:hAnsiTheme="minorHAnsi"/>
                <w:sz w:val="18"/>
                <w:szCs w:val="18"/>
              </w:rPr>
            </w:pPr>
            <w:ins w:id="315" w:author="Ferris, Todd@Energy" w:date="2018-05-21T13:57:00Z">
              <w:del w:id="316" w:author="Smith, Alexis@Energy" w:date="2018-12-28T12:10:00Z">
                <w:r w:rsidRPr="0000210D" w:rsidDel="007834A1">
                  <w:rPr>
                    <w:rFonts w:asciiTheme="minorHAnsi" w:hAnsiTheme="minorHAnsi"/>
                    <w:sz w:val="18"/>
                    <w:szCs w:val="18"/>
                  </w:rPr>
                  <w:delText xml:space="preserve">elseif </w:delText>
                </w:r>
              </w:del>
            </w:ins>
            <w:ins w:id="317" w:author="Ferris, Todd@Energy" w:date="2018-06-04T08:32:00Z">
              <w:del w:id="318" w:author="Smith, Alexis@Energy" w:date="2018-12-28T12:10:00Z">
                <w:r w:rsidR="005C58DB" w:rsidRPr="00B64441" w:rsidDel="007834A1">
                  <w:rPr>
                    <w:rFonts w:asciiTheme="minorHAnsi" w:hAnsiTheme="minorHAnsi"/>
                    <w:i/>
                    <w:sz w:val="18"/>
                    <w:szCs w:val="18"/>
                  </w:rPr>
                  <w:delText>Whole House Fan Airflow Measurement Procedure Used</w:delText>
                </w:r>
                <w:r w:rsidR="005C58DB" w:rsidRPr="00B434AE" w:rsidDel="007834A1">
                  <w:rPr>
                    <w:rFonts w:asciiTheme="minorHAnsi" w:hAnsiTheme="minorHAnsi"/>
                    <w:sz w:val="18"/>
                    <w:szCs w:val="18"/>
                  </w:rPr>
                  <w:delText xml:space="preserve"> </w:delText>
                </w:r>
                <w:r w:rsidR="005C58DB" w:rsidDel="007834A1">
                  <w:rPr>
                    <w:rFonts w:asciiTheme="minorHAnsi" w:hAnsiTheme="minorHAnsi"/>
                    <w:sz w:val="18"/>
                    <w:szCs w:val="18"/>
                  </w:rPr>
                  <w:delText>from Table A</w:delText>
                </w:r>
              </w:del>
            </w:ins>
            <w:ins w:id="319" w:author="Ferris, Todd@Energy" w:date="2018-06-04T09:18:00Z">
              <w:del w:id="320" w:author="Smith, Alexis@Energy" w:date="2018-12-28T12:10:00Z">
                <w:r w:rsidR="00864FF3" w:rsidDel="007834A1">
                  <w:rPr>
                    <w:rFonts w:asciiTheme="minorHAnsi" w:hAnsiTheme="minorHAnsi"/>
                    <w:sz w:val="18"/>
                    <w:szCs w:val="18"/>
                  </w:rPr>
                  <w:delText xml:space="preserve"> </w:delText>
                </w:r>
              </w:del>
            </w:ins>
            <w:ins w:id="321" w:author="Balneg, Ronald@Energy" w:date="2018-05-21T14:58:00Z">
              <w:del w:id="322" w:author="Smith, Alexis@Energy" w:date="2018-12-28T12:10:00Z">
                <w:r w:rsidR="00AC7F70" w:rsidRPr="0000210D" w:rsidDel="007834A1">
                  <w:rPr>
                    <w:rFonts w:asciiTheme="minorHAnsi" w:hAnsiTheme="minorHAnsi"/>
                    <w:sz w:val="18"/>
                    <w:szCs w:val="18"/>
                  </w:rPr>
                  <w:delText>=</w:delText>
                </w:r>
              </w:del>
            </w:ins>
            <w:ins w:id="323" w:author="Ferris, Todd@Energy" w:date="2018-05-29T11:41:00Z">
              <w:del w:id="324" w:author="Smith, Alexis@Energy" w:date="2018-12-28T12:10:00Z">
                <w:r w:rsidR="00EA6B1F" w:rsidRPr="0000210D" w:rsidDel="007834A1">
                  <w:rPr>
                    <w:rFonts w:asciiTheme="minorHAnsi" w:hAnsiTheme="minorHAnsi"/>
                    <w:sz w:val="18"/>
                    <w:szCs w:val="18"/>
                  </w:rPr>
                  <w:delText xml:space="preserve"> </w:delText>
                </w:r>
                <w:r w:rsidR="00EA6B1F" w:rsidRPr="0000210D" w:rsidDel="007834A1">
                  <w:rPr>
                    <w:rFonts w:asciiTheme="minorHAnsi" w:hAnsiTheme="minorHAnsi"/>
                    <w:sz w:val="18"/>
                    <w:szCs w:val="18"/>
                    <w:u w:val="single"/>
                  </w:rPr>
                  <w:delText>“</w:delText>
                </w:r>
              </w:del>
            </w:ins>
            <w:ins w:id="325" w:author="Ferris, Todd@Energy" w:date="2018-05-29T11:42:00Z">
              <w:del w:id="326" w:author="Smith, Alexis@Energy" w:date="2018-12-28T12:10:00Z">
                <w:r w:rsidR="00EA6B1F" w:rsidRPr="0000210D" w:rsidDel="007834A1">
                  <w:rPr>
                    <w:rFonts w:asciiTheme="minorHAnsi" w:hAnsiTheme="minorHAnsi"/>
                    <w:sz w:val="18"/>
                    <w:szCs w:val="18"/>
                  </w:rPr>
                  <w:delText>Pressure Matching and Fan Flowmeter</w:delText>
                </w:r>
              </w:del>
            </w:ins>
            <w:ins w:id="327" w:author="Ferris, Todd@Energy" w:date="2018-05-29T11:41:00Z">
              <w:del w:id="328" w:author="Smith, Alexis@Energy" w:date="2018-12-28T12:10:00Z">
                <w:r w:rsidR="00EA6B1F" w:rsidRPr="0000210D" w:rsidDel="007834A1">
                  <w:rPr>
                    <w:rFonts w:asciiTheme="minorHAnsi" w:hAnsiTheme="minorHAnsi"/>
                    <w:sz w:val="18"/>
                    <w:szCs w:val="18"/>
                  </w:rPr>
                  <w:delText xml:space="preserve">” and </w:delText>
                </w:r>
              </w:del>
            </w:ins>
            <w:ins w:id="329" w:author="Ferris, Todd@Energy" w:date="2018-06-04T08:33:00Z">
              <w:del w:id="330" w:author="Smith, Alexis@Energy" w:date="2018-12-28T12:10:00Z">
                <w:r w:rsidR="005C58DB" w:rsidRPr="00B64441" w:rsidDel="007834A1">
                  <w:rPr>
                    <w:rFonts w:asciiTheme="minorHAnsi" w:hAnsiTheme="minorHAnsi"/>
                    <w:i/>
                    <w:sz w:val="18"/>
                    <w:szCs w:val="18"/>
                  </w:rPr>
                  <w:delText>Whole House Fan Watt Measurement Procedure Used</w:delText>
                </w:r>
                <w:r w:rsidR="005C58DB" w:rsidDel="007834A1">
                  <w:rPr>
                    <w:rFonts w:asciiTheme="minorHAnsi" w:hAnsiTheme="minorHAnsi"/>
                    <w:sz w:val="18"/>
                    <w:szCs w:val="18"/>
                  </w:rPr>
                  <w:delText xml:space="preserve"> from Table A</w:delText>
                </w:r>
              </w:del>
            </w:ins>
            <w:ins w:id="331" w:author="Ferris, Todd@Energy" w:date="2018-06-04T09:18:00Z">
              <w:del w:id="332" w:author="Smith, Alexis@Energy" w:date="2018-12-28T12:10:00Z">
                <w:r w:rsidR="00864FF3" w:rsidDel="007834A1">
                  <w:rPr>
                    <w:rFonts w:asciiTheme="minorHAnsi" w:hAnsiTheme="minorHAnsi"/>
                    <w:sz w:val="18"/>
                    <w:szCs w:val="18"/>
                  </w:rPr>
                  <w:delText xml:space="preserve"> </w:delText>
                </w:r>
              </w:del>
            </w:ins>
            <w:ins w:id="333" w:author="Ferris, Todd@Energy" w:date="2018-05-29T11:41:00Z">
              <w:del w:id="334" w:author="Smith, Alexis@Energy" w:date="2018-12-28T12:10:00Z">
                <w:r w:rsidR="00EA6B1F" w:rsidRPr="0000210D" w:rsidDel="007834A1">
                  <w:rPr>
                    <w:rFonts w:asciiTheme="minorHAnsi" w:hAnsiTheme="minorHAnsi"/>
                    <w:sz w:val="18"/>
                    <w:szCs w:val="18"/>
                  </w:rPr>
                  <w:delText>= “Portable Watt Meter”; then display method:</w:delText>
                </w:r>
                <w:r w:rsidR="00EA6B1F" w:rsidRPr="0000210D" w:rsidDel="007834A1">
                  <w:rPr>
                    <w:rFonts w:asciiTheme="minorHAnsi" w:hAnsiTheme="minorHAnsi"/>
                    <w:sz w:val="18"/>
                    <w:szCs w:val="18"/>
                    <w:u w:val="single"/>
                  </w:rPr>
                  <w:delText xml:space="preserve"> </w:delText>
                </w:r>
                <w:r w:rsidR="00EA6B1F" w:rsidRPr="0000210D" w:rsidDel="007834A1">
                  <w:rPr>
                    <w:rFonts w:asciiTheme="minorHAnsi" w:hAnsiTheme="minorHAnsi"/>
                    <w:sz w:val="18"/>
                    <w:szCs w:val="18"/>
                  </w:rPr>
                  <w:delText>“MCH-31</w:delText>
                </w:r>
              </w:del>
            </w:ins>
            <w:ins w:id="335" w:author="Balneg, Ronald@Energy" w:date="2018-05-21T14:59:00Z">
              <w:del w:id="336" w:author="Smith, Alexis@Energy" w:date="2018-12-28T12:10:00Z">
                <w:r w:rsidR="00AC7F70" w:rsidRPr="0000210D" w:rsidDel="007834A1">
                  <w:rPr>
                    <w:rFonts w:asciiTheme="minorHAnsi" w:hAnsiTheme="minorHAnsi"/>
                    <w:sz w:val="18"/>
                    <w:szCs w:val="18"/>
                  </w:rPr>
                  <w:delText>c”</w:delText>
                </w:r>
              </w:del>
            </w:ins>
            <w:del w:id="337" w:author="Smith, Alexis@Energy" w:date="2018-12-28T12:10:00Z">
              <w:r w:rsidR="003C6F8E" w:rsidDel="007834A1">
                <w:rPr>
                  <w:rFonts w:asciiTheme="minorHAnsi" w:hAnsiTheme="minorHAnsi"/>
                  <w:sz w:val="18"/>
                  <w:szCs w:val="18"/>
                </w:rPr>
                <w:delText>;</w:delText>
              </w:r>
            </w:del>
          </w:p>
          <w:p w14:paraId="2F185E5D" w14:textId="26BCC865" w:rsidR="001D48C9" w:rsidRPr="0000210D" w:rsidRDefault="001D48C9" w:rsidP="003C6F8E">
            <w:pPr>
              <w:spacing w:after="0"/>
              <w:rPr>
                <w:ins w:id="338" w:author="Ferris, Todd@Energy" w:date="2018-05-21T13:57:00Z"/>
                <w:rFonts w:asciiTheme="minorHAnsi" w:hAnsiTheme="minorHAnsi"/>
                <w:sz w:val="18"/>
                <w:szCs w:val="18"/>
              </w:rPr>
            </w:pPr>
            <w:ins w:id="339" w:author="Ferris, Todd@Energy" w:date="2018-05-21T13:57:00Z">
              <w:del w:id="340" w:author="Smith, Alexis@Energy" w:date="2018-12-28T12:10:00Z">
                <w:r w:rsidRPr="0000210D" w:rsidDel="007834A1">
                  <w:rPr>
                    <w:rFonts w:asciiTheme="minorHAnsi" w:hAnsiTheme="minorHAnsi"/>
                    <w:sz w:val="18"/>
                    <w:szCs w:val="18"/>
                  </w:rPr>
                  <w:delText xml:space="preserve">elseif </w:delText>
                </w:r>
              </w:del>
            </w:ins>
            <w:ins w:id="341" w:author="Ferris, Todd@Energy" w:date="2018-06-04T08:32:00Z">
              <w:del w:id="342" w:author="Smith, Alexis@Energy" w:date="2018-12-28T12:10:00Z">
                <w:r w:rsidR="005C58DB" w:rsidRPr="00B64441" w:rsidDel="007834A1">
                  <w:rPr>
                    <w:rFonts w:asciiTheme="minorHAnsi" w:hAnsiTheme="minorHAnsi"/>
                    <w:i/>
                    <w:sz w:val="18"/>
                    <w:szCs w:val="18"/>
                  </w:rPr>
                  <w:delText>Whole House Fan Airflow Measurement Procedure Used</w:delText>
                </w:r>
                <w:r w:rsidR="005C58DB" w:rsidRPr="00B434AE" w:rsidDel="007834A1">
                  <w:rPr>
                    <w:rFonts w:asciiTheme="minorHAnsi" w:hAnsiTheme="minorHAnsi"/>
                    <w:sz w:val="18"/>
                    <w:szCs w:val="18"/>
                  </w:rPr>
                  <w:delText xml:space="preserve"> </w:delText>
                </w:r>
                <w:r w:rsidR="005C58DB" w:rsidDel="007834A1">
                  <w:rPr>
                    <w:rFonts w:asciiTheme="minorHAnsi" w:hAnsiTheme="minorHAnsi"/>
                    <w:sz w:val="18"/>
                    <w:szCs w:val="18"/>
                  </w:rPr>
                  <w:delText>from Table A</w:delText>
                </w:r>
              </w:del>
            </w:ins>
            <w:ins w:id="343" w:author="Ferris, Todd@Energy" w:date="2018-06-04T09:18:00Z">
              <w:del w:id="344" w:author="Smith, Alexis@Energy" w:date="2018-12-28T12:10:00Z">
                <w:r w:rsidR="00864FF3" w:rsidDel="007834A1">
                  <w:rPr>
                    <w:rFonts w:asciiTheme="minorHAnsi" w:hAnsiTheme="minorHAnsi"/>
                    <w:sz w:val="18"/>
                    <w:szCs w:val="18"/>
                  </w:rPr>
                  <w:delText xml:space="preserve"> </w:delText>
                </w:r>
              </w:del>
            </w:ins>
            <w:ins w:id="345" w:author="Balneg, Ronald@Energy" w:date="2018-05-21T14:59:00Z">
              <w:del w:id="346" w:author="Smith, Alexis@Energy" w:date="2018-12-28T12:10:00Z">
                <w:r w:rsidR="00AC7F70" w:rsidRPr="0000210D" w:rsidDel="007834A1">
                  <w:rPr>
                    <w:rFonts w:asciiTheme="minorHAnsi" w:hAnsiTheme="minorHAnsi"/>
                    <w:sz w:val="18"/>
                    <w:szCs w:val="18"/>
                  </w:rPr>
                  <w:delText>=</w:delText>
                </w:r>
              </w:del>
            </w:ins>
            <w:ins w:id="347" w:author="Ferris, Todd@Energy" w:date="2018-05-29T11:45:00Z">
              <w:del w:id="348" w:author="Smith, Alexis@Energy" w:date="2018-12-28T12:10:00Z">
                <w:r w:rsidR="00EA6B1F" w:rsidRPr="0000210D" w:rsidDel="007834A1">
                  <w:rPr>
                    <w:rFonts w:asciiTheme="minorHAnsi" w:hAnsiTheme="minorHAnsi"/>
                    <w:sz w:val="18"/>
                    <w:szCs w:val="18"/>
                  </w:rPr>
                  <w:delText xml:space="preserve">“Pressure Matching and Fan Flowmeter” and </w:delText>
                </w:r>
              </w:del>
            </w:ins>
            <w:ins w:id="349" w:author="Ferris, Todd@Energy" w:date="2018-06-04T08:33:00Z">
              <w:del w:id="350" w:author="Smith, Alexis@Energy" w:date="2018-12-28T12:10:00Z">
                <w:r w:rsidR="005C58DB" w:rsidRPr="00B64441" w:rsidDel="007834A1">
                  <w:rPr>
                    <w:rFonts w:asciiTheme="minorHAnsi" w:hAnsiTheme="minorHAnsi"/>
                    <w:i/>
                    <w:sz w:val="18"/>
                    <w:szCs w:val="18"/>
                  </w:rPr>
                  <w:delText>Whole House Fan Watt Measurement Procedure Used</w:delText>
                </w:r>
                <w:r w:rsidR="005C58DB" w:rsidDel="007834A1">
                  <w:rPr>
                    <w:rFonts w:asciiTheme="minorHAnsi" w:hAnsiTheme="minorHAnsi"/>
                    <w:sz w:val="18"/>
                    <w:szCs w:val="18"/>
                  </w:rPr>
                  <w:delText xml:space="preserve"> from Table A</w:delText>
                </w:r>
              </w:del>
            </w:ins>
            <w:ins w:id="351" w:author="Ferris, Todd@Energy" w:date="2018-06-04T09:19:00Z">
              <w:del w:id="352" w:author="Smith, Alexis@Energy" w:date="2018-12-28T12:10:00Z">
                <w:r w:rsidR="00864FF3" w:rsidDel="007834A1">
                  <w:rPr>
                    <w:rFonts w:asciiTheme="minorHAnsi" w:hAnsiTheme="minorHAnsi"/>
                    <w:sz w:val="18"/>
                    <w:szCs w:val="18"/>
                  </w:rPr>
                  <w:delText xml:space="preserve"> </w:delText>
                </w:r>
              </w:del>
            </w:ins>
            <w:ins w:id="353" w:author="Ferris, Todd@Energy" w:date="2018-05-29T11:45:00Z">
              <w:del w:id="354" w:author="Smith, Alexis@Energy" w:date="2018-12-28T12:10:00Z">
                <w:r w:rsidR="00EA6B1F" w:rsidRPr="0000210D" w:rsidDel="007834A1">
                  <w:rPr>
                    <w:rFonts w:asciiTheme="minorHAnsi" w:hAnsiTheme="minorHAnsi"/>
                    <w:sz w:val="18"/>
                    <w:szCs w:val="18"/>
                    <w:u w:val="single"/>
                  </w:rPr>
                  <w:delText xml:space="preserve">= </w:delText>
                </w:r>
                <w:r w:rsidR="00EA6B1F" w:rsidRPr="0000210D" w:rsidDel="007834A1">
                  <w:rPr>
                    <w:rFonts w:asciiTheme="minorHAnsi" w:hAnsiTheme="minorHAnsi"/>
                    <w:sz w:val="18"/>
                    <w:szCs w:val="18"/>
                  </w:rPr>
                  <w:delText>“Utility Revenue Meter” or</w:delText>
                </w:r>
                <w:r w:rsidR="00EA6B1F" w:rsidRPr="0000210D" w:rsidDel="007834A1">
                  <w:rPr>
                    <w:rFonts w:asciiTheme="minorHAnsi" w:hAnsiTheme="minorHAnsi"/>
                    <w:sz w:val="18"/>
                    <w:szCs w:val="18"/>
                    <w:u w:val="single"/>
                  </w:rPr>
                  <w:delText xml:space="preserve"> </w:delText>
                </w:r>
                <w:r w:rsidR="00EA6B1F" w:rsidRPr="0000210D" w:rsidDel="007834A1">
                  <w:rPr>
                    <w:rFonts w:asciiTheme="minorHAnsi" w:hAnsiTheme="minorHAnsi"/>
                    <w:sz w:val="18"/>
                    <w:szCs w:val="18"/>
                  </w:rPr>
                  <w:delText>“Digital Utility Revenue Meter”</w:delText>
                </w:r>
              </w:del>
            </w:ins>
            <w:ins w:id="355" w:author="Ferris, Todd@Energy" w:date="2018-05-29T11:46:00Z">
              <w:del w:id="356" w:author="Smith, Alexis@Energy" w:date="2018-12-28T12:10:00Z">
                <w:r w:rsidR="00EA6B1F" w:rsidRPr="0000210D" w:rsidDel="007834A1">
                  <w:rPr>
                    <w:rFonts w:asciiTheme="minorHAnsi" w:hAnsiTheme="minorHAnsi"/>
                    <w:sz w:val="18"/>
                    <w:szCs w:val="18"/>
                  </w:rPr>
                  <w:delText xml:space="preserve">; </w:delText>
                </w:r>
              </w:del>
            </w:ins>
            <w:ins w:id="357" w:author="Ferris, Todd@Energy" w:date="2018-05-21T13:57:00Z">
              <w:del w:id="358" w:author="Smith, Alexis@Energy" w:date="2018-12-28T12:10:00Z">
                <w:r w:rsidRPr="0000210D" w:rsidDel="007834A1">
                  <w:rPr>
                    <w:rFonts w:asciiTheme="minorHAnsi" w:hAnsiTheme="minorHAnsi"/>
                    <w:sz w:val="18"/>
                    <w:szCs w:val="18"/>
                  </w:rPr>
                  <w:delText xml:space="preserve">then display method: </w:delText>
                </w:r>
              </w:del>
            </w:ins>
            <w:ins w:id="359" w:author="Balneg, Ronald@Energy" w:date="2018-05-21T15:04:00Z">
              <w:del w:id="360" w:author="Smith, Alexis@Energy" w:date="2018-12-28T12:10:00Z">
                <w:r w:rsidR="00AC7F70" w:rsidRPr="0000210D" w:rsidDel="007834A1">
                  <w:rPr>
                    <w:rFonts w:asciiTheme="minorHAnsi" w:hAnsiTheme="minorHAnsi"/>
                    <w:sz w:val="18"/>
                    <w:szCs w:val="18"/>
                  </w:rPr>
                  <w:delText>”MCH-31d”</w:delText>
                </w:r>
              </w:del>
            </w:ins>
            <w:ins w:id="361" w:author="Ferris, Todd@Energy" w:date="2018-05-21T13:57:00Z">
              <w:del w:id="362" w:author="Smith, Alexis@Energy" w:date="2018-12-28T12:10:00Z">
                <w:r w:rsidRPr="0000210D" w:rsidDel="007834A1">
                  <w:rPr>
                    <w:rFonts w:asciiTheme="minorHAnsi" w:hAnsiTheme="minorHAnsi"/>
                    <w:sz w:val="18"/>
                    <w:szCs w:val="18"/>
                  </w:rPr>
                  <w:delText>&gt;&gt;</w:delText>
                </w:r>
              </w:del>
            </w:ins>
          </w:p>
        </w:tc>
      </w:tr>
    </w:tbl>
    <w:p w14:paraId="5357CAC7" w14:textId="77777777" w:rsidR="00B528CF" w:rsidRPr="005E1CEF" w:rsidRDefault="00B528CF" w:rsidP="005C464C">
      <w:pPr>
        <w:spacing w:after="0" w:line="240" w:lineRule="auto"/>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1D48C9" w:rsidRPr="00FF77DD" w14:paraId="7F88DF6C" w14:textId="77777777" w:rsidTr="005E1CEF">
        <w:trPr>
          <w:trHeight w:val="158"/>
        </w:trPr>
        <w:tc>
          <w:tcPr>
            <w:tcW w:w="10790" w:type="dxa"/>
            <w:vAlign w:val="center"/>
          </w:tcPr>
          <w:p w14:paraId="4BDD300A" w14:textId="23F1E656" w:rsidR="001D48C9" w:rsidRPr="005E1CEF" w:rsidRDefault="001D48C9">
            <w:pPr>
              <w:spacing w:after="0" w:line="240" w:lineRule="auto"/>
              <w:rPr>
                <w:rFonts w:asciiTheme="minorHAnsi" w:hAnsiTheme="minorHAnsi"/>
                <w:b/>
                <w:sz w:val="18"/>
                <w:szCs w:val="18"/>
              </w:rPr>
            </w:pPr>
            <w:r w:rsidRPr="0000210D">
              <w:rPr>
                <w:rFonts w:asciiTheme="minorHAnsi" w:hAnsiTheme="minorHAnsi"/>
                <w:b/>
                <w:sz w:val="18"/>
                <w:szCs w:val="18"/>
              </w:rPr>
              <w:t>MCH-31</w:t>
            </w:r>
            <w:ins w:id="363" w:author="Ferris, Todd@Energy" w:date="2018-05-30T10:26:00Z">
              <w:r w:rsidR="00DE262E">
                <w:rPr>
                  <w:rFonts w:asciiTheme="minorHAnsi" w:hAnsiTheme="minorHAnsi"/>
                  <w:b/>
                  <w:sz w:val="18"/>
                  <w:szCs w:val="18"/>
                </w:rPr>
                <w:t>b</w:t>
              </w:r>
            </w:ins>
            <w:del w:id="364" w:author="Ferris, Todd@Energy" w:date="2018-05-30T10:26:00Z">
              <w:r w:rsidRPr="0000210D" w:rsidDel="00DE262E">
                <w:rPr>
                  <w:rFonts w:asciiTheme="minorHAnsi" w:hAnsiTheme="minorHAnsi"/>
                  <w:b/>
                  <w:sz w:val="18"/>
                  <w:szCs w:val="18"/>
                </w:rPr>
                <w:delText>a</w:delText>
              </w:r>
            </w:del>
            <w:r w:rsidRPr="0000210D">
              <w:rPr>
                <w:rFonts w:asciiTheme="minorHAnsi" w:hAnsiTheme="minorHAnsi"/>
                <w:b/>
                <w:sz w:val="18"/>
                <w:szCs w:val="18"/>
              </w:rPr>
              <w:t xml:space="preserve"> Whole House Fan Air Flow and Fan Efficacy – </w:t>
            </w:r>
            <w:ins w:id="365" w:author="Ferris, Todd@Energy" w:date="2018-05-30T10:27:00Z">
              <w:r w:rsidR="00DE262E">
                <w:rPr>
                  <w:rFonts w:asciiTheme="minorHAnsi" w:hAnsiTheme="minorHAnsi"/>
                  <w:b/>
                  <w:sz w:val="18"/>
                  <w:szCs w:val="18"/>
                </w:rPr>
                <w:t>Airflow measured per whole house fan and watts measured as a total value</w:t>
              </w:r>
            </w:ins>
            <w:del w:id="366" w:author="Ferris, Todd@Energy" w:date="2018-05-30T10:27:00Z">
              <w:r w:rsidRPr="0000210D" w:rsidDel="00DE262E">
                <w:rPr>
                  <w:rFonts w:asciiTheme="minorHAnsi" w:hAnsiTheme="minorHAnsi"/>
                  <w:b/>
                  <w:sz w:val="18"/>
                  <w:szCs w:val="18"/>
                </w:rPr>
                <w:delText xml:space="preserve">Airflow and watts measured per whole house fan </w:delText>
              </w:r>
            </w:del>
          </w:p>
        </w:tc>
      </w:tr>
    </w:tbl>
    <w:p w14:paraId="597E9E8C" w14:textId="77777777" w:rsidR="001D48C9" w:rsidRPr="005E1CEF" w:rsidRDefault="001D48C9" w:rsidP="005C464C">
      <w:pPr>
        <w:spacing w:after="0" w:line="240" w:lineRule="auto"/>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D47A58" w14:paraId="107D9AA8" w14:textId="77777777" w:rsidTr="005C464C">
        <w:trPr>
          <w:ins w:id="367" w:author="Balneg, Ronald@Energy" w:date="2018-05-16T09:57:00Z"/>
        </w:trPr>
        <w:tc>
          <w:tcPr>
            <w:tcW w:w="10795" w:type="dxa"/>
            <w:gridSpan w:val="6"/>
          </w:tcPr>
          <w:p w14:paraId="5B56CE48" w14:textId="3CAD1497" w:rsidR="00D47A58" w:rsidRPr="0000210D" w:rsidRDefault="00D47A58" w:rsidP="00B528CF">
            <w:pPr>
              <w:spacing w:after="0" w:line="240" w:lineRule="auto"/>
              <w:rPr>
                <w:ins w:id="368" w:author="Balneg, Ronald@Energy" w:date="2018-05-16T09:57:00Z"/>
                <w:rFonts w:asciiTheme="minorHAnsi" w:hAnsiTheme="minorHAnsi"/>
                <w:b/>
                <w:sz w:val="18"/>
                <w:szCs w:val="18"/>
              </w:rPr>
            </w:pPr>
            <w:ins w:id="369" w:author="Balneg, Ronald@Energy" w:date="2018-05-16T09:57:00Z">
              <w:r w:rsidRPr="005E1CEF">
                <w:rPr>
                  <w:rFonts w:asciiTheme="minorHAnsi" w:hAnsiTheme="minorHAnsi"/>
                  <w:b/>
                  <w:sz w:val="18"/>
                  <w:szCs w:val="18"/>
                </w:rPr>
                <w:t>B. Whole House Fan Equipment Information</w:t>
              </w:r>
            </w:ins>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D47A58" w:rsidRPr="0000210D" w14:paraId="77273B8D" w14:textId="77777777" w:rsidTr="00A65221">
              <w:trPr>
                <w:trHeight w:val="158"/>
                <w:ins w:id="370" w:author="Balneg, Ronald@Energy" w:date="2018-05-16T09:57:00Z"/>
              </w:trPr>
              <w:tc>
                <w:tcPr>
                  <w:tcW w:w="11030" w:type="dxa"/>
                  <w:tcBorders>
                    <w:top w:val="nil"/>
                    <w:left w:val="nil"/>
                    <w:bottom w:val="nil"/>
                    <w:right w:val="nil"/>
                  </w:tcBorders>
                  <w:vAlign w:val="center"/>
                </w:tcPr>
                <w:p w14:paraId="2C348D8E" w14:textId="77777777" w:rsidR="00D47A58" w:rsidRPr="0000210D" w:rsidRDefault="00D47A58" w:rsidP="00B528CF">
                  <w:pPr>
                    <w:spacing w:after="0" w:line="240" w:lineRule="auto"/>
                    <w:ind w:left="-115"/>
                    <w:rPr>
                      <w:ins w:id="371" w:author="Balneg, Ronald@Energy" w:date="2018-05-16T09:57:00Z"/>
                      <w:rFonts w:asciiTheme="minorHAnsi" w:hAnsiTheme="minorHAnsi"/>
                      <w:sz w:val="18"/>
                      <w:szCs w:val="18"/>
                    </w:rPr>
                  </w:pPr>
                  <w:ins w:id="372" w:author="Balneg, Ronald@Energy" w:date="2018-05-16T09:57:00Z">
                    <w:r w:rsidRPr="0000210D">
                      <w:rPr>
                        <w:rFonts w:asciiTheme="minorHAnsi" w:hAnsiTheme="minorHAnsi"/>
                        <w:sz w:val="18"/>
                        <w:szCs w:val="18"/>
                      </w:rPr>
                      <w:t>Requirements for Whole House Fans are given in Sections 150.1(b)3.B.vi. and 150.1(c)12d</w:t>
                    </w:r>
                  </w:ins>
                </w:p>
              </w:tc>
            </w:tr>
          </w:tbl>
          <w:p w14:paraId="37248E8D" w14:textId="77777777" w:rsidR="00D47A58" w:rsidRPr="005E1CEF" w:rsidRDefault="00D47A58" w:rsidP="00B528CF">
            <w:pPr>
              <w:spacing w:line="240" w:lineRule="auto"/>
              <w:contextualSpacing/>
              <w:rPr>
                <w:ins w:id="373" w:author="Balneg, Ronald@Energy" w:date="2018-05-16T09:57:00Z"/>
                <w:sz w:val="18"/>
                <w:szCs w:val="18"/>
              </w:rPr>
            </w:pPr>
          </w:p>
        </w:tc>
      </w:tr>
      <w:tr w:rsidR="00D47A58" w14:paraId="13D779E1" w14:textId="77777777" w:rsidTr="005C464C">
        <w:trPr>
          <w:ins w:id="374" w:author="Balneg, Ronald@Energy" w:date="2018-05-16T09:57:00Z"/>
        </w:trPr>
        <w:tc>
          <w:tcPr>
            <w:tcW w:w="1656" w:type="dxa"/>
            <w:vAlign w:val="center"/>
          </w:tcPr>
          <w:p w14:paraId="3DA2D3EE" w14:textId="77777777" w:rsidR="00D47A58" w:rsidRPr="005E1CEF" w:rsidRDefault="00D47A58" w:rsidP="00B528CF">
            <w:pPr>
              <w:spacing w:line="240" w:lineRule="auto"/>
              <w:contextualSpacing/>
              <w:jc w:val="center"/>
              <w:rPr>
                <w:ins w:id="375" w:author="Balneg, Ronald@Energy" w:date="2018-05-16T09:57:00Z"/>
                <w:sz w:val="18"/>
                <w:szCs w:val="18"/>
              </w:rPr>
            </w:pPr>
            <w:ins w:id="376" w:author="Balneg, Ronald@Energy" w:date="2018-05-16T09:57:00Z">
              <w:r w:rsidRPr="0000210D">
                <w:rPr>
                  <w:rFonts w:asciiTheme="minorHAnsi" w:hAnsiTheme="minorHAnsi"/>
                  <w:sz w:val="18"/>
                  <w:szCs w:val="18"/>
                </w:rPr>
                <w:t>01</w:t>
              </w:r>
            </w:ins>
          </w:p>
        </w:tc>
        <w:tc>
          <w:tcPr>
            <w:tcW w:w="1656" w:type="dxa"/>
            <w:vAlign w:val="center"/>
          </w:tcPr>
          <w:p w14:paraId="2AA93471" w14:textId="77777777" w:rsidR="00D47A58" w:rsidRPr="005E1CEF" w:rsidRDefault="00D47A58" w:rsidP="00B528CF">
            <w:pPr>
              <w:spacing w:line="240" w:lineRule="auto"/>
              <w:contextualSpacing/>
              <w:jc w:val="center"/>
              <w:rPr>
                <w:ins w:id="377" w:author="Balneg, Ronald@Energy" w:date="2018-05-16T09:57:00Z"/>
                <w:sz w:val="18"/>
                <w:szCs w:val="18"/>
              </w:rPr>
            </w:pPr>
            <w:ins w:id="378" w:author="Balneg, Ronald@Energy" w:date="2018-05-16T09:57:00Z">
              <w:r w:rsidRPr="0000210D">
                <w:rPr>
                  <w:rFonts w:asciiTheme="minorHAnsi" w:hAnsiTheme="minorHAnsi"/>
                  <w:sz w:val="18"/>
                  <w:szCs w:val="18"/>
                </w:rPr>
                <w:t>02</w:t>
              </w:r>
            </w:ins>
          </w:p>
        </w:tc>
        <w:tc>
          <w:tcPr>
            <w:tcW w:w="2304" w:type="dxa"/>
            <w:vAlign w:val="center"/>
          </w:tcPr>
          <w:p w14:paraId="384DAADE" w14:textId="77777777" w:rsidR="00D47A58" w:rsidRPr="005E1CEF" w:rsidRDefault="00D47A58" w:rsidP="00B528CF">
            <w:pPr>
              <w:spacing w:line="240" w:lineRule="auto"/>
              <w:contextualSpacing/>
              <w:jc w:val="center"/>
              <w:rPr>
                <w:ins w:id="379" w:author="Balneg, Ronald@Energy" w:date="2018-05-16T09:57:00Z"/>
                <w:sz w:val="18"/>
                <w:szCs w:val="18"/>
              </w:rPr>
            </w:pPr>
            <w:ins w:id="380" w:author="Balneg, Ronald@Energy" w:date="2018-05-16T09:57:00Z">
              <w:r w:rsidRPr="0000210D">
                <w:rPr>
                  <w:rFonts w:asciiTheme="minorHAnsi" w:hAnsiTheme="minorHAnsi"/>
                  <w:sz w:val="18"/>
                  <w:szCs w:val="18"/>
                </w:rPr>
                <w:t>03</w:t>
              </w:r>
            </w:ins>
          </w:p>
        </w:tc>
        <w:tc>
          <w:tcPr>
            <w:tcW w:w="2304" w:type="dxa"/>
            <w:vAlign w:val="center"/>
          </w:tcPr>
          <w:p w14:paraId="16A0DBFF" w14:textId="77777777" w:rsidR="00D47A58" w:rsidRPr="005E1CEF" w:rsidRDefault="00D47A58" w:rsidP="00B528CF">
            <w:pPr>
              <w:spacing w:line="240" w:lineRule="auto"/>
              <w:contextualSpacing/>
              <w:jc w:val="center"/>
              <w:rPr>
                <w:ins w:id="381" w:author="Balneg, Ronald@Energy" w:date="2018-05-16T09:57:00Z"/>
                <w:sz w:val="18"/>
                <w:szCs w:val="18"/>
              </w:rPr>
            </w:pPr>
            <w:ins w:id="382" w:author="Balneg, Ronald@Energy" w:date="2018-05-16T09:57:00Z">
              <w:r w:rsidRPr="0000210D">
                <w:rPr>
                  <w:rFonts w:asciiTheme="minorHAnsi" w:hAnsiTheme="minorHAnsi"/>
                  <w:sz w:val="18"/>
                  <w:szCs w:val="18"/>
                </w:rPr>
                <w:t>04</w:t>
              </w:r>
            </w:ins>
          </w:p>
        </w:tc>
        <w:tc>
          <w:tcPr>
            <w:tcW w:w="1440" w:type="dxa"/>
            <w:vAlign w:val="center"/>
          </w:tcPr>
          <w:p w14:paraId="342474D8" w14:textId="77777777" w:rsidR="00D47A58" w:rsidRPr="005E1CEF" w:rsidRDefault="00D47A58" w:rsidP="00B528CF">
            <w:pPr>
              <w:spacing w:line="240" w:lineRule="auto"/>
              <w:contextualSpacing/>
              <w:jc w:val="center"/>
              <w:rPr>
                <w:ins w:id="383" w:author="Balneg, Ronald@Energy" w:date="2018-05-16T09:57:00Z"/>
                <w:sz w:val="18"/>
                <w:szCs w:val="18"/>
              </w:rPr>
            </w:pPr>
            <w:ins w:id="384" w:author="Balneg, Ronald@Energy" w:date="2018-05-16T09:57:00Z">
              <w:r w:rsidRPr="0000210D">
                <w:rPr>
                  <w:rFonts w:asciiTheme="minorHAnsi" w:hAnsiTheme="minorHAnsi"/>
                  <w:sz w:val="18"/>
                  <w:szCs w:val="18"/>
                </w:rPr>
                <w:t>05</w:t>
              </w:r>
            </w:ins>
          </w:p>
        </w:tc>
        <w:tc>
          <w:tcPr>
            <w:tcW w:w="1435" w:type="dxa"/>
            <w:vAlign w:val="center"/>
          </w:tcPr>
          <w:p w14:paraId="75A34693" w14:textId="77777777" w:rsidR="00D47A58" w:rsidRPr="005E1CEF" w:rsidRDefault="00D47A58" w:rsidP="00B528CF">
            <w:pPr>
              <w:spacing w:line="240" w:lineRule="auto"/>
              <w:contextualSpacing/>
              <w:jc w:val="center"/>
              <w:rPr>
                <w:ins w:id="385" w:author="Balneg, Ronald@Energy" w:date="2018-05-16T09:57:00Z"/>
                <w:sz w:val="18"/>
                <w:szCs w:val="18"/>
              </w:rPr>
            </w:pPr>
            <w:ins w:id="386" w:author="Balneg, Ronald@Energy" w:date="2018-05-16T09:57:00Z">
              <w:r w:rsidRPr="0000210D">
                <w:rPr>
                  <w:rFonts w:asciiTheme="minorHAnsi" w:hAnsiTheme="minorHAnsi"/>
                  <w:sz w:val="18"/>
                  <w:szCs w:val="18"/>
                </w:rPr>
                <w:t>06</w:t>
              </w:r>
            </w:ins>
          </w:p>
        </w:tc>
      </w:tr>
      <w:tr w:rsidR="00D47A58" w14:paraId="4EE528BD" w14:textId="77777777" w:rsidTr="005C464C">
        <w:trPr>
          <w:ins w:id="387" w:author="Balneg, Ronald@Energy" w:date="2018-05-16T09:57:00Z"/>
        </w:trPr>
        <w:tc>
          <w:tcPr>
            <w:tcW w:w="1656" w:type="dxa"/>
            <w:vAlign w:val="center"/>
          </w:tcPr>
          <w:p w14:paraId="4C6B659C" w14:textId="77777777" w:rsidR="00D47A58" w:rsidRPr="005E1CEF" w:rsidRDefault="00D47A58" w:rsidP="00B528CF">
            <w:pPr>
              <w:spacing w:line="240" w:lineRule="auto"/>
              <w:contextualSpacing/>
              <w:jc w:val="center"/>
              <w:rPr>
                <w:ins w:id="388" w:author="Balneg, Ronald@Energy" w:date="2018-05-16T09:57:00Z"/>
                <w:sz w:val="18"/>
                <w:szCs w:val="18"/>
              </w:rPr>
            </w:pPr>
            <w:ins w:id="389" w:author="Balneg, Ronald@Energy" w:date="2018-05-16T09:57:00Z">
              <w:r w:rsidRPr="0000210D">
                <w:rPr>
                  <w:rFonts w:asciiTheme="minorHAnsi" w:hAnsiTheme="minorHAnsi"/>
                  <w:sz w:val="18"/>
                  <w:szCs w:val="18"/>
                </w:rPr>
                <w:t>Fan Name</w:t>
              </w:r>
            </w:ins>
          </w:p>
        </w:tc>
        <w:tc>
          <w:tcPr>
            <w:tcW w:w="1656" w:type="dxa"/>
            <w:vAlign w:val="center"/>
          </w:tcPr>
          <w:p w14:paraId="4F25E657" w14:textId="77777777" w:rsidR="00D47A58" w:rsidRPr="005E1CEF" w:rsidRDefault="00D47A58" w:rsidP="00B528CF">
            <w:pPr>
              <w:spacing w:line="240" w:lineRule="auto"/>
              <w:contextualSpacing/>
              <w:jc w:val="center"/>
              <w:rPr>
                <w:ins w:id="390" w:author="Balneg, Ronald@Energy" w:date="2018-05-16T09:57:00Z"/>
                <w:sz w:val="18"/>
                <w:szCs w:val="18"/>
              </w:rPr>
            </w:pPr>
            <w:ins w:id="391" w:author="Balneg, Ronald@Energy" w:date="2018-05-16T09:57:00Z">
              <w:r w:rsidRPr="0000210D">
                <w:rPr>
                  <w:rFonts w:asciiTheme="minorHAnsi" w:hAnsiTheme="minorHAnsi"/>
                  <w:sz w:val="18"/>
                  <w:szCs w:val="18"/>
                </w:rPr>
                <w:t>Fan Location</w:t>
              </w:r>
            </w:ins>
          </w:p>
        </w:tc>
        <w:tc>
          <w:tcPr>
            <w:tcW w:w="2304" w:type="dxa"/>
            <w:vAlign w:val="center"/>
          </w:tcPr>
          <w:p w14:paraId="7C027B2F" w14:textId="77777777" w:rsidR="00D47A58" w:rsidRPr="005E1CEF" w:rsidRDefault="00D47A58" w:rsidP="00B528CF">
            <w:pPr>
              <w:spacing w:line="240" w:lineRule="auto"/>
              <w:contextualSpacing/>
              <w:jc w:val="center"/>
              <w:rPr>
                <w:ins w:id="392" w:author="Balneg, Ronald@Energy" w:date="2018-05-16T09:57:00Z"/>
                <w:sz w:val="18"/>
                <w:szCs w:val="18"/>
              </w:rPr>
            </w:pPr>
            <w:ins w:id="393" w:author="Balneg, Ronald@Energy" w:date="2018-05-16T09:57:00Z">
              <w:r w:rsidRPr="0000210D">
                <w:rPr>
                  <w:rFonts w:asciiTheme="minorHAnsi" w:hAnsiTheme="minorHAnsi"/>
                  <w:sz w:val="18"/>
                  <w:szCs w:val="18"/>
                </w:rPr>
                <w:t>WHF Manufacturer Name</w:t>
              </w:r>
            </w:ins>
          </w:p>
        </w:tc>
        <w:tc>
          <w:tcPr>
            <w:tcW w:w="2304" w:type="dxa"/>
            <w:vAlign w:val="center"/>
          </w:tcPr>
          <w:p w14:paraId="063CA347" w14:textId="77777777" w:rsidR="00D47A58" w:rsidRPr="005E1CEF" w:rsidRDefault="00D47A58" w:rsidP="00B528CF">
            <w:pPr>
              <w:spacing w:line="240" w:lineRule="auto"/>
              <w:contextualSpacing/>
              <w:jc w:val="center"/>
              <w:rPr>
                <w:ins w:id="394" w:author="Balneg, Ronald@Energy" w:date="2018-05-16T09:57:00Z"/>
                <w:sz w:val="18"/>
                <w:szCs w:val="18"/>
              </w:rPr>
            </w:pPr>
            <w:ins w:id="395" w:author="Balneg, Ronald@Energy" w:date="2018-05-16T09:57:00Z">
              <w:r w:rsidRPr="0000210D">
                <w:rPr>
                  <w:rFonts w:asciiTheme="minorHAnsi" w:hAnsiTheme="minorHAnsi"/>
                  <w:sz w:val="18"/>
                  <w:szCs w:val="18"/>
                </w:rPr>
                <w:t>WHF Model Number</w:t>
              </w:r>
            </w:ins>
          </w:p>
        </w:tc>
        <w:tc>
          <w:tcPr>
            <w:tcW w:w="1440" w:type="dxa"/>
            <w:vAlign w:val="center"/>
          </w:tcPr>
          <w:p w14:paraId="5F508F2B" w14:textId="77777777" w:rsidR="00D47A58" w:rsidRPr="005E1CEF" w:rsidRDefault="00D47A58" w:rsidP="00B528CF">
            <w:pPr>
              <w:spacing w:line="240" w:lineRule="auto"/>
              <w:contextualSpacing/>
              <w:jc w:val="center"/>
              <w:rPr>
                <w:ins w:id="396" w:author="Balneg, Ronald@Energy" w:date="2018-05-16T09:57:00Z"/>
                <w:sz w:val="18"/>
                <w:szCs w:val="18"/>
              </w:rPr>
            </w:pPr>
            <w:ins w:id="397" w:author="Balneg, Ronald@Energy" w:date="2018-05-16T09:57:00Z">
              <w:r w:rsidRPr="0000210D">
                <w:rPr>
                  <w:rFonts w:asciiTheme="minorHAnsi" w:hAnsiTheme="minorHAnsi"/>
                  <w:sz w:val="18"/>
                  <w:szCs w:val="18"/>
                </w:rPr>
                <w:t>WHF Measured Airflow (CFM)</w:t>
              </w:r>
            </w:ins>
          </w:p>
        </w:tc>
        <w:tc>
          <w:tcPr>
            <w:tcW w:w="1435" w:type="dxa"/>
            <w:vAlign w:val="center"/>
          </w:tcPr>
          <w:p w14:paraId="30913D30" w14:textId="1BC9886D" w:rsidR="00D47A58" w:rsidRPr="005E1CEF" w:rsidRDefault="00D47A58">
            <w:pPr>
              <w:spacing w:line="240" w:lineRule="auto"/>
              <w:contextualSpacing/>
              <w:jc w:val="center"/>
              <w:rPr>
                <w:ins w:id="398" w:author="Balneg, Ronald@Energy" w:date="2018-05-16T09:57:00Z"/>
                <w:sz w:val="18"/>
                <w:szCs w:val="18"/>
              </w:rPr>
            </w:pPr>
            <w:ins w:id="399" w:author="Balneg, Ronald@Energy" w:date="2018-05-16T09:57:00Z">
              <w:r w:rsidRPr="0000210D">
                <w:rPr>
                  <w:rFonts w:asciiTheme="minorHAnsi" w:hAnsiTheme="minorHAnsi"/>
                  <w:sz w:val="18"/>
                  <w:szCs w:val="18"/>
                </w:rPr>
                <w:t xml:space="preserve">WHF </w:t>
              </w:r>
            </w:ins>
            <w:ins w:id="400" w:author="Ferris, Todd@Energy" w:date="2018-05-30T08:36:00Z">
              <w:r w:rsidR="00D35487" w:rsidRPr="005E1CEF">
                <w:rPr>
                  <w:rFonts w:asciiTheme="minorHAnsi" w:hAnsiTheme="minorHAnsi"/>
                  <w:sz w:val="18"/>
                  <w:szCs w:val="18"/>
                </w:rPr>
                <w:t xml:space="preserve"> </w:t>
              </w:r>
            </w:ins>
            <w:ins w:id="401" w:author="Balneg, Ronald@Energy" w:date="2018-05-16T09:57:00Z">
              <w:r w:rsidRPr="0000210D">
                <w:rPr>
                  <w:rFonts w:asciiTheme="minorHAnsi" w:hAnsiTheme="minorHAnsi"/>
                  <w:sz w:val="18"/>
                  <w:szCs w:val="18"/>
                </w:rPr>
                <w:t>Measured</w:t>
              </w:r>
              <w:del w:id="402" w:author="Ferris, Todd@Energy" w:date="2018-05-30T08:36:00Z">
                <w:r w:rsidRPr="0000210D" w:rsidDel="00D35487">
                  <w:rPr>
                    <w:rFonts w:asciiTheme="minorHAnsi" w:hAnsiTheme="minorHAnsi"/>
                    <w:sz w:val="18"/>
                    <w:szCs w:val="18"/>
                  </w:rPr>
                  <w:delText xml:space="preserve"> </w:delText>
                </w:r>
              </w:del>
            </w:ins>
            <w:ins w:id="403" w:author="Ferris, Todd@Energy" w:date="2018-05-30T08:35:00Z">
              <w:r w:rsidR="00D35487" w:rsidRPr="005E1CEF">
                <w:rPr>
                  <w:rFonts w:asciiTheme="minorHAnsi" w:hAnsiTheme="minorHAnsi"/>
                  <w:sz w:val="18"/>
                  <w:szCs w:val="18"/>
                </w:rPr>
                <w:t xml:space="preserve"> </w:t>
              </w:r>
            </w:ins>
            <w:ins w:id="404" w:author="Balneg, Ronald@Energy" w:date="2018-05-16T09:57:00Z">
              <w:r w:rsidRPr="0000210D">
                <w:rPr>
                  <w:rFonts w:asciiTheme="minorHAnsi" w:hAnsiTheme="minorHAnsi"/>
                  <w:sz w:val="18"/>
                  <w:szCs w:val="18"/>
                </w:rPr>
                <w:t>Watts</w:t>
              </w:r>
            </w:ins>
          </w:p>
        </w:tc>
      </w:tr>
      <w:tr w:rsidR="007834A1" w14:paraId="68F15A12" w14:textId="77777777" w:rsidTr="00104C46">
        <w:trPr>
          <w:ins w:id="405" w:author="Balneg, Ronald@Energy" w:date="2018-05-16T09:57:00Z"/>
        </w:trPr>
        <w:tc>
          <w:tcPr>
            <w:tcW w:w="1656" w:type="dxa"/>
          </w:tcPr>
          <w:p w14:paraId="4858AD61" w14:textId="317AE383" w:rsidR="007834A1" w:rsidRPr="0000210D" w:rsidRDefault="007834A1" w:rsidP="0047647D">
            <w:pPr>
              <w:spacing w:line="240" w:lineRule="auto"/>
              <w:contextualSpacing/>
              <w:rPr>
                <w:ins w:id="406" w:author="Balneg, Ronald@Energy" w:date="2018-05-16T09:57:00Z"/>
                <w:sz w:val="18"/>
                <w:szCs w:val="18"/>
              </w:rPr>
            </w:pPr>
            <w:ins w:id="407" w:author="Balneg, Ronald@Energy" w:date="2018-05-16T09:57:00Z">
              <w:r w:rsidRPr="0071314E">
                <w:rPr>
                  <w:sz w:val="18"/>
                  <w:szCs w:val="18"/>
                </w:rPr>
                <w:t>&lt;&lt;</w:t>
              </w:r>
            </w:ins>
            <w:ins w:id="408" w:author="Balneg, Ronald@Energy" w:date="2018-05-16T09:58:00Z">
              <w:r w:rsidRPr="0071314E">
                <w:rPr>
                  <w:sz w:val="18"/>
                  <w:szCs w:val="18"/>
                </w:rPr>
                <w:t>Auto populate</w:t>
              </w:r>
            </w:ins>
            <w:ins w:id="409" w:author="Balneg, Ronald@Energy" w:date="2018-05-16T09:57:00Z">
              <w:r w:rsidRPr="0071314E">
                <w:rPr>
                  <w:sz w:val="18"/>
                  <w:szCs w:val="18"/>
                </w:rPr>
                <w:t xml:space="preserve"> from CF1R</w:t>
              </w:r>
            </w:ins>
            <w:ins w:id="410" w:author="Ferris, Todd@Energy" w:date="2018-05-29T09:22:00Z">
              <w:r w:rsidRPr="0000210D">
                <w:rPr>
                  <w:sz w:val="18"/>
                  <w:szCs w:val="18"/>
                </w:rPr>
                <w:t>&gt;&gt;</w:t>
              </w:r>
            </w:ins>
          </w:p>
        </w:tc>
        <w:tc>
          <w:tcPr>
            <w:tcW w:w="1656" w:type="dxa"/>
          </w:tcPr>
          <w:p w14:paraId="0D005076" w14:textId="593F9038" w:rsidR="007834A1" w:rsidRPr="0093681E" w:rsidRDefault="007834A1" w:rsidP="00B528CF">
            <w:pPr>
              <w:spacing w:line="240" w:lineRule="auto"/>
              <w:contextualSpacing/>
              <w:rPr>
                <w:ins w:id="411" w:author="Balneg, Ronald@Energy" w:date="2018-05-16T09:57:00Z"/>
                <w:sz w:val="18"/>
                <w:szCs w:val="18"/>
              </w:rPr>
            </w:pPr>
            <w:ins w:id="412" w:author="Balneg, Ronald@Energy" w:date="2018-05-16T09:57:00Z">
              <w:r w:rsidRPr="0071314E">
                <w:rPr>
                  <w:sz w:val="18"/>
                  <w:szCs w:val="18"/>
                </w:rPr>
                <w:t xml:space="preserve">&lt;&lt;user input, </w:t>
              </w:r>
            </w:ins>
            <w:ins w:id="413" w:author="Balneg, Ronald@Energy" w:date="2018-05-16T09:58:00Z">
              <w:r w:rsidRPr="0071314E">
                <w:rPr>
                  <w:sz w:val="18"/>
                  <w:szCs w:val="18"/>
                </w:rPr>
                <w:t xml:space="preserve">Fan Location, </w:t>
              </w:r>
            </w:ins>
            <w:ins w:id="414" w:author="Balneg, Ronald@Energy" w:date="2018-05-16T09:57:00Z">
              <w:r w:rsidRPr="0093681E">
                <w:rPr>
                  <w:sz w:val="18"/>
                  <w:szCs w:val="18"/>
                </w:rPr>
                <w:t>string&gt;&gt;</w:t>
              </w:r>
            </w:ins>
          </w:p>
        </w:tc>
        <w:tc>
          <w:tcPr>
            <w:tcW w:w="2304" w:type="dxa"/>
          </w:tcPr>
          <w:p w14:paraId="601B79C2" w14:textId="64AB792A" w:rsidR="007834A1" w:rsidRPr="00D27DE4" w:rsidRDefault="007834A1" w:rsidP="00B528CF">
            <w:pPr>
              <w:spacing w:line="240" w:lineRule="auto"/>
              <w:contextualSpacing/>
              <w:rPr>
                <w:ins w:id="415" w:author="Balneg, Ronald@Energy" w:date="2018-05-16T09:57:00Z"/>
                <w:sz w:val="18"/>
                <w:szCs w:val="18"/>
              </w:rPr>
            </w:pPr>
            <w:ins w:id="416" w:author="Balneg, Ronald@Energy" w:date="2018-05-16T09:57:00Z">
              <w:r w:rsidRPr="00D27DE4">
                <w:rPr>
                  <w:sz w:val="18"/>
                  <w:szCs w:val="18"/>
                </w:rPr>
                <w:t>&lt;&lt;user input, WHF Manufacturer Name, string&gt;&gt;</w:t>
              </w:r>
            </w:ins>
          </w:p>
        </w:tc>
        <w:tc>
          <w:tcPr>
            <w:tcW w:w="2304" w:type="dxa"/>
          </w:tcPr>
          <w:p w14:paraId="191AFED7" w14:textId="020F6D86" w:rsidR="007834A1" w:rsidRPr="00D33BC3" w:rsidRDefault="007834A1" w:rsidP="00B528CF">
            <w:pPr>
              <w:spacing w:line="240" w:lineRule="auto"/>
              <w:contextualSpacing/>
              <w:rPr>
                <w:ins w:id="417" w:author="Balneg, Ronald@Energy" w:date="2018-05-16T09:57:00Z"/>
                <w:sz w:val="18"/>
                <w:szCs w:val="18"/>
              </w:rPr>
            </w:pPr>
            <w:ins w:id="418" w:author="Balneg, Ronald@Energy" w:date="2018-05-16T09:58:00Z">
              <w:r w:rsidRPr="00481F75">
                <w:rPr>
                  <w:sz w:val="18"/>
                  <w:szCs w:val="18"/>
                </w:rPr>
                <w:t>&lt;&lt;</w:t>
              </w:r>
            </w:ins>
            <w:ins w:id="419" w:author="Balneg, Ronald@Energy" w:date="2018-05-16T09:59:00Z">
              <w:r w:rsidRPr="00481F75">
                <w:rPr>
                  <w:sz w:val="18"/>
                  <w:szCs w:val="18"/>
                </w:rPr>
                <w:t xml:space="preserve">user input, </w:t>
              </w:r>
            </w:ins>
            <w:ins w:id="420" w:author="Balneg, Ronald@Energy" w:date="2018-05-16T10:00:00Z">
              <w:r w:rsidRPr="00D33BC3">
                <w:rPr>
                  <w:sz w:val="18"/>
                  <w:szCs w:val="18"/>
                </w:rPr>
                <w:t>WHF Model Number, string&gt;&gt;</w:t>
              </w:r>
            </w:ins>
          </w:p>
        </w:tc>
        <w:tc>
          <w:tcPr>
            <w:tcW w:w="1440" w:type="dxa"/>
            <w:tcBorders>
              <w:bottom w:val="single" w:sz="4" w:space="0" w:color="auto"/>
            </w:tcBorders>
          </w:tcPr>
          <w:p w14:paraId="3BAF3F25" w14:textId="4FB616FF" w:rsidR="007834A1" w:rsidRPr="0047647D" w:rsidRDefault="007834A1" w:rsidP="001D48C9">
            <w:pPr>
              <w:spacing w:line="240" w:lineRule="auto"/>
              <w:contextualSpacing/>
              <w:rPr>
                <w:ins w:id="421" w:author="Balneg, Ronald@Energy" w:date="2018-05-16T09:57:00Z"/>
                <w:sz w:val="18"/>
                <w:szCs w:val="18"/>
              </w:rPr>
            </w:pPr>
            <w:ins w:id="422" w:author="Balneg, Ronald@Energy" w:date="2018-05-16T10:00:00Z">
              <w:r w:rsidRPr="003C6F8E">
                <w:rPr>
                  <w:sz w:val="18"/>
                  <w:szCs w:val="18"/>
                </w:rPr>
                <w:t xml:space="preserve">&lt;&lt;user input, WHF Measured Airflow, </w:t>
              </w:r>
            </w:ins>
            <w:r w:rsidRPr="000F5754">
              <w:rPr>
                <w:sz w:val="18"/>
                <w:szCs w:val="18"/>
              </w:rPr>
              <w:t>numeric</w:t>
            </w:r>
            <w:ins w:id="423" w:author="Balneg, Ronald@Energy" w:date="2018-05-16T10:00:00Z">
              <w:r w:rsidRPr="000F5754">
                <w:rPr>
                  <w:sz w:val="18"/>
                  <w:szCs w:val="18"/>
                </w:rPr>
                <w:t>&gt;&gt;</w:t>
              </w:r>
            </w:ins>
          </w:p>
        </w:tc>
        <w:tc>
          <w:tcPr>
            <w:tcW w:w="1435" w:type="dxa"/>
            <w:vMerge w:val="restart"/>
            <w:vAlign w:val="center"/>
          </w:tcPr>
          <w:p w14:paraId="4D163B64" w14:textId="1E997AA2" w:rsidR="007834A1" w:rsidRPr="0093681E" w:rsidRDefault="007834A1">
            <w:pPr>
              <w:spacing w:line="240" w:lineRule="auto"/>
              <w:contextualSpacing/>
              <w:rPr>
                <w:ins w:id="424" w:author="Balneg, Ronald@Energy" w:date="2018-05-16T09:57:00Z"/>
                <w:sz w:val="18"/>
                <w:szCs w:val="18"/>
              </w:rPr>
            </w:pPr>
            <w:ins w:id="425" w:author="Balneg, Ronald@Energy" w:date="2018-05-16T10:01:00Z">
              <w:r w:rsidRPr="00D664B5">
                <w:rPr>
                  <w:sz w:val="18"/>
                  <w:szCs w:val="18"/>
                </w:rPr>
                <w:t>&lt;&lt;user input, WHF</w:t>
              </w:r>
            </w:ins>
            <w:ins w:id="426" w:author="Ferris, Todd@Energy" w:date="2018-05-30T08:38:00Z">
              <w:r w:rsidRPr="005E1CEF">
                <w:rPr>
                  <w:sz w:val="18"/>
                  <w:szCs w:val="18"/>
                </w:rPr>
                <w:t xml:space="preserve"> </w:t>
              </w:r>
            </w:ins>
            <w:ins w:id="427" w:author="Balneg, Ronald@Energy" w:date="2018-05-16T10:01:00Z">
              <w:r w:rsidRPr="0071314E">
                <w:rPr>
                  <w:sz w:val="18"/>
                  <w:szCs w:val="18"/>
                </w:rPr>
                <w:t xml:space="preserve">Measured Watts, </w:t>
              </w:r>
            </w:ins>
            <w:r w:rsidRPr="0093681E">
              <w:rPr>
                <w:sz w:val="18"/>
                <w:szCs w:val="18"/>
              </w:rPr>
              <w:t>numeric</w:t>
            </w:r>
            <w:ins w:id="428" w:author="Balneg, Ronald@Energy" w:date="2018-05-16T10:01:00Z">
              <w:r w:rsidRPr="0093681E">
                <w:rPr>
                  <w:sz w:val="18"/>
                  <w:szCs w:val="18"/>
                </w:rPr>
                <w:t>&gt;&gt;</w:t>
              </w:r>
            </w:ins>
          </w:p>
        </w:tc>
      </w:tr>
      <w:tr w:rsidR="007834A1" w14:paraId="223B4E93" w14:textId="77777777" w:rsidTr="007A411D">
        <w:trPr>
          <w:trHeight w:val="233"/>
          <w:ins w:id="429" w:author="Balneg, Ronald@Energy" w:date="2018-05-16T09:57:00Z"/>
        </w:trPr>
        <w:tc>
          <w:tcPr>
            <w:tcW w:w="1656" w:type="dxa"/>
          </w:tcPr>
          <w:p w14:paraId="0E195037" w14:textId="77777777" w:rsidR="007834A1" w:rsidRPr="0071314E" w:rsidRDefault="007834A1" w:rsidP="00B528CF">
            <w:pPr>
              <w:spacing w:line="240" w:lineRule="auto"/>
              <w:contextualSpacing/>
              <w:rPr>
                <w:ins w:id="430" w:author="Balneg, Ronald@Energy" w:date="2018-05-16T09:57:00Z"/>
                <w:sz w:val="18"/>
                <w:szCs w:val="18"/>
              </w:rPr>
            </w:pPr>
          </w:p>
        </w:tc>
        <w:tc>
          <w:tcPr>
            <w:tcW w:w="1656" w:type="dxa"/>
          </w:tcPr>
          <w:p w14:paraId="7C270221" w14:textId="77777777" w:rsidR="007834A1" w:rsidRPr="0093681E" w:rsidRDefault="007834A1" w:rsidP="00B528CF">
            <w:pPr>
              <w:spacing w:line="240" w:lineRule="auto"/>
              <w:contextualSpacing/>
              <w:rPr>
                <w:ins w:id="431" w:author="Balneg, Ronald@Energy" w:date="2018-05-16T09:57:00Z"/>
                <w:sz w:val="18"/>
                <w:szCs w:val="18"/>
              </w:rPr>
            </w:pPr>
          </w:p>
        </w:tc>
        <w:tc>
          <w:tcPr>
            <w:tcW w:w="2304" w:type="dxa"/>
          </w:tcPr>
          <w:p w14:paraId="7F899602" w14:textId="77777777" w:rsidR="007834A1" w:rsidRPr="00D27DE4" w:rsidRDefault="007834A1" w:rsidP="00B528CF">
            <w:pPr>
              <w:spacing w:line="240" w:lineRule="auto"/>
              <w:contextualSpacing/>
              <w:rPr>
                <w:ins w:id="432" w:author="Balneg, Ronald@Energy" w:date="2018-05-16T09:57:00Z"/>
                <w:sz w:val="18"/>
                <w:szCs w:val="18"/>
              </w:rPr>
            </w:pPr>
          </w:p>
        </w:tc>
        <w:tc>
          <w:tcPr>
            <w:tcW w:w="2304" w:type="dxa"/>
          </w:tcPr>
          <w:p w14:paraId="5C4CCBD4" w14:textId="77777777" w:rsidR="007834A1" w:rsidRPr="00481F75" w:rsidRDefault="007834A1" w:rsidP="00B528CF">
            <w:pPr>
              <w:spacing w:line="240" w:lineRule="auto"/>
              <w:contextualSpacing/>
              <w:rPr>
                <w:ins w:id="433" w:author="Balneg, Ronald@Energy" w:date="2018-05-16T09:57:00Z"/>
                <w:sz w:val="18"/>
                <w:szCs w:val="18"/>
              </w:rPr>
            </w:pPr>
          </w:p>
        </w:tc>
        <w:tc>
          <w:tcPr>
            <w:tcW w:w="1440" w:type="dxa"/>
            <w:tcBorders>
              <w:top w:val="single" w:sz="4" w:space="0" w:color="auto"/>
              <w:bottom w:val="single" w:sz="4" w:space="0" w:color="auto"/>
            </w:tcBorders>
          </w:tcPr>
          <w:p w14:paraId="09345CA9" w14:textId="77777777" w:rsidR="007834A1" w:rsidRPr="00D33BC3" w:rsidRDefault="007834A1" w:rsidP="00B528CF">
            <w:pPr>
              <w:spacing w:line="240" w:lineRule="auto"/>
              <w:contextualSpacing/>
              <w:rPr>
                <w:ins w:id="434" w:author="Balneg, Ronald@Energy" w:date="2018-05-16T09:57:00Z"/>
                <w:sz w:val="18"/>
                <w:szCs w:val="18"/>
              </w:rPr>
            </w:pPr>
          </w:p>
        </w:tc>
        <w:tc>
          <w:tcPr>
            <w:tcW w:w="1435" w:type="dxa"/>
            <w:vMerge/>
          </w:tcPr>
          <w:p w14:paraId="38D36E4D" w14:textId="77777777" w:rsidR="007834A1" w:rsidRPr="000F5754" w:rsidRDefault="007834A1" w:rsidP="00B528CF">
            <w:pPr>
              <w:spacing w:line="240" w:lineRule="auto"/>
              <w:contextualSpacing/>
              <w:rPr>
                <w:ins w:id="435" w:author="Balneg, Ronald@Energy" w:date="2018-05-16T09:57:00Z"/>
                <w:sz w:val="18"/>
                <w:szCs w:val="18"/>
              </w:rPr>
            </w:pPr>
          </w:p>
        </w:tc>
      </w:tr>
      <w:tr w:rsidR="007834A1" w14:paraId="3CEF0969" w14:textId="77777777" w:rsidTr="007A411D">
        <w:trPr>
          <w:ins w:id="436" w:author="Balneg, Ronald@Energy" w:date="2018-05-16T09:57:00Z"/>
        </w:trPr>
        <w:tc>
          <w:tcPr>
            <w:tcW w:w="1656" w:type="dxa"/>
          </w:tcPr>
          <w:p w14:paraId="584225A2" w14:textId="77777777" w:rsidR="007834A1" w:rsidRPr="0071314E" w:rsidRDefault="007834A1" w:rsidP="00B528CF">
            <w:pPr>
              <w:spacing w:line="240" w:lineRule="auto"/>
              <w:contextualSpacing/>
              <w:rPr>
                <w:ins w:id="437" w:author="Balneg, Ronald@Energy" w:date="2018-05-16T09:57:00Z"/>
                <w:sz w:val="18"/>
                <w:szCs w:val="18"/>
              </w:rPr>
            </w:pPr>
          </w:p>
        </w:tc>
        <w:tc>
          <w:tcPr>
            <w:tcW w:w="1656" w:type="dxa"/>
          </w:tcPr>
          <w:p w14:paraId="7CAA9595" w14:textId="77777777" w:rsidR="007834A1" w:rsidRPr="0093681E" w:rsidRDefault="007834A1" w:rsidP="00B528CF">
            <w:pPr>
              <w:spacing w:line="240" w:lineRule="auto"/>
              <w:contextualSpacing/>
              <w:rPr>
                <w:ins w:id="438" w:author="Balneg, Ronald@Energy" w:date="2018-05-16T09:57:00Z"/>
                <w:sz w:val="18"/>
                <w:szCs w:val="18"/>
              </w:rPr>
            </w:pPr>
          </w:p>
        </w:tc>
        <w:tc>
          <w:tcPr>
            <w:tcW w:w="2304" w:type="dxa"/>
          </w:tcPr>
          <w:p w14:paraId="37397E40" w14:textId="77777777" w:rsidR="007834A1" w:rsidRPr="00D27DE4" w:rsidRDefault="007834A1" w:rsidP="00B528CF">
            <w:pPr>
              <w:spacing w:line="240" w:lineRule="auto"/>
              <w:contextualSpacing/>
              <w:rPr>
                <w:ins w:id="439" w:author="Balneg, Ronald@Energy" w:date="2018-05-16T09:57:00Z"/>
                <w:sz w:val="18"/>
                <w:szCs w:val="18"/>
              </w:rPr>
            </w:pPr>
          </w:p>
        </w:tc>
        <w:tc>
          <w:tcPr>
            <w:tcW w:w="2304" w:type="dxa"/>
          </w:tcPr>
          <w:p w14:paraId="33AD2050" w14:textId="77777777" w:rsidR="007834A1" w:rsidRPr="00481F75" w:rsidRDefault="007834A1" w:rsidP="00B528CF">
            <w:pPr>
              <w:spacing w:line="240" w:lineRule="auto"/>
              <w:contextualSpacing/>
              <w:rPr>
                <w:ins w:id="440" w:author="Balneg, Ronald@Energy" w:date="2018-05-16T09:57:00Z"/>
                <w:sz w:val="18"/>
                <w:szCs w:val="18"/>
              </w:rPr>
            </w:pPr>
          </w:p>
        </w:tc>
        <w:tc>
          <w:tcPr>
            <w:tcW w:w="1440" w:type="dxa"/>
            <w:tcBorders>
              <w:top w:val="single" w:sz="4" w:space="0" w:color="auto"/>
            </w:tcBorders>
          </w:tcPr>
          <w:p w14:paraId="13BD6658" w14:textId="77777777" w:rsidR="007834A1" w:rsidRPr="00D33BC3" w:rsidRDefault="007834A1" w:rsidP="00B528CF">
            <w:pPr>
              <w:spacing w:line="240" w:lineRule="auto"/>
              <w:contextualSpacing/>
              <w:rPr>
                <w:ins w:id="441" w:author="Balneg, Ronald@Energy" w:date="2018-05-16T09:57:00Z"/>
                <w:sz w:val="18"/>
                <w:szCs w:val="18"/>
              </w:rPr>
            </w:pPr>
          </w:p>
        </w:tc>
        <w:tc>
          <w:tcPr>
            <w:tcW w:w="1435" w:type="dxa"/>
            <w:vMerge/>
          </w:tcPr>
          <w:p w14:paraId="640C0A2B" w14:textId="77777777" w:rsidR="007834A1" w:rsidRPr="000F5754" w:rsidRDefault="007834A1" w:rsidP="00B528CF">
            <w:pPr>
              <w:spacing w:line="240" w:lineRule="auto"/>
              <w:contextualSpacing/>
              <w:rPr>
                <w:ins w:id="442" w:author="Balneg, Ronald@Energy" w:date="2018-05-16T09:57:00Z"/>
                <w:sz w:val="18"/>
                <w:szCs w:val="18"/>
              </w:rPr>
            </w:pPr>
          </w:p>
        </w:tc>
      </w:tr>
    </w:tbl>
    <w:p w14:paraId="6C5C32D7" w14:textId="77777777" w:rsidR="00D47A58" w:rsidRPr="005E1CEF" w:rsidRDefault="00D47A58" w:rsidP="00F85ED7">
      <w:pPr>
        <w:spacing w:after="0" w:line="240" w:lineRule="auto"/>
        <w:rPr>
          <w:ins w:id="443" w:author="Balneg, Ronald@Energy" w:date="2018-05-16T09:54:00Z"/>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4646"/>
        <w:gridCol w:w="5554"/>
      </w:tblGrid>
      <w:tr w:rsidR="00F85ED7" w:rsidRPr="0000210D" w14:paraId="46D5A679" w14:textId="77777777" w:rsidTr="008875CD">
        <w:trPr>
          <w:trHeight w:val="158"/>
        </w:trPr>
        <w:tc>
          <w:tcPr>
            <w:tcW w:w="10795" w:type="dxa"/>
            <w:gridSpan w:val="3"/>
            <w:vAlign w:val="center"/>
          </w:tcPr>
          <w:p w14:paraId="46D5A678" w14:textId="61A67A36" w:rsidR="00F85ED7" w:rsidRPr="0000210D" w:rsidRDefault="004C5B47" w:rsidP="00FF77DD">
            <w:pPr>
              <w:spacing w:after="0" w:line="240" w:lineRule="auto"/>
              <w:rPr>
                <w:rFonts w:asciiTheme="minorHAnsi" w:hAnsiTheme="minorHAnsi"/>
                <w:b/>
                <w:sz w:val="18"/>
                <w:szCs w:val="18"/>
              </w:rPr>
            </w:pPr>
            <w:ins w:id="444" w:author="Balneg, Ronald@Energy" w:date="2018-05-11T13:32:00Z">
              <w:r w:rsidRPr="005E1CEF">
                <w:rPr>
                  <w:rFonts w:asciiTheme="minorHAnsi" w:hAnsiTheme="minorHAnsi"/>
                  <w:b/>
                  <w:sz w:val="18"/>
                  <w:szCs w:val="18"/>
                </w:rPr>
                <w:t>C</w:t>
              </w:r>
            </w:ins>
            <w:r w:rsidR="00F85ED7" w:rsidRPr="005E1CEF">
              <w:rPr>
                <w:rFonts w:asciiTheme="minorHAnsi" w:hAnsiTheme="minorHAnsi"/>
                <w:b/>
                <w:sz w:val="18"/>
                <w:szCs w:val="18"/>
              </w:rPr>
              <w:t xml:space="preserve">. Whole House Fan </w:t>
            </w:r>
            <w:r w:rsidR="001F62B7" w:rsidRPr="005E1CEF">
              <w:rPr>
                <w:rFonts w:asciiTheme="minorHAnsi" w:hAnsiTheme="minorHAnsi"/>
                <w:b/>
                <w:sz w:val="18"/>
                <w:szCs w:val="18"/>
              </w:rPr>
              <w:t>C</w:t>
            </w:r>
            <w:r w:rsidR="00F85ED7" w:rsidRPr="005E1CEF">
              <w:rPr>
                <w:rFonts w:asciiTheme="minorHAnsi" w:hAnsiTheme="minorHAnsi"/>
                <w:b/>
                <w:sz w:val="18"/>
                <w:szCs w:val="18"/>
              </w:rPr>
              <w:t xml:space="preserve">ompliance </w:t>
            </w:r>
            <w:r w:rsidR="001F62B7" w:rsidRPr="005E1CEF">
              <w:rPr>
                <w:rFonts w:asciiTheme="minorHAnsi" w:hAnsiTheme="minorHAnsi"/>
                <w:b/>
                <w:sz w:val="18"/>
                <w:szCs w:val="18"/>
              </w:rPr>
              <w:t>C</w:t>
            </w:r>
            <w:r w:rsidR="00F85ED7" w:rsidRPr="005E1CEF">
              <w:rPr>
                <w:rFonts w:asciiTheme="minorHAnsi" w:hAnsiTheme="minorHAnsi"/>
                <w:b/>
                <w:sz w:val="18"/>
                <w:szCs w:val="18"/>
              </w:rPr>
              <w:t>alculations</w:t>
            </w:r>
          </w:p>
        </w:tc>
      </w:tr>
      <w:tr w:rsidR="00F85ED7" w:rsidRPr="0000210D" w14:paraId="46D5A681" w14:textId="77777777" w:rsidTr="008875CD">
        <w:tblPrEx>
          <w:tblCellMar>
            <w:left w:w="115" w:type="dxa"/>
            <w:right w:w="115" w:type="dxa"/>
          </w:tblCellMar>
        </w:tblPrEx>
        <w:trPr>
          <w:trHeight w:val="144"/>
        </w:trPr>
        <w:tc>
          <w:tcPr>
            <w:tcW w:w="595" w:type="dxa"/>
            <w:vAlign w:val="center"/>
          </w:tcPr>
          <w:p w14:paraId="46D5A67E" w14:textId="035CAEEA" w:rsidR="00F85ED7" w:rsidRPr="0000210D" w:rsidRDefault="004C602E" w:rsidP="00103E04">
            <w:pPr>
              <w:spacing w:after="0" w:line="240" w:lineRule="auto"/>
              <w:jc w:val="center"/>
              <w:rPr>
                <w:rFonts w:asciiTheme="minorHAnsi" w:hAnsiTheme="minorHAnsi"/>
                <w:sz w:val="18"/>
                <w:szCs w:val="18"/>
              </w:rPr>
            </w:pPr>
            <w:ins w:id="445" w:author="Balneg, Ronald@Energy" w:date="2018-05-10T10:39:00Z">
              <w:r w:rsidRPr="0000210D">
                <w:rPr>
                  <w:rFonts w:asciiTheme="minorHAnsi" w:hAnsiTheme="minorHAnsi"/>
                  <w:sz w:val="18"/>
                  <w:szCs w:val="18"/>
                </w:rPr>
                <w:t>01</w:t>
              </w:r>
            </w:ins>
          </w:p>
        </w:tc>
        <w:tc>
          <w:tcPr>
            <w:tcW w:w="4646" w:type="dxa"/>
            <w:vAlign w:val="center"/>
          </w:tcPr>
          <w:p w14:paraId="46D5A67F" w14:textId="1A0F3DE4" w:rsidR="00F85ED7" w:rsidRPr="0000210D" w:rsidRDefault="0056031D" w:rsidP="00FF77DD">
            <w:pPr>
              <w:spacing w:after="0" w:line="240" w:lineRule="auto"/>
              <w:rPr>
                <w:rFonts w:asciiTheme="minorHAnsi" w:hAnsiTheme="minorHAnsi"/>
                <w:sz w:val="18"/>
                <w:szCs w:val="18"/>
              </w:rPr>
            </w:pPr>
            <w:r w:rsidRPr="0000210D">
              <w:rPr>
                <w:rFonts w:asciiTheme="minorHAnsi" w:hAnsiTheme="minorHAnsi"/>
                <w:sz w:val="18"/>
                <w:szCs w:val="18"/>
              </w:rPr>
              <w:t>Required CFM</w:t>
            </w:r>
          </w:p>
        </w:tc>
        <w:tc>
          <w:tcPr>
            <w:tcW w:w="5554" w:type="dxa"/>
            <w:vAlign w:val="center"/>
          </w:tcPr>
          <w:p w14:paraId="46D5A680" w14:textId="0AF67BAF" w:rsidR="00F85ED7" w:rsidRPr="0000210D" w:rsidDel="00B82A05" w:rsidRDefault="00E46989" w:rsidP="00D1519F">
            <w:pPr>
              <w:spacing w:after="0" w:line="240" w:lineRule="auto"/>
              <w:rPr>
                <w:rFonts w:asciiTheme="minorHAnsi" w:hAnsiTheme="minorHAnsi"/>
                <w:sz w:val="18"/>
                <w:szCs w:val="18"/>
              </w:rPr>
            </w:pPr>
            <w:ins w:id="446" w:author="Ferris, Todd@Energy" w:date="2018-05-29T10:25:00Z">
              <w:r w:rsidRPr="0071314E">
                <w:rPr>
                  <w:sz w:val="18"/>
                  <w:szCs w:val="18"/>
                </w:rPr>
                <w:t>&lt;&lt;</w:t>
              </w:r>
              <w:r w:rsidRPr="0000210D">
                <w:rPr>
                  <w:sz w:val="18"/>
                  <w:szCs w:val="18"/>
                </w:rPr>
                <w:t xml:space="preserve"> auto filled text:  Reference from CF1R&gt;&gt;</w:t>
              </w:r>
            </w:ins>
          </w:p>
        </w:tc>
      </w:tr>
      <w:tr w:rsidR="00F85ED7" w:rsidRPr="0000210D" w14:paraId="46D5A685" w14:textId="77777777" w:rsidTr="008875CD">
        <w:tblPrEx>
          <w:tblCellMar>
            <w:left w:w="115" w:type="dxa"/>
            <w:right w:w="115" w:type="dxa"/>
          </w:tblCellMar>
        </w:tblPrEx>
        <w:trPr>
          <w:trHeight w:val="144"/>
        </w:trPr>
        <w:tc>
          <w:tcPr>
            <w:tcW w:w="595" w:type="dxa"/>
            <w:vAlign w:val="center"/>
          </w:tcPr>
          <w:p w14:paraId="46D5A682" w14:textId="7D0F2D90" w:rsidR="00F85ED7" w:rsidRPr="0000210D" w:rsidRDefault="004C602E" w:rsidP="00103E04">
            <w:pPr>
              <w:spacing w:after="0" w:line="240" w:lineRule="auto"/>
              <w:jc w:val="center"/>
              <w:rPr>
                <w:rFonts w:asciiTheme="minorHAnsi" w:hAnsiTheme="minorHAnsi"/>
                <w:sz w:val="18"/>
                <w:szCs w:val="18"/>
              </w:rPr>
            </w:pPr>
            <w:ins w:id="447" w:author="Balneg, Ronald@Energy" w:date="2018-05-10T10:39:00Z">
              <w:r w:rsidRPr="0000210D">
                <w:rPr>
                  <w:rFonts w:asciiTheme="minorHAnsi" w:hAnsiTheme="minorHAnsi"/>
                  <w:sz w:val="18"/>
                  <w:szCs w:val="18"/>
                </w:rPr>
                <w:t>02</w:t>
              </w:r>
            </w:ins>
          </w:p>
        </w:tc>
        <w:tc>
          <w:tcPr>
            <w:tcW w:w="4646" w:type="dxa"/>
            <w:vAlign w:val="center"/>
          </w:tcPr>
          <w:p w14:paraId="46D5A683" w14:textId="04DE84ED" w:rsidR="00F85ED7" w:rsidRPr="0000210D" w:rsidRDefault="0056031D" w:rsidP="00FF77DD">
            <w:pPr>
              <w:spacing w:after="0" w:line="240" w:lineRule="auto"/>
              <w:rPr>
                <w:rFonts w:asciiTheme="minorHAnsi" w:hAnsiTheme="minorHAnsi"/>
                <w:sz w:val="18"/>
                <w:szCs w:val="18"/>
              </w:rPr>
            </w:pPr>
            <w:ins w:id="448" w:author="Balneg, Ronald@Energy" w:date="2018-05-10T09:55:00Z">
              <w:r w:rsidRPr="0000210D">
                <w:rPr>
                  <w:rFonts w:asciiTheme="minorHAnsi" w:hAnsiTheme="minorHAnsi"/>
                  <w:sz w:val="18"/>
                  <w:szCs w:val="18"/>
                </w:rPr>
                <w:t>Installed CFM</w:t>
              </w:r>
            </w:ins>
          </w:p>
        </w:tc>
        <w:tc>
          <w:tcPr>
            <w:tcW w:w="5554" w:type="dxa"/>
            <w:vAlign w:val="center"/>
          </w:tcPr>
          <w:p w14:paraId="46D5A684" w14:textId="41C6D8C7" w:rsidR="00F85ED7" w:rsidRPr="0000210D" w:rsidRDefault="00F85ED7" w:rsidP="007834A1">
            <w:pPr>
              <w:spacing w:after="0" w:line="240" w:lineRule="auto"/>
              <w:rPr>
                <w:rFonts w:asciiTheme="minorHAnsi" w:hAnsiTheme="minorHAnsi"/>
                <w:sz w:val="18"/>
                <w:szCs w:val="18"/>
              </w:rPr>
            </w:pPr>
            <w:r w:rsidRPr="0000210D">
              <w:rPr>
                <w:rFonts w:asciiTheme="minorHAnsi" w:hAnsiTheme="minorHAnsi"/>
                <w:sz w:val="18"/>
                <w:szCs w:val="18"/>
              </w:rPr>
              <w:t>&lt;&lt;</w:t>
            </w:r>
            <w:ins w:id="449" w:author="Ferris, Todd@Energy" w:date="2018-05-31T14:02:00Z">
              <w:r w:rsidR="005E1204" w:rsidRPr="00B434AE">
                <w:rPr>
                  <w:rFonts w:asciiTheme="minorHAnsi" w:hAnsiTheme="minorHAnsi"/>
                  <w:sz w:val="18"/>
                  <w:szCs w:val="18"/>
                </w:rPr>
                <w:t xml:space="preserve">calculated field: sum </w:t>
              </w:r>
              <w:r w:rsidR="005E1204" w:rsidRPr="00FD0235">
                <w:rPr>
                  <w:rFonts w:asciiTheme="minorHAnsi" w:hAnsiTheme="minorHAnsi"/>
                  <w:sz w:val="18"/>
                  <w:szCs w:val="18"/>
                </w:rPr>
                <w:t>of all</w:t>
              </w:r>
              <w:r w:rsidR="005E1204" w:rsidRPr="00A060CA">
                <w:rPr>
                  <w:rFonts w:asciiTheme="minorHAnsi" w:hAnsiTheme="minorHAnsi"/>
                  <w:i/>
                  <w:sz w:val="18"/>
                  <w:szCs w:val="18"/>
                </w:rPr>
                <w:t xml:space="preserve"> WHF Measured Airflow (CFM)</w:t>
              </w:r>
              <w:r w:rsidR="005E1204" w:rsidRPr="00B434AE">
                <w:rPr>
                  <w:rFonts w:asciiTheme="minorHAnsi" w:hAnsiTheme="minorHAnsi"/>
                  <w:sz w:val="18"/>
                  <w:szCs w:val="18"/>
                </w:rPr>
                <w:t xml:space="preserve"> values </w:t>
              </w:r>
              <w:r w:rsidR="005E1204">
                <w:rPr>
                  <w:rFonts w:asciiTheme="minorHAnsi" w:hAnsiTheme="minorHAnsi"/>
                  <w:sz w:val="18"/>
                  <w:szCs w:val="18"/>
                </w:rPr>
                <w:t>from</w:t>
              </w:r>
            </w:ins>
            <w:ins w:id="450" w:author="Ferris, Todd@Energy" w:date="2018-06-04T09:23:00Z">
              <w:r w:rsidR="00864FF3">
                <w:rPr>
                  <w:rFonts w:asciiTheme="minorHAnsi" w:hAnsiTheme="minorHAnsi"/>
                  <w:sz w:val="18"/>
                  <w:szCs w:val="18"/>
                </w:rPr>
                <w:t xml:space="preserve"> Table</w:t>
              </w:r>
            </w:ins>
            <w:ins w:id="451" w:author="Ferris, Todd@Energy" w:date="2018-05-31T14:02:00Z">
              <w:r w:rsidR="005E1204" w:rsidRPr="00864FF3">
                <w:rPr>
                  <w:rFonts w:asciiTheme="minorHAnsi" w:hAnsiTheme="minorHAnsi"/>
                  <w:sz w:val="18"/>
                  <w:szCs w:val="18"/>
                </w:rPr>
                <w:t xml:space="preserve"> </w:t>
              </w:r>
              <w:r w:rsidR="005E1204" w:rsidRPr="005E1CEF">
                <w:rPr>
                  <w:rFonts w:asciiTheme="minorHAnsi" w:hAnsiTheme="minorHAnsi"/>
                  <w:sz w:val="18"/>
                  <w:szCs w:val="18"/>
                </w:rPr>
                <w:t>B</w:t>
              </w:r>
            </w:ins>
            <w:r w:rsidRPr="0000210D">
              <w:rPr>
                <w:rFonts w:asciiTheme="minorHAnsi" w:hAnsiTheme="minorHAnsi"/>
                <w:sz w:val="18"/>
                <w:szCs w:val="18"/>
              </w:rPr>
              <w:t>&gt;&gt;</w:t>
            </w:r>
          </w:p>
        </w:tc>
      </w:tr>
      <w:tr w:rsidR="00F85ED7" w:rsidRPr="0000210D" w14:paraId="46D5A689" w14:textId="77777777" w:rsidTr="008875CD">
        <w:tblPrEx>
          <w:tblCellMar>
            <w:left w:w="115" w:type="dxa"/>
            <w:right w:w="115" w:type="dxa"/>
          </w:tblCellMar>
        </w:tblPrEx>
        <w:trPr>
          <w:trHeight w:val="144"/>
        </w:trPr>
        <w:tc>
          <w:tcPr>
            <w:tcW w:w="595" w:type="dxa"/>
            <w:vAlign w:val="center"/>
          </w:tcPr>
          <w:p w14:paraId="46D5A686" w14:textId="37BF5E56" w:rsidR="00F85ED7" w:rsidRPr="0000210D" w:rsidRDefault="00F85ED7" w:rsidP="00103E04">
            <w:pPr>
              <w:spacing w:after="0" w:line="240" w:lineRule="auto"/>
              <w:jc w:val="center"/>
              <w:rPr>
                <w:rFonts w:asciiTheme="minorHAnsi" w:hAnsiTheme="minorHAnsi"/>
                <w:sz w:val="18"/>
                <w:szCs w:val="18"/>
              </w:rPr>
            </w:pPr>
            <w:r w:rsidRPr="0000210D">
              <w:rPr>
                <w:rFonts w:asciiTheme="minorHAnsi" w:hAnsiTheme="minorHAnsi"/>
                <w:sz w:val="18"/>
                <w:szCs w:val="18"/>
              </w:rPr>
              <w:t>0</w:t>
            </w:r>
            <w:ins w:id="452" w:author="Ferris, Todd@Energy" w:date="2018-05-21T14:07:00Z">
              <w:r w:rsidR="00D1519F" w:rsidRPr="0000210D">
                <w:rPr>
                  <w:rFonts w:asciiTheme="minorHAnsi" w:hAnsiTheme="minorHAnsi"/>
                  <w:sz w:val="18"/>
                  <w:szCs w:val="18"/>
                </w:rPr>
                <w:t>3</w:t>
              </w:r>
            </w:ins>
          </w:p>
        </w:tc>
        <w:tc>
          <w:tcPr>
            <w:tcW w:w="4646" w:type="dxa"/>
            <w:vAlign w:val="center"/>
          </w:tcPr>
          <w:p w14:paraId="46D5A687" w14:textId="6849B89E" w:rsidR="00F85ED7" w:rsidRPr="0000210D" w:rsidRDefault="00AD1F69" w:rsidP="00FF77DD">
            <w:pPr>
              <w:spacing w:after="0" w:line="240" w:lineRule="auto"/>
              <w:rPr>
                <w:rFonts w:asciiTheme="minorHAnsi" w:hAnsiTheme="minorHAnsi"/>
                <w:sz w:val="18"/>
                <w:szCs w:val="18"/>
              </w:rPr>
            </w:pPr>
            <w:ins w:id="453" w:author="Balneg, Ronald@Energy" w:date="2018-05-10T10:15:00Z">
              <w:r w:rsidRPr="0000210D">
                <w:rPr>
                  <w:rFonts w:asciiTheme="minorHAnsi" w:hAnsiTheme="minorHAnsi"/>
                  <w:sz w:val="18"/>
                  <w:szCs w:val="18"/>
                </w:rPr>
                <w:t>Required Fan Efficacy (Watts/CFM)</w:t>
              </w:r>
            </w:ins>
          </w:p>
        </w:tc>
        <w:tc>
          <w:tcPr>
            <w:tcW w:w="5554" w:type="dxa"/>
            <w:vAlign w:val="center"/>
          </w:tcPr>
          <w:p w14:paraId="46D5A688" w14:textId="5ADA8078" w:rsidR="00F85ED7" w:rsidRPr="0000210D" w:rsidRDefault="00E46989" w:rsidP="00AD1F69">
            <w:pPr>
              <w:spacing w:after="0" w:line="240" w:lineRule="auto"/>
              <w:rPr>
                <w:rFonts w:asciiTheme="minorHAnsi" w:hAnsiTheme="minorHAnsi"/>
                <w:sz w:val="18"/>
                <w:szCs w:val="18"/>
              </w:rPr>
            </w:pPr>
            <w:ins w:id="454" w:author="Ferris, Todd@Energy" w:date="2018-05-29T10:25:00Z">
              <w:r w:rsidRPr="0071314E">
                <w:rPr>
                  <w:sz w:val="18"/>
                  <w:szCs w:val="18"/>
                </w:rPr>
                <w:t>&lt;&lt;</w:t>
              </w:r>
              <w:r w:rsidRPr="0000210D">
                <w:rPr>
                  <w:sz w:val="18"/>
                  <w:szCs w:val="18"/>
                </w:rPr>
                <w:t xml:space="preserve"> auto filled text:  Reference from CF1R&gt;&gt;</w:t>
              </w:r>
            </w:ins>
          </w:p>
        </w:tc>
      </w:tr>
      <w:tr w:rsidR="00F85ED7" w:rsidRPr="0000210D" w14:paraId="46D5A68D" w14:textId="77777777" w:rsidTr="008875CD">
        <w:tblPrEx>
          <w:tblCellMar>
            <w:left w:w="115" w:type="dxa"/>
            <w:right w:w="115" w:type="dxa"/>
          </w:tblCellMar>
        </w:tblPrEx>
        <w:trPr>
          <w:trHeight w:val="144"/>
        </w:trPr>
        <w:tc>
          <w:tcPr>
            <w:tcW w:w="595" w:type="dxa"/>
            <w:vAlign w:val="center"/>
          </w:tcPr>
          <w:p w14:paraId="46D5A68A" w14:textId="69E6D788" w:rsidR="00F85ED7" w:rsidRPr="0000210D" w:rsidRDefault="00F85ED7" w:rsidP="00D1519F">
            <w:pPr>
              <w:spacing w:after="0" w:line="240" w:lineRule="auto"/>
              <w:jc w:val="center"/>
              <w:rPr>
                <w:rFonts w:asciiTheme="minorHAnsi" w:hAnsiTheme="minorHAnsi"/>
                <w:sz w:val="18"/>
                <w:szCs w:val="18"/>
              </w:rPr>
            </w:pPr>
            <w:r w:rsidRPr="0000210D">
              <w:rPr>
                <w:rFonts w:asciiTheme="minorHAnsi" w:hAnsiTheme="minorHAnsi"/>
                <w:sz w:val="18"/>
                <w:szCs w:val="18"/>
              </w:rPr>
              <w:t>0</w:t>
            </w:r>
            <w:ins w:id="455" w:author="Ferris, Todd@Energy" w:date="2018-05-21T14:07:00Z">
              <w:r w:rsidR="00D1519F" w:rsidRPr="0000210D">
                <w:rPr>
                  <w:rFonts w:asciiTheme="minorHAnsi" w:hAnsiTheme="minorHAnsi"/>
                  <w:sz w:val="18"/>
                  <w:szCs w:val="18"/>
                </w:rPr>
                <w:t>4</w:t>
              </w:r>
            </w:ins>
          </w:p>
        </w:tc>
        <w:tc>
          <w:tcPr>
            <w:tcW w:w="4646" w:type="dxa"/>
            <w:vAlign w:val="center"/>
          </w:tcPr>
          <w:p w14:paraId="46D5A68B" w14:textId="05D86D02" w:rsidR="00F85ED7" w:rsidRPr="0000210D" w:rsidRDefault="00AD1F69" w:rsidP="00103E04">
            <w:pPr>
              <w:spacing w:after="0" w:line="240" w:lineRule="auto"/>
              <w:rPr>
                <w:rFonts w:asciiTheme="minorHAnsi" w:hAnsiTheme="minorHAnsi"/>
                <w:sz w:val="18"/>
                <w:szCs w:val="18"/>
              </w:rPr>
            </w:pPr>
            <w:ins w:id="456" w:author="Balneg, Ronald@Energy" w:date="2018-05-10T10:15:00Z">
              <w:r w:rsidRPr="0000210D">
                <w:rPr>
                  <w:rFonts w:asciiTheme="minorHAnsi" w:hAnsiTheme="minorHAnsi"/>
                  <w:sz w:val="18"/>
                  <w:szCs w:val="18"/>
                </w:rPr>
                <w:t>Installed Fan Efficacy (Watts/CFM)</w:t>
              </w:r>
            </w:ins>
          </w:p>
        </w:tc>
        <w:tc>
          <w:tcPr>
            <w:tcW w:w="5554" w:type="dxa"/>
            <w:vAlign w:val="center"/>
          </w:tcPr>
          <w:p w14:paraId="46D5A68C" w14:textId="1F5CD69C" w:rsidR="00F85ED7" w:rsidRPr="0000210D" w:rsidRDefault="00F85ED7" w:rsidP="00890E1F">
            <w:pPr>
              <w:spacing w:after="0" w:line="240" w:lineRule="auto"/>
              <w:rPr>
                <w:rFonts w:asciiTheme="minorHAnsi" w:hAnsiTheme="minorHAnsi"/>
                <w:sz w:val="18"/>
                <w:szCs w:val="18"/>
              </w:rPr>
            </w:pPr>
            <w:r w:rsidRPr="0000210D">
              <w:rPr>
                <w:rFonts w:asciiTheme="minorHAnsi" w:hAnsiTheme="minorHAnsi"/>
                <w:sz w:val="18"/>
                <w:szCs w:val="18"/>
              </w:rPr>
              <w:t>&lt;&lt;</w:t>
            </w:r>
            <w:ins w:id="457" w:author="Ferris, Todd@Energy" w:date="2018-05-31T14:04:00Z">
              <w:r w:rsidR="008C6AF4">
                <w:rPr>
                  <w:rFonts w:asciiTheme="minorHAnsi" w:hAnsiTheme="minorHAnsi"/>
                  <w:sz w:val="18"/>
                  <w:szCs w:val="18"/>
                </w:rPr>
                <w:t>calculated field: (</w:t>
              </w:r>
              <w:r w:rsidR="008C6AF4">
                <w:rPr>
                  <w:rFonts w:asciiTheme="minorHAnsi" w:hAnsiTheme="minorHAnsi"/>
                  <w:i/>
                  <w:sz w:val="18"/>
                  <w:szCs w:val="18"/>
                </w:rPr>
                <w:t>WHF</w:t>
              </w:r>
            </w:ins>
            <w:r w:rsidR="00495D3F">
              <w:rPr>
                <w:rFonts w:asciiTheme="minorHAnsi" w:hAnsiTheme="minorHAnsi"/>
                <w:i/>
                <w:sz w:val="18"/>
                <w:szCs w:val="18"/>
              </w:rPr>
              <w:t xml:space="preserve"> </w:t>
            </w:r>
            <w:ins w:id="458" w:author="Ferris, Todd@Energy" w:date="2018-05-31T14:04:00Z">
              <w:r w:rsidR="008C6AF4">
                <w:rPr>
                  <w:rFonts w:asciiTheme="minorHAnsi" w:hAnsiTheme="minorHAnsi"/>
                  <w:i/>
                  <w:sz w:val="18"/>
                  <w:szCs w:val="18"/>
                </w:rPr>
                <w:t xml:space="preserve">Measured </w:t>
              </w:r>
            </w:ins>
            <w:ins w:id="459" w:author="Ferris, Todd@Energy" w:date="2018-06-04T09:24:00Z">
              <w:r w:rsidR="00864FF3">
                <w:rPr>
                  <w:rFonts w:asciiTheme="minorHAnsi" w:hAnsiTheme="minorHAnsi"/>
                  <w:i/>
                  <w:sz w:val="18"/>
                  <w:szCs w:val="18"/>
                </w:rPr>
                <w:t>Watts</w:t>
              </w:r>
            </w:ins>
            <w:ins w:id="460" w:author="Ferris, Todd@Energy" w:date="2018-05-31T14:04:00Z">
              <w:r w:rsidR="008C6AF4">
                <w:rPr>
                  <w:rFonts w:asciiTheme="minorHAnsi" w:hAnsiTheme="minorHAnsi"/>
                  <w:sz w:val="18"/>
                  <w:szCs w:val="18"/>
                </w:rPr>
                <w:t xml:space="preserve"> value from </w:t>
              </w:r>
            </w:ins>
            <w:ins w:id="461" w:author="Ferris, Todd@Energy" w:date="2018-06-04T09:25:00Z">
              <w:r w:rsidR="00864FF3">
                <w:rPr>
                  <w:rFonts w:asciiTheme="minorHAnsi" w:hAnsiTheme="minorHAnsi"/>
                  <w:sz w:val="18"/>
                  <w:szCs w:val="18"/>
                </w:rPr>
                <w:t xml:space="preserve">Table </w:t>
              </w:r>
            </w:ins>
            <w:ins w:id="462" w:author="Ferris, Todd@Energy" w:date="2018-05-31T14:04:00Z">
              <w:r w:rsidR="008C6AF4" w:rsidRPr="005E1CEF">
                <w:rPr>
                  <w:rFonts w:asciiTheme="minorHAnsi" w:hAnsiTheme="minorHAnsi"/>
                  <w:sz w:val="18"/>
                  <w:szCs w:val="18"/>
                </w:rPr>
                <w:t>B</w:t>
              </w:r>
              <w:r w:rsidR="008C6AF4">
                <w:rPr>
                  <w:rFonts w:asciiTheme="minorHAnsi" w:hAnsiTheme="minorHAnsi"/>
                  <w:sz w:val="18"/>
                  <w:szCs w:val="18"/>
                </w:rPr>
                <w:t>)/(</w:t>
              </w:r>
              <w:r w:rsidR="008C6AF4">
                <w:rPr>
                  <w:rFonts w:asciiTheme="minorHAnsi" w:hAnsiTheme="minorHAnsi"/>
                  <w:i/>
                  <w:sz w:val="18"/>
                  <w:szCs w:val="18"/>
                </w:rPr>
                <w:t>Installed CFM</w:t>
              </w:r>
            </w:ins>
            <w:ins w:id="463" w:author="Ferris, Todd@Energy" w:date="2018-06-04T09:29:00Z">
              <w:r w:rsidR="00944721">
                <w:rPr>
                  <w:rFonts w:asciiTheme="minorHAnsi" w:hAnsiTheme="minorHAnsi"/>
                  <w:sz w:val="18"/>
                  <w:szCs w:val="18"/>
                </w:rPr>
                <w:t xml:space="preserve"> from Table</w:t>
              </w:r>
              <w:r w:rsidR="00944721" w:rsidRPr="007E2D0C">
                <w:rPr>
                  <w:rFonts w:asciiTheme="minorHAnsi" w:hAnsiTheme="minorHAnsi"/>
                  <w:sz w:val="18"/>
                  <w:szCs w:val="18"/>
                </w:rPr>
                <w:t xml:space="preserve"> </w:t>
              </w:r>
            </w:ins>
            <w:ins w:id="464" w:author="Ferris, Todd@Energy" w:date="2018-06-04T09:57:00Z">
              <w:r w:rsidR="00902A82">
                <w:rPr>
                  <w:rFonts w:asciiTheme="minorHAnsi" w:hAnsiTheme="minorHAnsi"/>
                  <w:sz w:val="18"/>
                  <w:szCs w:val="18"/>
                </w:rPr>
                <w:t>C</w:t>
              </w:r>
            </w:ins>
            <w:ins w:id="465" w:author="Ferris, Todd@Energy" w:date="2018-05-31T14:04:00Z">
              <w:r w:rsidR="008C6AF4">
                <w:rPr>
                  <w:rFonts w:asciiTheme="minorHAnsi" w:hAnsiTheme="minorHAnsi"/>
                  <w:sz w:val="18"/>
                  <w:szCs w:val="18"/>
                </w:rPr>
                <w:t>)</w:t>
              </w:r>
            </w:ins>
            <w:del w:id="466" w:author="Ferris, Todd@Energy" w:date="2018-05-31T14:04:00Z">
              <w:r w:rsidRPr="0000210D" w:rsidDel="008C6AF4">
                <w:rPr>
                  <w:rFonts w:asciiTheme="minorHAnsi" w:hAnsiTheme="minorHAnsi"/>
                  <w:sz w:val="18"/>
                  <w:szCs w:val="18"/>
                </w:rPr>
                <w:delText>calculated f</w:delText>
              </w:r>
              <w:bookmarkStart w:id="467" w:name="_GoBack"/>
              <w:bookmarkEnd w:id="467"/>
              <w:r w:rsidRPr="0000210D" w:rsidDel="008C6AF4">
                <w:rPr>
                  <w:rFonts w:asciiTheme="minorHAnsi" w:hAnsiTheme="minorHAnsi"/>
                  <w:sz w:val="18"/>
                  <w:szCs w:val="18"/>
                </w:rPr>
                <w:delText>ield:</w:delText>
              </w:r>
            </w:del>
            <w:ins w:id="468" w:author="Balneg, Ronald@Energy" w:date="2018-05-10T13:36:00Z">
              <w:del w:id="469" w:author="Ferris, Todd@Energy" w:date="2018-05-31T14:04:00Z">
                <w:r w:rsidR="00CF60D3" w:rsidRPr="0000210D" w:rsidDel="008C6AF4">
                  <w:rPr>
                    <w:rFonts w:asciiTheme="minorHAnsi" w:hAnsiTheme="minorHAnsi"/>
                    <w:sz w:val="18"/>
                    <w:szCs w:val="18"/>
                  </w:rPr>
                  <w:delText xml:space="preserve">= </w:delText>
                </w:r>
              </w:del>
            </w:ins>
            <w:ins w:id="470" w:author="Balneg, Ronald@Energy" w:date="2018-05-10T13:14:00Z">
              <w:del w:id="471" w:author="Ferris, Todd@Energy" w:date="2018-05-31T14:04:00Z">
                <w:r w:rsidR="00A65221" w:rsidRPr="0000210D" w:rsidDel="008C6AF4">
                  <w:rPr>
                    <w:rFonts w:asciiTheme="minorHAnsi" w:hAnsiTheme="minorHAnsi"/>
                    <w:sz w:val="18"/>
                    <w:szCs w:val="18"/>
                  </w:rPr>
                  <w:delText>0</w:delText>
                </w:r>
                <w:r w:rsidR="00CE5AF4" w:rsidRPr="0000210D" w:rsidDel="008C6AF4">
                  <w:rPr>
                    <w:rFonts w:asciiTheme="minorHAnsi" w:hAnsiTheme="minorHAnsi"/>
                    <w:sz w:val="18"/>
                    <w:szCs w:val="18"/>
                  </w:rPr>
                  <w:delText>/</w:delText>
                </w:r>
              </w:del>
            </w:ins>
            <w:ins w:id="472" w:author="Balneg, Ronald@Energy" w:date="2018-05-11T15:58:00Z">
              <w:del w:id="473" w:author="Ferris, Todd@Energy" w:date="2018-05-31T14:04:00Z">
                <w:r w:rsidR="001959F5" w:rsidRPr="0000210D" w:rsidDel="008C6AF4">
                  <w:rPr>
                    <w:rFonts w:asciiTheme="minorHAnsi" w:hAnsiTheme="minorHAnsi"/>
                    <w:sz w:val="18"/>
                    <w:szCs w:val="18"/>
                  </w:rPr>
                  <w:delText>C</w:delText>
                </w:r>
              </w:del>
            </w:ins>
            <w:ins w:id="474" w:author="Balneg, Ronald@Energy" w:date="2018-05-10T13:14:00Z">
              <w:del w:id="475" w:author="Ferris, Todd@Energy" w:date="2018-05-31T14:04:00Z">
                <w:r w:rsidR="00CE5AF4" w:rsidRPr="0000210D" w:rsidDel="008C6AF4">
                  <w:rPr>
                    <w:rFonts w:asciiTheme="minorHAnsi" w:hAnsiTheme="minorHAnsi"/>
                    <w:sz w:val="18"/>
                    <w:szCs w:val="18"/>
                  </w:rPr>
                  <w:delText>0</w:delText>
                </w:r>
              </w:del>
            </w:ins>
            <w:r w:rsidRPr="0000210D">
              <w:rPr>
                <w:rFonts w:asciiTheme="minorHAnsi" w:hAnsiTheme="minorHAnsi"/>
                <w:sz w:val="18"/>
                <w:szCs w:val="18"/>
              </w:rPr>
              <w:t>&gt;&gt;</w:t>
            </w:r>
          </w:p>
        </w:tc>
      </w:tr>
    </w:tbl>
    <w:p w14:paraId="46D5A68E" w14:textId="43FD02B9" w:rsidR="008A4463" w:rsidRDefault="008A4463" w:rsidP="008A4463">
      <w:pPr>
        <w:spacing w:after="0" w:line="240" w:lineRule="auto"/>
        <w:rPr>
          <w:ins w:id="476" w:author="Ferris, Todd@Energy" w:date="2018-06-19T13:35:00Z"/>
          <w:rFonts w:asciiTheme="minorHAnsi" w:hAnsiTheme="minorHAnsi"/>
          <w:sz w:val="18"/>
          <w:szCs w:val="18"/>
        </w:rPr>
      </w:pPr>
    </w:p>
    <w:p w14:paraId="5C5E3E82" w14:textId="77777777" w:rsidR="00481F75" w:rsidRPr="005E1CEF" w:rsidRDefault="00481F75" w:rsidP="008A4463">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8A4463" w:rsidRPr="0000210D" w14:paraId="46D5A690" w14:textId="77777777" w:rsidTr="008875CD">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68F" w14:textId="782C7C44" w:rsidR="008A4463" w:rsidRPr="0000210D" w:rsidRDefault="004C5B47" w:rsidP="00FF77DD">
            <w:pPr>
              <w:spacing w:after="0"/>
              <w:rPr>
                <w:rFonts w:asciiTheme="minorHAnsi" w:hAnsiTheme="minorHAnsi"/>
                <w:b/>
                <w:sz w:val="18"/>
                <w:szCs w:val="18"/>
              </w:rPr>
            </w:pPr>
            <w:ins w:id="477" w:author="Balneg, Ronald@Energy" w:date="2018-05-11T13:32:00Z">
              <w:r w:rsidRPr="0000210D">
                <w:rPr>
                  <w:rFonts w:asciiTheme="minorHAnsi" w:hAnsiTheme="minorHAnsi"/>
                  <w:b/>
                  <w:sz w:val="18"/>
                  <w:szCs w:val="18"/>
                </w:rPr>
                <w:t>D</w:t>
              </w:r>
            </w:ins>
            <w:del w:id="478" w:author="Balneg, Ronald@Energy" w:date="2018-05-11T13:32:00Z">
              <w:r w:rsidR="001F62B7" w:rsidRPr="0000210D" w:rsidDel="004C5B47">
                <w:rPr>
                  <w:rFonts w:asciiTheme="minorHAnsi" w:hAnsiTheme="minorHAnsi"/>
                  <w:b/>
                  <w:sz w:val="18"/>
                  <w:szCs w:val="18"/>
                </w:rPr>
                <w:delText>C</w:delText>
              </w:r>
            </w:del>
            <w:r w:rsidR="008A4463" w:rsidRPr="0000210D">
              <w:rPr>
                <w:rFonts w:asciiTheme="minorHAnsi" w:hAnsiTheme="minorHAnsi"/>
                <w:b/>
                <w:sz w:val="18"/>
                <w:szCs w:val="18"/>
              </w:rPr>
              <w:t>. Compliance Statement</w:t>
            </w:r>
          </w:p>
        </w:tc>
      </w:tr>
      <w:tr w:rsidR="008A4463" w:rsidRPr="0000210D" w14:paraId="46D5A692" w14:textId="77777777" w:rsidTr="008875CD">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691" w14:textId="0E64AA63" w:rsidR="008A4463" w:rsidRPr="0000210D" w:rsidRDefault="00A65221" w:rsidP="007834A1">
            <w:pPr>
              <w:spacing w:after="0" w:line="240" w:lineRule="auto"/>
              <w:rPr>
                <w:rFonts w:asciiTheme="minorHAnsi" w:hAnsiTheme="minorHAnsi"/>
                <w:sz w:val="18"/>
                <w:szCs w:val="18"/>
              </w:rPr>
            </w:pPr>
            <w:ins w:id="479" w:author="Balneg, Ronald@Energy" w:date="2018-05-16T10:08:00Z">
              <w:r w:rsidRPr="0000210D">
                <w:rPr>
                  <w:rFonts w:asciiTheme="minorHAnsi" w:hAnsiTheme="minorHAnsi"/>
                  <w:sz w:val="18"/>
                  <w:szCs w:val="18"/>
                </w:rPr>
                <w:t>&lt;&lt;</w:t>
              </w:r>
            </w:ins>
            <w:ins w:id="480" w:author="Ferris, Todd@Energy" w:date="2018-05-31T13:54:00Z">
              <w:r w:rsidR="00864090" w:rsidRPr="00B434AE">
                <w:rPr>
                  <w:rFonts w:asciiTheme="minorHAnsi" w:hAnsiTheme="minorHAnsi"/>
                  <w:sz w:val="18"/>
                  <w:szCs w:val="18"/>
                </w:rPr>
                <w:t xml:space="preserve"> calculated field: if </w:t>
              </w:r>
              <w:r w:rsidR="00864090" w:rsidRPr="00A060CA">
                <w:rPr>
                  <w:rFonts w:asciiTheme="minorHAnsi" w:hAnsiTheme="minorHAnsi"/>
                  <w:i/>
                  <w:sz w:val="18"/>
                  <w:szCs w:val="18"/>
                </w:rPr>
                <w:t>Installed CFM</w:t>
              </w:r>
              <w:r w:rsidR="00864090" w:rsidRPr="00B434AE">
                <w:rPr>
                  <w:rFonts w:asciiTheme="minorHAnsi" w:hAnsiTheme="minorHAnsi"/>
                  <w:sz w:val="18"/>
                  <w:szCs w:val="18"/>
                </w:rPr>
                <w:t xml:space="preserve"> ≥ </w:t>
              </w:r>
              <w:r w:rsidR="00864090" w:rsidRPr="00A060CA">
                <w:rPr>
                  <w:rFonts w:asciiTheme="minorHAnsi" w:hAnsiTheme="minorHAnsi"/>
                  <w:i/>
                  <w:sz w:val="18"/>
                  <w:szCs w:val="18"/>
                </w:rPr>
                <w:t>Required CFM</w:t>
              </w:r>
              <w:r w:rsidR="00864090" w:rsidRPr="00B434AE">
                <w:rPr>
                  <w:rFonts w:asciiTheme="minorHAnsi" w:hAnsiTheme="minorHAnsi"/>
                  <w:sz w:val="18"/>
                  <w:szCs w:val="18"/>
                </w:rPr>
                <w:t xml:space="preserve"> and </w:t>
              </w:r>
            </w:ins>
            <w:ins w:id="481" w:author="Smith, Alexis@Energy" w:date="2018-12-28T12:12:00Z">
              <w:r w:rsidR="007834A1" w:rsidRPr="00A060CA">
                <w:rPr>
                  <w:rFonts w:asciiTheme="minorHAnsi" w:hAnsiTheme="minorHAnsi"/>
                  <w:i/>
                  <w:sz w:val="18"/>
                  <w:szCs w:val="18"/>
                </w:rPr>
                <w:t>Required</w:t>
              </w:r>
              <w:r w:rsidR="007834A1" w:rsidRPr="00A060CA">
                <w:rPr>
                  <w:rFonts w:asciiTheme="minorHAnsi" w:hAnsiTheme="minorHAnsi"/>
                  <w:i/>
                  <w:sz w:val="18"/>
                  <w:szCs w:val="18"/>
                </w:rPr>
                <w:t xml:space="preserve"> </w:t>
              </w:r>
            </w:ins>
            <w:ins w:id="482" w:author="Ferris, Todd@Energy" w:date="2018-05-31T13:54:00Z">
              <w:r w:rsidR="00864090" w:rsidRPr="00A060CA">
                <w:rPr>
                  <w:rFonts w:asciiTheme="minorHAnsi" w:hAnsiTheme="minorHAnsi"/>
                  <w:i/>
                  <w:sz w:val="18"/>
                  <w:szCs w:val="18"/>
                </w:rPr>
                <w:t>Fan Efficacy (Watts/CFM)</w:t>
              </w:r>
              <w:r w:rsidR="00864090" w:rsidRPr="00B434AE">
                <w:rPr>
                  <w:rFonts w:asciiTheme="minorHAnsi" w:hAnsiTheme="minorHAnsi"/>
                  <w:sz w:val="18"/>
                  <w:szCs w:val="18"/>
                </w:rPr>
                <w:t xml:space="preserve"> </w:t>
              </w:r>
            </w:ins>
            <w:ins w:id="483" w:author="Smith, Alexis@Energy" w:date="2018-12-28T12:12:00Z">
              <w:r w:rsidR="007834A1">
                <w:rPr>
                  <w:rFonts w:asciiTheme="minorHAnsi" w:hAnsiTheme="minorHAnsi"/>
                  <w:sz w:val="18"/>
                  <w:szCs w:val="18"/>
                </w:rPr>
                <w:t>≥</w:t>
              </w:r>
              <w:r w:rsidR="007834A1">
                <w:rPr>
                  <w:rFonts w:asciiTheme="minorHAnsi" w:hAnsiTheme="minorHAnsi"/>
                  <w:sz w:val="18"/>
                  <w:szCs w:val="18"/>
                </w:rPr>
                <w:t xml:space="preserve"> </w:t>
              </w:r>
            </w:ins>
            <w:ins w:id="484" w:author="Smith, Alexis@Energy" w:date="2018-12-28T12:13:00Z">
              <w:r w:rsidR="007834A1" w:rsidRPr="007834A1">
                <w:rPr>
                  <w:rFonts w:asciiTheme="minorHAnsi" w:hAnsiTheme="minorHAnsi"/>
                  <w:i/>
                  <w:sz w:val="18"/>
                  <w:szCs w:val="18"/>
                </w:rPr>
                <w:t>Installed</w:t>
              </w:r>
              <w:r w:rsidR="007834A1">
                <w:rPr>
                  <w:rFonts w:asciiTheme="minorHAnsi" w:hAnsiTheme="minorHAnsi"/>
                  <w:sz w:val="18"/>
                  <w:szCs w:val="18"/>
                </w:rPr>
                <w:t xml:space="preserve"> </w:t>
              </w:r>
            </w:ins>
            <w:ins w:id="485" w:author="Ferris, Todd@Energy" w:date="2018-05-31T13:54:00Z">
              <w:r w:rsidR="00864090" w:rsidRPr="00A060CA">
                <w:rPr>
                  <w:rFonts w:asciiTheme="minorHAnsi" w:hAnsiTheme="minorHAnsi"/>
                  <w:i/>
                  <w:sz w:val="18"/>
                  <w:szCs w:val="18"/>
                </w:rPr>
                <w:t>Fan Efficacy (Watts/CFM)</w:t>
              </w:r>
              <w:r w:rsidR="00864090" w:rsidRPr="00B434AE">
                <w:rPr>
                  <w:rFonts w:asciiTheme="minorHAnsi" w:hAnsiTheme="minorHAnsi"/>
                  <w:sz w:val="18"/>
                  <w:szCs w:val="18"/>
                </w:rPr>
                <w:t>; then display result:</w:t>
              </w:r>
              <w:r w:rsidR="00864090" w:rsidRPr="00A060CA">
                <w:rPr>
                  <w:rFonts w:asciiTheme="minorHAnsi" w:hAnsiTheme="minorHAnsi"/>
                  <w:sz w:val="18"/>
                  <w:szCs w:val="18"/>
                </w:rPr>
                <w:t xml:space="preserve"> </w:t>
              </w:r>
              <w:r w:rsidR="00864090" w:rsidRPr="00B434AE">
                <w:rPr>
                  <w:rFonts w:asciiTheme="minorHAnsi" w:hAnsiTheme="minorHAnsi"/>
                  <w:sz w:val="18"/>
                  <w:szCs w:val="18"/>
                </w:rPr>
                <w:t>“System passes whole house fan verification requirement.”; else display result: ”System fails whole house fan verification requirement.”</w:t>
              </w:r>
            </w:ins>
            <w:ins w:id="486" w:author="Balneg, Ronald@Energy" w:date="2018-05-16T10:08:00Z">
              <w:del w:id="487" w:author="Ferris, Todd@Energy" w:date="2018-05-31T13:54:00Z">
                <w:r w:rsidRPr="0000210D" w:rsidDel="00864090">
                  <w:rPr>
                    <w:rFonts w:asciiTheme="minorHAnsi" w:hAnsiTheme="minorHAnsi"/>
                    <w:sz w:val="18"/>
                    <w:szCs w:val="18"/>
                  </w:rPr>
                  <w:delText>calculated field</w:delText>
                </w:r>
              </w:del>
            </w:ins>
            <w:del w:id="488" w:author="Ferris, Todd@Energy" w:date="2018-05-31T13:54:00Z">
              <w:r w:rsidR="00D24170" w:rsidRPr="0000210D" w:rsidDel="00864090">
                <w:rPr>
                  <w:rFonts w:asciiTheme="minorHAnsi" w:hAnsiTheme="minorHAnsi"/>
                  <w:sz w:val="18"/>
                  <w:szCs w:val="18"/>
                </w:rPr>
                <w:delText xml:space="preserve">: </w:delText>
              </w:r>
              <w:r w:rsidR="00487F56" w:rsidRPr="0000210D" w:rsidDel="00864090">
                <w:rPr>
                  <w:rFonts w:asciiTheme="minorHAnsi" w:hAnsiTheme="minorHAnsi"/>
                  <w:sz w:val="18"/>
                  <w:szCs w:val="18"/>
                </w:rPr>
                <w:delText>if</w:delText>
              </w:r>
              <w:r w:rsidR="001C1D7C" w:rsidRPr="0000210D" w:rsidDel="00864090">
                <w:rPr>
                  <w:rFonts w:asciiTheme="minorHAnsi" w:hAnsiTheme="minorHAnsi"/>
                  <w:sz w:val="18"/>
                  <w:szCs w:val="18"/>
                </w:rPr>
                <w:delText xml:space="preserve"> </w:delText>
              </w:r>
            </w:del>
            <w:ins w:id="489" w:author="Balneg, Ronald@Energy" w:date="2018-05-16T10:07:00Z">
              <w:del w:id="490" w:author="Ferris, Todd@Energy" w:date="2018-05-31T13:54:00Z">
                <w:r w:rsidRPr="0000210D" w:rsidDel="00864090">
                  <w:rPr>
                    <w:rFonts w:asciiTheme="minorHAnsi" w:hAnsiTheme="minorHAnsi"/>
                    <w:sz w:val="18"/>
                    <w:szCs w:val="18"/>
                  </w:rPr>
                  <w:delText>C0</w:delText>
                </w:r>
              </w:del>
            </w:ins>
            <w:ins w:id="491" w:author="Balneg, Ronald@Energy" w:date="2018-05-16T10:08:00Z">
              <w:del w:id="492" w:author="Ferris, Todd@Energy" w:date="2018-05-31T13:54:00Z">
                <w:r w:rsidRPr="0000210D" w:rsidDel="00864090">
                  <w:rPr>
                    <w:rFonts w:asciiTheme="minorHAnsi" w:hAnsiTheme="minorHAnsi"/>
                    <w:sz w:val="18"/>
                    <w:szCs w:val="18"/>
                  </w:rPr>
                  <w:delText>2</w:delText>
                </w:r>
              </w:del>
            </w:ins>
            <w:ins w:id="493" w:author="Balneg, Ronald@Energy" w:date="2018-05-16T10:07:00Z">
              <w:del w:id="494" w:author="Ferris, Todd@Energy" w:date="2018-05-31T13:54:00Z">
                <w:r w:rsidRPr="0000210D" w:rsidDel="00864090">
                  <w:rPr>
                    <w:rFonts w:asciiTheme="minorHAnsi" w:hAnsiTheme="minorHAnsi"/>
                    <w:sz w:val="18"/>
                    <w:szCs w:val="18"/>
                  </w:rPr>
                  <w:delText xml:space="preserve"> ≥ C0</w:delText>
                </w:r>
              </w:del>
            </w:ins>
            <w:ins w:id="495" w:author="Balneg, Ronald@Energy" w:date="2018-05-16T10:08:00Z">
              <w:del w:id="496" w:author="Ferris, Todd@Energy" w:date="2018-05-31T13:54:00Z">
                <w:r w:rsidRPr="0000210D" w:rsidDel="00864090">
                  <w:rPr>
                    <w:rFonts w:asciiTheme="minorHAnsi" w:hAnsiTheme="minorHAnsi"/>
                    <w:sz w:val="18"/>
                    <w:szCs w:val="18"/>
                  </w:rPr>
                  <w:delText>1</w:delText>
                </w:r>
              </w:del>
            </w:ins>
            <w:del w:id="497" w:author="Ferris, Todd@Energy" w:date="2018-05-31T13:54:00Z">
              <w:r w:rsidR="002E2BA2" w:rsidRPr="0000210D" w:rsidDel="00864090">
                <w:rPr>
                  <w:rFonts w:asciiTheme="minorHAnsi" w:hAnsiTheme="minorHAnsi"/>
                  <w:sz w:val="18"/>
                  <w:szCs w:val="18"/>
                </w:rPr>
                <w:delText>≤</w:delText>
              </w:r>
              <w:r w:rsidR="0020430C" w:rsidRPr="0000210D" w:rsidDel="00864090">
                <w:rPr>
                  <w:rFonts w:asciiTheme="minorHAnsi" w:hAnsiTheme="minorHAnsi"/>
                  <w:sz w:val="18"/>
                  <w:szCs w:val="18"/>
                </w:rPr>
                <w:delText xml:space="preserve"> then display result:</w:delText>
              </w:r>
            </w:del>
            <w:del w:id="498" w:author="Ferris, Todd@Energy" w:date="2018-05-21T14:14:00Z">
              <w:r w:rsidR="0020430C" w:rsidRPr="0000210D" w:rsidDel="00EA36F6">
                <w:rPr>
                  <w:rFonts w:asciiTheme="minorHAnsi" w:hAnsiTheme="minorHAnsi"/>
                  <w:sz w:val="18"/>
                  <w:szCs w:val="18"/>
                </w:rPr>
                <w:delText xml:space="preserve"> </w:delText>
              </w:r>
            </w:del>
            <w:del w:id="499" w:author="Ferris, Todd@Energy" w:date="2018-05-31T13:54:00Z">
              <w:r w:rsidR="0020430C" w:rsidRPr="0000210D" w:rsidDel="00864090">
                <w:rPr>
                  <w:rFonts w:asciiTheme="minorHAnsi" w:hAnsiTheme="minorHAnsi"/>
                  <w:sz w:val="18"/>
                  <w:szCs w:val="18"/>
                </w:rPr>
                <w:delText xml:space="preserve">; else display result: </w:delText>
              </w:r>
            </w:del>
            <w:r w:rsidR="0020430C" w:rsidRPr="0000210D">
              <w:rPr>
                <w:rFonts w:asciiTheme="minorHAnsi" w:hAnsiTheme="minorHAnsi"/>
                <w:sz w:val="18"/>
                <w:szCs w:val="18"/>
              </w:rPr>
              <w:t>&gt;&gt;</w:t>
            </w:r>
          </w:p>
        </w:tc>
      </w:tr>
    </w:tbl>
    <w:p w14:paraId="46D5A693" w14:textId="77777777" w:rsidR="008A4463" w:rsidRPr="005E1CEF" w:rsidRDefault="008A4463" w:rsidP="008A4463">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5"/>
      </w:tblGrid>
      <w:tr w:rsidR="006802FC" w:rsidRPr="0000210D" w14:paraId="46D5A695" w14:textId="77777777" w:rsidTr="008875CD">
        <w:trPr>
          <w:trHeight w:val="158"/>
        </w:trPr>
        <w:tc>
          <w:tcPr>
            <w:tcW w:w="10795" w:type="dxa"/>
            <w:gridSpan w:val="2"/>
            <w:tcBorders>
              <w:top w:val="single" w:sz="4" w:space="0" w:color="000000"/>
              <w:left w:val="single" w:sz="4" w:space="0" w:color="000000"/>
              <w:bottom w:val="single" w:sz="4" w:space="0" w:color="000000"/>
              <w:right w:val="single" w:sz="4" w:space="0" w:color="000000"/>
            </w:tcBorders>
            <w:vAlign w:val="center"/>
          </w:tcPr>
          <w:p w14:paraId="46D5A694" w14:textId="0C2ED80A" w:rsidR="006802FC" w:rsidRPr="005E1CEF" w:rsidRDefault="004C5B47" w:rsidP="00D73292">
            <w:pPr>
              <w:spacing w:after="0"/>
              <w:rPr>
                <w:rFonts w:asciiTheme="minorHAnsi" w:hAnsiTheme="minorHAnsi"/>
                <w:b/>
                <w:sz w:val="18"/>
                <w:szCs w:val="18"/>
              </w:rPr>
            </w:pPr>
            <w:ins w:id="500" w:author="Balneg, Ronald@Energy" w:date="2018-05-11T13:32:00Z">
              <w:r w:rsidRPr="005E1CEF">
                <w:rPr>
                  <w:rFonts w:asciiTheme="minorHAnsi" w:hAnsiTheme="minorHAnsi"/>
                  <w:b/>
                  <w:sz w:val="18"/>
                  <w:szCs w:val="18"/>
                </w:rPr>
                <w:t>E</w:t>
              </w:r>
            </w:ins>
            <w:del w:id="501" w:author="Balneg, Ronald@Energy" w:date="2018-05-11T13:32:00Z">
              <w:r w:rsidR="00E4371A" w:rsidRPr="005E1CEF" w:rsidDel="004C5B47">
                <w:rPr>
                  <w:rFonts w:asciiTheme="minorHAnsi" w:hAnsiTheme="minorHAnsi"/>
                  <w:b/>
                  <w:sz w:val="18"/>
                  <w:szCs w:val="18"/>
                </w:rPr>
                <w:delText>D</w:delText>
              </w:r>
            </w:del>
            <w:r w:rsidR="006802FC" w:rsidRPr="005E1CEF">
              <w:rPr>
                <w:rFonts w:asciiTheme="minorHAnsi" w:hAnsiTheme="minorHAnsi"/>
                <w:b/>
                <w:sz w:val="18"/>
                <w:szCs w:val="18"/>
              </w:rPr>
              <w:t>. Additional Requirements</w:t>
            </w:r>
          </w:p>
        </w:tc>
      </w:tr>
      <w:tr w:rsidR="006802FC" w:rsidRPr="0000210D" w14:paraId="46D5A698" w14:textId="77777777" w:rsidTr="008875CD">
        <w:trPr>
          <w:trHeight w:val="158"/>
        </w:trPr>
        <w:tc>
          <w:tcPr>
            <w:tcW w:w="590" w:type="dxa"/>
            <w:vAlign w:val="center"/>
          </w:tcPr>
          <w:p w14:paraId="46D5A696" w14:textId="77777777" w:rsidR="006802FC" w:rsidRPr="0000210D" w:rsidRDefault="006802FC" w:rsidP="00FF77DD">
            <w:pPr>
              <w:spacing w:after="0" w:line="240" w:lineRule="auto"/>
              <w:jc w:val="center"/>
              <w:rPr>
                <w:rFonts w:asciiTheme="minorHAnsi" w:hAnsiTheme="minorHAnsi"/>
                <w:sz w:val="18"/>
                <w:szCs w:val="18"/>
              </w:rPr>
            </w:pPr>
            <w:r w:rsidRPr="0000210D">
              <w:rPr>
                <w:rFonts w:asciiTheme="minorHAnsi" w:hAnsiTheme="minorHAnsi"/>
                <w:sz w:val="18"/>
                <w:szCs w:val="18"/>
              </w:rPr>
              <w:t>0</w:t>
            </w:r>
            <w:r w:rsidR="0045400A" w:rsidRPr="0000210D">
              <w:rPr>
                <w:rFonts w:asciiTheme="minorHAnsi" w:hAnsiTheme="minorHAnsi"/>
                <w:sz w:val="18"/>
                <w:szCs w:val="18"/>
              </w:rPr>
              <w:t>1</w:t>
            </w:r>
          </w:p>
        </w:tc>
        <w:tc>
          <w:tcPr>
            <w:tcW w:w="10205" w:type="dxa"/>
            <w:vAlign w:val="center"/>
          </w:tcPr>
          <w:p w14:paraId="46D5A697" w14:textId="00CBDE39" w:rsidR="006802FC" w:rsidRPr="0000210D" w:rsidRDefault="00965B0E" w:rsidP="00FF77DD">
            <w:pPr>
              <w:spacing w:after="0" w:line="240" w:lineRule="auto"/>
              <w:rPr>
                <w:rFonts w:asciiTheme="minorHAnsi" w:hAnsiTheme="minorHAnsi"/>
                <w:sz w:val="18"/>
                <w:szCs w:val="18"/>
              </w:rPr>
            </w:pPr>
            <w:r w:rsidRPr="0000210D">
              <w:rPr>
                <w:rFonts w:asciiTheme="minorHAnsi" w:hAnsiTheme="minorHAnsi"/>
                <w:sz w:val="18"/>
                <w:szCs w:val="18"/>
              </w:rPr>
              <w:t xml:space="preserve">The installed fan shall be listed on the </w:t>
            </w:r>
            <w:ins w:id="502" w:author="Ferris, Todd@Energy" w:date="2018-06-19T13:35:00Z">
              <w:r w:rsidR="00481F75" w:rsidRPr="00C31FEF">
                <w:rPr>
                  <w:rFonts w:asciiTheme="minorHAnsi" w:hAnsiTheme="minorHAnsi"/>
                  <w:sz w:val="18"/>
                  <w:szCs w:val="18"/>
                </w:rPr>
                <w:t>CEC</w:t>
              </w:r>
              <w:r w:rsidR="00481F75">
                <w:rPr>
                  <w:rFonts w:asciiTheme="minorHAnsi" w:hAnsiTheme="minorHAnsi"/>
                  <w:sz w:val="18"/>
                  <w:szCs w:val="18"/>
                </w:rPr>
                <w:t xml:space="preserve">’s </w:t>
              </w:r>
              <w:r w:rsidR="00481F75">
                <w:rPr>
                  <w:rFonts w:asciiTheme="minorHAnsi" w:hAnsiTheme="minorHAnsi"/>
                  <w:sz w:val="18"/>
                </w:rPr>
                <w:t>Modernized Appliance Efficiency Database</w:t>
              </w:r>
            </w:ins>
            <w:del w:id="503" w:author="Ferris, Todd@Energy" w:date="2018-06-19T13:35:00Z">
              <w:r w:rsidRPr="0000210D" w:rsidDel="00481F75">
                <w:rPr>
                  <w:rFonts w:asciiTheme="minorHAnsi" w:hAnsiTheme="minorHAnsi"/>
                  <w:sz w:val="18"/>
                  <w:szCs w:val="18"/>
                </w:rPr>
                <w:delText>CEC appliance directory</w:delText>
              </w:r>
            </w:del>
            <w:r w:rsidRPr="0000210D">
              <w:rPr>
                <w:rFonts w:asciiTheme="minorHAnsi" w:hAnsiTheme="minorHAnsi"/>
                <w:sz w:val="18"/>
                <w:szCs w:val="18"/>
              </w:rPr>
              <w:t xml:space="preserve"> as an approved model.</w:t>
            </w:r>
          </w:p>
        </w:tc>
      </w:tr>
      <w:tr w:rsidR="006802FC" w:rsidRPr="0000210D" w14:paraId="46D5A69B" w14:textId="77777777" w:rsidTr="008875CD">
        <w:trPr>
          <w:trHeight w:val="158"/>
        </w:trPr>
        <w:tc>
          <w:tcPr>
            <w:tcW w:w="590" w:type="dxa"/>
            <w:vAlign w:val="center"/>
          </w:tcPr>
          <w:p w14:paraId="46D5A699" w14:textId="77777777" w:rsidR="006802FC" w:rsidRPr="0000210D" w:rsidRDefault="006802FC" w:rsidP="00FF77DD">
            <w:pPr>
              <w:spacing w:after="0" w:line="240" w:lineRule="auto"/>
              <w:jc w:val="center"/>
              <w:rPr>
                <w:rFonts w:asciiTheme="minorHAnsi" w:hAnsiTheme="minorHAnsi"/>
                <w:sz w:val="18"/>
                <w:szCs w:val="18"/>
              </w:rPr>
            </w:pPr>
            <w:r w:rsidRPr="0000210D">
              <w:rPr>
                <w:rFonts w:asciiTheme="minorHAnsi" w:hAnsiTheme="minorHAnsi"/>
                <w:sz w:val="18"/>
                <w:szCs w:val="18"/>
              </w:rPr>
              <w:t>0</w:t>
            </w:r>
            <w:r w:rsidR="0045400A" w:rsidRPr="0000210D">
              <w:rPr>
                <w:rFonts w:asciiTheme="minorHAnsi" w:hAnsiTheme="minorHAnsi"/>
                <w:sz w:val="18"/>
                <w:szCs w:val="18"/>
              </w:rPr>
              <w:t>2</w:t>
            </w:r>
          </w:p>
        </w:tc>
        <w:tc>
          <w:tcPr>
            <w:tcW w:w="10205" w:type="dxa"/>
            <w:vAlign w:val="center"/>
          </w:tcPr>
          <w:p w14:paraId="46D5A69A" w14:textId="0140C7B8" w:rsidR="006802FC" w:rsidRPr="0000210D" w:rsidRDefault="00965B0E" w:rsidP="00FF77DD">
            <w:pPr>
              <w:spacing w:after="0" w:line="240" w:lineRule="auto"/>
              <w:rPr>
                <w:rFonts w:asciiTheme="minorHAnsi" w:hAnsiTheme="minorHAnsi"/>
                <w:sz w:val="18"/>
                <w:szCs w:val="18"/>
              </w:rPr>
            </w:pPr>
            <w:r w:rsidRPr="0000210D">
              <w:rPr>
                <w:rFonts w:asciiTheme="minorHAnsi" w:hAnsiTheme="minorHAnsi"/>
                <w:sz w:val="18"/>
                <w:szCs w:val="18"/>
              </w:rPr>
              <w:t>The homeowner shall be provided with user instructions documentation that describe</w:t>
            </w:r>
            <w:r w:rsidR="00863D38" w:rsidRPr="0000210D">
              <w:rPr>
                <w:rFonts w:asciiTheme="minorHAnsi" w:hAnsiTheme="minorHAnsi"/>
                <w:sz w:val="18"/>
                <w:szCs w:val="18"/>
              </w:rPr>
              <w:t>s</w:t>
            </w:r>
            <w:r w:rsidRPr="0000210D">
              <w:rPr>
                <w:rFonts w:asciiTheme="minorHAnsi" w:hAnsiTheme="minorHAnsi"/>
                <w:sz w:val="18"/>
                <w:szCs w:val="18"/>
              </w:rPr>
              <w:t xml:space="preserve"> the proper use of the whole house fan necessary</w:t>
            </w:r>
            <w:r w:rsidRPr="005E1CEF">
              <w:rPr>
                <w:rFonts w:asciiTheme="minorHAnsi" w:hAnsiTheme="minorHAnsi"/>
                <w:sz w:val="18"/>
                <w:szCs w:val="18"/>
              </w:rPr>
              <w:t xml:space="preserve"> to obtain the full energy savings benefit</w:t>
            </w:r>
            <w:r w:rsidRPr="0000210D">
              <w:rPr>
                <w:rFonts w:asciiTheme="minorHAnsi" w:hAnsiTheme="minorHAnsi"/>
                <w:sz w:val="18"/>
                <w:szCs w:val="18"/>
              </w:rPr>
              <w:t>.</w:t>
            </w:r>
          </w:p>
        </w:tc>
      </w:tr>
      <w:tr w:rsidR="007F66DE" w:rsidRPr="0000210D" w14:paraId="46D5A69D" w14:textId="77777777" w:rsidTr="008875CD">
        <w:trPr>
          <w:trHeight w:val="158"/>
        </w:trPr>
        <w:tc>
          <w:tcPr>
            <w:tcW w:w="10795" w:type="dxa"/>
            <w:gridSpan w:val="2"/>
            <w:vAlign w:val="center"/>
          </w:tcPr>
          <w:p w14:paraId="46D5A69C" w14:textId="77777777" w:rsidR="007F66DE" w:rsidRPr="0000210D" w:rsidRDefault="007F66DE" w:rsidP="00F60148">
            <w:pPr>
              <w:spacing w:after="0" w:line="240" w:lineRule="auto"/>
              <w:rPr>
                <w:rFonts w:asciiTheme="minorHAnsi" w:hAnsiTheme="minorHAnsi"/>
                <w:sz w:val="18"/>
                <w:szCs w:val="18"/>
              </w:rPr>
            </w:pPr>
            <w:r w:rsidRPr="0000210D">
              <w:rPr>
                <w:b/>
                <w:sz w:val="18"/>
                <w:szCs w:val="18"/>
              </w:rPr>
              <w:t>The responsible person’s signature on this compliance document affirms that all applicable requirements in this table have been met.</w:t>
            </w:r>
          </w:p>
        </w:tc>
      </w:tr>
    </w:tbl>
    <w:p w14:paraId="59DCFFF9" w14:textId="050EF735" w:rsidR="0093681E" w:rsidRDefault="0093681E">
      <w:pPr>
        <w:rPr>
          <w:ins w:id="504" w:author="Ferris, Todd@Energy" w:date="2018-06-14T15:59:00Z"/>
        </w:rPr>
      </w:pPr>
    </w:p>
    <w:tbl>
      <w:tblPr>
        <w:tblW w:w="10774"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307"/>
        <w:gridCol w:w="270"/>
        <w:gridCol w:w="2551"/>
        <w:gridCol w:w="2646"/>
      </w:tblGrid>
      <w:tr w:rsidR="007B6227" w:rsidRPr="009E2C1C" w14:paraId="46D5A69F" w14:textId="3E9B72B9" w:rsidTr="005E1CEF">
        <w:trPr>
          <w:trHeight w:val="206"/>
        </w:trPr>
        <w:tc>
          <w:tcPr>
            <w:tcW w:w="10774" w:type="dxa"/>
            <w:gridSpan w:val="4"/>
            <w:vAlign w:val="center"/>
          </w:tcPr>
          <w:p w14:paraId="46D5A69E" w14:textId="75A10DCD" w:rsidR="007B6227" w:rsidRPr="009351D2" w:rsidRDefault="007B6227" w:rsidP="00D7329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sidRPr="00E136A4">
              <w:rPr>
                <w:rFonts w:asciiTheme="minorHAnsi" w:hAnsiTheme="minorHAnsi" w:cs="Arial"/>
                <w:b/>
                <w:caps/>
                <w:sz w:val="18"/>
                <w:szCs w:val="18"/>
              </w:rPr>
              <w:lastRenderedPageBreak/>
              <w:t>Documentation Author's Declaration Statement</w:t>
            </w:r>
          </w:p>
        </w:tc>
      </w:tr>
      <w:tr w:rsidR="007B6227" w:rsidRPr="00FD7A7F" w14:paraId="46D5A6A1" w14:textId="6C30CF61" w:rsidTr="005E1CEF">
        <w:trPr>
          <w:trHeight w:hRule="exact" w:val="289"/>
        </w:trPr>
        <w:tc>
          <w:tcPr>
            <w:tcW w:w="10774" w:type="dxa"/>
            <w:gridSpan w:val="4"/>
            <w:vAlign w:val="center"/>
          </w:tcPr>
          <w:p w14:paraId="46D5A6A0" w14:textId="6A0F68B5" w:rsidR="007B6227" w:rsidRPr="003010EE" w:rsidRDefault="007B6227" w:rsidP="00FF77DD">
            <w:pPr>
              <w:pStyle w:val="Heading3"/>
              <w:numPr>
                <w:ilvl w:val="0"/>
                <w:numId w:val="17"/>
              </w:numPr>
              <w:spacing w:before="0"/>
              <w:ind w:right="90"/>
              <w:rPr>
                <w:rFonts w:asciiTheme="minorHAnsi" w:hAnsiTheme="minorHAnsi"/>
                <w:sz w:val="18"/>
                <w:szCs w:val="18"/>
              </w:rPr>
            </w:pPr>
            <w:r w:rsidRPr="003010EE">
              <w:rPr>
                <w:rFonts w:asciiTheme="minorHAnsi" w:hAnsiTheme="minorHAnsi"/>
                <w:sz w:val="18"/>
                <w:szCs w:val="18"/>
              </w:rPr>
              <w:t>I certify that this Certificate of Installation documentation is accurate and complete.</w:t>
            </w:r>
          </w:p>
        </w:tc>
      </w:tr>
      <w:tr w:rsidR="007B6227" w:rsidRPr="00B272DC" w14:paraId="46D5A6A4" w14:textId="745D26AF" w:rsidTr="005E1CEF">
        <w:trPr>
          <w:trHeight w:val="360"/>
        </w:trPr>
        <w:tc>
          <w:tcPr>
            <w:tcW w:w="5577" w:type="dxa"/>
            <w:gridSpan w:val="2"/>
          </w:tcPr>
          <w:p w14:paraId="46D5A6A2" w14:textId="1987289F" w:rsidR="007B6227" w:rsidRPr="00B272DC" w:rsidRDefault="007B6227" w:rsidP="00D7329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197" w:type="dxa"/>
            <w:gridSpan w:val="2"/>
          </w:tcPr>
          <w:p w14:paraId="46D5A6A3" w14:textId="6E920F2D" w:rsidR="007B6227" w:rsidRPr="00B272DC" w:rsidRDefault="007B6227" w:rsidP="00D7329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7B6227" w:rsidRPr="00B272DC" w14:paraId="46D5A6A7" w14:textId="53834FB6" w:rsidTr="005E1CEF">
        <w:trPr>
          <w:trHeight w:val="360"/>
        </w:trPr>
        <w:tc>
          <w:tcPr>
            <w:tcW w:w="5577" w:type="dxa"/>
            <w:gridSpan w:val="2"/>
          </w:tcPr>
          <w:p w14:paraId="46D5A6A5" w14:textId="5C42A19A" w:rsidR="007B6227" w:rsidRPr="00B272DC" w:rsidRDefault="007B6227" w:rsidP="00D73292">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197" w:type="dxa"/>
            <w:gridSpan w:val="2"/>
          </w:tcPr>
          <w:p w14:paraId="46D5A6A6" w14:textId="3E0EA957"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7B6227" w:rsidRPr="00B272DC" w14:paraId="46D5A6AA" w14:textId="11E1EC41" w:rsidTr="005E1CEF">
        <w:trPr>
          <w:trHeight w:val="360"/>
        </w:trPr>
        <w:tc>
          <w:tcPr>
            <w:tcW w:w="5577" w:type="dxa"/>
            <w:gridSpan w:val="2"/>
          </w:tcPr>
          <w:p w14:paraId="46D5A6A8" w14:textId="6420B7C6"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Address:</w:t>
            </w:r>
          </w:p>
        </w:tc>
        <w:tc>
          <w:tcPr>
            <w:tcW w:w="5197" w:type="dxa"/>
            <w:gridSpan w:val="2"/>
          </w:tcPr>
          <w:p w14:paraId="46D5A6A9" w14:textId="1ADFAC4E"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CEA/CEPE/HERS certification identification (If applicable):</w:t>
            </w:r>
          </w:p>
        </w:tc>
      </w:tr>
      <w:tr w:rsidR="007B6227" w:rsidRPr="00B272DC" w14:paraId="46D5A6AD" w14:textId="2D844B0A" w:rsidTr="005E1CEF">
        <w:trPr>
          <w:trHeight w:val="360"/>
        </w:trPr>
        <w:tc>
          <w:tcPr>
            <w:tcW w:w="5577" w:type="dxa"/>
            <w:gridSpan w:val="2"/>
          </w:tcPr>
          <w:p w14:paraId="46D5A6AB" w14:textId="3042810A"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City/State/Zip:</w:t>
            </w:r>
          </w:p>
        </w:tc>
        <w:tc>
          <w:tcPr>
            <w:tcW w:w="5197" w:type="dxa"/>
            <w:gridSpan w:val="2"/>
          </w:tcPr>
          <w:p w14:paraId="46D5A6AC" w14:textId="49145EC3"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Phone:</w:t>
            </w:r>
          </w:p>
        </w:tc>
      </w:tr>
      <w:tr w:rsidR="007B6227" w:rsidRPr="008E6C57" w14:paraId="46D5A6AF" w14:textId="0546E269" w:rsidTr="005E1CEF">
        <w:tblPrEx>
          <w:tblCellMar>
            <w:left w:w="115" w:type="dxa"/>
            <w:right w:w="115" w:type="dxa"/>
          </w:tblCellMar>
        </w:tblPrEx>
        <w:trPr>
          <w:trHeight w:val="296"/>
        </w:trPr>
        <w:tc>
          <w:tcPr>
            <w:tcW w:w="10774" w:type="dxa"/>
            <w:gridSpan w:val="4"/>
            <w:vAlign w:val="center"/>
          </w:tcPr>
          <w:p w14:paraId="46D5A6AE" w14:textId="4BEE051C" w:rsidR="007B6227" w:rsidRDefault="007B6227" w:rsidP="00D7329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p>
        </w:tc>
      </w:tr>
      <w:tr w:rsidR="007B6227" w:rsidRPr="008E6C57" w14:paraId="46D5A6B6" w14:textId="1BED9A00" w:rsidTr="005E1CEF">
        <w:tblPrEx>
          <w:tblCellMar>
            <w:left w:w="115" w:type="dxa"/>
            <w:right w:w="115" w:type="dxa"/>
          </w:tblCellMar>
        </w:tblPrEx>
        <w:trPr>
          <w:trHeight w:val="504"/>
        </w:trPr>
        <w:tc>
          <w:tcPr>
            <w:tcW w:w="10774" w:type="dxa"/>
            <w:gridSpan w:val="4"/>
          </w:tcPr>
          <w:p w14:paraId="6D64593A" w14:textId="43AE135B" w:rsidR="00BE041F" w:rsidRPr="00BE041F" w:rsidRDefault="00BE041F" w:rsidP="00BE041F">
            <w:pPr>
              <w:pStyle w:val="Heading3"/>
              <w:numPr>
                <w:ilvl w:val="0"/>
                <w:numId w:val="0"/>
              </w:numPr>
              <w:spacing w:before="60"/>
              <w:ind w:right="86"/>
              <w:rPr>
                <w:rFonts w:asciiTheme="minorHAnsi" w:hAnsiTheme="minorHAnsi"/>
                <w:sz w:val="18"/>
              </w:rPr>
            </w:pPr>
            <w:r w:rsidRPr="00BE041F">
              <w:rPr>
                <w:rFonts w:asciiTheme="minorHAnsi" w:hAnsiTheme="minorHAnsi"/>
                <w:sz w:val="18"/>
              </w:rPr>
              <w:t xml:space="preserve">I certify the following under penalty of perjury, under the laws of the State of California: </w:t>
            </w:r>
          </w:p>
          <w:p w14:paraId="3DBFF2B8" w14:textId="393785B7" w:rsidR="00BE041F" w:rsidRPr="00BE041F" w:rsidRDefault="00BE041F" w:rsidP="00BE041F">
            <w:pPr>
              <w:pStyle w:val="Heading3"/>
              <w:numPr>
                <w:ilvl w:val="0"/>
                <w:numId w:val="21"/>
              </w:numPr>
              <w:spacing w:before="0"/>
              <w:ind w:right="90"/>
              <w:rPr>
                <w:rFonts w:asciiTheme="minorHAnsi" w:hAnsiTheme="minorHAnsi"/>
                <w:color w:val="4F81BD" w:themeColor="accent1"/>
                <w:sz w:val="18"/>
              </w:rPr>
            </w:pPr>
            <w:r w:rsidRPr="00BE041F">
              <w:rPr>
                <w:rFonts w:asciiTheme="minorHAnsi" w:hAnsiTheme="minorHAnsi"/>
                <w:sz w:val="18"/>
              </w:rPr>
              <w:t xml:space="preserve">The information provided on this Certificate of Installation is true and correct. </w:t>
            </w:r>
          </w:p>
          <w:p w14:paraId="07CF3EDC" w14:textId="1E1EDC6F" w:rsidR="00BE041F" w:rsidRPr="00BE041F" w:rsidRDefault="00BE041F" w:rsidP="00BE041F">
            <w:pPr>
              <w:keepNext/>
              <w:widowControl w:val="0"/>
              <w:numPr>
                <w:ilvl w:val="0"/>
                <w:numId w:val="21"/>
              </w:numPr>
              <w:spacing w:after="0" w:line="240" w:lineRule="auto"/>
              <w:ind w:right="90"/>
              <w:rPr>
                <w:rFonts w:asciiTheme="minorHAnsi" w:hAnsiTheme="minorHAnsi"/>
                <w:sz w:val="18"/>
              </w:rPr>
            </w:pPr>
            <w:r w:rsidRPr="00BE041F">
              <w:rPr>
                <w:snapToGrid w:val="0"/>
                <w:sz w:val="18"/>
              </w:rPr>
              <w:t xml:space="preserve">I am either: a) a responsible person eligible under Division 3 of the Business and Professions Code </w:t>
            </w:r>
            <w:r w:rsidRPr="00BE041F">
              <w:rPr>
                <w:sz w:val="18"/>
              </w:rPr>
              <w:t xml:space="preserve">in the applicable classification to accept responsibility for the system design, construction, or installation </w:t>
            </w:r>
            <w:r w:rsidRPr="00BE041F">
              <w:rPr>
                <w:snapToGrid w:val="0"/>
                <w:sz w:val="18"/>
              </w:rPr>
              <w:t xml:space="preserve">of features, materials, components, or manufactured devices </w:t>
            </w:r>
            <w:r w:rsidRPr="00BE041F">
              <w:rPr>
                <w:sz w:val="18"/>
              </w:rPr>
              <w:t xml:space="preserve">for the scope of work identified on this Certificate of Installation, </w:t>
            </w:r>
            <w:r w:rsidRPr="00BE041F">
              <w:rPr>
                <w:snapToGrid w:val="0"/>
                <w:sz w:val="18"/>
              </w:rPr>
              <w:t>and attest to the declarations in this statement</w:t>
            </w:r>
            <w:r w:rsidRPr="00BE041F">
              <w:rPr>
                <w:sz w:val="18"/>
              </w:rPr>
              <w:t>, or b) I am an authorized representative of the responsible person and attest to the declarations in this statement on the responsible person’s behalf.</w:t>
            </w:r>
          </w:p>
          <w:p w14:paraId="34AB325F" w14:textId="591901CF" w:rsidR="00BE041F" w:rsidRPr="00BE041F" w:rsidRDefault="00BE041F" w:rsidP="00BE041F">
            <w:pPr>
              <w:pStyle w:val="ListParagraph"/>
              <w:keepNext/>
              <w:numPr>
                <w:ilvl w:val="0"/>
                <w:numId w:val="21"/>
              </w:numPr>
              <w:autoSpaceDE w:val="0"/>
              <w:autoSpaceDN w:val="0"/>
              <w:adjustRightInd w:val="0"/>
              <w:spacing w:after="0" w:line="240" w:lineRule="auto"/>
              <w:ind w:right="90"/>
              <w:rPr>
                <w:rFonts w:asciiTheme="minorHAnsi" w:hAnsiTheme="minorHAnsi"/>
                <w:sz w:val="18"/>
              </w:rPr>
            </w:pPr>
            <w:r w:rsidRPr="00BE041F">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6D5A6B5" w14:textId="029EAA08" w:rsidR="007B6227" w:rsidRPr="00975DC6" w:rsidRDefault="00BE041F" w:rsidP="00BE041F">
            <w:pPr>
              <w:pStyle w:val="ListParagraph"/>
              <w:keepNext/>
              <w:numPr>
                <w:ilvl w:val="0"/>
                <w:numId w:val="21"/>
              </w:numPr>
              <w:spacing w:after="0" w:line="240" w:lineRule="auto"/>
            </w:pPr>
            <w:r w:rsidRPr="00BE041F">
              <w:rPr>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B6227" w:rsidRPr="00B272DC" w14:paraId="46D5A6B9" w14:textId="42840902" w:rsidTr="005E1CEF">
        <w:tblPrEx>
          <w:tblCellMar>
            <w:left w:w="108" w:type="dxa"/>
            <w:right w:w="108" w:type="dxa"/>
          </w:tblCellMar>
        </w:tblPrEx>
        <w:trPr>
          <w:trHeight w:val="360"/>
        </w:trPr>
        <w:tc>
          <w:tcPr>
            <w:tcW w:w="5307" w:type="dxa"/>
          </w:tcPr>
          <w:p w14:paraId="46D5A6B7" w14:textId="3C76D018" w:rsidR="007B6227" w:rsidRPr="00B272DC" w:rsidRDefault="007B6227" w:rsidP="00D7329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467" w:type="dxa"/>
            <w:gridSpan w:val="3"/>
          </w:tcPr>
          <w:p w14:paraId="46D5A6B8" w14:textId="51D3B999" w:rsidR="007B6227" w:rsidRPr="00B272DC" w:rsidRDefault="007B6227" w:rsidP="00D7329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7B6227" w:rsidRPr="00B272DC" w14:paraId="46D5A6BC" w14:textId="5F6FDD45" w:rsidTr="005E1CE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BA" w14:textId="4F9AF74D"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467" w:type="dxa"/>
            <w:gridSpan w:val="3"/>
            <w:tcBorders>
              <w:top w:val="single" w:sz="4" w:space="0" w:color="auto"/>
              <w:left w:val="single" w:sz="4" w:space="0" w:color="auto"/>
              <w:bottom w:val="single" w:sz="4" w:space="0" w:color="auto"/>
              <w:right w:val="single" w:sz="4" w:space="0" w:color="auto"/>
            </w:tcBorders>
          </w:tcPr>
          <w:p w14:paraId="46D5A6BB" w14:textId="45B22CDC"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7B6227" w:rsidRPr="00B272DC" w14:paraId="46D5A6BF" w14:textId="3B32C051" w:rsidTr="005E1CE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BD" w14:textId="4DF2B159"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467" w:type="dxa"/>
            <w:gridSpan w:val="3"/>
            <w:tcBorders>
              <w:top w:val="single" w:sz="4" w:space="0" w:color="auto"/>
              <w:left w:val="single" w:sz="4" w:space="0" w:color="auto"/>
              <w:bottom w:val="single" w:sz="4" w:space="0" w:color="auto"/>
              <w:right w:val="single" w:sz="4" w:space="0" w:color="auto"/>
            </w:tcBorders>
          </w:tcPr>
          <w:p w14:paraId="46D5A6BE" w14:textId="4452E54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7B6227" w:rsidRPr="00B272DC" w14:paraId="46D5A6C3" w14:textId="363C008B" w:rsidTr="005E1CE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C0" w14:textId="5954E244"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6D5A6C1" w14:textId="75E846E6"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1F62B7">
              <w:rPr>
                <w:rFonts w:asciiTheme="minorHAnsi" w:hAnsiTheme="minorHAnsi"/>
                <w:sz w:val="14"/>
                <w:szCs w:val="14"/>
              </w:rPr>
              <w:t>:</w:t>
            </w:r>
          </w:p>
        </w:tc>
        <w:tc>
          <w:tcPr>
            <w:tcW w:w="2646" w:type="dxa"/>
            <w:tcBorders>
              <w:top w:val="single" w:sz="4" w:space="0" w:color="auto"/>
              <w:left w:val="single" w:sz="4" w:space="0" w:color="auto"/>
              <w:bottom w:val="single" w:sz="4" w:space="0" w:color="auto"/>
              <w:right w:val="single" w:sz="4" w:space="0" w:color="auto"/>
            </w:tcBorders>
          </w:tcPr>
          <w:p w14:paraId="46D5A6C2" w14:textId="4E6FE89F"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bl>
    <w:p w14:paraId="3E04D780" w14:textId="40223178" w:rsidR="007B6227" w:rsidRPr="00145596" w:rsidRDefault="007B6227" w:rsidP="00F51A12">
      <w:pPr>
        <w:tabs>
          <w:tab w:val="left" w:pos="3090"/>
          <w:tab w:val="right" w:pos="10800"/>
        </w:tabs>
        <w:rPr>
          <w:rFonts w:asciiTheme="minorHAnsi" w:hAnsiTheme="minorHAnsi"/>
          <w:sz w:val="18"/>
          <w:szCs w:val="18"/>
        </w:rPr>
      </w:pPr>
    </w:p>
    <w:sectPr w:rsidR="007B6227" w:rsidRPr="00145596" w:rsidSect="009E0BD3">
      <w:headerReference w:type="even" r:id="rId18"/>
      <w:headerReference w:type="default" r:id="rId19"/>
      <w:footerReference w:type="default" r:id="rId20"/>
      <w:headerReference w:type="first" r:id="rId21"/>
      <w:footerReference w:type="first" r:id="rId22"/>
      <w:pgSz w:w="12240" w:h="15840" w:code="1"/>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233CCE" w14:textId="77777777" w:rsidR="00666F6C" w:rsidRDefault="00666F6C" w:rsidP="00C25A5C">
      <w:pPr>
        <w:spacing w:after="0" w:line="240" w:lineRule="auto"/>
      </w:pPr>
      <w:r>
        <w:separator/>
      </w:r>
    </w:p>
  </w:endnote>
  <w:endnote w:type="continuationSeparator" w:id="0">
    <w:p w14:paraId="1A443819" w14:textId="77777777" w:rsidR="00666F6C" w:rsidRDefault="00666F6C" w:rsidP="00C25A5C">
      <w:pPr>
        <w:spacing w:after="0" w:line="240" w:lineRule="auto"/>
      </w:pPr>
      <w:r>
        <w:continuationSeparator/>
      </w:r>
    </w:p>
  </w:endnote>
  <w:endnote w:type="continuationNotice" w:id="1">
    <w:p w14:paraId="2A6D6DE4" w14:textId="77777777" w:rsidR="00666F6C" w:rsidRDefault="00666F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DD" w14:textId="77777777" w:rsidR="00666F6C" w:rsidRPr="007304C6" w:rsidRDefault="00666F6C"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46D5A6DE" w14:textId="0C85C1B0" w:rsidR="00666F6C" w:rsidRPr="007304C6" w:rsidRDefault="00666F6C" w:rsidP="007304C6">
    <w:pPr>
      <w:pStyle w:val="Footer"/>
      <w:pBdr>
        <w:top w:val="single" w:sz="4" w:space="1" w:color="auto"/>
      </w:pBdr>
      <w:tabs>
        <w:tab w:val="clear" w:pos="9360"/>
        <w:tab w:val="right" w:pos="10800"/>
      </w:tabs>
      <w:spacing w:after="0"/>
      <w:rPr>
        <w:sz w:val="18"/>
        <w:szCs w:val="18"/>
      </w:rPr>
    </w:pPr>
    <w:r w:rsidRPr="007304C6">
      <w:rPr>
        <w:sz w:val="18"/>
        <w:szCs w:val="18"/>
      </w:rPr>
      <w:t xml:space="preserve">CA Building Energy Efficiency Standards - </w:t>
    </w:r>
    <w:ins w:id="52" w:author="Balneg, Ronald@Energy" w:date="2018-05-08T14:00:00Z">
      <w:r>
        <w:rPr>
          <w:sz w:val="18"/>
          <w:szCs w:val="18"/>
        </w:rPr>
        <w:t>2019</w:t>
      </w:r>
      <w:r w:rsidRPr="007304C6">
        <w:rPr>
          <w:sz w:val="18"/>
          <w:szCs w:val="18"/>
        </w:rPr>
        <w:t xml:space="preserve"> </w:t>
      </w:r>
    </w:ins>
    <w:r w:rsidRPr="007304C6">
      <w:rPr>
        <w:sz w:val="18"/>
        <w:szCs w:val="18"/>
      </w:rPr>
      <w:t>Resi</w:t>
    </w:r>
    <w:r>
      <w:rPr>
        <w:sz w:val="18"/>
        <w:szCs w:val="18"/>
      </w:rPr>
      <w:t>dential Compliance</w:t>
    </w:r>
    <w:r>
      <w:rPr>
        <w:sz w:val="18"/>
        <w:szCs w:val="18"/>
      </w:rPr>
      <w:tab/>
    </w:r>
    <w:ins w:id="53" w:author="Ferris, Todd@Energy" w:date="2018-05-29T15:00:00Z">
      <w:r>
        <w:rPr>
          <w:sz w:val="18"/>
          <w:szCs w:val="18"/>
        </w:rPr>
        <w:t>January</w:t>
      </w:r>
    </w:ins>
    <w:r>
      <w:rPr>
        <w:sz w:val="18"/>
        <w:szCs w:val="18"/>
      </w:rPr>
      <w:t xml:space="preserve"> </w:t>
    </w:r>
    <w:ins w:id="54" w:author="Balneg, Ronald@Energy" w:date="2018-05-08T14:00:00Z">
      <w:r>
        <w:rPr>
          <w:sz w:val="18"/>
          <w:szCs w:val="18"/>
        </w:rPr>
        <w:t>20</w:t>
      </w:r>
    </w:ins>
    <w:ins w:id="55" w:author="Smith, Alexis@Energy" w:date="2018-12-06T14:12:00Z">
      <w:r>
        <w:rPr>
          <w:sz w:val="18"/>
          <w:szCs w:val="18"/>
        </w:rPr>
        <w:t>19</w:t>
      </w:r>
    </w:ins>
    <w:ins w:id="56" w:author="Ferris, Todd@Energy" w:date="2018-05-29T15:00:00Z">
      <w:del w:id="57" w:author="Smith, Alexis@Energy" w:date="2018-12-06T14:12:00Z">
        <w:r w:rsidDel="00666F6C">
          <w:rPr>
            <w:sz w:val="18"/>
            <w:szCs w:val="18"/>
          </w:rPr>
          <w:delText>20</w:delText>
        </w:r>
      </w:del>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A" w14:textId="77777777" w:rsidR="00666F6C" w:rsidRPr="009577D0" w:rsidRDefault="00666F6C"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46D5A6EB" w14:textId="77777777" w:rsidR="00666F6C" w:rsidRPr="009577D0" w:rsidRDefault="00666F6C"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5" w14:textId="7472378F" w:rsidR="00666F6C" w:rsidRPr="003A61B8" w:rsidRDefault="00666F6C" w:rsidP="00FF77DD">
    <w:pPr>
      <w:pStyle w:val="Footer"/>
      <w:pBdr>
        <w:top w:val="single" w:sz="4" w:space="1" w:color="auto"/>
      </w:pBdr>
      <w:tabs>
        <w:tab w:val="clear" w:pos="9360"/>
        <w:tab w:val="right" w:pos="10800"/>
      </w:tabs>
      <w:spacing w:after="0"/>
      <w:rPr>
        <w:rFonts w:asciiTheme="minorHAnsi" w:hAnsiTheme="minorHAnsi"/>
        <w:sz w:val="18"/>
      </w:rPr>
    </w:pPr>
    <w:r w:rsidRPr="003A61B8">
      <w:rPr>
        <w:rFonts w:asciiTheme="minorHAnsi" w:hAnsiTheme="minorHAnsi"/>
        <w:sz w:val="18"/>
      </w:rPr>
      <w:t>CA Building Energy Efficiency Standards - 2019 Residential Compliance</w:t>
    </w:r>
    <w:r w:rsidRPr="003A61B8">
      <w:rPr>
        <w:rFonts w:asciiTheme="minorHAnsi" w:hAnsiTheme="minorHAnsi"/>
        <w:sz w:val="18"/>
      </w:rPr>
      <w:tab/>
      <w:t>January 20</w:t>
    </w:r>
    <w:ins w:id="159" w:author="Smith, Alexis@Energy" w:date="2018-12-06T14:12:00Z">
      <w:r>
        <w:rPr>
          <w:rFonts w:asciiTheme="minorHAnsi" w:hAnsiTheme="minorHAnsi"/>
          <w:sz w:val="18"/>
        </w:rPr>
        <w:t>19</w:t>
      </w:r>
    </w:ins>
    <w:ins w:id="160" w:author="Ferris, Todd@Energy" w:date="2018-05-29T16:16:00Z">
      <w:del w:id="161" w:author="Smith, Alexis@Energy" w:date="2018-12-06T14:12:00Z">
        <w:r w:rsidRPr="003A61B8" w:rsidDel="00666F6C">
          <w:rPr>
            <w:rFonts w:asciiTheme="minorHAnsi" w:hAnsiTheme="minorHAnsi"/>
            <w:sz w:val="18"/>
          </w:rPr>
          <w:delText>20</w:delText>
        </w:r>
      </w:del>
    </w:ins>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E" w14:textId="1BD211F8" w:rsidR="00666F6C" w:rsidRPr="008C6E49" w:rsidRDefault="00666F6C" w:rsidP="003C0502">
    <w:pPr>
      <w:pStyle w:val="Footer"/>
      <w:pBdr>
        <w:top w:val="single" w:sz="4" w:space="1" w:color="auto"/>
      </w:pBdr>
      <w:tabs>
        <w:tab w:val="clear" w:pos="9360"/>
        <w:tab w:val="right" w:pos="10800"/>
      </w:tabs>
      <w:spacing w:after="0"/>
      <w:rPr>
        <w:sz w:val="18"/>
        <w:szCs w:val="18"/>
      </w:rPr>
    </w:pPr>
    <w:r w:rsidRPr="008C6E49">
      <w:rPr>
        <w:sz w:val="18"/>
        <w:szCs w:val="18"/>
      </w:rPr>
      <w:t>CA Building Energy Efficiency Standards - 201</w:t>
    </w:r>
    <w:ins w:id="506" w:author="Ferris, Todd@Energy" w:date="2018-05-29T16:15:00Z">
      <w:r>
        <w:rPr>
          <w:sz w:val="18"/>
          <w:szCs w:val="18"/>
        </w:rPr>
        <w:t>9</w:t>
      </w:r>
    </w:ins>
    <w:r w:rsidRPr="008C6E49">
      <w:rPr>
        <w:sz w:val="18"/>
        <w:szCs w:val="18"/>
      </w:rPr>
      <w:t xml:space="preserve"> Residential Compliance</w:t>
    </w:r>
    <w:r w:rsidRPr="008C6E49">
      <w:rPr>
        <w:sz w:val="18"/>
        <w:szCs w:val="18"/>
      </w:rPr>
      <w:tab/>
    </w:r>
    <w:ins w:id="507" w:author="Ferris, Todd@Energy" w:date="2018-05-29T16:15:00Z">
      <w:r>
        <w:rPr>
          <w:sz w:val="18"/>
          <w:szCs w:val="18"/>
        </w:rPr>
        <w:t>January</w:t>
      </w:r>
    </w:ins>
    <w:r>
      <w:rPr>
        <w:sz w:val="18"/>
        <w:szCs w:val="18"/>
      </w:rPr>
      <w:t xml:space="preserve"> 20</w:t>
    </w:r>
    <w:ins w:id="508" w:author="Smith, Alexis@Energy" w:date="2018-12-06T14:12:00Z">
      <w:r>
        <w:rPr>
          <w:sz w:val="18"/>
          <w:szCs w:val="18"/>
        </w:rPr>
        <w:t>19</w:t>
      </w:r>
    </w:ins>
    <w:ins w:id="509" w:author="Ferris, Todd@Energy" w:date="2018-05-29T16:15:00Z">
      <w:del w:id="510" w:author="Smith, Alexis@Energy" w:date="2018-12-06T14:12:00Z">
        <w:r w:rsidDel="00666F6C">
          <w:rPr>
            <w:sz w:val="18"/>
            <w:szCs w:val="18"/>
          </w:rPr>
          <w:delText>20</w:delText>
        </w:r>
      </w:del>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706" w14:textId="25349D7A" w:rsidR="00666F6C" w:rsidRPr="000F5754" w:rsidRDefault="00666F6C" w:rsidP="00644136">
    <w:pPr>
      <w:pStyle w:val="Footer"/>
      <w:pBdr>
        <w:top w:val="single" w:sz="4" w:space="1" w:color="auto"/>
      </w:pBdr>
      <w:tabs>
        <w:tab w:val="clear" w:pos="9360"/>
        <w:tab w:val="right" w:pos="10800"/>
      </w:tabs>
      <w:spacing w:after="0"/>
      <w:rPr>
        <w:rFonts w:asciiTheme="minorHAnsi" w:hAnsiTheme="minorHAnsi"/>
        <w:sz w:val="18"/>
      </w:rPr>
    </w:pPr>
    <w:r w:rsidRPr="000F5754">
      <w:rPr>
        <w:rFonts w:asciiTheme="minorHAnsi" w:hAnsiTheme="minorHAnsi"/>
        <w:sz w:val="18"/>
      </w:rPr>
      <w:t>CA Building Energy Efficiency Standards - 201</w:t>
    </w:r>
    <w:ins w:id="514" w:author="Ferris, Todd@Energy" w:date="2018-05-29T16:17:00Z">
      <w:r w:rsidRPr="000F5754">
        <w:rPr>
          <w:rFonts w:asciiTheme="minorHAnsi" w:hAnsiTheme="minorHAnsi"/>
          <w:sz w:val="18"/>
        </w:rPr>
        <w:t>9</w:t>
      </w:r>
    </w:ins>
    <w:r w:rsidRPr="000F5754">
      <w:rPr>
        <w:rFonts w:asciiTheme="minorHAnsi" w:hAnsiTheme="minorHAnsi"/>
        <w:sz w:val="18"/>
      </w:rPr>
      <w:t xml:space="preserve"> Residential Compliance</w:t>
    </w:r>
    <w:r w:rsidRPr="000F5754">
      <w:rPr>
        <w:rFonts w:asciiTheme="minorHAnsi" w:hAnsiTheme="minorHAnsi"/>
        <w:sz w:val="18"/>
      </w:rPr>
      <w:tab/>
    </w:r>
    <w:ins w:id="515" w:author="Ferris, Todd@Energy" w:date="2018-05-29T16:17:00Z">
      <w:r w:rsidRPr="000F5754">
        <w:rPr>
          <w:rFonts w:asciiTheme="minorHAnsi" w:hAnsiTheme="minorHAnsi"/>
          <w:sz w:val="18"/>
        </w:rPr>
        <w:t>January</w:t>
      </w:r>
    </w:ins>
    <w:r w:rsidRPr="000F5754">
      <w:rPr>
        <w:rFonts w:asciiTheme="minorHAnsi" w:hAnsiTheme="minorHAnsi"/>
        <w:sz w:val="18"/>
      </w:rPr>
      <w:t xml:space="preserve"> 20</w:t>
    </w:r>
    <w:ins w:id="516" w:author="Smith, Alexis@Energy" w:date="2018-12-06T14:12:00Z">
      <w:r>
        <w:rPr>
          <w:rFonts w:asciiTheme="minorHAnsi" w:hAnsiTheme="minorHAnsi"/>
          <w:sz w:val="18"/>
        </w:rPr>
        <w:t>19</w:t>
      </w:r>
    </w:ins>
    <w:ins w:id="517" w:author="Ferris, Todd@Energy" w:date="2018-05-29T16:17:00Z">
      <w:del w:id="518" w:author="Smith, Alexis@Energy" w:date="2018-12-06T14:12:00Z">
        <w:r w:rsidRPr="000F5754" w:rsidDel="00666F6C">
          <w:rPr>
            <w:rFonts w:asciiTheme="minorHAnsi" w:hAnsiTheme="minorHAnsi"/>
            <w:sz w:val="18"/>
          </w:rPr>
          <w:delText>20</w:delText>
        </w:r>
      </w:del>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CCDB9A" w14:textId="77777777" w:rsidR="00666F6C" w:rsidRDefault="00666F6C" w:rsidP="00C25A5C">
      <w:pPr>
        <w:spacing w:after="0" w:line="240" w:lineRule="auto"/>
      </w:pPr>
      <w:r>
        <w:separator/>
      </w:r>
    </w:p>
  </w:footnote>
  <w:footnote w:type="continuationSeparator" w:id="0">
    <w:p w14:paraId="4E1054B0" w14:textId="77777777" w:rsidR="00666F6C" w:rsidRDefault="00666F6C" w:rsidP="00C25A5C">
      <w:pPr>
        <w:spacing w:after="0" w:line="240" w:lineRule="auto"/>
      </w:pPr>
      <w:r>
        <w:continuationSeparator/>
      </w:r>
    </w:p>
  </w:footnote>
  <w:footnote w:type="continuationNotice" w:id="1">
    <w:p w14:paraId="529BEB99" w14:textId="77777777" w:rsidR="00666F6C" w:rsidRDefault="00666F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9" w14:textId="77777777" w:rsidR="00666F6C" w:rsidRDefault="00890E1F">
    <w:pPr>
      <w:pStyle w:val="Header"/>
    </w:pPr>
    <w:r>
      <w:rPr>
        <w:noProof/>
      </w:rPr>
      <w:pict w14:anchorId="46D5A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5"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A" w14:textId="77777777" w:rsidR="00666F6C" w:rsidRPr="004703E2" w:rsidRDefault="00666F6C"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8240" behindDoc="0" locked="0" layoutInCell="1" allowOverlap="1" wp14:anchorId="46D5A708" wp14:editId="46D5A709">
          <wp:simplePos x="0" y="0"/>
          <wp:positionH relativeFrom="margin">
            <wp:posOffset>6616065</wp:posOffset>
          </wp:positionH>
          <wp:positionV relativeFrom="margin">
            <wp:posOffset>-1228725</wp:posOffset>
          </wp:positionV>
          <wp:extent cx="316865" cy="278130"/>
          <wp:effectExtent l="0" t="0" r="6985" b="762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890E1F">
      <w:rPr>
        <w:rFonts w:ascii="Arial" w:eastAsia="Times New Roman" w:hAnsi="Arial" w:cs="Arial"/>
        <w:noProof/>
        <w:sz w:val="14"/>
        <w:szCs w:val="14"/>
      </w:rPr>
      <w:pict w14:anchorId="46D5A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4703E2">
      <w:rPr>
        <w:rFonts w:ascii="Arial" w:eastAsia="Times New Roman" w:hAnsi="Arial" w:cs="Arial"/>
        <w:sz w:val="14"/>
        <w:szCs w:val="14"/>
      </w:rPr>
      <w:t>STATE OF CALIFORNIA</w:t>
    </w:r>
  </w:p>
  <w:p w14:paraId="46D5A6CB" w14:textId="77777777" w:rsidR="00666F6C" w:rsidRPr="004703E2" w:rsidRDefault="00666F6C" w:rsidP="004703E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WHOLE HOUSE FAN</w:t>
    </w:r>
  </w:p>
  <w:p w14:paraId="46D5A6CC" w14:textId="22E15138" w:rsidR="00666F6C" w:rsidRPr="004703E2" w:rsidRDefault="00666F6C"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sz w:val="14"/>
        <w:szCs w:val="14"/>
      </w:rPr>
      <w:t>CEC-CF2R-</w:t>
    </w:r>
    <w:r>
      <w:rPr>
        <w:rFonts w:ascii="Arial" w:eastAsia="Times New Roman" w:hAnsi="Arial" w:cs="Arial"/>
        <w:sz w:val="14"/>
        <w:szCs w:val="14"/>
      </w:rPr>
      <w:t>MCH-</w:t>
    </w:r>
    <w:ins w:id="43" w:author="Balneg, Ronald@Energy" w:date="2018-05-10T11:12:00Z">
      <w:r>
        <w:rPr>
          <w:rFonts w:ascii="Arial" w:eastAsia="Times New Roman" w:hAnsi="Arial" w:cs="Arial"/>
          <w:sz w:val="14"/>
          <w:szCs w:val="14"/>
        </w:rPr>
        <w:t>31-H</w:t>
      </w:r>
    </w:ins>
    <w:r w:rsidRPr="004703E2">
      <w:rPr>
        <w:rFonts w:ascii="Arial" w:eastAsia="Times New Roman" w:hAnsi="Arial" w:cs="Arial"/>
        <w:sz w:val="14"/>
        <w:szCs w:val="14"/>
      </w:rPr>
      <w:t xml:space="preserve"> (</w:t>
    </w:r>
    <w:ins w:id="44" w:author="Ferris, Todd@Energy" w:date="2018-06-07T10:50:00Z">
      <w:r>
        <w:rPr>
          <w:rFonts w:ascii="Arial" w:eastAsia="Times New Roman" w:hAnsi="Arial" w:cs="Arial"/>
          <w:sz w:val="14"/>
          <w:szCs w:val="14"/>
        </w:rPr>
        <w:t>Revised 0</w:t>
      </w:r>
    </w:ins>
    <w:ins w:id="45" w:author="Balneg, Ronald@Energy" w:date="2018-05-08T13:55:00Z">
      <w:r>
        <w:rPr>
          <w:rFonts w:ascii="Arial" w:eastAsia="Times New Roman" w:hAnsi="Arial" w:cs="Arial"/>
          <w:sz w:val="14"/>
          <w:szCs w:val="14"/>
        </w:rPr>
        <w:t>1/</w:t>
      </w:r>
    </w:ins>
    <w:ins w:id="46" w:author="Smith, Alexis@Energy" w:date="2018-12-06T14:12:00Z">
      <w:r>
        <w:rPr>
          <w:rFonts w:ascii="Arial" w:eastAsia="Times New Roman" w:hAnsi="Arial" w:cs="Arial"/>
          <w:sz w:val="14"/>
          <w:szCs w:val="14"/>
        </w:rPr>
        <w:t>19</w:t>
      </w:r>
    </w:ins>
    <w:ins w:id="47" w:author="Ferris, Todd@Energy" w:date="2018-05-29T14:58:00Z">
      <w:del w:id="48" w:author="Smith, Alexis@Energy" w:date="2018-12-06T14:11:00Z">
        <w:r w:rsidDel="00666F6C">
          <w:rPr>
            <w:rFonts w:ascii="Arial" w:eastAsia="Times New Roman" w:hAnsi="Arial" w:cs="Arial"/>
            <w:sz w:val="14"/>
            <w:szCs w:val="14"/>
          </w:rPr>
          <w:delText>20</w:delText>
        </w:r>
      </w:del>
    </w:ins>
    <w:r w:rsidRPr="004703E2">
      <w:rPr>
        <w:rFonts w:ascii="Arial" w:eastAsia="Times New Roman" w:hAnsi="Arial" w:cs="Arial"/>
        <w:sz w:val="14"/>
        <w:szCs w:val="14"/>
      </w:rPr>
      <w:t xml:space="preserve">) </w:t>
    </w:r>
    <w:r>
      <w:rPr>
        <w:rFonts w:ascii="Arial" w:eastAsia="Times New Roman" w:hAnsi="Arial" w:cs="Arial"/>
        <w:sz w:val="14"/>
        <w:szCs w:val="14"/>
      </w:rPr>
      <w:t xml:space="preserve">   </w:t>
    </w:r>
    <w:del w:id="49" w:author="Ferris, Todd@Energy" w:date="2018-06-18T12:45:00Z">
      <w:r w:rsidDel="00D27DE4">
        <w:rPr>
          <w:rFonts w:ascii="Arial" w:eastAsia="Times New Roman" w:hAnsi="Arial" w:cs="Arial"/>
          <w:sz w:val="14"/>
          <w:szCs w:val="14"/>
        </w:rPr>
        <w:delText xml:space="preserve">         </w:delText>
      </w:r>
      <w:r w:rsidRPr="004703E2" w:rsidDel="00D27DE4">
        <w:rPr>
          <w:rFonts w:ascii="Arial" w:eastAsia="Times New Roman" w:hAnsi="Arial" w:cs="Arial"/>
          <w:sz w:val="14"/>
          <w:szCs w:val="14"/>
        </w:rPr>
        <w:delText xml:space="preserve">     </w:delText>
      </w:r>
    </w:del>
    <w:r w:rsidRPr="004703E2">
      <w:rPr>
        <w:rFonts w:ascii="Arial" w:eastAsia="Times New Roman"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3"/>
      <w:gridCol w:w="294"/>
      <w:gridCol w:w="3569"/>
      <w:gridCol w:w="1843"/>
    </w:tblGrid>
    <w:tr w:rsidR="00666F6C" w:rsidRPr="00F85124" w14:paraId="46D5A6CF" w14:textId="77777777" w:rsidTr="004703E2">
      <w:trPr>
        <w:cantSplit/>
        <w:trHeight w:val="288"/>
      </w:trPr>
      <w:tc>
        <w:tcPr>
          <w:tcW w:w="4016" w:type="pct"/>
          <w:gridSpan w:val="3"/>
          <w:tcBorders>
            <w:right w:val="nil"/>
          </w:tcBorders>
          <w:vAlign w:val="center"/>
        </w:tcPr>
        <w:p w14:paraId="46D5A6CD" w14:textId="77777777" w:rsidR="00666F6C" w:rsidRPr="00AF7776" w:rsidRDefault="00666F6C" w:rsidP="00082521">
          <w:pPr>
            <w:pStyle w:val="Style17"/>
            <w:rPr>
              <w:rFonts w:asciiTheme="minorHAnsi" w:hAnsiTheme="minorHAnsi"/>
              <w:b/>
              <w:color w:val="auto"/>
              <w:sz w:val="20"/>
              <w:szCs w:val="20"/>
            </w:rPr>
          </w:pPr>
          <w:r w:rsidRPr="00AF7776">
            <w:rPr>
              <w:rFonts w:asciiTheme="minorHAnsi" w:hAnsiTheme="minorHAnsi"/>
              <w:color w:val="auto"/>
              <w:sz w:val="20"/>
              <w:szCs w:val="20"/>
            </w:rPr>
            <w:t>CERTIFICATE OF INSTALLATION</w:t>
          </w:r>
        </w:p>
      </w:tc>
      <w:tc>
        <w:tcPr>
          <w:tcW w:w="984" w:type="pct"/>
          <w:tcBorders>
            <w:left w:val="nil"/>
          </w:tcBorders>
          <w:tcMar>
            <w:left w:w="115" w:type="dxa"/>
            <w:right w:w="115" w:type="dxa"/>
          </w:tcMar>
          <w:vAlign w:val="center"/>
        </w:tcPr>
        <w:p w14:paraId="46D5A6CE" w14:textId="4F86B129" w:rsidR="00666F6C" w:rsidRPr="00AF7776" w:rsidRDefault="00666F6C" w:rsidP="00AA3E7C">
          <w:pPr>
            <w:pStyle w:val="Style18"/>
            <w:rPr>
              <w:rFonts w:asciiTheme="minorHAnsi" w:hAnsiTheme="minorHAnsi"/>
              <w:b/>
              <w:color w:val="auto"/>
              <w:sz w:val="20"/>
              <w:szCs w:val="20"/>
            </w:rPr>
          </w:pPr>
          <w:r w:rsidRPr="00AF7776">
            <w:rPr>
              <w:rFonts w:asciiTheme="minorHAnsi" w:hAnsiTheme="minorHAnsi"/>
              <w:color w:val="auto"/>
              <w:sz w:val="20"/>
              <w:szCs w:val="20"/>
            </w:rPr>
            <w:t>CF2R-MCH-</w:t>
          </w:r>
          <w:ins w:id="50" w:author="Balneg, Ronald@Energy" w:date="2018-05-10T11:11:00Z">
            <w:r>
              <w:rPr>
                <w:rFonts w:asciiTheme="minorHAnsi" w:hAnsiTheme="minorHAnsi"/>
                <w:color w:val="auto"/>
                <w:sz w:val="20"/>
                <w:szCs w:val="20"/>
              </w:rPr>
              <w:t>31</w:t>
            </w:r>
          </w:ins>
          <w:ins w:id="51" w:author="Balneg, Ronald@Energy" w:date="2018-05-10T11:12:00Z">
            <w:r>
              <w:rPr>
                <w:rFonts w:asciiTheme="minorHAnsi" w:hAnsiTheme="minorHAnsi"/>
                <w:color w:val="auto"/>
                <w:sz w:val="20"/>
                <w:szCs w:val="20"/>
              </w:rPr>
              <w:t>-H</w:t>
            </w:r>
          </w:ins>
        </w:p>
      </w:tc>
    </w:tr>
    <w:tr w:rsidR="00666F6C" w:rsidRPr="00F85124" w14:paraId="46D5A6D2" w14:textId="77777777" w:rsidTr="00AF7776">
      <w:trPr>
        <w:cantSplit/>
        <w:trHeight w:val="226"/>
      </w:trPr>
      <w:tc>
        <w:tcPr>
          <w:tcW w:w="2500" w:type="pct"/>
          <w:gridSpan w:val="2"/>
          <w:tcBorders>
            <w:right w:val="nil"/>
          </w:tcBorders>
        </w:tcPr>
        <w:p w14:paraId="46D5A6D0" w14:textId="77777777" w:rsidR="00666F6C" w:rsidRPr="00AF7776" w:rsidRDefault="00666F6C" w:rsidP="00AF7776">
          <w:pPr>
            <w:pStyle w:val="Style75"/>
          </w:pPr>
          <w:r>
            <w:t>Whole House Fan</w:t>
          </w:r>
        </w:p>
      </w:tc>
      <w:tc>
        <w:tcPr>
          <w:tcW w:w="2500" w:type="pct"/>
          <w:gridSpan w:val="2"/>
          <w:tcBorders>
            <w:left w:val="nil"/>
          </w:tcBorders>
        </w:tcPr>
        <w:p w14:paraId="46D5A6D1" w14:textId="188FCA99" w:rsidR="00666F6C" w:rsidRPr="00AF7776" w:rsidRDefault="00666F6C" w:rsidP="00AF7776">
          <w:pPr>
            <w:pStyle w:val="Style75"/>
            <w:tabs>
              <w:tab w:val="right" w:pos="5280"/>
            </w:tabs>
          </w:pPr>
          <w:r>
            <w:tab/>
          </w:r>
          <w:r w:rsidRPr="00F85124">
            <w:t xml:space="preserve">(Page </w:t>
          </w:r>
          <w:r w:rsidRPr="00AF7776">
            <w:fldChar w:fldCharType="begin"/>
          </w:r>
          <w:r w:rsidRPr="00E32371">
            <w:instrText xml:space="preserve"> PAGE   \* MERGEFORMAT </w:instrText>
          </w:r>
          <w:r w:rsidRPr="00AF7776">
            <w:fldChar w:fldCharType="separate"/>
          </w:r>
          <w:r w:rsidR="00890E1F">
            <w:rPr>
              <w:noProof/>
            </w:rPr>
            <w:t>2</w:t>
          </w:r>
          <w:r w:rsidRPr="00AF7776">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890E1F">
            <w:rPr>
              <w:noProof/>
            </w:rPr>
            <w:t>2</w:t>
          </w:r>
          <w:r>
            <w:rPr>
              <w:noProof/>
            </w:rPr>
            <w:fldChar w:fldCharType="end"/>
          </w:r>
          <w:r w:rsidRPr="00F85124">
            <w:t>)</w:t>
          </w:r>
        </w:p>
      </w:tc>
    </w:tr>
    <w:tr w:rsidR="00666F6C" w:rsidRPr="00F85124" w14:paraId="46D5A6D6" w14:textId="77777777" w:rsidTr="004703E2">
      <w:trPr>
        <w:cantSplit/>
        <w:trHeight w:val="288"/>
      </w:trPr>
      <w:tc>
        <w:tcPr>
          <w:tcW w:w="0" w:type="auto"/>
        </w:tcPr>
        <w:p w14:paraId="46D5A6D3" w14:textId="77777777" w:rsidR="00666F6C" w:rsidRPr="009A055C" w:rsidRDefault="00666F6C" w:rsidP="00082521">
          <w:pPr>
            <w:pStyle w:val="Style20"/>
          </w:pPr>
          <w:r w:rsidRPr="009A055C">
            <w:t>Project Name:</w:t>
          </w:r>
        </w:p>
      </w:tc>
      <w:tc>
        <w:tcPr>
          <w:tcW w:w="1655" w:type="pct"/>
          <w:gridSpan w:val="2"/>
        </w:tcPr>
        <w:p w14:paraId="46D5A6D4" w14:textId="77777777" w:rsidR="00666F6C" w:rsidRPr="009A055C" w:rsidRDefault="00666F6C" w:rsidP="00082521">
          <w:pPr>
            <w:pStyle w:val="Style20"/>
          </w:pPr>
          <w:r w:rsidRPr="009A055C">
            <w:t>Enforcement Agency:</w:t>
          </w:r>
        </w:p>
      </w:tc>
      <w:tc>
        <w:tcPr>
          <w:tcW w:w="984" w:type="pct"/>
        </w:tcPr>
        <w:p w14:paraId="46D5A6D5" w14:textId="77777777" w:rsidR="00666F6C" w:rsidRPr="009A055C" w:rsidRDefault="00666F6C" w:rsidP="00082521">
          <w:pPr>
            <w:pStyle w:val="Style20"/>
          </w:pPr>
          <w:r w:rsidRPr="009A055C">
            <w:t>Permit Number:</w:t>
          </w:r>
        </w:p>
      </w:tc>
    </w:tr>
    <w:tr w:rsidR="00666F6C" w:rsidRPr="00F85124" w14:paraId="46D5A6DA" w14:textId="77777777" w:rsidTr="004703E2">
      <w:trPr>
        <w:cantSplit/>
        <w:trHeight w:val="288"/>
      </w:trPr>
      <w:tc>
        <w:tcPr>
          <w:tcW w:w="0" w:type="auto"/>
        </w:tcPr>
        <w:p w14:paraId="46D5A6D7" w14:textId="77777777" w:rsidR="00666F6C" w:rsidRPr="009A055C" w:rsidRDefault="00666F6C" w:rsidP="00082521">
          <w:pPr>
            <w:pStyle w:val="Style20"/>
            <w:rPr>
              <w:vertAlign w:val="superscript"/>
            </w:rPr>
          </w:pPr>
          <w:r w:rsidRPr="009A055C">
            <w:t>Dwelling Address:</w:t>
          </w:r>
        </w:p>
      </w:tc>
      <w:tc>
        <w:tcPr>
          <w:tcW w:w="1655" w:type="pct"/>
          <w:gridSpan w:val="2"/>
        </w:tcPr>
        <w:p w14:paraId="46D5A6D8" w14:textId="77777777" w:rsidR="00666F6C" w:rsidRPr="009A055C" w:rsidRDefault="00666F6C" w:rsidP="00082521">
          <w:pPr>
            <w:pStyle w:val="Style20"/>
            <w:rPr>
              <w:vertAlign w:val="superscript"/>
            </w:rPr>
          </w:pPr>
          <w:r w:rsidRPr="009A055C">
            <w:t>City</w:t>
          </w:r>
          <w:r>
            <w:t>:</w:t>
          </w:r>
        </w:p>
      </w:tc>
      <w:tc>
        <w:tcPr>
          <w:tcW w:w="984" w:type="pct"/>
        </w:tcPr>
        <w:p w14:paraId="46D5A6D9" w14:textId="77777777" w:rsidR="00666F6C" w:rsidRPr="009A055C" w:rsidRDefault="00666F6C" w:rsidP="00082521">
          <w:pPr>
            <w:pStyle w:val="Style20"/>
            <w:rPr>
              <w:vertAlign w:val="superscript"/>
            </w:rPr>
          </w:pPr>
          <w:r w:rsidRPr="009A055C">
            <w:t>Zip Code</w:t>
          </w:r>
          <w:r>
            <w:t>:</w:t>
          </w:r>
        </w:p>
      </w:tc>
    </w:tr>
  </w:tbl>
  <w:p w14:paraId="46D5A6DB" w14:textId="77777777" w:rsidR="00666F6C" w:rsidRPr="00FF77DD" w:rsidRDefault="00666F6C"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388"/>
      <w:gridCol w:w="2584"/>
      <w:gridCol w:w="108"/>
      <w:gridCol w:w="1194"/>
      <w:gridCol w:w="1500"/>
    </w:tblGrid>
    <w:tr w:rsidR="00666F6C" w:rsidRPr="002047DE" w14:paraId="46D5A6E1" w14:textId="77777777" w:rsidTr="00660438">
      <w:trPr>
        <w:cantSplit/>
        <w:trHeight w:val="420"/>
      </w:trPr>
      <w:tc>
        <w:tcPr>
          <w:tcW w:w="3700" w:type="pct"/>
          <w:gridSpan w:val="2"/>
          <w:tcBorders>
            <w:right w:val="nil"/>
          </w:tcBorders>
        </w:tcPr>
        <w:p w14:paraId="46D5A6DF" w14:textId="1B68F4A7" w:rsidR="00666F6C" w:rsidRPr="002047DE" w:rsidRDefault="00666F6C"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46D5A6E0" w14:textId="77777777" w:rsidR="00666F6C" w:rsidRPr="002047DE" w:rsidRDefault="00666F6C"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666F6C" w:rsidRPr="002047DE" w14:paraId="46D5A6E4" w14:textId="77777777" w:rsidTr="00660438">
      <w:trPr>
        <w:cantSplit/>
      </w:trPr>
      <w:tc>
        <w:tcPr>
          <w:tcW w:w="4304" w:type="pct"/>
          <w:gridSpan w:val="4"/>
          <w:tcBorders>
            <w:bottom w:val="single" w:sz="12" w:space="0" w:color="auto"/>
            <w:right w:val="nil"/>
          </w:tcBorders>
          <w:vAlign w:val="center"/>
        </w:tcPr>
        <w:p w14:paraId="46D5A6E2" w14:textId="77777777" w:rsidR="00666F6C" w:rsidRPr="002047DE" w:rsidRDefault="00666F6C"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46D5A6E3" w14:textId="2336229C" w:rsidR="00666F6C" w:rsidRPr="002047DE" w:rsidRDefault="00666F6C" w:rsidP="00660438">
          <w:pPr>
            <w:spacing w:after="0"/>
            <w:ind w:left="-118" w:right="-108"/>
            <w:jc w:val="right"/>
            <w:rPr>
              <w:b/>
            </w:rPr>
          </w:pPr>
          <w:r w:rsidRPr="002047DE">
            <w:rPr>
              <w:b/>
              <w:bCs/>
            </w:rPr>
            <w:t xml:space="preserve">(Page </w:t>
          </w:r>
          <w:r w:rsidRPr="002047DE">
            <w:rPr>
              <w:b/>
              <w:bCs/>
            </w:rPr>
            <w:fldChar w:fldCharType="begin"/>
          </w:r>
          <w:r w:rsidRPr="002047DE">
            <w:rPr>
              <w:b/>
              <w:bCs/>
            </w:rPr>
            <w:instrText xml:space="preserve"> PAGE   \* MERGEFORMAT </w:instrText>
          </w:r>
          <w:r w:rsidRPr="002047DE">
            <w:rPr>
              <w:b/>
              <w:bCs/>
            </w:rPr>
            <w:fldChar w:fldCharType="separate"/>
          </w:r>
          <w:r>
            <w:rPr>
              <w:b/>
              <w:bCs/>
              <w:noProof/>
            </w:rPr>
            <w:t>3</w:t>
          </w:r>
          <w:r w:rsidRPr="002047DE">
            <w:rPr>
              <w:b/>
              <w:bCs/>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ins w:id="58" w:author="Balneg, Ronald@Energy" w:date="2018-05-09T13:09:00Z">
            <w:r w:rsidRPr="005E1CEF">
              <w:rPr>
                <w:b/>
                <w:bCs/>
                <w:noProof/>
              </w:rPr>
              <w:t>5</w:t>
            </w:r>
          </w:ins>
          <w:del w:id="59" w:author="Balneg, Ronald@Energy" w:date="2018-05-09T13:09:00Z">
            <w:r w:rsidRPr="00FF77DD" w:rsidDel="00C73D60">
              <w:rPr>
                <w:b/>
                <w:bCs/>
                <w:noProof/>
              </w:rPr>
              <w:delText>5</w:delText>
            </w:r>
          </w:del>
          <w:r>
            <w:rPr>
              <w:b/>
              <w:bCs/>
              <w:noProof/>
            </w:rPr>
            <w:fldChar w:fldCharType="end"/>
          </w:r>
          <w:r w:rsidRPr="002047DE">
            <w:rPr>
              <w:b/>
              <w:bCs/>
            </w:rPr>
            <w:t>)</w:t>
          </w:r>
        </w:p>
      </w:tc>
    </w:tr>
    <w:tr w:rsidR="00666F6C" w:rsidRPr="002047DE" w14:paraId="46D5A6E8" w14:textId="77777777" w:rsidTr="00660438">
      <w:trPr>
        <w:cantSplit/>
        <w:trHeight w:val="504"/>
      </w:trPr>
      <w:tc>
        <w:tcPr>
          <w:tcW w:w="2501" w:type="pct"/>
          <w:tcBorders>
            <w:bottom w:val="single" w:sz="12" w:space="0" w:color="auto"/>
          </w:tcBorders>
        </w:tcPr>
        <w:p w14:paraId="46D5A6E5" w14:textId="77777777" w:rsidR="00666F6C" w:rsidRPr="002047DE" w:rsidRDefault="00666F6C"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46D5A6E6" w14:textId="77777777" w:rsidR="00666F6C" w:rsidRPr="002047DE" w:rsidRDefault="00666F6C"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46D5A6E7" w14:textId="77777777" w:rsidR="00666F6C" w:rsidRPr="002047DE" w:rsidRDefault="00666F6C" w:rsidP="00660438">
          <w:pPr>
            <w:rPr>
              <w:b/>
              <w:sz w:val="18"/>
              <w:szCs w:val="18"/>
              <w:vertAlign w:val="superscript"/>
            </w:rPr>
          </w:pPr>
          <w:r w:rsidRPr="002047DE">
            <w:rPr>
              <w:b/>
              <w:sz w:val="18"/>
              <w:szCs w:val="18"/>
            </w:rPr>
            <w:t>Permit Number:</w:t>
          </w:r>
        </w:p>
      </w:tc>
    </w:tr>
  </w:tbl>
  <w:p w14:paraId="46D5A6E9" w14:textId="247E790C" w:rsidR="00666F6C" w:rsidRDefault="00890E1F" w:rsidP="003C0502">
    <w:pPr>
      <w:pStyle w:val="Header"/>
      <w:spacing w:after="0"/>
    </w:pPr>
    <w:r>
      <w:rPr>
        <w:b/>
        <w:bCs/>
        <w:noProof/>
      </w:rPr>
      <w:pict w14:anchorId="46D5A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4"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C" w14:textId="77777777" w:rsidR="00666F6C" w:rsidRDefault="00890E1F">
    <w:pPr>
      <w:pStyle w:val="Header"/>
    </w:pPr>
    <w:r>
      <w:rPr>
        <w:noProof/>
      </w:rPr>
      <w:pict w14:anchorId="46D5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8"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D" w14:textId="77777777" w:rsidR="00666F6C" w:rsidRDefault="00890E1F">
    <w:pPr>
      <w:pStyle w:val="Header"/>
    </w:pPr>
    <w:r>
      <w:rPr>
        <w:noProof/>
      </w:rPr>
      <w:pict w14:anchorId="46D5A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9"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666F6C" w:rsidRPr="00496CF1" w14:paraId="46D5A6F0" w14:textId="77777777" w:rsidTr="00082521">
      <w:trPr>
        <w:cantSplit/>
        <w:trHeight w:val="288"/>
      </w:trPr>
      <w:tc>
        <w:tcPr>
          <w:tcW w:w="3738" w:type="pct"/>
          <w:gridSpan w:val="2"/>
          <w:tcBorders>
            <w:bottom w:val="single" w:sz="4" w:space="0" w:color="auto"/>
            <w:right w:val="nil"/>
          </w:tcBorders>
          <w:vAlign w:val="center"/>
        </w:tcPr>
        <w:p w14:paraId="46D5A6EE" w14:textId="64281D4E" w:rsidR="00666F6C" w:rsidRPr="00496CF1" w:rsidRDefault="00666F6C" w:rsidP="009770D4">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USER INSTRUCTIONS</w:t>
          </w:r>
        </w:p>
      </w:tc>
      <w:tc>
        <w:tcPr>
          <w:tcW w:w="1262" w:type="pct"/>
          <w:tcBorders>
            <w:left w:val="nil"/>
            <w:bottom w:val="single" w:sz="4" w:space="0" w:color="auto"/>
          </w:tcBorders>
          <w:tcMar>
            <w:left w:w="115" w:type="dxa"/>
            <w:right w:w="115" w:type="dxa"/>
          </w:tcMar>
          <w:vAlign w:val="center"/>
        </w:tcPr>
        <w:p w14:paraId="46D5A6EF" w14:textId="4CA2AED4" w:rsidR="00666F6C" w:rsidRPr="00496CF1" w:rsidRDefault="00666F6C" w:rsidP="00E124F8">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ins w:id="156" w:author="Ferris, Todd@Energy" w:date="2018-05-29T15:49:00Z">
            <w:r>
              <w:rPr>
                <w:rFonts w:asciiTheme="minorHAnsi" w:eastAsia="Times New Roman" w:hAnsiTheme="minorHAnsi"/>
                <w:bCs/>
                <w:sz w:val="20"/>
                <w:szCs w:val="20"/>
              </w:rPr>
              <w:t>31</w:t>
            </w:r>
          </w:ins>
          <w:r>
            <w:rPr>
              <w:rFonts w:asciiTheme="minorHAnsi" w:eastAsia="Times New Roman" w:hAnsiTheme="minorHAnsi"/>
              <w:bCs/>
              <w:sz w:val="20"/>
              <w:szCs w:val="20"/>
            </w:rPr>
            <w:t>-</w:t>
          </w:r>
          <w:ins w:id="157" w:author="Ferris, Todd@Energy" w:date="2018-05-29T15:49:00Z">
            <w:r>
              <w:rPr>
                <w:rFonts w:asciiTheme="minorHAnsi" w:eastAsia="Times New Roman" w:hAnsiTheme="minorHAnsi"/>
                <w:bCs/>
                <w:sz w:val="20"/>
                <w:szCs w:val="20"/>
              </w:rPr>
              <w:t>H</w:t>
            </w:r>
          </w:ins>
          <w:del w:id="158" w:author="Ferris, Todd@Energy" w:date="2018-05-29T15:49:00Z">
            <w:r w:rsidDel="00E124F8">
              <w:rPr>
                <w:rFonts w:asciiTheme="minorHAnsi" w:eastAsia="Times New Roman" w:hAnsiTheme="minorHAnsi"/>
                <w:bCs/>
                <w:sz w:val="20"/>
                <w:szCs w:val="20"/>
              </w:rPr>
              <w:delText>E</w:delText>
            </w:r>
          </w:del>
        </w:p>
      </w:tc>
    </w:tr>
    <w:tr w:rsidR="00666F6C" w:rsidRPr="00496CF1" w14:paraId="46D5A6F3" w14:textId="77777777" w:rsidTr="00082521">
      <w:trPr>
        <w:cantSplit/>
        <w:trHeight w:val="288"/>
      </w:trPr>
      <w:tc>
        <w:tcPr>
          <w:tcW w:w="2500" w:type="pct"/>
          <w:tcBorders>
            <w:right w:val="nil"/>
          </w:tcBorders>
        </w:tcPr>
        <w:p w14:paraId="46D5A6F1" w14:textId="77777777" w:rsidR="00666F6C" w:rsidRPr="00496CF1" w:rsidRDefault="00666F6C"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2" w14:textId="0C6D4D97" w:rsidR="00666F6C" w:rsidRPr="00496CF1" w:rsidRDefault="00666F6C"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890E1F">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4" w14:textId="71F914E6" w:rsidR="00666F6C" w:rsidRPr="00496CF1" w:rsidRDefault="00890E1F" w:rsidP="003C0502">
    <w:pPr>
      <w:pStyle w:val="Header"/>
      <w:spacing w:after="0"/>
      <w:rPr>
        <w:sz w:val="16"/>
        <w:szCs w:val="16"/>
      </w:rPr>
    </w:pPr>
    <w:r>
      <w:rPr>
        <w:rFonts w:asciiTheme="minorHAnsi" w:eastAsia="Times New Roman" w:hAnsiTheme="minorHAnsi"/>
        <w:bCs/>
        <w:noProof/>
        <w:sz w:val="20"/>
        <w:szCs w:val="20"/>
      </w:rPr>
      <w:pict w14:anchorId="46D5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7" o:spid="_x0000_s2060"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6" w14:textId="77777777" w:rsidR="00666F6C" w:rsidRDefault="00890E1F">
    <w:pPr>
      <w:pStyle w:val="Header"/>
    </w:pPr>
    <w:r>
      <w:rPr>
        <w:noProof/>
      </w:rPr>
      <w:pict w14:anchorId="46D5A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1"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666F6C" w:rsidRPr="00496CF1" w14:paraId="46D5A6F9" w14:textId="77777777" w:rsidTr="00691CEE">
      <w:trPr>
        <w:cantSplit/>
        <w:trHeight w:val="288"/>
      </w:trPr>
      <w:tc>
        <w:tcPr>
          <w:tcW w:w="3738" w:type="pct"/>
          <w:gridSpan w:val="2"/>
          <w:tcBorders>
            <w:bottom w:val="single" w:sz="4" w:space="0" w:color="auto"/>
            <w:right w:val="nil"/>
          </w:tcBorders>
          <w:vAlign w:val="center"/>
        </w:tcPr>
        <w:p w14:paraId="46D5A6F7" w14:textId="2F23EFA7" w:rsidR="00666F6C" w:rsidRPr="00496CF1" w:rsidRDefault="00666F6C" w:rsidP="00691CEE">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46D5A6F8" w14:textId="339642E7" w:rsidR="00666F6C" w:rsidRPr="00496CF1" w:rsidRDefault="00666F6C" w:rsidP="002E2BA2">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ins w:id="505" w:author="Ferris, Todd@Energy" w:date="2018-05-29T16:14:00Z">
            <w:r>
              <w:rPr>
                <w:rFonts w:asciiTheme="minorHAnsi" w:eastAsia="Times New Roman" w:hAnsiTheme="minorHAnsi"/>
                <w:bCs/>
                <w:sz w:val="20"/>
                <w:szCs w:val="20"/>
              </w:rPr>
              <w:t>31-H</w:t>
            </w:r>
          </w:ins>
        </w:p>
      </w:tc>
    </w:tr>
    <w:tr w:rsidR="00666F6C" w:rsidRPr="00496CF1" w14:paraId="46D5A6FC" w14:textId="77777777" w:rsidTr="00691CEE">
      <w:trPr>
        <w:cantSplit/>
        <w:trHeight w:val="288"/>
      </w:trPr>
      <w:tc>
        <w:tcPr>
          <w:tcW w:w="2500" w:type="pct"/>
          <w:tcBorders>
            <w:right w:val="nil"/>
          </w:tcBorders>
        </w:tcPr>
        <w:p w14:paraId="46D5A6FA" w14:textId="77777777" w:rsidR="00666F6C" w:rsidRPr="00496CF1" w:rsidRDefault="00666F6C" w:rsidP="00691CEE">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B" w14:textId="2B0781D1" w:rsidR="00666F6C" w:rsidRPr="00496CF1" w:rsidRDefault="00666F6C" w:rsidP="009E0BD3">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2</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890E1F">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D" w14:textId="10ADA7BF" w:rsidR="00666F6C" w:rsidRPr="00AF7776" w:rsidRDefault="00890E1F" w:rsidP="003C0502">
    <w:pPr>
      <w:pStyle w:val="Header"/>
      <w:spacing w:after="0"/>
      <w:rPr>
        <w:sz w:val="16"/>
        <w:szCs w:val="16"/>
      </w:rPr>
    </w:pPr>
    <w:r>
      <w:rPr>
        <w:rFonts w:asciiTheme="minorHAnsi" w:eastAsia="Times New Roman" w:hAnsiTheme="minorHAnsi"/>
        <w:bCs/>
        <w:noProof/>
        <w:sz w:val="20"/>
        <w:szCs w:val="20"/>
      </w:rPr>
      <w:pict w14:anchorId="46D5A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2" o:spid="_x0000_s2059"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666F6C" w:rsidRPr="00496CF1" w14:paraId="46D5A701" w14:textId="77777777" w:rsidTr="00082521">
      <w:trPr>
        <w:cantSplit/>
        <w:trHeight w:val="288"/>
      </w:trPr>
      <w:tc>
        <w:tcPr>
          <w:tcW w:w="3738" w:type="pct"/>
          <w:gridSpan w:val="2"/>
          <w:tcBorders>
            <w:bottom w:val="single" w:sz="4" w:space="0" w:color="auto"/>
            <w:right w:val="nil"/>
          </w:tcBorders>
          <w:vAlign w:val="center"/>
        </w:tcPr>
        <w:p w14:paraId="46D5A6FF" w14:textId="3C953125" w:rsidR="00666F6C" w:rsidRPr="00496CF1" w:rsidRDefault="00666F6C" w:rsidP="00496CF1">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46D5A700" w14:textId="14C9C755" w:rsidR="00666F6C" w:rsidRPr="00496CF1" w:rsidRDefault="00666F6C" w:rsidP="002E2BA2">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ins w:id="511" w:author="Ferris, Todd@Energy" w:date="2018-05-29T16:17:00Z">
            <w:r>
              <w:rPr>
                <w:rFonts w:asciiTheme="minorHAnsi" w:eastAsia="Times New Roman" w:hAnsiTheme="minorHAnsi"/>
                <w:bCs/>
                <w:sz w:val="20"/>
                <w:szCs w:val="20"/>
              </w:rPr>
              <w:t>31</w:t>
            </w:r>
          </w:ins>
          <w:r>
            <w:rPr>
              <w:rFonts w:asciiTheme="minorHAnsi" w:eastAsia="Times New Roman" w:hAnsiTheme="minorHAnsi"/>
              <w:bCs/>
              <w:sz w:val="20"/>
              <w:szCs w:val="20"/>
            </w:rPr>
            <w:t>-</w:t>
          </w:r>
          <w:ins w:id="512" w:author="Ferris, Todd@Energy" w:date="2018-05-29T14:18:00Z">
            <w:r>
              <w:rPr>
                <w:rFonts w:asciiTheme="minorHAnsi" w:eastAsia="Times New Roman" w:hAnsiTheme="minorHAnsi"/>
                <w:bCs/>
                <w:sz w:val="20"/>
                <w:szCs w:val="20"/>
              </w:rPr>
              <w:t>H</w:t>
            </w:r>
          </w:ins>
          <w:del w:id="513" w:author="Ferris, Todd@Energy" w:date="2018-05-29T14:18:00Z">
            <w:r w:rsidDel="008875CD">
              <w:rPr>
                <w:rFonts w:asciiTheme="minorHAnsi" w:eastAsia="Times New Roman" w:hAnsiTheme="minorHAnsi"/>
                <w:bCs/>
                <w:sz w:val="20"/>
                <w:szCs w:val="20"/>
              </w:rPr>
              <w:delText>E</w:delText>
            </w:r>
          </w:del>
        </w:p>
      </w:tc>
    </w:tr>
    <w:tr w:rsidR="00666F6C" w:rsidRPr="00496CF1" w14:paraId="46D5A704" w14:textId="77777777" w:rsidTr="00082521">
      <w:trPr>
        <w:cantSplit/>
        <w:trHeight w:val="288"/>
      </w:trPr>
      <w:tc>
        <w:tcPr>
          <w:tcW w:w="2500" w:type="pct"/>
          <w:tcBorders>
            <w:right w:val="nil"/>
          </w:tcBorders>
        </w:tcPr>
        <w:p w14:paraId="46D5A702" w14:textId="77777777" w:rsidR="00666F6C" w:rsidRPr="00496CF1" w:rsidRDefault="00666F6C"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703" w14:textId="6D1779B4" w:rsidR="00666F6C" w:rsidRPr="00496CF1" w:rsidRDefault="00666F6C"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890E1F">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705" w14:textId="428B1DD3" w:rsidR="00666F6C" w:rsidRPr="00FF77DD" w:rsidRDefault="00890E1F" w:rsidP="003C0502">
    <w:pPr>
      <w:pStyle w:val="Header"/>
      <w:spacing w:after="0"/>
      <w:rPr>
        <w:sz w:val="20"/>
        <w:szCs w:val="16"/>
      </w:rPr>
    </w:pPr>
    <w:r>
      <w:rPr>
        <w:rFonts w:asciiTheme="minorHAnsi" w:eastAsia="Times New Roman" w:hAnsiTheme="minorHAnsi"/>
        <w:bCs/>
        <w:noProof/>
        <w:sz w:val="20"/>
        <w:szCs w:val="20"/>
      </w:rPr>
      <w:pict w14:anchorId="46D5A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0" o:spid="_x0000_s205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B03"/>
    <w:multiLevelType w:val="hybridMultilevel"/>
    <w:tmpl w:val="3B9EA5F2"/>
    <w:lvl w:ilvl="0" w:tplc="3188BC9E">
      <w:start w:val="1"/>
      <w:numFmt w:val="decimal"/>
      <w:lvlText w:val="%1."/>
      <w:lvlJc w:val="left"/>
      <w:pPr>
        <w:ind w:left="720" w:hanging="360"/>
      </w:pPr>
      <w:rPr>
        <w:rFonts w:hint="default"/>
        <w:sz w:val="18"/>
        <w:szCs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3188BC9E">
      <w:start w:val="1"/>
      <w:numFmt w:val="decimal"/>
      <w:lvlText w:val="%4."/>
      <w:lvlJc w:val="left"/>
      <w:pPr>
        <w:ind w:left="2880" w:hanging="360"/>
      </w:pPr>
      <w:rPr>
        <w:rFonts w:hint="default"/>
        <w:sz w:val="18"/>
        <w:szCs w:val="20"/>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41B37"/>
    <w:multiLevelType w:val="hybridMultilevel"/>
    <w:tmpl w:val="656A1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3355A"/>
    <w:multiLevelType w:val="hybridMultilevel"/>
    <w:tmpl w:val="D58E4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A6BCC"/>
    <w:multiLevelType w:val="hybridMultilevel"/>
    <w:tmpl w:val="4D1A6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6"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45E5C"/>
    <w:multiLevelType w:val="hybridMultilevel"/>
    <w:tmpl w:val="7D2C766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9" w15:restartNumberingAfterBreak="0">
    <w:nsid w:val="27AD4FAA"/>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2A35CE"/>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F46B38"/>
    <w:multiLevelType w:val="hybridMultilevel"/>
    <w:tmpl w:val="CB96C1A2"/>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12534"/>
    <w:multiLevelType w:val="hybridMultilevel"/>
    <w:tmpl w:val="F588FD6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175D56"/>
    <w:multiLevelType w:val="hybridMultilevel"/>
    <w:tmpl w:val="4FF873E0"/>
    <w:lvl w:ilvl="0" w:tplc="BFEC77F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13781F"/>
    <w:multiLevelType w:val="hybridMultilevel"/>
    <w:tmpl w:val="DD3260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2653F68"/>
    <w:multiLevelType w:val="hybridMultilevel"/>
    <w:tmpl w:val="5458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8774B7"/>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E2751F"/>
    <w:multiLevelType w:val="hybridMultilevel"/>
    <w:tmpl w:val="CD5E10EA"/>
    <w:lvl w:ilvl="0" w:tplc="285CAA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2D41C8"/>
    <w:multiLevelType w:val="hybridMultilevel"/>
    <w:tmpl w:val="CDEC69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4742FF"/>
    <w:multiLevelType w:val="hybridMultilevel"/>
    <w:tmpl w:val="CB342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6E6519"/>
    <w:multiLevelType w:val="hybridMultilevel"/>
    <w:tmpl w:val="80B07312"/>
    <w:lvl w:ilvl="0" w:tplc="129ADC7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5C0E24"/>
    <w:multiLevelType w:val="hybridMultilevel"/>
    <w:tmpl w:val="78CC94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29"/>
  </w:num>
  <w:num w:numId="3">
    <w:abstractNumId w:val="28"/>
  </w:num>
  <w:num w:numId="4">
    <w:abstractNumId w:val="1"/>
  </w:num>
  <w:num w:numId="5">
    <w:abstractNumId w:val="6"/>
  </w:num>
  <w:num w:numId="6">
    <w:abstractNumId w:val="14"/>
  </w:num>
  <w:num w:numId="7">
    <w:abstractNumId w:val="13"/>
  </w:num>
  <w:num w:numId="8">
    <w:abstractNumId w:val="16"/>
  </w:num>
  <w:num w:numId="9">
    <w:abstractNumId w:val="26"/>
  </w:num>
  <w:num w:numId="10">
    <w:abstractNumId w:val="5"/>
  </w:num>
  <w:num w:numId="11">
    <w:abstractNumId w:val="15"/>
  </w:num>
  <w:num w:numId="12">
    <w:abstractNumId w:val="12"/>
  </w:num>
  <w:num w:numId="13">
    <w:abstractNumId w:val="9"/>
  </w:num>
  <w:num w:numId="14">
    <w:abstractNumId w:val="23"/>
  </w:num>
  <w:num w:numId="15">
    <w:abstractNumId w:val="18"/>
  </w:num>
  <w:num w:numId="16">
    <w:abstractNumId w:val="7"/>
  </w:num>
  <w:num w:numId="17">
    <w:abstractNumId w:val="19"/>
  </w:num>
  <w:num w:numId="18">
    <w:abstractNumId w:val="30"/>
  </w:num>
  <w:num w:numId="19">
    <w:abstractNumId w:val="0"/>
  </w:num>
  <w:num w:numId="20">
    <w:abstractNumId w:val="9"/>
  </w:num>
  <w:num w:numId="21">
    <w:abstractNumId w:val="11"/>
  </w:num>
  <w:num w:numId="22">
    <w:abstractNumId w:val="21"/>
  </w:num>
  <w:num w:numId="23">
    <w:abstractNumId w:val="8"/>
  </w:num>
  <w:num w:numId="24">
    <w:abstractNumId w:val="3"/>
  </w:num>
  <w:num w:numId="25">
    <w:abstractNumId w:val="4"/>
  </w:num>
  <w:num w:numId="26">
    <w:abstractNumId w:val="17"/>
  </w:num>
  <w:num w:numId="27">
    <w:abstractNumId w:val="25"/>
  </w:num>
  <w:num w:numId="28">
    <w:abstractNumId w:val="20"/>
  </w:num>
  <w:num w:numId="29">
    <w:abstractNumId w:val="31"/>
  </w:num>
  <w:num w:numId="30">
    <w:abstractNumId w:val="2"/>
  </w:num>
  <w:num w:numId="31">
    <w:abstractNumId w:val="27"/>
  </w:num>
  <w:num w:numId="32">
    <w:abstractNumId w:val="24"/>
  </w:num>
  <w:num w:numId="3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neg, Ronald@Energy">
    <w15:presenceInfo w15:providerId="AD" w15:userId="S-1-5-21-606747145-1060284298-682003330-90538"/>
  </w15:person>
  <w15:person w15:author="Ferris, Todd@Energy">
    <w15:presenceInfo w15:providerId="AD" w15:userId="S-1-5-21-606747145-1060284298-682003330-62469"/>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210D"/>
    <w:rsid w:val="00007572"/>
    <w:rsid w:val="000120BF"/>
    <w:rsid w:val="00015017"/>
    <w:rsid w:val="000155FF"/>
    <w:rsid w:val="00034496"/>
    <w:rsid w:val="0004608F"/>
    <w:rsid w:val="00082521"/>
    <w:rsid w:val="00084B1C"/>
    <w:rsid w:val="0008534D"/>
    <w:rsid w:val="00093CF3"/>
    <w:rsid w:val="000A40F6"/>
    <w:rsid w:val="000B263D"/>
    <w:rsid w:val="000D4FE3"/>
    <w:rsid w:val="000E15FD"/>
    <w:rsid w:val="000E2A00"/>
    <w:rsid w:val="000F5754"/>
    <w:rsid w:val="00103E04"/>
    <w:rsid w:val="00140921"/>
    <w:rsid w:val="0014485C"/>
    <w:rsid w:val="00144A36"/>
    <w:rsid w:val="00145596"/>
    <w:rsid w:val="001615DA"/>
    <w:rsid w:val="0019110F"/>
    <w:rsid w:val="001959F5"/>
    <w:rsid w:val="001961DA"/>
    <w:rsid w:val="001A2CB8"/>
    <w:rsid w:val="001B26D3"/>
    <w:rsid w:val="001C1D7C"/>
    <w:rsid w:val="001D2BBF"/>
    <w:rsid w:val="001D48C9"/>
    <w:rsid w:val="001D6252"/>
    <w:rsid w:val="001D7EE2"/>
    <w:rsid w:val="001F62B7"/>
    <w:rsid w:val="00200106"/>
    <w:rsid w:val="0020430C"/>
    <w:rsid w:val="002139EB"/>
    <w:rsid w:val="002166CE"/>
    <w:rsid w:val="002460B8"/>
    <w:rsid w:val="002603B9"/>
    <w:rsid w:val="002632A7"/>
    <w:rsid w:val="00266994"/>
    <w:rsid w:val="00267060"/>
    <w:rsid w:val="0027567E"/>
    <w:rsid w:val="00285695"/>
    <w:rsid w:val="00285DBE"/>
    <w:rsid w:val="002A7B2E"/>
    <w:rsid w:val="002B4B1E"/>
    <w:rsid w:val="002E2B7C"/>
    <w:rsid w:val="002E2BA2"/>
    <w:rsid w:val="002E6DA7"/>
    <w:rsid w:val="0030001B"/>
    <w:rsid w:val="00326C73"/>
    <w:rsid w:val="003339CD"/>
    <w:rsid w:val="00334868"/>
    <w:rsid w:val="00336D4C"/>
    <w:rsid w:val="00372A4E"/>
    <w:rsid w:val="00392ACC"/>
    <w:rsid w:val="003A44AF"/>
    <w:rsid w:val="003A61B8"/>
    <w:rsid w:val="003A6D01"/>
    <w:rsid w:val="003C013D"/>
    <w:rsid w:val="003C0502"/>
    <w:rsid w:val="003C2ABA"/>
    <w:rsid w:val="003C4F75"/>
    <w:rsid w:val="003C6F8E"/>
    <w:rsid w:val="003C7B4A"/>
    <w:rsid w:val="003E2AB8"/>
    <w:rsid w:val="003E52E0"/>
    <w:rsid w:val="003F2E89"/>
    <w:rsid w:val="003F5975"/>
    <w:rsid w:val="003F7629"/>
    <w:rsid w:val="004109DE"/>
    <w:rsid w:val="0041500D"/>
    <w:rsid w:val="00434055"/>
    <w:rsid w:val="00441822"/>
    <w:rsid w:val="00452150"/>
    <w:rsid w:val="0045400A"/>
    <w:rsid w:val="004645C2"/>
    <w:rsid w:val="004703E2"/>
    <w:rsid w:val="00470FAD"/>
    <w:rsid w:val="004761C1"/>
    <w:rsid w:val="0047647D"/>
    <w:rsid w:val="00481F75"/>
    <w:rsid w:val="00483750"/>
    <w:rsid w:val="004875A1"/>
    <w:rsid w:val="00487F56"/>
    <w:rsid w:val="004938A4"/>
    <w:rsid w:val="00495331"/>
    <w:rsid w:val="0049575B"/>
    <w:rsid w:val="00495C52"/>
    <w:rsid w:val="00495D3F"/>
    <w:rsid w:val="00496CF1"/>
    <w:rsid w:val="004C2CA1"/>
    <w:rsid w:val="004C5B47"/>
    <w:rsid w:val="004C602E"/>
    <w:rsid w:val="004D33F4"/>
    <w:rsid w:val="004D3AD2"/>
    <w:rsid w:val="00500DE8"/>
    <w:rsid w:val="00504E9E"/>
    <w:rsid w:val="005057DF"/>
    <w:rsid w:val="00510045"/>
    <w:rsid w:val="00513873"/>
    <w:rsid w:val="00531171"/>
    <w:rsid w:val="005332E3"/>
    <w:rsid w:val="00545940"/>
    <w:rsid w:val="00552025"/>
    <w:rsid w:val="00553E1C"/>
    <w:rsid w:val="0056031D"/>
    <w:rsid w:val="005608C4"/>
    <w:rsid w:val="005C464C"/>
    <w:rsid w:val="005C58DB"/>
    <w:rsid w:val="005E01E1"/>
    <w:rsid w:val="005E1204"/>
    <w:rsid w:val="005E1CEF"/>
    <w:rsid w:val="005E66BC"/>
    <w:rsid w:val="005E7758"/>
    <w:rsid w:val="005F1444"/>
    <w:rsid w:val="005F157F"/>
    <w:rsid w:val="005F1728"/>
    <w:rsid w:val="0060558D"/>
    <w:rsid w:val="0061243F"/>
    <w:rsid w:val="00622F96"/>
    <w:rsid w:val="00625042"/>
    <w:rsid w:val="00632F45"/>
    <w:rsid w:val="00644136"/>
    <w:rsid w:val="0064458F"/>
    <w:rsid w:val="00650B66"/>
    <w:rsid w:val="00653DF7"/>
    <w:rsid w:val="00660438"/>
    <w:rsid w:val="00661761"/>
    <w:rsid w:val="00662C3C"/>
    <w:rsid w:val="00664A75"/>
    <w:rsid w:val="00666F6C"/>
    <w:rsid w:val="006802FC"/>
    <w:rsid w:val="006911D3"/>
    <w:rsid w:val="00691CEE"/>
    <w:rsid w:val="006D3E78"/>
    <w:rsid w:val="006D5966"/>
    <w:rsid w:val="006E4D76"/>
    <w:rsid w:val="007060EC"/>
    <w:rsid w:val="00711DF8"/>
    <w:rsid w:val="0071314E"/>
    <w:rsid w:val="00720A87"/>
    <w:rsid w:val="00723CEB"/>
    <w:rsid w:val="007304C6"/>
    <w:rsid w:val="007378CF"/>
    <w:rsid w:val="00751EDD"/>
    <w:rsid w:val="00760122"/>
    <w:rsid w:val="007617C2"/>
    <w:rsid w:val="0076440E"/>
    <w:rsid w:val="007834A1"/>
    <w:rsid w:val="007B6227"/>
    <w:rsid w:val="007D4D06"/>
    <w:rsid w:val="007E2192"/>
    <w:rsid w:val="007E2299"/>
    <w:rsid w:val="007E7465"/>
    <w:rsid w:val="007F2497"/>
    <w:rsid w:val="007F66DE"/>
    <w:rsid w:val="00802B42"/>
    <w:rsid w:val="0081067F"/>
    <w:rsid w:val="00816B3D"/>
    <w:rsid w:val="008278BD"/>
    <w:rsid w:val="00832126"/>
    <w:rsid w:val="00832D40"/>
    <w:rsid w:val="00835A59"/>
    <w:rsid w:val="008448EA"/>
    <w:rsid w:val="00856D36"/>
    <w:rsid w:val="00862D0F"/>
    <w:rsid w:val="00863D38"/>
    <w:rsid w:val="00864090"/>
    <w:rsid w:val="00864FF3"/>
    <w:rsid w:val="00871C85"/>
    <w:rsid w:val="008875CD"/>
    <w:rsid w:val="00887653"/>
    <w:rsid w:val="00890E1F"/>
    <w:rsid w:val="008954BF"/>
    <w:rsid w:val="008A4463"/>
    <w:rsid w:val="008A5696"/>
    <w:rsid w:val="008A7E6D"/>
    <w:rsid w:val="008C407C"/>
    <w:rsid w:val="008C6AF4"/>
    <w:rsid w:val="008C6E49"/>
    <w:rsid w:val="008E225B"/>
    <w:rsid w:val="008F20DE"/>
    <w:rsid w:val="008F4967"/>
    <w:rsid w:val="009029E7"/>
    <w:rsid w:val="00902A82"/>
    <w:rsid w:val="0090410A"/>
    <w:rsid w:val="00905E96"/>
    <w:rsid w:val="00912109"/>
    <w:rsid w:val="00913566"/>
    <w:rsid w:val="0092246A"/>
    <w:rsid w:val="00922B8D"/>
    <w:rsid w:val="009271B8"/>
    <w:rsid w:val="00934A16"/>
    <w:rsid w:val="0093681E"/>
    <w:rsid w:val="00936990"/>
    <w:rsid w:val="009400E2"/>
    <w:rsid w:val="00944721"/>
    <w:rsid w:val="00956A4B"/>
    <w:rsid w:val="009577D0"/>
    <w:rsid w:val="00957C69"/>
    <w:rsid w:val="00960C03"/>
    <w:rsid w:val="009627CD"/>
    <w:rsid w:val="00963CDB"/>
    <w:rsid w:val="00965B0E"/>
    <w:rsid w:val="009719AD"/>
    <w:rsid w:val="00975975"/>
    <w:rsid w:val="009770D4"/>
    <w:rsid w:val="0098438B"/>
    <w:rsid w:val="00986966"/>
    <w:rsid w:val="009B0C60"/>
    <w:rsid w:val="009B4833"/>
    <w:rsid w:val="009C3894"/>
    <w:rsid w:val="009C4198"/>
    <w:rsid w:val="009D33F9"/>
    <w:rsid w:val="009E0BD3"/>
    <w:rsid w:val="009F4A90"/>
    <w:rsid w:val="00A15714"/>
    <w:rsid w:val="00A36156"/>
    <w:rsid w:val="00A42E17"/>
    <w:rsid w:val="00A53947"/>
    <w:rsid w:val="00A65221"/>
    <w:rsid w:val="00A6714E"/>
    <w:rsid w:val="00A700B6"/>
    <w:rsid w:val="00A802D4"/>
    <w:rsid w:val="00A8774A"/>
    <w:rsid w:val="00A91B8F"/>
    <w:rsid w:val="00A946AB"/>
    <w:rsid w:val="00AA2AFE"/>
    <w:rsid w:val="00AA3E7C"/>
    <w:rsid w:val="00AB4171"/>
    <w:rsid w:val="00AB70C1"/>
    <w:rsid w:val="00AC02C1"/>
    <w:rsid w:val="00AC7F70"/>
    <w:rsid w:val="00AD1F69"/>
    <w:rsid w:val="00AD2A51"/>
    <w:rsid w:val="00AE0672"/>
    <w:rsid w:val="00AF7776"/>
    <w:rsid w:val="00B11D97"/>
    <w:rsid w:val="00B13309"/>
    <w:rsid w:val="00B156CF"/>
    <w:rsid w:val="00B2520A"/>
    <w:rsid w:val="00B477C8"/>
    <w:rsid w:val="00B47F52"/>
    <w:rsid w:val="00B528CF"/>
    <w:rsid w:val="00B5580B"/>
    <w:rsid w:val="00B7621B"/>
    <w:rsid w:val="00B80D94"/>
    <w:rsid w:val="00B82A05"/>
    <w:rsid w:val="00B83A59"/>
    <w:rsid w:val="00B9051E"/>
    <w:rsid w:val="00BB282A"/>
    <w:rsid w:val="00BB712E"/>
    <w:rsid w:val="00BB7AA4"/>
    <w:rsid w:val="00BC0F4D"/>
    <w:rsid w:val="00BC7208"/>
    <w:rsid w:val="00BE041F"/>
    <w:rsid w:val="00BF3798"/>
    <w:rsid w:val="00C22098"/>
    <w:rsid w:val="00C25A5C"/>
    <w:rsid w:val="00C45933"/>
    <w:rsid w:val="00C51101"/>
    <w:rsid w:val="00C52665"/>
    <w:rsid w:val="00C6014E"/>
    <w:rsid w:val="00C631A6"/>
    <w:rsid w:val="00C72D02"/>
    <w:rsid w:val="00C73D60"/>
    <w:rsid w:val="00C73FEB"/>
    <w:rsid w:val="00C76263"/>
    <w:rsid w:val="00C8339F"/>
    <w:rsid w:val="00C95017"/>
    <w:rsid w:val="00CB124D"/>
    <w:rsid w:val="00CB5516"/>
    <w:rsid w:val="00CC542D"/>
    <w:rsid w:val="00CD1198"/>
    <w:rsid w:val="00CE2286"/>
    <w:rsid w:val="00CE5AF4"/>
    <w:rsid w:val="00CF4137"/>
    <w:rsid w:val="00CF60D3"/>
    <w:rsid w:val="00D04757"/>
    <w:rsid w:val="00D1519F"/>
    <w:rsid w:val="00D1733A"/>
    <w:rsid w:val="00D24170"/>
    <w:rsid w:val="00D25FD8"/>
    <w:rsid w:val="00D27DE4"/>
    <w:rsid w:val="00D33BC3"/>
    <w:rsid w:val="00D35487"/>
    <w:rsid w:val="00D47A58"/>
    <w:rsid w:val="00D5049E"/>
    <w:rsid w:val="00D664B5"/>
    <w:rsid w:val="00D73292"/>
    <w:rsid w:val="00D7492C"/>
    <w:rsid w:val="00D7699D"/>
    <w:rsid w:val="00D85AE6"/>
    <w:rsid w:val="00DC762F"/>
    <w:rsid w:val="00DC7F5A"/>
    <w:rsid w:val="00DD7B98"/>
    <w:rsid w:val="00DE262E"/>
    <w:rsid w:val="00DF5297"/>
    <w:rsid w:val="00E00A2B"/>
    <w:rsid w:val="00E06E50"/>
    <w:rsid w:val="00E10501"/>
    <w:rsid w:val="00E12414"/>
    <w:rsid w:val="00E124F8"/>
    <w:rsid w:val="00E256C2"/>
    <w:rsid w:val="00E33591"/>
    <w:rsid w:val="00E36FC1"/>
    <w:rsid w:val="00E4371A"/>
    <w:rsid w:val="00E46989"/>
    <w:rsid w:val="00E53E4C"/>
    <w:rsid w:val="00E55B8F"/>
    <w:rsid w:val="00E60A80"/>
    <w:rsid w:val="00E67035"/>
    <w:rsid w:val="00E7539F"/>
    <w:rsid w:val="00E75E99"/>
    <w:rsid w:val="00E76ABA"/>
    <w:rsid w:val="00E829F5"/>
    <w:rsid w:val="00E82F29"/>
    <w:rsid w:val="00E84D23"/>
    <w:rsid w:val="00E94E5A"/>
    <w:rsid w:val="00EA36F6"/>
    <w:rsid w:val="00EA6B1F"/>
    <w:rsid w:val="00EA6CB1"/>
    <w:rsid w:val="00EB7DC2"/>
    <w:rsid w:val="00EF23C0"/>
    <w:rsid w:val="00F116F6"/>
    <w:rsid w:val="00F15985"/>
    <w:rsid w:val="00F20B67"/>
    <w:rsid w:val="00F35F46"/>
    <w:rsid w:val="00F3709F"/>
    <w:rsid w:val="00F506B1"/>
    <w:rsid w:val="00F51A12"/>
    <w:rsid w:val="00F60148"/>
    <w:rsid w:val="00F61B08"/>
    <w:rsid w:val="00F63D86"/>
    <w:rsid w:val="00F75C18"/>
    <w:rsid w:val="00F770C5"/>
    <w:rsid w:val="00F822A0"/>
    <w:rsid w:val="00F85ED7"/>
    <w:rsid w:val="00FC1211"/>
    <w:rsid w:val="00FC26C4"/>
    <w:rsid w:val="00FC45CF"/>
    <w:rsid w:val="00FF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6D5A5C1"/>
  <w15:docId w15:val="{53B5E128-B69E-46A8-B47F-D199FC9B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8C9"/>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1F62B7"/>
    <w:rPr>
      <w:color w:val="0000FF" w:themeColor="hyperlink"/>
      <w:u w:val="single"/>
    </w:rPr>
  </w:style>
  <w:style w:type="paragraph" w:styleId="Revision">
    <w:name w:val="Revision"/>
    <w:hidden/>
    <w:uiPriority w:val="99"/>
    <w:semiHidden/>
    <w:rsid w:val="00FF77DD"/>
    <w:rPr>
      <w:sz w:val="22"/>
      <w:szCs w:val="22"/>
    </w:rPr>
  </w:style>
  <w:style w:type="character" w:styleId="FollowedHyperlink">
    <w:name w:val="FollowedHyperlink"/>
    <w:basedOn w:val="DefaultParagraphFont"/>
    <w:uiPriority w:val="99"/>
    <w:semiHidden/>
    <w:unhideWhenUsed/>
    <w:rsid w:val="00504E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523">
      <w:bodyDiv w:val="1"/>
      <w:marLeft w:val="0"/>
      <w:marRight w:val="0"/>
      <w:marTop w:val="0"/>
      <w:marBottom w:val="0"/>
      <w:divBdr>
        <w:top w:val="none" w:sz="0" w:space="0" w:color="auto"/>
        <w:left w:val="none" w:sz="0" w:space="0" w:color="auto"/>
        <w:bottom w:val="none" w:sz="0" w:space="0" w:color="auto"/>
        <w:right w:val="none" w:sz="0" w:space="0" w:color="auto"/>
      </w:divBdr>
    </w:div>
    <w:div w:id="430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F9757-8C85-4573-8A9E-AB3CC76E400D}">
  <ds:schemaRefs>
    <ds:schemaRef ds:uri="http://schemas.openxmlformats.org/officeDocument/2006/bibliography"/>
  </ds:schemaRefs>
</ds:datastoreItem>
</file>

<file path=customXml/itemProps2.xml><?xml version="1.0" encoding="utf-8"?>
<ds:datastoreItem xmlns:ds="http://schemas.openxmlformats.org/officeDocument/2006/customXml" ds:itemID="{F8E0A885-443E-4ABC-985D-0C8C2E968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5</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Balneg, Ronald@Energy</dc:creator>
  <cp:lastModifiedBy>Smith, Alexis@Energy</cp:lastModifiedBy>
  <cp:revision>31</cp:revision>
  <cp:lastPrinted>2018-05-09T20:09:00Z</cp:lastPrinted>
  <dcterms:created xsi:type="dcterms:W3CDTF">2018-05-30T15:32:00Z</dcterms:created>
  <dcterms:modified xsi:type="dcterms:W3CDTF">2018-12-28T20:23:00Z</dcterms:modified>
</cp:coreProperties>
</file>
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81"/>
        <w:gridCol w:w="8797"/>
        <w:gridCol w:w="1451"/>
      </w:tblGrid>
      <w:tr w:rsidR="00A6106A" w:rsidRPr="002F3D13" w14:paraId="68F7E203" w14:textId="77777777" w:rsidTr="0052053E">
        <w:tc>
          <w:tcPr>
            <w:tcW w:w="9378" w:type="dxa"/>
            <w:gridSpan w:val="2"/>
          </w:tcPr>
          <w:p w14:paraId="55CDA65E" w14:textId="6D23F834" w:rsidR="00A6106A" w:rsidRDefault="00A6106A" w:rsidP="00265EB1">
            <w:pPr>
              <w:tabs>
                <w:tab w:val="left" w:pos="7920"/>
                <w:tab w:val="right" w:pos="10080"/>
              </w:tabs>
              <w:rPr>
                <w:rFonts w:asciiTheme="minorHAnsi" w:hAnsiTheme="minorHAnsi"/>
                <w:sz w:val="18"/>
                <w:szCs w:val="18"/>
              </w:rPr>
            </w:pPr>
            <w:r w:rsidRPr="002F3D13">
              <w:rPr>
                <w:rStyle w:val="Heading1Char"/>
                <w:rFonts w:asciiTheme="minorHAnsi" w:hAnsiTheme="minorHAnsi"/>
                <w:bCs/>
                <w:sz w:val="18"/>
                <w:szCs w:val="18"/>
              </w:rPr>
              <w:t>A.</w:t>
            </w:r>
            <w:r>
              <w:rPr>
                <w:rStyle w:val="Heading1Char"/>
                <w:rFonts w:asciiTheme="minorHAnsi" w:hAnsiTheme="minorHAnsi"/>
                <w:bCs/>
                <w:sz w:val="18"/>
                <w:szCs w:val="18"/>
              </w:rPr>
              <w:t xml:space="preserve"> </w:t>
            </w:r>
            <w:r w:rsidR="00E05746">
              <w:rPr>
                <w:rStyle w:val="Heading1Char"/>
                <w:rFonts w:asciiTheme="minorHAnsi" w:hAnsiTheme="minorHAnsi"/>
                <w:bCs/>
                <w:sz w:val="18"/>
                <w:szCs w:val="18"/>
              </w:rPr>
              <w:t>Installed Lighting and Controls</w:t>
            </w:r>
          </w:p>
          <w:p w14:paraId="4D7457B0" w14:textId="6E1F8637" w:rsidR="00A6106A" w:rsidRPr="00BC1205" w:rsidRDefault="00A6106A">
            <w:pPr>
              <w:tabs>
                <w:tab w:val="left" w:pos="7920"/>
                <w:tab w:val="right" w:pos="10080"/>
              </w:tabs>
              <w:rPr>
                <w:rStyle w:val="Heading1Char"/>
                <w:rFonts w:asciiTheme="minorHAnsi" w:hAnsiTheme="minorHAnsi"/>
                <w:b w:val="0"/>
                <w:sz w:val="18"/>
                <w:szCs w:val="18"/>
              </w:rPr>
            </w:pPr>
            <w:r w:rsidRPr="00BE26FD">
              <w:rPr>
                <w:rFonts w:asciiTheme="minorHAnsi" w:hAnsiTheme="minorHAnsi"/>
                <w:sz w:val="18"/>
                <w:szCs w:val="18"/>
              </w:rPr>
              <w:t>Select Yes or No according to whether your work on the project includes each of the following types of lighting and controls.</w:t>
            </w:r>
            <w:r>
              <w:rPr>
                <w:rFonts w:asciiTheme="minorHAnsi" w:hAnsiTheme="minorHAnsi"/>
                <w:sz w:val="18"/>
                <w:szCs w:val="18"/>
              </w:rPr>
              <w:t xml:space="preserve"> See Section B</w:t>
            </w:r>
            <w:r w:rsidR="00E9184B">
              <w:rPr>
                <w:rFonts w:asciiTheme="minorHAnsi" w:hAnsiTheme="minorHAnsi"/>
                <w:sz w:val="18"/>
                <w:szCs w:val="18"/>
              </w:rPr>
              <w:t>.</w:t>
            </w:r>
            <w:r>
              <w:rPr>
                <w:rFonts w:asciiTheme="minorHAnsi" w:hAnsiTheme="minorHAnsi"/>
                <w:sz w:val="18"/>
                <w:szCs w:val="18"/>
              </w:rPr>
              <w:t xml:space="preserve"> thru </w:t>
            </w:r>
            <w:r w:rsidR="0094604E">
              <w:rPr>
                <w:rFonts w:asciiTheme="minorHAnsi" w:hAnsiTheme="minorHAnsi"/>
                <w:sz w:val="18"/>
                <w:szCs w:val="18"/>
              </w:rPr>
              <w:t>N</w:t>
            </w:r>
            <w:r w:rsidR="00E9184B">
              <w:rPr>
                <w:rFonts w:asciiTheme="minorHAnsi" w:hAnsiTheme="minorHAnsi"/>
                <w:sz w:val="18"/>
                <w:szCs w:val="18"/>
              </w:rPr>
              <w:t>.</w:t>
            </w:r>
            <w:r>
              <w:rPr>
                <w:rFonts w:asciiTheme="minorHAnsi" w:hAnsiTheme="minorHAnsi"/>
                <w:sz w:val="18"/>
                <w:szCs w:val="18"/>
              </w:rPr>
              <w:t xml:space="preserve"> for applicable compliance requirements.</w:t>
            </w:r>
          </w:p>
        </w:tc>
        <w:tc>
          <w:tcPr>
            <w:tcW w:w="1451" w:type="dxa"/>
            <w:vAlign w:val="bottom"/>
          </w:tcPr>
          <w:p w14:paraId="0354D83A" w14:textId="77777777" w:rsidR="00A6106A" w:rsidRPr="002F3D13" w:rsidRDefault="00A6106A" w:rsidP="0052053E">
            <w:pPr>
              <w:tabs>
                <w:tab w:val="left" w:pos="7920"/>
                <w:tab w:val="right" w:pos="10080"/>
              </w:tabs>
              <w:jc w:val="center"/>
              <w:rPr>
                <w:rStyle w:val="Heading1Char"/>
                <w:rFonts w:asciiTheme="minorHAnsi" w:hAnsiTheme="minorHAnsi"/>
                <w:bCs/>
                <w:sz w:val="18"/>
                <w:szCs w:val="18"/>
              </w:rPr>
            </w:pPr>
            <w:r w:rsidRPr="002F3D13">
              <w:rPr>
                <w:rStyle w:val="Heading1Char"/>
                <w:rFonts w:asciiTheme="minorHAnsi" w:hAnsiTheme="minorHAnsi"/>
                <w:bCs/>
                <w:sz w:val="18"/>
                <w:szCs w:val="18"/>
              </w:rPr>
              <w:t>Y or N</w:t>
            </w:r>
          </w:p>
        </w:tc>
      </w:tr>
      <w:tr w:rsidR="00A6106A" w:rsidRPr="002F3D13" w14:paraId="263A175E" w14:textId="77777777" w:rsidTr="00C21866">
        <w:tc>
          <w:tcPr>
            <w:tcW w:w="581" w:type="dxa"/>
            <w:vAlign w:val="center"/>
          </w:tcPr>
          <w:p w14:paraId="08A68F19" w14:textId="77777777" w:rsidR="00A6106A" w:rsidRPr="002F3D13" w:rsidRDefault="00A6106A" w:rsidP="00C218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01</w:t>
            </w:r>
          </w:p>
        </w:tc>
        <w:tc>
          <w:tcPr>
            <w:tcW w:w="8797" w:type="dxa"/>
          </w:tcPr>
          <w:p w14:paraId="78CC5BD0" w14:textId="532AD8D4" w:rsidR="00A6106A" w:rsidRDefault="00A6106A" w:rsidP="00265EB1">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High efficacy luminaires installed in any interior rooms. </w:t>
            </w:r>
            <w:r w:rsidR="002D5D55">
              <w:rPr>
                <w:rStyle w:val="Heading1Char"/>
                <w:rFonts w:asciiTheme="minorHAnsi" w:hAnsiTheme="minorHAnsi"/>
                <w:b w:val="0"/>
                <w:bCs/>
                <w:sz w:val="18"/>
                <w:szCs w:val="18"/>
              </w:rPr>
              <w:t>(</w:t>
            </w:r>
            <w:r>
              <w:rPr>
                <w:rStyle w:val="Heading1Char"/>
                <w:rFonts w:asciiTheme="minorHAnsi" w:hAnsiTheme="minorHAnsi"/>
                <w:b w:val="0"/>
                <w:bCs/>
                <w:sz w:val="18"/>
                <w:szCs w:val="18"/>
              </w:rPr>
              <w:t>See Section B.</w:t>
            </w:r>
            <w:r w:rsidR="002D5D55">
              <w:rPr>
                <w:rStyle w:val="Heading1Char"/>
                <w:rFonts w:asciiTheme="minorHAnsi" w:hAnsiTheme="minorHAnsi"/>
                <w:b w:val="0"/>
                <w:bCs/>
                <w:sz w:val="18"/>
                <w:szCs w:val="18"/>
              </w:rPr>
              <w:t>)</w:t>
            </w:r>
          </w:p>
        </w:tc>
        <w:tc>
          <w:tcPr>
            <w:tcW w:w="1451" w:type="dxa"/>
          </w:tcPr>
          <w:p w14:paraId="52EB416F" w14:textId="77777777" w:rsidR="00A6106A" w:rsidRPr="002F3D13" w:rsidRDefault="00A6106A" w:rsidP="00265EB1">
            <w:pPr>
              <w:tabs>
                <w:tab w:val="left" w:pos="7920"/>
                <w:tab w:val="right" w:pos="10080"/>
              </w:tabs>
              <w:rPr>
                <w:rStyle w:val="Heading1Char"/>
                <w:rFonts w:asciiTheme="minorHAnsi" w:hAnsiTheme="minorHAnsi"/>
                <w:bCs/>
                <w:sz w:val="18"/>
                <w:szCs w:val="18"/>
              </w:rPr>
            </w:pPr>
          </w:p>
        </w:tc>
      </w:tr>
      <w:tr w:rsidR="00A6106A" w:rsidRPr="002F3D13" w14:paraId="410E8F22" w14:textId="77777777" w:rsidTr="00C21866">
        <w:tc>
          <w:tcPr>
            <w:tcW w:w="581" w:type="dxa"/>
            <w:vAlign w:val="center"/>
          </w:tcPr>
          <w:p w14:paraId="1D9F3509" w14:textId="77777777" w:rsidR="00A6106A" w:rsidRPr="002F3D13" w:rsidRDefault="00A6106A" w:rsidP="00C218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02</w:t>
            </w:r>
          </w:p>
        </w:tc>
        <w:tc>
          <w:tcPr>
            <w:tcW w:w="8797" w:type="dxa"/>
          </w:tcPr>
          <w:p w14:paraId="7FC26379" w14:textId="2EFE4C39" w:rsidR="00A6106A" w:rsidRPr="002F3D13" w:rsidRDefault="00A6106A" w:rsidP="00265EB1">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JA8 compliant luminaires and controls installed in any interior rooms. </w:t>
            </w:r>
            <w:r w:rsidR="002D5D55">
              <w:rPr>
                <w:rStyle w:val="Heading1Char"/>
                <w:rFonts w:asciiTheme="minorHAnsi" w:hAnsiTheme="minorHAnsi"/>
                <w:b w:val="0"/>
                <w:bCs/>
                <w:sz w:val="18"/>
                <w:szCs w:val="18"/>
              </w:rPr>
              <w:t>(</w:t>
            </w:r>
            <w:r>
              <w:rPr>
                <w:rStyle w:val="Heading1Char"/>
                <w:rFonts w:asciiTheme="minorHAnsi" w:hAnsiTheme="minorHAnsi"/>
                <w:b w:val="0"/>
                <w:bCs/>
                <w:sz w:val="18"/>
                <w:szCs w:val="18"/>
              </w:rPr>
              <w:t>See Section B.</w:t>
            </w:r>
            <w:r w:rsidR="002D5D55">
              <w:rPr>
                <w:rStyle w:val="Heading1Char"/>
                <w:rFonts w:asciiTheme="minorHAnsi" w:hAnsiTheme="minorHAnsi"/>
                <w:b w:val="0"/>
                <w:bCs/>
                <w:sz w:val="18"/>
                <w:szCs w:val="18"/>
              </w:rPr>
              <w:t>)</w:t>
            </w:r>
          </w:p>
        </w:tc>
        <w:tc>
          <w:tcPr>
            <w:tcW w:w="1451" w:type="dxa"/>
          </w:tcPr>
          <w:p w14:paraId="5F6F048D" w14:textId="77777777" w:rsidR="00A6106A" w:rsidRPr="002F3D13" w:rsidRDefault="00A6106A" w:rsidP="00265EB1">
            <w:pPr>
              <w:tabs>
                <w:tab w:val="left" w:pos="7920"/>
                <w:tab w:val="right" w:pos="10080"/>
              </w:tabs>
              <w:rPr>
                <w:rStyle w:val="Heading1Char"/>
                <w:rFonts w:asciiTheme="minorHAnsi" w:hAnsiTheme="minorHAnsi"/>
                <w:bCs/>
                <w:sz w:val="18"/>
                <w:szCs w:val="18"/>
              </w:rPr>
            </w:pPr>
          </w:p>
        </w:tc>
      </w:tr>
      <w:tr w:rsidR="00A6106A" w:rsidRPr="002F3D13" w14:paraId="0AB47CB2" w14:textId="77777777" w:rsidTr="00C21866">
        <w:tc>
          <w:tcPr>
            <w:tcW w:w="581" w:type="dxa"/>
            <w:vAlign w:val="center"/>
          </w:tcPr>
          <w:p w14:paraId="6695D321" w14:textId="77777777" w:rsidR="00A6106A" w:rsidRPr="002F3D13" w:rsidRDefault="00A6106A" w:rsidP="00C218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03</w:t>
            </w:r>
          </w:p>
        </w:tc>
        <w:tc>
          <w:tcPr>
            <w:tcW w:w="8797" w:type="dxa"/>
          </w:tcPr>
          <w:p w14:paraId="1CD199A5" w14:textId="773424A4" w:rsidR="00A6106A" w:rsidRPr="002F3D13" w:rsidRDefault="00A6106A" w:rsidP="00265EB1">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R</w:t>
            </w:r>
            <w:r w:rsidRPr="002F3D13">
              <w:rPr>
                <w:rStyle w:val="Heading1Char"/>
                <w:rFonts w:asciiTheme="minorHAnsi" w:hAnsiTheme="minorHAnsi"/>
                <w:b w:val="0"/>
                <w:bCs/>
                <w:sz w:val="18"/>
                <w:szCs w:val="18"/>
              </w:rPr>
              <w:t xml:space="preserve">ecessed </w:t>
            </w:r>
            <w:r>
              <w:rPr>
                <w:rStyle w:val="Heading1Char"/>
                <w:rFonts w:asciiTheme="minorHAnsi" w:hAnsiTheme="minorHAnsi"/>
                <w:b w:val="0"/>
                <w:bCs/>
                <w:sz w:val="18"/>
                <w:szCs w:val="18"/>
              </w:rPr>
              <w:t>downlight luminaires in</w:t>
            </w:r>
            <w:r w:rsidRPr="002F3D13">
              <w:rPr>
                <w:rStyle w:val="Heading1Char"/>
                <w:rFonts w:asciiTheme="minorHAnsi" w:hAnsiTheme="minorHAnsi"/>
                <w:b w:val="0"/>
                <w:bCs/>
                <w:sz w:val="18"/>
                <w:szCs w:val="18"/>
              </w:rPr>
              <w:t xml:space="preserve"> ceilings</w:t>
            </w:r>
            <w:r>
              <w:rPr>
                <w:rStyle w:val="Heading1Char"/>
                <w:rFonts w:asciiTheme="minorHAnsi" w:hAnsiTheme="minorHAnsi"/>
                <w:b w:val="0"/>
                <w:bCs/>
                <w:sz w:val="18"/>
                <w:szCs w:val="18"/>
              </w:rPr>
              <w:t xml:space="preserve"> in any interior rooms. </w:t>
            </w:r>
            <w:r w:rsidR="002D5D55">
              <w:rPr>
                <w:rStyle w:val="Heading1Char"/>
                <w:rFonts w:asciiTheme="minorHAnsi" w:hAnsiTheme="minorHAnsi"/>
                <w:b w:val="0"/>
                <w:bCs/>
                <w:sz w:val="18"/>
                <w:szCs w:val="18"/>
              </w:rPr>
              <w:t>(</w:t>
            </w:r>
            <w:r>
              <w:rPr>
                <w:rStyle w:val="Heading1Char"/>
                <w:rFonts w:asciiTheme="minorHAnsi" w:hAnsiTheme="minorHAnsi"/>
                <w:b w:val="0"/>
                <w:bCs/>
                <w:sz w:val="18"/>
                <w:szCs w:val="18"/>
              </w:rPr>
              <w:t>See Section C.</w:t>
            </w:r>
            <w:r w:rsidR="002D5D55">
              <w:rPr>
                <w:rStyle w:val="Heading1Char"/>
                <w:rFonts w:asciiTheme="minorHAnsi" w:hAnsiTheme="minorHAnsi"/>
                <w:b w:val="0"/>
                <w:bCs/>
                <w:sz w:val="18"/>
                <w:szCs w:val="18"/>
              </w:rPr>
              <w:t>)</w:t>
            </w:r>
          </w:p>
        </w:tc>
        <w:tc>
          <w:tcPr>
            <w:tcW w:w="1451" w:type="dxa"/>
          </w:tcPr>
          <w:p w14:paraId="2FFFFDB3" w14:textId="77777777" w:rsidR="00A6106A" w:rsidRPr="002F3D13" w:rsidRDefault="00A6106A" w:rsidP="00265EB1">
            <w:pPr>
              <w:tabs>
                <w:tab w:val="left" w:pos="7920"/>
                <w:tab w:val="right" w:pos="10080"/>
              </w:tabs>
              <w:rPr>
                <w:rStyle w:val="Heading1Char"/>
                <w:rFonts w:asciiTheme="minorHAnsi" w:hAnsiTheme="minorHAnsi"/>
                <w:bCs/>
                <w:sz w:val="18"/>
                <w:szCs w:val="18"/>
              </w:rPr>
            </w:pPr>
          </w:p>
        </w:tc>
      </w:tr>
      <w:tr w:rsidR="00A6106A" w:rsidRPr="002F3D13" w14:paraId="4DB44EF5" w14:textId="77777777" w:rsidTr="00C21866">
        <w:tc>
          <w:tcPr>
            <w:tcW w:w="581" w:type="dxa"/>
            <w:vAlign w:val="center"/>
          </w:tcPr>
          <w:p w14:paraId="492062C6" w14:textId="77777777" w:rsidR="00A6106A" w:rsidRPr="002F3D13" w:rsidRDefault="00A6106A" w:rsidP="00C218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04</w:t>
            </w:r>
          </w:p>
        </w:tc>
        <w:tc>
          <w:tcPr>
            <w:tcW w:w="8797" w:type="dxa"/>
          </w:tcPr>
          <w:p w14:paraId="7A7A22EA" w14:textId="7AEB9AA5" w:rsidR="00A6106A" w:rsidRPr="002F3D13" w:rsidRDefault="00A6106A" w:rsidP="00265EB1">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Screw-based luminaires installed in any interior rooms. </w:t>
            </w:r>
            <w:r w:rsidR="002D5D55">
              <w:rPr>
                <w:rStyle w:val="Heading1Char"/>
                <w:rFonts w:asciiTheme="minorHAnsi" w:hAnsiTheme="minorHAnsi"/>
                <w:b w:val="0"/>
                <w:bCs/>
                <w:sz w:val="18"/>
                <w:szCs w:val="18"/>
              </w:rPr>
              <w:t>(</w:t>
            </w:r>
            <w:r>
              <w:rPr>
                <w:rStyle w:val="Heading1Char"/>
                <w:rFonts w:asciiTheme="minorHAnsi" w:hAnsiTheme="minorHAnsi"/>
                <w:b w:val="0"/>
                <w:bCs/>
                <w:sz w:val="18"/>
                <w:szCs w:val="18"/>
              </w:rPr>
              <w:t>See Section D.</w:t>
            </w:r>
            <w:r w:rsidR="002D5D55">
              <w:rPr>
                <w:rStyle w:val="Heading1Char"/>
                <w:rFonts w:asciiTheme="minorHAnsi" w:hAnsiTheme="minorHAnsi"/>
                <w:b w:val="0"/>
                <w:bCs/>
                <w:sz w:val="18"/>
                <w:szCs w:val="18"/>
              </w:rPr>
              <w:t>)</w:t>
            </w:r>
          </w:p>
        </w:tc>
        <w:tc>
          <w:tcPr>
            <w:tcW w:w="1451" w:type="dxa"/>
          </w:tcPr>
          <w:p w14:paraId="3A9A54CF" w14:textId="77777777" w:rsidR="00A6106A" w:rsidRPr="002F3D13" w:rsidRDefault="00A6106A" w:rsidP="00265EB1">
            <w:pPr>
              <w:tabs>
                <w:tab w:val="left" w:pos="7920"/>
                <w:tab w:val="right" w:pos="10080"/>
              </w:tabs>
              <w:rPr>
                <w:rStyle w:val="Heading1Char"/>
                <w:rFonts w:asciiTheme="minorHAnsi" w:hAnsiTheme="minorHAnsi"/>
                <w:b w:val="0"/>
                <w:bCs/>
                <w:sz w:val="18"/>
                <w:szCs w:val="18"/>
              </w:rPr>
            </w:pPr>
          </w:p>
        </w:tc>
      </w:tr>
      <w:tr w:rsidR="004E36BC" w:rsidRPr="002F3D13" w14:paraId="690ED835" w14:textId="77777777" w:rsidTr="00C21866">
        <w:trPr>
          <w:ins w:id="0" w:author="Smith, Alexis@Energy" w:date="2018-06-07T12:56:00Z"/>
        </w:trPr>
        <w:tc>
          <w:tcPr>
            <w:tcW w:w="581" w:type="dxa"/>
            <w:vAlign w:val="center"/>
          </w:tcPr>
          <w:p w14:paraId="64A69443" w14:textId="6C142057" w:rsidR="004E36BC" w:rsidRPr="002F3D13" w:rsidRDefault="004E36BC" w:rsidP="004E36BC">
            <w:pPr>
              <w:tabs>
                <w:tab w:val="left" w:pos="7920"/>
                <w:tab w:val="right" w:pos="10080"/>
              </w:tabs>
              <w:jc w:val="center"/>
              <w:rPr>
                <w:ins w:id="1" w:author="Smith, Alexis@Energy" w:date="2018-06-07T12:56:00Z"/>
                <w:rStyle w:val="Heading1Char"/>
                <w:rFonts w:asciiTheme="minorHAnsi" w:hAnsiTheme="minorHAnsi"/>
                <w:b w:val="0"/>
                <w:bCs/>
                <w:sz w:val="18"/>
                <w:szCs w:val="18"/>
              </w:rPr>
            </w:pPr>
            <w:ins w:id="2" w:author="Smith, Alexis@Energy" w:date="2018-06-07T12:56:00Z">
              <w:r>
                <w:rPr>
                  <w:rStyle w:val="Heading1Char"/>
                  <w:rFonts w:asciiTheme="minorHAnsi" w:hAnsiTheme="minorHAnsi"/>
                  <w:b w:val="0"/>
                  <w:bCs/>
                  <w:sz w:val="18"/>
                  <w:szCs w:val="18"/>
                </w:rPr>
                <w:t>05</w:t>
              </w:r>
            </w:ins>
          </w:p>
        </w:tc>
        <w:tc>
          <w:tcPr>
            <w:tcW w:w="8797" w:type="dxa"/>
          </w:tcPr>
          <w:p w14:paraId="6592C420" w14:textId="7E269D55" w:rsidR="004E36BC" w:rsidRDefault="004E36BC" w:rsidP="004E36BC">
            <w:pPr>
              <w:tabs>
                <w:tab w:val="left" w:pos="7920"/>
                <w:tab w:val="right" w:pos="10080"/>
              </w:tabs>
              <w:rPr>
                <w:ins w:id="3" w:author="Smith, Alexis@Energy" w:date="2018-06-07T12:56:00Z"/>
                <w:rStyle w:val="Heading1Char"/>
                <w:rFonts w:asciiTheme="minorHAnsi" w:hAnsiTheme="minorHAnsi"/>
                <w:b w:val="0"/>
                <w:bCs/>
                <w:sz w:val="18"/>
                <w:szCs w:val="18"/>
              </w:rPr>
            </w:pPr>
            <w:ins w:id="4" w:author="Smith, Alexis@Energy" w:date="2018-06-07T12:57:00Z">
              <w:r>
                <w:rPr>
                  <w:rStyle w:val="Heading1Char"/>
                  <w:rFonts w:asciiTheme="minorHAnsi" w:hAnsiTheme="minorHAnsi"/>
                  <w:b w:val="0"/>
                  <w:bCs/>
                  <w:sz w:val="18"/>
                  <w:szCs w:val="18"/>
                </w:rPr>
                <w:t>Enclosed or recessed luminaires installed in any interior rooms. (See Section D.)</w:t>
              </w:r>
            </w:ins>
          </w:p>
        </w:tc>
        <w:tc>
          <w:tcPr>
            <w:tcW w:w="1451" w:type="dxa"/>
          </w:tcPr>
          <w:p w14:paraId="4A7AEE25" w14:textId="77777777" w:rsidR="004E36BC" w:rsidRPr="002F3D13" w:rsidRDefault="004E36BC" w:rsidP="004E36BC">
            <w:pPr>
              <w:tabs>
                <w:tab w:val="left" w:pos="7920"/>
                <w:tab w:val="right" w:pos="10080"/>
              </w:tabs>
              <w:rPr>
                <w:ins w:id="5" w:author="Smith, Alexis@Energy" w:date="2018-06-07T12:56:00Z"/>
                <w:rStyle w:val="Heading1Char"/>
                <w:rFonts w:asciiTheme="minorHAnsi" w:hAnsiTheme="minorHAnsi"/>
                <w:b w:val="0"/>
                <w:bCs/>
                <w:sz w:val="18"/>
                <w:szCs w:val="18"/>
              </w:rPr>
            </w:pPr>
          </w:p>
        </w:tc>
      </w:tr>
      <w:tr w:rsidR="004E36BC" w:rsidRPr="002F3D13" w14:paraId="0A50B8FA" w14:textId="77777777" w:rsidTr="00C21866">
        <w:tc>
          <w:tcPr>
            <w:tcW w:w="581" w:type="dxa"/>
            <w:vAlign w:val="center"/>
          </w:tcPr>
          <w:p w14:paraId="1945EAF7" w14:textId="25BE0B62" w:rsidR="004E36BC" w:rsidRPr="002F3D13" w:rsidRDefault="004E36BC" w:rsidP="004E36BC">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6" w:author="Smith, Alexis@Energy" w:date="2018-06-07T13:22:00Z">
              <w:r w:rsidR="00C14B5F">
                <w:rPr>
                  <w:rStyle w:val="Heading1Char"/>
                  <w:rFonts w:asciiTheme="minorHAnsi" w:hAnsiTheme="minorHAnsi"/>
                  <w:b w:val="0"/>
                  <w:bCs/>
                  <w:sz w:val="18"/>
                  <w:szCs w:val="18"/>
                </w:rPr>
                <w:t>6</w:t>
              </w:r>
            </w:ins>
            <w:del w:id="7" w:author="Smith, Alexis@Energy" w:date="2018-06-07T13:22:00Z">
              <w:r w:rsidRPr="002F3D13" w:rsidDel="00C14B5F">
                <w:rPr>
                  <w:rStyle w:val="Heading1Char"/>
                  <w:rFonts w:asciiTheme="minorHAnsi" w:hAnsiTheme="minorHAnsi"/>
                  <w:b w:val="0"/>
                  <w:bCs/>
                  <w:sz w:val="18"/>
                  <w:szCs w:val="18"/>
                </w:rPr>
                <w:delText>5</w:delText>
              </w:r>
            </w:del>
          </w:p>
        </w:tc>
        <w:tc>
          <w:tcPr>
            <w:tcW w:w="8797" w:type="dxa"/>
          </w:tcPr>
          <w:p w14:paraId="2A53D708" w14:textId="6BAEF1FF" w:rsidR="004E36BC" w:rsidRPr="002F3D13" w:rsidRDefault="004E36BC" w:rsidP="004E36BC">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bathrooms. (See Section E.)</w:t>
            </w:r>
          </w:p>
        </w:tc>
        <w:tc>
          <w:tcPr>
            <w:tcW w:w="1451" w:type="dxa"/>
          </w:tcPr>
          <w:p w14:paraId="6D6D0474"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26933C1A" w14:textId="77777777" w:rsidTr="00C21866">
        <w:tc>
          <w:tcPr>
            <w:tcW w:w="581" w:type="dxa"/>
            <w:vAlign w:val="center"/>
          </w:tcPr>
          <w:p w14:paraId="55D4F269" w14:textId="4B54BC3F" w:rsidR="004E36BC" w:rsidRPr="002F3D13" w:rsidRDefault="004E36BC" w:rsidP="004E36BC">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8" w:author="Smith, Alexis@Energy" w:date="2018-06-07T13:22:00Z">
              <w:r w:rsidR="00C14B5F">
                <w:rPr>
                  <w:rStyle w:val="Heading1Char"/>
                  <w:rFonts w:asciiTheme="minorHAnsi" w:hAnsiTheme="minorHAnsi"/>
                  <w:b w:val="0"/>
                  <w:bCs/>
                  <w:sz w:val="18"/>
                  <w:szCs w:val="18"/>
                </w:rPr>
                <w:t>7</w:t>
              </w:r>
            </w:ins>
            <w:del w:id="9" w:author="Smith, Alexis@Energy" w:date="2018-06-07T13:22:00Z">
              <w:r w:rsidRPr="002F3D13" w:rsidDel="00C14B5F">
                <w:rPr>
                  <w:rStyle w:val="Heading1Char"/>
                  <w:rFonts w:asciiTheme="minorHAnsi" w:hAnsiTheme="minorHAnsi"/>
                  <w:b w:val="0"/>
                  <w:bCs/>
                  <w:sz w:val="18"/>
                  <w:szCs w:val="18"/>
                </w:rPr>
                <w:delText>6</w:delText>
              </w:r>
            </w:del>
          </w:p>
        </w:tc>
        <w:tc>
          <w:tcPr>
            <w:tcW w:w="8797" w:type="dxa"/>
          </w:tcPr>
          <w:p w14:paraId="65648AB2" w14:textId="1A89BB7A" w:rsidR="004E36BC" w:rsidRPr="002F3D13" w:rsidRDefault="004E36BC" w:rsidP="004E36BC">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laundry rooms. (See Section E.)</w:t>
            </w:r>
          </w:p>
        </w:tc>
        <w:tc>
          <w:tcPr>
            <w:tcW w:w="1451" w:type="dxa"/>
          </w:tcPr>
          <w:p w14:paraId="5D29C5B9"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49239DF1" w14:textId="77777777" w:rsidTr="00C21866">
        <w:tc>
          <w:tcPr>
            <w:tcW w:w="581" w:type="dxa"/>
            <w:vAlign w:val="center"/>
          </w:tcPr>
          <w:p w14:paraId="79756884" w14:textId="708C774F" w:rsidR="004E36BC" w:rsidRPr="002F3D13" w:rsidRDefault="004E36BC" w:rsidP="004E36BC">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10" w:author="Smith, Alexis@Energy" w:date="2018-06-07T13:22:00Z">
              <w:r w:rsidR="00C14B5F">
                <w:rPr>
                  <w:rStyle w:val="Heading1Char"/>
                  <w:rFonts w:asciiTheme="minorHAnsi" w:hAnsiTheme="minorHAnsi"/>
                  <w:b w:val="0"/>
                  <w:bCs/>
                  <w:sz w:val="18"/>
                  <w:szCs w:val="18"/>
                </w:rPr>
                <w:t>8</w:t>
              </w:r>
            </w:ins>
            <w:del w:id="11" w:author="Smith, Alexis@Energy" w:date="2018-06-07T13:22:00Z">
              <w:r w:rsidRPr="002F3D13" w:rsidDel="00C14B5F">
                <w:rPr>
                  <w:rStyle w:val="Heading1Char"/>
                  <w:rFonts w:asciiTheme="minorHAnsi" w:hAnsiTheme="minorHAnsi"/>
                  <w:b w:val="0"/>
                  <w:bCs/>
                  <w:sz w:val="18"/>
                  <w:szCs w:val="18"/>
                </w:rPr>
                <w:delText>7</w:delText>
              </w:r>
            </w:del>
          </w:p>
        </w:tc>
        <w:tc>
          <w:tcPr>
            <w:tcW w:w="8797" w:type="dxa"/>
          </w:tcPr>
          <w:p w14:paraId="28377D33" w14:textId="1C3CDF1E" w:rsidR="004E36BC" w:rsidRPr="002F3D13" w:rsidRDefault="004E36BC" w:rsidP="004E36BC">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utility rooms. (See Section E.)</w:t>
            </w:r>
          </w:p>
        </w:tc>
        <w:tc>
          <w:tcPr>
            <w:tcW w:w="1451" w:type="dxa"/>
          </w:tcPr>
          <w:p w14:paraId="73CAE0EB"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5FA6B513" w14:textId="77777777" w:rsidTr="00C21866">
        <w:tc>
          <w:tcPr>
            <w:tcW w:w="581" w:type="dxa"/>
            <w:vAlign w:val="center"/>
          </w:tcPr>
          <w:p w14:paraId="766F0914" w14:textId="4FE8B1A2" w:rsidR="004E36BC" w:rsidRPr="002F3D13" w:rsidRDefault="004E36BC" w:rsidP="004E36BC">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0</w:t>
            </w:r>
            <w:ins w:id="12" w:author="Smith, Alexis@Energy" w:date="2018-06-07T13:22:00Z">
              <w:r w:rsidR="00C14B5F">
                <w:rPr>
                  <w:rStyle w:val="Heading1Char"/>
                  <w:rFonts w:asciiTheme="minorHAnsi" w:hAnsiTheme="minorHAnsi"/>
                  <w:b w:val="0"/>
                  <w:bCs/>
                  <w:sz w:val="18"/>
                  <w:szCs w:val="18"/>
                </w:rPr>
                <w:t>9</w:t>
              </w:r>
            </w:ins>
            <w:del w:id="13" w:author="Smith, Alexis@Energy" w:date="2018-06-07T13:22:00Z">
              <w:r w:rsidDel="00C14B5F">
                <w:rPr>
                  <w:rStyle w:val="Heading1Char"/>
                  <w:rFonts w:asciiTheme="minorHAnsi" w:hAnsiTheme="minorHAnsi"/>
                  <w:b w:val="0"/>
                  <w:bCs/>
                  <w:sz w:val="18"/>
                  <w:szCs w:val="18"/>
                </w:rPr>
                <w:delText>8</w:delText>
              </w:r>
            </w:del>
          </w:p>
        </w:tc>
        <w:tc>
          <w:tcPr>
            <w:tcW w:w="8797" w:type="dxa"/>
          </w:tcPr>
          <w:p w14:paraId="1CBC3F00" w14:textId="7A73DE35" w:rsidR="004E36BC" w:rsidRPr="002F3D13" w:rsidRDefault="004E36BC" w:rsidP="004E36BC">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garage. (See Section E.)</w:t>
            </w:r>
          </w:p>
        </w:tc>
        <w:tc>
          <w:tcPr>
            <w:tcW w:w="1451" w:type="dxa"/>
          </w:tcPr>
          <w:p w14:paraId="7CC9AAB4"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0B446CC4" w14:textId="77777777" w:rsidTr="00C21866">
        <w:tc>
          <w:tcPr>
            <w:tcW w:w="581" w:type="dxa"/>
            <w:vAlign w:val="center"/>
          </w:tcPr>
          <w:p w14:paraId="197D7325" w14:textId="124B47AC" w:rsidR="004E36BC" w:rsidRPr="002F3D13" w:rsidRDefault="00C14B5F" w:rsidP="004E36BC">
            <w:pPr>
              <w:tabs>
                <w:tab w:val="left" w:pos="7920"/>
                <w:tab w:val="right" w:pos="10080"/>
              </w:tabs>
              <w:jc w:val="center"/>
              <w:rPr>
                <w:rStyle w:val="Heading1Char"/>
                <w:rFonts w:asciiTheme="minorHAnsi" w:hAnsiTheme="minorHAnsi"/>
                <w:b w:val="0"/>
                <w:bCs/>
                <w:sz w:val="18"/>
                <w:szCs w:val="18"/>
              </w:rPr>
            </w:pPr>
            <w:ins w:id="14" w:author="Smith, Alexis@Energy" w:date="2018-06-07T13:22:00Z">
              <w:r>
                <w:rPr>
                  <w:rStyle w:val="Heading1Char"/>
                  <w:rFonts w:asciiTheme="minorHAnsi" w:hAnsiTheme="minorHAnsi"/>
                  <w:b w:val="0"/>
                  <w:bCs/>
                  <w:sz w:val="18"/>
                  <w:szCs w:val="18"/>
                </w:rPr>
                <w:t>10</w:t>
              </w:r>
            </w:ins>
            <w:del w:id="15" w:author="Smith, Alexis@Energy" w:date="2018-06-07T13:22:00Z">
              <w:r w:rsidR="004E36BC" w:rsidDel="00C14B5F">
                <w:rPr>
                  <w:rStyle w:val="Heading1Char"/>
                  <w:rFonts w:asciiTheme="minorHAnsi" w:hAnsiTheme="minorHAnsi"/>
                  <w:b w:val="0"/>
                  <w:bCs/>
                  <w:sz w:val="18"/>
                  <w:szCs w:val="18"/>
                </w:rPr>
                <w:delText>09</w:delText>
              </w:r>
            </w:del>
          </w:p>
        </w:tc>
        <w:tc>
          <w:tcPr>
            <w:tcW w:w="8797" w:type="dxa"/>
          </w:tcPr>
          <w:p w14:paraId="7CB712BA" w14:textId="71E023EC" w:rsidR="004E36BC" w:rsidRPr="002F3D13" w:rsidRDefault="004E36BC" w:rsidP="004E36BC">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Outdoor lighting</w:t>
            </w:r>
            <w:r>
              <w:rPr>
                <w:rStyle w:val="Heading1Char"/>
                <w:rFonts w:asciiTheme="minorHAnsi" w:hAnsiTheme="minorHAnsi"/>
                <w:b w:val="0"/>
                <w:bCs/>
                <w:sz w:val="18"/>
                <w:szCs w:val="18"/>
              </w:rPr>
              <w:t xml:space="preserve"> and controls. (See Section H. &amp; </w:t>
            </w:r>
            <w:ins w:id="16" w:author="Smith, Alexis@Energy" w:date="2018-06-08T15:06:00Z">
              <w:r w:rsidR="006D41D3">
                <w:rPr>
                  <w:rStyle w:val="Heading1Char"/>
                  <w:rFonts w:asciiTheme="minorHAnsi" w:hAnsiTheme="minorHAnsi"/>
                  <w:b w:val="0"/>
                  <w:bCs/>
                  <w:sz w:val="18"/>
                  <w:szCs w:val="18"/>
                </w:rPr>
                <w:t>I</w:t>
              </w:r>
            </w:ins>
            <w:del w:id="17" w:author="Smith, Alexis@Energy" w:date="2018-06-08T15:06:00Z">
              <w:r w:rsidDel="006D41D3">
                <w:rPr>
                  <w:rStyle w:val="Heading1Char"/>
                  <w:rFonts w:asciiTheme="minorHAnsi" w:hAnsiTheme="minorHAnsi"/>
                  <w:b w:val="0"/>
                  <w:bCs/>
                  <w:sz w:val="18"/>
                  <w:szCs w:val="18"/>
                </w:rPr>
                <w:delText>J</w:delText>
              </w:r>
            </w:del>
            <w:r>
              <w:rPr>
                <w:rStyle w:val="Heading1Char"/>
                <w:rFonts w:asciiTheme="minorHAnsi" w:hAnsiTheme="minorHAnsi"/>
                <w:b w:val="0"/>
                <w:bCs/>
                <w:sz w:val="18"/>
                <w:szCs w:val="18"/>
              </w:rPr>
              <w:t>.)</w:t>
            </w:r>
          </w:p>
        </w:tc>
        <w:tc>
          <w:tcPr>
            <w:tcW w:w="1451" w:type="dxa"/>
          </w:tcPr>
          <w:p w14:paraId="165663EE"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2315BDFA" w14:textId="77777777" w:rsidTr="00C21866">
        <w:tc>
          <w:tcPr>
            <w:tcW w:w="581" w:type="dxa"/>
            <w:vAlign w:val="center"/>
          </w:tcPr>
          <w:p w14:paraId="5B0D63BB" w14:textId="76069A5C" w:rsidR="004E36BC" w:rsidRPr="002F3D13" w:rsidDel="00990391" w:rsidRDefault="004E36BC" w:rsidP="004E36BC">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18" w:author="Smith, Alexis@Energy" w:date="2018-06-07T13:22:00Z">
              <w:r w:rsidR="00C14B5F">
                <w:rPr>
                  <w:rStyle w:val="Heading1Char"/>
                  <w:rFonts w:asciiTheme="minorHAnsi" w:hAnsiTheme="minorHAnsi"/>
                  <w:b w:val="0"/>
                  <w:bCs/>
                  <w:sz w:val="18"/>
                  <w:szCs w:val="18"/>
                </w:rPr>
                <w:t>1</w:t>
              </w:r>
            </w:ins>
            <w:del w:id="19" w:author="Smith, Alexis@Energy" w:date="2018-06-07T13:22:00Z">
              <w:r w:rsidDel="00C14B5F">
                <w:rPr>
                  <w:rStyle w:val="Heading1Char"/>
                  <w:rFonts w:asciiTheme="minorHAnsi" w:hAnsiTheme="minorHAnsi"/>
                  <w:b w:val="0"/>
                  <w:bCs/>
                  <w:sz w:val="18"/>
                  <w:szCs w:val="18"/>
                </w:rPr>
                <w:delText>0</w:delText>
              </w:r>
            </w:del>
          </w:p>
        </w:tc>
        <w:tc>
          <w:tcPr>
            <w:tcW w:w="8797" w:type="dxa"/>
          </w:tcPr>
          <w:p w14:paraId="2BB7F68B" w14:textId="713AEC6E" w:rsidR="004E36BC" w:rsidRPr="002F3D13" w:rsidRDefault="004E36BC" w:rsidP="004E36BC">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Blank electrical boxes installed more than 5 feet from finished floor. (See Section F.)</w:t>
            </w:r>
          </w:p>
        </w:tc>
        <w:tc>
          <w:tcPr>
            <w:tcW w:w="1451" w:type="dxa"/>
          </w:tcPr>
          <w:p w14:paraId="4B7A04C4"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06842313" w14:textId="77777777" w:rsidTr="00C21866">
        <w:tc>
          <w:tcPr>
            <w:tcW w:w="581" w:type="dxa"/>
            <w:vAlign w:val="center"/>
          </w:tcPr>
          <w:p w14:paraId="1425F371" w14:textId="32478CD5" w:rsidR="004E36BC" w:rsidRPr="002F3D13" w:rsidRDefault="004E36BC" w:rsidP="004E36BC">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20" w:author="Smith, Alexis@Energy" w:date="2018-06-07T13:22:00Z">
              <w:r w:rsidR="00C14B5F">
                <w:rPr>
                  <w:rStyle w:val="Heading1Char"/>
                  <w:rFonts w:asciiTheme="minorHAnsi" w:hAnsiTheme="minorHAnsi"/>
                  <w:b w:val="0"/>
                  <w:bCs/>
                  <w:sz w:val="18"/>
                  <w:szCs w:val="18"/>
                </w:rPr>
                <w:t>2</w:t>
              </w:r>
            </w:ins>
            <w:del w:id="21" w:author="Smith, Alexis@Energy" w:date="2018-06-07T13:22:00Z">
              <w:r w:rsidDel="00C14B5F">
                <w:rPr>
                  <w:rStyle w:val="Heading1Char"/>
                  <w:rFonts w:asciiTheme="minorHAnsi" w:hAnsiTheme="minorHAnsi"/>
                  <w:b w:val="0"/>
                  <w:bCs/>
                  <w:sz w:val="18"/>
                  <w:szCs w:val="18"/>
                </w:rPr>
                <w:delText>1</w:delText>
              </w:r>
            </w:del>
          </w:p>
        </w:tc>
        <w:tc>
          <w:tcPr>
            <w:tcW w:w="8797" w:type="dxa"/>
          </w:tcPr>
          <w:p w14:paraId="0EF904CE" w14:textId="4FAAE0B3" w:rsidR="004E36BC" w:rsidRPr="002F3D13" w:rsidRDefault="004E36BC" w:rsidP="004E36BC">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Internally illuminated address signs</w:t>
            </w:r>
            <w:r>
              <w:rPr>
                <w:rStyle w:val="Heading1Char"/>
                <w:rFonts w:asciiTheme="minorHAnsi" w:hAnsiTheme="minorHAnsi"/>
                <w:b w:val="0"/>
                <w:bCs/>
                <w:sz w:val="18"/>
                <w:szCs w:val="18"/>
              </w:rPr>
              <w:t>. (See Section G.)</w:t>
            </w:r>
          </w:p>
        </w:tc>
        <w:tc>
          <w:tcPr>
            <w:tcW w:w="1451" w:type="dxa"/>
          </w:tcPr>
          <w:p w14:paraId="023A02A5"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558D74EE" w14:textId="77777777" w:rsidTr="00C21866">
        <w:tc>
          <w:tcPr>
            <w:tcW w:w="581" w:type="dxa"/>
            <w:vAlign w:val="center"/>
          </w:tcPr>
          <w:p w14:paraId="7EC46E62" w14:textId="11DE4909" w:rsidR="004E36BC" w:rsidRDefault="004E36BC" w:rsidP="004E36BC">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22" w:author="Smith, Alexis@Energy" w:date="2018-06-07T13:22:00Z">
              <w:r w:rsidR="00C14B5F">
                <w:rPr>
                  <w:rStyle w:val="Heading1Char"/>
                  <w:rFonts w:asciiTheme="minorHAnsi" w:hAnsiTheme="minorHAnsi"/>
                  <w:b w:val="0"/>
                  <w:bCs/>
                  <w:sz w:val="18"/>
                  <w:szCs w:val="18"/>
                </w:rPr>
                <w:t>3</w:t>
              </w:r>
            </w:ins>
            <w:del w:id="23" w:author="Smith, Alexis@Energy" w:date="2018-06-07T13:22:00Z">
              <w:r w:rsidDel="00C14B5F">
                <w:rPr>
                  <w:rStyle w:val="Heading1Char"/>
                  <w:rFonts w:asciiTheme="minorHAnsi" w:hAnsiTheme="minorHAnsi"/>
                  <w:b w:val="0"/>
                  <w:bCs/>
                  <w:sz w:val="18"/>
                  <w:szCs w:val="18"/>
                </w:rPr>
                <w:delText>2</w:delText>
              </w:r>
            </w:del>
          </w:p>
        </w:tc>
        <w:tc>
          <w:tcPr>
            <w:tcW w:w="8797" w:type="dxa"/>
          </w:tcPr>
          <w:p w14:paraId="50CBB3E4" w14:textId="2195C483" w:rsidR="004E36BC" w:rsidRPr="002F3D13" w:rsidRDefault="004E36BC" w:rsidP="006D41D3">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Parking Garages. (See Section </w:t>
            </w:r>
            <w:del w:id="24" w:author="Smith, Alexis@Energy" w:date="2018-06-08T15:08:00Z">
              <w:r w:rsidDel="006D41D3">
                <w:rPr>
                  <w:rStyle w:val="Heading1Char"/>
                  <w:rFonts w:asciiTheme="minorHAnsi" w:hAnsiTheme="minorHAnsi"/>
                  <w:b w:val="0"/>
                  <w:bCs/>
                  <w:sz w:val="18"/>
                  <w:szCs w:val="18"/>
                </w:rPr>
                <w:delText>L</w:delText>
              </w:r>
            </w:del>
            <w:ins w:id="25" w:author="Smith, Alexis@Energy" w:date="2018-06-08T15:08:00Z">
              <w:r w:rsidR="006D41D3">
                <w:rPr>
                  <w:rStyle w:val="Heading1Char"/>
                  <w:rFonts w:asciiTheme="minorHAnsi" w:hAnsiTheme="minorHAnsi"/>
                  <w:b w:val="0"/>
                  <w:bCs/>
                  <w:sz w:val="18"/>
                  <w:szCs w:val="18"/>
                </w:rPr>
                <w:t>J</w:t>
              </w:r>
            </w:ins>
            <w:r>
              <w:rPr>
                <w:rStyle w:val="Heading1Char"/>
                <w:rFonts w:asciiTheme="minorHAnsi" w:hAnsiTheme="minorHAnsi"/>
                <w:b w:val="0"/>
                <w:bCs/>
                <w:sz w:val="18"/>
                <w:szCs w:val="18"/>
              </w:rPr>
              <w:t>.)</w:t>
            </w:r>
          </w:p>
        </w:tc>
        <w:tc>
          <w:tcPr>
            <w:tcW w:w="1451" w:type="dxa"/>
          </w:tcPr>
          <w:p w14:paraId="31C10945"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5224894E" w14:textId="77777777" w:rsidTr="00C21866">
        <w:tc>
          <w:tcPr>
            <w:tcW w:w="581" w:type="dxa"/>
            <w:vAlign w:val="center"/>
          </w:tcPr>
          <w:p w14:paraId="7E16F94E" w14:textId="522D3EC8" w:rsidR="004E36BC" w:rsidRDefault="004E36BC" w:rsidP="004E36BC">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26" w:author="Smith, Alexis@Energy" w:date="2018-06-07T13:22:00Z">
              <w:r w:rsidR="00C14B5F">
                <w:rPr>
                  <w:rStyle w:val="Heading1Char"/>
                  <w:rFonts w:asciiTheme="minorHAnsi" w:hAnsiTheme="minorHAnsi"/>
                  <w:b w:val="0"/>
                  <w:bCs/>
                  <w:sz w:val="18"/>
                  <w:szCs w:val="18"/>
                </w:rPr>
                <w:t>4</w:t>
              </w:r>
            </w:ins>
            <w:del w:id="27" w:author="Smith, Alexis@Energy" w:date="2018-06-07T13:22:00Z">
              <w:r w:rsidDel="00C14B5F">
                <w:rPr>
                  <w:rStyle w:val="Heading1Char"/>
                  <w:rFonts w:asciiTheme="minorHAnsi" w:hAnsiTheme="minorHAnsi"/>
                  <w:b w:val="0"/>
                  <w:bCs/>
                  <w:sz w:val="18"/>
                  <w:szCs w:val="18"/>
                </w:rPr>
                <w:delText>3</w:delText>
              </w:r>
            </w:del>
          </w:p>
        </w:tc>
        <w:tc>
          <w:tcPr>
            <w:tcW w:w="8797" w:type="dxa"/>
          </w:tcPr>
          <w:p w14:paraId="52671700" w14:textId="185BAAE1" w:rsidR="004E36BC" w:rsidRPr="002F3D13" w:rsidRDefault="004E36BC" w:rsidP="00AB6E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Parking lots or carports. (See Section </w:t>
            </w:r>
            <w:ins w:id="28" w:author="Smith, Alexis@Energy" w:date="2018-06-08T15:20:00Z">
              <w:r w:rsidR="00AB6EA2">
                <w:rPr>
                  <w:rStyle w:val="Heading1Char"/>
                  <w:rFonts w:asciiTheme="minorHAnsi" w:hAnsiTheme="minorHAnsi"/>
                  <w:b w:val="0"/>
                  <w:bCs/>
                  <w:sz w:val="18"/>
                  <w:szCs w:val="18"/>
                </w:rPr>
                <w:t>H</w:t>
              </w:r>
            </w:ins>
            <w:del w:id="29" w:author="Smith, Alexis@Energy" w:date="2018-06-08T15:20:00Z">
              <w:r w:rsidDel="00AB6EA2">
                <w:rPr>
                  <w:rStyle w:val="Heading1Char"/>
                  <w:rFonts w:asciiTheme="minorHAnsi" w:hAnsiTheme="minorHAnsi"/>
                  <w:b w:val="0"/>
                  <w:bCs/>
                  <w:sz w:val="18"/>
                  <w:szCs w:val="18"/>
                </w:rPr>
                <w:delText>I</w:delText>
              </w:r>
            </w:del>
            <w:r>
              <w:rPr>
                <w:rStyle w:val="Heading1Char"/>
                <w:rFonts w:asciiTheme="minorHAnsi" w:hAnsiTheme="minorHAnsi"/>
                <w:b w:val="0"/>
                <w:bCs/>
                <w:sz w:val="18"/>
                <w:szCs w:val="18"/>
              </w:rPr>
              <w:t>.</w:t>
            </w:r>
            <w:ins w:id="30" w:author="Smith, Alexis@Energy" w:date="2018-06-08T15:23:00Z">
              <w:r w:rsidR="00CB0C3C">
                <w:rPr>
                  <w:rStyle w:val="Heading1Char"/>
                  <w:rFonts w:asciiTheme="minorHAnsi" w:hAnsiTheme="minorHAnsi"/>
                  <w:b w:val="0"/>
                  <w:bCs/>
                  <w:sz w:val="18"/>
                  <w:szCs w:val="18"/>
                </w:rPr>
                <w:t xml:space="preserve"> </w:t>
              </w:r>
            </w:ins>
            <w:del w:id="31" w:author="Smith, Alexis@Energy" w:date="2018-06-08T15:21:00Z">
              <w:r w:rsidDel="00AB6EA2">
                <w:rPr>
                  <w:rStyle w:val="Heading1Char"/>
                  <w:rFonts w:asciiTheme="minorHAnsi" w:hAnsiTheme="minorHAnsi"/>
                  <w:b w:val="0"/>
                  <w:bCs/>
                  <w:sz w:val="18"/>
                  <w:szCs w:val="18"/>
                </w:rPr>
                <w:delText>,</w:delText>
              </w:r>
            </w:del>
            <w:ins w:id="32" w:author="Smith, Alexis@Energy" w:date="2018-06-08T15:21:00Z">
              <w:r w:rsidR="00AB6EA2">
                <w:rPr>
                  <w:rStyle w:val="Heading1Char"/>
                  <w:rFonts w:asciiTheme="minorHAnsi" w:hAnsiTheme="minorHAnsi"/>
                  <w:b w:val="0"/>
                  <w:bCs/>
                  <w:sz w:val="18"/>
                  <w:szCs w:val="18"/>
                </w:rPr>
                <w:t>&amp; I.</w:t>
              </w:r>
            </w:ins>
            <w:del w:id="33" w:author="Smith, Alexis@Energy" w:date="2018-06-08T15:21:00Z">
              <w:r w:rsidDel="00AB6EA2">
                <w:rPr>
                  <w:rStyle w:val="Heading1Char"/>
                  <w:rFonts w:asciiTheme="minorHAnsi" w:hAnsiTheme="minorHAnsi"/>
                  <w:b w:val="0"/>
                  <w:bCs/>
                  <w:sz w:val="18"/>
                  <w:szCs w:val="18"/>
                </w:rPr>
                <w:delText xml:space="preserve"> J. &amp; K.</w:delText>
              </w:r>
            </w:del>
            <w:r>
              <w:rPr>
                <w:rStyle w:val="Heading1Char"/>
                <w:rFonts w:asciiTheme="minorHAnsi" w:hAnsiTheme="minorHAnsi"/>
                <w:b w:val="0"/>
                <w:bCs/>
                <w:sz w:val="18"/>
                <w:szCs w:val="18"/>
              </w:rPr>
              <w:t>)</w:t>
            </w:r>
          </w:p>
        </w:tc>
        <w:tc>
          <w:tcPr>
            <w:tcW w:w="1451" w:type="dxa"/>
          </w:tcPr>
          <w:p w14:paraId="57EA49F8"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r w:rsidR="004E36BC" w:rsidRPr="002F3D13" w14:paraId="3E821D14" w14:textId="77777777" w:rsidTr="00C21866">
        <w:tc>
          <w:tcPr>
            <w:tcW w:w="581" w:type="dxa"/>
            <w:vAlign w:val="center"/>
          </w:tcPr>
          <w:p w14:paraId="39841430" w14:textId="4E673007" w:rsidR="004E36BC" w:rsidRDefault="004E36BC" w:rsidP="004E36BC">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34" w:author="Smith, Alexis@Energy" w:date="2018-06-07T13:22:00Z">
              <w:r w:rsidR="00C14B5F">
                <w:rPr>
                  <w:rStyle w:val="Heading1Char"/>
                  <w:rFonts w:asciiTheme="minorHAnsi" w:hAnsiTheme="minorHAnsi"/>
                  <w:b w:val="0"/>
                  <w:bCs/>
                  <w:sz w:val="18"/>
                  <w:szCs w:val="18"/>
                </w:rPr>
                <w:t>5</w:t>
              </w:r>
            </w:ins>
            <w:del w:id="35" w:author="Smith, Alexis@Energy" w:date="2018-06-07T13:22:00Z">
              <w:r w:rsidDel="00C14B5F">
                <w:rPr>
                  <w:rStyle w:val="Heading1Char"/>
                  <w:rFonts w:asciiTheme="minorHAnsi" w:hAnsiTheme="minorHAnsi"/>
                  <w:b w:val="0"/>
                  <w:bCs/>
                  <w:sz w:val="18"/>
                  <w:szCs w:val="18"/>
                </w:rPr>
                <w:delText>4</w:delText>
              </w:r>
            </w:del>
          </w:p>
        </w:tc>
        <w:tc>
          <w:tcPr>
            <w:tcW w:w="8797" w:type="dxa"/>
          </w:tcPr>
          <w:p w14:paraId="1B073D25" w14:textId="7310B049" w:rsidR="004E36BC" w:rsidRDefault="004E36BC" w:rsidP="00DF636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Common areas. See (Section </w:t>
            </w:r>
            <w:ins w:id="36" w:author="Smith, Alexis@Energy" w:date="2018-06-08T15:14:00Z">
              <w:r w:rsidR="00D51C1D">
                <w:rPr>
                  <w:rStyle w:val="Heading1Char"/>
                  <w:rFonts w:asciiTheme="minorHAnsi" w:hAnsiTheme="minorHAnsi"/>
                  <w:b w:val="0"/>
                  <w:bCs/>
                  <w:sz w:val="18"/>
                  <w:szCs w:val="18"/>
                </w:rPr>
                <w:t>K</w:t>
              </w:r>
            </w:ins>
            <w:del w:id="37" w:author="Smith, Alexis@Energy" w:date="2018-06-08T15:14:00Z">
              <w:r w:rsidDel="00D51C1D">
                <w:rPr>
                  <w:rStyle w:val="Heading1Char"/>
                  <w:rFonts w:asciiTheme="minorHAnsi" w:hAnsiTheme="minorHAnsi"/>
                  <w:b w:val="0"/>
                  <w:bCs/>
                  <w:sz w:val="18"/>
                  <w:szCs w:val="18"/>
                </w:rPr>
                <w:delText>M</w:delText>
              </w:r>
            </w:del>
            <w:r>
              <w:rPr>
                <w:rStyle w:val="Heading1Char"/>
                <w:rFonts w:asciiTheme="minorHAnsi" w:hAnsiTheme="minorHAnsi"/>
                <w:b w:val="0"/>
                <w:bCs/>
                <w:sz w:val="18"/>
                <w:szCs w:val="18"/>
              </w:rPr>
              <w:t xml:space="preserve">. &amp; </w:t>
            </w:r>
            <w:ins w:id="38" w:author="Smith, Alexis@Energy" w:date="2018-06-08T15:14:00Z">
              <w:r w:rsidR="00D51C1D">
                <w:rPr>
                  <w:rStyle w:val="Heading1Char"/>
                  <w:rFonts w:asciiTheme="minorHAnsi" w:hAnsiTheme="minorHAnsi"/>
                  <w:b w:val="0"/>
                  <w:bCs/>
                  <w:sz w:val="18"/>
                  <w:szCs w:val="18"/>
                </w:rPr>
                <w:t>L</w:t>
              </w:r>
            </w:ins>
            <w:del w:id="39" w:author="Smith, Alexis@Energy" w:date="2018-06-08T15:14:00Z">
              <w:r w:rsidDel="00D51C1D">
                <w:rPr>
                  <w:rStyle w:val="Heading1Char"/>
                  <w:rFonts w:asciiTheme="minorHAnsi" w:hAnsiTheme="minorHAnsi"/>
                  <w:b w:val="0"/>
                  <w:bCs/>
                  <w:sz w:val="18"/>
                  <w:szCs w:val="18"/>
                </w:rPr>
                <w:delText>N</w:delText>
              </w:r>
            </w:del>
            <w:r>
              <w:rPr>
                <w:rStyle w:val="Heading1Char"/>
                <w:rFonts w:asciiTheme="minorHAnsi" w:hAnsiTheme="minorHAnsi"/>
                <w:b w:val="0"/>
                <w:bCs/>
                <w:sz w:val="18"/>
                <w:szCs w:val="18"/>
              </w:rPr>
              <w:t>.)</w:t>
            </w:r>
          </w:p>
        </w:tc>
        <w:tc>
          <w:tcPr>
            <w:tcW w:w="1451" w:type="dxa"/>
          </w:tcPr>
          <w:p w14:paraId="7FC187C2" w14:textId="77777777" w:rsidR="004E36BC" w:rsidRPr="002F3D13" w:rsidRDefault="004E36BC" w:rsidP="004E36BC">
            <w:pPr>
              <w:tabs>
                <w:tab w:val="left" w:pos="7920"/>
                <w:tab w:val="right" w:pos="10080"/>
              </w:tabs>
              <w:rPr>
                <w:rStyle w:val="Heading1Char"/>
                <w:rFonts w:asciiTheme="minorHAnsi" w:hAnsiTheme="minorHAnsi"/>
                <w:b w:val="0"/>
                <w:bCs/>
                <w:sz w:val="18"/>
                <w:szCs w:val="18"/>
              </w:rPr>
            </w:pPr>
          </w:p>
        </w:tc>
      </w:tr>
    </w:tbl>
    <w:p w14:paraId="16424D0D" w14:textId="77777777" w:rsidR="00A6106A" w:rsidRDefault="00A6106A" w:rsidP="00A6106A">
      <w:pPr>
        <w:tabs>
          <w:tab w:val="left" w:pos="7920"/>
          <w:tab w:val="right" w:pos="10080"/>
        </w:tabs>
        <w:rPr>
          <w:rStyle w:val="Heading1Char"/>
          <w:rFonts w:asciiTheme="minorHAnsi" w:hAnsiTheme="minorHAnsi"/>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A6106A" w:rsidRPr="002F3D13" w14:paraId="7AE6B73C" w14:textId="77777777" w:rsidTr="00265EB1">
        <w:tc>
          <w:tcPr>
            <w:tcW w:w="10829" w:type="dxa"/>
            <w:gridSpan w:val="2"/>
          </w:tcPr>
          <w:p w14:paraId="0892983B" w14:textId="77777777" w:rsidR="00A6106A" w:rsidRPr="002F3D13" w:rsidRDefault="00A6106A" w:rsidP="00265EB1">
            <w:pPr>
              <w:rPr>
                <w:rFonts w:asciiTheme="minorHAnsi" w:hAnsiTheme="minorHAnsi"/>
                <w:sz w:val="18"/>
                <w:szCs w:val="18"/>
              </w:rPr>
            </w:pPr>
            <w:r>
              <w:rPr>
                <w:rStyle w:val="Heading1Char"/>
                <w:rFonts w:asciiTheme="minorHAnsi" w:hAnsiTheme="minorHAnsi"/>
                <w:bCs/>
                <w:sz w:val="18"/>
                <w:szCs w:val="18"/>
              </w:rPr>
              <w:t>B</w:t>
            </w:r>
            <w:r w:rsidRPr="002F3D13">
              <w:rPr>
                <w:rStyle w:val="Heading1Char"/>
                <w:rFonts w:asciiTheme="minorHAnsi" w:hAnsiTheme="minorHAnsi"/>
                <w:bCs/>
                <w:sz w:val="18"/>
                <w:szCs w:val="18"/>
              </w:rPr>
              <w:t xml:space="preserve">. </w:t>
            </w:r>
            <w:r>
              <w:rPr>
                <w:rStyle w:val="Heading1Char"/>
                <w:rFonts w:asciiTheme="minorHAnsi" w:hAnsiTheme="minorHAnsi"/>
                <w:bCs/>
                <w:sz w:val="18"/>
                <w:szCs w:val="18"/>
              </w:rPr>
              <w:t>High Efficacy</w:t>
            </w:r>
            <w:r w:rsidRPr="002F3D13">
              <w:rPr>
                <w:rStyle w:val="Heading1Char"/>
                <w:rFonts w:asciiTheme="minorHAnsi" w:hAnsiTheme="minorHAnsi"/>
                <w:bCs/>
                <w:sz w:val="18"/>
                <w:szCs w:val="18"/>
              </w:rPr>
              <w:t xml:space="preserve"> Luminaires</w:t>
            </w:r>
            <w:r w:rsidRPr="002D5D55">
              <w:rPr>
                <w:rFonts w:asciiTheme="minorHAnsi" w:hAnsiTheme="minorHAnsi"/>
                <w:b/>
                <w:sz w:val="18"/>
                <w:szCs w:val="18"/>
              </w:rPr>
              <w:t xml:space="preserve"> and Controls</w:t>
            </w:r>
          </w:p>
        </w:tc>
      </w:tr>
      <w:tr w:rsidR="00A6106A" w:rsidRPr="002F3D13" w14:paraId="54811A6E" w14:textId="77777777" w:rsidTr="00C21866">
        <w:tc>
          <w:tcPr>
            <w:tcW w:w="468" w:type="dxa"/>
            <w:vAlign w:val="center"/>
          </w:tcPr>
          <w:p w14:paraId="00108277" w14:textId="77777777" w:rsidR="00A6106A" w:rsidRPr="002F3D13" w:rsidRDefault="00A6106A" w:rsidP="00C21866">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1469AE54" w14:textId="406CF489" w:rsidR="00A6106A" w:rsidRDefault="00072515" w:rsidP="00265EB1">
            <w:pPr>
              <w:rPr>
                <w:rFonts w:asciiTheme="minorHAnsi" w:hAnsiTheme="minorHAnsi"/>
                <w:sz w:val="18"/>
                <w:szCs w:val="18"/>
              </w:rPr>
            </w:pPr>
            <w:ins w:id="40" w:author="Smith, Alexis@Energy" w:date="2018-06-07T14:35:00Z">
              <w:r w:rsidRPr="002F3D13">
                <w:rPr>
                  <w:rFonts w:asciiTheme="minorHAnsi" w:hAnsiTheme="minorHAnsi"/>
                  <w:sz w:val="18"/>
                  <w:szCs w:val="18"/>
                </w:rPr>
                <w:t>150.0(k)</w:t>
              </w:r>
              <w:r>
                <w:rPr>
                  <w:rFonts w:asciiTheme="minorHAnsi" w:hAnsiTheme="minorHAnsi"/>
                  <w:sz w:val="18"/>
                  <w:szCs w:val="18"/>
                </w:rPr>
                <w:t xml:space="preserve">1A and Table 150.0-A: </w:t>
              </w:r>
            </w:ins>
            <w:r w:rsidR="00A6106A">
              <w:rPr>
                <w:rFonts w:asciiTheme="minorHAnsi" w:hAnsiTheme="minorHAnsi"/>
                <w:sz w:val="18"/>
                <w:szCs w:val="18"/>
              </w:rPr>
              <w:t>All luminaires are installed with:</w:t>
            </w:r>
          </w:p>
          <w:p w14:paraId="35518E9B" w14:textId="5A4A654E" w:rsidR="00A6106A" w:rsidRPr="00DD4421" w:rsidRDefault="0052053E" w:rsidP="004E079B">
            <w:pPr>
              <w:pStyle w:val="ListParagraph"/>
              <w:numPr>
                <w:ilvl w:val="0"/>
                <w:numId w:val="6"/>
              </w:numPr>
              <w:rPr>
                <w:rFonts w:asciiTheme="minorHAnsi" w:hAnsiTheme="minorHAnsi"/>
                <w:sz w:val="18"/>
                <w:szCs w:val="18"/>
              </w:rPr>
            </w:pPr>
            <w:r>
              <w:rPr>
                <w:rFonts w:asciiTheme="minorHAnsi" w:hAnsiTheme="minorHAnsi"/>
                <w:sz w:val="18"/>
                <w:szCs w:val="18"/>
              </w:rPr>
              <w:t>L</w:t>
            </w:r>
            <w:r w:rsidR="00A6106A" w:rsidRPr="00DD4421">
              <w:rPr>
                <w:rFonts w:asciiTheme="minorHAnsi" w:hAnsiTheme="minorHAnsi"/>
                <w:sz w:val="18"/>
                <w:szCs w:val="18"/>
              </w:rPr>
              <w:t xml:space="preserve">ight sources of one of the </w:t>
            </w:r>
            <w:del w:id="41" w:author="Smith, Alexis@Energy" w:date="2018-06-07T14:35:00Z">
              <w:r w:rsidR="00A6106A" w:rsidRPr="00DD4421" w:rsidDel="00072515">
                <w:rPr>
                  <w:rFonts w:asciiTheme="minorHAnsi" w:hAnsiTheme="minorHAnsi"/>
                  <w:sz w:val="18"/>
                  <w:szCs w:val="18"/>
                </w:rPr>
                <w:delText>light source</w:delText>
              </w:r>
            </w:del>
            <w:ins w:id="42" w:author="Smith, Alexis@Energy" w:date="2018-06-07T14:35:00Z">
              <w:r w:rsidR="00072515">
                <w:rPr>
                  <w:rFonts w:asciiTheme="minorHAnsi" w:hAnsiTheme="minorHAnsi"/>
                  <w:sz w:val="18"/>
                  <w:szCs w:val="18"/>
                </w:rPr>
                <w:t>lighting</w:t>
              </w:r>
            </w:ins>
            <w:r w:rsidR="00A6106A" w:rsidRPr="00DD4421">
              <w:rPr>
                <w:rFonts w:asciiTheme="minorHAnsi" w:hAnsiTheme="minorHAnsi"/>
                <w:sz w:val="18"/>
                <w:szCs w:val="18"/>
              </w:rPr>
              <w:t xml:space="preserve"> technologies </w:t>
            </w:r>
            <w:del w:id="43" w:author="Smith, Alexis@Energy" w:date="2018-06-07T14:35:00Z">
              <w:r w:rsidR="00A6106A" w:rsidRPr="00DD4421" w:rsidDel="00072515">
                <w:rPr>
                  <w:rFonts w:asciiTheme="minorHAnsi" w:hAnsiTheme="minorHAnsi"/>
                  <w:sz w:val="18"/>
                  <w:szCs w:val="18"/>
                </w:rPr>
                <w:delText xml:space="preserve">indicated </w:delText>
              </w:r>
            </w:del>
            <w:ins w:id="44" w:author="Smith, Alexis@Energy" w:date="2018-06-07T14:35:00Z">
              <w:r w:rsidR="00072515">
                <w:rPr>
                  <w:rFonts w:asciiTheme="minorHAnsi" w:hAnsiTheme="minorHAnsi"/>
                  <w:sz w:val="18"/>
                  <w:szCs w:val="18"/>
                </w:rPr>
                <w:t>specified</w:t>
              </w:r>
              <w:r w:rsidR="00072515" w:rsidRPr="00DD4421">
                <w:rPr>
                  <w:rFonts w:asciiTheme="minorHAnsi" w:hAnsiTheme="minorHAnsi"/>
                  <w:sz w:val="18"/>
                  <w:szCs w:val="18"/>
                </w:rPr>
                <w:t xml:space="preserve"> </w:t>
              </w:r>
            </w:ins>
            <w:r w:rsidR="00A6106A" w:rsidRPr="00DD4421">
              <w:rPr>
                <w:rFonts w:asciiTheme="minorHAnsi" w:hAnsiTheme="minorHAnsi"/>
                <w:sz w:val="18"/>
                <w:szCs w:val="18"/>
              </w:rPr>
              <w:t>under the “High Efficacy” column of TABLE 150.0-A; or</w:t>
            </w:r>
          </w:p>
          <w:p w14:paraId="14D89963" w14:textId="0B6880EF" w:rsidR="00A6106A" w:rsidRPr="00DD4421" w:rsidRDefault="00A6106A" w:rsidP="00072515">
            <w:pPr>
              <w:pStyle w:val="ListParagraph"/>
              <w:numPr>
                <w:ilvl w:val="0"/>
                <w:numId w:val="6"/>
              </w:numPr>
              <w:rPr>
                <w:rFonts w:asciiTheme="minorHAnsi" w:hAnsiTheme="minorHAnsi"/>
                <w:sz w:val="18"/>
                <w:szCs w:val="18"/>
              </w:rPr>
            </w:pPr>
            <w:r w:rsidRPr="00DD4421">
              <w:rPr>
                <w:rFonts w:asciiTheme="minorHAnsi" w:hAnsiTheme="minorHAnsi"/>
                <w:sz w:val="18"/>
                <w:szCs w:val="18"/>
              </w:rPr>
              <w:t>JA8 compliant light sources and the light sources are marked with a label reading “JA8-201</w:t>
            </w:r>
            <w:ins w:id="45" w:author="Smith, Alexis@Energy" w:date="2018-06-07T14:39:00Z">
              <w:r w:rsidR="00072515">
                <w:rPr>
                  <w:rFonts w:asciiTheme="minorHAnsi" w:hAnsiTheme="minorHAnsi"/>
                  <w:sz w:val="18"/>
                  <w:szCs w:val="18"/>
                </w:rPr>
                <w:t>9</w:t>
              </w:r>
            </w:ins>
            <w:del w:id="46" w:author="Smith, Alexis@Energy" w:date="2018-06-07T14:39:00Z">
              <w:r w:rsidRPr="00DD4421" w:rsidDel="00072515">
                <w:rPr>
                  <w:rFonts w:asciiTheme="minorHAnsi" w:hAnsiTheme="minorHAnsi"/>
                  <w:sz w:val="18"/>
                  <w:szCs w:val="18"/>
                </w:rPr>
                <w:delText>6</w:delText>
              </w:r>
            </w:del>
            <w:r w:rsidRPr="00DD4421">
              <w:rPr>
                <w:rFonts w:asciiTheme="minorHAnsi" w:hAnsiTheme="minorHAnsi"/>
                <w:sz w:val="18"/>
                <w:szCs w:val="18"/>
              </w:rPr>
              <w:t>” or “JA8-201</w:t>
            </w:r>
            <w:ins w:id="47" w:author="Smith, Alexis@Energy" w:date="2018-06-07T14:39:00Z">
              <w:r w:rsidR="00072515">
                <w:rPr>
                  <w:rFonts w:asciiTheme="minorHAnsi" w:hAnsiTheme="minorHAnsi"/>
                  <w:sz w:val="18"/>
                  <w:szCs w:val="18"/>
                </w:rPr>
                <w:t>9</w:t>
              </w:r>
            </w:ins>
            <w:del w:id="48" w:author="Smith, Alexis@Energy" w:date="2018-06-07T14:39:00Z">
              <w:r w:rsidRPr="00DD4421" w:rsidDel="00072515">
                <w:rPr>
                  <w:rFonts w:asciiTheme="minorHAnsi" w:hAnsiTheme="minorHAnsi"/>
                  <w:sz w:val="18"/>
                  <w:szCs w:val="18"/>
                </w:rPr>
                <w:delText>6</w:delText>
              </w:r>
            </w:del>
            <w:r w:rsidRPr="00DD4421">
              <w:rPr>
                <w:rFonts w:asciiTheme="minorHAnsi" w:hAnsiTheme="minorHAnsi"/>
                <w:sz w:val="18"/>
                <w:szCs w:val="18"/>
              </w:rPr>
              <w:t xml:space="preserve">-E”. </w:t>
            </w:r>
          </w:p>
        </w:tc>
      </w:tr>
      <w:tr w:rsidR="00A6106A" w:rsidRPr="002F3D13" w14:paraId="4F2CC8E5" w14:textId="77777777" w:rsidTr="00C21866">
        <w:tc>
          <w:tcPr>
            <w:tcW w:w="468" w:type="dxa"/>
            <w:vAlign w:val="center"/>
          </w:tcPr>
          <w:p w14:paraId="77DFDDA3" w14:textId="77777777" w:rsidR="00A6106A" w:rsidRPr="002F3D13" w:rsidRDefault="00A6106A" w:rsidP="00C21866">
            <w:pPr>
              <w:jc w:val="center"/>
              <w:rPr>
                <w:rFonts w:asciiTheme="minorHAnsi" w:hAnsiTheme="minorHAnsi"/>
                <w:sz w:val="18"/>
                <w:szCs w:val="18"/>
              </w:rPr>
            </w:pPr>
            <w:r>
              <w:rPr>
                <w:rFonts w:asciiTheme="minorHAnsi" w:hAnsiTheme="minorHAnsi"/>
                <w:sz w:val="18"/>
                <w:szCs w:val="18"/>
              </w:rPr>
              <w:t>02</w:t>
            </w:r>
          </w:p>
        </w:tc>
        <w:tc>
          <w:tcPr>
            <w:tcW w:w="10361" w:type="dxa"/>
          </w:tcPr>
          <w:p w14:paraId="6246BF7B" w14:textId="1B3E7901" w:rsidR="00A6106A" w:rsidRPr="002F3D13" w:rsidDel="00B148A4" w:rsidRDefault="00A6106A" w:rsidP="00072515">
            <w:pPr>
              <w:rPr>
                <w:rFonts w:asciiTheme="minorHAnsi" w:hAnsiTheme="minorHAnsi"/>
                <w:sz w:val="18"/>
                <w:szCs w:val="18"/>
              </w:rPr>
            </w:pPr>
            <w:r>
              <w:rPr>
                <w:rFonts w:asciiTheme="minorHAnsi" w:hAnsiTheme="minorHAnsi"/>
                <w:sz w:val="18"/>
                <w:szCs w:val="18"/>
              </w:rPr>
              <w:t>150.0(k)2</w:t>
            </w:r>
            <w:ins w:id="49" w:author="Smith, Alexis@Energy" w:date="2018-06-07T14:37:00Z">
              <w:r w:rsidR="00072515">
                <w:rPr>
                  <w:rFonts w:asciiTheme="minorHAnsi" w:hAnsiTheme="minorHAnsi"/>
                  <w:sz w:val="18"/>
                  <w:szCs w:val="18"/>
                </w:rPr>
                <w:t>J</w:t>
              </w:r>
            </w:ins>
            <w:del w:id="50" w:author="Smith, Alexis@Energy" w:date="2018-06-07T14:37:00Z">
              <w:r w:rsidDel="00072515">
                <w:rPr>
                  <w:rFonts w:asciiTheme="minorHAnsi" w:hAnsiTheme="minorHAnsi"/>
                  <w:sz w:val="18"/>
                  <w:szCs w:val="18"/>
                </w:rPr>
                <w:delText>K</w:delText>
              </w:r>
            </w:del>
            <w:r w:rsidRPr="002F3D13">
              <w:rPr>
                <w:rFonts w:asciiTheme="minorHAnsi" w:hAnsiTheme="minorHAnsi"/>
                <w:sz w:val="18"/>
                <w:szCs w:val="18"/>
              </w:rPr>
              <w:t>:</w:t>
            </w:r>
            <w:r>
              <w:rPr>
                <w:rFonts w:asciiTheme="minorHAnsi" w:hAnsiTheme="minorHAnsi"/>
                <w:sz w:val="18"/>
                <w:szCs w:val="18"/>
              </w:rPr>
              <w:t xml:space="preserve"> </w:t>
            </w:r>
            <w:del w:id="51" w:author="Smith, Alexis@Energy" w:date="2018-06-07T14:37:00Z">
              <w:r w:rsidDel="00072515">
                <w:rPr>
                  <w:rFonts w:asciiTheme="minorHAnsi" w:hAnsiTheme="minorHAnsi"/>
                  <w:sz w:val="18"/>
                  <w:szCs w:val="18"/>
                </w:rPr>
                <w:delText>Dimmers or vacancy senor control</w:delText>
              </w:r>
            </w:del>
            <w:ins w:id="52" w:author="Smith, Alexis@Energy" w:date="2018-06-07T14:37:00Z">
              <w:r w:rsidR="00072515">
                <w:rPr>
                  <w:rFonts w:asciiTheme="minorHAnsi" w:hAnsiTheme="minorHAnsi"/>
                  <w:sz w:val="18"/>
                  <w:szCs w:val="18"/>
                </w:rPr>
                <w:t>Dimming controls for</w:t>
              </w:r>
            </w:ins>
            <w:r>
              <w:rPr>
                <w:rFonts w:asciiTheme="minorHAnsi" w:hAnsiTheme="minorHAnsi"/>
                <w:sz w:val="18"/>
                <w:szCs w:val="18"/>
              </w:rPr>
              <w:t xml:space="preserve"> all luminaires </w:t>
            </w:r>
            <w:del w:id="53" w:author="Smith, Alexis@Energy" w:date="2018-06-07T14:37:00Z">
              <w:r w:rsidDel="00072515">
                <w:rPr>
                  <w:rFonts w:asciiTheme="minorHAnsi" w:hAnsiTheme="minorHAnsi"/>
                  <w:sz w:val="18"/>
                  <w:szCs w:val="18"/>
                </w:rPr>
                <w:delText>required to have</w:delText>
              </w:r>
            </w:del>
            <w:ins w:id="54" w:author="Smith, Alexis@Energy" w:date="2018-06-07T14:37:00Z">
              <w:r w:rsidR="00072515">
                <w:rPr>
                  <w:rFonts w:asciiTheme="minorHAnsi" w:hAnsiTheme="minorHAnsi"/>
                  <w:sz w:val="18"/>
                  <w:szCs w:val="18"/>
                </w:rPr>
                <w:t>with dimmable</w:t>
              </w:r>
            </w:ins>
            <w:r>
              <w:rPr>
                <w:rFonts w:asciiTheme="minorHAnsi" w:hAnsiTheme="minorHAnsi"/>
                <w:sz w:val="18"/>
                <w:szCs w:val="18"/>
              </w:rPr>
              <w:t xml:space="preserve"> JA8 compliant light sources</w:t>
            </w:r>
            <w:ins w:id="55" w:author="Smith, Alexis@Energy" w:date="2018-06-07T14:37:00Z">
              <w:r w:rsidR="00072515">
                <w:rPr>
                  <w:rFonts w:asciiTheme="minorHAnsi" w:hAnsiTheme="minorHAnsi"/>
                  <w:sz w:val="18"/>
                  <w:szCs w:val="18"/>
                </w:rPr>
                <w:t xml:space="preserve"> except for those controlled by occupancy or vacancy sensors</w:t>
              </w:r>
            </w:ins>
            <w:r>
              <w:rPr>
                <w:rFonts w:asciiTheme="minorHAnsi" w:hAnsiTheme="minorHAnsi"/>
                <w:sz w:val="18"/>
                <w:szCs w:val="18"/>
              </w:rPr>
              <w:t xml:space="preserve">. </w:t>
            </w:r>
          </w:p>
        </w:tc>
      </w:tr>
      <w:tr w:rsidR="00A6106A" w:rsidRPr="002F3D13" w14:paraId="7C5A14B3" w14:textId="77777777" w:rsidTr="00C21866">
        <w:tc>
          <w:tcPr>
            <w:tcW w:w="468" w:type="dxa"/>
            <w:vAlign w:val="center"/>
          </w:tcPr>
          <w:p w14:paraId="0423D2A9" w14:textId="77777777" w:rsidR="00A6106A" w:rsidRDefault="00A6106A" w:rsidP="00C21866">
            <w:pPr>
              <w:jc w:val="center"/>
              <w:rPr>
                <w:rFonts w:asciiTheme="minorHAnsi" w:hAnsiTheme="minorHAnsi"/>
                <w:sz w:val="18"/>
                <w:szCs w:val="18"/>
              </w:rPr>
            </w:pPr>
            <w:r>
              <w:rPr>
                <w:rFonts w:asciiTheme="minorHAnsi" w:hAnsiTheme="minorHAnsi"/>
                <w:sz w:val="18"/>
                <w:szCs w:val="18"/>
              </w:rPr>
              <w:t>03</w:t>
            </w:r>
          </w:p>
        </w:tc>
        <w:tc>
          <w:tcPr>
            <w:tcW w:w="10361" w:type="dxa"/>
          </w:tcPr>
          <w:p w14:paraId="6D554C39" w14:textId="0576A2A5" w:rsidR="00A6106A" w:rsidRDefault="00A6106A" w:rsidP="00265EB1">
            <w:pPr>
              <w:rPr>
                <w:rFonts w:asciiTheme="minorHAnsi" w:hAnsiTheme="minorHAnsi"/>
                <w:sz w:val="18"/>
                <w:szCs w:val="18"/>
              </w:rPr>
            </w:pPr>
            <w:r w:rsidRPr="002F3D13">
              <w:rPr>
                <w:rFonts w:asciiTheme="minorHAnsi" w:hAnsiTheme="minorHAnsi"/>
                <w:sz w:val="18"/>
                <w:szCs w:val="18"/>
              </w:rPr>
              <w:t xml:space="preserve">150.0(k)2A: </w:t>
            </w:r>
            <w:r>
              <w:rPr>
                <w:rFonts w:asciiTheme="minorHAnsi" w:hAnsiTheme="minorHAnsi"/>
                <w:sz w:val="18"/>
                <w:szCs w:val="18"/>
              </w:rPr>
              <w:t xml:space="preserve">Forward phase cut dimmers used </w:t>
            </w:r>
            <w:ins w:id="56" w:author="Smith, Alexis@Energy" w:date="2018-06-07T14:38:00Z">
              <w:r w:rsidR="00072515">
                <w:rPr>
                  <w:rFonts w:asciiTheme="minorHAnsi" w:hAnsiTheme="minorHAnsi"/>
                  <w:sz w:val="18"/>
                  <w:szCs w:val="18"/>
                </w:rPr>
                <w:t xml:space="preserve">with LED light sources </w:t>
              </w:r>
            </w:ins>
            <w:r>
              <w:rPr>
                <w:rFonts w:asciiTheme="minorHAnsi" w:hAnsiTheme="minorHAnsi"/>
                <w:sz w:val="18"/>
                <w:szCs w:val="18"/>
              </w:rPr>
              <w:t>shall comply with NEMA SSL 7A</w:t>
            </w:r>
            <w:r w:rsidRPr="002F3D13">
              <w:rPr>
                <w:rFonts w:asciiTheme="minorHAnsi" w:hAnsiTheme="minorHAnsi"/>
                <w:sz w:val="18"/>
                <w:szCs w:val="18"/>
              </w:rPr>
              <w:t>.</w:t>
            </w:r>
          </w:p>
        </w:tc>
      </w:tr>
      <w:tr w:rsidR="00A6106A" w:rsidRPr="00916A10" w14:paraId="6F579B75" w14:textId="77777777" w:rsidTr="00265EB1">
        <w:tc>
          <w:tcPr>
            <w:tcW w:w="10829" w:type="dxa"/>
            <w:gridSpan w:val="2"/>
          </w:tcPr>
          <w:p w14:paraId="26D909BF" w14:textId="77777777" w:rsidR="00A6106A" w:rsidRPr="00916A10" w:rsidRDefault="00A6106A" w:rsidP="00265EB1">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0EF3C4C1" w14:textId="77777777" w:rsidR="00A6106A" w:rsidRDefault="00A6106A" w:rsidP="00A6106A">
      <w:pPr>
        <w:tabs>
          <w:tab w:val="left" w:pos="7920"/>
          <w:tab w:val="right" w:pos="10080"/>
        </w:tabs>
        <w:rPr>
          <w:rStyle w:val="Heading1Char"/>
          <w:rFonts w:asciiTheme="minorHAnsi" w:hAnsiTheme="minorHAnsi"/>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A6106A" w:rsidRPr="002F3D13" w14:paraId="16FDE4A7" w14:textId="77777777" w:rsidTr="00265EB1">
        <w:tc>
          <w:tcPr>
            <w:tcW w:w="10829" w:type="dxa"/>
            <w:gridSpan w:val="2"/>
          </w:tcPr>
          <w:p w14:paraId="38CFCD25" w14:textId="6D467C42" w:rsidR="00A6106A" w:rsidRPr="00BC1205" w:rsidRDefault="00A6106A" w:rsidP="002D5D55">
            <w:pPr>
              <w:rPr>
                <w:rFonts w:asciiTheme="minorHAnsi" w:hAnsiTheme="minorHAnsi"/>
                <w:b/>
                <w:bCs/>
                <w:sz w:val="18"/>
                <w:szCs w:val="18"/>
              </w:rPr>
            </w:pPr>
            <w:r>
              <w:rPr>
                <w:rStyle w:val="Heading1Char"/>
                <w:rFonts w:asciiTheme="minorHAnsi" w:hAnsiTheme="minorHAnsi"/>
                <w:bCs/>
                <w:sz w:val="18"/>
                <w:szCs w:val="18"/>
              </w:rPr>
              <w:t>C</w:t>
            </w:r>
            <w:r w:rsidRPr="002F3D13">
              <w:rPr>
                <w:rStyle w:val="Heading1Char"/>
                <w:rFonts w:asciiTheme="minorHAnsi" w:hAnsiTheme="minorHAnsi"/>
                <w:bCs/>
                <w:sz w:val="18"/>
                <w:szCs w:val="18"/>
              </w:rPr>
              <w:t xml:space="preserve">. Recessed </w:t>
            </w:r>
            <w:r>
              <w:rPr>
                <w:rStyle w:val="Heading1Char"/>
                <w:rFonts w:asciiTheme="minorHAnsi" w:hAnsiTheme="minorHAnsi"/>
                <w:bCs/>
                <w:sz w:val="18"/>
                <w:szCs w:val="18"/>
              </w:rPr>
              <w:t xml:space="preserve">Downlight </w:t>
            </w:r>
            <w:r w:rsidRPr="002F3D13">
              <w:rPr>
                <w:rStyle w:val="Heading1Char"/>
                <w:rFonts w:asciiTheme="minorHAnsi" w:hAnsiTheme="minorHAnsi"/>
                <w:bCs/>
                <w:sz w:val="18"/>
                <w:szCs w:val="18"/>
              </w:rPr>
              <w:t>Luminaires</w:t>
            </w:r>
            <w:r>
              <w:rPr>
                <w:rStyle w:val="Heading1Char"/>
                <w:rFonts w:asciiTheme="minorHAnsi" w:hAnsiTheme="minorHAnsi"/>
                <w:bCs/>
                <w:sz w:val="18"/>
                <w:szCs w:val="18"/>
              </w:rPr>
              <w:t xml:space="preserve"> in </w:t>
            </w:r>
            <w:r w:rsidR="002D5D55">
              <w:rPr>
                <w:rStyle w:val="Heading1Char"/>
                <w:rFonts w:asciiTheme="minorHAnsi" w:hAnsiTheme="minorHAnsi"/>
                <w:bCs/>
                <w:sz w:val="18"/>
                <w:szCs w:val="18"/>
              </w:rPr>
              <w:t>C</w:t>
            </w:r>
            <w:r>
              <w:rPr>
                <w:rStyle w:val="Heading1Char"/>
                <w:rFonts w:asciiTheme="minorHAnsi" w:hAnsiTheme="minorHAnsi"/>
                <w:bCs/>
                <w:sz w:val="18"/>
                <w:szCs w:val="18"/>
              </w:rPr>
              <w:t>eilings</w:t>
            </w:r>
          </w:p>
        </w:tc>
      </w:tr>
      <w:tr w:rsidR="00A6106A" w:rsidRPr="002F3D13" w14:paraId="4C79743E" w14:textId="77777777" w:rsidTr="00C21866">
        <w:tc>
          <w:tcPr>
            <w:tcW w:w="581" w:type="dxa"/>
            <w:vAlign w:val="center"/>
          </w:tcPr>
          <w:p w14:paraId="253996D6" w14:textId="77777777" w:rsidR="00A6106A" w:rsidRPr="002F3D13" w:rsidRDefault="00A6106A" w:rsidP="00C21866">
            <w:pPr>
              <w:jc w:val="center"/>
              <w:rPr>
                <w:rFonts w:asciiTheme="minorHAnsi" w:hAnsiTheme="minorHAnsi"/>
                <w:sz w:val="18"/>
                <w:szCs w:val="18"/>
              </w:rPr>
            </w:pPr>
            <w:r w:rsidRPr="002F3D13">
              <w:rPr>
                <w:rFonts w:asciiTheme="minorHAnsi" w:hAnsiTheme="minorHAnsi"/>
                <w:sz w:val="18"/>
                <w:szCs w:val="18"/>
              </w:rPr>
              <w:t>01</w:t>
            </w:r>
          </w:p>
        </w:tc>
        <w:tc>
          <w:tcPr>
            <w:tcW w:w="10248" w:type="dxa"/>
          </w:tcPr>
          <w:p w14:paraId="2D5C641D" w14:textId="3A7DD89B" w:rsidR="00A6106A" w:rsidRPr="002F3D13" w:rsidRDefault="00072515" w:rsidP="00072515">
            <w:pPr>
              <w:rPr>
                <w:rFonts w:asciiTheme="minorHAnsi" w:hAnsiTheme="minorHAnsi"/>
                <w:sz w:val="18"/>
                <w:szCs w:val="18"/>
              </w:rPr>
            </w:pPr>
            <w:ins w:id="57" w:author="Smith, Alexis@Energy" w:date="2018-06-07T14:39:00Z">
              <w:r>
                <w:rPr>
                  <w:rFonts w:asciiTheme="minorHAnsi" w:hAnsiTheme="minorHAnsi"/>
                  <w:sz w:val="18"/>
                  <w:szCs w:val="18"/>
                </w:rPr>
                <w:t>150.0(k)1Cv: Do not contain screw based sockets.</w:t>
              </w:r>
            </w:ins>
            <w:del w:id="58" w:author="Smith, Alexis@Energy" w:date="2018-06-07T14:39:00Z">
              <w:r w:rsidR="00A6106A" w:rsidDel="00072515">
                <w:rPr>
                  <w:rFonts w:asciiTheme="minorHAnsi" w:hAnsiTheme="minorHAnsi"/>
                  <w:sz w:val="18"/>
                  <w:szCs w:val="18"/>
                </w:rPr>
                <w:delText>150.0(k)1Cvi: Contain JA8 compliant light sources that are marked with a label reading “JA8-2016-E”.</w:delText>
              </w:r>
            </w:del>
          </w:p>
        </w:tc>
      </w:tr>
      <w:tr w:rsidR="00072515" w:rsidRPr="002F3D13" w14:paraId="1D0C4CCD" w14:textId="77777777" w:rsidTr="00C21866">
        <w:trPr>
          <w:ins w:id="59" w:author="Smith, Alexis@Energy" w:date="2018-06-07T14:38:00Z"/>
        </w:trPr>
        <w:tc>
          <w:tcPr>
            <w:tcW w:w="581" w:type="dxa"/>
            <w:vAlign w:val="center"/>
          </w:tcPr>
          <w:p w14:paraId="4C936A37" w14:textId="53E32B41" w:rsidR="00072515" w:rsidRPr="002F3D13" w:rsidRDefault="00072515" w:rsidP="00C21866">
            <w:pPr>
              <w:jc w:val="center"/>
              <w:rPr>
                <w:ins w:id="60" w:author="Smith, Alexis@Energy" w:date="2018-06-07T14:38:00Z"/>
                <w:rFonts w:asciiTheme="minorHAnsi" w:hAnsiTheme="minorHAnsi"/>
                <w:sz w:val="18"/>
                <w:szCs w:val="18"/>
              </w:rPr>
            </w:pPr>
            <w:ins w:id="61" w:author="Smith, Alexis@Energy" w:date="2018-06-07T14:38:00Z">
              <w:r>
                <w:rPr>
                  <w:rFonts w:asciiTheme="minorHAnsi" w:hAnsiTheme="minorHAnsi"/>
                  <w:sz w:val="18"/>
                  <w:szCs w:val="18"/>
                </w:rPr>
                <w:t>02</w:t>
              </w:r>
            </w:ins>
          </w:p>
        </w:tc>
        <w:tc>
          <w:tcPr>
            <w:tcW w:w="10248" w:type="dxa"/>
          </w:tcPr>
          <w:p w14:paraId="4E5E91CD" w14:textId="43808F79" w:rsidR="00072515" w:rsidRDefault="00072515" w:rsidP="00265EB1">
            <w:pPr>
              <w:rPr>
                <w:ins w:id="62" w:author="Smith, Alexis@Energy" w:date="2018-06-07T14:38:00Z"/>
                <w:rFonts w:asciiTheme="minorHAnsi" w:hAnsiTheme="minorHAnsi"/>
                <w:sz w:val="18"/>
                <w:szCs w:val="18"/>
              </w:rPr>
            </w:pPr>
            <w:ins w:id="63" w:author="Smith, Alexis@Energy" w:date="2018-06-07T14:38:00Z">
              <w:r>
                <w:rPr>
                  <w:rFonts w:asciiTheme="minorHAnsi" w:hAnsiTheme="minorHAnsi"/>
                  <w:sz w:val="18"/>
                  <w:szCs w:val="18"/>
                </w:rPr>
                <w:t>The luminaire shall be marked with “JA8-2019”.</w:t>
              </w:r>
            </w:ins>
          </w:p>
        </w:tc>
      </w:tr>
      <w:tr w:rsidR="00A6106A" w:rsidRPr="002F3D13" w14:paraId="68840A67" w14:textId="77777777" w:rsidTr="00C21866">
        <w:tc>
          <w:tcPr>
            <w:tcW w:w="581" w:type="dxa"/>
            <w:vAlign w:val="center"/>
          </w:tcPr>
          <w:p w14:paraId="6A6D41D7" w14:textId="3F477D8B" w:rsidR="00A6106A" w:rsidRPr="002F3D13" w:rsidRDefault="00A6106A" w:rsidP="00C21866">
            <w:pPr>
              <w:jc w:val="center"/>
              <w:rPr>
                <w:rFonts w:asciiTheme="minorHAnsi" w:hAnsiTheme="minorHAnsi"/>
                <w:sz w:val="18"/>
                <w:szCs w:val="18"/>
              </w:rPr>
            </w:pPr>
            <w:r w:rsidRPr="002F3D13">
              <w:rPr>
                <w:rFonts w:asciiTheme="minorHAnsi" w:hAnsiTheme="minorHAnsi"/>
                <w:sz w:val="18"/>
                <w:szCs w:val="18"/>
              </w:rPr>
              <w:t>0</w:t>
            </w:r>
            <w:ins w:id="64" w:author="Smith, Alexis@Energy" w:date="2018-06-07T14:38:00Z">
              <w:r w:rsidR="00072515">
                <w:rPr>
                  <w:rFonts w:asciiTheme="minorHAnsi" w:hAnsiTheme="minorHAnsi"/>
                  <w:sz w:val="18"/>
                  <w:szCs w:val="18"/>
                </w:rPr>
                <w:t>3</w:t>
              </w:r>
            </w:ins>
            <w:del w:id="65" w:author="Smith, Alexis@Energy" w:date="2018-06-07T14:38:00Z">
              <w:r w:rsidRPr="002F3D13" w:rsidDel="00072515">
                <w:rPr>
                  <w:rFonts w:asciiTheme="minorHAnsi" w:hAnsiTheme="minorHAnsi"/>
                  <w:sz w:val="18"/>
                  <w:szCs w:val="18"/>
                </w:rPr>
                <w:delText>2</w:delText>
              </w:r>
            </w:del>
          </w:p>
        </w:tc>
        <w:tc>
          <w:tcPr>
            <w:tcW w:w="10248" w:type="dxa"/>
          </w:tcPr>
          <w:p w14:paraId="7C83D4B4" w14:textId="77777777" w:rsidR="00A6106A" w:rsidRPr="002F3D13" w:rsidRDefault="00A6106A" w:rsidP="00265EB1">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w:t>
            </w:r>
            <w:r w:rsidRPr="002F3D13">
              <w:rPr>
                <w:rFonts w:asciiTheme="minorHAnsi" w:hAnsiTheme="minorHAnsi"/>
                <w:sz w:val="18"/>
                <w:szCs w:val="18"/>
              </w:rPr>
              <w:t>: Listed for zero clearance insulation contact (IC)</w:t>
            </w:r>
            <w:r>
              <w:rPr>
                <w:rFonts w:asciiTheme="minorHAnsi" w:hAnsiTheme="minorHAnsi"/>
                <w:sz w:val="18"/>
                <w:szCs w:val="18"/>
              </w:rPr>
              <w:t>.</w:t>
            </w:r>
          </w:p>
        </w:tc>
      </w:tr>
      <w:tr w:rsidR="00A6106A" w:rsidRPr="002F3D13" w14:paraId="5721823E" w14:textId="77777777" w:rsidTr="00C21866">
        <w:tc>
          <w:tcPr>
            <w:tcW w:w="581" w:type="dxa"/>
            <w:vAlign w:val="center"/>
          </w:tcPr>
          <w:p w14:paraId="2C900BC7" w14:textId="4C6547C3" w:rsidR="00A6106A" w:rsidRPr="002F3D13" w:rsidRDefault="00A6106A" w:rsidP="00C21866">
            <w:pPr>
              <w:jc w:val="center"/>
              <w:rPr>
                <w:rFonts w:asciiTheme="minorHAnsi" w:hAnsiTheme="minorHAnsi"/>
                <w:sz w:val="18"/>
                <w:szCs w:val="18"/>
              </w:rPr>
            </w:pPr>
            <w:r w:rsidRPr="002F3D13">
              <w:rPr>
                <w:rFonts w:asciiTheme="minorHAnsi" w:hAnsiTheme="minorHAnsi"/>
                <w:sz w:val="18"/>
                <w:szCs w:val="18"/>
              </w:rPr>
              <w:t>0</w:t>
            </w:r>
            <w:ins w:id="66" w:author="Smith, Alexis@Energy" w:date="2018-06-07T14:38:00Z">
              <w:r w:rsidR="00072515">
                <w:rPr>
                  <w:rFonts w:asciiTheme="minorHAnsi" w:hAnsiTheme="minorHAnsi"/>
                  <w:sz w:val="18"/>
                  <w:szCs w:val="18"/>
                </w:rPr>
                <w:t>4</w:t>
              </w:r>
            </w:ins>
            <w:del w:id="67" w:author="Smith, Alexis@Energy" w:date="2018-06-07T14:38:00Z">
              <w:r w:rsidRPr="002F3D13" w:rsidDel="00072515">
                <w:rPr>
                  <w:rFonts w:asciiTheme="minorHAnsi" w:hAnsiTheme="minorHAnsi"/>
                  <w:sz w:val="18"/>
                  <w:szCs w:val="18"/>
                </w:rPr>
                <w:delText>3</w:delText>
              </w:r>
            </w:del>
          </w:p>
        </w:tc>
        <w:tc>
          <w:tcPr>
            <w:tcW w:w="10248" w:type="dxa"/>
          </w:tcPr>
          <w:p w14:paraId="2D209C86" w14:textId="4EA5C66F" w:rsidR="00A6106A" w:rsidRPr="002F3D13" w:rsidRDefault="00A6106A" w:rsidP="00265EB1">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w:t>
            </w:r>
            <w:r w:rsidRPr="002F3D13">
              <w:rPr>
                <w:rFonts w:asciiTheme="minorHAnsi" w:hAnsiTheme="minorHAnsi"/>
                <w:sz w:val="18"/>
                <w:szCs w:val="18"/>
              </w:rPr>
              <w:t>: Has label certifying air tight</w:t>
            </w:r>
            <w:r>
              <w:rPr>
                <w:rFonts w:asciiTheme="minorHAnsi" w:hAnsiTheme="minorHAnsi"/>
                <w:sz w:val="18"/>
                <w:szCs w:val="18"/>
              </w:rPr>
              <w:t>.</w:t>
            </w:r>
          </w:p>
        </w:tc>
      </w:tr>
      <w:tr w:rsidR="00A6106A" w:rsidRPr="002F3D13" w14:paraId="3596A681" w14:textId="77777777" w:rsidTr="00C21866">
        <w:trPr>
          <w:trHeight w:val="56"/>
        </w:trPr>
        <w:tc>
          <w:tcPr>
            <w:tcW w:w="581" w:type="dxa"/>
            <w:vAlign w:val="center"/>
          </w:tcPr>
          <w:p w14:paraId="3B8E5BE4" w14:textId="351D9915" w:rsidR="00A6106A" w:rsidRPr="002F3D13" w:rsidRDefault="00A6106A" w:rsidP="00C21866">
            <w:pPr>
              <w:jc w:val="center"/>
              <w:rPr>
                <w:rFonts w:asciiTheme="minorHAnsi" w:hAnsiTheme="minorHAnsi"/>
                <w:sz w:val="18"/>
                <w:szCs w:val="18"/>
              </w:rPr>
            </w:pPr>
            <w:r>
              <w:rPr>
                <w:rFonts w:asciiTheme="minorHAnsi" w:hAnsiTheme="minorHAnsi"/>
                <w:sz w:val="18"/>
                <w:szCs w:val="18"/>
              </w:rPr>
              <w:t>0</w:t>
            </w:r>
            <w:ins w:id="68" w:author="Smith, Alexis@Energy" w:date="2018-06-07T14:38:00Z">
              <w:r w:rsidR="00072515">
                <w:rPr>
                  <w:rFonts w:asciiTheme="minorHAnsi" w:hAnsiTheme="minorHAnsi"/>
                  <w:sz w:val="18"/>
                  <w:szCs w:val="18"/>
                </w:rPr>
                <w:t>5</w:t>
              </w:r>
            </w:ins>
            <w:del w:id="69" w:author="Smith, Alexis@Energy" w:date="2018-06-07T14:38:00Z">
              <w:r w:rsidDel="00072515">
                <w:rPr>
                  <w:rFonts w:asciiTheme="minorHAnsi" w:hAnsiTheme="minorHAnsi"/>
                  <w:sz w:val="18"/>
                  <w:szCs w:val="18"/>
                </w:rPr>
                <w:delText>4</w:delText>
              </w:r>
            </w:del>
          </w:p>
        </w:tc>
        <w:tc>
          <w:tcPr>
            <w:tcW w:w="10248" w:type="dxa"/>
          </w:tcPr>
          <w:p w14:paraId="5F680BB9" w14:textId="46178D79" w:rsidR="00A6106A" w:rsidRPr="002F3D13" w:rsidRDefault="00A6106A" w:rsidP="00265EB1">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1Ciii</w:t>
            </w:r>
            <w:r w:rsidRPr="002F3D13">
              <w:rPr>
                <w:rFonts w:asciiTheme="minorHAnsi" w:hAnsiTheme="minorHAnsi"/>
                <w:sz w:val="18"/>
                <w:szCs w:val="18"/>
              </w:rPr>
              <w:t>: Sealed with a gasket or caulk between the luminaire housing and ceiling, and all air leak</w:t>
            </w:r>
            <w:r w:rsidR="0052053E">
              <w:rPr>
                <w:rFonts w:asciiTheme="minorHAnsi" w:hAnsiTheme="minorHAnsi"/>
                <w:sz w:val="18"/>
                <w:szCs w:val="18"/>
              </w:rPr>
              <w:t>age</w:t>
            </w:r>
            <w:r w:rsidRPr="002F3D13">
              <w:rPr>
                <w:rFonts w:asciiTheme="minorHAnsi" w:hAnsiTheme="minorHAnsi"/>
                <w:sz w:val="18"/>
                <w:szCs w:val="18"/>
              </w:rPr>
              <w:t xml:space="preserve"> paths between conditioned and unconditioned spaces are sealed with a gasket or caulk</w:t>
            </w:r>
            <w:r>
              <w:rPr>
                <w:rFonts w:asciiTheme="minorHAnsi" w:hAnsiTheme="minorHAnsi"/>
                <w:sz w:val="18"/>
                <w:szCs w:val="18"/>
              </w:rPr>
              <w:t>.</w:t>
            </w:r>
          </w:p>
        </w:tc>
      </w:tr>
      <w:tr w:rsidR="00A6106A" w:rsidRPr="002F3D13" w14:paraId="787CFD30" w14:textId="77777777" w:rsidTr="00C21866">
        <w:trPr>
          <w:trHeight w:val="56"/>
        </w:trPr>
        <w:tc>
          <w:tcPr>
            <w:tcW w:w="581" w:type="dxa"/>
            <w:vAlign w:val="center"/>
          </w:tcPr>
          <w:p w14:paraId="6F7E64B9" w14:textId="04CABA78" w:rsidR="00A6106A" w:rsidRPr="002F3D13" w:rsidRDefault="00A36829" w:rsidP="00C21866">
            <w:pPr>
              <w:jc w:val="center"/>
              <w:rPr>
                <w:rFonts w:asciiTheme="minorHAnsi" w:hAnsiTheme="minorHAnsi"/>
                <w:sz w:val="18"/>
                <w:szCs w:val="18"/>
              </w:rPr>
            </w:pPr>
            <w:r>
              <w:rPr>
                <w:rFonts w:asciiTheme="minorHAnsi" w:hAnsiTheme="minorHAnsi"/>
                <w:sz w:val="18"/>
                <w:szCs w:val="18"/>
              </w:rPr>
              <w:t>0</w:t>
            </w:r>
            <w:ins w:id="70" w:author="Smith, Alexis@Energy" w:date="2018-06-07T14:38:00Z">
              <w:r w:rsidR="00072515">
                <w:rPr>
                  <w:rFonts w:asciiTheme="minorHAnsi" w:hAnsiTheme="minorHAnsi"/>
                  <w:sz w:val="18"/>
                  <w:szCs w:val="18"/>
                </w:rPr>
                <w:t>6</w:t>
              </w:r>
            </w:ins>
            <w:del w:id="71" w:author="Smith, Alexis@Energy" w:date="2018-06-07T14:38:00Z">
              <w:r w:rsidDel="00072515">
                <w:rPr>
                  <w:rFonts w:asciiTheme="minorHAnsi" w:hAnsiTheme="minorHAnsi"/>
                  <w:sz w:val="18"/>
                  <w:szCs w:val="18"/>
                </w:rPr>
                <w:delText>5</w:delText>
              </w:r>
            </w:del>
          </w:p>
        </w:tc>
        <w:tc>
          <w:tcPr>
            <w:tcW w:w="10248" w:type="dxa"/>
          </w:tcPr>
          <w:p w14:paraId="5EEB0072" w14:textId="77777777" w:rsidR="00A6106A" w:rsidRPr="002F3D13" w:rsidRDefault="00A6106A" w:rsidP="00265EB1">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1Civ</w:t>
            </w:r>
            <w:r w:rsidRPr="002F3D13">
              <w:rPr>
                <w:rFonts w:asciiTheme="minorHAnsi" w:hAnsiTheme="minorHAnsi"/>
                <w:sz w:val="18"/>
                <w:szCs w:val="18"/>
              </w:rPr>
              <w:t>: Allows ballast maintenance and replacement to be readily accessible to building occupants from below the ceiling without requiring the cutting of holes in the ceiling</w:t>
            </w:r>
            <w:r>
              <w:rPr>
                <w:rFonts w:asciiTheme="minorHAnsi" w:hAnsiTheme="minorHAnsi"/>
                <w:sz w:val="18"/>
                <w:szCs w:val="18"/>
              </w:rPr>
              <w:t>.</w:t>
            </w:r>
          </w:p>
        </w:tc>
      </w:tr>
      <w:tr w:rsidR="00A6106A" w:rsidRPr="002F3D13" w:rsidDel="00072515" w14:paraId="6F8DF5A8" w14:textId="4ADC016C" w:rsidTr="00C21866">
        <w:trPr>
          <w:trHeight w:val="56"/>
          <w:del w:id="72" w:author="Smith, Alexis@Energy" w:date="2018-06-07T14:38:00Z"/>
        </w:trPr>
        <w:tc>
          <w:tcPr>
            <w:tcW w:w="581" w:type="dxa"/>
            <w:vAlign w:val="center"/>
          </w:tcPr>
          <w:p w14:paraId="6E0A0A3A" w14:textId="5E204EEA" w:rsidR="00A6106A" w:rsidRPr="002F3D13" w:rsidDel="00072515" w:rsidRDefault="00A36829" w:rsidP="00C21866">
            <w:pPr>
              <w:jc w:val="center"/>
              <w:rPr>
                <w:del w:id="73" w:author="Smith, Alexis@Energy" w:date="2018-06-07T14:38:00Z"/>
                <w:rFonts w:asciiTheme="minorHAnsi" w:hAnsiTheme="minorHAnsi"/>
                <w:sz w:val="18"/>
                <w:szCs w:val="18"/>
              </w:rPr>
            </w:pPr>
            <w:del w:id="74" w:author="Smith, Alexis@Energy" w:date="2018-06-07T14:38:00Z">
              <w:r w:rsidDel="00072515">
                <w:rPr>
                  <w:rFonts w:asciiTheme="minorHAnsi" w:hAnsiTheme="minorHAnsi"/>
                  <w:sz w:val="18"/>
                  <w:szCs w:val="18"/>
                </w:rPr>
                <w:delText>06</w:delText>
              </w:r>
            </w:del>
          </w:p>
        </w:tc>
        <w:tc>
          <w:tcPr>
            <w:tcW w:w="10248" w:type="dxa"/>
          </w:tcPr>
          <w:p w14:paraId="12375393" w14:textId="376C2534" w:rsidR="00A6106A" w:rsidRPr="002F3D13" w:rsidDel="00072515" w:rsidRDefault="00A6106A" w:rsidP="00265EB1">
            <w:pPr>
              <w:rPr>
                <w:del w:id="75" w:author="Smith, Alexis@Energy" w:date="2018-06-07T14:38:00Z"/>
                <w:rFonts w:asciiTheme="minorHAnsi" w:hAnsiTheme="minorHAnsi"/>
                <w:sz w:val="18"/>
                <w:szCs w:val="18"/>
              </w:rPr>
            </w:pPr>
            <w:del w:id="76" w:author="Smith, Alexis@Energy" w:date="2018-06-07T14:38:00Z">
              <w:r w:rsidDel="00072515">
                <w:rPr>
                  <w:rFonts w:asciiTheme="minorHAnsi" w:hAnsiTheme="minorHAnsi"/>
                  <w:sz w:val="18"/>
                  <w:szCs w:val="18"/>
                </w:rPr>
                <w:delText>150.0(k)1Cv: Do not contain screw based sockets.</w:delText>
              </w:r>
            </w:del>
          </w:p>
        </w:tc>
      </w:tr>
      <w:tr w:rsidR="00A6106A" w:rsidRPr="002F3D13" w14:paraId="507A36AB" w14:textId="77777777" w:rsidTr="00265EB1">
        <w:trPr>
          <w:trHeight w:val="56"/>
        </w:trPr>
        <w:tc>
          <w:tcPr>
            <w:tcW w:w="10829" w:type="dxa"/>
            <w:gridSpan w:val="2"/>
          </w:tcPr>
          <w:p w14:paraId="34162445" w14:textId="77777777" w:rsidR="00A6106A" w:rsidRPr="002F3D13" w:rsidRDefault="00A6106A" w:rsidP="00265EB1">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7B902286" w14:textId="77777777" w:rsidR="00A6106A" w:rsidRDefault="00A6106A" w:rsidP="00A6106A">
      <w:pPr>
        <w:tabs>
          <w:tab w:val="left" w:pos="7920"/>
          <w:tab w:val="right" w:pos="10080"/>
        </w:tabs>
        <w:rPr>
          <w:rStyle w:val="Heading1Char"/>
          <w:rFonts w:asciiTheme="minorHAnsi" w:hAnsiTheme="minorHAnsi"/>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A6106A" w:rsidRPr="002F3D13" w14:paraId="26FA4DAF" w14:textId="77777777" w:rsidTr="00265EB1">
        <w:tc>
          <w:tcPr>
            <w:tcW w:w="10829" w:type="dxa"/>
            <w:gridSpan w:val="2"/>
          </w:tcPr>
          <w:p w14:paraId="638957CD" w14:textId="5883A7CC" w:rsidR="00A6106A" w:rsidRPr="002F3D13" w:rsidRDefault="00A6106A" w:rsidP="00265EB1">
            <w:pPr>
              <w:tabs>
                <w:tab w:val="left" w:pos="7920"/>
                <w:tab w:val="right" w:pos="10080"/>
              </w:tabs>
              <w:rPr>
                <w:rFonts w:asciiTheme="minorHAnsi" w:hAnsiTheme="minorHAnsi"/>
                <w:b/>
                <w:sz w:val="18"/>
                <w:szCs w:val="18"/>
              </w:rPr>
            </w:pPr>
            <w:r>
              <w:rPr>
                <w:rFonts w:asciiTheme="minorHAnsi" w:hAnsiTheme="minorHAnsi"/>
                <w:b/>
                <w:sz w:val="18"/>
                <w:szCs w:val="18"/>
              </w:rPr>
              <w:t>D</w:t>
            </w:r>
            <w:r w:rsidRPr="002F3D13">
              <w:rPr>
                <w:rFonts w:asciiTheme="minorHAnsi" w:hAnsiTheme="minorHAnsi"/>
                <w:b/>
                <w:sz w:val="18"/>
                <w:szCs w:val="18"/>
              </w:rPr>
              <w:t xml:space="preserve">. </w:t>
            </w:r>
            <w:r>
              <w:rPr>
                <w:rFonts w:asciiTheme="minorHAnsi" w:hAnsiTheme="minorHAnsi"/>
                <w:b/>
                <w:sz w:val="18"/>
                <w:szCs w:val="18"/>
              </w:rPr>
              <w:t xml:space="preserve">Additional </w:t>
            </w:r>
            <w:r w:rsidRPr="002F3D13">
              <w:rPr>
                <w:rFonts w:asciiTheme="minorHAnsi" w:hAnsiTheme="minorHAnsi"/>
                <w:b/>
                <w:sz w:val="18"/>
                <w:szCs w:val="18"/>
              </w:rPr>
              <w:t xml:space="preserve">Luminaire </w:t>
            </w:r>
            <w:r>
              <w:rPr>
                <w:rFonts w:asciiTheme="minorHAnsi" w:hAnsiTheme="minorHAnsi"/>
                <w:b/>
                <w:sz w:val="18"/>
                <w:szCs w:val="18"/>
              </w:rPr>
              <w:t>Requirements</w:t>
            </w:r>
          </w:p>
        </w:tc>
      </w:tr>
      <w:tr w:rsidR="00A6106A" w:rsidRPr="002F3D13" w14:paraId="6375F98A" w14:textId="77777777" w:rsidTr="00C21866">
        <w:tc>
          <w:tcPr>
            <w:tcW w:w="581" w:type="dxa"/>
            <w:vAlign w:val="center"/>
          </w:tcPr>
          <w:p w14:paraId="6B82EFDD" w14:textId="77777777" w:rsidR="00A6106A" w:rsidRPr="002F3D13" w:rsidDel="008A536F" w:rsidRDefault="00A6106A" w:rsidP="00C21866">
            <w:pPr>
              <w:jc w:val="center"/>
              <w:rPr>
                <w:rFonts w:asciiTheme="minorHAnsi" w:hAnsiTheme="minorHAnsi"/>
                <w:sz w:val="18"/>
                <w:szCs w:val="18"/>
              </w:rPr>
            </w:pPr>
            <w:r>
              <w:rPr>
                <w:rFonts w:asciiTheme="minorHAnsi" w:hAnsiTheme="minorHAnsi"/>
                <w:sz w:val="18"/>
                <w:szCs w:val="18"/>
              </w:rPr>
              <w:t>01</w:t>
            </w:r>
          </w:p>
        </w:tc>
        <w:tc>
          <w:tcPr>
            <w:tcW w:w="10248" w:type="dxa"/>
          </w:tcPr>
          <w:p w14:paraId="1938E175" w14:textId="77777777" w:rsidR="00A6106A" w:rsidRDefault="00A6106A" w:rsidP="00265EB1">
            <w:pPr>
              <w:rPr>
                <w:rFonts w:asciiTheme="minorHAnsi" w:hAnsiTheme="minorHAnsi"/>
                <w:sz w:val="18"/>
                <w:szCs w:val="18"/>
              </w:rPr>
            </w:pPr>
            <w:r>
              <w:rPr>
                <w:rFonts w:asciiTheme="minorHAnsi" w:hAnsiTheme="minorHAnsi"/>
                <w:sz w:val="18"/>
                <w:szCs w:val="18"/>
              </w:rPr>
              <w:t xml:space="preserve">150.0(k)1G: </w:t>
            </w:r>
            <w:r w:rsidRPr="00A57ED8">
              <w:rPr>
                <w:rFonts w:asciiTheme="minorHAnsi" w:hAnsiTheme="minorHAnsi"/>
                <w:b/>
                <w:sz w:val="18"/>
                <w:szCs w:val="18"/>
              </w:rPr>
              <w:t>Screw based luminaires</w:t>
            </w:r>
            <w:r>
              <w:rPr>
                <w:rFonts w:asciiTheme="minorHAnsi" w:hAnsiTheme="minorHAnsi"/>
                <w:sz w:val="18"/>
                <w:szCs w:val="18"/>
              </w:rPr>
              <w:t xml:space="preserve"> are installed with all of</w:t>
            </w:r>
            <w:del w:id="77" w:author="Smith, Alexis@Energy" w:date="2018-06-07T13:40:00Z">
              <w:r w:rsidDel="002D682E">
                <w:rPr>
                  <w:rFonts w:asciiTheme="minorHAnsi" w:hAnsiTheme="minorHAnsi"/>
                  <w:sz w:val="18"/>
                  <w:szCs w:val="18"/>
                </w:rPr>
                <w:delText xml:space="preserve"> </w:delText>
              </w:r>
            </w:del>
            <w:r>
              <w:rPr>
                <w:rFonts w:asciiTheme="minorHAnsi" w:hAnsiTheme="minorHAnsi"/>
                <w:sz w:val="18"/>
                <w:szCs w:val="18"/>
              </w:rPr>
              <w:t xml:space="preserve"> the following requirements:</w:t>
            </w:r>
          </w:p>
          <w:p w14:paraId="362DF5D5" w14:textId="77777777" w:rsidR="00A6106A" w:rsidRPr="00DD4421" w:rsidRDefault="00A6106A" w:rsidP="004E079B">
            <w:pPr>
              <w:pStyle w:val="ListParagraph"/>
              <w:numPr>
                <w:ilvl w:val="0"/>
                <w:numId w:val="7"/>
              </w:numPr>
              <w:rPr>
                <w:rFonts w:asciiTheme="minorHAnsi" w:hAnsiTheme="minorHAnsi"/>
                <w:sz w:val="18"/>
                <w:szCs w:val="18"/>
              </w:rPr>
            </w:pPr>
            <w:r w:rsidRPr="00DD4421">
              <w:rPr>
                <w:rFonts w:asciiTheme="minorHAnsi" w:hAnsiTheme="minorHAnsi"/>
                <w:sz w:val="18"/>
                <w:szCs w:val="18"/>
              </w:rPr>
              <w:t>The luminaire is not recessed downlight luminaire in ceilings; and</w:t>
            </w:r>
          </w:p>
          <w:p w14:paraId="1C3CCC4A" w14:textId="1E26C490" w:rsidR="00A6106A" w:rsidRPr="00DD4421" w:rsidRDefault="00A6106A" w:rsidP="00437C3D">
            <w:pPr>
              <w:pStyle w:val="ListParagraph"/>
              <w:numPr>
                <w:ilvl w:val="0"/>
                <w:numId w:val="7"/>
              </w:numPr>
              <w:rPr>
                <w:rFonts w:asciiTheme="minorHAnsi" w:hAnsiTheme="minorHAnsi"/>
                <w:sz w:val="18"/>
                <w:szCs w:val="18"/>
              </w:rPr>
            </w:pPr>
            <w:r w:rsidRPr="00DD4421">
              <w:rPr>
                <w:rFonts w:asciiTheme="minorHAnsi" w:hAnsiTheme="minorHAnsi"/>
                <w:sz w:val="18"/>
                <w:szCs w:val="18"/>
              </w:rPr>
              <w:t>The luminaire</w:t>
            </w:r>
            <w:ins w:id="78" w:author="Smith, Alexis@Energy" w:date="2018-06-07T14:43:00Z">
              <w:r w:rsidR="00437C3D">
                <w:rPr>
                  <w:rFonts w:asciiTheme="minorHAnsi" w:hAnsiTheme="minorHAnsi"/>
                  <w:sz w:val="18"/>
                  <w:szCs w:val="18"/>
                </w:rPr>
                <w:t>s</w:t>
              </w:r>
            </w:ins>
            <w:r w:rsidRPr="00DD4421">
              <w:rPr>
                <w:rFonts w:asciiTheme="minorHAnsi" w:hAnsiTheme="minorHAnsi"/>
                <w:sz w:val="18"/>
                <w:szCs w:val="18"/>
              </w:rPr>
              <w:t xml:space="preserve"> </w:t>
            </w:r>
            <w:del w:id="79" w:author="Smith, Alexis@Energy" w:date="2018-06-07T14:43:00Z">
              <w:r w:rsidRPr="00DD4421" w:rsidDel="00437C3D">
                <w:rPr>
                  <w:rFonts w:asciiTheme="minorHAnsi" w:hAnsiTheme="minorHAnsi"/>
                  <w:sz w:val="18"/>
                  <w:szCs w:val="18"/>
                </w:rPr>
                <w:delText xml:space="preserve">contains </w:delText>
              </w:r>
            </w:del>
            <w:r w:rsidRPr="00DD4421">
              <w:rPr>
                <w:rFonts w:asciiTheme="minorHAnsi" w:hAnsiTheme="minorHAnsi"/>
                <w:sz w:val="18"/>
                <w:szCs w:val="18"/>
              </w:rPr>
              <w:t>a</w:t>
            </w:r>
            <w:ins w:id="80" w:author="Smith, Alexis@Energy" w:date="2018-06-07T14:43:00Z">
              <w:r w:rsidR="00437C3D">
                <w:rPr>
                  <w:rFonts w:asciiTheme="minorHAnsi" w:hAnsiTheme="minorHAnsi"/>
                  <w:sz w:val="18"/>
                  <w:szCs w:val="18"/>
                </w:rPr>
                <w:t>re installed with</w:t>
              </w:r>
            </w:ins>
            <w:r w:rsidRPr="00DD4421">
              <w:rPr>
                <w:rFonts w:asciiTheme="minorHAnsi" w:hAnsiTheme="minorHAnsi"/>
                <w:sz w:val="18"/>
                <w:szCs w:val="18"/>
              </w:rPr>
              <w:t xml:space="preserve"> </w:t>
            </w:r>
            <w:del w:id="81" w:author="Smith, Alexis@Energy" w:date="2018-06-07T14:44:00Z">
              <w:r w:rsidRPr="00DD4421" w:rsidDel="00437C3D">
                <w:rPr>
                  <w:rFonts w:asciiTheme="minorHAnsi" w:hAnsiTheme="minorHAnsi"/>
                  <w:sz w:val="18"/>
                  <w:szCs w:val="18"/>
                </w:rPr>
                <w:delText xml:space="preserve">JA8 compliant </w:delText>
              </w:r>
            </w:del>
            <w:r w:rsidRPr="00DD4421">
              <w:rPr>
                <w:rFonts w:asciiTheme="minorHAnsi" w:hAnsiTheme="minorHAnsi"/>
                <w:sz w:val="18"/>
                <w:szCs w:val="18"/>
              </w:rPr>
              <w:t>lamps</w:t>
            </w:r>
            <w:ins w:id="82" w:author="Smith, Alexis@Energy" w:date="2018-06-07T14:44:00Z">
              <w:r w:rsidR="00437C3D">
                <w:rPr>
                  <w:rFonts w:asciiTheme="minorHAnsi" w:hAnsiTheme="minorHAnsi"/>
                  <w:sz w:val="18"/>
                  <w:szCs w:val="18"/>
                </w:rPr>
                <w:t xml:space="preserve"> or light sources marked with “JA8-2019”.</w:t>
              </w:r>
            </w:ins>
            <w:r>
              <w:rPr>
                <w:rFonts w:asciiTheme="minorHAnsi" w:hAnsiTheme="minorHAnsi"/>
                <w:sz w:val="18"/>
                <w:szCs w:val="18"/>
              </w:rPr>
              <w:t>.</w:t>
            </w:r>
          </w:p>
        </w:tc>
      </w:tr>
      <w:tr w:rsidR="00A6106A" w:rsidRPr="002F3D13" w14:paraId="5D96CF4E" w14:textId="77777777" w:rsidTr="00C21866">
        <w:tc>
          <w:tcPr>
            <w:tcW w:w="581" w:type="dxa"/>
            <w:vAlign w:val="center"/>
          </w:tcPr>
          <w:p w14:paraId="3FF307FD" w14:textId="77777777" w:rsidR="00A6106A" w:rsidRPr="002F3D13" w:rsidDel="008A536F" w:rsidRDefault="00A6106A" w:rsidP="00C21866">
            <w:pPr>
              <w:jc w:val="center"/>
              <w:rPr>
                <w:rFonts w:asciiTheme="minorHAnsi" w:hAnsiTheme="minorHAnsi"/>
                <w:sz w:val="18"/>
                <w:szCs w:val="18"/>
              </w:rPr>
            </w:pPr>
            <w:r>
              <w:rPr>
                <w:rFonts w:asciiTheme="minorHAnsi" w:hAnsiTheme="minorHAnsi"/>
                <w:sz w:val="18"/>
                <w:szCs w:val="18"/>
              </w:rPr>
              <w:t>02</w:t>
            </w:r>
          </w:p>
        </w:tc>
        <w:tc>
          <w:tcPr>
            <w:tcW w:w="10248" w:type="dxa"/>
          </w:tcPr>
          <w:p w14:paraId="69863B1E" w14:textId="5948D46E" w:rsidR="00A6106A" w:rsidRPr="002F3D13" w:rsidRDefault="00A6106A" w:rsidP="00684FA1">
            <w:pPr>
              <w:rPr>
                <w:rFonts w:asciiTheme="minorHAnsi" w:hAnsiTheme="minorHAnsi"/>
                <w:sz w:val="18"/>
                <w:szCs w:val="18"/>
              </w:rPr>
            </w:pPr>
            <w:r>
              <w:rPr>
                <w:rFonts w:asciiTheme="minorHAnsi" w:hAnsiTheme="minorHAnsi"/>
                <w:sz w:val="18"/>
                <w:szCs w:val="18"/>
              </w:rPr>
              <w:t xml:space="preserve">150.0(k)1H: </w:t>
            </w:r>
            <w:del w:id="83" w:author="Smith, Alexis@Energy" w:date="2018-06-07T14:48:00Z">
              <w:r w:rsidDel="00684FA1">
                <w:rPr>
                  <w:rFonts w:asciiTheme="minorHAnsi" w:hAnsiTheme="minorHAnsi"/>
                  <w:sz w:val="18"/>
                  <w:szCs w:val="18"/>
                </w:rPr>
                <w:delText xml:space="preserve">No light sources marked “not for use in enclosed fixture” or “not for use in recessed fixture” are installed in enclosed luminaires. </w:delText>
              </w:r>
            </w:del>
            <w:ins w:id="84" w:author="Smith, Alexis@Energy" w:date="2018-06-07T14:48:00Z">
              <w:r w:rsidR="00684FA1" w:rsidRPr="00A151F5">
                <w:rPr>
                  <w:rFonts w:asciiTheme="minorHAnsi" w:hAnsiTheme="minorHAnsi"/>
                  <w:b/>
                  <w:sz w:val="18"/>
                  <w:szCs w:val="18"/>
                </w:rPr>
                <w:t>Enclosed or Recessed Luminaires</w:t>
              </w:r>
              <w:r w:rsidR="00684FA1">
                <w:rPr>
                  <w:rFonts w:asciiTheme="minorHAnsi" w:hAnsiTheme="minorHAnsi"/>
                  <w:sz w:val="18"/>
                  <w:szCs w:val="18"/>
                </w:rPr>
                <w:t xml:space="preserve"> are installed with lamps or other separable light sources marked with “JA8-2019-E”.</w:t>
              </w:r>
            </w:ins>
          </w:p>
        </w:tc>
      </w:tr>
      <w:tr w:rsidR="00A6106A" w:rsidRPr="002F3D13" w14:paraId="400D6EC5" w14:textId="77777777" w:rsidTr="00C21866">
        <w:tc>
          <w:tcPr>
            <w:tcW w:w="581" w:type="dxa"/>
            <w:vAlign w:val="center"/>
          </w:tcPr>
          <w:p w14:paraId="7D9BC244" w14:textId="77777777" w:rsidR="00A6106A" w:rsidRPr="002F3D13" w:rsidRDefault="00A6106A" w:rsidP="00C21866">
            <w:pPr>
              <w:jc w:val="center"/>
              <w:rPr>
                <w:rFonts w:asciiTheme="minorHAnsi" w:hAnsiTheme="minorHAnsi"/>
                <w:sz w:val="18"/>
                <w:szCs w:val="18"/>
              </w:rPr>
            </w:pPr>
            <w:r>
              <w:rPr>
                <w:rFonts w:asciiTheme="minorHAnsi" w:hAnsiTheme="minorHAnsi"/>
                <w:sz w:val="18"/>
                <w:szCs w:val="18"/>
              </w:rPr>
              <w:t>03</w:t>
            </w:r>
          </w:p>
        </w:tc>
        <w:tc>
          <w:tcPr>
            <w:tcW w:w="10248" w:type="dxa"/>
          </w:tcPr>
          <w:p w14:paraId="5B78B039" w14:textId="4AF08DE7" w:rsidR="00A6106A" w:rsidRPr="002F3D13" w:rsidRDefault="00A6106A" w:rsidP="0052053E">
            <w:pPr>
              <w:rPr>
                <w:rFonts w:asciiTheme="minorHAnsi" w:hAnsiTheme="minorHAnsi"/>
                <w:sz w:val="18"/>
                <w:szCs w:val="18"/>
              </w:rPr>
            </w:pPr>
            <w:r w:rsidRPr="002F3D13">
              <w:rPr>
                <w:rFonts w:asciiTheme="minorHAnsi" w:hAnsiTheme="minorHAnsi"/>
                <w:sz w:val="18"/>
                <w:szCs w:val="18"/>
              </w:rPr>
              <w:t xml:space="preserve">150.0(k)1D: Ballasts for fluorescent lamps rated 13 </w:t>
            </w:r>
            <w:r w:rsidR="0052053E">
              <w:rPr>
                <w:rFonts w:asciiTheme="minorHAnsi" w:hAnsiTheme="minorHAnsi"/>
                <w:sz w:val="18"/>
                <w:szCs w:val="18"/>
              </w:rPr>
              <w:t>W</w:t>
            </w:r>
            <w:r w:rsidRPr="002F3D13">
              <w:rPr>
                <w:rFonts w:asciiTheme="minorHAnsi" w:hAnsiTheme="minorHAnsi"/>
                <w:sz w:val="18"/>
                <w:szCs w:val="18"/>
              </w:rPr>
              <w:t>atts or greater are electronic.</w:t>
            </w:r>
          </w:p>
        </w:tc>
      </w:tr>
      <w:tr w:rsidR="00A6106A" w:rsidRPr="002F3D13" w14:paraId="4236E94E" w14:textId="77777777" w:rsidTr="00C21866">
        <w:trPr>
          <w:trHeight w:val="56"/>
        </w:trPr>
        <w:tc>
          <w:tcPr>
            <w:tcW w:w="581" w:type="dxa"/>
            <w:vAlign w:val="center"/>
          </w:tcPr>
          <w:p w14:paraId="5E5F6344" w14:textId="77777777" w:rsidR="00A6106A" w:rsidRPr="002F3D13" w:rsidRDefault="00A6106A" w:rsidP="00C21866">
            <w:pPr>
              <w:jc w:val="center"/>
              <w:rPr>
                <w:rFonts w:asciiTheme="minorHAnsi" w:hAnsiTheme="minorHAnsi"/>
                <w:sz w:val="18"/>
                <w:szCs w:val="18"/>
              </w:rPr>
            </w:pPr>
            <w:r>
              <w:rPr>
                <w:rFonts w:asciiTheme="minorHAnsi" w:hAnsiTheme="minorHAnsi"/>
                <w:sz w:val="18"/>
                <w:szCs w:val="18"/>
              </w:rPr>
              <w:t>04</w:t>
            </w:r>
          </w:p>
        </w:tc>
        <w:tc>
          <w:tcPr>
            <w:tcW w:w="10248" w:type="dxa"/>
          </w:tcPr>
          <w:p w14:paraId="0C701088" w14:textId="39758F9F" w:rsidR="00A6106A" w:rsidRPr="002F3D13" w:rsidRDefault="00A6106A" w:rsidP="0052053E">
            <w:pPr>
              <w:rPr>
                <w:rFonts w:asciiTheme="minorHAnsi" w:hAnsiTheme="minorHAnsi"/>
                <w:sz w:val="18"/>
                <w:szCs w:val="18"/>
              </w:rPr>
            </w:pPr>
            <w:r w:rsidRPr="002F3D13">
              <w:rPr>
                <w:rFonts w:asciiTheme="minorHAnsi" w:hAnsiTheme="minorHAnsi"/>
                <w:sz w:val="18"/>
                <w:szCs w:val="18"/>
              </w:rPr>
              <w:t>150.0(k)1E: Night lights</w:t>
            </w:r>
            <w:ins w:id="85" w:author="Smith, Alexis@Energy" w:date="2018-06-07T14:48:00Z">
              <w:r w:rsidR="00684FA1" w:rsidRPr="00A151F5">
                <w:rPr>
                  <w:rFonts w:asciiTheme="minorHAnsi" w:hAnsiTheme="minorHAnsi"/>
                  <w:b/>
                  <w:sz w:val="18"/>
                  <w:szCs w:val="18"/>
                </w:rPr>
                <w:t>, step lights and path lights</w:t>
              </w:r>
            </w:ins>
            <w:r w:rsidRPr="002F3D13">
              <w:rPr>
                <w:rFonts w:asciiTheme="minorHAnsi" w:hAnsiTheme="minorHAnsi"/>
                <w:sz w:val="18"/>
                <w:szCs w:val="18"/>
              </w:rPr>
              <w:t xml:space="preserve"> are rated to consume no more than </w:t>
            </w:r>
            <w:r w:rsidR="0052053E">
              <w:rPr>
                <w:rFonts w:asciiTheme="minorHAnsi" w:hAnsiTheme="minorHAnsi"/>
                <w:sz w:val="18"/>
                <w:szCs w:val="18"/>
              </w:rPr>
              <w:t>5</w:t>
            </w:r>
            <w:r w:rsidRPr="002F3D13">
              <w:rPr>
                <w:rFonts w:asciiTheme="minorHAnsi" w:hAnsiTheme="minorHAnsi"/>
                <w:sz w:val="18"/>
                <w:szCs w:val="18"/>
              </w:rPr>
              <w:t xml:space="preserve"> </w:t>
            </w:r>
            <w:r w:rsidR="0052053E">
              <w:rPr>
                <w:rFonts w:asciiTheme="minorHAnsi" w:hAnsiTheme="minorHAnsi"/>
                <w:sz w:val="18"/>
                <w:szCs w:val="18"/>
              </w:rPr>
              <w:t>W</w:t>
            </w:r>
            <w:r w:rsidRPr="002F3D13">
              <w:rPr>
                <w:rFonts w:asciiTheme="minorHAnsi" w:hAnsiTheme="minorHAnsi"/>
                <w:sz w:val="18"/>
                <w:szCs w:val="18"/>
              </w:rPr>
              <w:t>atts of power</w:t>
            </w:r>
            <w:ins w:id="86" w:author="Smith, Alexis@Energy" w:date="2018-06-07T14:48:00Z">
              <w:r w:rsidR="00684FA1">
                <w:rPr>
                  <w:rFonts w:asciiTheme="minorHAnsi" w:hAnsiTheme="minorHAnsi"/>
                  <w:sz w:val="18"/>
                  <w:szCs w:val="18"/>
                </w:rPr>
                <w:t xml:space="preserve"> and emit more than 150 lumens, or in compliance with Table 150.0-A, or controlled, or controlled by vacancy sensors.</w:t>
              </w:r>
            </w:ins>
          </w:p>
        </w:tc>
      </w:tr>
      <w:tr w:rsidR="00A6106A" w:rsidRPr="002F3D13" w14:paraId="04ECBFFB" w14:textId="77777777" w:rsidTr="00C21866">
        <w:trPr>
          <w:trHeight w:val="56"/>
        </w:trPr>
        <w:tc>
          <w:tcPr>
            <w:tcW w:w="581" w:type="dxa"/>
            <w:vAlign w:val="center"/>
          </w:tcPr>
          <w:p w14:paraId="4FA11C24" w14:textId="77777777" w:rsidR="00A6106A" w:rsidRPr="002F3D13" w:rsidRDefault="00A6106A" w:rsidP="00C21866">
            <w:pPr>
              <w:jc w:val="center"/>
              <w:rPr>
                <w:rFonts w:asciiTheme="minorHAnsi" w:hAnsiTheme="minorHAnsi"/>
                <w:sz w:val="18"/>
                <w:szCs w:val="18"/>
              </w:rPr>
            </w:pPr>
            <w:r>
              <w:rPr>
                <w:rFonts w:asciiTheme="minorHAnsi" w:hAnsiTheme="minorHAnsi"/>
                <w:sz w:val="18"/>
                <w:szCs w:val="18"/>
              </w:rPr>
              <w:t>05</w:t>
            </w:r>
          </w:p>
        </w:tc>
        <w:tc>
          <w:tcPr>
            <w:tcW w:w="10248" w:type="dxa"/>
          </w:tcPr>
          <w:p w14:paraId="72C183DE" w14:textId="27040210" w:rsidR="00A6106A" w:rsidRPr="002F3D13" w:rsidRDefault="00A6106A" w:rsidP="002D682E">
            <w:pPr>
              <w:rPr>
                <w:rFonts w:asciiTheme="minorHAnsi" w:hAnsiTheme="minorHAnsi"/>
                <w:sz w:val="18"/>
                <w:szCs w:val="18"/>
              </w:rPr>
            </w:pPr>
            <w:r w:rsidRPr="002F3D13">
              <w:rPr>
                <w:rFonts w:asciiTheme="minorHAnsi" w:hAnsiTheme="minorHAnsi"/>
                <w:sz w:val="18"/>
                <w:szCs w:val="18"/>
              </w:rPr>
              <w:t xml:space="preserve">150.0(k)1F: </w:t>
            </w:r>
            <w:r w:rsidRPr="00A57ED8">
              <w:rPr>
                <w:rFonts w:asciiTheme="minorHAnsi" w:hAnsiTheme="minorHAnsi"/>
                <w:b/>
                <w:sz w:val="18"/>
                <w:szCs w:val="18"/>
              </w:rPr>
              <w:t>Lighting integral to exhaust fans</w:t>
            </w:r>
            <w:r w:rsidRPr="002F3D13">
              <w:rPr>
                <w:rFonts w:asciiTheme="minorHAnsi" w:hAnsiTheme="minorHAnsi"/>
                <w:sz w:val="18"/>
                <w:szCs w:val="18"/>
              </w:rPr>
              <w:t xml:space="preserve"> meets</w:t>
            </w:r>
            <w:del w:id="87" w:author="Smith, Alexis@Energy" w:date="2018-06-07T13:41:00Z">
              <w:r w:rsidRPr="002F3D13" w:rsidDel="002D682E">
                <w:rPr>
                  <w:rFonts w:asciiTheme="minorHAnsi" w:hAnsiTheme="minorHAnsi"/>
                  <w:sz w:val="18"/>
                  <w:szCs w:val="18"/>
                </w:rPr>
                <w:delText xml:space="preserve"> all applicable requirements of Section 150.0(k)</w:delText>
              </w:r>
            </w:del>
            <w:ins w:id="88" w:author="Smith, Alexis@Energy" w:date="2018-06-07T13:42:00Z">
              <w:r w:rsidR="002D682E">
                <w:rPr>
                  <w:rFonts w:asciiTheme="minorHAnsi" w:hAnsiTheme="minorHAnsi"/>
                  <w:sz w:val="18"/>
                  <w:szCs w:val="18"/>
                </w:rPr>
                <w:t xml:space="preserve"> the requirements of Table 150.0-A</w:t>
              </w:r>
            </w:ins>
            <w:ins w:id="89" w:author="Smith, Alexis@Energy" w:date="2018-06-07T13:41:00Z">
              <w:r w:rsidR="002D682E">
                <w:rPr>
                  <w:rFonts w:asciiTheme="minorHAnsi" w:hAnsiTheme="minorHAnsi"/>
                  <w:sz w:val="18"/>
                  <w:szCs w:val="18"/>
                </w:rPr>
                <w:t>, with exception to the lighting installed by the manufacturer in kitchen exhaust hoods</w:t>
              </w:r>
              <w:r w:rsidR="002D682E" w:rsidRPr="00B3213D">
                <w:rPr>
                  <w:rFonts w:asciiTheme="minorHAnsi" w:hAnsiTheme="minorHAnsi"/>
                  <w:sz w:val="18"/>
                  <w:szCs w:val="18"/>
                </w:rPr>
                <w:t>.</w:t>
              </w:r>
            </w:ins>
          </w:p>
        </w:tc>
      </w:tr>
      <w:tr w:rsidR="00A6106A" w:rsidRPr="002F3D13" w14:paraId="1D741D96" w14:textId="77777777" w:rsidTr="00265EB1">
        <w:trPr>
          <w:trHeight w:val="56"/>
        </w:trPr>
        <w:tc>
          <w:tcPr>
            <w:tcW w:w="10829" w:type="dxa"/>
            <w:gridSpan w:val="2"/>
          </w:tcPr>
          <w:p w14:paraId="098DBC0E" w14:textId="77777777" w:rsidR="00A6106A" w:rsidRPr="002F3D13" w:rsidRDefault="00A6106A" w:rsidP="00265EB1">
            <w:pPr>
              <w:rPr>
                <w:rFonts w:asciiTheme="minorHAnsi" w:hAnsiTheme="minorHAnsi"/>
                <w:sz w:val="18"/>
                <w:szCs w:val="18"/>
              </w:rPr>
            </w:pPr>
            <w:r w:rsidRPr="00916A10">
              <w:rPr>
                <w:rFonts w:ascii="Calibri" w:eastAsia="Calibri" w:hAnsi="Calibri"/>
                <w:b/>
                <w:sz w:val="18"/>
                <w:szCs w:val="18"/>
              </w:rPr>
              <w:lastRenderedPageBreak/>
              <w:t>The responsible person’s signature on this compliance document affirms that all applicable requirements in this table have been met.</w:t>
            </w:r>
          </w:p>
        </w:tc>
      </w:tr>
    </w:tbl>
    <w:p w14:paraId="7BF6CA4E" w14:textId="786B0CDD" w:rsidR="002D5D55" w:rsidRDefault="002D5D5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8"/>
        <w:gridCol w:w="10361"/>
      </w:tblGrid>
      <w:tr w:rsidR="00A6106A" w:rsidRPr="002F3D13" w14:paraId="7816A9FB" w14:textId="77777777" w:rsidTr="00A57ED8">
        <w:tc>
          <w:tcPr>
            <w:tcW w:w="10829" w:type="dxa"/>
            <w:gridSpan w:val="2"/>
          </w:tcPr>
          <w:p w14:paraId="784B33FF" w14:textId="2E5B346B" w:rsidR="00A6106A" w:rsidRPr="00BC1205" w:rsidRDefault="00A6106A" w:rsidP="00265EB1">
            <w:pPr>
              <w:tabs>
                <w:tab w:val="left" w:pos="7920"/>
                <w:tab w:val="right" w:pos="10080"/>
              </w:tabs>
              <w:rPr>
                <w:rFonts w:asciiTheme="minorHAnsi" w:hAnsiTheme="minorHAnsi"/>
                <w:b/>
                <w:bCs/>
                <w:sz w:val="18"/>
                <w:szCs w:val="18"/>
              </w:rPr>
            </w:pPr>
            <w:r>
              <w:rPr>
                <w:rStyle w:val="Heading1Char"/>
                <w:rFonts w:asciiTheme="minorHAnsi" w:hAnsiTheme="minorHAnsi"/>
                <w:bCs/>
                <w:sz w:val="18"/>
                <w:szCs w:val="18"/>
              </w:rPr>
              <w:t>E</w:t>
            </w:r>
            <w:r w:rsidRPr="002F3D13">
              <w:rPr>
                <w:rStyle w:val="Heading1Char"/>
                <w:rFonts w:asciiTheme="minorHAnsi" w:hAnsiTheme="minorHAnsi"/>
                <w:bCs/>
                <w:sz w:val="18"/>
                <w:szCs w:val="18"/>
              </w:rPr>
              <w:t xml:space="preserve">. </w:t>
            </w:r>
            <w:r>
              <w:rPr>
                <w:rStyle w:val="Heading1Char"/>
                <w:rFonts w:asciiTheme="minorHAnsi" w:hAnsiTheme="minorHAnsi"/>
                <w:bCs/>
                <w:sz w:val="18"/>
                <w:szCs w:val="18"/>
              </w:rPr>
              <w:t xml:space="preserve">Additional </w:t>
            </w:r>
            <w:r w:rsidRPr="002F3D13">
              <w:rPr>
                <w:rStyle w:val="Heading1Char"/>
                <w:rFonts w:asciiTheme="minorHAnsi" w:hAnsiTheme="minorHAnsi"/>
                <w:bCs/>
                <w:sz w:val="18"/>
                <w:szCs w:val="18"/>
              </w:rPr>
              <w:t>Lighting Controls</w:t>
            </w:r>
          </w:p>
        </w:tc>
      </w:tr>
      <w:tr w:rsidR="00A6106A" w:rsidRPr="002F3D13" w14:paraId="1527C2F1" w14:textId="77777777" w:rsidTr="00A57ED8">
        <w:tc>
          <w:tcPr>
            <w:tcW w:w="468" w:type="dxa"/>
            <w:vAlign w:val="center"/>
          </w:tcPr>
          <w:p w14:paraId="1883F50D" w14:textId="77777777" w:rsidR="00A6106A" w:rsidRPr="002F3D13" w:rsidRDefault="00A6106A" w:rsidP="00C21866">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195CB8BC" w14:textId="5467452E" w:rsidR="00A6106A" w:rsidRPr="002F3D13" w:rsidRDefault="00A6106A" w:rsidP="00532A0F">
            <w:pPr>
              <w:rPr>
                <w:rFonts w:asciiTheme="minorHAnsi" w:hAnsiTheme="minorHAnsi"/>
                <w:sz w:val="18"/>
                <w:szCs w:val="18"/>
              </w:rPr>
            </w:pPr>
            <w:r>
              <w:rPr>
                <w:rFonts w:asciiTheme="minorHAnsi" w:hAnsiTheme="minorHAnsi"/>
                <w:sz w:val="18"/>
                <w:szCs w:val="18"/>
              </w:rPr>
              <w:t>150.0(k)2J</w:t>
            </w:r>
            <w:r w:rsidRPr="002F3D13">
              <w:rPr>
                <w:rFonts w:asciiTheme="minorHAnsi" w:hAnsiTheme="minorHAnsi"/>
                <w:sz w:val="18"/>
                <w:szCs w:val="18"/>
              </w:rPr>
              <w:t>:</w:t>
            </w:r>
            <w:r>
              <w:rPr>
                <w:rFonts w:asciiTheme="minorHAnsi" w:hAnsiTheme="minorHAnsi"/>
                <w:sz w:val="18"/>
                <w:szCs w:val="18"/>
              </w:rPr>
              <w:t xml:space="preserve"> In </w:t>
            </w:r>
            <w:r w:rsidRPr="00A57ED8">
              <w:rPr>
                <w:rFonts w:asciiTheme="minorHAnsi" w:hAnsiTheme="minorHAnsi"/>
                <w:b/>
                <w:sz w:val="18"/>
                <w:szCs w:val="18"/>
              </w:rPr>
              <w:t>bathrooms, garages, laundry rooms, and utility rooms</w:t>
            </w:r>
            <w:r>
              <w:rPr>
                <w:rFonts w:asciiTheme="minorHAnsi" w:hAnsiTheme="minorHAnsi"/>
                <w:sz w:val="18"/>
                <w:szCs w:val="18"/>
              </w:rPr>
              <w:t xml:space="preserve">, at least one luminaire in each of these spaces </w:t>
            </w:r>
            <w:del w:id="90" w:author="Smith, Alexis@Energy" w:date="2018-06-07T14:58:00Z">
              <w:r w:rsidDel="00532A0F">
                <w:rPr>
                  <w:rFonts w:asciiTheme="minorHAnsi" w:hAnsiTheme="minorHAnsi"/>
                  <w:sz w:val="18"/>
                  <w:szCs w:val="18"/>
                </w:rPr>
                <w:delText xml:space="preserve">are </w:delText>
              </w:r>
            </w:del>
            <w:ins w:id="91" w:author="Smith, Alexis@Energy" w:date="2018-06-07T14:58:00Z">
              <w:r w:rsidR="00532A0F">
                <w:rPr>
                  <w:rFonts w:asciiTheme="minorHAnsi" w:hAnsiTheme="minorHAnsi"/>
                  <w:sz w:val="18"/>
                  <w:szCs w:val="18"/>
                </w:rPr>
                <w:t xml:space="preserve">is </w:t>
              </w:r>
            </w:ins>
            <w:r>
              <w:rPr>
                <w:rFonts w:asciiTheme="minorHAnsi" w:hAnsiTheme="minorHAnsi"/>
                <w:sz w:val="18"/>
                <w:szCs w:val="18"/>
              </w:rPr>
              <w:t>controlled by a</w:t>
            </w:r>
            <w:ins w:id="92" w:author="Smith, Alexis@Energy" w:date="2018-06-07T14:58:00Z">
              <w:r w:rsidR="005C1527">
                <w:rPr>
                  <w:rFonts w:asciiTheme="minorHAnsi" w:hAnsiTheme="minorHAnsi"/>
                  <w:sz w:val="18"/>
                  <w:szCs w:val="18"/>
                </w:rPr>
                <w:t>n occupant or</w:t>
              </w:r>
            </w:ins>
            <w:r>
              <w:rPr>
                <w:rFonts w:asciiTheme="minorHAnsi" w:hAnsiTheme="minorHAnsi"/>
                <w:sz w:val="18"/>
                <w:szCs w:val="18"/>
              </w:rPr>
              <w:t xml:space="preserve"> vacancy sensor</w:t>
            </w:r>
            <w:ins w:id="93" w:author="Smith, Alexis@Energy" w:date="2018-06-07T14:59:00Z">
              <w:r w:rsidR="005C1527">
                <w:rPr>
                  <w:rFonts w:asciiTheme="minorHAnsi" w:hAnsiTheme="minorHAnsi"/>
                  <w:sz w:val="18"/>
                  <w:szCs w:val="18"/>
                </w:rPr>
                <w:t xml:space="preserve"> providing automatic-off functionality</w:t>
              </w:r>
            </w:ins>
            <w:r>
              <w:rPr>
                <w:rFonts w:asciiTheme="minorHAnsi" w:hAnsiTheme="minorHAnsi"/>
                <w:sz w:val="18"/>
                <w:szCs w:val="18"/>
              </w:rPr>
              <w:t>.</w:t>
            </w:r>
          </w:p>
        </w:tc>
      </w:tr>
      <w:tr w:rsidR="00A6106A" w:rsidRPr="002F3D13" w:rsidDel="004C7A87" w14:paraId="553FFB5B" w14:textId="2587460B" w:rsidTr="00A57ED8">
        <w:trPr>
          <w:del w:id="94" w:author="Smith, Alexis@Energy" w:date="2018-06-07T15:09:00Z"/>
        </w:trPr>
        <w:tc>
          <w:tcPr>
            <w:tcW w:w="468" w:type="dxa"/>
            <w:vAlign w:val="center"/>
          </w:tcPr>
          <w:p w14:paraId="280F5B67" w14:textId="31338D98" w:rsidR="00A6106A" w:rsidRPr="002F3D13" w:rsidDel="004C7A87" w:rsidRDefault="002D5D55" w:rsidP="00C21866">
            <w:pPr>
              <w:jc w:val="center"/>
              <w:rPr>
                <w:del w:id="95" w:author="Smith, Alexis@Energy" w:date="2018-06-07T15:09:00Z"/>
                <w:rFonts w:asciiTheme="minorHAnsi" w:hAnsiTheme="minorHAnsi"/>
                <w:sz w:val="18"/>
                <w:szCs w:val="18"/>
              </w:rPr>
            </w:pPr>
            <w:del w:id="96" w:author="Smith, Alexis@Energy" w:date="2018-06-07T15:09:00Z">
              <w:r w:rsidDel="004C7A87">
                <w:rPr>
                  <w:rFonts w:asciiTheme="minorHAnsi" w:hAnsiTheme="minorHAnsi"/>
                  <w:sz w:val="18"/>
                  <w:szCs w:val="18"/>
                </w:rPr>
                <w:delText>02</w:delText>
              </w:r>
            </w:del>
          </w:p>
        </w:tc>
        <w:tc>
          <w:tcPr>
            <w:tcW w:w="10361" w:type="dxa"/>
          </w:tcPr>
          <w:p w14:paraId="70325050" w14:textId="32273775" w:rsidR="00A6106A" w:rsidRPr="002F3D13" w:rsidDel="004C7A87" w:rsidRDefault="00A6106A" w:rsidP="00265EB1">
            <w:pPr>
              <w:rPr>
                <w:del w:id="97" w:author="Smith, Alexis@Energy" w:date="2018-06-07T15:09:00Z"/>
                <w:rFonts w:asciiTheme="minorHAnsi" w:hAnsiTheme="minorHAnsi"/>
                <w:sz w:val="18"/>
                <w:szCs w:val="18"/>
              </w:rPr>
            </w:pPr>
            <w:del w:id="98" w:author="Smith, Alexis@Energy" w:date="2018-06-07T15:09:00Z">
              <w:r w:rsidRPr="002F3D13" w:rsidDel="004C7A87">
                <w:rPr>
                  <w:rFonts w:asciiTheme="minorHAnsi" w:hAnsiTheme="minorHAnsi"/>
                  <w:sz w:val="18"/>
                  <w:szCs w:val="18"/>
                </w:rPr>
                <w:delText xml:space="preserve">150.0(k)2A: </w:delText>
              </w:r>
              <w:r w:rsidDel="004C7A87">
                <w:rPr>
                  <w:rFonts w:asciiTheme="minorHAnsi" w:hAnsiTheme="minorHAnsi"/>
                  <w:sz w:val="18"/>
                  <w:szCs w:val="18"/>
                </w:rPr>
                <w:delText>Forward phase cut dimmers used shall comply with NEMA SSL 7A</w:delText>
              </w:r>
              <w:r w:rsidRPr="002F3D13" w:rsidDel="004C7A87">
                <w:rPr>
                  <w:rFonts w:asciiTheme="minorHAnsi" w:hAnsiTheme="minorHAnsi"/>
                  <w:sz w:val="18"/>
                  <w:szCs w:val="18"/>
                </w:rPr>
                <w:delText>.</w:delText>
              </w:r>
            </w:del>
          </w:p>
        </w:tc>
      </w:tr>
      <w:tr w:rsidR="00A6106A" w:rsidRPr="002F3D13" w14:paraId="1597BD78" w14:textId="77777777" w:rsidTr="00A57ED8">
        <w:tc>
          <w:tcPr>
            <w:tcW w:w="468" w:type="dxa"/>
            <w:vAlign w:val="center"/>
          </w:tcPr>
          <w:p w14:paraId="129ABA49" w14:textId="07496F2E" w:rsidR="00A6106A" w:rsidRPr="002F3D13" w:rsidRDefault="002D5D55" w:rsidP="00C21866">
            <w:pPr>
              <w:jc w:val="center"/>
              <w:rPr>
                <w:rFonts w:asciiTheme="minorHAnsi" w:hAnsiTheme="minorHAnsi"/>
                <w:sz w:val="18"/>
                <w:szCs w:val="18"/>
              </w:rPr>
            </w:pPr>
            <w:r>
              <w:rPr>
                <w:rFonts w:asciiTheme="minorHAnsi" w:hAnsiTheme="minorHAnsi"/>
                <w:sz w:val="18"/>
                <w:szCs w:val="18"/>
              </w:rPr>
              <w:t>0</w:t>
            </w:r>
            <w:ins w:id="99" w:author="Smith, Alexis@Energy" w:date="2018-06-07T15:09:00Z">
              <w:r w:rsidR="004C7A87">
                <w:rPr>
                  <w:rFonts w:asciiTheme="minorHAnsi" w:hAnsiTheme="minorHAnsi"/>
                  <w:sz w:val="18"/>
                  <w:szCs w:val="18"/>
                </w:rPr>
                <w:t>2</w:t>
              </w:r>
            </w:ins>
            <w:del w:id="100" w:author="Smith, Alexis@Energy" w:date="2018-06-07T15:09:00Z">
              <w:r w:rsidDel="004C7A87">
                <w:rPr>
                  <w:rFonts w:asciiTheme="minorHAnsi" w:hAnsiTheme="minorHAnsi"/>
                  <w:sz w:val="18"/>
                  <w:szCs w:val="18"/>
                </w:rPr>
                <w:delText>3</w:delText>
              </w:r>
            </w:del>
          </w:p>
        </w:tc>
        <w:tc>
          <w:tcPr>
            <w:tcW w:w="10361" w:type="dxa"/>
          </w:tcPr>
          <w:p w14:paraId="54E94F65" w14:textId="5E133706" w:rsidR="00A6106A" w:rsidRPr="002F3D13" w:rsidRDefault="00A6106A" w:rsidP="00DC6720">
            <w:pPr>
              <w:rPr>
                <w:rFonts w:asciiTheme="minorHAnsi" w:hAnsiTheme="minorHAnsi"/>
                <w:sz w:val="18"/>
                <w:szCs w:val="18"/>
              </w:rPr>
            </w:pPr>
            <w:r w:rsidRPr="002F3D13">
              <w:rPr>
                <w:rFonts w:asciiTheme="minorHAnsi" w:hAnsiTheme="minorHAnsi"/>
                <w:sz w:val="18"/>
                <w:szCs w:val="18"/>
              </w:rPr>
              <w:t xml:space="preserve">150.0(k)2B: </w:t>
            </w:r>
            <w:r w:rsidRPr="00A57ED8">
              <w:rPr>
                <w:rFonts w:asciiTheme="minorHAnsi" w:hAnsiTheme="minorHAnsi"/>
                <w:b/>
                <w:sz w:val="18"/>
                <w:szCs w:val="18"/>
              </w:rPr>
              <w:t>Exhaust fans</w:t>
            </w:r>
            <w:r w:rsidRPr="002F3D13">
              <w:rPr>
                <w:rFonts w:asciiTheme="minorHAnsi" w:hAnsiTheme="minorHAnsi"/>
                <w:sz w:val="18"/>
                <w:szCs w:val="18"/>
              </w:rPr>
              <w:t xml:space="preserve"> are </w:t>
            </w:r>
            <w:del w:id="101" w:author="Smith, Alexis@Energy" w:date="2018-06-07T15:15:00Z">
              <w:r w:rsidRPr="002F3D13" w:rsidDel="00DC6720">
                <w:rPr>
                  <w:rFonts w:asciiTheme="minorHAnsi" w:hAnsiTheme="minorHAnsi"/>
                  <w:sz w:val="18"/>
                  <w:szCs w:val="18"/>
                </w:rPr>
                <w:delText xml:space="preserve">switched </w:delText>
              </w:r>
            </w:del>
            <w:ins w:id="102" w:author="Smith, Alexis@Energy" w:date="2018-06-07T15:15:00Z">
              <w:r w:rsidR="00DC6720">
                <w:rPr>
                  <w:rFonts w:asciiTheme="minorHAnsi" w:hAnsiTheme="minorHAnsi"/>
                  <w:sz w:val="18"/>
                  <w:szCs w:val="18"/>
                </w:rPr>
                <w:t>controlled</w:t>
              </w:r>
              <w:r w:rsidR="00DC6720" w:rsidRPr="002F3D13">
                <w:rPr>
                  <w:rFonts w:asciiTheme="minorHAnsi" w:hAnsiTheme="minorHAnsi"/>
                  <w:sz w:val="18"/>
                  <w:szCs w:val="18"/>
                </w:rPr>
                <w:t xml:space="preserve"> </w:t>
              </w:r>
            </w:ins>
            <w:r w:rsidRPr="002F3D13">
              <w:rPr>
                <w:rFonts w:asciiTheme="minorHAnsi" w:hAnsiTheme="minorHAnsi"/>
                <w:sz w:val="18"/>
                <w:szCs w:val="18"/>
              </w:rPr>
              <w:t xml:space="preserve">separately from lighting systems, or </w:t>
            </w:r>
            <w:ins w:id="103" w:author="Smith, Alexis@Energy" w:date="2018-06-07T15:15:00Z">
              <w:r w:rsidR="00DC6720">
                <w:rPr>
                  <w:rFonts w:asciiTheme="minorHAnsi" w:hAnsiTheme="minorHAnsi"/>
                  <w:sz w:val="18"/>
                  <w:szCs w:val="18"/>
                </w:rPr>
                <w:t xml:space="preserve">the lighting </w:t>
              </w:r>
            </w:ins>
            <w:r w:rsidRPr="002F3D13">
              <w:rPr>
                <w:rFonts w:asciiTheme="minorHAnsi" w:hAnsiTheme="minorHAnsi"/>
                <w:sz w:val="18"/>
                <w:szCs w:val="18"/>
              </w:rPr>
              <w:t xml:space="preserve">can be </w:t>
            </w:r>
            <w:del w:id="104" w:author="Smith, Alexis@Energy" w:date="2018-06-07T15:15:00Z">
              <w:r w:rsidRPr="002F3D13" w:rsidDel="00DC6720">
                <w:rPr>
                  <w:rFonts w:asciiTheme="minorHAnsi" w:hAnsiTheme="minorHAnsi"/>
                  <w:sz w:val="18"/>
                  <w:szCs w:val="18"/>
                </w:rPr>
                <w:delText xml:space="preserve">switched </w:delText>
              </w:r>
            </w:del>
            <w:ins w:id="105" w:author="Smith, Alexis@Energy" w:date="2018-06-07T15:15:00Z">
              <w:r w:rsidR="00DC6720">
                <w:rPr>
                  <w:rFonts w:asciiTheme="minorHAnsi" w:hAnsiTheme="minorHAnsi"/>
                  <w:sz w:val="18"/>
                  <w:szCs w:val="18"/>
                </w:rPr>
                <w:t>turned</w:t>
              </w:r>
              <w:r w:rsidR="00DC6720" w:rsidRPr="002F3D13">
                <w:rPr>
                  <w:rFonts w:asciiTheme="minorHAnsi" w:hAnsiTheme="minorHAnsi"/>
                  <w:sz w:val="18"/>
                  <w:szCs w:val="18"/>
                </w:rPr>
                <w:t xml:space="preserve"> </w:t>
              </w:r>
            </w:ins>
            <w:r w:rsidRPr="002F3D13">
              <w:rPr>
                <w:rFonts w:asciiTheme="minorHAnsi" w:hAnsiTheme="minorHAnsi"/>
                <w:sz w:val="18"/>
                <w:szCs w:val="18"/>
              </w:rPr>
              <w:t>OFF</w:t>
            </w:r>
            <w:ins w:id="106" w:author="Smith, Alexis@Energy" w:date="2018-06-07T15:18:00Z">
              <w:r w:rsidR="006545BF">
                <w:rPr>
                  <w:rFonts w:asciiTheme="minorHAnsi" w:hAnsiTheme="minorHAnsi"/>
                  <w:sz w:val="18"/>
                  <w:szCs w:val="18"/>
                </w:rPr>
                <w:t xml:space="preserve"> on the same control as the fan</w:t>
              </w:r>
            </w:ins>
            <w:del w:id="107" w:author="Smith, Alexis@Energy" w:date="2018-06-07T15:15:00Z">
              <w:r w:rsidRPr="002F3D13" w:rsidDel="00DC6720">
                <w:rPr>
                  <w:rFonts w:asciiTheme="minorHAnsi" w:hAnsiTheme="minorHAnsi"/>
                  <w:sz w:val="18"/>
                  <w:szCs w:val="18"/>
                </w:rPr>
                <w:delText xml:space="preserve"> in accordance with EXCEPTION</w:delText>
              </w:r>
            </w:del>
            <w:r>
              <w:rPr>
                <w:rFonts w:asciiTheme="minorHAnsi" w:hAnsiTheme="minorHAnsi"/>
                <w:sz w:val="18"/>
                <w:szCs w:val="18"/>
              </w:rPr>
              <w:t>.</w:t>
            </w:r>
          </w:p>
        </w:tc>
      </w:tr>
      <w:tr w:rsidR="00A6106A" w:rsidRPr="002F3D13" w14:paraId="35D02F0C" w14:textId="77777777" w:rsidTr="00A57ED8">
        <w:tc>
          <w:tcPr>
            <w:tcW w:w="468" w:type="dxa"/>
            <w:vAlign w:val="center"/>
          </w:tcPr>
          <w:p w14:paraId="794C6E05" w14:textId="6464C33B" w:rsidR="00A6106A" w:rsidRPr="002F3D13" w:rsidRDefault="002D5D55" w:rsidP="00C21866">
            <w:pPr>
              <w:jc w:val="center"/>
              <w:rPr>
                <w:rFonts w:asciiTheme="minorHAnsi" w:hAnsiTheme="minorHAnsi"/>
                <w:sz w:val="18"/>
                <w:szCs w:val="18"/>
              </w:rPr>
            </w:pPr>
            <w:r>
              <w:rPr>
                <w:rFonts w:asciiTheme="minorHAnsi" w:hAnsiTheme="minorHAnsi"/>
                <w:sz w:val="18"/>
                <w:szCs w:val="18"/>
              </w:rPr>
              <w:t>0</w:t>
            </w:r>
            <w:ins w:id="108" w:author="Smith, Alexis@Energy" w:date="2018-06-07T15:10:00Z">
              <w:r w:rsidR="004C7A87">
                <w:rPr>
                  <w:rFonts w:asciiTheme="minorHAnsi" w:hAnsiTheme="minorHAnsi"/>
                  <w:sz w:val="18"/>
                  <w:szCs w:val="18"/>
                </w:rPr>
                <w:t>3</w:t>
              </w:r>
            </w:ins>
            <w:del w:id="109" w:author="Smith, Alexis@Energy" w:date="2018-06-07T15:10:00Z">
              <w:r w:rsidDel="004C7A87">
                <w:rPr>
                  <w:rFonts w:asciiTheme="minorHAnsi" w:hAnsiTheme="minorHAnsi"/>
                  <w:sz w:val="18"/>
                  <w:szCs w:val="18"/>
                </w:rPr>
                <w:delText>4</w:delText>
              </w:r>
            </w:del>
          </w:p>
        </w:tc>
        <w:tc>
          <w:tcPr>
            <w:tcW w:w="10361" w:type="dxa"/>
          </w:tcPr>
          <w:p w14:paraId="0425B653" w14:textId="6360326A" w:rsidR="00A6106A" w:rsidRPr="002F3D13" w:rsidRDefault="00A6106A" w:rsidP="009F3394">
            <w:pPr>
              <w:rPr>
                <w:rFonts w:asciiTheme="minorHAnsi" w:hAnsiTheme="minorHAnsi"/>
                <w:sz w:val="18"/>
                <w:szCs w:val="18"/>
              </w:rPr>
            </w:pPr>
            <w:r w:rsidRPr="002F3D13">
              <w:rPr>
                <w:rFonts w:asciiTheme="minorHAnsi" w:hAnsiTheme="minorHAnsi"/>
                <w:sz w:val="18"/>
                <w:szCs w:val="18"/>
              </w:rPr>
              <w:t xml:space="preserve">150.0(k)2C: </w:t>
            </w:r>
            <w:del w:id="110" w:author="Smith, Alexis@Energy" w:date="2018-06-07T15:21:00Z">
              <w:r w:rsidRPr="002F3D13" w:rsidDel="009F3394">
                <w:rPr>
                  <w:rFonts w:asciiTheme="minorHAnsi" w:hAnsiTheme="minorHAnsi"/>
                  <w:sz w:val="18"/>
                  <w:szCs w:val="18"/>
                </w:rPr>
                <w:delText>Luminaires are switched with</w:delText>
              </w:r>
            </w:del>
            <w:ins w:id="111" w:author="Smith, Alexis@Energy" w:date="2018-06-07T15:21:00Z">
              <w:r w:rsidR="009F3394">
                <w:rPr>
                  <w:rFonts w:asciiTheme="minorHAnsi" w:hAnsiTheme="minorHAnsi"/>
                  <w:sz w:val="18"/>
                  <w:szCs w:val="18"/>
                </w:rPr>
                <w:t>Lighting has</w:t>
              </w:r>
            </w:ins>
            <w:r w:rsidRPr="002F3D13">
              <w:rPr>
                <w:rFonts w:asciiTheme="minorHAnsi" w:hAnsiTheme="minorHAnsi"/>
                <w:sz w:val="18"/>
                <w:szCs w:val="18"/>
              </w:rPr>
              <w:t xml:space="preserve"> readily accessible </w:t>
            </w:r>
            <w:ins w:id="112" w:author="Smith, Alexis@Energy" w:date="2018-06-07T15:21:00Z">
              <w:r w:rsidR="009F3394">
                <w:rPr>
                  <w:rFonts w:asciiTheme="minorHAnsi" w:hAnsiTheme="minorHAnsi"/>
                  <w:sz w:val="18"/>
                  <w:szCs w:val="18"/>
                </w:rPr>
                <w:t xml:space="preserve">wall-mounted </w:t>
              </w:r>
            </w:ins>
            <w:r w:rsidRPr="002F3D13">
              <w:rPr>
                <w:rFonts w:asciiTheme="minorHAnsi" w:hAnsiTheme="minorHAnsi"/>
                <w:sz w:val="18"/>
                <w:szCs w:val="18"/>
              </w:rPr>
              <w:t xml:space="preserve">controls that </w:t>
            </w:r>
            <w:del w:id="113" w:author="Smith, Alexis@Energy" w:date="2018-06-07T15:21:00Z">
              <w:r w:rsidRPr="002F3D13" w:rsidDel="009F3394">
                <w:rPr>
                  <w:rFonts w:asciiTheme="minorHAnsi" w:hAnsiTheme="minorHAnsi"/>
                  <w:sz w:val="18"/>
                  <w:szCs w:val="18"/>
                </w:rPr>
                <w:delText xml:space="preserve">permit </w:delText>
              </w:r>
            </w:del>
            <w:ins w:id="114" w:author="Smith, Alexis@Energy" w:date="2018-06-07T15:21:00Z">
              <w:r w:rsidR="009F3394">
                <w:rPr>
                  <w:rFonts w:asciiTheme="minorHAnsi" w:hAnsiTheme="minorHAnsi"/>
                  <w:sz w:val="18"/>
                  <w:szCs w:val="18"/>
                </w:rPr>
                <w:t>allow</w:t>
              </w:r>
              <w:r w:rsidR="009F3394" w:rsidRPr="002F3D13">
                <w:rPr>
                  <w:rFonts w:asciiTheme="minorHAnsi" w:hAnsiTheme="minorHAnsi"/>
                  <w:sz w:val="18"/>
                  <w:szCs w:val="18"/>
                </w:rPr>
                <w:t xml:space="preserve"> </w:t>
              </w:r>
              <w:r w:rsidR="009F3394">
                <w:rPr>
                  <w:rFonts w:asciiTheme="minorHAnsi" w:hAnsiTheme="minorHAnsi"/>
                  <w:sz w:val="18"/>
                  <w:szCs w:val="18"/>
                </w:rPr>
                <w:t xml:space="preserve">the lighting </w:t>
              </w:r>
            </w:ins>
            <w:del w:id="115" w:author="Smith, Alexis@Energy" w:date="2018-06-07T15:21:00Z">
              <w:r w:rsidRPr="002F3D13" w:rsidDel="009F3394">
                <w:rPr>
                  <w:rFonts w:asciiTheme="minorHAnsi" w:hAnsiTheme="minorHAnsi"/>
                  <w:sz w:val="18"/>
                  <w:szCs w:val="18"/>
                </w:rPr>
                <w:delText xml:space="preserve">luminaires </w:delText>
              </w:r>
            </w:del>
            <w:r w:rsidRPr="002F3D13">
              <w:rPr>
                <w:rFonts w:asciiTheme="minorHAnsi" w:hAnsiTheme="minorHAnsi"/>
                <w:sz w:val="18"/>
                <w:szCs w:val="18"/>
              </w:rPr>
              <w:t xml:space="preserve">to be manually </w:t>
            </w:r>
            <w:del w:id="116" w:author="Smith, Alexis@Energy" w:date="2018-06-07T15:21:00Z">
              <w:r w:rsidRPr="002F3D13" w:rsidDel="009F3394">
                <w:rPr>
                  <w:rFonts w:asciiTheme="minorHAnsi" w:hAnsiTheme="minorHAnsi"/>
                  <w:sz w:val="18"/>
                  <w:szCs w:val="18"/>
                </w:rPr>
                <w:delText xml:space="preserve">switched </w:delText>
              </w:r>
            </w:del>
            <w:ins w:id="117" w:author="Smith, Alexis@Energy" w:date="2018-06-07T15:21:00Z">
              <w:r w:rsidR="009F3394">
                <w:rPr>
                  <w:rFonts w:asciiTheme="minorHAnsi" w:hAnsiTheme="minorHAnsi"/>
                  <w:sz w:val="18"/>
                  <w:szCs w:val="18"/>
                </w:rPr>
                <w:t>turned</w:t>
              </w:r>
              <w:r w:rsidR="009F3394" w:rsidRPr="002F3D13">
                <w:rPr>
                  <w:rFonts w:asciiTheme="minorHAnsi" w:hAnsiTheme="minorHAnsi"/>
                  <w:sz w:val="18"/>
                  <w:szCs w:val="18"/>
                </w:rPr>
                <w:t xml:space="preserve"> </w:t>
              </w:r>
            </w:ins>
            <w:r w:rsidRPr="002F3D13">
              <w:rPr>
                <w:rFonts w:asciiTheme="minorHAnsi" w:hAnsiTheme="minorHAnsi"/>
                <w:sz w:val="18"/>
                <w:szCs w:val="18"/>
              </w:rPr>
              <w:t>ON and OFF</w:t>
            </w:r>
            <w:r>
              <w:rPr>
                <w:rFonts w:asciiTheme="minorHAnsi" w:hAnsiTheme="minorHAnsi"/>
                <w:sz w:val="18"/>
                <w:szCs w:val="18"/>
              </w:rPr>
              <w:t>.</w:t>
            </w:r>
          </w:p>
        </w:tc>
      </w:tr>
      <w:tr w:rsidR="00A6106A" w:rsidRPr="002F3D13" w14:paraId="08499976" w14:textId="77777777" w:rsidTr="00A57ED8">
        <w:trPr>
          <w:trHeight w:val="56"/>
        </w:trPr>
        <w:tc>
          <w:tcPr>
            <w:tcW w:w="468" w:type="dxa"/>
            <w:vAlign w:val="center"/>
          </w:tcPr>
          <w:p w14:paraId="0EA9AF3C" w14:textId="35A958C7" w:rsidR="00A6106A" w:rsidRPr="002F3D13" w:rsidRDefault="002D5D55" w:rsidP="00C21866">
            <w:pPr>
              <w:jc w:val="center"/>
              <w:rPr>
                <w:rFonts w:asciiTheme="minorHAnsi" w:hAnsiTheme="minorHAnsi"/>
                <w:sz w:val="18"/>
                <w:szCs w:val="18"/>
              </w:rPr>
            </w:pPr>
            <w:r>
              <w:rPr>
                <w:rFonts w:asciiTheme="minorHAnsi" w:hAnsiTheme="minorHAnsi"/>
                <w:sz w:val="18"/>
                <w:szCs w:val="18"/>
              </w:rPr>
              <w:t>0</w:t>
            </w:r>
            <w:ins w:id="118" w:author="Smith, Alexis@Energy" w:date="2018-06-07T15:10:00Z">
              <w:r w:rsidR="004C7A87">
                <w:rPr>
                  <w:rFonts w:asciiTheme="minorHAnsi" w:hAnsiTheme="minorHAnsi"/>
                  <w:sz w:val="18"/>
                  <w:szCs w:val="18"/>
                </w:rPr>
                <w:t>4</w:t>
              </w:r>
            </w:ins>
            <w:del w:id="119" w:author="Smith, Alexis@Energy" w:date="2018-06-07T15:10:00Z">
              <w:r w:rsidDel="004C7A87">
                <w:rPr>
                  <w:rFonts w:asciiTheme="minorHAnsi" w:hAnsiTheme="minorHAnsi"/>
                  <w:sz w:val="18"/>
                  <w:szCs w:val="18"/>
                </w:rPr>
                <w:delText>5</w:delText>
              </w:r>
            </w:del>
          </w:p>
        </w:tc>
        <w:tc>
          <w:tcPr>
            <w:tcW w:w="10361" w:type="dxa"/>
          </w:tcPr>
          <w:p w14:paraId="1EB45C67" w14:textId="77777777" w:rsidR="00A6106A" w:rsidRPr="002F3D13" w:rsidRDefault="00A6106A" w:rsidP="00265EB1">
            <w:pPr>
              <w:rPr>
                <w:rFonts w:asciiTheme="minorHAnsi" w:hAnsiTheme="minorHAnsi"/>
                <w:sz w:val="18"/>
                <w:szCs w:val="18"/>
              </w:rPr>
            </w:pPr>
            <w:r w:rsidRPr="002F3D13">
              <w:rPr>
                <w:rFonts w:asciiTheme="minorHAnsi" w:hAnsiTheme="minorHAnsi"/>
                <w:sz w:val="18"/>
                <w:szCs w:val="18"/>
              </w:rPr>
              <w:t>150.0(k)2D: Lighting controls and equipment are installed in accordance with manufacturer’s instructions</w:t>
            </w:r>
          </w:p>
        </w:tc>
      </w:tr>
      <w:tr w:rsidR="00A6106A" w:rsidRPr="002F3D13" w14:paraId="4B071AAA" w14:textId="77777777" w:rsidTr="00A57ED8">
        <w:tc>
          <w:tcPr>
            <w:tcW w:w="468" w:type="dxa"/>
            <w:vAlign w:val="center"/>
          </w:tcPr>
          <w:p w14:paraId="0A9106A2" w14:textId="525794E5" w:rsidR="00A6106A" w:rsidRPr="002F3D13" w:rsidRDefault="002D5D55" w:rsidP="00C21866">
            <w:pPr>
              <w:jc w:val="center"/>
              <w:rPr>
                <w:rFonts w:asciiTheme="minorHAnsi" w:hAnsiTheme="minorHAnsi"/>
                <w:sz w:val="18"/>
                <w:szCs w:val="18"/>
              </w:rPr>
            </w:pPr>
            <w:r>
              <w:rPr>
                <w:rFonts w:asciiTheme="minorHAnsi" w:hAnsiTheme="minorHAnsi"/>
                <w:sz w:val="18"/>
                <w:szCs w:val="18"/>
              </w:rPr>
              <w:t>0</w:t>
            </w:r>
            <w:ins w:id="120" w:author="Smith, Alexis@Energy" w:date="2018-06-07T15:10:00Z">
              <w:r w:rsidR="004C7A87">
                <w:rPr>
                  <w:rFonts w:asciiTheme="minorHAnsi" w:hAnsiTheme="minorHAnsi"/>
                  <w:sz w:val="18"/>
                  <w:szCs w:val="18"/>
                </w:rPr>
                <w:t>5</w:t>
              </w:r>
            </w:ins>
            <w:del w:id="121" w:author="Smith, Alexis@Energy" w:date="2018-06-07T15:10:00Z">
              <w:r w:rsidDel="004C7A87">
                <w:rPr>
                  <w:rFonts w:asciiTheme="minorHAnsi" w:hAnsiTheme="minorHAnsi"/>
                  <w:sz w:val="18"/>
                  <w:szCs w:val="18"/>
                </w:rPr>
                <w:delText>6</w:delText>
              </w:r>
            </w:del>
          </w:p>
        </w:tc>
        <w:tc>
          <w:tcPr>
            <w:tcW w:w="10361" w:type="dxa"/>
          </w:tcPr>
          <w:p w14:paraId="78B82241" w14:textId="4CC44308" w:rsidR="00A6106A" w:rsidRPr="002F3D13" w:rsidRDefault="00A6106A" w:rsidP="009F3394">
            <w:pPr>
              <w:rPr>
                <w:rFonts w:asciiTheme="minorHAnsi" w:hAnsiTheme="minorHAnsi"/>
                <w:sz w:val="18"/>
                <w:szCs w:val="18"/>
              </w:rPr>
            </w:pPr>
            <w:r w:rsidRPr="002F3D13">
              <w:rPr>
                <w:rFonts w:asciiTheme="minorHAnsi" w:hAnsiTheme="minorHAnsi"/>
                <w:sz w:val="18"/>
                <w:szCs w:val="18"/>
              </w:rPr>
              <w:t xml:space="preserve">150.0(k)2E: No controls </w:t>
            </w:r>
            <w:del w:id="122" w:author="Smith, Alexis@Energy" w:date="2018-06-07T15:22:00Z">
              <w:r w:rsidRPr="002F3D13" w:rsidDel="009F3394">
                <w:rPr>
                  <w:rFonts w:asciiTheme="minorHAnsi" w:hAnsiTheme="minorHAnsi"/>
                  <w:sz w:val="18"/>
                  <w:szCs w:val="18"/>
                </w:rPr>
                <w:delText xml:space="preserve">are installed that </w:delText>
              </w:r>
            </w:del>
            <w:r w:rsidRPr="002F3D13">
              <w:rPr>
                <w:rFonts w:asciiTheme="minorHAnsi" w:hAnsiTheme="minorHAnsi"/>
                <w:sz w:val="18"/>
                <w:szCs w:val="18"/>
              </w:rPr>
              <w:t>bypass</w:t>
            </w:r>
            <w:ins w:id="123" w:author="Smith, Alexis@Energy" w:date="2018-06-07T15:22:00Z">
              <w:r w:rsidR="009F3394">
                <w:rPr>
                  <w:rFonts w:asciiTheme="minorHAnsi" w:hAnsiTheme="minorHAnsi"/>
                  <w:sz w:val="18"/>
                  <w:szCs w:val="18"/>
                </w:rPr>
                <w:t>es</w:t>
              </w:r>
            </w:ins>
            <w:r w:rsidRPr="002F3D13">
              <w:rPr>
                <w:rFonts w:asciiTheme="minorHAnsi" w:hAnsiTheme="minorHAnsi"/>
                <w:sz w:val="18"/>
                <w:szCs w:val="18"/>
              </w:rPr>
              <w:t xml:space="preserve"> a dimmer</w:t>
            </w:r>
            <w:ins w:id="124" w:author="Smith, Alexis@Energy" w:date="2018-06-07T15:22:00Z">
              <w:r w:rsidR="009F3394">
                <w:rPr>
                  <w:rFonts w:asciiTheme="minorHAnsi" w:hAnsiTheme="minorHAnsi"/>
                  <w:sz w:val="18"/>
                  <w:szCs w:val="18"/>
                </w:rPr>
                <w:t>, occupancy sensor</w:t>
              </w:r>
            </w:ins>
            <w:r w:rsidRPr="002F3D13">
              <w:rPr>
                <w:rFonts w:asciiTheme="minorHAnsi" w:hAnsiTheme="minorHAnsi"/>
                <w:sz w:val="18"/>
                <w:szCs w:val="18"/>
              </w:rPr>
              <w:t xml:space="preserve"> or vacancy sensor function where that dimmer or </w:t>
            </w:r>
            <w:del w:id="125" w:author="Smith, Alexis@Energy" w:date="2018-06-07T15:22:00Z">
              <w:r w:rsidRPr="002F3D13" w:rsidDel="009F3394">
                <w:rPr>
                  <w:rFonts w:asciiTheme="minorHAnsi" w:hAnsiTheme="minorHAnsi"/>
                  <w:sz w:val="18"/>
                  <w:szCs w:val="18"/>
                </w:rPr>
                <w:delText xml:space="preserve">vacancy </w:delText>
              </w:r>
            </w:del>
            <w:r w:rsidRPr="002F3D13">
              <w:rPr>
                <w:rFonts w:asciiTheme="minorHAnsi" w:hAnsiTheme="minorHAnsi"/>
                <w:sz w:val="18"/>
                <w:szCs w:val="18"/>
              </w:rPr>
              <w:t>sensor has been installed to comply with Section 150.0(k)</w:t>
            </w:r>
          </w:p>
        </w:tc>
      </w:tr>
      <w:tr w:rsidR="00A6106A" w:rsidRPr="002F3D13" w14:paraId="30C94C47" w14:textId="77777777" w:rsidTr="00A57ED8">
        <w:trPr>
          <w:trHeight w:val="56"/>
        </w:trPr>
        <w:tc>
          <w:tcPr>
            <w:tcW w:w="468" w:type="dxa"/>
            <w:vAlign w:val="center"/>
          </w:tcPr>
          <w:p w14:paraId="6A96B9C2" w14:textId="7A020A73" w:rsidR="00A6106A" w:rsidRPr="002F3D13" w:rsidRDefault="002D5D55" w:rsidP="00C21866">
            <w:pPr>
              <w:jc w:val="center"/>
              <w:rPr>
                <w:rFonts w:asciiTheme="minorHAnsi" w:hAnsiTheme="minorHAnsi"/>
                <w:sz w:val="18"/>
                <w:szCs w:val="18"/>
              </w:rPr>
            </w:pPr>
            <w:r>
              <w:rPr>
                <w:rFonts w:asciiTheme="minorHAnsi" w:hAnsiTheme="minorHAnsi"/>
                <w:sz w:val="18"/>
                <w:szCs w:val="18"/>
              </w:rPr>
              <w:t>0</w:t>
            </w:r>
            <w:ins w:id="126" w:author="Smith, Alexis@Energy" w:date="2018-06-07T15:10:00Z">
              <w:r w:rsidR="004C7A87">
                <w:rPr>
                  <w:rFonts w:asciiTheme="minorHAnsi" w:hAnsiTheme="minorHAnsi"/>
                  <w:sz w:val="18"/>
                  <w:szCs w:val="18"/>
                </w:rPr>
                <w:t>6</w:t>
              </w:r>
            </w:ins>
            <w:del w:id="127" w:author="Smith, Alexis@Energy" w:date="2018-06-07T15:10:00Z">
              <w:r w:rsidDel="004C7A87">
                <w:rPr>
                  <w:rFonts w:asciiTheme="minorHAnsi" w:hAnsiTheme="minorHAnsi"/>
                  <w:sz w:val="18"/>
                  <w:szCs w:val="18"/>
                </w:rPr>
                <w:delText>7</w:delText>
              </w:r>
            </w:del>
          </w:p>
        </w:tc>
        <w:tc>
          <w:tcPr>
            <w:tcW w:w="10361" w:type="dxa"/>
          </w:tcPr>
          <w:p w14:paraId="336124B0" w14:textId="1D984113" w:rsidR="00A6106A" w:rsidRPr="002F3D13" w:rsidRDefault="00A6106A" w:rsidP="009F3394">
            <w:pPr>
              <w:rPr>
                <w:rFonts w:asciiTheme="minorHAnsi" w:hAnsiTheme="minorHAnsi"/>
                <w:sz w:val="18"/>
                <w:szCs w:val="18"/>
              </w:rPr>
            </w:pPr>
            <w:r w:rsidRPr="002F3D13">
              <w:rPr>
                <w:rFonts w:asciiTheme="minorHAnsi" w:hAnsiTheme="minorHAnsi"/>
                <w:sz w:val="18"/>
                <w:szCs w:val="18"/>
              </w:rPr>
              <w:t xml:space="preserve">150.0(k)2F: </w:t>
            </w:r>
            <w:r>
              <w:rPr>
                <w:rFonts w:asciiTheme="minorHAnsi" w:hAnsiTheme="minorHAnsi"/>
                <w:sz w:val="18"/>
                <w:szCs w:val="18"/>
              </w:rPr>
              <w:t>Lighting control</w:t>
            </w:r>
            <w:ins w:id="128" w:author="Smith, Alexis@Energy" w:date="2018-06-07T15:22:00Z">
              <w:r w:rsidR="009F3394">
                <w:rPr>
                  <w:rFonts w:asciiTheme="minorHAnsi" w:hAnsiTheme="minorHAnsi"/>
                  <w:sz w:val="18"/>
                  <w:szCs w:val="18"/>
                </w:rPr>
                <w:t>s</w:t>
              </w:r>
            </w:ins>
            <w:r>
              <w:rPr>
                <w:rFonts w:asciiTheme="minorHAnsi" w:hAnsiTheme="minorHAnsi"/>
                <w:sz w:val="18"/>
                <w:szCs w:val="18"/>
              </w:rPr>
              <w:t xml:space="preserve"> </w:t>
            </w:r>
            <w:del w:id="129" w:author="Smith, Alexis@Energy" w:date="2018-06-07T15:22:00Z">
              <w:r w:rsidDel="009F3394">
                <w:rPr>
                  <w:rFonts w:asciiTheme="minorHAnsi" w:hAnsiTheme="minorHAnsi"/>
                  <w:sz w:val="18"/>
                  <w:szCs w:val="18"/>
                </w:rPr>
                <w:delText xml:space="preserve">devices have been </w:delText>
              </w:r>
              <w:r w:rsidRPr="002F3D13" w:rsidDel="009F3394">
                <w:rPr>
                  <w:rFonts w:asciiTheme="minorHAnsi" w:hAnsiTheme="minorHAnsi"/>
                  <w:sz w:val="18"/>
                  <w:szCs w:val="18"/>
                </w:rPr>
                <w:delText>Certified to the Energy Commission as applicable</w:delText>
              </w:r>
              <w:r w:rsidDel="009F3394">
                <w:rPr>
                  <w:rFonts w:asciiTheme="minorHAnsi" w:hAnsiTheme="minorHAnsi"/>
                  <w:sz w:val="18"/>
                  <w:szCs w:val="18"/>
                </w:rPr>
                <w:delText>; l</w:delText>
              </w:r>
              <w:r w:rsidRPr="002F3D13" w:rsidDel="009F3394">
                <w:rPr>
                  <w:rFonts w:asciiTheme="minorHAnsi" w:hAnsiTheme="minorHAnsi"/>
                  <w:sz w:val="18"/>
                  <w:szCs w:val="18"/>
                </w:rPr>
                <w:delText>ighting control</w:delText>
              </w:r>
              <w:r w:rsidDel="009F3394">
                <w:rPr>
                  <w:rFonts w:asciiTheme="minorHAnsi" w:hAnsiTheme="minorHAnsi"/>
                  <w:sz w:val="18"/>
                  <w:szCs w:val="18"/>
                </w:rPr>
                <w:delText xml:space="preserve"> </w:delText>
              </w:r>
              <w:r w:rsidRPr="002F3D13" w:rsidDel="009F3394">
                <w:rPr>
                  <w:rFonts w:asciiTheme="minorHAnsi" w:hAnsiTheme="minorHAnsi"/>
                  <w:sz w:val="18"/>
                  <w:szCs w:val="18"/>
                </w:rPr>
                <w:delText>s</w:delText>
              </w:r>
              <w:r w:rsidDel="009F3394">
                <w:rPr>
                  <w:rFonts w:asciiTheme="minorHAnsi" w:hAnsiTheme="minorHAnsi"/>
                  <w:sz w:val="18"/>
                  <w:szCs w:val="18"/>
                </w:rPr>
                <w:delText>ystems</w:delText>
              </w:r>
              <w:r w:rsidRPr="002F3D13" w:rsidDel="009F3394">
                <w:rPr>
                  <w:rFonts w:asciiTheme="minorHAnsi" w:hAnsiTheme="minorHAnsi"/>
                  <w:sz w:val="18"/>
                  <w:szCs w:val="18"/>
                </w:rPr>
                <w:delText xml:space="preserve"> </w:delText>
              </w:r>
            </w:del>
            <w:r w:rsidRPr="002F3D13">
              <w:rPr>
                <w:rFonts w:asciiTheme="minorHAnsi" w:hAnsiTheme="minorHAnsi"/>
                <w:sz w:val="18"/>
                <w:szCs w:val="18"/>
              </w:rPr>
              <w:t>comply with the applicable requirements in Section 110.9</w:t>
            </w:r>
            <w:r>
              <w:rPr>
                <w:rFonts w:asciiTheme="minorHAnsi" w:hAnsiTheme="minorHAnsi"/>
                <w:sz w:val="18"/>
                <w:szCs w:val="18"/>
              </w:rPr>
              <w:t>.</w:t>
            </w:r>
          </w:p>
        </w:tc>
      </w:tr>
      <w:tr w:rsidR="00A6106A" w:rsidRPr="002F3D13" w14:paraId="3BEDF46F" w14:textId="77777777" w:rsidTr="00A57ED8">
        <w:tc>
          <w:tcPr>
            <w:tcW w:w="468" w:type="dxa"/>
            <w:vAlign w:val="center"/>
          </w:tcPr>
          <w:p w14:paraId="35801F8D" w14:textId="4697BFF2" w:rsidR="00A6106A" w:rsidRPr="002F3D13" w:rsidRDefault="002D5D55" w:rsidP="00C21866">
            <w:pPr>
              <w:jc w:val="center"/>
              <w:rPr>
                <w:rFonts w:asciiTheme="minorHAnsi" w:hAnsiTheme="minorHAnsi"/>
                <w:sz w:val="18"/>
                <w:szCs w:val="18"/>
              </w:rPr>
            </w:pPr>
            <w:r>
              <w:rPr>
                <w:rFonts w:asciiTheme="minorHAnsi" w:hAnsiTheme="minorHAnsi"/>
                <w:sz w:val="18"/>
                <w:szCs w:val="18"/>
              </w:rPr>
              <w:t>0</w:t>
            </w:r>
            <w:ins w:id="130" w:author="Smith, Alexis@Energy" w:date="2018-06-07T15:10:00Z">
              <w:r w:rsidR="004C7A87">
                <w:rPr>
                  <w:rFonts w:asciiTheme="minorHAnsi" w:hAnsiTheme="minorHAnsi"/>
                  <w:sz w:val="18"/>
                  <w:szCs w:val="18"/>
                </w:rPr>
                <w:t>7</w:t>
              </w:r>
            </w:ins>
            <w:del w:id="131" w:author="Smith, Alexis@Energy" w:date="2018-06-07T15:10:00Z">
              <w:r w:rsidDel="004C7A87">
                <w:rPr>
                  <w:rFonts w:asciiTheme="minorHAnsi" w:hAnsiTheme="minorHAnsi"/>
                  <w:sz w:val="18"/>
                  <w:szCs w:val="18"/>
                </w:rPr>
                <w:delText>8</w:delText>
              </w:r>
            </w:del>
          </w:p>
        </w:tc>
        <w:tc>
          <w:tcPr>
            <w:tcW w:w="10361" w:type="dxa"/>
          </w:tcPr>
          <w:p w14:paraId="0F47434F" w14:textId="30D3307D" w:rsidR="00A6106A" w:rsidRPr="002F3D13" w:rsidRDefault="00A6106A" w:rsidP="009635D1">
            <w:pPr>
              <w:rPr>
                <w:rFonts w:asciiTheme="minorHAnsi" w:hAnsiTheme="minorHAnsi"/>
                <w:sz w:val="18"/>
                <w:szCs w:val="18"/>
              </w:rPr>
            </w:pPr>
            <w:r w:rsidRPr="002F3D13">
              <w:rPr>
                <w:rFonts w:asciiTheme="minorHAnsi" w:hAnsiTheme="minorHAnsi"/>
                <w:sz w:val="18"/>
                <w:szCs w:val="18"/>
              </w:rPr>
              <w:t xml:space="preserve">150.0(k)2G: </w:t>
            </w:r>
            <w:r w:rsidRPr="00A57ED8">
              <w:rPr>
                <w:rFonts w:asciiTheme="minorHAnsi" w:hAnsiTheme="minorHAnsi"/>
                <w:b/>
                <w:sz w:val="18"/>
                <w:szCs w:val="18"/>
              </w:rPr>
              <w:t>Energy Management Control Systems</w:t>
            </w:r>
            <w:r w:rsidRPr="002F3D13">
              <w:rPr>
                <w:rFonts w:asciiTheme="minorHAnsi" w:hAnsiTheme="minorHAnsi"/>
                <w:sz w:val="18"/>
                <w:szCs w:val="18"/>
              </w:rPr>
              <w:t xml:space="preserve"> used to comply with </w:t>
            </w:r>
            <w:del w:id="132" w:author="Smith, Alexis@Energy" w:date="2018-06-07T15:12:00Z">
              <w:r w:rsidRPr="002F3D13" w:rsidDel="004C7A87">
                <w:rPr>
                  <w:rFonts w:asciiTheme="minorHAnsi" w:hAnsiTheme="minorHAnsi"/>
                  <w:sz w:val="18"/>
                  <w:szCs w:val="18"/>
                </w:rPr>
                <w:delText xml:space="preserve">dimmer </w:delText>
              </w:r>
            </w:del>
            <w:ins w:id="133" w:author="Smith, Alexis@Energy" w:date="2018-06-07T15:12:00Z">
              <w:r w:rsidR="004C7A87">
                <w:rPr>
                  <w:rFonts w:asciiTheme="minorHAnsi" w:hAnsiTheme="minorHAnsi"/>
                  <w:sz w:val="18"/>
                  <w:szCs w:val="18"/>
                </w:rPr>
                <w:t>control</w:t>
              </w:r>
              <w:r w:rsidR="004C7A87" w:rsidRPr="002F3D13">
                <w:rPr>
                  <w:rFonts w:asciiTheme="minorHAnsi" w:hAnsiTheme="minorHAnsi"/>
                  <w:sz w:val="18"/>
                  <w:szCs w:val="18"/>
                </w:rPr>
                <w:t xml:space="preserve"> </w:t>
              </w:r>
            </w:ins>
            <w:r w:rsidRPr="002F3D13">
              <w:rPr>
                <w:rFonts w:asciiTheme="minorHAnsi" w:hAnsiTheme="minorHAnsi"/>
                <w:sz w:val="18"/>
                <w:szCs w:val="18"/>
              </w:rPr>
              <w:t xml:space="preserve">requirements provide the functionality of </w:t>
            </w:r>
            <w:del w:id="134" w:author="Smith, Alexis@Energy" w:date="2018-06-07T15:12:00Z">
              <w:r w:rsidRPr="002F3D13" w:rsidDel="004C7A87">
                <w:rPr>
                  <w:rFonts w:asciiTheme="minorHAnsi" w:hAnsiTheme="minorHAnsi"/>
                  <w:sz w:val="18"/>
                  <w:szCs w:val="18"/>
                </w:rPr>
                <w:delText>a</w:delText>
              </w:r>
            </w:del>
            <w:ins w:id="135" w:author="Smith, Alexis@Energy" w:date="2018-06-07T15:12:00Z">
              <w:r w:rsidR="004C7A87">
                <w:rPr>
                  <w:rFonts w:asciiTheme="minorHAnsi" w:hAnsiTheme="minorHAnsi"/>
                  <w:sz w:val="18"/>
                  <w:szCs w:val="18"/>
                </w:rPr>
                <w:t>the specified control</w:t>
              </w:r>
            </w:ins>
            <w:r w:rsidRPr="002F3D13">
              <w:rPr>
                <w:rFonts w:asciiTheme="minorHAnsi" w:hAnsiTheme="minorHAnsi"/>
                <w:sz w:val="18"/>
                <w:szCs w:val="18"/>
              </w:rPr>
              <w:t xml:space="preserve"> </w:t>
            </w:r>
            <w:del w:id="136" w:author="Smith, Alexis@Energy" w:date="2018-06-07T15:13:00Z">
              <w:r w:rsidRPr="002F3D13" w:rsidDel="009635D1">
                <w:rPr>
                  <w:rFonts w:asciiTheme="minorHAnsi" w:hAnsiTheme="minorHAnsi"/>
                  <w:sz w:val="18"/>
                  <w:szCs w:val="18"/>
                </w:rPr>
                <w:delText xml:space="preserve">dimmer </w:delText>
              </w:r>
            </w:del>
            <w:r w:rsidRPr="002F3D13">
              <w:rPr>
                <w:rFonts w:asciiTheme="minorHAnsi" w:hAnsiTheme="minorHAnsi"/>
                <w:sz w:val="18"/>
                <w:szCs w:val="18"/>
              </w:rPr>
              <w:t>in accordance with Section 110.9, meet the installation certificate requirements in Section 130.4,</w:t>
            </w:r>
            <w:ins w:id="137" w:author="Smith, Alexis@Energy" w:date="2018-06-07T15:13:00Z">
              <w:r w:rsidR="009635D1">
                <w:rPr>
                  <w:rFonts w:asciiTheme="minorHAnsi" w:hAnsiTheme="minorHAnsi"/>
                  <w:sz w:val="18"/>
                  <w:szCs w:val="18"/>
                </w:rPr>
                <w:t xml:space="preserve"> meets</w:t>
              </w:r>
            </w:ins>
            <w:r w:rsidRPr="002F3D13">
              <w:rPr>
                <w:rFonts w:asciiTheme="minorHAnsi" w:hAnsiTheme="minorHAnsi"/>
                <w:sz w:val="18"/>
                <w:szCs w:val="18"/>
              </w:rPr>
              <w:t xml:space="preserve"> the EMCS requirements in Section 130.5, and compl</w:t>
            </w:r>
            <w:r>
              <w:rPr>
                <w:rFonts w:asciiTheme="minorHAnsi" w:hAnsiTheme="minorHAnsi"/>
                <w:sz w:val="18"/>
                <w:szCs w:val="18"/>
              </w:rPr>
              <w:t>y</w:t>
            </w:r>
            <w:r w:rsidRPr="002F3D13">
              <w:rPr>
                <w:rFonts w:asciiTheme="minorHAnsi" w:hAnsiTheme="minorHAnsi"/>
                <w:sz w:val="18"/>
                <w:szCs w:val="18"/>
              </w:rPr>
              <w:t xml:space="preserve"> with all other applicable requirements in Section 150.0(k)2.</w:t>
            </w:r>
          </w:p>
        </w:tc>
      </w:tr>
      <w:tr w:rsidR="00A6106A" w:rsidRPr="002F3D13" w:rsidDel="004C7A87" w14:paraId="5D714D97" w14:textId="34D5DA9F" w:rsidTr="00A57ED8">
        <w:trPr>
          <w:trHeight w:val="56"/>
          <w:del w:id="138" w:author="Smith, Alexis@Energy" w:date="2018-06-07T15:09:00Z"/>
        </w:trPr>
        <w:tc>
          <w:tcPr>
            <w:tcW w:w="468" w:type="dxa"/>
            <w:vAlign w:val="center"/>
          </w:tcPr>
          <w:p w14:paraId="32C70BC9" w14:textId="2E243571" w:rsidR="00A6106A" w:rsidRPr="002F3D13" w:rsidDel="004C7A87" w:rsidRDefault="002D5D55" w:rsidP="00C21866">
            <w:pPr>
              <w:jc w:val="center"/>
              <w:rPr>
                <w:del w:id="139" w:author="Smith, Alexis@Energy" w:date="2018-06-07T15:09:00Z"/>
                <w:rFonts w:asciiTheme="minorHAnsi" w:hAnsiTheme="minorHAnsi"/>
                <w:sz w:val="18"/>
                <w:szCs w:val="18"/>
              </w:rPr>
            </w:pPr>
            <w:del w:id="140" w:author="Smith, Alexis@Energy" w:date="2018-06-07T15:09:00Z">
              <w:r w:rsidDel="004C7A87">
                <w:rPr>
                  <w:rFonts w:asciiTheme="minorHAnsi" w:hAnsiTheme="minorHAnsi"/>
                  <w:sz w:val="18"/>
                  <w:szCs w:val="18"/>
                </w:rPr>
                <w:delText>09</w:delText>
              </w:r>
            </w:del>
          </w:p>
        </w:tc>
        <w:tc>
          <w:tcPr>
            <w:tcW w:w="10361" w:type="dxa"/>
          </w:tcPr>
          <w:p w14:paraId="191BE01C" w14:textId="1AA486D8" w:rsidR="00A6106A" w:rsidRPr="002F3D13" w:rsidDel="004C7A87" w:rsidRDefault="00A6106A" w:rsidP="00265EB1">
            <w:pPr>
              <w:rPr>
                <w:del w:id="141" w:author="Smith, Alexis@Energy" w:date="2018-06-07T15:09:00Z"/>
                <w:rFonts w:asciiTheme="minorHAnsi" w:hAnsiTheme="minorHAnsi"/>
                <w:sz w:val="18"/>
                <w:szCs w:val="18"/>
              </w:rPr>
            </w:pPr>
            <w:del w:id="142" w:author="Smith, Alexis@Energy" w:date="2018-06-07T15:09:00Z">
              <w:r w:rsidRPr="002F3D13" w:rsidDel="004C7A87">
                <w:rPr>
                  <w:rFonts w:asciiTheme="minorHAnsi" w:hAnsiTheme="minorHAnsi"/>
                  <w:sz w:val="18"/>
                  <w:szCs w:val="18"/>
                </w:rPr>
                <w:delText>150.0(k)2H: E</w:delText>
              </w:r>
              <w:r w:rsidDel="004C7A87">
                <w:rPr>
                  <w:rFonts w:asciiTheme="minorHAnsi" w:hAnsiTheme="minorHAnsi"/>
                  <w:sz w:val="18"/>
                  <w:szCs w:val="18"/>
                </w:rPr>
                <w:delText xml:space="preserve">nergy </w:delText>
              </w:r>
              <w:r w:rsidRPr="002F3D13" w:rsidDel="004C7A87">
                <w:rPr>
                  <w:rFonts w:asciiTheme="minorHAnsi" w:hAnsiTheme="minorHAnsi"/>
                  <w:sz w:val="18"/>
                  <w:szCs w:val="18"/>
                </w:rPr>
                <w:delText>M</w:delText>
              </w:r>
              <w:r w:rsidDel="004C7A87">
                <w:rPr>
                  <w:rFonts w:asciiTheme="minorHAnsi" w:hAnsiTheme="minorHAnsi"/>
                  <w:sz w:val="18"/>
                  <w:szCs w:val="18"/>
                </w:rPr>
                <w:delText xml:space="preserve">anagement </w:delText>
              </w:r>
              <w:r w:rsidRPr="002F3D13" w:rsidDel="004C7A87">
                <w:rPr>
                  <w:rFonts w:asciiTheme="minorHAnsi" w:hAnsiTheme="minorHAnsi"/>
                  <w:sz w:val="18"/>
                  <w:szCs w:val="18"/>
                </w:rPr>
                <w:delText>C</w:delText>
              </w:r>
              <w:r w:rsidDel="004C7A87">
                <w:rPr>
                  <w:rFonts w:asciiTheme="minorHAnsi" w:hAnsiTheme="minorHAnsi"/>
                  <w:sz w:val="18"/>
                  <w:szCs w:val="18"/>
                </w:rPr>
                <w:delText xml:space="preserve">ontrol </w:delText>
              </w:r>
              <w:r w:rsidRPr="002F3D13" w:rsidDel="004C7A87">
                <w:rPr>
                  <w:rFonts w:asciiTheme="minorHAnsi" w:hAnsiTheme="minorHAnsi"/>
                  <w:sz w:val="18"/>
                  <w:szCs w:val="18"/>
                </w:rPr>
                <w:delText>S</w:delText>
              </w:r>
              <w:r w:rsidDel="004C7A87">
                <w:rPr>
                  <w:rFonts w:asciiTheme="minorHAnsi" w:hAnsiTheme="minorHAnsi"/>
                  <w:sz w:val="18"/>
                  <w:szCs w:val="18"/>
                </w:rPr>
                <w:delText>ystems</w:delText>
              </w:r>
              <w:r w:rsidRPr="002F3D13" w:rsidDel="004C7A87">
                <w:rPr>
                  <w:rFonts w:asciiTheme="minorHAnsi" w:hAnsiTheme="minorHAnsi"/>
                  <w:sz w:val="18"/>
                  <w:szCs w:val="18"/>
                </w:rPr>
                <w:delText xml:space="preserve"> used to comply with vacancy sensor requirements in Section 150.0(k) provide the functionality of a vacancy sensor in accordance with Section 110.9, meet the installation certificate requirements in Section 130.4, the EMCS requirements in Section 130.5, and compl</w:delText>
              </w:r>
              <w:r w:rsidDel="004C7A87">
                <w:rPr>
                  <w:rFonts w:asciiTheme="minorHAnsi" w:hAnsiTheme="minorHAnsi"/>
                  <w:sz w:val="18"/>
                  <w:szCs w:val="18"/>
                </w:rPr>
                <w:delText>y</w:delText>
              </w:r>
              <w:r w:rsidRPr="002F3D13" w:rsidDel="004C7A87">
                <w:rPr>
                  <w:rFonts w:asciiTheme="minorHAnsi" w:hAnsiTheme="minorHAnsi"/>
                  <w:sz w:val="18"/>
                  <w:szCs w:val="18"/>
                </w:rPr>
                <w:delText xml:space="preserve"> with all other applicable requirements in Section 150.0(k)2.</w:delText>
              </w:r>
            </w:del>
          </w:p>
        </w:tc>
      </w:tr>
      <w:tr w:rsidR="00A6106A" w:rsidRPr="002F3D13" w14:paraId="35387D56" w14:textId="77777777" w:rsidTr="00A57ED8">
        <w:tc>
          <w:tcPr>
            <w:tcW w:w="468" w:type="dxa"/>
            <w:vAlign w:val="center"/>
          </w:tcPr>
          <w:p w14:paraId="5EBA7544" w14:textId="6790634D" w:rsidR="00A6106A" w:rsidRPr="002F3D13" w:rsidRDefault="004C7A87" w:rsidP="00C21866">
            <w:pPr>
              <w:jc w:val="center"/>
              <w:rPr>
                <w:rFonts w:asciiTheme="minorHAnsi" w:hAnsiTheme="minorHAnsi"/>
                <w:sz w:val="18"/>
                <w:szCs w:val="18"/>
              </w:rPr>
            </w:pPr>
            <w:ins w:id="143" w:author="Smith, Alexis@Energy" w:date="2018-06-07T15:10:00Z">
              <w:r>
                <w:rPr>
                  <w:rFonts w:asciiTheme="minorHAnsi" w:hAnsiTheme="minorHAnsi"/>
                  <w:sz w:val="18"/>
                  <w:szCs w:val="18"/>
                </w:rPr>
                <w:t>08</w:t>
              </w:r>
            </w:ins>
            <w:del w:id="144" w:author="Smith, Alexis@Energy" w:date="2018-06-07T15:10:00Z">
              <w:r w:rsidR="002D5D55" w:rsidDel="004C7A87">
                <w:rPr>
                  <w:rFonts w:asciiTheme="minorHAnsi" w:hAnsiTheme="minorHAnsi"/>
                  <w:sz w:val="18"/>
                  <w:szCs w:val="18"/>
                </w:rPr>
                <w:delText>10</w:delText>
              </w:r>
            </w:del>
          </w:p>
        </w:tc>
        <w:tc>
          <w:tcPr>
            <w:tcW w:w="10361" w:type="dxa"/>
          </w:tcPr>
          <w:p w14:paraId="3231A29F" w14:textId="024F5B77" w:rsidR="00A6106A" w:rsidRPr="002F3D13" w:rsidRDefault="00A6106A" w:rsidP="00265EB1">
            <w:pPr>
              <w:rPr>
                <w:rFonts w:asciiTheme="minorHAnsi" w:hAnsiTheme="minorHAnsi"/>
                <w:sz w:val="18"/>
                <w:szCs w:val="18"/>
              </w:rPr>
            </w:pPr>
            <w:r w:rsidRPr="002F3D13">
              <w:rPr>
                <w:rFonts w:asciiTheme="minorHAnsi" w:hAnsiTheme="minorHAnsi"/>
                <w:sz w:val="18"/>
                <w:szCs w:val="18"/>
              </w:rPr>
              <w:t>150.0(k)2</w:t>
            </w:r>
            <w:ins w:id="145" w:author="Smith, Alexis@Energy" w:date="2018-06-07T15:11:00Z">
              <w:r w:rsidR="004C7A87">
                <w:rPr>
                  <w:rFonts w:asciiTheme="minorHAnsi" w:hAnsiTheme="minorHAnsi"/>
                  <w:sz w:val="18"/>
                  <w:szCs w:val="18"/>
                </w:rPr>
                <w:t>H</w:t>
              </w:r>
            </w:ins>
            <w:del w:id="146" w:author="Smith, Alexis@Energy" w:date="2018-06-07T15:11:00Z">
              <w:r w:rsidRPr="002F3D13" w:rsidDel="004C7A87">
                <w:rPr>
                  <w:rFonts w:asciiTheme="minorHAnsi" w:hAnsiTheme="minorHAnsi"/>
                  <w:sz w:val="18"/>
                  <w:szCs w:val="18"/>
                </w:rPr>
                <w:delText>I</w:delText>
              </w:r>
            </w:del>
            <w:r w:rsidRPr="002F3D13">
              <w:rPr>
                <w:rFonts w:asciiTheme="minorHAnsi" w:hAnsiTheme="minorHAnsi"/>
                <w:sz w:val="18"/>
                <w:szCs w:val="18"/>
              </w:rPr>
              <w:t xml:space="preserve">: A </w:t>
            </w:r>
            <w:r w:rsidRPr="00A57ED8">
              <w:rPr>
                <w:rFonts w:asciiTheme="minorHAnsi" w:hAnsiTheme="minorHAnsi"/>
                <w:b/>
                <w:sz w:val="18"/>
                <w:szCs w:val="18"/>
              </w:rPr>
              <w:t>multi-scene programmable controller</w:t>
            </w:r>
            <w:r w:rsidRPr="002F3D13">
              <w:rPr>
                <w:rFonts w:asciiTheme="minorHAnsi" w:hAnsiTheme="minorHAnsi"/>
                <w:sz w:val="18"/>
                <w:szCs w:val="18"/>
              </w:rPr>
              <w:t xml:space="preserve"> used to comply with dimmer requirements provides the functionality of a dimmer in accordance with Section 110.9, and complies with all other applicable requirements in Section 150.0(k)2.</w:t>
            </w:r>
          </w:p>
        </w:tc>
      </w:tr>
      <w:tr w:rsidR="00A6106A" w:rsidRPr="002F3D13" w14:paraId="424F45D4" w14:textId="77777777" w:rsidTr="00A57ED8">
        <w:tc>
          <w:tcPr>
            <w:tcW w:w="468" w:type="dxa"/>
            <w:vAlign w:val="center"/>
          </w:tcPr>
          <w:p w14:paraId="532D2255" w14:textId="38F78855" w:rsidR="00A6106A" w:rsidRDefault="004C7A87" w:rsidP="00C21866">
            <w:pPr>
              <w:jc w:val="center"/>
              <w:rPr>
                <w:rFonts w:asciiTheme="minorHAnsi" w:hAnsiTheme="minorHAnsi"/>
                <w:sz w:val="18"/>
                <w:szCs w:val="18"/>
              </w:rPr>
            </w:pPr>
            <w:ins w:id="147" w:author="Smith, Alexis@Energy" w:date="2018-06-07T15:10:00Z">
              <w:r>
                <w:rPr>
                  <w:rFonts w:asciiTheme="minorHAnsi" w:hAnsiTheme="minorHAnsi"/>
                  <w:sz w:val="18"/>
                  <w:szCs w:val="18"/>
                </w:rPr>
                <w:t>09</w:t>
              </w:r>
            </w:ins>
            <w:del w:id="148" w:author="Smith, Alexis@Energy" w:date="2018-06-07T15:10:00Z">
              <w:r w:rsidR="002D5D55" w:rsidDel="004C7A87">
                <w:rPr>
                  <w:rFonts w:asciiTheme="minorHAnsi" w:hAnsiTheme="minorHAnsi"/>
                  <w:sz w:val="18"/>
                  <w:szCs w:val="18"/>
                </w:rPr>
                <w:delText>11</w:delText>
              </w:r>
            </w:del>
          </w:p>
        </w:tc>
        <w:tc>
          <w:tcPr>
            <w:tcW w:w="10361" w:type="dxa"/>
          </w:tcPr>
          <w:p w14:paraId="058B0BC5" w14:textId="6805AADF" w:rsidR="00A6106A" w:rsidRPr="002F3D13" w:rsidRDefault="00A6106A" w:rsidP="0099583A">
            <w:pPr>
              <w:rPr>
                <w:rFonts w:asciiTheme="minorHAnsi" w:hAnsiTheme="minorHAnsi"/>
                <w:sz w:val="18"/>
                <w:szCs w:val="18"/>
              </w:rPr>
            </w:pPr>
            <w:r>
              <w:rPr>
                <w:rFonts w:asciiTheme="minorHAnsi" w:hAnsiTheme="minorHAnsi"/>
                <w:sz w:val="18"/>
                <w:szCs w:val="18"/>
              </w:rPr>
              <w:t>150.0(k)2</w:t>
            </w:r>
            <w:ins w:id="149" w:author="Smith, Alexis@Energy" w:date="2018-06-07T15:24:00Z">
              <w:r w:rsidR="0099583A">
                <w:rPr>
                  <w:rFonts w:asciiTheme="minorHAnsi" w:hAnsiTheme="minorHAnsi"/>
                  <w:sz w:val="18"/>
                  <w:szCs w:val="18"/>
                </w:rPr>
                <w:t>K</w:t>
              </w:r>
            </w:ins>
            <w:del w:id="150" w:author="Smith, Alexis@Energy" w:date="2018-06-07T15:24:00Z">
              <w:r w:rsidDel="0099583A">
                <w:rPr>
                  <w:rFonts w:asciiTheme="minorHAnsi" w:hAnsiTheme="minorHAnsi"/>
                  <w:sz w:val="18"/>
                  <w:szCs w:val="18"/>
                </w:rPr>
                <w:delText>L</w:delText>
              </w:r>
            </w:del>
            <w:r w:rsidRPr="002F3D13">
              <w:rPr>
                <w:rFonts w:asciiTheme="minorHAnsi" w:hAnsiTheme="minorHAnsi"/>
                <w:sz w:val="18"/>
                <w:szCs w:val="18"/>
              </w:rPr>
              <w:t>:</w:t>
            </w:r>
            <w:r>
              <w:rPr>
                <w:rFonts w:asciiTheme="minorHAnsi" w:hAnsiTheme="minorHAnsi"/>
                <w:sz w:val="18"/>
                <w:szCs w:val="18"/>
              </w:rPr>
              <w:t xml:space="preserve"> </w:t>
            </w:r>
            <w:r w:rsidRPr="00A57ED8">
              <w:rPr>
                <w:rFonts w:asciiTheme="minorHAnsi" w:hAnsiTheme="minorHAnsi"/>
                <w:b/>
                <w:sz w:val="18"/>
                <w:szCs w:val="18"/>
              </w:rPr>
              <w:t>Undercabinet lighting</w:t>
            </w:r>
            <w:r>
              <w:rPr>
                <w:rFonts w:asciiTheme="minorHAnsi" w:hAnsiTheme="minorHAnsi"/>
                <w:sz w:val="18"/>
                <w:szCs w:val="18"/>
              </w:rPr>
              <w:t xml:space="preserve"> is </w:t>
            </w:r>
            <w:del w:id="151" w:author="Smith, Alexis@Energy" w:date="2018-06-07T15:10:00Z">
              <w:r w:rsidDel="004C7A87">
                <w:rPr>
                  <w:rFonts w:asciiTheme="minorHAnsi" w:hAnsiTheme="minorHAnsi"/>
                  <w:sz w:val="18"/>
                  <w:szCs w:val="18"/>
                </w:rPr>
                <w:delText>switched</w:delText>
              </w:r>
            </w:del>
            <w:ins w:id="152" w:author="Smith, Alexis@Energy" w:date="2018-06-07T15:10:00Z">
              <w:r w:rsidR="004C7A87">
                <w:rPr>
                  <w:rFonts w:asciiTheme="minorHAnsi" w:hAnsiTheme="minorHAnsi"/>
                  <w:sz w:val="18"/>
                  <w:szCs w:val="18"/>
                </w:rPr>
                <w:t xml:space="preserve">controlled </w:t>
              </w:r>
            </w:ins>
            <w:r>
              <w:rPr>
                <w:rFonts w:asciiTheme="minorHAnsi" w:hAnsiTheme="minorHAnsi"/>
                <w:sz w:val="18"/>
                <w:szCs w:val="18"/>
              </w:rPr>
              <w:t xml:space="preserve">separately from </w:t>
            </w:r>
            <w:del w:id="153" w:author="Smith, Alexis@Energy" w:date="2018-06-07T15:10:00Z">
              <w:r w:rsidDel="004C7A87">
                <w:rPr>
                  <w:rFonts w:asciiTheme="minorHAnsi" w:hAnsiTheme="minorHAnsi"/>
                  <w:sz w:val="18"/>
                  <w:szCs w:val="18"/>
                </w:rPr>
                <w:delText xml:space="preserve">other </w:delText>
              </w:r>
            </w:del>
            <w:ins w:id="154" w:author="Smith, Alexis@Energy" w:date="2018-06-07T15:10:00Z">
              <w:r w:rsidR="004C7A87">
                <w:rPr>
                  <w:rFonts w:asciiTheme="minorHAnsi" w:hAnsiTheme="minorHAnsi"/>
                  <w:sz w:val="18"/>
                  <w:szCs w:val="18"/>
                </w:rPr>
                <w:t xml:space="preserve">ceiling installed </w:t>
              </w:r>
            </w:ins>
            <w:r>
              <w:rPr>
                <w:rFonts w:asciiTheme="minorHAnsi" w:hAnsiTheme="minorHAnsi"/>
                <w:sz w:val="18"/>
                <w:szCs w:val="18"/>
              </w:rPr>
              <w:t>lighting</w:t>
            </w:r>
            <w:del w:id="155" w:author="Smith, Alexis@Energy" w:date="2018-06-07T15:11:00Z">
              <w:r w:rsidDel="004C7A87">
                <w:rPr>
                  <w:rFonts w:asciiTheme="minorHAnsi" w:hAnsiTheme="minorHAnsi"/>
                  <w:sz w:val="18"/>
                  <w:szCs w:val="18"/>
                </w:rPr>
                <w:delText xml:space="preserve"> system</w:delText>
              </w:r>
            </w:del>
            <w:r>
              <w:rPr>
                <w:rFonts w:asciiTheme="minorHAnsi" w:hAnsiTheme="minorHAnsi"/>
                <w:sz w:val="18"/>
                <w:szCs w:val="18"/>
              </w:rPr>
              <w:t>.</w:t>
            </w:r>
          </w:p>
        </w:tc>
      </w:tr>
      <w:tr w:rsidR="00A6106A" w:rsidRPr="002F3D13" w14:paraId="2C38C865" w14:textId="77777777" w:rsidTr="00A57ED8">
        <w:tc>
          <w:tcPr>
            <w:tcW w:w="10829" w:type="dxa"/>
            <w:gridSpan w:val="2"/>
          </w:tcPr>
          <w:p w14:paraId="7636B7DE" w14:textId="77777777" w:rsidR="00A6106A" w:rsidRPr="002F3D13" w:rsidRDefault="00A6106A" w:rsidP="00265EB1">
            <w:pPr>
              <w:rPr>
                <w:rFonts w:asciiTheme="minorHAnsi" w:hAnsiTheme="minorHAnsi"/>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750B2871" w14:textId="77777777" w:rsidR="00A6106A" w:rsidRDefault="00A6106A" w:rsidP="00A6106A">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A6106A" w:rsidRPr="002F3D13" w14:paraId="5F05DE04" w14:textId="77777777" w:rsidTr="00265EB1">
        <w:tc>
          <w:tcPr>
            <w:tcW w:w="10829" w:type="dxa"/>
            <w:gridSpan w:val="2"/>
          </w:tcPr>
          <w:p w14:paraId="481B6BDD" w14:textId="77777777" w:rsidR="00A6106A" w:rsidRPr="002F3D13" w:rsidRDefault="00A6106A" w:rsidP="00265EB1">
            <w:pPr>
              <w:rPr>
                <w:rFonts w:asciiTheme="minorHAnsi" w:hAnsiTheme="minorHAnsi"/>
                <w:sz w:val="18"/>
                <w:szCs w:val="18"/>
              </w:rPr>
            </w:pPr>
            <w:r>
              <w:rPr>
                <w:rStyle w:val="Heading1Char"/>
                <w:rFonts w:asciiTheme="minorHAnsi" w:hAnsiTheme="minorHAnsi"/>
                <w:bCs/>
                <w:sz w:val="18"/>
                <w:szCs w:val="18"/>
              </w:rPr>
              <w:t>F</w:t>
            </w:r>
            <w:r w:rsidRPr="002F3D13">
              <w:rPr>
                <w:rStyle w:val="Heading1Char"/>
                <w:rFonts w:asciiTheme="minorHAnsi" w:hAnsiTheme="minorHAnsi"/>
                <w:bCs/>
                <w:sz w:val="18"/>
                <w:szCs w:val="18"/>
              </w:rPr>
              <w:t xml:space="preserve">. </w:t>
            </w:r>
            <w:r>
              <w:rPr>
                <w:rStyle w:val="Heading1Char"/>
                <w:rFonts w:asciiTheme="minorHAnsi" w:hAnsiTheme="minorHAnsi"/>
                <w:bCs/>
                <w:sz w:val="18"/>
                <w:szCs w:val="18"/>
              </w:rPr>
              <w:t>Blank Electrical Boxes</w:t>
            </w:r>
            <w:r w:rsidRPr="002F3D13">
              <w:rPr>
                <w:rFonts w:asciiTheme="minorHAnsi" w:hAnsiTheme="minorHAnsi"/>
                <w:sz w:val="18"/>
                <w:szCs w:val="18"/>
              </w:rPr>
              <w:t xml:space="preserve"> </w:t>
            </w:r>
          </w:p>
        </w:tc>
      </w:tr>
      <w:tr w:rsidR="00A6106A" w:rsidRPr="002F3D13" w14:paraId="402841F4" w14:textId="77777777" w:rsidTr="00265EB1">
        <w:tc>
          <w:tcPr>
            <w:tcW w:w="468" w:type="dxa"/>
          </w:tcPr>
          <w:p w14:paraId="7F232C65" w14:textId="77777777" w:rsidR="00A6106A" w:rsidRPr="002F3D13" w:rsidRDefault="00A6106A" w:rsidP="00265EB1">
            <w:pPr>
              <w:jc w:val="right"/>
              <w:rPr>
                <w:rFonts w:asciiTheme="minorHAnsi" w:hAnsiTheme="minorHAnsi"/>
                <w:sz w:val="18"/>
                <w:szCs w:val="18"/>
              </w:rPr>
            </w:pPr>
            <w:r w:rsidRPr="002F3D13">
              <w:rPr>
                <w:rFonts w:asciiTheme="minorHAnsi" w:hAnsiTheme="minorHAnsi"/>
                <w:sz w:val="18"/>
                <w:szCs w:val="18"/>
              </w:rPr>
              <w:t>01</w:t>
            </w:r>
          </w:p>
        </w:tc>
        <w:tc>
          <w:tcPr>
            <w:tcW w:w="10361" w:type="dxa"/>
          </w:tcPr>
          <w:p w14:paraId="036B22F2" w14:textId="0E24F281" w:rsidR="00A6106A" w:rsidRPr="00DD4421" w:rsidRDefault="00A6106A" w:rsidP="0052053E">
            <w:pPr>
              <w:rPr>
                <w:rFonts w:asciiTheme="minorHAnsi" w:hAnsiTheme="minorHAnsi"/>
                <w:sz w:val="18"/>
                <w:szCs w:val="18"/>
              </w:rPr>
            </w:pPr>
            <w:r>
              <w:rPr>
                <w:rFonts w:asciiTheme="minorHAnsi" w:hAnsiTheme="minorHAnsi"/>
                <w:sz w:val="18"/>
                <w:szCs w:val="18"/>
              </w:rPr>
              <w:t>150.0(k)</w:t>
            </w:r>
            <w:ins w:id="156" w:author="Smith, Alexis@Energy" w:date="2018-06-07T15:26:00Z">
              <w:r w:rsidR="0099583A">
                <w:rPr>
                  <w:rFonts w:asciiTheme="minorHAnsi" w:hAnsiTheme="minorHAnsi"/>
                  <w:sz w:val="18"/>
                  <w:szCs w:val="18"/>
                </w:rPr>
                <w:t>1B</w:t>
              </w:r>
            </w:ins>
            <w:del w:id="157" w:author="Smith, Alexis@Energy" w:date="2018-06-07T15:26:00Z">
              <w:r w:rsidDel="0099583A">
                <w:rPr>
                  <w:rFonts w:asciiTheme="minorHAnsi" w:hAnsiTheme="minorHAnsi"/>
                  <w:sz w:val="18"/>
                  <w:szCs w:val="18"/>
                </w:rPr>
                <w:delText>2</w:delText>
              </w:r>
            </w:del>
            <w:r>
              <w:rPr>
                <w:rFonts w:asciiTheme="minorHAnsi" w:hAnsiTheme="minorHAnsi"/>
                <w:sz w:val="18"/>
                <w:szCs w:val="18"/>
              </w:rPr>
              <w:t xml:space="preserve">: </w:t>
            </w:r>
            <w:r w:rsidRPr="00DD4421">
              <w:rPr>
                <w:rFonts w:asciiTheme="minorHAnsi" w:hAnsiTheme="minorHAnsi"/>
                <w:sz w:val="18"/>
                <w:szCs w:val="18"/>
              </w:rPr>
              <w:t xml:space="preserve">The number of blank electrical boxes installed more than </w:t>
            </w:r>
            <w:r w:rsidR="0052053E">
              <w:rPr>
                <w:rFonts w:asciiTheme="minorHAnsi" w:hAnsiTheme="minorHAnsi"/>
                <w:sz w:val="18"/>
                <w:szCs w:val="18"/>
              </w:rPr>
              <w:t>5</w:t>
            </w:r>
            <w:r w:rsidRPr="00DD4421">
              <w:rPr>
                <w:rFonts w:asciiTheme="minorHAnsi" w:hAnsiTheme="minorHAnsi"/>
                <w:sz w:val="18"/>
                <w:szCs w:val="18"/>
              </w:rPr>
              <w:t xml:space="preserve"> feet above the finished floor</w:t>
            </w:r>
            <w:ins w:id="158" w:author="Smith, Alexis@Energy" w:date="2018-06-07T15:26:00Z">
              <w:r w:rsidR="00FA33B3">
                <w:rPr>
                  <w:rFonts w:asciiTheme="minorHAnsi" w:hAnsiTheme="minorHAnsi"/>
                  <w:sz w:val="18"/>
                  <w:szCs w:val="18"/>
                </w:rPr>
                <w:t xml:space="preserve"> and do not contain a luminaire or other device</w:t>
              </w:r>
            </w:ins>
            <w:r>
              <w:rPr>
                <w:rFonts w:asciiTheme="minorHAnsi" w:hAnsiTheme="minorHAnsi"/>
                <w:sz w:val="18"/>
                <w:szCs w:val="18"/>
              </w:rPr>
              <w:t>,</w:t>
            </w:r>
            <w:r w:rsidRPr="00DD4421">
              <w:rPr>
                <w:rFonts w:asciiTheme="minorHAnsi" w:hAnsiTheme="minorHAnsi"/>
                <w:sz w:val="18"/>
                <w:szCs w:val="18"/>
              </w:rPr>
              <w:t xml:space="preserve"> </w:t>
            </w:r>
            <w:r>
              <w:rPr>
                <w:rFonts w:asciiTheme="minorHAnsi" w:hAnsiTheme="minorHAnsi"/>
                <w:sz w:val="18"/>
                <w:szCs w:val="18"/>
              </w:rPr>
              <w:t>are</w:t>
            </w:r>
            <w:r w:rsidRPr="00DD4421">
              <w:rPr>
                <w:rFonts w:asciiTheme="minorHAnsi" w:hAnsiTheme="minorHAnsi"/>
                <w:sz w:val="18"/>
                <w:szCs w:val="18"/>
              </w:rPr>
              <w:t xml:space="preserve"> not greater than the number of bedrooms. </w:t>
            </w:r>
            <w:r>
              <w:rPr>
                <w:rFonts w:asciiTheme="minorHAnsi" w:hAnsiTheme="minorHAnsi"/>
                <w:sz w:val="18"/>
                <w:szCs w:val="18"/>
              </w:rPr>
              <w:t>The blank</w:t>
            </w:r>
            <w:r w:rsidRPr="00DD4421">
              <w:rPr>
                <w:rFonts w:asciiTheme="minorHAnsi" w:hAnsiTheme="minorHAnsi"/>
                <w:sz w:val="18"/>
                <w:szCs w:val="18"/>
              </w:rPr>
              <w:t xml:space="preserve"> boxes </w:t>
            </w:r>
            <w:r>
              <w:rPr>
                <w:rFonts w:asciiTheme="minorHAnsi" w:hAnsiTheme="minorHAnsi"/>
                <w:sz w:val="18"/>
                <w:szCs w:val="18"/>
              </w:rPr>
              <w:t>are</w:t>
            </w:r>
            <w:r w:rsidRPr="00DD4421">
              <w:rPr>
                <w:rFonts w:asciiTheme="minorHAnsi" w:hAnsiTheme="minorHAnsi"/>
                <w:sz w:val="18"/>
                <w:szCs w:val="18"/>
              </w:rPr>
              <w:t xml:space="preserve"> served by a dimmer, a vacancy sensor or fan speed control</w:t>
            </w:r>
            <w:r>
              <w:rPr>
                <w:rFonts w:asciiTheme="minorHAnsi" w:hAnsiTheme="minorHAnsi"/>
                <w:sz w:val="18"/>
                <w:szCs w:val="18"/>
              </w:rPr>
              <w:t>.</w:t>
            </w:r>
          </w:p>
        </w:tc>
      </w:tr>
      <w:tr w:rsidR="00A6106A" w:rsidRPr="00916A10" w14:paraId="6A8612E9" w14:textId="77777777" w:rsidTr="00265EB1">
        <w:tc>
          <w:tcPr>
            <w:tcW w:w="10829" w:type="dxa"/>
            <w:gridSpan w:val="2"/>
          </w:tcPr>
          <w:p w14:paraId="637715A4" w14:textId="77777777" w:rsidR="00A6106A" w:rsidRPr="00916A10" w:rsidRDefault="00A6106A" w:rsidP="00265EB1">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349068C9" w14:textId="77777777" w:rsidR="00A6106A" w:rsidRPr="002F3D13" w:rsidRDefault="00A6106A" w:rsidP="00A6106A">
      <w:p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A6106A" w:rsidRPr="002F3D13" w14:paraId="5222E7DB" w14:textId="77777777" w:rsidTr="00265EB1">
        <w:tc>
          <w:tcPr>
            <w:tcW w:w="10829" w:type="dxa"/>
            <w:gridSpan w:val="2"/>
          </w:tcPr>
          <w:p w14:paraId="2310AF54" w14:textId="77777777" w:rsidR="00A6106A" w:rsidRPr="008041C4" w:rsidRDefault="00A6106A" w:rsidP="00265EB1">
            <w:pPr>
              <w:rPr>
                <w:rFonts w:asciiTheme="minorHAnsi" w:hAnsiTheme="minorHAnsi"/>
                <w:b/>
                <w:bCs/>
                <w:sz w:val="18"/>
                <w:szCs w:val="18"/>
              </w:rPr>
            </w:pPr>
            <w:r>
              <w:rPr>
                <w:rFonts w:asciiTheme="minorHAnsi" w:hAnsiTheme="minorHAnsi"/>
                <w:b/>
                <w:sz w:val="18"/>
                <w:szCs w:val="18"/>
              </w:rPr>
              <w:t>G</w:t>
            </w:r>
            <w:r w:rsidRPr="002F3D13">
              <w:rPr>
                <w:rFonts w:asciiTheme="minorHAnsi" w:hAnsiTheme="minorHAnsi"/>
                <w:b/>
                <w:sz w:val="18"/>
                <w:szCs w:val="18"/>
              </w:rPr>
              <w:t xml:space="preserve">. </w:t>
            </w:r>
            <w:r w:rsidRPr="002F3D13">
              <w:rPr>
                <w:rStyle w:val="Heading1Char"/>
                <w:rFonts w:asciiTheme="minorHAnsi" w:hAnsiTheme="minorHAnsi"/>
                <w:bCs/>
                <w:sz w:val="18"/>
                <w:szCs w:val="18"/>
              </w:rPr>
              <w:t>Address Signs</w:t>
            </w:r>
          </w:p>
        </w:tc>
      </w:tr>
      <w:tr w:rsidR="00A6106A" w:rsidRPr="002F3D13" w14:paraId="367CF996" w14:textId="77777777" w:rsidTr="00265EB1">
        <w:tc>
          <w:tcPr>
            <w:tcW w:w="581" w:type="dxa"/>
          </w:tcPr>
          <w:p w14:paraId="20259B32" w14:textId="77777777" w:rsidR="00A6106A" w:rsidRPr="002F3D13" w:rsidRDefault="00A6106A" w:rsidP="00265EB1">
            <w:pPr>
              <w:jc w:val="right"/>
              <w:rPr>
                <w:rFonts w:asciiTheme="minorHAnsi" w:hAnsiTheme="minorHAnsi"/>
                <w:sz w:val="18"/>
                <w:szCs w:val="18"/>
              </w:rPr>
            </w:pPr>
            <w:r w:rsidRPr="002F3D13">
              <w:rPr>
                <w:rFonts w:asciiTheme="minorHAnsi" w:hAnsiTheme="minorHAnsi"/>
                <w:sz w:val="18"/>
                <w:szCs w:val="18"/>
              </w:rPr>
              <w:t>01</w:t>
            </w:r>
          </w:p>
        </w:tc>
        <w:tc>
          <w:tcPr>
            <w:tcW w:w="10248" w:type="dxa"/>
          </w:tcPr>
          <w:p w14:paraId="5DBF9073" w14:textId="77777777" w:rsidR="00A6106A" w:rsidRPr="002F3D13" w:rsidRDefault="00A6106A" w:rsidP="00265EB1">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4</w:t>
            </w:r>
            <w:r w:rsidRPr="002F3D13">
              <w:rPr>
                <w:rFonts w:asciiTheme="minorHAnsi" w:hAnsiTheme="minorHAnsi"/>
                <w:sz w:val="18"/>
                <w:szCs w:val="18"/>
              </w:rPr>
              <w:t>: Internally illuminated address signs. Internally illuminated address signs shall</w:t>
            </w:r>
            <w:r>
              <w:rPr>
                <w:rFonts w:asciiTheme="minorHAnsi" w:hAnsiTheme="minorHAnsi"/>
                <w:sz w:val="18"/>
                <w:szCs w:val="18"/>
              </w:rPr>
              <w:t xml:space="preserve"> either:</w:t>
            </w:r>
          </w:p>
          <w:p w14:paraId="191569F7" w14:textId="212FEEE2" w:rsidR="00A6106A" w:rsidRPr="00C21866" w:rsidRDefault="00A6106A" w:rsidP="00A57ED8">
            <w:pPr>
              <w:pStyle w:val="ListParagraph"/>
              <w:numPr>
                <w:ilvl w:val="0"/>
                <w:numId w:val="14"/>
              </w:numPr>
              <w:rPr>
                <w:rFonts w:asciiTheme="minorHAnsi" w:hAnsiTheme="minorHAnsi"/>
                <w:sz w:val="18"/>
                <w:szCs w:val="18"/>
              </w:rPr>
            </w:pPr>
            <w:r w:rsidRPr="00C21866">
              <w:rPr>
                <w:rFonts w:asciiTheme="minorHAnsi" w:hAnsiTheme="minorHAnsi"/>
                <w:sz w:val="18"/>
                <w:szCs w:val="18"/>
              </w:rPr>
              <w:t>Comply with Section 140.8. Applicable nonresidential sign lighting compliance forms shall also be submitted, or</w:t>
            </w:r>
          </w:p>
          <w:p w14:paraId="658EE891" w14:textId="0597842B" w:rsidR="00A6106A" w:rsidRPr="00C21866" w:rsidRDefault="00A6106A" w:rsidP="00A57ED8">
            <w:pPr>
              <w:pStyle w:val="ListParagraph"/>
              <w:numPr>
                <w:ilvl w:val="0"/>
                <w:numId w:val="14"/>
              </w:numPr>
              <w:rPr>
                <w:rFonts w:asciiTheme="minorHAnsi" w:hAnsiTheme="minorHAnsi"/>
                <w:sz w:val="18"/>
                <w:szCs w:val="18"/>
              </w:rPr>
            </w:pPr>
            <w:r w:rsidRPr="00C21866">
              <w:rPr>
                <w:rFonts w:asciiTheme="minorHAnsi" w:hAnsiTheme="minorHAnsi"/>
                <w:sz w:val="18"/>
                <w:szCs w:val="18"/>
              </w:rPr>
              <w:t>Consume no more than 5 watts of power</w:t>
            </w:r>
            <w:del w:id="159" w:author="Smith, Alexis@Energy" w:date="2018-06-07T15:31:00Z">
              <w:r w:rsidRPr="00C21866" w:rsidDel="00123CC1">
                <w:rPr>
                  <w:rFonts w:asciiTheme="minorHAnsi" w:hAnsiTheme="minorHAnsi"/>
                  <w:sz w:val="18"/>
                  <w:szCs w:val="18"/>
                </w:rPr>
                <w:delText>, determined according to Section 130.0(c)</w:delText>
              </w:r>
            </w:del>
            <w:r w:rsidRPr="00C21866">
              <w:rPr>
                <w:rFonts w:asciiTheme="minorHAnsi" w:hAnsiTheme="minorHAnsi"/>
                <w:sz w:val="18"/>
                <w:szCs w:val="18"/>
              </w:rPr>
              <w:t>.</w:t>
            </w:r>
          </w:p>
        </w:tc>
      </w:tr>
      <w:tr w:rsidR="00A6106A" w:rsidRPr="002F3D13" w14:paraId="09DFA218" w14:textId="77777777" w:rsidTr="00265EB1">
        <w:tc>
          <w:tcPr>
            <w:tcW w:w="10829" w:type="dxa"/>
            <w:gridSpan w:val="2"/>
          </w:tcPr>
          <w:p w14:paraId="737FD372" w14:textId="77777777" w:rsidR="00A6106A" w:rsidRPr="002F3D13" w:rsidRDefault="00A6106A" w:rsidP="00265EB1">
            <w:pPr>
              <w:rPr>
                <w:rFonts w:asciiTheme="minorHAnsi" w:hAnsiTheme="minorHAnsi"/>
                <w:sz w:val="18"/>
                <w:szCs w:val="18"/>
              </w:rPr>
            </w:pPr>
            <w:r w:rsidRPr="00B30E86">
              <w:rPr>
                <w:rFonts w:ascii="Calibri" w:eastAsia="Calibri" w:hAnsi="Calibri"/>
                <w:b/>
                <w:sz w:val="18"/>
                <w:szCs w:val="18"/>
              </w:rPr>
              <w:t>The responsible person’s signature on this compliance document affirms that all applicable requirements in this table have been met.</w:t>
            </w:r>
          </w:p>
        </w:tc>
      </w:tr>
    </w:tbl>
    <w:p w14:paraId="1AB26490" w14:textId="51FC58C0" w:rsidR="00A6106A" w:rsidRPr="000F7634" w:rsidRDefault="00A6106A" w:rsidP="00F16D8D">
      <w:p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3E422C" w:rsidRPr="000F7634" w14:paraId="0513F045" w14:textId="77777777" w:rsidTr="006E354C">
        <w:tc>
          <w:tcPr>
            <w:tcW w:w="10818" w:type="dxa"/>
            <w:gridSpan w:val="2"/>
          </w:tcPr>
          <w:p w14:paraId="0513F044" w14:textId="0A32D88B" w:rsidR="00367298" w:rsidRDefault="00B600E7" w:rsidP="008660DB">
            <w:pPr>
              <w:keepNext/>
              <w:rPr>
                <w:rFonts w:asciiTheme="minorHAnsi" w:hAnsiTheme="minorHAnsi"/>
                <w:b/>
                <w:bCs/>
                <w:sz w:val="18"/>
                <w:szCs w:val="18"/>
              </w:rPr>
            </w:pPr>
            <w:r>
              <w:rPr>
                <w:rStyle w:val="Heading1Char"/>
                <w:rFonts w:asciiTheme="minorHAnsi" w:hAnsiTheme="minorHAnsi"/>
                <w:bCs/>
                <w:sz w:val="18"/>
                <w:szCs w:val="18"/>
              </w:rPr>
              <w:lastRenderedPageBreak/>
              <w:t>H</w:t>
            </w:r>
            <w:r w:rsidR="003E422C" w:rsidRPr="000F7634">
              <w:rPr>
                <w:rStyle w:val="Heading1Char"/>
                <w:rFonts w:asciiTheme="minorHAnsi" w:hAnsiTheme="minorHAnsi"/>
                <w:bCs/>
                <w:sz w:val="18"/>
                <w:szCs w:val="18"/>
              </w:rPr>
              <w:t xml:space="preserve">. </w:t>
            </w:r>
            <w:r w:rsidR="001528AD">
              <w:rPr>
                <w:rStyle w:val="Heading1Char"/>
                <w:rFonts w:asciiTheme="minorHAnsi" w:hAnsiTheme="minorHAnsi"/>
                <w:bCs/>
                <w:sz w:val="18"/>
                <w:szCs w:val="18"/>
              </w:rPr>
              <w:t>F</w:t>
            </w:r>
            <w:r w:rsidR="00364AFD">
              <w:rPr>
                <w:rStyle w:val="Heading1Char"/>
                <w:rFonts w:asciiTheme="minorHAnsi" w:hAnsiTheme="minorHAnsi"/>
                <w:bCs/>
                <w:sz w:val="18"/>
                <w:szCs w:val="18"/>
              </w:rPr>
              <w:t xml:space="preserve">or </w:t>
            </w:r>
            <w:r w:rsidR="001528AD">
              <w:rPr>
                <w:rStyle w:val="Heading1Char"/>
                <w:rFonts w:asciiTheme="minorHAnsi" w:hAnsiTheme="minorHAnsi"/>
                <w:bCs/>
                <w:sz w:val="18"/>
                <w:szCs w:val="18"/>
              </w:rPr>
              <w:t xml:space="preserve">Low-rise </w:t>
            </w:r>
            <w:r w:rsidR="003E422C" w:rsidRPr="000F7634">
              <w:rPr>
                <w:rStyle w:val="Heading1Char"/>
                <w:rFonts w:asciiTheme="minorHAnsi" w:hAnsiTheme="minorHAnsi"/>
                <w:bCs/>
                <w:sz w:val="18"/>
                <w:szCs w:val="18"/>
              </w:rPr>
              <w:t>Multi-</w:t>
            </w:r>
            <w:r w:rsidR="008544FD">
              <w:rPr>
                <w:rStyle w:val="Heading1Char"/>
                <w:rFonts w:asciiTheme="minorHAnsi" w:hAnsiTheme="minorHAnsi"/>
                <w:bCs/>
                <w:sz w:val="18"/>
                <w:szCs w:val="18"/>
              </w:rPr>
              <w:t>f</w:t>
            </w:r>
            <w:r w:rsidR="003E422C" w:rsidRPr="000F7634">
              <w:rPr>
                <w:rStyle w:val="Heading1Char"/>
                <w:rFonts w:asciiTheme="minorHAnsi" w:hAnsiTheme="minorHAnsi"/>
                <w:bCs/>
                <w:sz w:val="18"/>
                <w:szCs w:val="18"/>
              </w:rPr>
              <w:t xml:space="preserve">amily </w:t>
            </w:r>
            <w:r w:rsidR="00B74FE4">
              <w:rPr>
                <w:rStyle w:val="Heading1Char"/>
                <w:rFonts w:asciiTheme="minorHAnsi" w:hAnsiTheme="minorHAnsi"/>
                <w:bCs/>
                <w:sz w:val="18"/>
                <w:szCs w:val="18"/>
              </w:rPr>
              <w:t>R</w:t>
            </w:r>
            <w:r w:rsidR="001528AD">
              <w:rPr>
                <w:rStyle w:val="Heading1Char"/>
                <w:rFonts w:asciiTheme="minorHAnsi" w:hAnsiTheme="minorHAnsi"/>
                <w:bCs/>
                <w:sz w:val="18"/>
                <w:szCs w:val="18"/>
              </w:rPr>
              <w:t xml:space="preserve">esidential </w:t>
            </w:r>
            <w:r w:rsidR="00B74FE4">
              <w:rPr>
                <w:rStyle w:val="Heading1Char"/>
                <w:rFonts w:asciiTheme="minorHAnsi" w:hAnsiTheme="minorHAnsi"/>
                <w:bCs/>
                <w:sz w:val="18"/>
                <w:szCs w:val="18"/>
              </w:rPr>
              <w:t>B</w:t>
            </w:r>
            <w:r w:rsidR="001528AD">
              <w:rPr>
                <w:rStyle w:val="Heading1Char"/>
                <w:rFonts w:asciiTheme="minorHAnsi" w:hAnsiTheme="minorHAnsi"/>
                <w:bCs/>
                <w:sz w:val="18"/>
                <w:szCs w:val="18"/>
              </w:rPr>
              <w:t>uildings</w:t>
            </w:r>
            <w:ins w:id="160" w:author="Smith, Alexis@Energy" w:date="2018-06-07T15:33:00Z">
              <w:r w:rsidR="00123CC1">
                <w:rPr>
                  <w:rStyle w:val="Heading1Char"/>
                  <w:rFonts w:asciiTheme="minorHAnsi" w:hAnsiTheme="minorHAnsi"/>
                  <w:bCs/>
                  <w:sz w:val="18"/>
                  <w:szCs w:val="18"/>
                </w:rPr>
                <w:t xml:space="preserve"> with four or more dwelling units</w:t>
              </w:r>
            </w:ins>
            <w:r w:rsidR="001528AD">
              <w:rPr>
                <w:rStyle w:val="Heading1Char"/>
                <w:rFonts w:asciiTheme="minorHAnsi" w:hAnsiTheme="minorHAnsi"/>
                <w:bCs/>
                <w:sz w:val="18"/>
                <w:szCs w:val="18"/>
              </w:rPr>
              <w:t xml:space="preserve">, </w:t>
            </w:r>
            <w:r w:rsidR="00B74FE4">
              <w:rPr>
                <w:rStyle w:val="Heading1Char"/>
                <w:rFonts w:asciiTheme="minorHAnsi" w:hAnsiTheme="minorHAnsi"/>
                <w:bCs/>
                <w:sz w:val="18"/>
                <w:szCs w:val="18"/>
              </w:rPr>
              <w:t>O</w:t>
            </w:r>
            <w:r w:rsidR="00C07AF9">
              <w:rPr>
                <w:rStyle w:val="Heading1Char"/>
                <w:rFonts w:asciiTheme="minorHAnsi" w:hAnsiTheme="minorHAnsi"/>
                <w:bCs/>
                <w:sz w:val="18"/>
                <w:szCs w:val="18"/>
              </w:rPr>
              <w:t xml:space="preserve">utdoor </w:t>
            </w:r>
            <w:r w:rsidR="00B74FE4">
              <w:rPr>
                <w:rStyle w:val="Heading1Char"/>
                <w:rFonts w:asciiTheme="minorHAnsi" w:hAnsiTheme="minorHAnsi"/>
                <w:bCs/>
                <w:sz w:val="18"/>
                <w:szCs w:val="18"/>
              </w:rPr>
              <w:t>L</w:t>
            </w:r>
            <w:r w:rsidR="00C07AF9">
              <w:rPr>
                <w:rStyle w:val="Heading1Char"/>
                <w:rFonts w:asciiTheme="minorHAnsi" w:hAnsiTheme="minorHAnsi"/>
                <w:bCs/>
                <w:sz w:val="18"/>
                <w:szCs w:val="18"/>
              </w:rPr>
              <w:t xml:space="preserve">ighting for </w:t>
            </w:r>
            <w:r w:rsidR="00B74FE4">
              <w:rPr>
                <w:rStyle w:val="Heading1Char"/>
                <w:rFonts w:asciiTheme="minorHAnsi" w:hAnsiTheme="minorHAnsi"/>
                <w:bCs/>
                <w:sz w:val="18"/>
                <w:szCs w:val="18"/>
              </w:rPr>
              <w:t>P</w:t>
            </w:r>
            <w:r w:rsidR="00373167" w:rsidRPr="000F7634">
              <w:rPr>
                <w:rStyle w:val="Heading1Char"/>
                <w:rFonts w:asciiTheme="minorHAnsi" w:hAnsiTheme="minorHAnsi"/>
                <w:bCs/>
                <w:sz w:val="18"/>
                <w:szCs w:val="18"/>
              </w:rPr>
              <w:t xml:space="preserve">rivate </w:t>
            </w:r>
            <w:r w:rsidR="00B74FE4">
              <w:rPr>
                <w:rStyle w:val="Heading1Char"/>
                <w:rFonts w:asciiTheme="minorHAnsi" w:hAnsiTheme="minorHAnsi"/>
                <w:bCs/>
                <w:sz w:val="18"/>
                <w:szCs w:val="18"/>
              </w:rPr>
              <w:t>P</w:t>
            </w:r>
            <w:r w:rsidR="00373167" w:rsidRPr="000F7634">
              <w:rPr>
                <w:rStyle w:val="Heading1Char"/>
                <w:rFonts w:asciiTheme="minorHAnsi" w:hAnsiTheme="minorHAnsi"/>
                <w:bCs/>
                <w:sz w:val="18"/>
                <w:szCs w:val="18"/>
              </w:rPr>
              <w:t xml:space="preserve">atios, </w:t>
            </w:r>
            <w:r w:rsidR="00B74FE4">
              <w:rPr>
                <w:rStyle w:val="Heading1Char"/>
                <w:rFonts w:asciiTheme="minorHAnsi" w:hAnsiTheme="minorHAnsi"/>
                <w:bCs/>
                <w:sz w:val="18"/>
                <w:szCs w:val="18"/>
              </w:rPr>
              <w:t>E</w:t>
            </w:r>
            <w:r w:rsidR="00373167" w:rsidRPr="000F7634">
              <w:rPr>
                <w:rStyle w:val="Heading1Char"/>
                <w:rFonts w:asciiTheme="minorHAnsi" w:hAnsiTheme="minorHAnsi"/>
                <w:bCs/>
                <w:sz w:val="18"/>
                <w:szCs w:val="18"/>
              </w:rPr>
              <w:t xml:space="preserve">ntrances, </w:t>
            </w:r>
            <w:r w:rsidR="00B74FE4">
              <w:rPr>
                <w:rStyle w:val="Heading1Char"/>
                <w:rFonts w:asciiTheme="minorHAnsi" w:hAnsiTheme="minorHAnsi"/>
                <w:bCs/>
                <w:sz w:val="18"/>
                <w:szCs w:val="18"/>
              </w:rPr>
              <w:t>B</w:t>
            </w:r>
            <w:r w:rsidR="00373167" w:rsidRPr="000F7634">
              <w:rPr>
                <w:rStyle w:val="Heading1Char"/>
                <w:rFonts w:asciiTheme="minorHAnsi" w:hAnsiTheme="minorHAnsi"/>
                <w:bCs/>
                <w:sz w:val="18"/>
                <w:szCs w:val="18"/>
              </w:rPr>
              <w:t>alconies</w:t>
            </w:r>
            <w:ins w:id="161" w:author="Smith, Alexis@Energy" w:date="2018-06-07T15:37:00Z">
              <w:r w:rsidR="008660DB">
                <w:rPr>
                  <w:rStyle w:val="Heading1Char"/>
                  <w:rFonts w:asciiTheme="minorHAnsi" w:hAnsiTheme="minorHAnsi"/>
                  <w:bCs/>
                  <w:sz w:val="18"/>
                  <w:szCs w:val="18"/>
                </w:rPr>
                <w:t>,</w:t>
              </w:r>
            </w:ins>
            <w:del w:id="162" w:author="Smith, Alexis@Energy" w:date="2018-06-07T15:37:00Z">
              <w:r w:rsidR="00373167" w:rsidRPr="000F7634" w:rsidDel="008660DB">
                <w:rPr>
                  <w:rStyle w:val="Heading1Char"/>
                  <w:rFonts w:asciiTheme="minorHAnsi" w:hAnsiTheme="minorHAnsi"/>
                  <w:bCs/>
                  <w:sz w:val="18"/>
                  <w:szCs w:val="18"/>
                </w:rPr>
                <w:delText xml:space="preserve"> and</w:delText>
              </w:r>
            </w:del>
            <w:r w:rsidR="00373167" w:rsidRPr="000F7634">
              <w:rPr>
                <w:rStyle w:val="Heading1Char"/>
                <w:rFonts w:asciiTheme="minorHAnsi" w:hAnsiTheme="minorHAnsi"/>
                <w:bCs/>
                <w:sz w:val="18"/>
                <w:szCs w:val="18"/>
              </w:rPr>
              <w:t xml:space="preserve"> </w:t>
            </w:r>
            <w:r w:rsidR="00B74FE4">
              <w:rPr>
                <w:rStyle w:val="Heading1Char"/>
                <w:rFonts w:asciiTheme="minorHAnsi" w:hAnsiTheme="minorHAnsi"/>
                <w:bCs/>
                <w:sz w:val="18"/>
                <w:szCs w:val="18"/>
              </w:rPr>
              <w:t>P</w:t>
            </w:r>
            <w:r w:rsidR="00373167" w:rsidRPr="000F7634">
              <w:rPr>
                <w:rStyle w:val="Heading1Char"/>
                <w:rFonts w:asciiTheme="minorHAnsi" w:hAnsiTheme="minorHAnsi"/>
                <w:bCs/>
                <w:sz w:val="18"/>
                <w:szCs w:val="18"/>
              </w:rPr>
              <w:t>orches</w:t>
            </w:r>
            <w:ins w:id="163" w:author="Smith, Alexis@Energy" w:date="2018-06-07T15:37:00Z">
              <w:r w:rsidR="008660DB">
                <w:rPr>
                  <w:rStyle w:val="Heading1Char"/>
                  <w:rFonts w:asciiTheme="minorHAnsi" w:hAnsiTheme="minorHAnsi"/>
                  <w:bCs/>
                  <w:sz w:val="18"/>
                  <w:szCs w:val="18"/>
                </w:rPr>
                <w:t xml:space="preserve">, Residential parking lots, and Carports with less than 8 vehicles per site </w:t>
              </w:r>
              <w:r w:rsidR="008660DB" w:rsidRPr="00A57ED8">
                <w:rPr>
                  <w:rStyle w:val="Heading1Char"/>
                  <w:rFonts w:asciiTheme="minorHAnsi" w:hAnsiTheme="minorHAnsi"/>
                  <w:b w:val="0"/>
                  <w:bCs/>
                  <w:sz w:val="18"/>
                  <w:szCs w:val="18"/>
                </w:rPr>
                <w:t>shall comply with requirements in Box 01 or Box 02 below.</w:t>
              </w:r>
            </w:ins>
          </w:p>
        </w:tc>
      </w:tr>
      <w:tr w:rsidR="003E422C" w:rsidRPr="000F7634" w14:paraId="0513F048" w14:textId="77777777" w:rsidTr="00903669">
        <w:tc>
          <w:tcPr>
            <w:tcW w:w="468" w:type="dxa"/>
            <w:vAlign w:val="center"/>
          </w:tcPr>
          <w:p w14:paraId="0513F046" w14:textId="2208D1D0" w:rsidR="00367298" w:rsidRDefault="00E9184B" w:rsidP="00903669">
            <w:pPr>
              <w:keepNext/>
              <w:jc w:val="center"/>
              <w:rPr>
                <w:rFonts w:asciiTheme="minorHAnsi" w:hAnsiTheme="minorHAnsi"/>
                <w:sz w:val="18"/>
                <w:szCs w:val="18"/>
              </w:rPr>
            </w:pPr>
            <w:r>
              <w:rPr>
                <w:rFonts w:asciiTheme="minorHAnsi" w:hAnsiTheme="minorHAnsi"/>
                <w:sz w:val="18"/>
                <w:szCs w:val="18"/>
              </w:rPr>
              <w:t>0</w:t>
            </w:r>
            <w:r w:rsidR="003E422C" w:rsidRPr="000F7634">
              <w:rPr>
                <w:rFonts w:asciiTheme="minorHAnsi" w:hAnsiTheme="minorHAnsi"/>
                <w:sz w:val="18"/>
                <w:szCs w:val="18"/>
              </w:rPr>
              <w:t>1</w:t>
            </w:r>
          </w:p>
        </w:tc>
        <w:tc>
          <w:tcPr>
            <w:tcW w:w="10350" w:type="dxa"/>
          </w:tcPr>
          <w:p w14:paraId="50E5E322" w14:textId="77777777" w:rsidR="00DA1E2F" w:rsidRDefault="00E51DB4" w:rsidP="00DA1E2F">
            <w:pPr>
              <w:rPr>
                <w:ins w:id="164" w:author="Smith, Alexis@Energy" w:date="2018-06-07T15:39:00Z"/>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3Bi</w:t>
            </w:r>
            <w:r w:rsidRPr="002F3D13">
              <w:rPr>
                <w:rFonts w:asciiTheme="minorHAnsi" w:hAnsiTheme="minorHAnsi"/>
                <w:sz w:val="18"/>
                <w:szCs w:val="18"/>
              </w:rPr>
              <w:t xml:space="preserve">: </w:t>
            </w:r>
            <w:ins w:id="165" w:author="Smith, Alexis@Energy" w:date="2018-06-07T15:39:00Z">
              <w:r w:rsidR="00DA1E2F">
                <w:rPr>
                  <w:rFonts w:asciiTheme="minorHAnsi" w:hAnsiTheme="minorHAnsi"/>
                  <w:sz w:val="18"/>
                  <w:szCs w:val="18"/>
                </w:rPr>
                <w:t>Outdoor lighting is controlled by a manual ON and OFF switch that permits one of the following automatic actions:</w:t>
              </w:r>
            </w:ins>
          </w:p>
          <w:p w14:paraId="1E47690B" w14:textId="6D958C4E" w:rsidR="00DA1E2F" w:rsidRDefault="002F2700" w:rsidP="00DA1E2F">
            <w:pPr>
              <w:pStyle w:val="ListParagraph"/>
              <w:numPr>
                <w:ilvl w:val="0"/>
                <w:numId w:val="13"/>
              </w:numPr>
              <w:rPr>
                <w:ins w:id="166" w:author="Smith, Alexis@Energy" w:date="2018-06-07T15:39:00Z"/>
                <w:rFonts w:asciiTheme="minorHAnsi" w:hAnsiTheme="minorHAnsi"/>
                <w:sz w:val="18"/>
                <w:szCs w:val="18"/>
              </w:rPr>
            </w:pPr>
            <w:ins w:id="167" w:author="Smith, Alexis@Energy" w:date="2018-06-07T15:39:00Z">
              <w:r>
                <w:rPr>
                  <w:rFonts w:asciiTheme="minorHAnsi" w:hAnsiTheme="minorHAnsi"/>
                  <w:sz w:val="18"/>
                  <w:szCs w:val="18"/>
                </w:rPr>
                <w:t>C</w:t>
              </w:r>
              <w:r w:rsidR="00DA1E2F">
                <w:rPr>
                  <w:rFonts w:asciiTheme="minorHAnsi" w:hAnsiTheme="minorHAnsi"/>
                  <w:sz w:val="18"/>
                  <w:szCs w:val="18"/>
                </w:rPr>
                <w:t>ontrolled by a photocell and either a motion sensor or an automatic time switch control; or</w:t>
              </w:r>
            </w:ins>
          </w:p>
          <w:p w14:paraId="34958EBB" w14:textId="44A61282" w:rsidR="00DA1E2F" w:rsidRDefault="002F2700" w:rsidP="00DA1E2F">
            <w:pPr>
              <w:pStyle w:val="ListParagraph"/>
              <w:numPr>
                <w:ilvl w:val="0"/>
                <w:numId w:val="13"/>
              </w:numPr>
              <w:rPr>
                <w:ins w:id="168" w:author="Smith, Alexis@Energy" w:date="2018-06-07T15:39:00Z"/>
                <w:rFonts w:asciiTheme="minorHAnsi" w:hAnsiTheme="minorHAnsi"/>
                <w:sz w:val="18"/>
                <w:szCs w:val="18"/>
              </w:rPr>
            </w:pPr>
            <w:ins w:id="169" w:author="Smith, Alexis@Energy" w:date="2018-06-07T15:39:00Z">
              <w:r>
                <w:rPr>
                  <w:rFonts w:asciiTheme="minorHAnsi" w:hAnsiTheme="minorHAnsi"/>
                  <w:sz w:val="18"/>
                  <w:szCs w:val="18"/>
                </w:rPr>
                <w:t>C</w:t>
              </w:r>
              <w:r w:rsidR="00DA1E2F">
                <w:rPr>
                  <w:rFonts w:asciiTheme="minorHAnsi" w:hAnsiTheme="minorHAnsi"/>
                  <w:sz w:val="18"/>
                  <w:szCs w:val="18"/>
                </w:rPr>
                <w:t>ontrolled by an astronomical time clock control;</w:t>
              </w:r>
            </w:ins>
          </w:p>
          <w:p w14:paraId="68917D90" w14:textId="77777777" w:rsidR="00DA1E2F" w:rsidRDefault="00DA1E2F" w:rsidP="00DA1E2F">
            <w:pPr>
              <w:pStyle w:val="ListParagraph"/>
              <w:ind w:left="761"/>
              <w:rPr>
                <w:ins w:id="170" w:author="Smith, Alexis@Energy" w:date="2018-06-07T15:39:00Z"/>
                <w:rFonts w:asciiTheme="minorHAnsi" w:hAnsiTheme="minorHAnsi"/>
                <w:sz w:val="18"/>
                <w:szCs w:val="18"/>
              </w:rPr>
            </w:pPr>
          </w:p>
          <w:p w14:paraId="308AF127" w14:textId="77777777" w:rsidR="00DA1E2F" w:rsidRDefault="00DA1E2F" w:rsidP="002F2700">
            <w:pPr>
              <w:pStyle w:val="ListParagraph"/>
              <w:ind w:left="0"/>
              <w:rPr>
                <w:ins w:id="171" w:author="Smith, Alexis@Energy" w:date="2018-06-07T15:39:00Z"/>
                <w:rFonts w:asciiTheme="minorHAnsi" w:hAnsiTheme="minorHAnsi"/>
                <w:sz w:val="18"/>
                <w:szCs w:val="18"/>
              </w:rPr>
            </w:pPr>
            <w:ins w:id="172" w:author="Smith, Alexis@Energy" w:date="2018-06-07T15:39:00Z">
              <w:r>
                <w:rPr>
                  <w:rFonts w:asciiTheme="minorHAnsi" w:hAnsiTheme="minorHAnsi"/>
                  <w:sz w:val="18"/>
                  <w:szCs w:val="18"/>
                </w:rPr>
                <w:t>Control that override to ON shall not be allowed unless the override automatically returns the automatic control to its normal operation within 6 hours.</w:t>
              </w:r>
            </w:ins>
          </w:p>
          <w:p w14:paraId="6A46FF15" w14:textId="5D5237F6" w:rsidR="00E51DB4" w:rsidRPr="002F3D13" w:rsidDel="00DA1E2F" w:rsidRDefault="00DA1E2F" w:rsidP="00DA1E2F">
            <w:pPr>
              <w:tabs>
                <w:tab w:val="right" w:pos="342"/>
                <w:tab w:val="left" w:pos="522"/>
              </w:tabs>
              <w:rPr>
                <w:del w:id="173" w:author="Smith, Alexis@Energy" w:date="2018-06-07T15:39:00Z"/>
                <w:rFonts w:asciiTheme="minorHAnsi" w:hAnsiTheme="minorHAnsi"/>
                <w:sz w:val="18"/>
                <w:szCs w:val="18"/>
              </w:rPr>
            </w:pPr>
            <w:ins w:id="174" w:author="Smith, Alexis@Energy" w:date="2018-06-07T15:39:00Z">
              <w:r>
                <w:rPr>
                  <w:rFonts w:asciiTheme="minorHAnsi" w:hAnsiTheme="minorHAnsi"/>
                  <w:sz w:val="18"/>
                  <w:szCs w:val="18"/>
                </w:rPr>
                <w:t xml:space="preserve">An energy management control that provides the specified lighting control functionality and complies with all requirements applicable to the specified controls may be used to meet the above requirements.  </w:t>
              </w:r>
            </w:ins>
            <w:del w:id="175" w:author="Smith, Alexis@Energy" w:date="2018-06-07T15:39:00Z">
              <w:r w:rsidR="00E51DB4" w:rsidDel="00DA1E2F">
                <w:rPr>
                  <w:rFonts w:asciiTheme="minorHAnsi" w:hAnsiTheme="minorHAnsi"/>
                  <w:sz w:val="18"/>
                  <w:szCs w:val="18"/>
                </w:rPr>
                <w:delText>Outdoor lighting</w:delText>
              </w:r>
              <w:r w:rsidR="00E51DB4" w:rsidRPr="002F3D13" w:rsidDel="00DA1E2F">
                <w:rPr>
                  <w:rFonts w:asciiTheme="minorHAnsi" w:hAnsiTheme="minorHAnsi"/>
                  <w:sz w:val="18"/>
                  <w:szCs w:val="18"/>
                </w:rPr>
                <w:delText xml:space="preserve"> </w:delText>
              </w:r>
              <w:r w:rsidR="00E51DB4" w:rsidDel="00DA1E2F">
                <w:rPr>
                  <w:rFonts w:asciiTheme="minorHAnsi" w:hAnsiTheme="minorHAnsi"/>
                  <w:sz w:val="18"/>
                  <w:szCs w:val="18"/>
                </w:rPr>
                <w:delText>are controlled by a manual ON and OFF switch and one</w:delText>
              </w:r>
              <w:r w:rsidR="00E51DB4" w:rsidRPr="002F3D13" w:rsidDel="00DA1E2F">
                <w:rPr>
                  <w:rFonts w:asciiTheme="minorHAnsi" w:hAnsiTheme="minorHAnsi"/>
                  <w:sz w:val="18"/>
                  <w:szCs w:val="18"/>
                </w:rPr>
                <w:delText xml:space="preserve"> of the </w:delText>
              </w:r>
              <w:r w:rsidR="00E51DB4" w:rsidDel="00DA1E2F">
                <w:rPr>
                  <w:rFonts w:asciiTheme="minorHAnsi" w:hAnsiTheme="minorHAnsi"/>
                  <w:sz w:val="18"/>
                  <w:szCs w:val="18"/>
                </w:rPr>
                <w:delText>following automatic control types</w:delText>
              </w:r>
              <w:r w:rsidR="00E51DB4" w:rsidRPr="002F3D13" w:rsidDel="00DA1E2F">
                <w:rPr>
                  <w:rFonts w:asciiTheme="minorHAnsi" w:hAnsiTheme="minorHAnsi"/>
                  <w:sz w:val="18"/>
                  <w:szCs w:val="18"/>
                </w:rPr>
                <w:delText>:</w:delText>
              </w:r>
            </w:del>
          </w:p>
          <w:p w14:paraId="40B4AE4F" w14:textId="2E61935E" w:rsidR="00E51DB4" w:rsidRPr="00C21866" w:rsidDel="00DA1E2F" w:rsidRDefault="00E51DB4" w:rsidP="00A57ED8">
            <w:pPr>
              <w:tabs>
                <w:tab w:val="right" w:pos="342"/>
                <w:tab w:val="left" w:pos="522"/>
              </w:tabs>
              <w:rPr>
                <w:del w:id="176" w:author="Smith, Alexis@Energy" w:date="2018-06-07T15:39:00Z"/>
                <w:rFonts w:asciiTheme="minorHAnsi" w:hAnsiTheme="minorHAnsi"/>
                <w:sz w:val="18"/>
                <w:szCs w:val="18"/>
              </w:rPr>
            </w:pPr>
            <w:del w:id="177" w:author="Smith, Alexis@Energy" w:date="2018-06-07T15:39:00Z">
              <w:r w:rsidRPr="00C21866" w:rsidDel="00DA1E2F">
                <w:rPr>
                  <w:rFonts w:asciiTheme="minorHAnsi" w:hAnsiTheme="minorHAnsi"/>
                  <w:sz w:val="18"/>
                  <w:szCs w:val="18"/>
                </w:rPr>
                <w:delText xml:space="preserve">Photocontrol and motion sensor; </w:delText>
              </w:r>
            </w:del>
          </w:p>
          <w:p w14:paraId="362D99AD" w14:textId="1522F361" w:rsidR="00B74FE4" w:rsidRPr="00C21866" w:rsidDel="00DA1E2F" w:rsidRDefault="00E51DB4" w:rsidP="00A57ED8">
            <w:pPr>
              <w:tabs>
                <w:tab w:val="right" w:pos="342"/>
                <w:tab w:val="left" w:pos="522"/>
              </w:tabs>
              <w:rPr>
                <w:del w:id="178" w:author="Smith, Alexis@Energy" w:date="2018-06-07T15:39:00Z"/>
                <w:rFonts w:asciiTheme="minorHAnsi" w:hAnsiTheme="minorHAnsi"/>
                <w:sz w:val="18"/>
                <w:szCs w:val="18"/>
              </w:rPr>
            </w:pPr>
            <w:del w:id="179" w:author="Smith, Alexis@Energy" w:date="2018-06-07T15:39:00Z">
              <w:r w:rsidRPr="00C21866" w:rsidDel="00DA1E2F">
                <w:rPr>
                  <w:rFonts w:asciiTheme="minorHAnsi" w:hAnsiTheme="minorHAnsi"/>
                  <w:sz w:val="18"/>
                  <w:szCs w:val="18"/>
                </w:rPr>
                <w:delText xml:space="preserve">Photocontrol and automatic time switch control; </w:delText>
              </w:r>
            </w:del>
          </w:p>
          <w:p w14:paraId="195E2D19" w14:textId="6AFF53E4" w:rsidR="00B74FE4" w:rsidDel="00DA1E2F" w:rsidRDefault="00E51DB4" w:rsidP="00A57ED8">
            <w:pPr>
              <w:tabs>
                <w:tab w:val="right" w:pos="342"/>
                <w:tab w:val="left" w:pos="522"/>
              </w:tabs>
              <w:rPr>
                <w:del w:id="180" w:author="Smith, Alexis@Energy" w:date="2018-06-07T15:39:00Z"/>
              </w:rPr>
            </w:pPr>
            <w:del w:id="181" w:author="Smith, Alexis@Energy" w:date="2018-06-07T15:39:00Z">
              <w:r w:rsidRPr="00C21866" w:rsidDel="00DA1E2F">
                <w:rPr>
                  <w:rFonts w:asciiTheme="minorHAnsi" w:hAnsiTheme="minorHAnsi"/>
                  <w:sz w:val="18"/>
                  <w:szCs w:val="18"/>
                </w:rPr>
                <w:delText>Astronomical time clock that automatically turns the lighting OFF during daytime hours;</w:delText>
              </w:r>
            </w:del>
          </w:p>
          <w:p w14:paraId="0513F047" w14:textId="66F3A109" w:rsidR="00367298" w:rsidRPr="00C21866" w:rsidRDefault="00E51DB4" w:rsidP="00A57ED8">
            <w:pPr>
              <w:tabs>
                <w:tab w:val="right" w:pos="342"/>
                <w:tab w:val="left" w:pos="522"/>
              </w:tabs>
              <w:rPr>
                <w:rFonts w:asciiTheme="minorHAnsi" w:hAnsiTheme="minorHAnsi"/>
                <w:sz w:val="18"/>
                <w:szCs w:val="18"/>
              </w:rPr>
            </w:pPr>
            <w:del w:id="182" w:author="Smith, Alexis@Energy" w:date="2018-06-07T15:39:00Z">
              <w:r w:rsidRPr="00C21866" w:rsidDel="00DA1E2F">
                <w:rPr>
                  <w:rFonts w:asciiTheme="minorHAnsi" w:hAnsiTheme="minorHAnsi"/>
                  <w:sz w:val="18"/>
                  <w:szCs w:val="18"/>
                </w:rPr>
                <w:delText>Energy management control system (EMCS) that provides the functionality of an astronomical time clock, does not have an override that allows the luminaire to be always ON, and is programmed to automatically turn outdoor lighting off during daytime hour; or</w:delText>
              </w:r>
            </w:del>
          </w:p>
        </w:tc>
      </w:tr>
      <w:tr w:rsidR="003E422C" w:rsidRPr="000F7634" w14:paraId="0513F051" w14:textId="77777777" w:rsidTr="00903669">
        <w:tc>
          <w:tcPr>
            <w:tcW w:w="468" w:type="dxa"/>
            <w:vAlign w:val="center"/>
          </w:tcPr>
          <w:p w14:paraId="0513F04F" w14:textId="5192EFDA" w:rsidR="00367298" w:rsidRDefault="00E9184B" w:rsidP="00903669">
            <w:pPr>
              <w:keepNext/>
              <w:jc w:val="center"/>
              <w:rPr>
                <w:rFonts w:asciiTheme="minorHAnsi" w:hAnsiTheme="minorHAnsi"/>
                <w:sz w:val="18"/>
                <w:szCs w:val="18"/>
              </w:rPr>
            </w:pPr>
            <w:r>
              <w:rPr>
                <w:rFonts w:asciiTheme="minorHAnsi" w:hAnsiTheme="minorHAnsi"/>
                <w:sz w:val="18"/>
                <w:szCs w:val="18"/>
              </w:rPr>
              <w:t>02</w:t>
            </w:r>
          </w:p>
        </w:tc>
        <w:tc>
          <w:tcPr>
            <w:tcW w:w="10350" w:type="dxa"/>
          </w:tcPr>
          <w:p w14:paraId="0513F050" w14:textId="08EC127D" w:rsidR="00367298" w:rsidRDefault="003E422C" w:rsidP="00E51DB4">
            <w:pPr>
              <w:keepNext/>
              <w:rPr>
                <w:rFonts w:asciiTheme="minorHAnsi" w:hAnsiTheme="minorHAnsi"/>
                <w:sz w:val="18"/>
                <w:szCs w:val="18"/>
              </w:rPr>
            </w:pPr>
            <w:r w:rsidRPr="000F7634">
              <w:rPr>
                <w:rFonts w:asciiTheme="minorHAnsi" w:hAnsiTheme="minorHAnsi"/>
                <w:sz w:val="18"/>
                <w:szCs w:val="18"/>
              </w:rPr>
              <w:t>150.0(k)</w:t>
            </w:r>
            <w:r w:rsidR="00E40466">
              <w:rPr>
                <w:rFonts w:asciiTheme="minorHAnsi" w:hAnsiTheme="minorHAnsi"/>
                <w:sz w:val="18"/>
                <w:szCs w:val="18"/>
              </w:rPr>
              <w:t>3</w:t>
            </w:r>
            <w:r w:rsidRPr="000F7634">
              <w:rPr>
                <w:rFonts w:asciiTheme="minorHAnsi" w:hAnsiTheme="minorHAnsi"/>
                <w:sz w:val="18"/>
                <w:szCs w:val="18"/>
              </w:rPr>
              <w:t xml:space="preserve">Bii: Outdoor lighting complies with the applicable requirements in Sections 110.9, 130.0, 130.2, 130.4, 140.7, and 141.0. Applicable </w:t>
            </w:r>
            <w:r w:rsidR="00E54A5A" w:rsidRPr="000F7634">
              <w:rPr>
                <w:rFonts w:asciiTheme="minorHAnsi" w:hAnsiTheme="minorHAnsi"/>
                <w:sz w:val="18"/>
                <w:szCs w:val="18"/>
              </w:rPr>
              <w:t>LTO</w:t>
            </w:r>
            <w:r w:rsidRPr="000F7634">
              <w:rPr>
                <w:rFonts w:asciiTheme="minorHAnsi" w:hAnsiTheme="minorHAnsi"/>
                <w:sz w:val="18"/>
                <w:szCs w:val="18"/>
              </w:rPr>
              <w:t xml:space="preserve"> forms shall also be submitted.</w:t>
            </w:r>
          </w:p>
        </w:tc>
      </w:tr>
      <w:tr w:rsidR="005003CE" w:rsidRPr="000F7634" w14:paraId="0513F053" w14:textId="77777777" w:rsidTr="006E354C">
        <w:tc>
          <w:tcPr>
            <w:tcW w:w="10818" w:type="dxa"/>
            <w:gridSpan w:val="2"/>
          </w:tcPr>
          <w:p w14:paraId="0513F052" w14:textId="77777777" w:rsidR="00367298" w:rsidRDefault="005003CE" w:rsidP="00367298">
            <w:pPr>
              <w:keepNext/>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0513F054" w14:textId="77777777" w:rsidR="003E422C" w:rsidRDefault="003E422C" w:rsidP="003E422C">
      <w:pPr>
        <w:tabs>
          <w:tab w:val="left" w:pos="7920"/>
          <w:tab w:val="right" w:pos="10080"/>
        </w:tabs>
        <w:rPr>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1528AD" w:rsidRPr="000F7634" w:rsidDel="0056210D" w14:paraId="1E30EFF3" w14:textId="06FA2512" w:rsidTr="002D5D55">
        <w:trPr>
          <w:del w:id="183" w:author="Smith, Alexis@Energy" w:date="2018-06-07T15:40:00Z"/>
        </w:trPr>
        <w:tc>
          <w:tcPr>
            <w:tcW w:w="10818" w:type="dxa"/>
            <w:gridSpan w:val="2"/>
          </w:tcPr>
          <w:p w14:paraId="47583689" w14:textId="3E4C0F77" w:rsidR="001528AD" w:rsidDel="0056210D" w:rsidRDefault="001528AD">
            <w:pPr>
              <w:keepNext/>
              <w:rPr>
                <w:del w:id="184" w:author="Smith, Alexis@Energy" w:date="2018-06-07T15:40:00Z"/>
                <w:rFonts w:asciiTheme="minorHAnsi" w:hAnsiTheme="minorHAnsi"/>
                <w:b/>
                <w:bCs/>
                <w:sz w:val="18"/>
                <w:szCs w:val="18"/>
              </w:rPr>
            </w:pPr>
            <w:del w:id="185" w:author="Smith, Alexis@Energy" w:date="2018-06-07T15:40:00Z">
              <w:r w:rsidDel="0056210D">
                <w:rPr>
                  <w:rStyle w:val="Heading1Char"/>
                  <w:rFonts w:asciiTheme="minorHAnsi" w:hAnsiTheme="minorHAnsi"/>
                  <w:bCs/>
                  <w:sz w:val="18"/>
                  <w:szCs w:val="18"/>
                </w:rPr>
                <w:delText>I</w:delText>
              </w:r>
              <w:r w:rsidRPr="000F7634" w:rsidDel="0056210D">
                <w:rPr>
                  <w:rStyle w:val="Heading1Char"/>
                  <w:rFonts w:asciiTheme="minorHAnsi" w:hAnsiTheme="minorHAnsi"/>
                  <w:bCs/>
                  <w:sz w:val="18"/>
                  <w:szCs w:val="18"/>
                </w:rPr>
                <w:delText xml:space="preserve">. </w:delText>
              </w:r>
              <w:r w:rsidDel="0056210D">
                <w:rPr>
                  <w:rStyle w:val="Heading1Char"/>
                  <w:rFonts w:asciiTheme="minorHAnsi" w:hAnsiTheme="minorHAnsi"/>
                  <w:bCs/>
                  <w:sz w:val="18"/>
                  <w:szCs w:val="18"/>
                </w:rPr>
                <w:delText xml:space="preserve">Outdoor Lighting for </w:delText>
              </w:r>
              <w:r w:rsidR="00B74FE4" w:rsidDel="0056210D">
                <w:rPr>
                  <w:rStyle w:val="Heading1Char"/>
                  <w:rFonts w:asciiTheme="minorHAnsi" w:hAnsiTheme="minorHAnsi"/>
                  <w:bCs/>
                  <w:sz w:val="18"/>
                  <w:szCs w:val="18"/>
                </w:rPr>
                <w:delText>R</w:delText>
              </w:r>
              <w:r w:rsidDel="0056210D">
                <w:rPr>
                  <w:rStyle w:val="Heading1Char"/>
                  <w:rFonts w:asciiTheme="minorHAnsi" w:hAnsiTheme="minorHAnsi"/>
                  <w:bCs/>
                  <w:sz w:val="18"/>
                  <w:szCs w:val="18"/>
                </w:rPr>
                <w:delText xml:space="preserve">esidential </w:delText>
              </w:r>
              <w:r w:rsidR="00B74FE4" w:rsidDel="0056210D">
                <w:rPr>
                  <w:rStyle w:val="Heading1Char"/>
                  <w:rFonts w:asciiTheme="minorHAnsi" w:hAnsiTheme="minorHAnsi"/>
                  <w:bCs/>
                  <w:sz w:val="18"/>
                  <w:szCs w:val="18"/>
                </w:rPr>
                <w:delText>P</w:delText>
              </w:r>
              <w:r w:rsidDel="0056210D">
                <w:rPr>
                  <w:rStyle w:val="Heading1Char"/>
                  <w:rFonts w:asciiTheme="minorHAnsi" w:hAnsiTheme="minorHAnsi"/>
                  <w:bCs/>
                  <w:sz w:val="18"/>
                  <w:szCs w:val="18"/>
                </w:rPr>
                <w:delText xml:space="preserve">arking </w:delText>
              </w:r>
              <w:r w:rsidR="00B74FE4" w:rsidDel="0056210D">
                <w:rPr>
                  <w:rStyle w:val="Heading1Char"/>
                  <w:rFonts w:asciiTheme="minorHAnsi" w:hAnsiTheme="minorHAnsi"/>
                  <w:bCs/>
                  <w:sz w:val="18"/>
                  <w:szCs w:val="18"/>
                </w:rPr>
                <w:delText>L</w:delText>
              </w:r>
              <w:r w:rsidDel="0056210D">
                <w:rPr>
                  <w:rStyle w:val="Heading1Char"/>
                  <w:rFonts w:asciiTheme="minorHAnsi" w:hAnsiTheme="minorHAnsi"/>
                  <w:bCs/>
                  <w:sz w:val="18"/>
                  <w:szCs w:val="18"/>
                </w:rPr>
                <w:delText xml:space="preserve">ots and </w:delText>
              </w:r>
              <w:r w:rsidR="00B74FE4" w:rsidDel="0056210D">
                <w:rPr>
                  <w:rStyle w:val="Heading1Char"/>
                  <w:rFonts w:asciiTheme="minorHAnsi" w:hAnsiTheme="minorHAnsi"/>
                  <w:bCs/>
                  <w:sz w:val="18"/>
                  <w:szCs w:val="18"/>
                </w:rPr>
                <w:delText>R</w:delText>
              </w:r>
              <w:r w:rsidDel="0056210D">
                <w:rPr>
                  <w:rStyle w:val="Heading1Char"/>
                  <w:rFonts w:asciiTheme="minorHAnsi" w:hAnsiTheme="minorHAnsi"/>
                  <w:bCs/>
                  <w:sz w:val="18"/>
                  <w:szCs w:val="18"/>
                </w:rPr>
                <w:delText xml:space="preserve">esidential </w:delText>
              </w:r>
              <w:r w:rsidR="00B74FE4" w:rsidDel="0056210D">
                <w:rPr>
                  <w:rStyle w:val="Heading1Char"/>
                  <w:rFonts w:asciiTheme="minorHAnsi" w:hAnsiTheme="minorHAnsi"/>
                  <w:bCs/>
                  <w:sz w:val="18"/>
                  <w:szCs w:val="18"/>
                </w:rPr>
                <w:delText>C</w:delText>
              </w:r>
              <w:r w:rsidDel="0056210D">
                <w:rPr>
                  <w:rStyle w:val="Heading1Char"/>
                  <w:rFonts w:asciiTheme="minorHAnsi" w:hAnsiTheme="minorHAnsi"/>
                  <w:bCs/>
                  <w:sz w:val="18"/>
                  <w:szCs w:val="18"/>
                </w:rPr>
                <w:delText xml:space="preserve">arports with </w:delText>
              </w:r>
              <w:r w:rsidR="00B74FE4" w:rsidDel="0056210D">
                <w:rPr>
                  <w:rStyle w:val="Heading1Char"/>
                  <w:rFonts w:asciiTheme="minorHAnsi" w:hAnsiTheme="minorHAnsi"/>
                  <w:bCs/>
                  <w:sz w:val="18"/>
                  <w:szCs w:val="18"/>
                </w:rPr>
                <w:delText>L</w:delText>
              </w:r>
              <w:r w:rsidDel="0056210D">
                <w:rPr>
                  <w:rStyle w:val="Heading1Char"/>
                  <w:rFonts w:asciiTheme="minorHAnsi" w:hAnsiTheme="minorHAnsi"/>
                  <w:bCs/>
                  <w:sz w:val="18"/>
                  <w:szCs w:val="18"/>
                </w:rPr>
                <w:delText xml:space="preserve">ess than </w:delText>
              </w:r>
              <w:r w:rsidR="00B74FE4" w:rsidDel="0056210D">
                <w:rPr>
                  <w:rStyle w:val="Heading1Char"/>
                  <w:rFonts w:asciiTheme="minorHAnsi" w:hAnsiTheme="minorHAnsi"/>
                  <w:bCs/>
                  <w:sz w:val="18"/>
                  <w:szCs w:val="18"/>
                </w:rPr>
                <w:delText>E</w:delText>
              </w:r>
              <w:r w:rsidDel="0056210D">
                <w:rPr>
                  <w:rStyle w:val="Heading1Char"/>
                  <w:rFonts w:asciiTheme="minorHAnsi" w:hAnsiTheme="minorHAnsi"/>
                  <w:bCs/>
                  <w:sz w:val="18"/>
                  <w:szCs w:val="18"/>
                </w:rPr>
                <w:delText xml:space="preserve">ight </w:delText>
              </w:r>
              <w:r w:rsidR="00B74FE4" w:rsidDel="0056210D">
                <w:rPr>
                  <w:rStyle w:val="Heading1Char"/>
                  <w:rFonts w:asciiTheme="minorHAnsi" w:hAnsiTheme="minorHAnsi"/>
                  <w:bCs/>
                  <w:sz w:val="18"/>
                  <w:szCs w:val="18"/>
                </w:rPr>
                <w:delText>V</w:delText>
              </w:r>
              <w:r w:rsidDel="0056210D">
                <w:rPr>
                  <w:rStyle w:val="Heading1Char"/>
                  <w:rFonts w:asciiTheme="minorHAnsi" w:hAnsiTheme="minorHAnsi"/>
                  <w:bCs/>
                  <w:sz w:val="18"/>
                  <w:szCs w:val="18"/>
                </w:rPr>
                <w:delText xml:space="preserve">ehicles per </w:delText>
              </w:r>
              <w:r w:rsidR="00B74FE4" w:rsidDel="0056210D">
                <w:rPr>
                  <w:rStyle w:val="Heading1Char"/>
                  <w:rFonts w:asciiTheme="minorHAnsi" w:hAnsiTheme="minorHAnsi"/>
                  <w:bCs/>
                  <w:sz w:val="18"/>
                  <w:szCs w:val="18"/>
                </w:rPr>
                <w:delText>S</w:delText>
              </w:r>
              <w:r w:rsidDel="0056210D">
                <w:rPr>
                  <w:rStyle w:val="Heading1Char"/>
                  <w:rFonts w:asciiTheme="minorHAnsi" w:hAnsiTheme="minorHAnsi"/>
                  <w:bCs/>
                  <w:sz w:val="18"/>
                  <w:szCs w:val="18"/>
                </w:rPr>
                <w:delText>ite</w:delText>
              </w:r>
              <w:r w:rsidRPr="000F7634" w:rsidDel="0056210D">
                <w:rPr>
                  <w:rStyle w:val="Heading1Char"/>
                  <w:rFonts w:asciiTheme="minorHAnsi" w:hAnsiTheme="minorHAnsi"/>
                  <w:bCs/>
                  <w:sz w:val="18"/>
                  <w:szCs w:val="18"/>
                </w:rPr>
                <w:delText xml:space="preserve"> </w:delText>
              </w:r>
            </w:del>
          </w:p>
        </w:tc>
      </w:tr>
      <w:tr w:rsidR="001528AD" w:rsidRPr="000F7634" w:rsidDel="0056210D" w14:paraId="7A11188F" w14:textId="30C2DC80" w:rsidTr="002D5D55">
        <w:trPr>
          <w:del w:id="186" w:author="Smith, Alexis@Energy" w:date="2018-06-07T15:40:00Z"/>
        </w:trPr>
        <w:tc>
          <w:tcPr>
            <w:tcW w:w="468" w:type="dxa"/>
            <w:vAlign w:val="center"/>
          </w:tcPr>
          <w:p w14:paraId="5672105F" w14:textId="54707E10" w:rsidR="001528AD" w:rsidDel="0056210D" w:rsidRDefault="00B74FE4" w:rsidP="002D5D55">
            <w:pPr>
              <w:keepNext/>
              <w:jc w:val="center"/>
              <w:rPr>
                <w:del w:id="187" w:author="Smith, Alexis@Energy" w:date="2018-06-07T15:40:00Z"/>
                <w:rFonts w:asciiTheme="minorHAnsi" w:hAnsiTheme="minorHAnsi"/>
                <w:sz w:val="18"/>
                <w:szCs w:val="18"/>
              </w:rPr>
            </w:pPr>
            <w:del w:id="188" w:author="Smith, Alexis@Energy" w:date="2018-06-07T15:40:00Z">
              <w:r w:rsidDel="0056210D">
                <w:rPr>
                  <w:rFonts w:asciiTheme="minorHAnsi" w:hAnsiTheme="minorHAnsi"/>
                  <w:sz w:val="18"/>
                  <w:szCs w:val="18"/>
                </w:rPr>
                <w:delText>0</w:delText>
              </w:r>
              <w:r w:rsidR="001528AD" w:rsidRPr="000F7634" w:rsidDel="0056210D">
                <w:rPr>
                  <w:rFonts w:asciiTheme="minorHAnsi" w:hAnsiTheme="minorHAnsi"/>
                  <w:sz w:val="18"/>
                  <w:szCs w:val="18"/>
                </w:rPr>
                <w:delText>1</w:delText>
              </w:r>
            </w:del>
          </w:p>
        </w:tc>
        <w:tc>
          <w:tcPr>
            <w:tcW w:w="10350" w:type="dxa"/>
          </w:tcPr>
          <w:p w14:paraId="70EAF735" w14:textId="1D7F5F4D" w:rsidR="001528AD" w:rsidRPr="002F3D13" w:rsidDel="0056210D" w:rsidRDefault="001528AD" w:rsidP="002D5D55">
            <w:pPr>
              <w:tabs>
                <w:tab w:val="right" w:pos="342"/>
                <w:tab w:val="left" w:pos="522"/>
              </w:tabs>
              <w:rPr>
                <w:del w:id="189" w:author="Smith, Alexis@Energy" w:date="2018-06-07T15:40:00Z"/>
                <w:rFonts w:asciiTheme="minorHAnsi" w:hAnsiTheme="minorHAnsi"/>
                <w:sz w:val="18"/>
                <w:szCs w:val="18"/>
              </w:rPr>
            </w:pPr>
            <w:del w:id="190" w:author="Smith, Alexis@Energy" w:date="2018-06-07T15:40:00Z">
              <w:r w:rsidRPr="002F3D13" w:rsidDel="0056210D">
                <w:rPr>
                  <w:rFonts w:asciiTheme="minorHAnsi" w:hAnsiTheme="minorHAnsi"/>
                  <w:sz w:val="18"/>
                  <w:szCs w:val="18"/>
                </w:rPr>
                <w:delText>150.0(k)</w:delText>
              </w:r>
              <w:r w:rsidDel="0056210D">
                <w:rPr>
                  <w:rFonts w:asciiTheme="minorHAnsi" w:hAnsiTheme="minorHAnsi"/>
                  <w:sz w:val="18"/>
                  <w:szCs w:val="18"/>
                </w:rPr>
                <w:delText>3Bi</w:delText>
              </w:r>
              <w:r w:rsidRPr="002F3D13" w:rsidDel="0056210D">
                <w:rPr>
                  <w:rFonts w:asciiTheme="minorHAnsi" w:hAnsiTheme="minorHAnsi"/>
                  <w:sz w:val="18"/>
                  <w:szCs w:val="18"/>
                </w:rPr>
                <w:delText xml:space="preserve">: </w:delText>
              </w:r>
              <w:r w:rsidDel="0056210D">
                <w:rPr>
                  <w:rFonts w:asciiTheme="minorHAnsi" w:hAnsiTheme="minorHAnsi"/>
                  <w:sz w:val="18"/>
                  <w:szCs w:val="18"/>
                </w:rPr>
                <w:delText>Outdoor lighting</w:delText>
              </w:r>
              <w:r w:rsidRPr="002F3D13" w:rsidDel="0056210D">
                <w:rPr>
                  <w:rFonts w:asciiTheme="minorHAnsi" w:hAnsiTheme="minorHAnsi"/>
                  <w:sz w:val="18"/>
                  <w:szCs w:val="18"/>
                </w:rPr>
                <w:delText xml:space="preserve"> </w:delText>
              </w:r>
              <w:r w:rsidDel="0056210D">
                <w:rPr>
                  <w:rFonts w:asciiTheme="minorHAnsi" w:hAnsiTheme="minorHAnsi"/>
                  <w:sz w:val="18"/>
                  <w:szCs w:val="18"/>
                </w:rPr>
                <w:delText>are controlled by a manual ON and OFF switch and one</w:delText>
              </w:r>
              <w:r w:rsidRPr="002F3D13" w:rsidDel="0056210D">
                <w:rPr>
                  <w:rFonts w:asciiTheme="minorHAnsi" w:hAnsiTheme="minorHAnsi"/>
                  <w:sz w:val="18"/>
                  <w:szCs w:val="18"/>
                </w:rPr>
                <w:delText xml:space="preserve"> of the </w:delText>
              </w:r>
              <w:r w:rsidDel="0056210D">
                <w:rPr>
                  <w:rFonts w:asciiTheme="minorHAnsi" w:hAnsiTheme="minorHAnsi"/>
                  <w:sz w:val="18"/>
                  <w:szCs w:val="18"/>
                </w:rPr>
                <w:delText>following automatic control types</w:delText>
              </w:r>
              <w:r w:rsidRPr="002F3D13" w:rsidDel="0056210D">
                <w:rPr>
                  <w:rFonts w:asciiTheme="minorHAnsi" w:hAnsiTheme="minorHAnsi"/>
                  <w:sz w:val="18"/>
                  <w:szCs w:val="18"/>
                </w:rPr>
                <w:delText>:</w:delText>
              </w:r>
            </w:del>
          </w:p>
          <w:p w14:paraId="011A9F46" w14:textId="3A77CC96" w:rsidR="001528AD" w:rsidRPr="00C21866" w:rsidDel="0056210D" w:rsidRDefault="001528AD" w:rsidP="004E079B">
            <w:pPr>
              <w:pStyle w:val="ListParagraph"/>
              <w:numPr>
                <w:ilvl w:val="0"/>
                <w:numId w:val="10"/>
              </w:numPr>
              <w:tabs>
                <w:tab w:val="right" w:pos="342"/>
                <w:tab w:val="left" w:pos="522"/>
              </w:tabs>
              <w:rPr>
                <w:del w:id="191" w:author="Smith, Alexis@Energy" w:date="2018-06-07T15:40:00Z"/>
                <w:rFonts w:asciiTheme="minorHAnsi" w:hAnsiTheme="minorHAnsi"/>
                <w:sz w:val="18"/>
                <w:szCs w:val="18"/>
              </w:rPr>
            </w:pPr>
            <w:del w:id="192" w:author="Smith, Alexis@Energy" w:date="2018-06-07T15:40:00Z">
              <w:r w:rsidRPr="00C21866" w:rsidDel="0056210D">
                <w:rPr>
                  <w:rFonts w:asciiTheme="minorHAnsi" w:hAnsiTheme="minorHAnsi"/>
                  <w:sz w:val="18"/>
                  <w:szCs w:val="18"/>
                </w:rPr>
                <w:delText xml:space="preserve">Photocontrol and motion sensor; </w:delText>
              </w:r>
            </w:del>
          </w:p>
          <w:p w14:paraId="755CED02" w14:textId="20F07880" w:rsidR="001528AD" w:rsidRPr="00C21866" w:rsidDel="0056210D" w:rsidRDefault="001528AD" w:rsidP="004E079B">
            <w:pPr>
              <w:pStyle w:val="ListParagraph"/>
              <w:numPr>
                <w:ilvl w:val="0"/>
                <w:numId w:val="10"/>
              </w:numPr>
              <w:tabs>
                <w:tab w:val="right" w:pos="342"/>
                <w:tab w:val="left" w:pos="522"/>
              </w:tabs>
              <w:rPr>
                <w:del w:id="193" w:author="Smith, Alexis@Energy" w:date="2018-06-07T15:40:00Z"/>
                <w:rFonts w:asciiTheme="minorHAnsi" w:hAnsiTheme="minorHAnsi"/>
                <w:sz w:val="18"/>
                <w:szCs w:val="18"/>
              </w:rPr>
            </w:pPr>
            <w:del w:id="194" w:author="Smith, Alexis@Energy" w:date="2018-06-07T15:40:00Z">
              <w:r w:rsidRPr="00C21866" w:rsidDel="0056210D">
                <w:rPr>
                  <w:rFonts w:asciiTheme="minorHAnsi" w:hAnsiTheme="minorHAnsi"/>
                  <w:sz w:val="18"/>
                  <w:szCs w:val="18"/>
                </w:rPr>
                <w:delText xml:space="preserve">Photocontrol and automatic time switch control; </w:delText>
              </w:r>
            </w:del>
          </w:p>
          <w:p w14:paraId="08FD68DB" w14:textId="444B9074" w:rsidR="001528AD" w:rsidRPr="00C21866" w:rsidDel="0056210D" w:rsidRDefault="001528AD" w:rsidP="004E079B">
            <w:pPr>
              <w:pStyle w:val="ListParagraph"/>
              <w:numPr>
                <w:ilvl w:val="0"/>
                <w:numId w:val="10"/>
              </w:numPr>
              <w:tabs>
                <w:tab w:val="right" w:pos="342"/>
                <w:tab w:val="left" w:pos="522"/>
              </w:tabs>
              <w:rPr>
                <w:del w:id="195" w:author="Smith, Alexis@Energy" w:date="2018-06-07T15:40:00Z"/>
                <w:rFonts w:asciiTheme="minorHAnsi" w:hAnsiTheme="minorHAnsi"/>
                <w:sz w:val="18"/>
                <w:szCs w:val="18"/>
              </w:rPr>
            </w:pPr>
            <w:del w:id="196" w:author="Smith, Alexis@Energy" w:date="2018-06-07T15:40:00Z">
              <w:r w:rsidRPr="00C21866" w:rsidDel="0056210D">
                <w:rPr>
                  <w:rFonts w:asciiTheme="minorHAnsi" w:hAnsiTheme="minorHAnsi"/>
                  <w:sz w:val="18"/>
                  <w:szCs w:val="18"/>
                </w:rPr>
                <w:delText>Astronomical time clock that automatically turns the lighting OFF during daytime hours;</w:delText>
              </w:r>
            </w:del>
          </w:p>
          <w:p w14:paraId="7CAC53A0" w14:textId="416DEA50" w:rsidR="001528AD" w:rsidRPr="00C21866" w:rsidDel="0056210D" w:rsidRDefault="001528AD" w:rsidP="004E079B">
            <w:pPr>
              <w:pStyle w:val="ListParagraph"/>
              <w:keepNext/>
              <w:numPr>
                <w:ilvl w:val="0"/>
                <w:numId w:val="10"/>
              </w:numPr>
              <w:ind w:left="522" w:hanging="162"/>
              <w:rPr>
                <w:del w:id="197" w:author="Smith, Alexis@Energy" w:date="2018-06-07T15:40:00Z"/>
                <w:rFonts w:asciiTheme="minorHAnsi" w:hAnsiTheme="minorHAnsi"/>
                <w:sz w:val="18"/>
                <w:szCs w:val="18"/>
              </w:rPr>
            </w:pPr>
            <w:del w:id="198" w:author="Smith, Alexis@Energy" w:date="2018-06-07T15:40:00Z">
              <w:r w:rsidRPr="00C21866" w:rsidDel="0056210D">
                <w:rPr>
                  <w:rFonts w:asciiTheme="minorHAnsi" w:hAnsiTheme="minorHAnsi"/>
                  <w:sz w:val="18"/>
                  <w:szCs w:val="18"/>
                </w:rPr>
                <w:delText>Energy management control system (EMCS) that provides the functionality of an astronomical time clock, does not have an override that allows the luminaire to be always ON, and is programmed to automatically turn outdoor lighting off during daytime hour; or</w:delText>
              </w:r>
            </w:del>
          </w:p>
        </w:tc>
      </w:tr>
      <w:tr w:rsidR="001528AD" w:rsidRPr="000F7634" w:rsidDel="0056210D" w14:paraId="00EABA78" w14:textId="72522BFF" w:rsidTr="002D5D55">
        <w:trPr>
          <w:del w:id="199" w:author="Smith, Alexis@Energy" w:date="2018-06-07T15:40:00Z"/>
        </w:trPr>
        <w:tc>
          <w:tcPr>
            <w:tcW w:w="468" w:type="dxa"/>
            <w:vAlign w:val="center"/>
          </w:tcPr>
          <w:p w14:paraId="7CE81451" w14:textId="7D803FFE" w:rsidR="001528AD" w:rsidDel="0056210D" w:rsidRDefault="00B74FE4" w:rsidP="002D5D55">
            <w:pPr>
              <w:keepNext/>
              <w:jc w:val="center"/>
              <w:rPr>
                <w:del w:id="200" w:author="Smith, Alexis@Energy" w:date="2018-06-07T15:40:00Z"/>
                <w:rFonts w:asciiTheme="minorHAnsi" w:hAnsiTheme="minorHAnsi"/>
                <w:sz w:val="18"/>
                <w:szCs w:val="18"/>
              </w:rPr>
            </w:pPr>
            <w:del w:id="201" w:author="Smith, Alexis@Energy" w:date="2018-06-07T15:40:00Z">
              <w:r w:rsidDel="0056210D">
                <w:rPr>
                  <w:rFonts w:asciiTheme="minorHAnsi" w:hAnsiTheme="minorHAnsi"/>
                  <w:sz w:val="18"/>
                  <w:szCs w:val="18"/>
                </w:rPr>
                <w:delText>02</w:delText>
              </w:r>
            </w:del>
          </w:p>
        </w:tc>
        <w:tc>
          <w:tcPr>
            <w:tcW w:w="10350" w:type="dxa"/>
          </w:tcPr>
          <w:p w14:paraId="6E6056B1" w14:textId="004BADAB" w:rsidR="001528AD" w:rsidDel="0056210D" w:rsidRDefault="001528AD" w:rsidP="002D5D55">
            <w:pPr>
              <w:keepNext/>
              <w:rPr>
                <w:del w:id="202" w:author="Smith, Alexis@Energy" w:date="2018-06-07T15:40:00Z"/>
                <w:rFonts w:asciiTheme="minorHAnsi" w:hAnsiTheme="minorHAnsi"/>
                <w:sz w:val="18"/>
                <w:szCs w:val="18"/>
              </w:rPr>
            </w:pPr>
            <w:del w:id="203" w:author="Smith, Alexis@Energy" w:date="2018-06-07T15:40:00Z">
              <w:r w:rsidRPr="000F7634" w:rsidDel="0056210D">
                <w:rPr>
                  <w:rFonts w:asciiTheme="minorHAnsi" w:hAnsiTheme="minorHAnsi"/>
                  <w:sz w:val="18"/>
                  <w:szCs w:val="18"/>
                </w:rPr>
                <w:delText>150.0(k)</w:delText>
              </w:r>
              <w:r w:rsidDel="0056210D">
                <w:rPr>
                  <w:rFonts w:asciiTheme="minorHAnsi" w:hAnsiTheme="minorHAnsi"/>
                  <w:sz w:val="18"/>
                  <w:szCs w:val="18"/>
                </w:rPr>
                <w:delText>3</w:delText>
              </w:r>
              <w:r w:rsidRPr="000F7634" w:rsidDel="0056210D">
                <w:rPr>
                  <w:rFonts w:asciiTheme="minorHAnsi" w:hAnsiTheme="minorHAnsi"/>
                  <w:sz w:val="18"/>
                  <w:szCs w:val="18"/>
                </w:rPr>
                <w:delText>Bii: Outdoor lighting complies with the applicable requirements in Sections 110.9, 130.0, 130.2, 130.4, 140.7, and 141.0. Applicable LTO forms shall also be submitted.</w:delText>
              </w:r>
            </w:del>
          </w:p>
        </w:tc>
      </w:tr>
      <w:tr w:rsidR="001528AD" w:rsidRPr="000F7634" w:rsidDel="0056210D" w14:paraId="49A285AF" w14:textId="3CC4F6AA" w:rsidTr="002D5D55">
        <w:trPr>
          <w:del w:id="204" w:author="Smith, Alexis@Energy" w:date="2018-06-07T15:40:00Z"/>
        </w:trPr>
        <w:tc>
          <w:tcPr>
            <w:tcW w:w="10818" w:type="dxa"/>
            <w:gridSpan w:val="2"/>
          </w:tcPr>
          <w:p w14:paraId="48002BF1" w14:textId="1A800823" w:rsidR="001528AD" w:rsidDel="0056210D" w:rsidRDefault="001528AD" w:rsidP="002D5D55">
            <w:pPr>
              <w:keepNext/>
              <w:rPr>
                <w:del w:id="205" w:author="Smith, Alexis@Energy" w:date="2018-06-07T15:40:00Z"/>
                <w:rFonts w:asciiTheme="minorHAnsi" w:hAnsiTheme="minorHAnsi"/>
                <w:b/>
                <w:sz w:val="18"/>
                <w:szCs w:val="18"/>
              </w:rPr>
            </w:pPr>
            <w:del w:id="206" w:author="Smith, Alexis@Energy" w:date="2018-06-07T15:40:00Z">
              <w:r w:rsidRPr="000F7634" w:rsidDel="0056210D">
                <w:rPr>
                  <w:rFonts w:asciiTheme="minorHAnsi" w:hAnsiTheme="minorHAnsi"/>
                  <w:b/>
                  <w:sz w:val="18"/>
                  <w:szCs w:val="18"/>
                </w:rPr>
                <w:delText>The responsible person’s signature on this compliance document affirms that all applicable requirements in this table have been met.</w:delText>
              </w:r>
            </w:del>
          </w:p>
        </w:tc>
      </w:tr>
    </w:tbl>
    <w:p w14:paraId="23AC2ACA" w14:textId="7A941D16" w:rsidR="001528AD" w:rsidRPr="000F7634" w:rsidDel="0056210D" w:rsidRDefault="001528AD" w:rsidP="003E422C">
      <w:pPr>
        <w:tabs>
          <w:tab w:val="left" w:pos="7920"/>
          <w:tab w:val="right" w:pos="10080"/>
        </w:tabs>
        <w:rPr>
          <w:del w:id="207" w:author="Smith, Alexis@Energy" w:date="2018-06-07T15:44:00Z"/>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3E422C" w:rsidRPr="000F7634" w14:paraId="0513F056" w14:textId="77777777" w:rsidTr="006E354C">
        <w:tc>
          <w:tcPr>
            <w:tcW w:w="10818" w:type="dxa"/>
            <w:gridSpan w:val="2"/>
          </w:tcPr>
          <w:p w14:paraId="0513F055" w14:textId="5402F4CA" w:rsidR="0089192F" w:rsidRPr="00306EC2" w:rsidRDefault="001528AD" w:rsidP="00643F66">
            <w:pPr>
              <w:rPr>
                <w:rFonts w:asciiTheme="minorHAnsi" w:hAnsiTheme="minorHAnsi"/>
                <w:b/>
                <w:bCs/>
                <w:sz w:val="18"/>
                <w:szCs w:val="18"/>
              </w:rPr>
            </w:pPr>
            <w:del w:id="208" w:author="Smith, Alexis@Energy" w:date="2018-06-07T15:40:00Z">
              <w:r w:rsidDel="0056210D">
                <w:rPr>
                  <w:rStyle w:val="Heading1Char"/>
                  <w:rFonts w:asciiTheme="minorHAnsi" w:hAnsiTheme="minorHAnsi"/>
                  <w:bCs/>
                  <w:sz w:val="18"/>
                  <w:szCs w:val="18"/>
                </w:rPr>
                <w:delText>J</w:delText>
              </w:r>
            </w:del>
            <w:ins w:id="209" w:author="Smith, Alexis@Energy" w:date="2018-06-07T15:40:00Z">
              <w:r w:rsidR="0056210D">
                <w:rPr>
                  <w:rStyle w:val="Heading1Char"/>
                  <w:rFonts w:asciiTheme="minorHAnsi" w:hAnsiTheme="minorHAnsi"/>
                  <w:bCs/>
                  <w:sz w:val="18"/>
                  <w:szCs w:val="18"/>
                </w:rPr>
                <w:t>I</w:t>
              </w:r>
            </w:ins>
            <w:r w:rsidR="003E422C" w:rsidRPr="000F7634">
              <w:rPr>
                <w:rStyle w:val="Heading1Char"/>
                <w:rFonts w:asciiTheme="minorHAnsi" w:hAnsiTheme="minorHAnsi"/>
                <w:bCs/>
                <w:sz w:val="18"/>
                <w:szCs w:val="18"/>
              </w:rPr>
              <w:t xml:space="preserve">. </w:t>
            </w:r>
            <w:r>
              <w:rPr>
                <w:rStyle w:val="Heading1Char"/>
                <w:rFonts w:asciiTheme="minorHAnsi" w:hAnsiTheme="minorHAnsi"/>
                <w:bCs/>
                <w:sz w:val="18"/>
                <w:szCs w:val="18"/>
              </w:rPr>
              <w:t xml:space="preserve">For </w:t>
            </w:r>
            <w:r w:rsidR="00B74FE4">
              <w:rPr>
                <w:rStyle w:val="Heading1Char"/>
                <w:rFonts w:asciiTheme="minorHAnsi" w:hAnsiTheme="minorHAnsi"/>
                <w:bCs/>
                <w:sz w:val="18"/>
                <w:szCs w:val="18"/>
              </w:rPr>
              <w:t>L</w:t>
            </w:r>
            <w:r w:rsidR="00C07AF9">
              <w:rPr>
                <w:rStyle w:val="Heading1Char"/>
                <w:rFonts w:asciiTheme="minorHAnsi" w:hAnsiTheme="minorHAnsi"/>
                <w:bCs/>
                <w:sz w:val="18"/>
                <w:szCs w:val="18"/>
              </w:rPr>
              <w:t>ow-</w:t>
            </w:r>
            <w:r w:rsidR="008544FD">
              <w:rPr>
                <w:rStyle w:val="Heading1Char"/>
                <w:rFonts w:asciiTheme="minorHAnsi" w:hAnsiTheme="minorHAnsi"/>
                <w:bCs/>
                <w:sz w:val="18"/>
                <w:szCs w:val="18"/>
              </w:rPr>
              <w:t>r</w:t>
            </w:r>
            <w:r w:rsidR="00C07AF9">
              <w:rPr>
                <w:rStyle w:val="Heading1Char"/>
                <w:rFonts w:asciiTheme="minorHAnsi" w:hAnsiTheme="minorHAnsi"/>
                <w:bCs/>
                <w:sz w:val="18"/>
                <w:szCs w:val="18"/>
              </w:rPr>
              <w:t xml:space="preserve">ise </w:t>
            </w:r>
            <w:r w:rsidR="00B74FE4">
              <w:rPr>
                <w:rStyle w:val="Heading1Char"/>
                <w:rFonts w:asciiTheme="minorHAnsi" w:hAnsiTheme="minorHAnsi"/>
                <w:bCs/>
                <w:sz w:val="18"/>
                <w:szCs w:val="18"/>
              </w:rPr>
              <w:t>M</w:t>
            </w:r>
            <w:r>
              <w:rPr>
                <w:rStyle w:val="Heading1Char"/>
                <w:rFonts w:asciiTheme="minorHAnsi" w:hAnsiTheme="minorHAnsi"/>
                <w:bCs/>
                <w:sz w:val="18"/>
                <w:szCs w:val="18"/>
              </w:rPr>
              <w:t>ulti</w:t>
            </w:r>
            <w:del w:id="210" w:author="Smith, Alexis@Energy" w:date="2018-06-07T15:46:00Z">
              <w:r w:rsidDel="00643F66">
                <w:rPr>
                  <w:rStyle w:val="Heading1Char"/>
                  <w:rFonts w:asciiTheme="minorHAnsi" w:hAnsiTheme="minorHAnsi"/>
                  <w:bCs/>
                  <w:sz w:val="18"/>
                  <w:szCs w:val="18"/>
                </w:rPr>
                <w:delText>-</w:delText>
              </w:r>
            </w:del>
            <w:r w:rsidR="008544FD">
              <w:rPr>
                <w:rStyle w:val="Heading1Char"/>
                <w:rFonts w:asciiTheme="minorHAnsi" w:hAnsiTheme="minorHAnsi"/>
                <w:bCs/>
                <w:sz w:val="18"/>
                <w:szCs w:val="18"/>
              </w:rPr>
              <w:t>f</w:t>
            </w:r>
            <w:r>
              <w:rPr>
                <w:rStyle w:val="Heading1Char"/>
                <w:rFonts w:asciiTheme="minorHAnsi" w:hAnsiTheme="minorHAnsi"/>
                <w:bCs/>
                <w:sz w:val="18"/>
                <w:szCs w:val="18"/>
              </w:rPr>
              <w:t xml:space="preserve">amily </w:t>
            </w:r>
            <w:r w:rsidR="00B74FE4">
              <w:rPr>
                <w:rStyle w:val="Heading1Char"/>
                <w:rFonts w:asciiTheme="minorHAnsi" w:hAnsiTheme="minorHAnsi"/>
                <w:bCs/>
                <w:sz w:val="18"/>
                <w:szCs w:val="18"/>
              </w:rPr>
              <w:t>B</w:t>
            </w:r>
            <w:r>
              <w:rPr>
                <w:rStyle w:val="Heading1Char"/>
                <w:rFonts w:asciiTheme="minorHAnsi" w:hAnsiTheme="minorHAnsi"/>
                <w:bCs/>
                <w:sz w:val="18"/>
                <w:szCs w:val="18"/>
              </w:rPr>
              <w:t xml:space="preserve">uildings with </w:t>
            </w:r>
            <w:r w:rsidR="00B74FE4">
              <w:rPr>
                <w:rStyle w:val="Heading1Char"/>
                <w:rFonts w:asciiTheme="minorHAnsi" w:hAnsiTheme="minorHAnsi"/>
                <w:bCs/>
                <w:sz w:val="18"/>
                <w:szCs w:val="18"/>
              </w:rPr>
              <w:t>F</w:t>
            </w:r>
            <w:r>
              <w:rPr>
                <w:rStyle w:val="Heading1Char"/>
                <w:rFonts w:asciiTheme="minorHAnsi" w:hAnsiTheme="minorHAnsi"/>
                <w:bCs/>
                <w:sz w:val="18"/>
                <w:szCs w:val="18"/>
              </w:rPr>
              <w:t xml:space="preserve">our or </w:t>
            </w:r>
            <w:r w:rsidR="00B74FE4">
              <w:rPr>
                <w:rStyle w:val="Heading1Char"/>
                <w:rFonts w:asciiTheme="minorHAnsi" w:hAnsiTheme="minorHAnsi"/>
                <w:bCs/>
                <w:sz w:val="18"/>
                <w:szCs w:val="18"/>
              </w:rPr>
              <w:t>M</w:t>
            </w:r>
            <w:r>
              <w:rPr>
                <w:rStyle w:val="Heading1Char"/>
                <w:rFonts w:asciiTheme="minorHAnsi" w:hAnsiTheme="minorHAnsi"/>
                <w:bCs/>
                <w:sz w:val="18"/>
                <w:szCs w:val="18"/>
              </w:rPr>
              <w:t xml:space="preserve">ore </w:t>
            </w:r>
            <w:r w:rsidR="00B74FE4">
              <w:rPr>
                <w:rStyle w:val="Heading1Char"/>
                <w:rFonts w:asciiTheme="minorHAnsi" w:hAnsiTheme="minorHAnsi"/>
                <w:bCs/>
                <w:sz w:val="18"/>
                <w:szCs w:val="18"/>
              </w:rPr>
              <w:t>D</w:t>
            </w:r>
            <w:r>
              <w:rPr>
                <w:rStyle w:val="Heading1Char"/>
                <w:rFonts w:asciiTheme="minorHAnsi" w:hAnsiTheme="minorHAnsi"/>
                <w:bCs/>
                <w:sz w:val="18"/>
                <w:szCs w:val="18"/>
              </w:rPr>
              <w:t xml:space="preserve">welling </w:t>
            </w:r>
            <w:r w:rsidR="00B74FE4">
              <w:rPr>
                <w:rStyle w:val="Heading1Char"/>
                <w:rFonts w:asciiTheme="minorHAnsi" w:hAnsiTheme="minorHAnsi"/>
                <w:bCs/>
                <w:sz w:val="18"/>
                <w:szCs w:val="18"/>
              </w:rPr>
              <w:t>U</w:t>
            </w:r>
            <w:r>
              <w:rPr>
                <w:rStyle w:val="Heading1Char"/>
                <w:rFonts w:asciiTheme="minorHAnsi" w:hAnsiTheme="minorHAnsi"/>
                <w:bCs/>
                <w:sz w:val="18"/>
                <w:szCs w:val="18"/>
              </w:rPr>
              <w:t>nits,</w:t>
            </w:r>
            <w:r w:rsidR="00B74FE4">
              <w:rPr>
                <w:rStyle w:val="Heading1Char"/>
                <w:rFonts w:asciiTheme="minorHAnsi" w:hAnsiTheme="minorHAnsi"/>
                <w:bCs/>
                <w:sz w:val="18"/>
                <w:szCs w:val="18"/>
              </w:rPr>
              <w:t xml:space="preserve"> O</w:t>
            </w:r>
            <w:r w:rsidR="00364AFD" w:rsidRPr="000F7634">
              <w:rPr>
                <w:rStyle w:val="Heading1Char"/>
                <w:rFonts w:asciiTheme="minorHAnsi" w:hAnsiTheme="minorHAnsi"/>
                <w:bCs/>
                <w:sz w:val="18"/>
                <w:szCs w:val="18"/>
              </w:rPr>
              <w:t xml:space="preserve">utdoor </w:t>
            </w:r>
            <w:r w:rsidR="00B74FE4">
              <w:rPr>
                <w:rStyle w:val="Heading1Char"/>
                <w:rFonts w:asciiTheme="minorHAnsi" w:hAnsiTheme="minorHAnsi"/>
                <w:bCs/>
                <w:sz w:val="18"/>
                <w:szCs w:val="18"/>
              </w:rPr>
              <w:t>L</w:t>
            </w:r>
            <w:r w:rsidR="00364AFD" w:rsidRPr="000F7634">
              <w:rPr>
                <w:rStyle w:val="Heading1Char"/>
                <w:rFonts w:asciiTheme="minorHAnsi" w:hAnsiTheme="minorHAnsi"/>
                <w:bCs/>
                <w:sz w:val="18"/>
                <w:szCs w:val="18"/>
              </w:rPr>
              <w:t>ighting</w:t>
            </w:r>
            <w:r w:rsidR="00364AFD">
              <w:rPr>
                <w:rStyle w:val="Heading1Char"/>
                <w:rFonts w:asciiTheme="minorHAnsi" w:hAnsiTheme="minorHAnsi"/>
                <w:bCs/>
                <w:sz w:val="18"/>
                <w:szCs w:val="18"/>
              </w:rPr>
              <w:t xml:space="preserve"> for </w:t>
            </w:r>
            <w:del w:id="211" w:author="Smith, Alexis@Energy" w:date="2018-06-07T15:45:00Z">
              <w:r w:rsidR="00B74FE4" w:rsidDel="0056210D">
                <w:rPr>
                  <w:rStyle w:val="Heading1Char"/>
                  <w:rFonts w:asciiTheme="minorHAnsi" w:hAnsiTheme="minorHAnsi"/>
                  <w:bCs/>
                  <w:sz w:val="18"/>
                  <w:szCs w:val="18"/>
                </w:rPr>
                <w:delText>O</w:delText>
              </w:r>
              <w:r w:rsidR="00364AFD" w:rsidDel="0056210D">
                <w:rPr>
                  <w:rStyle w:val="Heading1Char"/>
                  <w:rFonts w:asciiTheme="minorHAnsi" w:hAnsiTheme="minorHAnsi"/>
                  <w:bCs/>
                  <w:sz w:val="18"/>
                  <w:szCs w:val="18"/>
                </w:rPr>
                <w:delText xml:space="preserve">ther than </w:delText>
              </w:r>
              <w:r w:rsidR="00B74FE4" w:rsidDel="0056210D">
                <w:rPr>
                  <w:rStyle w:val="Heading1Char"/>
                  <w:rFonts w:asciiTheme="minorHAnsi" w:hAnsiTheme="minorHAnsi"/>
                  <w:bCs/>
                  <w:sz w:val="18"/>
                  <w:szCs w:val="18"/>
                </w:rPr>
                <w:delText>P</w:delText>
              </w:r>
              <w:r w:rsidR="00364AFD" w:rsidDel="0056210D">
                <w:rPr>
                  <w:rStyle w:val="Heading1Char"/>
                  <w:rFonts w:asciiTheme="minorHAnsi" w:hAnsiTheme="minorHAnsi"/>
                  <w:bCs/>
                  <w:sz w:val="18"/>
                  <w:szCs w:val="18"/>
                </w:rPr>
                <w:delText xml:space="preserve">rivate </w:delText>
              </w:r>
              <w:r w:rsidR="00B74FE4" w:rsidDel="0056210D">
                <w:rPr>
                  <w:rStyle w:val="Heading1Char"/>
                  <w:rFonts w:asciiTheme="minorHAnsi" w:hAnsiTheme="minorHAnsi"/>
                  <w:bCs/>
                  <w:sz w:val="18"/>
                  <w:szCs w:val="18"/>
                </w:rPr>
                <w:delText>P</w:delText>
              </w:r>
              <w:r w:rsidR="00364AFD" w:rsidDel="0056210D">
                <w:rPr>
                  <w:rStyle w:val="Heading1Char"/>
                  <w:rFonts w:asciiTheme="minorHAnsi" w:hAnsiTheme="minorHAnsi"/>
                  <w:bCs/>
                  <w:sz w:val="18"/>
                  <w:szCs w:val="18"/>
                </w:rPr>
                <w:delText xml:space="preserve">atios, </w:delText>
              </w:r>
              <w:r w:rsidR="00B74FE4" w:rsidDel="0056210D">
                <w:rPr>
                  <w:rStyle w:val="Heading1Char"/>
                  <w:rFonts w:asciiTheme="minorHAnsi" w:hAnsiTheme="minorHAnsi"/>
                  <w:bCs/>
                  <w:sz w:val="18"/>
                  <w:szCs w:val="18"/>
                </w:rPr>
                <w:delText>E</w:delText>
              </w:r>
              <w:r w:rsidR="00364AFD" w:rsidDel="0056210D">
                <w:rPr>
                  <w:rStyle w:val="Heading1Char"/>
                  <w:rFonts w:asciiTheme="minorHAnsi" w:hAnsiTheme="minorHAnsi"/>
                  <w:bCs/>
                  <w:sz w:val="18"/>
                  <w:szCs w:val="18"/>
                </w:rPr>
                <w:delText xml:space="preserve">ntrances, </w:delText>
              </w:r>
              <w:r w:rsidR="00B74FE4" w:rsidDel="0056210D">
                <w:rPr>
                  <w:rStyle w:val="Heading1Char"/>
                  <w:rFonts w:asciiTheme="minorHAnsi" w:hAnsiTheme="minorHAnsi"/>
                  <w:bCs/>
                  <w:sz w:val="18"/>
                  <w:szCs w:val="18"/>
                </w:rPr>
                <w:delText>B</w:delText>
              </w:r>
              <w:r w:rsidR="00364AFD" w:rsidDel="0056210D">
                <w:rPr>
                  <w:rStyle w:val="Heading1Char"/>
                  <w:rFonts w:asciiTheme="minorHAnsi" w:hAnsiTheme="minorHAnsi"/>
                  <w:bCs/>
                  <w:sz w:val="18"/>
                  <w:szCs w:val="18"/>
                </w:rPr>
                <w:delText xml:space="preserve">alconies, </w:delText>
              </w:r>
              <w:r w:rsidR="00B74FE4" w:rsidDel="0056210D">
                <w:rPr>
                  <w:rStyle w:val="Heading1Char"/>
                  <w:rFonts w:asciiTheme="minorHAnsi" w:hAnsiTheme="minorHAnsi"/>
                  <w:bCs/>
                  <w:sz w:val="18"/>
                  <w:szCs w:val="18"/>
                </w:rPr>
                <w:delText>P</w:delText>
              </w:r>
              <w:r w:rsidR="00364AFD" w:rsidDel="0056210D">
                <w:rPr>
                  <w:rStyle w:val="Heading1Char"/>
                  <w:rFonts w:asciiTheme="minorHAnsi" w:hAnsiTheme="minorHAnsi"/>
                  <w:bCs/>
                  <w:sz w:val="18"/>
                  <w:szCs w:val="18"/>
                </w:rPr>
                <w:delText>orches</w:delText>
              </w:r>
              <w:r w:rsidR="00C07AF9" w:rsidDel="0056210D">
                <w:rPr>
                  <w:rStyle w:val="Heading1Char"/>
                  <w:rFonts w:asciiTheme="minorHAnsi" w:hAnsiTheme="minorHAnsi"/>
                  <w:bCs/>
                  <w:sz w:val="18"/>
                  <w:szCs w:val="18"/>
                </w:rPr>
                <w:delText xml:space="preserve">, or for </w:delText>
              </w:r>
              <w:r w:rsidR="00B74FE4" w:rsidDel="0056210D">
                <w:rPr>
                  <w:rStyle w:val="Heading1Char"/>
                  <w:rFonts w:asciiTheme="minorHAnsi" w:hAnsiTheme="minorHAnsi"/>
                  <w:bCs/>
                  <w:sz w:val="18"/>
                  <w:szCs w:val="18"/>
                </w:rPr>
                <w:delText>O</w:delText>
              </w:r>
              <w:r w:rsidDel="0056210D">
                <w:rPr>
                  <w:rStyle w:val="Heading1Char"/>
                  <w:rFonts w:asciiTheme="minorHAnsi" w:hAnsiTheme="minorHAnsi"/>
                  <w:bCs/>
                  <w:sz w:val="18"/>
                  <w:szCs w:val="18"/>
                </w:rPr>
                <w:delText xml:space="preserve">ther than </w:delText>
              </w:r>
            </w:del>
            <w:r w:rsidR="00B74FE4">
              <w:rPr>
                <w:rStyle w:val="Heading1Char"/>
                <w:rFonts w:asciiTheme="minorHAnsi" w:hAnsiTheme="minorHAnsi"/>
                <w:bCs/>
                <w:sz w:val="18"/>
                <w:szCs w:val="18"/>
              </w:rPr>
              <w:t>R</w:t>
            </w:r>
            <w:r>
              <w:rPr>
                <w:rStyle w:val="Heading1Char"/>
                <w:rFonts w:asciiTheme="minorHAnsi" w:hAnsiTheme="minorHAnsi"/>
                <w:bCs/>
                <w:sz w:val="18"/>
                <w:szCs w:val="18"/>
              </w:rPr>
              <w:t xml:space="preserve">esidential </w:t>
            </w:r>
            <w:r w:rsidR="00B74FE4">
              <w:rPr>
                <w:rStyle w:val="Heading1Char"/>
                <w:rFonts w:asciiTheme="minorHAnsi" w:hAnsiTheme="minorHAnsi"/>
                <w:bCs/>
                <w:sz w:val="18"/>
                <w:szCs w:val="18"/>
              </w:rPr>
              <w:t>P</w:t>
            </w:r>
            <w:r>
              <w:rPr>
                <w:rStyle w:val="Heading1Char"/>
                <w:rFonts w:asciiTheme="minorHAnsi" w:hAnsiTheme="minorHAnsi"/>
                <w:bCs/>
                <w:sz w:val="18"/>
                <w:szCs w:val="18"/>
              </w:rPr>
              <w:t xml:space="preserve">arking </w:t>
            </w:r>
            <w:r w:rsidR="00B74FE4">
              <w:rPr>
                <w:rStyle w:val="Heading1Char"/>
                <w:rFonts w:asciiTheme="minorHAnsi" w:hAnsiTheme="minorHAnsi"/>
                <w:bCs/>
                <w:sz w:val="18"/>
                <w:szCs w:val="18"/>
              </w:rPr>
              <w:t>L</w:t>
            </w:r>
            <w:r w:rsidRPr="000F7634">
              <w:rPr>
                <w:rStyle w:val="Heading1Char"/>
                <w:rFonts w:asciiTheme="minorHAnsi" w:hAnsiTheme="minorHAnsi"/>
                <w:bCs/>
                <w:sz w:val="18"/>
                <w:szCs w:val="18"/>
              </w:rPr>
              <w:t xml:space="preserve">ots </w:t>
            </w:r>
            <w:del w:id="212" w:author="Smith, Alexis@Energy" w:date="2018-06-07T15:45:00Z">
              <w:r w:rsidRPr="000F7634" w:rsidDel="0056210D">
                <w:rPr>
                  <w:rStyle w:val="Heading1Char"/>
                  <w:rFonts w:asciiTheme="minorHAnsi" w:hAnsiTheme="minorHAnsi"/>
                  <w:bCs/>
                  <w:sz w:val="18"/>
                  <w:szCs w:val="18"/>
                </w:rPr>
                <w:delText xml:space="preserve">and </w:delText>
              </w:r>
            </w:del>
            <w:ins w:id="213" w:author="Smith, Alexis@Energy" w:date="2018-06-07T15:45:00Z">
              <w:r w:rsidR="0056210D">
                <w:rPr>
                  <w:rStyle w:val="Heading1Char"/>
                  <w:rFonts w:asciiTheme="minorHAnsi" w:hAnsiTheme="minorHAnsi"/>
                  <w:bCs/>
                  <w:sz w:val="18"/>
                  <w:szCs w:val="18"/>
                </w:rPr>
                <w:t>or</w:t>
              </w:r>
              <w:r w:rsidR="0056210D" w:rsidRPr="000F7634">
                <w:rPr>
                  <w:rStyle w:val="Heading1Char"/>
                  <w:rFonts w:asciiTheme="minorHAnsi" w:hAnsiTheme="minorHAnsi"/>
                  <w:bCs/>
                  <w:sz w:val="18"/>
                  <w:szCs w:val="18"/>
                </w:rPr>
                <w:t xml:space="preserve"> </w:t>
              </w:r>
            </w:ins>
            <w:del w:id="214" w:author="Smith, Alexis@Energy" w:date="2018-06-07T15:46:00Z">
              <w:r w:rsidR="00B74FE4" w:rsidDel="0056210D">
                <w:rPr>
                  <w:rStyle w:val="Heading1Char"/>
                  <w:rFonts w:asciiTheme="minorHAnsi" w:hAnsiTheme="minorHAnsi"/>
                  <w:bCs/>
                  <w:sz w:val="18"/>
                  <w:szCs w:val="18"/>
                </w:rPr>
                <w:delText>R</w:delText>
              </w:r>
              <w:r w:rsidDel="0056210D">
                <w:rPr>
                  <w:rStyle w:val="Heading1Char"/>
                  <w:rFonts w:asciiTheme="minorHAnsi" w:hAnsiTheme="minorHAnsi"/>
                  <w:bCs/>
                  <w:sz w:val="18"/>
                  <w:szCs w:val="18"/>
                </w:rPr>
                <w:delText xml:space="preserve">esidential </w:delText>
              </w:r>
            </w:del>
            <w:r w:rsidR="00B74FE4">
              <w:rPr>
                <w:rStyle w:val="Heading1Char"/>
                <w:rFonts w:asciiTheme="minorHAnsi" w:hAnsiTheme="minorHAnsi"/>
                <w:bCs/>
                <w:sz w:val="18"/>
                <w:szCs w:val="18"/>
              </w:rPr>
              <w:t>C</w:t>
            </w:r>
            <w:r w:rsidRPr="000F7634">
              <w:rPr>
                <w:rStyle w:val="Heading1Char"/>
                <w:rFonts w:asciiTheme="minorHAnsi" w:hAnsiTheme="minorHAnsi"/>
                <w:bCs/>
                <w:sz w:val="18"/>
                <w:szCs w:val="18"/>
              </w:rPr>
              <w:t xml:space="preserve">arports </w:t>
            </w:r>
            <w:r>
              <w:rPr>
                <w:rStyle w:val="Heading1Char"/>
                <w:rFonts w:asciiTheme="minorHAnsi" w:hAnsiTheme="minorHAnsi"/>
                <w:bCs/>
                <w:sz w:val="18"/>
                <w:szCs w:val="18"/>
              </w:rPr>
              <w:t>with</w:t>
            </w:r>
            <w:r w:rsidRPr="000F7634">
              <w:rPr>
                <w:rStyle w:val="Heading1Char"/>
                <w:rFonts w:asciiTheme="minorHAnsi" w:hAnsiTheme="minorHAnsi"/>
                <w:bCs/>
                <w:sz w:val="18"/>
                <w:szCs w:val="18"/>
              </w:rPr>
              <w:t xml:space="preserve"> </w:t>
            </w:r>
            <w:r w:rsidR="00B74FE4">
              <w:rPr>
                <w:rStyle w:val="Heading1Char"/>
                <w:rFonts w:asciiTheme="minorHAnsi" w:hAnsiTheme="minorHAnsi"/>
                <w:bCs/>
                <w:sz w:val="18"/>
                <w:szCs w:val="18"/>
              </w:rPr>
              <w:t>E</w:t>
            </w:r>
            <w:r w:rsidR="005D2A8F" w:rsidRPr="000F7634">
              <w:rPr>
                <w:rStyle w:val="Heading1Char"/>
                <w:rFonts w:asciiTheme="minorHAnsi" w:hAnsiTheme="minorHAnsi"/>
                <w:bCs/>
                <w:sz w:val="18"/>
                <w:szCs w:val="18"/>
              </w:rPr>
              <w:t xml:space="preserve">ight </w:t>
            </w:r>
            <w:r w:rsidR="005D2A8F">
              <w:rPr>
                <w:rStyle w:val="Heading1Char"/>
                <w:rFonts w:asciiTheme="minorHAnsi" w:hAnsiTheme="minorHAnsi"/>
                <w:bCs/>
                <w:sz w:val="18"/>
                <w:szCs w:val="18"/>
              </w:rPr>
              <w:t xml:space="preserve">or </w:t>
            </w:r>
            <w:r w:rsidR="00B74FE4">
              <w:rPr>
                <w:rStyle w:val="Heading1Char"/>
                <w:rFonts w:asciiTheme="minorHAnsi" w:hAnsiTheme="minorHAnsi"/>
                <w:bCs/>
                <w:sz w:val="18"/>
                <w:szCs w:val="18"/>
              </w:rPr>
              <w:t>M</w:t>
            </w:r>
            <w:r w:rsidR="005D2A8F">
              <w:rPr>
                <w:rStyle w:val="Heading1Char"/>
                <w:rFonts w:asciiTheme="minorHAnsi" w:hAnsiTheme="minorHAnsi"/>
                <w:bCs/>
                <w:sz w:val="18"/>
                <w:szCs w:val="18"/>
              </w:rPr>
              <w:t xml:space="preserve">ore </w:t>
            </w:r>
            <w:r w:rsidR="00B74FE4">
              <w:rPr>
                <w:rStyle w:val="Heading1Char"/>
                <w:rFonts w:asciiTheme="minorHAnsi" w:hAnsiTheme="minorHAnsi"/>
                <w:bCs/>
                <w:sz w:val="18"/>
                <w:szCs w:val="18"/>
              </w:rPr>
              <w:t>V</w:t>
            </w:r>
            <w:r w:rsidR="005D2A8F" w:rsidRPr="000F7634">
              <w:rPr>
                <w:rStyle w:val="Heading1Char"/>
                <w:rFonts w:asciiTheme="minorHAnsi" w:hAnsiTheme="minorHAnsi"/>
                <w:bCs/>
                <w:sz w:val="18"/>
                <w:szCs w:val="18"/>
              </w:rPr>
              <w:t>ehicles</w:t>
            </w:r>
            <w:ins w:id="215" w:author="Smith, Alexis@Energy" w:date="2018-06-07T15:47:00Z">
              <w:r w:rsidR="00643F66">
                <w:rPr>
                  <w:rStyle w:val="Heading1Char"/>
                  <w:rFonts w:asciiTheme="minorHAnsi" w:hAnsiTheme="minorHAnsi"/>
                  <w:bCs/>
                  <w:sz w:val="18"/>
                  <w:szCs w:val="18"/>
                </w:rPr>
                <w:t xml:space="preserve"> per site </w:t>
              </w:r>
              <w:r w:rsidR="00643F66" w:rsidRPr="00A57ED8">
                <w:rPr>
                  <w:rStyle w:val="Heading1Char"/>
                  <w:rFonts w:asciiTheme="minorHAnsi" w:hAnsiTheme="minorHAnsi"/>
                  <w:b w:val="0"/>
                  <w:bCs/>
                  <w:sz w:val="18"/>
                  <w:szCs w:val="18"/>
                </w:rPr>
                <w:t>shall comply with requirements in Box 01 below</w:t>
              </w:r>
            </w:ins>
          </w:p>
        </w:tc>
      </w:tr>
      <w:tr w:rsidR="003E422C" w:rsidRPr="000F7634" w14:paraId="0513F059" w14:textId="77777777" w:rsidTr="00903669">
        <w:tc>
          <w:tcPr>
            <w:tcW w:w="468" w:type="dxa"/>
            <w:vAlign w:val="center"/>
          </w:tcPr>
          <w:p w14:paraId="0513F057" w14:textId="2B899CD9" w:rsidR="003E422C" w:rsidRPr="000F7634" w:rsidRDefault="00B74FE4" w:rsidP="00903669">
            <w:pPr>
              <w:jc w:val="center"/>
              <w:rPr>
                <w:rFonts w:asciiTheme="minorHAnsi" w:hAnsiTheme="minorHAnsi"/>
                <w:sz w:val="18"/>
                <w:szCs w:val="18"/>
              </w:rPr>
            </w:pPr>
            <w:r>
              <w:rPr>
                <w:rFonts w:asciiTheme="minorHAnsi" w:hAnsiTheme="minorHAnsi"/>
                <w:sz w:val="18"/>
                <w:szCs w:val="18"/>
              </w:rPr>
              <w:t>0</w:t>
            </w:r>
            <w:r w:rsidR="003E422C" w:rsidRPr="000F7634">
              <w:rPr>
                <w:rFonts w:asciiTheme="minorHAnsi" w:hAnsiTheme="minorHAnsi"/>
                <w:sz w:val="18"/>
                <w:szCs w:val="18"/>
              </w:rPr>
              <w:t>1</w:t>
            </w:r>
          </w:p>
        </w:tc>
        <w:tc>
          <w:tcPr>
            <w:tcW w:w="10350" w:type="dxa"/>
          </w:tcPr>
          <w:p w14:paraId="0513F058" w14:textId="36AE7C95" w:rsidR="003E422C" w:rsidRPr="000F7634" w:rsidRDefault="003E422C" w:rsidP="00373167">
            <w:pPr>
              <w:rPr>
                <w:rFonts w:asciiTheme="minorHAnsi" w:hAnsiTheme="minorHAnsi"/>
                <w:sz w:val="18"/>
                <w:szCs w:val="18"/>
              </w:rPr>
            </w:pPr>
            <w:r w:rsidRPr="000F7634">
              <w:rPr>
                <w:rFonts w:asciiTheme="minorHAnsi" w:hAnsiTheme="minorHAnsi"/>
                <w:sz w:val="18"/>
                <w:szCs w:val="18"/>
              </w:rPr>
              <w:t>150.0(k)</w:t>
            </w:r>
            <w:r w:rsidR="00E40466">
              <w:rPr>
                <w:rFonts w:asciiTheme="minorHAnsi" w:hAnsiTheme="minorHAnsi"/>
                <w:sz w:val="18"/>
                <w:szCs w:val="18"/>
              </w:rPr>
              <w:t>3C</w:t>
            </w:r>
            <w:r w:rsidRPr="000F7634">
              <w:rPr>
                <w:rFonts w:asciiTheme="minorHAnsi" w:hAnsiTheme="minorHAnsi"/>
                <w:sz w:val="18"/>
                <w:szCs w:val="18"/>
              </w:rPr>
              <w:t xml:space="preserve">: Outdoor lighting complies with the applicable requirements in Sections 110.9, 130.0, 130.2, 130.4, 140.7, and 141.0. Applicable </w:t>
            </w:r>
            <w:r w:rsidR="00E54A5A" w:rsidRPr="000F7634">
              <w:rPr>
                <w:rFonts w:asciiTheme="minorHAnsi" w:hAnsiTheme="minorHAnsi"/>
                <w:sz w:val="18"/>
                <w:szCs w:val="18"/>
              </w:rPr>
              <w:t>LTO</w:t>
            </w:r>
            <w:r w:rsidRPr="000F7634">
              <w:rPr>
                <w:rFonts w:asciiTheme="minorHAnsi" w:hAnsiTheme="minorHAnsi"/>
                <w:sz w:val="18"/>
                <w:szCs w:val="18"/>
              </w:rPr>
              <w:t xml:space="preserve"> forms shall be submitted.</w:t>
            </w:r>
          </w:p>
        </w:tc>
      </w:tr>
      <w:tr w:rsidR="005003CE" w:rsidRPr="000F7634" w14:paraId="0513F05B" w14:textId="77777777" w:rsidTr="006E354C">
        <w:tc>
          <w:tcPr>
            <w:tcW w:w="10818" w:type="dxa"/>
            <w:gridSpan w:val="2"/>
          </w:tcPr>
          <w:p w14:paraId="0513F05A" w14:textId="77777777" w:rsidR="005003CE" w:rsidRPr="000F7634" w:rsidRDefault="005003CE" w:rsidP="00312F89">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0513F06D" w14:textId="77777777" w:rsidR="00192C57" w:rsidRPr="000F7634" w:rsidRDefault="00192C57" w:rsidP="00373167">
      <w:pPr>
        <w:tabs>
          <w:tab w:val="left" w:pos="7920"/>
          <w:tab w:val="right" w:pos="10080"/>
        </w:tabs>
        <w:rPr>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373167" w:rsidRPr="000F7634" w:rsidDel="00643F66" w14:paraId="0513F06F" w14:textId="4C391ABD" w:rsidTr="006E354C">
        <w:trPr>
          <w:del w:id="216" w:author="Smith, Alexis@Energy" w:date="2018-06-07T15:48:00Z"/>
        </w:trPr>
        <w:tc>
          <w:tcPr>
            <w:tcW w:w="10818" w:type="dxa"/>
            <w:gridSpan w:val="2"/>
          </w:tcPr>
          <w:p w14:paraId="0513F06E" w14:textId="79EB200A" w:rsidR="0089192F" w:rsidRPr="00306EC2" w:rsidDel="00643F66" w:rsidRDefault="00B600E7" w:rsidP="00643F66">
            <w:pPr>
              <w:keepNext/>
              <w:rPr>
                <w:del w:id="217" w:author="Smith, Alexis@Energy" w:date="2018-06-07T15:48:00Z"/>
                <w:rFonts w:asciiTheme="minorHAnsi" w:hAnsiTheme="minorHAnsi"/>
                <w:b/>
                <w:bCs/>
                <w:sz w:val="18"/>
                <w:szCs w:val="18"/>
              </w:rPr>
            </w:pPr>
            <w:del w:id="218" w:author="Smith, Alexis@Energy" w:date="2018-06-07T15:40:00Z">
              <w:r w:rsidDel="0056210D">
                <w:rPr>
                  <w:rStyle w:val="Heading1Char"/>
                  <w:rFonts w:asciiTheme="minorHAnsi" w:hAnsiTheme="minorHAnsi"/>
                  <w:bCs/>
                  <w:sz w:val="18"/>
                  <w:szCs w:val="18"/>
                </w:rPr>
                <w:delText>K</w:delText>
              </w:r>
            </w:del>
            <w:del w:id="219" w:author="Smith, Alexis@Energy" w:date="2018-06-07T15:48:00Z">
              <w:r w:rsidR="00373167" w:rsidRPr="000F7634" w:rsidDel="00643F66">
                <w:rPr>
                  <w:rStyle w:val="Heading1Char"/>
                  <w:rFonts w:asciiTheme="minorHAnsi" w:hAnsiTheme="minorHAnsi"/>
                  <w:bCs/>
                  <w:sz w:val="18"/>
                  <w:szCs w:val="18"/>
                </w:rPr>
                <w:delText xml:space="preserve">. </w:delText>
              </w:r>
              <w:r w:rsidR="00364AFD" w:rsidDel="00643F66">
                <w:rPr>
                  <w:rStyle w:val="Heading1Char"/>
                  <w:rFonts w:asciiTheme="minorHAnsi" w:hAnsiTheme="minorHAnsi"/>
                  <w:bCs/>
                  <w:sz w:val="18"/>
                  <w:szCs w:val="18"/>
                </w:rPr>
                <w:delText xml:space="preserve">Outdoor Lighting for </w:delText>
              </w:r>
              <w:r w:rsidR="00265EB1" w:rsidDel="00643F66">
                <w:rPr>
                  <w:rStyle w:val="Heading1Char"/>
                  <w:rFonts w:asciiTheme="minorHAnsi" w:hAnsiTheme="minorHAnsi"/>
                  <w:bCs/>
                  <w:sz w:val="18"/>
                  <w:szCs w:val="18"/>
                </w:rPr>
                <w:delText>Residential</w:delText>
              </w:r>
              <w:r w:rsidR="00373167" w:rsidRPr="000F7634" w:rsidDel="00643F66">
                <w:rPr>
                  <w:rStyle w:val="Heading1Char"/>
                  <w:rFonts w:asciiTheme="minorHAnsi" w:hAnsiTheme="minorHAnsi"/>
                  <w:bCs/>
                  <w:sz w:val="18"/>
                  <w:szCs w:val="18"/>
                </w:rPr>
                <w:delText xml:space="preserve"> Parking Lots and </w:delText>
              </w:r>
              <w:r w:rsidR="00265EB1" w:rsidDel="00643F66">
                <w:rPr>
                  <w:rStyle w:val="Heading1Char"/>
                  <w:rFonts w:asciiTheme="minorHAnsi" w:hAnsiTheme="minorHAnsi"/>
                  <w:bCs/>
                  <w:sz w:val="18"/>
                  <w:szCs w:val="18"/>
                </w:rPr>
                <w:delText>Residential</w:delText>
              </w:r>
              <w:r w:rsidR="00265EB1" w:rsidRPr="000F7634" w:rsidDel="00643F66">
                <w:rPr>
                  <w:rStyle w:val="Heading1Char"/>
                  <w:rFonts w:asciiTheme="minorHAnsi" w:hAnsiTheme="minorHAnsi"/>
                  <w:bCs/>
                  <w:sz w:val="18"/>
                  <w:szCs w:val="18"/>
                </w:rPr>
                <w:delText xml:space="preserve"> </w:delText>
              </w:r>
              <w:r w:rsidR="00373167" w:rsidRPr="000F7634" w:rsidDel="00643F66">
                <w:rPr>
                  <w:rStyle w:val="Heading1Char"/>
                  <w:rFonts w:asciiTheme="minorHAnsi" w:hAnsiTheme="minorHAnsi"/>
                  <w:bCs/>
                  <w:sz w:val="18"/>
                  <w:szCs w:val="18"/>
                </w:rPr>
                <w:delText xml:space="preserve">Carports </w:delText>
              </w:r>
              <w:r w:rsidR="00364AFD" w:rsidDel="00643F66">
                <w:rPr>
                  <w:rStyle w:val="Heading1Char"/>
                  <w:rFonts w:asciiTheme="minorHAnsi" w:hAnsiTheme="minorHAnsi"/>
                  <w:bCs/>
                  <w:sz w:val="18"/>
                  <w:szCs w:val="18"/>
                </w:rPr>
                <w:delText>with</w:delText>
              </w:r>
              <w:r w:rsidR="00364AFD" w:rsidRPr="000F7634" w:rsidDel="00643F66">
                <w:rPr>
                  <w:rStyle w:val="Heading1Char"/>
                  <w:rFonts w:asciiTheme="minorHAnsi" w:hAnsiTheme="minorHAnsi"/>
                  <w:bCs/>
                  <w:sz w:val="18"/>
                  <w:szCs w:val="18"/>
                </w:rPr>
                <w:delText xml:space="preserve"> </w:delText>
              </w:r>
              <w:r w:rsidR="00373167" w:rsidRPr="000F7634" w:rsidDel="00643F66">
                <w:rPr>
                  <w:rStyle w:val="Heading1Char"/>
                  <w:rFonts w:asciiTheme="minorHAnsi" w:hAnsiTheme="minorHAnsi"/>
                  <w:bCs/>
                  <w:sz w:val="18"/>
                  <w:szCs w:val="18"/>
                </w:rPr>
                <w:delText>Eight or More Vehicles</w:delText>
              </w:r>
              <w:r w:rsidR="0090321E" w:rsidDel="00643F66">
                <w:rPr>
                  <w:rStyle w:val="Heading1Char"/>
                  <w:rFonts w:asciiTheme="minorHAnsi" w:hAnsiTheme="minorHAnsi"/>
                  <w:bCs/>
                  <w:sz w:val="18"/>
                  <w:szCs w:val="18"/>
                </w:rPr>
                <w:delText xml:space="preserve"> per </w:delText>
              </w:r>
              <w:r w:rsidR="00B74FE4" w:rsidDel="00643F66">
                <w:rPr>
                  <w:rStyle w:val="Heading1Char"/>
                  <w:rFonts w:asciiTheme="minorHAnsi" w:hAnsiTheme="minorHAnsi"/>
                  <w:bCs/>
                  <w:sz w:val="18"/>
                  <w:szCs w:val="18"/>
                </w:rPr>
                <w:delText>S</w:delText>
              </w:r>
              <w:r w:rsidR="0090321E" w:rsidDel="00643F66">
                <w:rPr>
                  <w:rStyle w:val="Heading1Char"/>
                  <w:rFonts w:asciiTheme="minorHAnsi" w:hAnsiTheme="minorHAnsi"/>
                  <w:bCs/>
                  <w:sz w:val="18"/>
                  <w:szCs w:val="18"/>
                </w:rPr>
                <w:delText>ite</w:delText>
              </w:r>
            </w:del>
          </w:p>
        </w:tc>
      </w:tr>
      <w:tr w:rsidR="00373167" w:rsidRPr="000F7634" w:rsidDel="00643F66" w14:paraId="0513F072" w14:textId="4B96C587" w:rsidTr="00903669">
        <w:trPr>
          <w:del w:id="220" w:author="Smith, Alexis@Energy" w:date="2018-06-07T15:48:00Z"/>
        </w:trPr>
        <w:tc>
          <w:tcPr>
            <w:tcW w:w="468" w:type="dxa"/>
            <w:vAlign w:val="center"/>
          </w:tcPr>
          <w:p w14:paraId="0513F070" w14:textId="478D26E2" w:rsidR="00373167" w:rsidRPr="000F7634" w:rsidDel="00643F66" w:rsidRDefault="00B74FE4" w:rsidP="00903669">
            <w:pPr>
              <w:keepNext/>
              <w:jc w:val="center"/>
              <w:rPr>
                <w:del w:id="221" w:author="Smith, Alexis@Energy" w:date="2018-06-07T15:48:00Z"/>
                <w:rFonts w:asciiTheme="minorHAnsi" w:hAnsiTheme="minorHAnsi"/>
                <w:sz w:val="18"/>
                <w:szCs w:val="18"/>
              </w:rPr>
            </w:pPr>
            <w:del w:id="222" w:author="Smith, Alexis@Energy" w:date="2018-06-07T15:48:00Z">
              <w:r w:rsidDel="00643F66">
                <w:rPr>
                  <w:rFonts w:asciiTheme="minorHAnsi" w:hAnsiTheme="minorHAnsi"/>
                  <w:sz w:val="18"/>
                  <w:szCs w:val="18"/>
                </w:rPr>
                <w:delText>0</w:delText>
              </w:r>
              <w:r w:rsidR="00A6668D" w:rsidRPr="000F7634" w:rsidDel="00643F66">
                <w:rPr>
                  <w:rFonts w:asciiTheme="minorHAnsi" w:hAnsiTheme="minorHAnsi"/>
                  <w:sz w:val="18"/>
                  <w:szCs w:val="18"/>
                </w:rPr>
                <w:delText>1</w:delText>
              </w:r>
            </w:del>
          </w:p>
        </w:tc>
        <w:tc>
          <w:tcPr>
            <w:tcW w:w="10350" w:type="dxa"/>
          </w:tcPr>
          <w:p w14:paraId="0513F071" w14:textId="6FA943B1" w:rsidR="00373167" w:rsidRPr="000F7634" w:rsidDel="00643F66" w:rsidRDefault="00A6668D" w:rsidP="00513A73">
            <w:pPr>
              <w:keepNext/>
              <w:tabs>
                <w:tab w:val="right" w:pos="342"/>
                <w:tab w:val="left" w:pos="522"/>
              </w:tabs>
              <w:rPr>
                <w:del w:id="223" w:author="Smith, Alexis@Energy" w:date="2018-06-07T15:48:00Z"/>
                <w:rFonts w:asciiTheme="minorHAnsi" w:hAnsiTheme="minorHAnsi"/>
                <w:sz w:val="18"/>
                <w:szCs w:val="18"/>
              </w:rPr>
            </w:pPr>
            <w:del w:id="224" w:author="Smith, Alexis@Energy" w:date="2018-06-07T15:48:00Z">
              <w:r w:rsidRPr="000F7634" w:rsidDel="00643F66">
                <w:rPr>
                  <w:rFonts w:asciiTheme="minorHAnsi" w:hAnsiTheme="minorHAnsi"/>
                  <w:sz w:val="18"/>
                  <w:szCs w:val="18"/>
                </w:rPr>
                <w:delText>150.0(k)</w:delText>
              </w:r>
              <w:r w:rsidR="00E40466" w:rsidDel="00643F66">
                <w:rPr>
                  <w:rFonts w:asciiTheme="minorHAnsi" w:hAnsiTheme="minorHAnsi"/>
                  <w:sz w:val="18"/>
                  <w:szCs w:val="18"/>
                </w:rPr>
                <w:delText>3</w:delText>
              </w:r>
              <w:r w:rsidRPr="000F7634" w:rsidDel="00643F66">
                <w:rPr>
                  <w:rFonts w:asciiTheme="minorHAnsi" w:hAnsiTheme="minorHAnsi"/>
                  <w:sz w:val="18"/>
                  <w:szCs w:val="18"/>
                </w:rPr>
                <w:delText xml:space="preserve">D: Outdoor lighting complies with the applicable requirements in Sections 110.9, 130.0, 130.2, 130.4, 140.7, and 141.0. Applicable </w:delText>
              </w:r>
              <w:r w:rsidR="00E54A5A" w:rsidRPr="000F7634" w:rsidDel="00643F66">
                <w:rPr>
                  <w:rFonts w:asciiTheme="minorHAnsi" w:hAnsiTheme="minorHAnsi"/>
                  <w:sz w:val="18"/>
                  <w:szCs w:val="18"/>
                </w:rPr>
                <w:delText>LTO</w:delText>
              </w:r>
              <w:r w:rsidRPr="000F7634" w:rsidDel="00643F66">
                <w:rPr>
                  <w:rFonts w:asciiTheme="minorHAnsi" w:hAnsiTheme="minorHAnsi"/>
                  <w:sz w:val="18"/>
                  <w:szCs w:val="18"/>
                </w:rPr>
                <w:delText xml:space="preserve"> forms shall also be submitted.</w:delText>
              </w:r>
            </w:del>
          </w:p>
        </w:tc>
      </w:tr>
      <w:tr w:rsidR="005003CE" w:rsidRPr="000F7634" w:rsidDel="00643F66" w14:paraId="0513F074" w14:textId="010E3706" w:rsidTr="006E354C">
        <w:trPr>
          <w:del w:id="225" w:author="Smith, Alexis@Energy" w:date="2018-06-07T15:48:00Z"/>
        </w:trPr>
        <w:tc>
          <w:tcPr>
            <w:tcW w:w="10818" w:type="dxa"/>
            <w:gridSpan w:val="2"/>
          </w:tcPr>
          <w:p w14:paraId="0513F073" w14:textId="722498FE" w:rsidR="005003CE" w:rsidRPr="000F7634" w:rsidDel="00643F66" w:rsidRDefault="005003CE" w:rsidP="00312F89">
            <w:pPr>
              <w:rPr>
                <w:del w:id="226" w:author="Smith, Alexis@Energy" w:date="2018-06-07T15:48:00Z"/>
                <w:rFonts w:asciiTheme="minorHAnsi" w:hAnsiTheme="minorHAnsi"/>
                <w:b/>
                <w:sz w:val="18"/>
                <w:szCs w:val="18"/>
              </w:rPr>
            </w:pPr>
            <w:del w:id="227" w:author="Smith, Alexis@Energy" w:date="2018-06-07T15:48:00Z">
              <w:r w:rsidRPr="000F7634" w:rsidDel="00643F66">
                <w:rPr>
                  <w:rFonts w:asciiTheme="minorHAnsi" w:hAnsiTheme="minorHAnsi"/>
                  <w:b/>
                  <w:sz w:val="18"/>
                  <w:szCs w:val="18"/>
                </w:rPr>
                <w:delText>The responsible person’s signature on this compliance document affirms that all applicable requirements in this table have been met.</w:delText>
              </w:r>
            </w:del>
          </w:p>
        </w:tc>
      </w:tr>
    </w:tbl>
    <w:p w14:paraId="0513F07F" w14:textId="77777777" w:rsidR="003E422C" w:rsidRPr="000F7634" w:rsidRDefault="003E422C" w:rsidP="003E422C">
      <w:pPr>
        <w:tabs>
          <w:tab w:val="left" w:pos="7920"/>
          <w:tab w:val="right" w:pos="10080"/>
        </w:tabs>
        <w:rPr>
          <w:rStyle w:val="Heading1Char"/>
          <w:rFonts w:asciiTheme="minorHAnsi" w:hAnsiTheme="minorHAnsi"/>
          <w:b w:val="0"/>
          <w:bCs/>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3E422C" w:rsidRPr="000F7634" w14:paraId="0513F081" w14:textId="77777777" w:rsidTr="00312F89">
        <w:tc>
          <w:tcPr>
            <w:tcW w:w="10818" w:type="dxa"/>
            <w:gridSpan w:val="2"/>
          </w:tcPr>
          <w:p w14:paraId="0513F080" w14:textId="5055B4E1" w:rsidR="0089192F" w:rsidRPr="00306EC2" w:rsidRDefault="0094604E" w:rsidP="00643F66">
            <w:pPr>
              <w:rPr>
                <w:rFonts w:asciiTheme="minorHAnsi" w:hAnsiTheme="minorHAnsi"/>
                <w:b/>
                <w:bCs/>
                <w:sz w:val="18"/>
                <w:szCs w:val="18"/>
              </w:rPr>
            </w:pPr>
            <w:del w:id="228" w:author="Smith, Alexis@Energy" w:date="2018-06-07T15:40:00Z">
              <w:r w:rsidDel="0056210D">
                <w:rPr>
                  <w:rFonts w:asciiTheme="minorHAnsi" w:hAnsiTheme="minorHAnsi"/>
                  <w:b/>
                  <w:sz w:val="18"/>
                  <w:szCs w:val="18"/>
                </w:rPr>
                <w:delText>L</w:delText>
              </w:r>
            </w:del>
            <w:ins w:id="229" w:author="Smith, Alexis@Energy" w:date="2018-06-07T15:48:00Z">
              <w:r w:rsidR="00643F66">
                <w:rPr>
                  <w:rFonts w:asciiTheme="minorHAnsi" w:hAnsiTheme="minorHAnsi"/>
                  <w:b/>
                  <w:sz w:val="18"/>
                  <w:szCs w:val="18"/>
                </w:rPr>
                <w:t>J</w:t>
              </w:r>
            </w:ins>
            <w:r w:rsidR="003E422C" w:rsidRPr="000F7634">
              <w:rPr>
                <w:rFonts w:asciiTheme="minorHAnsi" w:hAnsiTheme="minorHAnsi"/>
                <w:b/>
                <w:sz w:val="18"/>
                <w:szCs w:val="18"/>
              </w:rPr>
              <w:t xml:space="preserve">. </w:t>
            </w:r>
            <w:r w:rsidR="009B0F09">
              <w:rPr>
                <w:rFonts w:asciiTheme="minorHAnsi" w:hAnsiTheme="minorHAnsi"/>
                <w:b/>
                <w:sz w:val="18"/>
                <w:szCs w:val="18"/>
              </w:rPr>
              <w:t xml:space="preserve">Lighting for </w:t>
            </w:r>
            <w:r w:rsidR="003E422C" w:rsidRPr="000F7634">
              <w:rPr>
                <w:rStyle w:val="Heading1Char"/>
                <w:rFonts w:asciiTheme="minorHAnsi" w:hAnsiTheme="minorHAnsi"/>
                <w:bCs/>
                <w:sz w:val="18"/>
                <w:szCs w:val="18"/>
              </w:rPr>
              <w:t xml:space="preserve">Residential Garages </w:t>
            </w:r>
            <w:del w:id="230" w:author="Smith, Alexis@Energy" w:date="2018-06-07T15:48:00Z">
              <w:r w:rsidR="008C57CA" w:rsidDel="00643F66">
                <w:rPr>
                  <w:rStyle w:val="Heading1Char"/>
                  <w:rFonts w:asciiTheme="minorHAnsi" w:hAnsiTheme="minorHAnsi"/>
                  <w:bCs/>
                  <w:sz w:val="18"/>
                  <w:szCs w:val="18"/>
                </w:rPr>
                <w:delText>with</w:delText>
              </w:r>
              <w:r w:rsidR="008C57CA" w:rsidRPr="000F7634" w:rsidDel="00643F66">
                <w:rPr>
                  <w:rStyle w:val="Heading1Char"/>
                  <w:rFonts w:asciiTheme="minorHAnsi" w:hAnsiTheme="minorHAnsi"/>
                  <w:bCs/>
                  <w:sz w:val="18"/>
                  <w:szCs w:val="18"/>
                </w:rPr>
                <w:delText xml:space="preserve"> </w:delText>
              </w:r>
            </w:del>
            <w:ins w:id="231" w:author="Smith, Alexis@Energy" w:date="2018-06-07T15:48:00Z">
              <w:r w:rsidR="00643F66">
                <w:rPr>
                  <w:rStyle w:val="Heading1Char"/>
                  <w:rFonts w:asciiTheme="minorHAnsi" w:hAnsiTheme="minorHAnsi"/>
                  <w:bCs/>
                  <w:sz w:val="18"/>
                  <w:szCs w:val="18"/>
                </w:rPr>
                <w:t xml:space="preserve">for </w:t>
              </w:r>
            </w:ins>
            <w:r w:rsidR="003E422C" w:rsidRPr="000F7634">
              <w:rPr>
                <w:rStyle w:val="Heading1Char"/>
                <w:rFonts w:asciiTheme="minorHAnsi" w:hAnsiTheme="minorHAnsi"/>
                <w:bCs/>
                <w:sz w:val="18"/>
                <w:szCs w:val="18"/>
              </w:rPr>
              <w:t>Eight or More Vehicles</w:t>
            </w:r>
          </w:p>
        </w:tc>
      </w:tr>
      <w:tr w:rsidR="003E422C" w:rsidRPr="000F7634" w14:paraId="0513F084" w14:textId="77777777" w:rsidTr="00903669">
        <w:tc>
          <w:tcPr>
            <w:tcW w:w="468" w:type="dxa"/>
            <w:vAlign w:val="center"/>
          </w:tcPr>
          <w:p w14:paraId="0513F082" w14:textId="5317DB1A" w:rsidR="003E422C" w:rsidRPr="000F7634" w:rsidRDefault="00B74FE4" w:rsidP="00903669">
            <w:pPr>
              <w:jc w:val="center"/>
              <w:rPr>
                <w:rFonts w:asciiTheme="minorHAnsi" w:hAnsiTheme="minorHAnsi"/>
                <w:sz w:val="18"/>
                <w:szCs w:val="18"/>
              </w:rPr>
            </w:pPr>
            <w:r>
              <w:rPr>
                <w:rFonts w:asciiTheme="minorHAnsi" w:hAnsiTheme="minorHAnsi"/>
                <w:sz w:val="18"/>
                <w:szCs w:val="18"/>
              </w:rPr>
              <w:t>0</w:t>
            </w:r>
            <w:r w:rsidR="003E422C" w:rsidRPr="000F7634">
              <w:rPr>
                <w:rFonts w:asciiTheme="minorHAnsi" w:hAnsiTheme="minorHAnsi"/>
                <w:sz w:val="18"/>
                <w:szCs w:val="18"/>
              </w:rPr>
              <w:t>1</w:t>
            </w:r>
          </w:p>
        </w:tc>
        <w:tc>
          <w:tcPr>
            <w:tcW w:w="10350" w:type="dxa"/>
          </w:tcPr>
          <w:p w14:paraId="0513F083" w14:textId="4E8EBB29" w:rsidR="003E422C" w:rsidRPr="000F7634" w:rsidRDefault="003E422C" w:rsidP="00373167">
            <w:pPr>
              <w:rPr>
                <w:rFonts w:asciiTheme="minorHAnsi" w:hAnsiTheme="minorHAnsi"/>
                <w:sz w:val="18"/>
                <w:szCs w:val="18"/>
              </w:rPr>
            </w:pPr>
            <w:r w:rsidRPr="000F7634">
              <w:rPr>
                <w:rFonts w:asciiTheme="minorHAnsi" w:hAnsiTheme="minorHAnsi"/>
                <w:sz w:val="18"/>
                <w:szCs w:val="18"/>
              </w:rPr>
              <w:t>150.0(k)</w:t>
            </w:r>
            <w:r w:rsidR="00E40466">
              <w:rPr>
                <w:rFonts w:asciiTheme="minorHAnsi" w:hAnsiTheme="minorHAnsi"/>
                <w:sz w:val="18"/>
                <w:szCs w:val="18"/>
              </w:rPr>
              <w:t>5</w:t>
            </w:r>
            <w:r w:rsidRPr="000F7634">
              <w:rPr>
                <w:rFonts w:asciiTheme="minorHAnsi" w:hAnsiTheme="minorHAnsi"/>
                <w:sz w:val="18"/>
                <w:szCs w:val="18"/>
              </w:rPr>
              <w:t>: Lighting complies with the applicable requirements for nonresidential garages in Sections 110.9, 130.0, 130.1, 130.4, 140.6, and 141.0. Applicable LTG forms shall also be submitted</w:t>
            </w:r>
            <w:r w:rsidR="007F616F">
              <w:rPr>
                <w:rFonts w:asciiTheme="minorHAnsi" w:hAnsiTheme="minorHAnsi"/>
                <w:sz w:val="18"/>
                <w:szCs w:val="18"/>
              </w:rPr>
              <w:t>.</w:t>
            </w:r>
          </w:p>
        </w:tc>
      </w:tr>
      <w:tr w:rsidR="005003CE" w:rsidRPr="000F7634" w14:paraId="0513F086" w14:textId="77777777" w:rsidTr="00312F89">
        <w:tc>
          <w:tcPr>
            <w:tcW w:w="10818" w:type="dxa"/>
            <w:gridSpan w:val="2"/>
          </w:tcPr>
          <w:p w14:paraId="0513F085" w14:textId="77777777" w:rsidR="005003CE" w:rsidRPr="000F7634" w:rsidRDefault="005003CE" w:rsidP="00312F89">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0513F087" w14:textId="77777777" w:rsidR="003E422C" w:rsidRPr="000F7634" w:rsidRDefault="003E422C" w:rsidP="003E422C">
      <w:pPr>
        <w:tabs>
          <w:tab w:val="left" w:pos="7920"/>
          <w:tab w:val="right" w:pos="10080"/>
        </w:tabs>
        <w:rPr>
          <w:rStyle w:val="Heading1Char"/>
          <w:rFonts w:asciiTheme="minorHAnsi" w:hAnsiTheme="minorHAnsi"/>
          <w:b w:val="0"/>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60"/>
      </w:tblGrid>
      <w:tr w:rsidR="003E422C" w:rsidRPr="000F7634" w14:paraId="0513F089" w14:textId="77777777" w:rsidTr="006E354C">
        <w:tc>
          <w:tcPr>
            <w:tcW w:w="10818" w:type="dxa"/>
            <w:gridSpan w:val="2"/>
          </w:tcPr>
          <w:p w14:paraId="0513F088" w14:textId="297E9956" w:rsidR="003E422C" w:rsidRPr="00306EC2" w:rsidRDefault="0094604E">
            <w:pPr>
              <w:rPr>
                <w:rFonts w:asciiTheme="minorHAnsi" w:hAnsiTheme="minorHAnsi"/>
                <w:b/>
                <w:bCs/>
                <w:sz w:val="18"/>
                <w:szCs w:val="18"/>
              </w:rPr>
            </w:pPr>
            <w:del w:id="232" w:author="Smith, Alexis@Energy" w:date="2018-06-07T15:40:00Z">
              <w:r w:rsidDel="0056210D">
                <w:rPr>
                  <w:rStyle w:val="Heading1Char"/>
                  <w:rFonts w:asciiTheme="minorHAnsi" w:hAnsiTheme="minorHAnsi"/>
                  <w:bCs/>
                  <w:sz w:val="18"/>
                  <w:szCs w:val="18"/>
                </w:rPr>
                <w:delText>M</w:delText>
              </w:r>
            </w:del>
            <w:ins w:id="233" w:author="Smith, Alexis@Energy" w:date="2018-06-07T15:49:00Z">
              <w:r w:rsidR="00643F66">
                <w:rPr>
                  <w:rStyle w:val="Heading1Char"/>
                  <w:rFonts w:asciiTheme="minorHAnsi" w:hAnsiTheme="minorHAnsi"/>
                  <w:bCs/>
                  <w:sz w:val="18"/>
                  <w:szCs w:val="18"/>
                </w:rPr>
                <w:t>K</w:t>
              </w:r>
            </w:ins>
            <w:r w:rsidR="003E422C" w:rsidRPr="000F7634">
              <w:rPr>
                <w:rStyle w:val="Heading1Char"/>
                <w:rFonts w:asciiTheme="minorHAnsi" w:hAnsiTheme="minorHAnsi"/>
                <w:bCs/>
                <w:sz w:val="18"/>
                <w:szCs w:val="18"/>
              </w:rPr>
              <w:t xml:space="preserve">. </w:t>
            </w:r>
            <w:r w:rsidR="009B0F09">
              <w:rPr>
                <w:rStyle w:val="Heading1Char"/>
                <w:rFonts w:asciiTheme="minorHAnsi" w:hAnsiTheme="minorHAnsi"/>
                <w:bCs/>
                <w:sz w:val="18"/>
                <w:szCs w:val="18"/>
              </w:rPr>
              <w:t xml:space="preserve">Lighting for </w:t>
            </w:r>
            <w:r w:rsidR="003E422C" w:rsidRPr="000F7634">
              <w:rPr>
                <w:rStyle w:val="Heading1Char"/>
                <w:rFonts w:asciiTheme="minorHAnsi" w:hAnsiTheme="minorHAnsi"/>
                <w:bCs/>
                <w:sz w:val="18"/>
                <w:szCs w:val="18"/>
              </w:rPr>
              <w:t>Interior Common Areas (</w:t>
            </w:r>
            <w:r w:rsidR="00B74FE4">
              <w:rPr>
                <w:rStyle w:val="Heading1Char"/>
                <w:rFonts w:asciiTheme="minorHAnsi" w:hAnsiTheme="minorHAnsi"/>
                <w:bCs/>
                <w:sz w:val="18"/>
                <w:szCs w:val="18"/>
              </w:rPr>
              <w:t>≤</w:t>
            </w:r>
            <w:r w:rsidR="003E422C" w:rsidRPr="000F7634">
              <w:rPr>
                <w:rStyle w:val="Heading1Char"/>
                <w:rFonts w:asciiTheme="minorHAnsi" w:hAnsiTheme="minorHAnsi"/>
                <w:bCs/>
                <w:sz w:val="18"/>
                <w:szCs w:val="18"/>
              </w:rPr>
              <w:t xml:space="preserve"> 20%) of Low-rise Multi-</w:t>
            </w:r>
            <w:r w:rsidR="008544FD">
              <w:rPr>
                <w:rStyle w:val="Heading1Char"/>
                <w:rFonts w:asciiTheme="minorHAnsi" w:hAnsiTheme="minorHAnsi"/>
                <w:bCs/>
                <w:sz w:val="18"/>
                <w:szCs w:val="18"/>
              </w:rPr>
              <w:t>f</w:t>
            </w:r>
            <w:r w:rsidR="003E422C" w:rsidRPr="000F7634">
              <w:rPr>
                <w:rStyle w:val="Heading1Char"/>
                <w:rFonts w:asciiTheme="minorHAnsi" w:hAnsiTheme="minorHAnsi"/>
                <w:bCs/>
                <w:sz w:val="18"/>
                <w:szCs w:val="18"/>
              </w:rPr>
              <w:t>amily</w:t>
            </w:r>
          </w:p>
        </w:tc>
      </w:tr>
      <w:tr w:rsidR="003E422C" w:rsidRPr="000F7634" w14:paraId="0513F08C" w14:textId="77777777" w:rsidTr="00903669">
        <w:tc>
          <w:tcPr>
            <w:tcW w:w="558" w:type="dxa"/>
            <w:vAlign w:val="center"/>
          </w:tcPr>
          <w:p w14:paraId="0513F08A" w14:textId="7E77C044" w:rsidR="003E422C" w:rsidRPr="000F7634" w:rsidRDefault="00B74FE4" w:rsidP="00903669">
            <w:pPr>
              <w:jc w:val="center"/>
              <w:rPr>
                <w:rFonts w:asciiTheme="minorHAnsi" w:hAnsiTheme="minorHAnsi"/>
                <w:sz w:val="18"/>
                <w:szCs w:val="18"/>
              </w:rPr>
            </w:pPr>
            <w:r>
              <w:rPr>
                <w:rFonts w:asciiTheme="minorHAnsi" w:hAnsiTheme="minorHAnsi"/>
                <w:sz w:val="18"/>
                <w:szCs w:val="18"/>
              </w:rPr>
              <w:t>0</w:t>
            </w:r>
            <w:r w:rsidR="003E422C" w:rsidRPr="000F7634">
              <w:rPr>
                <w:rFonts w:asciiTheme="minorHAnsi" w:hAnsiTheme="minorHAnsi"/>
                <w:sz w:val="18"/>
                <w:szCs w:val="18"/>
              </w:rPr>
              <w:t>1</w:t>
            </w:r>
          </w:p>
        </w:tc>
        <w:tc>
          <w:tcPr>
            <w:tcW w:w="10260" w:type="dxa"/>
          </w:tcPr>
          <w:p w14:paraId="0513F08B" w14:textId="014352AE" w:rsidR="003E422C" w:rsidRPr="000F7634" w:rsidRDefault="003E422C" w:rsidP="00107403">
            <w:pPr>
              <w:rPr>
                <w:rFonts w:asciiTheme="minorHAnsi" w:hAnsiTheme="minorHAnsi"/>
                <w:sz w:val="18"/>
                <w:szCs w:val="18"/>
              </w:rPr>
            </w:pPr>
            <w:r w:rsidRPr="000F7634">
              <w:rPr>
                <w:rFonts w:asciiTheme="minorHAnsi" w:hAnsiTheme="minorHAnsi"/>
                <w:sz w:val="18"/>
                <w:szCs w:val="18"/>
              </w:rPr>
              <w:t>150.0(k)</w:t>
            </w:r>
            <w:r w:rsidR="00E40466">
              <w:rPr>
                <w:rFonts w:asciiTheme="minorHAnsi" w:hAnsiTheme="minorHAnsi"/>
                <w:sz w:val="18"/>
                <w:szCs w:val="18"/>
              </w:rPr>
              <w:t>6</w:t>
            </w:r>
            <w:r w:rsidRPr="000F7634">
              <w:rPr>
                <w:rFonts w:asciiTheme="minorHAnsi" w:hAnsiTheme="minorHAnsi"/>
                <w:sz w:val="18"/>
                <w:szCs w:val="18"/>
              </w:rPr>
              <w:t xml:space="preserve">A: Installed </w:t>
            </w:r>
            <w:ins w:id="234" w:author="Smith, Alexis@Energy" w:date="2018-06-07T15:49:00Z">
              <w:r w:rsidR="00107403">
                <w:rPr>
                  <w:rFonts w:asciiTheme="minorHAnsi" w:hAnsiTheme="minorHAnsi"/>
                  <w:sz w:val="18"/>
                  <w:szCs w:val="18"/>
                </w:rPr>
                <w:t xml:space="preserve">lighting shall comply with Table 150.1-A </w:t>
              </w:r>
            </w:ins>
            <w:del w:id="235" w:author="Smith, Alexis@Energy" w:date="2018-06-07T15:49:00Z">
              <w:r w:rsidR="00265EB1" w:rsidDel="00107403">
                <w:rPr>
                  <w:rFonts w:asciiTheme="minorHAnsi" w:hAnsiTheme="minorHAnsi"/>
                  <w:sz w:val="18"/>
                  <w:szCs w:val="18"/>
                </w:rPr>
                <w:delText xml:space="preserve">luminaires </w:delText>
              </w:r>
              <w:r w:rsidR="00265EB1" w:rsidDel="00643F66">
                <w:rPr>
                  <w:rFonts w:asciiTheme="minorHAnsi" w:hAnsiTheme="minorHAnsi"/>
                  <w:sz w:val="18"/>
                  <w:szCs w:val="18"/>
                </w:rPr>
                <w:delText xml:space="preserve"> </w:delText>
              </w:r>
              <w:r w:rsidR="00265EB1" w:rsidDel="00107403">
                <w:rPr>
                  <w:rFonts w:asciiTheme="minorHAnsi" w:hAnsiTheme="minorHAnsi"/>
                  <w:sz w:val="18"/>
                  <w:szCs w:val="18"/>
                </w:rPr>
                <w:delText>are</w:delText>
              </w:r>
              <w:r w:rsidR="00265EB1" w:rsidRPr="000F7634" w:rsidDel="00107403">
                <w:rPr>
                  <w:rFonts w:asciiTheme="minorHAnsi" w:hAnsiTheme="minorHAnsi"/>
                  <w:sz w:val="18"/>
                  <w:szCs w:val="18"/>
                </w:rPr>
                <w:delText xml:space="preserve"> </w:delText>
              </w:r>
              <w:r w:rsidRPr="000F7634" w:rsidDel="00107403">
                <w:rPr>
                  <w:rFonts w:asciiTheme="minorHAnsi" w:hAnsiTheme="minorHAnsi"/>
                  <w:sz w:val="18"/>
                  <w:szCs w:val="18"/>
                </w:rPr>
                <w:delText>high efficacy</w:delText>
              </w:r>
              <w:r w:rsidR="00265EB1" w:rsidDel="00107403">
                <w:rPr>
                  <w:rFonts w:asciiTheme="minorHAnsi" w:hAnsiTheme="minorHAnsi"/>
                  <w:sz w:val="18"/>
                  <w:szCs w:val="18"/>
                </w:rPr>
                <w:delText xml:space="preserve"> </w:delText>
              </w:r>
            </w:del>
            <w:r w:rsidR="00265EB1" w:rsidRPr="000F7634">
              <w:rPr>
                <w:rFonts w:asciiTheme="minorHAnsi" w:hAnsiTheme="minorHAnsi"/>
                <w:sz w:val="18"/>
                <w:szCs w:val="18"/>
              </w:rPr>
              <w:t xml:space="preserve">and </w:t>
            </w:r>
            <w:ins w:id="236" w:author="Smith, Alexis@Energy" w:date="2018-06-07T15:49:00Z">
              <w:r w:rsidR="00107403">
                <w:rPr>
                  <w:rFonts w:asciiTheme="minorHAnsi" w:hAnsiTheme="minorHAnsi"/>
                  <w:sz w:val="18"/>
                  <w:szCs w:val="18"/>
                </w:rPr>
                <w:t xml:space="preserve">be </w:t>
              </w:r>
            </w:ins>
            <w:r w:rsidR="00265EB1" w:rsidRPr="000F7634">
              <w:rPr>
                <w:rFonts w:asciiTheme="minorHAnsi" w:hAnsiTheme="minorHAnsi"/>
                <w:sz w:val="18"/>
                <w:szCs w:val="18"/>
              </w:rPr>
              <w:t xml:space="preserve">controlled by </w:t>
            </w:r>
            <w:r w:rsidR="00265EB1">
              <w:rPr>
                <w:rFonts w:asciiTheme="minorHAnsi" w:hAnsiTheme="minorHAnsi"/>
                <w:sz w:val="18"/>
                <w:szCs w:val="18"/>
              </w:rPr>
              <w:t xml:space="preserve">an </w:t>
            </w:r>
            <w:r w:rsidR="00265EB1" w:rsidRPr="000F7634">
              <w:rPr>
                <w:rFonts w:asciiTheme="minorHAnsi" w:hAnsiTheme="minorHAnsi"/>
                <w:sz w:val="18"/>
                <w:szCs w:val="18"/>
              </w:rPr>
              <w:t>occupancy sensor</w:t>
            </w:r>
            <w:r w:rsidR="00265EB1">
              <w:rPr>
                <w:rFonts w:asciiTheme="minorHAnsi" w:hAnsiTheme="minorHAnsi"/>
                <w:sz w:val="18"/>
                <w:szCs w:val="18"/>
              </w:rPr>
              <w:t xml:space="preserve">. </w:t>
            </w:r>
          </w:p>
        </w:tc>
      </w:tr>
      <w:tr w:rsidR="005003CE" w:rsidRPr="000F7634" w14:paraId="0513F091" w14:textId="77777777" w:rsidTr="006E354C">
        <w:tc>
          <w:tcPr>
            <w:tcW w:w="10818" w:type="dxa"/>
            <w:gridSpan w:val="2"/>
          </w:tcPr>
          <w:p w14:paraId="0513F090" w14:textId="77777777" w:rsidR="005003CE" w:rsidRPr="000F7634" w:rsidRDefault="005003CE" w:rsidP="00312F89">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0513F092" w14:textId="535EBF1C" w:rsidR="003E422C" w:rsidRDefault="003E422C" w:rsidP="003E422C">
      <w:pPr>
        <w:tabs>
          <w:tab w:val="left" w:pos="7920"/>
          <w:tab w:val="right" w:pos="10080"/>
        </w:tabs>
        <w:rPr>
          <w:ins w:id="237" w:author="Smith, Alexis@Energy" w:date="2018-06-07T15:50:00Z"/>
          <w:rStyle w:val="Heading1Char"/>
          <w:rFonts w:asciiTheme="minorHAnsi" w:hAnsiTheme="minorHAnsi"/>
          <w:b w:val="0"/>
          <w:bCs/>
          <w:sz w:val="18"/>
          <w:szCs w:val="18"/>
        </w:rPr>
      </w:pPr>
    </w:p>
    <w:p w14:paraId="74D673BA" w14:textId="77777777" w:rsidR="00107403" w:rsidRPr="000F7634" w:rsidRDefault="00107403" w:rsidP="003E422C">
      <w:pPr>
        <w:tabs>
          <w:tab w:val="left" w:pos="7920"/>
          <w:tab w:val="right" w:pos="10080"/>
        </w:tabs>
        <w:rPr>
          <w:rStyle w:val="Heading1Char"/>
          <w:rFonts w:asciiTheme="minorHAnsi" w:hAnsiTheme="minorHAnsi"/>
          <w:b w:val="0"/>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3E422C" w:rsidRPr="000F7634" w14:paraId="0513F094" w14:textId="77777777" w:rsidTr="005003CE">
        <w:tc>
          <w:tcPr>
            <w:tcW w:w="10829" w:type="dxa"/>
            <w:gridSpan w:val="2"/>
          </w:tcPr>
          <w:p w14:paraId="0513F093" w14:textId="689C0550" w:rsidR="003E422C" w:rsidRPr="00306EC2" w:rsidRDefault="0094604E" w:rsidP="00373167">
            <w:pPr>
              <w:rPr>
                <w:rFonts w:asciiTheme="minorHAnsi" w:hAnsiTheme="minorHAnsi"/>
                <w:b/>
                <w:bCs/>
                <w:sz w:val="18"/>
                <w:szCs w:val="18"/>
              </w:rPr>
            </w:pPr>
            <w:del w:id="238" w:author="Smith, Alexis@Energy" w:date="2018-06-07T15:40:00Z">
              <w:r w:rsidDel="0056210D">
                <w:rPr>
                  <w:rStyle w:val="Heading1Char"/>
                  <w:rFonts w:asciiTheme="minorHAnsi" w:hAnsiTheme="minorHAnsi"/>
                  <w:bCs/>
                  <w:sz w:val="18"/>
                  <w:szCs w:val="18"/>
                </w:rPr>
                <w:delText>N</w:delText>
              </w:r>
            </w:del>
            <w:ins w:id="239" w:author="Smith, Alexis@Energy" w:date="2018-06-07T15:49:00Z">
              <w:r w:rsidR="00643F66">
                <w:rPr>
                  <w:rStyle w:val="Heading1Char"/>
                  <w:rFonts w:asciiTheme="minorHAnsi" w:hAnsiTheme="minorHAnsi"/>
                  <w:bCs/>
                  <w:sz w:val="18"/>
                  <w:szCs w:val="18"/>
                </w:rPr>
                <w:t>L</w:t>
              </w:r>
            </w:ins>
            <w:r w:rsidR="003E422C" w:rsidRPr="000F7634">
              <w:rPr>
                <w:rStyle w:val="Heading1Char"/>
                <w:rFonts w:asciiTheme="minorHAnsi" w:hAnsiTheme="minorHAnsi"/>
                <w:bCs/>
                <w:sz w:val="18"/>
                <w:szCs w:val="18"/>
              </w:rPr>
              <w:t xml:space="preserve">. </w:t>
            </w:r>
            <w:r w:rsidR="009B0F09">
              <w:rPr>
                <w:rStyle w:val="Heading1Char"/>
                <w:rFonts w:asciiTheme="minorHAnsi" w:hAnsiTheme="minorHAnsi"/>
                <w:bCs/>
                <w:sz w:val="18"/>
                <w:szCs w:val="18"/>
              </w:rPr>
              <w:t xml:space="preserve">Lighting for </w:t>
            </w:r>
            <w:r w:rsidR="003E422C" w:rsidRPr="000F7634">
              <w:rPr>
                <w:rStyle w:val="Heading1Char"/>
                <w:rFonts w:asciiTheme="minorHAnsi" w:hAnsiTheme="minorHAnsi"/>
                <w:bCs/>
                <w:sz w:val="18"/>
                <w:szCs w:val="18"/>
              </w:rPr>
              <w:t>Interior Common Areas (&gt; 20%) of Low-rise Multi-</w:t>
            </w:r>
            <w:r w:rsidR="008544FD">
              <w:rPr>
                <w:rStyle w:val="Heading1Char"/>
                <w:rFonts w:asciiTheme="minorHAnsi" w:hAnsiTheme="minorHAnsi"/>
                <w:bCs/>
                <w:sz w:val="18"/>
                <w:szCs w:val="18"/>
              </w:rPr>
              <w:t>f</w:t>
            </w:r>
            <w:r w:rsidR="003E422C" w:rsidRPr="000F7634">
              <w:rPr>
                <w:rStyle w:val="Heading1Char"/>
                <w:rFonts w:asciiTheme="minorHAnsi" w:hAnsiTheme="minorHAnsi"/>
                <w:bCs/>
                <w:sz w:val="18"/>
                <w:szCs w:val="18"/>
              </w:rPr>
              <w:t>amily</w:t>
            </w:r>
          </w:p>
        </w:tc>
      </w:tr>
      <w:tr w:rsidR="003E422C" w:rsidRPr="000F7634" w14:paraId="0513F097" w14:textId="77777777" w:rsidTr="00903669">
        <w:tc>
          <w:tcPr>
            <w:tcW w:w="468" w:type="dxa"/>
            <w:vAlign w:val="center"/>
          </w:tcPr>
          <w:p w14:paraId="0513F095" w14:textId="6EE33FEC" w:rsidR="003E422C" w:rsidRPr="000F7634" w:rsidRDefault="00B74FE4" w:rsidP="00903669">
            <w:pPr>
              <w:jc w:val="center"/>
              <w:rPr>
                <w:rFonts w:asciiTheme="minorHAnsi" w:hAnsiTheme="minorHAnsi"/>
                <w:sz w:val="18"/>
                <w:szCs w:val="18"/>
              </w:rPr>
            </w:pPr>
            <w:r>
              <w:rPr>
                <w:rFonts w:asciiTheme="minorHAnsi" w:hAnsiTheme="minorHAnsi"/>
                <w:sz w:val="18"/>
                <w:szCs w:val="18"/>
              </w:rPr>
              <w:t>0</w:t>
            </w:r>
            <w:r w:rsidR="003E422C" w:rsidRPr="000F7634">
              <w:rPr>
                <w:rFonts w:asciiTheme="minorHAnsi" w:hAnsiTheme="minorHAnsi"/>
                <w:sz w:val="18"/>
                <w:szCs w:val="18"/>
              </w:rPr>
              <w:t>1</w:t>
            </w:r>
          </w:p>
        </w:tc>
        <w:tc>
          <w:tcPr>
            <w:tcW w:w="10361" w:type="dxa"/>
          </w:tcPr>
          <w:p w14:paraId="0513F096" w14:textId="048B6ED2" w:rsidR="003E422C" w:rsidRPr="000F7634" w:rsidRDefault="003E422C" w:rsidP="00107403">
            <w:pPr>
              <w:rPr>
                <w:rFonts w:asciiTheme="minorHAnsi" w:hAnsiTheme="minorHAnsi"/>
                <w:sz w:val="18"/>
                <w:szCs w:val="18"/>
              </w:rPr>
            </w:pPr>
            <w:r w:rsidRPr="000F7634">
              <w:rPr>
                <w:rFonts w:asciiTheme="minorHAnsi" w:hAnsiTheme="minorHAnsi"/>
                <w:sz w:val="18"/>
                <w:szCs w:val="18"/>
              </w:rPr>
              <w:t>150.0(k)</w:t>
            </w:r>
            <w:r w:rsidR="00E40466">
              <w:rPr>
                <w:rFonts w:asciiTheme="minorHAnsi" w:hAnsiTheme="minorHAnsi"/>
                <w:sz w:val="18"/>
                <w:szCs w:val="18"/>
              </w:rPr>
              <w:t>6</w:t>
            </w:r>
            <w:r w:rsidRPr="000F7634">
              <w:rPr>
                <w:rFonts w:asciiTheme="minorHAnsi" w:hAnsiTheme="minorHAnsi"/>
                <w:sz w:val="18"/>
                <w:szCs w:val="18"/>
              </w:rPr>
              <w:t xml:space="preserve">Bi: </w:t>
            </w:r>
            <w:ins w:id="240" w:author="Smith, Alexis@Energy" w:date="2018-06-07T15:50:00Z">
              <w:r w:rsidR="00107403">
                <w:rPr>
                  <w:rFonts w:asciiTheme="minorHAnsi" w:hAnsiTheme="minorHAnsi"/>
                  <w:sz w:val="18"/>
                  <w:szCs w:val="18"/>
                </w:rPr>
                <w:t xml:space="preserve">Installed </w:t>
              </w:r>
            </w:ins>
            <w:del w:id="241" w:author="Smith, Alexis@Energy" w:date="2018-06-07T15:50:00Z">
              <w:r w:rsidRPr="000F7634" w:rsidDel="00107403">
                <w:rPr>
                  <w:rFonts w:asciiTheme="minorHAnsi" w:hAnsiTheme="minorHAnsi"/>
                  <w:sz w:val="18"/>
                  <w:szCs w:val="18"/>
                </w:rPr>
                <w:delText>L</w:delText>
              </w:r>
            </w:del>
            <w:ins w:id="242" w:author="Smith, Alexis@Energy" w:date="2018-06-07T15:51:00Z">
              <w:r w:rsidR="00107403">
                <w:rPr>
                  <w:rFonts w:asciiTheme="minorHAnsi" w:hAnsiTheme="minorHAnsi"/>
                  <w:sz w:val="18"/>
                  <w:szCs w:val="18"/>
                </w:rPr>
                <w:t>l</w:t>
              </w:r>
            </w:ins>
            <w:r w:rsidRPr="000F7634">
              <w:rPr>
                <w:rFonts w:asciiTheme="minorHAnsi" w:hAnsiTheme="minorHAnsi"/>
                <w:sz w:val="18"/>
                <w:szCs w:val="18"/>
              </w:rPr>
              <w:t xml:space="preserve">ighting </w:t>
            </w:r>
            <w:del w:id="243" w:author="Smith, Alexis@Energy" w:date="2018-06-07T15:51:00Z">
              <w:r w:rsidRPr="000F7634" w:rsidDel="00107403">
                <w:rPr>
                  <w:rFonts w:asciiTheme="minorHAnsi" w:hAnsiTheme="minorHAnsi"/>
                  <w:sz w:val="18"/>
                  <w:szCs w:val="18"/>
                </w:rPr>
                <w:delText xml:space="preserve">complies </w:delText>
              </w:r>
            </w:del>
            <w:ins w:id="244" w:author="Smith, Alexis@Energy" w:date="2018-06-07T15:51:00Z">
              <w:r w:rsidR="00107403">
                <w:rPr>
                  <w:rFonts w:asciiTheme="minorHAnsi" w:hAnsiTheme="minorHAnsi"/>
                  <w:sz w:val="18"/>
                  <w:szCs w:val="18"/>
                </w:rPr>
                <w:t>shall comply</w:t>
              </w:r>
              <w:r w:rsidR="00107403" w:rsidRPr="000F7634">
                <w:rPr>
                  <w:rFonts w:asciiTheme="minorHAnsi" w:hAnsiTheme="minorHAnsi"/>
                  <w:sz w:val="18"/>
                  <w:szCs w:val="18"/>
                </w:rPr>
                <w:t xml:space="preserve"> </w:t>
              </w:r>
            </w:ins>
            <w:r w:rsidRPr="000F7634">
              <w:rPr>
                <w:rFonts w:asciiTheme="minorHAnsi" w:hAnsiTheme="minorHAnsi"/>
                <w:sz w:val="18"/>
                <w:szCs w:val="18"/>
              </w:rPr>
              <w:t xml:space="preserve">with the applicable requirements in Sections 110.9, 130.0, 130.1, 140.6, and 141.0. Applicable </w:t>
            </w:r>
            <w:r w:rsidR="00765E73">
              <w:rPr>
                <w:rFonts w:asciiTheme="minorHAnsi" w:hAnsiTheme="minorHAnsi"/>
                <w:sz w:val="18"/>
                <w:szCs w:val="18"/>
              </w:rPr>
              <w:t>nonresidential lighting compliance (NRCC-</w:t>
            </w:r>
            <w:r w:rsidRPr="000F7634">
              <w:rPr>
                <w:rFonts w:asciiTheme="minorHAnsi" w:hAnsiTheme="minorHAnsi"/>
                <w:sz w:val="18"/>
                <w:szCs w:val="18"/>
              </w:rPr>
              <w:t>LTG</w:t>
            </w:r>
            <w:r w:rsidR="00765E73">
              <w:rPr>
                <w:rFonts w:asciiTheme="minorHAnsi" w:hAnsiTheme="minorHAnsi"/>
                <w:sz w:val="18"/>
                <w:szCs w:val="18"/>
              </w:rPr>
              <w:t>)</w:t>
            </w:r>
            <w:r w:rsidRPr="000F7634">
              <w:rPr>
                <w:rFonts w:asciiTheme="minorHAnsi" w:hAnsiTheme="minorHAnsi"/>
                <w:sz w:val="18"/>
                <w:szCs w:val="18"/>
              </w:rPr>
              <w:t xml:space="preserve"> forms shall also be submitted</w:t>
            </w:r>
            <w:r w:rsidR="007F616F">
              <w:rPr>
                <w:rFonts w:asciiTheme="minorHAnsi" w:hAnsiTheme="minorHAnsi"/>
                <w:sz w:val="18"/>
                <w:szCs w:val="18"/>
              </w:rPr>
              <w:t>.</w:t>
            </w:r>
          </w:p>
        </w:tc>
      </w:tr>
      <w:tr w:rsidR="003E422C" w:rsidRPr="000F7634" w14:paraId="0513F09A" w14:textId="77777777" w:rsidTr="00903669">
        <w:tc>
          <w:tcPr>
            <w:tcW w:w="468" w:type="dxa"/>
            <w:vAlign w:val="center"/>
          </w:tcPr>
          <w:p w14:paraId="0513F098" w14:textId="1F183361" w:rsidR="003E422C" w:rsidRPr="000F7634" w:rsidRDefault="00B74FE4" w:rsidP="00903669">
            <w:pPr>
              <w:jc w:val="center"/>
              <w:rPr>
                <w:rFonts w:asciiTheme="minorHAnsi" w:hAnsiTheme="minorHAnsi"/>
                <w:sz w:val="18"/>
                <w:szCs w:val="18"/>
              </w:rPr>
            </w:pPr>
            <w:r>
              <w:rPr>
                <w:rFonts w:asciiTheme="minorHAnsi" w:hAnsiTheme="minorHAnsi"/>
                <w:sz w:val="18"/>
                <w:szCs w:val="18"/>
              </w:rPr>
              <w:t>0</w:t>
            </w:r>
            <w:r w:rsidR="003E422C" w:rsidRPr="000F7634">
              <w:rPr>
                <w:rFonts w:asciiTheme="minorHAnsi" w:hAnsiTheme="minorHAnsi"/>
                <w:sz w:val="18"/>
                <w:szCs w:val="18"/>
              </w:rPr>
              <w:t>2</w:t>
            </w:r>
          </w:p>
        </w:tc>
        <w:tc>
          <w:tcPr>
            <w:tcW w:w="10361" w:type="dxa"/>
          </w:tcPr>
          <w:p w14:paraId="0513F099" w14:textId="4DBA6816" w:rsidR="003E422C" w:rsidRPr="000F7634" w:rsidRDefault="003E422C" w:rsidP="003E422C">
            <w:pPr>
              <w:rPr>
                <w:rFonts w:asciiTheme="minorHAnsi" w:hAnsiTheme="minorHAnsi"/>
                <w:sz w:val="18"/>
                <w:szCs w:val="18"/>
              </w:rPr>
            </w:pPr>
            <w:r w:rsidRPr="000F7634">
              <w:rPr>
                <w:rFonts w:asciiTheme="minorHAnsi" w:hAnsiTheme="minorHAnsi"/>
                <w:sz w:val="18"/>
                <w:szCs w:val="18"/>
              </w:rPr>
              <w:t>150.0(k)</w:t>
            </w:r>
            <w:r w:rsidR="00E40466">
              <w:rPr>
                <w:rFonts w:asciiTheme="minorHAnsi" w:hAnsiTheme="minorHAnsi"/>
                <w:sz w:val="18"/>
                <w:szCs w:val="18"/>
              </w:rPr>
              <w:t>6</w:t>
            </w:r>
            <w:r w:rsidRPr="000F7634">
              <w:rPr>
                <w:rFonts w:asciiTheme="minorHAnsi" w:hAnsiTheme="minorHAnsi"/>
                <w:sz w:val="18"/>
                <w:szCs w:val="18"/>
              </w:rPr>
              <w:t xml:space="preserve">Bii: Lighting installed in corridors and stairwells is controlled by occupant sensors </w:t>
            </w:r>
            <w:r w:rsidR="009B0F09">
              <w:rPr>
                <w:rFonts w:asciiTheme="minorHAnsi" w:hAnsiTheme="minorHAnsi"/>
                <w:sz w:val="18"/>
                <w:szCs w:val="18"/>
              </w:rPr>
              <w:t>that reduce the lighting power by at least 50</w:t>
            </w:r>
            <w:r w:rsidR="0052053E">
              <w:rPr>
                <w:rFonts w:asciiTheme="minorHAnsi" w:hAnsiTheme="minorHAnsi"/>
                <w:sz w:val="18"/>
                <w:szCs w:val="18"/>
              </w:rPr>
              <w:t>%</w:t>
            </w:r>
            <w:r w:rsidR="009B0F09">
              <w:rPr>
                <w:rFonts w:asciiTheme="minorHAnsi" w:hAnsiTheme="minorHAnsi"/>
                <w:sz w:val="18"/>
                <w:szCs w:val="18"/>
              </w:rPr>
              <w:t xml:space="preserve"> and capable of turning light fully on and off</w:t>
            </w:r>
            <w:ins w:id="245" w:author="Smith, Alexis@Energy" w:date="2018-06-07T15:51:00Z">
              <w:r w:rsidR="00107403">
                <w:rPr>
                  <w:rFonts w:asciiTheme="minorHAnsi" w:hAnsiTheme="minorHAnsi"/>
                  <w:sz w:val="18"/>
                  <w:szCs w:val="18"/>
                </w:rPr>
                <w:t xml:space="preserve"> from paths of ingress and egress</w:t>
              </w:r>
            </w:ins>
            <w:r w:rsidRPr="000F7634">
              <w:rPr>
                <w:rFonts w:asciiTheme="minorHAnsi" w:hAnsiTheme="minorHAnsi"/>
                <w:sz w:val="18"/>
                <w:szCs w:val="18"/>
              </w:rPr>
              <w:t>.</w:t>
            </w:r>
          </w:p>
        </w:tc>
      </w:tr>
      <w:tr w:rsidR="005003CE" w:rsidRPr="000F7634" w14:paraId="0513F09C" w14:textId="77777777" w:rsidTr="00312F89">
        <w:tc>
          <w:tcPr>
            <w:tcW w:w="10829" w:type="dxa"/>
            <w:gridSpan w:val="2"/>
          </w:tcPr>
          <w:p w14:paraId="0513F09B" w14:textId="77777777" w:rsidR="005003CE" w:rsidRPr="000F7634" w:rsidRDefault="005003CE" w:rsidP="00312F89">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0513F09D" w14:textId="4CF79B1C" w:rsidR="00107403" w:rsidRDefault="00107403" w:rsidP="00217A64">
      <w:pPr>
        <w:rPr>
          <w:ins w:id="246" w:author="Smith, Alexis@Energy" w:date="2018-06-07T15:50:00Z"/>
          <w:rFonts w:asciiTheme="minorHAnsi" w:hAnsiTheme="minorHAnsi"/>
        </w:rPr>
      </w:pPr>
    </w:p>
    <w:p w14:paraId="520654CB" w14:textId="77777777" w:rsidR="00107403" w:rsidRDefault="00107403">
      <w:pPr>
        <w:rPr>
          <w:ins w:id="247" w:author="Smith, Alexis@Energy" w:date="2018-06-07T15:50:00Z"/>
          <w:rFonts w:asciiTheme="minorHAnsi" w:hAnsiTheme="minorHAnsi"/>
        </w:rPr>
      </w:pPr>
      <w:ins w:id="248" w:author="Smith, Alexis@Energy" w:date="2018-06-07T15:50:00Z">
        <w:r>
          <w:rPr>
            <w:rFonts w:asciiTheme="minorHAnsi" w:hAnsiTheme="minorHAnsi"/>
          </w:rPr>
          <w:br w:type="page"/>
        </w:r>
      </w:ins>
    </w:p>
    <w:p w14:paraId="3D6B004F" w14:textId="77777777" w:rsidR="00BA0EA5" w:rsidRPr="000F7634" w:rsidRDefault="00BA0EA5" w:rsidP="00217A64">
      <w:pPr>
        <w:rPr>
          <w:rFonts w:asciiTheme="minorHAnsi" w:hAnsiTheme="minorHAnsi"/>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2"/>
        <w:gridCol w:w="266"/>
        <w:gridCol w:w="2507"/>
        <w:gridCol w:w="2772"/>
      </w:tblGrid>
      <w:tr w:rsidR="00737F4D" w:rsidRPr="000F7634" w14:paraId="0513F09F" w14:textId="77777777" w:rsidTr="00312F89">
        <w:trPr>
          <w:trHeight w:val="206"/>
        </w:trPr>
        <w:tc>
          <w:tcPr>
            <w:tcW w:w="10943" w:type="dxa"/>
            <w:gridSpan w:val="4"/>
            <w:vAlign w:val="center"/>
          </w:tcPr>
          <w:p w14:paraId="0513F09E" w14:textId="77777777" w:rsidR="00737F4D" w:rsidRPr="000F7634" w:rsidRDefault="00737F4D" w:rsidP="00737F4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0F7634">
              <w:rPr>
                <w:rFonts w:ascii="Calibri" w:hAnsi="Calibri" w:cs="Arial"/>
                <w:b/>
                <w:caps/>
                <w:sz w:val="18"/>
                <w:szCs w:val="18"/>
              </w:rPr>
              <w:t>Documentation Author's Declaration Statement</w:t>
            </w:r>
          </w:p>
        </w:tc>
      </w:tr>
      <w:tr w:rsidR="00737F4D" w:rsidRPr="000F7634" w14:paraId="0513F0A1" w14:textId="77777777" w:rsidTr="00C21866">
        <w:trPr>
          <w:trHeight w:hRule="exact" w:val="246"/>
        </w:trPr>
        <w:tc>
          <w:tcPr>
            <w:tcW w:w="10943" w:type="dxa"/>
            <w:gridSpan w:val="4"/>
            <w:vAlign w:val="center"/>
          </w:tcPr>
          <w:p w14:paraId="0513F0A0" w14:textId="77777777" w:rsidR="00737F4D" w:rsidRPr="000F7634" w:rsidRDefault="00737F4D" w:rsidP="004E079B">
            <w:pPr>
              <w:keepNext/>
              <w:numPr>
                <w:ilvl w:val="0"/>
                <w:numId w:val="4"/>
              </w:numPr>
              <w:tabs>
                <w:tab w:val="left" w:pos="-2600"/>
              </w:tabs>
              <w:ind w:right="90"/>
              <w:outlineLvl w:val="2"/>
              <w:rPr>
                <w:rFonts w:ascii="Calibri" w:hAnsi="Calibri"/>
                <w:sz w:val="18"/>
                <w:szCs w:val="18"/>
              </w:rPr>
            </w:pPr>
            <w:r w:rsidRPr="000F7634">
              <w:rPr>
                <w:rFonts w:ascii="Calibri" w:hAnsi="Calibri"/>
                <w:sz w:val="18"/>
                <w:szCs w:val="18"/>
              </w:rPr>
              <w:t>I certify that this Certificate of Installation documentation is accurate and complete.</w:t>
            </w:r>
          </w:p>
        </w:tc>
      </w:tr>
      <w:tr w:rsidR="00737F4D" w:rsidRPr="000F7634" w14:paraId="0513F0A4" w14:textId="77777777" w:rsidTr="00312F89">
        <w:trPr>
          <w:trHeight w:val="360"/>
        </w:trPr>
        <w:tc>
          <w:tcPr>
            <w:tcW w:w="5577" w:type="dxa"/>
            <w:gridSpan w:val="2"/>
          </w:tcPr>
          <w:p w14:paraId="0513F0A2" w14:textId="77777777" w:rsidR="00737F4D" w:rsidRPr="000F7634" w:rsidRDefault="00737F4D" w:rsidP="00737F4D">
            <w:pPr>
              <w:keepNext/>
              <w:rPr>
                <w:rFonts w:ascii="Calibri" w:hAnsi="Calibri"/>
                <w:sz w:val="14"/>
                <w:szCs w:val="14"/>
              </w:rPr>
            </w:pPr>
            <w:r w:rsidRPr="000F7634">
              <w:rPr>
                <w:rFonts w:ascii="Calibri" w:hAnsi="Calibri"/>
                <w:sz w:val="14"/>
                <w:szCs w:val="14"/>
              </w:rPr>
              <w:t>Documentation Author Name:</w:t>
            </w:r>
          </w:p>
        </w:tc>
        <w:tc>
          <w:tcPr>
            <w:tcW w:w="5366" w:type="dxa"/>
            <w:gridSpan w:val="2"/>
          </w:tcPr>
          <w:p w14:paraId="0513F0A3" w14:textId="77777777" w:rsidR="00737F4D" w:rsidRPr="000F7634" w:rsidRDefault="00737F4D" w:rsidP="00737F4D">
            <w:pPr>
              <w:keepNext/>
              <w:rPr>
                <w:rFonts w:ascii="Calibri" w:hAnsi="Calibri"/>
                <w:sz w:val="14"/>
                <w:szCs w:val="14"/>
              </w:rPr>
            </w:pPr>
            <w:r w:rsidRPr="000F7634">
              <w:rPr>
                <w:rFonts w:ascii="Calibri" w:hAnsi="Calibri"/>
                <w:sz w:val="14"/>
                <w:szCs w:val="14"/>
              </w:rPr>
              <w:t>Documentation Author Signature:</w:t>
            </w:r>
          </w:p>
        </w:tc>
      </w:tr>
      <w:tr w:rsidR="00737F4D" w:rsidRPr="000F7634" w14:paraId="0513F0A7" w14:textId="77777777" w:rsidTr="00312F89">
        <w:trPr>
          <w:trHeight w:val="360"/>
        </w:trPr>
        <w:tc>
          <w:tcPr>
            <w:tcW w:w="5577" w:type="dxa"/>
            <w:gridSpan w:val="2"/>
          </w:tcPr>
          <w:p w14:paraId="0513F0A5" w14:textId="77777777" w:rsidR="00737F4D" w:rsidRPr="000F7634" w:rsidRDefault="00737F4D" w:rsidP="00737F4D">
            <w:pPr>
              <w:keepNext/>
              <w:rPr>
                <w:rFonts w:ascii="Calibri" w:hAnsi="Calibri"/>
                <w:sz w:val="14"/>
                <w:szCs w:val="14"/>
              </w:rPr>
            </w:pPr>
            <w:r w:rsidRPr="000F7634">
              <w:rPr>
                <w:rFonts w:ascii="Calibri" w:hAnsi="Calibri"/>
                <w:sz w:val="14"/>
                <w:szCs w:val="14"/>
              </w:rPr>
              <w:t>Documentation Author Company Name:</w:t>
            </w:r>
          </w:p>
        </w:tc>
        <w:tc>
          <w:tcPr>
            <w:tcW w:w="5366" w:type="dxa"/>
            <w:gridSpan w:val="2"/>
          </w:tcPr>
          <w:p w14:paraId="0513F0A6" w14:textId="77777777" w:rsidR="00737F4D" w:rsidRPr="000F7634" w:rsidRDefault="00737F4D" w:rsidP="00737F4D">
            <w:pPr>
              <w:keepNext/>
              <w:rPr>
                <w:rFonts w:ascii="Calibri" w:hAnsi="Calibri"/>
                <w:sz w:val="14"/>
                <w:szCs w:val="14"/>
              </w:rPr>
            </w:pPr>
            <w:r w:rsidRPr="000F7634">
              <w:rPr>
                <w:rFonts w:ascii="Calibri" w:hAnsi="Calibri"/>
                <w:sz w:val="14"/>
                <w:szCs w:val="14"/>
              </w:rPr>
              <w:t>Date Signed:</w:t>
            </w:r>
          </w:p>
        </w:tc>
      </w:tr>
      <w:tr w:rsidR="00737F4D" w:rsidRPr="000F7634" w14:paraId="0513F0AA" w14:textId="77777777" w:rsidTr="00312F89">
        <w:trPr>
          <w:trHeight w:val="360"/>
        </w:trPr>
        <w:tc>
          <w:tcPr>
            <w:tcW w:w="5577" w:type="dxa"/>
            <w:gridSpan w:val="2"/>
          </w:tcPr>
          <w:p w14:paraId="0513F0A8" w14:textId="77777777" w:rsidR="00737F4D" w:rsidRPr="000F7634" w:rsidRDefault="00737F4D" w:rsidP="00737F4D">
            <w:pPr>
              <w:keepNext/>
              <w:rPr>
                <w:rFonts w:ascii="Calibri" w:hAnsi="Calibri"/>
                <w:sz w:val="14"/>
                <w:szCs w:val="14"/>
              </w:rPr>
            </w:pPr>
            <w:r w:rsidRPr="000F7634">
              <w:rPr>
                <w:rFonts w:ascii="Calibri" w:hAnsi="Calibri"/>
                <w:sz w:val="14"/>
                <w:szCs w:val="14"/>
              </w:rPr>
              <w:t>Address:</w:t>
            </w:r>
          </w:p>
        </w:tc>
        <w:tc>
          <w:tcPr>
            <w:tcW w:w="5366" w:type="dxa"/>
            <w:gridSpan w:val="2"/>
          </w:tcPr>
          <w:p w14:paraId="0513F0A9" w14:textId="4AC0087F" w:rsidR="00737F4D" w:rsidRPr="000F7634" w:rsidRDefault="00737F4D" w:rsidP="00737F4D">
            <w:pPr>
              <w:keepNext/>
              <w:rPr>
                <w:rFonts w:ascii="Calibri" w:hAnsi="Calibri"/>
                <w:sz w:val="14"/>
                <w:szCs w:val="14"/>
              </w:rPr>
            </w:pPr>
            <w:r w:rsidRPr="000F7634">
              <w:rPr>
                <w:rFonts w:ascii="Calibri" w:hAnsi="Calibri"/>
                <w:sz w:val="14"/>
                <w:szCs w:val="14"/>
              </w:rPr>
              <w:t>CEA/HERS Certification Identification (</w:t>
            </w:r>
            <w:r w:rsidR="00C21866">
              <w:rPr>
                <w:rFonts w:ascii="Calibri" w:hAnsi="Calibri"/>
                <w:sz w:val="14"/>
                <w:szCs w:val="14"/>
              </w:rPr>
              <w:t>i</w:t>
            </w:r>
            <w:r w:rsidRPr="000F7634">
              <w:rPr>
                <w:rFonts w:ascii="Calibri" w:hAnsi="Calibri"/>
                <w:sz w:val="14"/>
                <w:szCs w:val="14"/>
              </w:rPr>
              <w:t>f applicable):</w:t>
            </w:r>
          </w:p>
        </w:tc>
      </w:tr>
      <w:tr w:rsidR="00737F4D" w:rsidRPr="000F7634" w14:paraId="0513F0AD" w14:textId="77777777" w:rsidTr="00312F89">
        <w:trPr>
          <w:trHeight w:val="360"/>
        </w:trPr>
        <w:tc>
          <w:tcPr>
            <w:tcW w:w="5577" w:type="dxa"/>
            <w:gridSpan w:val="2"/>
          </w:tcPr>
          <w:p w14:paraId="0513F0AB" w14:textId="77777777" w:rsidR="00737F4D" w:rsidRPr="000F7634" w:rsidRDefault="00737F4D" w:rsidP="00737F4D">
            <w:pPr>
              <w:keepNext/>
              <w:rPr>
                <w:rFonts w:ascii="Calibri" w:hAnsi="Calibri"/>
                <w:sz w:val="14"/>
                <w:szCs w:val="14"/>
              </w:rPr>
            </w:pPr>
            <w:r w:rsidRPr="000F7634">
              <w:rPr>
                <w:rFonts w:ascii="Calibri" w:hAnsi="Calibri"/>
                <w:sz w:val="14"/>
                <w:szCs w:val="14"/>
              </w:rPr>
              <w:t>City/State/Zip:</w:t>
            </w:r>
          </w:p>
        </w:tc>
        <w:tc>
          <w:tcPr>
            <w:tcW w:w="5366" w:type="dxa"/>
            <w:gridSpan w:val="2"/>
          </w:tcPr>
          <w:p w14:paraId="0513F0AC" w14:textId="77777777" w:rsidR="00737F4D" w:rsidRPr="000F7634" w:rsidRDefault="00737F4D" w:rsidP="00737F4D">
            <w:pPr>
              <w:keepNext/>
              <w:rPr>
                <w:rFonts w:ascii="Calibri" w:hAnsi="Calibri"/>
                <w:sz w:val="14"/>
                <w:szCs w:val="14"/>
              </w:rPr>
            </w:pPr>
            <w:r w:rsidRPr="000F7634">
              <w:rPr>
                <w:rFonts w:ascii="Calibri" w:hAnsi="Calibri"/>
                <w:sz w:val="14"/>
                <w:szCs w:val="14"/>
              </w:rPr>
              <w:t>Phone:</w:t>
            </w:r>
          </w:p>
        </w:tc>
      </w:tr>
      <w:tr w:rsidR="00737F4D" w:rsidRPr="000F7634" w14:paraId="0513F0AF" w14:textId="77777777" w:rsidTr="00312F89">
        <w:tblPrEx>
          <w:tblCellMar>
            <w:left w:w="115" w:type="dxa"/>
            <w:right w:w="115" w:type="dxa"/>
          </w:tblCellMar>
        </w:tblPrEx>
        <w:trPr>
          <w:trHeight w:val="296"/>
        </w:trPr>
        <w:tc>
          <w:tcPr>
            <w:tcW w:w="10943" w:type="dxa"/>
            <w:gridSpan w:val="4"/>
            <w:vAlign w:val="center"/>
          </w:tcPr>
          <w:p w14:paraId="0513F0AE" w14:textId="77777777" w:rsidR="00737F4D" w:rsidRPr="000F7634" w:rsidRDefault="00737F4D" w:rsidP="00737F4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0F7634">
              <w:rPr>
                <w:rFonts w:ascii="Calibri" w:hAnsi="Calibri" w:cs="Arial"/>
                <w:b/>
                <w:caps/>
                <w:sz w:val="18"/>
                <w:szCs w:val="18"/>
              </w:rPr>
              <w:t>Responsible Person's Declaration statement</w:t>
            </w:r>
          </w:p>
        </w:tc>
      </w:tr>
      <w:tr w:rsidR="00737F4D" w:rsidRPr="000F7634" w14:paraId="0513F0B6" w14:textId="77777777" w:rsidTr="00312F89">
        <w:tblPrEx>
          <w:tblCellMar>
            <w:left w:w="115" w:type="dxa"/>
            <w:right w:w="115" w:type="dxa"/>
          </w:tblCellMar>
        </w:tblPrEx>
        <w:trPr>
          <w:trHeight w:val="504"/>
        </w:trPr>
        <w:tc>
          <w:tcPr>
            <w:tcW w:w="10943" w:type="dxa"/>
            <w:gridSpan w:val="4"/>
          </w:tcPr>
          <w:p w14:paraId="4EA02CDA" w14:textId="77777777" w:rsidR="00FC5072" w:rsidRPr="00FC5072" w:rsidRDefault="00FC5072" w:rsidP="00FC5072">
            <w:pPr>
              <w:pStyle w:val="Heading3"/>
              <w:numPr>
                <w:ilvl w:val="0"/>
                <w:numId w:val="0"/>
              </w:numPr>
              <w:spacing w:before="60"/>
              <w:ind w:right="86"/>
              <w:rPr>
                <w:rFonts w:asciiTheme="minorHAnsi" w:hAnsiTheme="minorHAnsi"/>
                <w:sz w:val="18"/>
              </w:rPr>
            </w:pPr>
            <w:r w:rsidRPr="00FC5072">
              <w:rPr>
                <w:rFonts w:asciiTheme="minorHAnsi" w:hAnsiTheme="minorHAnsi"/>
                <w:sz w:val="18"/>
              </w:rPr>
              <w:t xml:space="preserve">I certify the following under penalty of perjury, under the laws of the State of California: </w:t>
            </w:r>
          </w:p>
          <w:p w14:paraId="71E57677" w14:textId="77777777" w:rsidR="00FC5072" w:rsidRPr="00FC5072" w:rsidRDefault="00FC5072" w:rsidP="004E079B">
            <w:pPr>
              <w:pStyle w:val="Heading3"/>
              <w:numPr>
                <w:ilvl w:val="0"/>
                <w:numId w:val="12"/>
              </w:numPr>
              <w:spacing w:before="0"/>
              <w:ind w:right="90"/>
              <w:rPr>
                <w:rFonts w:asciiTheme="minorHAnsi" w:hAnsiTheme="minorHAnsi"/>
                <w:color w:val="4F81BD" w:themeColor="accent1"/>
                <w:sz w:val="18"/>
              </w:rPr>
            </w:pPr>
            <w:r w:rsidRPr="00FC5072">
              <w:rPr>
                <w:rFonts w:asciiTheme="minorHAnsi" w:hAnsiTheme="minorHAnsi"/>
                <w:sz w:val="18"/>
              </w:rPr>
              <w:t xml:space="preserve">The information provided on this Certificate of Installation is true and correct. </w:t>
            </w:r>
          </w:p>
          <w:p w14:paraId="0AFEBA2E" w14:textId="77777777" w:rsidR="00FC5072" w:rsidRPr="00FC5072" w:rsidRDefault="00FC5072" w:rsidP="004E079B">
            <w:pPr>
              <w:keepNext/>
              <w:widowControl w:val="0"/>
              <w:numPr>
                <w:ilvl w:val="0"/>
                <w:numId w:val="12"/>
              </w:numPr>
              <w:ind w:right="90"/>
              <w:rPr>
                <w:rFonts w:asciiTheme="minorHAnsi" w:hAnsiTheme="minorHAnsi"/>
                <w:sz w:val="18"/>
              </w:rPr>
            </w:pPr>
            <w:r w:rsidRPr="00FC5072">
              <w:rPr>
                <w:rFonts w:asciiTheme="minorHAnsi" w:hAnsiTheme="minorHAnsi"/>
                <w:snapToGrid w:val="0"/>
                <w:sz w:val="18"/>
              </w:rPr>
              <w:t xml:space="preserve">I am either: a) a responsible person eligible under Division 3 of the Business and Professions Code </w:t>
            </w:r>
            <w:r w:rsidRPr="00FC5072">
              <w:rPr>
                <w:rFonts w:asciiTheme="minorHAnsi" w:hAnsiTheme="minorHAnsi"/>
                <w:sz w:val="18"/>
              </w:rPr>
              <w:t xml:space="preserve">in the applicable classification to accept responsibility for the system design, construction, or installation </w:t>
            </w:r>
            <w:r w:rsidRPr="00FC5072">
              <w:rPr>
                <w:rFonts w:asciiTheme="minorHAnsi" w:hAnsiTheme="minorHAnsi"/>
                <w:snapToGrid w:val="0"/>
                <w:sz w:val="18"/>
              </w:rPr>
              <w:t xml:space="preserve">of features, materials, components, or manufactured devices </w:t>
            </w:r>
            <w:r w:rsidRPr="00FC5072">
              <w:rPr>
                <w:rFonts w:asciiTheme="minorHAnsi" w:hAnsiTheme="minorHAnsi"/>
                <w:sz w:val="18"/>
              </w:rPr>
              <w:t xml:space="preserve">for the scope of work identified on this Certificate of Installation, </w:t>
            </w:r>
            <w:r w:rsidRPr="00FC5072">
              <w:rPr>
                <w:rFonts w:asciiTheme="minorHAnsi" w:hAnsiTheme="minorHAnsi"/>
                <w:snapToGrid w:val="0"/>
                <w:sz w:val="18"/>
              </w:rPr>
              <w:t>and attest to the declarations in this statement</w:t>
            </w:r>
            <w:r w:rsidRPr="00FC5072">
              <w:rPr>
                <w:rFonts w:asciiTheme="minorHAnsi" w:hAnsiTheme="minorHAnsi"/>
                <w:sz w:val="18"/>
              </w:rPr>
              <w:t>, or b) I am an authorized representative of the responsible person and attest to the declarations in this statement on the responsible person’s behalf.</w:t>
            </w:r>
          </w:p>
          <w:p w14:paraId="69392F6E" w14:textId="77777777" w:rsidR="00FC5072" w:rsidRPr="004E079B" w:rsidRDefault="00FC5072" w:rsidP="004E079B">
            <w:pPr>
              <w:pStyle w:val="ListParagraph"/>
              <w:keepNext/>
              <w:numPr>
                <w:ilvl w:val="0"/>
                <w:numId w:val="12"/>
              </w:numPr>
              <w:autoSpaceDE w:val="0"/>
              <w:autoSpaceDN w:val="0"/>
              <w:adjustRightInd w:val="0"/>
              <w:ind w:right="90"/>
              <w:rPr>
                <w:rFonts w:asciiTheme="minorHAnsi" w:hAnsiTheme="minorHAnsi"/>
                <w:sz w:val="18"/>
                <w:szCs w:val="22"/>
              </w:rPr>
            </w:pPr>
            <w:r w:rsidRPr="00FC507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w:t>
            </w:r>
            <w:r w:rsidRPr="004E079B">
              <w:rPr>
                <w:rFonts w:asciiTheme="minorHAnsi" w:hAnsiTheme="minorHAnsi"/>
                <w:sz w:val="18"/>
                <w:szCs w:val="22"/>
              </w:rPr>
              <w:t>rms to the requirements given on the Certificate of Compliance, plans, and specifications approved by the enforcement agency.</w:t>
            </w:r>
          </w:p>
          <w:p w14:paraId="0513F0B5" w14:textId="6EA95AFE" w:rsidR="00737F4D" w:rsidRPr="000F7634" w:rsidRDefault="00FC5072" w:rsidP="004E079B">
            <w:pPr>
              <w:keepNext/>
              <w:numPr>
                <w:ilvl w:val="0"/>
                <w:numId w:val="5"/>
              </w:numPr>
              <w:contextualSpacing/>
            </w:pPr>
            <w:r w:rsidRPr="00FC507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37F4D" w:rsidRPr="000F7634" w14:paraId="0513F0B9" w14:textId="77777777" w:rsidTr="00312F89">
        <w:tblPrEx>
          <w:tblCellMar>
            <w:left w:w="108" w:type="dxa"/>
            <w:right w:w="108" w:type="dxa"/>
          </w:tblCellMar>
        </w:tblPrEx>
        <w:trPr>
          <w:trHeight w:val="360"/>
        </w:trPr>
        <w:tc>
          <w:tcPr>
            <w:tcW w:w="5307" w:type="dxa"/>
          </w:tcPr>
          <w:p w14:paraId="0513F0B7" w14:textId="77777777" w:rsidR="00737F4D" w:rsidRPr="000F7634" w:rsidRDefault="00737F4D" w:rsidP="00737F4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Responsible Builder/Installer Name:</w:t>
            </w:r>
          </w:p>
        </w:tc>
        <w:tc>
          <w:tcPr>
            <w:tcW w:w="5636" w:type="dxa"/>
            <w:gridSpan w:val="3"/>
          </w:tcPr>
          <w:p w14:paraId="0513F0B8" w14:textId="77777777" w:rsidR="00737F4D" w:rsidRPr="000F7634" w:rsidRDefault="00737F4D" w:rsidP="00737F4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Responsible Builder/Installer Signature:</w:t>
            </w:r>
          </w:p>
        </w:tc>
      </w:tr>
      <w:tr w:rsidR="00737F4D" w:rsidRPr="000F7634" w14:paraId="0513F0BC" w14:textId="77777777" w:rsidTr="00312F8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13F0BA" w14:textId="4412C2EF" w:rsidR="00737F4D" w:rsidRPr="000F7634" w:rsidRDefault="00737F4D" w:rsidP="00737F4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513F0BB" w14:textId="77777777" w:rsidR="00737F4D" w:rsidRPr="000F7634" w:rsidRDefault="00737F4D" w:rsidP="00737F4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Position With Company (Title):</w:t>
            </w:r>
          </w:p>
        </w:tc>
      </w:tr>
      <w:tr w:rsidR="00737F4D" w:rsidRPr="000F7634" w14:paraId="0513F0BF" w14:textId="77777777" w:rsidTr="00312F8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13F0BD" w14:textId="77777777" w:rsidR="00737F4D" w:rsidRPr="000F7634" w:rsidRDefault="00737F4D" w:rsidP="00737F4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513F0BE" w14:textId="77777777" w:rsidR="00737F4D" w:rsidRPr="000F7634" w:rsidRDefault="00737F4D" w:rsidP="00737F4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CSLB License:</w:t>
            </w:r>
          </w:p>
        </w:tc>
      </w:tr>
      <w:tr w:rsidR="00737F4D" w:rsidRPr="000F7634" w14:paraId="0513F0C3" w14:textId="77777777" w:rsidTr="00312F8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13F0C0" w14:textId="77777777" w:rsidR="00737F4D" w:rsidRPr="000F7634" w:rsidRDefault="00737F4D" w:rsidP="00737F4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513F0C1" w14:textId="6FD5D76E" w:rsidR="00737F4D" w:rsidRPr="000F7634" w:rsidRDefault="00737F4D" w:rsidP="00737F4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Phone</w:t>
            </w:r>
            <w:r w:rsidR="00C21866">
              <w:rPr>
                <w:rFonts w:ascii="Calibri" w:hAnsi="Calibr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0513F0C2" w14:textId="77777777" w:rsidR="00737F4D" w:rsidRPr="000F7634" w:rsidRDefault="00737F4D" w:rsidP="00737F4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0F7634">
              <w:rPr>
                <w:rFonts w:ascii="Calibri" w:hAnsi="Calibri"/>
                <w:sz w:val="14"/>
                <w:szCs w:val="14"/>
              </w:rPr>
              <w:t>Date Signed:</w:t>
            </w:r>
          </w:p>
        </w:tc>
      </w:tr>
    </w:tbl>
    <w:p w14:paraId="0513F0C4" w14:textId="77777777" w:rsidR="003E422C" w:rsidRPr="000F7634" w:rsidRDefault="003E422C" w:rsidP="003E422C">
      <w:pPr>
        <w:rPr>
          <w:rFonts w:asciiTheme="minorHAnsi" w:hAnsiTheme="minorHAnsi"/>
          <w:sz w:val="16"/>
          <w:szCs w:val="16"/>
        </w:rPr>
      </w:pPr>
    </w:p>
    <w:p w14:paraId="0513F0C5" w14:textId="77777777" w:rsidR="000F6DBD" w:rsidRPr="000F7634" w:rsidRDefault="000F6DBD" w:rsidP="003E422C">
      <w:pPr>
        <w:rPr>
          <w:rFonts w:asciiTheme="minorHAnsi" w:hAnsiTheme="minorHAnsi"/>
          <w:sz w:val="16"/>
          <w:szCs w:val="16"/>
        </w:rPr>
      </w:pPr>
    </w:p>
    <w:p w14:paraId="0513F0C6" w14:textId="77777777" w:rsidR="000F6DBD" w:rsidRPr="000F7634" w:rsidRDefault="000F6DBD" w:rsidP="003E422C">
      <w:pPr>
        <w:rPr>
          <w:rFonts w:asciiTheme="minorHAnsi" w:hAnsiTheme="minorHAnsi"/>
          <w:sz w:val="16"/>
          <w:szCs w:val="16"/>
        </w:rPr>
      </w:pPr>
    </w:p>
    <w:p w14:paraId="0513F0C7" w14:textId="77777777" w:rsidR="000F6DBD" w:rsidRPr="000F7634" w:rsidRDefault="000F6DBD" w:rsidP="003E422C">
      <w:pPr>
        <w:rPr>
          <w:rFonts w:asciiTheme="minorHAnsi" w:hAnsiTheme="minorHAnsi"/>
          <w:sz w:val="16"/>
          <w:szCs w:val="16"/>
        </w:rPr>
      </w:pPr>
    </w:p>
    <w:p w14:paraId="0513F0C8" w14:textId="77777777" w:rsidR="000F6DBD" w:rsidRPr="000F7634" w:rsidRDefault="000F6DBD" w:rsidP="003E422C">
      <w:pPr>
        <w:rPr>
          <w:rFonts w:asciiTheme="minorHAnsi" w:hAnsiTheme="minorHAnsi"/>
          <w:sz w:val="16"/>
          <w:szCs w:val="16"/>
        </w:rPr>
      </w:pPr>
    </w:p>
    <w:p w14:paraId="0513F0C9" w14:textId="77777777" w:rsidR="000F6DBD" w:rsidRPr="000F7634" w:rsidRDefault="000F6DBD" w:rsidP="003E422C">
      <w:pPr>
        <w:rPr>
          <w:rFonts w:asciiTheme="minorHAnsi" w:hAnsiTheme="minorHAnsi"/>
          <w:sz w:val="16"/>
          <w:szCs w:val="16"/>
        </w:rPr>
      </w:pPr>
    </w:p>
    <w:p w14:paraId="0513F0CA" w14:textId="77777777" w:rsidR="000F6DBD" w:rsidRPr="000F7634" w:rsidRDefault="000F6DBD" w:rsidP="003E422C">
      <w:pPr>
        <w:rPr>
          <w:rFonts w:asciiTheme="minorHAnsi" w:hAnsiTheme="minorHAnsi"/>
          <w:sz w:val="16"/>
          <w:szCs w:val="16"/>
        </w:rPr>
      </w:pPr>
    </w:p>
    <w:p w14:paraId="0513F0CB" w14:textId="77777777" w:rsidR="000F6DBD" w:rsidRPr="000F7634" w:rsidRDefault="000F6DBD" w:rsidP="003E422C">
      <w:pPr>
        <w:rPr>
          <w:rFonts w:asciiTheme="minorHAnsi" w:hAnsiTheme="minorHAnsi"/>
          <w:sz w:val="16"/>
          <w:szCs w:val="16"/>
        </w:rPr>
      </w:pPr>
    </w:p>
    <w:p w14:paraId="0513F0CC" w14:textId="77777777" w:rsidR="000F6DBD" w:rsidRPr="000F7634" w:rsidRDefault="000F6DBD" w:rsidP="003E422C">
      <w:pPr>
        <w:rPr>
          <w:rFonts w:asciiTheme="minorHAnsi" w:hAnsiTheme="minorHAnsi"/>
          <w:sz w:val="16"/>
          <w:szCs w:val="16"/>
        </w:rPr>
      </w:pPr>
    </w:p>
    <w:p w14:paraId="0513F0CD" w14:textId="77777777" w:rsidR="000F6DBD" w:rsidRPr="000F7634" w:rsidRDefault="000F6DBD" w:rsidP="003E422C">
      <w:pPr>
        <w:rPr>
          <w:rFonts w:asciiTheme="minorHAnsi" w:hAnsiTheme="minorHAnsi"/>
          <w:sz w:val="16"/>
          <w:szCs w:val="16"/>
        </w:rPr>
      </w:pPr>
    </w:p>
    <w:p w14:paraId="0513F0CE" w14:textId="77777777" w:rsidR="00BA0EA5" w:rsidRPr="000F7634" w:rsidRDefault="00BA0EA5" w:rsidP="003E422C">
      <w:pPr>
        <w:rPr>
          <w:rFonts w:asciiTheme="minorHAnsi" w:hAnsiTheme="minorHAnsi"/>
          <w:sz w:val="16"/>
          <w:szCs w:val="16"/>
        </w:rPr>
      </w:pPr>
    </w:p>
    <w:p w14:paraId="0513F0CF" w14:textId="77777777" w:rsidR="00DC4750" w:rsidRPr="000F7634" w:rsidRDefault="00DC4750" w:rsidP="003E422C">
      <w:pPr>
        <w:ind w:left="288" w:hanging="288"/>
        <w:rPr>
          <w:rStyle w:val="Heading1Char"/>
          <w:rFonts w:asciiTheme="minorHAnsi" w:hAnsiTheme="minorHAnsi"/>
          <w:bCs/>
          <w:sz w:val="18"/>
          <w:szCs w:val="18"/>
        </w:rPr>
        <w:sectPr w:rsidR="00DC4750" w:rsidRPr="000F7634" w:rsidSect="00ED0BEA">
          <w:headerReference w:type="even" r:id="rId9"/>
          <w:headerReference w:type="default" r:id="rId10"/>
          <w:footerReference w:type="even" r:id="rId11"/>
          <w:footerReference w:type="default" r:id="rId12"/>
          <w:headerReference w:type="first" r:id="rId13"/>
          <w:footerReference w:type="first" r:id="rId14"/>
          <w:pgSz w:w="12240" w:h="15840"/>
          <w:pgMar w:top="619" w:right="619" w:bottom="1080" w:left="432" w:header="432" w:footer="432" w:gutter="576"/>
          <w:cols w:space="720"/>
          <w:docGrid w:linePitch="272"/>
        </w:sectPr>
      </w:pPr>
    </w:p>
    <w:p w14:paraId="0513F0D0" w14:textId="77777777" w:rsidR="00E54A5A" w:rsidRPr="00C21866" w:rsidRDefault="007F616F" w:rsidP="007F616F">
      <w:pPr>
        <w:ind w:left="288" w:hanging="288"/>
        <w:jc w:val="center"/>
        <w:rPr>
          <w:rFonts w:asciiTheme="minorHAnsi" w:hAnsiTheme="minorHAnsi"/>
          <w:b/>
          <w:bCs/>
          <w:szCs w:val="18"/>
        </w:rPr>
      </w:pPr>
      <w:r w:rsidRPr="00C21866">
        <w:rPr>
          <w:rFonts w:asciiTheme="minorHAnsi" w:hAnsiTheme="minorHAnsi"/>
          <w:b/>
          <w:bCs/>
          <w:szCs w:val="18"/>
        </w:rPr>
        <w:t xml:space="preserve">CF2R-LTG-02-E User </w:t>
      </w:r>
      <w:r w:rsidR="00E54A5A" w:rsidRPr="00C21866">
        <w:rPr>
          <w:rFonts w:asciiTheme="minorHAnsi" w:hAnsiTheme="minorHAnsi"/>
          <w:b/>
          <w:bCs/>
          <w:szCs w:val="18"/>
        </w:rPr>
        <w:t>Instructions</w:t>
      </w:r>
    </w:p>
    <w:p w14:paraId="0513F0D1" w14:textId="77777777" w:rsidR="00E54A5A" w:rsidRPr="000F7634" w:rsidRDefault="00E54A5A" w:rsidP="00E54A5A">
      <w:pPr>
        <w:ind w:left="288" w:hanging="288"/>
        <w:rPr>
          <w:rFonts w:asciiTheme="minorHAnsi" w:hAnsiTheme="minorHAnsi"/>
          <w:b/>
          <w:bCs/>
          <w:sz w:val="18"/>
          <w:szCs w:val="18"/>
        </w:rPr>
      </w:pPr>
    </w:p>
    <w:p w14:paraId="0513F134" w14:textId="54D02152" w:rsidR="000F6DBD" w:rsidRDefault="000B4576" w:rsidP="00E54A5A">
      <w:pPr>
        <w:rPr>
          <w:rFonts w:asciiTheme="minorHAnsi" w:hAnsiTheme="minorHAnsi"/>
          <w:bCs/>
          <w:sz w:val="18"/>
          <w:szCs w:val="18"/>
        </w:rPr>
      </w:pPr>
      <w:r>
        <w:rPr>
          <w:rFonts w:asciiTheme="minorHAnsi" w:hAnsiTheme="minorHAnsi"/>
          <w:bCs/>
          <w:sz w:val="18"/>
          <w:szCs w:val="18"/>
        </w:rPr>
        <w:t>There are two version of the residential lighting Certificate of Installation. This version, the CF2R-LTG-02-E, is used for demonstrating compliance with the residential lighting Standards for low-rise multi-family dwellings.</w:t>
      </w:r>
    </w:p>
    <w:p w14:paraId="2202C35D" w14:textId="77777777" w:rsidR="000B4576" w:rsidRDefault="000B4576" w:rsidP="00E54A5A">
      <w:pPr>
        <w:rPr>
          <w:rFonts w:asciiTheme="minorHAnsi" w:hAnsiTheme="minorHAnsi"/>
          <w:bCs/>
          <w:sz w:val="18"/>
          <w:szCs w:val="18"/>
        </w:rPr>
      </w:pPr>
    </w:p>
    <w:p w14:paraId="24E41952" w14:textId="0E732453" w:rsidR="000B4576" w:rsidRDefault="000B4576" w:rsidP="00E54A5A">
      <w:pPr>
        <w:rPr>
          <w:rFonts w:asciiTheme="minorHAnsi" w:hAnsiTheme="minorHAnsi"/>
          <w:bCs/>
          <w:sz w:val="18"/>
          <w:szCs w:val="18"/>
        </w:rPr>
      </w:pPr>
      <w:r>
        <w:rPr>
          <w:rFonts w:asciiTheme="minorHAnsi" w:hAnsiTheme="minorHAnsi"/>
          <w:bCs/>
          <w:sz w:val="18"/>
          <w:szCs w:val="18"/>
        </w:rPr>
        <w:t>The other version of the lighting Certificate of Installation, the CF2R-LTG-01-E, is used for demonstrating compliance with the residential lighting Standards for single family dwellings. The LTG-01 shall also be used to demonstrate compliance with the residential lighting requirements for high-rise residential dwelling units; outdoor lighting that is attached to a high-rise residential or hotel/motel building, and is separately controlled from the inside of a dwelling unit or guest room; fire station dwelling accommodations; hotel and motel guest rooms; and, dormitory and senior housing dwelling accommodations.</w:t>
      </w:r>
    </w:p>
    <w:p w14:paraId="1511F59A" w14:textId="77777777" w:rsidR="000B4576" w:rsidRDefault="000B4576" w:rsidP="00E54A5A">
      <w:pPr>
        <w:rPr>
          <w:rFonts w:asciiTheme="minorHAnsi" w:hAnsiTheme="minorHAnsi"/>
          <w:bCs/>
          <w:sz w:val="18"/>
          <w:szCs w:val="18"/>
        </w:rPr>
      </w:pPr>
    </w:p>
    <w:p w14:paraId="5FCB9B74" w14:textId="54F76ADB" w:rsidR="000B4576" w:rsidRDefault="000B4576" w:rsidP="00E54A5A">
      <w:pPr>
        <w:rPr>
          <w:rFonts w:asciiTheme="minorHAnsi" w:hAnsiTheme="minorHAnsi"/>
          <w:bCs/>
          <w:sz w:val="18"/>
          <w:szCs w:val="18"/>
        </w:rPr>
      </w:pPr>
      <w:r>
        <w:rPr>
          <w:rFonts w:asciiTheme="minorHAnsi" w:hAnsiTheme="minorHAnsi"/>
          <w:bCs/>
          <w:sz w:val="18"/>
          <w:szCs w:val="18"/>
        </w:rPr>
        <w:t>The primary difference between the LTG-02 and LTG-01 is that the LTG-02 includes additional requirements for demonstrating compliance with residential outdoor lighting, and common areas associated with low-rise multi-family dwelling unit.</w:t>
      </w:r>
    </w:p>
    <w:p w14:paraId="32CB3245" w14:textId="77777777" w:rsidR="000B4576" w:rsidRDefault="000B4576" w:rsidP="00E54A5A">
      <w:pPr>
        <w:rPr>
          <w:rFonts w:asciiTheme="minorHAnsi" w:hAnsiTheme="minorHAnsi"/>
          <w:bCs/>
          <w:sz w:val="18"/>
          <w:szCs w:val="18"/>
        </w:rPr>
      </w:pPr>
    </w:p>
    <w:p w14:paraId="38544B52" w14:textId="760F17F4" w:rsidR="000B4576" w:rsidRDefault="000B4576" w:rsidP="00E54A5A">
      <w:pPr>
        <w:rPr>
          <w:rFonts w:asciiTheme="minorHAnsi" w:hAnsiTheme="minorHAnsi"/>
          <w:bCs/>
          <w:sz w:val="18"/>
          <w:szCs w:val="18"/>
        </w:rPr>
      </w:pPr>
      <w:r>
        <w:rPr>
          <w:rFonts w:asciiTheme="minorHAnsi" w:hAnsiTheme="minorHAnsi"/>
          <w:bCs/>
          <w:sz w:val="18"/>
          <w:szCs w:val="18"/>
        </w:rPr>
        <w:t>Each dwelling unit shall separately comply with all of the applicable residential lighting Standards. Note that rooms and areas that are not within a dwelling unit shall comply with the nonresidential lighting Standards, and the nonresidential lighting compliance documents must also be submitted.</w:t>
      </w:r>
    </w:p>
    <w:p w14:paraId="49F4BDB2" w14:textId="77777777" w:rsidR="0044674A" w:rsidRDefault="0044674A" w:rsidP="00E54A5A">
      <w:pPr>
        <w:rPr>
          <w:rFonts w:asciiTheme="minorHAnsi" w:hAnsiTheme="minorHAnsi"/>
          <w:bCs/>
          <w:sz w:val="18"/>
          <w:szCs w:val="18"/>
        </w:rPr>
      </w:pPr>
    </w:p>
    <w:p w14:paraId="4D1E3CEA" w14:textId="3D152097" w:rsidR="0044674A" w:rsidRDefault="0044674A" w:rsidP="00E54A5A">
      <w:pPr>
        <w:rPr>
          <w:rFonts w:asciiTheme="minorHAnsi" w:hAnsiTheme="minorHAnsi"/>
          <w:b/>
          <w:bCs/>
          <w:sz w:val="18"/>
          <w:szCs w:val="18"/>
        </w:rPr>
      </w:pPr>
      <w:r>
        <w:rPr>
          <w:rFonts w:asciiTheme="minorHAnsi" w:hAnsiTheme="minorHAnsi"/>
          <w:b/>
          <w:bCs/>
          <w:sz w:val="18"/>
          <w:szCs w:val="18"/>
        </w:rPr>
        <w:t>Section A. Checklist for Lighting and Controls Installed at this Site</w:t>
      </w:r>
    </w:p>
    <w:p w14:paraId="1C13C263" w14:textId="4BE76D4D" w:rsidR="0044674A" w:rsidRDefault="00C8697E" w:rsidP="00E54A5A">
      <w:pPr>
        <w:rPr>
          <w:rFonts w:asciiTheme="minorHAnsi" w:hAnsiTheme="minorHAnsi"/>
          <w:bCs/>
          <w:sz w:val="18"/>
          <w:szCs w:val="18"/>
        </w:rPr>
      </w:pPr>
      <w:r>
        <w:rPr>
          <w:rFonts w:asciiTheme="minorHAnsi" w:hAnsiTheme="minorHAnsi"/>
          <w:bCs/>
          <w:sz w:val="18"/>
          <w:szCs w:val="18"/>
        </w:rPr>
        <w:t>This table is used to identify the scope of work being covered by the responsible person signing this document. One person may be responsible for all of the measures in this table, or several people may each be responsible for only a portion of the measures. If several people are responsible, each person must separately fill out this Certificate of Installation for those measures for which they are responsible. In some situations, such as for alterations and additions, only some of the measures may be included in the total scope of work.</w:t>
      </w:r>
    </w:p>
    <w:p w14:paraId="0E61758D" w14:textId="77777777" w:rsidR="00C8697E" w:rsidRDefault="00C8697E" w:rsidP="00E54A5A">
      <w:pPr>
        <w:rPr>
          <w:rFonts w:asciiTheme="minorHAnsi" w:hAnsiTheme="minorHAnsi"/>
          <w:bCs/>
          <w:sz w:val="18"/>
          <w:szCs w:val="18"/>
        </w:rPr>
      </w:pPr>
    </w:p>
    <w:p w14:paraId="0858FCF7" w14:textId="516583F3" w:rsidR="00C8697E" w:rsidRPr="00ED2120" w:rsidRDefault="00C8697E" w:rsidP="00E54A5A">
      <w:pPr>
        <w:rPr>
          <w:rFonts w:asciiTheme="minorHAnsi" w:hAnsiTheme="minorHAnsi"/>
          <w:bCs/>
          <w:sz w:val="18"/>
          <w:szCs w:val="18"/>
        </w:rPr>
      </w:pPr>
      <w:r>
        <w:rPr>
          <w:rFonts w:asciiTheme="minorHAnsi" w:hAnsiTheme="minorHAnsi"/>
          <w:bCs/>
          <w:sz w:val="18"/>
          <w:szCs w:val="18"/>
        </w:rPr>
        <w:t>For rows 1 through 14 – insert ‘Y’ for each measure that is included in the scope of work,</w:t>
      </w:r>
      <w:r w:rsidR="003402A5">
        <w:rPr>
          <w:rFonts w:asciiTheme="minorHAnsi" w:hAnsiTheme="minorHAnsi"/>
          <w:bCs/>
          <w:sz w:val="18"/>
          <w:szCs w:val="18"/>
        </w:rPr>
        <w:t xml:space="preserve"> </w:t>
      </w:r>
      <w:r>
        <w:rPr>
          <w:rFonts w:asciiTheme="minorHAnsi" w:hAnsiTheme="minorHAnsi"/>
          <w:bCs/>
          <w:sz w:val="18"/>
          <w:szCs w:val="18"/>
        </w:rPr>
        <w:t>a</w:t>
      </w:r>
      <w:r w:rsidR="003402A5">
        <w:rPr>
          <w:rFonts w:asciiTheme="minorHAnsi" w:hAnsiTheme="minorHAnsi"/>
          <w:bCs/>
          <w:sz w:val="18"/>
          <w:szCs w:val="18"/>
        </w:rPr>
        <w:t>nd insert ‘N’ for each measure that is not included in the scope of work.</w:t>
      </w:r>
    </w:p>
    <w:p w14:paraId="6E90056A" w14:textId="77777777" w:rsidR="0044674A" w:rsidRDefault="0044674A" w:rsidP="00E54A5A">
      <w:pPr>
        <w:rPr>
          <w:rFonts w:asciiTheme="minorHAnsi" w:hAnsiTheme="minorHAnsi"/>
          <w:b/>
          <w:bCs/>
          <w:sz w:val="18"/>
          <w:szCs w:val="18"/>
        </w:rPr>
      </w:pPr>
    </w:p>
    <w:p w14:paraId="262C9511" w14:textId="43E5D77E" w:rsidR="0044674A" w:rsidRDefault="0044674A" w:rsidP="00E54A5A">
      <w:pPr>
        <w:rPr>
          <w:rFonts w:asciiTheme="minorHAnsi" w:hAnsiTheme="minorHAnsi"/>
          <w:b/>
          <w:bCs/>
          <w:sz w:val="18"/>
          <w:szCs w:val="18"/>
        </w:rPr>
      </w:pPr>
      <w:r>
        <w:rPr>
          <w:rFonts w:asciiTheme="minorHAnsi" w:hAnsiTheme="minorHAnsi"/>
          <w:b/>
          <w:bCs/>
          <w:sz w:val="18"/>
          <w:szCs w:val="18"/>
        </w:rPr>
        <w:t>Section B. High Efficacy Luminaires and Controls</w:t>
      </w:r>
    </w:p>
    <w:p w14:paraId="175F73B0" w14:textId="4A63979C" w:rsidR="0044674A" w:rsidRPr="00ED2120" w:rsidRDefault="003402A5" w:rsidP="00E54A5A">
      <w:pPr>
        <w:rPr>
          <w:rFonts w:asciiTheme="minorHAnsi" w:hAnsiTheme="minorHAnsi"/>
          <w:bCs/>
          <w:sz w:val="18"/>
          <w:szCs w:val="18"/>
        </w:rPr>
      </w:pPr>
      <w:r>
        <w:rPr>
          <w:rFonts w:asciiTheme="minorHAnsi" w:hAnsiTheme="minorHAnsi"/>
          <w:bCs/>
          <w:sz w:val="18"/>
          <w:szCs w:val="18"/>
        </w:rPr>
        <w:t xml:space="preserve">This table is a list of mandatory </w:t>
      </w:r>
      <w:r w:rsidR="00BA56F3">
        <w:rPr>
          <w:rFonts w:asciiTheme="minorHAnsi" w:hAnsiTheme="minorHAnsi"/>
          <w:bCs/>
          <w:sz w:val="18"/>
          <w:szCs w:val="18"/>
        </w:rPr>
        <w:t xml:space="preserve">requirements </w:t>
      </w:r>
      <w:r>
        <w:rPr>
          <w:rFonts w:asciiTheme="minorHAnsi" w:hAnsiTheme="minorHAnsi"/>
          <w:bCs/>
          <w:sz w:val="18"/>
          <w:szCs w:val="18"/>
        </w:rPr>
        <w:t>high</w:t>
      </w:r>
      <w:r w:rsidR="00BA56F3">
        <w:rPr>
          <w:rFonts w:asciiTheme="minorHAnsi" w:hAnsiTheme="minorHAnsi"/>
          <w:bCs/>
          <w:sz w:val="18"/>
          <w:szCs w:val="18"/>
        </w:rPr>
        <w:t xml:space="preserve"> efficacy luminaires</w:t>
      </w:r>
      <w:r>
        <w:rPr>
          <w:rFonts w:asciiTheme="minorHAnsi" w:hAnsiTheme="minorHAnsi"/>
          <w:bCs/>
          <w:sz w:val="18"/>
          <w:szCs w:val="18"/>
        </w:rPr>
        <w:t>.</w:t>
      </w:r>
    </w:p>
    <w:p w14:paraId="6388CB39" w14:textId="77777777" w:rsidR="0044674A" w:rsidRDefault="0044674A" w:rsidP="00E54A5A">
      <w:pPr>
        <w:rPr>
          <w:rFonts w:asciiTheme="minorHAnsi" w:hAnsiTheme="minorHAnsi"/>
          <w:b/>
          <w:bCs/>
          <w:sz w:val="18"/>
          <w:szCs w:val="18"/>
        </w:rPr>
      </w:pPr>
    </w:p>
    <w:p w14:paraId="11E92A5E" w14:textId="390B17C3" w:rsidR="0044674A" w:rsidRDefault="0044674A" w:rsidP="00E54A5A">
      <w:pPr>
        <w:rPr>
          <w:rFonts w:asciiTheme="minorHAnsi" w:hAnsiTheme="minorHAnsi"/>
          <w:b/>
          <w:bCs/>
          <w:sz w:val="18"/>
          <w:szCs w:val="18"/>
        </w:rPr>
      </w:pPr>
      <w:r>
        <w:rPr>
          <w:rFonts w:asciiTheme="minorHAnsi" w:hAnsiTheme="minorHAnsi"/>
          <w:b/>
          <w:bCs/>
          <w:sz w:val="18"/>
          <w:szCs w:val="18"/>
        </w:rPr>
        <w:t>Section C. Recessed Downlight Luminaires in Ceilings</w:t>
      </w:r>
    </w:p>
    <w:p w14:paraId="799B75D8" w14:textId="6D10D55D" w:rsidR="0044674A" w:rsidRPr="00ED2120" w:rsidRDefault="00BA56F3" w:rsidP="00E54A5A">
      <w:pPr>
        <w:rPr>
          <w:rFonts w:asciiTheme="minorHAnsi" w:hAnsiTheme="minorHAnsi"/>
          <w:bCs/>
          <w:sz w:val="18"/>
          <w:szCs w:val="18"/>
        </w:rPr>
      </w:pPr>
      <w:r>
        <w:rPr>
          <w:rFonts w:asciiTheme="minorHAnsi" w:hAnsiTheme="minorHAnsi"/>
          <w:bCs/>
          <w:sz w:val="18"/>
          <w:szCs w:val="18"/>
        </w:rPr>
        <w:t>This table is a list of mandatory requirements for recessed downlight luminaires.</w:t>
      </w:r>
    </w:p>
    <w:p w14:paraId="5C04CFC9" w14:textId="77777777" w:rsidR="0044674A" w:rsidRDefault="0044674A" w:rsidP="00E54A5A">
      <w:pPr>
        <w:rPr>
          <w:rFonts w:asciiTheme="minorHAnsi" w:hAnsiTheme="minorHAnsi"/>
          <w:b/>
          <w:bCs/>
          <w:sz w:val="18"/>
          <w:szCs w:val="18"/>
        </w:rPr>
      </w:pPr>
    </w:p>
    <w:p w14:paraId="3FA436A6" w14:textId="0EDBF8DE" w:rsidR="0044674A" w:rsidRDefault="0044674A" w:rsidP="00E54A5A">
      <w:pPr>
        <w:rPr>
          <w:rFonts w:asciiTheme="minorHAnsi" w:hAnsiTheme="minorHAnsi"/>
          <w:b/>
          <w:bCs/>
          <w:sz w:val="18"/>
          <w:szCs w:val="18"/>
        </w:rPr>
      </w:pPr>
      <w:r>
        <w:rPr>
          <w:rFonts w:asciiTheme="minorHAnsi" w:hAnsiTheme="minorHAnsi"/>
          <w:b/>
          <w:bCs/>
          <w:sz w:val="18"/>
          <w:szCs w:val="18"/>
        </w:rPr>
        <w:t>Section D. Additional Luminaire Requirements</w:t>
      </w:r>
    </w:p>
    <w:p w14:paraId="19D155F9" w14:textId="7989A421" w:rsidR="0044674A" w:rsidRPr="00ED2120" w:rsidRDefault="00BA56F3" w:rsidP="00E54A5A">
      <w:pPr>
        <w:rPr>
          <w:rFonts w:asciiTheme="minorHAnsi" w:hAnsiTheme="minorHAnsi"/>
          <w:bCs/>
          <w:sz w:val="18"/>
          <w:szCs w:val="18"/>
        </w:rPr>
      </w:pPr>
      <w:r>
        <w:rPr>
          <w:rFonts w:asciiTheme="minorHAnsi" w:hAnsiTheme="minorHAnsi"/>
          <w:bCs/>
          <w:sz w:val="18"/>
          <w:szCs w:val="18"/>
        </w:rPr>
        <w:t>This table is a list of additional requirements for luminaires.</w:t>
      </w:r>
    </w:p>
    <w:p w14:paraId="27E71419" w14:textId="77777777" w:rsidR="0044674A" w:rsidRDefault="0044674A" w:rsidP="00E54A5A">
      <w:pPr>
        <w:rPr>
          <w:rFonts w:asciiTheme="minorHAnsi" w:hAnsiTheme="minorHAnsi"/>
          <w:b/>
          <w:bCs/>
          <w:sz w:val="18"/>
          <w:szCs w:val="18"/>
        </w:rPr>
      </w:pPr>
    </w:p>
    <w:p w14:paraId="66FAC671" w14:textId="1B7626F9" w:rsidR="0044674A" w:rsidRDefault="0044674A" w:rsidP="00E54A5A">
      <w:pPr>
        <w:rPr>
          <w:rFonts w:asciiTheme="minorHAnsi" w:hAnsiTheme="minorHAnsi"/>
          <w:b/>
          <w:bCs/>
          <w:sz w:val="18"/>
          <w:szCs w:val="18"/>
        </w:rPr>
      </w:pPr>
      <w:r>
        <w:rPr>
          <w:rFonts w:asciiTheme="minorHAnsi" w:hAnsiTheme="minorHAnsi"/>
          <w:b/>
          <w:bCs/>
          <w:sz w:val="18"/>
          <w:szCs w:val="18"/>
        </w:rPr>
        <w:t>Section E. Additional Lighting Controls</w:t>
      </w:r>
    </w:p>
    <w:p w14:paraId="3D9BC234" w14:textId="31218334" w:rsidR="0044674A" w:rsidRPr="00ED2120" w:rsidRDefault="00BA56F3" w:rsidP="00E54A5A">
      <w:pPr>
        <w:rPr>
          <w:rFonts w:asciiTheme="minorHAnsi" w:hAnsiTheme="minorHAnsi"/>
          <w:bCs/>
          <w:sz w:val="18"/>
          <w:szCs w:val="18"/>
        </w:rPr>
      </w:pPr>
      <w:r>
        <w:rPr>
          <w:rFonts w:asciiTheme="minorHAnsi" w:hAnsiTheme="minorHAnsi"/>
          <w:bCs/>
          <w:sz w:val="18"/>
          <w:szCs w:val="18"/>
        </w:rPr>
        <w:t>This table is a list of additional requirements for lighting controls.</w:t>
      </w:r>
    </w:p>
    <w:p w14:paraId="1EC1EF62" w14:textId="77777777" w:rsidR="0044674A" w:rsidRDefault="0044674A" w:rsidP="00E54A5A">
      <w:pPr>
        <w:rPr>
          <w:rFonts w:asciiTheme="minorHAnsi" w:hAnsiTheme="minorHAnsi"/>
          <w:b/>
          <w:bCs/>
          <w:sz w:val="18"/>
          <w:szCs w:val="18"/>
        </w:rPr>
      </w:pPr>
    </w:p>
    <w:p w14:paraId="2A69638F" w14:textId="02527BD7" w:rsidR="0044674A" w:rsidRDefault="0044674A" w:rsidP="00E54A5A">
      <w:pPr>
        <w:rPr>
          <w:rFonts w:asciiTheme="minorHAnsi" w:hAnsiTheme="minorHAnsi"/>
          <w:b/>
          <w:bCs/>
          <w:sz w:val="18"/>
          <w:szCs w:val="18"/>
        </w:rPr>
      </w:pPr>
      <w:r>
        <w:rPr>
          <w:rFonts w:asciiTheme="minorHAnsi" w:hAnsiTheme="minorHAnsi"/>
          <w:b/>
          <w:bCs/>
          <w:sz w:val="18"/>
          <w:szCs w:val="18"/>
        </w:rPr>
        <w:t>Section F. Blank Electrical Boxes</w:t>
      </w:r>
    </w:p>
    <w:p w14:paraId="281D2CF5" w14:textId="422E5894" w:rsidR="0044674A" w:rsidRPr="00ED2120" w:rsidRDefault="00BA56F3" w:rsidP="00E54A5A">
      <w:pPr>
        <w:rPr>
          <w:rFonts w:asciiTheme="minorHAnsi" w:hAnsiTheme="minorHAnsi"/>
          <w:bCs/>
          <w:sz w:val="18"/>
          <w:szCs w:val="18"/>
        </w:rPr>
      </w:pPr>
      <w:r>
        <w:rPr>
          <w:rFonts w:asciiTheme="minorHAnsi" w:hAnsiTheme="minorHAnsi"/>
          <w:bCs/>
          <w:sz w:val="18"/>
          <w:szCs w:val="18"/>
        </w:rPr>
        <w:t>This table is a list of mandatory requirements for blank electrical boxes.</w:t>
      </w:r>
    </w:p>
    <w:p w14:paraId="31658980" w14:textId="77777777" w:rsidR="0044674A" w:rsidRDefault="0044674A" w:rsidP="00E54A5A">
      <w:pPr>
        <w:rPr>
          <w:rFonts w:asciiTheme="minorHAnsi" w:hAnsiTheme="minorHAnsi"/>
          <w:b/>
          <w:bCs/>
          <w:sz w:val="18"/>
          <w:szCs w:val="18"/>
        </w:rPr>
      </w:pPr>
    </w:p>
    <w:p w14:paraId="1F58B54B" w14:textId="2637B294" w:rsidR="0044674A" w:rsidRDefault="0044674A" w:rsidP="00E54A5A">
      <w:pPr>
        <w:rPr>
          <w:rFonts w:asciiTheme="minorHAnsi" w:hAnsiTheme="minorHAnsi"/>
          <w:b/>
          <w:bCs/>
          <w:sz w:val="18"/>
          <w:szCs w:val="18"/>
        </w:rPr>
      </w:pPr>
      <w:r>
        <w:rPr>
          <w:rFonts w:asciiTheme="minorHAnsi" w:hAnsiTheme="minorHAnsi"/>
          <w:b/>
          <w:bCs/>
          <w:sz w:val="18"/>
          <w:szCs w:val="18"/>
        </w:rPr>
        <w:t>Section G. Address Signs</w:t>
      </w:r>
    </w:p>
    <w:p w14:paraId="41CAA1A5" w14:textId="306A8930" w:rsidR="0044674A" w:rsidRPr="00ED2120" w:rsidRDefault="00BA56F3" w:rsidP="00E54A5A">
      <w:pPr>
        <w:rPr>
          <w:rFonts w:asciiTheme="minorHAnsi" w:hAnsiTheme="minorHAnsi"/>
          <w:bCs/>
          <w:sz w:val="18"/>
          <w:szCs w:val="18"/>
        </w:rPr>
      </w:pPr>
      <w:r>
        <w:rPr>
          <w:rFonts w:asciiTheme="minorHAnsi" w:hAnsiTheme="minorHAnsi"/>
          <w:bCs/>
          <w:sz w:val="18"/>
          <w:szCs w:val="18"/>
        </w:rPr>
        <w:t>This table is a list of mandatory requirements for address signs.</w:t>
      </w:r>
    </w:p>
    <w:p w14:paraId="15A81488" w14:textId="77777777" w:rsidR="0044674A" w:rsidRDefault="0044674A" w:rsidP="00E54A5A">
      <w:pPr>
        <w:rPr>
          <w:rFonts w:asciiTheme="minorHAnsi" w:hAnsiTheme="minorHAnsi"/>
          <w:b/>
          <w:bCs/>
          <w:sz w:val="18"/>
          <w:szCs w:val="18"/>
        </w:rPr>
      </w:pPr>
    </w:p>
    <w:p w14:paraId="6C2853DC" w14:textId="3E5CF7AC" w:rsidR="0044674A" w:rsidRDefault="0044674A" w:rsidP="00E54A5A">
      <w:pPr>
        <w:rPr>
          <w:rFonts w:asciiTheme="minorHAnsi" w:hAnsiTheme="minorHAnsi"/>
          <w:b/>
          <w:bCs/>
          <w:sz w:val="18"/>
          <w:szCs w:val="18"/>
        </w:rPr>
      </w:pPr>
      <w:r>
        <w:rPr>
          <w:rFonts w:asciiTheme="minorHAnsi" w:hAnsiTheme="minorHAnsi"/>
          <w:b/>
          <w:bCs/>
          <w:sz w:val="18"/>
          <w:szCs w:val="18"/>
        </w:rPr>
        <w:t>Section H. For Low-rise Multi-family Residential Buildings, Outdoor Lighting for Private Patios, Entrances, Balconies</w:t>
      </w:r>
      <w:ins w:id="258" w:author="Smith, Alexis@Energy" w:date="2018-06-08T15:31:00Z">
        <w:r w:rsidR="00E252DB">
          <w:rPr>
            <w:rFonts w:asciiTheme="minorHAnsi" w:hAnsiTheme="minorHAnsi"/>
            <w:b/>
            <w:bCs/>
            <w:sz w:val="18"/>
            <w:szCs w:val="18"/>
          </w:rPr>
          <w:t>,</w:t>
        </w:r>
      </w:ins>
      <w:del w:id="259" w:author="Smith, Alexis@Energy" w:date="2018-06-08T15:31:00Z">
        <w:r w:rsidDel="00E252DB">
          <w:rPr>
            <w:rFonts w:asciiTheme="minorHAnsi" w:hAnsiTheme="minorHAnsi"/>
            <w:b/>
            <w:bCs/>
            <w:sz w:val="18"/>
            <w:szCs w:val="18"/>
          </w:rPr>
          <w:delText xml:space="preserve"> and</w:delText>
        </w:r>
      </w:del>
      <w:r>
        <w:rPr>
          <w:rFonts w:asciiTheme="minorHAnsi" w:hAnsiTheme="minorHAnsi"/>
          <w:b/>
          <w:bCs/>
          <w:sz w:val="18"/>
          <w:szCs w:val="18"/>
        </w:rPr>
        <w:t xml:space="preserve"> Porches</w:t>
      </w:r>
      <w:ins w:id="260" w:author="Smith, Alexis@Energy" w:date="2018-06-08T15:32:00Z">
        <w:r w:rsidR="00E252DB">
          <w:rPr>
            <w:rFonts w:asciiTheme="minorHAnsi" w:hAnsiTheme="minorHAnsi"/>
            <w:b/>
            <w:bCs/>
            <w:sz w:val="18"/>
            <w:szCs w:val="18"/>
          </w:rPr>
          <w:t>, residential parking lots and carports with less than 8 vehicles per site</w:t>
        </w:r>
      </w:ins>
    </w:p>
    <w:p w14:paraId="62261070" w14:textId="4D1C81D8" w:rsidR="0044674A" w:rsidRPr="00ED2120" w:rsidRDefault="00BA56F3" w:rsidP="00E54A5A">
      <w:pPr>
        <w:rPr>
          <w:rFonts w:asciiTheme="minorHAnsi" w:hAnsiTheme="minorHAnsi"/>
          <w:bCs/>
          <w:sz w:val="18"/>
          <w:szCs w:val="18"/>
        </w:rPr>
      </w:pPr>
      <w:r>
        <w:rPr>
          <w:rFonts w:asciiTheme="minorHAnsi" w:hAnsiTheme="minorHAnsi"/>
          <w:bCs/>
          <w:sz w:val="18"/>
          <w:szCs w:val="18"/>
        </w:rPr>
        <w:t>This table is a list of mandatory requirements for low-rise multi-family residential buildings, outdoor lighting for private patios, entrances, balconies and porches.</w:t>
      </w:r>
    </w:p>
    <w:p w14:paraId="75B76A4C" w14:textId="3D14AF6C" w:rsidR="0044674A" w:rsidDel="00E252DB" w:rsidRDefault="0044674A" w:rsidP="00E54A5A">
      <w:pPr>
        <w:rPr>
          <w:del w:id="261" w:author="Smith, Alexis@Energy" w:date="2018-06-08T15:34:00Z"/>
          <w:rFonts w:asciiTheme="minorHAnsi" w:hAnsiTheme="minorHAnsi"/>
          <w:b/>
          <w:bCs/>
          <w:sz w:val="18"/>
          <w:szCs w:val="18"/>
        </w:rPr>
      </w:pPr>
    </w:p>
    <w:p w14:paraId="1875D960" w14:textId="5ADA73CA" w:rsidR="0044674A" w:rsidDel="00310A6D" w:rsidRDefault="0044674A" w:rsidP="00E54A5A">
      <w:pPr>
        <w:rPr>
          <w:del w:id="262" w:author="Smith, Alexis@Energy" w:date="2018-06-08T15:01:00Z"/>
          <w:rFonts w:asciiTheme="minorHAnsi" w:hAnsiTheme="minorHAnsi"/>
          <w:b/>
          <w:bCs/>
          <w:sz w:val="18"/>
          <w:szCs w:val="18"/>
        </w:rPr>
      </w:pPr>
      <w:del w:id="263" w:author="Smith, Alexis@Energy" w:date="2018-06-08T15:01:00Z">
        <w:r w:rsidDel="00310A6D">
          <w:rPr>
            <w:rFonts w:asciiTheme="minorHAnsi" w:hAnsiTheme="minorHAnsi"/>
            <w:b/>
            <w:bCs/>
            <w:sz w:val="18"/>
            <w:szCs w:val="18"/>
          </w:rPr>
          <w:delText>Section I. Outdoor Lighting for Residential Parking Lots and Residential Carports with Less than Eight Vehicles per Site</w:delText>
        </w:r>
      </w:del>
    </w:p>
    <w:p w14:paraId="7C2103C6" w14:textId="4BD012D7" w:rsidR="0044674A" w:rsidRPr="00ED2120" w:rsidDel="00310A6D" w:rsidRDefault="00BA56F3" w:rsidP="00E54A5A">
      <w:pPr>
        <w:rPr>
          <w:del w:id="264" w:author="Smith, Alexis@Energy" w:date="2018-06-08T15:01:00Z"/>
          <w:rFonts w:asciiTheme="minorHAnsi" w:hAnsiTheme="minorHAnsi"/>
          <w:bCs/>
          <w:sz w:val="18"/>
          <w:szCs w:val="18"/>
        </w:rPr>
      </w:pPr>
      <w:del w:id="265" w:author="Smith, Alexis@Energy" w:date="2018-06-08T15:01:00Z">
        <w:r w:rsidDel="00310A6D">
          <w:rPr>
            <w:rFonts w:asciiTheme="minorHAnsi" w:hAnsiTheme="minorHAnsi"/>
            <w:bCs/>
            <w:sz w:val="18"/>
            <w:szCs w:val="18"/>
          </w:rPr>
          <w:delText>This table is a list of mandatory requirements for outdoor lighting for residential parking lots and residential carports with less than eight vehicles per site.</w:delText>
        </w:r>
      </w:del>
    </w:p>
    <w:p w14:paraId="613FA0E4" w14:textId="77777777" w:rsidR="0044674A" w:rsidRDefault="0044674A" w:rsidP="00E54A5A">
      <w:pPr>
        <w:rPr>
          <w:rFonts w:asciiTheme="minorHAnsi" w:hAnsiTheme="minorHAnsi"/>
          <w:b/>
          <w:bCs/>
          <w:sz w:val="18"/>
          <w:szCs w:val="18"/>
        </w:rPr>
      </w:pPr>
    </w:p>
    <w:p w14:paraId="610C4675" w14:textId="68F516AC" w:rsidR="0044674A" w:rsidRDefault="0044674A" w:rsidP="00E54A5A">
      <w:pPr>
        <w:rPr>
          <w:rFonts w:asciiTheme="minorHAnsi" w:hAnsiTheme="minorHAnsi"/>
          <w:b/>
          <w:bCs/>
          <w:sz w:val="18"/>
          <w:szCs w:val="18"/>
        </w:rPr>
      </w:pPr>
      <w:r>
        <w:rPr>
          <w:rFonts w:asciiTheme="minorHAnsi" w:hAnsiTheme="minorHAnsi"/>
          <w:b/>
          <w:bCs/>
          <w:sz w:val="18"/>
          <w:szCs w:val="18"/>
        </w:rPr>
        <w:t xml:space="preserve">Section </w:t>
      </w:r>
      <w:ins w:id="266" w:author="Smith, Alexis@Energy" w:date="2018-06-08T15:01:00Z">
        <w:r w:rsidR="00310A6D">
          <w:rPr>
            <w:rFonts w:asciiTheme="minorHAnsi" w:hAnsiTheme="minorHAnsi"/>
            <w:b/>
            <w:bCs/>
            <w:sz w:val="18"/>
            <w:szCs w:val="18"/>
          </w:rPr>
          <w:t>I</w:t>
        </w:r>
      </w:ins>
      <w:del w:id="267" w:author="Smith, Alexis@Energy" w:date="2018-06-08T15:01:00Z">
        <w:r w:rsidDel="00310A6D">
          <w:rPr>
            <w:rFonts w:asciiTheme="minorHAnsi" w:hAnsiTheme="minorHAnsi"/>
            <w:b/>
            <w:bCs/>
            <w:sz w:val="18"/>
            <w:szCs w:val="18"/>
          </w:rPr>
          <w:delText>J</w:delText>
        </w:r>
      </w:del>
      <w:r>
        <w:rPr>
          <w:rFonts w:asciiTheme="minorHAnsi" w:hAnsiTheme="minorHAnsi"/>
          <w:b/>
          <w:bCs/>
          <w:sz w:val="18"/>
          <w:szCs w:val="18"/>
        </w:rPr>
        <w:t xml:space="preserve">. For Low-rise Multi-family Buildings with Four or More Dwelling Units, Outdoor Lighting for </w:t>
      </w:r>
      <w:del w:id="268" w:author="Smith, Alexis@Energy" w:date="2018-06-18T08:39:00Z">
        <w:r w:rsidDel="00BD7939">
          <w:rPr>
            <w:rFonts w:asciiTheme="minorHAnsi" w:hAnsiTheme="minorHAnsi"/>
            <w:b/>
            <w:bCs/>
            <w:sz w:val="18"/>
            <w:szCs w:val="18"/>
          </w:rPr>
          <w:delText xml:space="preserve">Other than Private Patios, Entrances, Balconies, Porches, or for Other than </w:delText>
        </w:r>
      </w:del>
      <w:r>
        <w:rPr>
          <w:rFonts w:asciiTheme="minorHAnsi" w:hAnsiTheme="minorHAnsi"/>
          <w:b/>
          <w:bCs/>
          <w:sz w:val="18"/>
          <w:szCs w:val="18"/>
        </w:rPr>
        <w:t xml:space="preserve">Residential Parking Lots </w:t>
      </w:r>
      <w:del w:id="269" w:author="Smith, Alexis@Energy" w:date="2018-06-18T08:39:00Z">
        <w:r w:rsidDel="00BD7939">
          <w:rPr>
            <w:rFonts w:asciiTheme="minorHAnsi" w:hAnsiTheme="minorHAnsi"/>
            <w:b/>
            <w:bCs/>
            <w:sz w:val="18"/>
            <w:szCs w:val="18"/>
          </w:rPr>
          <w:delText xml:space="preserve">and </w:delText>
        </w:r>
      </w:del>
      <w:ins w:id="270" w:author="Smith, Alexis@Energy" w:date="2018-06-18T08:39:00Z">
        <w:r w:rsidR="00BD7939">
          <w:rPr>
            <w:rFonts w:asciiTheme="minorHAnsi" w:hAnsiTheme="minorHAnsi"/>
            <w:b/>
            <w:bCs/>
            <w:sz w:val="18"/>
            <w:szCs w:val="18"/>
          </w:rPr>
          <w:t xml:space="preserve">or </w:t>
        </w:r>
      </w:ins>
      <w:del w:id="271" w:author="Smith, Alexis@Energy" w:date="2018-06-18T08:39:00Z">
        <w:r w:rsidDel="00BD7939">
          <w:rPr>
            <w:rFonts w:asciiTheme="minorHAnsi" w:hAnsiTheme="minorHAnsi"/>
            <w:b/>
            <w:bCs/>
            <w:sz w:val="18"/>
            <w:szCs w:val="18"/>
          </w:rPr>
          <w:delText xml:space="preserve">Residential </w:delText>
        </w:r>
      </w:del>
      <w:r>
        <w:rPr>
          <w:rFonts w:asciiTheme="minorHAnsi" w:hAnsiTheme="minorHAnsi"/>
          <w:b/>
          <w:bCs/>
          <w:sz w:val="18"/>
          <w:szCs w:val="18"/>
        </w:rPr>
        <w:t>Carports with Eight or More Vehicles</w:t>
      </w:r>
    </w:p>
    <w:p w14:paraId="4B57A57B" w14:textId="77777777" w:rsidR="0044674A" w:rsidRPr="00ED2120" w:rsidRDefault="001A1B9E" w:rsidP="00E54A5A">
      <w:pPr>
        <w:rPr>
          <w:rFonts w:asciiTheme="minorHAnsi" w:hAnsiTheme="minorHAnsi"/>
          <w:bCs/>
          <w:sz w:val="18"/>
          <w:szCs w:val="18"/>
        </w:rPr>
      </w:pPr>
      <w:r>
        <w:rPr>
          <w:rFonts w:asciiTheme="minorHAnsi" w:hAnsiTheme="minorHAnsi"/>
          <w:bCs/>
          <w:sz w:val="18"/>
          <w:szCs w:val="18"/>
        </w:rPr>
        <w:t>This table is a list of mandatory requirements for low-rise multi-family buildings with four or more dwelling units, outdoor lighting for other than private patios, entrances, balconies, porches, or for other than residential parking lots and residential carports with eight or more vehicles.</w:t>
      </w:r>
    </w:p>
    <w:p w14:paraId="4471D663" w14:textId="77777777" w:rsidR="0044674A" w:rsidRDefault="0044674A" w:rsidP="00E54A5A">
      <w:pPr>
        <w:rPr>
          <w:rFonts w:asciiTheme="minorHAnsi" w:hAnsiTheme="minorHAnsi"/>
          <w:b/>
          <w:bCs/>
          <w:sz w:val="18"/>
          <w:szCs w:val="18"/>
        </w:rPr>
      </w:pPr>
    </w:p>
    <w:p w14:paraId="620A417D" w14:textId="5236EFFA" w:rsidR="0044674A" w:rsidRDefault="0044674A" w:rsidP="00E54A5A">
      <w:pPr>
        <w:rPr>
          <w:rFonts w:asciiTheme="minorHAnsi" w:hAnsiTheme="minorHAnsi"/>
          <w:b/>
          <w:bCs/>
          <w:sz w:val="18"/>
          <w:szCs w:val="18"/>
        </w:rPr>
      </w:pPr>
      <w:r>
        <w:rPr>
          <w:rFonts w:asciiTheme="minorHAnsi" w:hAnsiTheme="minorHAnsi"/>
          <w:b/>
          <w:bCs/>
          <w:sz w:val="18"/>
          <w:szCs w:val="18"/>
        </w:rPr>
        <w:t xml:space="preserve">Section </w:t>
      </w:r>
      <w:del w:id="272" w:author="Smith, Alexis@Energy" w:date="2018-06-08T15:01:00Z">
        <w:r w:rsidDel="00310A6D">
          <w:rPr>
            <w:rFonts w:asciiTheme="minorHAnsi" w:hAnsiTheme="minorHAnsi"/>
            <w:b/>
            <w:bCs/>
            <w:sz w:val="18"/>
            <w:szCs w:val="18"/>
          </w:rPr>
          <w:delText>L</w:delText>
        </w:r>
      </w:del>
      <w:ins w:id="273" w:author="Smith, Alexis@Energy" w:date="2018-06-08T15:01:00Z">
        <w:r w:rsidR="00310A6D">
          <w:rPr>
            <w:rFonts w:asciiTheme="minorHAnsi" w:hAnsiTheme="minorHAnsi"/>
            <w:b/>
            <w:bCs/>
            <w:sz w:val="18"/>
            <w:szCs w:val="18"/>
          </w:rPr>
          <w:t>J</w:t>
        </w:r>
      </w:ins>
      <w:r>
        <w:rPr>
          <w:rFonts w:asciiTheme="minorHAnsi" w:hAnsiTheme="minorHAnsi"/>
          <w:b/>
          <w:bCs/>
          <w:sz w:val="18"/>
          <w:szCs w:val="18"/>
        </w:rPr>
        <w:t>. Lighting for Residential Garages with Eight or More Vehicles</w:t>
      </w:r>
    </w:p>
    <w:p w14:paraId="3E7F33E6" w14:textId="754EA9FA" w:rsidR="0044674A" w:rsidRPr="00ED2120" w:rsidRDefault="001A1B9E" w:rsidP="00E54A5A">
      <w:pPr>
        <w:rPr>
          <w:rFonts w:asciiTheme="minorHAnsi" w:hAnsiTheme="minorHAnsi"/>
          <w:bCs/>
          <w:sz w:val="18"/>
          <w:szCs w:val="18"/>
        </w:rPr>
      </w:pPr>
      <w:r>
        <w:rPr>
          <w:rFonts w:asciiTheme="minorHAnsi" w:hAnsiTheme="minorHAnsi"/>
          <w:bCs/>
          <w:sz w:val="18"/>
          <w:szCs w:val="18"/>
        </w:rPr>
        <w:t>This table is a list of mandatory requirements for lighting for residential garages with eight or more vehicles.</w:t>
      </w:r>
    </w:p>
    <w:p w14:paraId="07995AB9" w14:textId="77777777" w:rsidR="0044674A" w:rsidRDefault="0044674A" w:rsidP="00E54A5A">
      <w:pPr>
        <w:rPr>
          <w:rFonts w:asciiTheme="minorHAnsi" w:hAnsiTheme="minorHAnsi"/>
          <w:b/>
          <w:bCs/>
          <w:sz w:val="18"/>
          <w:szCs w:val="18"/>
        </w:rPr>
      </w:pPr>
    </w:p>
    <w:p w14:paraId="213A1B50" w14:textId="484C1BF2" w:rsidR="0044674A" w:rsidRDefault="0044674A" w:rsidP="00E54A5A">
      <w:pPr>
        <w:rPr>
          <w:rFonts w:asciiTheme="minorHAnsi" w:hAnsiTheme="minorHAnsi"/>
          <w:b/>
          <w:bCs/>
          <w:sz w:val="18"/>
          <w:szCs w:val="18"/>
        </w:rPr>
      </w:pPr>
      <w:r>
        <w:rPr>
          <w:rFonts w:asciiTheme="minorHAnsi" w:hAnsiTheme="minorHAnsi"/>
          <w:b/>
          <w:bCs/>
          <w:sz w:val="18"/>
          <w:szCs w:val="18"/>
        </w:rPr>
        <w:t xml:space="preserve">Section </w:t>
      </w:r>
      <w:ins w:id="274" w:author="Smith, Alexis@Energy" w:date="2018-06-08T15:01:00Z">
        <w:r w:rsidR="00310A6D">
          <w:rPr>
            <w:rFonts w:asciiTheme="minorHAnsi" w:hAnsiTheme="minorHAnsi"/>
            <w:b/>
            <w:bCs/>
            <w:sz w:val="18"/>
            <w:szCs w:val="18"/>
          </w:rPr>
          <w:t>K</w:t>
        </w:r>
      </w:ins>
      <w:del w:id="275" w:author="Smith, Alexis@Energy" w:date="2018-06-08T15:01:00Z">
        <w:r w:rsidDel="00310A6D">
          <w:rPr>
            <w:rFonts w:asciiTheme="minorHAnsi" w:hAnsiTheme="minorHAnsi"/>
            <w:b/>
            <w:bCs/>
            <w:sz w:val="18"/>
            <w:szCs w:val="18"/>
          </w:rPr>
          <w:delText>M</w:delText>
        </w:r>
      </w:del>
      <w:r>
        <w:rPr>
          <w:rFonts w:asciiTheme="minorHAnsi" w:hAnsiTheme="minorHAnsi"/>
          <w:b/>
          <w:bCs/>
          <w:sz w:val="18"/>
          <w:szCs w:val="18"/>
        </w:rPr>
        <w:t>. Lighting for Interior Common Areas (</w:t>
      </w:r>
      <w:r w:rsidR="001A1B9E">
        <w:rPr>
          <w:rFonts w:asciiTheme="minorHAnsi" w:hAnsiTheme="minorHAnsi"/>
          <w:b/>
          <w:bCs/>
          <w:sz w:val="18"/>
          <w:szCs w:val="18"/>
        </w:rPr>
        <w:t>≤</w:t>
      </w:r>
      <w:r>
        <w:rPr>
          <w:rFonts w:asciiTheme="minorHAnsi" w:hAnsiTheme="minorHAnsi"/>
          <w:b/>
          <w:bCs/>
          <w:sz w:val="18"/>
          <w:szCs w:val="18"/>
        </w:rPr>
        <w:t xml:space="preserve"> 20%) for Low-rise Multi-fam</w:t>
      </w:r>
      <w:r w:rsidR="008544FD">
        <w:rPr>
          <w:rFonts w:asciiTheme="minorHAnsi" w:hAnsiTheme="minorHAnsi"/>
          <w:b/>
          <w:bCs/>
          <w:sz w:val="18"/>
          <w:szCs w:val="18"/>
        </w:rPr>
        <w:t>i</w:t>
      </w:r>
      <w:r>
        <w:rPr>
          <w:rFonts w:asciiTheme="minorHAnsi" w:hAnsiTheme="minorHAnsi"/>
          <w:b/>
          <w:bCs/>
          <w:sz w:val="18"/>
          <w:szCs w:val="18"/>
        </w:rPr>
        <w:t>ly</w:t>
      </w:r>
    </w:p>
    <w:p w14:paraId="4D01386B" w14:textId="70FF8DCB" w:rsidR="00C8697E" w:rsidRPr="00ED2120" w:rsidRDefault="001A1B9E" w:rsidP="00E54A5A">
      <w:pPr>
        <w:rPr>
          <w:rFonts w:asciiTheme="minorHAnsi" w:hAnsiTheme="minorHAnsi"/>
          <w:bCs/>
          <w:sz w:val="18"/>
          <w:szCs w:val="18"/>
        </w:rPr>
      </w:pPr>
      <w:r>
        <w:rPr>
          <w:rFonts w:asciiTheme="minorHAnsi" w:hAnsiTheme="minorHAnsi"/>
          <w:bCs/>
          <w:sz w:val="18"/>
          <w:szCs w:val="18"/>
        </w:rPr>
        <w:t>This table is a list of mandatory requirements for lighting for interior common areas (≤ 20%) for low-rise multi-family.</w:t>
      </w:r>
    </w:p>
    <w:p w14:paraId="42DE449A" w14:textId="77777777" w:rsidR="00C8697E" w:rsidRDefault="00C8697E" w:rsidP="00E54A5A">
      <w:pPr>
        <w:rPr>
          <w:rFonts w:asciiTheme="minorHAnsi" w:hAnsiTheme="minorHAnsi"/>
          <w:b/>
          <w:bCs/>
          <w:sz w:val="18"/>
          <w:szCs w:val="18"/>
        </w:rPr>
      </w:pPr>
    </w:p>
    <w:p w14:paraId="63FA98B7" w14:textId="16D49E31" w:rsidR="00C8697E" w:rsidRDefault="00C8697E" w:rsidP="00E54A5A">
      <w:pPr>
        <w:rPr>
          <w:rFonts w:asciiTheme="minorHAnsi" w:hAnsiTheme="minorHAnsi"/>
          <w:b/>
          <w:bCs/>
          <w:sz w:val="18"/>
          <w:szCs w:val="18"/>
        </w:rPr>
      </w:pPr>
      <w:r>
        <w:rPr>
          <w:rFonts w:asciiTheme="minorHAnsi" w:hAnsiTheme="minorHAnsi"/>
          <w:b/>
          <w:bCs/>
          <w:sz w:val="18"/>
          <w:szCs w:val="18"/>
        </w:rPr>
        <w:t xml:space="preserve">Section </w:t>
      </w:r>
      <w:ins w:id="276" w:author="Smith, Alexis@Energy" w:date="2018-06-08T15:01:00Z">
        <w:r w:rsidR="00310A6D">
          <w:rPr>
            <w:rFonts w:asciiTheme="minorHAnsi" w:hAnsiTheme="minorHAnsi"/>
            <w:b/>
            <w:bCs/>
            <w:sz w:val="18"/>
            <w:szCs w:val="18"/>
          </w:rPr>
          <w:t>L</w:t>
        </w:r>
      </w:ins>
      <w:del w:id="277" w:author="Smith, Alexis@Energy" w:date="2018-06-08T15:01:00Z">
        <w:r w:rsidDel="00310A6D">
          <w:rPr>
            <w:rFonts w:asciiTheme="minorHAnsi" w:hAnsiTheme="minorHAnsi"/>
            <w:b/>
            <w:bCs/>
            <w:sz w:val="18"/>
            <w:szCs w:val="18"/>
          </w:rPr>
          <w:delText>N</w:delText>
        </w:r>
      </w:del>
      <w:r>
        <w:rPr>
          <w:rFonts w:asciiTheme="minorHAnsi" w:hAnsiTheme="minorHAnsi"/>
          <w:b/>
          <w:bCs/>
          <w:sz w:val="18"/>
          <w:szCs w:val="18"/>
        </w:rPr>
        <w:t>. Lighting for Interior Common Areas (&gt; 20%) for Low-rise Multi-family</w:t>
      </w:r>
    </w:p>
    <w:p w14:paraId="6AA47725" w14:textId="022D74BD" w:rsidR="00C8697E" w:rsidRPr="00ED2120" w:rsidRDefault="001A1B9E" w:rsidP="00E54A5A">
      <w:pPr>
        <w:rPr>
          <w:rFonts w:asciiTheme="minorHAnsi" w:hAnsiTheme="minorHAnsi"/>
          <w:bCs/>
          <w:sz w:val="18"/>
          <w:szCs w:val="18"/>
        </w:rPr>
      </w:pPr>
      <w:r>
        <w:rPr>
          <w:rFonts w:asciiTheme="minorHAnsi" w:hAnsiTheme="minorHAnsi"/>
          <w:bCs/>
          <w:sz w:val="18"/>
          <w:szCs w:val="18"/>
        </w:rPr>
        <w:t>This table is a list of mandatory requirements for lighting for interior commons areas (&gt; 20%) for low-rise multi-family.</w:t>
      </w:r>
    </w:p>
    <w:p w14:paraId="59247E4C" w14:textId="77777777" w:rsidR="00C8697E" w:rsidRPr="00ED2120" w:rsidRDefault="00C8697E" w:rsidP="00E54A5A">
      <w:pPr>
        <w:rPr>
          <w:rFonts w:asciiTheme="minorHAnsi" w:hAnsiTheme="minorHAnsi"/>
          <w:b/>
          <w:bCs/>
          <w:sz w:val="18"/>
          <w:szCs w:val="18"/>
        </w:rPr>
      </w:pPr>
    </w:p>
    <w:p w14:paraId="0513F135" w14:textId="77777777" w:rsidR="000F6DBD" w:rsidRPr="000F7634" w:rsidRDefault="000F6DBD" w:rsidP="00E54A5A">
      <w:pPr>
        <w:rPr>
          <w:rFonts w:asciiTheme="minorHAnsi" w:hAnsiTheme="minorHAnsi"/>
          <w:bCs/>
          <w:sz w:val="18"/>
          <w:szCs w:val="18"/>
        </w:rPr>
      </w:pPr>
    </w:p>
    <w:p w14:paraId="0513F136" w14:textId="77777777" w:rsidR="000F6DBD" w:rsidRPr="000F7634" w:rsidRDefault="000F6DBD" w:rsidP="003E422C">
      <w:pPr>
        <w:ind w:left="288" w:hanging="288"/>
        <w:rPr>
          <w:rStyle w:val="Heading1Char"/>
          <w:rFonts w:asciiTheme="minorHAnsi" w:hAnsiTheme="minorHAnsi"/>
          <w:bCs/>
          <w:sz w:val="18"/>
          <w:szCs w:val="18"/>
        </w:rPr>
        <w:sectPr w:rsidR="000F6DBD" w:rsidRPr="000F7634" w:rsidSect="00C21866">
          <w:headerReference w:type="even" r:id="rId15"/>
          <w:headerReference w:type="default" r:id="rId16"/>
          <w:footerReference w:type="default" r:id="rId17"/>
          <w:headerReference w:type="first" r:id="rId18"/>
          <w:pgSz w:w="12240" w:h="15840"/>
          <w:pgMar w:top="619" w:right="619" w:bottom="1080" w:left="432" w:header="720" w:footer="576" w:gutter="576"/>
          <w:pgNumType w:start="1"/>
          <w:cols w:space="720"/>
          <w:docGrid w:linePitch="272"/>
        </w:sectPr>
      </w:pPr>
    </w:p>
    <w:tbl>
      <w:tblPr>
        <w:tblStyle w:val="TableGrid"/>
        <w:tblW w:w="0" w:type="auto"/>
        <w:tblLook w:val="04A0" w:firstRow="1" w:lastRow="0" w:firstColumn="1" w:lastColumn="0" w:noHBand="0" w:noVBand="1"/>
      </w:tblPr>
      <w:tblGrid>
        <w:gridCol w:w="581"/>
        <w:gridCol w:w="8797"/>
        <w:gridCol w:w="1451"/>
      </w:tblGrid>
      <w:tr w:rsidR="00E9184B" w:rsidRPr="002F3D13" w14:paraId="618AD2BC" w14:textId="77777777" w:rsidTr="0052053E">
        <w:tc>
          <w:tcPr>
            <w:tcW w:w="9378" w:type="dxa"/>
            <w:gridSpan w:val="2"/>
          </w:tcPr>
          <w:p w14:paraId="5EF14156" w14:textId="4E662446" w:rsidR="00E9184B" w:rsidRDefault="00E9184B" w:rsidP="000B4576">
            <w:pPr>
              <w:tabs>
                <w:tab w:val="left" w:pos="7920"/>
                <w:tab w:val="right" w:pos="10080"/>
              </w:tabs>
              <w:rPr>
                <w:rFonts w:asciiTheme="minorHAnsi" w:hAnsiTheme="minorHAnsi"/>
                <w:sz w:val="18"/>
                <w:szCs w:val="18"/>
              </w:rPr>
            </w:pPr>
            <w:r w:rsidRPr="002F3D13">
              <w:rPr>
                <w:rStyle w:val="Heading1Char"/>
                <w:rFonts w:asciiTheme="minorHAnsi" w:hAnsiTheme="minorHAnsi"/>
                <w:bCs/>
                <w:sz w:val="18"/>
                <w:szCs w:val="18"/>
              </w:rPr>
              <w:t>A.</w:t>
            </w:r>
            <w:r>
              <w:rPr>
                <w:rStyle w:val="Heading1Char"/>
                <w:rFonts w:asciiTheme="minorHAnsi" w:hAnsiTheme="minorHAnsi"/>
                <w:bCs/>
                <w:sz w:val="18"/>
                <w:szCs w:val="18"/>
              </w:rPr>
              <w:t xml:space="preserve"> Checklist for </w:t>
            </w:r>
            <w:del w:id="284" w:author="Smith, Alexis@Energy" w:date="2018-06-07T15:53:00Z">
              <w:r w:rsidRPr="002F3D13" w:rsidDel="007912C4">
                <w:rPr>
                  <w:rStyle w:val="Heading1Char"/>
                  <w:rFonts w:asciiTheme="minorHAnsi" w:hAnsiTheme="minorHAnsi"/>
                  <w:bCs/>
                  <w:sz w:val="18"/>
                  <w:szCs w:val="18"/>
                </w:rPr>
                <w:delText xml:space="preserve"> </w:delText>
              </w:r>
            </w:del>
            <w:r>
              <w:rPr>
                <w:rStyle w:val="Heading1Char"/>
                <w:rFonts w:asciiTheme="minorHAnsi" w:hAnsiTheme="minorHAnsi"/>
                <w:bCs/>
                <w:sz w:val="18"/>
                <w:szCs w:val="18"/>
              </w:rPr>
              <w:t xml:space="preserve">Lighting and Controls </w:t>
            </w:r>
            <w:r w:rsidR="008544FD">
              <w:rPr>
                <w:rStyle w:val="Heading1Char"/>
                <w:rFonts w:asciiTheme="minorHAnsi" w:hAnsiTheme="minorHAnsi"/>
                <w:bCs/>
                <w:sz w:val="18"/>
                <w:szCs w:val="18"/>
              </w:rPr>
              <w:t>I</w:t>
            </w:r>
            <w:r>
              <w:rPr>
                <w:rStyle w:val="Heading1Char"/>
                <w:rFonts w:asciiTheme="minorHAnsi" w:hAnsiTheme="minorHAnsi"/>
                <w:bCs/>
                <w:sz w:val="18"/>
                <w:szCs w:val="18"/>
              </w:rPr>
              <w:t xml:space="preserve">nstalled at this </w:t>
            </w:r>
            <w:r w:rsidR="008544FD">
              <w:rPr>
                <w:rStyle w:val="Heading1Char"/>
                <w:rFonts w:asciiTheme="minorHAnsi" w:hAnsiTheme="minorHAnsi"/>
                <w:bCs/>
                <w:sz w:val="18"/>
                <w:szCs w:val="18"/>
              </w:rPr>
              <w:t>S</w:t>
            </w:r>
            <w:r>
              <w:rPr>
                <w:rStyle w:val="Heading1Char"/>
                <w:rFonts w:asciiTheme="minorHAnsi" w:hAnsiTheme="minorHAnsi"/>
                <w:bCs/>
                <w:sz w:val="18"/>
                <w:szCs w:val="18"/>
              </w:rPr>
              <w:t>ite:</w:t>
            </w:r>
            <w:r>
              <w:rPr>
                <w:rFonts w:asciiTheme="minorHAnsi" w:hAnsiTheme="minorHAnsi"/>
                <w:sz w:val="18"/>
                <w:szCs w:val="18"/>
              </w:rPr>
              <w:t xml:space="preserve"> </w:t>
            </w:r>
          </w:p>
          <w:p w14:paraId="686477FA" w14:textId="77777777" w:rsidR="00E9184B" w:rsidRPr="00BC1205" w:rsidRDefault="00E9184B" w:rsidP="000B4576">
            <w:pPr>
              <w:tabs>
                <w:tab w:val="left" w:pos="7920"/>
                <w:tab w:val="right" w:pos="10080"/>
              </w:tabs>
              <w:rPr>
                <w:rStyle w:val="Heading1Char"/>
                <w:rFonts w:asciiTheme="minorHAnsi" w:hAnsiTheme="minorHAnsi"/>
                <w:b w:val="0"/>
                <w:sz w:val="18"/>
                <w:szCs w:val="18"/>
              </w:rPr>
            </w:pPr>
            <w:r w:rsidRPr="00BE26FD">
              <w:rPr>
                <w:rFonts w:asciiTheme="minorHAnsi" w:hAnsiTheme="minorHAnsi"/>
                <w:sz w:val="18"/>
                <w:szCs w:val="18"/>
              </w:rPr>
              <w:t>Select Yes or No according to whether your work on the project includes each of the following types of lighting and controls.</w:t>
            </w:r>
            <w:r>
              <w:rPr>
                <w:rFonts w:asciiTheme="minorHAnsi" w:hAnsiTheme="minorHAnsi"/>
                <w:sz w:val="18"/>
                <w:szCs w:val="18"/>
              </w:rPr>
              <w:t xml:space="preserve"> See Section B thru N for applicable compliance requirements.</w:t>
            </w:r>
          </w:p>
        </w:tc>
        <w:tc>
          <w:tcPr>
            <w:tcW w:w="1451" w:type="dxa"/>
            <w:vAlign w:val="bottom"/>
          </w:tcPr>
          <w:p w14:paraId="715B95B2" w14:textId="77777777" w:rsidR="00E9184B" w:rsidRPr="002F3D13" w:rsidRDefault="00E9184B" w:rsidP="0052053E">
            <w:pPr>
              <w:tabs>
                <w:tab w:val="left" w:pos="7920"/>
                <w:tab w:val="right" w:pos="10080"/>
              </w:tabs>
              <w:jc w:val="center"/>
              <w:rPr>
                <w:rStyle w:val="Heading1Char"/>
                <w:rFonts w:asciiTheme="minorHAnsi" w:hAnsiTheme="minorHAnsi"/>
                <w:bCs/>
                <w:sz w:val="18"/>
                <w:szCs w:val="18"/>
              </w:rPr>
            </w:pPr>
            <w:r w:rsidRPr="002F3D13">
              <w:rPr>
                <w:rStyle w:val="Heading1Char"/>
                <w:rFonts w:asciiTheme="minorHAnsi" w:hAnsiTheme="minorHAnsi"/>
                <w:bCs/>
                <w:sz w:val="18"/>
                <w:szCs w:val="18"/>
              </w:rPr>
              <w:t>Y or N</w:t>
            </w:r>
          </w:p>
        </w:tc>
      </w:tr>
      <w:tr w:rsidR="00E9184B" w:rsidRPr="002F3D13" w14:paraId="451161ED" w14:textId="77777777" w:rsidTr="000B4576">
        <w:tc>
          <w:tcPr>
            <w:tcW w:w="581" w:type="dxa"/>
            <w:vAlign w:val="center"/>
          </w:tcPr>
          <w:p w14:paraId="25C366EB" w14:textId="77777777" w:rsidR="00E9184B" w:rsidRPr="002F3D13" w:rsidRDefault="00E9184B" w:rsidP="000B457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01</w:t>
            </w:r>
          </w:p>
        </w:tc>
        <w:tc>
          <w:tcPr>
            <w:tcW w:w="8797" w:type="dxa"/>
          </w:tcPr>
          <w:p w14:paraId="544FF912" w14:textId="77777777" w:rsidR="00E9184B" w:rsidRDefault="00E9184B" w:rsidP="000B457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High efficacy luminaires installed in any interior rooms. (See Section B.)</w:t>
            </w:r>
          </w:p>
        </w:tc>
        <w:tc>
          <w:tcPr>
            <w:tcW w:w="1451" w:type="dxa"/>
          </w:tcPr>
          <w:p w14:paraId="7CA77FEF"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40E3F90C"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1B130E1E" w14:textId="04D6198E" w:rsidR="00E9184B" w:rsidRPr="002F3D13" w:rsidRDefault="00E9184B" w:rsidP="00E9184B">
            <w:pPr>
              <w:tabs>
                <w:tab w:val="left" w:pos="7920"/>
                <w:tab w:val="right" w:pos="10080"/>
              </w:tabs>
              <w:rPr>
                <w:rStyle w:val="Heading1Char"/>
                <w:rFonts w:asciiTheme="minorHAnsi" w:hAnsiTheme="minorHAnsi"/>
                <w:bCs/>
                <w:sz w:val="18"/>
                <w:szCs w:val="18"/>
              </w:rPr>
            </w:pPr>
            <w:r>
              <w:rPr>
                <w:rStyle w:val="Heading1Char"/>
                <w:rFonts w:asciiTheme="minorHAnsi" w:hAnsiTheme="minorHAnsi"/>
                <w:b w:val="0"/>
                <w:bCs/>
                <w:sz w:val="18"/>
                <w:szCs w:val="18"/>
              </w:rPr>
              <w:t>*No&gt;&gt;</w:t>
            </w:r>
          </w:p>
        </w:tc>
      </w:tr>
      <w:tr w:rsidR="00E9184B" w:rsidRPr="002F3D13" w14:paraId="07CDE5E7" w14:textId="77777777" w:rsidTr="000B4576">
        <w:tc>
          <w:tcPr>
            <w:tcW w:w="581" w:type="dxa"/>
            <w:vAlign w:val="center"/>
          </w:tcPr>
          <w:p w14:paraId="46E69072" w14:textId="77777777" w:rsidR="00E9184B" w:rsidRPr="002F3D13" w:rsidRDefault="00E9184B" w:rsidP="000B457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02</w:t>
            </w:r>
          </w:p>
        </w:tc>
        <w:tc>
          <w:tcPr>
            <w:tcW w:w="8797" w:type="dxa"/>
          </w:tcPr>
          <w:p w14:paraId="16404CF8" w14:textId="77777777" w:rsidR="00E9184B" w:rsidRPr="002F3D13" w:rsidRDefault="00E9184B" w:rsidP="000B457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JA8 compliant luminaires and controls installed in any interior rooms. (See Section B.)</w:t>
            </w:r>
          </w:p>
        </w:tc>
        <w:tc>
          <w:tcPr>
            <w:tcW w:w="1451" w:type="dxa"/>
          </w:tcPr>
          <w:p w14:paraId="1E435262"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17BC4F19"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3BD57A9E" w14:textId="2E332F3A" w:rsidR="00E9184B" w:rsidRPr="002F3D13" w:rsidRDefault="00E9184B" w:rsidP="00E9184B">
            <w:pPr>
              <w:tabs>
                <w:tab w:val="left" w:pos="7920"/>
                <w:tab w:val="right" w:pos="10080"/>
              </w:tabs>
              <w:rPr>
                <w:rStyle w:val="Heading1Char"/>
                <w:rFonts w:asciiTheme="minorHAnsi" w:hAnsiTheme="minorHAnsi"/>
                <w:bCs/>
                <w:sz w:val="18"/>
                <w:szCs w:val="18"/>
              </w:rPr>
            </w:pPr>
            <w:r>
              <w:rPr>
                <w:rStyle w:val="Heading1Char"/>
                <w:rFonts w:asciiTheme="minorHAnsi" w:hAnsiTheme="minorHAnsi"/>
                <w:b w:val="0"/>
                <w:bCs/>
                <w:sz w:val="18"/>
                <w:szCs w:val="18"/>
              </w:rPr>
              <w:t>*No&gt;&gt;</w:t>
            </w:r>
          </w:p>
        </w:tc>
      </w:tr>
      <w:tr w:rsidR="00E9184B" w:rsidRPr="002F3D13" w14:paraId="30186D5C" w14:textId="77777777" w:rsidTr="000B4576">
        <w:tc>
          <w:tcPr>
            <w:tcW w:w="581" w:type="dxa"/>
            <w:vAlign w:val="center"/>
          </w:tcPr>
          <w:p w14:paraId="00F994FB" w14:textId="77777777" w:rsidR="00E9184B" w:rsidRPr="002F3D13" w:rsidRDefault="00E9184B" w:rsidP="000B457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03</w:t>
            </w:r>
          </w:p>
        </w:tc>
        <w:tc>
          <w:tcPr>
            <w:tcW w:w="8797" w:type="dxa"/>
          </w:tcPr>
          <w:p w14:paraId="01D50E4B" w14:textId="77777777" w:rsidR="00E9184B" w:rsidRPr="002F3D13" w:rsidRDefault="00E9184B" w:rsidP="000B457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R</w:t>
            </w:r>
            <w:r w:rsidRPr="002F3D13">
              <w:rPr>
                <w:rStyle w:val="Heading1Char"/>
                <w:rFonts w:asciiTheme="minorHAnsi" w:hAnsiTheme="minorHAnsi"/>
                <w:b w:val="0"/>
                <w:bCs/>
                <w:sz w:val="18"/>
                <w:szCs w:val="18"/>
              </w:rPr>
              <w:t xml:space="preserve">ecessed </w:t>
            </w:r>
            <w:r>
              <w:rPr>
                <w:rStyle w:val="Heading1Char"/>
                <w:rFonts w:asciiTheme="minorHAnsi" w:hAnsiTheme="minorHAnsi"/>
                <w:b w:val="0"/>
                <w:bCs/>
                <w:sz w:val="18"/>
                <w:szCs w:val="18"/>
              </w:rPr>
              <w:t>downlight luminaires in</w:t>
            </w:r>
            <w:r w:rsidRPr="002F3D13">
              <w:rPr>
                <w:rStyle w:val="Heading1Char"/>
                <w:rFonts w:asciiTheme="minorHAnsi" w:hAnsiTheme="minorHAnsi"/>
                <w:b w:val="0"/>
                <w:bCs/>
                <w:sz w:val="18"/>
                <w:szCs w:val="18"/>
              </w:rPr>
              <w:t xml:space="preserve"> ceilings</w:t>
            </w:r>
            <w:r>
              <w:rPr>
                <w:rStyle w:val="Heading1Char"/>
                <w:rFonts w:asciiTheme="minorHAnsi" w:hAnsiTheme="minorHAnsi"/>
                <w:b w:val="0"/>
                <w:bCs/>
                <w:sz w:val="18"/>
                <w:szCs w:val="18"/>
              </w:rPr>
              <w:t xml:space="preserve"> in any interior rooms. (See Section C.)</w:t>
            </w:r>
          </w:p>
        </w:tc>
        <w:tc>
          <w:tcPr>
            <w:tcW w:w="1451" w:type="dxa"/>
          </w:tcPr>
          <w:p w14:paraId="3ED61120"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355BCC3F"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6592140F" w14:textId="1DB75BA4" w:rsidR="00E9184B" w:rsidRPr="002F3D13" w:rsidRDefault="00E9184B" w:rsidP="00E9184B">
            <w:pPr>
              <w:tabs>
                <w:tab w:val="left" w:pos="7920"/>
                <w:tab w:val="right" w:pos="10080"/>
              </w:tabs>
              <w:rPr>
                <w:rStyle w:val="Heading1Char"/>
                <w:rFonts w:asciiTheme="minorHAnsi" w:hAnsiTheme="minorHAnsi"/>
                <w:bCs/>
                <w:sz w:val="18"/>
                <w:szCs w:val="18"/>
              </w:rPr>
            </w:pPr>
            <w:r>
              <w:rPr>
                <w:rStyle w:val="Heading1Char"/>
                <w:rFonts w:asciiTheme="minorHAnsi" w:hAnsiTheme="minorHAnsi"/>
                <w:b w:val="0"/>
                <w:bCs/>
                <w:sz w:val="18"/>
                <w:szCs w:val="18"/>
              </w:rPr>
              <w:t>*No&gt;&gt;</w:t>
            </w:r>
          </w:p>
        </w:tc>
      </w:tr>
      <w:tr w:rsidR="00E9184B" w:rsidRPr="002F3D13" w14:paraId="4AE7AC9D" w14:textId="77777777" w:rsidTr="000B4576">
        <w:tc>
          <w:tcPr>
            <w:tcW w:w="581" w:type="dxa"/>
            <w:vAlign w:val="center"/>
          </w:tcPr>
          <w:p w14:paraId="34282EDA" w14:textId="77777777" w:rsidR="00E9184B" w:rsidRPr="002F3D13" w:rsidRDefault="00E9184B" w:rsidP="000B457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04</w:t>
            </w:r>
          </w:p>
        </w:tc>
        <w:tc>
          <w:tcPr>
            <w:tcW w:w="8797" w:type="dxa"/>
          </w:tcPr>
          <w:p w14:paraId="049A1F2A" w14:textId="77777777" w:rsidR="00E9184B" w:rsidRPr="002F3D13" w:rsidRDefault="00E9184B" w:rsidP="000B457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Screw-based luminaires installed in any interior rooms. (See Section D.)</w:t>
            </w:r>
          </w:p>
        </w:tc>
        <w:tc>
          <w:tcPr>
            <w:tcW w:w="1451" w:type="dxa"/>
          </w:tcPr>
          <w:p w14:paraId="7FFB83B3"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6EF85A91" w14:textId="77777777" w:rsidR="00E9184B"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27AA4A0D" w14:textId="48B76622" w:rsidR="00E9184B" w:rsidRPr="002F3D13" w:rsidRDefault="00E9184B" w:rsidP="00E9184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21DCD6BA" w14:textId="77777777" w:rsidTr="00A57ED8">
        <w:trPr>
          <w:trHeight w:val="928"/>
          <w:ins w:id="285" w:author="Smith, Alexis@Energy" w:date="2018-06-18T08:53:00Z"/>
        </w:trPr>
        <w:tc>
          <w:tcPr>
            <w:tcW w:w="581" w:type="dxa"/>
            <w:vAlign w:val="center"/>
          </w:tcPr>
          <w:p w14:paraId="2C8DE379" w14:textId="4733BFB3" w:rsidR="003726A2" w:rsidRPr="002F3D13" w:rsidRDefault="003726A2" w:rsidP="003726A2">
            <w:pPr>
              <w:tabs>
                <w:tab w:val="left" w:pos="7920"/>
                <w:tab w:val="right" w:pos="10080"/>
              </w:tabs>
              <w:jc w:val="center"/>
              <w:rPr>
                <w:ins w:id="286" w:author="Smith, Alexis@Energy" w:date="2018-06-18T08:53:00Z"/>
                <w:rStyle w:val="Heading1Char"/>
                <w:rFonts w:asciiTheme="minorHAnsi" w:hAnsiTheme="minorHAnsi"/>
                <w:b w:val="0"/>
                <w:bCs/>
                <w:sz w:val="18"/>
                <w:szCs w:val="18"/>
              </w:rPr>
            </w:pPr>
            <w:ins w:id="287" w:author="Smith, Alexis@Energy" w:date="2018-06-18T08:53:00Z">
              <w:r>
                <w:rPr>
                  <w:rStyle w:val="Heading1Char"/>
                  <w:rFonts w:asciiTheme="minorHAnsi" w:hAnsiTheme="minorHAnsi"/>
                  <w:b w:val="0"/>
                  <w:bCs/>
                  <w:sz w:val="18"/>
                  <w:szCs w:val="18"/>
                </w:rPr>
                <w:t>05</w:t>
              </w:r>
            </w:ins>
          </w:p>
        </w:tc>
        <w:tc>
          <w:tcPr>
            <w:tcW w:w="8797" w:type="dxa"/>
          </w:tcPr>
          <w:p w14:paraId="5A5C654F" w14:textId="687D6BA2" w:rsidR="003726A2" w:rsidRDefault="003726A2" w:rsidP="003726A2">
            <w:pPr>
              <w:tabs>
                <w:tab w:val="left" w:pos="7920"/>
                <w:tab w:val="right" w:pos="10080"/>
              </w:tabs>
              <w:rPr>
                <w:ins w:id="288" w:author="Smith, Alexis@Energy" w:date="2018-06-18T08:53:00Z"/>
                <w:rStyle w:val="Heading1Char"/>
                <w:rFonts w:asciiTheme="minorHAnsi" w:hAnsiTheme="minorHAnsi"/>
                <w:b w:val="0"/>
                <w:bCs/>
                <w:sz w:val="18"/>
                <w:szCs w:val="18"/>
              </w:rPr>
            </w:pPr>
            <w:ins w:id="289" w:author="Smith, Alexis@Energy" w:date="2018-06-18T08:54:00Z">
              <w:r>
                <w:rPr>
                  <w:rStyle w:val="Heading1Char"/>
                  <w:rFonts w:asciiTheme="minorHAnsi" w:hAnsiTheme="minorHAnsi"/>
                  <w:b w:val="0"/>
                  <w:bCs/>
                  <w:sz w:val="18"/>
                  <w:szCs w:val="18"/>
                </w:rPr>
                <w:t>Enclosed or recessed luminaires installed in any interior rooms. (See Section D.)</w:t>
              </w:r>
            </w:ins>
          </w:p>
        </w:tc>
        <w:tc>
          <w:tcPr>
            <w:tcW w:w="1451" w:type="dxa"/>
          </w:tcPr>
          <w:p w14:paraId="4825E60D" w14:textId="77777777" w:rsidR="003726A2" w:rsidRDefault="003726A2" w:rsidP="003726A2">
            <w:pPr>
              <w:tabs>
                <w:tab w:val="left" w:pos="7920"/>
                <w:tab w:val="right" w:pos="10080"/>
              </w:tabs>
              <w:rPr>
                <w:ins w:id="290" w:author="Smith, Alexis@Energy" w:date="2018-06-18T08:54:00Z"/>
                <w:rStyle w:val="Heading1Char"/>
                <w:rFonts w:asciiTheme="minorHAnsi" w:hAnsiTheme="minorHAnsi"/>
                <w:b w:val="0"/>
                <w:bCs/>
                <w:sz w:val="18"/>
                <w:szCs w:val="18"/>
              </w:rPr>
            </w:pPr>
            <w:ins w:id="291" w:author="Smith, Alexis@Energy" w:date="2018-06-18T08:54:00Z">
              <w:r>
                <w:rPr>
                  <w:rStyle w:val="Heading1Char"/>
                  <w:rFonts w:asciiTheme="minorHAnsi" w:hAnsiTheme="minorHAnsi"/>
                  <w:b w:val="0"/>
                  <w:bCs/>
                  <w:sz w:val="18"/>
                  <w:szCs w:val="18"/>
                </w:rPr>
                <w:t>&lt;&lt;User selects from list:</w:t>
              </w:r>
            </w:ins>
          </w:p>
          <w:p w14:paraId="70F759F6" w14:textId="77777777" w:rsidR="003726A2" w:rsidRDefault="003726A2" w:rsidP="003726A2">
            <w:pPr>
              <w:tabs>
                <w:tab w:val="left" w:pos="7920"/>
                <w:tab w:val="right" w:pos="10080"/>
              </w:tabs>
              <w:rPr>
                <w:ins w:id="292" w:author="Smith, Alexis@Energy" w:date="2018-06-18T08:54:00Z"/>
                <w:rStyle w:val="Heading1Char"/>
                <w:rFonts w:asciiTheme="minorHAnsi" w:hAnsiTheme="minorHAnsi"/>
                <w:b w:val="0"/>
                <w:bCs/>
                <w:sz w:val="18"/>
                <w:szCs w:val="18"/>
              </w:rPr>
            </w:pPr>
            <w:ins w:id="293" w:author="Smith, Alexis@Energy" w:date="2018-06-18T08:54:00Z">
              <w:r>
                <w:rPr>
                  <w:rStyle w:val="Heading1Char"/>
                  <w:rFonts w:asciiTheme="minorHAnsi" w:hAnsiTheme="minorHAnsi"/>
                  <w:b w:val="0"/>
                  <w:bCs/>
                  <w:sz w:val="18"/>
                  <w:szCs w:val="18"/>
                </w:rPr>
                <w:t>*Yes;</w:t>
              </w:r>
            </w:ins>
          </w:p>
          <w:p w14:paraId="25A76510" w14:textId="5C431904" w:rsidR="003726A2" w:rsidRDefault="003726A2" w:rsidP="003726A2">
            <w:pPr>
              <w:tabs>
                <w:tab w:val="left" w:pos="7920"/>
                <w:tab w:val="right" w:pos="10080"/>
              </w:tabs>
              <w:rPr>
                <w:ins w:id="294" w:author="Smith, Alexis@Energy" w:date="2018-06-18T08:53:00Z"/>
                <w:rStyle w:val="Heading1Char"/>
                <w:rFonts w:asciiTheme="minorHAnsi" w:hAnsiTheme="minorHAnsi"/>
                <w:b w:val="0"/>
                <w:bCs/>
                <w:sz w:val="18"/>
                <w:szCs w:val="18"/>
              </w:rPr>
            </w:pPr>
            <w:ins w:id="295" w:author="Smith, Alexis@Energy" w:date="2018-06-18T08:54:00Z">
              <w:r>
                <w:rPr>
                  <w:rStyle w:val="Heading1Char"/>
                  <w:rFonts w:asciiTheme="minorHAnsi" w:hAnsiTheme="minorHAnsi"/>
                  <w:b w:val="0"/>
                  <w:bCs/>
                  <w:sz w:val="18"/>
                  <w:szCs w:val="18"/>
                </w:rPr>
                <w:t>*No&gt;&gt;</w:t>
              </w:r>
            </w:ins>
          </w:p>
        </w:tc>
      </w:tr>
      <w:tr w:rsidR="003726A2" w:rsidRPr="002F3D13" w14:paraId="6C5FE2AA" w14:textId="77777777" w:rsidTr="000B4576">
        <w:tc>
          <w:tcPr>
            <w:tcW w:w="581" w:type="dxa"/>
            <w:vAlign w:val="center"/>
          </w:tcPr>
          <w:p w14:paraId="34D5DF59" w14:textId="6B700B01" w:rsidR="003726A2" w:rsidRPr="002F3D13" w:rsidRDefault="003726A2" w:rsidP="003726A2">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296" w:author="Smith, Alexis@Energy" w:date="2018-06-18T08:53:00Z">
              <w:r>
                <w:rPr>
                  <w:rStyle w:val="Heading1Char"/>
                  <w:rFonts w:asciiTheme="minorHAnsi" w:hAnsiTheme="minorHAnsi"/>
                  <w:b w:val="0"/>
                  <w:bCs/>
                  <w:sz w:val="18"/>
                  <w:szCs w:val="18"/>
                </w:rPr>
                <w:t>6</w:t>
              </w:r>
            </w:ins>
            <w:del w:id="297" w:author="Smith, Alexis@Energy" w:date="2018-06-18T08:53:00Z">
              <w:r w:rsidRPr="002F3D13" w:rsidDel="003726A2">
                <w:rPr>
                  <w:rStyle w:val="Heading1Char"/>
                  <w:rFonts w:asciiTheme="minorHAnsi" w:hAnsiTheme="minorHAnsi"/>
                  <w:b w:val="0"/>
                  <w:bCs/>
                  <w:sz w:val="18"/>
                  <w:szCs w:val="18"/>
                </w:rPr>
                <w:delText>5</w:delText>
              </w:r>
            </w:del>
          </w:p>
        </w:tc>
        <w:tc>
          <w:tcPr>
            <w:tcW w:w="8797" w:type="dxa"/>
          </w:tcPr>
          <w:p w14:paraId="0BE62AC8"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bathrooms. (See Section E.)</w:t>
            </w:r>
          </w:p>
        </w:tc>
        <w:tc>
          <w:tcPr>
            <w:tcW w:w="1451" w:type="dxa"/>
          </w:tcPr>
          <w:p w14:paraId="7BD67506"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6D545253"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1803FF25" w14:textId="56E73C2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2BA9B63F" w14:textId="77777777" w:rsidTr="000B4576">
        <w:tc>
          <w:tcPr>
            <w:tcW w:w="581" w:type="dxa"/>
            <w:vAlign w:val="center"/>
          </w:tcPr>
          <w:p w14:paraId="358784C0" w14:textId="023BFE7A" w:rsidR="003726A2" w:rsidRPr="002F3D13" w:rsidRDefault="003726A2" w:rsidP="003726A2">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298" w:author="Smith, Alexis@Energy" w:date="2018-06-18T08:53:00Z">
              <w:r>
                <w:rPr>
                  <w:rStyle w:val="Heading1Char"/>
                  <w:rFonts w:asciiTheme="minorHAnsi" w:hAnsiTheme="minorHAnsi"/>
                  <w:b w:val="0"/>
                  <w:bCs/>
                  <w:sz w:val="18"/>
                  <w:szCs w:val="18"/>
                </w:rPr>
                <w:t>7</w:t>
              </w:r>
            </w:ins>
            <w:del w:id="299" w:author="Smith, Alexis@Energy" w:date="2018-06-18T08:53:00Z">
              <w:r w:rsidRPr="002F3D13" w:rsidDel="003726A2">
                <w:rPr>
                  <w:rStyle w:val="Heading1Char"/>
                  <w:rFonts w:asciiTheme="minorHAnsi" w:hAnsiTheme="minorHAnsi"/>
                  <w:b w:val="0"/>
                  <w:bCs/>
                  <w:sz w:val="18"/>
                  <w:szCs w:val="18"/>
                </w:rPr>
                <w:delText>6</w:delText>
              </w:r>
            </w:del>
          </w:p>
        </w:tc>
        <w:tc>
          <w:tcPr>
            <w:tcW w:w="8797" w:type="dxa"/>
          </w:tcPr>
          <w:p w14:paraId="2AFC904B"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laundry rooms. (See Section E.)</w:t>
            </w:r>
          </w:p>
        </w:tc>
        <w:tc>
          <w:tcPr>
            <w:tcW w:w="1451" w:type="dxa"/>
          </w:tcPr>
          <w:p w14:paraId="7E17FFA3"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79B71D4D"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36385F38" w14:textId="00EC1461"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704A1B31" w14:textId="77777777" w:rsidTr="000B4576">
        <w:tc>
          <w:tcPr>
            <w:tcW w:w="581" w:type="dxa"/>
            <w:vAlign w:val="center"/>
          </w:tcPr>
          <w:p w14:paraId="28C14CA1" w14:textId="5F35D723" w:rsidR="003726A2" w:rsidRPr="002F3D13" w:rsidRDefault="003726A2" w:rsidP="003726A2">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300" w:author="Smith, Alexis@Energy" w:date="2018-06-18T08:53:00Z">
              <w:r>
                <w:rPr>
                  <w:rStyle w:val="Heading1Char"/>
                  <w:rFonts w:asciiTheme="minorHAnsi" w:hAnsiTheme="minorHAnsi"/>
                  <w:b w:val="0"/>
                  <w:bCs/>
                  <w:sz w:val="18"/>
                  <w:szCs w:val="18"/>
                </w:rPr>
                <w:t>8</w:t>
              </w:r>
            </w:ins>
            <w:del w:id="301" w:author="Smith, Alexis@Energy" w:date="2018-06-18T08:53:00Z">
              <w:r w:rsidRPr="002F3D13" w:rsidDel="003726A2">
                <w:rPr>
                  <w:rStyle w:val="Heading1Char"/>
                  <w:rFonts w:asciiTheme="minorHAnsi" w:hAnsiTheme="minorHAnsi"/>
                  <w:b w:val="0"/>
                  <w:bCs/>
                  <w:sz w:val="18"/>
                  <w:szCs w:val="18"/>
                </w:rPr>
                <w:delText>7</w:delText>
              </w:r>
            </w:del>
          </w:p>
        </w:tc>
        <w:tc>
          <w:tcPr>
            <w:tcW w:w="8797" w:type="dxa"/>
          </w:tcPr>
          <w:p w14:paraId="1AA589BE"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utility rooms. (See Section E.)</w:t>
            </w:r>
          </w:p>
        </w:tc>
        <w:tc>
          <w:tcPr>
            <w:tcW w:w="1451" w:type="dxa"/>
          </w:tcPr>
          <w:p w14:paraId="2A7EE262"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60BFA0AB"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5BA1FBEA" w14:textId="32839C82"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1428DC81" w14:textId="77777777" w:rsidTr="000B4576">
        <w:tc>
          <w:tcPr>
            <w:tcW w:w="581" w:type="dxa"/>
            <w:vAlign w:val="center"/>
          </w:tcPr>
          <w:p w14:paraId="6602292D" w14:textId="5452DE4A" w:rsidR="003726A2" w:rsidRPr="002F3D13" w:rsidRDefault="003726A2" w:rsidP="003726A2">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0</w:t>
            </w:r>
            <w:ins w:id="302" w:author="Smith, Alexis@Energy" w:date="2018-06-18T08:53:00Z">
              <w:r>
                <w:rPr>
                  <w:rStyle w:val="Heading1Char"/>
                  <w:rFonts w:asciiTheme="minorHAnsi" w:hAnsiTheme="minorHAnsi"/>
                  <w:b w:val="0"/>
                  <w:bCs/>
                  <w:sz w:val="18"/>
                  <w:szCs w:val="18"/>
                </w:rPr>
                <w:t>9</w:t>
              </w:r>
            </w:ins>
            <w:del w:id="303" w:author="Smith, Alexis@Energy" w:date="2018-06-18T08:53:00Z">
              <w:r w:rsidDel="003726A2">
                <w:rPr>
                  <w:rStyle w:val="Heading1Char"/>
                  <w:rFonts w:asciiTheme="minorHAnsi" w:hAnsiTheme="minorHAnsi"/>
                  <w:b w:val="0"/>
                  <w:bCs/>
                  <w:sz w:val="18"/>
                  <w:szCs w:val="18"/>
                </w:rPr>
                <w:delText>8</w:delText>
              </w:r>
            </w:del>
          </w:p>
        </w:tc>
        <w:tc>
          <w:tcPr>
            <w:tcW w:w="8797" w:type="dxa"/>
          </w:tcPr>
          <w:p w14:paraId="7BF27F48"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garage. (See Section E.)</w:t>
            </w:r>
          </w:p>
        </w:tc>
        <w:tc>
          <w:tcPr>
            <w:tcW w:w="1451" w:type="dxa"/>
          </w:tcPr>
          <w:p w14:paraId="095113B3"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066D76F3"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2109E87E" w14:textId="3078EF3E"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0C702622" w14:textId="77777777" w:rsidTr="000B4576">
        <w:tc>
          <w:tcPr>
            <w:tcW w:w="581" w:type="dxa"/>
            <w:vAlign w:val="center"/>
          </w:tcPr>
          <w:p w14:paraId="7E9FF336" w14:textId="51C28D0F" w:rsidR="003726A2" w:rsidRPr="002F3D13" w:rsidRDefault="003726A2" w:rsidP="003726A2">
            <w:pPr>
              <w:tabs>
                <w:tab w:val="left" w:pos="7920"/>
                <w:tab w:val="right" w:pos="10080"/>
              </w:tabs>
              <w:jc w:val="center"/>
              <w:rPr>
                <w:rStyle w:val="Heading1Char"/>
                <w:rFonts w:asciiTheme="minorHAnsi" w:hAnsiTheme="minorHAnsi"/>
                <w:b w:val="0"/>
                <w:bCs/>
                <w:sz w:val="18"/>
                <w:szCs w:val="18"/>
              </w:rPr>
            </w:pPr>
            <w:ins w:id="304" w:author="Smith, Alexis@Energy" w:date="2018-06-18T08:53:00Z">
              <w:r>
                <w:rPr>
                  <w:rStyle w:val="Heading1Char"/>
                  <w:rFonts w:asciiTheme="minorHAnsi" w:hAnsiTheme="minorHAnsi"/>
                  <w:b w:val="0"/>
                  <w:bCs/>
                  <w:sz w:val="18"/>
                  <w:szCs w:val="18"/>
                </w:rPr>
                <w:t>10</w:t>
              </w:r>
            </w:ins>
            <w:del w:id="305" w:author="Smith, Alexis@Energy" w:date="2018-06-18T08:53:00Z">
              <w:r w:rsidDel="003726A2">
                <w:rPr>
                  <w:rStyle w:val="Heading1Char"/>
                  <w:rFonts w:asciiTheme="minorHAnsi" w:hAnsiTheme="minorHAnsi"/>
                  <w:b w:val="0"/>
                  <w:bCs/>
                  <w:sz w:val="18"/>
                  <w:szCs w:val="18"/>
                </w:rPr>
                <w:delText>09</w:delText>
              </w:r>
            </w:del>
          </w:p>
        </w:tc>
        <w:tc>
          <w:tcPr>
            <w:tcW w:w="8797" w:type="dxa"/>
          </w:tcPr>
          <w:p w14:paraId="59426137"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Outdoor lighting</w:t>
            </w:r>
            <w:r>
              <w:rPr>
                <w:rStyle w:val="Heading1Char"/>
                <w:rFonts w:asciiTheme="minorHAnsi" w:hAnsiTheme="minorHAnsi"/>
                <w:b w:val="0"/>
                <w:bCs/>
                <w:sz w:val="18"/>
                <w:szCs w:val="18"/>
              </w:rPr>
              <w:t xml:space="preserve"> and controls. (See Section H. &amp; J.)</w:t>
            </w:r>
          </w:p>
        </w:tc>
        <w:tc>
          <w:tcPr>
            <w:tcW w:w="1451" w:type="dxa"/>
          </w:tcPr>
          <w:p w14:paraId="5B64A007"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3E5C0A94"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62986BE5" w14:textId="6C0EA80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167132AE" w14:textId="77777777" w:rsidTr="000B4576">
        <w:tc>
          <w:tcPr>
            <w:tcW w:w="581" w:type="dxa"/>
            <w:vAlign w:val="center"/>
          </w:tcPr>
          <w:p w14:paraId="45739615" w14:textId="1B87DD0F" w:rsidR="003726A2" w:rsidRPr="002F3D13" w:rsidDel="00990391" w:rsidRDefault="003726A2" w:rsidP="003726A2">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306" w:author="Smith, Alexis@Energy" w:date="2018-06-18T08:53:00Z">
              <w:r>
                <w:rPr>
                  <w:rStyle w:val="Heading1Char"/>
                  <w:rFonts w:asciiTheme="minorHAnsi" w:hAnsiTheme="minorHAnsi"/>
                  <w:b w:val="0"/>
                  <w:bCs/>
                  <w:sz w:val="18"/>
                  <w:szCs w:val="18"/>
                </w:rPr>
                <w:t>1</w:t>
              </w:r>
            </w:ins>
            <w:del w:id="307" w:author="Smith, Alexis@Energy" w:date="2018-06-18T08:53:00Z">
              <w:r w:rsidDel="003726A2">
                <w:rPr>
                  <w:rStyle w:val="Heading1Char"/>
                  <w:rFonts w:asciiTheme="minorHAnsi" w:hAnsiTheme="minorHAnsi"/>
                  <w:b w:val="0"/>
                  <w:bCs/>
                  <w:sz w:val="18"/>
                  <w:szCs w:val="18"/>
                </w:rPr>
                <w:delText>0</w:delText>
              </w:r>
            </w:del>
          </w:p>
        </w:tc>
        <w:tc>
          <w:tcPr>
            <w:tcW w:w="8797" w:type="dxa"/>
          </w:tcPr>
          <w:p w14:paraId="7E517226"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Blank electrical boxes installed more than 5 feet from finished floor. (See Section F.)</w:t>
            </w:r>
          </w:p>
        </w:tc>
        <w:tc>
          <w:tcPr>
            <w:tcW w:w="1451" w:type="dxa"/>
          </w:tcPr>
          <w:p w14:paraId="48E33712"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4FC499E2"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159529CC" w14:textId="445065F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74754902" w14:textId="77777777" w:rsidTr="000B4576">
        <w:tc>
          <w:tcPr>
            <w:tcW w:w="581" w:type="dxa"/>
            <w:vAlign w:val="center"/>
          </w:tcPr>
          <w:p w14:paraId="0FB20033" w14:textId="3BB35DAA" w:rsidR="003726A2" w:rsidRPr="002F3D13" w:rsidRDefault="003726A2" w:rsidP="003726A2">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308" w:author="Smith, Alexis@Energy" w:date="2018-06-18T08:53:00Z">
              <w:r>
                <w:rPr>
                  <w:rStyle w:val="Heading1Char"/>
                  <w:rFonts w:asciiTheme="minorHAnsi" w:hAnsiTheme="minorHAnsi"/>
                  <w:b w:val="0"/>
                  <w:bCs/>
                  <w:sz w:val="18"/>
                  <w:szCs w:val="18"/>
                </w:rPr>
                <w:t>2</w:t>
              </w:r>
            </w:ins>
            <w:del w:id="309" w:author="Smith, Alexis@Energy" w:date="2018-06-18T08:53:00Z">
              <w:r w:rsidDel="003726A2">
                <w:rPr>
                  <w:rStyle w:val="Heading1Char"/>
                  <w:rFonts w:asciiTheme="minorHAnsi" w:hAnsiTheme="minorHAnsi"/>
                  <w:b w:val="0"/>
                  <w:bCs/>
                  <w:sz w:val="18"/>
                  <w:szCs w:val="18"/>
                </w:rPr>
                <w:delText>1</w:delText>
              </w:r>
            </w:del>
          </w:p>
        </w:tc>
        <w:tc>
          <w:tcPr>
            <w:tcW w:w="8797" w:type="dxa"/>
          </w:tcPr>
          <w:p w14:paraId="3ABE66D7"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Internally illuminated address signs</w:t>
            </w:r>
            <w:r>
              <w:rPr>
                <w:rStyle w:val="Heading1Char"/>
                <w:rFonts w:asciiTheme="minorHAnsi" w:hAnsiTheme="minorHAnsi"/>
                <w:b w:val="0"/>
                <w:bCs/>
                <w:sz w:val="18"/>
                <w:szCs w:val="18"/>
              </w:rPr>
              <w:t>. (See Section G.)</w:t>
            </w:r>
          </w:p>
        </w:tc>
        <w:tc>
          <w:tcPr>
            <w:tcW w:w="1451" w:type="dxa"/>
          </w:tcPr>
          <w:p w14:paraId="255C1FCC"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5A3CAD4C"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357C166E" w14:textId="64D134CB"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467C0EED" w14:textId="77777777" w:rsidTr="000B4576">
        <w:tc>
          <w:tcPr>
            <w:tcW w:w="581" w:type="dxa"/>
            <w:vAlign w:val="center"/>
          </w:tcPr>
          <w:p w14:paraId="527EC3C4" w14:textId="0856FD5E" w:rsidR="003726A2" w:rsidRDefault="003726A2" w:rsidP="003726A2">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310" w:author="Smith, Alexis@Energy" w:date="2018-06-18T08:53:00Z">
              <w:r>
                <w:rPr>
                  <w:rStyle w:val="Heading1Char"/>
                  <w:rFonts w:asciiTheme="minorHAnsi" w:hAnsiTheme="minorHAnsi"/>
                  <w:b w:val="0"/>
                  <w:bCs/>
                  <w:sz w:val="18"/>
                  <w:szCs w:val="18"/>
                </w:rPr>
                <w:t>3</w:t>
              </w:r>
            </w:ins>
            <w:del w:id="311" w:author="Smith, Alexis@Energy" w:date="2018-06-18T08:53:00Z">
              <w:r w:rsidDel="003726A2">
                <w:rPr>
                  <w:rStyle w:val="Heading1Char"/>
                  <w:rFonts w:asciiTheme="minorHAnsi" w:hAnsiTheme="minorHAnsi"/>
                  <w:b w:val="0"/>
                  <w:bCs/>
                  <w:sz w:val="18"/>
                  <w:szCs w:val="18"/>
                </w:rPr>
                <w:delText>2</w:delText>
              </w:r>
            </w:del>
          </w:p>
        </w:tc>
        <w:tc>
          <w:tcPr>
            <w:tcW w:w="8797" w:type="dxa"/>
          </w:tcPr>
          <w:p w14:paraId="64292193"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Parking Garages. (See Section L.)</w:t>
            </w:r>
          </w:p>
        </w:tc>
        <w:tc>
          <w:tcPr>
            <w:tcW w:w="1451" w:type="dxa"/>
          </w:tcPr>
          <w:p w14:paraId="605E56D8"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1E367FFA"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18F9E969" w14:textId="2BD855B1"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6B8D2D76" w14:textId="77777777" w:rsidTr="000B4576">
        <w:tc>
          <w:tcPr>
            <w:tcW w:w="581" w:type="dxa"/>
            <w:vAlign w:val="center"/>
          </w:tcPr>
          <w:p w14:paraId="20557344" w14:textId="3724E18F" w:rsidR="003726A2" w:rsidRDefault="003726A2" w:rsidP="003726A2">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312" w:author="Smith, Alexis@Energy" w:date="2018-06-18T08:53:00Z">
              <w:r>
                <w:rPr>
                  <w:rStyle w:val="Heading1Char"/>
                  <w:rFonts w:asciiTheme="minorHAnsi" w:hAnsiTheme="minorHAnsi"/>
                  <w:b w:val="0"/>
                  <w:bCs/>
                  <w:sz w:val="18"/>
                  <w:szCs w:val="18"/>
                </w:rPr>
                <w:t>4</w:t>
              </w:r>
            </w:ins>
            <w:del w:id="313" w:author="Smith, Alexis@Energy" w:date="2018-06-18T08:53:00Z">
              <w:r w:rsidDel="003726A2">
                <w:rPr>
                  <w:rStyle w:val="Heading1Char"/>
                  <w:rFonts w:asciiTheme="minorHAnsi" w:hAnsiTheme="minorHAnsi"/>
                  <w:b w:val="0"/>
                  <w:bCs/>
                  <w:sz w:val="18"/>
                  <w:szCs w:val="18"/>
                </w:rPr>
                <w:delText>3</w:delText>
              </w:r>
            </w:del>
          </w:p>
        </w:tc>
        <w:tc>
          <w:tcPr>
            <w:tcW w:w="8797" w:type="dxa"/>
          </w:tcPr>
          <w:p w14:paraId="0933B107" w14:textId="77777777"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Parking lots or carports. (See Section I., J. &amp; K.)</w:t>
            </w:r>
          </w:p>
        </w:tc>
        <w:tc>
          <w:tcPr>
            <w:tcW w:w="1451" w:type="dxa"/>
          </w:tcPr>
          <w:p w14:paraId="64CB00FE"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5AF20563"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1F1B0B4C" w14:textId="11C57D23"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r w:rsidR="003726A2" w:rsidRPr="002F3D13" w14:paraId="242CABCA" w14:textId="77777777" w:rsidTr="000B4576">
        <w:tc>
          <w:tcPr>
            <w:tcW w:w="581" w:type="dxa"/>
            <w:vAlign w:val="center"/>
          </w:tcPr>
          <w:p w14:paraId="2215F351" w14:textId="5D5A8DD1" w:rsidR="003726A2" w:rsidRDefault="003726A2" w:rsidP="003726A2">
            <w:pPr>
              <w:tabs>
                <w:tab w:val="left" w:pos="7920"/>
                <w:tab w:val="right" w:pos="10080"/>
              </w:tabs>
              <w:jc w:val="center"/>
              <w:rPr>
                <w:rStyle w:val="Heading1Char"/>
                <w:rFonts w:asciiTheme="minorHAnsi" w:hAnsiTheme="minorHAnsi"/>
                <w:b w:val="0"/>
                <w:bCs/>
                <w:sz w:val="18"/>
                <w:szCs w:val="18"/>
              </w:rPr>
            </w:pPr>
            <w:r>
              <w:rPr>
                <w:rStyle w:val="Heading1Char"/>
                <w:rFonts w:asciiTheme="minorHAnsi" w:hAnsiTheme="minorHAnsi"/>
                <w:b w:val="0"/>
                <w:bCs/>
                <w:sz w:val="18"/>
                <w:szCs w:val="18"/>
              </w:rPr>
              <w:t>1</w:t>
            </w:r>
            <w:ins w:id="314" w:author="Smith, Alexis@Energy" w:date="2018-06-18T08:53:00Z">
              <w:r>
                <w:rPr>
                  <w:rStyle w:val="Heading1Char"/>
                  <w:rFonts w:asciiTheme="minorHAnsi" w:hAnsiTheme="minorHAnsi"/>
                  <w:b w:val="0"/>
                  <w:bCs/>
                  <w:sz w:val="18"/>
                  <w:szCs w:val="18"/>
                </w:rPr>
                <w:t>5</w:t>
              </w:r>
            </w:ins>
            <w:del w:id="315" w:author="Smith, Alexis@Energy" w:date="2018-06-18T08:53:00Z">
              <w:r w:rsidDel="003726A2">
                <w:rPr>
                  <w:rStyle w:val="Heading1Char"/>
                  <w:rFonts w:asciiTheme="minorHAnsi" w:hAnsiTheme="minorHAnsi"/>
                  <w:b w:val="0"/>
                  <w:bCs/>
                  <w:sz w:val="18"/>
                  <w:szCs w:val="18"/>
                </w:rPr>
                <w:delText>4</w:delText>
              </w:r>
            </w:del>
          </w:p>
        </w:tc>
        <w:tc>
          <w:tcPr>
            <w:tcW w:w="8797" w:type="dxa"/>
          </w:tcPr>
          <w:p w14:paraId="3F243009"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Common areas. See (Section M. &amp; N.)</w:t>
            </w:r>
          </w:p>
        </w:tc>
        <w:tc>
          <w:tcPr>
            <w:tcW w:w="1451" w:type="dxa"/>
          </w:tcPr>
          <w:p w14:paraId="371A60A2"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&lt;&lt;User selects from list:</w:t>
            </w:r>
          </w:p>
          <w:p w14:paraId="57389520" w14:textId="77777777" w:rsidR="003726A2"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*Yes;</w:t>
            </w:r>
          </w:p>
          <w:p w14:paraId="6A53994A" w14:textId="7F0B6B84" w:rsidR="003726A2" w:rsidRPr="002F3D13" w:rsidRDefault="003726A2" w:rsidP="003726A2">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*No&gt;&gt;</w:t>
            </w:r>
          </w:p>
        </w:tc>
      </w:tr>
    </w:tbl>
    <w:p w14:paraId="60C71A2E" w14:textId="30BDDE71" w:rsidR="00E9184B" w:rsidRDefault="00E9184B" w:rsidP="00E9184B">
      <w:pPr>
        <w:tabs>
          <w:tab w:val="left" w:pos="7920"/>
          <w:tab w:val="right" w:pos="10080"/>
        </w:tabs>
        <w:rPr>
          <w:rStyle w:val="Heading1Char"/>
          <w:rFonts w:asciiTheme="minorHAnsi" w:hAnsiTheme="minorHAnsi"/>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E9184B" w:rsidRPr="002F3D13" w14:paraId="426E8738" w14:textId="77777777" w:rsidTr="000B4576">
        <w:tc>
          <w:tcPr>
            <w:tcW w:w="10829" w:type="dxa"/>
            <w:gridSpan w:val="2"/>
          </w:tcPr>
          <w:p w14:paraId="06809E21" w14:textId="77777777" w:rsidR="00E9184B" w:rsidRDefault="00E9184B" w:rsidP="000B4576">
            <w:pPr>
              <w:rPr>
                <w:rFonts w:asciiTheme="minorHAnsi" w:hAnsiTheme="minorHAnsi"/>
                <w:b/>
                <w:sz w:val="18"/>
                <w:szCs w:val="18"/>
              </w:rPr>
            </w:pPr>
            <w:r>
              <w:rPr>
                <w:rStyle w:val="Heading1Char"/>
                <w:rFonts w:asciiTheme="minorHAnsi" w:hAnsiTheme="minorHAnsi"/>
                <w:bCs/>
                <w:sz w:val="18"/>
                <w:szCs w:val="18"/>
              </w:rPr>
              <w:t>B</w:t>
            </w:r>
            <w:r w:rsidRPr="002F3D13">
              <w:rPr>
                <w:rStyle w:val="Heading1Char"/>
                <w:rFonts w:asciiTheme="minorHAnsi" w:hAnsiTheme="minorHAnsi"/>
                <w:bCs/>
                <w:sz w:val="18"/>
                <w:szCs w:val="18"/>
              </w:rPr>
              <w:t xml:space="preserve">. </w:t>
            </w:r>
            <w:r>
              <w:rPr>
                <w:rStyle w:val="Heading1Char"/>
                <w:rFonts w:asciiTheme="minorHAnsi" w:hAnsiTheme="minorHAnsi"/>
                <w:bCs/>
                <w:sz w:val="18"/>
                <w:szCs w:val="18"/>
              </w:rPr>
              <w:t>High Efficacy</w:t>
            </w:r>
            <w:r w:rsidRPr="002F3D13">
              <w:rPr>
                <w:rStyle w:val="Heading1Char"/>
                <w:rFonts w:asciiTheme="minorHAnsi" w:hAnsiTheme="minorHAnsi"/>
                <w:bCs/>
                <w:sz w:val="18"/>
                <w:szCs w:val="18"/>
              </w:rPr>
              <w:t xml:space="preserve"> Luminaires</w:t>
            </w:r>
            <w:r w:rsidRPr="002D5D55">
              <w:rPr>
                <w:rFonts w:asciiTheme="minorHAnsi" w:hAnsiTheme="minorHAnsi"/>
                <w:b/>
                <w:sz w:val="18"/>
                <w:szCs w:val="18"/>
              </w:rPr>
              <w:t xml:space="preserve"> and Controls</w:t>
            </w:r>
          </w:p>
          <w:p w14:paraId="51444095" w14:textId="3A8CF6EA" w:rsidR="0073281C" w:rsidRPr="0073281C" w:rsidRDefault="0073281C" w:rsidP="000B4576">
            <w:pPr>
              <w:rPr>
                <w:rFonts w:asciiTheme="minorHAnsi" w:hAnsiTheme="minorHAnsi"/>
                <w:sz w:val="18"/>
                <w:szCs w:val="18"/>
              </w:rPr>
            </w:pPr>
            <w:r>
              <w:rPr>
                <w:rFonts w:asciiTheme="minorHAnsi" w:hAnsiTheme="minorHAnsi"/>
                <w:sz w:val="18"/>
                <w:szCs w:val="18"/>
              </w:rPr>
              <w:t xml:space="preserve">&lt;&lt;if </w:t>
            </w:r>
            <w:ins w:id="316" w:author="Smith, Alexis@Energy" w:date="2018-06-28T10:24:00Z">
              <w:r w:rsidR="00EA0FF0" w:rsidRPr="00A57ED8">
                <w:rPr>
                  <w:rStyle w:val="Heading1Char"/>
                  <w:rFonts w:asciiTheme="minorHAnsi" w:hAnsiTheme="minorHAnsi"/>
                  <w:b w:val="0"/>
                  <w:bCs/>
                  <w:i/>
                  <w:sz w:val="18"/>
                  <w:szCs w:val="18"/>
                </w:rPr>
                <w:t>High efficacy luminaires installed in any interior rooms</w:t>
              </w:r>
            </w:ins>
            <w:del w:id="317" w:author="Smith, Alexis@Energy" w:date="2018-06-28T10:24:00Z">
              <w:r w:rsidDel="00EA0FF0">
                <w:rPr>
                  <w:rFonts w:asciiTheme="minorHAnsi" w:hAnsiTheme="minorHAnsi"/>
                  <w:sz w:val="18"/>
                  <w:szCs w:val="18"/>
                </w:rPr>
                <w:delText>A01</w:delText>
              </w:r>
            </w:del>
            <w:r>
              <w:rPr>
                <w:rFonts w:asciiTheme="minorHAnsi" w:hAnsiTheme="minorHAnsi"/>
                <w:sz w:val="18"/>
                <w:szCs w:val="18"/>
              </w:rPr>
              <w:t xml:space="preserve"> </w:t>
            </w:r>
            <w:r w:rsidRPr="00A57ED8">
              <w:rPr>
                <w:rFonts w:asciiTheme="minorHAnsi" w:hAnsiTheme="minorHAnsi"/>
                <w:i/>
                <w:sz w:val="18"/>
                <w:szCs w:val="18"/>
              </w:rPr>
              <w:t xml:space="preserve">or </w:t>
            </w:r>
            <w:ins w:id="318" w:author="Smith, Alexis@Energy" w:date="2018-06-28T10:25:00Z">
              <w:r w:rsidR="00EA0FF0" w:rsidRPr="00A57ED8">
                <w:rPr>
                  <w:rStyle w:val="Heading1Char"/>
                  <w:rFonts w:asciiTheme="minorHAnsi" w:hAnsiTheme="minorHAnsi"/>
                  <w:b w:val="0"/>
                  <w:bCs/>
                  <w:i/>
                  <w:sz w:val="18"/>
                  <w:szCs w:val="18"/>
                </w:rPr>
                <w:t>JA8 compliant luminaires and controls installed in any interior rooms</w:t>
              </w:r>
            </w:ins>
            <w:del w:id="319" w:author="Smith, Alexis@Energy" w:date="2018-06-28T10:25:00Z">
              <w:r w:rsidRPr="00A57ED8" w:rsidDel="00EA0FF0">
                <w:rPr>
                  <w:rFonts w:asciiTheme="minorHAnsi" w:hAnsiTheme="minorHAnsi"/>
                  <w:i/>
                  <w:sz w:val="18"/>
                  <w:szCs w:val="18"/>
                </w:rPr>
                <w:delText>A02</w:delText>
              </w:r>
            </w:del>
            <w:ins w:id="320" w:author="Smith, Alexis@Energy" w:date="2018-06-28T10:25:00Z">
              <w:r w:rsidR="00EA0FF0">
                <w:rPr>
                  <w:rFonts w:asciiTheme="minorHAnsi" w:hAnsiTheme="minorHAnsi"/>
                  <w:sz w:val="18"/>
                  <w:szCs w:val="18"/>
                </w:rPr>
                <w:t xml:space="preserve"> from Table A</w:t>
              </w:r>
            </w:ins>
            <w:r>
              <w:rPr>
                <w:rFonts w:asciiTheme="minorHAnsi" w:hAnsiTheme="minorHAnsi"/>
                <w:sz w:val="18"/>
                <w:szCs w:val="18"/>
              </w:rPr>
              <w:t xml:space="preserve"> = ‘Y’ then display this section; else display standard “This Section Does Not Apply” message&gt;&gt;</w:t>
            </w:r>
          </w:p>
        </w:tc>
      </w:tr>
      <w:tr w:rsidR="00E9184B" w:rsidRPr="002F3D13" w14:paraId="7B87F711" w14:textId="77777777" w:rsidTr="000B4576">
        <w:tc>
          <w:tcPr>
            <w:tcW w:w="468" w:type="dxa"/>
            <w:vAlign w:val="center"/>
          </w:tcPr>
          <w:p w14:paraId="2546492F" w14:textId="77777777" w:rsidR="00E9184B" w:rsidRPr="002F3D13" w:rsidRDefault="00E9184B" w:rsidP="000B4576">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147261C0" w14:textId="23523DBE" w:rsidR="00E9184B" w:rsidRDefault="00461074" w:rsidP="000B4576">
            <w:pPr>
              <w:rPr>
                <w:rFonts w:asciiTheme="minorHAnsi" w:hAnsiTheme="minorHAnsi"/>
                <w:sz w:val="18"/>
                <w:szCs w:val="18"/>
              </w:rPr>
            </w:pPr>
            <w:ins w:id="321" w:author="Smith, Alexis@Energy" w:date="2018-06-18T08:55:00Z">
              <w:r w:rsidRPr="002F3D13">
                <w:rPr>
                  <w:rFonts w:asciiTheme="minorHAnsi" w:hAnsiTheme="minorHAnsi"/>
                  <w:sz w:val="18"/>
                  <w:szCs w:val="18"/>
                </w:rPr>
                <w:t>150.0(k)</w:t>
              </w:r>
              <w:r>
                <w:rPr>
                  <w:rFonts w:asciiTheme="minorHAnsi" w:hAnsiTheme="minorHAnsi"/>
                  <w:sz w:val="18"/>
                  <w:szCs w:val="18"/>
                </w:rPr>
                <w:t xml:space="preserve">1A and Table 150.0-A: </w:t>
              </w:r>
            </w:ins>
            <w:r w:rsidR="00E9184B">
              <w:rPr>
                <w:rFonts w:asciiTheme="minorHAnsi" w:hAnsiTheme="minorHAnsi"/>
                <w:sz w:val="18"/>
                <w:szCs w:val="18"/>
              </w:rPr>
              <w:t>All luminaires are installed with:</w:t>
            </w:r>
          </w:p>
          <w:p w14:paraId="031CB5C8" w14:textId="576E5AFA" w:rsidR="00E9184B" w:rsidRPr="00DD4421" w:rsidRDefault="0052053E" w:rsidP="004E079B">
            <w:pPr>
              <w:pStyle w:val="ListParagraph"/>
              <w:numPr>
                <w:ilvl w:val="0"/>
                <w:numId w:val="6"/>
              </w:numPr>
              <w:rPr>
                <w:rFonts w:asciiTheme="minorHAnsi" w:hAnsiTheme="minorHAnsi"/>
                <w:sz w:val="18"/>
                <w:szCs w:val="18"/>
              </w:rPr>
            </w:pPr>
            <w:r>
              <w:rPr>
                <w:rFonts w:asciiTheme="minorHAnsi" w:hAnsiTheme="minorHAnsi"/>
                <w:sz w:val="18"/>
                <w:szCs w:val="18"/>
              </w:rPr>
              <w:t>L</w:t>
            </w:r>
            <w:r w:rsidR="00E9184B" w:rsidRPr="00DD4421">
              <w:rPr>
                <w:rFonts w:asciiTheme="minorHAnsi" w:hAnsiTheme="minorHAnsi"/>
                <w:sz w:val="18"/>
                <w:szCs w:val="18"/>
              </w:rPr>
              <w:t>ight sources of one of the light</w:t>
            </w:r>
            <w:ins w:id="322" w:author="Smith, Alexis@Energy" w:date="2018-06-18T08:55:00Z">
              <w:r w:rsidR="00461074">
                <w:rPr>
                  <w:rFonts w:asciiTheme="minorHAnsi" w:hAnsiTheme="minorHAnsi"/>
                  <w:sz w:val="18"/>
                  <w:szCs w:val="18"/>
                </w:rPr>
                <w:t>ing</w:t>
              </w:r>
            </w:ins>
            <w:del w:id="323" w:author="Smith, Alexis@Energy" w:date="2018-06-18T08:55:00Z">
              <w:r w:rsidR="00E9184B" w:rsidRPr="00DD4421" w:rsidDel="00461074">
                <w:rPr>
                  <w:rFonts w:asciiTheme="minorHAnsi" w:hAnsiTheme="minorHAnsi"/>
                  <w:sz w:val="18"/>
                  <w:szCs w:val="18"/>
                </w:rPr>
                <w:delText xml:space="preserve"> source</w:delText>
              </w:r>
            </w:del>
            <w:r w:rsidR="00E9184B" w:rsidRPr="00DD4421">
              <w:rPr>
                <w:rFonts w:asciiTheme="minorHAnsi" w:hAnsiTheme="minorHAnsi"/>
                <w:sz w:val="18"/>
                <w:szCs w:val="18"/>
              </w:rPr>
              <w:t xml:space="preserve"> technologies </w:t>
            </w:r>
            <w:del w:id="324" w:author="Smith, Alexis@Energy" w:date="2018-06-18T08:55:00Z">
              <w:r w:rsidR="00E9184B" w:rsidRPr="00DD4421" w:rsidDel="00461074">
                <w:rPr>
                  <w:rFonts w:asciiTheme="minorHAnsi" w:hAnsiTheme="minorHAnsi"/>
                  <w:sz w:val="18"/>
                  <w:szCs w:val="18"/>
                </w:rPr>
                <w:delText xml:space="preserve">indicated </w:delText>
              </w:r>
            </w:del>
            <w:ins w:id="325" w:author="Smith, Alexis@Energy" w:date="2018-06-18T08:55:00Z">
              <w:r w:rsidR="00461074">
                <w:rPr>
                  <w:rFonts w:asciiTheme="minorHAnsi" w:hAnsiTheme="minorHAnsi"/>
                  <w:sz w:val="18"/>
                  <w:szCs w:val="18"/>
                </w:rPr>
                <w:t>specified</w:t>
              </w:r>
              <w:r w:rsidR="00461074" w:rsidRPr="00DD4421">
                <w:rPr>
                  <w:rFonts w:asciiTheme="minorHAnsi" w:hAnsiTheme="minorHAnsi"/>
                  <w:sz w:val="18"/>
                  <w:szCs w:val="18"/>
                </w:rPr>
                <w:t xml:space="preserve"> </w:t>
              </w:r>
            </w:ins>
            <w:r w:rsidR="00E9184B" w:rsidRPr="00DD4421">
              <w:rPr>
                <w:rFonts w:asciiTheme="minorHAnsi" w:hAnsiTheme="minorHAnsi"/>
                <w:sz w:val="18"/>
                <w:szCs w:val="18"/>
              </w:rPr>
              <w:t>under the “High Efficacy” column of TABLE 150.0-A; or</w:t>
            </w:r>
          </w:p>
          <w:p w14:paraId="7F766184" w14:textId="31F30C36" w:rsidR="00E9184B" w:rsidRPr="00DD4421" w:rsidRDefault="00E9184B" w:rsidP="00461074">
            <w:pPr>
              <w:pStyle w:val="ListParagraph"/>
              <w:numPr>
                <w:ilvl w:val="0"/>
                <w:numId w:val="6"/>
              </w:numPr>
              <w:rPr>
                <w:rFonts w:asciiTheme="minorHAnsi" w:hAnsiTheme="minorHAnsi"/>
                <w:sz w:val="18"/>
                <w:szCs w:val="18"/>
              </w:rPr>
            </w:pPr>
            <w:r w:rsidRPr="00DD4421">
              <w:rPr>
                <w:rFonts w:asciiTheme="minorHAnsi" w:hAnsiTheme="minorHAnsi"/>
                <w:sz w:val="18"/>
                <w:szCs w:val="18"/>
              </w:rPr>
              <w:t>JA8 compliant light sources and the light sources are marked with a label reading “JA8-201</w:t>
            </w:r>
            <w:ins w:id="326" w:author="Smith, Alexis@Energy" w:date="2018-06-18T08:56:00Z">
              <w:r w:rsidR="00461074">
                <w:rPr>
                  <w:rFonts w:asciiTheme="minorHAnsi" w:hAnsiTheme="minorHAnsi"/>
                  <w:sz w:val="18"/>
                  <w:szCs w:val="18"/>
                </w:rPr>
                <w:t>9</w:t>
              </w:r>
            </w:ins>
            <w:del w:id="327" w:author="Smith, Alexis@Energy" w:date="2018-06-18T08:56:00Z">
              <w:r w:rsidRPr="00DD4421" w:rsidDel="00461074">
                <w:rPr>
                  <w:rFonts w:asciiTheme="minorHAnsi" w:hAnsiTheme="minorHAnsi"/>
                  <w:sz w:val="18"/>
                  <w:szCs w:val="18"/>
                </w:rPr>
                <w:delText>6</w:delText>
              </w:r>
            </w:del>
            <w:r w:rsidRPr="00DD4421">
              <w:rPr>
                <w:rFonts w:asciiTheme="minorHAnsi" w:hAnsiTheme="minorHAnsi"/>
                <w:sz w:val="18"/>
                <w:szCs w:val="18"/>
              </w:rPr>
              <w:t>” or “JA8-201</w:t>
            </w:r>
            <w:ins w:id="328" w:author="Smith, Alexis@Energy" w:date="2018-06-18T08:56:00Z">
              <w:r w:rsidR="00461074">
                <w:rPr>
                  <w:rFonts w:asciiTheme="minorHAnsi" w:hAnsiTheme="minorHAnsi"/>
                  <w:sz w:val="18"/>
                  <w:szCs w:val="18"/>
                </w:rPr>
                <w:t>9</w:t>
              </w:r>
            </w:ins>
            <w:del w:id="329" w:author="Smith, Alexis@Energy" w:date="2018-06-18T08:56:00Z">
              <w:r w:rsidRPr="00DD4421" w:rsidDel="00461074">
                <w:rPr>
                  <w:rFonts w:asciiTheme="minorHAnsi" w:hAnsiTheme="minorHAnsi"/>
                  <w:sz w:val="18"/>
                  <w:szCs w:val="18"/>
                </w:rPr>
                <w:delText>6</w:delText>
              </w:r>
            </w:del>
            <w:r w:rsidRPr="00DD4421">
              <w:rPr>
                <w:rFonts w:asciiTheme="minorHAnsi" w:hAnsiTheme="minorHAnsi"/>
                <w:sz w:val="18"/>
                <w:szCs w:val="18"/>
              </w:rPr>
              <w:t xml:space="preserve">-E”. </w:t>
            </w:r>
          </w:p>
        </w:tc>
      </w:tr>
      <w:tr w:rsidR="00E9184B" w:rsidRPr="002F3D13" w14:paraId="763D8B90" w14:textId="77777777" w:rsidTr="000B4576">
        <w:tc>
          <w:tcPr>
            <w:tcW w:w="468" w:type="dxa"/>
            <w:vAlign w:val="center"/>
          </w:tcPr>
          <w:p w14:paraId="2A1E5085" w14:textId="77777777" w:rsidR="00E9184B" w:rsidRPr="002F3D13" w:rsidRDefault="00E9184B" w:rsidP="000B4576">
            <w:pPr>
              <w:jc w:val="center"/>
              <w:rPr>
                <w:rFonts w:asciiTheme="minorHAnsi" w:hAnsiTheme="minorHAnsi"/>
                <w:sz w:val="18"/>
                <w:szCs w:val="18"/>
              </w:rPr>
            </w:pPr>
            <w:r>
              <w:rPr>
                <w:rFonts w:asciiTheme="minorHAnsi" w:hAnsiTheme="minorHAnsi"/>
                <w:sz w:val="18"/>
                <w:szCs w:val="18"/>
              </w:rPr>
              <w:t>02</w:t>
            </w:r>
          </w:p>
        </w:tc>
        <w:tc>
          <w:tcPr>
            <w:tcW w:w="10361" w:type="dxa"/>
          </w:tcPr>
          <w:p w14:paraId="6803D635" w14:textId="677EDC59" w:rsidR="00E9184B" w:rsidRPr="002F3D13" w:rsidDel="00B148A4" w:rsidRDefault="00E9184B" w:rsidP="00461074">
            <w:pPr>
              <w:rPr>
                <w:rFonts w:asciiTheme="minorHAnsi" w:hAnsiTheme="minorHAnsi"/>
                <w:sz w:val="18"/>
                <w:szCs w:val="18"/>
              </w:rPr>
            </w:pPr>
            <w:r>
              <w:rPr>
                <w:rFonts w:asciiTheme="minorHAnsi" w:hAnsiTheme="minorHAnsi"/>
                <w:sz w:val="18"/>
                <w:szCs w:val="18"/>
              </w:rPr>
              <w:t>150.0(k)2</w:t>
            </w:r>
            <w:ins w:id="330" w:author="Smith, Alexis@Energy" w:date="2018-06-18T08:56:00Z">
              <w:r w:rsidR="00461074">
                <w:rPr>
                  <w:rFonts w:asciiTheme="minorHAnsi" w:hAnsiTheme="minorHAnsi"/>
                  <w:sz w:val="18"/>
                  <w:szCs w:val="18"/>
                </w:rPr>
                <w:t>J</w:t>
              </w:r>
            </w:ins>
            <w:del w:id="331" w:author="Smith, Alexis@Energy" w:date="2018-06-18T08:56:00Z">
              <w:r w:rsidDel="00461074">
                <w:rPr>
                  <w:rFonts w:asciiTheme="minorHAnsi" w:hAnsiTheme="minorHAnsi"/>
                  <w:sz w:val="18"/>
                  <w:szCs w:val="18"/>
                </w:rPr>
                <w:delText>K</w:delText>
              </w:r>
            </w:del>
            <w:r w:rsidRPr="002F3D13">
              <w:rPr>
                <w:rFonts w:asciiTheme="minorHAnsi" w:hAnsiTheme="minorHAnsi"/>
                <w:sz w:val="18"/>
                <w:szCs w:val="18"/>
              </w:rPr>
              <w:t>:</w:t>
            </w:r>
            <w:r>
              <w:rPr>
                <w:rFonts w:asciiTheme="minorHAnsi" w:hAnsiTheme="minorHAnsi"/>
                <w:sz w:val="18"/>
                <w:szCs w:val="18"/>
              </w:rPr>
              <w:t xml:space="preserve"> </w:t>
            </w:r>
            <w:del w:id="332" w:author="Smith, Alexis@Energy" w:date="2018-06-18T08:56:00Z">
              <w:r w:rsidDel="00461074">
                <w:rPr>
                  <w:rFonts w:asciiTheme="minorHAnsi" w:hAnsiTheme="minorHAnsi"/>
                  <w:sz w:val="18"/>
                  <w:szCs w:val="18"/>
                </w:rPr>
                <w:delText>Dimmers or vacancy senor control</w:delText>
              </w:r>
            </w:del>
            <w:ins w:id="333" w:author="Smith, Alexis@Energy" w:date="2018-06-18T08:56:00Z">
              <w:r w:rsidR="00461074">
                <w:rPr>
                  <w:rFonts w:asciiTheme="minorHAnsi" w:hAnsiTheme="minorHAnsi"/>
                  <w:sz w:val="18"/>
                  <w:szCs w:val="18"/>
                </w:rPr>
                <w:t>Dimming controls for</w:t>
              </w:r>
            </w:ins>
            <w:r>
              <w:rPr>
                <w:rFonts w:asciiTheme="minorHAnsi" w:hAnsiTheme="minorHAnsi"/>
                <w:sz w:val="18"/>
                <w:szCs w:val="18"/>
              </w:rPr>
              <w:t xml:space="preserve"> all luminaires </w:t>
            </w:r>
            <w:ins w:id="334" w:author="Smith, Alexis@Energy" w:date="2018-06-18T08:56:00Z">
              <w:r w:rsidR="00461074">
                <w:rPr>
                  <w:rFonts w:asciiTheme="minorHAnsi" w:hAnsiTheme="minorHAnsi"/>
                  <w:sz w:val="18"/>
                  <w:szCs w:val="18"/>
                </w:rPr>
                <w:t xml:space="preserve">with dimmable </w:t>
              </w:r>
            </w:ins>
            <w:del w:id="335" w:author="Smith, Alexis@Energy" w:date="2018-06-18T08:57:00Z">
              <w:r w:rsidDel="00461074">
                <w:rPr>
                  <w:rFonts w:asciiTheme="minorHAnsi" w:hAnsiTheme="minorHAnsi"/>
                  <w:sz w:val="18"/>
                  <w:szCs w:val="18"/>
                </w:rPr>
                <w:delText xml:space="preserve">required to have </w:delText>
              </w:r>
            </w:del>
            <w:r>
              <w:rPr>
                <w:rFonts w:asciiTheme="minorHAnsi" w:hAnsiTheme="minorHAnsi"/>
                <w:sz w:val="18"/>
                <w:szCs w:val="18"/>
              </w:rPr>
              <w:t>JA8 compliant light sources</w:t>
            </w:r>
            <w:ins w:id="336" w:author="Smith, Alexis@Energy" w:date="2018-06-18T08:57:00Z">
              <w:r w:rsidR="00461074">
                <w:rPr>
                  <w:rFonts w:asciiTheme="minorHAnsi" w:hAnsiTheme="minorHAnsi"/>
                  <w:sz w:val="18"/>
                  <w:szCs w:val="18"/>
                </w:rPr>
                <w:t xml:space="preserve"> except for those controlled by occupancy or vacancy sensors</w:t>
              </w:r>
            </w:ins>
            <w:r>
              <w:rPr>
                <w:rFonts w:asciiTheme="minorHAnsi" w:hAnsiTheme="minorHAnsi"/>
                <w:sz w:val="18"/>
                <w:szCs w:val="18"/>
              </w:rPr>
              <w:t xml:space="preserve">. </w:t>
            </w:r>
          </w:p>
        </w:tc>
      </w:tr>
      <w:tr w:rsidR="00E9184B" w:rsidRPr="002F3D13" w14:paraId="441CDFA2" w14:textId="77777777" w:rsidTr="000B4576">
        <w:tc>
          <w:tcPr>
            <w:tcW w:w="468" w:type="dxa"/>
            <w:vAlign w:val="center"/>
          </w:tcPr>
          <w:p w14:paraId="32200B20" w14:textId="77777777" w:rsidR="00E9184B" w:rsidRDefault="00E9184B" w:rsidP="000B4576">
            <w:pPr>
              <w:jc w:val="center"/>
              <w:rPr>
                <w:rFonts w:asciiTheme="minorHAnsi" w:hAnsiTheme="minorHAnsi"/>
                <w:sz w:val="18"/>
                <w:szCs w:val="18"/>
              </w:rPr>
            </w:pPr>
            <w:r>
              <w:rPr>
                <w:rFonts w:asciiTheme="minorHAnsi" w:hAnsiTheme="minorHAnsi"/>
                <w:sz w:val="18"/>
                <w:szCs w:val="18"/>
              </w:rPr>
              <w:t>03</w:t>
            </w:r>
          </w:p>
        </w:tc>
        <w:tc>
          <w:tcPr>
            <w:tcW w:w="10361" w:type="dxa"/>
          </w:tcPr>
          <w:p w14:paraId="12578F30" w14:textId="0452D55B" w:rsidR="00E9184B" w:rsidRDefault="00E9184B" w:rsidP="000B4576">
            <w:pPr>
              <w:rPr>
                <w:rFonts w:asciiTheme="minorHAnsi" w:hAnsiTheme="minorHAnsi"/>
                <w:sz w:val="18"/>
                <w:szCs w:val="18"/>
              </w:rPr>
            </w:pPr>
            <w:r w:rsidRPr="002F3D13">
              <w:rPr>
                <w:rFonts w:asciiTheme="minorHAnsi" w:hAnsiTheme="minorHAnsi"/>
                <w:sz w:val="18"/>
                <w:szCs w:val="18"/>
              </w:rPr>
              <w:t xml:space="preserve">150.0(k)2A: </w:t>
            </w:r>
            <w:r>
              <w:rPr>
                <w:rFonts w:asciiTheme="minorHAnsi" w:hAnsiTheme="minorHAnsi"/>
                <w:sz w:val="18"/>
                <w:szCs w:val="18"/>
              </w:rPr>
              <w:t>Forward phase cut dimmers used</w:t>
            </w:r>
            <w:ins w:id="337" w:author="Smith, Alexis@Energy" w:date="2018-06-18T08:57:00Z">
              <w:r w:rsidR="00461074">
                <w:rPr>
                  <w:rFonts w:asciiTheme="minorHAnsi" w:hAnsiTheme="minorHAnsi"/>
                  <w:sz w:val="18"/>
                  <w:szCs w:val="18"/>
                </w:rPr>
                <w:t xml:space="preserve"> with LED light sources</w:t>
              </w:r>
            </w:ins>
            <w:r>
              <w:rPr>
                <w:rFonts w:asciiTheme="minorHAnsi" w:hAnsiTheme="minorHAnsi"/>
                <w:sz w:val="18"/>
                <w:szCs w:val="18"/>
              </w:rPr>
              <w:t xml:space="preserve"> shall comply with NEMA SSL 7A</w:t>
            </w:r>
            <w:r w:rsidRPr="002F3D13">
              <w:rPr>
                <w:rFonts w:asciiTheme="minorHAnsi" w:hAnsiTheme="minorHAnsi"/>
                <w:sz w:val="18"/>
                <w:szCs w:val="18"/>
              </w:rPr>
              <w:t>.</w:t>
            </w:r>
          </w:p>
        </w:tc>
      </w:tr>
      <w:tr w:rsidR="00E9184B" w:rsidRPr="00916A10" w14:paraId="23CC7057" w14:textId="77777777" w:rsidTr="000B4576">
        <w:tc>
          <w:tcPr>
            <w:tcW w:w="10829" w:type="dxa"/>
            <w:gridSpan w:val="2"/>
          </w:tcPr>
          <w:p w14:paraId="22BC105C" w14:textId="77777777" w:rsidR="00E9184B" w:rsidRPr="00916A10" w:rsidRDefault="00E9184B" w:rsidP="000B4576">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74FE880D" w14:textId="77777777" w:rsidR="00E9184B" w:rsidRDefault="00E9184B" w:rsidP="00E9184B">
      <w:pPr>
        <w:tabs>
          <w:tab w:val="left" w:pos="7920"/>
          <w:tab w:val="right" w:pos="10080"/>
        </w:tabs>
        <w:rPr>
          <w:rStyle w:val="Heading1Char"/>
          <w:rFonts w:asciiTheme="minorHAnsi" w:hAnsiTheme="minorHAnsi"/>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E9184B" w:rsidRPr="002F3D13" w14:paraId="66D09C00" w14:textId="77777777" w:rsidTr="000B4576">
        <w:tc>
          <w:tcPr>
            <w:tcW w:w="10829" w:type="dxa"/>
            <w:gridSpan w:val="2"/>
          </w:tcPr>
          <w:p w14:paraId="04622D30" w14:textId="77777777" w:rsidR="00E9184B" w:rsidRDefault="00E9184B" w:rsidP="000B4576">
            <w:pPr>
              <w:rPr>
                <w:rStyle w:val="Heading1Char"/>
                <w:rFonts w:asciiTheme="minorHAnsi" w:hAnsiTheme="minorHAnsi"/>
                <w:bCs/>
                <w:sz w:val="18"/>
                <w:szCs w:val="18"/>
              </w:rPr>
            </w:pPr>
            <w:r>
              <w:rPr>
                <w:rStyle w:val="Heading1Char"/>
                <w:rFonts w:asciiTheme="minorHAnsi" w:hAnsiTheme="minorHAnsi"/>
                <w:bCs/>
                <w:sz w:val="18"/>
                <w:szCs w:val="18"/>
              </w:rPr>
              <w:t>C</w:t>
            </w:r>
            <w:r w:rsidRPr="002F3D13">
              <w:rPr>
                <w:rStyle w:val="Heading1Char"/>
                <w:rFonts w:asciiTheme="minorHAnsi" w:hAnsiTheme="minorHAnsi"/>
                <w:bCs/>
                <w:sz w:val="18"/>
                <w:szCs w:val="18"/>
              </w:rPr>
              <w:t xml:space="preserve">. Recessed </w:t>
            </w:r>
            <w:r>
              <w:rPr>
                <w:rStyle w:val="Heading1Char"/>
                <w:rFonts w:asciiTheme="minorHAnsi" w:hAnsiTheme="minorHAnsi"/>
                <w:bCs/>
                <w:sz w:val="18"/>
                <w:szCs w:val="18"/>
              </w:rPr>
              <w:t xml:space="preserve">Downlight </w:t>
            </w:r>
            <w:r w:rsidRPr="002F3D13">
              <w:rPr>
                <w:rStyle w:val="Heading1Char"/>
                <w:rFonts w:asciiTheme="minorHAnsi" w:hAnsiTheme="minorHAnsi"/>
                <w:bCs/>
                <w:sz w:val="18"/>
                <w:szCs w:val="18"/>
              </w:rPr>
              <w:t>Luminaires</w:t>
            </w:r>
            <w:r>
              <w:rPr>
                <w:rStyle w:val="Heading1Char"/>
                <w:rFonts w:asciiTheme="minorHAnsi" w:hAnsiTheme="minorHAnsi"/>
                <w:bCs/>
                <w:sz w:val="18"/>
                <w:szCs w:val="18"/>
              </w:rPr>
              <w:t xml:space="preserve"> in Ceilings</w:t>
            </w:r>
          </w:p>
          <w:p w14:paraId="63B661BE" w14:textId="679584F3" w:rsidR="0073281C" w:rsidRPr="00ED2120" w:rsidRDefault="0073281C" w:rsidP="000B4576">
            <w:pPr>
              <w:rPr>
                <w:rFonts w:asciiTheme="minorHAnsi" w:hAnsiTheme="minorHAnsi"/>
                <w:bCs/>
              </w:rPr>
            </w:pPr>
            <w:r w:rsidRPr="00ED2120">
              <w:rPr>
                <w:rStyle w:val="Heading1Char"/>
                <w:rFonts w:asciiTheme="minorHAnsi" w:hAnsiTheme="minorHAnsi"/>
                <w:b w:val="0"/>
                <w:sz w:val="18"/>
              </w:rPr>
              <w:t xml:space="preserve">&lt;&lt;if </w:t>
            </w:r>
            <w:ins w:id="338" w:author="Smith, Alexis@Energy" w:date="2018-06-28T10:26:00Z">
              <w:r w:rsidR="00EA0FF0" w:rsidRPr="00A57ED8">
                <w:rPr>
                  <w:rStyle w:val="Heading1Char"/>
                  <w:rFonts w:asciiTheme="minorHAnsi" w:hAnsiTheme="minorHAnsi"/>
                  <w:b w:val="0"/>
                  <w:bCs/>
                  <w:i/>
                  <w:sz w:val="18"/>
                  <w:szCs w:val="18"/>
                </w:rPr>
                <w:t>Recessed downlight luminaires in ceilings in any interior rooms</w:t>
              </w:r>
            </w:ins>
            <w:del w:id="339" w:author="Smith, Alexis@Energy" w:date="2018-06-28T10:26:00Z">
              <w:r w:rsidRPr="00A57ED8" w:rsidDel="00EA0FF0">
                <w:rPr>
                  <w:rStyle w:val="Heading1Char"/>
                  <w:rFonts w:asciiTheme="minorHAnsi" w:hAnsiTheme="minorHAnsi"/>
                  <w:b w:val="0"/>
                  <w:i/>
                  <w:sz w:val="18"/>
                </w:rPr>
                <w:delText>A03</w:delText>
              </w:r>
            </w:del>
            <w:r w:rsidRPr="00ED2120">
              <w:rPr>
                <w:rStyle w:val="Heading1Char"/>
                <w:rFonts w:asciiTheme="minorHAnsi" w:hAnsiTheme="minorHAnsi"/>
                <w:b w:val="0"/>
                <w:sz w:val="18"/>
              </w:rPr>
              <w:t xml:space="preserve"> </w:t>
            </w:r>
            <w:ins w:id="340" w:author="Smith, Alexis@Energy" w:date="2018-06-28T10:26:00Z">
              <w:r w:rsidR="00EA0FF0">
                <w:rPr>
                  <w:rStyle w:val="Heading1Char"/>
                  <w:rFonts w:asciiTheme="minorHAnsi" w:hAnsiTheme="minorHAnsi"/>
                  <w:b w:val="0"/>
                  <w:sz w:val="18"/>
                </w:rPr>
                <w:t xml:space="preserve">from Table A </w:t>
              </w:r>
            </w:ins>
            <w:r w:rsidRPr="00ED2120">
              <w:rPr>
                <w:rStyle w:val="Heading1Char"/>
                <w:rFonts w:asciiTheme="minorHAnsi" w:hAnsiTheme="minorHAnsi"/>
                <w:b w:val="0"/>
                <w:sz w:val="18"/>
              </w:rPr>
              <w:t>= ‘Y’ then display this section; else display standard “This Section Does Not Apply” message&gt;&gt;</w:t>
            </w:r>
          </w:p>
        </w:tc>
      </w:tr>
      <w:tr w:rsidR="00E9184B" w:rsidRPr="002F3D13" w14:paraId="4E1673D7" w14:textId="77777777" w:rsidTr="000B4576">
        <w:tc>
          <w:tcPr>
            <w:tcW w:w="581" w:type="dxa"/>
            <w:vAlign w:val="center"/>
          </w:tcPr>
          <w:p w14:paraId="6BFD8E01" w14:textId="77777777" w:rsidR="00E9184B" w:rsidRPr="002F3D13" w:rsidRDefault="00E9184B" w:rsidP="000B4576">
            <w:pPr>
              <w:jc w:val="center"/>
              <w:rPr>
                <w:rFonts w:asciiTheme="minorHAnsi" w:hAnsiTheme="minorHAnsi"/>
                <w:sz w:val="18"/>
                <w:szCs w:val="18"/>
              </w:rPr>
            </w:pPr>
            <w:r w:rsidRPr="002F3D13">
              <w:rPr>
                <w:rFonts w:asciiTheme="minorHAnsi" w:hAnsiTheme="minorHAnsi"/>
                <w:sz w:val="18"/>
                <w:szCs w:val="18"/>
              </w:rPr>
              <w:t>01</w:t>
            </w:r>
          </w:p>
        </w:tc>
        <w:tc>
          <w:tcPr>
            <w:tcW w:w="10248" w:type="dxa"/>
          </w:tcPr>
          <w:p w14:paraId="793DACAD" w14:textId="53E6F7C0" w:rsidR="00E9184B" w:rsidRPr="002F3D13" w:rsidRDefault="00461074" w:rsidP="000B4576">
            <w:pPr>
              <w:rPr>
                <w:rFonts w:asciiTheme="minorHAnsi" w:hAnsiTheme="minorHAnsi"/>
                <w:sz w:val="18"/>
                <w:szCs w:val="18"/>
              </w:rPr>
            </w:pPr>
            <w:ins w:id="341" w:author="Smith, Alexis@Energy" w:date="2018-06-18T08:58:00Z">
              <w:r>
                <w:rPr>
                  <w:rFonts w:asciiTheme="minorHAnsi" w:hAnsiTheme="minorHAnsi"/>
                  <w:sz w:val="18"/>
                  <w:szCs w:val="18"/>
                </w:rPr>
                <w:t>150.0(k)1Cv: Do not contain screw based sockets.</w:t>
              </w:r>
            </w:ins>
            <w:del w:id="342" w:author="Smith, Alexis@Energy" w:date="2018-06-18T08:58:00Z">
              <w:r w:rsidR="00E9184B" w:rsidDel="00461074">
                <w:rPr>
                  <w:rFonts w:asciiTheme="minorHAnsi" w:hAnsiTheme="minorHAnsi"/>
                  <w:sz w:val="18"/>
                  <w:szCs w:val="18"/>
                </w:rPr>
                <w:delText>150.0(k)1Cvi: Contain JA8 compliant light sources that are marked with a label reading “JA8-2016-E”</w:delText>
              </w:r>
            </w:del>
            <w:r w:rsidR="00E9184B">
              <w:rPr>
                <w:rFonts w:asciiTheme="minorHAnsi" w:hAnsiTheme="minorHAnsi"/>
                <w:sz w:val="18"/>
                <w:szCs w:val="18"/>
              </w:rPr>
              <w:t>.</w:t>
            </w:r>
          </w:p>
        </w:tc>
      </w:tr>
      <w:tr w:rsidR="00461074" w:rsidRPr="002F3D13" w14:paraId="23DE8D67" w14:textId="77777777" w:rsidTr="000B4576">
        <w:trPr>
          <w:ins w:id="343" w:author="Smith, Alexis@Energy" w:date="2018-06-18T08:58:00Z"/>
        </w:trPr>
        <w:tc>
          <w:tcPr>
            <w:tcW w:w="581" w:type="dxa"/>
            <w:vAlign w:val="center"/>
          </w:tcPr>
          <w:p w14:paraId="60ED811B" w14:textId="0F91BB50" w:rsidR="00461074" w:rsidRPr="002F3D13" w:rsidRDefault="00461074" w:rsidP="000B4576">
            <w:pPr>
              <w:jc w:val="center"/>
              <w:rPr>
                <w:ins w:id="344" w:author="Smith, Alexis@Energy" w:date="2018-06-18T08:58:00Z"/>
                <w:rFonts w:asciiTheme="minorHAnsi" w:hAnsiTheme="minorHAnsi"/>
                <w:sz w:val="18"/>
                <w:szCs w:val="18"/>
              </w:rPr>
            </w:pPr>
            <w:ins w:id="345" w:author="Smith, Alexis@Energy" w:date="2018-06-18T08:58:00Z">
              <w:r>
                <w:rPr>
                  <w:rFonts w:asciiTheme="minorHAnsi" w:hAnsiTheme="minorHAnsi"/>
                  <w:sz w:val="18"/>
                  <w:szCs w:val="18"/>
                </w:rPr>
                <w:t>02</w:t>
              </w:r>
            </w:ins>
          </w:p>
        </w:tc>
        <w:tc>
          <w:tcPr>
            <w:tcW w:w="10248" w:type="dxa"/>
          </w:tcPr>
          <w:p w14:paraId="127EC1D4" w14:textId="5A5E43B6" w:rsidR="00461074" w:rsidRDefault="00461074" w:rsidP="00461074">
            <w:pPr>
              <w:rPr>
                <w:ins w:id="346" w:author="Smith, Alexis@Energy" w:date="2018-06-18T08:58:00Z"/>
                <w:rFonts w:asciiTheme="minorHAnsi" w:hAnsiTheme="minorHAnsi"/>
                <w:sz w:val="18"/>
                <w:szCs w:val="18"/>
              </w:rPr>
            </w:pPr>
            <w:ins w:id="347" w:author="Smith, Alexis@Energy" w:date="2018-06-18T08:59:00Z">
              <w:r>
                <w:rPr>
                  <w:rFonts w:asciiTheme="minorHAnsi" w:hAnsiTheme="minorHAnsi"/>
                  <w:sz w:val="18"/>
                  <w:szCs w:val="18"/>
                </w:rPr>
                <w:t>The luminaire shall be marked with “JA8-2019”.</w:t>
              </w:r>
            </w:ins>
          </w:p>
        </w:tc>
      </w:tr>
      <w:tr w:rsidR="00E9184B" w:rsidRPr="002F3D13" w14:paraId="5999F7F1" w14:textId="77777777" w:rsidTr="000B4576">
        <w:tc>
          <w:tcPr>
            <w:tcW w:w="581" w:type="dxa"/>
            <w:vAlign w:val="center"/>
          </w:tcPr>
          <w:p w14:paraId="4E66D6D9" w14:textId="38F9DAE4" w:rsidR="00E9184B" w:rsidRPr="002F3D13" w:rsidRDefault="00E9184B" w:rsidP="000B4576">
            <w:pPr>
              <w:jc w:val="center"/>
              <w:rPr>
                <w:rFonts w:asciiTheme="minorHAnsi" w:hAnsiTheme="minorHAnsi"/>
                <w:sz w:val="18"/>
                <w:szCs w:val="18"/>
              </w:rPr>
            </w:pPr>
            <w:r w:rsidRPr="002F3D13">
              <w:rPr>
                <w:rFonts w:asciiTheme="minorHAnsi" w:hAnsiTheme="minorHAnsi"/>
                <w:sz w:val="18"/>
                <w:szCs w:val="18"/>
              </w:rPr>
              <w:t>0</w:t>
            </w:r>
            <w:ins w:id="348" w:author="Smith, Alexis@Energy" w:date="2018-06-18T08:58:00Z">
              <w:r w:rsidR="00461074">
                <w:rPr>
                  <w:rFonts w:asciiTheme="minorHAnsi" w:hAnsiTheme="minorHAnsi"/>
                  <w:sz w:val="18"/>
                  <w:szCs w:val="18"/>
                </w:rPr>
                <w:t>3</w:t>
              </w:r>
            </w:ins>
            <w:del w:id="349" w:author="Smith, Alexis@Energy" w:date="2018-06-18T08:58:00Z">
              <w:r w:rsidRPr="002F3D13" w:rsidDel="00461074">
                <w:rPr>
                  <w:rFonts w:asciiTheme="minorHAnsi" w:hAnsiTheme="minorHAnsi"/>
                  <w:sz w:val="18"/>
                  <w:szCs w:val="18"/>
                </w:rPr>
                <w:delText>2</w:delText>
              </w:r>
            </w:del>
          </w:p>
        </w:tc>
        <w:tc>
          <w:tcPr>
            <w:tcW w:w="10248" w:type="dxa"/>
          </w:tcPr>
          <w:p w14:paraId="5A4D1135" w14:textId="77777777" w:rsidR="00E9184B" w:rsidRPr="002F3D13" w:rsidRDefault="00E9184B" w:rsidP="000B4576">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w:t>
            </w:r>
            <w:r w:rsidRPr="002F3D13">
              <w:rPr>
                <w:rFonts w:asciiTheme="minorHAnsi" w:hAnsiTheme="minorHAnsi"/>
                <w:sz w:val="18"/>
                <w:szCs w:val="18"/>
              </w:rPr>
              <w:t>: Listed for zero clearance insulation contact (IC)</w:t>
            </w:r>
            <w:r>
              <w:rPr>
                <w:rFonts w:asciiTheme="minorHAnsi" w:hAnsiTheme="minorHAnsi"/>
                <w:sz w:val="18"/>
                <w:szCs w:val="18"/>
              </w:rPr>
              <w:t>.</w:t>
            </w:r>
          </w:p>
        </w:tc>
      </w:tr>
      <w:tr w:rsidR="00E9184B" w:rsidRPr="002F3D13" w14:paraId="753133AA" w14:textId="77777777" w:rsidTr="000B4576">
        <w:tc>
          <w:tcPr>
            <w:tcW w:w="581" w:type="dxa"/>
            <w:vAlign w:val="center"/>
          </w:tcPr>
          <w:p w14:paraId="02C9C2A7" w14:textId="18BFE9B0" w:rsidR="00E9184B" w:rsidRPr="002F3D13" w:rsidRDefault="00E9184B" w:rsidP="000B4576">
            <w:pPr>
              <w:jc w:val="center"/>
              <w:rPr>
                <w:rFonts w:asciiTheme="minorHAnsi" w:hAnsiTheme="minorHAnsi"/>
                <w:sz w:val="18"/>
                <w:szCs w:val="18"/>
              </w:rPr>
            </w:pPr>
            <w:r w:rsidRPr="002F3D13">
              <w:rPr>
                <w:rFonts w:asciiTheme="minorHAnsi" w:hAnsiTheme="minorHAnsi"/>
                <w:sz w:val="18"/>
                <w:szCs w:val="18"/>
              </w:rPr>
              <w:t>0</w:t>
            </w:r>
            <w:ins w:id="350" w:author="Smith, Alexis@Energy" w:date="2018-06-18T08:58:00Z">
              <w:r w:rsidR="00461074">
                <w:rPr>
                  <w:rFonts w:asciiTheme="minorHAnsi" w:hAnsiTheme="minorHAnsi"/>
                  <w:sz w:val="18"/>
                  <w:szCs w:val="18"/>
                </w:rPr>
                <w:t>4</w:t>
              </w:r>
            </w:ins>
            <w:del w:id="351" w:author="Smith, Alexis@Energy" w:date="2018-06-18T08:58:00Z">
              <w:r w:rsidRPr="002F3D13" w:rsidDel="00461074">
                <w:rPr>
                  <w:rFonts w:asciiTheme="minorHAnsi" w:hAnsiTheme="minorHAnsi"/>
                  <w:sz w:val="18"/>
                  <w:szCs w:val="18"/>
                </w:rPr>
                <w:delText>3</w:delText>
              </w:r>
            </w:del>
          </w:p>
        </w:tc>
        <w:tc>
          <w:tcPr>
            <w:tcW w:w="10248" w:type="dxa"/>
          </w:tcPr>
          <w:p w14:paraId="113D3BF0" w14:textId="1C7AA871" w:rsidR="00E9184B" w:rsidRPr="002F3D13" w:rsidRDefault="00E9184B" w:rsidP="000B4576">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w:t>
            </w:r>
            <w:r w:rsidRPr="002F3D13">
              <w:rPr>
                <w:rFonts w:asciiTheme="minorHAnsi" w:hAnsiTheme="minorHAnsi"/>
                <w:sz w:val="18"/>
                <w:szCs w:val="18"/>
              </w:rPr>
              <w:t>: Has label certifying air tight</w:t>
            </w:r>
            <w:r>
              <w:rPr>
                <w:rFonts w:asciiTheme="minorHAnsi" w:hAnsiTheme="minorHAnsi"/>
                <w:sz w:val="18"/>
                <w:szCs w:val="18"/>
              </w:rPr>
              <w:t>.</w:t>
            </w:r>
          </w:p>
        </w:tc>
      </w:tr>
      <w:tr w:rsidR="00E9184B" w:rsidRPr="002F3D13" w14:paraId="522F3ECA" w14:textId="77777777" w:rsidTr="000B4576">
        <w:trPr>
          <w:trHeight w:val="56"/>
        </w:trPr>
        <w:tc>
          <w:tcPr>
            <w:tcW w:w="581" w:type="dxa"/>
            <w:vAlign w:val="center"/>
          </w:tcPr>
          <w:p w14:paraId="7B97EA8E" w14:textId="5DAF0DFC" w:rsidR="00E9184B" w:rsidRPr="002F3D13" w:rsidRDefault="00E9184B" w:rsidP="000B4576">
            <w:pPr>
              <w:jc w:val="center"/>
              <w:rPr>
                <w:rFonts w:asciiTheme="minorHAnsi" w:hAnsiTheme="minorHAnsi"/>
                <w:sz w:val="18"/>
                <w:szCs w:val="18"/>
              </w:rPr>
            </w:pPr>
            <w:r>
              <w:rPr>
                <w:rFonts w:asciiTheme="minorHAnsi" w:hAnsiTheme="minorHAnsi"/>
                <w:sz w:val="18"/>
                <w:szCs w:val="18"/>
              </w:rPr>
              <w:t>0</w:t>
            </w:r>
            <w:ins w:id="352" w:author="Smith, Alexis@Energy" w:date="2018-06-18T08:58:00Z">
              <w:r w:rsidR="00461074">
                <w:rPr>
                  <w:rFonts w:asciiTheme="minorHAnsi" w:hAnsiTheme="minorHAnsi"/>
                  <w:sz w:val="18"/>
                  <w:szCs w:val="18"/>
                </w:rPr>
                <w:t>5</w:t>
              </w:r>
            </w:ins>
            <w:del w:id="353" w:author="Smith, Alexis@Energy" w:date="2018-06-18T08:58:00Z">
              <w:r w:rsidDel="00461074">
                <w:rPr>
                  <w:rFonts w:asciiTheme="minorHAnsi" w:hAnsiTheme="minorHAnsi"/>
                  <w:sz w:val="18"/>
                  <w:szCs w:val="18"/>
                </w:rPr>
                <w:delText>4</w:delText>
              </w:r>
            </w:del>
          </w:p>
        </w:tc>
        <w:tc>
          <w:tcPr>
            <w:tcW w:w="10248" w:type="dxa"/>
          </w:tcPr>
          <w:p w14:paraId="0E0E35B6" w14:textId="4554F7E9" w:rsidR="00E9184B" w:rsidRPr="002F3D13" w:rsidRDefault="00E9184B" w:rsidP="000B4576">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1Ciii</w:t>
            </w:r>
            <w:r w:rsidRPr="002F3D13">
              <w:rPr>
                <w:rFonts w:asciiTheme="minorHAnsi" w:hAnsiTheme="minorHAnsi"/>
                <w:sz w:val="18"/>
                <w:szCs w:val="18"/>
              </w:rPr>
              <w:t>: Sealed with a gasket or caulk between the luminaire housing and ceiling, and all air leak</w:t>
            </w:r>
            <w:r w:rsidR="0052053E">
              <w:rPr>
                <w:rFonts w:asciiTheme="minorHAnsi" w:hAnsiTheme="minorHAnsi"/>
                <w:sz w:val="18"/>
                <w:szCs w:val="18"/>
              </w:rPr>
              <w:t>age</w:t>
            </w:r>
            <w:r w:rsidRPr="002F3D13">
              <w:rPr>
                <w:rFonts w:asciiTheme="minorHAnsi" w:hAnsiTheme="minorHAnsi"/>
                <w:sz w:val="18"/>
                <w:szCs w:val="18"/>
              </w:rPr>
              <w:t xml:space="preserve"> paths between conditioned and unconditioned spaces are sealed with a gasket or caulk</w:t>
            </w:r>
            <w:r>
              <w:rPr>
                <w:rFonts w:asciiTheme="minorHAnsi" w:hAnsiTheme="minorHAnsi"/>
                <w:sz w:val="18"/>
                <w:szCs w:val="18"/>
              </w:rPr>
              <w:t>.</w:t>
            </w:r>
          </w:p>
        </w:tc>
      </w:tr>
      <w:tr w:rsidR="00E9184B" w:rsidRPr="002F3D13" w14:paraId="7AD9ABFF" w14:textId="77777777" w:rsidTr="000B4576">
        <w:trPr>
          <w:trHeight w:val="56"/>
        </w:trPr>
        <w:tc>
          <w:tcPr>
            <w:tcW w:w="581" w:type="dxa"/>
            <w:vAlign w:val="center"/>
          </w:tcPr>
          <w:p w14:paraId="7988A3A5" w14:textId="60291CF5" w:rsidR="00E9184B" w:rsidRPr="002F3D13" w:rsidRDefault="00A36829" w:rsidP="000B4576">
            <w:pPr>
              <w:jc w:val="center"/>
              <w:rPr>
                <w:rFonts w:asciiTheme="minorHAnsi" w:hAnsiTheme="minorHAnsi"/>
                <w:sz w:val="18"/>
                <w:szCs w:val="18"/>
              </w:rPr>
            </w:pPr>
            <w:r>
              <w:rPr>
                <w:rFonts w:asciiTheme="minorHAnsi" w:hAnsiTheme="minorHAnsi"/>
                <w:sz w:val="18"/>
                <w:szCs w:val="18"/>
              </w:rPr>
              <w:t>0</w:t>
            </w:r>
            <w:ins w:id="354" w:author="Smith, Alexis@Energy" w:date="2018-06-18T08:58:00Z">
              <w:r w:rsidR="00461074">
                <w:rPr>
                  <w:rFonts w:asciiTheme="minorHAnsi" w:hAnsiTheme="minorHAnsi"/>
                  <w:sz w:val="18"/>
                  <w:szCs w:val="18"/>
                </w:rPr>
                <w:t>6</w:t>
              </w:r>
            </w:ins>
            <w:del w:id="355" w:author="Smith, Alexis@Energy" w:date="2018-06-18T08:58:00Z">
              <w:r w:rsidDel="00461074">
                <w:rPr>
                  <w:rFonts w:asciiTheme="minorHAnsi" w:hAnsiTheme="minorHAnsi"/>
                  <w:sz w:val="18"/>
                  <w:szCs w:val="18"/>
                </w:rPr>
                <w:delText>5</w:delText>
              </w:r>
            </w:del>
          </w:p>
        </w:tc>
        <w:tc>
          <w:tcPr>
            <w:tcW w:w="10248" w:type="dxa"/>
          </w:tcPr>
          <w:p w14:paraId="09FAF019" w14:textId="77777777" w:rsidR="00E9184B" w:rsidRPr="002F3D13" w:rsidRDefault="00E9184B" w:rsidP="000B4576">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1Civ</w:t>
            </w:r>
            <w:r w:rsidRPr="002F3D13">
              <w:rPr>
                <w:rFonts w:asciiTheme="minorHAnsi" w:hAnsiTheme="minorHAnsi"/>
                <w:sz w:val="18"/>
                <w:szCs w:val="18"/>
              </w:rPr>
              <w:t>: Allows ballast maintenance and replacement to be readily accessible to building occupants from below the ceiling without requiring the cutting of holes in the ceiling</w:t>
            </w:r>
            <w:r>
              <w:rPr>
                <w:rFonts w:asciiTheme="minorHAnsi" w:hAnsiTheme="minorHAnsi"/>
                <w:sz w:val="18"/>
                <w:szCs w:val="18"/>
              </w:rPr>
              <w:t>.</w:t>
            </w:r>
          </w:p>
        </w:tc>
      </w:tr>
      <w:tr w:rsidR="00E9184B" w:rsidRPr="002F3D13" w:rsidDel="00461074" w14:paraId="12D999F2" w14:textId="3A41394B" w:rsidTr="000B4576">
        <w:trPr>
          <w:trHeight w:val="56"/>
          <w:del w:id="356" w:author="Smith, Alexis@Energy" w:date="2018-06-18T08:59:00Z"/>
        </w:trPr>
        <w:tc>
          <w:tcPr>
            <w:tcW w:w="581" w:type="dxa"/>
            <w:vAlign w:val="center"/>
          </w:tcPr>
          <w:p w14:paraId="0BA84954" w14:textId="551DB887" w:rsidR="00E9184B" w:rsidRPr="002F3D13" w:rsidDel="00461074" w:rsidRDefault="00A36829" w:rsidP="000B4576">
            <w:pPr>
              <w:jc w:val="center"/>
              <w:rPr>
                <w:del w:id="357" w:author="Smith, Alexis@Energy" w:date="2018-06-18T08:59:00Z"/>
                <w:rFonts w:asciiTheme="minorHAnsi" w:hAnsiTheme="minorHAnsi"/>
                <w:sz w:val="18"/>
                <w:szCs w:val="18"/>
              </w:rPr>
            </w:pPr>
            <w:del w:id="358" w:author="Smith, Alexis@Energy" w:date="2018-06-18T08:59:00Z">
              <w:r w:rsidDel="00461074">
                <w:rPr>
                  <w:rFonts w:asciiTheme="minorHAnsi" w:hAnsiTheme="minorHAnsi"/>
                  <w:sz w:val="18"/>
                  <w:szCs w:val="18"/>
                </w:rPr>
                <w:delText>06</w:delText>
              </w:r>
            </w:del>
          </w:p>
        </w:tc>
        <w:tc>
          <w:tcPr>
            <w:tcW w:w="10248" w:type="dxa"/>
          </w:tcPr>
          <w:p w14:paraId="5211E060" w14:textId="6E8332D0" w:rsidR="00E9184B" w:rsidRPr="002F3D13" w:rsidDel="00461074" w:rsidRDefault="00E9184B" w:rsidP="000B4576">
            <w:pPr>
              <w:rPr>
                <w:del w:id="359" w:author="Smith, Alexis@Energy" w:date="2018-06-18T08:59:00Z"/>
                <w:rFonts w:asciiTheme="minorHAnsi" w:hAnsiTheme="minorHAnsi"/>
                <w:sz w:val="18"/>
                <w:szCs w:val="18"/>
              </w:rPr>
            </w:pPr>
            <w:del w:id="360" w:author="Smith, Alexis@Energy" w:date="2018-06-18T08:59:00Z">
              <w:r w:rsidDel="00461074">
                <w:rPr>
                  <w:rFonts w:asciiTheme="minorHAnsi" w:hAnsiTheme="minorHAnsi"/>
                  <w:sz w:val="18"/>
                  <w:szCs w:val="18"/>
                </w:rPr>
                <w:delText>150.0(k)1Cv: Do not contain screw based sockets.</w:delText>
              </w:r>
            </w:del>
          </w:p>
        </w:tc>
      </w:tr>
      <w:tr w:rsidR="00E9184B" w:rsidRPr="002F3D13" w14:paraId="5ABF659A" w14:textId="77777777" w:rsidTr="000B4576">
        <w:trPr>
          <w:trHeight w:val="56"/>
        </w:trPr>
        <w:tc>
          <w:tcPr>
            <w:tcW w:w="10829" w:type="dxa"/>
            <w:gridSpan w:val="2"/>
          </w:tcPr>
          <w:p w14:paraId="40F38EF0" w14:textId="77777777" w:rsidR="00E9184B" w:rsidRPr="002F3D13" w:rsidRDefault="00E9184B" w:rsidP="000B4576">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7BA9ABAB" w14:textId="77777777" w:rsidR="00E9184B" w:rsidRDefault="00E9184B" w:rsidP="00E9184B">
      <w:pPr>
        <w:tabs>
          <w:tab w:val="left" w:pos="7920"/>
          <w:tab w:val="right" w:pos="10080"/>
        </w:tabs>
        <w:rPr>
          <w:rStyle w:val="Heading1Char"/>
          <w:rFonts w:asciiTheme="minorHAnsi" w:hAnsiTheme="minorHAnsi"/>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E9184B" w:rsidRPr="002F3D13" w14:paraId="2482C2E3" w14:textId="77777777" w:rsidTr="000B4576">
        <w:tc>
          <w:tcPr>
            <w:tcW w:w="10829" w:type="dxa"/>
            <w:gridSpan w:val="2"/>
          </w:tcPr>
          <w:p w14:paraId="25257EFA" w14:textId="3E5A8359" w:rsidR="00E9184B" w:rsidRDefault="00E9184B" w:rsidP="000B4576">
            <w:pPr>
              <w:tabs>
                <w:tab w:val="left" w:pos="7920"/>
                <w:tab w:val="right" w:pos="10080"/>
              </w:tabs>
              <w:rPr>
                <w:rFonts w:asciiTheme="minorHAnsi" w:hAnsiTheme="minorHAnsi"/>
                <w:b/>
                <w:sz w:val="18"/>
                <w:szCs w:val="18"/>
              </w:rPr>
            </w:pPr>
            <w:r>
              <w:rPr>
                <w:rFonts w:asciiTheme="minorHAnsi" w:hAnsiTheme="minorHAnsi"/>
                <w:b/>
                <w:sz w:val="18"/>
                <w:szCs w:val="18"/>
              </w:rPr>
              <w:t>D</w:t>
            </w:r>
            <w:r w:rsidRPr="002F3D13">
              <w:rPr>
                <w:rFonts w:asciiTheme="minorHAnsi" w:hAnsiTheme="minorHAnsi"/>
                <w:b/>
                <w:sz w:val="18"/>
                <w:szCs w:val="18"/>
              </w:rPr>
              <w:t xml:space="preserve">. </w:t>
            </w:r>
            <w:r>
              <w:rPr>
                <w:rFonts w:asciiTheme="minorHAnsi" w:hAnsiTheme="minorHAnsi"/>
                <w:b/>
                <w:sz w:val="18"/>
                <w:szCs w:val="18"/>
              </w:rPr>
              <w:t xml:space="preserve">Additional </w:t>
            </w:r>
            <w:r w:rsidRPr="002F3D13">
              <w:rPr>
                <w:rFonts w:asciiTheme="minorHAnsi" w:hAnsiTheme="minorHAnsi"/>
                <w:b/>
                <w:sz w:val="18"/>
                <w:szCs w:val="18"/>
              </w:rPr>
              <w:t xml:space="preserve">Luminaire </w:t>
            </w:r>
            <w:r>
              <w:rPr>
                <w:rFonts w:asciiTheme="minorHAnsi" w:hAnsiTheme="minorHAnsi"/>
                <w:b/>
                <w:sz w:val="18"/>
                <w:szCs w:val="18"/>
              </w:rPr>
              <w:t>Requirements</w:t>
            </w:r>
          </w:p>
          <w:p w14:paraId="372BC073" w14:textId="45EC5EA6" w:rsidR="0073281C" w:rsidRPr="00ED2120" w:rsidRDefault="0073281C" w:rsidP="000B4576">
            <w:pPr>
              <w:tabs>
                <w:tab w:val="left" w:pos="7920"/>
                <w:tab w:val="right" w:pos="10080"/>
              </w:tabs>
              <w:rPr>
                <w:rFonts w:asciiTheme="minorHAnsi" w:hAnsiTheme="minorHAnsi"/>
                <w:sz w:val="18"/>
                <w:szCs w:val="18"/>
              </w:rPr>
            </w:pPr>
            <w:r>
              <w:rPr>
                <w:rFonts w:asciiTheme="minorHAnsi" w:hAnsiTheme="minorHAnsi"/>
                <w:sz w:val="18"/>
                <w:szCs w:val="18"/>
              </w:rPr>
              <w:t xml:space="preserve">&lt;&lt;if </w:t>
            </w:r>
            <w:ins w:id="361" w:author="Smith, Alexis@Energy" w:date="2018-06-28T10:30:00Z">
              <w:r w:rsidR="00545171" w:rsidRPr="00A57ED8">
                <w:rPr>
                  <w:rStyle w:val="Heading1Char"/>
                  <w:rFonts w:asciiTheme="minorHAnsi" w:hAnsiTheme="minorHAnsi"/>
                  <w:b w:val="0"/>
                  <w:bCs/>
                  <w:i/>
                  <w:sz w:val="18"/>
                  <w:szCs w:val="18"/>
                </w:rPr>
                <w:t>Screw-based luminaires installed in any interior rooms</w:t>
              </w:r>
            </w:ins>
            <w:del w:id="362" w:author="Smith, Alexis@Energy" w:date="2018-06-28T10:30:00Z">
              <w:r w:rsidDel="00545171">
                <w:rPr>
                  <w:rFonts w:asciiTheme="minorHAnsi" w:hAnsiTheme="minorHAnsi"/>
                  <w:sz w:val="18"/>
                  <w:szCs w:val="18"/>
                </w:rPr>
                <w:delText>A04</w:delText>
              </w:r>
            </w:del>
            <w:ins w:id="363" w:author="Smith, Alexis@Energy" w:date="2018-06-28T10:09:00Z">
              <w:r w:rsidR="00C73C00">
                <w:rPr>
                  <w:rFonts w:asciiTheme="minorHAnsi" w:hAnsiTheme="minorHAnsi"/>
                  <w:sz w:val="18"/>
                  <w:szCs w:val="18"/>
                </w:rPr>
                <w:t xml:space="preserve"> or </w:t>
              </w:r>
            </w:ins>
            <w:ins w:id="364" w:author="Smith, Alexis@Energy" w:date="2018-06-28T10:31:00Z">
              <w:r w:rsidR="00545171" w:rsidRPr="00A57ED8">
                <w:rPr>
                  <w:rStyle w:val="Heading1Char"/>
                  <w:rFonts w:asciiTheme="minorHAnsi" w:hAnsiTheme="minorHAnsi"/>
                  <w:b w:val="0"/>
                  <w:bCs/>
                  <w:i/>
                  <w:sz w:val="18"/>
                  <w:szCs w:val="18"/>
                </w:rPr>
                <w:t>Enclosed or recessed luminaires installed in any interior rooms</w:t>
              </w:r>
              <w:r w:rsidR="00545171">
                <w:rPr>
                  <w:rStyle w:val="Heading1Char"/>
                  <w:rFonts w:asciiTheme="minorHAnsi" w:hAnsiTheme="minorHAnsi"/>
                  <w:b w:val="0"/>
                  <w:bCs/>
                  <w:sz w:val="18"/>
                  <w:szCs w:val="18"/>
                </w:rPr>
                <w:t xml:space="preserve"> from Table A</w:t>
              </w:r>
            </w:ins>
            <w:r>
              <w:rPr>
                <w:rFonts w:asciiTheme="minorHAnsi" w:hAnsiTheme="minorHAnsi"/>
                <w:sz w:val="18"/>
                <w:szCs w:val="18"/>
              </w:rPr>
              <w:t xml:space="preserve"> = ‘Y’ then display this section; else display standard “This Section Does Not Apply” message&gt;&gt;</w:t>
            </w:r>
          </w:p>
        </w:tc>
      </w:tr>
      <w:tr w:rsidR="00E9184B" w:rsidRPr="002F3D13" w14:paraId="5AE269AB" w14:textId="77777777" w:rsidTr="000B4576">
        <w:tc>
          <w:tcPr>
            <w:tcW w:w="581" w:type="dxa"/>
            <w:vAlign w:val="center"/>
          </w:tcPr>
          <w:p w14:paraId="477B4067" w14:textId="77777777" w:rsidR="00E9184B" w:rsidRPr="002F3D13" w:rsidDel="008A536F" w:rsidRDefault="00E9184B" w:rsidP="000B4576">
            <w:pPr>
              <w:jc w:val="center"/>
              <w:rPr>
                <w:rFonts w:asciiTheme="minorHAnsi" w:hAnsiTheme="minorHAnsi"/>
                <w:sz w:val="18"/>
                <w:szCs w:val="18"/>
              </w:rPr>
            </w:pPr>
            <w:r>
              <w:rPr>
                <w:rFonts w:asciiTheme="minorHAnsi" w:hAnsiTheme="minorHAnsi"/>
                <w:sz w:val="18"/>
                <w:szCs w:val="18"/>
              </w:rPr>
              <w:t>01</w:t>
            </w:r>
          </w:p>
        </w:tc>
        <w:tc>
          <w:tcPr>
            <w:tcW w:w="10248" w:type="dxa"/>
          </w:tcPr>
          <w:p w14:paraId="5E628343" w14:textId="279F87FC" w:rsidR="00E9184B" w:rsidRDefault="00E9184B" w:rsidP="000B4576">
            <w:pPr>
              <w:rPr>
                <w:rFonts w:asciiTheme="minorHAnsi" w:hAnsiTheme="minorHAnsi"/>
                <w:sz w:val="18"/>
                <w:szCs w:val="18"/>
              </w:rPr>
            </w:pPr>
            <w:r>
              <w:rPr>
                <w:rFonts w:asciiTheme="minorHAnsi" w:hAnsiTheme="minorHAnsi"/>
                <w:sz w:val="18"/>
                <w:szCs w:val="18"/>
              </w:rPr>
              <w:t xml:space="preserve">150.0(k)1G: </w:t>
            </w:r>
            <w:r w:rsidRPr="00A57ED8">
              <w:rPr>
                <w:rFonts w:asciiTheme="minorHAnsi" w:hAnsiTheme="minorHAnsi"/>
                <w:b/>
                <w:sz w:val="18"/>
                <w:szCs w:val="18"/>
              </w:rPr>
              <w:t>Screw based luminaires</w:t>
            </w:r>
            <w:r>
              <w:rPr>
                <w:rFonts w:asciiTheme="minorHAnsi" w:hAnsiTheme="minorHAnsi"/>
                <w:sz w:val="18"/>
                <w:szCs w:val="18"/>
              </w:rPr>
              <w:t xml:space="preserve"> are installed with all of </w:t>
            </w:r>
            <w:del w:id="365" w:author="Smith, Alexis@Energy" w:date="2018-06-18T09:17:00Z">
              <w:r w:rsidDel="004E0DB5">
                <w:rPr>
                  <w:rFonts w:asciiTheme="minorHAnsi" w:hAnsiTheme="minorHAnsi"/>
                  <w:sz w:val="18"/>
                  <w:szCs w:val="18"/>
                </w:rPr>
                <w:delText xml:space="preserve"> </w:delText>
              </w:r>
            </w:del>
            <w:r>
              <w:rPr>
                <w:rFonts w:asciiTheme="minorHAnsi" w:hAnsiTheme="minorHAnsi"/>
                <w:sz w:val="18"/>
                <w:szCs w:val="18"/>
              </w:rPr>
              <w:t>the following requirements:</w:t>
            </w:r>
          </w:p>
          <w:p w14:paraId="04528500" w14:textId="77777777" w:rsidR="00E9184B" w:rsidRPr="00DD4421" w:rsidRDefault="00E9184B" w:rsidP="004E079B">
            <w:pPr>
              <w:pStyle w:val="ListParagraph"/>
              <w:numPr>
                <w:ilvl w:val="0"/>
                <w:numId w:val="7"/>
              </w:numPr>
              <w:rPr>
                <w:rFonts w:asciiTheme="minorHAnsi" w:hAnsiTheme="minorHAnsi"/>
                <w:sz w:val="18"/>
                <w:szCs w:val="18"/>
              </w:rPr>
            </w:pPr>
            <w:r w:rsidRPr="00DD4421">
              <w:rPr>
                <w:rFonts w:asciiTheme="minorHAnsi" w:hAnsiTheme="minorHAnsi"/>
                <w:sz w:val="18"/>
                <w:szCs w:val="18"/>
              </w:rPr>
              <w:t>The luminaire is not recessed downlight luminaire in ceilings; and</w:t>
            </w:r>
          </w:p>
          <w:p w14:paraId="6CC4F470" w14:textId="0285C11F" w:rsidR="00E9184B" w:rsidRPr="00DD4421" w:rsidRDefault="00E9184B" w:rsidP="004E0DB5">
            <w:pPr>
              <w:pStyle w:val="ListParagraph"/>
              <w:numPr>
                <w:ilvl w:val="0"/>
                <w:numId w:val="7"/>
              </w:numPr>
              <w:rPr>
                <w:rFonts w:asciiTheme="minorHAnsi" w:hAnsiTheme="minorHAnsi"/>
                <w:sz w:val="18"/>
                <w:szCs w:val="18"/>
              </w:rPr>
            </w:pPr>
            <w:r w:rsidRPr="00DD4421">
              <w:rPr>
                <w:rFonts w:asciiTheme="minorHAnsi" w:hAnsiTheme="minorHAnsi"/>
                <w:sz w:val="18"/>
                <w:szCs w:val="18"/>
              </w:rPr>
              <w:t>The luminaire</w:t>
            </w:r>
            <w:ins w:id="366" w:author="Smith, Alexis@Energy" w:date="2018-06-18T09:18:00Z">
              <w:r w:rsidR="004E0DB5">
                <w:rPr>
                  <w:rFonts w:asciiTheme="minorHAnsi" w:hAnsiTheme="minorHAnsi"/>
                  <w:sz w:val="18"/>
                  <w:szCs w:val="18"/>
                </w:rPr>
                <w:t>s</w:t>
              </w:r>
            </w:ins>
            <w:r w:rsidRPr="00DD4421">
              <w:rPr>
                <w:rFonts w:asciiTheme="minorHAnsi" w:hAnsiTheme="minorHAnsi"/>
                <w:sz w:val="18"/>
                <w:szCs w:val="18"/>
              </w:rPr>
              <w:t xml:space="preserve"> </w:t>
            </w:r>
            <w:del w:id="367" w:author="Smith, Alexis@Energy" w:date="2018-06-18T09:18:00Z">
              <w:r w:rsidRPr="00DD4421" w:rsidDel="004E0DB5">
                <w:rPr>
                  <w:rFonts w:asciiTheme="minorHAnsi" w:hAnsiTheme="minorHAnsi"/>
                  <w:sz w:val="18"/>
                  <w:szCs w:val="18"/>
                </w:rPr>
                <w:delText xml:space="preserve">contains </w:delText>
              </w:r>
            </w:del>
            <w:r w:rsidRPr="00DD4421">
              <w:rPr>
                <w:rFonts w:asciiTheme="minorHAnsi" w:hAnsiTheme="minorHAnsi"/>
                <w:sz w:val="18"/>
                <w:szCs w:val="18"/>
              </w:rPr>
              <w:t>a</w:t>
            </w:r>
            <w:ins w:id="368" w:author="Smith, Alexis@Energy" w:date="2018-06-18T09:18:00Z">
              <w:r w:rsidR="004E0DB5">
                <w:rPr>
                  <w:rFonts w:asciiTheme="minorHAnsi" w:hAnsiTheme="minorHAnsi"/>
                  <w:sz w:val="18"/>
                  <w:szCs w:val="18"/>
                </w:rPr>
                <w:t>re installed with</w:t>
              </w:r>
            </w:ins>
            <w:r w:rsidRPr="00DD4421">
              <w:rPr>
                <w:rFonts w:asciiTheme="minorHAnsi" w:hAnsiTheme="minorHAnsi"/>
                <w:sz w:val="18"/>
                <w:szCs w:val="18"/>
              </w:rPr>
              <w:t xml:space="preserve"> </w:t>
            </w:r>
            <w:del w:id="369" w:author="Smith, Alexis@Energy" w:date="2018-06-18T09:19:00Z">
              <w:r w:rsidRPr="00DD4421" w:rsidDel="004E0DB5">
                <w:rPr>
                  <w:rFonts w:asciiTheme="minorHAnsi" w:hAnsiTheme="minorHAnsi"/>
                  <w:sz w:val="18"/>
                  <w:szCs w:val="18"/>
                </w:rPr>
                <w:delText xml:space="preserve">JA8 compliant </w:delText>
              </w:r>
            </w:del>
            <w:r w:rsidRPr="00DD4421">
              <w:rPr>
                <w:rFonts w:asciiTheme="minorHAnsi" w:hAnsiTheme="minorHAnsi"/>
                <w:sz w:val="18"/>
                <w:szCs w:val="18"/>
              </w:rPr>
              <w:t>lamps</w:t>
            </w:r>
            <w:ins w:id="370" w:author="Smith, Alexis@Energy" w:date="2018-06-18T09:19:00Z">
              <w:r w:rsidR="004E0DB5">
                <w:rPr>
                  <w:rFonts w:asciiTheme="minorHAnsi" w:hAnsiTheme="minorHAnsi"/>
                  <w:sz w:val="18"/>
                  <w:szCs w:val="18"/>
                </w:rPr>
                <w:t xml:space="preserve"> or light sources marked with “JA8-2019”.</w:t>
              </w:r>
            </w:ins>
            <w:r>
              <w:rPr>
                <w:rFonts w:asciiTheme="minorHAnsi" w:hAnsiTheme="minorHAnsi"/>
                <w:sz w:val="18"/>
                <w:szCs w:val="18"/>
              </w:rPr>
              <w:t>.</w:t>
            </w:r>
          </w:p>
        </w:tc>
      </w:tr>
      <w:tr w:rsidR="00E9184B" w:rsidRPr="002F3D13" w14:paraId="63C60355" w14:textId="77777777" w:rsidTr="000B4576">
        <w:tc>
          <w:tcPr>
            <w:tcW w:w="581" w:type="dxa"/>
            <w:vAlign w:val="center"/>
          </w:tcPr>
          <w:p w14:paraId="3AFC9E10" w14:textId="77777777" w:rsidR="00E9184B" w:rsidRPr="002F3D13" w:rsidDel="008A536F" w:rsidRDefault="00E9184B" w:rsidP="000B4576">
            <w:pPr>
              <w:jc w:val="center"/>
              <w:rPr>
                <w:rFonts w:asciiTheme="minorHAnsi" w:hAnsiTheme="minorHAnsi"/>
                <w:sz w:val="18"/>
                <w:szCs w:val="18"/>
              </w:rPr>
            </w:pPr>
            <w:r>
              <w:rPr>
                <w:rFonts w:asciiTheme="minorHAnsi" w:hAnsiTheme="minorHAnsi"/>
                <w:sz w:val="18"/>
                <w:szCs w:val="18"/>
              </w:rPr>
              <w:t>02</w:t>
            </w:r>
          </w:p>
        </w:tc>
        <w:tc>
          <w:tcPr>
            <w:tcW w:w="10248" w:type="dxa"/>
          </w:tcPr>
          <w:p w14:paraId="08489698" w14:textId="1E10BA54" w:rsidR="00E9184B" w:rsidRPr="002F3D13" w:rsidRDefault="00E9184B" w:rsidP="00B62798">
            <w:pPr>
              <w:rPr>
                <w:rFonts w:asciiTheme="minorHAnsi" w:hAnsiTheme="minorHAnsi"/>
                <w:sz w:val="18"/>
                <w:szCs w:val="18"/>
              </w:rPr>
            </w:pPr>
            <w:r>
              <w:rPr>
                <w:rFonts w:asciiTheme="minorHAnsi" w:hAnsiTheme="minorHAnsi"/>
                <w:sz w:val="18"/>
                <w:szCs w:val="18"/>
              </w:rPr>
              <w:t xml:space="preserve">150.0(k)1H: </w:t>
            </w:r>
            <w:ins w:id="371" w:author="Smith, Alexis@Energy" w:date="2018-06-18T09:20:00Z">
              <w:r w:rsidR="00B62798" w:rsidRPr="00A57ED8">
                <w:rPr>
                  <w:rFonts w:asciiTheme="minorHAnsi" w:hAnsiTheme="minorHAnsi"/>
                  <w:b/>
                  <w:sz w:val="18"/>
                  <w:szCs w:val="18"/>
                </w:rPr>
                <w:t>Enclosed or Recessed Luminaires</w:t>
              </w:r>
              <w:r w:rsidR="00B62798">
                <w:rPr>
                  <w:rFonts w:asciiTheme="minorHAnsi" w:hAnsiTheme="minorHAnsi"/>
                  <w:sz w:val="18"/>
                  <w:szCs w:val="18"/>
                </w:rPr>
                <w:t xml:space="preserve"> are installed with lamps or other separable light sources marked with “jA8-2019-E”.</w:t>
              </w:r>
            </w:ins>
            <w:del w:id="372" w:author="Smith, Alexis@Energy" w:date="2018-06-18T09:20:00Z">
              <w:r w:rsidDel="00B62798">
                <w:rPr>
                  <w:rFonts w:asciiTheme="minorHAnsi" w:hAnsiTheme="minorHAnsi"/>
                  <w:sz w:val="18"/>
                  <w:szCs w:val="18"/>
                </w:rPr>
                <w:delText xml:space="preserve">No light sources marked “not for use in enclosed fixture” or “not for use in recessed fixture” are installed in enclosed luminaires. </w:delText>
              </w:r>
            </w:del>
          </w:p>
        </w:tc>
      </w:tr>
      <w:tr w:rsidR="00E9184B" w:rsidRPr="002F3D13" w14:paraId="1A60A3DF" w14:textId="77777777" w:rsidTr="000B4576">
        <w:tc>
          <w:tcPr>
            <w:tcW w:w="581" w:type="dxa"/>
            <w:vAlign w:val="center"/>
          </w:tcPr>
          <w:p w14:paraId="3E7AC3F9" w14:textId="77777777" w:rsidR="00E9184B" w:rsidRPr="002F3D13" w:rsidRDefault="00E9184B" w:rsidP="000B4576">
            <w:pPr>
              <w:jc w:val="center"/>
              <w:rPr>
                <w:rFonts w:asciiTheme="minorHAnsi" w:hAnsiTheme="minorHAnsi"/>
                <w:sz w:val="18"/>
                <w:szCs w:val="18"/>
              </w:rPr>
            </w:pPr>
            <w:r>
              <w:rPr>
                <w:rFonts w:asciiTheme="minorHAnsi" w:hAnsiTheme="minorHAnsi"/>
                <w:sz w:val="18"/>
                <w:szCs w:val="18"/>
              </w:rPr>
              <w:t>03</w:t>
            </w:r>
          </w:p>
        </w:tc>
        <w:tc>
          <w:tcPr>
            <w:tcW w:w="10248" w:type="dxa"/>
          </w:tcPr>
          <w:p w14:paraId="06BCF71C" w14:textId="41A1514B" w:rsidR="00E9184B" w:rsidRPr="002F3D13" w:rsidRDefault="00E9184B" w:rsidP="0052053E">
            <w:pPr>
              <w:rPr>
                <w:rFonts w:asciiTheme="minorHAnsi" w:hAnsiTheme="minorHAnsi"/>
                <w:sz w:val="18"/>
                <w:szCs w:val="18"/>
              </w:rPr>
            </w:pPr>
            <w:r w:rsidRPr="002F3D13">
              <w:rPr>
                <w:rFonts w:asciiTheme="minorHAnsi" w:hAnsiTheme="minorHAnsi"/>
                <w:sz w:val="18"/>
                <w:szCs w:val="18"/>
              </w:rPr>
              <w:t xml:space="preserve">150.0(k)1D: Ballasts for fluorescent lamps rated 13 </w:t>
            </w:r>
            <w:r w:rsidR="0052053E">
              <w:rPr>
                <w:rFonts w:asciiTheme="minorHAnsi" w:hAnsiTheme="minorHAnsi"/>
                <w:sz w:val="18"/>
                <w:szCs w:val="18"/>
              </w:rPr>
              <w:t>W</w:t>
            </w:r>
            <w:r w:rsidRPr="002F3D13">
              <w:rPr>
                <w:rFonts w:asciiTheme="minorHAnsi" w:hAnsiTheme="minorHAnsi"/>
                <w:sz w:val="18"/>
                <w:szCs w:val="18"/>
              </w:rPr>
              <w:t>atts or greater are electronic.</w:t>
            </w:r>
          </w:p>
        </w:tc>
      </w:tr>
      <w:tr w:rsidR="00E9184B" w:rsidRPr="002F3D13" w14:paraId="16358790" w14:textId="77777777" w:rsidTr="000B4576">
        <w:trPr>
          <w:trHeight w:val="56"/>
        </w:trPr>
        <w:tc>
          <w:tcPr>
            <w:tcW w:w="581" w:type="dxa"/>
            <w:vAlign w:val="center"/>
          </w:tcPr>
          <w:p w14:paraId="087B6C6B" w14:textId="77777777" w:rsidR="00E9184B" w:rsidRPr="002F3D13" w:rsidRDefault="00E9184B" w:rsidP="000B4576">
            <w:pPr>
              <w:jc w:val="center"/>
              <w:rPr>
                <w:rFonts w:asciiTheme="minorHAnsi" w:hAnsiTheme="minorHAnsi"/>
                <w:sz w:val="18"/>
                <w:szCs w:val="18"/>
              </w:rPr>
            </w:pPr>
            <w:r>
              <w:rPr>
                <w:rFonts w:asciiTheme="minorHAnsi" w:hAnsiTheme="minorHAnsi"/>
                <w:sz w:val="18"/>
                <w:szCs w:val="18"/>
              </w:rPr>
              <w:t>04</w:t>
            </w:r>
          </w:p>
        </w:tc>
        <w:tc>
          <w:tcPr>
            <w:tcW w:w="10248" w:type="dxa"/>
          </w:tcPr>
          <w:p w14:paraId="01FB0683" w14:textId="43E909F4" w:rsidR="00E9184B" w:rsidRPr="002F3D13" w:rsidRDefault="00E9184B" w:rsidP="0052053E">
            <w:pPr>
              <w:rPr>
                <w:rFonts w:asciiTheme="minorHAnsi" w:hAnsiTheme="minorHAnsi"/>
                <w:sz w:val="18"/>
                <w:szCs w:val="18"/>
              </w:rPr>
            </w:pPr>
            <w:r w:rsidRPr="002F3D13">
              <w:rPr>
                <w:rFonts w:asciiTheme="minorHAnsi" w:hAnsiTheme="minorHAnsi"/>
                <w:sz w:val="18"/>
                <w:szCs w:val="18"/>
              </w:rPr>
              <w:t xml:space="preserve">150.0(k)1E: </w:t>
            </w:r>
            <w:r w:rsidRPr="00A57ED8">
              <w:rPr>
                <w:rFonts w:asciiTheme="minorHAnsi" w:hAnsiTheme="minorHAnsi"/>
                <w:b/>
                <w:sz w:val="18"/>
                <w:szCs w:val="18"/>
              </w:rPr>
              <w:t>Night lights</w:t>
            </w:r>
            <w:ins w:id="373" w:author="Smith, Alexis@Energy" w:date="2018-06-18T09:21:00Z">
              <w:r w:rsidR="00B62798" w:rsidRPr="00A57ED8">
                <w:rPr>
                  <w:rFonts w:asciiTheme="minorHAnsi" w:hAnsiTheme="minorHAnsi"/>
                  <w:b/>
                  <w:sz w:val="18"/>
                  <w:szCs w:val="18"/>
                </w:rPr>
                <w:t>, step lights and path lights</w:t>
              </w:r>
            </w:ins>
            <w:r w:rsidRPr="002F3D13">
              <w:rPr>
                <w:rFonts w:asciiTheme="minorHAnsi" w:hAnsiTheme="minorHAnsi"/>
                <w:sz w:val="18"/>
                <w:szCs w:val="18"/>
              </w:rPr>
              <w:t xml:space="preserve"> are rated to consume no more than </w:t>
            </w:r>
            <w:r w:rsidR="0052053E">
              <w:rPr>
                <w:rFonts w:asciiTheme="minorHAnsi" w:hAnsiTheme="minorHAnsi"/>
                <w:sz w:val="18"/>
                <w:szCs w:val="18"/>
              </w:rPr>
              <w:t>5</w:t>
            </w:r>
            <w:r w:rsidRPr="002F3D13">
              <w:rPr>
                <w:rFonts w:asciiTheme="minorHAnsi" w:hAnsiTheme="minorHAnsi"/>
                <w:sz w:val="18"/>
                <w:szCs w:val="18"/>
              </w:rPr>
              <w:t xml:space="preserve"> </w:t>
            </w:r>
            <w:r w:rsidR="0052053E">
              <w:rPr>
                <w:rFonts w:asciiTheme="minorHAnsi" w:hAnsiTheme="minorHAnsi"/>
                <w:sz w:val="18"/>
                <w:szCs w:val="18"/>
              </w:rPr>
              <w:t>W</w:t>
            </w:r>
            <w:r w:rsidRPr="002F3D13">
              <w:rPr>
                <w:rFonts w:asciiTheme="minorHAnsi" w:hAnsiTheme="minorHAnsi"/>
                <w:sz w:val="18"/>
                <w:szCs w:val="18"/>
              </w:rPr>
              <w:t>atts of power</w:t>
            </w:r>
            <w:ins w:id="374" w:author="Smith, Alexis@Energy" w:date="2018-06-18T09:21:00Z">
              <w:r w:rsidR="00B62798">
                <w:rPr>
                  <w:rFonts w:asciiTheme="minorHAnsi" w:hAnsiTheme="minorHAnsi"/>
                  <w:sz w:val="18"/>
                  <w:szCs w:val="18"/>
                </w:rPr>
                <w:t xml:space="preserve"> and emit more than 150 lumens, or in compliance with Table 150.0-A, or controlled, or controlled by vacancy sensor.</w:t>
              </w:r>
            </w:ins>
          </w:p>
        </w:tc>
      </w:tr>
      <w:tr w:rsidR="00E9184B" w:rsidRPr="002F3D13" w14:paraId="2FF65765" w14:textId="77777777" w:rsidTr="000B4576">
        <w:trPr>
          <w:trHeight w:val="56"/>
        </w:trPr>
        <w:tc>
          <w:tcPr>
            <w:tcW w:w="581" w:type="dxa"/>
            <w:vAlign w:val="center"/>
          </w:tcPr>
          <w:p w14:paraId="1E9E6D18" w14:textId="77777777" w:rsidR="00E9184B" w:rsidRPr="002F3D13" w:rsidRDefault="00E9184B" w:rsidP="000B4576">
            <w:pPr>
              <w:jc w:val="center"/>
              <w:rPr>
                <w:rFonts w:asciiTheme="minorHAnsi" w:hAnsiTheme="minorHAnsi"/>
                <w:sz w:val="18"/>
                <w:szCs w:val="18"/>
              </w:rPr>
            </w:pPr>
            <w:r>
              <w:rPr>
                <w:rFonts w:asciiTheme="minorHAnsi" w:hAnsiTheme="minorHAnsi"/>
                <w:sz w:val="18"/>
                <w:szCs w:val="18"/>
              </w:rPr>
              <w:t>05</w:t>
            </w:r>
          </w:p>
        </w:tc>
        <w:tc>
          <w:tcPr>
            <w:tcW w:w="10248" w:type="dxa"/>
          </w:tcPr>
          <w:p w14:paraId="3ECBEAAA" w14:textId="43AFDC54" w:rsidR="00E9184B" w:rsidRPr="002F3D13" w:rsidRDefault="00E9184B" w:rsidP="00B62798">
            <w:pPr>
              <w:rPr>
                <w:rFonts w:asciiTheme="minorHAnsi" w:hAnsiTheme="minorHAnsi"/>
                <w:sz w:val="18"/>
                <w:szCs w:val="18"/>
              </w:rPr>
            </w:pPr>
            <w:r w:rsidRPr="002F3D13">
              <w:rPr>
                <w:rFonts w:asciiTheme="minorHAnsi" w:hAnsiTheme="minorHAnsi"/>
                <w:sz w:val="18"/>
                <w:szCs w:val="18"/>
              </w:rPr>
              <w:t xml:space="preserve">150.0(k)1F: </w:t>
            </w:r>
            <w:r w:rsidRPr="00A57ED8">
              <w:rPr>
                <w:rFonts w:asciiTheme="minorHAnsi" w:hAnsiTheme="minorHAnsi"/>
                <w:b/>
                <w:sz w:val="18"/>
                <w:szCs w:val="18"/>
              </w:rPr>
              <w:t>Lighting integral to exhaust fans</w:t>
            </w:r>
            <w:r w:rsidRPr="002F3D13">
              <w:rPr>
                <w:rFonts w:asciiTheme="minorHAnsi" w:hAnsiTheme="minorHAnsi"/>
                <w:sz w:val="18"/>
                <w:szCs w:val="18"/>
              </w:rPr>
              <w:t xml:space="preserve"> meets </w:t>
            </w:r>
            <w:ins w:id="375" w:author="Smith, Alexis@Energy" w:date="2018-06-18T09:21:00Z">
              <w:r w:rsidR="00B62798">
                <w:rPr>
                  <w:rFonts w:asciiTheme="minorHAnsi" w:hAnsiTheme="minorHAnsi"/>
                  <w:sz w:val="18"/>
                  <w:szCs w:val="18"/>
                </w:rPr>
                <w:t>the requirements of Table 150.0-A, with exception to the lighting installed by the manufacturer in kitchen exhaust hoods.</w:t>
              </w:r>
            </w:ins>
            <w:del w:id="376" w:author="Smith, Alexis@Energy" w:date="2018-06-18T09:21:00Z">
              <w:r w:rsidRPr="002F3D13" w:rsidDel="00B62798">
                <w:rPr>
                  <w:rFonts w:asciiTheme="minorHAnsi" w:hAnsiTheme="minorHAnsi"/>
                  <w:sz w:val="18"/>
                  <w:szCs w:val="18"/>
                </w:rPr>
                <w:delText>all applicable requirements of Section 150.0(k)</w:delText>
              </w:r>
            </w:del>
          </w:p>
        </w:tc>
      </w:tr>
      <w:tr w:rsidR="00E9184B" w:rsidRPr="002F3D13" w14:paraId="0C30A462" w14:textId="77777777" w:rsidTr="000B4576">
        <w:trPr>
          <w:trHeight w:val="56"/>
        </w:trPr>
        <w:tc>
          <w:tcPr>
            <w:tcW w:w="10829" w:type="dxa"/>
            <w:gridSpan w:val="2"/>
          </w:tcPr>
          <w:p w14:paraId="18839D27" w14:textId="77777777" w:rsidR="00E9184B" w:rsidRPr="002F3D13" w:rsidRDefault="00E9184B" w:rsidP="000B4576">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411EF474" w14:textId="77777777" w:rsidR="00E9184B" w:rsidRDefault="00E9184B" w:rsidP="00E9184B">
      <w:pPr>
        <w:tabs>
          <w:tab w:val="left" w:pos="7920"/>
          <w:tab w:val="right" w:pos="10080"/>
        </w:tabs>
        <w:rPr>
          <w:rStyle w:val="Heading1Char"/>
          <w:rFonts w:asciiTheme="minorHAnsi" w:hAnsiTheme="minorHAnsi"/>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E9184B" w:rsidRPr="002F3D13" w14:paraId="2487A030" w14:textId="77777777" w:rsidTr="000B4576">
        <w:tc>
          <w:tcPr>
            <w:tcW w:w="10829" w:type="dxa"/>
            <w:gridSpan w:val="2"/>
          </w:tcPr>
          <w:p w14:paraId="744B1519" w14:textId="77777777" w:rsidR="00E9184B" w:rsidRDefault="00E9184B" w:rsidP="000B4576">
            <w:pPr>
              <w:tabs>
                <w:tab w:val="left" w:pos="7920"/>
                <w:tab w:val="right" w:pos="10080"/>
              </w:tabs>
              <w:rPr>
                <w:rStyle w:val="Heading1Char"/>
                <w:rFonts w:asciiTheme="minorHAnsi" w:hAnsiTheme="minorHAnsi"/>
                <w:bCs/>
                <w:sz w:val="18"/>
                <w:szCs w:val="18"/>
              </w:rPr>
            </w:pPr>
            <w:r>
              <w:rPr>
                <w:rStyle w:val="Heading1Char"/>
                <w:rFonts w:asciiTheme="minorHAnsi" w:hAnsiTheme="minorHAnsi"/>
                <w:bCs/>
                <w:sz w:val="18"/>
                <w:szCs w:val="18"/>
              </w:rPr>
              <w:t>E</w:t>
            </w:r>
            <w:r w:rsidRPr="002F3D13">
              <w:rPr>
                <w:rStyle w:val="Heading1Char"/>
                <w:rFonts w:asciiTheme="minorHAnsi" w:hAnsiTheme="minorHAnsi"/>
                <w:bCs/>
                <w:sz w:val="18"/>
                <w:szCs w:val="18"/>
              </w:rPr>
              <w:t xml:space="preserve">. </w:t>
            </w:r>
            <w:r>
              <w:rPr>
                <w:rStyle w:val="Heading1Char"/>
                <w:rFonts w:asciiTheme="minorHAnsi" w:hAnsiTheme="minorHAnsi"/>
                <w:bCs/>
                <w:sz w:val="18"/>
                <w:szCs w:val="18"/>
              </w:rPr>
              <w:t xml:space="preserve">Additional </w:t>
            </w:r>
            <w:r w:rsidRPr="002F3D13">
              <w:rPr>
                <w:rStyle w:val="Heading1Char"/>
                <w:rFonts w:asciiTheme="minorHAnsi" w:hAnsiTheme="minorHAnsi"/>
                <w:bCs/>
                <w:sz w:val="18"/>
                <w:szCs w:val="18"/>
              </w:rPr>
              <w:t>Lighting Controls</w:t>
            </w:r>
          </w:p>
          <w:p w14:paraId="6EDCB7E4" w14:textId="241A0C68" w:rsidR="0073281C" w:rsidRPr="00ED2120" w:rsidRDefault="0073281C" w:rsidP="00C73C00">
            <w:pPr>
              <w:tabs>
                <w:tab w:val="left" w:pos="7920"/>
                <w:tab w:val="right" w:pos="10080"/>
              </w:tabs>
              <w:rPr>
                <w:rFonts w:asciiTheme="minorHAnsi" w:hAnsiTheme="minorHAnsi"/>
                <w:bCs/>
                <w:sz w:val="18"/>
                <w:szCs w:val="18"/>
              </w:rPr>
            </w:pPr>
            <w:r w:rsidRPr="00ED2120">
              <w:rPr>
                <w:rStyle w:val="Heading1Char"/>
                <w:rFonts w:asciiTheme="minorHAnsi" w:hAnsiTheme="minorHAnsi"/>
                <w:b w:val="0"/>
                <w:sz w:val="18"/>
                <w:szCs w:val="18"/>
              </w:rPr>
              <w:t xml:space="preserve">&lt;&lt;if </w:t>
            </w:r>
            <w:ins w:id="377" w:author="Smith, Alexis@Energy" w:date="2018-06-28T10:31:00Z">
              <w:r w:rsidR="00B526F7" w:rsidRPr="00A57ED8">
                <w:rPr>
                  <w:rStyle w:val="Heading1Char"/>
                  <w:rFonts w:asciiTheme="minorHAnsi" w:hAnsiTheme="minorHAnsi"/>
                  <w:b w:val="0"/>
                  <w:bCs/>
                  <w:i/>
                  <w:sz w:val="18"/>
                  <w:szCs w:val="18"/>
                </w:rPr>
                <w:t>Lighting and controls in bathrooms</w:t>
              </w:r>
            </w:ins>
            <w:del w:id="378" w:author="Smith, Alexis@Energy" w:date="2018-06-28T10:31:00Z">
              <w:r w:rsidRPr="00ED2120" w:rsidDel="00B526F7">
                <w:rPr>
                  <w:rStyle w:val="Heading1Char"/>
                  <w:rFonts w:asciiTheme="minorHAnsi" w:hAnsiTheme="minorHAnsi"/>
                  <w:b w:val="0"/>
                  <w:sz w:val="18"/>
                  <w:szCs w:val="18"/>
                </w:rPr>
                <w:delText>A0</w:delText>
              </w:r>
            </w:del>
            <w:del w:id="379" w:author="Smith, Alexis@Energy" w:date="2018-06-28T10:10:00Z">
              <w:r w:rsidRPr="00ED2120" w:rsidDel="00C73C00">
                <w:rPr>
                  <w:rStyle w:val="Heading1Char"/>
                  <w:rFonts w:asciiTheme="minorHAnsi" w:hAnsiTheme="minorHAnsi"/>
                  <w:b w:val="0"/>
                  <w:sz w:val="18"/>
                  <w:szCs w:val="18"/>
                </w:rPr>
                <w:delText>5</w:delText>
              </w:r>
            </w:del>
            <w:r w:rsidRPr="00ED2120">
              <w:rPr>
                <w:rStyle w:val="Heading1Char"/>
                <w:rFonts w:asciiTheme="minorHAnsi" w:hAnsiTheme="minorHAnsi"/>
                <w:b w:val="0"/>
                <w:sz w:val="18"/>
                <w:szCs w:val="18"/>
              </w:rPr>
              <w:t xml:space="preserve">, </w:t>
            </w:r>
            <w:ins w:id="380" w:author="Smith, Alexis@Energy" w:date="2018-06-28T10:32:00Z">
              <w:r w:rsidR="00B526F7" w:rsidRPr="00A57ED8">
                <w:rPr>
                  <w:rStyle w:val="Heading1Char"/>
                  <w:rFonts w:asciiTheme="minorHAnsi" w:hAnsiTheme="minorHAnsi"/>
                  <w:b w:val="0"/>
                  <w:bCs/>
                  <w:i/>
                  <w:sz w:val="18"/>
                  <w:szCs w:val="18"/>
                </w:rPr>
                <w:t>Lighting and controls in laundry rooms</w:t>
              </w:r>
            </w:ins>
            <w:del w:id="381" w:author="Smith, Alexis@Energy" w:date="2018-06-28T10:32:00Z">
              <w:r w:rsidRPr="00ED2120" w:rsidDel="00B526F7">
                <w:rPr>
                  <w:rStyle w:val="Heading1Char"/>
                  <w:rFonts w:asciiTheme="minorHAnsi" w:hAnsiTheme="minorHAnsi"/>
                  <w:b w:val="0"/>
                  <w:sz w:val="18"/>
                  <w:szCs w:val="18"/>
                </w:rPr>
                <w:delText>A0</w:delText>
              </w:r>
            </w:del>
            <w:del w:id="382" w:author="Smith, Alexis@Energy" w:date="2018-06-28T10:10:00Z">
              <w:r w:rsidRPr="00ED2120" w:rsidDel="00C73C00">
                <w:rPr>
                  <w:rStyle w:val="Heading1Char"/>
                  <w:rFonts w:asciiTheme="minorHAnsi" w:hAnsiTheme="minorHAnsi"/>
                  <w:b w:val="0"/>
                  <w:sz w:val="18"/>
                  <w:szCs w:val="18"/>
                </w:rPr>
                <w:delText>6</w:delText>
              </w:r>
            </w:del>
            <w:r w:rsidRPr="00ED2120">
              <w:rPr>
                <w:rStyle w:val="Heading1Char"/>
                <w:rFonts w:asciiTheme="minorHAnsi" w:hAnsiTheme="minorHAnsi"/>
                <w:b w:val="0"/>
                <w:sz w:val="18"/>
                <w:szCs w:val="18"/>
              </w:rPr>
              <w:t xml:space="preserve">, </w:t>
            </w:r>
            <w:ins w:id="383" w:author="Smith, Alexis@Energy" w:date="2018-06-28T10:32:00Z">
              <w:r w:rsidR="00B526F7" w:rsidRPr="00A57ED8">
                <w:rPr>
                  <w:rStyle w:val="Heading1Char"/>
                  <w:rFonts w:asciiTheme="minorHAnsi" w:hAnsiTheme="minorHAnsi"/>
                  <w:b w:val="0"/>
                  <w:bCs/>
                  <w:i/>
                  <w:sz w:val="18"/>
                  <w:szCs w:val="18"/>
                </w:rPr>
                <w:t>Lighting and controls in utility rooms</w:t>
              </w:r>
            </w:ins>
            <w:del w:id="384" w:author="Smith, Alexis@Energy" w:date="2018-06-28T10:32:00Z">
              <w:r w:rsidRPr="00ED2120" w:rsidDel="00B526F7">
                <w:rPr>
                  <w:rStyle w:val="Heading1Char"/>
                  <w:rFonts w:asciiTheme="minorHAnsi" w:hAnsiTheme="minorHAnsi"/>
                  <w:b w:val="0"/>
                  <w:sz w:val="18"/>
                  <w:szCs w:val="18"/>
                </w:rPr>
                <w:delText>A0</w:delText>
              </w:r>
            </w:del>
            <w:ins w:id="385" w:author="Smith, Alexis@Energy" w:date="2018-06-28T10:32:00Z">
              <w:r w:rsidR="00B526F7">
                <w:rPr>
                  <w:rStyle w:val="Heading1Char"/>
                  <w:rFonts w:asciiTheme="minorHAnsi" w:hAnsiTheme="minorHAnsi"/>
                  <w:b w:val="0"/>
                  <w:sz w:val="18"/>
                  <w:szCs w:val="18"/>
                </w:rPr>
                <w:t>,</w:t>
              </w:r>
            </w:ins>
            <w:del w:id="386" w:author="Smith, Alexis@Energy" w:date="2018-06-28T10:10:00Z">
              <w:r w:rsidRPr="00ED2120" w:rsidDel="00C73C00">
                <w:rPr>
                  <w:rStyle w:val="Heading1Char"/>
                  <w:rFonts w:asciiTheme="minorHAnsi" w:hAnsiTheme="minorHAnsi"/>
                  <w:b w:val="0"/>
                  <w:sz w:val="18"/>
                  <w:szCs w:val="18"/>
                </w:rPr>
                <w:delText>7</w:delText>
              </w:r>
            </w:del>
            <w:r w:rsidRPr="00ED2120">
              <w:rPr>
                <w:rStyle w:val="Heading1Char"/>
                <w:rFonts w:asciiTheme="minorHAnsi" w:hAnsiTheme="minorHAnsi"/>
                <w:b w:val="0"/>
                <w:sz w:val="18"/>
                <w:szCs w:val="18"/>
              </w:rPr>
              <w:t xml:space="preserve"> or </w:t>
            </w:r>
            <w:ins w:id="387" w:author="Smith, Alexis@Energy" w:date="2018-06-28T10:32:00Z">
              <w:r w:rsidR="00B526F7" w:rsidRPr="00A57ED8">
                <w:rPr>
                  <w:rStyle w:val="Heading1Char"/>
                  <w:rFonts w:asciiTheme="minorHAnsi" w:hAnsiTheme="minorHAnsi"/>
                  <w:b w:val="0"/>
                  <w:bCs/>
                  <w:i/>
                  <w:sz w:val="18"/>
                  <w:szCs w:val="18"/>
                </w:rPr>
                <w:t>Lighting and controls in garage</w:t>
              </w:r>
            </w:ins>
            <w:del w:id="388" w:author="Smith, Alexis@Energy" w:date="2018-06-28T10:32:00Z">
              <w:r w:rsidRPr="00ED2120" w:rsidDel="00B526F7">
                <w:rPr>
                  <w:rStyle w:val="Heading1Char"/>
                  <w:rFonts w:asciiTheme="minorHAnsi" w:hAnsiTheme="minorHAnsi"/>
                  <w:b w:val="0"/>
                  <w:sz w:val="18"/>
                  <w:szCs w:val="18"/>
                </w:rPr>
                <w:delText>A0</w:delText>
              </w:r>
            </w:del>
            <w:del w:id="389" w:author="Smith, Alexis@Energy" w:date="2018-06-28T10:10:00Z">
              <w:r w:rsidRPr="00ED2120" w:rsidDel="00C73C00">
                <w:rPr>
                  <w:rStyle w:val="Heading1Char"/>
                  <w:rFonts w:asciiTheme="minorHAnsi" w:hAnsiTheme="minorHAnsi"/>
                  <w:b w:val="0"/>
                  <w:sz w:val="18"/>
                  <w:szCs w:val="18"/>
                </w:rPr>
                <w:delText>8</w:delText>
              </w:r>
            </w:del>
            <w:r w:rsidRPr="00ED2120">
              <w:rPr>
                <w:rStyle w:val="Heading1Char"/>
                <w:rFonts w:asciiTheme="minorHAnsi" w:hAnsiTheme="minorHAnsi"/>
                <w:b w:val="0"/>
                <w:sz w:val="18"/>
                <w:szCs w:val="18"/>
              </w:rPr>
              <w:t xml:space="preserve"> </w:t>
            </w:r>
            <w:ins w:id="390" w:author="Smith, Alexis@Energy" w:date="2018-06-28T10:44:00Z">
              <w:r w:rsidR="000F11F0">
                <w:rPr>
                  <w:rStyle w:val="Heading1Char"/>
                  <w:rFonts w:asciiTheme="minorHAnsi" w:hAnsiTheme="minorHAnsi"/>
                  <w:b w:val="0"/>
                  <w:sz w:val="18"/>
                  <w:szCs w:val="18"/>
                </w:rPr>
                <w:t xml:space="preserve">from Table A </w:t>
              </w:r>
            </w:ins>
            <w:r w:rsidRPr="00ED2120">
              <w:rPr>
                <w:rStyle w:val="Heading1Char"/>
                <w:rFonts w:asciiTheme="minorHAnsi" w:hAnsiTheme="minorHAnsi"/>
                <w:b w:val="0"/>
                <w:sz w:val="18"/>
                <w:szCs w:val="18"/>
              </w:rPr>
              <w:t>= ‘Y’ then display this sections; else display standard “This Section Does Not Apply” message&gt;&gt;</w:t>
            </w:r>
          </w:p>
        </w:tc>
      </w:tr>
      <w:tr w:rsidR="00E9184B" w:rsidRPr="002F3D13" w14:paraId="2C27B3D6" w14:textId="77777777" w:rsidTr="000B4576">
        <w:tc>
          <w:tcPr>
            <w:tcW w:w="581" w:type="dxa"/>
            <w:vAlign w:val="center"/>
          </w:tcPr>
          <w:p w14:paraId="02191CBF" w14:textId="77777777" w:rsidR="00E9184B" w:rsidRPr="002F3D13" w:rsidRDefault="00E9184B" w:rsidP="000B4576">
            <w:pPr>
              <w:jc w:val="center"/>
              <w:rPr>
                <w:rFonts w:asciiTheme="minorHAnsi" w:hAnsiTheme="minorHAnsi"/>
                <w:sz w:val="18"/>
                <w:szCs w:val="18"/>
              </w:rPr>
            </w:pPr>
            <w:r w:rsidRPr="002F3D13">
              <w:rPr>
                <w:rFonts w:asciiTheme="minorHAnsi" w:hAnsiTheme="minorHAnsi"/>
                <w:sz w:val="18"/>
                <w:szCs w:val="18"/>
              </w:rPr>
              <w:t>01</w:t>
            </w:r>
          </w:p>
        </w:tc>
        <w:tc>
          <w:tcPr>
            <w:tcW w:w="10248" w:type="dxa"/>
          </w:tcPr>
          <w:p w14:paraId="18706D8F" w14:textId="555AD31A" w:rsidR="00E9184B" w:rsidRPr="002F3D13" w:rsidRDefault="00E9184B" w:rsidP="00B62798">
            <w:pPr>
              <w:rPr>
                <w:rFonts w:asciiTheme="minorHAnsi" w:hAnsiTheme="minorHAnsi"/>
                <w:sz w:val="18"/>
                <w:szCs w:val="18"/>
              </w:rPr>
            </w:pPr>
            <w:r>
              <w:rPr>
                <w:rFonts w:asciiTheme="minorHAnsi" w:hAnsiTheme="minorHAnsi"/>
                <w:sz w:val="18"/>
                <w:szCs w:val="18"/>
              </w:rPr>
              <w:t>150.0(k)2J</w:t>
            </w:r>
            <w:r w:rsidRPr="002F3D13">
              <w:rPr>
                <w:rFonts w:asciiTheme="minorHAnsi" w:hAnsiTheme="minorHAnsi"/>
                <w:sz w:val="18"/>
                <w:szCs w:val="18"/>
              </w:rPr>
              <w:t>:</w:t>
            </w:r>
            <w:r>
              <w:rPr>
                <w:rFonts w:asciiTheme="minorHAnsi" w:hAnsiTheme="minorHAnsi"/>
                <w:sz w:val="18"/>
                <w:szCs w:val="18"/>
              </w:rPr>
              <w:t xml:space="preserve"> In </w:t>
            </w:r>
            <w:r w:rsidRPr="00A57ED8">
              <w:rPr>
                <w:rFonts w:asciiTheme="minorHAnsi" w:hAnsiTheme="minorHAnsi"/>
                <w:b/>
                <w:sz w:val="18"/>
                <w:szCs w:val="18"/>
              </w:rPr>
              <w:t>bathrooms, garages, laundry rooms, and utility rooms</w:t>
            </w:r>
            <w:r>
              <w:rPr>
                <w:rFonts w:asciiTheme="minorHAnsi" w:hAnsiTheme="minorHAnsi"/>
                <w:sz w:val="18"/>
                <w:szCs w:val="18"/>
              </w:rPr>
              <w:t xml:space="preserve">, at least one luminaire in each of these spaces </w:t>
            </w:r>
            <w:del w:id="391" w:author="Smith, Alexis@Energy" w:date="2018-06-18T09:24:00Z">
              <w:r w:rsidDel="00B62798">
                <w:rPr>
                  <w:rFonts w:asciiTheme="minorHAnsi" w:hAnsiTheme="minorHAnsi"/>
                  <w:sz w:val="18"/>
                  <w:szCs w:val="18"/>
                </w:rPr>
                <w:delText xml:space="preserve">are </w:delText>
              </w:r>
            </w:del>
            <w:ins w:id="392" w:author="Smith, Alexis@Energy" w:date="2018-06-18T09:24:00Z">
              <w:r w:rsidR="00B62798">
                <w:rPr>
                  <w:rFonts w:asciiTheme="minorHAnsi" w:hAnsiTheme="minorHAnsi"/>
                  <w:sz w:val="18"/>
                  <w:szCs w:val="18"/>
                </w:rPr>
                <w:t xml:space="preserve">is </w:t>
              </w:r>
            </w:ins>
            <w:r>
              <w:rPr>
                <w:rFonts w:asciiTheme="minorHAnsi" w:hAnsiTheme="minorHAnsi"/>
                <w:sz w:val="18"/>
                <w:szCs w:val="18"/>
              </w:rPr>
              <w:t>controlled by a</w:t>
            </w:r>
            <w:ins w:id="393" w:author="Smith, Alexis@Energy" w:date="2018-06-18T09:24:00Z">
              <w:r w:rsidR="00B62798">
                <w:rPr>
                  <w:rFonts w:asciiTheme="minorHAnsi" w:hAnsiTheme="minorHAnsi"/>
                  <w:sz w:val="18"/>
                  <w:szCs w:val="18"/>
                </w:rPr>
                <w:t>n occupant or</w:t>
              </w:r>
            </w:ins>
            <w:r>
              <w:rPr>
                <w:rFonts w:asciiTheme="minorHAnsi" w:hAnsiTheme="minorHAnsi"/>
                <w:sz w:val="18"/>
                <w:szCs w:val="18"/>
              </w:rPr>
              <w:t xml:space="preserve"> vacancy sensor</w:t>
            </w:r>
            <w:ins w:id="394" w:author="Smith, Alexis@Energy" w:date="2018-06-18T09:24:00Z">
              <w:r w:rsidR="00B62798">
                <w:rPr>
                  <w:rFonts w:asciiTheme="minorHAnsi" w:hAnsiTheme="minorHAnsi"/>
                  <w:sz w:val="18"/>
                  <w:szCs w:val="18"/>
                </w:rPr>
                <w:t xml:space="preserve"> providing automatic-off functionality</w:t>
              </w:r>
            </w:ins>
            <w:r>
              <w:rPr>
                <w:rFonts w:asciiTheme="minorHAnsi" w:hAnsiTheme="minorHAnsi"/>
                <w:sz w:val="18"/>
                <w:szCs w:val="18"/>
              </w:rPr>
              <w:t>.</w:t>
            </w:r>
          </w:p>
        </w:tc>
      </w:tr>
      <w:tr w:rsidR="00E9184B" w:rsidRPr="002F3D13" w:rsidDel="00B62798" w14:paraId="1CA57252" w14:textId="554E7B71" w:rsidTr="000B4576">
        <w:trPr>
          <w:del w:id="395" w:author="Smith, Alexis@Energy" w:date="2018-06-18T09:24:00Z"/>
        </w:trPr>
        <w:tc>
          <w:tcPr>
            <w:tcW w:w="581" w:type="dxa"/>
            <w:vAlign w:val="center"/>
          </w:tcPr>
          <w:p w14:paraId="0A2ADBA8" w14:textId="313A067C" w:rsidR="00E9184B" w:rsidRPr="002F3D13" w:rsidDel="00B62798" w:rsidRDefault="00E9184B" w:rsidP="000B4576">
            <w:pPr>
              <w:jc w:val="center"/>
              <w:rPr>
                <w:del w:id="396" w:author="Smith, Alexis@Energy" w:date="2018-06-18T09:24:00Z"/>
                <w:rFonts w:asciiTheme="minorHAnsi" w:hAnsiTheme="minorHAnsi"/>
                <w:sz w:val="18"/>
                <w:szCs w:val="18"/>
              </w:rPr>
            </w:pPr>
            <w:del w:id="397" w:author="Smith, Alexis@Energy" w:date="2018-06-18T09:24:00Z">
              <w:r w:rsidDel="00B62798">
                <w:rPr>
                  <w:rFonts w:asciiTheme="minorHAnsi" w:hAnsiTheme="minorHAnsi"/>
                  <w:sz w:val="18"/>
                  <w:szCs w:val="18"/>
                </w:rPr>
                <w:delText>02</w:delText>
              </w:r>
            </w:del>
          </w:p>
        </w:tc>
        <w:tc>
          <w:tcPr>
            <w:tcW w:w="10248" w:type="dxa"/>
          </w:tcPr>
          <w:p w14:paraId="29397760" w14:textId="03D31EBA" w:rsidR="00E9184B" w:rsidRPr="002F3D13" w:rsidDel="00B62798" w:rsidRDefault="00E9184B" w:rsidP="000B4576">
            <w:pPr>
              <w:rPr>
                <w:del w:id="398" w:author="Smith, Alexis@Energy" w:date="2018-06-18T09:24:00Z"/>
                <w:rFonts w:asciiTheme="minorHAnsi" w:hAnsiTheme="minorHAnsi"/>
                <w:sz w:val="18"/>
                <w:szCs w:val="18"/>
              </w:rPr>
            </w:pPr>
            <w:del w:id="399" w:author="Smith, Alexis@Energy" w:date="2018-06-18T09:24:00Z">
              <w:r w:rsidRPr="002F3D13" w:rsidDel="00B62798">
                <w:rPr>
                  <w:rFonts w:asciiTheme="minorHAnsi" w:hAnsiTheme="minorHAnsi"/>
                  <w:sz w:val="18"/>
                  <w:szCs w:val="18"/>
                </w:rPr>
                <w:delText xml:space="preserve">150.0(k)2A: </w:delText>
              </w:r>
              <w:r w:rsidDel="00B62798">
                <w:rPr>
                  <w:rFonts w:asciiTheme="minorHAnsi" w:hAnsiTheme="minorHAnsi"/>
                  <w:sz w:val="18"/>
                  <w:szCs w:val="18"/>
                </w:rPr>
                <w:delText>Forward phase cut dimmers used shall comply with NEMA SSL 7A</w:delText>
              </w:r>
              <w:r w:rsidRPr="002F3D13" w:rsidDel="00B62798">
                <w:rPr>
                  <w:rFonts w:asciiTheme="minorHAnsi" w:hAnsiTheme="minorHAnsi"/>
                  <w:sz w:val="18"/>
                  <w:szCs w:val="18"/>
                </w:rPr>
                <w:delText>.</w:delText>
              </w:r>
            </w:del>
          </w:p>
        </w:tc>
      </w:tr>
      <w:tr w:rsidR="00E9184B" w:rsidRPr="002F3D13" w14:paraId="7D4DFB92" w14:textId="77777777" w:rsidTr="000B4576">
        <w:tc>
          <w:tcPr>
            <w:tcW w:w="581" w:type="dxa"/>
            <w:vAlign w:val="center"/>
          </w:tcPr>
          <w:p w14:paraId="121F8278" w14:textId="4382E52D" w:rsidR="00E9184B" w:rsidRPr="002F3D13" w:rsidRDefault="00E9184B" w:rsidP="000B4576">
            <w:pPr>
              <w:jc w:val="center"/>
              <w:rPr>
                <w:rFonts w:asciiTheme="minorHAnsi" w:hAnsiTheme="minorHAnsi"/>
                <w:sz w:val="18"/>
                <w:szCs w:val="18"/>
              </w:rPr>
            </w:pPr>
            <w:r>
              <w:rPr>
                <w:rFonts w:asciiTheme="minorHAnsi" w:hAnsiTheme="minorHAnsi"/>
                <w:sz w:val="18"/>
                <w:szCs w:val="18"/>
              </w:rPr>
              <w:t>0</w:t>
            </w:r>
            <w:ins w:id="400" w:author="Smith, Alexis@Energy" w:date="2018-06-18T09:25:00Z">
              <w:r w:rsidR="00B62798">
                <w:rPr>
                  <w:rFonts w:asciiTheme="minorHAnsi" w:hAnsiTheme="minorHAnsi"/>
                  <w:sz w:val="18"/>
                  <w:szCs w:val="18"/>
                </w:rPr>
                <w:t>2</w:t>
              </w:r>
            </w:ins>
            <w:del w:id="401" w:author="Smith, Alexis@Energy" w:date="2018-06-18T09:25:00Z">
              <w:r w:rsidDel="00B62798">
                <w:rPr>
                  <w:rFonts w:asciiTheme="minorHAnsi" w:hAnsiTheme="minorHAnsi"/>
                  <w:sz w:val="18"/>
                  <w:szCs w:val="18"/>
                </w:rPr>
                <w:delText>3</w:delText>
              </w:r>
            </w:del>
          </w:p>
        </w:tc>
        <w:tc>
          <w:tcPr>
            <w:tcW w:w="10248" w:type="dxa"/>
          </w:tcPr>
          <w:p w14:paraId="5DDCDE6E" w14:textId="66EA1CD4" w:rsidR="00E9184B" w:rsidRPr="002F3D13" w:rsidRDefault="00E9184B" w:rsidP="004450C9">
            <w:pPr>
              <w:rPr>
                <w:rFonts w:asciiTheme="minorHAnsi" w:hAnsiTheme="minorHAnsi"/>
                <w:sz w:val="18"/>
                <w:szCs w:val="18"/>
              </w:rPr>
            </w:pPr>
            <w:r w:rsidRPr="002F3D13">
              <w:rPr>
                <w:rFonts w:asciiTheme="minorHAnsi" w:hAnsiTheme="minorHAnsi"/>
                <w:sz w:val="18"/>
                <w:szCs w:val="18"/>
              </w:rPr>
              <w:t xml:space="preserve">150.0(k)2B: </w:t>
            </w:r>
            <w:r w:rsidRPr="00A57ED8">
              <w:rPr>
                <w:rFonts w:asciiTheme="minorHAnsi" w:hAnsiTheme="minorHAnsi"/>
                <w:b/>
                <w:sz w:val="18"/>
                <w:szCs w:val="18"/>
              </w:rPr>
              <w:t>Exhaust fans</w:t>
            </w:r>
            <w:r w:rsidRPr="002F3D13">
              <w:rPr>
                <w:rFonts w:asciiTheme="minorHAnsi" w:hAnsiTheme="minorHAnsi"/>
                <w:sz w:val="18"/>
                <w:szCs w:val="18"/>
              </w:rPr>
              <w:t xml:space="preserve"> are </w:t>
            </w:r>
            <w:del w:id="402" w:author="Smith, Alexis@Energy" w:date="2018-06-18T09:26:00Z">
              <w:r w:rsidRPr="002F3D13" w:rsidDel="004450C9">
                <w:rPr>
                  <w:rFonts w:asciiTheme="minorHAnsi" w:hAnsiTheme="minorHAnsi"/>
                  <w:sz w:val="18"/>
                  <w:szCs w:val="18"/>
                </w:rPr>
                <w:delText xml:space="preserve">switched </w:delText>
              </w:r>
            </w:del>
            <w:ins w:id="403" w:author="Smith, Alexis@Energy" w:date="2018-06-18T09:26:00Z">
              <w:r w:rsidR="004450C9">
                <w:rPr>
                  <w:rFonts w:asciiTheme="minorHAnsi" w:hAnsiTheme="minorHAnsi"/>
                  <w:sz w:val="18"/>
                  <w:szCs w:val="18"/>
                </w:rPr>
                <w:t>controlled</w:t>
              </w:r>
              <w:r w:rsidR="004450C9" w:rsidRPr="002F3D13">
                <w:rPr>
                  <w:rFonts w:asciiTheme="minorHAnsi" w:hAnsiTheme="minorHAnsi"/>
                  <w:sz w:val="18"/>
                  <w:szCs w:val="18"/>
                </w:rPr>
                <w:t xml:space="preserve"> </w:t>
              </w:r>
            </w:ins>
            <w:r w:rsidRPr="002F3D13">
              <w:rPr>
                <w:rFonts w:asciiTheme="minorHAnsi" w:hAnsiTheme="minorHAnsi"/>
                <w:sz w:val="18"/>
                <w:szCs w:val="18"/>
              </w:rPr>
              <w:t xml:space="preserve">separately from lighting systems, or </w:t>
            </w:r>
            <w:ins w:id="404" w:author="Smith, Alexis@Energy" w:date="2018-06-18T09:26:00Z">
              <w:r w:rsidR="004450C9">
                <w:rPr>
                  <w:rFonts w:asciiTheme="minorHAnsi" w:hAnsiTheme="minorHAnsi"/>
                  <w:sz w:val="18"/>
                  <w:szCs w:val="18"/>
                </w:rPr>
                <w:t xml:space="preserve">the lighting </w:t>
              </w:r>
            </w:ins>
            <w:r w:rsidRPr="002F3D13">
              <w:rPr>
                <w:rFonts w:asciiTheme="minorHAnsi" w:hAnsiTheme="minorHAnsi"/>
                <w:sz w:val="18"/>
                <w:szCs w:val="18"/>
              </w:rPr>
              <w:t xml:space="preserve">can be </w:t>
            </w:r>
            <w:del w:id="405" w:author="Smith, Alexis@Energy" w:date="2018-06-18T09:26:00Z">
              <w:r w:rsidRPr="002F3D13" w:rsidDel="004450C9">
                <w:rPr>
                  <w:rFonts w:asciiTheme="minorHAnsi" w:hAnsiTheme="minorHAnsi"/>
                  <w:sz w:val="18"/>
                  <w:szCs w:val="18"/>
                </w:rPr>
                <w:delText xml:space="preserve">switched </w:delText>
              </w:r>
            </w:del>
            <w:ins w:id="406" w:author="Smith, Alexis@Energy" w:date="2018-06-18T09:26:00Z">
              <w:r w:rsidR="004450C9">
                <w:rPr>
                  <w:rFonts w:asciiTheme="minorHAnsi" w:hAnsiTheme="minorHAnsi"/>
                  <w:sz w:val="18"/>
                  <w:szCs w:val="18"/>
                </w:rPr>
                <w:t>turned</w:t>
              </w:r>
              <w:r w:rsidR="004450C9" w:rsidRPr="002F3D13">
                <w:rPr>
                  <w:rFonts w:asciiTheme="minorHAnsi" w:hAnsiTheme="minorHAnsi"/>
                  <w:sz w:val="18"/>
                  <w:szCs w:val="18"/>
                </w:rPr>
                <w:t xml:space="preserve"> </w:t>
              </w:r>
            </w:ins>
            <w:r w:rsidRPr="002F3D13">
              <w:rPr>
                <w:rFonts w:asciiTheme="minorHAnsi" w:hAnsiTheme="minorHAnsi"/>
                <w:sz w:val="18"/>
                <w:szCs w:val="18"/>
              </w:rPr>
              <w:t>OFF</w:t>
            </w:r>
            <w:del w:id="407" w:author="Smith, Alexis@Energy" w:date="2018-06-18T09:26:00Z">
              <w:r w:rsidRPr="002F3D13" w:rsidDel="004450C9">
                <w:rPr>
                  <w:rFonts w:asciiTheme="minorHAnsi" w:hAnsiTheme="minorHAnsi"/>
                  <w:sz w:val="18"/>
                  <w:szCs w:val="18"/>
                </w:rPr>
                <w:delText xml:space="preserve"> </w:delText>
              </w:r>
            </w:del>
            <w:ins w:id="408" w:author="Smith, Alexis@Energy" w:date="2018-06-18T09:26:00Z">
              <w:r w:rsidR="004450C9">
                <w:rPr>
                  <w:rFonts w:asciiTheme="minorHAnsi" w:hAnsiTheme="minorHAnsi"/>
                  <w:sz w:val="18"/>
                  <w:szCs w:val="18"/>
                </w:rPr>
                <w:t>on the same control as the fan</w:t>
              </w:r>
            </w:ins>
            <w:del w:id="409" w:author="Smith, Alexis@Energy" w:date="2018-06-18T09:26:00Z">
              <w:r w:rsidRPr="002F3D13" w:rsidDel="004450C9">
                <w:rPr>
                  <w:rFonts w:asciiTheme="minorHAnsi" w:hAnsiTheme="minorHAnsi"/>
                  <w:sz w:val="18"/>
                  <w:szCs w:val="18"/>
                </w:rPr>
                <w:delText>in accordance with EXCEPTION</w:delText>
              </w:r>
            </w:del>
            <w:r>
              <w:rPr>
                <w:rFonts w:asciiTheme="minorHAnsi" w:hAnsiTheme="minorHAnsi"/>
                <w:sz w:val="18"/>
                <w:szCs w:val="18"/>
              </w:rPr>
              <w:t>.</w:t>
            </w:r>
          </w:p>
        </w:tc>
      </w:tr>
      <w:tr w:rsidR="00E9184B" w:rsidRPr="002F3D13" w14:paraId="51803DDE" w14:textId="77777777" w:rsidTr="000B4576">
        <w:tc>
          <w:tcPr>
            <w:tcW w:w="581" w:type="dxa"/>
            <w:vAlign w:val="center"/>
          </w:tcPr>
          <w:p w14:paraId="33B91989" w14:textId="2DE9957D" w:rsidR="00E9184B" w:rsidRPr="002F3D13" w:rsidRDefault="00E9184B" w:rsidP="000B4576">
            <w:pPr>
              <w:jc w:val="center"/>
              <w:rPr>
                <w:rFonts w:asciiTheme="minorHAnsi" w:hAnsiTheme="minorHAnsi"/>
                <w:sz w:val="18"/>
                <w:szCs w:val="18"/>
              </w:rPr>
            </w:pPr>
            <w:r>
              <w:rPr>
                <w:rFonts w:asciiTheme="minorHAnsi" w:hAnsiTheme="minorHAnsi"/>
                <w:sz w:val="18"/>
                <w:szCs w:val="18"/>
              </w:rPr>
              <w:t>0</w:t>
            </w:r>
            <w:ins w:id="410" w:author="Smith, Alexis@Energy" w:date="2018-06-18T09:25:00Z">
              <w:r w:rsidR="00B62798">
                <w:rPr>
                  <w:rFonts w:asciiTheme="minorHAnsi" w:hAnsiTheme="minorHAnsi"/>
                  <w:sz w:val="18"/>
                  <w:szCs w:val="18"/>
                </w:rPr>
                <w:t>3</w:t>
              </w:r>
            </w:ins>
            <w:del w:id="411" w:author="Smith, Alexis@Energy" w:date="2018-06-18T09:25:00Z">
              <w:r w:rsidDel="00B62798">
                <w:rPr>
                  <w:rFonts w:asciiTheme="minorHAnsi" w:hAnsiTheme="minorHAnsi"/>
                  <w:sz w:val="18"/>
                  <w:szCs w:val="18"/>
                </w:rPr>
                <w:delText>4</w:delText>
              </w:r>
            </w:del>
          </w:p>
        </w:tc>
        <w:tc>
          <w:tcPr>
            <w:tcW w:w="10248" w:type="dxa"/>
          </w:tcPr>
          <w:p w14:paraId="5F155C3B" w14:textId="047BDF1B" w:rsidR="00E9184B" w:rsidRPr="002F3D13" w:rsidRDefault="00E9184B" w:rsidP="004450C9">
            <w:pPr>
              <w:rPr>
                <w:rFonts w:asciiTheme="minorHAnsi" w:hAnsiTheme="minorHAnsi"/>
                <w:sz w:val="18"/>
                <w:szCs w:val="18"/>
              </w:rPr>
            </w:pPr>
            <w:r w:rsidRPr="002F3D13">
              <w:rPr>
                <w:rFonts w:asciiTheme="minorHAnsi" w:hAnsiTheme="minorHAnsi"/>
                <w:sz w:val="18"/>
                <w:szCs w:val="18"/>
              </w:rPr>
              <w:t xml:space="preserve">150.0(k)2C: </w:t>
            </w:r>
            <w:del w:id="412" w:author="Smith, Alexis@Energy" w:date="2018-06-18T09:27:00Z">
              <w:r w:rsidRPr="002F3D13" w:rsidDel="004450C9">
                <w:rPr>
                  <w:rFonts w:asciiTheme="minorHAnsi" w:hAnsiTheme="minorHAnsi"/>
                  <w:sz w:val="18"/>
                  <w:szCs w:val="18"/>
                </w:rPr>
                <w:delText xml:space="preserve">Luminaires are switched with </w:delText>
              </w:r>
            </w:del>
            <w:ins w:id="413" w:author="Smith, Alexis@Energy" w:date="2018-06-18T09:27:00Z">
              <w:r w:rsidR="004450C9">
                <w:rPr>
                  <w:rFonts w:asciiTheme="minorHAnsi" w:hAnsiTheme="minorHAnsi"/>
                  <w:sz w:val="18"/>
                  <w:szCs w:val="18"/>
                </w:rPr>
                <w:t xml:space="preserve">Lighting has </w:t>
              </w:r>
            </w:ins>
            <w:r w:rsidRPr="002F3D13">
              <w:rPr>
                <w:rFonts w:asciiTheme="minorHAnsi" w:hAnsiTheme="minorHAnsi"/>
                <w:sz w:val="18"/>
                <w:szCs w:val="18"/>
              </w:rPr>
              <w:t xml:space="preserve">readily accessible </w:t>
            </w:r>
            <w:ins w:id="414" w:author="Smith, Alexis@Energy" w:date="2018-06-18T09:27:00Z">
              <w:r w:rsidR="004450C9">
                <w:rPr>
                  <w:rFonts w:asciiTheme="minorHAnsi" w:hAnsiTheme="minorHAnsi"/>
                  <w:sz w:val="18"/>
                  <w:szCs w:val="18"/>
                </w:rPr>
                <w:t xml:space="preserve">wall-mounted </w:t>
              </w:r>
            </w:ins>
            <w:r w:rsidRPr="002F3D13">
              <w:rPr>
                <w:rFonts w:asciiTheme="minorHAnsi" w:hAnsiTheme="minorHAnsi"/>
                <w:sz w:val="18"/>
                <w:szCs w:val="18"/>
              </w:rPr>
              <w:t xml:space="preserve">controls that </w:t>
            </w:r>
            <w:ins w:id="415" w:author="Smith, Alexis@Energy" w:date="2018-06-18T09:27:00Z">
              <w:r w:rsidR="004450C9">
                <w:rPr>
                  <w:rFonts w:asciiTheme="minorHAnsi" w:hAnsiTheme="minorHAnsi"/>
                  <w:sz w:val="18"/>
                  <w:szCs w:val="18"/>
                </w:rPr>
                <w:t xml:space="preserve">allow the lighting </w:t>
              </w:r>
            </w:ins>
            <w:del w:id="416" w:author="Smith, Alexis@Energy" w:date="2018-06-18T09:27:00Z">
              <w:r w:rsidRPr="002F3D13" w:rsidDel="004450C9">
                <w:rPr>
                  <w:rFonts w:asciiTheme="minorHAnsi" w:hAnsiTheme="minorHAnsi"/>
                  <w:sz w:val="18"/>
                  <w:szCs w:val="18"/>
                </w:rPr>
                <w:delText xml:space="preserve">permit </w:delText>
              </w:r>
            </w:del>
            <w:r w:rsidRPr="002F3D13">
              <w:rPr>
                <w:rFonts w:asciiTheme="minorHAnsi" w:hAnsiTheme="minorHAnsi"/>
                <w:sz w:val="18"/>
                <w:szCs w:val="18"/>
              </w:rPr>
              <w:t xml:space="preserve">luminaires to be manually </w:t>
            </w:r>
            <w:del w:id="417" w:author="Smith, Alexis@Energy" w:date="2018-06-18T09:27:00Z">
              <w:r w:rsidRPr="002F3D13" w:rsidDel="004450C9">
                <w:rPr>
                  <w:rFonts w:asciiTheme="minorHAnsi" w:hAnsiTheme="minorHAnsi"/>
                  <w:sz w:val="18"/>
                  <w:szCs w:val="18"/>
                </w:rPr>
                <w:delText xml:space="preserve">switched </w:delText>
              </w:r>
            </w:del>
            <w:ins w:id="418" w:author="Smith, Alexis@Energy" w:date="2018-06-18T09:27:00Z">
              <w:r w:rsidR="004450C9">
                <w:rPr>
                  <w:rFonts w:asciiTheme="minorHAnsi" w:hAnsiTheme="minorHAnsi"/>
                  <w:sz w:val="18"/>
                  <w:szCs w:val="18"/>
                </w:rPr>
                <w:t>turned</w:t>
              </w:r>
              <w:r w:rsidR="004450C9" w:rsidRPr="002F3D13">
                <w:rPr>
                  <w:rFonts w:asciiTheme="minorHAnsi" w:hAnsiTheme="minorHAnsi"/>
                  <w:sz w:val="18"/>
                  <w:szCs w:val="18"/>
                </w:rPr>
                <w:t xml:space="preserve"> </w:t>
              </w:r>
            </w:ins>
            <w:r w:rsidRPr="002F3D13">
              <w:rPr>
                <w:rFonts w:asciiTheme="minorHAnsi" w:hAnsiTheme="minorHAnsi"/>
                <w:sz w:val="18"/>
                <w:szCs w:val="18"/>
              </w:rPr>
              <w:t>ON and OFF</w:t>
            </w:r>
            <w:r>
              <w:rPr>
                <w:rFonts w:asciiTheme="minorHAnsi" w:hAnsiTheme="minorHAnsi"/>
                <w:sz w:val="18"/>
                <w:szCs w:val="18"/>
              </w:rPr>
              <w:t>.</w:t>
            </w:r>
          </w:p>
        </w:tc>
      </w:tr>
      <w:tr w:rsidR="00E9184B" w:rsidRPr="002F3D13" w14:paraId="07EAC62D" w14:textId="77777777" w:rsidTr="000B4576">
        <w:trPr>
          <w:trHeight w:val="56"/>
        </w:trPr>
        <w:tc>
          <w:tcPr>
            <w:tcW w:w="581" w:type="dxa"/>
            <w:vAlign w:val="center"/>
          </w:tcPr>
          <w:p w14:paraId="3FD23FD8" w14:textId="651AF0C5" w:rsidR="00E9184B" w:rsidRPr="002F3D13" w:rsidRDefault="00E9184B" w:rsidP="000B4576">
            <w:pPr>
              <w:jc w:val="center"/>
              <w:rPr>
                <w:rFonts w:asciiTheme="minorHAnsi" w:hAnsiTheme="minorHAnsi"/>
                <w:sz w:val="18"/>
                <w:szCs w:val="18"/>
              </w:rPr>
            </w:pPr>
            <w:r>
              <w:rPr>
                <w:rFonts w:asciiTheme="minorHAnsi" w:hAnsiTheme="minorHAnsi"/>
                <w:sz w:val="18"/>
                <w:szCs w:val="18"/>
              </w:rPr>
              <w:t>0</w:t>
            </w:r>
            <w:ins w:id="419" w:author="Smith, Alexis@Energy" w:date="2018-06-18T09:25:00Z">
              <w:r w:rsidR="004450C9">
                <w:rPr>
                  <w:rFonts w:asciiTheme="minorHAnsi" w:hAnsiTheme="minorHAnsi"/>
                  <w:sz w:val="18"/>
                  <w:szCs w:val="18"/>
                </w:rPr>
                <w:t>4</w:t>
              </w:r>
            </w:ins>
            <w:del w:id="420" w:author="Smith, Alexis@Energy" w:date="2018-06-18T09:25:00Z">
              <w:r w:rsidDel="004450C9">
                <w:rPr>
                  <w:rFonts w:asciiTheme="minorHAnsi" w:hAnsiTheme="minorHAnsi"/>
                  <w:sz w:val="18"/>
                  <w:szCs w:val="18"/>
                </w:rPr>
                <w:delText>5</w:delText>
              </w:r>
            </w:del>
          </w:p>
        </w:tc>
        <w:tc>
          <w:tcPr>
            <w:tcW w:w="10248" w:type="dxa"/>
          </w:tcPr>
          <w:p w14:paraId="7FE82545" w14:textId="77777777" w:rsidR="00E9184B" w:rsidRPr="002F3D13" w:rsidRDefault="00E9184B" w:rsidP="000B4576">
            <w:pPr>
              <w:rPr>
                <w:rFonts w:asciiTheme="minorHAnsi" w:hAnsiTheme="minorHAnsi"/>
                <w:sz w:val="18"/>
                <w:szCs w:val="18"/>
              </w:rPr>
            </w:pPr>
            <w:r w:rsidRPr="002F3D13">
              <w:rPr>
                <w:rFonts w:asciiTheme="minorHAnsi" w:hAnsiTheme="minorHAnsi"/>
                <w:sz w:val="18"/>
                <w:szCs w:val="18"/>
              </w:rPr>
              <w:t>150.0(k)2D: Lighting controls and equipment are installed in accordance with manufacturer’s instructions</w:t>
            </w:r>
          </w:p>
        </w:tc>
      </w:tr>
      <w:tr w:rsidR="00E9184B" w:rsidRPr="002F3D13" w14:paraId="4905B129" w14:textId="77777777" w:rsidTr="000B4576">
        <w:tc>
          <w:tcPr>
            <w:tcW w:w="581" w:type="dxa"/>
            <w:vAlign w:val="center"/>
          </w:tcPr>
          <w:p w14:paraId="54C1546F" w14:textId="08487004" w:rsidR="00E9184B" w:rsidRPr="002F3D13" w:rsidRDefault="00E9184B" w:rsidP="000B4576">
            <w:pPr>
              <w:jc w:val="center"/>
              <w:rPr>
                <w:rFonts w:asciiTheme="minorHAnsi" w:hAnsiTheme="minorHAnsi"/>
                <w:sz w:val="18"/>
                <w:szCs w:val="18"/>
              </w:rPr>
            </w:pPr>
            <w:r>
              <w:rPr>
                <w:rFonts w:asciiTheme="minorHAnsi" w:hAnsiTheme="minorHAnsi"/>
                <w:sz w:val="18"/>
                <w:szCs w:val="18"/>
              </w:rPr>
              <w:t>0</w:t>
            </w:r>
            <w:ins w:id="421" w:author="Smith, Alexis@Energy" w:date="2018-06-18T09:25:00Z">
              <w:r w:rsidR="004450C9">
                <w:rPr>
                  <w:rFonts w:asciiTheme="minorHAnsi" w:hAnsiTheme="minorHAnsi"/>
                  <w:sz w:val="18"/>
                  <w:szCs w:val="18"/>
                </w:rPr>
                <w:t>5</w:t>
              </w:r>
            </w:ins>
            <w:del w:id="422" w:author="Smith, Alexis@Energy" w:date="2018-06-18T09:25:00Z">
              <w:r w:rsidDel="004450C9">
                <w:rPr>
                  <w:rFonts w:asciiTheme="minorHAnsi" w:hAnsiTheme="minorHAnsi"/>
                  <w:sz w:val="18"/>
                  <w:szCs w:val="18"/>
                </w:rPr>
                <w:delText>6</w:delText>
              </w:r>
            </w:del>
          </w:p>
        </w:tc>
        <w:tc>
          <w:tcPr>
            <w:tcW w:w="10248" w:type="dxa"/>
          </w:tcPr>
          <w:p w14:paraId="17D106FC" w14:textId="72ACB7DD" w:rsidR="00E9184B" w:rsidRPr="002F3D13" w:rsidRDefault="00E9184B" w:rsidP="004450C9">
            <w:pPr>
              <w:rPr>
                <w:rFonts w:asciiTheme="minorHAnsi" w:hAnsiTheme="minorHAnsi"/>
                <w:sz w:val="18"/>
                <w:szCs w:val="18"/>
              </w:rPr>
            </w:pPr>
            <w:r w:rsidRPr="002F3D13">
              <w:rPr>
                <w:rFonts w:asciiTheme="minorHAnsi" w:hAnsiTheme="minorHAnsi"/>
                <w:sz w:val="18"/>
                <w:szCs w:val="18"/>
              </w:rPr>
              <w:t xml:space="preserve">150.0(k)2E: No controls </w:t>
            </w:r>
            <w:del w:id="423" w:author="Smith, Alexis@Energy" w:date="2018-06-18T09:28:00Z">
              <w:r w:rsidRPr="002F3D13" w:rsidDel="004450C9">
                <w:rPr>
                  <w:rFonts w:asciiTheme="minorHAnsi" w:hAnsiTheme="minorHAnsi"/>
                  <w:sz w:val="18"/>
                  <w:szCs w:val="18"/>
                </w:rPr>
                <w:delText xml:space="preserve">are installed that </w:delText>
              </w:r>
            </w:del>
            <w:r w:rsidRPr="002F3D13">
              <w:rPr>
                <w:rFonts w:asciiTheme="minorHAnsi" w:hAnsiTheme="minorHAnsi"/>
                <w:sz w:val="18"/>
                <w:szCs w:val="18"/>
              </w:rPr>
              <w:t>bypass</w:t>
            </w:r>
            <w:ins w:id="424" w:author="Smith, Alexis@Energy" w:date="2018-06-18T09:28:00Z">
              <w:r w:rsidR="004450C9">
                <w:rPr>
                  <w:rFonts w:asciiTheme="minorHAnsi" w:hAnsiTheme="minorHAnsi"/>
                  <w:sz w:val="18"/>
                  <w:szCs w:val="18"/>
                </w:rPr>
                <w:t>es</w:t>
              </w:r>
            </w:ins>
            <w:r w:rsidRPr="002F3D13">
              <w:rPr>
                <w:rFonts w:asciiTheme="minorHAnsi" w:hAnsiTheme="minorHAnsi"/>
                <w:sz w:val="18"/>
                <w:szCs w:val="18"/>
              </w:rPr>
              <w:t xml:space="preserve"> a dimmer</w:t>
            </w:r>
            <w:ins w:id="425" w:author="Smith, Alexis@Energy" w:date="2018-06-18T09:28:00Z">
              <w:r w:rsidR="004450C9">
                <w:rPr>
                  <w:rFonts w:asciiTheme="minorHAnsi" w:hAnsiTheme="minorHAnsi"/>
                  <w:sz w:val="18"/>
                  <w:szCs w:val="18"/>
                </w:rPr>
                <w:t>, occupancy sensor</w:t>
              </w:r>
            </w:ins>
            <w:r w:rsidRPr="002F3D13">
              <w:rPr>
                <w:rFonts w:asciiTheme="minorHAnsi" w:hAnsiTheme="minorHAnsi"/>
                <w:sz w:val="18"/>
                <w:szCs w:val="18"/>
              </w:rPr>
              <w:t xml:space="preserve"> or vacancy sensor function where that dimmer or </w:t>
            </w:r>
            <w:del w:id="426" w:author="Smith, Alexis@Energy" w:date="2018-06-18T09:28:00Z">
              <w:r w:rsidRPr="002F3D13" w:rsidDel="004450C9">
                <w:rPr>
                  <w:rFonts w:asciiTheme="minorHAnsi" w:hAnsiTheme="minorHAnsi"/>
                  <w:sz w:val="18"/>
                  <w:szCs w:val="18"/>
                </w:rPr>
                <w:delText xml:space="preserve">vacancy </w:delText>
              </w:r>
            </w:del>
            <w:r w:rsidRPr="002F3D13">
              <w:rPr>
                <w:rFonts w:asciiTheme="minorHAnsi" w:hAnsiTheme="minorHAnsi"/>
                <w:sz w:val="18"/>
                <w:szCs w:val="18"/>
              </w:rPr>
              <w:t>sensor has been installed to comply with Section 150.0(k)</w:t>
            </w:r>
          </w:p>
        </w:tc>
      </w:tr>
      <w:tr w:rsidR="00E9184B" w:rsidRPr="002F3D13" w14:paraId="0E72E5A5" w14:textId="77777777" w:rsidTr="000B4576">
        <w:trPr>
          <w:trHeight w:val="56"/>
        </w:trPr>
        <w:tc>
          <w:tcPr>
            <w:tcW w:w="581" w:type="dxa"/>
            <w:vAlign w:val="center"/>
          </w:tcPr>
          <w:p w14:paraId="7A6A53E6" w14:textId="4247C3B4" w:rsidR="00E9184B" w:rsidRPr="002F3D13" w:rsidRDefault="00E9184B" w:rsidP="000B4576">
            <w:pPr>
              <w:jc w:val="center"/>
              <w:rPr>
                <w:rFonts w:asciiTheme="minorHAnsi" w:hAnsiTheme="minorHAnsi"/>
                <w:sz w:val="18"/>
                <w:szCs w:val="18"/>
              </w:rPr>
            </w:pPr>
            <w:r>
              <w:rPr>
                <w:rFonts w:asciiTheme="minorHAnsi" w:hAnsiTheme="minorHAnsi"/>
                <w:sz w:val="18"/>
                <w:szCs w:val="18"/>
              </w:rPr>
              <w:t>0</w:t>
            </w:r>
            <w:ins w:id="427" w:author="Smith, Alexis@Energy" w:date="2018-06-18T09:25:00Z">
              <w:r w:rsidR="004450C9">
                <w:rPr>
                  <w:rFonts w:asciiTheme="minorHAnsi" w:hAnsiTheme="minorHAnsi"/>
                  <w:sz w:val="18"/>
                  <w:szCs w:val="18"/>
                </w:rPr>
                <w:t>6</w:t>
              </w:r>
            </w:ins>
            <w:del w:id="428" w:author="Smith, Alexis@Energy" w:date="2018-06-18T09:25:00Z">
              <w:r w:rsidDel="004450C9">
                <w:rPr>
                  <w:rFonts w:asciiTheme="minorHAnsi" w:hAnsiTheme="minorHAnsi"/>
                  <w:sz w:val="18"/>
                  <w:szCs w:val="18"/>
                </w:rPr>
                <w:delText>7</w:delText>
              </w:r>
            </w:del>
          </w:p>
        </w:tc>
        <w:tc>
          <w:tcPr>
            <w:tcW w:w="10248" w:type="dxa"/>
          </w:tcPr>
          <w:p w14:paraId="5C218EDF" w14:textId="493D6644" w:rsidR="00E9184B" w:rsidRPr="002F3D13" w:rsidRDefault="00E9184B" w:rsidP="004450C9">
            <w:pPr>
              <w:rPr>
                <w:rFonts w:asciiTheme="minorHAnsi" w:hAnsiTheme="minorHAnsi"/>
                <w:sz w:val="18"/>
                <w:szCs w:val="18"/>
              </w:rPr>
            </w:pPr>
            <w:r w:rsidRPr="002F3D13">
              <w:rPr>
                <w:rFonts w:asciiTheme="minorHAnsi" w:hAnsiTheme="minorHAnsi"/>
                <w:sz w:val="18"/>
                <w:szCs w:val="18"/>
              </w:rPr>
              <w:t xml:space="preserve">150.0(k)2F: </w:t>
            </w:r>
            <w:r>
              <w:rPr>
                <w:rFonts w:asciiTheme="minorHAnsi" w:hAnsiTheme="minorHAnsi"/>
                <w:sz w:val="18"/>
                <w:szCs w:val="18"/>
              </w:rPr>
              <w:t>Lighting control</w:t>
            </w:r>
            <w:ins w:id="429" w:author="Smith, Alexis@Energy" w:date="2018-06-18T09:29:00Z">
              <w:r w:rsidR="004450C9">
                <w:rPr>
                  <w:rFonts w:asciiTheme="minorHAnsi" w:hAnsiTheme="minorHAnsi"/>
                  <w:sz w:val="18"/>
                  <w:szCs w:val="18"/>
                </w:rPr>
                <w:t>s</w:t>
              </w:r>
            </w:ins>
            <w:r>
              <w:rPr>
                <w:rFonts w:asciiTheme="minorHAnsi" w:hAnsiTheme="minorHAnsi"/>
                <w:sz w:val="18"/>
                <w:szCs w:val="18"/>
              </w:rPr>
              <w:t xml:space="preserve"> </w:t>
            </w:r>
            <w:del w:id="430" w:author="Smith, Alexis@Energy" w:date="2018-06-18T09:29:00Z">
              <w:r w:rsidDel="004450C9">
                <w:rPr>
                  <w:rFonts w:asciiTheme="minorHAnsi" w:hAnsiTheme="minorHAnsi"/>
                  <w:sz w:val="18"/>
                  <w:szCs w:val="18"/>
                </w:rPr>
                <w:delText xml:space="preserve">devices have been </w:delText>
              </w:r>
              <w:r w:rsidRPr="002F3D13" w:rsidDel="004450C9">
                <w:rPr>
                  <w:rFonts w:asciiTheme="minorHAnsi" w:hAnsiTheme="minorHAnsi"/>
                  <w:sz w:val="18"/>
                  <w:szCs w:val="18"/>
                </w:rPr>
                <w:delText>Certified to the Energy Commission as applicable</w:delText>
              </w:r>
              <w:r w:rsidDel="004450C9">
                <w:rPr>
                  <w:rFonts w:asciiTheme="minorHAnsi" w:hAnsiTheme="minorHAnsi"/>
                  <w:sz w:val="18"/>
                  <w:szCs w:val="18"/>
                </w:rPr>
                <w:delText>; l</w:delText>
              </w:r>
              <w:r w:rsidRPr="002F3D13" w:rsidDel="004450C9">
                <w:rPr>
                  <w:rFonts w:asciiTheme="minorHAnsi" w:hAnsiTheme="minorHAnsi"/>
                  <w:sz w:val="18"/>
                  <w:szCs w:val="18"/>
                </w:rPr>
                <w:delText>ighting control</w:delText>
              </w:r>
              <w:r w:rsidDel="004450C9">
                <w:rPr>
                  <w:rFonts w:asciiTheme="minorHAnsi" w:hAnsiTheme="minorHAnsi"/>
                  <w:sz w:val="18"/>
                  <w:szCs w:val="18"/>
                </w:rPr>
                <w:delText xml:space="preserve"> </w:delText>
              </w:r>
              <w:r w:rsidRPr="002F3D13" w:rsidDel="004450C9">
                <w:rPr>
                  <w:rFonts w:asciiTheme="minorHAnsi" w:hAnsiTheme="minorHAnsi"/>
                  <w:sz w:val="18"/>
                  <w:szCs w:val="18"/>
                </w:rPr>
                <w:delText>s</w:delText>
              </w:r>
              <w:r w:rsidDel="004450C9">
                <w:rPr>
                  <w:rFonts w:asciiTheme="minorHAnsi" w:hAnsiTheme="minorHAnsi"/>
                  <w:sz w:val="18"/>
                  <w:szCs w:val="18"/>
                </w:rPr>
                <w:delText>ystems</w:delText>
              </w:r>
              <w:r w:rsidRPr="002F3D13" w:rsidDel="004450C9">
                <w:rPr>
                  <w:rFonts w:asciiTheme="minorHAnsi" w:hAnsiTheme="minorHAnsi"/>
                  <w:sz w:val="18"/>
                  <w:szCs w:val="18"/>
                </w:rPr>
                <w:delText xml:space="preserve"> </w:delText>
              </w:r>
            </w:del>
            <w:r w:rsidRPr="002F3D13">
              <w:rPr>
                <w:rFonts w:asciiTheme="minorHAnsi" w:hAnsiTheme="minorHAnsi"/>
                <w:sz w:val="18"/>
                <w:szCs w:val="18"/>
              </w:rPr>
              <w:t>comply with the applicable requirements in Section 110.9</w:t>
            </w:r>
            <w:r>
              <w:rPr>
                <w:rFonts w:asciiTheme="minorHAnsi" w:hAnsiTheme="minorHAnsi"/>
                <w:sz w:val="18"/>
                <w:szCs w:val="18"/>
              </w:rPr>
              <w:t>.</w:t>
            </w:r>
          </w:p>
        </w:tc>
      </w:tr>
      <w:tr w:rsidR="00E9184B" w:rsidRPr="002F3D13" w14:paraId="4E00EF0E" w14:textId="77777777" w:rsidTr="000B4576">
        <w:tc>
          <w:tcPr>
            <w:tcW w:w="581" w:type="dxa"/>
            <w:vAlign w:val="center"/>
          </w:tcPr>
          <w:p w14:paraId="68E09C3E" w14:textId="13D5AA8A" w:rsidR="00E9184B" w:rsidRPr="002F3D13" w:rsidRDefault="00E9184B" w:rsidP="000B4576">
            <w:pPr>
              <w:jc w:val="center"/>
              <w:rPr>
                <w:rFonts w:asciiTheme="minorHAnsi" w:hAnsiTheme="minorHAnsi"/>
                <w:sz w:val="18"/>
                <w:szCs w:val="18"/>
              </w:rPr>
            </w:pPr>
            <w:r>
              <w:rPr>
                <w:rFonts w:asciiTheme="minorHAnsi" w:hAnsiTheme="minorHAnsi"/>
                <w:sz w:val="18"/>
                <w:szCs w:val="18"/>
              </w:rPr>
              <w:t>0</w:t>
            </w:r>
            <w:ins w:id="431" w:author="Smith, Alexis@Energy" w:date="2018-06-18T09:25:00Z">
              <w:r w:rsidR="004450C9">
                <w:rPr>
                  <w:rFonts w:asciiTheme="minorHAnsi" w:hAnsiTheme="minorHAnsi"/>
                  <w:sz w:val="18"/>
                  <w:szCs w:val="18"/>
                </w:rPr>
                <w:t>7</w:t>
              </w:r>
            </w:ins>
            <w:del w:id="432" w:author="Smith, Alexis@Energy" w:date="2018-06-18T09:25:00Z">
              <w:r w:rsidDel="004450C9">
                <w:rPr>
                  <w:rFonts w:asciiTheme="minorHAnsi" w:hAnsiTheme="minorHAnsi"/>
                  <w:sz w:val="18"/>
                  <w:szCs w:val="18"/>
                </w:rPr>
                <w:delText>8</w:delText>
              </w:r>
            </w:del>
          </w:p>
        </w:tc>
        <w:tc>
          <w:tcPr>
            <w:tcW w:w="10248" w:type="dxa"/>
          </w:tcPr>
          <w:p w14:paraId="0BD6E44C" w14:textId="15767F8A" w:rsidR="00E9184B" w:rsidRPr="002F3D13" w:rsidRDefault="00E9184B" w:rsidP="004450C9">
            <w:pPr>
              <w:rPr>
                <w:rFonts w:asciiTheme="minorHAnsi" w:hAnsiTheme="minorHAnsi"/>
                <w:sz w:val="18"/>
                <w:szCs w:val="18"/>
              </w:rPr>
            </w:pPr>
            <w:r w:rsidRPr="002F3D13">
              <w:rPr>
                <w:rFonts w:asciiTheme="minorHAnsi" w:hAnsiTheme="minorHAnsi"/>
                <w:sz w:val="18"/>
                <w:szCs w:val="18"/>
              </w:rPr>
              <w:t xml:space="preserve">150.0(k)2G: </w:t>
            </w:r>
            <w:r w:rsidRPr="00A57ED8">
              <w:rPr>
                <w:rFonts w:asciiTheme="minorHAnsi" w:hAnsiTheme="minorHAnsi"/>
                <w:b/>
                <w:sz w:val="18"/>
                <w:szCs w:val="18"/>
              </w:rPr>
              <w:t>Energy Management Control Systems</w:t>
            </w:r>
            <w:r w:rsidRPr="002F3D13">
              <w:rPr>
                <w:rFonts w:asciiTheme="minorHAnsi" w:hAnsiTheme="minorHAnsi"/>
                <w:sz w:val="18"/>
                <w:szCs w:val="18"/>
              </w:rPr>
              <w:t xml:space="preserve"> used to comply with </w:t>
            </w:r>
            <w:del w:id="433" w:author="Smith, Alexis@Energy" w:date="2018-06-18T09:30:00Z">
              <w:r w:rsidRPr="002F3D13" w:rsidDel="004450C9">
                <w:rPr>
                  <w:rFonts w:asciiTheme="minorHAnsi" w:hAnsiTheme="minorHAnsi"/>
                  <w:sz w:val="18"/>
                  <w:szCs w:val="18"/>
                </w:rPr>
                <w:delText xml:space="preserve">dimmer </w:delText>
              </w:r>
            </w:del>
            <w:ins w:id="434" w:author="Smith, Alexis@Energy" w:date="2018-06-18T09:30:00Z">
              <w:r w:rsidR="004450C9">
                <w:rPr>
                  <w:rFonts w:asciiTheme="minorHAnsi" w:hAnsiTheme="minorHAnsi"/>
                  <w:sz w:val="18"/>
                  <w:szCs w:val="18"/>
                </w:rPr>
                <w:t>control</w:t>
              </w:r>
              <w:r w:rsidR="004450C9" w:rsidRPr="002F3D13">
                <w:rPr>
                  <w:rFonts w:asciiTheme="minorHAnsi" w:hAnsiTheme="minorHAnsi"/>
                  <w:sz w:val="18"/>
                  <w:szCs w:val="18"/>
                </w:rPr>
                <w:t xml:space="preserve"> </w:t>
              </w:r>
            </w:ins>
            <w:r w:rsidRPr="002F3D13">
              <w:rPr>
                <w:rFonts w:asciiTheme="minorHAnsi" w:hAnsiTheme="minorHAnsi"/>
                <w:sz w:val="18"/>
                <w:szCs w:val="18"/>
              </w:rPr>
              <w:t xml:space="preserve">requirements provide the functionality of </w:t>
            </w:r>
            <w:del w:id="435" w:author="Smith, Alexis@Energy" w:date="2018-06-18T09:30:00Z">
              <w:r w:rsidRPr="002F3D13" w:rsidDel="004450C9">
                <w:rPr>
                  <w:rFonts w:asciiTheme="minorHAnsi" w:hAnsiTheme="minorHAnsi"/>
                  <w:sz w:val="18"/>
                  <w:szCs w:val="18"/>
                </w:rPr>
                <w:delText xml:space="preserve">a </w:delText>
              </w:r>
            </w:del>
            <w:ins w:id="436" w:author="Smith, Alexis@Energy" w:date="2018-06-18T09:30:00Z">
              <w:r w:rsidR="004450C9">
                <w:rPr>
                  <w:rFonts w:asciiTheme="minorHAnsi" w:hAnsiTheme="minorHAnsi"/>
                  <w:sz w:val="18"/>
                  <w:szCs w:val="18"/>
                </w:rPr>
                <w:t>the</w:t>
              </w:r>
              <w:r w:rsidR="004450C9" w:rsidRPr="002F3D13">
                <w:rPr>
                  <w:rFonts w:asciiTheme="minorHAnsi" w:hAnsiTheme="minorHAnsi"/>
                  <w:sz w:val="18"/>
                  <w:szCs w:val="18"/>
                </w:rPr>
                <w:t xml:space="preserve"> </w:t>
              </w:r>
            </w:ins>
            <w:ins w:id="437" w:author="Smith, Alexis@Energy" w:date="2018-06-18T09:31:00Z">
              <w:r w:rsidR="004450C9">
                <w:rPr>
                  <w:rFonts w:asciiTheme="minorHAnsi" w:hAnsiTheme="minorHAnsi"/>
                  <w:sz w:val="18"/>
                  <w:szCs w:val="18"/>
                </w:rPr>
                <w:t xml:space="preserve">specified control </w:t>
              </w:r>
            </w:ins>
            <w:del w:id="438" w:author="Smith, Alexis@Energy" w:date="2018-06-18T09:31:00Z">
              <w:r w:rsidRPr="002F3D13" w:rsidDel="004450C9">
                <w:rPr>
                  <w:rFonts w:asciiTheme="minorHAnsi" w:hAnsiTheme="minorHAnsi"/>
                  <w:sz w:val="18"/>
                  <w:szCs w:val="18"/>
                </w:rPr>
                <w:delText xml:space="preserve">dimmer </w:delText>
              </w:r>
            </w:del>
            <w:r w:rsidRPr="002F3D13">
              <w:rPr>
                <w:rFonts w:asciiTheme="minorHAnsi" w:hAnsiTheme="minorHAnsi"/>
                <w:sz w:val="18"/>
                <w:szCs w:val="18"/>
              </w:rPr>
              <w:t xml:space="preserve">in accordance with Section 110.9, meet the installation certificate requirements in Section 130.4, </w:t>
            </w:r>
            <w:ins w:id="439" w:author="Smith, Alexis@Energy" w:date="2018-06-18T09:32:00Z">
              <w:r w:rsidR="004450C9">
                <w:rPr>
                  <w:rFonts w:asciiTheme="minorHAnsi" w:hAnsiTheme="minorHAnsi"/>
                  <w:sz w:val="18"/>
                  <w:szCs w:val="18"/>
                </w:rPr>
                <w:t xml:space="preserve">meets </w:t>
              </w:r>
            </w:ins>
            <w:r w:rsidRPr="002F3D13">
              <w:rPr>
                <w:rFonts w:asciiTheme="minorHAnsi" w:hAnsiTheme="minorHAnsi"/>
                <w:sz w:val="18"/>
                <w:szCs w:val="18"/>
              </w:rPr>
              <w:t>the EMCS requirements in Section 130.</w:t>
            </w:r>
            <w:del w:id="440" w:author="Smith, Alexis@Energy" w:date="2018-06-18T09:32:00Z">
              <w:r w:rsidRPr="002F3D13" w:rsidDel="004450C9">
                <w:rPr>
                  <w:rFonts w:asciiTheme="minorHAnsi" w:hAnsiTheme="minorHAnsi"/>
                  <w:sz w:val="18"/>
                  <w:szCs w:val="18"/>
                </w:rPr>
                <w:delText>5</w:delText>
              </w:r>
            </w:del>
            <w:ins w:id="441" w:author="Smith, Alexis@Energy" w:date="2018-06-18T09:32:00Z">
              <w:r w:rsidR="004450C9">
                <w:rPr>
                  <w:rFonts w:asciiTheme="minorHAnsi" w:hAnsiTheme="minorHAnsi"/>
                  <w:sz w:val="18"/>
                  <w:szCs w:val="18"/>
                </w:rPr>
                <w:t>0(e)</w:t>
              </w:r>
            </w:ins>
            <w:r w:rsidRPr="002F3D13">
              <w:rPr>
                <w:rFonts w:asciiTheme="minorHAnsi" w:hAnsiTheme="minorHAnsi"/>
                <w:sz w:val="18"/>
                <w:szCs w:val="18"/>
              </w:rPr>
              <w:t>, and compl</w:t>
            </w:r>
            <w:ins w:id="442" w:author="Smith, Alexis@Energy" w:date="2018-06-18T09:32:00Z">
              <w:r w:rsidR="004450C9">
                <w:rPr>
                  <w:rFonts w:asciiTheme="minorHAnsi" w:hAnsiTheme="minorHAnsi"/>
                  <w:sz w:val="18"/>
                  <w:szCs w:val="18"/>
                </w:rPr>
                <w:t>ies</w:t>
              </w:r>
            </w:ins>
            <w:del w:id="443" w:author="Smith, Alexis@Energy" w:date="2018-06-18T09:32:00Z">
              <w:r w:rsidDel="004450C9">
                <w:rPr>
                  <w:rFonts w:asciiTheme="minorHAnsi" w:hAnsiTheme="minorHAnsi"/>
                  <w:sz w:val="18"/>
                  <w:szCs w:val="18"/>
                </w:rPr>
                <w:delText>y</w:delText>
              </w:r>
            </w:del>
            <w:r w:rsidRPr="002F3D13">
              <w:rPr>
                <w:rFonts w:asciiTheme="minorHAnsi" w:hAnsiTheme="minorHAnsi"/>
                <w:sz w:val="18"/>
                <w:szCs w:val="18"/>
              </w:rPr>
              <w:t xml:space="preserve"> with all other applicable requirements in Section 150.0(k)2.</w:t>
            </w:r>
          </w:p>
        </w:tc>
      </w:tr>
      <w:tr w:rsidR="00E9184B" w:rsidRPr="002F3D13" w:rsidDel="004450C9" w14:paraId="0DC99DC8" w14:textId="18BAEBE8" w:rsidTr="000B4576">
        <w:trPr>
          <w:trHeight w:val="56"/>
          <w:del w:id="444" w:author="Smith, Alexis@Energy" w:date="2018-06-18T09:25:00Z"/>
        </w:trPr>
        <w:tc>
          <w:tcPr>
            <w:tcW w:w="581" w:type="dxa"/>
            <w:vAlign w:val="center"/>
          </w:tcPr>
          <w:p w14:paraId="14DFD5D0" w14:textId="6C80CBCB" w:rsidR="00E9184B" w:rsidRPr="002F3D13" w:rsidDel="004450C9" w:rsidRDefault="00E9184B" w:rsidP="000B4576">
            <w:pPr>
              <w:jc w:val="center"/>
              <w:rPr>
                <w:del w:id="445" w:author="Smith, Alexis@Energy" w:date="2018-06-18T09:25:00Z"/>
                <w:rFonts w:asciiTheme="minorHAnsi" w:hAnsiTheme="minorHAnsi"/>
                <w:sz w:val="18"/>
                <w:szCs w:val="18"/>
              </w:rPr>
            </w:pPr>
            <w:del w:id="446" w:author="Smith, Alexis@Energy" w:date="2018-06-18T09:25:00Z">
              <w:r w:rsidDel="004450C9">
                <w:rPr>
                  <w:rFonts w:asciiTheme="minorHAnsi" w:hAnsiTheme="minorHAnsi"/>
                  <w:sz w:val="18"/>
                  <w:szCs w:val="18"/>
                </w:rPr>
                <w:delText>09</w:delText>
              </w:r>
            </w:del>
          </w:p>
        </w:tc>
        <w:tc>
          <w:tcPr>
            <w:tcW w:w="10248" w:type="dxa"/>
          </w:tcPr>
          <w:p w14:paraId="6A1A4B5A" w14:textId="18D0AE49" w:rsidR="00E9184B" w:rsidRPr="002F3D13" w:rsidDel="004450C9" w:rsidRDefault="00E9184B" w:rsidP="000B4576">
            <w:pPr>
              <w:rPr>
                <w:del w:id="447" w:author="Smith, Alexis@Energy" w:date="2018-06-18T09:25:00Z"/>
                <w:rFonts w:asciiTheme="minorHAnsi" w:hAnsiTheme="minorHAnsi"/>
                <w:sz w:val="18"/>
                <w:szCs w:val="18"/>
              </w:rPr>
            </w:pPr>
            <w:del w:id="448" w:author="Smith, Alexis@Energy" w:date="2018-06-18T09:25:00Z">
              <w:r w:rsidRPr="002F3D13" w:rsidDel="004450C9">
                <w:rPr>
                  <w:rFonts w:asciiTheme="minorHAnsi" w:hAnsiTheme="minorHAnsi"/>
                  <w:sz w:val="18"/>
                  <w:szCs w:val="18"/>
                </w:rPr>
                <w:delText>150.0(k)2H: E</w:delText>
              </w:r>
              <w:r w:rsidDel="004450C9">
                <w:rPr>
                  <w:rFonts w:asciiTheme="minorHAnsi" w:hAnsiTheme="minorHAnsi"/>
                  <w:sz w:val="18"/>
                  <w:szCs w:val="18"/>
                </w:rPr>
                <w:delText xml:space="preserve">nergy </w:delText>
              </w:r>
              <w:r w:rsidRPr="002F3D13" w:rsidDel="004450C9">
                <w:rPr>
                  <w:rFonts w:asciiTheme="minorHAnsi" w:hAnsiTheme="minorHAnsi"/>
                  <w:sz w:val="18"/>
                  <w:szCs w:val="18"/>
                </w:rPr>
                <w:delText>M</w:delText>
              </w:r>
              <w:r w:rsidDel="004450C9">
                <w:rPr>
                  <w:rFonts w:asciiTheme="minorHAnsi" w:hAnsiTheme="minorHAnsi"/>
                  <w:sz w:val="18"/>
                  <w:szCs w:val="18"/>
                </w:rPr>
                <w:delText xml:space="preserve">anagement </w:delText>
              </w:r>
              <w:r w:rsidRPr="002F3D13" w:rsidDel="004450C9">
                <w:rPr>
                  <w:rFonts w:asciiTheme="minorHAnsi" w:hAnsiTheme="minorHAnsi"/>
                  <w:sz w:val="18"/>
                  <w:szCs w:val="18"/>
                </w:rPr>
                <w:delText>C</w:delText>
              </w:r>
              <w:r w:rsidDel="004450C9">
                <w:rPr>
                  <w:rFonts w:asciiTheme="minorHAnsi" w:hAnsiTheme="minorHAnsi"/>
                  <w:sz w:val="18"/>
                  <w:szCs w:val="18"/>
                </w:rPr>
                <w:delText xml:space="preserve">ontrol </w:delText>
              </w:r>
              <w:r w:rsidRPr="002F3D13" w:rsidDel="004450C9">
                <w:rPr>
                  <w:rFonts w:asciiTheme="minorHAnsi" w:hAnsiTheme="minorHAnsi"/>
                  <w:sz w:val="18"/>
                  <w:szCs w:val="18"/>
                </w:rPr>
                <w:delText>S</w:delText>
              </w:r>
              <w:r w:rsidDel="004450C9">
                <w:rPr>
                  <w:rFonts w:asciiTheme="minorHAnsi" w:hAnsiTheme="minorHAnsi"/>
                  <w:sz w:val="18"/>
                  <w:szCs w:val="18"/>
                </w:rPr>
                <w:delText>ystems</w:delText>
              </w:r>
              <w:r w:rsidRPr="002F3D13" w:rsidDel="004450C9">
                <w:rPr>
                  <w:rFonts w:asciiTheme="minorHAnsi" w:hAnsiTheme="minorHAnsi"/>
                  <w:sz w:val="18"/>
                  <w:szCs w:val="18"/>
                </w:rPr>
                <w:delText xml:space="preserve"> used to comply with vacancy sensor requirements in Section 150.0(k) provide the functionality of a vacancy sensor in accordance with Section 110.9, meet the installation certificate requirements in Section 130.4, the EMCS requirements in Section 130.5, and compl</w:delText>
              </w:r>
              <w:r w:rsidDel="004450C9">
                <w:rPr>
                  <w:rFonts w:asciiTheme="minorHAnsi" w:hAnsiTheme="minorHAnsi"/>
                  <w:sz w:val="18"/>
                  <w:szCs w:val="18"/>
                </w:rPr>
                <w:delText>y</w:delText>
              </w:r>
              <w:r w:rsidRPr="002F3D13" w:rsidDel="004450C9">
                <w:rPr>
                  <w:rFonts w:asciiTheme="minorHAnsi" w:hAnsiTheme="minorHAnsi"/>
                  <w:sz w:val="18"/>
                  <w:szCs w:val="18"/>
                </w:rPr>
                <w:delText xml:space="preserve"> with all other applicable requirements in Section 150.0(k)2.</w:delText>
              </w:r>
            </w:del>
          </w:p>
        </w:tc>
      </w:tr>
      <w:tr w:rsidR="00E9184B" w:rsidRPr="002F3D13" w14:paraId="2EA5A595" w14:textId="77777777" w:rsidTr="000B4576">
        <w:tc>
          <w:tcPr>
            <w:tcW w:w="581" w:type="dxa"/>
            <w:vAlign w:val="center"/>
          </w:tcPr>
          <w:p w14:paraId="0AB6AC38" w14:textId="3D676FE2" w:rsidR="00E9184B" w:rsidRPr="002F3D13" w:rsidRDefault="00E9184B" w:rsidP="000B4576">
            <w:pPr>
              <w:jc w:val="center"/>
              <w:rPr>
                <w:rFonts w:asciiTheme="minorHAnsi" w:hAnsiTheme="minorHAnsi"/>
                <w:sz w:val="18"/>
                <w:szCs w:val="18"/>
              </w:rPr>
            </w:pPr>
            <w:del w:id="449" w:author="Smith, Alexis@Energy" w:date="2018-06-18T09:25:00Z">
              <w:r w:rsidDel="004450C9">
                <w:rPr>
                  <w:rFonts w:asciiTheme="minorHAnsi" w:hAnsiTheme="minorHAnsi"/>
                  <w:sz w:val="18"/>
                  <w:szCs w:val="18"/>
                </w:rPr>
                <w:delText>10</w:delText>
              </w:r>
            </w:del>
            <w:ins w:id="450" w:author="Smith, Alexis@Energy" w:date="2018-06-18T09:25:00Z">
              <w:r w:rsidR="004450C9">
                <w:rPr>
                  <w:rFonts w:asciiTheme="minorHAnsi" w:hAnsiTheme="minorHAnsi"/>
                  <w:sz w:val="18"/>
                  <w:szCs w:val="18"/>
                </w:rPr>
                <w:t>08</w:t>
              </w:r>
            </w:ins>
          </w:p>
        </w:tc>
        <w:tc>
          <w:tcPr>
            <w:tcW w:w="10248" w:type="dxa"/>
          </w:tcPr>
          <w:p w14:paraId="1CF99A6A" w14:textId="428F419D" w:rsidR="00E9184B" w:rsidRPr="002F3D13" w:rsidRDefault="00E9184B" w:rsidP="00D96892">
            <w:pPr>
              <w:rPr>
                <w:rFonts w:asciiTheme="minorHAnsi" w:hAnsiTheme="minorHAnsi"/>
                <w:sz w:val="18"/>
                <w:szCs w:val="18"/>
              </w:rPr>
            </w:pPr>
            <w:r w:rsidRPr="002F3D13">
              <w:rPr>
                <w:rFonts w:asciiTheme="minorHAnsi" w:hAnsiTheme="minorHAnsi"/>
                <w:sz w:val="18"/>
                <w:szCs w:val="18"/>
              </w:rPr>
              <w:t>150.0(k)2</w:t>
            </w:r>
            <w:del w:id="451" w:author="Smith, Alexis@Energy" w:date="2018-06-18T09:33:00Z">
              <w:r w:rsidRPr="002F3D13" w:rsidDel="00D96892">
                <w:rPr>
                  <w:rFonts w:asciiTheme="minorHAnsi" w:hAnsiTheme="minorHAnsi"/>
                  <w:sz w:val="18"/>
                  <w:szCs w:val="18"/>
                </w:rPr>
                <w:delText>I</w:delText>
              </w:r>
            </w:del>
            <w:ins w:id="452" w:author="Smith, Alexis@Energy" w:date="2018-06-18T09:33:00Z">
              <w:r w:rsidR="00D96892">
                <w:rPr>
                  <w:rFonts w:asciiTheme="minorHAnsi" w:hAnsiTheme="minorHAnsi"/>
                  <w:sz w:val="18"/>
                  <w:szCs w:val="18"/>
                </w:rPr>
                <w:t>H</w:t>
              </w:r>
            </w:ins>
            <w:r w:rsidRPr="002F3D13">
              <w:rPr>
                <w:rFonts w:asciiTheme="minorHAnsi" w:hAnsiTheme="minorHAnsi"/>
                <w:sz w:val="18"/>
                <w:szCs w:val="18"/>
              </w:rPr>
              <w:t xml:space="preserve">: A </w:t>
            </w:r>
            <w:r w:rsidRPr="00A57ED8">
              <w:rPr>
                <w:rFonts w:asciiTheme="minorHAnsi" w:hAnsiTheme="minorHAnsi"/>
                <w:b/>
                <w:sz w:val="18"/>
                <w:szCs w:val="18"/>
              </w:rPr>
              <w:t>multi-scene programmable controller</w:t>
            </w:r>
            <w:r w:rsidRPr="002F3D13">
              <w:rPr>
                <w:rFonts w:asciiTheme="minorHAnsi" w:hAnsiTheme="minorHAnsi"/>
                <w:sz w:val="18"/>
                <w:szCs w:val="18"/>
              </w:rPr>
              <w:t xml:space="preserve"> used to comply with dimmer requirements provides the functionality of a dimmer in accordance with Section 110.9, and complies with all other applicable requirements in Section 150.0(k)2.</w:t>
            </w:r>
          </w:p>
        </w:tc>
      </w:tr>
      <w:tr w:rsidR="00E9184B" w:rsidRPr="002F3D13" w14:paraId="0D19839E" w14:textId="77777777" w:rsidTr="000B4576">
        <w:tc>
          <w:tcPr>
            <w:tcW w:w="581" w:type="dxa"/>
            <w:vAlign w:val="center"/>
          </w:tcPr>
          <w:p w14:paraId="23CE0D23" w14:textId="7E468505" w:rsidR="00E9184B" w:rsidRDefault="00E9184B" w:rsidP="000B4576">
            <w:pPr>
              <w:jc w:val="center"/>
              <w:rPr>
                <w:rFonts w:asciiTheme="minorHAnsi" w:hAnsiTheme="minorHAnsi"/>
                <w:sz w:val="18"/>
                <w:szCs w:val="18"/>
              </w:rPr>
            </w:pPr>
            <w:del w:id="453" w:author="Smith, Alexis@Energy" w:date="2018-06-18T09:25:00Z">
              <w:r w:rsidDel="004450C9">
                <w:rPr>
                  <w:rFonts w:asciiTheme="minorHAnsi" w:hAnsiTheme="minorHAnsi"/>
                  <w:sz w:val="18"/>
                  <w:szCs w:val="18"/>
                </w:rPr>
                <w:delText>11</w:delText>
              </w:r>
            </w:del>
            <w:ins w:id="454" w:author="Smith, Alexis@Energy" w:date="2018-06-18T09:25:00Z">
              <w:r w:rsidR="004450C9">
                <w:rPr>
                  <w:rFonts w:asciiTheme="minorHAnsi" w:hAnsiTheme="minorHAnsi"/>
                  <w:sz w:val="18"/>
                  <w:szCs w:val="18"/>
                </w:rPr>
                <w:t>09</w:t>
              </w:r>
            </w:ins>
          </w:p>
        </w:tc>
        <w:tc>
          <w:tcPr>
            <w:tcW w:w="10248" w:type="dxa"/>
          </w:tcPr>
          <w:p w14:paraId="32DAC08C" w14:textId="0C0A4312" w:rsidR="00E9184B" w:rsidRPr="002F3D13" w:rsidRDefault="00E9184B" w:rsidP="00D96892">
            <w:pPr>
              <w:rPr>
                <w:rFonts w:asciiTheme="minorHAnsi" w:hAnsiTheme="minorHAnsi"/>
                <w:sz w:val="18"/>
                <w:szCs w:val="18"/>
              </w:rPr>
            </w:pPr>
            <w:r>
              <w:rPr>
                <w:rFonts w:asciiTheme="minorHAnsi" w:hAnsiTheme="minorHAnsi"/>
                <w:sz w:val="18"/>
                <w:szCs w:val="18"/>
              </w:rPr>
              <w:t>150.0(k)2</w:t>
            </w:r>
            <w:ins w:id="455" w:author="Smith, Alexis@Energy" w:date="2018-06-18T09:34:00Z">
              <w:r w:rsidR="00D96892">
                <w:rPr>
                  <w:rFonts w:asciiTheme="minorHAnsi" w:hAnsiTheme="minorHAnsi"/>
                  <w:sz w:val="18"/>
                  <w:szCs w:val="18"/>
                </w:rPr>
                <w:t>K</w:t>
              </w:r>
            </w:ins>
            <w:del w:id="456" w:author="Smith, Alexis@Energy" w:date="2018-06-18T09:34:00Z">
              <w:r w:rsidDel="00D96892">
                <w:rPr>
                  <w:rFonts w:asciiTheme="minorHAnsi" w:hAnsiTheme="minorHAnsi"/>
                  <w:sz w:val="18"/>
                  <w:szCs w:val="18"/>
                </w:rPr>
                <w:delText>L</w:delText>
              </w:r>
            </w:del>
            <w:r w:rsidRPr="002F3D13">
              <w:rPr>
                <w:rFonts w:asciiTheme="minorHAnsi" w:hAnsiTheme="minorHAnsi"/>
                <w:sz w:val="18"/>
                <w:szCs w:val="18"/>
              </w:rPr>
              <w:t>:</w:t>
            </w:r>
            <w:r>
              <w:rPr>
                <w:rFonts w:asciiTheme="minorHAnsi" w:hAnsiTheme="minorHAnsi"/>
                <w:sz w:val="18"/>
                <w:szCs w:val="18"/>
              </w:rPr>
              <w:t xml:space="preserve"> </w:t>
            </w:r>
            <w:r w:rsidRPr="00A57ED8">
              <w:rPr>
                <w:rFonts w:asciiTheme="minorHAnsi" w:hAnsiTheme="minorHAnsi"/>
                <w:b/>
                <w:sz w:val="18"/>
                <w:szCs w:val="18"/>
              </w:rPr>
              <w:t>Undercabinet lighting</w:t>
            </w:r>
            <w:r>
              <w:rPr>
                <w:rFonts w:asciiTheme="minorHAnsi" w:hAnsiTheme="minorHAnsi"/>
                <w:sz w:val="18"/>
                <w:szCs w:val="18"/>
              </w:rPr>
              <w:t xml:space="preserve"> is </w:t>
            </w:r>
            <w:del w:id="457" w:author="Smith, Alexis@Energy" w:date="2018-06-18T09:34:00Z">
              <w:r w:rsidDel="00D96892">
                <w:rPr>
                  <w:rFonts w:asciiTheme="minorHAnsi" w:hAnsiTheme="minorHAnsi"/>
                  <w:sz w:val="18"/>
                  <w:szCs w:val="18"/>
                </w:rPr>
                <w:delText xml:space="preserve">switched </w:delText>
              </w:r>
            </w:del>
            <w:ins w:id="458" w:author="Smith, Alexis@Energy" w:date="2018-06-18T09:34:00Z">
              <w:r w:rsidR="00D96892">
                <w:rPr>
                  <w:rFonts w:asciiTheme="minorHAnsi" w:hAnsiTheme="minorHAnsi"/>
                  <w:sz w:val="18"/>
                  <w:szCs w:val="18"/>
                </w:rPr>
                <w:t xml:space="preserve">controlled </w:t>
              </w:r>
            </w:ins>
            <w:r>
              <w:rPr>
                <w:rFonts w:asciiTheme="minorHAnsi" w:hAnsiTheme="minorHAnsi"/>
                <w:sz w:val="18"/>
                <w:szCs w:val="18"/>
              </w:rPr>
              <w:t xml:space="preserve">separately from </w:t>
            </w:r>
            <w:ins w:id="459" w:author="Smith, Alexis@Energy" w:date="2018-06-18T09:34:00Z">
              <w:r w:rsidR="00D96892">
                <w:rPr>
                  <w:rFonts w:asciiTheme="minorHAnsi" w:hAnsiTheme="minorHAnsi"/>
                  <w:sz w:val="18"/>
                  <w:szCs w:val="18"/>
                </w:rPr>
                <w:t xml:space="preserve">ceiling installed </w:t>
              </w:r>
            </w:ins>
            <w:del w:id="460" w:author="Smith, Alexis@Energy" w:date="2018-06-18T09:34:00Z">
              <w:r w:rsidDel="00D96892">
                <w:rPr>
                  <w:rFonts w:asciiTheme="minorHAnsi" w:hAnsiTheme="minorHAnsi"/>
                  <w:sz w:val="18"/>
                  <w:szCs w:val="18"/>
                </w:rPr>
                <w:delText xml:space="preserve">other </w:delText>
              </w:r>
            </w:del>
            <w:r>
              <w:rPr>
                <w:rFonts w:asciiTheme="minorHAnsi" w:hAnsiTheme="minorHAnsi"/>
                <w:sz w:val="18"/>
                <w:szCs w:val="18"/>
              </w:rPr>
              <w:t>lighting</w:t>
            </w:r>
            <w:del w:id="461" w:author="Smith, Alexis@Energy" w:date="2018-06-18T09:34:00Z">
              <w:r w:rsidDel="00D96892">
                <w:rPr>
                  <w:rFonts w:asciiTheme="minorHAnsi" w:hAnsiTheme="minorHAnsi"/>
                  <w:sz w:val="18"/>
                  <w:szCs w:val="18"/>
                </w:rPr>
                <w:delText xml:space="preserve"> system</w:delText>
              </w:r>
            </w:del>
            <w:r>
              <w:rPr>
                <w:rFonts w:asciiTheme="minorHAnsi" w:hAnsiTheme="minorHAnsi"/>
                <w:sz w:val="18"/>
                <w:szCs w:val="18"/>
              </w:rPr>
              <w:t>.</w:t>
            </w:r>
          </w:p>
        </w:tc>
      </w:tr>
      <w:tr w:rsidR="00E9184B" w:rsidRPr="002F3D13" w14:paraId="3B892559" w14:textId="77777777" w:rsidTr="000B4576">
        <w:tc>
          <w:tcPr>
            <w:tcW w:w="10829" w:type="dxa"/>
            <w:gridSpan w:val="2"/>
          </w:tcPr>
          <w:p w14:paraId="26DB0630" w14:textId="77777777" w:rsidR="00E9184B" w:rsidRPr="002F3D13" w:rsidRDefault="00E9184B" w:rsidP="000B4576">
            <w:pPr>
              <w:rPr>
                <w:rFonts w:asciiTheme="minorHAnsi" w:hAnsiTheme="minorHAnsi"/>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6B549AB4" w14:textId="71B1110A" w:rsidR="0073281C" w:rsidRDefault="0073281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E9184B" w:rsidRPr="002F3D13" w14:paraId="50D47C0D" w14:textId="77777777" w:rsidTr="000B4576">
        <w:tc>
          <w:tcPr>
            <w:tcW w:w="10829" w:type="dxa"/>
            <w:gridSpan w:val="2"/>
          </w:tcPr>
          <w:p w14:paraId="27BFDDF5" w14:textId="77777777" w:rsidR="00E9184B" w:rsidRDefault="00E9184B" w:rsidP="000B4576">
            <w:pPr>
              <w:rPr>
                <w:rFonts w:asciiTheme="minorHAnsi" w:hAnsiTheme="minorHAnsi"/>
                <w:sz w:val="18"/>
                <w:szCs w:val="18"/>
              </w:rPr>
            </w:pPr>
            <w:r>
              <w:rPr>
                <w:rStyle w:val="Heading1Char"/>
                <w:rFonts w:asciiTheme="minorHAnsi" w:hAnsiTheme="minorHAnsi"/>
                <w:bCs/>
                <w:sz w:val="18"/>
                <w:szCs w:val="18"/>
              </w:rPr>
              <w:t>F</w:t>
            </w:r>
            <w:r w:rsidRPr="002F3D13">
              <w:rPr>
                <w:rStyle w:val="Heading1Char"/>
                <w:rFonts w:asciiTheme="minorHAnsi" w:hAnsiTheme="minorHAnsi"/>
                <w:bCs/>
                <w:sz w:val="18"/>
                <w:szCs w:val="18"/>
              </w:rPr>
              <w:t xml:space="preserve">. </w:t>
            </w:r>
            <w:r>
              <w:rPr>
                <w:rStyle w:val="Heading1Char"/>
                <w:rFonts w:asciiTheme="minorHAnsi" w:hAnsiTheme="minorHAnsi"/>
                <w:bCs/>
                <w:sz w:val="18"/>
                <w:szCs w:val="18"/>
              </w:rPr>
              <w:t>Blank Electrical Boxes</w:t>
            </w:r>
            <w:r w:rsidRPr="002F3D13">
              <w:rPr>
                <w:rFonts w:asciiTheme="minorHAnsi" w:hAnsiTheme="minorHAnsi"/>
                <w:sz w:val="18"/>
                <w:szCs w:val="18"/>
              </w:rPr>
              <w:t xml:space="preserve"> </w:t>
            </w:r>
          </w:p>
          <w:p w14:paraId="6DAAE9B3" w14:textId="239C6D3E" w:rsidR="0073281C" w:rsidRPr="002F3D13" w:rsidRDefault="0073281C" w:rsidP="00C73C00">
            <w:pPr>
              <w:rPr>
                <w:rFonts w:asciiTheme="minorHAnsi" w:hAnsiTheme="minorHAnsi"/>
                <w:sz w:val="18"/>
                <w:szCs w:val="18"/>
              </w:rPr>
            </w:pPr>
            <w:r>
              <w:rPr>
                <w:rFonts w:asciiTheme="minorHAnsi" w:hAnsiTheme="minorHAnsi"/>
                <w:sz w:val="18"/>
                <w:szCs w:val="18"/>
              </w:rPr>
              <w:t>&lt;&lt;</w:t>
            </w:r>
            <w:r w:rsidR="00B30C97">
              <w:rPr>
                <w:rFonts w:asciiTheme="minorHAnsi" w:hAnsiTheme="minorHAnsi"/>
                <w:sz w:val="18"/>
                <w:szCs w:val="18"/>
              </w:rPr>
              <w:t xml:space="preserve">if </w:t>
            </w:r>
            <w:ins w:id="462" w:author="Smith, Alexis@Energy" w:date="2018-06-28T10:34:00Z">
              <w:r w:rsidR="00CA6138" w:rsidRPr="00A57ED8">
                <w:rPr>
                  <w:rStyle w:val="Heading1Char"/>
                  <w:rFonts w:asciiTheme="minorHAnsi" w:hAnsiTheme="minorHAnsi"/>
                  <w:b w:val="0"/>
                  <w:bCs/>
                  <w:i/>
                  <w:sz w:val="18"/>
                  <w:szCs w:val="18"/>
                </w:rPr>
                <w:t>Blank electrical boxes installed more than 5 feet from finished floor</w:t>
              </w:r>
            </w:ins>
            <w:del w:id="463" w:author="Smith, Alexis@Energy" w:date="2018-06-28T10:34:00Z">
              <w:r w:rsidR="00B30C97" w:rsidDel="00CA6138">
                <w:rPr>
                  <w:rFonts w:asciiTheme="minorHAnsi" w:hAnsiTheme="minorHAnsi"/>
                  <w:sz w:val="18"/>
                  <w:szCs w:val="18"/>
                </w:rPr>
                <w:delText>A1</w:delText>
              </w:r>
            </w:del>
            <w:del w:id="464" w:author="Smith, Alexis@Energy" w:date="2018-06-28T10:11:00Z">
              <w:r w:rsidR="00B30C97" w:rsidDel="00C73C00">
                <w:rPr>
                  <w:rFonts w:asciiTheme="minorHAnsi" w:hAnsiTheme="minorHAnsi"/>
                  <w:sz w:val="18"/>
                  <w:szCs w:val="18"/>
                </w:rPr>
                <w:delText>0</w:delText>
              </w:r>
            </w:del>
            <w:ins w:id="465" w:author="Smith, Alexis@Energy" w:date="2018-06-28T10:34:00Z">
              <w:r w:rsidR="00CA6138">
                <w:rPr>
                  <w:rFonts w:asciiTheme="minorHAnsi" w:hAnsiTheme="minorHAnsi"/>
                  <w:sz w:val="18"/>
                  <w:szCs w:val="18"/>
                </w:rPr>
                <w:t xml:space="preserve"> from Table A</w:t>
              </w:r>
            </w:ins>
            <w:r w:rsidR="00B30C97">
              <w:rPr>
                <w:rFonts w:asciiTheme="minorHAnsi" w:hAnsiTheme="minorHAnsi"/>
                <w:sz w:val="18"/>
                <w:szCs w:val="18"/>
              </w:rPr>
              <w:t xml:space="preserve"> = ‘Y’ then display this section; else display standard “This Section Does Not Apply” message&gt;&gt;</w:t>
            </w:r>
          </w:p>
        </w:tc>
      </w:tr>
      <w:tr w:rsidR="00E9184B" w:rsidRPr="002F3D13" w14:paraId="6D16A718" w14:textId="77777777" w:rsidTr="000B4576">
        <w:tc>
          <w:tcPr>
            <w:tcW w:w="468" w:type="dxa"/>
          </w:tcPr>
          <w:p w14:paraId="02A7DA84" w14:textId="77777777" w:rsidR="00E9184B" w:rsidRPr="002F3D13" w:rsidRDefault="00E9184B" w:rsidP="000B4576">
            <w:pPr>
              <w:jc w:val="right"/>
              <w:rPr>
                <w:rFonts w:asciiTheme="minorHAnsi" w:hAnsiTheme="minorHAnsi"/>
                <w:sz w:val="18"/>
                <w:szCs w:val="18"/>
              </w:rPr>
            </w:pPr>
            <w:r w:rsidRPr="002F3D13">
              <w:rPr>
                <w:rFonts w:asciiTheme="minorHAnsi" w:hAnsiTheme="minorHAnsi"/>
                <w:sz w:val="18"/>
                <w:szCs w:val="18"/>
              </w:rPr>
              <w:t>01</w:t>
            </w:r>
          </w:p>
        </w:tc>
        <w:tc>
          <w:tcPr>
            <w:tcW w:w="10361" w:type="dxa"/>
          </w:tcPr>
          <w:p w14:paraId="7C769A9E" w14:textId="215E8A5C" w:rsidR="00E9184B" w:rsidRPr="00DD4421" w:rsidRDefault="00E9184B" w:rsidP="0052053E">
            <w:pPr>
              <w:rPr>
                <w:rFonts w:asciiTheme="minorHAnsi" w:hAnsiTheme="minorHAnsi"/>
                <w:sz w:val="18"/>
                <w:szCs w:val="18"/>
              </w:rPr>
            </w:pPr>
            <w:r>
              <w:rPr>
                <w:rFonts w:asciiTheme="minorHAnsi" w:hAnsiTheme="minorHAnsi"/>
                <w:sz w:val="18"/>
                <w:szCs w:val="18"/>
              </w:rPr>
              <w:t>150.0(k)</w:t>
            </w:r>
            <w:ins w:id="466" w:author="Smith, Alexis@Energy" w:date="2018-06-18T09:38:00Z">
              <w:r w:rsidR="00B77E0B">
                <w:rPr>
                  <w:rFonts w:asciiTheme="minorHAnsi" w:hAnsiTheme="minorHAnsi"/>
                  <w:sz w:val="18"/>
                  <w:szCs w:val="18"/>
                </w:rPr>
                <w:t>1B</w:t>
              </w:r>
            </w:ins>
            <w:del w:id="467" w:author="Smith, Alexis@Energy" w:date="2018-06-18T09:37:00Z">
              <w:r w:rsidDel="00B77E0B">
                <w:rPr>
                  <w:rFonts w:asciiTheme="minorHAnsi" w:hAnsiTheme="minorHAnsi"/>
                  <w:sz w:val="18"/>
                  <w:szCs w:val="18"/>
                </w:rPr>
                <w:delText>2</w:delText>
              </w:r>
            </w:del>
            <w:r>
              <w:rPr>
                <w:rFonts w:asciiTheme="minorHAnsi" w:hAnsiTheme="minorHAnsi"/>
                <w:sz w:val="18"/>
                <w:szCs w:val="18"/>
              </w:rPr>
              <w:t xml:space="preserve">: </w:t>
            </w:r>
            <w:r w:rsidRPr="00DD4421">
              <w:rPr>
                <w:rFonts w:asciiTheme="minorHAnsi" w:hAnsiTheme="minorHAnsi"/>
                <w:sz w:val="18"/>
                <w:szCs w:val="18"/>
              </w:rPr>
              <w:t xml:space="preserve">The number of blank electrical boxes installed more than </w:t>
            </w:r>
            <w:r w:rsidR="0052053E">
              <w:rPr>
                <w:rFonts w:asciiTheme="minorHAnsi" w:hAnsiTheme="minorHAnsi"/>
                <w:sz w:val="18"/>
                <w:szCs w:val="18"/>
              </w:rPr>
              <w:t>5</w:t>
            </w:r>
            <w:r w:rsidRPr="00DD4421">
              <w:rPr>
                <w:rFonts w:asciiTheme="minorHAnsi" w:hAnsiTheme="minorHAnsi"/>
                <w:sz w:val="18"/>
                <w:szCs w:val="18"/>
              </w:rPr>
              <w:t xml:space="preserve"> feet above the finished floor</w:t>
            </w:r>
            <w:ins w:id="468" w:author="Smith, Alexis@Energy" w:date="2018-06-18T09:38:00Z">
              <w:r w:rsidR="00B77E0B">
                <w:rPr>
                  <w:rFonts w:asciiTheme="minorHAnsi" w:hAnsiTheme="minorHAnsi"/>
                  <w:sz w:val="18"/>
                  <w:szCs w:val="18"/>
                </w:rPr>
                <w:t xml:space="preserve"> and do not contain a luminaire or other device</w:t>
              </w:r>
            </w:ins>
            <w:r>
              <w:rPr>
                <w:rFonts w:asciiTheme="minorHAnsi" w:hAnsiTheme="minorHAnsi"/>
                <w:sz w:val="18"/>
                <w:szCs w:val="18"/>
              </w:rPr>
              <w:t>,</w:t>
            </w:r>
            <w:r w:rsidRPr="00DD4421">
              <w:rPr>
                <w:rFonts w:asciiTheme="minorHAnsi" w:hAnsiTheme="minorHAnsi"/>
                <w:sz w:val="18"/>
                <w:szCs w:val="18"/>
              </w:rPr>
              <w:t xml:space="preserve"> </w:t>
            </w:r>
            <w:r>
              <w:rPr>
                <w:rFonts w:asciiTheme="minorHAnsi" w:hAnsiTheme="minorHAnsi"/>
                <w:sz w:val="18"/>
                <w:szCs w:val="18"/>
              </w:rPr>
              <w:t>are</w:t>
            </w:r>
            <w:r w:rsidRPr="00DD4421">
              <w:rPr>
                <w:rFonts w:asciiTheme="minorHAnsi" w:hAnsiTheme="minorHAnsi"/>
                <w:sz w:val="18"/>
                <w:szCs w:val="18"/>
              </w:rPr>
              <w:t xml:space="preserve"> not greater than the number of bedrooms. </w:t>
            </w:r>
            <w:r>
              <w:rPr>
                <w:rFonts w:asciiTheme="minorHAnsi" w:hAnsiTheme="minorHAnsi"/>
                <w:sz w:val="18"/>
                <w:szCs w:val="18"/>
              </w:rPr>
              <w:t>The blank</w:t>
            </w:r>
            <w:r w:rsidRPr="00DD4421">
              <w:rPr>
                <w:rFonts w:asciiTheme="minorHAnsi" w:hAnsiTheme="minorHAnsi"/>
                <w:sz w:val="18"/>
                <w:szCs w:val="18"/>
              </w:rPr>
              <w:t xml:space="preserve"> boxes </w:t>
            </w:r>
            <w:r>
              <w:rPr>
                <w:rFonts w:asciiTheme="minorHAnsi" w:hAnsiTheme="minorHAnsi"/>
                <w:sz w:val="18"/>
                <w:szCs w:val="18"/>
              </w:rPr>
              <w:t>are</w:t>
            </w:r>
            <w:r w:rsidRPr="00DD4421">
              <w:rPr>
                <w:rFonts w:asciiTheme="minorHAnsi" w:hAnsiTheme="minorHAnsi"/>
                <w:sz w:val="18"/>
                <w:szCs w:val="18"/>
              </w:rPr>
              <w:t xml:space="preserve"> served by a dimmer, a vacancy sensor or fan speed control</w:t>
            </w:r>
            <w:r>
              <w:rPr>
                <w:rFonts w:asciiTheme="minorHAnsi" w:hAnsiTheme="minorHAnsi"/>
                <w:sz w:val="18"/>
                <w:szCs w:val="18"/>
              </w:rPr>
              <w:t>.</w:t>
            </w:r>
          </w:p>
        </w:tc>
      </w:tr>
      <w:tr w:rsidR="00E9184B" w:rsidRPr="00916A10" w14:paraId="5D46643A" w14:textId="77777777" w:rsidTr="000B4576">
        <w:tc>
          <w:tcPr>
            <w:tcW w:w="10829" w:type="dxa"/>
            <w:gridSpan w:val="2"/>
          </w:tcPr>
          <w:p w14:paraId="191532B1" w14:textId="77777777" w:rsidR="00E9184B" w:rsidRPr="00916A10" w:rsidRDefault="00E9184B" w:rsidP="000B4576">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7F0740D0" w14:textId="77777777" w:rsidR="00B30C97" w:rsidRDefault="00B30C9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E9184B" w:rsidRPr="002F3D13" w14:paraId="4B4F87C7" w14:textId="77777777" w:rsidTr="000B4576">
        <w:tc>
          <w:tcPr>
            <w:tcW w:w="10829" w:type="dxa"/>
            <w:gridSpan w:val="2"/>
          </w:tcPr>
          <w:p w14:paraId="544E6672" w14:textId="77777777" w:rsidR="00E9184B" w:rsidRDefault="00E9184B" w:rsidP="000B4576">
            <w:pPr>
              <w:rPr>
                <w:rStyle w:val="Heading1Char"/>
                <w:rFonts w:asciiTheme="minorHAnsi" w:hAnsiTheme="minorHAnsi"/>
                <w:bCs/>
                <w:sz w:val="18"/>
                <w:szCs w:val="18"/>
              </w:rPr>
            </w:pPr>
            <w:r>
              <w:rPr>
                <w:rFonts w:asciiTheme="minorHAnsi" w:hAnsiTheme="minorHAnsi"/>
                <w:b/>
                <w:sz w:val="18"/>
                <w:szCs w:val="18"/>
              </w:rPr>
              <w:t>G</w:t>
            </w:r>
            <w:r w:rsidRPr="002F3D13">
              <w:rPr>
                <w:rFonts w:asciiTheme="minorHAnsi" w:hAnsiTheme="minorHAnsi"/>
                <w:b/>
                <w:sz w:val="18"/>
                <w:szCs w:val="18"/>
              </w:rPr>
              <w:t xml:space="preserve">. </w:t>
            </w:r>
            <w:r w:rsidRPr="002F3D13">
              <w:rPr>
                <w:rStyle w:val="Heading1Char"/>
                <w:rFonts w:asciiTheme="minorHAnsi" w:hAnsiTheme="minorHAnsi"/>
                <w:bCs/>
                <w:sz w:val="18"/>
                <w:szCs w:val="18"/>
              </w:rPr>
              <w:t>Address Signs</w:t>
            </w:r>
          </w:p>
          <w:p w14:paraId="73E24A76" w14:textId="18F940EB" w:rsidR="00B30C97" w:rsidRPr="00ED2120" w:rsidRDefault="00B30C97" w:rsidP="000B4576">
            <w:pPr>
              <w:rPr>
                <w:rFonts w:asciiTheme="minorHAnsi" w:hAnsiTheme="minorHAnsi"/>
                <w:bCs/>
                <w:sz w:val="18"/>
                <w:szCs w:val="18"/>
              </w:rPr>
            </w:pPr>
            <w:r w:rsidRPr="00ED2120">
              <w:rPr>
                <w:rStyle w:val="Heading1Char"/>
                <w:rFonts w:asciiTheme="minorHAnsi" w:hAnsiTheme="minorHAnsi"/>
                <w:b w:val="0"/>
                <w:sz w:val="18"/>
                <w:szCs w:val="18"/>
              </w:rPr>
              <w:t xml:space="preserve">&lt;&lt;if </w:t>
            </w:r>
            <w:ins w:id="469" w:author="Smith, Alexis@Energy" w:date="2018-06-28T10:35:00Z">
              <w:r w:rsidR="00775B7D" w:rsidRPr="00A57ED8">
                <w:rPr>
                  <w:rStyle w:val="Heading1Char"/>
                  <w:rFonts w:asciiTheme="minorHAnsi" w:hAnsiTheme="minorHAnsi"/>
                  <w:b w:val="0"/>
                  <w:bCs/>
                  <w:i/>
                  <w:sz w:val="18"/>
                  <w:szCs w:val="18"/>
                </w:rPr>
                <w:t>Internally illuminated address signs</w:t>
              </w:r>
              <w:r w:rsidR="00775B7D" w:rsidRPr="00ED2120" w:rsidDel="00775B7D">
                <w:rPr>
                  <w:rStyle w:val="Heading1Char"/>
                  <w:rFonts w:asciiTheme="minorHAnsi" w:hAnsiTheme="minorHAnsi"/>
                  <w:b w:val="0"/>
                  <w:sz w:val="18"/>
                  <w:szCs w:val="18"/>
                </w:rPr>
                <w:t xml:space="preserve"> </w:t>
              </w:r>
            </w:ins>
            <w:del w:id="470" w:author="Smith, Alexis@Energy" w:date="2018-06-28T10:35:00Z">
              <w:r w:rsidRPr="00ED2120" w:rsidDel="00775B7D">
                <w:rPr>
                  <w:rStyle w:val="Heading1Char"/>
                  <w:rFonts w:asciiTheme="minorHAnsi" w:hAnsiTheme="minorHAnsi"/>
                  <w:b w:val="0"/>
                  <w:sz w:val="18"/>
                  <w:szCs w:val="18"/>
                </w:rPr>
                <w:delText>A1</w:delText>
              </w:r>
            </w:del>
            <w:del w:id="471" w:author="Smith, Alexis@Energy" w:date="2018-06-28T10:12:00Z">
              <w:r w:rsidRPr="00ED2120" w:rsidDel="00C73C00">
                <w:rPr>
                  <w:rStyle w:val="Heading1Char"/>
                  <w:rFonts w:asciiTheme="minorHAnsi" w:hAnsiTheme="minorHAnsi"/>
                  <w:b w:val="0"/>
                  <w:sz w:val="18"/>
                  <w:szCs w:val="18"/>
                </w:rPr>
                <w:delText>1</w:delText>
              </w:r>
            </w:del>
            <w:del w:id="472" w:author="Smith, Alexis@Energy" w:date="2018-06-28T10:38:00Z">
              <w:r w:rsidRPr="00ED2120" w:rsidDel="00775B7D">
                <w:rPr>
                  <w:rStyle w:val="Heading1Char"/>
                  <w:rFonts w:asciiTheme="minorHAnsi" w:hAnsiTheme="minorHAnsi"/>
                  <w:b w:val="0"/>
                  <w:sz w:val="18"/>
                  <w:szCs w:val="18"/>
                </w:rPr>
                <w:delText xml:space="preserve"> </w:delText>
              </w:r>
            </w:del>
            <w:ins w:id="473" w:author="Smith, Alexis@Energy" w:date="2018-06-28T10:38:00Z">
              <w:r w:rsidR="00775B7D">
                <w:rPr>
                  <w:rStyle w:val="Heading1Char"/>
                  <w:rFonts w:asciiTheme="minorHAnsi" w:hAnsiTheme="minorHAnsi"/>
                  <w:b w:val="0"/>
                  <w:sz w:val="18"/>
                  <w:szCs w:val="18"/>
                </w:rPr>
                <w:t>from Table A</w:t>
              </w:r>
            </w:ins>
            <w:r w:rsidRPr="00ED2120">
              <w:rPr>
                <w:rStyle w:val="Heading1Char"/>
                <w:rFonts w:asciiTheme="minorHAnsi" w:hAnsiTheme="minorHAnsi"/>
                <w:b w:val="0"/>
                <w:sz w:val="18"/>
                <w:szCs w:val="18"/>
              </w:rPr>
              <w:t>= ‘Y’ then display this section; else display standard “This Section Does Not Apply” message&gt;&gt;</w:t>
            </w:r>
          </w:p>
        </w:tc>
      </w:tr>
      <w:tr w:rsidR="00E9184B" w:rsidRPr="002F3D13" w14:paraId="25E2E9A4" w14:textId="77777777" w:rsidTr="000B4576">
        <w:tc>
          <w:tcPr>
            <w:tcW w:w="581" w:type="dxa"/>
          </w:tcPr>
          <w:p w14:paraId="4518C152" w14:textId="77777777" w:rsidR="00E9184B" w:rsidRPr="002F3D13" w:rsidRDefault="00E9184B" w:rsidP="000B4576">
            <w:pPr>
              <w:jc w:val="right"/>
              <w:rPr>
                <w:rFonts w:asciiTheme="minorHAnsi" w:hAnsiTheme="minorHAnsi"/>
                <w:sz w:val="18"/>
                <w:szCs w:val="18"/>
              </w:rPr>
            </w:pPr>
            <w:r w:rsidRPr="002F3D13">
              <w:rPr>
                <w:rFonts w:asciiTheme="minorHAnsi" w:hAnsiTheme="minorHAnsi"/>
                <w:sz w:val="18"/>
                <w:szCs w:val="18"/>
              </w:rPr>
              <w:t>01</w:t>
            </w:r>
          </w:p>
        </w:tc>
        <w:tc>
          <w:tcPr>
            <w:tcW w:w="10248" w:type="dxa"/>
          </w:tcPr>
          <w:p w14:paraId="61BD536F" w14:textId="77777777" w:rsidR="00E9184B" w:rsidRPr="002F3D13" w:rsidRDefault="00E9184B" w:rsidP="000B4576">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4</w:t>
            </w:r>
            <w:r w:rsidRPr="002F3D13">
              <w:rPr>
                <w:rFonts w:asciiTheme="minorHAnsi" w:hAnsiTheme="minorHAnsi"/>
                <w:sz w:val="18"/>
                <w:szCs w:val="18"/>
              </w:rPr>
              <w:t>: Internally illuminated address signs. Internally illuminated address signs shall</w:t>
            </w:r>
            <w:r>
              <w:rPr>
                <w:rFonts w:asciiTheme="minorHAnsi" w:hAnsiTheme="minorHAnsi"/>
                <w:sz w:val="18"/>
                <w:szCs w:val="18"/>
              </w:rPr>
              <w:t xml:space="preserve"> either:</w:t>
            </w:r>
          </w:p>
          <w:p w14:paraId="3736B1B3" w14:textId="77777777" w:rsidR="00E9184B" w:rsidRPr="00BE1935" w:rsidRDefault="00E9184B" w:rsidP="004E079B">
            <w:pPr>
              <w:pStyle w:val="ListParagraph"/>
              <w:numPr>
                <w:ilvl w:val="0"/>
                <w:numId w:val="11"/>
              </w:numPr>
              <w:rPr>
                <w:rFonts w:asciiTheme="minorHAnsi" w:hAnsiTheme="minorHAnsi"/>
                <w:sz w:val="18"/>
                <w:szCs w:val="18"/>
              </w:rPr>
            </w:pPr>
            <w:r w:rsidRPr="00BE1935">
              <w:rPr>
                <w:rFonts w:asciiTheme="minorHAnsi" w:hAnsiTheme="minorHAnsi"/>
                <w:sz w:val="18"/>
                <w:szCs w:val="18"/>
              </w:rPr>
              <w:t>Comply with Section 140.8. Applicable nonresidential sign lighting compliance forms shall also be submitted, or</w:t>
            </w:r>
          </w:p>
          <w:p w14:paraId="484BFAD7" w14:textId="3024E94F" w:rsidR="00E9184B" w:rsidRPr="00BE1935" w:rsidRDefault="00E9184B" w:rsidP="00B77E0B">
            <w:pPr>
              <w:pStyle w:val="ListParagraph"/>
              <w:numPr>
                <w:ilvl w:val="0"/>
                <w:numId w:val="11"/>
              </w:numPr>
              <w:rPr>
                <w:rFonts w:asciiTheme="minorHAnsi" w:hAnsiTheme="minorHAnsi"/>
                <w:sz w:val="18"/>
                <w:szCs w:val="18"/>
              </w:rPr>
            </w:pPr>
            <w:r w:rsidRPr="00BE1935">
              <w:rPr>
                <w:rFonts w:asciiTheme="minorHAnsi" w:hAnsiTheme="minorHAnsi"/>
                <w:sz w:val="18"/>
                <w:szCs w:val="18"/>
              </w:rPr>
              <w:t>Consume no more than 5 watts of power</w:t>
            </w:r>
            <w:del w:id="474" w:author="Smith, Alexis@Energy" w:date="2018-06-18T09:38:00Z">
              <w:r w:rsidRPr="00BE1935" w:rsidDel="00B77E0B">
                <w:rPr>
                  <w:rFonts w:asciiTheme="minorHAnsi" w:hAnsiTheme="minorHAnsi"/>
                  <w:sz w:val="18"/>
                  <w:szCs w:val="18"/>
                </w:rPr>
                <w:delText>, determined according to Section 130.0(c)</w:delText>
              </w:r>
            </w:del>
            <w:r w:rsidRPr="00BE1935">
              <w:rPr>
                <w:rFonts w:asciiTheme="minorHAnsi" w:hAnsiTheme="minorHAnsi"/>
                <w:sz w:val="18"/>
                <w:szCs w:val="18"/>
              </w:rPr>
              <w:t>.</w:t>
            </w:r>
          </w:p>
        </w:tc>
      </w:tr>
      <w:tr w:rsidR="00E9184B" w:rsidRPr="002F3D13" w14:paraId="1FB89F93" w14:textId="77777777" w:rsidTr="000B4576">
        <w:tc>
          <w:tcPr>
            <w:tcW w:w="10829" w:type="dxa"/>
            <w:gridSpan w:val="2"/>
          </w:tcPr>
          <w:p w14:paraId="0D2A02C3" w14:textId="77777777" w:rsidR="00E9184B" w:rsidRPr="002F3D13" w:rsidRDefault="00E9184B" w:rsidP="000B4576">
            <w:pPr>
              <w:rPr>
                <w:rFonts w:asciiTheme="minorHAnsi" w:hAnsiTheme="minorHAnsi"/>
                <w:sz w:val="18"/>
                <w:szCs w:val="18"/>
              </w:rPr>
            </w:pPr>
            <w:r w:rsidRPr="00B30E86">
              <w:rPr>
                <w:rFonts w:ascii="Calibri" w:eastAsia="Calibri" w:hAnsi="Calibri"/>
                <w:b/>
                <w:sz w:val="18"/>
                <w:szCs w:val="18"/>
              </w:rPr>
              <w:t>The responsible person’s signature on this compliance document affirms that all applicable requirements in this table have been met.</w:t>
            </w:r>
          </w:p>
        </w:tc>
      </w:tr>
    </w:tbl>
    <w:p w14:paraId="08CE8EBE" w14:textId="77777777" w:rsidR="00E9184B" w:rsidRPr="000F7634" w:rsidRDefault="00E9184B" w:rsidP="00E9184B">
      <w:p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E9184B" w:rsidRPr="000F7634" w14:paraId="6EA690EE" w14:textId="77777777" w:rsidTr="000B4576">
        <w:tc>
          <w:tcPr>
            <w:tcW w:w="10818" w:type="dxa"/>
            <w:gridSpan w:val="2"/>
          </w:tcPr>
          <w:p w14:paraId="033831DA" w14:textId="79F4C132" w:rsidR="00E9184B" w:rsidRDefault="00E9184B" w:rsidP="000B4576">
            <w:pPr>
              <w:keepNext/>
              <w:rPr>
                <w:rStyle w:val="Heading1Char"/>
                <w:rFonts w:asciiTheme="minorHAnsi" w:hAnsiTheme="minorHAnsi"/>
                <w:bCs/>
                <w:sz w:val="18"/>
                <w:szCs w:val="18"/>
              </w:rPr>
            </w:pPr>
            <w:r>
              <w:rPr>
                <w:rStyle w:val="Heading1Char"/>
                <w:rFonts w:asciiTheme="minorHAnsi" w:hAnsiTheme="minorHAnsi"/>
                <w:bCs/>
                <w:sz w:val="18"/>
                <w:szCs w:val="18"/>
              </w:rPr>
              <w:t>H</w:t>
            </w:r>
            <w:r w:rsidRPr="000F7634">
              <w:rPr>
                <w:rStyle w:val="Heading1Char"/>
                <w:rFonts w:asciiTheme="minorHAnsi" w:hAnsiTheme="minorHAnsi"/>
                <w:bCs/>
                <w:sz w:val="18"/>
                <w:szCs w:val="18"/>
              </w:rPr>
              <w:t xml:space="preserve">. </w:t>
            </w:r>
            <w:r>
              <w:rPr>
                <w:rStyle w:val="Heading1Char"/>
                <w:rFonts w:asciiTheme="minorHAnsi" w:hAnsiTheme="minorHAnsi"/>
                <w:bCs/>
                <w:sz w:val="18"/>
                <w:szCs w:val="18"/>
              </w:rPr>
              <w:t xml:space="preserve">For Low-rise </w:t>
            </w:r>
            <w:r w:rsidRPr="000F7634">
              <w:rPr>
                <w:rStyle w:val="Heading1Char"/>
                <w:rFonts w:asciiTheme="minorHAnsi" w:hAnsiTheme="minorHAnsi"/>
                <w:bCs/>
                <w:sz w:val="18"/>
                <w:szCs w:val="18"/>
              </w:rPr>
              <w:t>Multi-</w:t>
            </w:r>
            <w:r w:rsidR="008544FD">
              <w:rPr>
                <w:rStyle w:val="Heading1Char"/>
                <w:rFonts w:asciiTheme="minorHAnsi" w:hAnsiTheme="minorHAnsi"/>
                <w:bCs/>
                <w:sz w:val="18"/>
                <w:szCs w:val="18"/>
              </w:rPr>
              <w:t>f</w:t>
            </w:r>
            <w:r w:rsidRPr="000F7634">
              <w:rPr>
                <w:rStyle w:val="Heading1Char"/>
                <w:rFonts w:asciiTheme="minorHAnsi" w:hAnsiTheme="minorHAnsi"/>
                <w:bCs/>
                <w:sz w:val="18"/>
                <w:szCs w:val="18"/>
              </w:rPr>
              <w:t xml:space="preserve">amily </w:t>
            </w:r>
            <w:r>
              <w:rPr>
                <w:rStyle w:val="Heading1Char"/>
                <w:rFonts w:asciiTheme="minorHAnsi" w:hAnsiTheme="minorHAnsi"/>
                <w:bCs/>
                <w:sz w:val="18"/>
                <w:szCs w:val="18"/>
              </w:rPr>
              <w:t>Residential Buildings</w:t>
            </w:r>
            <w:ins w:id="475" w:author="Smith, Alexis@Energy" w:date="2018-06-18T09:44:00Z">
              <w:r w:rsidR="00130426">
                <w:rPr>
                  <w:rStyle w:val="Heading1Char"/>
                  <w:rFonts w:asciiTheme="minorHAnsi" w:hAnsiTheme="minorHAnsi"/>
                  <w:bCs/>
                  <w:sz w:val="18"/>
                  <w:szCs w:val="18"/>
                </w:rPr>
                <w:t xml:space="preserve"> with four or more dwelling units</w:t>
              </w:r>
            </w:ins>
            <w:r>
              <w:rPr>
                <w:rStyle w:val="Heading1Char"/>
                <w:rFonts w:asciiTheme="minorHAnsi" w:hAnsiTheme="minorHAnsi"/>
                <w:bCs/>
                <w:sz w:val="18"/>
                <w:szCs w:val="18"/>
              </w:rPr>
              <w:t>, Outdoor Lighting for P</w:t>
            </w:r>
            <w:r w:rsidRPr="000F7634">
              <w:rPr>
                <w:rStyle w:val="Heading1Char"/>
                <w:rFonts w:asciiTheme="minorHAnsi" w:hAnsiTheme="minorHAnsi"/>
                <w:bCs/>
                <w:sz w:val="18"/>
                <w:szCs w:val="18"/>
              </w:rPr>
              <w:t xml:space="preserve">rivate </w:t>
            </w:r>
            <w:r>
              <w:rPr>
                <w:rStyle w:val="Heading1Char"/>
                <w:rFonts w:asciiTheme="minorHAnsi" w:hAnsiTheme="minorHAnsi"/>
                <w:bCs/>
                <w:sz w:val="18"/>
                <w:szCs w:val="18"/>
              </w:rPr>
              <w:t>P</w:t>
            </w:r>
            <w:r w:rsidRPr="000F7634">
              <w:rPr>
                <w:rStyle w:val="Heading1Char"/>
                <w:rFonts w:asciiTheme="minorHAnsi" w:hAnsiTheme="minorHAnsi"/>
                <w:bCs/>
                <w:sz w:val="18"/>
                <w:szCs w:val="18"/>
              </w:rPr>
              <w:t xml:space="preserve">atios, </w:t>
            </w:r>
            <w:r>
              <w:rPr>
                <w:rStyle w:val="Heading1Char"/>
                <w:rFonts w:asciiTheme="minorHAnsi" w:hAnsiTheme="minorHAnsi"/>
                <w:bCs/>
                <w:sz w:val="18"/>
                <w:szCs w:val="18"/>
              </w:rPr>
              <w:t>E</w:t>
            </w:r>
            <w:r w:rsidRPr="000F7634">
              <w:rPr>
                <w:rStyle w:val="Heading1Char"/>
                <w:rFonts w:asciiTheme="minorHAnsi" w:hAnsiTheme="minorHAnsi"/>
                <w:bCs/>
                <w:sz w:val="18"/>
                <w:szCs w:val="18"/>
              </w:rPr>
              <w:t xml:space="preserve">ntrances, </w:t>
            </w:r>
            <w:r>
              <w:rPr>
                <w:rStyle w:val="Heading1Char"/>
                <w:rFonts w:asciiTheme="minorHAnsi" w:hAnsiTheme="minorHAnsi"/>
                <w:bCs/>
                <w:sz w:val="18"/>
                <w:szCs w:val="18"/>
              </w:rPr>
              <w:t>B</w:t>
            </w:r>
            <w:r w:rsidRPr="000F7634">
              <w:rPr>
                <w:rStyle w:val="Heading1Char"/>
                <w:rFonts w:asciiTheme="minorHAnsi" w:hAnsiTheme="minorHAnsi"/>
                <w:bCs/>
                <w:sz w:val="18"/>
                <w:szCs w:val="18"/>
              </w:rPr>
              <w:t>alconies</w:t>
            </w:r>
            <w:ins w:id="476" w:author="Smith, Alexis@Energy" w:date="2018-06-18T09:46:00Z">
              <w:r w:rsidR="00130426">
                <w:rPr>
                  <w:rStyle w:val="Heading1Char"/>
                  <w:rFonts w:asciiTheme="minorHAnsi" w:hAnsiTheme="minorHAnsi"/>
                  <w:bCs/>
                  <w:sz w:val="18"/>
                  <w:szCs w:val="18"/>
                </w:rPr>
                <w:t>,</w:t>
              </w:r>
            </w:ins>
            <w:r w:rsidRPr="000F7634">
              <w:rPr>
                <w:rStyle w:val="Heading1Char"/>
                <w:rFonts w:asciiTheme="minorHAnsi" w:hAnsiTheme="minorHAnsi"/>
                <w:bCs/>
                <w:sz w:val="18"/>
                <w:szCs w:val="18"/>
              </w:rPr>
              <w:t xml:space="preserve"> </w:t>
            </w:r>
            <w:del w:id="477" w:author="Smith, Alexis@Energy" w:date="2018-06-18T09:46:00Z">
              <w:r w:rsidRPr="000F7634" w:rsidDel="00130426">
                <w:rPr>
                  <w:rStyle w:val="Heading1Char"/>
                  <w:rFonts w:asciiTheme="minorHAnsi" w:hAnsiTheme="minorHAnsi"/>
                  <w:bCs/>
                  <w:sz w:val="18"/>
                  <w:szCs w:val="18"/>
                </w:rPr>
                <w:delText xml:space="preserve">and </w:delText>
              </w:r>
            </w:del>
            <w:r>
              <w:rPr>
                <w:rStyle w:val="Heading1Char"/>
                <w:rFonts w:asciiTheme="minorHAnsi" w:hAnsiTheme="minorHAnsi"/>
                <w:bCs/>
                <w:sz w:val="18"/>
                <w:szCs w:val="18"/>
              </w:rPr>
              <w:t>P</w:t>
            </w:r>
            <w:r w:rsidRPr="000F7634">
              <w:rPr>
                <w:rStyle w:val="Heading1Char"/>
                <w:rFonts w:asciiTheme="minorHAnsi" w:hAnsiTheme="minorHAnsi"/>
                <w:bCs/>
                <w:sz w:val="18"/>
                <w:szCs w:val="18"/>
              </w:rPr>
              <w:t>orches</w:t>
            </w:r>
            <w:ins w:id="478" w:author="Smith, Alexis@Energy" w:date="2018-06-18T09:46:00Z">
              <w:r w:rsidR="00130426" w:rsidRPr="000F2774">
                <w:rPr>
                  <w:rStyle w:val="Heading1Char"/>
                  <w:rFonts w:asciiTheme="minorHAnsi" w:hAnsiTheme="minorHAnsi"/>
                  <w:bCs/>
                  <w:sz w:val="20"/>
                  <w:szCs w:val="18"/>
                </w:rPr>
                <w:t xml:space="preserve">, residential parking lots, and carports with less than 8 vehicles per site </w:t>
              </w:r>
              <w:r w:rsidR="00130426" w:rsidRPr="000F2774">
                <w:rPr>
                  <w:rStyle w:val="Heading1Char"/>
                  <w:rFonts w:asciiTheme="minorHAnsi" w:hAnsiTheme="minorHAnsi"/>
                  <w:b w:val="0"/>
                  <w:bCs/>
                  <w:sz w:val="20"/>
                  <w:szCs w:val="18"/>
                </w:rPr>
                <w:t>shall comply with requirements in box 01 or box 02 below</w:t>
              </w:r>
            </w:ins>
          </w:p>
          <w:p w14:paraId="7746B54F" w14:textId="3E3946C5" w:rsidR="00B30C97" w:rsidRPr="00ED2120" w:rsidRDefault="00B30C97" w:rsidP="000B4576">
            <w:pPr>
              <w:keepNext/>
              <w:rPr>
                <w:rFonts w:asciiTheme="minorHAnsi" w:hAnsiTheme="minorHAnsi"/>
                <w:bCs/>
                <w:sz w:val="18"/>
                <w:szCs w:val="18"/>
              </w:rPr>
            </w:pPr>
            <w:r w:rsidRPr="00ED2120">
              <w:rPr>
                <w:rStyle w:val="Heading1Char"/>
                <w:rFonts w:asciiTheme="minorHAnsi" w:hAnsiTheme="minorHAnsi"/>
                <w:b w:val="0"/>
                <w:sz w:val="18"/>
                <w:szCs w:val="18"/>
              </w:rPr>
              <w:t xml:space="preserve">&lt;&lt;if </w:t>
            </w:r>
            <w:ins w:id="479" w:author="Smith, Alexis@Energy" w:date="2018-06-28T10:37:00Z">
              <w:r w:rsidR="00775B7D" w:rsidRPr="00A57ED8">
                <w:rPr>
                  <w:rStyle w:val="Heading1Char"/>
                  <w:rFonts w:asciiTheme="minorHAnsi" w:hAnsiTheme="minorHAnsi"/>
                  <w:b w:val="0"/>
                  <w:bCs/>
                  <w:i/>
                  <w:sz w:val="18"/>
                  <w:szCs w:val="18"/>
                </w:rPr>
                <w:t>Outdoor lighting and controls</w:t>
              </w:r>
            </w:ins>
            <w:del w:id="480" w:author="Smith, Alexis@Energy" w:date="2018-06-28T10:37:00Z">
              <w:r w:rsidRPr="00A57ED8" w:rsidDel="00775B7D">
                <w:rPr>
                  <w:rStyle w:val="Heading1Char"/>
                  <w:rFonts w:asciiTheme="minorHAnsi" w:hAnsiTheme="minorHAnsi"/>
                  <w:b w:val="0"/>
                  <w:i/>
                  <w:sz w:val="18"/>
                  <w:szCs w:val="18"/>
                </w:rPr>
                <w:delText>A</w:delText>
              </w:r>
            </w:del>
            <w:ins w:id="481" w:author="Smith, Alexis@Energy" w:date="2018-06-28T10:14:00Z">
              <w:r w:rsidR="00C73C00">
                <w:rPr>
                  <w:rStyle w:val="Heading1Char"/>
                  <w:rFonts w:asciiTheme="minorHAnsi" w:hAnsiTheme="minorHAnsi"/>
                  <w:b w:val="0"/>
                  <w:sz w:val="18"/>
                  <w:szCs w:val="18"/>
                </w:rPr>
                <w:t xml:space="preserve"> or </w:t>
              </w:r>
            </w:ins>
            <w:ins w:id="482" w:author="Smith, Alexis@Energy" w:date="2018-06-28T10:37:00Z">
              <w:r w:rsidR="00775B7D" w:rsidRPr="00A57ED8">
                <w:rPr>
                  <w:rStyle w:val="Heading1Char"/>
                  <w:rFonts w:asciiTheme="minorHAnsi" w:hAnsiTheme="minorHAnsi"/>
                  <w:b w:val="0"/>
                  <w:bCs/>
                  <w:i/>
                  <w:sz w:val="18"/>
                  <w:szCs w:val="18"/>
                </w:rPr>
                <w:t>Parking lots or carports</w:t>
              </w:r>
              <w:r w:rsidR="00775B7D" w:rsidRPr="00ED2120" w:rsidDel="00C73C00">
                <w:rPr>
                  <w:rStyle w:val="Heading1Char"/>
                  <w:rFonts w:asciiTheme="minorHAnsi" w:hAnsiTheme="minorHAnsi"/>
                  <w:b w:val="0"/>
                  <w:sz w:val="18"/>
                  <w:szCs w:val="18"/>
                </w:rPr>
                <w:t xml:space="preserve"> </w:t>
              </w:r>
            </w:ins>
            <w:ins w:id="483" w:author="Smith, Alexis@Energy" w:date="2018-06-28T10:38:00Z">
              <w:r w:rsidR="00775B7D">
                <w:rPr>
                  <w:rStyle w:val="Heading1Char"/>
                  <w:rFonts w:asciiTheme="minorHAnsi" w:hAnsiTheme="minorHAnsi"/>
                  <w:b w:val="0"/>
                  <w:sz w:val="18"/>
                  <w:szCs w:val="18"/>
                </w:rPr>
                <w:t>from Table A</w:t>
              </w:r>
            </w:ins>
            <w:del w:id="484" w:author="Smith, Alexis@Energy" w:date="2018-06-28T10:12:00Z">
              <w:r w:rsidRPr="00ED2120" w:rsidDel="00C73C00">
                <w:rPr>
                  <w:rStyle w:val="Heading1Char"/>
                  <w:rFonts w:asciiTheme="minorHAnsi" w:hAnsiTheme="minorHAnsi"/>
                  <w:b w:val="0"/>
                  <w:sz w:val="18"/>
                  <w:szCs w:val="18"/>
                </w:rPr>
                <w:delText>09</w:delText>
              </w:r>
            </w:del>
            <w:r w:rsidRPr="00ED2120">
              <w:rPr>
                <w:rStyle w:val="Heading1Char"/>
                <w:rFonts w:asciiTheme="minorHAnsi" w:hAnsiTheme="minorHAnsi"/>
                <w:b w:val="0"/>
                <w:sz w:val="18"/>
                <w:szCs w:val="18"/>
              </w:rPr>
              <w:t xml:space="preserve"> = ‘Y’ then display this section; else display standard “This Section Does Not Apply” message&gt;&gt;</w:t>
            </w:r>
          </w:p>
        </w:tc>
      </w:tr>
      <w:tr w:rsidR="00E9184B" w:rsidRPr="000F7634" w14:paraId="3AF5C74E" w14:textId="77777777" w:rsidTr="000B4576">
        <w:tc>
          <w:tcPr>
            <w:tcW w:w="468" w:type="dxa"/>
            <w:vAlign w:val="center"/>
          </w:tcPr>
          <w:p w14:paraId="0712F69F" w14:textId="77777777" w:rsidR="00E9184B" w:rsidRDefault="00E9184B" w:rsidP="000B4576">
            <w:pPr>
              <w:keepNext/>
              <w:jc w:val="center"/>
              <w:rPr>
                <w:rFonts w:asciiTheme="minorHAnsi" w:hAnsiTheme="minorHAnsi"/>
                <w:sz w:val="18"/>
                <w:szCs w:val="18"/>
              </w:rPr>
            </w:pPr>
            <w:r>
              <w:rPr>
                <w:rFonts w:asciiTheme="minorHAnsi" w:hAnsiTheme="minorHAnsi"/>
                <w:sz w:val="18"/>
                <w:szCs w:val="18"/>
              </w:rPr>
              <w:t>0</w:t>
            </w:r>
            <w:r w:rsidRPr="000F7634">
              <w:rPr>
                <w:rFonts w:asciiTheme="minorHAnsi" w:hAnsiTheme="minorHAnsi"/>
                <w:sz w:val="18"/>
                <w:szCs w:val="18"/>
              </w:rPr>
              <w:t>1</w:t>
            </w:r>
          </w:p>
        </w:tc>
        <w:tc>
          <w:tcPr>
            <w:tcW w:w="10350" w:type="dxa"/>
          </w:tcPr>
          <w:p w14:paraId="386BCD55" w14:textId="77777777" w:rsidR="00130426" w:rsidRDefault="00E9184B" w:rsidP="00130426">
            <w:pPr>
              <w:rPr>
                <w:ins w:id="485" w:author="Smith, Alexis@Energy" w:date="2018-06-18T09:47:00Z"/>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3Bi</w:t>
            </w:r>
            <w:r w:rsidRPr="002F3D13">
              <w:rPr>
                <w:rFonts w:asciiTheme="minorHAnsi" w:hAnsiTheme="minorHAnsi"/>
                <w:sz w:val="18"/>
                <w:szCs w:val="18"/>
              </w:rPr>
              <w:t xml:space="preserve">: </w:t>
            </w:r>
            <w:ins w:id="486" w:author="Smith, Alexis@Energy" w:date="2018-06-18T09:47:00Z">
              <w:r w:rsidR="00130426">
                <w:rPr>
                  <w:rFonts w:asciiTheme="minorHAnsi" w:hAnsiTheme="minorHAnsi"/>
                  <w:sz w:val="18"/>
                  <w:szCs w:val="18"/>
                </w:rPr>
                <w:t>Outdoor lighting is controlled by a manual ON and OFF switch that permits one of the following automatic actions:</w:t>
              </w:r>
            </w:ins>
          </w:p>
          <w:p w14:paraId="1AB100CF" w14:textId="58067006" w:rsidR="00130426" w:rsidRDefault="00130426" w:rsidP="00130426">
            <w:pPr>
              <w:pStyle w:val="ListParagraph"/>
              <w:numPr>
                <w:ilvl w:val="0"/>
                <w:numId w:val="13"/>
              </w:numPr>
              <w:rPr>
                <w:ins w:id="487" w:author="Smith, Alexis@Energy" w:date="2018-06-18T09:47:00Z"/>
                <w:rFonts w:asciiTheme="minorHAnsi" w:hAnsiTheme="minorHAnsi"/>
                <w:sz w:val="18"/>
                <w:szCs w:val="18"/>
              </w:rPr>
            </w:pPr>
            <w:ins w:id="488" w:author="Smith, Alexis@Energy" w:date="2018-06-18T09:48:00Z">
              <w:r>
                <w:rPr>
                  <w:rFonts w:asciiTheme="minorHAnsi" w:hAnsiTheme="minorHAnsi"/>
                  <w:sz w:val="18"/>
                  <w:szCs w:val="18"/>
                </w:rPr>
                <w:t>C</w:t>
              </w:r>
            </w:ins>
            <w:ins w:id="489" w:author="Smith, Alexis@Energy" w:date="2018-06-18T09:47:00Z">
              <w:r>
                <w:rPr>
                  <w:rFonts w:asciiTheme="minorHAnsi" w:hAnsiTheme="minorHAnsi"/>
                  <w:sz w:val="18"/>
                  <w:szCs w:val="18"/>
                </w:rPr>
                <w:t>ontrolled by a photocell and either a motion sensor or an automatic time switch control; or</w:t>
              </w:r>
            </w:ins>
          </w:p>
          <w:p w14:paraId="1378D141" w14:textId="4B3EC655" w:rsidR="00130426" w:rsidRDefault="00130426" w:rsidP="00130426">
            <w:pPr>
              <w:pStyle w:val="ListParagraph"/>
              <w:numPr>
                <w:ilvl w:val="0"/>
                <w:numId w:val="13"/>
              </w:numPr>
              <w:rPr>
                <w:ins w:id="490" w:author="Smith, Alexis@Energy" w:date="2018-06-18T09:47:00Z"/>
                <w:rFonts w:asciiTheme="minorHAnsi" w:hAnsiTheme="minorHAnsi"/>
                <w:sz w:val="18"/>
                <w:szCs w:val="18"/>
              </w:rPr>
            </w:pPr>
            <w:ins w:id="491" w:author="Smith, Alexis@Energy" w:date="2018-06-18T09:48:00Z">
              <w:r>
                <w:rPr>
                  <w:rFonts w:asciiTheme="minorHAnsi" w:hAnsiTheme="minorHAnsi"/>
                  <w:sz w:val="18"/>
                  <w:szCs w:val="18"/>
                </w:rPr>
                <w:t>C</w:t>
              </w:r>
            </w:ins>
            <w:ins w:id="492" w:author="Smith, Alexis@Energy" w:date="2018-06-18T09:47:00Z">
              <w:r>
                <w:rPr>
                  <w:rFonts w:asciiTheme="minorHAnsi" w:hAnsiTheme="minorHAnsi"/>
                  <w:sz w:val="18"/>
                  <w:szCs w:val="18"/>
                </w:rPr>
                <w:t>ontrolled by an astronomical time clock control;</w:t>
              </w:r>
            </w:ins>
          </w:p>
          <w:p w14:paraId="1D006C1A" w14:textId="77777777" w:rsidR="00130426" w:rsidRDefault="00130426" w:rsidP="00130426">
            <w:pPr>
              <w:pStyle w:val="ListParagraph"/>
              <w:ind w:left="761"/>
              <w:rPr>
                <w:ins w:id="493" w:author="Smith, Alexis@Energy" w:date="2018-06-18T09:47:00Z"/>
                <w:rFonts w:asciiTheme="minorHAnsi" w:hAnsiTheme="minorHAnsi"/>
                <w:sz w:val="18"/>
                <w:szCs w:val="18"/>
              </w:rPr>
            </w:pPr>
          </w:p>
          <w:p w14:paraId="343FF1D8" w14:textId="77777777" w:rsidR="00130426" w:rsidRDefault="00130426" w:rsidP="00130426">
            <w:pPr>
              <w:pStyle w:val="ListParagraph"/>
              <w:ind w:left="0"/>
              <w:rPr>
                <w:ins w:id="494" w:author="Smith, Alexis@Energy" w:date="2018-06-18T09:47:00Z"/>
                <w:rFonts w:asciiTheme="minorHAnsi" w:hAnsiTheme="minorHAnsi"/>
                <w:sz w:val="18"/>
                <w:szCs w:val="18"/>
              </w:rPr>
            </w:pPr>
            <w:ins w:id="495" w:author="Smith, Alexis@Energy" w:date="2018-06-18T09:47:00Z">
              <w:r>
                <w:rPr>
                  <w:rFonts w:asciiTheme="minorHAnsi" w:hAnsiTheme="minorHAnsi"/>
                  <w:sz w:val="18"/>
                  <w:szCs w:val="18"/>
                </w:rPr>
                <w:t>Control that override to ON shall not be allowed unless the override automatically returns the automatic control to its normal operation within 6 hours.</w:t>
              </w:r>
            </w:ins>
          </w:p>
          <w:p w14:paraId="7D8BE47C" w14:textId="58184A9F" w:rsidR="00E9184B" w:rsidRPr="002F3D13" w:rsidDel="00130426" w:rsidRDefault="00130426" w:rsidP="00130426">
            <w:pPr>
              <w:tabs>
                <w:tab w:val="right" w:pos="342"/>
                <w:tab w:val="left" w:pos="522"/>
              </w:tabs>
              <w:rPr>
                <w:del w:id="496" w:author="Smith, Alexis@Energy" w:date="2018-06-18T09:47:00Z"/>
                <w:rFonts w:asciiTheme="minorHAnsi" w:hAnsiTheme="minorHAnsi"/>
                <w:sz w:val="18"/>
                <w:szCs w:val="18"/>
              </w:rPr>
            </w:pPr>
            <w:ins w:id="497" w:author="Smith, Alexis@Energy" w:date="2018-06-18T09:47:00Z">
              <w:r>
                <w:rPr>
                  <w:rFonts w:asciiTheme="minorHAnsi" w:hAnsiTheme="minorHAnsi"/>
                  <w:sz w:val="18"/>
                  <w:szCs w:val="18"/>
                </w:rPr>
                <w:t xml:space="preserve">An energy management control that provides the specified lighting control functionality and complies with all requirements applicable to the specified controls may be used to meet the above requirements.  </w:t>
              </w:r>
            </w:ins>
            <w:del w:id="498" w:author="Smith, Alexis@Energy" w:date="2018-06-18T09:47:00Z">
              <w:r w:rsidR="00E9184B" w:rsidDel="00130426">
                <w:rPr>
                  <w:rFonts w:asciiTheme="minorHAnsi" w:hAnsiTheme="minorHAnsi"/>
                  <w:sz w:val="18"/>
                  <w:szCs w:val="18"/>
                </w:rPr>
                <w:delText>Outdoor lighting</w:delText>
              </w:r>
              <w:r w:rsidR="00E9184B" w:rsidRPr="002F3D13" w:rsidDel="00130426">
                <w:rPr>
                  <w:rFonts w:asciiTheme="minorHAnsi" w:hAnsiTheme="minorHAnsi"/>
                  <w:sz w:val="18"/>
                  <w:szCs w:val="18"/>
                </w:rPr>
                <w:delText xml:space="preserve"> </w:delText>
              </w:r>
              <w:r w:rsidR="00E9184B" w:rsidDel="00130426">
                <w:rPr>
                  <w:rFonts w:asciiTheme="minorHAnsi" w:hAnsiTheme="minorHAnsi"/>
                  <w:sz w:val="18"/>
                  <w:szCs w:val="18"/>
                </w:rPr>
                <w:delText>are controlled by a manual ON and OFF switch and one</w:delText>
              </w:r>
              <w:r w:rsidR="00E9184B" w:rsidRPr="002F3D13" w:rsidDel="00130426">
                <w:rPr>
                  <w:rFonts w:asciiTheme="minorHAnsi" w:hAnsiTheme="minorHAnsi"/>
                  <w:sz w:val="18"/>
                  <w:szCs w:val="18"/>
                </w:rPr>
                <w:delText xml:space="preserve"> of the </w:delText>
              </w:r>
              <w:r w:rsidR="00E9184B" w:rsidDel="00130426">
                <w:rPr>
                  <w:rFonts w:asciiTheme="minorHAnsi" w:hAnsiTheme="minorHAnsi"/>
                  <w:sz w:val="18"/>
                  <w:szCs w:val="18"/>
                </w:rPr>
                <w:delText>following automatic control types</w:delText>
              </w:r>
              <w:r w:rsidR="00E9184B" w:rsidRPr="002F3D13" w:rsidDel="00130426">
                <w:rPr>
                  <w:rFonts w:asciiTheme="minorHAnsi" w:hAnsiTheme="minorHAnsi"/>
                  <w:sz w:val="18"/>
                  <w:szCs w:val="18"/>
                </w:rPr>
                <w:delText>:</w:delText>
              </w:r>
            </w:del>
          </w:p>
          <w:p w14:paraId="7AC9681F" w14:textId="37D90421" w:rsidR="00E9184B" w:rsidRPr="00BE1935" w:rsidDel="00130426" w:rsidRDefault="00E9184B" w:rsidP="00A57ED8">
            <w:pPr>
              <w:tabs>
                <w:tab w:val="right" w:pos="342"/>
                <w:tab w:val="left" w:pos="522"/>
              </w:tabs>
              <w:rPr>
                <w:del w:id="499" w:author="Smith, Alexis@Energy" w:date="2018-06-18T09:47:00Z"/>
                <w:rFonts w:asciiTheme="minorHAnsi" w:hAnsiTheme="minorHAnsi"/>
                <w:sz w:val="18"/>
                <w:szCs w:val="18"/>
              </w:rPr>
            </w:pPr>
            <w:del w:id="500" w:author="Smith, Alexis@Energy" w:date="2018-06-18T09:47:00Z">
              <w:r w:rsidRPr="00BE1935" w:rsidDel="00130426">
                <w:rPr>
                  <w:rFonts w:asciiTheme="minorHAnsi" w:hAnsiTheme="minorHAnsi"/>
                  <w:sz w:val="18"/>
                  <w:szCs w:val="18"/>
                </w:rPr>
                <w:delText xml:space="preserve">Photocontrol and motion sensor; </w:delText>
              </w:r>
            </w:del>
          </w:p>
          <w:p w14:paraId="1BAC6FDD" w14:textId="5E48A195" w:rsidR="00E9184B" w:rsidRPr="00BE1935" w:rsidDel="00130426" w:rsidRDefault="00E9184B" w:rsidP="00A57ED8">
            <w:pPr>
              <w:tabs>
                <w:tab w:val="right" w:pos="342"/>
                <w:tab w:val="left" w:pos="522"/>
              </w:tabs>
              <w:rPr>
                <w:del w:id="501" w:author="Smith, Alexis@Energy" w:date="2018-06-18T09:47:00Z"/>
                <w:rFonts w:asciiTheme="minorHAnsi" w:hAnsiTheme="minorHAnsi"/>
                <w:sz w:val="18"/>
                <w:szCs w:val="18"/>
              </w:rPr>
            </w:pPr>
            <w:del w:id="502" w:author="Smith, Alexis@Energy" w:date="2018-06-18T09:47:00Z">
              <w:r w:rsidRPr="00BE1935" w:rsidDel="00130426">
                <w:rPr>
                  <w:rFonts w:asciiTheme="minorHAnsi" w:hAnsiTheme="minorHAnsi"/>
                  <w:sz w:val="18"/>
                  <w:szCs w:val="18"/>
                </w:rPr>
                <w:delText xml:space="preserve">Photocontrol and automatic time switch control; </w:delText>
              </w:r>
            </w:del>
          </w:p>
          <w:p w14:paraId="414C3BD7" w14:textId="77146089" w:rsidR="00E9184B" w:rsidDel="00130426" w:rsidRDefault="00E9184B" w:rsidP="00A57ED8">
            <w:pPr>
              <w:tabs>
                <w:tab w:val="right" w:pos="342"/>
                <w:tab w:val="left" w:pos="522"/>
              </w:tabs>
              <w:rPr>
                <w:del w:id="503" w:author="Smith, Alexis@Energy" w:date="2018-06-18T09:47:00Z"/>
              </w:rPr>
            </w:pPr>
            <w:del w:id="504" w:author="Smith, Alexis@Energy" w:date="2018-06-18T09:47:00Z">
              <w:r w:rsidRPr="00BE1935" w:rsidDel="00130426">
                <w:rPr>
                  <w:rFonts w:asciiTheme="minorHAnsi" w:hAnsiTheme="minorHAnsi"/>
                  <w:sz w:val="18"/>
                  <w:szCs w:val="18"/>
                </w:rPr>
                <w:delText>Astronomical time clock that automatically turns the lighting OFF during daytime hours;</w:delText>
              </w:r>
            </w:del>
          </w:p>
          <w:p w14:paraId="24A076AE" w14:textId="18A02059" w:rsidR="00E9184B" w:rsidRPr="00BE1935" w:rsidRDefault="00E9184B" w:rsidP="00A57ED8">
            <w:pPr>
              <w:tabs>
                <w:tab w:val="right" w:pos="342"/>
                <w:tab w:val="left" w:pos="522"/>
              </w:tabs>
              <w:rPr>
                <w:rFonts w:asciiTheme="minorHAnsi" w:hAnsiTheme="minorHAnsi"/>
                <w:sz w:val="18"/>
                <w:szCs w:val="18"/>
              </w:rPr>
            </w:pPr>
            <w:del w:id="505" w:author="Smith, Alexis@Energy" w:date="2018-06-18T09:47:00Z">
              <w:r w:rsidRPr="00BE1935" w:rsidDel="00130426">
                <w:rPr>
                  <w:rFonts w:asciiTheme="minorHAnsi" w:hAnsiTheme="minorHAnsi"/>
                  <w:sz w:val="18"/>
                  <w:szCs w:val="18"/>
                </w:rPr>
                <w:delText>Energy management control system (EMCS) that provides the functionality of an astronomical time clock, does not have an override that allows the luminaire to be always ON, and is programmed to automatically turn outdoor lighting off during daytime hour; or</w:delText>
              </w:r>
            </w:del>
          </w:p>
        </w:tc>
      </w:tr>
      <w:tr w:rsidR="00E9184B" w:rsidRPr="000F7634" w14:paraId="566BB0B8" w14:textId="77777777" w:rsidTr="000B4576">
        <w:tc>
          <w:tcPr>
            <w:tcW w:w="468" w:type="dxa"/>
            <w:vAlign w:val="center"/>
          </w:tcPr>
          <w:p w14:paraId="01EBC9DD" w14:textId="77777777" w:rsidR="00E9184B" w:rsidRDefault="00E9184B" w:rsidP="000B4576">
            <w:pPr>
              <w:keepNext/>
              <w:jc w:val="center"/>
              <w:rPr>
                <w:rFonts w:asciiTheme="minorHAnsi" w:hAnsiTheme="minorHAnsi"/>
                <w:sz w:val="18"/>
                <w:szCs w:val="18"/>
              </w:rPr>
            </w:pPr>
            <w:r>
              <w:rPr>
                <w:rFonts w:asciiTheme="minorHAnsi" w:hAnsiTheme="minorHAnsi"/>
                <w:sz w:val="18"/>
                <w:szCs w:val="18"/>
              </w:rPr>
              <w:t>02</w:t>
            </w:r>
          </w:p>
        </w:tc>
        <w:tc>
          <w:tcPr>
            <w:tcW w:w="10350" w:type="dxa"/>
          </w:tcPr>
          <w:p w14:paraId="4DABE48C" w14:textId="77777777" w:rsidR="00E9184B" w:rsidRDefault="00E9184B" w:rsidP="000B4576">
            <w:pPr>
              <w:keepNext/>
              <w:rPr>
                <w:rFonts w:asciiTheme="minorHAnsi" w:hAnsiTheme="minorHAnsi"/>
                <w:sz w:val="18"/>
                <w:szCs w:val="18"/>
              </w:rPr>
            </w:pPr>
            <w:r w:rsidRPr="000F7634">
              <w:rPr>
                <w:rFonts w:asciiTheme="minorHAnsi" w:hAnsiTheme="minorHAnsi"/>
                <w:sz w:val="18"/>
                <w:szCs w:val="18"/>
              </w:rPr>
              <w:t>150.0(k)</w:t>
            </w:r>
            <w:r>
              <w:rPr>
                <w:rFonts w:asciiTheme="minorHAnsi" w:hAnsiTheme="minorHAnsi"/>
                <w:sz w:val="18"/>
                <w:szCs w:val="18"/>
              </w:rPr>
              <w:t>3</w:t>
            </w:r>
            <w:r w:rsidRPr="000F7634">
              <w:rPr>
                <w:rFonts w:asciiTheme="minorHAnsi" w:hAnsiTheme="minorHAnsi"/>
                <w:sz w:val="18"/>
                <w:szCs w:val="18"/>
              </w:rPr>
              <w:t>Bii: Outdoor lighting complies with the applicable requirements in Sections 110.9, 130.0, 130.2, 130.4, 140.7, and 141.0. Applicable LTO forms shall also be submitted.</w:t>
            </w:r>
          </w:p>
        </w:tc>
      </w:tr>
      <w:tr w:rsidR="00E9184B" w:rsidRPr="000F7634" w14:paraId="2355E304" w14:textId="77777777" w:rsidTr="000B4576">
        <w:tc>
          <w:tcPr>
            <w:tcW w:w="10818" w:type="dxa"/>
            <w:gridSpan w:val="2"/>
          </w:tcPr>
          <w:p w14:paraId="7C6755DC" w14:textId="77777777" w:rsidR="00E9184B" w:rsidRDefault="00E9184B" w:rsidP="000B4576">
            <w:pPr>
              <w:keepNext/>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30F2E14D" w14:textId="59B27C75" w:rsidR="00E9184B" w:rsidDel="00130426" w:rsidRDefault="00E9184B" w:rsidP="00E9184B">
      <w:pPr>
        <w:tabs>
          <w:tab w:val="left" w:pos="7920"/>
          <w:tab w:val="right" w:pos="10080"/>
        </w:tabs>
        <w:rPr>
          <w:del w:id="506" w:author="Smith, Alexis@Energy" w:date="2018-06-18T09:48:00Z"/>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E9184B" w:rsidRPr="000F7634" w:rsidDel="00130426" w14:paraId="2F7B3DE2" w14:textId="4468FE0E" w:rsidTr="000B4576">
        <w:trPr>
          <w:del w:id="507" w:author="Smith, Alexis@Energy" w:date="2018-06-18T09:44:00Z"/>
        </w:trPr>
        <w:tc>
          <w:tcPr>
            <w:tcW w:w="10818" w:type="dxa"/>
            <w:gridSpan w:val="2"/>
          </w:tcPr>
          <w:p w14:paraId="1F0FED60" w14:textId="293E1034" w:rsidR="00E9184B" w:rsidRPr="00B30C97" w:rsidDel="00130426" w:rsidRDefault="00B30C97">
            <w:pPr>
              <w:keepNext/>
              <w:rPr>
                <w:del w:id="508" w:author="Smith, Alexis@Energy" w:date="2018-06-18T09:44:00Z"/>
                <w:rStyle w:val="Heading1Char"/>
                <w:rFonts w:asciiTheme="minorHAnsi" w:hAnsiTheme="minorHAnsi"/>
                <w:bCs/>
                <w:sz w:val="18"/>
                <w:szCs w:val="18"/>
              </w:rPr>
            </w:pPr>
            <w:del w:id="509" w:author="Smith, Alexis@Energy" w:date="2018-06-18T09:44:00Z">
              <w:r w:rsidRPr="00ED2120" w:rsidDel="00130426">
                <w:rPr>
                  <w:rStyle w:val="Heading1Char"/>
                  <w:rFonts w:asciiTheme="minorHAnsi" w:hAnsiTheme="minorHAnsi"/>
                  <w:b w:val="0"/>
                  <w:bCs/>
                  <w:sz w:val="18"/>
                  <w:szCs w:val="18"/>
                </w:rPr>
                <w:delText>I.</w:delText>
              </w:r>
              <w:r w:rsidDel="00130426">
                <w:rPr>
                  <w:rStyle w:val="Heading1Char"/>
                  <w:rFonts w:asciiTheme="minorHAnsi" w:hAnsiTheme="minorHAnsi"/>
                  <w:bCs/>
                  <w:sz w:val="18"/>
                  <w:szCs w:val="18"/>
                </w:rPr>
                <w:delText xml:space="preserve"> </w:delText>
              </w:r>
              <w:r w:rsidR="00E9184B" w:rsidRPr="00B30C97" w:rsidDel="00130426">
                <w:rPr>
                  <w:rStyle w:val="Heading1Char"/>
                  <w:rFonts w:asciiTheme="minorHAnsi" w:hAnsiTheme="minorHAnsi"/>
                  <w:bCs/>
                  <w:sz w:val="18"/>
                  <w:szCs w:val="18"/>
                </w:rPr>
                <w:delText xml:space="preserve">Outdoor Lighting for Residential Parking Lots and Residential Carports with Less than Eight Vehicles per Site </w:delText>
              </w:r>
            </w:del>
          </w:p>
          <w:p w14:paraId="70BA206F" w14:textId="24FE21F2" w:rsidR="00B30C97" w:rsidRPr="00ED2120" w:rsidDel="00130426" w:rsidRDefault="00B30C97" w:rsidP="00ED2120">
            <w:pPr>
              <w:rPr>
                <w:del w:id="510" w:author="Smith, Alexis@Energy" w:date="2018-06-18T09:44:00Z"/>
                <w:rFonts w:asciiTheme="minorHAnsi" w:hAnsiTheme="minorHAnsi"/>
              </w:rPr>
            </w:pPr>
            <w:del w:id="511" w:author="Smith, Alexis@Energy" w:date="2018-06-18T09:44:00Z">
              <w:r w:rsidRPr="00ED2120" w:rsidDel="00130426">
                <w:rPr>
                  <w:rFonts w:asciiTheme="minorHAnsi" w:hAnsiTheme="minorHAnsi"/>
                  <w:sz w:val="18"/>
                </w:rPr>
                <w:delText>&lt;&lt;if A13 = ‘Y’ then display this section; else display standard “This Section Does Not Apply” message&gt;&gt;</w:delText>
              </w:r>
            </w:del>
          </w:p>
        </w:tc>
      </w:tr>
      <w:tr w:rsidR="00E9184B" w:rsidRPr="000F7634" w:rsidDel="00130426" w14:paraId="785D2A66" w14:textId="3B9707B9" w:rsidTr="000B4576">
        <w:trPr>
          <w:del w:id="512" w:author="Smith, Alexis@Energy" w:date="2018-06-18T09:44:00Z"/>
        </w:trPr>
        <w:tc>
          <w:tcPr>
            <w:tcW w:w="468" w:type="dxa"/>
            <w:vAlign w:val="center"/>
          </w:tcPr>
          <w:p w14:paraId="2601CECF" w14:textId="73088BB5" w:rsidR="00E9184B" w:rsidDel="00130426" w:rsidRDefault="00E9184B" w:rsidP="000B4576">
            <w:pPr>
              <w:keepNext/>
              <w:jc w:val="center"/>
              <w:rPr>
                <w:del w:id="513" w:author="Smith, Alexis@Energy" w:date="2018-06-18T09:44:00Z"/>
                <w:rFonts w:asciiTheme="minorHAnsi" w:hAnsiTheme="minorHAnsi"/>
                <w:sz w:val="18"/>
                <w:szCs w:val="18"/>
              </w:rPr>
            </w:pPr>
            <w:del w:id="514" w:author="Smith, Alexis@Energy" w:date="2018-06-18T09:44:00Z">
              <w:r w:rsidDel="00130426">
                <w:rPr>
                  <w:rFonts w:asciiTheme="minorHAnsi" w:hAnsiTheme="minorHAnsi"/>
                  <w:sz w:val="18"/>
                  <w:szCs w:val="18"/>
                </w:rPr>
                <w:delText>0</w:delText>
              </w:r>
              <w:r w:rsidRPr="000F7634" w:rsidDel="00130426">
                <w:rPr>
                  <w:rFonts w:asciiTheme="minorHAnsi" w:hAnsiTheme="minorHAnsi"/>
                  <w:sz w:val="18"/>
                  <w:szCs w:val="18"/>
                </w:rPr>
                <w:delText>1</w:delText>
              </w:r>
            </w:del>
          </w:p>
        </w:tc>
        <w:tc>
          <w:tcPr>
            <w:tcW w:w="10350" w:type="dxa"/>
          </w:tcPr>
          <w:p w14:paraId="2E67AE85" w14:textId="304CD8BE" w:rsidR="00E9184B" w:rsidRPr="002F3D13" w:rsidDel="00130426" w:rsidRDefault="00E9184B" w:rsidP="000B4576">
            <w:pPr>
              <w:tabs>
                <w:tab w:val="right" w:pos="342"/>
                <w:tab w:val="left" w:pos="522"/>
              </w:tabs>
              <w:rPr>
                <w:del w:id="515" w:author="Smith, Alexis@Energy" w:date="2018-06-18T09:44:00Z"/>
                <w:rFonts w:asciiTheme="minorHAnsi" w:hAnsiTheme="minorHAnsi"/>
                <w:sz w:val="18"/>
                <w:szCs w:val="18"/>
              </w:rPr>
            </w:pPr>
            <w:del w:id="516" w:author="Smith, Alexis@Energy" w:date="2018-06-18T09:44:00Z">
              <w:r w:rsidRPr="002F3D13" w:rsidDel="00130426">
                <w:rPr>
                  <w:rFonts w:asciiTheme="minorHAnsi" w:hAnsiTheme="minorHAnsi"/>
                  <w:sz w:val="18"/>
                  <w:szCs w:val="18"/>
                </w:rPr>
                <w:delText>150.0(k)</w:delText>
              </w:r>
              <w:r w:rsidDel="00130426">
                <w:rPr>
                  <w:rFonts w:asciiTheme="minorHAnsi" w:hAnsiTheme="minorHAnsi"/>
                  <w:sz w:val="18"/>
                  <w:szCs w:val="18"/>
                </w:rPr>
                <w:delText>3Bi</w:delText>
              </w:r>
              <w:r w:rsidRPr="002F3D13" w:rsidDel="00130426">
                <w:rPr>
                  <w:rFonts w:asciiTheme="minorHAnsi" w:hAnsiTheme="minorHAnsi"/>
                  <w:sz w:val="18"/>
                  <w:szCs w:val="18"/>
                </w:rPr>
                <w:delText xml:space="preserve">: </w:delText>
              </w:r>
              <w:r w:rsidDel="00130426">
                <w:rPr>
                  <w:rFonts w:asciiTheme="minorHAnsi" w:hAnsiTheme="minorHAnsi"/>
                  <w:sz w:val="18"/>
                  <w:szCs w:val="18"/>
                </w:rPr>
                <w:delText>Outdoor lighting</w:delText>
              </w:r>
              <w:r w:rsidRPr="002F3D13" w:rsidDel="00130426">
                <w:rPr>
                  <w:rFonts w:asciiTheme="minorHAnsi" w:hAnsiTheme="minorHAnsi"/>
                  <w:sz w:val="18"/>
                  <w:szCs w:val="18"/>
                </w:rPr>
                <w:delText xml:space="preserve"> </w:delText>
              </w:r>
              <w:r w:rsidDel="00130426">
                <w:rPr>
                  <w:rFonts w:asciiTheme="minorHAnsi" w:hAnsiTheme="minorHAnsi"/>
                  <w:sz w:val="18"/>
                  <w:szCs w:val="18"/>
                </w:rPr>
                <w:delText>are controlled by a manual ON and OFF switch and one</w:delText>
              </w:r>
              <w:r w:rsidRPr="002F3D13" w:rsidDel="00130426">
                <w:rPr>
                  <w:rFonts w:asciiTheme="minorHAnsi" w:hAnsiTheme="minorHAnsi"/>
                  <w:sz w:val="18"/>
                  <w:szCs w:val="18"/>
                </w:rPr>
                <w:delText xml:space="preserve"> of the </w:delText>
              </w:r>
              <w:r w:rsidDel="00130426">
                <w:rPr>
                  <w:rFonts w:asciiTheme="minorHAnsi" w:hAnsiTheme="minorHAnsi"/>
                  <w:sz w:val="18"/>
                  <w:szCs w:val="18"/>
                </w:rPr>
                <w:delText>following automatic control types</w:delText>
              </w:r>
              <w:r w:rsidRPr="002F3D13" w:rsidDel="00130426">
                <w:rPr>
                  <w:rFonts w:asciiTheme="minorHAnsi" w:hAnsiTheme="minorHAnsi"/>
                  <w:sz w:val="18"/>
                  <w:szCs w:val="18"/>
                </w:rPr>
                <w:delText>:</w:delText>
              </w:r>
            </w:del>
          </w:p>
          <w:p w14:paraId="5A9EFD8E" w14:textId="6BBFCB3B" w:rsidR="00E9184B" w:rsidRPr="00BE1935" w:rsidDel="00130426" w:rsidRDefault="00E9184B" w:rsidP="004E079B">
            <w:pPr>
              <w:pStyle w:val="ListParagraph"/>
              <w:numPr>
                <w:ilvl w:val="0"/>
                <w:numId w:val="10"/>
              </w:numPr>
              <w:tabs>
                <w:tab w:val="right" w:pos="342"/>
                <w:tab w:val="left" w:pos="522"/>
              </w:tabs>
              <w:rPr>
                <w:del w:id="517" w:author="Smith, Alexis@Energy" w:date="2018-06-18T09:44:00Z"/>
                <w:rFonts w:asciiTheme="minorHAnsi" w:hAnsiTheme="minorHAnsi"/>
                <w:sz w:val="18"/>
                <w:szCs w:val="18"/>
              </w:rPr>
            </w:pPr>
            <w:del w:id="518" w:author="Smith, Alexis@Energy" w:date="2018-06-18T09:44:00Z">
              <w:r w:rsidRPr="00BE1935" w:rsidDel="00130426">
                <w:rPr>
                  <w:rFonts w:asciiTheme="minorHAnsi" w:hAnsiTheme="minorHAnsi"/>
                  <w:sz w:val="18"/>
                  <w:szCs w:val="18"/>
                </w:rPr>
                <w:delText xml:space="preserve">Photocontrol and motion sensor; </w:delText>
              </w:r>
            </w:del>
          </w:p>
          <w:p w14:paraId="2072173D" w14:textId="54042489" w:rsidR="00E9184B" w:rsidRPr="00BE1935" w:rsidDel="00130426" w:rsidRDefault="00E9184B" w:rsidP="004E079B">
            <w:pPr>
              <w:pStyle w:val="ListParagraph"/>
              <w:numPr>
                <w:ilvl w:val="0"/>
                <w:numId w:val="10"/>
              </w:numPr>
              <w:tabs>
                <w:tab w:val="right" w:pos="342"/>
                <w:tab w:val="left" w:pos="522"/>
              </w:tabs>
              <w:rPr>
                <w:del w:id="519" w:author="Smith, Alexis@Energy" w:date="2018-06-18T09:44:00Z"/>
                <w:rFonts w:asciiTheme="minorHAnsi" w:hAnsiTheme="minorHAnsi"/>
                <w:sz w:val="18"/>
                <w:szCs w:val="18"/>
              </w:rPr>
            </w:pPr>
            <w:del w:id="520" w:author="Smith, Alexis@Energy" w:date="2018-06-18T09:44:00Z">
              <w:r w:rsidRPr="00BE1935" w:rsidDel="00130426">
                <w:rPr>
                  <w:rFonts w:asciiTheme="minorHAnsi" w:hAnsiTheme="minorHAnsi"/>
                  <w:sz w:val="18"/>
                  <w:szCs w:val="18"/>
                </w:rPr>
                <w:delText xml:space="preserve">Photocontrol and automatic time switch control; </w:delText>
              </w:r>
            </w:del>
          </w:p>
          <w:p w14:paraId="53F25327" w14:textId="3F79C010" w:rsidR="00E9184B" w:rsidRPr="00BE1935" w:rsidDel="00130426" w:rsidRDefault="00E9184B" w:rsidP="004E079B">
            <w:pPr>
              <w:pStyle w:val="ListParagraph"/>
              <w:numPr>
                <w:ilvl w:val="0"/>
                <w:numId w:val="10"/>
              </w:numPr>
              <w:tabs>
                <w:tab w:val="right" w:pos="342"/>
                <w:tab w:val="left" w:pos="522"/>
              </w:tabs>
              <w:rPr>
                <w:del w:id="521" w:author="Smith, Alexis@Energy" w:date="2018-06-18T09:44:00Z"/>
                <w:rFonts w:asciiTheme="minorHAnsi" w:hAnsiTheme="minorHAnsi"/>
                <w:sz w:val="18"/>
                <w:szCs w:val="18"/>
              </w:rPr>
            </w:pPr>
            <w:del w:id="522" w:author="Smith, Alexis@Energy" w:date="2018-06-18T09:44:00Z">
              <w:r w:rsidRPr="00BE1935" w:rsidDel="00130426">
                <w:rPr>
                  <w:rFonts w:asciiTheme="minorHAnsi" w:hAnsiTheme="minorHAnsi"/>
                  <w:sz w:val="18"/>
                  <w:szCs w:val="18"/>
                </w:rPr>
                <w:delText>Astronomical time clock that automatically turns the lighting OFF during daytime hours;</w:delText>
              </w:r>
            </w:del>
          </w:p>
          <w:p w14:paraId="126CF0C3" w14:textId="2904E377" w:rsidR="00E9184B" w:rsidRPr="00BE1935" w:rsidDel="00130426" w:rsidRDefault="00E9184B" w:rsidP="004E079B">
            <w:pPr>
              <w:pStyle w:val="ListParagraph"/>
              <w:keepNext/>
              <w:numPr>
                <w:ilvl w:val="0"/>
                <w:numId w:val="10"/>
              </w:numPr>
              <w:ind w:left="522" w:hanging="162"/>
              <w:rPr>
                <w:del w:id="523" w:author="Smith, Alexis@Energy" w:date="2018-06-18T09:44:00Z"/>
                <w:rFonts w:asciiTheme="minorHAnsi" w:hAnsiTheme="minorHAnsi"/>
                <w:sz w:val="18"/>
                <w:szCs w:val="18"/>
              </w:rPr>
            </w:pPr>
            <w:del w:id="524" w:author="Smith, Alexis@Energy" w:date="2018-06-18T09:44:00Z">
              <w:r w:rsidRPr="00BE1935" w:rsidDel="00130426">
                <w:rPr>
                  <w:rFonts w:asciiTheme="minorHAnsi" w:hAnsiTheme="minorHAnsi"/>
                  <w:sz w:val="18"/>
                  <w:szCs w:val="18"/>
                </w:rPr>
                <w:delText>Energy management control system (EMCS) that provides the functionality of an astronomical time clock, does not have an override that allows the luminaire to be always ON, and is programmed to automatically turn outdoor lighting off during daytime hour; or</w:delText>
              </w:r>
            </w:del>
          </w:p>
        </w:tc>
      </w:tr>
      <w:tr w:rsidR="00E9184B" w:rsidRPr="000F7634" w:rsidDel="00130426" w14:paraId="7CEBF74D" w14:textId="4BBA4589" w:rsidTr="000B4576">
        <w:trPr>
          <w:del w:id="525" w:author="Smith, Alexis@Energy" w:date="2018-06-18T09:44:00Z"/>
        </w:trPr>
        <w:tc>
          <w:tcPr>
            <w:tcW w:w="468" w:type="dxa"/>
            <w:vAlign w:val="center"/>
          </w:tcPr>
          <w:p w14:paraId="293088C9" w14:textId="02A5354B" w:rsidR="00E9184B" w:rsidDel="00130426" w:rsidRDefault="00E9184B" w:rsidP="000B4576">
            <w:pPr>
              <w:keepNext/>
              <w:jc w:val="center"/>
              <w:rPr>
                <w:del w:id="526" w:author="Smith, Alexis@Energy" w:date="2018-06-18T09:44:00Z"/>
                <w:rFonts w:asciiTheme="minorHAnsi" w:hAnsiTheme="minorHAnsi"/>
                <w:sz w:val="18"/>
                <w:szCs w:val="18"/>
              </w:rPr>
            </w:pPr>
            <w:del w:id="527" w:author="Smith, Alexis@Energy" w:date="2018-06-18T09:44:00Z">
              <w:r w:rsidDel="00130426">
                <w:rPr>
                  <w:rFonts w:asciiTheme="minorHAnsi" w:hAnsiTheme="minorHAnsi"/>
                  <w:sz w:val="18"/>
                  <w:szCs w:val="18"/>
                </w:rPr>
                <w:delText>02</w:delText>
              </w:r>
            </w:del>
          </w:p>
        </w:tc>
        <w:tc>
          <w:tcPr>
            <w:tcW w:w="10350" w:type="dxa"/>
          </w:tcPr>
          <w:p w14:paraId="45FC58EB" w14:textId="377CD9BF" w:rsidR="00E9184B" w:rsidDel="00130426" w:rsidRDefault="00E9184B" w:rsidP="000B4576">
            <w:pPr>
              <w:keepNext/>
              <w:rPr>
                <w:del w:id="528" w:author="Smith, Alexis@Energy" w:date="2018-06-18T09:44:00Z"/>
                <w:rFonts w:asciiTheme="minorHAnsi" w:hAnsiTheme="minorHAnsi"/>
                <w:sz w:val="18"/>
                <w:szCs w:val="18"/>
              </w:rPr>
            </w:pPr>
            <w:del w:id="529" w:author="Smith, Alexis@Energy" w:date="2018-06-18T09:44:00Z">
              <w:r w:rsidRPr="000F7634" w:rsidDel="00130426">
                <w:rPr>
                  <w:rFonts w:asciiTheme="minorHAnsi" w:hAnsiTheme="minorHAnsi"/>
                  <w:sz w:val="18"/>
                  <w:szCs w:val="18"/>
                </w:rPr>
                <w:delText>150.0(k)</w:delText>
              </w:r>
              <w:r w:rsidDel="00130426">
                <w:rPr>
                  <w:rFonts w:asciiTheme="minorHAnsi" w:hAnsiTheme="minorHAnsi"/>
                  <w:sz w:val="18"/>
                  <w:szCs w:val="18"/>
                </w:rPr>
                <w:delText>3</w:delText>
              </w:r>
              <w:r w:rsidRPr="000F7634" w:rsidDel="00130426">
                <w:rPr>
                  <w:rFonts w:asciiTheme="minorHAnsi" w:hAnsiTheme="minorHAnsi"/>
                  <w:sz w:val="18"/>
                  <w:szCs w:val="18"/>
                </w:rPr>
                <w:delText>Bii: Outdoor lighting complies with the applicable requirements in Sections 110.9, 130.0, 130.2, 130.4, 140.7, and 141.0. Applicable LTO forms shall also be submitted.</w:delText>
              </w:r>
            </w:del>
          </w:p>
        </w:tc>
      </w:tr>
      <w:tr w:rsidR="00E9184B" w:rsidRPr="000F7634" w:rsidDel="00130426" w14:paraId="2781CA7B" w14:textId="3C45EB3F" w:rsidTr="000B4576">
        <w:trPr>
          <w:del w:id="530" w:author="Smith, Alexis@Energy" w:date="2018-06-18T09:44:00Z"/>
        </w:trPr>
        <w:tc>
          <w:tcPr>
            <w:tcW w:w="10818" w:type="dxa"/>
            <w:gridSpan w:val="2"/>
          </w:tcPr>
          <w:p w14:paraId="037B2D34" w14:textId="1127BB37" w:rsidR="00E9184B" w:rsidDel="00130426" w:rsidRDefault="00E9184B" w:rsidP="000B4576">
            <w:pPr>
              <w:keepNext/>
              <w:rPr>
                <w:del w:id="531" w:author="Smith, Alexis@Energy" w:date="2018-06-18T09:44:00Z"/>
                <w:rFonts w:asciiTheme="minorHAnsi" w:hAnsiTheme="minorHAnsi"/>
                <w:b/>
                <w:sz w:val="18"/>
                <w:szCs w:val="18"/>
              </w:rPr>
            </w:pPr>
            <w:del w:id="532" w:author="Smith, Alexis@Energy" w:date="2018-06-18T09:44:00Z">
              <w:r w:rsidRPr="000F7634" w:rsidDel="00130426">
                <w:rPr>
                  <w:rFonts w:asciiTheme="minorHAnsi" w:hAnsiTheme="minorHAnsi"/>
                  <w:b/>
                  <w:sz w:val="18"/>
                  <w:szCs w:val="18"/>
                </w:rPr>
                <w:delText>The responsible person’s signature on this compliance document affirms that all applicable requirements in this table have been met.</w:delText>
              </w:r>
            </w:del>
          </w:p>
        </w:tc>
      </w:tr>
    </w:tbl>
    <w:p w14:paraId="39419911" w14:textId="77777777" w:rsidR="00E9184B" w:rsidRPr="000F7634" w:rsidRDefault="00E9184B" w:rsidP="00E9184B">
      <w:pPr>
        <w:tabs>
          <w:tab w:val="left" w:pos="7920"/>
          <w:tab w:val="right" w:pos="10080"/>
        </w:tabs>
        <w:rPr>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E9184B" w:rsidRPr="000F7634" w14:paraId="3F2BFD90" w14:textId="77777777" w:rsidTr="000B4576">
        <w:tc>
          <w:tcPr>
            <w:tcW w:w="10818" w:type="dxa"/>
            <w:gridSpan w:val="2"/>
          </w:tcPr>
          <w:p w14:paraId="249D3725" w14:textId="178577EA" w:rsidR="00E9184B" w:rsidRPr="00A57ED8" w:rsidRDefault="002F16E8" w:rsidP="000B4576">
            <w:pPr>
              <w:rPr>
                <w:rStyle w:val="Heading1Char"/>
                <w:rFonts w:asciiTheme="minorHAnsi" w:hAnsiTheme="minorHAnsi"/>
                <w:b w:val="0"/>
                <w:bCs/>
                <w:sz w:val="18"/>
                <w:szCs w:val="18"/>
              </w:rPr>
            </w:pPr>
            <w:ins w:id="533" w:author="Smith, Alexis@Energy" w:date="2018-06-18T09:50:00Z">
              <w:r>
                <w:rPr>
                  <w:rStyle w:val="Heading1Char"/>
                  <w:rFonts w:asciiTheme="minorHAnsi" w:hAnsiTheme="minorHAnsi"/>
                  <w:bCs/>
                  <w:sz w:val="18"/>
                  <w:szCs w:val="18"/>
                </w:rPr>
                <w:t>I</w:t>
              </w:r>
            </w:ins>
            <w:del w:id="534" w:author="Smith, Alexis@Energy" w:date="2018-06-18T09:50:00Z">
              <w:r w:rsidR="00E9184B" w:rsidDel="002F16E8">
                <w:rPr>
                  <w:rStyle w:val="Heading1Char"/>
                  <w:rFonts w:asciiTheme="minorHAnsi" w:hAnsiTheme="minorHAnsi"/>
                  <w:bCs/>
                  <w:sz w:val="18"/>
                  <w:szCs w:val="18"/>
                </w:rPr>
                <w:delText>J</w:delText>
              </w:r>
            </w:del>
            <w:r w:rsidR="00E9184B" w:rsidRPr="000F7634">
              <w:rPr>
                <w:rStyle w:val="Heading1Char"/>
                <w:rFonts w:asciiTheme="minorHAnsi" w:hAnsiTheme="minorHAnsi"/>
                <w:bCs/>
                <w:sz w:val="18"/>
                <w:szCs w:val="18"/>
              </w:rPr>
              <w:t xml:space="preserve">. </w:t>
            </w:r>
            <w:r w:rsidR="00E9184B">
              <w:rPr>
                <w:rStyle w:val="Heading1Char"/>
                <w:rFonts w:asciiTheme="minorHAnsi" w:hAnsiTheme="minorHAnsi"/>
                <w:bCs/>
                <w:sz w:val="18"/>
                <w:szCs w:val="18"/>
              </w:rPr>
              <w:t>For Low-</w:t>
            </w:r>
            <w:r w:rsidR="008544FD">
              <w:rPr>
                <w:rStyle w:val="Heading1Char"/>
                <w:rFonts w:asciiTheme="minorHAnsi" w:hAnsiTheme="minorHAnsi"/>
                <w:bCs/>
                <w:sz w:val="18"/>
                <w:szCs w:val="18"/>
              </w:rPr>
              <w:t>r</w:t>
            </w:r>
            <w:r w:rsidR="00E9184B">
              <w:rPr>
                <w:rStyle w:val="Heading1Char"/>
                <w:rFonts w:asciiTheme="minorHAnsi" w:hAnsiTheme="minorHAnsi"/>
                <w:bCs/>
                <w:sz w:val="18"/>
                <w:szCs w:val="18"/>
              </w:rPr>
              <w:t>ise Multi-</w:t>
            </w:r>
            <w:r w:rsidR="008544FD">
              <w:rPr>
                <w:rStyle w:val="Heading1Char"/>
                <w:rFonts w:asciiTheme="minorHAnsi" w:hAnsiTheme="minorHAnsi"/>
                <w:bCs/>
                <w:sz w:val="18"/>
                <w:szCs w:val="18"/>
              </w:rPr>
              <w:t>f</w:t>
            </w:r>
            <w:r w:rsidR="00E9184B">
              <w:rPr>
                <w:rStyle w:val="Heading1Char"/>
                <w:rFonts w:asciiTheme="minorHAnsi" w:hAnsiTheme="minorHAnsi"/>
                <w:bCs/>
                <w:sz w:val="18"/>
                <w:szCs w:val="18"/>
              </w:rPr>
              <w:t>amily Buildings with Four or More Dwelling Units, O</w:t>
            </w:r>
            <w:r w:rsidR="00E9184B" w:rsidRPr="000F7634">
              <w:rPr>
                <w:rStyle w:val="Heading1Char"/>
                <w:rFonts w:asciiTheme="minorHAnsi" w:hAnsiTheme="minorHAnsi"/>
                <w:bCs/>
                <w:sz w:val="18"/>
                <w:szCs w:val="18"/>
              </w:rPr>
              <w:t xml:space="preserve">utdoor </w:t>
            </w:r>
            <w:r w:rsidR="00E9184B">
              <w:rPr>
                <w:rStyle w:val="Heading1Char"/>
                <w:rFonts w:asciiTheme="minorHAnsi" w:hAnsiTheme="minorHAnsi"/>
                <w:bCs/>
                <w:sz w:val="18"/>
                <w:szCs w:val="18"/>
              </w:rPr>
              <w:t>L</w:t>
            </w:r>
            <w:r w:rsidR="00E9184B" w:rsidRPr="000F7634">
              <w:rPr>
                <w:rStyle w:val="Heading1Char"/>
                <w:rFonts w:asciiTheme="minorHAnsi" w:hAnsiTheme="minorHAnsi"/>
                <w:bCs/>
                <w:sz w:val="18"/>
                <w:szCs w:val="18"/>
              </w:rPr>
              <w:t>ighting</w:t>
            </w:r>
            <w:r w:rsidR="00E9184B">
              <w:rPr>
                <w:rStyle w:val="Heading1Char"/>
                <w:rFonts w:asciiTheme="minorHAnsi" w:hAnsiTheme="minorHAnsi"/>
                <w:bCs/>
                <w:sz w:val="18"/>
                <w:szCs w:val="18"/>
              </w:rPr>
              <w:t xml:space="preserve"> for </w:t>
            </w:r>
            <w:del w:id="535" w:author="Smith, Alexis@Energy" w:date="2018-06-18T09:51:00Z">
              <w:r w:rsidR="00E9184B" w:rsidDel="002F16E8">
                <w:rPr>
                  <w:rStyle w:val="Heading1Char"/>
                  <w:rFonts w:asciiTheme="minorHAnsi" w:hAnsiTheme="minorHAnsi"/>
                  <w:bCs/>
                  <w:sz w:val="18"/>
                  <w:szCs w:val="18"/>
                </w:rPr>
                <w:delText xml:space="preserve">Other than Private Patios, Entrances, Balconies, Porches, or for Other than </w:delText>
              </w:r>
            </w:del>
            <w:r w:rsidR="00E9184B">
              <w:rPr>
                <w:rStyle w:val="Heading1Char"/>
                <w:rFonts w:asciiTheme="minorHAnsi" w:hAnsiTheme="minorHAnsi"/>
                <w:bCs/>
                <w:sz w:val="18"/>
                <w:szCs w:val="18"/>
              </w:rPr>
              <w:t>Residential Parking L</w:t>
            </w:r>
            <w:r w:rsidR="00E9184B" w:rsidRPr="000F7634">
              <w:rPr>
                <w:rStyle w:val="Heading1Char"/>
                <w:rFonts w:asciiTheme="minorHAnsi" w:hAnsiTheme="minorHAnsi"/>
                <w:bCs/>
                <w:sz w:val="18"/>
                <w:szCs w:val="18"/>
              </w:rPr>
              <w:t xml:space="preserve">ots </w:t>
            </w:r>
            <w:del w:id="536" w:author="Smith, Alexis@Energy" w:date="2018-06-18T09:52:00Z">
              <w:r w:rsidR="00E9184B" w:rsidRPr="000F7634" w:rsidDel="002F16E8">
                <w:rPr>
                  <w:rStyle w:val="Heading1Char"/>
                  <w:rFonts w:asciiTheme="minorHAnsi" w:hAnsiTheme="minorHAnsi"/>
                  <w:bCs/>
                  <w:sz w:val="18"/>
                  <w:szCs w:val="18"/>
                </w:rPr>
                <w:delText xml:space="preserve">and </w:delText>
              </w:r>
            </w:del>
            <w:ins w:id="537" w:author="Smith, Alexis@Energy" w:date="2018-06-18T09:52:00Z">
              <w:r>
                <w:rPr>
                  <w:rStyle w:val="Heading1Char"/>
                  <w:rFonts w:asciiTheme="minorHAnsi" w:hAnsiTheme="minorHAnsi"/>
                  <w:bCs/>
                  <w:sz w:val="18"/>
                  <w:szCs w:val="18"/>
                </w:rPr>
                <w:t>or</w:t>
              </w:r>
              <w:r w:rsidRPr="000F7634">
                <w:rPr>
                  <w:rStyle w:val="Heading1Char"/>
                  <w:rFonts w:asciiTheme="minorHAnsi" w:hAnsiTheme="minorHAnsi"/>
                  <w:bCs/>
                  <w:sz w:val="18"/>
                  <w:szCs w:val="18"/>
                </w:rPr>
                <w:t xml:space="preserve"> </w:t>
              </w:r>
            </w:ins>
            <w:del w:id="538" w:author="Smith, Alexis@Energy" w:date="2018-06-18T09:53:00Z">
              <w:r w:rsidR="00E9184B" w:rsidDel="002F16E8">
                <w:rPr>
                  <w:rStyle w:val="Heading1Char"/>
                  <w:rFonts w:asciiTheme="minorHAnsi" w:hAnsiTheme="minorHAnsi"/>
                  <w:bCs/>
                  <w:sz w:val="18"/>
                  <w:szCs w:val="18"/>
                </w:rPr>
                <w:delText xml:space="preserve">Residential </w:delText>
              </w:r>
            </w:del>
            <w:r w:rsidR="00E9184B">
              <w:rPr>
                <w:rStyle w:val="Heading1Char"/>
                <w:rFonts w:asciiTheme="minorHAnsi" w:hAnsiTheme="minorHAnsi"/>
                <w:bCs/>
                <w:sz w:val="18"/>
                <w:szCs w:val="18"/>
              </w:rPr>
              <w:t>C</w:t>
            </w:r>
            <w:r w:rsidR="00E9184B" w:rsidRPr="000F7634">
              <w:rPr>
                <w:rStyle w:val="Heading1Char"/>
                <w:rFonts w:asciiTheme="minorHAnsi" w:hAnsiTheme="minorHAnsi"/>
                <w:bCs/>
                <w:sz w:val="18"/>
                <w:szCs w:val="18"/>
              </w:rPr>
              <w:t xml:space="preserve">arports </w:t>
            </w:r>
            <w:r w:rsidR="00E9184B">
              <w:rPr>
                <w:rStyle w:val="Heading1Char"/>
                <w:rFonts w:asciiTheme="minorHAnsi" w:hAnsiTheme="minorHAnsi"/>
                <w:bCs/>
                <w:sz w:val="18"/>
                <w:szCs w:val="18"/>
              </w:rPr>
              <w:t>with</w:t>
            </w:r>
            <w:r w:rsidR="00E9184B" w:rsidRPr="000F7634">
              <w:rPr>
                <w:rStyle w:val="Heading1Char"/>
                <w:rFonts w:asciiTheme="minorHAnsi" w:hAnsiTheme="minorHAnsi"/>
                <w:bCs/>
                <w:sz w:val="18"/>
                <w:szCs w:val="18"/>
              </w:rPr>
              <w:t xml:space="preserve"> </w:t>
            </w:r>
            <w:r w:rsidR="00E9184B">
              <w:rPr>
                <w:rStyle w:val="Heading1Char"/>
                <w:rFonts w:asciiTheme="minorHAnsi" w:hAnsiTheme="minorHAnsi"/>
                <w:bCs/>
                <w:sz w:val="18"/>
                <w:szCs w:val="18"/>
              </w:rPr>
              <w:t>E</w:t>
            </w:r>
            <w:r w:rsidR="00E9184B" w:rsidRPr="000F7634">
              <w:rPr>
                <w:rStyle w:val="Heading1Char"/>
                <w:rFonts w:asciiTheme="minorHAnsi" w:hAnsiTheme="minorHAnsi"/>
                <w:bCs/>
                <w:sz w:val="18"/>
                <w:szCs w:val="18"/>
              </w:rPr>
              <w:t xml:space="preserve">ight </w:t>
            </w:r>
            <w:r w:rsidR="00E9184B">
              <w:rPr>
                <w:rStyle w:val="Heading1Char"/>
                <w:rFonts w:asciiTheme="minorHAnsi" w:hAnsiTheme="minorHAnsi"/>
                <w:bCs/>
                <w:sz w:val="18"/>
                <w:szCs w:val="18"/>
              </w:rPr>
              <w:t>or More V</w:t>
            </w:r>
            <w:r w:rsidR="00E9184B" w:rsidRPr="000F7634">
              <w:rPr>
                <w:rStyle w:val="Heading1Char"/>
                <w:rFonts w:asciiTheme="minorHAnsi" w:hAnsiTheme="minorHAnsi"/>
                <w:bCs/>
                <w:sz w:val="18"/>
                <w:szCs w:val="18"/>
              </w:rPr>
              <w:t>ehicles</w:t>
            </w:r>
            <w:ins w:id="539" w:author="Smith, Alexis@Energy" w:date="2018-06-18T09:53:00Z">
              <w:r>
                <w:rPr>
                  <w:rStyle w:val="Heading1Char"/>
                  <w:rFonts w:asciiTheme="minorHAnsi" w:hAnsiTheme="minorHAnsi"/>
                  <w:bCs/>
                  <w:sz w:val="18"/>
                  <w:szCs w:val="18"/>
                </w:rPr>
                <w:t xml:space="preserve"> per site </w:t>
              </w:r>
              <w:r>
                <w:rPr>
                  <w:rStyle w:val="Heading1Char"/>
                  <w:rFonts w:asciiTheme="minorHAnsi" w:hAnsiTheme="minorHAnsi"/>
                  <w:b w:val="0"/>
                  <w:bCs/>
                  <w:sz w:val="18"/>
                  <w:szCs w:val="18"/>
                </w:rPr>
                <w:t>shall comply with requirements in Box 01 below</w:t>
              </w:r>
            </w:ins>
          </w:p>
          <w:p w14:paraId="2499E67D" w14:textId="308FC717" w:rsidR="00B30C97" w:rsidRPr="00B30C97" w:rsidRDefault="00B30C97">
            <w:pPr>
              <w:rPr>
                <w:rFonts w:asciiTheme="minorHAnsi" w:hAnsiTheme="minorHAnsi"/>
                <w:b/>
                <w:bCs/>
                <w:sz w:val="18"/>
                <w:szCs w:val="18"/>
              </w:rPr>
            </w:pPr>
            <w:r w:rsidRPr="00ED2120">
              <w:rPr>
                <w:rStyle w:val="Heading1Char"/>
                <w:rFonts w:asciiTheme="minorHAnsi" w:hAnsiTheme="minorHAnsi"/>
                <w:b w:val="0"/>
                <w:sz w:val="18"/>
                <w:szCs w:val="18"/>
              </w:rPr>
              <w:t xml:space="preserve">&lt;&lt;if </w:t>
            </w:r>
            <w:ins w:id="540" w:author="Smith, Alexis@Energy" w:date="2018-06-28T10:38:00Z">
              <w:r w:rsidR="00775B7D" w:rsidRPr="00A57ED8">
                <w:rPr>
                  <w:rStyle w:val="Heading1Char"/>
                  <w:rFonts w:asciiTheme="minorHAnsi" w:hAnsiTheme="minorHAnsi"/>
                  <w:b w:val="0"/>
                  <w:bCs/>
                  <w:i/>
                  <w:sz w:val="18"/>
                  <w:szCs w:val="18"/>
                </w:rPr>
                <w:t>Outdoor lighting and controls</w:t>
              </w:r>
              <w:r w:rsidR="00775B7D" w:rsidRPr="00ED2120" w:rsidDel="00775B7D">
                <w:rPr>
                  <w:rStyle w:val="Heading1Char"/>
                  <w:rFonts w:asciiTheme="minorHAnsi" w:hAnsiTheme="minorHAnsi"/>
                  <w:b w:val="0"/>
                  <w:sz w:val="18"/>
                  <w:szCs w:val="18"/>
                </w:rPr>
                <w:t xml:space="preserve"> </w:t>
              </w:r>
            </w:ins>
            <w:del w:id="541" w:author="Smith, Alexis@Energy" w:date="2018-06-28T10:38:00Z">
              <w:r w:rsidRPr="00ED2120" w:rsidDel="00775B7D">
                <w:rPr>
                  <w:rStyle w:val="Heading1Char"/>
                  <w:rFonts w:asciiTheme="minorHAnsi" w:hAnsiTheme="minorHAnsi"/>
                  <w:b w:val="0"/>
                  <w:sz w:val="18"/>
                  <w:szCs w:val="18"/>
                </w:rPr>
                <w:delText>A</w:delText>
              </w:r>
            </w:del>
            <w:del w:id="542" w:author="Smith, Alexis@Energy" w:date="2018-06-28T10:14:00Z">
              <w:r w:rsidRPr="00ED2120" w:rsidDel="00C73C00">
                <w:rPr>
                  <w:rStyle w:val="Heading1Char"/>
                  <w:rFonts w:asciiTheme="minorHAnsi" w:hAnsiTheme="minorHAnsi"/>
                  <w:b w:val="0"/>
                  <w:sz w:val="18"/>
                  <w:szCs w:val="18"/>
                </w:rPr>
                <w:delText>09</w:delText>
              </w:r>
            </w:del>
            <w:del w:id="543" w:author="Smith, Alexis@Energy" w:date="2018-06-28T10:39:00Z">
              <w:r w:rsidRPr="00ED2120" w:rsidDel="00775B7D">
                <w:rPr>
                  <w:rStyle w:val="Heading1Char"/>
                  <w:rFonts w:asciiTheme="minorHAnsi" w:hAnsiTheme="minorHAnsi"/>
                  <w:b w:val="0"/>
                  <w:sz w:val="18"/>
                  <w:szCs w:val="18"/>
                </w:rPr>
                <w:delText xml:space="preserve"> </w:delText>
              </w:r>
            </w:del>
            <w:r w:rsidRPr="00ED2120">
              <w:rPr>
                <w:rStyle w:val="Heading1Char"/>
                <w:rFonts w:asciiTheme="minorHAnsi" w:hAnsiTheme="minorHAnsi"/>
                <w:b w:val="0"/>
                <w:sz w:val="18"/>
                <w:szCs w:val="18"/>
              </w:rPr>
              <w:t xml:space="preserve">or </w:t>
            </w:r>
            <w:ins w:id="544" w:author="Smith, Alexis@Energy" w:date="2018-06-28T10:38:00Z">
              <w:r w:rsidR="00775B7D" w:rsidRPr="00A57ED8">
                <w:rPr>
                  <w:rStyle w:val="Heading1Char"/>
                  <w:rFonts w:asciiTheme="minorHAnsi" w:hAnsiTheme="minorHAnsi"/>
                  <w:b w:val="0"/>
                  <w:bCs/>
                  <w:i/>
                  <w:sz w:val="18"/>
                  <w:szCs w:val="18"/>
                </w:rPr>
                <w:t>Parking lots or carports</w:t>
              </w:r>
              <w:r w:rsidR="00775B7D" w:rsidRPr="00ED2120" w:rsidDel="00775B7D">
                <w:rPr>
                  <w:rStyle w:val="Heading1Char"/>
                  <w:rFonts w:asciiTheme="minorHAnsi" w:hAnsiTheme="minorHAnsi"/>
                  <w:b w:val="0"/>
                  <w:sz w:val="18"/>
                  <w:szCs w:val="18"/>
                </w:rPr>
                <w:t xml:space="preserve"> </w:t>
              </w:r>
            </w:ins>
            <w:del w:id="545" w:author="Smith, Alexis@Energy" w:date="2018-06-28T10:38:00Z">
              <w:r w:rsidRPr="00ED2120" w:rsidDel="00775B7D">
                <w:rPr>
                  <w:rStyle w:val="Heading1Char"/>
                  <w:rFonts w:asciiTheme="minorHAnsi" w:hAnsiTheme="minorHAnsi"/>
                  <w:b w:val="0"/>
                  <w:sz w:val="18"/>
                  <w:szCs w:val="18"/>
                </w:rPr>
                <w:delText>A1</w:delText>
              </w:r>
            </w:del>
            <w:ins w:id="546" w:author="Smith, Alexis@Energy" w:date="2018-06-28T10:38:00Z">
              <w:r w:rsidR="00775B7D">
                <w:rPr>
                  <w:rStyle w:val="Heading1Char"/>
                  <w:rFonts w:asciiTheme="minorHAnsi" w:hAnsiTheme="minorHAnsi"/>
                  <w:b w:val="0"/>
                  <w:sz w:val="18"/>
                  <w:szCs w:val="18"/>
                </w:rPr>
                <w:t>from Table A</w:t>
              </w:r>
            </w:ins>
            <w:del w:id="547" w:author="Smith, Alexis@Energy" w:date="2018-06-28T10:14:00Z">
              <w:r w:rsidRPr="00ED2120" w:rsidDel="00C73C00">
                <w:rPr>
                  <w:rStyle w:val="Heading1Char"/>
                  <w:rFonts w:asciiTheme="minorHAnsi" w:hAnsiTheme="minorHAnsi"/>
                  <w:b w:val="0"/>
                  <w:sz w:val="18"/>
                  <w:szCs w:val="18"/>
                </w:rPr>
                <w:delText>3</w:delText>
              </w:r>
            </w:del>
            <w:r w:rsidRPr="00ED2120">
              <w:rPr>
                <w:rStyle w:val="Heading1Char"/>
                <w:rFonts w:asciiTheme="minorHAnsi" w:hAnsiTheme="minorHAnsi"/>
                <w:b w:val="0"/>
                <w:sz w:val="18"/>
                <w:szCs w:val="18"/>
              </w:rPr>
              <w:t xml:space="preserve"> = ‘Y’ then display this section; else display standard “This Section Does Not Apply” message&gt;&gt;</w:t>
            </w:r>
          </w:p>
        </w:tc>
      </w:tr>
      <w:tr w:rsidR="00E9184B" w:rsidRPr="000F7634" w14:paraId="206255DC" w14:textId="77777777" w:rsidTr="000B4576">
        <w:tc>
          <w:tcPr>
            <w:tcW w:w="468" w:type="dxa"/>
            <w:vAlign w:val="center"/>
          </w:tcPr>
          <w:p w14:paraId="15AB40FA" w14:textId="77777777" w:rsidR="00E9184B" w:rsidRPr="000F7634" w:rsidRDefault="00E9184B" w:rsidP="000B4576">
            <w:pPr>
              <w:jc w:val="center"/>
              <w:rPr>
                <w:rFonts w:asciiTheme="minorHAnsi" w:hAnsiTheme="minorHAnsi"/>
                <w:sz w:val="18"/>
                <w:szCs w:val="18"/>
              </w:rPr>
            </w:pPr>
            <w:r>
              <w:rPr>
                <w:rFonts w:asciiTheme="minorHAnsi" w:hAnsiTheme="minorHAnsi"/>
                <w:sz w:val="18"/>
                <w:szCs w:val="18"/>
              </w:rPr>
              <w:t>0</w:t>
            </w:r>
            <w:r w:rsidRPr="000F7634">
              <w:rPr>
                <w:rFonts w:asciiTheme="minorHAnsi" w:hAnsiTheme="minorHAnsi"/>
                <w:sz w:val="18"/>
                <w:szCs w:val="18"/>
              </w:rPr>
              <w:t>1</w:t>
            </w:r>
          </w:p>
        </w:tc>
        <w:tc>
          <w:tcPr>
            <w:tcW w:w="10350" w:type="dxa"/>
          </w:tcPr>
          <w:p w14:paraId="65E86B1E" w14:textId="77777777" w:rsidR="00E9184B" w:rsidRPr="000F7634" w:rsidRDefault="00E9184B" w:rsidP="000B4576">
            <w:pPr>
              <w:rPr>
                <w:rFonts w:asciiTheme="minorHAnsi" w:hAnsiTheme="minorHAnsi"/>
                <w:sz w:val="18"/>
                <w:szCs w:val="18"/>
              </w:rPr>
            </w:pPr>
            <w:r w:rsidRPr="000F7634">
              <w:rPr>
                <w:rFonts w:asciiTheme="minorHAnsi" w:hAnsiTheme="minorHAnsi"/>
                <w:sz w:val="18"/>
                <w:szCs w:val="18"/>
              </w:rPr>
              <w:t>150.0(k)</w:t>
            </w:r>
            <w:r>
              <w:rPr>
                <w:rFonts w:asciiTheme="minorHAnsi" w:hAnsiTheme="minorHAnsi"/>
                <w:sz w:val="18"/>
                <w:szCs w:val="18"/>
              </w:rPr>
              <w:t>3C</w:t>
            </w:r>
            <w:r w:rsidRPr="000F7634">
              <w:rPr>
                <w:rFonts w:asciiTheme="minorHAnsi" w:hAnsiTheme="minorHAnsi"/>
                <w:sz w:val="18"/>
                <w:szCs w:val="18"/>
              </w:rPr>
              <w:t>: Outdoor lighting complies with the applicable requirements in Sections 110.9, 130.0, 130.2, 130.4, 140.7, and 141.0. Applicable LTO forms shall be submitted.</w:t>
            </w:r>
          </w:p>
        </w:tc>
      </w:tr>
      <w:tr w:rsidR="00E9184B" w:rsidRPr="000F7634" w14:paraId="37AE2151" w14:textId="77777777" w:rsidTr="000B4576">
        <w:tc>
          <w:tcPr>
            <w:tcW w:w="10818" w:type="dxa"/>
            <w:gridSpan w:val="2"/>
          </w:tcPr>
          <w:p w14:paraId="7784AB57" w14:textId="77777777" w:rsidR="00E9184B" w:rsidRPr="000F7634" w:rsidRDefault="00E9184B" w:rsidP="000B4576">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2E40EBE1" w14:textId="26C8BF24" w:rsidR="00E9184B" w:rsidRPr="000F7634" w:rsidDel="00C73C00" w:rsidRDefault="00E9184B" w:rsidP="00E9184B">
      <w:pPr>
        <w:tabs>
          <w:tab w:val="left" w:pos="7920"/>
          <w:tab w:val="right" w:pos="10080"/>
        </w:tabs>
        <w:rPr>
          <w:del w:id="548" w:author="Smith, Alexis@Energy" w:date="2018-06-28T10:13:00Z"/>
          <w:rFonts w:asciiTheme="minorHAnsi" w:hAnsiTheme="minorHAnsi"/>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E9184B" w:rsidRPr="000F7634" w:rsidDel="002F16E8" w14:paraId="7789D541" w14:textId="217B69C5" w:rsidTr="000B4576">
        <w:trPr>
          <w:del w:id="549" w:author="Smith, Alexis@Energy" w:date="2018-06-18T09:53:00Z"/>
        </w:trPr>
        <w:tc>
          <w:tcPr>
            <w:tcW w:w="10818" w:type="dxa"/>
            <w:gridSpan w:val="2"/>
          </w:tcPr>
          <w:p w14:paraId="525C0BB3" w14:textId="2FF52204" w:rsidR="00E9184B" w:rsidDel="002F16E8" w:rsidRDefault="00E9184B" w:rsidP="000B4576">
            <w:pPr>
              <w:keepNext/>
              <w:rPr>
                <w:del w:id="550" w:author="Smith, Alexis@Energy" w:date="2018-06-18T09:53:00Z"/>
                <w:rStyle w:val="Heading1Char"/>
                <w:rFonts w:asciiTheme="minorHAnsi" w:hAnsiTheme="minorHAnsi"/>
                <w:bCs/>
                <w:sz w:val="18"/>
                <w:szCs w:val="18"/>
              </w:rPr>
            </w:pPr>
            <w:del w:id="551" w:author="Smith, Alexis@Energy" w:date="2018-06-18T09:53:00Z">
              <w:r w:rsidDel="002F16E8">
                <w:rPr>
                  <w:rStyle w:val="Heading1Char"/>
                  <w:rFonts w:asciiTheme="minorHAnsi" w:hAnsiTheme="minorHAnsi"/>
                  <w:bCs/>
                  <w:sz w:val="18"/>
                  <w:szCs w:val="18"/>
                </w:rPr>
                <w:delText>K</w:delText>
              </w:r>
              <w:r w:rsidRPr="000F7634" w:rsidDel="002F16E8">
                <w:rPr>
                  <w:rStyle w:val="Heading1Char"/>
                  <w:rFonts w:asciiTheme="minorHAnsi" w:hAnsiTheme="minorHAnsi"/>
                  <w:bCs/>
                  <w:sz w:val="18"/>
                  <w:szCs w:val="18"/>
                </w:rPr>
                <w:delText xml:space="preserve">. </w:delText>
              </w:r>
              <w:r w:rsidDel="002F16E8">
                <w:rPr>
                  <w:rStyle w:val="Heading1Char"/>
                  <w:rFonts w:asciiTheme="minorHAnsi" w:hAnsiTheme="minorHAnsi"/>
                  <w:bCs/>
                  <w:sz w:val="18"/>
                  <w:szCs w:val="18"/>
                </w:rPr>
                <w:delText>Outdoor Lighting for Residential</w:delText>
              </w:r>
              <w:r w:rsidRPr="000F7634" w:rsidDel="002F16E8">
                <w:rPr>
                  <w:rStyle w:val="Heading1Char"/>
                  <w:rFonts w:asciiTheme="minorHAnsi" w:hAnsiTheme="minorHAnsi"/>
                  <w:bCs/>
                  <w:sz w:val="18"/>
                  <w:szCs w:val="18"/>
                </w:rPr>
                <w:delText xml:space="preserve"> Parking Lots and </w:delText>
              </w:r>
              <w:r w:rsidDel="002F16E8">
                <w:rPr>
                  <w:rStyle w:val="Heading1Char"/>
                  <w:rFonts w:asciiTheme="minorHAnsi" w:hAnsiTheme="minorHAnsi"/>
                  <w:bCs/>
                  <w:sz w:val="18"/>
                  <w:szCs w:val="18"/>
                </w:rPr>
                <w:delText>Residential</w:delText>
              </w:r>
              <w:r w:rsidRPr="000F7634" w:rsidDel="002F16E8">
                <w:rPr>
                  <w:rStyle w:val="Heading1Char"/>
                  <w:rFonts w:asciiTheme="minorHAnsi" w:hAnsiTheme="minorHAnsi"/>
                  <w:bCs/>
                  <w:sz w:val="18"/>
                  <w:szCs w:val="18"/>
                </w:rPr>
                <w:delText xml:space="preserve"> Carports </w:delText>
              </w:r>
              <w:r w:rsidDel="002F16E8">
                <w:rPr>
                  <w:rStyle w:val="Heading1Char"/>
                  <w:rFonts w:asciiTheme="minorHAnsi" w:hAnsiTheme="minorHAnsi"/>
                  <w:bCs/>
                  <w:sz w:val="18"/>
                  <w:szCs w:val="18"/>
                </w:rPr>
                <w:delText>with</w:delText>
              </w:r>
              <w:r w:rsidRPr="000F7634" w:rsidDel="002F16E8">
                <w:rPr>
                  <w:rStyle w:val="Heading1Char"/>
                  <w:rFonts w:asciiTheme="minorHAnsi" w:hAnsiTheme="minorHAnsi"/>
                  <w:bCs/>
                  <w:sz w:val="18"/>
                  <w:szCs w:val="18"/>
                </w:rPr>
                <w:delText xml:space="preserve"> Eight or More Vehicles</w:delText>
              </w:r>
              <w:r w:rsidDel="002F16E8">
                <w:rPr>
                  <w:rStyle w:val="Heading1Char"/>
                  <w:rFonts w:asciiTheme="minorHAnsi" w:hAnsiTheme="minorHAnsi"/>
                  <w:bCs/>
                  <w:sz w:val="18"/>
                  <w:szCs w:val="18"/>
                </w:rPr>
                <w:delText xml:space="preserve"> per Site</w:delText>
              </w:r>
            </w:del>
          </w:p>
          <w:p w14:paraId="0BA5ED36" w14:textId="6B907F95" w:rsidR="00B30C97" w:rsidRPr="00B30C97" w:rsidDel="002F16E8" w:rsidRDefault="00B30C97" w:rsidP="000B4576">
            <w:pPr>
              <w:keepNext/>
              <w:rPr>
                <w:del w:id="552" w:author="Smith, Alexis@Energy" w:date="2018-06-18T09:53:00Z"/>
                <w:rFonts w:asciiTheme="minorHAnsi" w:hAnsiTheme="minorHAnsi"/>
                <w:b/>
                <w:bCs/>
                <w:sz w:val="18"/>
                <w:szCs w:val="18"/>
              </w:rPr>
            </w:pPr>
            <w:del w:id="553" w:author="Smith, Alexis@Energy" w:date="2018-06-18T09:53:00Z">
              <w:r w:rsidRPr="00ED2120" w:rsidDel="002F16E8">
                <w:rPr>
                  <w:rStyle w:val="Heading1Char"/>
                  <w:rFonts w:asciiTheme="minorHAnsi" w:hAnsiTheme="minorHAnsi"/>
                  <w:b w:val="0"/>
                  <w:sz w:val="18"/>
                  <w:szCs w:val="18"/>
                </w:rPr>
                <w:delText>&lt;&lt;if A13 = ‘Y’ then display this section; else display standard “This Section Does Not Apply” message&gt;&gt;</w:delText>
              </w:r>
            </w:del>
          </w:p>
        </w:tc>
      </w:tr>
      <w:tr w:rsidR="00E9184B" w:rsidRPr="000F7634" w:rsidDel="002F16E8" w14:paraId="78D367FE" w14:textId="301C022F" w:rsidTr="000B4576">
        <w:trPr>
          <w:del w:id="554" w:author="Smith, Alexis@Energy" w:date="2018-06-18T09:53:00Z"/>
        </w:trPr>
        <w:tc>
          <w:tcPr>
            <w:tcW w:w="468" w:type="dxa"/>
            <w:vAlign w:val="center"/>
          </w:tcPr>
          <w:p w14:paraId="7DC717FE" w14:textId="51781757" w:rsidR="00E9184B" w:rsidRPr="000F7634" w:rsidDel="002F16E8" w:rsidRDefault="00E9184B" w:rsidP="000B4576">
            <w:pPr>
              <w:keepNext/>
              <w:jc w:val="center"/>
              <w:rPr>
                <w:del w:id="555" w:author="Smith, Alexis@Energy" w:date="2018-06-18T09:53:00Z"/>
                <w:rFonts w:asciiTheme="minorHAnsi" w:hAnsiTheme="minorHAnsi"/>
                <w:sz w:val="18"/>
                <w:szCs w:val="18"/>
              </w:rPr>
            </w:pPr>
            <w:del w:id="556" w:author="Smith, Alexis@Energy" w:date="2018-06-18T09:53:00Z">
              <w:r w:rsidDel="002F16E8">
                <w:rPr>
                  <w:rFonts w:asciiTheme="minorHAnsi" w:hAnsiTheme="minorHAnsi"/>
                  <w:sz w:val="18"/>
                  <w:szCs w:val="18"/>
                </w:rPr>
                <w:delText>0</w:delText>
              </w:r>
              <w:r w:rsidRPr="000F7634" w:rsidDel="002F16E8">
                <w:rPr>
                  <w:rFonts w:asciiTheme="minorHAnsi" w:hAnsiTheme="minorHAnsi"/>
                  <w:sz w:val="18"/>
                  <w:szCs w:val="18"/>
                </w:rPr>
                <w:delText>1</w:delText>
              </w:r>
            </w:del>
          </w:p>
        </w:tc>
        <w:tc>
          <w:tcPr>
            <w:tcW w:w="10350" w:type="dxa"/>
          </w:tcPr>
          <w:p w14:paraId="59F0755D" w14:textId="45FA5858" w:rsidR="00E9184B" w:rsidRPr="000F7634" w:rsidDel="002F16E8" w:rsidRDefault="00E9184B" w:rsidP="000B4576">
            <w:pPr>
              <w:keepNext/>
              <w:tabs>
                <w:tab w:val="right" w:pos="342"/>
                <w:tab w:val="left" w:pos="522"/>
              </w:tabs>
              <w:rPr>
                <w:del w:id="557" w:author="Smith, Alexis@Energy" w:date="2018-06-18T09:53:00Z"/>
                <w:rFonts w:asciiTheme="minorHAnsi" w:hAnsiTheme="minorHAnsi"/>
                <w:sz w:val="18"/>
                <w:szCs w:val="18"/>
              </w:rPr>
            </w:pPr>
            <w:del w:id="558" w:author="Smith, Alexis@Energy" w:date="2018-06-18T09:53:00Z">
              <w:r w:rsidRPr="000F7634" w:rsidDel="002F16E8">
                <w:rPr>
                  <w:rFonts w:asciiTheme="minorHAnsi" w:hAnsiTheme="minorHAnsi"/>
                  <w:sz w:val="18"/>
                  <w:szCs w:val="18"/>
                </w:rPr>
                <w:delText>150.0(k)</w:delText>
              </w:r>
              <w:r w:rsidDel="002F16E8">
                <w:rPr>
                  <w:rFonts w:asciiTheme="minorHAnsi" w:hAnsiTheme="minorHAnsi"/>
                  <w:sz w:val="18"/>
                  <w:szCs w:val="18"/>
                </w:rPr>
                <w:delText>3</w:delText>
              </w:r>
              <w:r w:rsidRPr="000F7634" w:rsidDel="002F16E8">
                <w:rPr>
                  <w:rFonts w:asciiTheme="minorHAnsi" w:hAnsiTheme="minorHAnsi"/>
                  <w:sz w:val="18"/>
                  <w:szCs w:val="18"/>
                </w:rPr>
                <w:delText>D: Outdoor lighting complies with the applicable requirements in Sections 110.9, 130.0, 130.2, 130.4, 140.7, and 141.0. Applicable LTO forms shall also be submitted.</w:delText>
              </w:r>
            </w:del>
          </w:p>
        </w:tc>
      </w:tr>
      <w:tr w:rsidR="00E9184B" w:rsidRPr="000F7634" w:rsidDel="002F16E8" w14:paraId="5B0469A3" w14:textId="6A3D8DA8" w:rsidTr="000B4576">
        <w:trPr>
          <w:del w:id="559" w:author="Smith, Alexis@Energy" w:date="2018-06-18T09:53:00Z"/>
        </w:trPr>
        <w:tc>
          <w:tcPr>
            <w:tcW w:w="10818" w:type="dxa"/>
            <w:gridSpan w:val="2"/>
          </w:tcPr>
          <w:p w14:paraId="61497B19" w14:textId="54F8DCDB" w:rsidR="00E9184B" w:rsidRPr="000F7634" w:rsidDel="002F16E8" w:rsidRDefault="00E9184B" w:rsidP="000B4576">
            <w:pPr>
              <w:rPr>
                <w:del w:id="560" w:author="Smith, Alexis@Energy" w:date="2018-06-18T09:53:00Z"/>
                <w:rFonts w:asciiTheme="minorHAnsi" w:hAnsiTheme="minorHAnsi"/>
                <w:b/>
                <w:sz w:val="18"/>
                <w:szCs w:val="18"/>
              </w:rPr>
            </w:pPr>
            <w:del w:id="561" w:author="Smith, Alexis@Energy" w:date="2018-06-18T09:53:00Z">
              <w:r w:rsidRPr="000F7634" w:rsidDel="002F16E8">
                <w:rPr>
                  <w:rFonts w:asciiTheme="minorHAnsi" w:hAnsiTheme="minorHAnsi"/>
                  <w:b/>
                  <w:sz w:val="18"/>
                  <w:szCs w:val="18"/>
                </w:rPr>
                <w:delText>The responsible person’s signature on this compliance document affirms that all applicable requirements in this table have been met.</w:delText>
              </w:r>
            </w:del>
          </w:p>
        </w:tc>
      </w:tr>
    </w:tbl>
    <w:p w14:paraId="53558035" w14:textId="77777777" w:rsidR="00E9184B" w:rsidRPr="000F7634" w:rsidRDefault="00E9184B" w:rsidP="00E9184B">
      <w:pPr>
        <w:tabs>
          <w:tab w:val="left" w:pos="7920"/>
          <w:tab w:val="right" w:pos="10080"/>
        </w:tabs>
        <w:rPr>
          <w:rStyle w:val="Heading1Char"/>
          <w:rFonts w:asciiTheme="minorHAnsi" w:hAnsiTheme="minorHAnsi"/>
          <w:b w:val="0"/>
          <w:bCs/>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E9184B" w:rsidRPr="000F7634" w14:paraId="191BFE75" w14:textId="77777777" w:rsidTr="000B4576">
        <w:tc>
          <w:tcPr>
            <w:tcW w:w="10818" w:type="dxa"/>
            <w:gridSpan w:val="2"/>
          </w:tcPr>
          <w:p w14:paraId="5D94FC80" w14:textId="42D3D27C" w:rsidR="00E9184B" w:rsidRDefault="002F16E8" w:rsidP="000B4576">
            <w:pPr>
              <w:rPr>
                <w:rStyle w:val="Heading1Char"/>
                <w:rFonts w:asciiTheme="minorHAnsi" w:hAnsiTheme="minorHAnsi"/>
                <w:bCs/>
                <w:sz w:val="18"/>
                <w:szCs w:val="18"/>
              </w:rPr>
            </w:pPr>
            <w:ins w:id="562" w:author="Smith, Alexis@Energy" w:date="2018-06-18T09:53:00Z">
              <w:r>
                <w:rPr>
                  <w:rFonts w:asciiTheme="minorHAnsi" w:hAnsiTheme="minorHAnsi"/>
                  <w:b/>
                  <w:sz w:val="18"/>
                  <w:szCs w:val="18"/>
                </w:rPr>
                <w:t>J</w:t>
              </w:r>
            </w:ins>
            <w:del w:id="563" w:author="Smith, Alexis@Energy" w:date="2018-06-18T09:53:00Z">
              <w:r w:rsidR="00E9184B" w:rsidDel="002F16E8">
                <w:rPr>
                  <w:rFonts w:asciiTheme="minorHAnsi" w:hAnsiTheme="minorHAnsi"/>
                  <w:b/>
                  <w:sz w:val="18"/>
                  <w:szCs w:val="18"/>
                </w:rPr>
                <w:delText>L</w:delText>
              </w:r>
            </w:del>
            <w:r w:rsidR="00E9184B" w:rsidRPr="000F7634">
              <w:rPr>
                <w:rFonts w:asciiTheme="minorHAnsi" w:hAnsiTheme="minorHAnsi"/>
                <w:b/>
                <w:sz w:val="18"/>
                <w:szCs w:val="18"/>
              </w:rPr>
              <w:t xml:space="preserve">. </w:t>
            </w:r>
            <w:r w:rsidR="00E9184B">
              <w:rPr>
                <w:rFonts w:asciiTheme="minorHAnsi" w:hAnsiTheme="minorHAnsi"/>
                <w:b/>
                <w:sz w:val="18"/>
                <w:szCs w:val="18"/>
              </w:rPr>
              <w:t xml:space="preserve">Lighting for </w:t>
            </w:r>
            <w:r w:rsidR="00E9184B" w:rsidRPr="000F7634">
              <w:rPr>
                <w:rStyle w:val="Heading1Char"/>
                <w:rFonts w:asciiTheme="minorHAnsi" w:hAnsiTheme="minorHAnsi"/>
                <w:bCs/>
                <w:sz w:val="18"/>
                <w:szCs w:val="18"/>
              </w:rPr>
              <w:t xml:space="preserve">Residential Garages </w:t>
            </w:r>
            <w:del w:id="564" w:author="Smith, Alexis@Energy" w:date="2018-06-18T09:53:00Z">
              <w:r w:rsidR="00E9184B" w:rsidDel="002F16E8">
                <w:rPr>
                  <w:rStyle w:val="Heading1Char"/>
                  <w:rFonts w:asciiTheme="minorHAnsi" w:hAnsiTheme="minorHAnsi"/>
                  <w:bCs/>
                  <w:sz w:val="18"/>
                  <w:szCs w:val="18"/>
                </w:rPr>
                <w:delText>with</w:delText>
              </w:r>
              <w:r w:rsidR="00E9184B" w:rsidRPr="000F7634" w:rsidDel="002F16E8">
                <w:rPr>
                  <w:rStyle w:val="Heading1Char"/>
                  <w:rFonts w:asciiTheme="minorHAnsi" w:hAnsiTheme="minorHAnsi"/>
                  <w:bCs/>
                  <w:sz w:val="18"/>
                  <w:szCs w:val="18"/>
                </w:rPr>
                <w:delText xml:space="preserve"> </w:delText>
              </w:r>
            </w:del>
            <w:ins w:id="565" w:author="Smith, Alexis@Energy" w:date="2018-06-18T09:53:00Z">
              <w:r>
                <w:rPr>
                  <w:rStyle w:val="Heading1Char"/>
                  <w:rFonts w:asciiTheme="minorHAnsi" w:hAnsiTheme="minorHAnsi"/>
                  <w:bCs/>
                  <w:sz w:val="18"/>
                  <w:szCs w:val="18"/>
                </w:rPr>
                <w:t>for</w:t>
              </w:r>
              <w:r w:rsidRPr="000F7634">
                <w:rPr>
                  <w:rStyle w:val="Heading1Char"/>
                  <w:rFonts w:asciiTheme="minorHAnsi" w:hAnsiTheme="minorHAnsi"/>
                  <w:bCs/>
                  <w:sz w:val="18"/>
                  <w:szCs w:val="18"/>
                </w:rPr>
                <w:t xml:space="preserve"> </w:t>
              </w:r>
            </w:ins>
            <w:r w:rsidR="00E9184B" w:rsidRPr="000F7634">
              <w:rPr>
                <w:rStyle w:val="Heading1Char"/>
                <w:rFonts w:asciiTheme="minorHAnsi" w:hAnsiTheme="minorHAnsi"/>
                <w:bCs/>
                <w:sz w:val="18"/>
                <w:szCs w:val="18"/>
              </w:rPr>
              <w:t>Eight or More Vehicles</w:t>
            </w:r>
          </w:p>
          <w:p w14:paraId="122463F9" w14:textId="24B1C00B" w:rsidR="00B30C97" w:rsidRPr="00ED2120" w:rsidRDefault="00B30C97" w:rsidP="00C73C00">
            <w:pPr>
              <w:rPr>
                <w:rFonts w:asciiTheme="minorHAnsi" w:hAnsiTheme="minorHAnsi"/>
                <w:bCs/>
              </w:rPr>
            </w:pPr>
            <w:r w:rsidRPr="00ED2120">
              <w:rPr>
                <w:rStyle w:val="Heading1Char"/>
                <w:rFonts w:asciiTheme="minorHAnsi" w:hAnsiTheme="minorHAnsi"/>
                <w:b w:val="0"/>
                <w:sz w:val="18"/>
              </w:rPr>
              <w:t xml:space="preserve">&lt;&lt;if </w:t>
            </w:r>
            <w:ins w:id="566" w:author="Smith, Alexis@Energy" w:date="2018-06-28T10:40:00Z">
              <w:r w:rsidR="00775B7D" w:rsidRPr="00A57ED8">
                <w:rPr>
                  <w:rStyle w:val="Heading1Char"/>
                  <w:rFonts w:asciiTheme="minorHAnsi" w:hAnsiTheme="minorHAnsi"/>
                  <w:b w:val="0"/>
                  <w:bCs/>
                  <w:i/>
                  <w:sz w:val="18"/>
                  <w:szCs w:val="18"/>
                </w:rPr>
                <w:t>Parking Garages</w:t>
              </w:r>
            </w:ins>
            <w:del w:id="567" w:author="Smith, Alexis@Energy" w:date="2018-06-28T10:40:00Z">
              <w:r w:rsidRPr="00A57ED8" w:rsidDel="00775B7D">
                <w:rPr>
                  <w:rStyle w:val="Heading1Char"/>
                  <w:rFonts w:asciiTheme="minorHAnsi" w:hAnsiTheme="minorHAnsi"/>
                  <w:b w:val="0"/>
                  <w:i/>
                  <w:sz w:val="18"/>
                </w:rPr>
                <w:delText>A1</w:delText>
              </w:r>
            </w:del>
            <w:del w:id="568" w:author="Smith, Alexis@Energy" w:date="2018-06-28T10:17:00Z">
              <w:r w:rsidRPr="00A57ED8" w:rsidDel="00C73C00">
                <w:rPr>
                  <w:rStyle w:val="Heading1Char"/>
                  <w:rFonts w:asciiTheme="minorHAnsi" w:hAnsiTheme="minorHAnsi"/>
                  <w:b w:val="0"/>
                  <w:i/>
                  <w:sz w:val="18"/>
                </w:rPr>
                <w:delText>2</w:delText>
              </w:r>
            </w:del>
            <w:ins w:id="569" w:author="Smith, Alexis@Energy" w:date="2018-06-28T10:40:00Z">
              <w:r w:rsidR="00775B7D">
                <w:rPr>
                  <w:rStyle w:val="Heading1Char"/>
                  <w:rFonts w:asciiTheme="minorHAnsi" w:hAnsiTheme="minorHAnsi"/>
                  <w:b w:val="0"/>
                  <w:sz w:val="18"/>
                </w:rPr>
                <w:t xml:space="preserve"> from Table A</w:t>
              </w:r>
            </w:ins>
            <w:r w:rsidRPr="00ED2120">
              <w:rPr>
                <w:rStyle w:val="Heading1Char"/>
                <w:rFonts w:asciiTheme="minorHAnsi" w:hAnsiTheme="minorHAnsi"/>
                <w:b w:val="0"/>
                <w:sz w:val="18"/>
              </w:rPr>
              <w:t xml:space="preserve"> = ‘Y’ then display this section; else display standard “This Section Does Not Apply” message&gt;&gt;</w:t>
            </w:r>
          </w:p>
        </w:tc>
      </w:tr>
      <w:tr w:rsidR="00E9184B" w:rsidRPr="000F7634" w14:paraId="51C393CC" w14:textId="77777777" w:rsidTr="000B4576">
        <w:tc>
          <w:tcPr>
            <w:tcW w:w="468" w:type="dxa"/>
            <w:vAlign w:val="center"/>
          </w:tcPr>
          <w:p w14:paraId="61FD8E6A" w14:textId="77777777" w:rsidR="00E9184B" w:rsidRPr="000F7634" w:rsidRDefault="00E9184B" w:rsidP="000B4576">
            <w:pPr>
              <w:jc w:val="center"/>
              <w:rPr>
                <w:rFonts w:asciiTheme="minorHAnsi" w:hAnsiTheme="minorHAnsi"/>
                <w:sz w:val="18"/>
                <w:szCs w:val="18"/>
              </w:rPr>
            </w:pPr>
            <w:r>
              <w:rPr>
                <w:rFonts w:asciiTheme="minorHAnsi" w:hAnsiTheme="minorHAnsi"/>
                <w:sz w:val="18"/>
                <w:szCs w:val="18"/>
              </w:rPr>
              <w:t>0</w:t>
            </w:r>
            <w:r w:rsidRPr="000F7634">
              <w:rPr>
                <w:rFonts w:asciiTheme="minorHAnsi" w:hAnsiTheme="minorHAnsi"/>
                <w:sz w:val="18"/>
                <w:szCs w:val="18"/>
              </w:rPr>
              <w:t>1</w:t>
            </w:r>
          </w:p>
        </w:tc>
        <w:tc>
          <w:tcPr>
            <w:tcW w:w="10350" w:type="dxa"/>
          </w:tcPr>
          <w:p w14:paraId="574D7663" w14:textId="77777777" w:rsidR="00E9184B" w:rsidRPr="000F7634" w:rsidRDefault="00E9184B" w:rsidP="000B4576">
            <w:pPr>
              <w:rPr>
                <w:rFonts w:asciiTheme="minorHAnsi" w:hAnsiTheme="minorHAnsi"/>
                <w:sz w:val="18"/>
                <w:szCs w:val="18"/>
              </w:rPr>
            </w:pPr>
            <w:r w:rsidRPr="000F7634">
              <w:rPr>
                <w:rFonts w:asciiTheme="minorHAnsi" w:hAnsiTheme="minorHAnsi"/>
                <w:sz w:val="18"/>
                <w:szCs w:val="18"/>
              </w:rPr>
              <w:t>150.0(k)</w:t>
            </w:r>
            <w:r>
              <w:rPr>
                <w:rFonts w:asciiTheme="minorHAnsi" w:hAnsiTheme="minorHAnsi"/>
                <w:sz w:val="18"/>
                <w:szCs w:val="18"/>
              </w:rPr>
              <w:t>5</w:t>
            </w:r>
            <w:r w:rsidRPr="000F7634">
              <w:rPr>
                <w:rFonts w:asciiTheme="minorHAnsi" w:hAnsiTheme="minorHAnsi"/>
                <w:sz w:val="18"/>
                <w:szCs w:val="18"/>
              </w:rPr>
              <w:t>: Lighting complies with the applicable requirements for nonresidential garages in Sections 110.9, 130.0, 130.1, 130.4, 140.6, and 141.0. Applicable LTG forms shall also be submitted</w:t>
            </w:r>
            <w:r>
              <w:rPr>
                <w:rFonts w:asciiTheme="minorHAnsi" w:hAnsiTheme="minorHAnsi"/>
                <w:sz w:val="18"/>
                <w:szCs w:val="18"/>
              </w:rPr>
              <w:t>.</w:t>
            </w:r>
          </w:p>
        </w:tc>
      </w:tr>
      <w:tr w:rsidR="00E9184B" w:rsidRPr="000F7634" w14:paraId="30C310DF" w14:textId="77777777" w:rsidTr="000B4576">
        <w:tc>
          <w:tcPr>
            <w:tcW w:w="10818" w:type="dxa"/>
            <w:gridSpan w:val="2"/>
          </w:tcPr>
          <w:p w14:paraId="5709DF29" w14:textId="77777777" w:rsidR="00E9184B" w:rsidRPr="000F7634" w:rsidRDefault="00E9184B" w:rsidP="000B4576">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466B00D8" w14:textId="77777777" w:rsidR="00E9184B" w:rsidRPr="000F7634" w:rsidRDefault="00E9184B" w:rsidP="00E9184B">
      <w:pPr>
        <w:tabs>
          <w:tab w:val="left" w:pos="7920"/>
          <w:tab w:val="right" w:pos="10080"/>
        </w:tabs>
        <w:rPr>
          <w:rStyle w:val="Heading1Char"/>
          <w:rFonts w:asciiTheme="minorHAnsi" w:hAnsiTheme="minorHAnsi"/>
          <w:b w:val="0"/>
          <w:sz w:val="18"/>
          <w:szCs w:val="18"/>
        </w:rPr>
      </w:pPr>
    </w:p>
    <w:tbl>
      <w:tblPr>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60"/>
      </w:tblGrid>
      <w:tr w:rsidR="00E9184B" w:rsidRPr="000F7634" w14:paraId="7B826D3A" w14:textId="77777777" w:rsidTr="000B4576">
        <w:tc>
          <w:tcPr>
            <w:tcW w:w="10818" w:type="dxa"/>
            <w:gridSpan w:val="2"/>
          </w:tcPr>
          <w:p w14:paraId="66D39021" w14:textId="02432067" w:rsidR="00E9184B" w:rsidRDefault="002F16E8" w:rsidP="000B4576">
            <w:pPr>
              <w:rPr>
                <w:rStyle w:val="Heading1Char"/>
                <w:rFonts w:asciiTheme="minorHAnsi" w:hAnsiTheme="minorHAnsi"/>
                <w:bCs/>
                <w:sz w:val="18"/>
                <w:szCs w:val="18"/>
              </w:rPr>
            </w:pPr>
            <w:ins w:id="570" w:author="Smith, Alexis@Energy" w:date="2018-06-18T09:53:00Z">
              <w:r>
                <w:rPr>
                  <w:rStyle w:val="Heading1Char"/>
                  <w:rFonts w:asciiTheme="minorHAnsi" w:hAnsiTheme="minorHAnsi"/>
                  <w:bCs/>
                  <w:sz w:val="18"/>
                  <w:szCs w:val="18"/>
                </w:rPr>
                <w:t>K</w:t>
              </w:r>
            </w:ins>
            <w:del w:id="571" w:author="Smith, Alexis@Energy" w:date="2018-06-18T09:53:00Z">
              <w:r w:rsidR="00E9184B" w:rsidDel="002F16E8">
                <w:rPr>
                  <w:rStyle w:val="Heading1Char"/>
                  <w:rFonts w:asciiTheme="minorHAnsi" w:hAnsiTheme="minorHAnsi"/>
                  <w:bCs/>
                  <w:sz w:val="18"/>
                  <w:szCs w:val="18"/>
                </w:rPr>
                <w:delText>M</w:delText>
              </w:r>
            </w:del>
            <w:r w:rsidR="00E9184B" w:rsidRPr="000F7634">
              <w:rPr>
                <w:rStyle w:val="Heading1Char"/>
                <w:rFonts w:asciiTheme="minorHAnsi" w:hAnsiTheme="minorHAnsi"/>
                <w:bCs/>
                <w:sz w:val="18"/>
                <w:szCs w:val="18"/>
              </w:rPr>
              <w:t xml:space="preserve">. </w:t>
            </w:r>
            <w:r w:rsidR="00E9184B">
              <w:rPr>
                <w:rStyle w:val="Heading1Char"/>
                <w:rFonts w:asciiTheme="minorHAnsi" w:hAnsiTheme="minorHAnsi"/>
                <w:bCs/>
                <w:sz w:val="18"/>
                <w:szCs w:val="18"/>
              </w:rPr>
              <w:t xml:space="preserve">Lighting for </w:t>
            </w:r>
            <w:r w:rsidR="00E9184B" w:rsidRPr="000F7634">
              <w:rPr>
                <w:rStyle w:val="Heading1Char"/>
                <w:rFonts w:asciiTheme="minorHAnsi" w:hAnsiTheme="minorHAnsi"/>
                <w:bCs/>
                <w:sz w:val="18"/>
                <w:szCs w:val="18"/>
              </w:rPr>
              <w:t>Interior Common Areas (</w:t>
            </w:r>
            <w:r w:rsidR="00E9184B">
              <w:rPr>
                <w:rStyle w:val="Heading1Char"/>
                <w:rFonts w:asciiTheme="minorHAnsi" w:hAnsiTheme="minorHAnsi"/>
                <w:bCs/>
                <w:sz w:val="18"/>
                <w:szCs w:val="18"/>
              </w:rPr>
              <w:t>≤</w:t>
            </w:r>
            <w:r w:rsidR="00E9184B" w:rsidRPr="000F7634">
              <w:rPr>
                <w:rStyle w:val="Heading1Char"/>
                <w:rFonts w:asciiTheme="minorHAnsi" w:hAnsiTheme="minorHAnsi"/>
                <w:bCs/>
                <w:sz w:val="18"/>
                <w:szCs w:val="18"/>
              </w:rPr>
              <w:t xml:space="preserve"> 20%) of Low-rise Multi-</w:t>
            </w:r>
            <w:r w:rsidR="008544FD">
              <w:rPr>
                <w:rStyle w:val="Heading1Char"/>
                <w:rFonts w:asciiTheme="minorHAnsi" w:hAnsiTheme="minorHAnsi"/>
                <w:bCs/>
                <w:sz w:val="18"/>
                <w:szCs w:val="18"/>
              </w:rPr>
              <w:t>f</w:t>
            </w:r>
            <w:r w:rsidR="00E9184B" w:rsidRPr="000F7634">
              <w:rPr>
                <w:rStyle w:val="Heading1Char"/>
                <w:rFonts w:asciiTheme="minorHAnsi" w:hAnsiTheme="minorHAnsi"/>
                <w:bCs/>
                <w:sz w:val="18"/>
                <w:szCs w:val="18"/>
              </w:rPr>
              <w:t>amily</w:t>
            </w:r>
          </w:p>
          <w:p w14:paraId="120C4366" w14:textId="30FBF2ED" w:rsidR="00B30C97" w:rsidRPr="00DB0D0D" w:rsidRDefault="00B30C97" w:rsidP="00C73C00">
            <w:pPr>
              <w:rPr>
                <w:rFonts w:asciiTheme="minorHAnsi" w:hAnsiTheme="minorHAnsi"/>
                <w:b/>
                <w:bCs/>
                <w:sz w:val="18"/>
                <w:szCs w:val="18"/>
              </w:rPr>
            </w:pPr>
            <w:r w:rsidRPr="00ED2120">
              <w:rPr>
                <w:rStyle w:val="Heading1Char"/>
                <w:rFonts w:asciiTheme="minorHAnsi" w:hAnsiTheme="minorHAnsi"/>
                <w:b w:val="0"/>
                <w:sz w:val="18"/>
                <w:szCs w:val="18"/>
              </w:rPr>
              <w:t>&lt;&lt;</w:t>
            </w:r>
            <w:r w:rsidR="00DB0D0D" w:rsidRPr="00ED2120">
              <w:rPr>
                <w:rStyle w:val="Heading1Char"/>
                <w:rFonts w:asciiTheme="minorHAnsi" w:hAnsiTheme="minorHAnsi"/>
                <w:b w:val="0"/>
                <w:sz w:val="18"/>
                <w:szCs w:val="18"/>
              </w:rPr>
              <w:t xml:space="preserve">if </w:t>
            </w:r>
            <w:ins w:id="572" w:author="Smith, Alexis@Energy" w:date="2018-06-28T10:40:00Z">
              <w:r w:rsidR="00775B7D" w:rsidRPr="00A57ED8">
                <w:rPr>
                  <w:rStyle w:val="Heading1Char"/>
                  <w:rFonts w:asciiTheme="minorHAnsi" w:hAnsiTheme="minorHAnsi"/>
                  <w:b w:val="0"/>
                  <w:bCs/>
                  <w:i/>
                  <w:sz w:val="18"/>
                  <w:szCs w:val="18"/>
                </w:rPr>
                <w:t>Common areas</w:t>
              </w:r>
            </w:ins>
            <w:del w:id="573" w:author="Smith, Alexis@Energy" w:date="2018-06-28T10:40:00Z">
              <w:r w:rsidR="00DB0D0D" w:rsidRPr="00A57ED8" w:rsidDel="00775B7D">
                <w:rPr>
                  <w:rStyle w:val="Heading1Char"/>
                  <w:rFonts w:asciiTheme="minorHAnsi" w:hAnsiTheme="minorHAnsi"/>
                  <w:b w:val="0"/>
                  <w:i/>
                  <w:sz w:val="18"/>
                  <w:szCs w:val="18"/>
                </w:rPr>
                <w:delText>A1</w:delText>
              </w:r>
            </w:del>
            <w:del w:id="574" w:author="Smith, Alexis@Energy" w:date="2018-06-28T10:18:00Z">
              <w:r w:rsidR="00DB0D0D" w:rsidRPr="00A57ED8" w:rsidDel="00C73C00">
                <w:rPr>
                  <w:rStyle w:val="Heading1Char"/>
                  <w:rFonts w:asciiTheme="minorHAnsi" w:hAnsiTheme="minorHAnsi"/>
                  <w:b w:val="0"/>
                  <w:i/>
                  <w:sz w:val="18"/>
                  <w:szCs w:val="18"/>
                </w:rPr>
                <w:delText>4</w:delText>
              </w:r>
            </w:del>
            <w:ins w:id="575" w:author="Smith, Alexis@Energy" w:date="2018-06-28T10:40:00Z">
              <w:r w:rsidR="00775B7D">
                <w:rPr>
                  <w:rStyle w:val="Heading1Char"/>
                  <w:rFonts w:asciiTheme="minorHAnsi" w:hAnsiTheme="minorHAnsi"/>
                  <w:b w:val="0"/>
                  <w:sz w:val="18"/>
                  <w:szCs w:val="18"/>
                </w:rPr>
                <w:t xml:space="preserve"> from Table A</w:t>
              </w:r>
            </w:ins>
            <w:r w:rsidR="00DB0D0D" w:rsidRPr="00ED2120">
              <w:rPr>
                <w:rStyle w:val="Heading1Char"/>
                <w:rFonts w:asciiTheme="minorHAnsi" w:hAnsiTheme="minorHAnsi"/>
                <w:b w:val="0"/>
                <w:sz w:val="18"/>
                <w:szCs w:val="18"/>
              </w:rPr>
              <w:t xml:space="preserve"> = ‘Y’ then display this section; else display standard “This Section Does Not Apply” message&gt;&gt;</w:t>
            </w:r>
          </w:p>
        </w:tc>
      </w:tr>
      <w:tr w:rsidR="00E9184B" w:rsidRPr="000F7634" w14:paraId="355572AD" w14:textId="77777777" w:rsidTr="000B4576">
        <w:tc>
          <w:tcPr>
            <w:tcW w:w="558" w:type="dxa"/>
            <w:vAlign w:val="center"/>
          </w:tcPr>
          <w:p w14:paraId="55A54DB8" w14:textId="77777777" w:rsidR="00E9184B" w:rsidRPr="000F7634" w:rsidRDefault="00E9184B" w:rsidP="000B4576">
            <w:pPr>
              <w:jc w:val="center"/>
              <w:rPr>
                <w:rFonts w:asciiTheme="minorHAnsi" w:hAnsiTheme="minorHAnsi"/>
                <w:sz w:val="18"/>
                <w:szCs w:val="18"/>
              </w:rPr>
            </w:pPr>
            <w:r>
              <w:rPr>
                <w:rFonts w:asciiTheme="minorHAnsi" w:hAnsiTheme="minorHAnsi"/>
                <w:sz w:val="18"/>
                <w:szCs w:val="18"/>
              </w:rPr>
              <w:t>0</w:t>
            </w:r>
            <w:r w:rsidRPr="000F7634">
              <w:rPr>
                <w:rFonts w:asciiTheme="minorHAnsi" w:hAnsiTheme="minorHAnsi"/>
                <w:sz w:val="18"/>
                <w:szCs w:val="18"/>
              </w:rPr>
              <w:t>1</w:t>
            </w:r>
          </w:p>
        </w:tc>
        <w:tc>
          <w:tcPr>
            <w:tcW w:w="10260" w:type="dxa"/>
          </w:tcPr>
          <w:p w14:paraId="41A36B3A" w14:textId="20FC489E" w:rsidR="00E9184B" w:rsidRPr="000F7634" w:rsidRDefault="00E9184B" w:rsidP="002F16E8">
            <w:pPr>
              <w:rPr>
                <w:rFonts w:asciiTheme="minorHAnsi" w:hAnsiTheme="minorHAnsi"/>
                <w:sz w:val="18"/>
                <w:szCs w:val="18"/>
              </w:rPr>
            </w:pPr>
            <w:r w:rsidRPr="000F7634">
              <w:rPr>
                <w:rFonts w:asciiTheme="minorHAnsi" w:hAnsiTheme="minorHAnsi"/>
                <w:sz w:val="18"/>
                <w:szCs w:val="18"/>
              </w:rPr>
              <w:t>150.0(k)</w:t>
            </w:r>
            <w:r>
              <w:rPr>
                <w:rFonts w:asciiTheme="minorHAnsi" w:hAnsiTheme="minorHAnsi"/>
                <w:sz w:val="18"/>
                <w:szCs w:val="18"/>
              </w:rPr>
              <w:t>6</w:t>
            </w:r>
            <w:r w:rsidRPr="000F7634">
              <w:rPr>
                <w:rFonts w:asciiTheme="minorHAnsi" w:hAnsiTheme="minorHAnsi"/>
                <w:sz w:val="18"/>
                <w:szCs w:val="18"/>
              </w:rPr>
              <w:t xml:space="preserve">A: Installed </w:t>
            </w:r>
            <w:ins w:id="576" w:author="Smith, Alexis@Energy" w:date="2018-06-18T09:54:00Z">
              <w:r w:rsidR="002F16E8">
                <w:rPr>
                  <w:rFonts w:asciiTheme="minorHAnsi" w:hAnsiTheme="minorHAnsi"/>
                  <w:sz w:val="18"/>
                  <w:szCs w:val="18"/>
                </w:rPr>
                <w:t xml:space="preserve">lighting shall comply with Table 150.1-A </w:t>
              </w:r>
            </w:ins>
            <w:del w:id="577" w:author="Smith, Alexis@Energy" w:date="2018-06-18T09:54:00Z">
              <w:r w:rsidDel="002F16E8">
                <w:rPr>
                  <w:rFonts w:asciiTheme="minorHAnsi" w:hAnsiTheme="minorHAnsi"/>
                  <w:sz w:val="18"/>
                  <w:szCs w:val="18"/>
                </w:rPr>
                <w:delText>luminaires  are</w:delText>
              </w:r>
              <w:r w:rsidRPr="000F7634" w:rsidDel="002F16E8">
                <w:rPr>
                  <w:rFonts w:asciiTheme="minorHAnsi" w:hAnsiTheme="minorHAnsi"/>
                  <w:sz w:val="18"/>
                  <w:szCs w:val="18"/>
                </w:rPr>
                <w:delText xml:space="preserve"> high efficacy</w:delText>
              </w:r>
              <w:r w:rsidDel="002F16E8">
                <w:rPr>
                  <w:rFonts w:asciiTheme="minorHAnsi" w:hAnsiTheme="minorHAnsi"/>
                  <w:sz w:val="18"/>
                  <w:szCs w:val="18"/>
                </w:rPr>
                <w:delText xml:space="preserve"> </w:delText>
              </w:r>
            </w:del>
            <w:r w:rsidRPr="000F7634">
              <w:rPr>
                <w:rFonts w:asciiTheme="minorHAnsi" w:hAnsiTheme="minorHAnsi"/>
                <w:sz w:val="18"/>
                <w:szCs w:val="18"/>
              </w:rPr>
              <w:t xml:space="preserve">and </w:t>
            </w:r>
            <w:ins w:id="578" w:author="Smith, Alexis@Energy" w:date="2018-06-18T09:54:00Z">
              <w:r w:rsidR="002F16E8">
                <w:rPr>
                  <w:rFonts w:asciiTheme="minorHAnsi" w:hAnsiTheme="minorHAnsi"/>
                  <w:sz w:val="18"/>
                  <w:szCs w:val="18"/>
                </w:rPr>
                <w:t xml:space="preserve">be </w:t>
              </w:r>
            </w:ins>
            <w:r w:rsidRPr="000F7634">
              <w:rPr>
                <w:rFonts w:asciiTheme="minorHAnsi" w:hAnsiTheme="minorHAnsi"/>
                <w:sz w:val="18"/>
                <w:szCs w:val="18"/>
              </w:rPr>
              <w:t xml:space="preserve">controlled by </w:t>
            </w:r>
            <w:r>
              <w:rPr>
                <w:rFonts w:asciiTheme="minorHAnsi" w:hAnsiTheme="minorHAnsi"/>
                <w:sz w:val="18"/>
                <w:szCs w:val="18"/>
              </w:rPr>
              <w:t xml:space="preserve">an </w:t>
            </w:r>
            <w:r w:rsidRPr="000F7634">
              <w:rPr>
                <w:rFonts w:asciiTheme="minorHAnsi" w:hAnsiTheme="minorHAnsi"/>
                <w:sz w:val="18"/>
                <w:szCs w:val="18"/>
              </w:rPr>
              <w:t>occupancy sensor</w:t>
            </w:r>
            <w:r>
              <w:rPr>
                <w:rFonts w:asciiTheme="minorHAnsi" w:hAnsiTheme="minorHAnsi"/>
                <w:sz w:val="18"/>
                <w:szCs w:val="18"/>
              </w:rPr>
              <w:t xml:space="preserve">. </w:t>
            </w:r>
          </w:p>
        </w:tc>
      </w:tr>
      <w:tr w:rsidR="00E9184B" w:rsidRPr="000F7634" w14:paraId="3D1B1F06" w14:textId="77777777" w:rsidTr="000B4576">
        <w:tc>
          <w:tcPr>
            <w:tcW w:w="10818" w:type="dxa"/>
            <w:gridSpan w:val="2"/>
          </w:tcPr>
          <w:p w14:paraId="2A1D3230" w14:textId="77777777" w:rsidR="00E9184B" w:rsidRPr="000F7634" w:rsidRDefault="00E9184B" w:rsidP="000B4576">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5481FCE0" w14:textId="77777777" w:rsidR="00E9184B" w:rsidRPr="000F7634" w:rsidRDefault="00E9184B" w:rsidP="00E9184B">
      <w:pPr>
        <w:tabs>
          <w:tab w:val="left" w:pos="7920"/>
          <w:tab w:val="right" w:pos="10080"/>
        </w:tabs>
        <w:rPr>
          <w:rStyle w:val="Heading1Char"/>
          <w:rFonts w:asciiTheme="minorHAnsi" w:hAnsiTheme="minorHAnsi"/>
          <w:b w:val="0"/>
          <w:bCs/>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E9184B" w:rsidRPr="000F7634" w14:paraId="3350B1C4" w14:textId="77777777" w:rsidTr="000B4576">
        <w:tc>
          <w:tcPr>
            <w:tcW w:w="10829" w:type="dxa"/>
            <w:gridSpan w:val="2"/>
          </w:tcPr>
          <w:p w14:paraId="22D95282" w14:textId="311EC3FD" w:rsidR="00E9184B" w:rsidRDefault="002F16E8" w:rsidP="000B4576">
            <w:pPr>
              <w:rPr>
                <w:rStyle w:val="Heading1Char"/>
                <w:rFonts w:asciiTheme="minorHAnsi" w:hAnsiTheme="minorHAnsi"/>
                <w:bCs/>
                <w:sz w:val="18"/>
                <w:szCs w:val="18"/>
              </w:rPr>
            </w:pPr>
            <w:ins w:id="579" w:author="Smith, Alexis@Energy" w:date="2018-06-18T09:54:00Z">
              <w:r>
                <w:rPr>
                  <w:rStyle w:val="Heading1Char"/>
                  <w:rFonts w:asciiTheme="minorHAnsi" w:hAnsiTheme="minorHAnsi"/>
                  <w:bCs/>
                  <w:sz w:val="18"/>
                  <w:szCs w:val="18"/>
                </w:rPr>
                <w:t>L</w:t>
              </w:r>
            </w:ins>
            <w:del w:id="580" w:author="Smith, Alexis@Energy" w:date="2018-06-18T09:54:00Z">
              <w:r w:rsidR="00E9184B" w:rsidDel="002F16E8">
                <w:rPr>
                  <w:rStyle w:val="Heading1Char"/>
                  <w:rFonts w:asciiTheme="minorHAnsi" w:hAnsiTheme="minorHAnsi"/>
                  <w:bCs/>
                  <w:sz w:val="18"/>
                  <w:szCs w:val="18"/>
                </w:rPr>
                <w:delText>N</w:delText>
              </w:r>
            </w:del>
            <w:r w:rsidR="00E9184B" w:rsidRPr="000F7634">
              <w:rPr>
                <w:rStyle w:val="Heading1Char"/>
                <w:rFonts w:asciiTheme="minorHAnsi" w:hAnsiTheme="minorHAnsi"/>
                <w:bCs/>
                <w:sz w:val="18"/>
                <w:szCs w:val="18"/>
              </w:rPr>
              <w:t xml:space="preserve">. </w:t>
            </w:r>
            <w:r w:rsidR="00E9184B">
              <w:rPr>
                <w:rStyle w:val="Heading1Char"/>
                <w:rFonts w:asciiTheme="minorHAnsi" w:hAnsiTheme="minorHAnsi"/>
                <w:bCs/>
                <w:sz w:val="18"/>
                <w:szCs w:val="18"/>
              </w:rPr>
              <w:t xml:space="preserve">Lighting for </w:t>
            </w:r>
            <w:r w:rsidR="00E9184B" w:rsidRPr="000F7634">
              <w:rPr>
                <w:rStyle w:val="Heading1Char"/>
                <w:rFonts w:asciiTheme="minorHAnsi" w:hAnsiTheme="minorHAnsi"/>
                <w:bCs/>
                <w:sz w:val="18"/>
                <w:szCs w:val="18"/>
              </w:rPr>
              <w:t>Interior Common Areas (&gt; 20%) of Low-rise Multi-</w:t>
            </w:r>
            <w:r w:rsidR="008544FD">
              <w:rPr>
                <w:rStyle w:val="Heading1Char"/>
                <w:rFonts w:asciiTheme="minorHAnsi" w:hAnsiTheme="minorHAnsi"/>
                <w:bCs/>
                <w:sz w:val="18"/>
                <w:szCs w:val="18"/>
              </w:rPr>
              <w:t>f</w:t>
            </w:r>
            <w:r w:rsidR="00E9184B" w:rsidRPr="000F7634">
              <w:rPr>
                <w:rStyle w:val="Heading1Char"/>
                <w:rFonts w:asciiTheme="minorHAnsi" w:hAnsiTheme="minorHAnsi"/>
                <w:bCs/>
                <w:sz w:val="18"/>
                <w:szCs w:val="18"/>
              </w:rPr>
              <w:t>amily</w:t>
            </w:r>
          </w:p>
          <w:p w14:paraId="19CEF318" w14:textId="284667CE" w:rsidR="00DB0D0D" w:rsidRPr="00306EC2" w:rsidRDefault="00DB0D0D" w:rsidP="000B4576">
            <w:pPr>
              <w:rPr>
                <w:rFonts w:asciiTheme="minorHAnsi" w:hAnsiTheme="minorHAnsi"/>
                <w:b/>
                <w:bCs/>
                <w:sz w:val="18"/>
                <w:szCs w:val="18"/>
              </w:rPr>
            </w:pPr>
            <w:r w:rsidRPr="002C49D6">
              <w:rPr>
                <w:rStyle w:val="Heading1Char"/>
                <w:rFonts w:asciiTheme="minorHAnsi" w:hAnsiTheme="minorHAnsi"/>
                <w:b w:val="0"/>
                <w:sz w:val="18"/>
                <w:szCs w:val="18"/>
              </w:rPr>
              <w:t xml:space="preserve">&lt;&lt;if </w:t>
            </w:r>
            <w:ins w:id="581" w:author="Smith, Alexis@Energy" w:date="2018-06-28T10:40:00Z">
              <w:r w:rsidR="00775B7D" w:rsidRPr="00A57ED8">
                <w:rPr>
                  <w:rStyle w:val="Heading1Char"/>
                  <w:rFonts w:asciiTheme="minorHAnsi" w:hAnsiTheme="minorHAnsi"/>
                  <w:b w:val="0"/>
                  <w:bCs/>
                  <w:i/>
                  <w:sz w:val="18"/>
                  <w:szCs w:val="18"/>
                </w:rPr>
                <w:t>Common areas</w:t>
              </w:r>
              <w:r w:rsidR="00775B7D" w:rsidRPr="002C49D6" w:rsidDel="00775B7D">
                <w:rPr>
                  <w:rStyle w:val="Heading1Char"/>
                  <w:rFonts w:asciiTheme="minorHAnsi" w:hAnsiTheme="minorHAnsi"/>
                  <w:b w:val="0"/>
                  <w:sz w:val="18"/>
                  <w:szCs w:val="18"/>
                </w:rPr>
                <w:t xml:space="preserve"> </w:t>
              </w:r>
            </w:ins>
            <w:del w:id="582" w:author="Smith, Alexis@Energy" w:date="2018-06-28T10:40:00Z">
              <w:r w:rsidRPr="002C49D6" w:rsidDel="00775B7D">
                <w:rPr>
                  <w:rStyle w:val="Heading1Char"/>
                  <w:rFonts w:asciiTheme="minorHAnsi" w:hAnsiTheme="minorHAnsi"/>
                  <w:b w:val="0"/>
                  <w:sz w:val="18"/>
                  <w:szCs w:val="18"/>
                </w:rPr>
                <w:delText>A1</w:delText>
              </w:r>
            </w:del>
            <w:ins w:id="583" w:author="Smith, Alexis@Energy" w:date="2018-06-28T10:41:00Z">
              <w:r w:rsidR="00775B7D">
                <w:rPr>
                  <w:rStyle w:val="Heading1Char"/>
                  <w:rFonts w:asciiTheme="minorHAnsi" w:hAnsiTheme="minorHAnsi"/>
                  <w:b w:val="0"/>
                  <w:sz w:val="18"/>
                  <w:szCs w:val="18"/>
                </w:rPr>
                <w:t>from Table A</w:t>
              </w:r>
            </w:ins>
            <w:del w:id="584" w:author="Smith, Alexis@Energy" w:date="2018-06-28T10:19:00Z">
              <w:r w:rsidRPr="002C49D6" w:rsidDel="00C73C00">
                <w:rPr>
                  <w:rStyle w:val="Heading1Char"/>
                  <w:rFonts w:asciiTheme="minorHAnsi" w:hAnsiTheme="minorHAnsi"/>
                  <w:b w:val="0"/>
                  <w:sz w:val="18"/>
                  <w:szCs w:val="18"/>
                </w:rPr>
                <w:delText>4</w:delText>
              </w:r>
            </w:del>
            <w:r w:rsidRPr="002C49D6">
              <w:rPr>
                <w:rStyle w:val="Heading1Char"/>
                <w:rFonts w:asciiTheme="minorHAnsi" w:hAnsiTheme="minorHAnsi"/>
                <w:b w:val="0"/>
                <w:sz w:val="18"/>
                <w:szCs w:val="18"/>
              </w:rPr>
              <w:t xml:space="preserve"> = ‘Y’ then display this section; else display standard “This Section Does Not Apply” message&gt;&gt;</w:t>
            </w:r>
          </w:p>
        </w:tc>
      </w:tr>
      <w:tr w:rsidR="00E9184B" w:rsidRPr="000F7634" w14:paraId="3594FE4E" w14:textId="77777777" w:rsidTr="000B4576">
        <w:tc>
          <w:tcPr>
            <w:tcW w:w="468" w:type="dxa"/>
            <w:vAlign w:val="center"/>
          </w:tcPr>
          <w:p w14:paraId="39C08212" w14:textId="77777777" w:rsidR="00E9184B" w:rsidRPr="000F7634" w:rsidRDefault="00E9184B" w:rsidP="000B4576">
            <w:pPr>
              <w:jc w:val="center"/>
              <w:rPr>
                <w:rFonts w:asciiTheme="minorHAnsi" w:hAnsiTheme="minorHAnsi"/>
                <w:sz w:val="18"/>
                <w:szCs w:val="18"/>
              </w:rPr>
            </w:pPr>
            <w:r>
              <w:rPr>
                <w:rFonts w:asciiTheme="minorHAnsi" w:hAnsiTheme="minorHAnsi"/>
                <w:sz w:val="18"/>
                <w:szCs w:val="18"/>
              </w:rPr>
              <w:t>0</w:t>
            </w:r>
            <w:r w:rsidRPr="000F7634">
              <w:rPr>
                <w:rFonts w:asciiTheme="minorHAnsi" w:hAnsiTheme="minorHAnsi"/>
                <w:sz w:val="18"/>
                <w:szCs w:val="18"/>
              </w:rPr>
              <w:t>1</w:t>
            </w:r>
          </w:p>
        </w:tc>
        <w:tc>
          <w:tcPr>
            <w:tcW w:w="10361" w:type="dxa"/>
          </w:tcPr>
          <w:p w14:paraId="294ACC86" w14:textId="0182D5D2" w:rsidR="00E9184B" w:rsidRPr="000F7634" w:rsidRDefault="00E9184B" w:rsidP="002F16E8">
            <w:pPr>
              <w:rPr>
                <w:rFonts w:asciiTheme="minorHAnsi" w:hAnsiTheme="minorHAnsi"/>
                <w:sz w:val="18"/>
                <w:szCs w:val="18"/>
              </w:rPr>
            </w:pPr>
            <w:r w:rsidRPr="000F7634">
              <w:rPr>
                <w:rFonts w:asciiTheme="minorHAnsi" w:hAnsiTheme="minorHAnsi"/>
                <w:sz w:val="18"/>
                <w:szCs w:val="18"/>
              </w:rPr>
              <w:t>150.0(k)</w:t>
            </w:r>
            <w:r>
              <w:rPr>
                <w:rFonts w:asciiTheme="minorHAnsi" w:hAnsiTheme="minorHAnsi"/>
                <w:sz w:val="18"/>
                <w:szCs w:val="18"/>
              </w:rPr>
              <w:t>6</w:t>
            </w:r>
            <w:r w:rsidRPr="000F7634">
              <w:rPr>
                <w:rFonts w:asciiTheme="minorHAnsi" w:hAnsiTheme="minorHAnsi"/>
                <w:sz w:val="18"/>
                <w:szCs w:val="18"/>
              </w:rPr>
              <w:t xml:space="preserve">Bi: </w:t>
            </w:r>
            <w:ins w:id="585" w:author="Smith, Alexis@Energy" w:date="2018-06-18T09:54:00Z">
              <w:r w:rsidR="002F16E8">
                <w:rPr>
                  <w:rFonts w:asciiTheme="minorHAnsi" w:hAnsiTheme="minorHAnsi"/>
                  <w:sz w:val="18"/>
                  <w:szCs w:val="18"/>
                </w:rPr>
                <w:t>installed l</w:t>
              </w:r>
            </w:ins>
            <w:del w:id="586" w:author="Smith, Alexis@Energy" w:date="2018-06-18T09:54:00Z">
              <w:r w:rsidRPr="000F7634" w:rsidDel="002F16E8">
                <w:rPr>
                  <w:rFonts w:asciiTheme="minorHAnsi" w:hAnsiTheme="minorHAnsi"/>
                  <w:sz w:val="18"/>
                  <w:szCs w:val="18"/>
                </w:rPr>
                <w:delText>L</w:delText>
              </w:r>
            </w:del>
            <w:r w:rsidRPr="000F7634">
              <w:rPr>
                <w:rFonts w:asciiTheme="minorHAnsi" w:hAnsiTheme="minorHAnsi"/>
                <w:sz w:val="18"/>
                <w:szCs w:val="18"/>
              </w:rPr>
              <w:t xml:space="preserve">ighting </w:t>
            </w:r>
            <w:del w:id="587" w:author="Smith, Alexis@Energy" w:date="2018-06-18T09:54:00Z">
              <w:r w:rsidRPr="000F7634" w:rsidDel="002F16E8">
                <w:rPr>
                  <w:rFonts w:asciiTheme="minorHAnsi" w:hAnsiTheme="minorHAnsi"/>
                  <w:sz w:val="18"/>
                  <w:szCs w:val="18"/>
                </w:rPr>
                <w:delText xml:space="preserve">complies </w:delText>
              </w:r>
            </w:del>
            <w:ins w:id="588" w:author="Smith, Alexis@Energy" w:date="2018-06-18T09:54:00Z">
              <w:r w:rsidR="002F16E8">
                <w:rPr>
                  <w:rFonts w:asciiTheme="minorHAnsi" w:hAnsiTheme="minorHAnsi"/>
                  <w:sz w:val="18"/>
                  <w:szCs w:val="18"/>
                </w:rPr>
                <w:t>shall comply</w:t>
              </w:r>
              <w:r w:rsidR="002F16E8" w:rsidRPr="000F7634">
                <w:rPr>
                  <w:rFonts w:asciiTheme="minorHAnsi" w:hAnsiTheme="minorHAnsi"/>
                  <w:sz w:val="18"/>
                  <w:szCs w:val="18"/>
                </w:rPr>
                <w:t xml:space="preserve"> </w:t>
              </w:r>
            </w:ins>
            <w:r w:rsidRPr="000F7634">
              <w:rPr>
                <w:rFonts w:asciiTheme="minorHAnsi" w:hAnsiTheme="minorHAnsi"/>
                <w:sz w:val="18"/>
                <w:szCs w:val="18"/>
              </w:rPr>
              <w:t xml:space="preserve">with the applicable requirements in Sections 110.9, 130.0, 130.1, 140.6, and 141.0. Applicable </w:t>
            </w:r>
            <w:r>
              <w:rPr>
                <w:rFonts w:asciiTheme="minorHAnsi" w:hAnsiTheme="minorHAnsi"/>
                <w:sz w:val="18"/>
                <w:szCs w:val="18"/>
              </w:rPr>
              <w:t>nonresidential lighting compliance (NRCC-</w:t>
            </w:r>
            <w:r w:rsidRPr="000F7634">
              <w:rPr>
                <w:rFonts w:asciiTheme="minorHAnsi" w:hAnsiTheme="minorHAnsi"/>
                <w:sz w:val="18"/>
                <w:szCs w:val="18"/>
              </w:rPr>
              <w:t>LTG</w:t>
            </w:r>
            <w:r>
              <w:rPr>
                <w:rFonts w:asciiTheme="minorHAnsi" w:hAnsiTheme="minorHAnsi"/>
                <w:sz w:val="18"/>
                <w:szCs w:val="18"/>
              </w:rPr>
              <w:t>)</w:t>
            </w:r>
            <w:r w:rsidRPr="000F7634">
              <w:rPr>
                <w:rFonts w:asciiTheme="minorHAnsi" w:hAnsiTheme="minorHAnsi"/>
                <w:sz w:val="18"/>
                <w:szCs w:val="18"/>
              </w:rPr>
              <w:t xml:space="preserve"> forms shall also be submitted</w:t>
            </w:r>
            <w:r>
              <w:rPr>
                <w:rFonts w:asciiTheme="minorHAnsi" w:hAnsiTheme="minorHAnsi"/>
                <w:sz w:val="18"/>
                <w:szCs w:val="18"/>
              </w:rPr>
              <w:t>.</w:t>
            </w:r>
          </w:p>
        </w:tc>
      </w:tr>
      <w:tr w:rsidR="00E9184B" w:rsidRPr="000F7634" w14:paraId="20564726" w14:textId="77777777" w:rsidTr="000B4576">
        <w:tc>
          <w:tcPr>
            <w:tcW w:w="468" w:type="dxa"/>
            <w:vAlign w:val="center"/>
          </w:tcPr>
          <w:p w14:paraId="2FECD712" w14:textId="77777777" w:rsidR="00E9184B" w:rsidRPr="000F7634" w:rsidRDefault="00E9184B" w:rsidP="000B4576">
            <w:pPr>
              <w:jc w:val="center"/>
              <w:rPr>
                <w:rFonts w:asciiTheme="minorHAnsi" w:hAnsiTheme="minorHAnsi"/>
                <w:sz w:val="18"/>
                <w:szCs w:val="18"/>
              </w:rPr>
            </w:pPr>
            <w:r>
              <w:rPr>
                <w:rFonts w:asciiTheme="minorHAnsi" w:hAnsiTheme="minorHAnsi"/>
                <w:sz w:val="18"/>
                <w:szCs w:val="18"/>
              </w:rPr>
              <w:t>0</w:t>
            </w:r>
            <w:r w:rsidRPr="000F7634">
              <w:rPr>
                <w:rFonts w:asciiTheme="minorHAnsi" w:hAnsiTheme="minorHAnsi"/>
                <w:sz w:val="18"/>
                <w:szCs w:val="18"/>
              </w:rPr>
              <w:t>2</w:t>
            </w:r>
          </w:p>
        </w:tc>
        <w:tc>
          <w:tcPr>
            <w:tcW w:w="10361" w:type="dxa"/>
          </w:tcPr>
          <w:p w14:paraId="2C039420" w14:textId="7C66FEB7" w:rsidR="00E9184B" w:rsidRPr="000F7634" w:rsidRDefault="00E9184B" w:rsidP="000B4576">
            <w:pPr>
              <w:rPr>
                <w:rFonts w:asciiTheme="minorHAnsi" w:hAnsiTheme="minorHAnsi"/>
                <w:sz w:val="18"/>
                <w:szCs w:val="18"/>
              </w:rPr>
            </w:pPr>
            <w:r w:rsidRPr="000F7634">
              <w:rPr>
                <w:rFonts w:asciiTheme="minorHAnsi" w:hAnsiTheme="minorHAnsi"/>
                <w:sz w:val="18"/>
                <w:szCs w:val="18"/>
              </w:rPr>
              <w:t>150.0(k)</w:t>
            </w:r>
            <w:r>
              <w:rPr>
                <w:rFonts w:asciiTheme="minorHAnsi" w:hAnsiTheme="minorHAnsi"/>
                <w:sz w:val="18"/>
                <w:szCs w:val="18"/>
              </w:rPr>
              <w:t>6</w:t>
            </w:r>
            <w:r w:rsidRPr="000F7634">
              <w:rPr>
                <w:rFonts w:asciiTheme="minorHAnsi" w:hAnsiTheme="minorHAnsi"/>
                <w:sz w:val="18"/>
                <w:szCs w:val="18"/>
              </w:rPr>
              <w:t xml:space="preserve">Bii: Lighting installed in corridors and stairwells is controlled by occupant sensors </w:t>
            </w:r>
            <w:r>
              <w:rPr>
                <w:rFonts w:asciiTheme="minorHAnsi" w:hAnsiTheme="minorHAnsi"/>
                <w:sz w:val="18"/>
                <w:szCs w:val="18"/>
              </w:rPr>
              <w:t>that reduce the lighting power by at least 50</w:t>
            </w:r>
            <w:r w:rsidR="0052053E">
              <w:rPr>
                <w:rFonts w:asciiTheme="minorHAnsi" w:hAnsiTheme="minorHAnsi"/>
                <w:sz w:val="18"/>
                <w:szCs w:val="18"/>
              </w:rPr>
              <w:t>%</w:t>
            </w:r>
            <w:r>
              <w:rPr>
                <w:rFonts w:asciiTheme="minorHAnsi" w:hAnsiTheme="minorHAnsi"/>
                <w:sz w:val="18"/>
                <w:szCs w:val="18"/>
              </w:rPr>
              <w:t xml:space="preserve"> and capable of turning light fully on and off</w:t>
            </w:r>
            <w:ins w:id="589" w:author="Smith, Alexis@Energy" w:date="2018-06-18T09:55:00Z">
              <w:r w:rsidR="00E35A2F">
                <w:rPr>
                  <w:rFonts w:asciiTheme="minorHAnsi" w:hAnsiTheme="minorHAnsi"/>
                  <w:sz w:val="18"/>
                  <w:szCs w:val="18"/>
                </w:rPr>
                <w:t xml:space="preserve"> from paths of ingress or egress</w:t>
              </w:r>
            </w:ins>
            <w:r w:rsidRPr="000F7634">
              <w:rPr>
                <w:rFonts w:asciiTheme="minorHAnsi" w:hAnsiTheme="minorHAnsi"/>
                <w:sz w:val="18"/>
                <w:szCs w:val="18"/>
              </w:rPr>
              <w:t>.</w:t>
            </w:r>
          </w:p>
        </w:tc>
      </w:tr>
      <w:tr w:rsidR="00E9184B" w:rsidRPr="000F7634" w14:paraId="3E59C462" w14:textId="77777777" w:rsidTr="000B4576">
        <w:tc>
          <w:tcPr>
            <w:tcW w:w="10829" w:type="dxa"/>
            <w:gridSpan w:val="2"/>
          </w:tcPr>
          <w:p w14:paraId="28F44723" w14:textId="77777777" w:rsidR="00E9184B" w:rsidRPr="000F7634" w:rsidRDefault="00E9184B" w:rsidP="000B4576">
            <w:pPr>
              <w:rPr>
                <w:rFonts w:asciiTheme="minorHAnsi" w:hAnsiTheme="minorHAnsi"/>
                <w:b/>
                <w:sz w:val="18"/>
                <w:szCs w:val="18"/>
              </w:rPr>
            </w:pPr>
            <w:r w:rsidRPr="000F7634">
              <w:rPr>
                <w:rFonts w:asciiTheme="minorHAnsi" w:hAnsiTheme="minorHAnsi"/>
                <w:b/>
                <w:sz w:val="18"/>
                <w:szCs w:val="18"/>
              </w:rPr>
              <w:t>The responsible person’s signature on this compliance document affirms that all applicable requirements in this table have been met.</w:t>
            </w:r>
          </w:p>
        </w:tc>
      </w:tr>
    </w:tbl>
    <w:p w14:paraId="0513F2B5" w14:textId="77777777" w:rsidR="000F6DBD" w:rsidRPr="000F7634" w:rsidRDefault="000F6DBD" w:rsidP="003E422C">
      <w:pPr>
        <w:ind w:left="288" w:hanging="288"/>
        <w:rPr>
          <w:rStyle w:val="Heading1Char"/>
          <w:rFonts w:asciiTheme="minorHAnsi" w:hAnsiTheme="minorHAnsi"/>
          <w:bCs/>
          <w:sz w:val="18"/>
          <w:szCs w:val="18"/>
        </w:rPr>
      </w:pPr>
    </w:p>
    <w:sectPr w:rsidR="000F6DBD" w:rsidRPr="000F7634" w:rsidSect="00C21866">
      <w:headerReference w:type="even" r:id="rId19"/>
      <w:headerReference w:type="default" r:id="rId20"/>
      <w:headerReference w:type="first" r:id="rId21"/>
      <w:pgSz w:w="12240" w:h="15840"/>
      <w:pgMar w:top="619" w:right="619" w:bottom="1080" w:left="432" w:header="720" w:footer="576" w:gutter="576"/>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58355" w14:textId="77777777" w:rsidR="00EF4711" w:rsidRDefault="00EF4711" w:rsidP="000C31FB">
      <w:r>
        <w:separator/>
      </w:r>
    </w:p>
  </w:endnote>
  <w:endnote w:type="continuationSeparator" w:id="0">
    <w:p w14:paraId="5E4B8CF6" w14:textId="77777777" w:rsidR="00EF4711" w:rsidRDefault="00EF4711" w:rsidP="000C31FB">
      <w:r>
        <w:continuationSeparator/>
      </w:r>
    </w:p>
  </w:endnote>
  <w:endnote w:type="continuationNotice" w:id="1">
    <w:p w14:paraId="25761654" w14:textId="77777777" w:rsidR="00EF4711" w:rsidRDefault="00EF4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3536" w14:textId="77777777" w:rsidR="00EF4711" w:rsidRDefault="00EF4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CF" w14:textId="77777777" w:rsidR="00EF4711" w:rsidRPr="00BA0EA5" w:rsidRDefault="00EF4711" w:rsidP="004752F9">
    <w:pPr>
      <w:pStyle w:val="Footer"/>
      <w:pBdr>
        <w:top w:val="single" w:sz="4" w:space="1" w:color="auto"/>
      </w:pBdr>
      <w:tabs>
        <w:tab w:val="clear" w:pos="4320"/>
        <w:tab w:val="clear" w:pos="8640"/>
        <w:tab w:val="center" w:pos="5040"/>
        <w:tab w:val="right" w:pos="10620"/>
      </w:tabs>
      <w:rPr>
        <w:rFonts w:ascii="Calibri" w:hAnsi="Calibri"/>
      </w:rPr>
    </w:pPr>
    <w:r w:rsidRPr="00BA0EA5">
      <w:rPr>
        <w:rFonts w:ascii="Calibri" w:hAnsi="Calibri"/>
      </w:rPr>
      <w:t xml:space="preserve">Registration Number:                                                          Registration Date/Time:                                         HERS Provider:                       </w:t>
    </w:r>
  </w:p>
  <w:p w14:paraId="0513F2D0" w14:textId="2C54BB79" w:rsidR="00EF4711" w:rsidRPr="00BA0EA5" w:rsidRDefault="00EF4711" w:rsidP="004752F9">
    <w:pPr>
      <w:pStyle w:val="Footer"/>
      <w:pBdr>
        <w:top w:val="single" w:sz="4" w:space="1" w:color="auto"/>
      </w:pBdr>
      <w:tabs>
        <w:tab w:val="clear" w:pos="8640"/>
        <w:tab w:val="right" w:pos="10620"/>
      </w:tabs>
      <w:rPr>
        <w:rFonts w:ascii="Calibri" w:hAnsi="Calibri"/>
      </w:rPr>
    </w:pPr>
    <w:r w:rsidRPr="00BA0EA5">
      <w:rPr>
        <w:rFonts w:ascii="Calibri" w:hAnsi="Calibri"/>
      </w:rPr>
      <w:t>CA Building Energy Efficiency Standards - 201</w:t>
    </w:r>
    <w:del w:id="253" w:author="Smith, Alexis@Energy" w:date="2018-06-07T15:52:00Z">
      <w:r w:rsidDel="007912C4">
        <w:rPr>
          <w:rFonts w:ascii="Calibri" w:hAnsi="Calibri"/>
        </w:rPr>
        <w:delText>6</w:delText>
      </w:r>
    </w:del>
    <w:ins w:id="254" w:author="Smith, Alexis@Energy" w:date="2018-06-07T15:52:00Z">
      <w:r>
        <w:rPr>
          <w:rFonts w:ascii="Calibri" w:hAnsi="Calibri"/>
        </w:rPr>
        <w:t>9</w:t>
      </w:r>
    </w:ins>
    <w:r w:rsidRPr="00BA0EA5">
      <w:rPr>
        <w:rFonts w:ascii="Calibri" w:hAnsi="Calibri"/>
      </w:rPr>
      <w:t xml:space="preserve"> Residential Compliance</w:t>
    </w:r>
    <w:r w:rsidRPr="00BA0EA5">
      <w:rPr>
        <w:rFonts w:ascii="Calibri" w:hAnsi="Calibri"/>
      </w:rPr>
      <w:tab/>
    </w:r>
    <w:del w:id="255" w:author="Smith, Alexis@Energy" w:date="2018-06-07T15:52:00Z">
      <w:r w:rsidDel="007912C4">
        <w:rPr>
          <w:rFonts w:ascii="Calibri" w:hAnsi="Calibri"/>
        </w:rPr>
        <w:delText>October 2016</w:delText>
      </w:r>
    </w:del>
    <w:ins w:id="256" w:author="Smith, Alexis@Energy" w:date="2018-06-07T15:52:00Z">
      <w:r>
        <w:rPr>
          <w:rFonts w:ascii="Calibri" w:hAnsi="Calibri"/>
        </w:rPr>
        <w:t>January 20</w:t>
      </w:r>
    </w:ins>
    <w:ins w:id="257" w:author="Smith, Alexis@Energy" w:date="2018-12-06T09:13:00Z">
      <w:r>
        <w:rPr>
          <w:rFonts w:ascii="Calibri" w:hAnsi="Calibri"/>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B1955" w14:textId="77777777" w:rsidR="00EF4711" w:rsidRDefault="00EF47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DA" w14:textId="7CB8B127" w:rsidR="00EF4711" w:rsidRPr="00BA0EA5" w:rsidRDefault="00EF4711" w:rsidP="004752F9">
    <w:pPr>
      <w:pStyle w:val="Footer"/>
      <w:pBdr>
        <w:top w:val="single" w:sz="4" w:space="1" w:color="auto"/>
      </w:pBdr>
      <w:tabs>
        <w:tab w:val="clear" w:pos="8640"/>
        <w:tab w:val="right" w:pos="10620"/>
      </w:tabs>
      <w:rPr>
        <w:rFonts w:ascii="Calibri" w:hAnsi="Calibri"/>
      </w:rPr>
    </w:pPr>
    <w:r w:rsidRPr="00BA0EA5">
      <w:rPr>
        <w:rFonts w:ascii="Calibri" w:hAnsi="Calibri"/>
      </w:rPr>
      <w:t>CA Building Energy Efficiency Standards - 201</w:t>
    </w:r>
    <w:del w:id="278" w:author="Smith, Alexis@Energy" w:date="2018-06-07T15:52:00Z">
      <w:r w:rsidDel="007912C4">
        <w:rPr>
          <w:rFonts w:ascii="Calibri" w:hAnsi="Calibri"/>
        </w:rPr>
        <w:delText>6</w:delText>
      </w:r>
    </w:del>
    <w:ins w:id="279" w:author="Smith, Alexis@Energy" w:date="2018-06-07T15:52:00Z">
      <w:r>
        <w:rPr>
          <w:rFonts w:ascii="Calibri" w:hAnsi="Calibri"/>
        </w:rPr>
        <w:t>9</w:t>
      </w:r>
    </w:ins>
    <w:r w:rsidRPr="00BA0EA5">
      <w:rPr>
        <w:rFonts w:ascii="Calibri" w:hAnsi="Calibri"/>
      </w:rPr>
      <w:t xml:space="preserve"> Residential Compliance</w:t>
    </w:r>
    <w:r w:rsidRPr="00BA0EA5">
      <w:rPr>
        <w:rFonts w:ascii="Calibri" w:hAnsi="Calibri"/>
      </w:rPr>
      <w:tab/>
    </w:r>
    <w:del w:id="280" w:author="Smith, Alexis@Energy" w:date="2018-06-07T15:52:00Z">
      <w:r w:rsidDel="007912C4">
        <w:rPr>
          <w:rFonts w:ascii="Calibri" w:hAnsi="Calibri"/>
        </w:rPr>
        <w:delText>October 2016</w:delText>
      </w:r>
    </w:del>
    <w:ins w:id="281" w:author="Smith, Alexis@Energy" w:date="2018-06-07T15:52:00Z">
      <w:r>
        <w:rPr>
          <w:rFonts w:ascii="Calibri" w:hAnsi="Calibri"/>
        </w:rPr>
        <w:t>January 20</w:t>
      </w:r>
    </w:ins>
    <w:ins w:id="282" w:author="Smith, Alexis@Energy" w:date="2018-12-06T09:13:00Z">
      <w:r>
        <w:rPr>
          <w:rFonts w:ascii="Calibri" w:hAnsi="Calibri"/>
        </w:rPr>
        <w:t>19</w:t>
      </w:r>
    </w:ins>
    <w:bookmarkStart w:id="283" w:name="_GoBack"/>
    <w:bookmarkEnd w:id="28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606E4" w14:textId="77777777" w:rsidR="00EF4711" w:rsidRDefault="00EF4711" w:rsidP="000C31FB">
      <w:r>
        <w:separator/>
      </w:r>
    </w:p>
  </w:footnote>
  <w:footnote w:type="continuationSeparator" w:id="0">
    <w:p w14:paraId="13E47779" w14:textId="77777777" w:rsidR="00EF4711" w:rsidRDefault="00EF4711" w:rsidP="000C31FB">
      <w:r>
        <w:continuationSeparator/>
      </w:r>
    </w:p>
  </w:footnote>
  <w:footnote w:type="continuationNotice" w:id="1">
    <w:p w14:paraId="1C08C58D" w14:textId="77777777" w:rsidR="00EF4711" w:rsidRDefault="00EF47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BC" w14:textId="77777777" w:rsidR="00EF4711" w:rsidRDefault="00EF4711">
    <w:pPr>
      <w:pStyle w:val="Header"/>
    </w:pPr>
    <w:r>
      <w:rPr>
        <w:noProof/>
      </w:rPr>
      <w:pict w14:anchorId="0513F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79" o:spid="_x0000_s1024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BD" w14:textId="4B0BE6CD" w:rsidR="00EF4711" w:rsidRPr="007770C5" w:rsidRDefault="00EF4711" w:rsidP="00737F4D">
    <w:pPr>
      <w:suppressAutoHyphens/>
      <w:ind w:left="-90"/>
      <w:rPr>
        <w:rFonts w:ascii="Arial" w:hAnsi="Arial" w:cs="Arial"/>
        <w:sz w:val="14"/>
        <w:szCs w:val="14"/>
      </w:rPr>
    </w:pPr>
    <w:r w:rsidRPr="00414060">
      <w:rPr>
        <w:rFonts w:ascii="Arial" w:hAnsi="Arial" w:cs="Arial"/>
        <w:noProof/>
        <w:sz w:val="14"/>
        <w:szCs w:val="14"/>
      </w:rPr>
      <w:drawing>
        <wp:anchor distT="0" distB="0" distL="114300" distR="114300" simplePos="0" relativeHeight="251658249" behindDoc="0" locked="0" layoutInCell="1" allowOverlap="1" wp14:anchorId="0513F2E6" wp14:editId="4C8B9CD4">
          <wp:simplePos x="0" y="0"/>
          <wp:positionH relativeFrom="margin">
            <wp:posOffset>6480175</wp:posOffset>
          </wp:positionH>
          <wp:positionV relativeFrom="margin">
            <wp:posOffset>-1226185</wp:posOffset>
          </wp:positionV>
          <wp:extent cx="314960" cy="276225"/>
          <wp:effectExtent l="0" t="0" r="0" b="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0513F2BE" w14:textId="67EB5AEB" w:rsidR="00EF4711" w:rsidRPr="007770C5" w:rsidRDefault="00EF4711" w:rsidP="00737F4D">
    <w:pPr>
      <w:suppressAutoHyphens/>
      <w:ind w:left="-90"/>
      <w:rPr>
        <w:rFonts w:ascii="Arial" w:hAnsi="Arial" w:cs="Arial"/>
        <w:b/>
        <w:sz w:val="24"/>
        <w:szCs w:val="24"/>
      </w:rPr>
    </w:pPr>
    <w:r>
      <w:rPr>
        <w:rFonts w:ascii="Arial" w:hAnsi="Arial" w:cs="Arial"/>
        <w:b/>
        <w:sz w:val="24"/>
        <w:szCs w:val="24"/>
      </w:rPr>
      <w:t>LIGHTING – MULTI FAMILY DWELLINGS</w:t>
    </w:r>
  </w:p>
  <w:p w14:paraId="0513F2BF" w14:textId="1FE2D98E" w:rsidR="00EF4711" w:rsidRPr="007770C5" w:rsidRDefault="00EF4711" w:rsidP="00737F4D">
    <w:pPr>
      <w:suppressAutoHyphens/>
      <w:ind w:left="-90"/>
      <w:rPr>
        <w:rFonts w:ascii="Arial" w:hAnsi="Arial" w:cs="Arial"/>
        <w:sz w:val="14"/>
        <w:szCs w:val="14"/>
      </w:rPr>
    </w:pPr>
    <w:r>
      <w:rPr>
        <w:rFonts w:ascii="Arial" w:hAnsi="Arial" w:cs="Arial"/>
        <w:sz w:val="14"/>
        <w:szCs w:val="14"/>
      </w:rPr>
      <w:t>CEC-CF2R-LTG-02-E</w:t>
    </w:r>
    <w:r w:rsidRPr="007770C5">
      <w:rPr>
        <w:rFonts w:ascii="Arial" w:hAnsi="Arial" w:cs="Arial"/>
        <w:sz w:val="14"/>
        <w:szCs w:val="14"/>
      </w:rPr>
      <w:t xml:space="preserve"> (Revised </w:t>
    </w:r>
    <w:ins w:id="249" w:author="Smith, Alexis@Energy" w:date="2018-06-07T15:52:00Z">
      <w:r>
        <w:rPr>
          <w:rFonts w:ascii="Arial" w:hAnsi="Arial" w:cs="Arial"/>
          <w:sz w:val="14"/>
          <w:szCs w:val="14"/>
        </w:rPr>
        <w:t>01</w:t>
      </w:r>
    </w:ins>
    <w:del w:id="250" w:author="Smith, Alexis@Energy" w:date="2018-06-07T15:52:00Z">
      <w:r w:rsidDel="007912C4">
        <w:rPr>
          <w:rFonts w:ascii="Arial" w:hAnsi="Arial" w:cs="Arial"/>
          <w:sz w:val="14"/>
          <w:szCs w:val="14"/>
        </w:rPr>
        <w:delText>10</w:delText>
      </w:r>
    </w:del>
    <w:r>
      <w:rPr>
        <w:rFonts w:ascii="Arial" w:hAnsi="Arial" w:cs="Arial"/>
        <w:sz w:val="14"/>
        <w:szCs w:val="14"/>
      </w:rPr>
      <w:t>/</w:t>
    </w:r>
    <w:ins w:id="251" w:author="Smith, Alexis@Energy" w:date="2018-12-06T09:13:00Z">
      <w:r>
        <w:rPr>
          <w:rFonts w:ascii="Arial" w:hAnsi="Arial" w:cs="Arial"/>
          <w:sz w:val="14"/>
          <w:szCs w:val="14"/>
        </w:rPr>
        <w:t>19</w:t>
      </w:r>
    </w:ins>
    <w:del w:id="252" w:author="Smith, Alexis@Energy" w:date="2018-06-07T15:52:00Z">
      <w:r w:rsidDel="007912C4">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EF4711" w:rsidRPr="00F85124" w14:paraId="0513F2C2" w14:textId="77777777" w:rsidTr="004752F9">
      <w:trPr>
        <w:cantSplit/>
        <w:trHeight w:val="288"/>
      </w:trPr>
      <w:tc>
        <w:tcPr>
          <w:tcW w:w="3738" w:type="pct"/>
          <w:gridSpan w:val="2"/>
          <w:tcBorders>
            <w:bottom w:val="single" w:sz="4" w:space="0" w:color="auto"/>
            <w:right w:val="nil"/>
          </w:tcBorders>
          <w:vAlign w:val="center"/>
        </w:tcPr>
        <w:p w14:paraId="0513F2C0" w14:textId="77777777" w:rsidR="00EF4711" w:rsidRPr="00F85124" w:rsidRDefault="00EF4711" w:rsidP="00182697">
          <w:pPr>
            <w:pStyle w:val="Style77"/>
            <w:rPr>
              <w:b/>
            </w:rPr>
          </w:pPr>
          <w:r>
            <w:rPr>
              <w:noProof/>
            </w:rPr>
            <w:pict w14:anchorId="0513F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80" o:spid="_x0000_s10243"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t>CERTIFICATE OF INSTALLATION</w:t>
          </w:r>
        </w:p>
      </w:tc>
      <w:tc>
        <w:tcPr>
          <w:tcW w:w="1262" w:type="pct"/>
          <w:tcBorders>
            <w:left w:val="nil"/>
            <w:bottom w:val="single" w:sz="4" w:space="0" w:color="auto"/>
          </w:tcBorders>
          <w:tcMar>
            <w:left w:w="115" w:type="dxa"/>
            <w:right w:w="115" w:type="dxa"/>
          </w:tcMar>
          <w:vAlign w:val="center"/>
        </w:tcPr>
        <w:p w14:paraId="0513F2C1" w14:textId="77777777" w:rsidR="00EF4711" w:rsidRPr="00F85124" w:rsidRDefault="00EF4711" w:rsidP="003E422C">
          <w:pPr>
            <w:pStyle w:val="Style78"/>
            <w:rPr>
              <w:b/>
            </w:rPr>
          </w:pPr>
          <w:r>
            <w:t>CF2R-LTG-02-E</w:t>
          </w:r>
        </w:p>
      </w:tc>
    </w:tr>
    <w:tr w:rsidR="00EF4711" w:rsidRPr="00F85124" w14:paraId="0513F2C5" w14:textId="77777777" w:rsidTr="00182697">
      <w:trPr>
        <w:cantSplit/>
        <w:trHeight w:val="288"/>
      </w:trPr>
      <w:tc>
        <w:tcPr>
          <w:tcW w:w="2500" w:type="pct"/>
          <w:tcBorders>
            <w:right w:val="nil"/>
          </w:tcBorders>
        </w:tcPr>
        <w:p w14:paraId="0513F2C3" w14:textId="60184DD2" w:rsidR="00EF4711" w:rsidRPr="00F85124" w:rsidRDefault="00EF4711" w:rsidP="003E422C">
          <w:pPr>
            <w:pStyle w:val="Style75"/>
            <w:rPr>
              <w:sz w:val="12"/>
              <w:szCs w:val="12"/>
            </w:rPr>
          </w:pPr>
          <w:r>
            <w:t>Lighting – Multi-Family Dwellings</w:t>
          </w:r>
        </w:p>
      </w:tc>
      <w:tc>
        <w:tcPr>
          <w:tcW w:w="2500" w:type="pct"/>
          <w:gridSpan w:val="2"/>
          <w:tcBorders>
            <w:left w:val="nil"/>
          </w:tcBorders>
        </w:tcPr>
        <w:p w14:paraId="0513F2C4" w14:textId="37C26D3D" w:rsidR="00EF4711" w:rsidRPr="00DE65CF" w:rsidRDefault="00EF4711" w:rsidP="00182697">
          <w:pPr>
            <w:pStyle w:val="Style78"/>
          </w:pPr>
          <w:r>
            <w:tab/>
          </w:r>
          <w:r w:rsidRPr="00F85124">
            <w:t xml:space="preserve">(Page </w:t>
          </w:r>
          <w:r>
            <w:fldChar w:fldCharType="begin"/>
          </w:r>
          <w:r>
            <w:instrText xml:space="preserve"> PAGE   \* MERGEFORMAT </w:instrText>
          </w:r>
          <w:r>
            <w:fldChar w:fldCharType="separate"/>
          </w:r>
          <w:r>
            <w:rPr>
              <w:noProof/>
            </w:rPr>
            <w:t>5</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5</w:t>
          </w:r>
          <w:r>
            <w:rPr>
              <w:noProof/>
            </w:rPr>
            <w:fldChar w:fldCharType="end"/>
          </w:r>
          <w:r w:rsidRPr="00F85124">
            <w:t>)</w:t>
          </w:r>
        </w:p>
      </w:tc>
    </w:tr>
    <w:tr w:rsidR="00EF4711" w:rsidRPr="00F85124" w14:paraId="0513F2C9" w14:textId="77777777" w:rsidTr="004752F9">
      <w:trPr>
        <w:cantSplit/>
        <w:trHeight w:val="288"/>
      </w:trPr>
      <w:tc>
        <w:tcPr>
          <w:tcW w:w="0" w:type="auto"/>
        </w:tcPr>
        <w:p w14:paraId="0513F2C6" w14:textId="77777777" w:rsidR="00EF4711" w:rsidRPr="00F85124" w:rsidRDefault="00EF4711" w:rsidP="00182697">
          <w:pPr>
            <w:pStyle w:val="Style20"/>
          </w:pPr>
          <w:r w:rsidRPr="00F85124">
            <w:t>Project Name:</w:t>
          </w:r>
        </w:p>
      </w:tc>
      <w:tc>
        <w:tcPr>
          <w:tcW w:w="1238" w:type="pct"/>
        </w:tcPr>
        <w:p w14:paraId="0513F2C7" w14:textId="77777777" w:rsidR="00EF4711" w:rsidRPr="00F85124" w:rsidRDefault="00EF4711" w:rsidP="00182697">
          <w:pPr>
            <w:pStyle w:val="Style20"/>
          </w:pPr>
          <w:r w:rsidRPr="00F85124">
            <w:t>Enforcement Agency:</w:t>
          </w:r>
        </w:p>
      </w:tc>
      <w:tc>
        <w:tcPr>
          <w:tcW w:w="1262" w:type="pct"/>
        </w:tcPr>
        <w:p w14:paraId="0513F2C8" w14:textId="77777777" w:rsidR="00EF4711" w:rsidRPr="00F85124" w:rsidRDefault="00EF4711" w:rsidP="00182697">
          <w:pPr>
            <w:pStyle w:val="Style20"/>
          </w:pPr>
          <w:r w:rsidRPr="00F85124">
            <w:t>Permit Number:</w:t>
          </w:r>
        </w:p>
      </w:tc>
    </w:tr>
    <w:tr w:rsidR="00EF4711" w:rsidRPr="00F85124" w14:paraId="0513F2CD" w14:textId="77777777" w:rsidTr="004752F9">
      <w:trPr>
        <w:cantSplit/>
        <w:trHeight w:val="288"/>
      </w:trPr>
      <w:tc>
        <w:tcPr>
          <w:tcW w:w="0" w:type="auto"/>
        </w:tcPr>
        <w:p w14:paraId="0513F2CA" w14:textId="77777777" w:rsidR="00EF4711" w:rsidRPr="00F85124" w:rsidRDefault="00EF4711" w:rsidP="00182697">
          <w:pPr>
            <w:pStyle w:val="Style20"/>
            <w:rPr>
              <w:vertAlign w:val="superscript"/>
            </w:rPr>
          </w:pPr>
          <w:r w:rsidRPr="00F85124">
            <w:t>Dwelling Address:</w:t>
          </w:r>
        </w:p>
      </w:tc>
      <w:tc>
        <w:tcPr>
          <w:tcW w:w="1238" w:type="pct"/>
        </w:tcPr>
        <w:p w14:paraId="0513F2CB" w14:textId="4D13F485" w:rsidR="00EF4711" w:rsidRPr="00F85124" w:rsidRDefault="00EF4711" w:rsidP="00182697">
          <w:pPr>
            <w:pStyle w:val="Style20"/>
            <w:rPr>
              <w:vertAlign w:val="superscript"/>
            </w:rPr>
          </w:pPr>
          <w:r w:rsidRPr="00F85124">
            <w:t>City</w:t>
          </w:r>
          <w:r>
            <w:t>:</w:t>
          </w:r>
        </w:p>
      </w:tc>
      <w:tc>
        <w:tcPr>
          <w:tcW w:w="1262" w:type="pct"/>
        </w:tcPr>
        <w:p w14:paraId="0513F2CC" w14:textId="6A069711" w:rsidR="00EF4711" w:rsidRPr="00F85124" w:rsidRDefault="00EF4711" w:rsidP="00182697">
          <w:pPr>
            <w:pStyle w:val="Style20"/>
            <w:rPr>
              <w:vertAlign w:val="superscript"/>
            </w:rPr>
          </w:pPr>
          <w:r w:rsidRPr="00F85124">
            <w:t>Zip Code</w:t>
          </w:r>
          <w:r>
            <w:t>:</w:t>
          </w:r>
        </w:p>
      </w:tc>
    </w:tr>
  </w:tbl>
  <w:p w14:paraId="0513F2CE" w14:textId="77777777" w:rsidR="00EF4711" w:rsidRPr="00C21866" w:rsidRDefault="00EF4711" w:rsidP="004752F9">
    <w:pPr>
      <w:pStyle w:val="Style2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D1" w14:textId="77777777" w:rsidR="00EF4711" w:rsidRDefault="00EF4711">
    <w:pPr>
      <w:pStyle w:val="Header"/>
    </w:pPr>
    <w:r>
      <w:rPr>
        <w:noProof/>
      </w:rPr>
      <w:pict w14:anchorId="0513F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78" o:spid="_x0000_s1024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D2" w14:textId="77777777" w:rsidR="00EF4711" w:rsidRDefault="00EF4711">
    <w:pPr>
      <w:pStyle w:val="Header"/>
    </w:pPr>
    <w:r>
      <w:rPr>
        <w:noProof/>
      </w:rPr>
      <w:pict w14:anchorId="0513F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82" o:spid="_x0000_s1024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EF4711" w:rsidRPr="00F85124" w14:paraId="0513F2D5" w14:textId="77777777" w:rsidTr="004752F9">
      <w:trPr>
        <w:cantSplit/>
        <w:trHeight w:val="288"/>
      </w:trPr>
      <w:tc>
        <w:tcPr>
          <w:tcW w:w="3738" w:type="pct"/>
          <w:gridSpan w:val="2"/>
          <w:tcBorders>
            <w:bottom w:val="single" w:sz="4" w:space="0" w:color="auto"/>
            <w:right w:val="nil"/>
          </w:tcBorders>
          <w:vAlign w:val="center"/>
        </w:tcPr>
        <w:p w14:paraId="0513F2D3" w14:textId="6E4B56EE" w:rsidR="00EF4711" w:rsidRPr="00F85124" w:rsidRDefault="00EF4711" w:rsidP="000F6DBD">
          <w:pPr>
            <w:pStyle w:val="Style77"/>
            <w:rPr>
              <w:b/>
            </w:rPr>
          </w:pPr>
          <w:r>
            <w:rPr>
              <w:noProof/>
            </w:rPr>
            <w:pict w14:anchorId="0513F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83" o:spid="_x0000_s1024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 xml:space="preserve">CERTIFICATE OF INSTALLATION – </w:t>
          </w:r>
          <w:r>
            <w:rPr>
              <w:rFonts w:asciiTheme="minorHAnsi" w:hAnsiTheme="minorHAnsi"/>
            </w:rPr>
            <w:t>USER INSTRUCTIONS</w:t>
          </w:r>
        </w:p>
      </w:tc>
      <w:tc>
        <w:tcPr>
          <w:tcW w:w="1262" w:type="pct"/>
          <w:tcBorders>
            <w:left w:val="nil"/>
            <w:bottom w:val="single" w:sz="4" w:space="0" w:color="auto"/>
          </w:tcBorders>
          <w:tcMar>
            <w:left w:w="115" w:type="dxa"/>
            <w:right w:w="115" w:type="dxa"/>
          </w:tcMar>
          <w:vAlign w:val="center"/>
        </w:tcPr>
        <w:p w14:paraId="0513F2D4" w14:textId="77777777" w:rsidR="00EF4711" w:rsidRPr="00F85124" w:rsidRDefault="00EF4711" w:rsidP="003E422C">
          <w:pPr>
            <w:pStyle w:val="Style78"/>
            <w:rPr>
              <w:b/>
            </w:rPr>
          </w:pPr>
          <w:r>
            <w:t>CF2R-LTG-02-E</w:t>
          </w:r>
        </w:p>
      </w:tc>
    </w:tr>
    <w:tr w:rsidR="00EF4711" w:rsidRPr="00F85124" w14:paraId="0513F2D8" w14:textId="77777777" w:rsidTr="00182697">
      <w:trPr>
        <w:cantSplit/>
        <w:trHeight w:val="288"/>
      </w:trPr>
      <w:tc>
        <w:tcPr>
          <w:tcW w:w="2500" w:type="pct"/>
          <w:tcBorders>
            <w:right w:val="nil"/>
          </w:tcBorders>
        </w:tcPr>
        <w:p w14:paraId="0513F2D6" w14:textId="65E31B8C" w:rsidR="00EF4711" w:rsidRPr="00F85124" w:rsidRDefault="00EF4711">
          <w:pPr>
            <w:pStyle w:val="Style75"/>
            <w:rPr>
              <w:sz w:val="12"/>
              <w:szCs w:val="12"/>
            </w:rPr>
          </w:pPr>
          <w:r>
            <w:t>Lighting – Multi-Family Dwellings</w:t>
          </w:r>
        </w:p>
      </w:tc>
      <w:tc>
        <w:tcPr>
          <w:tcW w:w="2500" w:type="pct"/>
          <w:gridSpan w:val="2"/>
          <w:tcBorders>
            <w:left w:val="nil"/>
          </w:tcBorders>
        </w:tcPr>
        <w:p w14:paraId="0513F2D7" w14:textId="6EB4400F" w:rsidR="00EF4711" w:rsidRPr="00DE65CF" w:rsidRDefault="00EF4711" w:rsidP="00182697">
          <w:pPr>
            <w:pStyle w:val="Style78"/>
          </w:pPr>
          <w:r>
            <w:tab/>
          </w:r>
          <w:r w:rsidRPr="00F85124">
            <w:t xml:space="preserve">(Page </w:t>
          </w:r>
          <w:r>
            <w:fldChar w:fldCharType="begin"/>
          </w:r>
          <w:r>
            <w:instrText xml:space="preserve"> PAGE   \* MERGEFORMAT </w:instrText>
          </w:r>
          <w:r>
            <w:fldChar w:fldCharType="separate"/>
          </w:r>
          <w:r w:rsidR="004236E8">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2</w:t>
          </w:r>
          <w:r>
            <w:rPr>
              <w:noProof/>
            </w:rPr>
            <w:fldChar w:fldCharType="end"/>
          </w:r>
          <w:r w:rsidRPr="00F85124">
            <w:t>)</w:t>
          </w:r>
        </w:p>
      </w:tc>
    </w:tr>
  </w:tbl>
  <w:p w14:paraId="0513F2D9" w14:textId="77777777" w:rsidR="00EF4711" w:rsidRPr="00C21866" w:rsidRDefault="00EF4711" w:rsidP="004752F9">
    <w:pPr>
      <w:pStyle w:val="Style20"/>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DB" w14:textId="77777777" w:rsidR="00EF4711" w:rsidRDefault="00EF4711">
    <w:pPr>
      <w:pStyle w:val="Header"/>
    </w:pPr>
    <w:r>
      <w:rPr>
        <w:noProof/>
      </w:rPr>
      <w:pict w14:anchorId="0513F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81" o:spid="_x0000_s1024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DC" w14:textId="77777777" w:rsidR="00EF4711" w:rsidRDefault="00EF4711">
    <w:pPr>
      <w:pStyle w:val="Header"/>
    </w:pPr>
    <w:r>
      <w:rPr>
        <w:noProof/>
      </w:rPr>
      <w:pict w14:anchorId="0513F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85" o:spid="_x0000_s1024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EF4711" w:rsidRPr="00F85124" w14:paraId="0513F2DF" w14:textId="77777777" w:rsidTr="004752F9">
      <w:trPr>
        <w:cantSplit/>
        <w:trHeight w:val="288"/>
      </w:trPr>
      <w:tc>
        <w:tcPr>
          <w:tcW w:w="3738" w:type="pct"/>
          <w:gridSpan w:val="2"/>
          <w:tcBorders>
            <w:bottom w:val="single" w:sz="4" w:space="0" w:color="auto"/>
            <w:right w:val="nil"/>
          </w:tcBorders>
          <w:vAlign w:val="center"/>
        </w:tcPr>
        <w:p w14:paraId="0513F2DD" w14:textId="77777777" w:rsidR="00EF4711" w:rsidRPr="00F85124" w:rsidRDefault="00EF4711" w:rsidP="000F6DBD">
          <w:pPr>
            <w:pStyle w:val="Style77"/>
            <w:rPr>
              <w:b/>
            </w:rPr>
          </w:pPr>
          <w:r>
            <w:rPr>
              <w:noProof/>
            </w:rPr>
            <w:pict w14:anchorId="0513F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86" o:spid="_x0000_s1024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 xml:space="preserve">CERTIFICATE OF INSTALLATION – </w:t>
          </w:r>
          <w:r w:rsidRPr="00B40F13">
            <w:rPr>
              <w:rFonts w:asciiTheme="minorHAnsi" w:hAnsiTheme="minorHAnsi"/>
            </w:rPr>
            <w:t>DATA FIELD DEFINITIONS AND CALCULATIONS</w:t>
          </w:r>
        </w:p>
      </w:tc>
      <w:tc>
        <w:tcPr>
          <w:tcW w:w="1262" w:type="pct"/>
          <w:tcBorders>
            <w:left w:val="nil"/>
            <w:bottom w:val="single" w:sz="4" w:space="0" w:color="auto"/>
          </w:tcBorders>
          <w:tcMar>
            <w:left w:w="115" w:type="dxa"/>
            <w:right w:w="115" w:type="dxa"/>
          </w:tcMar>
          <w:vAlign w:val="center"/>
        </w:tcPr>
        <w:p w14:paraId="0513F2DE" w14:textId="77777777" w:rsidR="00EF4711" w:rsidRPr="00F85124" w:rsidRDefault="00EF4711" w:rsidP="003E422C">
          <w:pPr>
            <w:pStyle w:val="Style78"/>
            <w:rPr>
              <w:b/>
            </w:rPr>
          </w:pPr>
          <w:r>
            <w:t>CF2R-LTG-02-E</w:t>
          </w:r>
        </w:p>
      </w:tc>
    </w:tr>
    <w:tr w:rsidR="00EF4711" w:rsidRPr="00F85124" w14:paraId="0513F2E2" w14:textId="77777777" w:rsidTr="00182697">
      <w:trPr>
        <w:cantSplit/>
        <w:trHeight w:val="288"/>
      </w:trPr>
      <w:tc>
        <w:tcPr>
          <w:tcW w:w="2500" w:type="pct"/>
          <w:tcBorders>
            <w:right w:val="nil"/>
          </w:tcBorders>
        </w:tcPr>
        <w:p w14:paraId="0513F2E0" w14:textId="4B9EB665" w:rsidR="00EF4711" w:rsidRPr="00F85124" w:rsidRDefault="00EF4711">
          <w:pPr>
            <w:pStyle w:val="Style75"/>
            <w:rPr>
              <w:sz w:val="12"/>
              <w:szCs w:val="12"/>
            </w:rPr>
          </w:pPr>
          <w:r>
            <w:t>Lighting – Multi-Family Dwellings</w:t>
          </w:r>
        </w:p>
      </w:tc>
      <w:tc>
        <w:tcPr>
          <w:tcW w:w="2500" w:type="pct"/>
          <w:gridSpan w:val="2"/>
          <w:tcBorders>
            <w:left w:val="nil"/>
          </w:tcBorders>
        </w:tcPr>
        <w:p w14:paraId="0513F2E1" w14:textId="34EEEC84" w:rsidR="00EF4711" w:rsidRPr="00DE65CF" w:rsidRDefault="00EF4711" w:rsidP="00182697">
          <w:pPr>
            <w:pStyle w:val="Style78"/>
          </w:pPr>
          <w:r>
            <w:tab/>
          </w:r>
          <w:r w:rsidRPr="00F85124">
            <w:t xml:space="preserve">(Page </w:t>
          </w:r>
          <w:r>
            <w:fldChar w:fldCharType="begin"/>
          </w:r>
          <w:r>
            <w:instrText xml:space="preserve"> PAGE   \* MERGEFORMAT </w:instrText>
          </w:r>
          <w:r>
            <w:fldChar w:fldCharType="separate"/>
          </w:r>
          <w:r>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4</w:t>
          </w:r>
          <w:r>
            <w:rPr>
              <w:noProof/>
            </w:rPr>
            <w:fldChar w:fldCharType="end"/>
          </w:r>
          <w:r w:rsidRPr="00F85124">
            <w:t>)</w:t>
          </w:r>
        </w:p>
      </w:tc>
    </w:tr>
  </w:tbl>
  <w:p w14:paraId="0513F2E3" w14:textId="77777777" w:rsidR="00EF4711" w:rsidRPr="00C21866" w:rsidRDefault="00EF4711" w:rsidP="004752F9">
    <w:pPr>
      <w:pStyle w:val="Style20"/>
      <w:rPr>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3F2E4" w14:textId="77777777" w:rsidR="00EF4711" w:rsidRDefault="00EF4711">
    <w:pPr>
      <w:pStyle w:val="Header"/>
    </w:pPr>
    <w:r>
      <w:rPr>
        <w:noProof/>
      </w:rPr>
      <w:pict w14:anchorId="0513F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0584" o:spid="_x0000_s1024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1" w15:restartNumberingAfterBreak="0">
    <w:nsid w:val="1D6E4389"/>
    <w:multiLevelType w:val="hybridMultilevel"/>
    <w:tmpl w:val="3C4E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3" w15:restartNumberingAfterBreak="0">
    <w:nsid w:val="27AD4FAA"/>
    <w:multiLevelType w:val="hybridMultilevel"/>
    <w:tmpl w:val="40D8200E"/>
    <w:lvl w:ilvl="0" w:tplc="EB8E2B8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F46B38"/>
    <w:multiLevelType w:val="hybridMultilevel"/>
    <w:tmpl w:val="954CF7FA"/>
    <w:lvl w:ilvl="0" w:tplc="E732E60C">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594B8E"/>
    <w:multiLevelType w:val="hybridMultilevel"/>
    <w:tmpl w:val="94702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D2495"/>
    <w:multiLevelType w:val="hybridMultilevel"/>
    <w:tmpl w:val="8F20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46042"/>
    <w:multiLevelType w:val="hybridMultilevel"/>
    <w:tmpl w:val="3FFA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14278F"/>
    <w:multiLevelType w:val="hybridMultilevel"/>
    <w:tmpl w:val="8DC42F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F0773"/>
    <w:multiLevelType w:val="hybridMultilevel"/>
    <w:tmpl w:val="149E487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1" w15:restartNumberingAfterBreak="0">
    <w:nsid w:val="69540F64"/>
    <w:multiLevelType w:val="hybridMultilevel"/>
    <w:tmpl w:val="26E2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CF6819"/>
    <w:multiLevelType w:val="hybridMultilevel"/>
    <w:tmpl w:val="A86A7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4"/>
  </w:num>
  <w:num w:numId="5">
    <w:abstractNumId w:val="3"/>
  </w:num>
  <w:num w:numId="6">
    <w:abstractNumId w:val="6"/>
  </w:num>
  <w:num w:numId="7">
    <w:abstractNumId w:val="7"/>
  </w:num>
  <w:num w:numId="8">
    <w:abstractNumId w:val="9"/>
  </w:num>
  <w:num w:numId="9">
    <w:abstractNumId w:val="1"/>
  </w:num>
  <w:num w:numId="10">
    <w:abstractNumId w:val="11"/>
  </w:num>
  <w:num w:numId="11">
    <w:abstractNumId w:val="12"/>
  </w:num>
  <w:num w:numId="12">
    <w:abstractNumId w:val="3"/>
  </w:num>
  <w:num w:numId="13">
    <w:abstractNumId w:val="10"/>
  </w:num>
  <w:num w:numId="14">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0250"/>
    <o:shapelayout v:ext="edit">
      <o:idmap v:ext="edit" data="10"/>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89"/>
    <w:rsid w:val="000011BF"/>
    <w:rsid w:val="00001777"/>
    <w:rsid w:val="00002585"/>
    <w:rsid w:val="00007530"/>
    <w:rsid w:val="00015DA5"/>
    <w:rsid w:val="00017D1E"/>
    <w:rsid w:val="00017EEB"/>
    <w:rsid w:val="00027CE3"/>
    <w:rsid w:val="00046303"/>
    <w:rsid w:val="00047CB4"/>
    <w:rsid w:val="000660B9"/>
    <w:rsid w:val="00072515"/>
    <w:rsid w:val="00076797"/>
    <w:rsid w:val="0008044B"/>
    <w:rsid w:val="0008240E"/>
    <w:rsid w:val="00083233"/>
    <w:rsid w:val="000A1E1C"/>
    <w:rsid w:val="000A1F02"/>
    <w:rsid w:val="000B4576"/>
    <w:rsid w:val="000B51F1"/>
    <w:rsid w:val="000C31FB"/>
    <w:rsid w:val="000C4F2D"/>
    <w:rsid w:val="000C525D"/>
    <w:rsid w:val="000D0D63"/>
    <w:rsid w:val="000D2F13"/>
    <w:rsid w:val="000D4C7D"/>
    <w:rsid w:val="000D5F5A"/>
    <w:rsid w:val="000D7563"/>
    <w:rsid w:val="000E0130"/>
    <w:rsid w:val="000F11F0"/>
    <w:rsid w:val="000F6DBD"/>
    <w:rsid w:val="000F7634"/>
    <w:rsid w:val="00106B82"/>
    <w:rsid w:val="00106CE7"/>
    <w:rsid w:val="00107403"/>
    <w:rsid w:val="00107AA6"/>
    <w:rsid w:val="00116AE9"/>
    <w:rsid w:val="001172AB"/>
    <w:rsid w:val="00121FFE"/>
    <w:rsid w:val="00122F25"/>
    <w:rsid w:val="00123C66"/>
    <w:rsid w:val="00123CC1"/>
    <w:rsid w:val="00130426"/>
    <w:rsid w:val="001323B0"/>
    <w:rsid w:val="00133665"/>
    <w:rsid w:val="00143223"/>
    <w:rsid w:val="00144A7F"/>
    <w:rsid w:val="00151A88"/>
    <w:rsid w:val="001528AD"/>
    <w:rsid w:val="00160125"/>
    <w:rsid w:val="0016047F"/>
    <w:rsid w:val="0016427F"/>
    <w:rsid w:val="00166029"/>
    <w:rsid w:val="001664FE"/>
    <w:rsid w:val="00182697"/>
    <w:rsid w:val="00185354"/>
    <w:rsid w:val="00192C57"/>
    <w:rsid w:val="001968C1"/>
    <w:rsid w:val="00197A92"/>
    <w:rsid w:val="001A1B9E"/>
    <w:rsid w:val="001A3D1C"/>
    <w:rsid w:val="001A3E05"/>
    <w:rsid w:val="001C58F1"/>
    <w:rsid w:val="001D0FD7"/>
    <w:rsid w:val="001D2311"/>
    <w:rsid w:val="001D4A92"/>
    <w:rsid w:val="001D665F"/>
    <w:rsid w:val="001F310A"/>
    <w:rsid w:val="001F42A0"/>
    <w:rsid w:val="001F7A14"/>
    <w:rsid w:val="002047DE"/>
    <w:rsid w:val="00210F47"/>
    <w:rsid w:val="002151A2"/>
    <w:rsid w:val="00215B8C"/>
    <w:rsid w:val="002164AB"/>
    <w:rsid w:val="00216C96"/>
    <w:rsid w:val="00217A64"/>
    <w:rsid w:val="0022273E"/>
    <w:rsid w:val="0022446F"/>
    <w:rsid w:val="00232458"/>
    <w:rsid w:val="0023440C"/>
    <w:rsid w:val="0024459F"/>
    <w:rsid w:val="00244ED1"/>
    <w:rsid w:val="002516D4"/>
    <w:rsid w:val="00265EB1"/>
    <w:rsid w:val="00271DD1"/>
    <w:rsid w:val="0027441E"/>
    <w:rsid w:val="00277489"/>
    <w:rsid w:val="00292106"/>
    <w:rsid w:val="002A2481"/>
    <w:rsid w:val="002A69E2"/>
    <w:rsid w:val="002A7108"/>
    <w:rsid w:val="002A7AB6"/>
    <w:rsid w:val="002B51C7"/>
    <w:rsid w:val="002C39FE"/>
    <w:rsid w:val="002C59B5"/>
    <w:rsid w:val="002C7248"/>
    <w:rsid w:val="002D1125"/>
    <w:rsid w:val="002D587D"/>
    <w:rsid w:val="002D5D55"/>
    <w:rsid w:val="002D682E"/>
    <w:rsid w:val="002E6852"/>
    <w:rsid w:val="002E7A51"/>
    <w:rsid w:val="002F0A98"/>
    <w:rsid w:val="002F16E8"/>
    <w:rsid w:val="002F2700"/>
    <w:rsid w:val="002F5529"/>
    <w:rsid w:val="00300933"/>
    <w:rsid w:val="00306EC2"/>
    <w:rsid w:val="003078CB"/>
    <w:rsid w:val="003109C0"/>
    <w:rsid w:val="00310A6D"/>
    <w:rsid w:val="00312F89"/>
    <w:rsid w:val="00317AF4"/>
    <w:rsid w:val="0032242F"/>
    <w:rsid w:val="00322DD2"/>
    <w:rsid w:val="00330276"/>
    <w:rsid w:val="0033369D"/>
    <w:rsid w:val="00335A07"/>
    <w:rsid w:val="003402A5"/>
    <w:rsid w:val="0034140F"/>
    <w:rsid w:val="003423CF"/>
    <w:rsid w:val="00346375"/>
    <w:rsid w:val="0034743B"/>
    <w:rsid w:val="0035696C"/>
    <w:rsid w:val="0035772A"/>
    <w:rsid w:val="00362063"/>
    <w:rsid w:val="003641AB"/>
    <w:rsid w:val="00364AF1"/>
    <w:rsid w:val="00364AFD"/>
    <w:rsid w:val="00366009"/>
    <w:rsid w:val="00367298"/>
    <w:rsid w:val="0037210F"/>
    <w:rsid w:val="003726A2"/>
    <w:rsid w:val="00373167"/>
    <w:rsid w:val="00383380"/>
    <w:rsid w:val="0039652A"/>
    <w:rsid w:val="003965B7"/>
    <w:rsid w:val="003A170D"/>
    <w:rsid w:val="003A3681"/>
    <w:rsid w:val="003A3AB8"/>
    <w:rsid w:val="003B65C4"/>
    <w:rsid w:val="003C3339"/>
    <w:rsid w:val="003C40B4"/>
    <w:rsid w:val="003D0189"/>
    <w:rsid w:val="003D3F02"/>
    <w:rsid w:val="003E422C"/>
    <w:rsid w:val="003E42E0"/>
    <w:rsid w:val="003E64C7"/>
    <w:rsid w:val="003E6928"/>
    <w:rsid w:val="003E6B3C"/>
    <w:rsid w:val="003E7ED8"/>
    <w:rsid w:val="003F442E"/>
    <w:rsid w:val="003F630B"/>
    <w:rsid w:val="00401D73"/>
    <w:rsid w:val="00402F60"/>
    <w:rsid w:val="00405CF4"/>
    <w:rsid w:val="004078B0"/>
    <w:rsid w:val="00410D01"/>
    <w:rsid w:val="0041203A"/>
    <w:rsid w:val="00414060"/>
    <w:rsid w:val="00416AC9"/>
    <w:rsid w:val="00416CA1"/>
    <w:rsid w:val="004236E8"/>
    <w:rsid w:val="00423DB3"/>
    <w:rsid w:val="00430CCD"/>
    <w:rsid w:val="00437C3D"/>
    <w:rsid w:val="00443B07"/>
    <w:rsid w:val="004450C9"/>
    <w:rsid w:val="0044674A"/>
    <w:rsid w:val="004508A1"/>
    <w:rsid w:val="00455203"/>
    <w:rsid w:val="00457163"/>
    <w:rsid w:val="00461074"/>
    <w:rsid w:val="0046319D"/>
    <w:rsid w:val="00470D22"/>
    <w:rsid w:val="004752F9"/>
    <w:rsid w:val="00481802"/>
    <w:rsid w:val="00482709"/>
    <w:rsid w:val="00483721"/>
    <w:rsid w:val="0049150D"/>
    <w:rsid w:val="004916AA"/>
    <w:rsid w:val="004936E0"/>
    <w:rsid w:val="00497DDD"/>
    <w:rsid w:val="004A1FA5"/>
    <w:rsid w:val="004C367B"/>
    <w:rsid w:val="004C7A87"/>
    <w:rsid w:val="004D2A6F"/>
    <w:rsid w:val="004D3A16"/>
    <w:rsid w:val="004E079B"/>
    <w:rsid w:val="004E0DB5"/>
    <w:rsid w:val="004E36BC"/>
    <w:rsid w:val="004F278F"/>
    <w:rsid w:val="005003CE"/>
    <w:rsid w:val="005021B3"/>
    <w:rsid w:val="00503025"/>
    <w:rsid w:val="005054BE"/>
    <w:rsid w:val="0050760A"/>
    <w:rsid w:val="00507935"/>
    <w:rsid w:val="005123F2"/>
    <w:rsid w:val="00513A73"/>
    <w:rsid w:val="00515994"/>
    <w:rsid w:val="00516B2A"/>
    <w:rsid w:val="0052053E"/>
    <w:rsid w:val="005244FE"/>
    <w:rsid w:val="005266EA"/>
    <w:rsid w:val="00532A0F"/>
    <w:rsid w:val="00534BA9"/>
    <w:rsid w:val="005352EA"/>
    <w:rsid w:val="00537140"/>
    <w:rsid w:val="00540C41"/>
    <w:rsid w:val="00545171"/>
    <w:rsid w:val="0056210D"/>
    <w:rsid w:val="00573AE4"/>
    <w:rsid w:val="005A506E"/>
    <w:rsid w:val="005C1527"/>
    <w:rsid w:val="005C2064"/>
    <w:rsid w:val="005C238A"/>
    <w:rsid w:val="005C2501"/>
    <w:rsid w:val="005C6E83"/>
    <w:rsid w:val="005D2A8F"/>
    <w:rsid w:val="005D7800"/>
    <w:rsid w:val="005E116A"/>
    <w:rsid w:val="005E3279"/>
    <w:rsid w:val="005E3CAF"/>
    <w:rsid w:val="005F0137"/>
    <w:rsid w:val="005F0BFD"/>
    <w:rsid w:val="005F1592"/>
    <w:rsid w:val="005F1B3B"/>
    <w:rsid w:val="005F2BD4"/>
    <w:rsid w:val="005F6B95"/>
    <w:rsid w:val="005F7A9E"/>
    <w:rsid w:val="006062DB"/>
    <w:rsid w:val="006117F6"/>
    <w:rsid w:val="006238F4"/>
    <w:rsid w:val="00633186"/>
    <w:rsid w:val="0064153E"/>
    <w:rsid w:val="00642705"/>
    <w:rsid w:val="00643687"/>
    <w:rsid w:val="00643F66"/>
    <w:rsid w:val="006531C2"/>
    <w:rsid w:val="006540F5"/>
    <w:rsid w:val="006545BF"/>
    <w:rsid w:val="00655946"/>
    <w:rsid w:val="006561DD"/>
    <w:rsid w:val="00660172"/>
    <w:rsid w:val="00675820"/>
    <w:rsid w:val="00675F1C"/>
    <w:rsid w:val="006813CC"/>
    <w:rsid w:val="00684FA1"/>
    <w:rsid w:val="006A477E"/>
    <w:rsid w:val="006B1267"/>
    <w:rsid w:val="006B79B4"/>
    <w:rsid w:val="006C0E24"/>
    <w:rsid w:val="006C4819"/>
    <w:rsid w:val="006C58C8"/>
    <w:rsid w:val="006C67AF"/>
    <w:rsid w:val="006D04FE"/>
    <w:rsid w:val="006D34E6"/>
    <w:rsid w:val="006D41D3"/>
    <w:rsid w:val="006D7394"/>
    <w:rsid w:val="006D76B6"/>
    <w:rsid w:val="006E1779"/>
    <w:rsid w:val="006E354C"/>
    <w:rsid w:val="006E54DA"/>
    <w:rsid w:val="00707370"/>
    <w:rsid w:val="007073D7"/>
    <w:rsid w:val="0072246E"/>
    <w:rsid w:val="00732580"/>
    <w:rsid w:val="00732691"/>
    <w:rsid w:val="0073281C"/>
    <w:rsid w:val="007342AC"/>
    <w:rsid w:val="007365A5"/>
    <w:rsid w:val="00737F4D"/>
    <w:rsid w:val="0074393F"/>
    <w:rsid w:val="00752BE5"/>
    <w:rsid w:val="00752DEA"/>
    <w:rsid w:val="007532FE"/>
    <w:rsid w:val="00754631"/>
    <w:rsid w:val="007568C1"/>
    <w:rsid w:val="00756D6F"/>
    <w:rsid w:val="00757BD8"/>
    <w:rsid w:val="00765E73"/>
    <w:rsid w:val="007679C3"/>
    <w:rsid w:val="00775B7D"/>
    <w:rsid w:val="0077716F"/>
    <w:rsid w:val="00777CA3"/>
    <w:rsid w:val="0078264C"/>
    <w:rsid w:val="007828A8"/>
    <w:rsid w:val="0078775A"/>
    <w:rsid w:val="0079009E"/>
    <w:rsid w:val="007912C4"/>
    <w:rsid w:val="0079480D"/>
    <w:rsid w:val="007A01B3"/>
    <w:rsid w:val="007A04AD"/>
    <w:rsid w:val="007A23EB"/>
    <w:rsid w:val="007A7980"/>
    <w:rsid w:val="007C026D"/>
    <w:rsid w:val="007C725E"/>
    <w:rsid w:val="007D0CB3"/>
    <w:rsid w:val="007D38E9"/>
    <w:rsid w:val="007D4161"/>
    <w:rsid w:val="007E26E9"/>
    <w:rsid w:val="007F11A6"/>
    <w:rsid w:val="007F2C8B"/>
    <w:rsid w:val="007F46C4"/>
    <w:rsid w:val="007F616F"/>
    <w:rsid w:val="008115A8"/>
    <w:rsid w:val="008122F2"/>
    <w:rsid w:val="00812430"/>
    <w:rsid w:val="00815959"/>
    <w:rsid w:val="008160F3"/>
    <w:rsid w:val="0082775B"/>
    <w:rsid w:val="00830849"/>
    <w:rsid w:val="00830B41"/>
    <w:rsid w:val="00830CF4"/>
    <w:rsid w:val="00832C63"/>
    <w:rsid w:val="00835C5C"/>
    <w:rsid w:val="00842D7E"/>
    <w:rsid w:val="00844335"/>
    <w:rsid w:val="00845353"/>
    <w:rsid w:val="00845AFB"/>
    <w:rsid w:val="008544FD"/>
    <w:rsid w:val="00854821"/>
    <w:rsid w:val="0085484B"/>
    <w:rsid w:val="0085630D"/>
    <w:rsid w:val="0086017D"/>
    <w:rsid w:val="008660DB"/>
    <w:rsid w:val="00873261"/>
    <w:rsid w:val="00873C4D"/>
    <w:rsid w:val="008751A4"/>
    <w:rsid w:val="00880531"/>
    <w:rsid w:val="00883C1D"/>
    <w:rsid w:val="008911CA"/>
    <w:rsid w:val="0089192F"/>
    <w:rsid w:val="008B146E"/>
    <w:rsid w:val="008B19F6"/>
    <w:rsid w:val="008C0E16"/>
    <w:rsid w:val="008C4B29"/>
    <w:rsid w:val="008C57CA"/>
    <w:rsid w:val="008C66E3"/>
    <w:rsid w:val="008C69E3"/>
    <w:rsid w:val="0090321E"/>
    <w:rsid w:val="00903669"/>
    <w:rsid w:val="00906FCA"/>
    <w:rsid w:val="00907271"/>
    <w:rsid w:val="0091514E"/>
    <w:rsid w:val="00921A22"/>
    <w:rsid w:val="00931A26"/>
    <w:rsid w:val="00933331"/>
    <w:rsid w:val="00936B00"/>
    <w:rsid w:val="00936C3A"/>
    <w:rsid w:val="00940469"/>
    <w:rsid w:val="00941069"/>
    <w:rsid w:val="0094250C"/>
    <w:rsid w:val="0094604E"/>
    <w:rsid w:val="00950246"/>
    <w:rsid w:val="00950C5F"/>
    <w:rsid w:val="00954C58"/>
    <w:rsid w:val="009635D1"/>
    <w:rsid w:val="00965A73"/>
    <w:rsid w:val="00971FB4"/>
    <w:rsid w:val="00973690"/>
    <w:rsid w:val="0097616E"/>
    <w:rsid w:val="009859D9"/>
    <w:rsid w:val="00985F83"/>
    <w:rsid w:val="00991630"/>
    <w:rsid w:val="009922B9"/>
    <w:rsid w:val="009936A6"/>
    <w:rsid w:val="00993EE2"/>
    <w:rsid w:val="0099583A"/>
    <w:rsid w:val="009A0659"/>
    <w:rsid w:val="009A588F"/>
    <w:rsid w:val="009B0F09"/>
    <w:rsid w:val="009B1375"/>
    <w:rsid w:val="009B3F53"/>
    <w:rsid w:val="009C31F2"/>
    <w:rsid w:val="009C59A4"/>
    <w:rsid w:val="009C6F94"/>
    <w:rsid w:val="009D182B"/>
    <w:rsid w:val="009D37F7"/>
    <w:rsid w:val="009E3D7F"/>
    <w:rsid w:val="009E401B"/>
    <w:rsid w:val="009E48BF"/>
    <w:rsid w:val="009E6737"/>
    <w:rsid w:val="009F3394"/>
    <w:rsid w:val="009F4144"/>
    <w:rsid w:val="00A1292B"/>
    <w:rsid w:val="00A12C08"/>
    <w:rsid w:val="00A20E47"/>
    <w:rsid w:val="00A2442C"/>
    <w:rsid w:val="00A272CF"/>
    <w:rsid w:val="00A278CB"/>
    <w:rsid w:val="00A34DBC"/>
    <w:rsid w:val="00A36829"/>
    <w:rsid w:val="00A4066E"/>
    <w:rsid w:val="00A43FE3"/>
    <w:rsid w:val="00A444A4"/>
    <w:rsid w:val="00A513E9"/>
    <w:rsid w:val="00A51BF1"/>
    <w:rsid w:val="00A5264D"/>
    <w:rsid w:val="00A5710A"/>
    <w:rsid w:val="00A57ED8"/>
    <w:rsid w:val="00A6106A"/>
    <w:rsid w:val="00A6313B"/>
    <w:rsid w:val="00A6668D"/>
    <w:rsid w:val="00A70C4D"/>
    <w:rsid w:val="00A77A1C"/>
    <w:rsid w:val="00A812DE"/>
    <w:rsid w:val="00A90139"/>
    <w:rsid w:val="00A913FA"/>
    <w:rsid w:val="00A96E0B"/>
    <w:rsid w:val="00AA7752"/>
    <w:rsid w:val="00AB6490"/>
    <w:rsid w:val="00AB6EA2"/>
    <w:rsid w:val="00AB6F5C"/>
    <w:rsid w:val="00AB7B00"/>
    <w:rsid w:val="00AE0319"/>
    <w:rsid w:val="00AE0E47"/>
    <w:rsid w:val="00AE3100"/>
    <w:rsid w:val="00AE71FC"/>
    <w:rsid w:val="00AF1207"/>
    <w:rsid w:val="00AF336F"/>
    <w:rsid w:val="00AF72BC"/>
    <w:rsid w:val="00B020B1"/>
    <w:rsid w:val="00B044F0"/>
    <w:rsid w:val="00B061B3"/>
    <w:rsid w:val="00B10FA7"/>
    <w:rsid w:val="00B116E9"/>
    <w:rsid w:val="00B12FEE"/>
    <w:rsid w:val="00B17C4E"/>
    <w:rsid w:val="00B22903"/>
    <w:rsid w:val="00B30C97"/>
    <w:rsid w:val="00B34FAD"/>
    <w:rsid w:val="00B364B7"/>
    <w:rsid w:val="00B4111E"/>
    <w:rsid w:val="00B41D66"/>
    <w:rsid w:val="00B44541"/>
    <w:rsid w:val="00B45E40"/>
    <w:rsid w:val="00B46664"/>
    <w:rsid w:val="00B51241"/>
    <w:rsid w:val="00B526F7"/>
    <w:rsid w:val="00B600E7"/>
    <w:rsid w:val="00B607A5"/>
    <w:rsid w:val="00B62798"/>
    <w:rsid w:val="00B6532C"/>
    <w:rsid w:val="00B70948"/>
    <w:rsid w:val="00B7399E"/>
    <w:rsid w:val="00B7489E"/>
    <w:rsid w:val="00B74FE4"/>
    <w:rsid w:val="00B77E0B"/>
    <w:rsid w:val="00B77E35"/>
    <w:rsid w:val="00B8197B"/>
    <w:rsid w:val="00B869AD"/>
    <w:rsid w:val="00B86E9C"/>
    <w:rsid w:val="00B941EA"/>
    <w:rsid w:val="00BA0EA5"/>
    <w:rsid w:val="00BA3B0E"/>
    <w:rsid w:val="00BA56F3"/>
    <w:rsid w:val="00BA5766"/>
    <w:rsid w:val="00BA6D1F"/>
    <w:rsid w:val="00BB1308"/>
    <w:rsid w:val="00BB3525"/>
    <w:rsid w:val="00BC4D57"/>
    <w:rsid w:val="00BC6344"/>
    <w:rsid w:val="00BC68A5"/>
    <w:rsid w:val="00BD4C28"/>
    <w:rsid w:val="00BD6EF4"/>
    <w:rsid w:val="00BD7939"/>
    <w:rsid w:val="00BE129F"/>
    <w:rsid w:val="00BE1E2C"/>
    <w:rsid w:val="00BE450A"/>
    <w:rsid w:val="00BE5B7E"/>
    <w:rsid w:val="00BE785F"/>
    <w:rsid w:val="00BF10E6"/>
    <w:rsid w:val="00BF11E5"/>
    <w:rsid w:val="00BF2965"/>
    <w:rsid w:val="00C045FE"/>
    <w:rsid w:val="00C04B8B"/>
    <w:rsid w:val="00C05919"/>
    <w:rsid w:val="00C07AF9"/>
    <w:rsid w:val="00C1095F"/>
    <w:rsid w:val="00C11710"/>
    <w:rsid w:val="00C14B5F"/>
    <w:rsid w:val="00C178E5"/>
    <w:rsid w:val="00C21866"/>
    <w:rsid w:val="00C23ACA"/>
    <w:rsid w:val="00C23B3D"/>
    <w:rsid w:val="00C24F70"/>
    <w:rsid w:val="00C3139E"/>
    <w:rsid w:val="00C35FFB"/>
    <w:rsid w:val="00C47B6B"/>
    <w:rsid w:val="00C51085"/>
    <w:rsid w:val="00C51977"/>
    <w:rsid w:val="00C51F04"/>
    <w:rsid w:val="00C52B5F"/>
    <w:rsid w:val="00C53AF3"/>
    <w:rsid w:val="00C55C8A"/>
    <w:rsid w:val="00C6232B"/>
    <w:rsid w:val="00C659A9"/>
    <w:rsid w:val="00C71A51"/>
    <w:rsid w:val="00C73C00"/>
    <w:rsid w:val="00C8697E"/>
    <w:rsid w:val="00C91294"/>
    <w:rsid w:val="00C9134E"/>
    <w:rsid w:val="00C93C23"/>
    <w:rsid w:val="00CA0781"/>
    <w:rsid w:val="00CA3D84"/>
    <w:rsid w:val="00CA45D2"/>
    <w:rsid w:val="00CA6138"/>
    <w:rsid w:val="00CA7057"/>
    <w:rsid w:val="00CA7925"/>
    <w:rsid w:val="00CB0C3C"/>
    <w:rsid w:val="00CB3EF8"/>
    <w:rsid w:val="00CB6E1B"/>
    <w:rsid w:val="00CC0689"/>
    <w:rsid w:val="00CC3B3C"/>
    <w:rsid w:val="00CC3D0A"/>
    <w:rsid w:val="00CC3EBE"/>
    <w:rsid w:val="00CD02C6"/>
    <w:rsid w:val="00CD03B4"/>
    <w:rsid w:val="00CD1418"/>
    <w:rsid w:val="00CD2959"/>
    <w:rsid w:val="00CD501B"/>
    <w:rsid w:val="00CD6FA1"/>
    <w:rsid w:val="00CF0EA4"/>
    <w:rsid w:val="00CF2101"/>
    <w:rsid w:val="00CF6C70"/>
    <w:rsid w:val="00CF7EE5"/>
    <w:rsid w:val="00D04A34"/>
    <w:rsid w:val="00D0513E"/>
    <w:rsid w:val="00D10A32"/>
    <w:rsid w:val="00D13506"/>
    <w:rsid w:val="00D16401"/>
    <w:rsid w:val="00D168C8"/>
    <w:rsid w:val="00D20172"/>
    <w:rsid w:val="00D209CC"/>
    <w:rsid w:val="00D22718"/>
    <w:rsid w:val="00D22D85"/>
    <w:rsid w:val="00D2535F"/>
    <w:rsid w:val="00D2551D"/>
    <w:rsid w:val="00D261BB"/>
    <w:rsid w:val="00D26F6D"/>
    <w:rsid w:val="00D27591"/>
    <w:rsid w:val="00D34946"/>
    <w:rsid w:val="00D46470"/>
    <w:rsid w:val="00D51C1D"/>
    <w:rsid w:val="00D53D47"/>
    <w:rsid w:val="00D5469D"/>
    <w:rsid w:val="00D56E78"/>
    <w:rsid w:val="00D624AA"/>
    <w:rsid w:val="00D63DB9"/>
    <w:rsid w:val="00D661A3"/>
    <w:rsid w:val="00D7154C"/>
    <w:rsid w:val="00D72D0F"/>
    <w:rsid w:val="00D75CD1"/>
    <w:rsid w:val="00D774EE"/>
    <w:rsid w:val="00D807FF"/>
    <w:rsid w:val="00D85F0C"/>
    <w:rsid w:val="00D87271"/>
    <w:rsid w:val="00D96330"/>
    <w:rsid w:val="00D96892"/>
    <w:rsid w:val="00DA1E2F"/>
    <w:rsid w:val="00DA386D"/>
    <w:rsid w:val="00DB0D0D"/>
    <w:rsid w:val="00DB1964"/>
    <w:rsid w:val="00DB680A"/>
    <w:rsid w:val="00DC4750"/>
    <w:rsid w:val="00DC4B9D"/>
    <w:rsid w:val="00DC6720"/>
    <w:rsid w:val="00DD1444"/>
    <w:rsid w:val="00DD1FCA"/>
    <w:rsid w:val="00DD748A"/>
    <w:rsid w:val="00DE1321"/>
    <w:rsid w:val="00DF34C2"/>
    <w:rsid w:val="00DF6360"/>
    <w:rsid w:val="00E05746"/>
    <w:rsid w:val="00E216EB"/>
    <w:rsid w:val="00E252DB"/>
    <w:rsid w:val="00E25B0F"/>
    <w:rsid w:val="00E274F0"/>
    <w:rsid w:val="00E35A2F"/>
    <w:rsid w:val="00E37C6D"/>
    <w:rsid w:val="00E40466"/>
    <w:rsid w:val="00E51580"/>
    <w:rsid w:val="00E51DB4"/>
    <w:rsid w:val="00E52CF9"/>
    <w:rsid w:val="00E54A5A"/>
    <w:rsid w:val="00E54BEA"/>
    <w:rsid w:val="00E81C86"/>
    <w:rsid w:val="00E87DAF"/>
    <w:rsid w:val="00E90AC9"/>
    <w:rsid w:val="00E9184B"/>
    <w:rsid w:val="00EA007E"/>
    <w:rsid w:val="00EA0FF0"/>
    <w:rsid w:val="00EA21B0"/>
    <w:rsid w:val="00EA54BA"/>
    <w:rsid w:val="00EB1496"/>
    <w:rsid w:val="00EC3E92"/>
    <w:rsid w:val="00EC5E2E"/>
    <w:rsid w:val="00ED0BEA"/>
    <w:rsid w:val="00ED1D2F"/>
    <w:rsid w:val="00ED2120"/>
    <w:rsid w:val="00ED3D92"/>
    <w:rsid w:val="00ED5800"/>
    <w:rsid w:val="00ED6815"/>
    <w:rsid w:val="00EE4F14"/>
    <w:rsid w:val="00EF35D5"/>
    <w:rsid w:val="00EF4711"/>
    <w:rsid w:val="00F04D3C"/>
    <w:rsid w:val="00F101B9"/>
    <w:rsid w:val="00F15CB9"/>
    <w:rsid w:val="00F16D8D"/>
    <w:rsid w:val="00F220BA"/>
    <w:rsid w:val="00F22401"/>
    <w:rsid w:val="00F362AF"/>
    <w:rsid w:val="00F57030"/>
    <w:rsid w:val="00F61E8A"/>
    <w:rsid w:val="00F7367F"/>
    <w:rsid w:val="00F846EE"/>
    <w:rsid w:val="00F87C48"/>
    <w:rsid w:val="00F90A82"/>
    <w:rsid w:val="00F92D47"/>
    <w:rsid w:val="00F934DD"/>
    <w:rsid w:val="00F94494"/>
    <w:rsid w:val="00F96ED5"/>
    <w:rsid w:val="00FA33B3"/>
    <w:rsid w:val="00FB036E"/>
    <w:rsid w:val="00FB0D84"/>
    <w:rsid w:val="00FC5072"/>
    <w:rsid w:val="00FC6D1B"/>
    <w:rsid w:val="00FD001C"/>
    <w:rsid w:val="00FE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50"/>
    <o:shapelayout v:ext="edit">
      <o:idmap v:ext="edit" data="1"/>
    </o:shapelayout>
  </w:shapeDefaults>
  <w:decimalSymbol w:val="."/>
  <w:listSeparator w:val=","/>
  <w14:docId w14:val="0513EED4"/>
  <w15:docId w15:val="{1589A897-B0EC-42FB-BB3C-EF9E67B5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link w:val="Heading2Char"/>
    <w:uiPriority w:val="9"/>
    <w:qFormat/>
    <w:rsid w:val="002A2481"/>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2A2481"/>
    <w:pPr>
      <w:keepNext/>
      <w:numPr>
        <w:ilvl w:val="2"/>
        <w:numId w:val="2"/>
      </w:numPr>
      <w:tabs>
        <w:tab w:val="left" w:pos="-2600"/>
      </w:tabs>
      <w:spacing w:before="480"/>
      <w:outlineLvl w:val="2"/>
    </w:pPr>
    <w:rPr>
      <w:rFonts w:ascii="Arial Black" w:hAnsi="Arial Black"/>
      <w:sz w:val="22"/>
    </w:rPr>
  </w:style>
  <w:style w:type="paragraph" w:styleId="Heading8">
    <w:name w:val="heading 8"/>
    <w:basedOn w:val="Normal"/>
    <w:next w:val="Normal"/>
    <w:link w:val="Heading8Char"/>
    <w:uiPriority w:val="9"/>
    <w:qFormat/>
    <w:rsid w:val="005E3CAF"/>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E3CAF"/>
    <w:rPr>
      <w:rFonts w:cs="Times New Roman"/>
      <w:b/>
      <w:sz w:val="30"/>
      <w:lang w:val="en-US" w:eastAsia="en-US" w:bidi="ar-SA"/>
    </w:rPr>
  </w:style>
  <w:style w:type="character" w:customStyle="1" w:styleId="Heading2Char">
    <w:name w:val="Heading 2 Char"/>
    <w:aliases w:val="h2 Char,h21 Char,h22 Char"/>
    <w:basedOn w:val="DefaultParagraphFont"/>
    <w:link w:val="Heading2"/>
    <w:uiPriority w:val="9"/>
    <w:rsid w:val="00F3742A"/>
    <w:rPr>
      <w:rFonts w:ascii="Arial" w:hAnsi="Arial"/>
      <w:b/>
      <w:i/>
      <w:sz w:val="22"/>
    </w:rPr>
  </w:style>
  <w:style w:type="character" w:customStyle="1" w:styleId="Heading3Char">
    <w:name w:val="Heading 3 Char"/>
    <w:aliases w:val="h3 Char,h31 Char,h32 Char"/>
    <w:basedOn w:val="DefaultParagraphFont"/>
    <w:link w:val="Heading3"/>
    <w:locked/>
    <w:rsid w:val="00166029"/>
    <w:rPr>
      <w:rFonts w:ascii="Arial Black" w:hAnsi="Arial Black"/>
      <w:sz w:val="22"/>
    </w:rPr>
  </w:style>
  <w:style w:type="character" w:customStyle="1" w:styleId="Heading8Char">
    <w:name w:val="Heading 8 Char"/>
    <w:basedOn w:val="DefaultParagraphFont"/>
    <w:link w:val="Heading8"/>
    <w:uiPriority w:val="9"/>
    <w:semiHidden/>
    <w:rsid w:val="00F3742A"/>
    <w:rPr>
      <w:rFonts w:ascii="Calibri" w:eastAsia="Times New Roman" w:hAnsi="Calibri" w:cs="Times New Roman"/>
      <w:i/>
      <w:iCs/>
      <w:sz w:val="24"/>
      <w:szCs w:val="24"/>
    </w:rPr>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character" w:customStyle="1" w:styleId="HeaderChar">
    <w:name w:val="Header Char"/>
    <w:basedOn w:val="DefaultParagraphFont"/>
    <w:link w:val="Header"/>
    <w:locked/>
    <w:rsid w:val="00F7367F"/>
    <w:rPr>
      <w:rFonts w:cs="Times New Roman"/>
    </w:rPr>
  </w:style>
  <w:style w:type="paragraph" w:styleId="Footer">
    <w:name w:val="footer"/>
    <w:basedOn w:val="Normal"/>
    <w:link w:val="FooterChar"/>
    <w:uiPriority w:val="99"/>
    <w:rsid w:val="00277489"/>
    <w:pPr>
      <w:tabs>
        <w:tab w:val="center" w:pos="4320"/>
        <w:tab w:val="right" w:pos="8640"/>
      </w:tabs>
    </w:pPr>
  </w:style>
  <w:style w:type="character" w:customStyle="1" w:styleId="FooterChar">
    <w:name w:val="Footer Char"/>
    <w:basedOn w:val="DefaultParagraphFont"/>
    <w:link w:val="Footer"/>
    <w:uiPriority w:val="99"/>
    <w:rsid w:val="00F3742A"/>
  </w:style>
  <w:style w:type="character" w:styleId="CommentReference">
    <w:name w:val="annotation reference"/>
    <w:basedOn w:val="DefaultParagraphFont"/>
    <w:semiHidden/>
    <w:rsid w:val="005E3CAF"/>
    <w:rPr>
      <w:rFonts w:cs="Times New Roman"/>
      <w:sz w:val="16"/>
    </w:rPr>
  </w:style>
  <w:style w:type="paragraph" w:styleId="CommentText">
    <w:name w:val="annotation text"/>
    <w:basedOn w:val="Normal"/>
    <w:link w:val="CommentTextChar"/>
    <w:semiHidden/>
    <w:rsid w:val="001D665F"/>
  </w:style>
  <w:style w:type="character" w:customStyle="1" w:styleId="CommentTextChar">
    <w:name w:val="Comment Text Char"/>
    <w:basedOn w:val="DefaultParagraphFont"/>
    <w:link w:val="CommentText"/>
    <w:semiHidden/>
    <w:locked/>
    <w:rsid w:val="00954C58"/>
    <w:rPr>
      <w:rFonts w:cs="Times New Roman"/>
    </w:rPr>
  </w:style>
  <w:style w:type="paragraph" w:styleId="CommentSubject">
    <w:name w:val="annotation subject"/>
    <w:basedOn w:val="CommentText"/>
    <w:next w:val="CommentText"/>
    <w:link w:val="CommentSubjectChar"/>
    <w:uiPriority w:val="99"/>
    <w:semiHidden/>
    <w:rsid w:val="001D665F"/>
    <w:rPr>
      <w:b/>
      <w:bCs/>
    </w:rPr>
  </w:style>
  <w:style w:type="character" w:customStyle="1" w:styleId="CommentSubjectChar">
    <w:name w:val="Comment Subject Char"/>
    <w:basedOn w:val="CommentTextChar"/>
    <w:link w:val="CommentSubject"/>
    <w:uiPriority w:val="99"/>
    <w:semiHidden/>
    <w:rsid w:val="00F3742A"/>
    <w:rPr>
      <w:rFonts w:cs="Times New Roman"/>
      <w:b/>
      <w:bCs/>
    </w:rPr>
  </w:style>
  <w:style w:type="paragraph" w:styleId="BalloonText">
    <w:name w:val="Balloon Text"/>
    <w:basedOn w:val="Normal"/>
    <w:link w:val="BalloonTextChar"/>
    <w:uiPriority w:val="99"/>
    <w:semiHidden/>
    <w:rsid w:val="001D665F"/>
    <w:rPr>
      <w:rFonts w:ascii="Tahoma" w:hAnsi="Tahoma" w:cs="Tahoma"/>
      <w:sz w:val="16"/>
      <w:szCs w:val="16"/>
    </w:rPr>
  </w:style>
  <w:style w:type="character" w:customStyle="1" w:styleId="BalloonTextChar">
    <w:name w:val="Balloon Text Char"/>
    <w:basedOn w:val="DefaultParagraphFont"/>
    <w:link w:val="BalloonText"/>
    <w:uiPriority w:val="99"/>
    <w:semiHidden/>
    <w:rsid w:val="00F3742A"/>
    <w:rPr>
      <w:sz w:val="0"/>
      <w:szCs w:val="0"/>
    </w:rPr>
  </w:style>
  <w:style w:type="table" w:styleId="TableGrid">
    <w:name w:val="Table Grid"/>
    <w:basedOn w:val="TableNormal"/>
    <w:uiPriority w:val="59"/>
    <w:rsid w:val="00C913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2">
    <w:name w:val="p2"/>
    <w:basedOn w:val="Normal"/>
    <w:rsid w:val="00166029"/>
    <w:pPr>
      <w:widowControl w:val="0"/>
      <w:tabs>
        <w:tab w:val="left" w:pos="357"/>
      </w:tabs>
      <w:spacing w:line="255" w:lineRule="atLeast"/>
      <w:ind w:left="1083" w:hanging="357"/>
    </w:pPr>
    <w:rPr>
      <w:sz w:val="24"/>
    </w:rPr>
  </w:style>
  <w:style w:type="paragraph" w:styleId="ListParagraph">
    <w:name w:val="List Paragraph"/>
    <w:basedOn w:val="Normal"/>
    <w:uiPriority w:val="34"/>
    <w:qFormat/>
    <w:rsid w:val="00166029"/>
    <w:pPr>
      <w:ind w:left="720"/>
      <w:contextualSpacing/>
    </w:pPr>
  </w:style>
  <w:style w:type="paragraph" w:customStyle="1" w:styleId="Style20">
    <w:name w:val="Style20"/>
    <w:basedOn w:val="Normal"/>
    <w:link w:val="Style20Char"/>
    <w:qFormat/>
    <w:rsid w:val="004752F9"/>
    <w:rPr>
      <w:rFonts w:ascii="Calibri" w:hAnsi="Calibri"/>
      <w:sz w:val="12"/>
      <w:szCs w:val="12"/>
    </w:rPr>
  </w:style>
  <w:style w:type="character" w:customStyle="1" w:styleId="Style20Char">
    <w:name w:val="Style20 Char"/>
    <w:link w:val="Style20"/>
    <w:rsid w:val="004752F9"/>
    <w:rPr>
      <w:rFonts w:ascii="Calibri" w:hAnsi="Calibri"/>
      <w:sz w:val="12"/>
      <w:szCs w:val="12"/>
    </w:rPr>
  </w:style>
  <w:style w:type="paragraph" w:customStyle="1" w:styleId="Style75">
    <w:name w:val="Style75"/>
    <w:basedOn w:val="Normal"/>
    <w:link w:val="Style75Char"/>
    <w:qFormat/>
    <w:rsid w:val="004752F9"/>
    <w:pPr>
      <w:tabs>
        <w:tab w:val="right" w:pos="10543"/>
      </w:tabs>
    </w:pPr>
    <w:rPr>
      <w:rFonts w:ascii="Calibri" w:hAnsi="Calibri"/>
      <w:bCs/>
    </w:rPr>
  </w:style>
  <w:style w:type="paragraph" w:customStyle="1" w:styleId="Style77">
    <w:name w:val="Style77"/>
    <w:basedOn w:val="Normal"/>
    <w:link w:val="Style77Char"/>
    <w:qFormat/>
    <w:rsid w:val="004752F9"/>
    <w:pPr>
      <w:keepNext/>
      <w:outlineLvl w:val="0"/>
    </w:pPr>
    <w:rPr>
      <w:rFonts w:ascii="Calibri" w:hAnsi="Calibri"/>
      <w:bCs/>
    </w:rPr>
  </w:style>
  <w:style w:type="character" w:customStyle="1" w:styleId="Style75Char">
    <w:name w:val="Style75 Char"/>
    <w:link w:val="Style75"/>
    <w:rsid w:val="004752F9"/>
    <w:rPr>
      <w:rFonts w:ascii="Calibri" w:hAnsi="Calibri"/>
      <w:bCs/>
    </w:rPr>
  </w:style>
  <w:style w:type="paragraph" w:customStyle="1" w:styleId="Style78">
    <w:name w:val="Style78"/>
    <w:basedOn w:val="Normal"/>
    <w:link w:val="Style78Char"/>
    <w:qFormat/>
    <w:rsid w:val="004752F9"/>
    <w:pPr>
      <w:keepNext/>
      <w:jc w:val="right"/>
      <w:outlineLvl w:val="0"/>
    </w:pPr>
    <w:rPr>
      <w:rFonts w:ascii="Calibri" w:hAnsi="Calibri"/>
      <w:bCs/>
    </w:rPr>
  </w:style>
  <w:style w:type="character" w:customStyle="1" w:styleId="Style77Char">
    <w:name w:val="Style77 Char"/>
    <w:link w:val="Style77"/>
    <w:rsid w:val="004752F9"/>
    <w:rPr>
      <w:rFonts w:ascii="Calibri" w:hAnsi="Calibri"/>
      <w:bCs/>
    </w:rPr>
  </w:style>
  <w:style w:type="character" w:customStyle="1" w:styleId="Style78Char">
    <w:name w:val="Style78 Char"/>
    <w:link w:val="Style78"/>
    <w:rsid w:val="004752F9"/>
    <w:rPr>
      <w:rFonts w:ascii="Calibri" w:hAnsi="Calibri"/>
      <w:bCs/>
    </w:rPr>
  </w:style>
  <w:style w:type="paragraph" w:customStyle="1" w:styleId="Style7">
    <w:name w:val="Style7"/>
    <w:basedOn w:val="Footer"/>
    <w:link w:val="Style7Char"/>
    <w:qFormat/>
    <w:rsid w:val="00BA0EA5"/>
    <w:pPr>
      <w:pBdr>
        <w:top w:val="single" w:sz="4" w:space="1" w:color="auto"/>
      </w:pBdr>
      <w:tabs>
        <w:tab w:val="clear" w:pos="8640"/>
        <w:tab w:val="right" w:pos="10800"/>
      </w:tabs>
    </w:pPr>
    <w:rPr>
      <w:rFonts w:asciiTheme="minorHAnsi" w:hAnsiTheme="minorHAnsi"/>
    </w:rPr>
  </w:style>
  <w:style w:type="character" w:customStyle="1" w:styleId="Style7Char">
    <w:name w:val="Style7 Char"/>
    <w:basedOn w:val="FooterChar"/>
    <w:link w:val="Style7"/>
    <w:rsid w:val="00BA0EA5"/>
    <w:rPr>
      <w:rFonts w:asciiTheme="minorHAnsi" w:hAnsiTheme="minorHAnsi"/>
    </w:rPr>
  </w:style>
  <w:style w:type="paragraph" w:styleId="Revision">
    <w:name w:val="Revision"/>
    <w:hidden/>
    <w:uiPriority w:val="99"/>
    <w:semiHidden/>
    <w:rsid w:val="00217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4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ADA13-088F-4626-A57B-B6BC9E1806B3}">
  <ds:schemaRefs>
    <ds:schemaRef ds:uri="http://schemas.openxmlformats.org/officeDocument/2006/bibliography"/>
  </ds:schemaRefs>
</ds:datastoreItem>
</file>

<file path=customXml/itemProps2.xml><?xml version="1.0" encoding="utf-8"?>
<ds:datastoreItem xmlns:ds="http://schemas.openxmlformats.org/officeDocument/2006/customXml" ds:itemID="{ABE0F962-86E5-46E0-AA40-3ADBE200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5261</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65</cp:revision>
  <cp:lastPrinted>2015-09-14T20:38:00Z</cp:lastPrinted>
  <dcterms:created xsi:type="dcterms:W3CDTF">2015-06-10T22:01:00Z</dcterms:created>
  <dcterms:modified xsi:type="dcterms:W3CDTF">2018-12-06T17:13:00Z</dcterms:modified>
</cp:coreProperties>
</file>
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0BFD4B19"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del w:id="0" w:author="Balneg, Ronald@Energy" w:date="2018-11-21T11:10:00Z">
              <w:r w:rsidDel="003F17B6">
                <w:rPr>
                  <w:rFonts w:asciiTheme="minorHAnsi" w:hAnsiTheme="minorHAnsi"/>
                  <w:sz w:val="18"/>
                  <w:szCs w:val="18"/>
                </w:rPr>
                <w:delText>CF1R</w:delText>
              </w:r>
            </w:del>
            <w:ins w:id="1" w:author="Balneg, Ronald@Energy" w:date="2018-11-21T11:10:00Z">
              <w:r w:rsidR="003F17B6">
                <w:rPr>
                  <w:rFonts w:asciiTheme="minorHAnsi" w:hAnsiTheme="minorHAnsi"/>
                  <w:sz w:val="18"/>
                  <w:szCs w:val="18"/>
                </w:rPr>
                <w:t>MCH-27</w:t>
              </w:r>
            </w:ins>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19A83ABD"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del w:id="2" w:author="Balneg, Ronald@Energy" w:date="2018-11-21T11:10:00Z">
              <w:r w:rsidDel="003F17B6">
                <w:rPr>
                  <w:rFonts w:asciiTheme="minorHAnsi" w:hAnsiTheme="minorHAnsi"/>
                  <w:sz w:val="18"/>
                  <w:szCs w:val="18"/>
                </w:rPr>
                <w:delText>CF1R</w:delText>
              </w:r>
            </w:del>
            <w:ins w:id="3" w:author="Balneg, Ronald@Energy" w:date="2018-11-21T11:10:00Z">
              <w:r w:rsidR="003F17B6">
                <w:rPr>
                  <w:rFonts w:asciiTheme="minorHAnsi" w:hAnsiTheme="minorHAnsi"/>
                  <w:sz w:val="18"/>
                  <w:szCs w:val="18"/>
                </w:rPr>
                <w:t>MCH-27</w:t>
              </w:r>
            </w:ins>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44F60A4D" w:rsidR="00D03609" w:rsidRPr="00A42BCC" w:rsidRDefault="00D03609">
            <w:pPr>
              <w:rPr>
                <w:rFonts w:asciiTheme="minorHAnsi" w:hAnsiTheme="minorHAnsi"/>
                <w:sz w:val="18"/>
                <w:szCs w:val="18"/>
              </w:rPr>
            </w:pPr>
            <w:del w:id="4" w:author="Balneg, Ronald@Energy" w:date="2018-11-21T11:19:00Z">
              <w:r w:rsidDel="005D28E6">
                <w:rPr>
                  <w:rFonts w:asciiTheme="minorHAnsi" w:hAnsiTheme="minorHAnsi"/>
                  <w:sz w:val="18"/>
                  <w:szCs w:val="18"/>
                </w:rPr>
                <w:delText xml:space="preserve">Target </w:delText>
              </w:r>
            </w:del>
            <w:ins w:id="5" w:author="Balneg, Ronald@Energy" w:date="2018-11-21T11:19:00Z">
              <w:r w:rsidR="005D28E6">
                <w:rPr>
                  <w:rFonts w:asciiTheme="minorHAnsi" w:hAnsiTheme="minorHAnsi"/>
                  <w:sz w:val="18"/>
                  <w:szCs w:val="18"/>
                </w:rPr>
                <w:t xml:space="preserve">Default </w:t>
              </w:r>
            </w:ins>
            <w:r w:rsidR="003F62A0">
              <w:rPr>
                <w:rFonts w:asciiTheme="minorHAnsi" w:hAnsiTheme="minorHAnsi"/>
                <w:sz w:val="18"/>
                <w:szCs w:val="18"/>
              </w:rPr>
              <w:t>Enclosure</w:t>
            </w:r>
            <w:r w:rsidRPr="00A42BCC">
              <w:rPr>
                <w:rFonts w:asciiTheme="minorHAnsi" w:hAnsiTheme="minorHAnsi"/>
                <w:sz w:val="18"/>
                <w:szCs w:val="18"/>
              </w:rPr>
              <w:t xml:space="preserve"> Air Leakag</w:t>
            </w:r>
            <w:ins w:id="6" w:author="Balneg, Ronald@Energy" w:date="2018-11-21T11:10:00Z">
              <w:r w:rsidR="003F17B6">
                <w:rPr>
                  <w:rFonts w:asciiTheme="minorHAnsi" w:hAnsiTheme="minorHAnsi"/>
                  <w:sz w:val="18"/>
                  <w:szCs w:val="18"/>
                </w:rPr>
                <w:t>e</w:t>
              </w:r>
            </w:ins>
            <w:del w:id="7" w:author="Balneg, Ronald@Energy" w:date="2018-11-21T11:10:00Z">
              <w:r w:rsidRPr="00A42BCC" w:rsidDel="003F17B6">
                <w:rPr>
                  <w:rFonts w:asciiTheme="minorHAnsi" w:hAnsiTheme="minorHAnsi"/>
                  <w:sz w:val="18"/>
                  <w:szCs w:val="18"/>
                </w:rPr>
                <w:delText>e from CF1R</w:delText>
              </w:r>
              <w:r w:rsidDel="003F17B6">
                <w:rPr>
                  <w:rFonts w:asciiTheme="minorHAnsi" w:hAnsiTheme="minorHAnsi"/>
                  <w:sz w:val="18"/>
                  <w:szCs w:val="18"/>
                </w:rPr>
                <w:delText xml:space="preserve"> (CFM50)</w:delText>
              </w:r>
            </w:del>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703BA892" w:rsidR="00D03609" w:rsidRPr="00A42BCC" w:rsidRDefault="00D03609">
            <w:pPr>
              <w:keepNext/>
              <w:rPr>
                <w:rFonts w:asciiTheme="minorHAnsi" w:hAnsiTheme="minorHAnsi"/>
                <w:sz w:val="18"/>
                <w:szCs w:val="18"/>
              </w:rPr>
            </w:pPr>
            <w:del w:id="8" w:author="Balneg, Ronald@Energy" w:date="2018-11-27T13:27:00Z">
              <w:r w:rsidRPr="00A42BCC" w:rsidDel="0066310F">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64B20F1E" w:rsidR="00D03609" w:rsidRPr="00A42BCC" w:rsidRDefault="00D03609" w:rsidP="00B5026C">
            <w:pPr>
              <w:keepNext/>
              <w:rPr>
                <w:rFonts w:asciiTheme="minorHAnsi" w:hAnsiTheme="minorHAnsi"/>
                <w:sz w:val="18"/>
                <w:szCs w:val="18"/>
              </w:rPr>
            </w:pPr>
            <w:del w:id="9" w:author="Balneg, Ronald@Energy" w:date="2018-11-27T13:27:00Z">
              <w:r w:rsidRPr="00A42BCC" w:rsidDel="0066310F">
                <w:rPr>
                  <w:rFonts w:asciiTheme="minorHAnsi" w:hAnsiTheme="minorHAnsi"/>
                  <w:sz w:val="18"/>
                  <w:szCs w:val="18"/>
                </w:rPr>
                <w:delText>&lt;&lt;user input, 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95530E5" w:rsidR="00D03609" w:rsidRDefault="00D03609"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6AE1F18A" w:rsidR="00D03609" w:rsidRPr="005A593D" w:rsidRDefault="003F17B6" w:rsidP="00A01B9A">
            <w:pPr>
              <w:rPr>
                <w:rFonts w:asciiTheme="minorHAnsi" w:hAnsiTheme="minorHAnsi"/>
                <w:b/>
                <w:szCs w:val="18"/>
              </w:rPr>
            </w:pPr>
            <w:ins w:id="10" w:author="Balneg, Ronald@Energy" w:date="2018-11-21T11:07:00Z">
              <w:r>
                <w:rPr>
                  <w:rFonts w:asciiTheme="minorHAnsi" w:hAnsiTheme="minorHAnsi"/>
                  <w:b/>
                  <w:szCs w:val="18"/>
                </w:rPr>
                <w:t>MCH</w:t>
              </w:r>
            </w:ins>
            <w:del w:id="11" w:author="Balneg, Ronald@Energy" w:date="2018-11-21T11:07:00Z">
              <w:r w:rsidR="00D03609" w:rsidRPr="005A593D" w:rsidDel="003F17B6">
                <w:rPr>
                  <w:rFonts w:asciiTheme="minorHAnsi" w:hAnsiTheme="minorHAnsi"/>
                  <w:b/>
                  <w:szCs w:val="18"/>
                </w:rPr>
                <w:delText>ENV</w:delText>
              </w:r>
            </w:del>
            <w:r w:rsidR="00D03609" w:rsidRPr="005A593D">
              <w:rPr>
                <w:rFonts w:asciiTheme="minorHAnsi" w:hAnsiTheme="minorHAnsi"/>
                <w:b/>
                <w:szCs w:val="18"/>
              </w:rPr>
              <w:t>2</w:t>
            </w:r>
            <w:ins w:id="12" w:author="Balneg, Ronald@Energy" w:date="2018-11-21T11:08:00Z">
              <w:r>
                <w:rPr>
                  <w:rFonts w:asciiTheme="minorHAnsi" w:hAnsiTheme="minorHAnsi"/>
                  <w:b/>
                  <w:szCs w:val="18"/>
                </w:rPr>
                <w:t>4</w:t>
              </w:r>
            </w:ins>
            <w:del w:id="13" w:author="Balneg, Ronald@Energy" w:date="2018-11-21T11:08:00Z">
              <w:r w:rsidR="00D03609" w:rsidRPr="005A593D" w:rsidDel="003F17B6">
                <w:rPr>
                  <w:rFonts w:asciiTheme="minorHAnsi" w:hAnsiTheme="minorHAnsi"/>
                  <w:b/>
                  <w:szCs w:val="18"/>
                </w:rPr>
                <w:delText>0</w:delText>
              </w:r>
            </w:del>
            <w:ins w:id="14" w:author="Balneg, Ronald@Energy" w:date="2018-11-08T09:56:00Z">
              <w:r w:rsidR="00A01B9A">
                <w:rPr>
                  <w:rFonts w:asciiTheme="minorHAnsi" w:hAnsiTheme="minorHAnsi"/>
                  <w:b/>
                  <w:szCs w:val="18"/>
                </w:rPr>
                <w:t>b</w:t>
              </w:r>
            </w:ins>
            <w:del w:id="15" w:author="Balneg, Ronald@Energy" w:date="2018-11-08T09:56:00Z">
              <w:r w:rsidR="00D03609" w:rsidRPr="005A593D" w:rsidDel="00A01B9A">
                <w:rPr>
                  <w:rFonts w:asciiTheme="minorHAnsi" w:hAnsiTheme="minorHAnsi"/>
                  <w:b/>
                  <w:szCs w:val="18"/>
                </w:rPr>
                <w:delText>a</w:delText>
              </w:r>
            </w:del>
            <w:r w:rsidR="00D03609" w:rsidRPr="005A593D">
              <w:rPr>
                <w:rFonts w:asciiTheme="minorHAnsi" w:hAnsiTheme="minorHAnsi"/>
                <w:b/>
                <w:szCs w:val="18"/>
              </w:rPr>
              <w:t xml:space="preserve"> - Single Point Air Tightness Test With </w:t>
            </w:r>
            <w:del w:id="16" w:author="Balneg, Ronald@Energy" w:date="2018-11-08T09:56:00Z">
              <w:r w:rsidR="00D03609" w:rsidRPr="005A593D" w:rsidDel="00A01B9A">
                <w:rPr>
                  <w:rFonts w:asciiTheme="minorHAnsi" w:hAnsiTheme="minorHAnsi"/>
                  <w:b/>
                  <w:szCs w:val="18"/>
                </w:rPr>
                <w:delText xml:space="preserve">Manual </w:delText>
              </w:r>
            </w:del>
            <w:ins w:id="17"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18"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 w:author="Balneg, Ronald@Energy" w:date="2018-11-08T09:55:00Z"/>
                <w:rFonts w:asciiTheme="minorHAnsi" w:hAnsiTheme="minorHAnsi"/>
                <w:szCs w:val="18"/>
              </w:rPr>
            </w:pPr>
            <w:ins w:id="20"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21"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2" w:author="Balneg, Ronald@Energy" w:date="2018-11-08T09:55:00Z"/>
                <w:rFonts w:asciiTheme="minorHAnsi" w:hAnsiTheme="minorHAnsi"/>
                <w:sz w:val="18"/>
                <w:szCs w:val="18"/>
              </w:rPr>
            </w:pPr>
            <w:ins w:id="23"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4" w:author="Balneg, Ronald@Energy" w:date="2018-11-08T09:55:00Z"/>
                <w:rFonts w:asciiTheme="minorHAnsi" w:hAnsiTheme="minorHAnsi"/>
                <w:sz w:val="18"/>
                <w:szCs w:val="18"/>
              </w:rPr>
            </w:pPr>
            <w:ins w:id="25"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 w:author="Balneg, Ronald@Energy" w:date="2018-11-08T09:55:00Z"/>
                <w:rFonts w:asciiTheme="minorHAnsi" w:hAnsiTheme="minorHAnsi"/>
                <w:sz w:val="18"/>
                <w:szCs w:val="18"/>
              </w:rPr>
            </w:pPr>
          </w:p>
        </w:tc>
      </w:tr>
      <w:tr w:rsidR="00A01B9A" w:rsidRPr="00A42BCC" w14:paraId="6C61538A" w14:textId="77777777" w:rsidTr="00F328CD">
        <w:trPr>
          <w:ins w:id="27"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 w:author="Balneg, Ronald@Energy" w:date="2018-11-08T09:55:00Z"/>
                <w:rFonts w:asciiTheme="minorHAnsi" w:hAnsiTheme="minorHAnsi"/>
                <w:sz w:val="18"/>
                <w:szCs w:val="18"/>
              </w:rPr>
            </w:pPr>
            <w:ins w:id="29"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 w:author="Balneg, Ronald@Energy" w:date="2018-11-08T09:55:00Z"/>
                <w:rFonts w:asciiTheme="minorHAnsi" w:hAnsiTheme="minorHAnsi"/>
                <w:sz w:val="18"/>
                <w:szCs w:val="18"/>
              </w:rPr>
            </w:pPr>
            <w:ins w:id="31"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 w:author="Balneg, Ronald@Energy" w:date="2018-11-08T09:55:00Z"/>
                <w:rFonts w:asciiTheme="minorHAnsi" w:hAnsiTheme="minorHAnsi"/>
                <w:sz w:val="18"/>
                <w:szCs w:val="18"/>
              </w:rPr>
            </w:pPr>
          </w:p>
        </w:tc>
      </w:tr>
      <w:tr w:rsidR="00A01B9A" w:rsidRPr="00A42BCC" w14:paraId="76A65402" w14:textId="77777777" w:rsidTr="00F328CD">
        <w:trPr>
          <w:ins w:id="33"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4" w:author="Balneg, Ronald@Energy" w:date="2018-11-08T09:55:00Z"/>
                <w:rFonts w:asciiTheme="minorHAnsi" w:hAnsiTheme="minorHAnsi"/>
                <w:sz w:val="18"/>
                <w:szCs w:val="18"/>
              </w:rPr>
            </w:pPr>
            <w:ins w:id="35"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 w:author="Balneg, Ronald@Energy" w:date="2018-11-08T09:55:00Z"/>
                <w:rFonts w:asciiTheme="minorHAnsi" w:hAnsiTheme="minorHAnsi"/>
                <w:sz w:val="18"/>
                <w:szCs w:val="18"/>
              </w:rPr>
            </w:pPr>
            <w:ins w:id="37"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 w:author="Balneg, Ronald@Energy" w:date="2018-11-08T09:55:00Z"/>
                <w:rFonts w:asciiTheme="minorHAnsi" w:hAnsiTheme="minorHAnsi"/>
                <w:sz w:val="18"/>
                <w:szCs w:val="18"/>
              </w:rPr>
            </w:pPr>
            <w:ins w:id="39"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0" w:author="Balneg, Ronald@Energy" w:date="2018-11-08T09:55:00Z"/>
                <w:rFonts w:asciiTheme="minorHAnsi" w:hAnsiTheme="minorHAnsi"/>
                <w:sz w:val="18"/>
                <w:szCs w:val="18"/>
              </w:rPr>
            </w:pPr>
          </w:p>
        </w:tc>
      </w:tr>
      <w:tr w:rsidR="00A01B9A" w:rsidRPr="00A42BCC" w14:paraId="06A47211" w14:textId="77777777" w:rsidTr="00F328CD">
        <w:trPr>
          <w:ins w:id="41"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2" w:author="Balneg, Ronald@Energy" w:date="2018-11-08T09:55:00Z"/>
                <w:rFonts w:asciiTheme="minorHAnsi" w:hAnsiTheme="minorHAnsi"/>
                <w:sz w:val="18"/>
                <w:szCs w:val="18"/>
              </w:rPr>
            </w:pPr>
            <w:ins w:id="43"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4" w:author="Balneg, Ronald@Energy" w:date="2018-11-08T09:55:00Z"/>
                <w:rFonts w:asciiTheme="minorHAnsi" w:hAnsiTheme="minorHAnsi"/>
                <w:sz w:val="18"/>
                <w:szCs w:val="18"/>
              </w:rPr>
            </w:pPr>
            <w:ins w:id="45"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6" w:author="Balneg, Ronald@Energy" w:date="2018-11-08T09:55:00Z"/>
                <w:rFonts w:asciiTheme="minorHAnsi" w:hAnsiTheme="minorHAnsi"/>
                <w:sz w:val="18"/>
                <w:szCs w:val="18"/>
              </w:rPr>
            </w:pPr>
            <w:ins w:id="47"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8" w:author="Balneg, Ronald@Energy" w:date="2018-11-08T09:55:00Z"/>
                <w:rFonts w:asciiTheme="minorHAnsi" w:hAnsiTheme="minorHAnsi"/>
                <w:sz w:val="18"/>
                <w:szCs w:val="18"/>
              </w:rPr>
            </w:pPr>
            <w:ins w:id="49"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0" w:author="Balneg, Ronald@Energy" w:date="2018-11-08T09:55:00Z"/>
                <w:rFonts w:asciiTheme="minorHAnsi" w:hAnsiTheme="minorHAnsi"/>
                <w:sz w:val="18"/>
                <w:szCs w:val="18"/>
              </w:rPr>
            </w:pPr>
          </w:p>
        </w:tc>
      </w:tr>
      <w:tr w:rsidR="00A01B9A" w:rsidRPr="00A42BCC" w14:paraId="16C43721" w14:textId="77777777" w:rsidTr="00F328CD">
        <w:trPr>
          <w:ins w:id="51"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2" w:author="Balneg, Ronald@Energy" w:date="2018-11-08T09:55:00Z"/>
                <w:rFonts w:asciiTheme="minorHAnsi" w:hAnsiTheme="minorHAnsi"/>
                <w:sz w:val="18"/>
                <w:szCs w:val="18"/>
              </w:rPr>
            </w:pPr>
            <w:ins w:id="53"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4" w:author="Balneg, Ronald@Energy" w:date="2018-11-08T09:55:00Z"/>
                <w:rFonts w:asciiTheme="minorHAnsi" w:hAnsiTheme="minorHAnsi"/>
                <w:sz w:val="18"/>
                <w:szCs w:val="18"/>
              </w:rPr>
            </w:pPr>
            <w:ins w:id="55"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6" w:author="Balneg, Ronald@Energy" w:date="2018-11-08T09:55:00Z"/>
                <w:rFonts w:asciiTheme="minorHAnsi" w:hAnsiTheme="minorHAnsi"/>
                <w:sz w:val="18"/>
                <w:szCs w:val="18"/>
              </w:rPr>
            </w:pPr>
          </w:p>
        </w:tc>
      </w:tr>
      <w:tr w:rsidR="00A01B9A" w:rsidRPr="00A42BCC" w14:paraId="7AECA8AF" w14:textId="77777777" w:rsidTr="00F328CD">
        <w:trPr>
          <w:ins w:id="57"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8" w:author="Balneg, Ronald@Energy" w:date="2018-11-08T09:55:00Z"/>
                <w:rFonts w:asciiTheme="minorHAnsi" w:hAnsiTheme="minorHAnsi"/>
                <w:sz w:val="18"/>
                <w:szCs w:val="18"/>
              </w:rPr>
            </w:pPr>
            <w:ins w:id="59"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0" w:author="Balneg, Ronald@Energy" w:date="2018-11-08T09:55:00Z"/>
                <w:rFonts w:asciiTheme="minorHAnsi" w:hAnsiTheme="minorHAnsi"/>
                <w:sz w:val="18"/>
                <w:szCs w:val="18"/>
              </w:rPr>
            </w:pPr>
            <w:ins w:id="61"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2" w:author="Balneg, Ronald@Energy" w:date="2018-11-08T09:55:00Z"/>
                <w:rFonts w:asciiTheme="minorHAnsi" w:hAnsiTheme="minorHAnsi"/>
                <w:sz w:val="18"/>
                <w:szCs w:val="18"/>
              </w:rPr>
            </w:pPr>
          </w:p>
        </w:tc>
      </w:tr>
    </w:tbl>
    <w:p w14:paraId="40F07E02" w14:textId="77777777" w:rsidR="00A01B9A" w:rsidRDefault="00A01B9A">
      <w:pPr>
        <w:rPr>
          <w:ins w:id="63" w:author="Balneg, Ronald@Energy" w:date="2018-11-08T09:55:00Z"/>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rsidDel="00A01B9A" w14:paraId="31BF6E92" w14:textId="7CB560AF" w:rsidTr="00B5026C">
        <w:trPr>
          <w:del w:id="64"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5" w:author="Balneg, Ronald@Energy" w:date="2018-11-08T09:55:00Z"/>
                <w:rFonts w:asciiTheme="minorHAnsi" w:hAnsiTheme="minorHAnsi"/>
                <w:szCs w:val="18"/>
              </w:rPr>
            </w:pPr>
            <w:del w:id="66"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B5026C">
        <w:trPr>
          <w:del w:id="67"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8" w:author="Balneg, Ronald@Energy" w:date="2018-11-08T09:55:00Z"/>
                <w:rFonts w:asciiTheme="minorHAnsi" w:hAnsiTheme="minorHAnsi"/>
                <w:sz w:val="18"/>
                <w:szCs w:val="18"/>
              </w:rPr>
            </w:pPr>
            <w:del w:id="69"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0" w:author="Balneg, Ronald@Energy" w:date="2018-11-08T09:55:00Z"/>
                <w:rFonts w:asciiTheme="minorHAnsi" w:hAnsiTheme="minorHAnsi"/>
                <w:sz w:val="18"/>
                <w:szCs w:val="18"/>
              </w:rPr>
            </w:pPr>
            <w:del w:id="71"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2" w:author="Balneg, Ronald@Energy" w:date="2018-11-08T09:55:00Z"/>
                <w:rFonts w:asciiTheme="minorHAnsi" w:hAnsiTheme="minorHAnsi"/>
                <w:sz w:val="18"/>
                <w:szCs w:val="18"/>
              </w:rPr>
            </w:pPr>
          </w:p>
        </w:tc>
      </w:tr>
      <w:tr w:rsidR="00D03609" w:rsidRPr="00A42BCC" w:rsidDel="00A01B9A" w14:paraId="552D32E1" w14:textId="63C4CA65" w:rsidTr="00B5026C">
        <w:trPr>
          <w:del w:id="73"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4" w:author="Balneg, Ronald@Energy" w:date="2018-11-08T09:55:00Z"/>
                <w:rFonts w:asciiTheme="minorHAnsi" w:hAnsiTheme="minorHAnsi"/>
                <w:sz w:val="18"/>
                <w:szCs w:val="18"/>
              </w:rPr>
            </w:pPr>
            <w:del w:id="75"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6" w:author="Balneg, Ronald@Energy" w:date="2018-11-08T09:55:00Z"/>
                <w:rFonts w:asciiTheme="minorHAnsi" w:hAnsiTheme="minorHAnsi"/>
                <w:sz w:val="18"/>
                <w:szCs w:val="18"/>
              </w:rPr>
            </w:pPr>
            <w:del w:id="77"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8" w:author="Balneg, Ronald@Energy" w:date="2018-11-08T09:55:00Z"/>
                <w:rFonts w:asciiTheme="minorHAnsi" w:hAnsiTheme="minorHAnsi"/>
                <w:sz w:val="18"/>
                <w:szCs w:val="18"/>
              </w:rPr>
            </w:pPr>
          </w:p>
        </w:tc>
      </w:tr>
      <w:tr w:rsidR="00D03609" w:rsidRPr="00A42BCC" w:rsidDel="00A01B9A" w14:paraId="1C67AF06" w14:textId="3343D818" w:rsidTr="00B5026C">
        <w:trPr>
          <w:del w:id="79"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0" w:author="Balneg, Ronald@Energy" w:date="2018-11-08T09:55:00Z"/>
                <w:rFonts w:asciiTheme="minorHAnsi" w:hAnsiTheme="minorHAnsi"/>
                <w:sz w:val="18"/>
                <w:szCs w:val="18"/>
              </w:rPr>
            </w:pPr>
            <w:del w:id="81"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2" w:author="Balneg, Ronald@Energy" w:date="2018-11-08T09:55:00Z"/>
                <w:rFonts w:asciiTheme="minorHAnsi" w:hAnsiTheme="minorHAnsi"/>
                <w:sz w:val="18"/>
                <w:szCs w:val="18"/>
              </w:rPr>
            </w:pPr>
            <w:del w:id="83"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4" w:author="Balneg, Ronald@Energy" w:date="2018-11-08T09:55:00Z"/>
                <w:rFonts w:asciiTheme="minorHAnsi" w:hAnsiTheme="minorHAnsi"/>
                <w:sz w:val="18"/>
                <w:szCs w:val="18"/>
              </w:rPr>
            </w:pPr>
            <w:del w:id="85"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6" w:author="Balneg, Ronald@Energy" w:date="2018-11-08T09:55:00Z"/>
                <w:rFonts w:asciiTheme="minorHAnsi" w:hAnsiTheme="minorHAnsi"/>
                <w:sz w:val="18"/>
                <w:szCs w:val="18"/>
              </w:rPr>
            </w:pPr>
          </w:p>
        </w:tc>
      </w:tr>
      <w:tr w:rsidR="00D03609" w:rsidRPr="00A42BCC" w:rsidDel="00A01B9A" w14:paraId="653AA3D7" w14:textId="2B659563" w:rsidTr="00B5026C">
        <w:trPr>
          <w:del w:id="87"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8" w:author="Balneg, Ronald@Energy" w:date="2018-11-08T09:55:00Z"/>
                <w:rFonts w:asciiTheme="minorHAnsi" w:hAnsiTheme="minorHAnsi"/>
                <w:sz w:val="18"/>
                <w:szCs w:val="18"/>
              </w:rPr>
            </w:pPr>
            <w:del w:id="89"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0" w:author="Balneg, Ronald@Energy" w:date="2018-11-08T09:55:00Z"/>
                <w:rFonts w:asciiTheme="minorHAnsi" w:hAnsiTheme="minorHAnsi"/>
                <w:sz w:val="18"/>
                <w:szCs w:val="18"/>
              </w:rPr>
            </w:pPr>
            <w:del w:id="91"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2" w:author="Balneg, Ronald@Energy" w:date="2018-11-08T09:55:00Z"/>
                <w:rFonts w:asciiTheme="minorHAnsi" w:hAnsiTheme="minorHAnsi"/>
                <w:sz w:val="18"/>
                <w:szCs w:val="18"/>
              </w:rPr>
            </w:pPr>
          </w:p>
        </w:tc>
      </w:tr>
      <w:tr w:rsidR="00D03609" w:rsidRPr="00A42BCC" w:rsidDel="00A01B9A" w14:paraId="1B7BED3F" w14:textId="03C95420" w:rsidTr="00B5026C">
        <w:trPr>
          <w:del w:id="93"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94" w:author="Balneg, Ronald@Energy" w:date="2018-11-08T09:55:00Z"/>
                <w:rFonts w:asciiTheme="minorHAnsi" w:hAnsiTheme="minorHAnsi"/>
                <w:sz w:val="18"/>
                <w:szCs w:val="18"/>
              </w:rPr>
            </w:pPr>
            <w:del w:id="95"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6" w:author="Balneg, Ronald@Energy" w:date="2018-11-08T09:55:00Z"/>
                <w:rFonts w:asciiTheme="minorHAnsi" w:hAnsiTheme="minorHAnsi"/>
                <w:sz w:val="18"/>
                <w:szCs w:val="18"/>
              </w:rPr>
            </w:pPr>
            <w:del w:id="97"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8" w:author="Balneg, Ronald@Energy" w:date="2018-11-08T09:55:00Z"/>
                <w:rFonts w:asciiTheme="minorHAnsi" w:hAnsiTheme="minorHAnsi"/>
                <w:sz w:val="18"/>
                <w:szCs w:val="18"/>
              </w:rPr>
            </w:pPr>
            <w:del w:id="99"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0" w:author="Balneg, Ronald@Energy" w:date="2018-11-08T09:55:00Z"/>
                <w:rFonts w:asciiTheme="minorHAnsi" w:hAnsiTheme="minorHAnsi"/>
                <w:sz w:val="18"/>
                <w:szCs w:val="18"/>
              </w:rPr>
            </w:pPr>
          </w:p>
        </w:tc>
      </w:tr>
      <w:tr w:rsidR="00D03609" w:rsidRPr="00A42BCC" w:rsidDel="00A01B9A" w14:paraId="7BAFC722" w14:textId="229CDAD8" w:rsidTr="00B5026C">
        <w:trPr>
          <w:del w:id="101"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2" w:author="Balneg, Ronald@Energy" w:date="2018-11-08T09:55:00Z"/>
                <w:rFonts w:asciiTheme="minorHAnsi" w:hAnsiTheme="minorHAnsi"/>
                <w:sz w:val="18"/>
                <w:szCs w:val="18"/>
              </w:rPr>
            </w:pPr>
            <w:del w:id="103"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4" w:author="Balneg, Ronald@Energy" w:date="2018-11-08T09:55:00Z"/>
                <w:rFonts w:asciiTheme="minorHAnsi" w:hAnsiTheme="minorHAnsi"/>
                <w:sz w:val="18"/>
                <w:szCs w:val="18"/>
              </w:rPr>
            </w:pPr>
            <w:del w:id="105"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6" w:author="Balneg, Ronald@Energy" w:date="2018-11-08T09:55:00Z"/>
                <w:rFonts w:asciiTheme="minorHAnsi" w:hAnsiTheme="minorHAnsi"/>
                <w:sz w:val="18"/>
                <w:szCs w:val="18"/>
              </w:rPr>
            </w:pPr>
            <w:del w:id="107"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8" w:author="Balneg, Ronald@Energy" w:date="2018-11-08T09:55:00Z"/>
                <w:rFonts w:asciiTheme="minorHAnsi" w:hAnsiTheme="minorHAnsi"/>
                <w:sz w:val="18"/>
                <w:szCs w:val="18"/>
              </w:rPr>
            </w:pPr>
            <w:del w:id="109"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0" w:author="Balneg, Ronald@Energy" w:date="2018-11-08T09:55:00Z"/>
                <w:rFonts w:asciiTheme="minorHAnsi" w:hAnsiTheme="minorHAnsi"/>
                <w:sz w:val="18"/>
                <w:szCs w:val="18"/>
              </w:rPr>
            </w:pPr>
          </w:p>
        </w:tc>
      </w:tr>
      <w:tr w:rsidR="00D03609" w:rsidRPr="00A42BCC" w:rsidDel="00A01B9A" w14:paraId="6E58F5C3" w14:textId="04C115EC" w:rsidTr="00B5026C">
        <w:trPr>
          <w:del w:id="111"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2" w:author="Balneg, Ronald@Energy" w:date="2018-11-08T09:55:00Z"/>
                <w:rFonts w:asciiTheme="minorHAnsi" w:hAnsiTheme="minorHAnsi"/>
                <w:sz w:val="18"/>
                <w:szCs w:val="18"/>
              </w:rPr>
            </w:pPr>
            <w:del w:id="113"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4" w:author="Balneg, Ronald@Energy" w:date="2018-11-08T09:55:00Z"/>
                <w:rFonts w:asciiTheme="minorHAnsi" w:hAnsiTheme="minorHAnsi"/>
                <w:sz w:val="18"/>
                <w:szCs w:val="18"/>
              </w:rPr>
            </w:pPr>
            <w:del w:id="115"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6" w:author="Balneg, Ronald@Energy" w:date="2018-11-08T09:55:00Z"/>
                <w:rFonts w:asciiTheme="minorHAnsi" w:hAnsiTheme="minorHAnsi"/>
                <w:sz w:val="18"/>
                <w:szCs w:val="18"/>
              </w:rPr>
            </w:pPr>
          </w:p>
        </w:tc>
      </w:tr>
      <w:tr w:rsidR="00D03609" w:rsidRPr="00A42BCC" w:rsidDel="00A01B9A" w14:paraId="3D6BEAB8" w14:textId="67627D1C" w:rsidTr="00B5026C">
        <w:trPr>
          <w:del w:id="117"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8" w:author="Balneg, Ronald@Energy" w:date="2018-11-08T09:55:00Z"/>
                <w:rFonts w:asciiTheme="minorHAnsi" w:hAnsiTheme="minorHAnsi"/>
                <w:sz w:val="18"/>
                <w:szCs w:val="18"/>
              </w:rPr>
            </w:pPr>
            <w:del w:id="119"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0" w:author="Balneg, Ronald@Energy" w:date="2018-11-08T09:55:00Z"/>
                <w:rFonts w:asciiTheme="minorHAnsi" w:hAnsiTheme="minorHAnsi"/>
                <w:sz w:val="18"/>
                <w:szCs w:val="18"/>
              </w:rPr>
            </w:pPr>
            <w:del w:id="121"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2" w:author="Balneg, Ronald@Energy" w:date="2018-11-08T09:55:00Z"/>
                <w:rFonts w:asciiTheme="minorHAnsi" w:hAnsiTheme="minorHAnsi"/>
                <w:sz w:val="18"/>
                <w:szCs w:val="18"/>
              </w:rPr>
            </w:pPr>
          </w:p>
        </w:tc>
      </w:tr>
      <w:tr w:rsidR="00D03609" w:rsidRPr="00A42BCC" w:rsidDel="00A01B9A" w14:paraId="6D85F279" w14:textId="18C36A2C" w:rsidTr="00B5026C">
        <w:trPr>
          <w:del w:id="123"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4" w:author="Balneg, Ronald@Energy" w:date="2018-11-08T09:55:00Z"/>
                <w:rFonts w:asciiTheme="minorHAnsi" w:hAnsiTheme="minorHAnsi"/>
                <w:sz w:val="18"/>
                <w:szCs w:val="18"/>
              </w:rPr>
            </w:pPr>
            <w:del w:id="125"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6" w:author="Balneg, Ronald@Energy" w:date="2018-11-08T09:55:00Z"/>
                <w:rFonts w:asciiTheme="minorHAnsi" w:hAnsiTheme="minorHAnsi"/>
                <w:sz w:val="18"/>
                <w:szCs w:val="18"/>
              </w:rPr>
            </w:pPr>
            <w:del w:id="127"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8" w:author="Balneg, Ronald@Energy" w:date="2018-11-08T09:55:00Z"/>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29" w:author="Smith, Alexis@Energy" w:date="2018-12-06T13:3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7"/>
        <w:gridCol w:w="10183"/>
        <w:tblGridChange w:id="130">
          <w:tblGrid>
            <w:gridCol w:w="607"/>
            <w:gridCol w:w="10183"/>
          </w:tblGrid>
        </w:tblGridChange>
      </w:tblGrid>
      <w:tr w:rsidR="00D03609" w:rsidRPr="00A42BCC" w14:paraId="6CD0C7E3" w14:textId="77777777" w:rsidTr="009A4677">
        <w:trPr>
          <w:trHeight w:val="59"/>
        </w:trPr>
        <w:tc>
          <w:tcPr>
            <w:tcW w:w="10790" w:type="dxa"/>
            <w:gridSpan w:val="2"/>
            <w:tcPrChange w:id="131" w:author="Smith, Alexis@Energy" w:date="2018-12-06T13:37:00Z">
              <w:tcPr>
                <w:tcW w:w="11016" w:type="dxa"/>
                <w:gridSpan w:val="2"/>
              </w:tcPr>
            </w:tcPrChange>
          </w:tcPr>
          <w:p w14:paraId="6A6982EE" w14:textId="1DFC0271"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132" w:author="Balneg, Ronald@Energy" w:date="2018-11-21T11:16:00Z">
              <w:r w:rsidRPr="005A593D" w:rsidDel="005D28E6">
                <w:rPr>
                  <w:rFonts w:asciiTheme="minorHAnsi" w:hAnsiTheme="minorHAnsi"/>
                  <w:b/>
                  <w:szCs w:val="18"/>
                </w:rPr>
                <w:delText>Compliance Statement</w:delText>
              </w:r>
            </w:del>
            <w:ins w:id="133" w:author="Balneg, Ronald@Energy" w:date="2018-11-21T11:16:00Z">
              <w:r w:rsidR="005D28E6">
                <w:rPr>
                  <w:rFonts w:asciiTheme="minorHAnsi" w:hAnsiTheme="minorHAnsi"/>
                  <w:b/>
                  <w:szCs w:val="18"/>
                </w:rPr>
                <w:t>Measured Enclosure Air Leakage Rate</w:t>
              </w:r>
            </w:ins>
          </w:p>
        </w:tc>
      </w:tr>
      <w:tr w:rsidR="00D03609" w:rsidRPr="00A42BCC" w14:paraId="045D8521" w14:textId="77777777" w:rsidTr="009A4677">
        <w:trPr>
          <w:trHeight w:val="493"/>
          <w:trPrChange w:id="134" w:author="Smith, Alexis@Energy" w:date="2018-12-06T13:37:00Z">
            <w:trPr>
              <w:trHeight w:val="1997"/>
            </w:trPr>
          </w:trPrChange>
        </w:trPr>
        <w:tc>
          <w:tcPr>
            <w:tcW w:w="607" w:type="dxa"/>
            <w:vAlign w:val="center"/>
            <w:tcPrChange w:id="135" w:author="Smith, Alexis@Energy" w:date="2018-12-06T13:37: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Change w:id="136" w:author="Smith, Alexis@Energy" w:date="2018-12-06T13:37: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
      <w:tr w:rsidR="00D03609" w:rsidRPr="00A42BCC" w:rsidDel="00C20598" w14:paraId="7BCDEC75" w14:textId="573BF61C" w:rsidTr="00C20598">
        <w:trPr>
          <w:del w:id="137" w:author="Balneg, Ronald@Energy" w:date="2018-11-19T09:51:00Z"/>
        </w:trPr>
        <w:tc>
          <w:tcPr>
            <w:tcW w:w="10794" w:type="dxa"/>
            <w:gridSpan w:val="3"/>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 w:author="Balneg, Ronald@Energy" w:date="2018-11-19T09:51:00Z"/>
                <w:rFonts w:asciiTheme="minorHAnsi" w:hAnsiTheme="minorHAnsi"/>
                <w:szCs w:val="18"/>
                <w:highlight w:val="cyan"/>
              </w:rPr>
            </w:pPr>
            <w:del w:id="139"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40"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1" w:author="Balneg, Ronald@Energy" w:date="2018-11-19T09:51:00Z"/>
                <w:rFonts w:asciiTheme="minorHAnsi" w:hAnsiTheme="minorHAnsi"/>
                <w:sz w:val="18"/>
                <w:szCs w:val="18"/>
              </w:rPr>
            </w:pPr>
            <w:del w:id="142" w:author="Balneg, Ronald@Energy" w:date="2018-11-19T09:51:00Z">
              <w:r w:rsidRPr="00A42BCC" w:rsidDel="00C20598">
                <w:rPr>
                  <w:rFonts w:asciiTheme="minorHAnsi" w:hAnsiTheme="minorHAnsi"/>
                  <w:sz w:val="18"/>
                  <w:szCs w:val="18"/>
                </w:rPr>
                <w:delText>01</w:delText>
              </w:r>
            </w:del>
          </w:p>
        </w:tc>
        <w:tc>
          <w:tcPr>
            <w:tcW w:w="10209" w:type="dxa"/>
            <w:vAlign w:val="center"/>
          </w:tcPr>
          <w:p w14:paraId="4A9F24DA" w14:textId="6DD38FC1" w:rsidR="00D03609" w:rsidRPr="00A42BCC" w:rsidDel="00C20598" w:rsidRDefault="00D03609" w:rsidP="00B5026C">
            <w:pPr>
              <w:shd w:val="clear" w:color="auto" w:fill="FFFFFF"/>
              <w:rPr>
                <w:del w:id="143" w:author="Balneg, Ronald@Energy" w:date="2018-11-19T09:51:00Z"/>
                <w:rFonts w:asciiTheme="minorHAnsi" w:hAnsiTheme="minorHAnsi"/>
                <w:sz w:val="18"/>
                <w:szCs w:val="18"/>
              </w:rPr>
            </w:pPr>
            <w:del w:id="144"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45"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6" w:author="Balneg, Ronald@Energy" w:date="2018-11-19T09:51:00Z"/>
                <w:rFonts w:asciiTheme="minorHAnsi" w:hAnsiTheme="minorHAnsi"/>
                <w:sz w:val="18"/>
                <w:szCs w:val="18"/>
              </w:rPr>
            </w:pPr>
            <w:del w:id="147" w:author="Balneg, Ronald@Energy" w:date="2018-11-19T09:51:00Z">
              <w:r w:rsidRPr="00A42BCC" w:rsidDel="00C20598">
                <w:rPr>
                  <w:rFonts w:asciiTheme="minorHAnsi" w:hAnsiTheme="minorHAnsi"/>
                  <w:sz w:val="18"/>
                  <w:szCs w:val="18"/>
                </w:rPr>
                <w:delText>02</w:delText>
              </w:r>
            </w:del>
          </w:p>
        </w:tc>
        <w:tc>
          <w:tcPr>
            <w:tcW w:w="10209" w:type="dxa"/>
            <w:vAlign w:val="center"/>
          </w:tcPr>
          <w:p w14:paraId="6AA9CACD" w14:textId="1CD70A7E" w:rsidR="00D03609" w:rsidRPr="00A42BCC" w:rsidDel="00C20598" w:rsidRDefault="00D03609" w:rsidP="00B5026C">
            <w:pPr>
              <w:shd w:val="clear" w:color="auto" w:fill="FFFFFF"/>
              <w:rPr>
                <w:del w:id="148" w:author="Balneg, Ronald@Energy" w:date="2018-11-19T09:51:00Z"/>
                <w:rFonts w:asciiTheme="minorHAnsi" w:hAnsiTheme="minorHAnsi"/>
                <w:sz w:val="18"/>
                <w:szCs w:val="18"/>
              </w:rPr>
            </w:pPr>
            <w:del w:id="149"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50"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1" w:author="Balneg, Ronald@Energy" w:date="2018-11-19T09:51:00Z"/>
                <w:rFonts w:asciiTheme="minorHAnsi" w:hAnsiTheme="minorHAnsi"/>
                <w:sz w:val="18"/>
                <w:szCs w:val="18"/>
              </w:rPr>
            </w:pPr>
            <w:del w:id="152" w:author="Balneg, Ronald@Energy" w:date="2018-11-19T09:51:00Z">
              <w:r w:rsidRPr="00A42BCC" w:rsidDel="00C20598">
                <w:rPr>
                  <w:rFonts w:asciiTheme="minorHAnsi" w:hAnsiTheme="minorHAnsi"/>
                  <w:sz w:val="18"/>
                  <w:szCs w:val="18"/>
                </w:rPr>
                <w:delText>03</w:delText>
              </w:r>
            </w:del>
          </w:p>
        </w:tc>
        <w:tc>
          <w:tcPr>
            <w:tcW w:w="10209" w:type="dxa"/>
            <w:vAlign w:val="center"/>
          </w:tcPr>
          <w:p w14:paraId="3EE186F1" w14:textId="2FFB4B0D" w:rsidR="00D03609" w:rsidRPr="00A42BCC" w:rsidDel="00C20598" w:rsidRDefault="00D03609" w:rsidP="00B5026C">
            <w:pPr>
              <w:shd w:val="clear" w:color="auto" w:fill="FFFFFF"/>
              <w:rPr>
                <w:del w:id="153" w:author="Balneg, Ronald@Energy" w:date="2018-11-19T09:51:00Z"/>
                <w:rFonts w:asciiTheme="minorHAnsi" w:hAnsiTheme="minorHAnsi"/>
                <w:sz w:val="18"/>
                <w:szCs w:val="18"/>
              </w:rPr>
            </w:pPr>
            <w:del w:id="154"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55"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6" w:author="Balneg, Ronald@Energy" w:date="2018-11-19T09:51:00Z"/>
                <w:rFonts w:asciiTheme="minorHAnsi" w:hAnsiTheme="minorHAnsi"/>
                <w:sz w:val="18"/>
                <w:szCs w:val="18"/>
              </w:rPr>
            </w:pPr>
            <w:del w:id="157" w:author="Balneg, Ronald@Energy" w:date="2018-11-19T09:51:00Z">
              <w:r w:rsidRPr="00A42BCC" w:rsidDel="00C20598">
                <w:rPr>
                  <w:rFonts w:asciiTheme="minorHAnsi" w:hAnsiTheme="minorHAnsi"/>
                  <w:sz w:val="18"/>
                  <w:szCs w:val="18"/>
                </w:rPr>
                <w:delText>04</w:delText>
              </w:r>
            </w:del>
          </w:p>
        </w:tc>
        <w:tc>
          <w:tcPr>
            <w:tcW w:w="10209" w:type="dxa"/>
            <w:vAlign w:val="center"/>
          </w:tcPr>
          <w:p w14:paraId="372ECBA8" w14:textId="5C0D51E0" w:rsidR="00D03609" w:rsidRPr="00C55ED3" w:rsidDel="00C20598" w:rsidRDefault="00D03609" w:rsidP="00B5026C">
            <w:pPr>
              <w:shd w:val="clear" w:color="auto" w:fill="FFFFFF"/>
              <w:rPr>
                <w:del w:id="158" w:author="Balneg, Ronald@Energy" w:date="2018-11-19T09:51:00Z"/>
                <w:rFonts w:asciiTheme="minorHAnsi" w:hAnsiTheme="minorHAnsi"/>
                <w:sz w:val="18"/>
                <w:szCs w:val="18"/>
              </w:rPr>
            </w:pPr>
            <w:del w:id="159"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160" w:author="Balneg, Ronald@Energy" w:date="2018-11-19T09:51:00Z"/>
        </w:trPr>
        <w:tc>
          <w:tcPr>
            <w:tcW w:w="10794" w:type="dxa"/>
            <w:gridSpan w:val="3"/>
            <w:vAlign w:val="center"/>
          </w:tcPr>
          <w:p w14:paraId="730E5BB4" w14:textId="6D74504E" w:rsidR="00D03609" w:rsidRPr="00A42BCC" w:rsidDel="00C20598" w:rsidRDefault="00D03609" w:rsidP="00B5026C">
            <w:pPr>
              <w:autoSpaceDE w:val="0"/>
              <w:autoSpaceDN w:val="0"/>
              <w:adjustRightInd w:val="0"/>
              <w:rPr>
                <w:del w:id="161" w:author="Balneg, Ronald@Energy" w:date="2018-11-19T09:51:00Z"/>
                <w:rFonts w:asciiTheme="minorHAnsi" w:hAnsiTheme="minorHAnsi"/>
                <w:sz w:val="18"/>
                <w:szCs w:val="18"/>
              </w:rPr>
            </w:pPr>
            <w:del w:id="162"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163" w:author="Balneg, Ronald@Energy" w:date="2018-11-19T09:51: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4" w:author="Balneg, Ronald@Energy" w:date="2018-11-19T09:51:00Z"/>
                <w:rFonts w:asciiTheme="minorHAnsi" w:hAnsiTheme="minorHAnsi"/>
                <w:b/>
                <w:sz w:val="18"/>
                <w:szCs w:val="18"/>
              </w:rPr>
            </w:pPr>
            <w:ins w:id="165" w:author="Balneg, Ronald@Energy" w:date="2018-11-19T09:51:00Z">
              <w:r w:rsidRPr="00C20598">
                <w:rPr>
                  <w:rFonts w:asciiTheme="minorHAnsi" w:hAnsiTheme="minorHAnsi"/>
                  <w:b/>
                  <w:sz w:val="18"/>
                  <w:szCs w:val="18"/>
                </w:rPr>
                <w:lastRenderedPageBreak/>
                <w:t>G. Additional Requirements for</w:t>
              </w:r>
            </w:ins>
            <w:ins w:id="166" w:author="Balneg, Ronald@Energy" w:date="2018-11-21T11:16:00Z">
              <w:r w:rsidR="005D28E6">
                <w:rPr>
                  <w:rFonts w:asciiTheme="minorHAnsi" w:hAnsiTheme="minorHAnsi"/>
                  <w:b/>
                  <w:sz w:val="18"/>
                  <w:szCs w:val="18"/>
                </w:rPr>
                <w:t xml:space="preserve"> Worksheet</w:t>
              </w:r>
            </w:ins>
            <w:ins w:id="167" w:author="Balneg, Ronald@Energy" w:date="2018-11-19T09:51:00Z">
              <w:r w:rsidRPr="00C20598">
                <w:rPr>
                  <w:rFonts w:asciiTheme="minorHAnsi" w:hAnsiTheme="minorHAnsi"/>
                  <w:b/>
                  <w:sz w:val="18"/>
                  <w:szCs w:val="18"/>
                </w:rPr>
                <w:t xml:space="preserve"> Compliance</w:t>
              </w:r>
            </w:ins>
          </w:p>
        </w:tc>
      </w:tr>
      <w:tr w:rsidR="00C20598" w:rsidRPr="00A42BCC" w14:paraId="31627D50" w14:textId="77777777" w:rsidTr="00C20598">
        <w:trPr>
          <w:trHeight w:val="242"/>
          <w:ins w:id="168" w:author="Balneg, Ronald@Energy" w:date="2018-11-19T09:51:00Z"/>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69" w:author="Balneg, Ronald@Energy" w:date="2018-11-19T09:51:00Z"/>
                <w:rFonts w:asciiTheme="minorHAnsi" w:hAnsiTheme="minorHAnsi"/>
                <w:sz w:val="18"/>
                <w:szCs w:val="18"/>
              </w:rPr>
            </w:pPr>
            <w:ins w:id="170" w:author="Balneg, Ronald@Energy" w:date="2018-11-19T09:51:00Z">
              <w:r w:rsidRPr="00A42BCC">
                <w:rPr>
                  <w:rFonts w:asciiTheme="minorHAnsi" w:hAnsiTheme="minorHAnsi"/>
                  <w:sz w:val="18"/>
                  <w:szCs w:val="18"/>
                </w:rPr>
                <w:t>01</w:t>
              </w:r>
            </w:ins>
          </w:p>
        </w:tc>
        <w:tc>
          <w:tcPr>
            <w:tcW w:w="10395" w:type="dxa"/>
            <w:gridSpan w:val="2"/>
            <w:vAlign w:val="center"/>
          </w:tcPr>
          <w:p w14:paraId="09698D68" w14:textId="77777777" w:rsidR="00C20598" w:rsidRDefault="00C20598" w:rsidP="003F17B6">
            <w:pPr>
              <w:shd w:val="clear" w:color="auto" w:fill="FFFFFF"/>
              <w:rPr>
                <w:ins w:id="171" w:author="Balneg, Ronald@Energy" w:date="2018-11-19T09:51:00Z"/>
                <w:rFonts w:asciiTheme="minorHAnsi" w:hAnsiTheme="minorHAnsi"/>
                <w:sz w:val="18"/>
                <w:szCs w:val="18"/>
              </w:rPr>
            </w:pPr>
            <w:ins w:id="172"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173" w:author="Balneg, Ronald@Energy" w:date="2018-11-19T09:51:00Z"/>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74" w:author="Balneg, Ronald@Energy" w:date="2018-11-19T09:51:00Z"/>
                <w:rFonts w:asciiTheme="minorHAnsi" w:hAnsiTheme="minorHAnsi"/>
                <w:sz w:val="18"/>
                <w:szCs w:val="18"/>
              </w:rPr>
            </w:pPr>
            <w:ins w:id="175" w:author="Balneg, Ronald@Energy" w:date="2018-11-19T09:51:00Z">
              <w:r w:rsidRPr="00A42BCC">
                <w:rPr>
                  <w:rFonts w:asciiTheme="minorHAnsi" w:hAnsiTheme="minorHAnsi"/>
                  <w:sz w:val="18"/>
                  <w:szCs w:val="18"/>
                </w:rPr>
                <w:t>02</w:t>
              </w:r>
            </w:ins>
          </w:p>
        </w:tc>
        <w:tc>
          <w:tcPr>
            <w:tcW w:w="10395" w:type="dxa"/>
            <w:gridSpan w:val="2"/>
            <w:vAlign w:val="center"/>
          </w:tcPr>
          <w:p w14:paraId="616E3FE9" w14:textId="77777777" w:rsidR="00C20598" w:rsidRPr="00C55ED3" w:rsidRDefault="00C20598" w:rsidP="003F17B6">
            <w:pPr>
              <w:shd w:val="clear" w:color="auto" w:fill="FFFFFF"/>
              <w:rPr>
                <w:ins w:id="176" w:author="Balneg, Ronald@Energy" w:date="2018-11-19T09:51:00Z"/>
                <w:rFonts w:asciiTheme="minorHAnsi" w:hAnsiTheme="minorHAnsi"/>
                <w:sz w:val="18"/>
                <w:szCs w:val="18"/>
              </w:rPr>
            </w:pPr>
            <w:ins w:id="177"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1137D680" w14:textId="77777777" w:rsidTr="00C20598">
        <w:trPr>
          <w:trHeight w:val="260"/>
          <w:ins w:id="178" w:author="Balneg, Ronald@Energy" w:date="2018-11-19T09:51:00Z"/>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79" w:author="Balneg, Ronald@Energy" w:date="2018-11-19T09:51:00Z"/>
                <w:rFonts w:asciiTheme="minorHAnsi" w:hAnsiTheme="minorHAnsi"/>
                <w:sz w:val="18"/>
                <w:szCs w:val="18"/>
              </w:rPr>
            </w:pPr>
            <w:ins w:id="180" w:author="Balneg, Ronald@Energy" w:date="2018-11-19T09:51:00Z">
              <w:r w:rsidRPr="00A42BCC">
                <w:rPr>
                  <w:rFonts w:asciiTheme="minorHAnsi" w:hAnsiTheme="minorHAnsi"/>
                  <w:sz w:val="18"/>
                  <w:szCs w:val="18"/>
                </w:rPr>
                <w:t>03</w:t>
              </w:r>
            </w:ins>
          </w:p>
        </w:tc>
        <w:tc>
          <w:tcPr>
            <w:tcW w:w="10395" w:type="dxa"/>
            <w:gridSpan w:val="2"/>
            <w:vAlign w:val="center"/>
          </w:tcPr>
          <w:p w14:paraId="0DB5C449" w14:textId="77777777" w:rsidR="00C20598" w:rsidRPr="00C55ED3" w:rsidRDefault="00C20598" w:rsidP="003F17B6">
            <w:pPr>
              <w:shd w:val="clear" w:color="auto" w:fill="FFFFFF"/>
              <w:contextualSpacing/>
              <w:rPr>
                <w:ins w:id="181" w:author="Balneg, Ronald@Energy" w:date="2018-11-19T09:51:00Z"/>
                <w:rFonts w:asciiTheme="minorHAnsi" w:hAnsiTheme="minorHAnsi"/>
                <w:sz w:val="18"/>
                <w:szCs w:val="18"/>
              </w:rPr>
            </w:pPr>
            <w:ins w:id="182"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183" w:author="Balneg, Ronald@Energy" w:date="2018-11-19T09:51:00Z"/>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84" w:author="Balneg, Ronald@Energy" w:date="2018-11-19T09:51:00Z"/>
                <w:rFonts w:asciiTheme="minorHAnsi" w:hAnsiTheme="minorHAnsi"/>
                <w:sz w:val="18"/>
                <w:szCs w:val="18"/>
              </w:rPr>
            </w:pPr>
            <w:ins w:id="185" w:author="Balneg, Ronald@Energy" w:date="2018-11-19T09:51:00Z">
              <w:r w:rsidRPr="00A42BCC">
                <w:rPr>
                  <w:rFonts w:asciiTheme="minorHAnsi" w:hAnsiTheme="minorHAnsi"/>
                  <w:sz w:val="18"/>
                  <w:szCs w:val="18"/>
                </w:rPr>
                <w:t>04</w:t>
              </w:r>
            </w:ins>
          </w:p>
        </w:tc>
        <w:tc>
          <w:tcPr>
            <w:tcW w:w="10395" w:type="dxa"/>
            <w:gridSpan w:val="2"/>
            <w:vAlign w:val="center"/>
          </w:tcPr>
          <w:p w14:paraId="19E52147" w14:textId="77777777" w:rsidR="00C20598" w:rsidRPr="00875D94" w:rsidRDefault="00C20598" w:rsidP="003F17B6">
            <w:pPr>
              <w:shd w:val="clear" w:color="auto" w:fill="FFFFFF"/>
              <w:contextualSpacing/>
              <w:rPr>
                <w:ins w:id="186" w:author="Balneg, Ronald@Energy" w:date="2018-11-19T09:51:00Z"/>
                <w:rFonts w:asciiTheme="minorHAnsi" w:hAnsiTheme="minorHAnsi"/>
                <w:sz w:val="18"/>
                <w:szCs w:val="18"/>
              </w:rPr>
            </w:pPr>
            <w:ins w:id="187"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5E7482CB" w14:textId="77777777" w:rsidR="004A4AEF" w:rsidRDefault="004A4AEF">
      <w:pPr>
        <w:rPr>
          <w:ins w:id="188" w:author="Balneg, Ronald@Energy" w:date="2018-11-19T09:56:00Z"/>
        </w:rPr>
      </w:pPr>
    </w:p>
    <w:p w14:paraId="4A3A5AE3" w14:textId="2BDB2CCC" w:rsidR="00EA01F0" w:rsidDel="007075CA" w:rsidRDefault="00EA01F0" w:rsidP="009762F6">
      <w:pPr>
        <w:rPr>
          <w:del w:id="189" w:author="Balneg, Ronald@Energy" w:date="2018-11-19T10:04: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263"/>
        <w:gridCol w:w="2481"/>
        <w:gridCol w:w="2869"/>
      </w:tblGrid>
      <w:tr w:rsidR="00EA01F0" w:rsidRPr="009E2C1C" w:rsidDel="00C20598" w14:paraId="4A3A5AE5" w14:textId="4E814210" w:rsidTr="00C20598">
        <w:trPr>
          <w:trHeight w:val="206"/>
          <w:del w:id="190" w:author="Balneg, Ronald@Energy" w:date="2018-11-19T09:52:00Z"/>
        </w:trPr>
        <w:tc>
          <w:tcPr>
            <w:tcW w:w="10790" w:type="dxa"/>
            <w:gridSpan w:val="4"/>
            <w:vAlign w:val="center"/>
          </w:tcPr>
          <w:p w14:paraId="4A3A5AE4" w14:textId="02BE02E2" w:rsidR="00EA01F0" w:rsidRPr="009351D2"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1" w:author="Balneg, Ronald@Energy" w:date="2018-11-19T09:52:00Z"/>
                <w:rFonts w:cs="Arial"/>
                <w:b/>
              </w:rPr>
            </w:pPr>
            <w:del w:id="192" w:author="Balneg, Ronald@Energy" w:date="2018-11-19T09:52:00Z">
              <w:r w:rsidRPr="00E136A4" w:rsidDel="00C20598">
                <w:rPr>
                  <w:rFonts w:ascii="Calibri" w:hAnsi="Calibri" w:cs="Arial"/>
                  <w:b/>
                  <w:caps/>
                  <w:sz w:val="18"/>
                  <w:szCs w:val="18"/>
                </w:rPr>
                <w:delText>Documentation Author's Declaration Statement</w:delText>
              </w:r>
            </w:del>
          </w:p>
        </w:tc>
      </w:tr>
      <w:tr w:rsidR="00EA01F0" w:rsidRPr="001B14D6" w:rsidDel="00C20598" w14:paraId="4A3A5AE7" w14:textId="7AF0A5C3" w:rsidTr="00C20598">
        <w:trPr>
          <w:trHeight w:val="206"/>
          <w:del w:id="193" w:author="Balneg, Ronald@Energy" w:date="2018-11-19T09:52:00Z"/>
        </w:trPr>
        <w:tc>
          <w:tcPr>
            <w:tcW w:w="10790" w:type="dxa"/>
            <w:gridSpan w:val="4"/>
            <w:vAlign w:val="center"/>
          </w:tcPr>
          <w:p w14:paraId="4A3A5AE6" w14:textId="4E71B319" w:rsidR="00EA01F0" w:rsidDel="00C20598" w:rsidRDefault="00EA01F0" w:rsidP="009B5C22">
            <w:pPr>
              <w:keepNext/>
              <w:numPr>
                <w:ilvl w:val="0"/>
                <w:numId w:val="14"/>
              </w:numPr>
              <w:ind w:left="360" w:hanging="270"/>
              <w:rPr>
                <w:del w:id="194" w:author="Balneg, Ronald@Energy" w:date="2018-11-19T09:52:00Z"/>
                <w:rFonts w:ascii="Calibri" w:hAnsi="Calibri"/>
                <w:sz w:val="18"/>
                <w:szCs w:val="18"/>
              </w:rPr>
            </w:pPr>
            <w:del w:id="195" w:author="Balneg, Ronald@Energy" w:date="2018-11-19T09:52:00Z">
              <w:r w:rsidRPr="00E136A4" w:rsidDel="00C20598">
                <w:rPr>
                  <w:rFonts w:ascii="Calibri" w:hAnsi="Calibri"/>
                  <w:sz w:val="18"/>
                  <w:szCs w:val="18"/>
                </w:rPr>
                <w:delText xml:space="preserve">I certify that this Certificate of </w:delText>
              </w:r>
              <w:r w:rsidDel="00C20598">
                <w:rPr>
                  <w:rFonts w:ascii="Calibri" w:hAnsi="Calibri"/>
                  <w:sz w:val="18"/>
                  <w:szCs w:val="18"/>
                </w:rPr>
                <w:delText>Installation</w:delText>
              </w:r>
              <w:r w:rsidRPr="00E136A4" w:rsidDel="00C20598">
                <w:rPr>
                  <w:rFonts w:ascii="Calibri" w:hAnsi="Calibri"/>
                  <w:sz w:val="18"/>
                  <w:szCs w:val="18"/>
                </w:rPr>
                <w:delText xml:space="preserve"> documentation is accurate and complete.</w:delText>
              </w:r>
            </w:del>
          </w:p>
        </w:tc>
      </w:tr>
      <w:tr w:rsidR="00EA01F0" w:rsidRPr="00B272DC" w:rsidDel="00C20598" w14:paraId="4A3A5AEA" w14:textId="7F681F14" w:rsidTr="00C20598">
        <w:trPr>
          <w:trHeight w:val="360"/>
          <w:del w:id="196" w:author="Balneg, Ronald@Energy" w:date="2018-11-19T09:52:00Z"/>
        </w:trPr>
        <w:tc>
          <w:tcPr>
            <w:tcW w:w="5430" w:type="dxa"/>
            <w:gridSpan w:val="2"/>
          </w:tcPr>
          <w:p w14:paraId="4A3A5AE8" w14:textId="095B9CA5" w:rsidR="00EA01F0" w:rsidRPr="00B272DC" w:rsidDel="00C20598" w:rsidRDefault="00EA01F0" w:rsidP="00231CFA">
            <w:pPr>
              <w:keepNext/>
              <w:rPr>
                <w:del w:id="197" w:author="Balneg, Ronald@Energy" w:date="2018-11-19T09:52:00Z"/>
                <w:rFonts w:ascii="Calibri" w:hAnsi="Calibri"/>
                <w:sz w:val="14"/>
                <w:szCs w:val="14"/>
              </w:rPr>
            </w:pPr>
            <w:del w:id="198"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Name:</w:delText>
              </w:r>
            </w:del>
          </w:p>
        </w:tc>
        <w:tc>
          <w:tcPr>
            <w:tcW w:w="5360" w:type="dxa"/>
            <w:gridSpan w:val="2"/>
          </w:tcPr>
          <w:p w14:paraId="4A3A5AE9" w14:textId="67A35105" w:rsidR="00EA01F0" w:rsidRPr="00B272DC" w:rsidDel="00C20598" w:rsidRDefault="00EA01F0" w:rsidP="00231CFA">
            <w:pPr>
              <w:keepNext/>
              <w:rPr>
                <w:del w:id="199" w:author="Balneg, Ronald@Energy" w:date="2018-11-19T09:52:00Z"/>
                <w:rFonts w:ascii="Calibri" w:hAnsi="Calibri"/>
                <w:sz w:val="14"/>
                <w:szCs w:val="14"/>
              </w:rPr>
            </w:pPr>
            <w:del w:id="200"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Signature:</w:delText>
              </w:r>
            </w:del>
          </w:p>
        </w:tc>
      </w:tr>
      <w:tr w:rsidR="00EA01F0" w:rsidRPr="00B272DC" w:rsidDel="00C20598" w14:paraId="4A3A5AED" w14:textId="3418E102" w:rsidTr="00C20598">
        <w:trPr>
          <w:trHeight w:val="360"/>
          <w:del w:id="201" w:author="Balneg, Ronald@Energy" w:date="2018-11-19T09:52:00Z"/>
        </w:trPr>
        <w:tc>
          <w:tcPr>
            <w:tcW w:w="5430" w:type="dxa"/>
            <w:gridSpan w:val="2"/>
          </w:tcPr>
          <w:p w14:paraId="4A3A5AEB" w14:textId="586EA723" w:rsidR="00EA01F0" w:rsidRPr="00B272DC" w:rsidDel="00C20598" w:rsidRDefault="00EA01F0" w:rsidP="00231CFA">
            <w:pPr>
              <w:keepNext/>
              <w:rPr>
                <w:del w:id="202" w:author="Balneg, Ronald@Energy" w:date="2018-11-19T09:52:00Z"/>
                <w:rFonts w:ascii="Calibri" w:hAnsi="Calibri"/>
                <w:sz w:val="14"/>
                <w:szCs w:val="14"/>
              </w:rPr>
            </w:pPr>
            <w:del w:id="203" w:author="Balneg, Ronald@Energy" w:date="2018-11-19T09:52:00Z">
              <w:r w:rsidDel="00C20598">
                <w:rPr>
                  <w:rFonts w:ascii="Calibri" w:hAnsi="Calibri"/>
                  <w:sz w:val="14"/>
                  <w:szCs w:val="14"/>
                </w:rPr>
                <w:delText>Documentation Author Company Name</w:delText>
              </w:r>
              <w:r w:rsidRPr="00B272DC" w:rsidDel="00C20598">
                <w:rPr>
                  <w:rFonts w:ascii="Calibri" w:hAnsi="Calibri"/>
                  <w:sz w:val="14"/>
                  <w:szCs w:val="14"/>
                </w:rPr>
                <w:delText>:</w:delText>
              </w:r>
            </w:del>
          </w:p>
        </w:tc>
        <w:tc>
          <w:tcPr>
            <w:tcW w:w="5360" w:type="dxa"/>
            <w:gridSpan w:val="2"/>
          </w:tcPr>
          <w:p w14:paraId="4A3A5AEC" w14:textId="15F6B20A" w:rsidR="00EA01F0" w:rsidRPr="00B272DC" w:rsidDel="00C20598" w:rsidRDefault="00EA01F0" w:rsidP="00231CFA">
            <w:pPr>
              <w:keepNext/>
              <w:rPr>
                <w:del w:id="204" w:author="Balneg, Ronald@Energy" w:date="2018-11-19T09:52:00Z"/>
                <w:rFonts w:ascii="Calibri" w:hAnsi="Calibri"/>
                <w:sz w:val="14"/>
                <w:szCs w:val="14"/>
              </w:rPr>
            </w:pPr>
            <w:del w:id="205" w:author="Balneg, Ronald@Energy" w:date="2018-11-19T09:52:00Z">
              <w:r w:rsidRPr="00B272DC" w:rsidDel="00C20598">
                <w:rPr>
                  <w:rFonts w:ascii="Calibri" w:hAnsi="Calibri"/>
                  <w:sz w:val="14"/>
                  <w:szCs w:val="14"/>
                </w:rPr>
                <w:delText>Date</w:delText>
              </w:r>
              <w:r w:rsidDel="00C20598">
                <w:rPr>
                  <w:rFonts w:ascii="Calibri" w:hAnsi="Calibri"/>
                  <w:sz w:val="14"/>
                  <w:szCs w:val="14"/>
                </w:rPr>
                <w:delText xml:space="preserve"> Signed</w:delText>
              </w:r>
              <w:r w:rsidRPr="00B272DC" w:rsidDel="00C20598">
                <w:rPr>
                  <w:rFonts w:ascii="Calibri" w:hAnsi="Calibri"/>
                  <w:sz w:val="14"/>
                  <w:szCs w:val="14"/>
                </w:rPr>
                <w:delText>:</w:delText>
              </w:r>
            </w:del>
          </w:p>
        </w:tc>
      </w:tr>
      <w:tr w:rsidR="00EA01F0" w:rsidRPr="00B272DC" w:rsidDel="00C20598" w14:paraId="4A3A5AF0" w14:textId="748EE60E" w:rsidTr="00C20598">
        <w:trPr>
          <w:trHeight w:val="360"/>
          <w:del w:id="206" w:author="Balneg, Ronald@Energy" w:date="2018-11-19T09:52:00Z"/>
        </w:trPr>
        <w:tc>
          <w:tcPr>
            <w:tcW w:w="5430" w:type="dxa"/>
            <w:gridSpan w:val="2"/>
          </w:tcPr>
          <w:p w14:paraId="4A3A5AEE" w14:textId="397CC61F" w:rsidR="00EA01F0" w:rsidRPr="00B272DC" w:rsidDel="00C20598" w:rsidRDefault="00EA01F0" w:rsidP="00231CFA">
            <w:pPr>
              <w:keepNext/>
              <w:rPr>
                <w:del w:id="207" w:author="Balneg, Ronald@Energy" w:date="2018-11-19T09:52:00Z"/>
                <w:rFonts w:ascii="Calibri" w:hAnsi="Calibri"/>
                <w:sz w:val="14"/>
                <w:szCs w:val="14"/>
              </w:rPr>
            </w:pPr>
            <w:del w:id="208" w:author="Balneg, Ronald@Energy" w:date="2018-11-19T09:52:00Z">
              <w:r w:rsidRPr="00B272DC" w:rsidDel="00C20598">
                <w:rPr>
                  <w:rFonts w:ascii="Calibri" w:hAnsi="Calibri"/>
                  <w:sz w:val="14"/>
                  <w:szCs w:val="14"/>
                </w:rPr>
                <w:delText>Address:</w:delText>
              </w:r>
            </w:del>
          </w:p>
        </w:tc>
        <w:tc>
          <w:tcPr>
            <w:tcW w:w="5360" w:type="dxa"/>
            <w:gridSpan w:val="2"/>
          </w:tcPr>
          <w:p w14:paraId="4A3A5AEF" w14:textId="53C2D5BF" w:rsidR="00EA01F0" w:rsidRPr="00B272DC" w:rsidDel="00C20598" w:rsidRDefault="00EA01F0" w:rsidP="00231CFA">
            <w:pPr>
              <w:keepNext/>
              <w:rPr>
                <w:del w:id="209" w:author="Balneg, Ronald@Energy" w:date="2018-11-19T09:52:00Z"/>
                <w:rFonts w:ascii="Calibri" w:hAnsi="Calibri"/>
                <w:sz w:val="14"/>
                <w:szCs w:val="14"/>
              </w:rPr>
            </w:pPr>
            <w:del w:id="210" w:author="Balneg, Ronald@Energy" w:date="2018-11-19T09:52:00Z">
              <w:r w:rsidRPr="00B272DC" w:rsidDel="00C20598">
                <w:rPr>
                  <w:rFonts w:ascii="Calibri" w:hAnsi="Calibri"/>
                  <w:sz w:val="14"/>
                  <w:szCs w:val="14"/>
                </w:rPr>
                <w:delText>CEA/</w:delText>
              </w:r>
              <w:r w:rsidDel="00C20598">
                <w:rPr>
                  <w:rFonts w:ascii="Calibri" w:hAnsi="Calibri"/>
                  <w:sz w:val="14"/>
                  <w:szCs w:val="14"/>
                </w:rPr>
                <w:delText>HERS Certification I</w:delText>
              </w:r>
              <w:r w:rsidRPr="00B272DC" w:rsidDel="00C20598">
                <w:rPr>
                  <w:rFonts w:ascii="Calibri" w:hAnsi="Calibri"/>
                  <w:sz w:val="14"/>
                  <w:szCs w:val="14"/>
                </w:rPr>
                <w:delText>dentification (If applicable):</w:delText>
              </w:r>
            </w:del>
          </w:p>
        </w:tc>
      </w:tr>
      <w:tr w:rsidR="00EA01F0" w:rsidRPr="00B272DC" w:rsidDel="00C20598" w14:paraId="4A3A5AF3" w14:textId="7167EC80" w:rsidTr="00C20598">
        <w:trPr>
          <w:trHeight w:val="360"/>
          <w:del w:id="211" w:author="Balneg, Ronald@Energy" w:date="2018-11-19T09:52:00Z"/>
        </w:trPr>
        <w:tc>
          <w:tcPr>
            <w:tcW w:w="5430" w:type="dxa"/>
            <w:gridSpan w:val="2"/>
          </w:tcPr>
          <w:p w14:paraId="4A3A5AF1" w14:textId="291CA6D7" w:rsidR="00EA01F0" w:rsidRPr="00B272DC" w:rsidDel="00C20598" w:rsidRDefault="00EA01F0" w:rsidP="00231CFA">
            <w:pPr>
              <w:keepNext/>
              <w:rPr>
                <w:del w:id="212" w:author="Balneg, Ronald@Energy" w:date="2018-11-19T09:52:00Z"/>
                <w:rFonts w:ascii="Calibri" w:hAnsi="Calibri"/>
                <w:sz w:val="14"/>
                <w:szCs w:val="14"/>
              </w:rPr>
            </w:pPr>
            <w:del w:id="213" w:author="Balneg, Ronald@Energy" w:date="2018-11-19T09:52:00Z">
              <w:r w:rsidRPr="00B272DC" w:rsidDel="00C20598">
                <w:rPr>
                  <w:rFonts w:ascii="Calibri" w:hAnsi="Calibri"/>
                  <w:sz w:val="14"/>
                  <w:szCs w:val="14"/>
                </w:rPr>
                <w:delText>City/State/Zip:</w:delText>
              </w:r>
            </w:del>
          </w:p>
        </w:tc>
        <w:tc>
          <w:tcPr>
            <w:tcW w:w="5360" w:type="dxa"/>
            <w:gridSpan w:val="2"/>
          </w:tcPr>
          <w:p w14:paraId="4A3A5AF2" w14:textId="4B395468" w:rsidR="00EA01F0" w:rsidRPr="00B272DC" w:rsidDel="00C20598" w:rsidRDefault="00EA01F0" w:rsidP="00231CFA">
            <w:pPr>
              <w:keepNext/>
              <w:rPr>
                <w:del w:id="214" w:author="Balneg, Ronald@Energy" w:date="2018-11-19T09:52:00Z"/>
                <w:rFonts w:ascii="Calibri" w:hAnsi="Calibri"/>
                <w:sz w:val="14"/>
                <w:szCs w:val="14"/>
              </w:rPr>
            </w:pPr>
            <w:del w:id="215" w:author="Balneg, Ronald@Energy" w:date="2018-11-19T09:52:00Z">
              <w:r w:rsidRPr="00B272DC" w:rsidDel="00C20598">
                <w:rPr>
                  <w:rFonts w:ascii="Calibri" w:hAnsi="Calibri"/>
                  <w:sz w:val="14"/>
                  <w:szCs w:val="14"/>
                </w:rPr>
                <w:delText>Phone:</w:delText>
              </w:r>
            </w:del>
          </w:p>
        </w:tc>
      </w:tr>
      <w:tr w:rsidR="00EA01F0" w:rsidRPr="008E6C57" w:rsidDel="00C20598" w14:paraId="4A3A5AF5" w14:textId="4BECBF4B" w:rsidTr="00C20598">
        <w:tblPrEx>
          <w:tblCellMar>
            <w:left w:w="115" w:type="dxa"/>
            <w:right w:w="115" w:type="dxa"/>
          </w:tblCellMar>
        </w:tblPrEx>
        <w:trPr>
          <w:trHeight w:val="296"/>
          <w:del w:id="216" w:author="Balneg, Ronald@Energy" w:date="2018-11-19T09:52:00Z"/>
        </w:trPr>
        <w:tc>
          <w:tcPr>
            <w:tcW w:w="10790" w:type="dxa"/>
            <w:gridSpan w:val="4"/>
            <w:vAlign w:val="center"/>
          </w:tcPr>
          <w:p w14:paraId="4A3A5AF4" w14:textId="2D2DAA58" w:rsidR="00EA01F0"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19T09:52:00Z"/>
                <w:rFonts w:ascii="Calibri" w:hAnsi="Calibri"/>
                <w:sz w:val="18"/>
                <w:szCs w:val="18"/>
              </w:rPr>
            </w:pPr>
            <w:del w:id="218" w:author="Balneg, Ronald@Energy" w:date="2018-11-19T09:52:00Z">
              <w:r w:rsidDel="00C20598">
                <w:rPr>
                  <w:rFonts w:ascii="Calibri" w:hAnsi="Calibri" w:cs="Arial"/>
                  <w:b/>
                  <w:caps/>
                  <w:sz w:val="18"/>
                  <w:szCs w:val="18"/>
                </w:rPr>
                <w:delText xml:space="preserve">Responsible Person's </w:delText>
              </w:r>
              <w:r w:rsidRPr="008E6C57" w:rsidDel="00C20598">
                <w:rPr>
                  <w:rFonts w:ascii="Calibri" w:hAnsi="Calibri" w:cs="Arial"/>
                  <w:b/>
                  <w:caps/>
                  <w:sz w:val="18"/>
                  <w:szCs w:val="18"/>
                </w:rPr>
                <w:delText>Declaration statement</w:delText>
              </w:r>
              <w:r w:rsidDel="00C20598">
                <w:rPr>
                  <w:rFonts w:ascii="Calibri" w:hAnsi="Calibri" w:cs="Arial"/>
                  <w:b/>
                  <w:caps/>
                  <w:sz w:val="18"/>
                  <w:szCs w:val="18"/>
                </w:rPr>
                <w:delText xml:space="preserve">  </w:delText>
              </w:r>
            </w:del>
          </w:p>
        </w:tc>
      </w:tr>
      <w:tr w:rsidR="00EA01F0" w:rsidRPr="008E6C57" w:rsidDel="00C20598" w14:paraId="4A3A5AFD" w14:textId="7FE0E377" w:rsidTr="00C20598">
        <w:tblPrEx>
          <w:tblCellMar>
            <w:left w:w="115" w:type="dxa"/>
            <w:right w:w="115" w:type="dxa"/>
          </w:tblCellMar>
        </w:tblPrEx>
        <w:trPr>
          <w:trHeight w:val="504"/>
          <w:del w:id="219" w:author="Balneg, Ronald@Energy" w:date="2018-11-19T09:52:00Z"/>
        </w:trPr>
        <w:tc>
          <w:tcPr>
            <w:tcW w:w="10790" w:type="dxa"/>
            <w:gridSpan w:val="4"/>
          </w:tcPr>
          <w:p w14:paraId="4A3A5AF6" w14:textId="54738B78" w:rsidR="00EA01F0" w:rsidRPr="00C13C13" w:rsidDel="00C20598" w:rsidRDefault="00EA01F0" w:rsidP="00C13C13">
            <w:pPr>
              <w:pStyle w:val="Heading3"/>
              <w:numPr>
                <w:ilvl w:val="0"/>
                <w:numId w:val="0"/>
              </w:numPr>
              <w:spacing w:before="60" w:after="60"/>
              <w:ind w:right="86"/>
              <w:rPr>
                <w:del w:id="220" w:author="Balneg, Ronald@Energy" w:date="2018-11-19T09:52:00Z"/>
                <w:rFonts w:asciiTheme="minorHAnsi" w:hAnsiTheme="minorHAnsi"/>
                <w:sz w:val="18"/>
                <w:szCs w:val="18"/>
              </w:rPr>
            </w:pPr>
            <w:del w:id="221" w:author="Balneg, Ronald@Energy" w:date="2018-11-19T09:52:00Z">
              <w:r w:rsidRPr="00C13C13" w:rsidDel="00C20598">
                <w:rPr>
                  <w:rFonts w:asciiTheme="minorHAnsi" w:hAnsiTheme="minorHAnsi"/>
                  <w:sz w:val="18"/>
                  <w:szCs w:val="18"/>
                </w:rPr>
                <w:delText xml:space="preserve">I certify the following under penalty of perjury, under the laws of the State of California: </w:delText>
              </w:r>
            </w:del>
          </w:p>
          <w:p w14:paraId="56E79897" w14:textId="591A7D25" w:rsidR="00EA4B2F" w:rsidRPr="00C13C13" w:rsidDel="00C20598" w:rsidRDefault="00EA4B2F" w:rsidP="00EA4B2F">
            <w:pPr>
              <w:pStyle w:val="Heading3"/>
              <w:numPr>
                <w:ilvl w:val="0"/>
                <w:numId w:val="24"/>
              </w:numPr>
              <w:spacing w:before="0"/>
              <w:ind w:right="90"/>
              <w:rPr>
                <w:del w:id="222" w:author="Balneg, Ronald@Energy" w:date="2018-11-19T09:52:00Z"/>
                <w:rFonts w:asciiTheme="minorHAnsi" w:hAnsiTheme="minorHAnsi"/>
                <w:b/>
                <w:caps/>
                <w:sz w:val="18"/>
                <w:szCs w:val="18"/>
              </w:rPr>
            </w:pPr>
            <w:del w:id="223" w:author="Balneg, Ronald@Energy" w:date="2018-11-19T09:52:00Z">
              <w:r w:rsidRPr="00C13C13" w:rsidDel="00C20598">
                <w:rPr>
                  <w:rFonts w:asciiTheme="minorHAnsi" w:hAnsiTheme="minorHAnsi"/>
                  <w:sz w:val="18"/>
                  <w:szCs w:val="18"/>
                </w:rPr>
                <w:delText xml:space="preserve">The information provided on this Certificate of Installation is true and correct. </w:delText>
              </w:r>
            </w:del>
          </w:p>
          <w:p w14:paraId="0DD5AB21" w14:textId="2AD54854" w:rsidR="00EA4B2F" w:rsidRPr="00C13C13" w:rsidDel="00C20598" w:rsidRDefault="00EA4B2F" w:rsidP="00C13C13">
            <w:pPr>
              <w:pStyle w:val="Heading3"/>
              <w:numPr>
                <w:ilvl w:val="0"/>
                <w:numId w:val="24"/>
              </w:numPr>
              <w:spacing w:before="0"/>
              <w:ind w:right="90"/>
              <w:rPr>
                <w:del w:id="224" w:author="Balneg, Ronald@Energy" w:date="2018-11-19T09:52:00Z"/>
                <w:rFonts w:asciiTheme="minorHAnsi" w:hAnsiTheme="minorHAnsi"/>
                <w:b/>
                <w:caps/>
                <w:sz w:val="18"/>
              </w:rPr>
            </w:pPr>
            <w:del w:id="225" w:author="Balneg, Ronald@Energy" w:date="2018-11-19T09:52:00Z">
              <w:r w:rsidRPr="00C13C13" w:rsidDel="00C20598">
                <w:rPr>
                  <w:rFonts w:asciiTheme="minorHAnsi" w:hAnsiTheme="minorHAnsi"/>
                  <w:snapToGrid w:val="0"/>
                  <w:sz w:val="18"/>
                  <w:szCs w:val="18"/>
                </w:rPr>
                <w:delText xml:space="preserve">I am either: a) a responsible person eligible under Division 3 of the Business and Professions Code </w:delText>
              </w:r>
              <w:r w:rsidRPr="00C13C13" w:rsidDel="00C20598">
                <w:rPr>
                  <w:rFonts w:asciiTheme="minorHAnsi" w:hAnsiTheme="minorHAnsi"/>
                  <w:sz w:val="18"/>
                  <w:szCs w:val="18"/>
                </w:rPr>
                <w:delText xml:space="preserve">in the applicable classification to accept responsibility for the system design, construction, or installation </w:delText>
              </w:r>
              <w:r w:rsidRPr="00C13C13" w:rsidDel="00C20598">
                <w:rPr>
                  <w:rFonts w:asciiTheme="minorHAnsi" w:hAnsiTheme="minorHAnsi"/>
                  <w:snapToGrid w:val="0"/>
                  <w:sz w:val="18"/>
                  <w:szCs w:val="18"/>
                </w:rPr>
                <w:delText xml:space="preserve">of features, materials, components, or manufactured devices </w:delText>
              </w:r>
              <w:r w:rsidRPr="00C13C13" w:rsidDel="00C20598">
                <w:rPr>
                  <w:rFonts w:asciiTheme="minorHAnsi" w:hAnsiTheme="minorHAnsi"/>
                  <w:sz w:val="18"/>
                  <w:szCs w:val="18"/>
                </w:rPr>
                <w:delText xml:space="preserve">for the scope of work identified on this Certificate of Installation </w:delText>
              </w:r>
              <w:r w:rsidRPr="00C13C13" w:rsidDel="00C20598">
                <w:rPr>
                  <w:rFonts w:asciiTheme="minorHAnsi" w:hAnsiTheme="minorHAnsi"/>
                  <w:snapToGrid w:val="0"/>
                  <w:sz w:val="18"/>
                  <w:szCs w:val="18"/>
                </w:rPr>
                <w:delText>and attest to the declarations in this statement</w:delText>
              </w:r>
              <w:r w:rsidRPr="00C13C13" w:rsidDel="00C20598">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20598">
                <w:rPr>
                  <w:rFonts w:asciiTheme="minorHAnsi" w:eastAsia="Calibri" w:hAnsiTheme="minorHAnsi"/>
                  <w:sz w:val="18"/>
                  <w:szCs w:val="18"/>
                </w:rPr>
                <w:delText>.</w:delText>
              </w:r>
            </w:del>
          </w:p>
          <w:p w14:paraId="5912D566" w14:textId="5CB33D28" w:rsidR="00EA4B2F" w:rsidRPr="00C13C13" w:rsidDel="00C20598" w:rsidRDefault="00EA4B2F" w:rsidP="00EA4B2F">
            <w:pPr>
              <w:keepNext/>
              <w:numPr>
                <w:ilvl w:val="0"/>
                <w:numId w:val="24"/>
              </w:numPr>
              <w:autoSpaceDE w:val="0"/>
              <w:autoSpaceDN w:val="0"/>
              <w:adjustRightInd w:val="0"/>
              <w:ind w:right="90"/>
              <w:rPr>
                <w:del w:id="226" w:author="Balneg, Ronald@Energy" w:date="2018-11-19T09:52:00Z"/>
                <w:rFonts w:asciiTheme="minorHAnsi" w:hAnsiTheme="minorHAnsi"/>
                <w:sz w:val="18"/>
                <w:szCs w:val="18"/>
              </w:rPr>
            </w:pPr>
            <w:del w:id="227" w:author="Balneg, Ronald@Energy" w:date="2018-11-19T09:52:00Z">
              <w:r w:rsidRPr="00C13C13" w:rsidDel="00C20598">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20598">
                <w:rPr>
                  <w:rFonts w:asciiTheme="minorHAnsi" w:eastAsia="Calibri" w:hAnsiTheme="minorHAnsi" w:cs="TimesNewRomanPSMT"/>
                  <w:sz w:val="18"/>
                  <w:szCs w:val="18"/>
                </w:rPr>
                <w:delText>.</w:delText>
              </w:r>
            </w:del>
          </w:p>
          <w:p w14:paraId="42917DAD" w14:textId="252EB806" w:rsidR="00EA4B2F" w:rsidRPr="00C13C13" w:rsidDel="00C20598" w:rsidRDefault="00EA4B2F" w:rsidP="00EA4B2F">
            <w:pPr>
              <w:pStyle w:val="ListParagraph"/>
              <w:keepNext/>
              <w:numPr>
                <w:ilvl w:val="0"/>
                <w:numId w:val="24"/>
              </w:numPr>
              <w:autoSpaceDE w:val="0"/>
              <w:autoSpaceDN w:val="0"/>
              <w:adjustRightInd w:val="0"/>
              <w:rPr>
                <w:del w:id="228" w:author="Balneg, Ronald@Energy" w:date="2018-11-19T09:52:00Z"/>
                <w:rFonts w:asciiTheme="minorHAnsi" w:hAnsiTheme="minorHAnsi"/>
                <w:sz w:val="18"/>
              </w:rPr>
            </w:pPr>
            <w:del w:id="229" w:author="Balneg, Ronald@Energy" w:date="2018-11-19T09:52:00Z">
              <w:r w:rsidRPr="00C13C13" w:rsidDel="00C20598">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02368033" w:rsidR="00EA01F0" w:rsidRPr="00C13C13" w:rsidDel="00C20598" w:rsidRDefault="00EA4B2F" w:rsidP="00C13C13">
            <w:pPr>
              <w:pStyle w:val="ListParagraph"/>
              <w:numPr>
                <w:ilvl w:val="0"/>
                <w:numId w:val="24"/>
              </w:numPr>
              <w:rPr>
                <w:del w:id="230" w:author="Balneg, Ronald@Energy" w:date="2018-11-19T09:52:00Z"/>
                <w:rFonts w:ascii="Calibri" w:hAnsi="Calibri"/>
                <w:b/>
              </w:rPr>
            </w:pPr>
            <w:del w:id="231" w:author="Balneg, Ronald@Energy" w:date="2018-11-19T09:52:00Z">
              <w:r w:rsidRPr="00C13C13" w:rsidDel="00C20598">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20598" w14:paraId="4A3A5B00" w14:textId="0E31B974" w:rsidTr="00C20598">
        <w:tblPrEx>
          <w:tblCellMar>
            <w:left w:w="108" w:type="dxa"/>
            <w:right w:w="108" w:type="dxa"/>
          </w:tblCellMar>
        </w:tblPrEx>
        <w:trPr>
          <w:trHeight w:val="360"/>
          <w:del w:id="232" w:author="Balneg, Ronald@Energy" w:date="2018-11-19T09:52:00Z"/>
        </w:trPr>
        <w:tc>
          <w:tcPr>
            <w:tcW w:w="5166" w:type="dxa"/>
          </w:tcPr>
          <w:p w14:paraId="4A3A5AFE" w14:textId="4B01A246"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3" w:author="Balneg, Ronald@Energy" w:date="2018-11-19T09:52:00Z"/>
                <w:rFonts w:ascii="Calibri" w:hAnsi="Calibri"/>
                <w:sz w:val="14"/>
                <w:szCs w:val="14"/>
              </w:rPr>
            </w:pPr>
            <w:del w:id="234"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Name:</w:delText>
              </w:r>
            </w:del>
          </w:p>
        </w:tc>
        <w:tc>
          <w:tcPr>
            <w:tcW w:w="5624" w:type="dxa"/>
            <w:gridSpan w:val="3"/>
          </w:tcPr>
          <w:p w14:paraId="4A3A5AFF" w14:textId="39DA7E72"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5" w:author="Balneg, Ronald@Energy" w:date="2018-11-19T09:52:00Z"/>
                <w:rFonts w:ascii="Calibri" w:hAnsi="Calibri"/>
                <w:sz w:val="14"/>
                <w:szCs w:val="14"/>
              </w:rPr>
            </w:pPr>
            <w:del w:id="236"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Signature:</w:delText>
              </w:r>
            </w:del>
          </w:p>
        </w:tc>
      </w:tr>
      <w:tr w:rsidR="00EA01F0" w:rsidRPr="00B272DC" w:rsidDel="00C20598" w14:paraId="4A3A5B03" w14:textId="0AA58C6E" w:rsidTr="00C20598">
        <w:tblPrEx>
          <w:tblCellMar>
            <w:left w:w="108" w:type="dxa"/>
            <w:right w:w="108" w:type="dxa"/>
          </w:tblCellMar>
        </w:tblPrEx>
        <w:trPr>
          <w:trHeight w:val="360"/>
          <w:del w:id="237" w:author="Balneg, Ronald@Energy" w:date="2018-11-19T09:52:00Z"/>
        </w:trPr>
        <w:tc>
          <w:tcPr>
            <w:tcW w:w="5166" w:type="dxa"/>
          </w:tcPr>
          <w:p w14:paraId="4A3A5B01" w14:textId="24A449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38" w:author="Balneg, Ronald@Energy" w:date="2018-11-19T09:52:00Z"/>
                <w:rFonts w:ascii="Calibri" w:hAnsi="Calibri"/>
                <w:sz w:val="14"/>
                <w:szCs w:val="14"/>
              </w:rPr>
            </w:pPr>
            <w:del w:id="239" w:author="Balneg, Ronald@Energy" w:date="2018-11-19T09:52:00Z">
              <w:r w:rsidRPr="00B272DC" w:rsidDel="00C20598">
                <w:rPr>
                  <w:rFonts w:ascii="Calibri" w:hAnsi="Calibri"/>
                  <w:sz w:val="14"/>
                  <w:szCs w:val="14"/>
                </w:rPr>
                <w:delText>Company Name:  (Installing Subcontractor or General Contractor or Builder/Owner)</w:delText>
              </w:r>
            </w:del>
          </w:p>
        </w:tc>
        <w:tc>
          <w:tcPr>
            <w:tcW w:w="5624" w:type="dxa"/>
            <w:gridSpan w:val="3"/>
          </w:tcPr>
          <w:p w14:paraId="4A3A5B02" w14:textId="1C05193A"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0" w:author="Balneg, Ronald@Energy" w:date="2018-11-19T09:52:00Z"/>
                <w:rFonts w:ascii="Calibri" w:hAnsi="Calibri"/>
                <w:sz w:val="14"/>
                <w:szCs w:val="14"/>
              </w:rPr>
            </w:pPr>
            <w:del w:id="241" w:author="Balneg, Ronald@Energy" w:date="2018-11-19T09:52:00Z">
              <w:r w:rsidRPr="00B272DC" w:rsidDel="00C20598">
                <w:rPr>
                  <w:rFonts w:ascii="Calibri" w:hAnsi="Calibri"/>
                  <w:sz w:val="14"/>
                  <w:szCs w:val="14"/>
                </w:rPr>
                <w:delText>Position With Company (Title):</w:delText>
              </w:r>
            </w:del>
          </w:p>
        </w:tc>
      </w:tr>
      <w:tr w:rsidR="00EA01F0" w:rsidRPr="00B272DC" w:rsidDel="00C20598" w14:paraId="4A3A5B06" w14:textId="0327DEFC" w:rsidTr="00C20598">
        <w:tblPrEx>
          <w:tblCellMar>
            <w:left w:w="108" w:type="dxa"/>
            <w:right w:w="108" w:type="dxa"/>
          </w:tblCellMar>
        </w:tblPrEx>
        <w:trPr>
          <w:trHeight w:val="360"/>
          <w:del w:id="242" w:author="Balneg, Ronald@Energy" w:date="2018-11-19T09:52:00Z"/>
        </w:trPr>
        <w:tc>
          <w:tcPr>
            <w:tcW w:w="5166" w:type="dxa"/>
          </w:tcPr>
          <w:p w14:paraId="4A3A5B04" w14:textId="5541943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3" w:author="Balneg, Ronald@Energy" w:date="2018-11-19T09:52:00Z"/>
                <w:rFonts w:ascii="Calibri" w:hAnsi="Calibri"/>
                <w:sz w:val="14"/>
                <w:szCs w:val="14"/>
              </w:rPr>
            </w:pPr>
            <w:del w:id="244" w:author="Balneg, Ronald@Energy" w:date="2018-11-19T09:52:00Z">
              <w:r w:rsidRPr="0047600B" w:rsidDel="00C20598">
                <w:rPr>
                  <w:rFonts w:ascii="Calibri" w:hAnsi="Calibri"/>
                  <w:sz w:val="14"/>
                  <w:szCs w:val="14"/>
                </w:rPr>
                <w:delText>Address:</w:delText>
              </w:r>
            </w:del>
          </w:p>
        </w:tc>
        <w:tc>
          <w:tcPr>
            <w:tcW w:w="5624" w:type="dxa"/>
            <w:gridSpan w:val="3"/>
          </w:tcPr>
          <w:p w14:paraId="4A3A5B05" w14:textId="4FE0EE6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5" w:author="Balneg, Ronald@Energy" w:date="2018-11-19T09:52:00Z"/>
                <w:rFonts w:ascii="Calibri" w:hAnsi="Calibri"/>
                <w:sz w:val="14"/>
                <w:szCs w:val="14"/>
              </w:rPr>
            </w:pPr>
            <w:del w:id="246" w:author="Balneg, Ronald@Energy" w:date="2018-11-19T09:52:00Z">
              <w:r w:rsidRPr="00B272DC" w:rsidDel="00C20598">
                <w:rPr>
                  <w:rFonts w:ascii="Calibri" w:hAnsi="Calibri"/>
                  <w:sz w:val="14"/>
                  <w:szCs w:val="14"/>
                </w:rPr>
                <w:delText>CSLB License:</w:delText>
              </w:r>
            </w:del>
          </w:p>
        </w:tc>
      </w:tr>
      <w:tr w:rsidR="00EA01F0" w:rsidRPr="00B272DC" w:rsidDel="00C20598" w14:paraId="4A3A5B0A" w14:textId="222A3AB1" w:rsidTr="00C20598">
        <w:tblPrEx>
          <w:tblCellMar>
            <w:left w:w="108" w:type="dxa"/>
            <w:right w:w="108" w:type="dxa"/>
          </w:tblCellMar>
        </w:tblPrEx>
        <w:trPr>
          <w:trHeight w:val="360"/>
          <w:del w:id="247" w:author="Balneg, Ronald@Energy" w:date="2018-11-19T09:52:00Z"/>
        </w:trPr>
        <w:tc>
          <w:tcPr>
            <w:tcW w:w="5166" w:type="dxa"/>
          </w:tcPr>
          <w:p w14:paraId="4A3A5B07" w14:textId="06E6CDD9"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48" w:author="Balneg, Ronald@Energy" w:date="2018-11-19T09:52:00Z"/>
                <w:rFonts w:ascii="Calibri" w:hAnsi="Calibri"/>
                <w:sz w:val="14"/>
                <w:szCs w:val="14"/>
              </w:rPr>
            </w:pPr>
            <w:del w:id="249" w:author="Balneg, Ronald@Energy" w:date="2018-11-19T09:52:00Z">
              <w:r w:rsidRPr="0047600B" w:rsidDel="00C20598">
                <w:rPr>
                  <w:rFonts w:ascii="Calibri" w:hAnsi="Calibri"/>
                  <w:sz w:val="14"/>
                  <w:szCs w:val="14"/>
                </w:rPr>
                <w:delText>City/State/Zip:</w:delText>
              </w:r>
            </w:del>
          </w:p>
        </w:tc>
        <w:tc>
          <w:tcPr>
            <w:tcW w:w="2750" w:type="dxa"/>
            <w:gridSpan w:val="2"/>
          </w:tcPr>
          <w:p w14:paraId="4A3A5B08" w14:textId="39E81246"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0" w:author="Balneg, Ronald@Energy" w:date="2018-11-19T09:52:00Z"/>
                <w:rFonts w:ascii="Calibri" w:hAnsi="Calibri"/>
                <w:sz w:val="14"/>
                <w:szCs w:val="14"/>
              </w:rPr>
            </w:pPr>
            <w:del w:id="251" w:author="Balneg, Ronald@Energy" w:date="2018-11-19T09:52:00Z">
              <w:r w:rsidDel="00C20598">
                <w:rPr>
                  <w:rFonts w:ascii="Calibri" w:hAnsi="Calibri"/>
                  <w:sz w:val="14"/>
                  <w:szCs w:val="14"/>
                </w:rPr>
                <w:delText>Phone</w:delText>
              </w:r>
              <w:r w:rsidR="00766464" w:rsidDel="00C20598">
                <w:rPr>
                  <w:rFonts w:ascii="Calibri" w:hAnsi="Calibri"/>
                  <w:sz w:val="14"/>
                  <w:szCs w:val="14"/>
                </w:rPr>
                <w:delText>:</w:delText>
              </w:r>
            </w:del>
          </w:p>
        </w:tc>
        <w:tc>
          <w:tcPr>
            <w:tcW w:w="2874" w:type="dxa"/>
          </w:tcPr>
          <w:p w14:paraId="4A3A5B09" w14:textId="1711D522"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2" w:author="Balneg, Ronald@Energy" w:date="2018-11-19T09:52:00Z"/>
                <w:rFonts w:ascii="Calibri" w:hAnsi="Calibri"/>
                <w:sz w:val="14"/>
                <w:szCs w:val="14"/>
              </w:rPr>
            </w:pPr>
            <w:del w:id="253" w:author="Balneg, Ronald@Energy" w:date="2018-11-19T09:52:00Z">
              <w:r w:rsidRPr="00B272DC" w:rsidDel="00C20598">
                <w:rPr>
                  <w:rFonts w:ascii="Calibri" w:hAnsi="Calibri"/>
                  <w:sz w:val="14"/>
                  <w:szCs w:val="14"/>
                </w:rPr>
                <w:delText>Date Signed:</w:delText>
              </w:r>
            </w:del>
          </w:p>
        </w:tc>
      </w:tr>
      <w:tr w:rsidR="00EA01F0" w:rsidRPr="00B272DC" w:rsidDel="00C20598" w14:paraId="4A3A5B0D" w14:textId="15517EF7" w:rsidTr="00C20598">
        <w:tblPrEx>
          <w:tblCellMar>
            <w:left w:w="108" w:type="dxa"/>
            <w:right w:w="108" w:type="dxa"/>
          </w:tblCellMar>
        </w:tblPrEx>
        <w:trPr>
          <w:trHeight w:val="360"/>
          <w:del w:id="254" w:author="Balneg, Ronald@Energy" w:date="2018-11-19T09:52:00Z"/>
        </w:trPr>
        <w:tc>
          <w:tcPr>
            <w:tcW w:w="5166" w:type="dxa"/>
          </w:tcPr>
          <w:p w14:paraId="4A3A5B0B" w14:textId="38E7B141"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5" w:author="Balneg, Ronald@Energy" w:date="2018-11-19T09:52:00Z"/>
                <w:rFonts w:ascii="Calibri" w:hAnsi="Calibri"/>
                <w:sz w:val="14"/>
                <w:szCs w:val="14"/>
              </w:rPr>
            </w:pPr>
            <w:del w:id="256" w:author="Balneg, Ronald@Energy" w:date="2018-11-19T09:52:00Z">
              <w:r w:rsidRPr="001B6B55" w:rsidDel="00C20598">
                <w:rPr>
                  <w:rFonts w:ascii="Calibri" w:hAnsi="Calibri"/>
                  <w:sz w:val="14"/>
                  <w:szCs w:val="14"/>
                </w:rPr>
                <w:delText>Third Party Quality Control Program (TPQCP)</w:delText>
              </w:r>
              <w:r w:rsidDel="00C20598">
                <w:rPr>
                  <w:rFonts w:ascii="Calibri" w:hAnsi="Calibri"/>
                  <w:sz w:val="14"/>
                  <w:szCs w:val="14"/>
                </w:rPr>
                <w:delText xml:space="preserve"> Status:</w:delText>
              </w:r>
            </w:del>
          </w:p>
        </w:tc>
        <w:tc>
          <w:tcPr>
            <w:tcW w:w="5624" w:type="dxa"/>
            <w:gridSpan w:val="3"/>
          </w:tcPr>
          <w:p w14:paraId="4A3A5B0C" w14:textId="2B87D7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7" w:author="Balneg, Ronald@Energy" w:date="2018-11-19T09:52:00Z"/>
                <w:rFonts w:ascii="Calibri" w:hAnsi="Calibri"/>
                <w:sz w:val="14"/>
                <w:szCs w:val="14"/>
              </w:rPr>
            </w:pPr>
            <w:del w:id="258" w:author="Balneg, Ronald@Energy" w:date="2018-11-19T09:52:00Z">
              <w:r w:rsidRPr="00B272DC" w:rsidDel="00C20598">
                <w:rPr>
                  <w:rFonts w:ascii="Calibri" w:hAnsi="Calibri"/>
                  <w:sz w:val="14"/>
                  <w:szCs w:val="14"/>
                </w:rPr>
                <w:delText xml:space="preserve">Name of TPQCP (if applicable): </w:delText>
              </w:r>
            </w:del>
          </w:p>
        </w:tc>
      </w:tr>
    </w:tbl>
    <w:p w14:paraId="4A3A5B0E" w14:textId="1A680D00" w:rsidR="00EA01F0" w:rsidDel="007075CA" w:rsidRDefault="00EA01F0" w:rsidP="009762F6">
      <w:pPr>
        <w:ind w:hanging="677"/>
        <w:rPr>
          <w:del w:id="259" w:author="Balneg, Ronald@Energy" w:date="2018-11-19T10:04: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7075CA" w:rsidRPr="009E2C1C" w14:paraId="06D471CC" w14:textId="77777777" w:rsidTr="003F17B6">
        <w:trPr>
          <w:trHeight w:val="206"/>
          <w:ins w:id="260" w:author="Balneg, Ronald@Energy" w:date="2018-11-19T10:04:00Z"/>
        </w:trPr>
        <w:tc>
          <w:tcPr>
            <w:tcW w:w="10885" w:type="dxa"/>
            <w:gridSpan w:val="4"/>
            <w:vAlign w:val="center"/>
          </w:tcPr>
          <w:p w14:paraId="31438866" w14:textId="77777777" w:rsidR="007075CA" w:rsidRPr="009351D2"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1" w:author="Balneg, Ronald@Energy" w:date="2018-11-19T10:04:00Z"/>
                <w:rFonts w:cs="Arial"/>
                <w:b/>
              </w:rPr>
            </w:pPr>
            <w:ins w:id="262" w:author="Balneg, Ronald@Energy" w:date="2018-11-19T10:04:00Z">
              <w:r w:rsidRPr="00E136A4">
                <w:rPr>
                  <w:rFonts w:ascii="Calibri" w:hAnsi="Calibri" w:cs="Arial"/>
                  <w:b/>
                  <w:caps/>
                  <w:sz w:val="18"/>
                  <w:szCs w:val="18"/>
                </w:rPr>
                <w:lastRenderedPageBreak/>
                <w:t>Documentation Author's Declaration Statement</w:t>
              </w:r>
            </w:ins>
          </w:p>
        </w:tc>
      </w:tr>
      <w:tr w:rsidR="007075CA" w:rsidRPr="001B14D6" w14:paraId="68F71A4D" w14:textId="77777777" w:rsidTr="003F17B6">
        <w:trPr>
          <w:trHeight w:val="206"/>
          <w:ins w:id="263" w:author="Balneg, Ronald@Energy" w:date="2018-11-19T10:04:00Z"/>
        </w:trPr>
        <w:tc>
          <w:tcPr>
            <w:tcW w:w="10885" w:type="dxa"/>
            <w:gridSpan w:val="4"/>
            <w:vAlign w:val="center"/>
          </w:tcPr>
          <w:p w14:paraId="1F1E5031" w14:textId="77777777" w:rsidR="007075CA" w:rsidRDefault="007075CA" w:rsidP="003F17B6">
            <w:pPr>
              <w:keepNext/>
              <w:numPr>
                <w:ilvl w:val="0"/>
                <w:numId w:val="14"/>
              </w:numPr>
              <w:ind w:left="360" w:hanging="270"/>
              <w:rPr>
                <w:ins w:id="264" w:author="Balneg, Ronald@Energy" w:date="2018-11-19T10:04:00Z"/>
                <w:rFonts w:ascii="Calibri" w:hAnsi="Calibri"/>
                <w:sz w:val="18"/>
                <w:szCs w:val="18"/>
              </w:rPr>
            </w:pPr>
            <w:ins w:id="265" w:author="Balneg, Ronald@Energy" w:date="2018-11-19T10:04:00Z">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ins>
          </w:p>
        </w:tc>
      </w:tr>
      <w:tr w:rsidR="007075CA" w:rsidRPr="00B272DC" w14:paraId="14F5295B" w14:textId="77777777" w:rsidTr="003F17B6">
        <w:trPr>
          <w:trHeight w:val="360"/>
          <w:ins w:id="266" w:author="Balneg, Ronald@Energy" w:date="2018-11-19T10:04:00Z"/>
        </w:trPr>
        <w:tc>
          <w:tcPr>
            <w:tcW w:w="5480" w:type="dxa"/>
            <w:gridSpan w:val="2"/>
          </w:tcPr>
          <w:p w14:paraId="6AB8E625" w14:textId="77777777" w:rsidR="007075CA" w:rsidRPr="00B272DC" w:rsidRDefault="007075CA" w:rsidP="003F17B6">
            <w:pPr>
              <w:keepNext/>
              <w:rPr>
                <w:ins w:id="267" w:author="Balneg, Ronald@Energy" w:date="2018-11-19T10:04:00Z"/>
                <w:rFonts w:ascii="Calibri" w:hAnsi="Calibri"/>
                <w:sz w:val="14"/>
                <w:szCs w:val="14"/>
              </w:rPr>
            </w:pPr>
            <w:ins w:id="268" w:author="Balneg, Ronald@Energy" w:date="2018-11-19T10:04:00Z">
              <w:r>
                <w:rPr>
                  <w:rFonts w:ascii="Calibri" w:hAnsi="Calibri"/>
                  <w:sz w:val="14"/>
                  <w:szCs w:val="14"/>
                </w:rPr>
                <w:t xml:space="preserve">Documentation Author </w:t>
              </w:r>
              <w:r w:rsidRPr="00B272DC">
                <w:rPr>
                  <w:rFonts w:ascii="Calibri" w:hAnsi="Calibri"/>
                  <w:sz w:val="14"/>
                  <w:szCs w:val="14"/>
                </w:rPr>
                <w:t>Name:</w:t>
              </w:r>
            </w:ins>
          </w:p>
        </w:tc>
        <w:tc>
          <w:tcPr>
            <w:tcW w:w="5405" w:type="dxa"/>
            <w:gridSpan w:val="2"/>
          </w:tcPr>
          <w:p w14:paraId="5262020A" w14:textId="77777777" w:rsidR="007075CA" w:rsidRPr="00B272DC" w:rsidRDefault="007075CA" w:rsidP="003F17B6">
            <w:pPr>
              <w:keepNext/>
              <w:rPr>
                <w:ins w:id="269" w:author="Balneg, Ronald@Energy" w:date="2018-11-19T10:04:00Z"/>
                <w:rFonts w:ascii="Calibri" w:hAnsi="Calibri"/>
                <w:sz w:val="14"/>
                <w:szCs w:val="14"/>
              </w:rPr>
            </w:pPr>
            <w:ins w:id="270" w:author="Balneg, Ronald@Energy" w:date="2018-11-19T10:04:00Z">
              <w:r>
                <w:rPr>
                  <w:rFonts w:ascii="Calibri" w:hAnsi="Calibri"/>
                  <w:sz w:val="14"/>
                  <w:szCs w:val="14"/>
                </w:rPr>
                <w:t xml:space="preserve">Documentation Author </w:t>
              </w:r>
              <w:r w:rsidRPr="00B272DC">
                <w:rPr>
                  <w:rFonts w:ascii="Calibri" w:hAnsi="Calibri"/>
                  <w:sz w:val="14"/>
                  <w:szCs w:val="14"/>
                </w:rPr>
                <w:t>Signature:</w:t>
              </w:r>
            </w:ins>
          </w:p>
        </w:tc>
      </w:tr>
      <w:tr w:rsidR="007075CA" w:rsidRPr="00B272DC" w14:paraId="31F3A02C" w14:textId="77777777" w:rsidTr="003F17B6">
        <w:trPr>
          <w:trHeight w:val="360"/>
          <w:ins w:id="271" w:author="Balneg, Ronald@Energy" w:date="2018-11-19T10:04:00Z"/>
        </w:trPr>
        <w:tc>
          <w:tcPr>
            <w:tcW w:w="5480" w:type="dxa"/>
            <w:gridSpan w:val="2"/>
          </w:tcPr>
          <w:p w14:paraId="1C4034DE" w14:textId="77777777" w:rsidR="007075CA" w:rsidRPr="00B272DC" w:rsidRDefault="007075CA" w:rsidP="003F17B6">
            <w:pPr>
              <w:keepNext/>
              <w:rPr>
                <w:ins w:id="272" w:author="Balneg, Ronald@Energy" w:date="2018-11-19T10:04:00Z"/>
                <w:rFonts w:ascii="Calibri" w:hAnsi="Calibri"/>
                <w:sz w:val="14"/>
                <w:szCs w:val="14"/>
              </w:rPr>
            </w:pPr>
            <w:ins w:id="273" w:author="Balneg, Ronald@Energy" w:date="2018-11-19T10:04:00Z">
              <w:r>
                <w:rPr>
                  <w:rFonts w:ascii="Calibri" w:hAnsi="Calibri"/>
                  <w:sz w:val="14"/>
                  <w:szCs w:val="14"/>
                </w:rPr>
                <w:t>Documentation Author Company Name</w:t>
              </w:r>
              <w:r w:rsidRPr="00B272DC">
                <w:rPr>
                  <w:rFonts w:ascii="Calibri" w:hAnsi="Calibri"/>
                  <w:sz w:val="14"/>
                  <w:szCs w:val="14"/>
                </w:rPr>
                <w:t>:</w:t>
              </w:r>
            </w:ins>
          </w:p>
        </w:tc>
        <w:tc>
          <w:tcPr>
            <w:tcW w:w="5405" w:type="dxa"/>
            <w:gridSpan w:val="2"/>
          </w:tcPr>
          <w:p w14:paraId="6638F3F3" w14:textId="77777777" w:rsidR="007075CA" w:rsidRPr="00B272DC" w:rsidRDefault="007075CA" w:rsidP="003F17B6">
            <w:pPr>
              <w:keepNext/>
              <w:rPr>
                <w:ins w:id="274" w:author="Balneg, Ronald@Energy" w:date="2018-11-19T10:04:00Z"/>
                <w:rFonts w:ascii="Calibri" w:hAnsi="Calibri"/>
                <w:sz w:val="14"/>
                <w:szCs w:val="14"/>
              </w:rPr>
            </w:pPr>
            <w:ins w:id="275" w:author="Balneg, Ronald@Energy" w:date="2018-11-19T10:04:00Z">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ins>
          </w:p>
        </w:tc>
      </w:tr>
      <w:tr w:rsidR="007075CA" w:rsidRPr="00B272DC" w14:paraId="451C6C2A" w14:textId="77777777" w:rsidTr="003F17B6">
        <w:trPr>
          <w:trHeight w:val="360"/>
          <w:ins w:id="276" w:author="Balneg, Ronald@Energy" w:date="2018-11-19T10:04:00Z"/>
        </w:trPr>
        <w:tc>
          <w:tcPr>
            <w:tcW w:w="5480" w:type="dxa"/>
            <w:gridSpan w:val="2"/>
          </w:tcPr>
          <w:p w14:paraId="6A548B3A" w14:textId="77777777" w:rsidR="007075CA" w:rsidRPr="00B272DC" w:rsidRDefault="007075CA" w:rsidP="003F17B6">
            <w:pPr>
              <w:keepNext/>
              <w:rPr>
                <w:ins w:id="277" w:author="Balneg, Ronald@Energy" w:date="2018-11-19T10:04:00Z"/>
                <w:rFonts w:ascii="Calibri" w:hAnsi="Calibri"/>
                <w:sz w:val="14"/>
                <w:szCs w:val="14"/>
              </w:rPr>
            </w:pPr>
            <w:ins w:id="278" w:author="Balneg, Ronald@Energy" w:date="2018-11-19T10:04:00Z">
              <w:r w:rsidRPr="00B272DC">
                <w:rPr>
                  <w:rFonts w:ascii="Calibri" w:hAnsi="Calibri"/>
                  <w:sz w:val="14"/>
                  <w:szCs w:val="14"/>
                </w:rPr>
                <w:t>Address:</w:t>
              </w:r>
            </w:ins>
          </w:p>
        </w:tc>
        <w:tc>
          <w:tcPr>
            <w:tcW w:w="5405" w:type="dxa"/>
            <w:gridSpan w:val="2"/>
          </w:tcPr>
          <w:p w14:paraId="486E28B4" w14:textId="77777777" w:rsidR="007075CA" w:rsidRPr="00B272DC" w:rsidRDefault="007075CA" w:rsidP="003F17B6">
            <w:pPr>
              <w:keepNext/>
              <w:rPr>
                <w:ins w:id="279" w:author="Balneg, Ronald@Energy" w:date="2018-11-19T10:04:00Z"/>
                <w:rFonts w:ascii="Calibri" w:hAnsi="Calibri"/>
                <w:sz w:val="14"/>
                <w:szCs w:val="14"/>
              </w:rPr>
            </w:pPr>
            <w:ins w:id="280" w:author="Balneg, Ronald@Energy" w:date="2018-11-19T10:04:00Z">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ins>
          </w:p>
        </w:tc>
      </w:tr>
      <w:tr w:rsidR="007075CA" w:rsidRPr="00B272DC" w14:paraId="3600E9A7" w14:textId="77777777" w:rsidTr="003F17B6">
        <w:trPr>
          <w:trHeight w:val="360"/>
          <w:ins w:id="281" w:author="Balneg, Ronald@Energy" w:date="2018-11-19T10:04:00Z"/>
        </w:trPr>
        <w:tc>
          <w:tcPr>
            <w:tcW w:w="5480" w:type="dxa"/>
            <w:gridSpan w:val="2"/>
          </w:tcPr>
          <w:p w14:paraId="6E6E5AE0" w14:textId="77777777" w:rsidR="007075CA" w:rsidRPr="00B272DC" w:rsidRDefault="007075CA" w:rsidP="003F17B6">
            <w:pPr>
              <w:keepNext/>
              <w:rPr>
                <w:ins w:id="282" w:author="Balneg, Ronald@Energy" w:date="2018-11-19T10:04:00Z"/>
                <w:rFonts w:ascii="Calibri" w:hAnsi="Calibri"/>
                <w:sz w:val="14"/>
                <w:szCs w:val="14"/>
              </w:rPr>
            </w:pPr>
            <w:ins w:id="283" w:author="Balneg, Ronald@Energy" w:date="2018-11-19T10:04:00Z">
              <w:r w:rsidRPr="00B272DC">
                <w:rPr>
                  <w:rFonts w:ascii="Calibri" w:hAnsi="Calibri"/>
                  <w:sz w:val="14"/>
                  <w:szCs w:val="14"/>
                </w:rPr>
                <w:t>City/State/Zip:</w:t>
              </w:r>
            </w:ins>
          </w:p>
        </w:tc>
        <w:tc>
          <w:tcPr>
            <w:tcW w:w="5405" w:type="dxa"/>
            <w:gridSpan w:val="2"/>
          </w:tcPr>
          <w:p w14:paraId="1AA1387E" w14:textId="77777777" w:rsidR="007075CA" w:rsidRPr="00B272DC" w:rsidRDefault="007075CA" w:rsidP="003F17B6">
            <w:pPr>
              <w:keepNext/>
              <w:rPr>
                <w:ins w:id="284" w:author="Balneg, Ronald@Energy" w:date="2018-11-19T10:04:00Z"/>
                <w:rFonts w:ascii="Calibri" w:hAnsi="Calibri"/>
                <w:sz w:val="14"/>
                <w:szCs w:val="14"/>
              </w:rPr>
            </w:pPr>
            <w:ins w:id="285" w:author="Balneg, Ronald@Energy" w:date="2018-11-19T10:04:00Z">
              <w:r w:rsidRPr="00B272DC">
                <w:rPr>
                  <w:rFonts w:ascii="Calibri" w:hAnsi="Calibri"/>
                  <w:sz w:val="14"/>
                  <w:szCs w:val="14"/>
                </w:rPr>
                <w:t>Phone:</w:t>
              </w:r>
            </w:ins>
          </w:p>
        </w:tc>
      </w:tr>
      <w:tr w:rsidR="007075CA" w:rsidRPr="008E6C57" w14:paraId="01433960" w14:textId="77777777" w:rsidTr="003F17B6">
        <w:tblPrEx>
          <w:tblCellMar>
            <w:left w:w="115" w:type="dxa"/>
            <w:right w:w="115" w:type="dxa"/>
          </w:tblCellMar>
        </w:tblPrEx>
        <w:trPr>
          <w:trHeight w:val="296"/>
          <w:ins w:id="286" w:author="Balneg, Ronald@Energy" w:date="2018-11-19T10:04:00Z"/>
        </w:trPr>
        <w:tc>
          <w:tcPr>
            <w:tcW w:w="10885" w:type="dxa"/>
            <w:gridSpan w:val="4"/>
            <w:vAlign w:val="center"/>
          </w:tcPr>
          <w:p w14:paraId="5C108821" w14:textId="77777777" w:rsidR="007075CA" w:rsidRDefault="007075CA" w:rsidP="003F17B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7" w:author="Balneg, Ronald@Energy" w:date="2018-11-19T10:04:00Z"/>
                <w:rFonts w:ascii="Calibri" w:hAnsi="Calibri"/>
                <w:sz w:val="18"/>
                <w:szCs w:val="18"/>
              </w:rPr>
            </w:pPr>
            <w:ins w:id="288" w:author="Balneg, Ronald@Energy" w:date="2018-11-19T10:04: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7075CA" w:rsidRPr="008E6C57" w14:paraId="60D4983B" w14:textId="77777777" w:rsidTr="003F17B6">
        <w:tblPrEx>
          <w:tblCellMar>
            <w:left w:w="115" w:type="dxa"/>
            <w:right w:w="115" w:type="dxa"/>
          </w:tblCellMar>
        </w:tblPrEx>
        <w:trPr>
          <w:trHeight w:val="504"/>
          <w:ins w:id="289" w:author="Balneg, Ronald@Energy" w:date="2018-11-19T10:04:00Z"/>
        </w:trPr>
        <w:tc>
          <w:tcPr>
            <w:tcW w:w="10885" w:type="dxa"/>
            <w:gridSpan w:val="4"/>
          </w:tcPr>
          <w:p w14:paraId="0AFCD41F" w14:textId="77777777" w:rsidR="007075CA" w:rsidRPr="00C13C13" w:rsidRDefault="007075CA" w:rsidP="003F17B6">
            <w:pPr>
              <w:pStyle w:val="Heading3"/>
              <w:numPr>
                <w:ilvl w:val="0"/>
                <w:numId w:val="0"/>
              </w:numPr>
              <w:spacing w:before="60" w:after="60"/>
              <w:ind w:right="86"/>
              <w:rPr>
                <w:ins w:id="290" w:author="Balneg, Ronald@Energy" w:date="2018-11-19T10:04:00Z"/>
                <w:rFonts w:asciiTheme="minorHAnsi" w:hAnsiTheme="minorHAnsi"/>
                <w:sz w:val="18"/>
                <w:szCs w:val="18"/>
              </w:rPr>
            </w:pPr>
            <w:ins w:id="291" w:author="Balneg, Ronald@Energy" w:date="2018-11-19T10:04:00Z">
              <w:r w:rsidRPr="00C13C13">
                <w:rPr>
                  <w:rFonts w:asciiTheme="minorHAnsi" w:hAnsiTheme="minorHAnsi"/>
                  <w:sz w:val="18"/>
                  <w:szCs w:val="18"/>
                </w:rPr>
                <w:t xml:space="preserve">I certify the following under penalty of perjury, under the laws of the State of California: </w:t>
              </w:r>
            </w:ins>
          </w:p>
          <w:p w14:paraId="20625E3D" w14:textId="77777777" w:rsidR="007075CA" w:rsidRPr="00C13C13" w:rsidRDefault="007075CA" w:rsidP="007075CA">
            <w:pPr>
              <w:pStyle w:val="Heading3"/>
              <w:numPr>
                <w:ilvl w:val="0"/>
                <w:numId w:val="13"/>
              </w:numPr>
              <w:spacing w:before="0"/>
              <w:ind w:right="90"/>
              <w:rPr>
                <w:ins w:id="292" w:author="Balneg, Ronald@Energy" w:date="2018-11-19T10:04:00Z"/>
                <w:rFonts w:asciiTheme="minorHAnsi" w:hAnsiTheme="minorHAnsi"/>
                <w:b/>
                <w:caps/>
                <w:sz w:val="18"/>
                <w:szCs w:val="18"/>
              </w:rPr>
            </w:pPr>
            <w:ins w:id="293" w:author="Balneg, Ronald@Energy" w:date="2018-11-19T10:04:00Z">
              <w:r w:rsidRPr="00C13C13">
                <w:rPr>
                  <w:rFonts w:asciiTheme="minorHAnsi" w:hAnsiTheme="minorHAnsi"/>
                  <w:sz w:val="18"/>
                  <w:szCs w:val="18"/>
                </w:rPr>
                <w:t xml:space="preserve">The information provided on this Certificate of Installation is true and correct. </w:t>
              </w:r>
            </w:ins>
          </w:p>
          <w:p w14:paraId="78C6193E" w14:textId="77777777" w:rsidR="007075CA" w:rsidRPr="00C13C13" w:rsidRDefault="007075CA" w:rsidP="007075CA">
            <w:pPr>
              <w:pStyle w:val="Heading3"/>
              <w:numPr>
                <w:ilvl w:val="0"/>
                <w:numId w:val="13"/>
              </w:numPr>
              <w:spacing w:before="0"/>
              <w:ind w:right="90"/>
              <w:rPr>
                <w:ins w:id="294" w:author="Balneg, Ronald@Energy" w:date="2018-11-19T10:04:00Z"/>
                <w:rFonts w:asciiTheme="minorHAnsi" w:hAnsiTheme="minorHAnsi"/>
                <w:b/>
                <w:caps/>
                <w:sz w:val="18"/>
              </w:rPr>
            </w:pPr>
            <w:ins w:id="295" w:author="Balneg, Ronald@Energy" w:date="2018-11-19T10:04:00Z">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ins>
          </w:p>
          <w:p w14:paraId="62C3683A" w14:textId="77777777" w:rsidR="007075CA" w:rsidRPr="00C13C13" w:rsidRDefault="007075CA" w:rsidP="007075CA">
            <w:pPr>
              <w:keepNext/>
              <w:numPr>
                <w:ilvl w:val="0"/>
                <w:numId w:val="13"/>
              </w:numPr>
              <w:autoSpaceDE w:val="0"/>
              <w:autoSpaceDN w:val="0"/>
              <w:adjustRightInd w:val="0"/>
              <w:ind w:right="90"/>
              <w:rPr>
                <w:ins w:id="296" w:author="Balneg, Ronald@Energy" w:date="2018-11-19T10:04:00Z"/>
                <w:rFonts w:asciiTheme="minorHAnsi" w:hAnsiTheme="minorHAnsi"/>
                <w:sz w:val="18"/>
                <w:szCs w:val="18"/>
              </w:rPr>
            </w:pPr>
            <w:ins w:id="297" w:author="Balneg, Ronald@Energy" w:date="2018-11-19T10:04:00Z">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ins>
          </w:p>
          <w:p w14:paraId="7D8275AC" w14:textId="77777777" w:rsidR="007075CA" w:rsidRPr="00C13C13" w:rsidRDefault="007075CA" w:rsidP="007075CA">
            <w:pPr>
              <w:pStyle w:val="ListParagraph"/>
              <w:keepNext/>
              <w:numPr>
                <w:ilvl w:val="0"/>
                <w:numId w:val="13"/>
              </w:numPr>
              <w:autoSpaceDE w:val="0"/>
              <w:autoSpaceDN w:val="0"/>
              <w:adjustRightInd w:val="0"/>
              <w:rPr>
                <w:ins w:id="298" w:author="Balneg, Ronald@Energy" w:date="2018-11-19T10:04:00Z"/>
                <w:rFonts w:asciiTheme="minorHAnsi" w:hAnsiTheme="minorHAnsi"/>
                <w:sz w:val="18"/>
              </w:rPr>
            </w:pPr>
            <w:ins w:id="299" w:author="Balneg, Ronald@Energy" w:date="2018-11-19T10:04:00Z">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ins>
          </w:p>
          <w:p w14:paraId="10E94A50" w14:textId="77777777" w:rsidR="007075CA" w:rsidRPr="00C13C13" w:rsidRDefault="007075CA" w:rsidP="007075CA">
            <w:pPr>
              <w:pStyle w:val="ListParagraph"/>
              <w:numPr>
                <w:ilvl w:val="0"/>
                <w:numId w:val="13"/>
              </w:numPr>
              <w:rPr>
                <w:ins w:id="300" w:author="Balneg, Ronald@Energy" w:date="2018-11-19T10:04:00Z"/>
                <w:rFonts w:ascii="Calibri" w:hAnsi="Calibri"/>
                <w:b/>
              </w:rPr>
            </w:pPr>
            <w:ins w:id="301" w:author="Balneg, Ronald@Energy" w:date="2018-11-19T10:04:00Z">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7075CA" w:rsidRPr="00B272DC" w14:paraId="0735B7B6" w14:textId="77777777" w:rsidTr="003F17B6">
        <w:tblPrEx>
          <w:tblCellMar>
            <w:left w:w="108" w:type="dxa"/>
            <w:right w:w="108" w:type="dxa"/>
          </w:tblCellMar>
        </w:tblPrEx>
        <w:trPr>
          <w:trHeight w:val="360"/>
          <w:ins w:id="302" w:author="Balneg, Ronald@Energy" w:date="2018-11-19T10:04:00Z"/>
        </w:trPr>
        <w:tc>
          <w:tcPr>
            <w:tcW w:w="5214" w:type="dxa"/>
          </w:tcPr>
          <w:p w14:paraId="56E0FFFA"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3" w:author="Balneg, Ronald@Energy" w:date="2018-11-19T10:04:00Z"/>
                <w:rFonts w:ascii="Calibri" w:hAnsi="Calibri"/>
                <w:sz w:val="14"/>
                <w:szCs w:val="14"/>
              </w:rPr>
            </w:pPr>
            <w:ins w:id="304" w:author="Balneg, Ronald@Energy" w:date="2018-11-19T10:04:00Z">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ins>
          </w:p>
        </w:tc>
        <w:tc>
          <w:tcPr>
            <w:tcW w:w="5671" w:type="dxa"/>
            <w:gridSpan w:val="3"/>
          </w:tcPr>
          <w:p w14:paraId="10C8ECEB" w14:textId="77777777" w:rsidR="007075CA" w:rsidRPr="00B272DC" w:rsidRDefault="007075CA" w:rsidP="003F17B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5" w:author="Balneg, Ronald@Energy" w:date="2018-11-19T10:04:00Z"/>
                <w:rFonts w:ascii="Calibri" w:hAnsi="Calibri"/>
                <w:sz w:val="14"/>
                <w:szCs w:val="14"/>
              </w:rPr>
            </w:pPr>
            <w:ins w:id="306" w:author="Balneg, Ronald@Energy" w:date="2018-11-19T10:04:00Z">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ins>
          </w:p>
        </w:tc>
      </w:tr>
      <w:tr w:rsidR="007075CA" w:rsidRPr="00B272DC" w14:paraId="7B808375" w14:textId="77777777" w:rsidTr="003F17B6">
        <w:tblPrEx>
          <w:tblCellMar>
            <w:left w:w="108" w:type="dxa"/>
            <w:right w:w="108" w:type="dxa"/>
          </w:tblCellMar>
        </w:tblPrEx>
        <w:trPr>
          <w:trHeight w:val="360"/>
          <w:ins w:id="307" w:author="Balneg, Ronald@Energy" w:date="2018-11-19T10:04:00Z"/>
        </w:trPr>
        <w:tc>
          <w:tcPr>
            <w:tcW w:w="5214" w:type="dxa"/>
          </w:tcPr>
          <w:p w14:paraId="32D567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08" w:author="Balneg, Ronald@Energy" w:date="2018-11-19T10:04:00Z"/>
                <w:rFonts w:ascii="Calibri" w:hAnsi="Calibri"/>
                <w:sz w:val="14"/>
                <w:szCs w:val="14"/>
              </w:rPr>
            </w:pPr>
            <w:ins w:id="309" w:author="Balneg, Ronald@Energy" w:date="2018-11-19T10:04:00Z">
              <w:r w:rsidRPr="00B272DC">
                <w:rPr>
                  <w:rFonts w:ascii="Calibri" w:hAnsi="Calibri"/>
                  <w:sz w:val="14"/>
                  <w:szCs w:val="14"/>
                </w:rPr>
                <w:t>Company Name:  (Installing Subcontractor or General Contractor or Builder/Owner)</w:t>
              </w:r>
            </w:ins>
          </w:p>
        </w:tc>
        <w:tc>
          <w:tcPr>
            <w:tcW w:w="5671" w:type="dxa"/>
            <w:gridSpan w:val="3"/>
          </w:tcPr>
          <w:p w14:paraId="3FECD3A7"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0" w:author="Balneg, Ronald@Energy" w:date="2018-11-19T10:04:00Z"/>
                <w:rFonts w:ascii="Calibri" w:hAnsi="Calibri"/>
                <w:sz w:val="14"/>
                <w:szCs w:val="14"/>
              </w:rPr>
            </w:pPr>
            <w:ins w:id="311" w:author="Balneg, Ronald@Energy" w:date="2018-11-19T10:04:00Z">
              <w:r w:rsidRPr="00B272DC">
                <w:rPr>
                  <w:rFonts w:ascii="Calibri" w:hAnsi="Calibri"/>
                  <w:sz w:val="14"/>
                  <w:szCs w:val="14"/>
                </w:rPr>
                <w:t>Position With Company (Title):</w:t>
              </w:r>
            </w:ins>
          </w:p>
        </w:tc>
      </w:tr>
      <w:tr w:rsidR="007075CA" w:rsidRPr="00B272DC" w14:paraId="3F9A8631" w14:textId="77777777" w:rsidTr="003F17B6">
        <w:tblPrEx>
          <w:tblCellMar>
            <w:left w:w="108" w:type="dxa"/>
            <w:right w:w="108" w:type="dxa"/>
          </w:tblCellMar>
        </w:tblPrEx>
        <w:trPr>
          <w:trHeight w:val="360"/>
          <w:ins w:id="312" w:author="Balneg, Ronald@Energy" w:date="2018-11-19T10:04:00Z"/>
        </w:trPr>
        <w:tc>
          <w:tcPr>
            <w:tcW w:w="5214" w:type="dxa"/>
          </w:tcPr>
          <w:p w14:paraId="0C401EE3"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3" w:author="Balneg, Ronald@Energy" w:date="2018-11-19T10:04:00Z"/>
                <w:rFonts w:ascii="Calibri" w:hAnsi="Calibri"/>
                <w:sz w:val="14"/>
                <w:szCs w:val="14"/>
              </w:rPr>
            </w:pPr>
            <w:ins w:id="314" w:author="Balneg, Ronald@Energy" w:date="2018-11-19T10:04:00Z">
              <w:r w:rsidRPr="0047600B">
                <w:rPr>
                  <w:rFonts w:ascii="Calibri" w:hAnsi="Calibri"/>
                  <w:sz w:val="14"/>
                  <w:szCs w:val="14"/>
                </w:rPr>
                <w:t>Address:</w:t>
              </w:r>
            </w:ins>
          </w:p>
        </w:tc>
        <w:tc>
          <w:tcPr>
            <w:tcW w:w="5671" w:type="dxa"/>
            <w:gridSpan w:val="3"/>
          </w:tcPr>
          <w:p w14:paraId="12ED95D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5" w:author="Balneg, Ronald@Energy" w:date="2018-11-19T10:04:00Z"/>
                <w:rFonts w:ascii="Calibri" w:hAnsi="Calibri"/>
                <w:sz w:val="14"/>
                <w:szCs w:val="14"/>
              </w:rPr>
            </w:pPr>
            <w:ins w:id="316" w:author="Balneg, Ronald@Energy" w:date="2018-11-19T10:04:00Z">
              <w:r w:rsidRPr="00B272DC">
                <w:rPr>
                  <w:rFonts w:ascii="Calibri" w:hAnsi="Calibri"/>
                  <w:sz w:val="14"/>
                  <w:szCs w:val="14"/>
                </w:rPr>
                <w:t>CSLB License:</w:t>
              </w:r>
            </w:ins>
          </w:p>
        </w:tc>
      </w:tr>
      <w:tr w:rsidR="007075CA" w:rsidRPr="00B272DC" w14:paraId="62FDEF4C" w14:textId="77777777" w:rsidTr="003F17B6">
        <w:tblPrEx>
          <w:tblCellMar>
            <w:left w:w="108" w:type="dxa"/>
            <w:right w:w="108" w:type="dxa"/>
          </w:tblCellMar>
        </w:tblPrEx>
        <w:trPr>
          <w:trHeight w:val="360"/>
          <w:ins w:id="317" w:author="Balneg, Ronald@Energy" w:date="2018-11-19T10:04:00Z"/>
        </w:trPr>
        <w:tc>
          <w:tcPr>
            <w:tcW w:w="5214" w:type="dxa"/>
          </w:tcPr>
          <w:p w14:paraId="261ACFE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18" w:author="Balneg, Ronald@Energy" w:date="2018-11-19T10:04:00Z"/>
                <w:rFonts w:ascii="Calibri" w:hAnsi="Calibri"/>
                <w:sz w:val="14"/>
                <w:szCs w:val="14"/>
              </w:rPr>
            </w:pPr>
            <w:ins w:id="319" w:author="Balneg, Ronald@Energy" w:date="2018-11-19T10:04:00Z">
              <w:r w:rsidRPr="0047600B">
                <w:rPr>
                  <w:rFonts w:ascii="Calibri" w:hAnsi="Calibri"/>
                  <w:sz w:val="14"/>
                  <w:szCs w:val="14"/>
                </w:rPr>
                <w:t>City/State/Zip:</w:t>
              </w:r>
            </w:ins>
          </w:p>
        </w:tc>
        <w:tc>
          <w:tcPr>
            <w:tcW w:w="2774" w:type="dxa"/>
            <w:gridSpan w:val="2"/>
          </w:tcPr>
          <w:p w14:paraId="6DA6C36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20" w:author="Balneg, Ronald@Energy" w:date="2018-11-19T10:04:00Z"/>
                <w:rFonts w:ascii="Calibri" w:hAnsi="Calibri"/>
                <w:sz w:val="14"/>
                <w:szCs w:val="14"/>
              </w:rPr>
            </w:pPr>
            <w:ins w:id="321" w:author="Balneg, Ronald@Energy" w:date="2018-11-19T10:04:00Z">
              <w:r>
                <w:rPr>
                  <w:rFonts w:ascii="Calibri" w:hAnsi="Calibri"/>
                  <w:sz w:val="14"/>
                  <w:szCs w:val="14"/>
                </w:rPr>
                <w:t>Phone:</w:t>
              </w:r>
            </w:ins>
          </w:p>
        </w:tc>
        <w:tc>
          <w:tcPr>
            <w:tcW w:w="2897" w:type="dxa"/>
          </w:tcPr>
          <w:p w14:paraId="31A35B9A"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22" w:author="Balneg, Ronald@Energy" w:date="2018-11-19T10:04:00Z"/>
                <w:rFonts w:ascii="Calibri" w:hAnsi="Calibri"/>
                <w:sz w:val="14"/>
                <w:szCs w:val="14"/>
              </w:rPr>
            </w:pPr>
            <w:ins w:id="323" w:author="Balneg, Ronald@Energy" w:date="2018-11-19T10:04:00Z">
              <w:r w:rsidRPr="00B272DC">
                <w:rPr>
                  <w:rFonts w:ascii="Calibri" w:hAnsi="Calibri"/>
                  <w:sz w:val="14"/>
                  <w:szCs w:val="14"/>
                </w:rPr>
                <w:t>Date Signed:</w:t>
              </w:r>
            </w:ins>
          </w:p>
        </w:tc>
      </w:tr>
      <w:tr w:rsidR="007075CA" w:rsidRPr="00B272DC" w14:paraId="26A2CF08" w14:textId="77777777" w:rsidTr="003F17B6">
        <w:tblPrEx>
          <w:tblCellMar>
            <w:left w:w="108" w:type="dxa"/>
            <w:right w:w="108" w:type="dxa"/>
          </w:tblCellMar>
        </w:tblPrEx>
        <w:trPr>
          <w:trHeight w:val="360"/>
          <w:ins w:id="324" w:author="Balneg, Ronald@Energy" w:date="2018-11-19T10:04:00Z"/>
        </w:trPr>
        <w:tc>
          <w:tcPr>
            <w:tcW w:w="5214" w:type="dxa"/>
          </w:tcPr>
          <w:p w14:paraId="42D213F8"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25" w:author="Balneg, Ronald@Energy" w:date="2018-11-19T10:04:00Z"/>
                <w:rFonts w:ascii="Calibri" w:hAnsi="Calibri"/>
                <w:sz w:val="14"/>
                <w:szCs w:val="14"/>
              </w:rPr>
            </w:pPr>
            <w:ins w:id="326" w:author="Balneg, Ronald@Energy" w:date="2018-11-19T10:04:00Z">
              <w:r w:rsidRPr="001B6B55">
                <w:rPr>
                  <w:rFonts w:ascii="Calibri" w:hAnsi="Calibri"/>
                  <w:sz w:val="14"/>
                  <w:szCs w:val="14"/>
                </w:rPr>
                <w:t>Third Party Quality Control Program (TPQCP)</w:t>
              </w:r>
              <w:r>
                <w:rPr>
                  <w:rFonts w:ascii="Calibri" w:hAnsi="Calibri"/>
                  <w:sz w:val="14"/>
                  <w:szCs w:val="14"/>
                </w:rPr>
                <w:t xml:space="preserve"> Status:</w:t>
              </w:r>
            </w:ins>
          </w:p>
        </w:tc>
        <w:tc>
          <w:tcPr>
            <w:tcW w:w="5671" w:type="dxa"/>
            <w:gridSpan w:val="3"/>
          </w:tcPr>
          <w:p w14:paraId="1054F760" w14:textId="77777777" w:rsidR="007075CA" w:rsidRPr="00B272DC" w:rsidRDefault="007075CA" w:rsidP="003F17B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27" w:author="Balneg, Ronald@Energy" w:date="2018-11-19T10:04:00Z"/>
                <w:rFonts w:ascii="Calibri" w:hAnsi="Calibri"/>
                <w:sz w:val="14"/>
                <w:szCs w:val="14"/>
              </w:rPr>
            </w:pPr>
            <w:ins w:id="328" w:author="Balneg, Ronald@Energy" w:date="2018-11-19T10:04:00Z">
              <w:r w:rsidRPr="00B272DC">
                <w:rPr>
                  <w:rFonts w:ascii="Calibri" w:hAnsi="Calibri"/>
                  <w:sz w:val="14"/>
                  <w:szCs w:val="14"/>
                </w:rPr>
                <w:t xml:space="preserve">Name of TPQCP (if applicable): </w:t>
              </w:r>
            </w:ins>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4ED835F7" w:rsidR="00EA01F0" w:rsidRPr="002F4374" w:rsidRDefault="009B5C14" w:rsidP="009B5C14">
      <w:pPr>
        <w:jc w:val="center"/>
        <w:rPr>
          <w:rFonts w:ascii="Calibri" w:hAnsi="Calibri"/>
          <w:b/>
          <w:szCs w:val="18"/>
        </w:rPr>
      </w:pPr>
      <w:r w:rsidRPr="002F4374">
        <w:rPr>
          <w:rFonts w:ascii="Calibri" w:hAnsi="Calibri"/>
          <w:b/>
          <w:szCs w:val="18"/>
        </w:rPr>
        <w:lastRenderedPageBreak/>
        <w:t>CF2R-</w:t>
      </w:r>
      <w:del w:id="373" w:author="Balneg, Ronald@Energy" w:date="2018-11-21T11:08:00Z">
        <w:r w:rsidRPr="002F4374" w:rsidDel="003F17B6">
          <w:rPr>
            <w:rFonts w:ascii="Calibri" w:hAnsi="Calibri"/>
            <w:b/>
            <w:szCs w:val="18"/>
          </w:rPr>
          <w:delText>ENV</w:delText>
        </w:r>
      </w:del>
      <w:ins w:id="374" w:author="Balneg, Ronald@Energy" w:date="2018-11-21T11:08:00Z">
        <w:r w:rsidR="003F17B6">
          <w:rPr>
            <w:rFonts w:ascii="Calibri" w:hAnsi="Calibri"/>
            <w:b/>
            <w:szCs w:val="18"/>
          </w:rPr>
          <w:t>MCH</w:t>
        </w:r>
      </w:ins>
      <w:r w:rsidRPr="002F4374">
        <w:rPr>
          <w:rFonts w:ascii="Calibri" w:hAnsi="Calibri"/>
          <w:b/>
          <w:szCs w:val="18"/>
        </w:rPr>
        <w:t>-2</w:t>
      </w:r>
      <w:del w:id="375" w:author="Balneg, Ronald@Energy" w:date="2018-11-21T11:08:00Z">
        <w:r w:rsidRPr="002F4374" w:rsidDel="003F17B6">
          <w:rPr>
            <w:rFonts w:ascii="Calibri" w:hAnsi="Calibri"/>
            <w:b/>
            <w:szCs w:val="18"/>
          </w:rPr>
          <w:delText>0</w:delText>
        </w:r>
      </w:del>
      <w:ins w:id="376" w:author="Balneg, Ronald@Energy" w:date="2018-11-21T11:08:00Z">
        <w:r w:rsidR="003F17B6">
          <w:rPr>
            <w:rFonts w:ascii="Calibri" w:hAnsi="Calibri"/>
            <w:b/>
            <w:szCs w:val="18"/>
          </w:rPr>
          <w:t>4</w:t>
        </w:r>
      </w:ins>
      <w:ins w:id="377" w:author="Balneg, Ronald@Energy" w:date="2018-11-19T13:26:00Z">
        <w:r w:rsidR="005C2E5B">
          <w:rPr>
            <w:rFonts w:ascii="Calibri" w:hAnsi="Calibri"/>
            <w:b/>
            <w:szCs w:val="18"/>
          </w:rPr>
          <w:t>b</w:t>
        </w:r>
      </w:ins>
      <w:del w:id="378" w:author="Balneg, Ronald@Energy" w:date="2018-11-19T13:26:00Z">
        <w:r w:rsidRPr="002F4374" w:rsidDel="005C2E5B">
          <w:rPr>
            <w:rFonts w:ascii="Calibri" w:hAnsi="Calibri"/>
            <w:b/>
            <w:szCs w:val="18"/>
          </w:rPr>
          <w:delText>a</w:delText>
        </w:r>
      </w:del>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ins w:id="379" w:author="Balneg, Ronald@Energy" w:date="2018-11-21T11:17:00Z"/>
          <w:rFonts w:ascii="Calibri" w:hAnsi="Calibri"/>
          <w:sz w:val="18"/>
          <w:szCs w:val="18"/>
        </w:rPr>
      </w:pPr>
      <w:ins w:id="380" w:author="Balneg, Ronald@Energy" w:date="2018-11-21T11:17:00Z">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ins>
    </w:p>
    <w:p w14:paraId="7C0A1C32" w14:textId="77777777" w:rsidR="005D28E6" w:rsidRDefault="005D28E6" w:rsidP="005D28E6">
      <w:pPr>
        <w:pStyle w:val="ListParagraph"/>
        <w:numPr>
          <w:ilvl w:val="0"/>
          <w:numId w:val="15"/>
        </w:numPr>
        <w:rPr>
          <w:ins w:id="381" w:author="Balneg, Ronald@Energy" w:date="2018-11-21T11:17:00Z"/>
          <w:rFonts w:ascii="Calibri" w:hAnsi="Calibri"/>
          <w:sz w:val="18"/>
          <w:szCs w:val="18"/>
        </w:rPr>
      </w:pPr>
      <w:ins w:id="382" w:author="Balneg, Ronald@Energy" w:date="2018-11-21T11:17:00Z">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ins>
    </w:p>
    <w:p w14:paraId="2AE8A7D2" w14:textId="77777777" w:rsidR="005D28E6" w:rsidRDefault="005D28E6" w:rsidP="005D28E6">
      <w:pPr>
        <w:pStyle w:val="ListParagraph"/>
        <w:numPr>
          <w:ilvl w:val="0"/>
          <w:numId w:val="15"/>
        </w:numPr>
        <w:rPr>
          <w:ins w:id="383" w:author="Balneg, Ronald@Energy" w:date="2018-11-21T11:17:00Z"/>
          <w:rFonts w:ascii="Calibri" w:hAnsi="Calibri"/>
          <w:sz w:val="18"/>
          <w:szCs w:val="18"/>
        </w:rPr>
      </w:pPr>
      <w:ins w:id="384" w:author="Balneg, Ronald@Energy" w:date="2018-11-21T11:17:00Z">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ins>
    </w:p>
    <w:p w14:paraId="17281159" w14:textId="5E15389C" w:rsidR="00EC07D1" w:rsidDel="005D28E6" w:rsidRDefault="00EC07D1" w:rsidP="00EC07D1">
      <w:pPr>
        <w:pStyle w:val="ListParagraph"/>
        <w:numPr>
          <w:ilvl w:val="0"/>
          <w:numId w:val="15"/>
        </w:numPr>
        <w:rPr>
          <w:del w:id="385" w:author="Balneg, Ronald@Energy" w:date="2018-11-21T11:17:00Z"/>
          <w:rFonts w:ascii="Calibri" w:hAnsi="Calibri"/>
          <w:sz w:val="18"/>
          <w:szCs w:val="18"/>
        </w:rPr>
      </w:pPr>
      <w:del w:id="386" w:author="Balneg, Ronald@Energy" w:date="2018-11-21T11:17:00Z">
        <w:r w:rsidDel="005D28E6">
          <w:rPr>
            <w:rFonts w:ascii="Calibri" w:hAnsi="Calibri"/>
            <w:sz w:val="18"/>
            <w:szCs w:val="18"/>
          </w:rPr>
          <w:delText>This field is automatically filled from the CF1R which determines</w:delText>
        </w:r>
        <w:r w:rsidR="00C65A7D" w:rsidDel="005D28E6">
          <w:rPr>
            <w:rFonts w:ascii="Calibri" w:hAnsi="Calibri"/>
            <w:sz w:val="18"/>
            <w:szCs w:val="18"/>
          </w:rPr>
          <w:delText xml:space="preserve"> if</w:delText>
        </w:r>
        <w:r w:rsidR="002E7F09" w:rsidDel="005D28E6">
          <w:rPr>
            <w:rFonts w:ascii="Calibri" w:hAnsi="Calibri"/>
            <w:sz w:val="18"/>
            <w:szCs w:val="18"/>
          </w:rPr>
          <w:delText xml:space="preserve"> a</w:delText>
        </w:r>
        <w:r w:rsidDel="005D28E6">
          <w:rPr>
            <w:rFonts w:ascii="Calibri" w:hAnsi="Calibri"/>
            <w:sz w:val="18"/>
            <w:szCs w:val="18"/>
          </w:rPr>
          <w:delText xml:space="preserve"> </w:delText>
        </w:r>
        <w:r w:rsidR="002E7F09" w:rsidDel="005D28E6">
          <w:rPr>
            <w:rFonts w:ascii="Calibri" w:hAnsi="Calibri"/>
            <w:sz w:val="18"/>
            <w:szCs w:val="18"/>
          </w:rPr>
          <w:delText xml:space="preserve">CFM50 </w:delText>
        </w:r>
        <w:r w:rsidDel="005D28E6">
          <w:rPr>
            <w:rFonts w:ascii="Calibri" w:hAnsi="Calibri"/>
            <w:sz w:val="18"/>
            <w:szCs w:val="18"/>
          </w:rPr>
          <w:delText xml:space="preserve">compliance </w:delText>
        </w:r>
        <w:r w:rsidR="005A57F7" w:rsidDel="005D28E6">
          <w:rPr>
            <w:rFonts w:ascii="Calibri" w:hAnsi="Calibri"/>
            <w:sz w:val="18"/>
            <w:szCs w:val="18"/>
          </w:rPr>
          <w:delText>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772E421E" w14:textId="61351226" w:rsidR="00EC07D1" w:rsidDel="005D28E6" w:rsidRDefault="00EC07D1" w:rsidP="00EC07D1">
      <w:pPr>
        <w:pStyle w:val="ListParagraph"/>
        <w:numPr>
          <w:ilvl w:val="0"/>
          <w:numId w:val="15"/>
        </w:numPr>
        <w:rPr>
          <w:del w:id="387" w:author="Balneg, Ronald@Energy" w:date="2018-11-21T11:17:00Z"/>
          <w:rFonts w:ascii="Calibri" w:hAnsi="Calibri"/>
          <w:sz w:val="18"/>
          <w:szCs w:val="18"/>
        </w:rPr>
      </w:pPr>
      <w:del w:id="388" w:author="Balneg, Ronald@Energy" w:date="2018-11-21T11:17:00Z">
        <w:r w:rsidDel="005D28E6">
          <w:rPr>
            <w:rFonts w:ascii="Calibri" w:hAnsi="Calibri"/>
            <w:sz w:val="18"/>
            <w:szCs w:val="18"/>
          </w:rPr>
          <w:delText>This field is automatically filled from the CF1R w</w:delText>
        </w:r>
        <w:r w:rsidR="005A57F7" w:rsidDel="005D28E6">
          <w:rPr>
            <w:rFonts w:ascii="Calibri" w:hAnsi="Calibri"/>
            <w:sz w:val="18"/>
            <w:szCs w:val="18"/>
          </w:rPr>
          <w:delText xml:space="preserve">hich determines </w:delText>
        </w:r>
        <w:r w:rsidR="00C65A7D" w:rsidDel="005D28E6">
          <w:rPr>
            <w:rFonts w:ascii="Calibri" w:hAnsi="Calibri"/>
            <w:sz w:val="18"/>
            <w:szCs w:val="18"/>
          </w:rPr>
          <w:delText xml:space="preserve">if </w:delText>
        </w:r>
        <w:r w:rsidR="002E7F09" w:rsidDel="005D28E6">
          <w:rPr>
            <w:rFonts w:ascii="Calibri" w:hAnsi="Calibri"/>
            <w:sz w:val="18"/>
            <w:szCs w:val="18"/>
          </w:rPr>
          <w:delText>a 0.3CFM/ft</w:delText>
        </w:r>
        <w:r w:rsidR="002E7F09" w:rsidRPr="00B5026C" w:rsidDel="005D28E6">
          <w:rPr>
            <w:rFonts w:ascii="Calibri" w:hAnsi="Calibri"/>
            <w:sz w:val="18"/>
            <w:szCs w:val="18"/>
            <w:vertAlign w:val="superscript"/>
          </w:rPr>
          <w:delText>2</w:delText>
        </w:r>
        <w:r w:rsidR="002E7F09" w:rsidDel="005D28E6">
          <w:rPr>
            <w:rFonts w:ascii="Calibri" w:hAnsi="Calibri"/>
            <w:sz w:val="18"/>
            <w:szCs w:val="18"/>
          </w:rPr>
          <w:delText xml:space="preserve"> </w:delText>
        </w:r>
        <w:r w:rsidR="005A57F7" w:rsidDel="005D28E6">
          <w:rPr>
            <w:rFonts w:ascii="Calibri" w:hAnsi="Calibri"/>
            <w:sz w:val="18"/>
            <w:szCs w:val="18"/>
          </w:rPr>
          <w:delText>compliance 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44AB8158" w14:textId="09ED1F1E" w:rsidR="00EC07D1" w:rsidDel="005D28E6" w:rsidRDefault="00EC07D1" w:rsidP="00EC07D1">
      <w:pPr>
        <w:pStyle w:val="ListParagraph"/>
        <w:numPr>
          <w:ilvl w:val="0"/>
          <w:numId w:val="15"/>
        </w:numPr>
        <w:rPr>
          <w:del w:id="389" w:author="Balneg, Ronald@Energy" w:date="2018-11-21T11:17:00Z"/>
          <w:rFonts w:ascii="Calibri" w:hAnsi="Calibri"/>
          <w:sz w:val="18"/>
          <w:szCs w:val="18"/>
        </w:rPr>
      </w:pPr>
      <w:del w:id="390" w:author="Balneg, Ronald@Energy" w:date="2018-11-21T11:17:00Z">
        <w:r w:rsidDel="005D28E6">
          <w:rPr>
            <w:rFonts w:ascii="Calibri" w:hAnsi="Calibri"/>
            <w:sz w:val="18"/>
            <w:szCs w:val="18"/>
          </w:rPr>
          <w:delText xml:space="preserve">This field determines the CFM50 target </w:delText>
        </w:r>
        <w:r w:rsidR="00B02DA6" w:rsidDel="005D28E6">
          <w:rPr>
            <w:rFonts w:ascii="Calibri" w:hAnsi="Calibri"/>
            <w:sz w:val="18"/>
            <w:szCs w:val="18"/>
          </w:rPr>
          <w:delText>enclosure</w:delText>
        </w:r>
        <w:r w:rsidDel="005D28E6">
          <w:rPr>
            <w:rFonts w:ascii="Calibri" w:hAnsi="Calibri"/>
            <w:sz w:val="18"/>
            <w:szCs w:val="18"/>
          </w:rPr>
          <w:delText xml:space="preserve"> air leakage from the CF1R if HERS verification </w:delText>
        </w:r>
        <w:r w:rsidR="005A57F7" w:rsidDel="005D28E6">
          <w:rPr>
            <w:rFonts w:ascii="Calibri" w:hAnsi="Calibri"/>
            <w:sz w:val="18"/>
            <w:szCs w:val="18"/>
          </w:rPr>
          <w:delText xml:space="preserve">of enclosure </w:delText>
        </w:r>
        <w:r w:rsidR="00B02DA6" w:rsidDel="005D28E6">
          <w:rPr>
            <w:rFonts w:ascii="Calibri" w:hAnsi="Calibri"/>
            <w:sz w:val="18"/>
            <w:szCs w:val="18"/>
          </w:rPr>
          <w:delText xml:space="preserve">air </w:delText>
        </w:r>
        <w:r w:rsidR="005A57F7" w:rsidDel="005D28E6">
          <w:rPr>
            <w:rFonts w:ascii="Calibri" w:hAnsi="Calibri"/>
            <w:sz w:val="18"/>
            <w:szCs w:val="18"/>
          </w:rPr>
          <w:delText xml:space="preserve">leakage </w:delText>
        </w:r>
        <w:r w:rsidDel="005D28E6">
          <w:rPr>
            <w:rFonts w:ascii="Calibri" w:hAnsi="Calibri"/>
            <w:sz w:val="18"/>
            <w:szCs w:val="18"/>
          </w:rPr>
          <w:delText>is required.</w:delText>
        </w:r>
      </w:del>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08835F89"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ins w:id="391" w:author="Balneg, Ronald@Energy" w:date="2018-11-21T11:08:00Z">
        <w:r w:rsidR="003F17B6">
          <w:rPr>
            <w:rFonts w:ascii="Calibri" w:hAnsi="Calibri"/>
            <w:b/>
            <w:sz w:val="18"/>
            <w:szCs w:val="18"/>
          </w:rPr>
          <w:t>MCH</w:t>
        </w:r>
      </w:ins>
      <w:del w:id="392" w:author="Balneg, Ronald@Energy" w:date="2018-11-21T11:08:00Z">
        <w:r w:rsidRPr="00621003" w:rsidDel="003F17B6">
          <w:rPr>
            <w:rFonts w:ascii="Calibri" w:hAnsi="Calibri"/>
            <w:b/>
            <w:sz w:val="18"/>
            <w:szCs w:val="18"/>
          </w:rPr>
          <w:delText>ENV</w:delText>
        </w:r>
      </w:del>
      <w:r w:rsidRPr="00621003">
        <w:rPr>
          <w:rFonts w:ascii="Calibri" w:hAnsi="Calibri"/>
          <w:b/>
          <w:sz w:val="18"/>
          <w:szCs w:val="18"/>
        </w:rPr>
        <w:t>2</w:t>
      </w:r>
      <w:ins w:id="393" w:author="Balneg, Ronald@Energy" w:date="2018-11-21T11:08:00Z">
        <w:r w:rsidR="003F17B6">
          <w:rPr>
            <w:rFonts w:ascii="Calibri" w:hAnsi="Calibri"/>
            <w:b/>
            <w:sz w:val="18"/>
            <w:szCs w:val="18"/>
          </w:rPr>
          <w:t>4</w:t>
        </w:r>
      </w:ins>
      <w:del w:id="394" w:author="Balneg, Ronald@Energy" w:date="2018-11-21T11:08:00Z">
        <w:r w:rsidRPr="00621003" w:rsidDel="003F17B6">
          <w:rPr>
            <w:rFonts w:ascii="Calibri" w:hAnsi="Calibri"/>
            <w:b/>
            <w:sz w:val="18"/>
            <w:szCs w:val="18"/>
          </w:rPr>
          <w:delText>0</w:delText>
        </w:r>
      </w:del>
      <w:del w:id="395" w:author="Balneg, Ronald@Energy" w:date="2018-11-19T13:27:00Z">
        <w:r w:rsidRPr="00621003" w:rsidDel="005C2E5B">
          <w:rPr>
            <w:rFonts w:ascii="Calibri" w:hAnsi="Calibri"/>
            <w:b/>
            <w:sz w:val="18"/>
            <w:szCs w:val="18"/>
          </w:rPr>
          <w:delText>a</w:delText>
        </w:r>
      </w:del>
      <w:ins w:id="396" w:author="Balneg, Ronald@Energy" w:date="2018-11-19T13:27:00Z">
        <w:r w:rsidR="005C2E5B">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397" w:author="Balneg, Ronald@Energy" w:date="2018-11-08T09:43:00Z">
        <w:r w:rsidR="00091FBA">
          <w:rPr>
            <w:rFonts w:ascii="Calibri" w:hAnsi="Calibri"/>
            <w:sz w:val="18"/>
            <w:szCs w:val="18"/>
          </w:rPr>
          <w:t>t</w:t>
        </w:r>
      </w:ins>
      <w:del w:id="398"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399" w:author="Balneg, Ronald@Energy" w:date="2018-11-08T09:43:00Z">
        <w:r w:rsidR="00890110" w:rsidDel="00091FBA">
          <w:rPr>
            <w:rFonts w:ascii="Calibri" w:hAnsi="Calibri"/>
            <w:sz w:val="18"/>
            <w:szCs w:val="18"/>
          </w:rPr>
          <w:delText>A</w:delText>
        </w:r>
      </w:del>
      <w:ins w:id="400"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401" w:author="Balneg, Ronald@Energy" w:date="2018-11-08T09:43:00Z">
        <w:r w:rsidR="00890110" w:rsidDel="00091FBA">
          <w:rPr>
            <w:rFonts w:ascii="Calibri" w:hAnsi="Calibri"/>
            <w:sz w:val="18"/>
            <w:szCs w:val="18"/>
          </w:rPr>
          <w:delText>P</w:delText>
        </w:r>
      </w:del>
      <w:ins w:id="402"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403" w:author="Balneg, Ronald@Energy" w:date="2018-11-08T09:41:00Z">
        <w:r w:rsidR="006A4DFF" w:rsidDel="00091FBA">
          <w:rPr>
            <w:rFonts w:ascii="Calibri" w:hAnsi="Calibri"/>
            <w:sz w:val="18"/>
            <w:szCs w:val="18"/>
          </w:rPr>
          <w:delText xml:space="preserve">manual </w:delText>
        </w:r>
      </w:del>
      <w:ins w:id="404"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405" w:author="Balneg, Ronald@Energy" w:date="2018-11-08T09:42:00Z"/>
          <w:rFonts w:ascii="Calibri" w:hAnsi="Calibri"/>
          <w:sz w:val="18"/>
          <w:szCs w:val="18"/>
        </w:rPr>
      </w:pPr>
      <w:del w:id="406"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407" w:author="Balneg, Ronald@Energy" w:date="2018-11-08T09:42:00Z"/>
          <w:rFonts w:ascii="Calibri" w:hAnsi="Calibri"/>
          <w:sz w:val="18"/>
          <w:szCs w:val="18"/>
        </w:rPr>
      </w:pPr>
      <w:del w:id="408" w:author="Balneg, Ronald@Energy" w:date="2018-11-08T09:42:00Z">
        <w:r w:rsidDel="00091FBA">
          <w:rPr>
            <w:rFonts w:ascii="Calibri" w:hAnsi="Calibri"/>
            <w:sz w:val="18"/>
            <w:szCs w:val="18"/>
          </w:rPr>
          <w:delText xml:space="preserve">Enter the unadjusted enclosure pressure measured. This value is read from the </w:delText>
        </w:r>
      </w:del>
      <w:del w:id="409" w:author="Balneg, Ronald@Energy" w:date="2018-11-08T09:41:00Z">
        <w:r w:rsidDel="00091FBA">
          <w:rPr>
            <w:rFonts w:ascii="Calibri" w:hAnsi="Calibri"/>
            <w:sz w:val="18"/>
            <w:szCs w:val="18"/>
          </w:rPr>
          <w:delText xml:space="preserve">manual </w:delText>
        </w:r>
      </w:del>
      <w:del w:id="410"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411" w:author="Balneg, Ronald@Energy" w:date="2018-11-08T09:42:00Z">
        <w:r w:rsidDel="00091FBA">
          <w:rPr>
            <w:rFonts w:ascii="Calibri" w:hAnsi="Calibri"/>
            <w:sz w:val="18"/>
            <w:szCs w:val="18"/>
          </w:rPr>
          <w:delText>This field is automatically calculated.</w:delText>
        </w:r>
      </w:del>
      <w:ins w:id="412" w:author="Balneg, Ronald@Energy" w:date="2018-11-08T09:42:00Z">
        <w:r w:rsidR="00091FBA">
          <w:rPr>
            <w:rFonts w:ascii="Calibri" w:hAnsi="Calibri"/>
            <w:sz w:val="18"/>
            <w:szCs w:val="18"/>
          </w:rPr>
          <w:t xml:space="preserve">Enter the induced enclosure </w:t>
        </w:r>
      </w:ins>
      <w:ins w:id="413" w:author="Balneg, Ronald@Energy" w:date="2018-11-08T09:43:00Z">
        <w:r w:rsidR="00091FBA">
          <w:rPr>
            <w:rFonts w:ascii="Calibri" w:hAnsi="Calibri"/>
            <w:sz w:val="18"/>
            <w:szCs w:val="18"/>
          </w:rPr>
          <w:t>pressure</w:t>
        </w:r>
      </w:ins>
      <w:ins w:id="414" w:author="Balneg, Ronald@Energy" w:date="2018-11-08T09:42:00Z">
        <w:r w:rsidR="00091FBA">
          <w:rPr>
            <w:rFonts w:ascii="Calibri" w:hAnsi="Calibri"/>
            <w:sz w:val="18"/>
            <w:szCs w:val="18"/>
          </w:rPr>
          <w:t xml:space="preserve"> </w:t>
        </w:r>
      </w:ins>
      <w:ins w:id="415"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416"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417"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418"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419" w:author="Balneg, Ronald@Energy" w:date="2018-11-08T09:45:00Z">
        <w:r w:rsidR="00091FBA">
          <w:rPr>
            <w:rFonts w:ascii="Calibri" w:hAnsi="Calibri"/>
            <w:sz w:val="18"/>
            <w:szCs w:val="18"/>
          </w:rPr>
          <w:t>automatic</w:t>
        </w:r>
      </w:ins>
      <w:ins w:id="420" w:author="Balneg, Ronald@Energy" w:date="2018-11-08T09:48:00Z">
        <w:r w:rsidR="00091FBA">
          <w:rPr>
            <w:rFonts w:ascii="Calibri" w:hAnsi="Calibri"/>
            <w:sz w:val="18"/>
            <w:szCs w:val="18"/>
          </w:rPr>
          <w:t xml:space="preserve"> manometer</w:t>
        </w:r>
      </w:ins>
      <w:ins w:id="421" w:author="Balneg, Ronald@Energy" w:date="2018-11-08T09:45:00Z">
        <w:r w:rsidR="00091FBA">
          <w:rPr>
            <w:rFonts w:ascii="Calibri" w:hAnsi="Calibri"/>
            <w:sz w:val="18"/>
            <w:szCs w:val="18"/>
          </w:rPr>
          <w:t xml:space="preserve">. </w:t>
        </w:r>
      </w:ins>
      <w:del w:id="422"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423" w:author="Balneg, Ronald@Energy" w:date="2018-11-08T09:47:00Z">
          <w:pPr>
            <w:pStyle w:val="ListParagraph"/>
            <w:numPr>
              <w:numId w:val="17"/>
            </w:numPr>
            <w:ind w:hanging="360"/>
          </w:pPr>
        </w:pPrChange>
      </w:pPr>
      <w:del w:id="424"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4151623"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del w:id="425" w:author="Balneg, Ronald@Energy" w:date="2018-11-21T11:18:00Z">
        <w:r w:rsidRPr="009A74E8" w:rsidDel="005D28E6">
          <w:rPr>
            <w:rFonts w:ascii="Calibri" w:hAnsi="Calibri"/>
            <w:b/>
            <w:sz w:val="18"/>
            <w:szCs w:val="18"/>
          </w:rPr>
          <w:delText>Compliance Statement</w:delText>
        </w:r>
      </w:del>
      <w:ins w:id="426" w:author="Balneg, Ronald@Energy" w:date="2018-11-21T11:18:00Z">
        <w:r w:rsidR="005D28E6">
          <w:rPr>
            <w:rFonts w:ascii="Calibri" w:hAnsi="Calibri"/>
            <w:b/>
            <w:sz w:val="18"/>
            <w:szCs w:val="18"/>
          </w:rPr>
          <w:t>Measured Enclosure Air Leakage Rate</w:t>
        </w:r>
      </w:ins>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427" w:author="Balneg, Ronald@Energy" w:date="2018-11-21T12:51:00Z">
        <w:r w:rsidR="00D51A34">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427C0EDD"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ins w:id="451" w:author="Balneg, Ronald@Energy" w:date="2018-11-21T11:18:00Z">
              <w:r w:rsidR="005D28E6">
                <w:rPr>
                  <w:rFonts w:asciiTheme="minorHAnsi" w:hAnsiTheme="minorHAnsi"/>
                  <w:sz w:val="18"/>
                  <w:szCs w:val="18"/>
                </w:rPr>
                <w:t>MCH-27</w:t>
              </w:r>
            </w:ins>
            <w:del w:id="452" w:author="Balneg, Ronald@Energy" w:date="2018-11-21T11:18:00Z">
              <w:r w:rsidDel="005D28E6">
                <w:rPr>
                  <w:rFonts w:asciiTheme="minorHAnsi" w:hAnsiTheme="minorHAnsi"/>
                  <w:sz w:val="18"/>
                  <w:szCs w:val="18"/>
                </w:rPr>
                <w:delText>CF1R</w:delText>
              </w:r>
            </w:del>
            <w:r>
              <w:rPr>
                <w:rFonts w:asciiTheme="minorHAnsi" w:hAnsiTheme="minorHAnsi"/>
                <w:sz w:val="18"/>
                <w:szCs w:val="18"/>
              </w:rPr>
              <w:t>?</w:t>
            </w:r>
          </w:p>
        </w:tc>
        <w:tc>
          <w:tcPr>
            <w:tcW w:w="5104" w:type="dxa"/>
            <w:vAlign w:val="center"/>
          </w:tcPr>
          <w:p w14:paraId="4A3A5E08" w14:textId="1DD1DDCF"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del w:id="453" w:author="Balneg, Ronald@Energy" w:date="2018-11-21T11:18:00Z">
              <w:r w:rsidDel="005D28E6">
                <w:rPr>
                  <w:rFonts w:asciiTheme="minorHAnsi" w:hAnsiTheme="minorHAnsi"/>
                  <w:sz w:val="18"/>
                  <w:szCs w:val="18"/>
                </w:rPr>
                <w:delText xml:space="preserve">CF1R </w:delText>
              </w:r>
            </w:del>
            <w:ins w:id="454"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5C508F5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455" w:author="Balneg, Ronald@Energy" w:date="2018-11-21T11:18:00Z">
              <w:r w:rsidR="005D28E6">
                <w:rPr>
                  <w:rFonts w:asciiTheme="minorHAnsi" w:hAnsiTheme="minorHAnsi"/>
                  <w:sz w:val="18"/>
                  <w:szCs w:val="18"/>
                </w:rPr>
                <w:t>MCH-27</w:t>
              </w:r>
            </w:ins>
            <w:del w:id="456" w:author="Balneg, Ronald@Energy" w:date="2018-11-21T11:18:00Z">
              <w:r w:rsidDel="005D28E6">
                <w:rPr>
                  <w:rFonts w:asciiTheme="minorHAnsi" w:hAnsiTheme="minorHAnsi"/>
                  <w:sz w:val="18"/>
                  <w:szCs w:val="18"/>
                </w:rPr>
                <w:delText>CF1R</w:delText>
              </w:r>
            </w:del>
            <w:r>
              <w:rPr>
                <w:rFonts w:asciiTheme="minorHAnsi" w:hAnsiTheme="minorHAnsi"/>
                <w:sz w:val="18"/>
                <w:szCs w:val="18"/>
              </w:rPr>
              <w:t xml:space="preserve">? </w:t>
            </w:r>
          </w:p>
        </w:tc>
        <w:tc>
          <w:tcPr>
            <w:tcW w:w="5104" w:type="dxa"/>
            <w:vAlign w:val="center"/>
          </w:tcPr>
          <w:p w14:paraId="41BD8D6F" w14:textId="584D84C2"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457" w:author="Balneg, Ronald@Energy" w:date="2018-11-21T11:18:00Z">
              <w:r w:rsidDel="005D28E6">
                <w:rPr>
                  <w:rFonts w:asciiTheme="minorHAnsi" w:hAnsiTheme="minorHAnsi"/>
                  <w:sz w:val="18"/>
                  <w:szCs w:val="18"/>
                </w:rPr>
                <w:delText xml:space="preserve">CF1R </w:delText>
              </w:r>
            </w:del>
            <w:ins w:id="458"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70F96D24" w:rsidR="005B6312" w:rsidRPr="00A42BCC" w:rsidRDefault="005B6312">
            <w:pPr>
              <w:rPr>
                <w:rFonts w:asciiTheme="minorHAnsi" w:hAnsiTheme="minorHAnsi"/>
                <w:sz w:val="18"/>
                <w:szCs w:val="18"/>
              </w:rPr>
            </w:pPr>
            <w:del w:id="459" w:author="Balneg, Ronald@Energy" w:date="2018-11-21T11:19:00Z">
              <w:r w:rsidDel="005D28E6">
                <w:rPr>
                  <w:rFonts w:asciiTheme="minorHAnsi" w:hAnsiTheme="minorHAnsi"/>
                  <w:sz w:val="18"/>
                  <w:szCs w:val="18"/>
                </w:rPr>
                <w:delText xml:space="preserve">Target </w:delText>
              </w:r>
            </w:del>
            <w:ins w:id="460" w:author="Balneg, Ronald@Energy" w:date="2018-11-21T11:19:00Z">
              <w:r w:rsidR="005D28E6">
                <w:rPr>
                  <w:rFonts w:asciiTheme="minorHAnsi" w:hAnsiTheme="minorHAnsi"/>
                  <w:sz w:val="18"/>
                  <w:szCs w:val="18"/>
                </w:rPr>
                <w:t xml:space="preserve">Default </w:t>
              </w:r>
            </w:ins>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 xml:space="preserve">Air Leakage </w:t>
            </w:r>
            <w:del w:id="461" w:author="Balneg, Ronald@Energy" w:date="2018-11-21T11:18:00Z">
              <w:r w:rsidRPr="00A42BCC" w:rsidDel="005D28E6">
                <w:rPr>
                  <w:rFonts w:asciiTheme="minorHAnsi" w:hAnsiTheme="minorHAnsi"/>
                  <w:sz w:val="18"/>
                  <w:szCs w:val="18"/>
                </w:rPr>
                <w:delText>from CF1R</w:delText>
              </w:r>
              <w:r w:rsidDel="005D28E6">
                <w:rPr>
                  <w:rFonts w:asciiTheme="minorHAnsi" w:hAnsiTheme="minorHAnsi"/>
                  <w:sz w:val="18"/>
                  <w:szCs w:val="18"/>
                </w:rPr>
                <w:delText xml:space="preserve"> (CFM50)</w:delText>
              </w:r>
            </w:del>
          </w:p>
        </w:tc>
        <w:tc>
          <w:tcPr>
            <w:tcW w:w="5104" w:type="dxa"/>
            <w:vAlign w:val="center"/>
          </w:tcPr>
          <w:p w14:paraId="4A3A5E0C" w14:textId="1E9DDDCC" w:rsidR="005B6312" w:rsidRPr="00A42BCC" w:rsidRDefault="005D28E6" w:rsidP="005B6312">
            <w:pPr>
              <w:rPr>
                <w:rFonts w:asciiTheme="minorHAnsi" w:hAnsiTheme="minorHAnsi"/>
                <w:sz w:val="18"/>
                <w:szCs w:val="18"/>
              </w:rPr>
            </w:pPr>
            <w:ins w:id="462" w:author="Balneg, Ronald@Energy" w:date="2018-11-21T11:19:00Z">
              <w:r w:rsidRPr="005D28E6">
                <w:rPr>
                  <w:rFonts w:asciiTheme="minorHAnsi" w:hAnsiTheme="minorHAnsi"/>
                  <w:sz w:val="18"/>
                  <w:szCs w:val="18"/>
                </w:rPr>
                <w:t>&lt;&lt;if A01=required, then value = 2 ACH</w:t>
              </w:r>
              <w:r w:rsidRPr="004A4FDF">
                <w:rPr>
                  <w:rFonts w:asciiTheme="minorHAnsi" w:hAnsiTheme="minorHAnsi"/>
                  <w:sz w:val="18"/>
                  <w:szCs w:val="18"/>
                  <w:vertAlign w:val="subscript"/>
                  <w:rPrChange w:id="463" w:author="Balneg, Ronald@Energy" w:date="2018-11-21T12:49:00Z">
                    <w:rPr>
                      <w:rFonts w:asciiTheme="minorHAnsi" w:hAnsiTheme="minorHAnsi"/>
                      <w:sz w:val="18"/>
                      <w:szCs w:val="18"/>
                    </w:rPr>
                  </w:rPrChange>
                </w:rPr>
                <w:t>50</w:t>
              </w:r>
              <w:r w:rsidRPr="005D28E6">
                <w:rPr>
                  <w:rFonts w:asciiTheme="minorHAnsi" w:hAnsiTheme="minorHAnsi"/>
                  <w:sz w:val="18"/>
                  <w:szCs w:val="18"/>
                </w:rPr>
                <w:t xml:space="preserve"> ; else value = N/A&gt;&gt;</w:t>
              </w:r>
            </w:ins>
            <w:del w:id="464" w:author="Balneg, Ronald@Energy" w:date="2018-11-21T11:19:00Z">
              <w:r w:rsidR="005B6312" w:rsidRPr="00A42BCC" w:rsidDel="005D28E6">
                <w:rPr>
                  <w:rFonts w:asciiTheme="minorHAnsi" w:hAnsiTheme="minorHAnsi"/>
                  <w:sz w:val="18"/>
                  <w:szCs w:val="18"/>
                </w:rPr>
                <w:delText>&lt;&lt;</w:delText>
              </w:r>
              <w:r w:rsidR="005B6312" w:rsidDel="005D28E6">
                <w:rPr>
                  <w:rFonts w:asciiTheme="minorHAnsi" w:hAnsiTheme="minorHAnsi"/>
                  <w:sz w:val="18"/>
                  <w:szCs w:val="18"/>
                </w:rPr>
                <w:delText>if A01=required, then value = the CFM50 target value specified on the</w:delText>
              </w:r>
              <w:r w:rsidR="005B6312" w:rsidRPr="00A42BCC" w:rsidDel="005D28E6">
                <w:rPr>
                  <w:rFonts w:asciiTheme="minorHAnsi" w:hAnsiTheme="minorHAnsi"/>
                  <w:sz w:val="18"/>
                  <w:szCs w:val="18"/>
                </w:rPr>
                <w:delText xml:space="preserve"> CF1R</w:delText>
              </w:r>
              <w:r w:rsidR="005B6312" w:rsidDel="005D28E6">
                <w:rPr>
                  <w:rFonts w:asciiTheme="minorHAnsi" w:hAnsiTheme="minorHAnsi"/>
                  <w:sz w:val="18"/>
                  <w:szCs w:val="18"/>
                </w:rPr>
                <w:delText>; else value = N/A</w:delText>
              </w:r>
              <w:r w:rsidR="005B6312" w:rsidRPr="00A42BCC" w:rsidDel="005D28E6">
                <w:rPr>
                  <w:rFonts w:asciiTheme="minorHAnsi" w:hAnsiTheme="minorHAnsi"/>
                  <w:sz w:val="18"/>
                  <w:szCs w:val="18"/>
                </w:rPr>
                <w:delText>&gt;&gt;</w:delText>
              </w:r>
            </w:del>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77777777" w:rsidR="00F328CD" w:rsidRDefault="00F328CD" w:rsidP="00F328CD">
            <w:pPr>
              <w:rPr>
                <w:ins w:id="465" w:author="Balneg, Ronald@Energy" w:date="2018-11-19T09:37:00Z"/>
                <w:rFonts w:asciiTheme="minorHAnsi" w:hAnsiTheme="minorHAnsi"/>
                <w:sz w:val="18"/>
                <w:szCs w:val="18"/>
              </w:rPr>
            </w:pPr>
            <w:ins w:id="466" w:author="Balneg, Ronald@Energy" w:date="2018-11-19T09:37:00Z">
              <w:r w:rsidRPr="00BE0A0D">
                <w:rPr>
                  <w:rFonts w:asciiTheme="minorHAnsi" w:hAnsiTheme="minorHAnsi"/>
                  <w:sz w:val="18"/>
                  <w:szCs w:val="18"/>
                </w:rPr>
                <w:t xml:space="preserve">&lt;&lt;if A02="required", </w:t>
              </w:r>
              <w:r>
                <w:rPr>
                  <w:rFonts w:asciiTheme="minorHAnsi" w:hAnsiTheme="minorHAnsi"/>
                  <w:sz w:val="18"/>
                  <w:szCs w:val="18"/>
                </w:rPr>
                <w:t>then value is taken from CF1R;</w:t>
              </w:r>
            </w:ins>
          </w:p>
          <w:p w14:paraId="1FC322F3" w14:textId="5EF62E1F" w:rsidR="00F328CD" w:rsidRPr="00A42BCC" w:rsidDel="008A5A59" w:rsidRDefault="00F328CD" w:rsidP="0087315B">
            <w:pPr>
              <w:rPr>
                <w:rFonts w:asciiTheme="minorHAnsi" w:hAnsiTheme="minorHAnsi"/>
                <w:sz w:val="18"/>
                <w:szCs w:val="18"/>
              </w:rPr>
            </w:pPr>
            <w:ins w:id="467"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xxxxx.x</w:t>
              </w:r>
            </w:ins>
            <w:ins w:id="468" w:author="Smith, Alexis@Energy" w:date="2018-12-13T08:10:00Z">
              <w:r w:rsidR="0087315B">
                <w:rPr>
                  <w:rFonts w:asciiTheme="minorHAnsi" w:hAnsiTheme="minorHAnsi"/>
                  <w:sz w:val="18"/>
                  <w:szCs w:val="18"/>
                </w:rPr>
                <w:t>;</w:t>
              </w:r>
            </w:ins>
            <w:ins w:id="469" w:author="Balneg, Ronald@Energy" w:date="2018-11-19T09:37:00Z">
              <w:r w:rsidRPr="00BE0A0D">
                <w:rPr>
                  <w:rFonts w:asciiTheme="minorHAnsi" w:hAnsiTheme="minorHAnsi"/>
                  <w:sz w:val="18"/>
                  <w:szCs w:val="18"/>
                </w:rPr>
                <w:t xml:space="preserve"> </w:t>
              </w:r>
              <w:r>
                <w:rPr>
                  <w:rFonts w:asciiTheme="minorHAnsi" w:hAnsiTheme="minorHAnsi"/>
                  <w:sz w:val="18"/>
                  <w:szCs w:val="18"/>
                </w:rPr>
                <w:br/>
              </w:r>
            </w:ins>
            <w:ins w:id="470" w:author="Smith, Alexis@Energy" w:date="2018-12-13T08:11:00Z">
              <w:r w:rsidR="0087315B">
                <w:rPr>
                  <w:rFonts w:asciiTheme="minorHAnsi" w:hAnsiTheme="minorHAnsi"/>
                  <w:sz w:val="18"/>
                  <w:szCs w:val="18"/>
                </w:rPr>
                <w:t>else</w:t>
              </w:r>
            </w:ins>
            <w:ins w:id="471" w:author="Balneg, Ronald@Energy" w:date="2018-11-19T09:37:00Z">
              <w:r>
                <w:rPr>
                  <w:rFonts w:asciiTheme="minorHAnsi" w:hAnsiTheme="minorHAnsi"/>
                  <w:sz w:val="18"/>
                  <w:szCs w:val="18"/>
                </w:rPr>
                <w:t xml:space="preserve"> if A02 </w:t>
              </w:r>
            </w:ins>
            <w:ins w:id="472" w:author="Smith, Alexis@Energy" w:date="2018-12-13T08:10:00Z">
              <w:r w:rsidR="0087315B">
                <w:rPr>
                  <w:rFonts w:asciiTheme="minorHAnsi" w:hAnsiTheme="minorHAnsi"/>
                  <w:sz w:val="18"/>
                  <w:szCs w:val="18"/>
                </w:rPr>
                <w:t>≠</w:t>
              </w:r>
            </w:ins>
            <w:ins w:id="473" w:author="Balneg, Ronald@Energy" w:date="2018-11-19T09:37:00Z">
              <w:del w:id="474" w:author="Smith, Alexis@Energy" w:date="2018-12-13T08:10:00Z">
                <w:r w:rsidDel="0087315B">
                  <w:rPr>
                    <w:rFonts w:asciiTheme="minorHAnsi" w:hAnsiTheme="minorHAnsi"/>
                    <w:sz w:val="18"/>
                    <w:szCs w:val="18"/>
                  </w:rPr>
                  <w:delText>=!</w:delText>
                </w:r>
              </w:del>
              <w:r>
                <w:rPr>
                  <w:rFonts w:asciiTheme="minorHAnsi" w:hAnsiTheme="minorHAnsi"/>
                  <w:sz w:val="18"/>
                  <w:szCs w:val="18"/>
                </w:rPr>
                <w:t xml:space="preserve"> “required”, then</w:t>
              </w:r>
              <w:r w:rsidRPr="00BE0A0D">
                <w:rPr>
                  <w:rFonts w:asciiTheme="minorHAnsi" w:hAnsiTheme="minorHAnsi"/>
                  <w:sz w:val="18"/>
                  <w:szCs w:val="18"/>
                </w:rPr>
                <w:t xml:space="preserve"> value=N/A&gt;&gt;</w:t>
              </w:r>
            </w:ins>
            <w:del w:id="475"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77777777" w:rsidR="00F328CD" w:rsidRPr="00B05774" w:rsidRDefault="00F328CD" w:rsidP="00F328CD">
            <w:pPr>
              <w:rPr>
                <w:ins w:id="476" w:author="Balneg, Ronald@Energy" w:date="2018-11-19T09:37:00Z"/>
                <w:rFonts w:asciiTheme="minorHAnsi" w:hAnsiTheme="minorHAnsi"/>
                <w:sz w:val="18"/>
                <w:szCs w:val="18"/>
              </w:rPr>
            </w:pPr>
            <w:ins w:id="477"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33E396C3" w14:textId="23327DF3" w:rsidR="00F328CD" w:rsidRPr="00B05774" w:rsidRDefault="00F328CD" w:rsidP="00F328CD">
            <w:pPr>
              <w:rPr>
                <w:ins w:id="478" w:author="Balneg, Ronald@Energy" w:date="2018-11-19T09:37:00Z"/>
                <w:rFonts w:asciiTheme="minorHAnsi" w:hAnsiTheme="minorHAnsi"/>
                <w:sz w:val="18"/>
                <w:szCs w:val="18"/>
              </w:rPr>
            </w:pPr>
            <w:ins w:id="479" w:author="Balneg, Ronald@Energy" w:date="2018-11-19T09:37:00Z">
              <w:r w:rsidRPr="00B05774">
                <w:rPr>
                  <w:rFonts w:asciiTheme="minorHAnsi" w:hAnsiTheme="minorHAnsi"/>
                  <w:sz w:val="18"/>
                  <w:szCs w:val="18"/>
                </w:rPr>
                <w:t xml:space="preserve">Else </w:t>
              </w:r>
              <w:del w:id="480" w:author="Smith, Alexis@Energy" w:date="2018-12-13T08:28:00Z">
                <w:r w:rsidRPr="00B05774" w:rsidDel="00911541">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481" w:author="Smith, Alexis@Energy" w:date="2018-12-13T08:11:00Z">
              <w:r w:rsidR="0087315B">
                <w:rPr>
                  <w:rFonts w:asciiTheme="minorHAnsi" w:hAnsiTheme="minorHAnsi"/>
                  <w:sz w:val="18"/>
                  <w:szCs w:val="18"/>
                </w:rPr>
                <w:t>;</w:t>
              </w:r>
            </w:ins>
            <w:ins w:id="482" w:author="Balneg, Ronald@Energy" w:date="2018-11-19T09:37:00Z">
              <w:r w:rsidRPr="00B05774">
                <w:rPr>
                  <w:rFonts w:asciiTheme="minorHAnsi" w:hAnsiTheme="minorHAnsi"/>
                  <w:sz w:val="18"/>
                  <w:szCs w:val="18"/>
                </w:rPr>
                <w:t xml:space="preserve"> </w:t>
              </w:r>
            </w:ins>
          </w:p>
          <w:p w14:paraId="72497052" w14:textId="78FF2515" w:rsidR="00F328CD" w:rsidRPr="00A42BCC" w:rsidDel="008A5A59" w:rsidRDefault="00F328CD" w:rsidP="0087315B">
            <w:pPr>
              <w:rPr>
                <w:rFonts w:asciiTheme="minorHAnsi" w:hAnsiTheme="minorHAnsi"/>
                <w:sz w:val="18"/>
                <w:szCs w:val="18"/>
              </w:rPr>
            </w:pPr>
            <w:ins w:id="483" w:author="Balneg, Ronald@Energy" w:date="2018-11-19T09:37:00Z">
              <w:r w:rsidRPr="00B05774">
                <w:rPr>
                  <w:rFonts w:asciiTheme="minorHAnsi" w:hAnsiTheme="minorHAnsi"/>
                  <w:sz w:val="18"/>
                  <w:szCs w:val="18"/>
                </w:rPr>
                <w:t xml:space="preserve">else, if A02 </w:t>
              </w:r>
            </w:ins>
            <w:ins w:id="484" w:author="Smith, Alexis@Energy" w:date="2018-12-13T08:10:00Z">
              <w:r w:rsidR="0087315B">
                <w:rPr>
                  <w:rFonts w:asciiTheme="minorHAnsi" w:hAnsiTheme="minorHAnsi"/>
                  <w:sz w:val="18"/>
                  <w:szCs w:val="18"/>
                </w:rPr>
                <w:t>≠</w:t>
              </w:r>
            </w:ins>
            <w:ins w:id="485" w:author="Balneg, Ronald@Energy" w:date="2018-11-19T09:37:00Z">
              <w:del w:id="486" w:author="Smith, Alexis@Energy" w:date="2018-12-13T08:10:00Z">
                <w:r w:rsidRPr="00B05774" w:rsidDel="008731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87"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7777777" w:rsidR="00F328CD" w:rsidRPr="00B05774" w:rsidRDefault="00F328CD" w:rsidP="00F328CD">
            <w:pPr>
              <w:rPr>
                <w:ins w:id="488" w:author="Balneg, Ronald@Energy" w:date="2018-11-19T09:37:00Z"/>
                <w:rFonts w:asciiTheme="minorHAnsi" w:hAnsiTheme="minorHAnsi"/>
                <w:sz w:val="18"/>
                <w:szCs w:val="18"/>
              </w:rPr>
            </w:pPr>
            <w:ins w:id="489"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44197481" w14:textId="23597B4E" w:rsidR="00F328CD" w:rsidRPr="00B05774" w:rsidRDefault="00F328CD" w:rsidP="00F328CD">
            <w:pPr>
              <w:rPr>
                <w:ins w:id="490" w:author="Balneg, Ronald@Energy" w:date="2018-11-19T09:37:00Z"/>
                <w:rFonts w:asciiTheme="minorHAnsi" w:hAnsiTheme="minorHAnsi"/>
                <w:sz w:val="18"/>
                <w:szCs w:val="18"/>
              </w:rPr>
            </w:pPr>
            <w:ins w:id="491" w:author="Balneg, Ronald@Energy" w:date="2018-11-19T09:37:00Z">
              <w:r w:rsidRPr="00B05774">
                <w:rPr>
                  <w:rFonts w:asciiTheme="minorHAnsi" w:hAnsiTheme="minorHAnsi"/>
                  <w:sz w:val="18"/>
                  <w:szCs w:val="18"/>
                </w:rPr>
                <w:t xml:space="preserve">Else </w:t>
              </w:r>
              <w:del w:id="492" w:author="Smith, Alexis@Energy" w:date="2018-12-13T08:28:00Z">
                <w:r w:rsidRPr="00B05774" w:rsidDel="00911541">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493" w:author="Smith, Alexis@Energy" w:date="2018-12-13T08:11:00Z">
              <w:r w:rsidR="0087315B">
                <w:rPr>
                  <w:rFonts w:asciiTheme="minorHAnsi" w:hAnsiTheme="minorHAnsi"/>
                  <w:sz w:val="18"/>
                  <w:szCs w:val="18"/>
                </w:rPr>
                <w:t>;</w:t>
              </w:r>
            </w:ins>
            <w:ins w:id="494" w:author="Balneg, Ronald@Energy" w:date="2018-11-19T09:37:00Z">
              <w:r w:rsidRPr="00B05774">
                <w:rPr>
                  <w:rFonts w:asciiTheme="minorHAnsi" w:hAnsiTheme="minorHAnsi"/>
                  <w:sz w:val="18"/>
                  <w:szCs w:val="18"/>
                </w:rPr>
                <w:t xml:space="preserve"> </w:t>
              </w:r>
            </w:ins>
          </w:p>
          <w:p w14:paraId="1F2E99B6" w14:textId="7E7C98B6" w:rsidR="00F328CD" w:rsidRPr="00A42BCC" w:rsidDel="008A5A59" w:rsidRDefault="00F328CD" w:rsidP="0087315B">
            <w:pPr>
              <w:rPr>
                <w:rFonts w:asciiTheme="minorHAnsi" w:hAnsiTheme="minorHAnsi"/>
                <w:sz w:val="18"/>
                <w:szCs w:val="18"/>
              </w:rPr>
            </w:pPr>
            <w:ins w:id="495" w:author="Balneg, Ronald@Energy" w:date="2018-11-19T09:37:00Z">
              <w:r w:rsidRPr="00B05774">
                <w:rPr>
                  <w:rFonts w:asciiTheme="minorHAnsi" w:hAnsiTheme="minorHAnsi"/>
                  <w:sz w:val="18"/>
                  <w:szCs w:val="18"/>
                </w:rPr>
                <w:t xml:space="preserve">else, if A02 </w:t>
              </w:r>
            </w:ins>
            <w:ins w:id="496" w:author="Smith, Alexis@Energy" w:date="2018-12-13T08:10:00Z">
              <w:r w:rsidR="0087315B">
                <w:rPr>
                  <w:rFonts w:asciiTheme="minorHAnsi" w:hAnsiTheme="minorHAnsi"/>
                  <w:sz w:val="18"/>
                  <w:szCs w:val="18"/>
                </w:rPr>
                <w:t>≠</w:t>
              </w:r>
            </w:ins>
            <w:ins w:id="497" w:author="Balneg, Ronald@Energy" w:date="2018-11-19T09:37:00Z">
              <w:del w:id="498" w:author="Smith, Alexis@Energy" w:date="2018-12-13T08:10:00Z">
                <w:r w:rsidRPr="00B05774" w:rsidDel="008731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499"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77777777" w:rsidR="00F328CD" w:rsidRPr="00B05774" w:rsidRDefault="00F328CD" w:rsidP="00F328CD">
            <w:pPr>
              <w:rPr>
                <w:ins w:id="500" w:author="Balneg, Ronald@Energy" w:date="2018-11-19T09:37:00Z"/>
                <w:rFonts w:asciiTheme="minorHAnsi" w:hAnsiTheme="minorHAnsi"/>
                <w:sz w:val="18"/>
                <w:szCs w:val="18"/>
              </w:rPr>
            </w:pPr>
            <w:ins w:id="501"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20D34B59" w14:textId="410F934F" w:rsidR="00F328CD" w:rsidRPr="00B05774" w:rsidRDefault="00F328CD" w:rsidP="00F328CD">
            <w:pPr>
              <w:rPr>
                <w:ins w:id="502" w:author="Balneg, Ronald@Energy" w:date="2018-11-19T09:37:00Z"/>
                <w:rFonts w:asciiTheme="minorHAnsi" w:hAnsiTheme="minorHAnsi"/>
                <w:sz w:val="18"/>
                <w:szCs w:val="18"/>
              </w:rPr>
            </w:pPr>
            <w:ins w:id="503" w:author="Balneg, Ronald@Energy" w:date="2018-11-19T09:37:00Z">
              <w:r w:rsidRPr="00B05774">
                <w:rPr>
                  <w:rFonts w:asciiTheme="minorHAnsi" w:hAnsiTheme="minorHAnsi"/>
                  <w:sz w:val="18"/>
                  <w:szCs w:val="18"/>
                </w:rPr>
                <w:t xml:space="preserve">Else </w:t>
              </w:r>
              <w:del w:id="504" w:author="Smith, Alexis@Energy" w:date="2018-12-13T08:28:00Z">
                <w:r w:rsidRPr="00B05774" w:rsidDel="00911541">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505" w:author="Smith, Alexis@Energy" w:date="2018-12-13T08:11:00Z">
              <w:r w:rsidR="0087315B">
                <w:rPr>
                  <w:rFonts w:asciiTheme="minorHAnsi" w:hAnsiTheme="minorHAnsi"/>
                  <w:sz w:val="18"/>
                  <w:szCs w:val="18"/>
                </w:rPr>
                <w:t>;</w:t>
              </w:r>
            </w:ins>
            <w:ins w:id="506" w:author="Balneg, Ronald@Energy" w:date="2018-11-19T09:37:00Z">
              <w:r w:rsidRPr="00B05774">
                <w:rPr>
                  <w:rFonts w:asciiTheme="minorHAnsi" w:hAnsiTheme="minorHAnsi"/>
                  <w:sz w:val="18"/>
                  <w:szCs w:val="18"/>
                </w:rPr>
                <w:t xml:space="preserve"> </w:t>
              </w:r>
            </w:ins>
          </w:p>
          <w:p w14:paraId="425E3BDA" w14:textId="5C6C3DF5" w:rsidR="00F328CD" w:rsidRPr="00A42BCC" w:rsidDel="008A5A59" w:rsidRDefault="00F328CD" w:rsidP="0087315B">
            <w:pPr>
              <w:rPr>
                <w:rFonts w:asciiTheme="minorHAnsi" w:hAnsiTheme="minorHAnsi"/>
                <w:sz w:val="18"/>
                <w:szCs w:val="18"/>
              </w:rPr>
            </w:pPr>
            <w:ins w:id="507" w:author="Balneg, Ronald@Energy" w:date="2018-11-19T09:37:00Z">
              <w:r w:rsidRPr="00B05774">
                <w:rPr>
                  <w:rFonts w:asciiTheme="minorHAnsi" w:hAnsiTheme="minorHAnsi"/>
                  <w:sz w:val="18"/>
                  <w:szCs w:val="18"/>
                </w:rPr>
                <w:t xml:space="preserve">else, if A02 </w:t>
              </w:r>
            </w:ins>
            <w:ins w:id="508" w:author="Smith, Alexis@Energy" w:date="2018-12-13T08:10:00Z">
              <w:r w:rsidR="0087315B">
                <w:rPr>
                  <w:rFonts w:asciiTheme="minorHAnsi" w:hAnsiTheme="minorHAnsi"/>
                  <w:sz w:val="18"/>
                  <w:szCs w:val="18"/>
                </w:rPr>
                <w:t>≠</w:t>
              </w:r>
            </w:ins>
            <w:ins w:id="509" w:author="Balneg, Ronald@Energy" w:date="2018-11-19T09:37:00Z">
              <w:del w:id="510" w:author="Smith, Alexis@Energy" w:date="2018-12-13T08:10:00Z">
                <w:r w:rsidRPr="00B05774" w:rsidDel="008731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511"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77777777" w:rsidR="00F328CD" w:rsidRDefault="00F328CD" w:rsidP="00F328CD">
            <w:pPr>
              <w:rPr>
                <w:ins w:id="512" w:author="Balneg, Ronald@Energy" w:date="2018-11-19T09:37:00Z"/>
                <w:rFonts w:asciiTheme="minorHAnsi" w:hAnsiTheme="minorHAnsi"/>
                <w:sz w:val="18"/>
                <w:szCs w:val="18"/>
              </w:rPr>
            </w:pPr>
            <w:ins w:id="513" w:author="Balneg, Ronald@Energy" w:date="2018-11-19T09:37:00Z">
              <w:r>
                <w:rPr>
                  <w:rFonts w:asciiTheme="minorHAnsi" w:hAnsiTheme="minorHAnsi"/>
                  <w:sz w:val="18"/>
                  <w:szCs w:val="18"/>
                </w:rPr>
                <w:t>&lt;&lt;if A02="required", then value is taken from CF1R;</w:t>
              </w:r>
            </w:ins>
          </w:p>
          <w:p w14:paraId="50B6D4C5" w14:textId="5534D311" w:rsidR="00F328CD" w:rsidRPr="00A42BCC" w:rsidRDefault="00F328CD" w:rsidP="0087315B">
            <w:pPr>
              <w:rPr>
                <w:rFonts w:asciiTheme="minorHAnsi" w:hAnsiTheme="minorHAnsi"/>
                <w:sz w:val="18"/>
                <w:szCs w:val="18"/>
              </w:rPr>
            </w:pPr>
            <w:ins w:id="514" w:author="Balneg, Ronald@Energy" w:date="2018-11-19T09:37:00Z">
              <w:r>
                <w:rPr>
                  <w:rFonts w:asciiTheme="minorHAnsi" w:hAnsiTheme="minorHAnsi"/>
                  <w:sz w:val="18"/>
                  <w:szCs w:val="18"/>
                </w:rPr>
                <w:t>Else  value = sum of (A08+A09+A10+A11);</w:t>
              </w:r>
              <w:r>
                <w:rPr>
                  <w:rFonts w:asciiTheme="minorHAnsi" w:hAnsiTheme="minorHAnsi"/>
                  <w:sz w:val="18"/>
                  <w:szCs w:val="18"/>
                </w:rPr>
                <w:br/>
                <w:t xml:space="preserve">if A02 </w:t>
              </w:r>
            </w:ins>
            <w:ins w:id="515" w:author="Smith, Alexis@Energy" w:date="2018-12-13T08:10:00Z">
              <w:r w:rsidR="0087315B">
                <w:rPr>
                  <w:rFonts w:asciiTheme="minorHAnsi" w:hAnsiTheme="minorHAnsi"/>
                  <w:sz w:val="18"/>
                  <w:szCs w:val="18"/>
                </w:rPr>
                <w:t>≠</w:t>
              </w:r>
            </w:ins>
            <w:ins w:id="516" w:author="Balneg, Ronald@Energy" w:date="2018-11-19T09:37:00Z">
              <w:del w:id="517" w:author="Smith, Alexis@Energy" w:date="2018-12-13T08:10:00Z">
                <w:r w:rsidDel="0087315B">
                  <w:rPr>
                    <w:rFonts w:asciiTheme="minorHAnsi" w:hAnsiTheme="minorHAnsi"/>
                    <w:sz w:val="18"/>
                    <w:szCs w:val="18"/>
                  </w:rPr>
                  <w:delText>=!</w:delText>
                </w:r>
              </w:del>
              <w:r>
                <w:rPr>
                  <w:rFonts w:asciiTheme="minorHAnsi" w:hAnsiTheme="minorHAnsi"/>
                  <w:sz w:val="18"/>
                  <w:szCs w:val="18"/>
                </w:rPr>
                <w:t xml:space="preserve"> “required”, then value=N/A&gt;&gt;</w:t>
              </w:r>
            </w:ins>
            <w:del w:id="518"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6BF3682A" w14:textId="77777777" w:rsidR="0087315B" w:rsidRDefault="005B6312" w:rsidP="00BB7FEB">
            <w:pPr>
              <w:rPr>
                <w:ins w:id="519" w:author="Smith, Alexis@Energy" w:date="2018-12-13T08:10: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ins w:id="520" w:author="Smith, Alexis@Energy" w:date="2018-12-13T08:10:00Z">
              <w:r w:rsidR="0087315B">
                <w:rPr>
                  <w:rFonts w:asciiTheme="minorHAnsi" w:hAnsiTheme="minorHAnsi"/>
                  <w:sz w:val="18"/>
                  <w:szCs w:val="18"/>
                </w:rPr>
                <w:t>;</w:t>
              </w:r>
            </w:ins>
            <w:del w:id="521" w:author="Smith, Alexis@Energy" w:date="2018-12-13T08:10:00Z">
              <w:r w:rsidDel="0087315B">
                <w:rPr>
                  <w:rFonts w:asciiTheme="minorHAnsi" w:hAnsiTheme="minorHAnsi"/>
                  <w:sz w:val="18"/>
                  <w:szCs w:val="18"/>
                </w:rPr>
                <w:delText>,</w:delText>
              </w:r>
            </w:del>
            <w:r>
              <w:rPr>
                <w:rFonts w:asciiTheme="minorHAnsi" w:hAnsiTheme="minorHAnsi"/>
                <w:sz w:val="18"/>
                <w:szCs w:val="18"/>
              </w:rPr>
              <w:t xml:space="preserve"> </w:t>
            </w:r>
          </w:p>
          <w:p w14:paraId="46069126" w14:textId="5A6EE927"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0FF3D6BD"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522" w:author="Balneg, Ronald@Energy" w:date="2018-11-21T11:08:00Z">
              <w:r w:rsidR="003F17B6">
                <w:rPr>
                  <w:rFonts w:asciiTheme="minorHAnsi" w:hAnsiTheme="minorHAnsi"/>
                  <w:sz w:val="18"/>
                  <w:szCs w:val="18"/>
                </w:rPr>
                <w:t>MCH</w:t>
              </w:r>
            </w:ins>
            <w:del w:id="523" w:author="Balneg, Ronald@Energy" w:date="2018-11-21T11:08:00Z">
              <w:r w:rsidRPr="006954EE" w:rsidDel="003F17B6">
                <w:rPr>
                  <w:rFonts w:asciiTheme="minorHAnsi" w:hAnsiTheme="minorHAnsi"/>
                  <w:sz w:val="18"/>
                  <w:szCs w:val="18"/>
                </w:rPr>
                <w:delText>ENV</w:delText>
              </w:r>
            </w:del>
            <w:r w:rsidRPr="006954EE">
              <w:rPr>
                <w:rFonts w:asciiTheme="minorHAnsi" w:hAnsiTheme="minorHAnsi"/>
                <w:sz w:val="18"/>
                <w:szCs w:val="18"/>
              </w:rPr>
              <w:t>-2</w:t>
            </w:r>
            <w:del w:id="524" w:author="Balneg, Ronald@Energy" w:date="2018-11-21T11:08:00Z">
              <w:r w:rsidRPr="006954EE" w:rsidDel="003F17B6">
                <w:rPr>
                  <w:rFonts w:asciiTheme="minorHAnsi" w:hAnsiTheme="minorHAnsi"/>
                  <w:sz w:val="18"/>
                  <w:szCs w:val="18"/>
                </w:rPr>
                <w:delText>0</w:delText>
              </w:r>
            </w:del>
            <w:ins w:id="525" w:author="Balneg, Ronald@Energy" w:date="2018-11-21T11:08:00Z">
              <w:r w:rsidR="003F17B6">
                <w:rPr>
                  <w:rFonts w:asciiTheme="minorHAnsi" w:hAnsiTheme="minorHAnsi"/>
                  <w:sz w:val="18"/>
                  <w:szCs w:val="18"/>
                </w:rPr>
                <w:t>4</w:t>
              </w:r>
            </w:ins>
            <w:r w:rsidRPr="006954EE">
              <w:rPr>
                <w:rFonts w:asciiTheme="minorHAnsi" w:hAnsiTheme="minorHAnsi"/>
                <w:sz w:val="18"/>
                <w:szCs w:val="18"/>
              </w:rPr>
              <w:t xml:space="preserve">a; </w:t>
            </w:r>
          </w:p>
          <w:p w14:paraId="66128FB9" w14:textId="20C25426"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526" w:author="Balneg, Ronald@Energy" w:date="2018-11-21T11:08:00Z">
              <w:r w:rsidR="005B6312" w:rsidRPr="006954EE" w:rsidDel="003F17B6">
                <w:rPr>
                  <w:rFonts w:asciiTheme="minorHAnsi" w:hAnsiTheme="minorHAnsi"/>
                  <w:sz w:val="18"/>
                  <w:szCs w:val="18"/>
                </w:rPr>
                <w:delText>ENV</w:delText>
              </w:r>
            </w:del>
            <w:ins w:id="527" w:author="Balneg, Ronald@Energy" w:date="2018-11-21T11:08:00Z">
              <w:r w:rsidR="003F17B6">
                <w:rPr>
                  <w:rFonts w:asciiTheme="minorHAnsi" w:hAnsiTheme="minorHAnsi"/>
                  <w:sz w:val="18"/>
                  <w:szCs w:val="18"/>
                </w:rPr>
                <w:t>MCH</w:t>
              </w:r>
            </w:ins>
            <w:r w:rsidR="005B6312" w:rsidRPr="006954EE">
              <w:rPr>
                <w:rFonts w:asciiTheme="minorHAnsi" w:hAnsiTheme="minorHAnsi"/>
                <w:sz w:val="18"/>
                <w:szCs w:val="18"/>
              </w:rPr>
              <w:t>-2</w:t>
            </w:r>
            <w:del w:id="528" w:author="Balneg, Ronald@Energy" w:date="2018-11-21T11:08:00Z">
              <w:r w:rsidR="005B6312" w:rsidRPr="006954EE" w:rsidDel="003F17B6">
                <w:rPr>
                  <w:rFonts w:asciiTheme="minorHAnsi" w:hAnsiTheme="minorHAnsi"/>
                  <w:sz w:val="18"/>
                  <w:szCs w:val="18"/>
                </w:rPr>
                <w:delText>0</w:delText>
              </w:r>
            </w:del>
            <w:ins w:id="529" w:author="Balneg, Ronald@Energy" w:date="2018-11-21T11:08:00Z">
              <w:r w:rsidR="003F17B6">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commentRangeStart w:id="530"/>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commentRangeEnd w:id="530"/>
            <w:r w:rsidR="0087315B">
              <w:rPr>
                <w:rStyle w:val="CommentReference"/>
              </w:rPr>
              <w:commentReference w:id="530"/>
            </w:r>
            <w:r w:rsidRPr="00A42BCC">
              <w:rPr>
                <w:rFonts w:asciiTheme="minorHAnsi" w:hAnsiTheme="minorHAnsi"/>
                <w:sz w:val="18"/>
                <w:szCs w:val="18"/>
              </w:rPr>
              <w:t>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667570A7" w:rsidR="007C670E" w:rsidRPr="005A593D" w:rsidRDefault="003F17B6" w:rsidP="00BB2BB9">
            <w:pPr>
              <w:rPr>
                <w:rFonts w:asciiTheme="minorHAnsi" w:hAnsiTheme="minorHAnsi"/>
                <w:b/>
                <w:szCs w:val="18"/>
              </w:rPr>
            </w:pPr>
            <w:ins w:id="531" w:author="Balneg, Ronald@Energy" w:date="2018-11-21T11:08:00Z">
              <w:r>
                <w:rPr>
                  <w:rFonts w:asciiTheme="minorHAnsi" w:hAnsiTheme="minorHAnsi"/>
                  <w:b/>
                  <w:szCs w:val="18"/>
                </w:rPr>
                <w:t>MCH</w:t>
              </w:r>
            </w:ins>
            <w:del w:id="532" w:author="Balneg, Ronald@Energy" w:date="2018-11-21T11:08:00Z">
              <w:r w:rsidR="007C670E" w:rsidRPr="005A593D" w:rsidDel="003F17B6">
                <w:rPr>
                  <w:rFonts w:asciiTheme="minorHAnsi" w:hAnsiTheme="minorHAnsi"/>
                  <w:b/>
                  <w:szCs w:val="18"/>
                </w:rPr>
                <w:delText>ENV</w:delText>
              </w:r>
            </w:del>
            <w:r w:rsidR="007C670E" w:rsidRPr="005A593D">
              <w:rPr>
                <w:rFonts w:asciiTheme="minorHAnsi" w:hAnsiTheme="minorHAnsi"/>
                <w:b/>
                <w:szCs w:val="18"/>
              </w:rPr>
              <w:t>2</w:t>
            </w:r>
            <w:ins w:id="533" w:author="Balneg, Ronald@Energy" w:date="2018-11-21T11:08:00Z">
              <w:r>
                <w:rPr>
                  <w:rFonts w:asciiTheme="minorHAnsi" w:hAnsiTheme="minorHAnsi"/>
                  <w:b/>
                  <w:szCs w:val="18"/>
                </w:rPr>
                <w:t>4</w:t>
              </w:r>
            </w:ins>
            <w:del w:id="534" w:author="Balneg, Ronald@Energy" w:date="2018-11-21T11:08:00Z">
              <w:r w:rsidR="007C670E" w:rsidRPr="005A593D" w:rsidDel="003F17B6">
                <w:rPr>
                  <w:rFonts w:asciiTheme="minorHAnsi" w:hAnsiTheme="minorHAnsi"/>
                  <w:b/>
                  <w:szCs w:val="18"/>
                </w:rPr>
                <w:delText>0</w:delText>
              </w:r>
            </w:del>
            <w:del w:id="535" w:author="Balneg, Ronald@Energy" w:date="2018-11-19T13:27:00Z">
              <w:r w:rsidR="007C670E" w:rsidRPr="005A593D" w:rsidDel="005C2E5B">
                <w:rPr>
                  <w:rFonts w:asciiTheme="minorHAnsi" w:hAnsiTheme="minorHAnsi"/>
                  <w:b/>
                  <w:szCs w:val="18"/>
                </w:rPr>
                <w:delText>a</w:delText>
              </w:r>
            </w:del>
            <w:ins w:id="536" w:author="Balneg, Ronald@Energy" w:date="2018-11-19T13:27:00Z">
              <w:r w:rsidR="005C2E5B">
                <w:rPr>
                  <w:rFonts w:asciiTheme="minorHAnsi" w:hAnsiTheme="minorHAnsi"/>
                  <w:b/>
                  <w:szCs w:val="18"/>
                </w:rPr>
                <w:t>b</w:t>
              </w:r>
            </w:ins>
            <w:r w:rsidR="007C670E" w:rsidRPr="005A593D">
              <w:rPr>
                <w:rFonts w:asciiTheme="minorHAnsi" w:hAnsiTheme="minorHAnsi"/>
                <w:b/>
                <w:szCs w:val="18"/>
              </w:rPr>
              <w:t xml:space="preserve"> - Single Point Air Tightness Test With </w:t>
            </w:r>
            <w:del w:id="537" w:author="Balneg, Ronald@Energy" w:date="2018-11-07T14:15:00Z">
              <w:r w:rsidR="007C670E" w:rsidRPr="005A593D" w:rsidDel="00BC156C">
                <w:rPr>
                  <w:rFonts w:asciiTheme="minorHAnsi" w:hAnsiTheme="minorHAnsi"/>
                  <w:b/>
                  <w:szCs w:val="18"/>
                </w:rPr>
                <w:delText xml:space="preserve">Manual </w:delText>
              </w:r>
            </w:del>
            <w:ins w:id="538"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39"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540">
          <w:tblGrid>
            <w:gridCol w:w="584"/>
            <w:gridCol w:w="4552"/>
            <w:gridCol w:w="5656"/>
          </w:tblGrid>
        </w:tblGridChange>
      </w:tblGrid>
      <w:tr w:rsidR="00EA01F0" w:rsidRPr="00A42BCC" w14:paraId="4A3A5E64" w14:textId="77777777" w:rsidTr="00F05C12">
        <w:tc>
          <w:tcPr>
            <w:tcW w:w="10792" w:type="dxa"/>
            <w:gridSpan w:val="3"/>
            <w:tcPrChange w:id="541"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542"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543"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544"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545"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546"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547"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548"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549"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550"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551" w:author="Balneg, Ronald@Energy" w:date="2018-11-08T08:56:00Z"/>
        </w:trPr>
        <w:tc>
          <w:tcPr>
            <w:tcW w:w="799" w:type="dxa"/>
            <w:vAlign w:val="center"/>
            <w:tcPrChange w:id="552"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53" w:author="Balneg, Ronald@Energy" w:date="2018-11-08T08:56:00Z"/>
                <w:rFonts w:asciiTheme="minorHAnsi" w:hAnsiTheme="minorHAnsi"/>
                <w:sz w:val="18"/>
                <w:szCs w:val="18"/>
              </w:rPr>
            </w:pPr>
            <w:del w:id="554" w:author="Balneg, Ronald@Energy" w:date="2018-11-08T08:56:00Z">
              <w:r w:rsidDel="00F05C12">
                <w:rPr>
                  <w:rFonts w:asciiTheme="minorHAnsi" w:hAnsiTheme="minorHAnsi"/>
                  <w:sz w:val="18"/>
                  <w:szCs w:val="18"/>
                </w:rPr>
                <w:delText>04</w:delText>
              </w:r>
            </w:del>
          </w:p>
        </w:tc>
        <w:tc>
          <w:tcPr>
            <w:tcW w:w="4455" w:type="dxa"/>
            <w:vAlign w:val="center"/>
            <w:tcPrChange w:id="555"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56" w:author="Balneg, Ronald@Energy" w:date="2018-11-08T08:56:00Z"/>
                <w:rFonts w:asciiTheme="minorHAnsi" w:hAnsiTheme="minorHAnsi"/>
                <w:sz w:val="18"/>
                <w:szCs w:val="18"/>
              </w:rPr>
            </w:pPr>
            <w:del w:id="557"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558"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59" w:author="Balneg, Ronald@Energy" w:date="2018-11-08T08:56:00Z"/>
                <w:rFonts w:asciiTheme="minorHAnsi" w:hAnsiTheme="minorHAnsi"/>
                <w:sz w:val="18"/>
                <w:szCs w:val="18"/>
              </w:rPr>
            </w:pPr>
            <w:del w:id="560"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561" w:author="Balneg, Ronald@Energy" w:date="2018-11-08T08:56:00Z"/>
        </w:trPr>
        <w:tc>
          <w:tcPr>
            <w:tcW w:w="799" w:type="dxa"/>
            <w:vAlign w:val="center"/>
            <w:tcPrChange w:id="562"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63" w:author="Balneg, Ronald@Energy" w:date="2018-11-08T08:56:00Z"/>
                <w:rFonts w:asciiTheme="minorHAnsi" w:hAnsiTheme="minorHAnsi"/>
                <w:sz w:val="18"/>
                <w:szCs w:val="18"/>
              </w:rPr>
            </w:pPr>
            <w:del w:id="564" w:author="Balneg, Ronald@Energy" w:date="2018-11-08T08:56:00Z">
              <w:r w:rsidDel="00F05C12">
                <w:rPr>
                  <w:rFonts w:asciiTheme="minorHAnsi" w:hAnsiTheme="minorHAnsi"/>
                  <w:sz w:val="18"/>
                  <w:szCs w:val="18"/>
                </w:rPr>
                <w:delText>05</w:delText>
              </w:r>
            </w:del>
          </w:p>
        </w:tc>
        <w:tc>
          <w:tcPr>
            <w:tcW w:w="4455" w:type="dxa"/>
            <w:vAlign w:val="center"/>
            <w:tcPrChange w:id="565"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6" w:author="Balneg, Ronald@Energy" w:date="2018-11-08T08:56:00Z"/>
                <w:rFonts w:asciiTheme="minorHAnsi" w:hAnsiTheme="minorHAnsi"/>
                <w:sz w:val="18"/>
                <w:szCs w:val="18"/>
              </w:rPr>
            </w:pPr>
            <w:del w:id="567"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68" w:author="Balneg, Ronald@Energy" w:date="2018-11-08T08:56:00Z"/>
                <w:rFonts w:asciiTheme="minorHAnsi" w:hAnsiTheme="minorHAnsi"/>
                <w:sz w:val="18"/>
                <w:szCs w:val="18"/>
              </w:rPr>
            </w:pPr>
            <w:del w:id="569"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570"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71" w:author="Balneg, Ronald@Energy" w:date="2018-11-08T08:56:00Z"/>
                <w:rFonts w:asciiTheme="minorHAnsi" w:hAnsiTheme="minorHAnsi"/>
                <w:sz w:val="18"/>
                <w:szCs w:val="18"/>
              </w:rPr>
            </w:pPr>
            <w:del w:id="572"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573"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574" w:author="Balneg, Ronald@Energy" w:date="2018-11-08T09:05:00Z">
              <w:r w:rsidR="00584AAF">
                <w:rPr>
                  <w:rFonts w:asciiTheme="minorHAnsi" w:hAnsiTheme="minorHAnsi"/>
                  <w:sz w:val="18"/>
                  <w:szCs w:val="18"/>
                </w:rPr>
                <w:t>4</w:t>
              </w:r>
            </w:ins>
            <w:del w:id="575" w:author="Balneg, Ronald@Energy" w:date="2018-11-08T09:05:00Z">
              <w:r w:rsidDel="00584AAF">
                <w:rPr>
                  <w:rFonts w:asciiTheme="minorHAnsi" w:hAnsiTheme="minorHAnsi"/>
                  <w:sz w:val="18"/>
                  <w:szCs w:val="18"/>
                </w:rPr>
                <w:delText>6</w:delText>
              </w:r>
            </w:del>
          </w:p>
        </w:tc>
        <w:tc>
          <w:tcPr>
            <w:tcW w:w="4455" w:type="dxa"/>
            <w:vAlign w:val="center"/>
            <w:tcPrChange w:id="576"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577"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578"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579"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580"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581" w:author="Balneg, Ronald@Energy" w:date="2018-11-08T08:56:00Z">
              <w:r w:rsidR="00E81D5E" w:rsidDel="00F05C12">
                <w:rPr>
                  <w:rFonts w:asciiTheme="minorHAnsi" w:hAnsiTheme="minorHAnsi"/>
                  <w:sz w:val="18"/>
                  <w:szCs w:val="18"/>
                </w:rPr>
                <w:delText>&lt;&lt;</w:delText>
              </w:r>
            </w:del>
            <w:del w:id="582"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583"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584"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585" w:author="Balneg, Ronald@Energy" w:date="2018-11-08T09:09:00Z">
              <w:r w:rsidR="00584AAF">
                <w:rPr>
                  <w:rFonts w:asciiTheme="minorHAnsi" w:hAnsiTheme="minorHAnsi"/>
                  <w:sz w:val="18"/>
                  <w:szCs w:val="18"/>
                </w:rPr>
                <w:t>5</w:t>
              </w:r>
            </w:ins>
            <w:del w:id="586" w:author="Balneg, Ronald@Energy" w:date="2018-11-08T09:09:00Z">
              <w:r w:rsidDel="00584AAF">
                <w:rPr>
                  <w:rFonts w:asciiTheme="minorHAnsi" w:hAnsiTheme="minorHAnsi"/>
                  <w:sz w:val="18"/>
                  <w:szCs w:val="18"/>
                </w:rPr>
                <w:delText>7</w:delText>
              </w:r>
            </w:del>
          </w:p>
        </w:tc>
        <w:tc>
          <w:tcPr>
            <w:tcW w:w="4455" w:type="dxa"/>
            <w:vAlign w:val="center"/>
            <w:tcPrChange w:id="587"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588" w:author="Balneg, Ronald@Energy" w:date="2018-11-08T09:07:00Z">
              <w:tcPr>
                <w:tcW w:w="5777" w:type="dxa"/>
                <w:vAlign w:val="center"/>
              </w:tcPr>
            </w:tcPrChange>
          </w:tcPr>
          <w:p w14:paraId="4A3A5E9C" w14:textId="37CDADC2" w:rsidR="00EA01F0" w:rsidRPr="00A42BCC" w:rsidRDefault="00C006FF" w:rsidP="00394C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394CF6">
              <w:rPr>
                <w:rFonts w:asciiTheme="minorHAnsi" w:hAnsiTheme="minorHAnsi" w:cstheme="minorHAnsi"/>
                <w:sz w:val="18"/>
                <w:szCs w:val="18"/>
              </w:rPr>
              <w:t>(</w:t>
            </w:r>
            <w:del w:id="589" w:author="Ferris, Todd@Energy" w:date="2018-12-27T16:03:00Z">
              <w:r w:rsidRPr="00394CF6" w:rsidDel="00394CF6">
                <w:rPr>
                  <w:rFonts w:asciiTheme="minorHAnsi" w:hAnsiTheme="minorHAnsi" w:cstheme="minorHAnsi"/>
                  <w:sz w:val="18"/>
                  <w:szCs w:val="18"/>
                </w:rPr>
                <w:delText xml:space="preserve"> </w:delText>
              </w:r>
            </w:del>
            <w:r w:rsidR="00E81D5E" w:rsidRPr="00394CF6">
              <w:rPr>
                <w:rFonts w:asciiTheme="minorHAnsi" w:hAnsiTheme="minorHAnsi" w:cstheme="minorHAnsi"/>
                <w:sz w:val="18"/>
                <w:szCs w:val="18"/>
              </w:rPr>
              <w:t>C0</w:t>
            </w:r>
            <w:ins w:id="590" w:author="Ferris, Todd@Energy" w:date="2018-12-27T16:03:00Z">
              <w:r w:rsidR="00394CF6">
                <w:rPr>
                  <w:rFonts w:asciiTheme="minorHAnsi" w:hAnsiTheme="minorHAnsi" w:cstheme="minorHAnsi"/>
                  <w:sz w:val="18"/>
                  <w:szCs w:val="18"/>
                </w:rPr>
                <w:t>4</w:t>
              </w:r>
            </w:ins>
            <w:del w:id="591" w:author="Ferris, Todd@Energy" w:date="2018-12-27T16:03:00Z">
              <w:r w:rsidR="00E81D5E" w:rsidRPr="00394CF6" w:rsidDel="00394CF6">
                <w:rPr>
                  <w:rFonts w:asciiTheme="minorHAnsi" w:hAnsiTheme="minorHAnsi" w:cstheme="minorHAnsi"/>
                  <w:sz w:val="18"/>
                  <w:szCs w:val="18"/>
                </w:rPr>
                <w:delText>6</w:delText>
              </w:r>
            </w:del>
            <w:r w:rsidR="00E81D5E" w:rsidRPr="00394CF6">
              <w:rPr>
                <w:rFonts w:asciiTheme="minorHAnsi" w:hAnsiTheme="minorHAnsi" w:cstheme="minorHAnsi"/>
                <w:sz w:val="18"/>
                <w:szCs w:val="18"/>
              </w:rPr>
              <w:t xml:space="preserve">) ≥ </w:t>
            </w:r>
            <w:r w:rsidRPr="00394CF6">
              <w:rPr>
                <w:rFonts w:asciiTheme="minorHAnsi" w:hAnsiTheme="minorHAnsi" w:cstheme="minorHAnsi"/>
                <w:sz w:val="18"/>
                <w:szCs w:val="18"/>
              </w:rPr>
              <w:t>15 Pa</w:t>
            </w:r>
            <w:del w:id="592" w:author="Ferris, Todd@Energy" w:date="2018-12-27T16:04:00Z">
              <w:r w:rsidRPr="00394CF6" w:rsidDel="00394CF6">
                <w:rPr>
                  <w:rFonts w:asciiTheme="minorHAnsi" w:hAnsiTheme="minorHAnsi" w:cstheme="minorHAnsi"/>
                  <w:sz w:val="18"/>
                  <w:szCs w:val="18"/>
                </w:rPr>
                <w:delText>)</w:delText>
              </w:r>
            </w:del>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593" w:author="Balneg, Ronald@Energy" w:date="2018-11-08T09:07:00Z"/>
        </w:trPr>
        <w:tc>
          <w:tcPr>
            <w:tcW w:w="799" w:type="dxa"/>
            <w:vAlign w:val="center"/>
            <w:tcPrChange w:id="594"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95" w:author="Balneg, Ronald@Energy" w:date="2018-11-08T09:07:00Z"/>
                <w:rFonts w:asciiTheme="minorHAnsi" w:hAnsiTheme="minorHAnsi"/>
                <w:sz w:val="18"/>
                <w:szCs w:val="18"/>
              </w:rPr>
            </w:pPr>
            <w:del w:id="596" w:author="Balneg, Ronald@Energy" w:date="2018-11-08T09:07:00Z">
              <w:r w:rsidDel="00584AAF">
                <w:rPr>
                  <w:rFonts w:asciiTheme="minorHAnsi" w:hAnsiTheme="minorHAnsi"/>
                  <w:sz w:val="18"/>
                  <w:szCs w:val="18"/>
                </w:rPr>
                <w:delText>08</w:delText>
              </w:r>
            </w:del>
          </w:p>
        </w:tc>
        <w:tc>
          <w:tcPr>
            <w:tcW w:w="4455" w:type="dxa"/>
            <w:vAlign w:val="center"/>
            <w:tcPrChange w:id="597"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98" w:author="Balneg, Ronald@Energy" w:date="2018-11-08T09:07:00Z"/>
                <w:rFonts w:asciiTheme="minorHAnsi" w:hAnsiTheme="minorHAnsi"/>
                <w:sz w:val="18"/>
                <w:szCs w:val="18"/>
              </w:rPr>
            </w:pPr>
            <w:del w:id="599"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600"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01" w:author="Balneg, Ronald@Energy" w:date="2018-11-08T09:07:00Z"/>
                <w:rFonts w:asciiTheme="minorHAnsi" w:hAnsiTheme="minorHAnsi"/>
                <w:sz w:val="18"/>
                <w:szCs w:val="18"/>
              </w:rPr>
            </w:pPr>
            <w:del w:id="602"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603"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04" w:author="Balneg, Ronald@Energy" w:date="2018-11-08T09:10:00Z">
              <w:r w:rsidR="00584AAF">
                <w:rPr>
                  <w:rFonts w:asciiTheme="minorHAnsi" w:hAnsiTheme="minorHAnsi"/>
                  <w:sz w:val="18"/>
                  <w:szCs w:val="18"/>
                </w:rPr>
                <w:t>6</w:t>
              </w:r>
            </w:ins>
            <w:del w:id="605" w:author="Balneg, Ronald@Energy" w:date="2018-11-08T09:10:00Z">
              <w:r w:rsidDel="00584AAF">
                <w:rPr>
                  <w:rFonts w:asciiTheme="minorHAnsi" w:hAnsiTheme="minorHAnsi"/>
                  <w:sz w:val="18"/>
                  <w:szCs w:val="18"/>
                </w:rPr>
                <w:delText>9</w:delText>
              </w:r>
            </w:del>
          </w:p>
        </w:tc>
        <w:tc>
          <w:tcPr>
            <w:tcW w:w="4455" w:type="dxa"/>
            <w:vAlign w:val="center"/>
            <w:tcPrChange w:id="606"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607"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608"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609"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610"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611"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12"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613">
          <w:tblGrid>
            <w:gridCol w:w="583"/>
            <w:gridCol w:w="4520"/>
            <w:gridCol w:w="5691"/>
          </w:tblGrid>
        </w:tblGridChange>
      </w:tblGrid>
      <w:tr w:rsidR="00EA01F0" w:rsidRPr="00A42BCC" w14:paraId="4A3A5EA8" w14:textId="77777777" w:rsidTr="0025221D">
        <w:tc>
          <w:tcPr>
            <w:tcW w:w="10794" w:type="dxa"/>
            <w:gridSpan w:val="3"/>
            <w:tcPrChange w:id="614"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615"/>
            <w:r w:rsidRPr="005A593D">
              <w:rPr>
                <w:rFonts w:asciiTheme="minorHAnsi" w:hAnsiTheme="minorHAnsi"/>
                <w:b/>
                <w:szCs w:val="18"/>
              </w:rPr>
              <w:lastRenderedPageBreak/>
              <w:t>D. Altitude and Temperature Correction</w:t>
            </w:r>
            <w:commentRangeEnd w:id="615"/>
            <w:r w:rsidR="00F53D34">
              <w:rPr>
                <w:rStyle w:val="CommentReference"/>
              </w:rPr>
              <w:commentReference w:id="615"/>
            </w:r>
          </w:p>
        </w:tc>
      </w:tr>
      <w:tr w:rsidR="00840617" w:rsidRPr="00A42BCC" w14:paraId="4A3A5EAE" w14:textId="2A5D4040" w:rsidTr="0025221D">
        <w:tc>
          <w:tcPr>
            <w:tcW w:w="583" w:type="dxa"/>
            <w:vAlign w:val="center"/>
            <w:tcPrChange w:id="616"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617"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618" w:author="Balneg, Ronald@Energy" w:date="2018-11-06T14:29:00Z">
              <w:tcPr>
                <w:tcW w:w="5779" w:type="dxa"/>
              </w:tcPr>
            </w:tcPrChange>
          </w:tcPr>
          <w:p w14:paraId="4A3A5EAD" w14:textId="16784A85"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619" w:author="Smith, Alexis@Energy" w:date="2018-12-13T08:24:00Z">
              <w:r w:rsidR="00DF2BF8" w:rsidDel="00E71335">
                <w:rPr>
                  <w:rFonts w:asciiTheme="minorHAnsi" w:hAnsiTheme="minorHAnsi"/>
                  <w:sz w:val="18"/>
                  <w:szCs w:val="18"/>
                </w:rPr>
                <w:delText>ot Applicable</w:delText>
              </w:r>
            </w:del>
            <w:ins w:id="620" w:author="Smith, Alexis@Energy" w:date="2018-12-13T08:24:00Z">
              <w:r w:rsidR="00E71335">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3412D22C" w:rsidTr="0025221D">
        <w:tc>
          <w:tcPr>
            <w:tcW w:w="583" w:type="dxa"/>
            <w:vAlign w:val="center"/>
            <w:tcPrChange w:id="621"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622"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623" w:author="Balneg, Ronald@Energy" w:date="2018-11-06T14:29:00Z">
              <w:tcPr>
                <w:tcW w:w="5779" w:type="dxa"/>
              </w:tcPr>
            </w:tcPrChange>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4774D106" w:rsidR="006C1E71" w:rsidRDefault="008F0CB1"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624" w:author="Smith, Alexis@Energy" w:date="2018-12-13T08:24:00Z">
              <w:r w:rsidDel="00E71335">
                <w:rPr>
                  <w:rFonts w:asciiTheme="minorHAnsi" w:hAnsiTheme="minorHAnsi"/>
                  <w:sz w:val="18"/>
                  <w:szCs w:val="18"/>
                </w:rPr>
                <w:delText>ot Applicable</w:delText>
              </w:r>
            </w:del>
            <w:ins w:id="625" w:author="Smith, Alexis@Energy" w:date="2018-12-13T08:24:00Z">
              <w:r w:rsidR="00E71335">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626"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627"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628" w:author="Balneg, Ronald@Energy" w:date="2018-11-06T14:29:00Z">
              <w:tcPr>
                <w:tcW w:w="5779" w:type="dxa"/>
              </w:tcPr>
            </w:tcPrChange>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100A8961"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629" w:author="Smith, Alexis@Energy" w:date="2018-12-13T08:24:00Z">
              <w:r w:rsidDel="00E71335">
                <w:rPr>
                  <w:rFonts w:asciiTheme="minorHAnsi" w:hAnsiTheme="minorHAnsi"/>
                  <w:sz w:val="18"/>
                  <w:szCs w:val="18"/>
                </w:rPr>
                <w:delText>ot Applicable</w:delText>
              </w:r>
            </w:del>
            <w:ins w:id="630" w:author="Smith, Alexis@Energy" w:date="2018-12-13T08:24:00Z">
              <w:r w:rsidR="00E71335">
                <w:rPr>
                  <w:rFonts w:asciiTheme="minorHAnsi" w:hAnsiTheme="minorHAnsi"/>
                  <w:sz w:val="18"/>
                  <w:szCs w:val="18"/>
                </w:rPr>
                <w:t>A</w:t>
              </w:r>
            </w:ins>
            <w:r>
              <w:rPr>
                <w:rFonts w:asciiTheme="minorHAnsi" w:hAnsiTheme="minorHAnsi"/>
                <w:sz w:val="18"/>
                <w:szCs w:val="18"/>
              </w:rPr>
              <w:t>”&gt;&gt;</w:t>
            </w:r>
          </w:p>
        </w:tc>
      </w:tr>
      <w:tr w:rsidR="00840617" w:rsidRPr="00A42BCC" w14:paraId="4A3A5EB6" w14:textId="7447B4CD" w:rsidTr="0025221D">
        <w:tc>
          <w:tcPr>
            <w:tcW w:w="583" w:type="dxa"/>
            <w:vAlign w:val="center"/>
            <w:tcPrChange w:id="631"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632"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633" w:author="Balneg, Ronald@Energy" w:date="2018-11-06T14:29:00Z">
              <w:tcPr>
                <w:tcW w:w="5779" w:type="dxa"/>
              </w:tcPr>
            </w:tcPrChange>
          </w:tcPr>
          <w:p w14:paraId="4A3A5EB5" w14:textId="2D11BA35" w:rsidR="00840617" w:rsidRPr="00A42BCC" w:rsidRDefault="00840617"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634" w:author="Smith, Alexis@Energy" w:date="2018-12-13T08:24:00Z">
              <w:r w:rsidDel="00E71335">
                <w:rPr>
                  <w:rFonts w:asciiTheme="minorHAnsi" w:hAnsiTheme="minorHAnsi"/>
                  <w:sz w:val="18"/>
                  <w:szCs w:val="18"/>
                </w:rPr>
                <w:delText>ot Applicable</w:delText>
              </w:r>
            </w:del>
            <w:ins w:id="635" w:author="Smith, Alexis@Energy" w:date="2018-12-13T08:24:00Z">
              <w:r w:rsidR="00E71335">
                <w:rPr>
                  <w:rFonts w:asciiTheme="minorHAnsi" w:hAnsiTheme="minorHAnsi"/>
                  <w:sz w:val="18"/>
                  <w:szCs w:val="18"/>
                </w:rPr>
                <w:t>A</w:t>
              </w:r>
            </w:ins>
            <w:r>
              <w:rPr>
                <w:rFonts w:asciiTheme="minorHAnsi" w:hAnsiTheme="minorHAnsi"/>
                <w:sz w:val="18"/>
                <w:szCs w:val="18"/>
              </w:rPr>
              <w:t>”&gt;&gt;</w:t>
            </w:r>
          </w:p>
        </w:tc>
      </w:tr>
      <w:tr w:rsidR="006C1E71" w:rsidRPr="00A42BCC" w14:paraId="294EA820" w14:textId="3DAE8E07" w:rsidTr="0025221D">
        <w:tc>
          <w:tcPr>
            <w:tcW w:w="583" w:type="dxa"/>
            <w:vAlign w:val="center"/>
            <w:tcPrChange w:id="636"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637"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638"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639"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640"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Change w:id="641"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642" w:author="Balneg, Ronald@Energy" w:date="2018-11-08T09:10:00Z">
              <w:r w:rsidR="00584AAF">
                <w:rPr>
                  <w:rFonts w:asciiTheme="minorHAnsi" w:hAnsiTheme="minorHAnsi"/>
                  <w:sz w:val="18"/>
                  <w:szCs w:val="18"/>
                </w:rPr>
                <w:t>6</w:t>
              </w:r>
            </w:ins>
            <w:del w:id="643"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5"/>
      </w:tblGrid>
      <w:tr w:rsidR="00EA01F0" w:rsidRPr="00A42BCC" w14:paraId="4A3A5EC7" w14:textId="77777777" w:rsidTr="00E71335">
        <w:trPr>
          <w:trHeight w:val="136"/>
        </w:trPr>
        <w:tc>
          <w:tcPr>
            <w:tcW w:w="10788" w:type="dxa"/>
            <w:gridSpan w:val="2"/>
          </w:tcPr>
          <w:p w14:paraId="4A3A5EC6" w14:textId="5184D00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644" w:author="Balneg, Ronald@Energy" w:date="2018-11-21T11:20:00Z">
              <w:r w:rsidRPr="005A593D" w:rsidDel="005D28E6">
                <w:rPr>
                  <w:rFonts w:asciiTheme="minorHAnsi" w:hAnsiTheme="minorHAnsi"/>
                  <w:b/>
                  <w:szCs w:val="18"/>
                </w:rPr>
                <w:delText>Compliance Statement</w:delText>
              </w:r>
            </w:del>
            <w:ins w:id="645" w:author="Balneg, Ronald@Energy" w:date="2018-11-21T11:20:00Z">
              <w:r w:rsidR="005D28E6">
                <w:rPr>
                  <w:rFonts w:asciiTheme="minorHAnsi" w:hAnsiTheme="minorHAnsi"/>
                  <w:b/>
                  <w:szCs w:val="18"/>
                </w:rPr>
                <w:t>Measured Enclosure Air Leakage Rate</w:t>
              </w:r>
            </w:ins>
          </w:p>
        </w:tc>
      </w:tr>
      <w:tr w:rsidR="00EA01F0" w:rsidRPr="00A42BCC" w14:paraId="4A3A5ECA" w14:textId="77777777" w:rsidTr="00E71335">
        <w:trPr>
          <w:trHeight w:val="1136"/>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4" w:type="dxa"/>
            <w:vAlign w:val="center"/>
          </w:tcPr>
          <w:p w14:paraId="4FF9664E" w14:textId="03C5E44B"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6" w:author="Balneg, Ronald@Energy" w:date="2018-11-21T11:20:00Z"/>
                <w:rFonts w:asciiTheme="minorHAnsi" w:hAnsiTheme="minorHAnsi"/>
                <w:sz w:val="18"/>
                <w:szCs w:val="18"/>
              </w:rPr>
            </w:pPr>
            <w:ins w:id="647" w:author="Balneg, Ronald@Energy" w:date="2018-11-21T11:20:00Z">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A14</w:t>
              </w:r>
            </w:ins>
            <w:ins w:id="648" w:author="Smith, Alexis@Energy" w:date="2018-12-13T08:24:00Z">
              <w:r w:rsidR="00E71335">
                <w:rPr>
                  <w:rFonts w:asciiTheme="minorHAnsi" w:hAnsiTheme="minorHAnsi"/>
                  <w:sz w:val="18"/>
                  <w:szCs w:val="18"/>
                </w:rPr>
                <w:t>,</w:t>
              </w:r>
            </w:ins>
            <w:ins w:id="649" w:author="Balneg, Ronald@Energy" w:date="2018-11-21T11:20:00Z">
              <w:del w:id="650" w:author="Smith, Alexis@Energy" w:date="2018-12-13T08:24:00Z">
                <w:r w:rsidDel="00E71335">
                  <w:rPr>
                    <w:rFonts w:asciiTheme="minorHAnsi" w:hAnsiTheme="minorHAnsi"/>
                    <w:sz w:val="18"/>
                    <w:szCs w:val="18"/>
                  </w:rPr>
                  <w:delText>;</w:delText>
                </w:r>
              </w:del>
            </w:ins>
            <w:r w:rsidR="00E71335">
              <w:rPr>
                <w:rFonts w:asciiTheme="minorHAnsi" w:hAnsiTheme="minorHAnsi"/>
                <w:sz w:val="18"/>
                <w:szCs w:val="18"/>
              </w:rPr>
              <w:t xml:space="preserve"> </w:t>
            </w:r>
            <w:ins w:id="651" w:author="Balneg, Ronald@Energy" w:date="2018-11-21T11:20:00Z">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ins>
          </w:p>
          <w:p w14:paraId="2DD69315" w14:textId="435155D7"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2" w:author="Balneg, Ronald@Energy" w:date="2018-11-21T11:20:00Z"/>
                <w:rFonts w:asciiTheme="minorHAnsi" w:hAnsiTheme="minorHAnsi"/>
                <w:sz w:val="18"/>
                <w:szCs w:val="18"/>
              </w:rPr>
            </w:pPr>
            <w:ins w:id="653" w:author="Balneg, Ronald@Energy" w:date="2018-11-21T11:20:00Z">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ins>
            <w:ins w:id="654" w:author="Balneg, Ronald@Energy" w:date="2018-11-21T11:21:00Z">
              <w:r w:rsidR="00F02C0B">
                <w:rPr>
                  <w:rFonts w:asciiTheme="minorHAnsi" w:hAnsiTheme="minorHAnsi"/>
                  <w:sz w:val="18"/>
                  <w:szCs w:val="18"/>
                </w:rPr>
                <w:t xml:space="preserve">Building </w:t>
              </w:r>
            </w:ins>
            <w:ins w:id="655" w:author="Balneg, Ronald@Energy" w:date="2018-11-21T11:20:00Z">
              <w:r>
                <w:rPr>
                  <w:rFonts w:asciiTheme="minorHAnsi" w:hAnsiTheme="minorHAnsi"/>
                  <w:sz w:val="18"/>
                  <w:szCs w:val="18"/>
                </w:rPr>
                <w:t xml:space="preserve">Volume </w:t>
              </w:r>
            </w:ins>
            <w:ins w:id="656" w:author="Balneg, Ronald@Energy" w:date="2018-11-21T11:21:00Z">
              <w:r w:rsidR="00F02C0B">
                <w:rPr>
                  <w:rFonts w:asciiTheme="minorHAnsi" w:hAnsiTheme="minorHAnsi"/>
                  <w:sz w:val="18"/>
                  <w:szCs w:val="18"/>
                </w:rPr>
                <w:t xml:space="preserve">pulled </w:t>
              </w:r>
            </w:ins>
            <w:ins w:id="657" w:author="Balneg, Ronald@Energy" w:date="2018-11-21T11:20:00Z">
              <w:r>
                <w:rPr>
                  <w:rFonts w:asciiTheme="minorHAnsi" w:hAnsiTheme="minorHAnsi"/>
                  <w:sz w:val="18"/>
                  <w:szCs w:val="18"/>
                </w:rPr>
                <w:t>from MCH-27</w:t>
              </w:r>
            </w:ins>
            <w:ins w:id="658" w:author="Balneg, Ronald@Energy" w:date="2018-11-21T11:21:00Z">
              <w:r w:rsidR="00F02C0B">
                <w:rPr>
                  <w:rFonts w:asciiTheme="minorHAnsi" w:hAnsiTheme="minorHAnsi"/>
                  <w:sz w:val="18"/>
                  <w:szCs w:val="18"/>
                </w:rPr>
                <w:t>) and</w:t>
              </w:r>
            </w:ins>
            <w:ins w:id="659" w:author="Balneg, Ronald@Energy" w:date="2018-11-21T11:20:00Z">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ins>
          </w:p>
          <w:p w14:paraId="26F8445D" w14:textId="1BD550D1" w:rsidR="000B64C1" w:rsidDel="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0" w:author="Balneg, Ronald@Energy" w:date="2018-11-21T11:20:00Z"/>
                <w:rFonts w:asciiTheme="minorHAnsi" w:hAnsiTheme="minorHAnsi"/>
                <w:sz w:val="18"/>
                <w:szCs w:val="18"/>
              </w:rPr>
            </w:pPr>
            <w:ins w:id="661" w:author="Balneg, Ronald@Energy" w:date="2018-11-21T11:20:00Z">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ins>
            <w:del w:id="662" w:author="Balneg, Ronald@Energy" w:date="2018-11-21T11:20:00Z">
              <w:r w:rsidR="00EA01F0" w:rsidRPr="00A42BCC" w:rsidDel="005D28E6">
                <w:rPr>
                  <w:rFonts w:asciiTheme="minorHAnsi" w:hAnsiTheme="minorHAnsi"/>
                  <w:sz w:val="18"/>
                  <w:szCs w:val="18"/>
                </w:rPr>
                <w:delText xml:space="preserve">&lt;&lt; </w:delText>
              </w:r>
              <w:r w:rsidR="00497E2F" w:rsidDel="005D28E6">
                <w:rPr>
                  <w:rFonts w:asciiTheme="minorHAnsi" w:hAnsiTheme="minorHAnsi"/>
                  <w:sz w:val="18"/>
                  <w:szCs w:val="18"/>
                </w:rPr>
                <w:delText xml:space="preserve">if </w:delText>
              </w:r>
              <w:r w:rsidR="0017724F" w:rsidDel="005D28E6">
                <w:rPr>
                  <w:rFonts w:asciiTheme="minorHAnsi" w:hAnsiTheme="minorHAnsi"/>
                  <w:sz w:val="18"/>
                  <w:szCs w:val="18"/>
                </w:rPr>
                <w:delText xml:space="preserve">calibration date in </w:delText>
              </w:r>
              <w:r w:rsidR="00497E2F" w:rsidDel="005D28E6">
                <w:rPr>
                  <w:rFonts w:asciiTheme="minorHAnsi" w:hAnsiTheme="minorHAnsi"/>
                  <w:sz w:val="18"/>
                  <w:szCs w:val="18"/>
                </w:rPr>
                <w:delText>B05</w:delText>
              </w:r>
              <w:r w:rsidR="0017724F" w:rsidDel="005D28E6">
                <w:rPr>
                  <w:rFonts w:asciiTheme="minorHAnsi" w:hAnsiTheme="minorHAnsi"/>
                  <w:sz w:val="18"/>
                  <w:szCs w:val="18"/>
                </w:rPr>
                <w:delText xml:space="preserve">is </w:delText>
              </w:r>
              <w:r w:rsidR="000B64C1" w:rsidDel="005D28E6">
                <w:rPr>
                  <w:rFonts w:asciiTheme="minorHAnsi" w:hAnsiTheme="minorHAnsi"/>
                  <w:sz w:val="18"/>
                  <w:szCs w:val="18"/>
                </w:rPr>
                <w:delText>more than</w:delText>
              </w:r>
              <w:r w:rsidR="00497E2F" w:rsidDel="005D28E6">
                <w:rPr>
                  <w:rFonts w:asciiTheme="minorHAnsi" w:hAnsiTheme="minorHAnsi"/>
                  <w:sz w:val="18"/>
                  <w:szCs w:val="18"/>
                </w:rPr>
                <w:delText xml:space="preserve"> 12 months</w:delText>
              </w:r>
              <w:r w:rsidR="0017724F" w:rsidDel="005D28E6">
                <w:rPr>
                  <w:rFonts w:asciiTheme="minorHAnsi" w:hAnsiTheme="minorHAnsi"/>
                  <w:sz w:val="18"/>
                  <w:szCs w:val="18"/>
                </w:rPr>
                <w:delText xml:space="preserve"> </w:delText>
              </w:r>
              <w:r w:rsidR="000B64C1" w:rsidDel="005D28E6">
                <w:rPr>
                  <w:rFonts w:asciiTheme="minorHAnsi" w:hAnsiTheme="minorHAnsi"/>
                  <w:sz w:val="18"/>
                  <w:szCs w:val="18"/>
                </w:rPr>
                <w:delText>from</w:delText>
              </w:r>
              <w:r w:rsidR="0017724F" w:rsidDel="005D28E6">
                <w:rPr>
                  <w:rFonts w:asciiTheme="minorHAnsi" w:hAnsiTheme="minorHAnsi"/>
                  <w:sz w:val="18"/>
                  <w:szCs w:val="18"/>
                </w:rPr>
                <w:delText xml:space="preserve"> the date of the diagnostic test in A14</w:delText>
              </w:r>
              <w:r w:rsidR="000B64C1" w:rsidDel="005D28E6">
                <w:rPr>
                  <w:rFonts w:asciiTheme="minorHAnsi" w:hAnsiTheme="minorHAnsi"/>
                  <w:sz w:val="18"/>
                  <w:szCs w:val="18"/>
                </w:rPr>
                <w:delText>;</w:delText>
              </w:r>
            </w:del>
          </w:p>
          <w:p w14:paraId="7B336204" w14:textId="11834347" w:rsidR="000B64C1" w:rsidDel="005D28E6"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3" w:author="Balneg, Ronald@Energy" w:date="2018-11-21T11:20:00Z"/>
                <w:rFonts w:asciiTheme="minorHAnsi" w:hAnsiTheme="minorHAnsi"/>
                <w:sz w:val="18"/>
                <w:szCs w:val="18"/>
              </w:rPr>
            </w:pPr>
            <w:del w:id="664" w:author="Balneg, Ronald@Energy" w:date="2018-11-21T11:20:00Z">
              <w:r w:rsidDel="005D28E6">
                <w:rPr>
                  <w:rFonts w:asciiTheme="minorHAnsi" w:hAnsiTheme="minorHAnsi"/>
                  <w:sz w:val="18"/>
                  <w:szCs w:val="18"/>
                </w:rPr>
                <w:delText>then</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display </w:delText>
              </w:r>
              <w:r w:rsidR="000B64C1" w:rsidDel="005D28E6">
                <w:rPr>
                  <w:rFonts w:asciiTheme="minorHAnsi" w:hAnsiTheme="minorHAnsi"/>
                  <w:sz w:val="18"/>
                  <w:szCs w:val="18"/>
                </w:rPr>
                <w:delText>text</w:delText>
              </w:r>
              <w:r w:rsidR="00EF2268" w:rsidDel="005D28E6">
                <w:rPr>
                  <w:rFonts w:asciiTheme="minorHAnsi" w:hAnsiTheme="minorHAnsi"/>
                  <w:sz w:val="18"/>
                  <w:szCs w:val="18"/>
                </w:rPr>
                <w:delText>:</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“Manometer Calibration is expired, Fails </w:delText>
              </w:r>
              <w:r w:rsidR="000B64C1" w:rsidDel="005D28E6">
                <w:rPr>
                  <w:rFonts w:asciiTheme="minorHAnsi" w:hAnsiTheme="minorHAnsi"/>
                  <w:sz w:val="18"/>
                  <w:szCs w:val="18"/>
                </w:rPr>
                <w:delText>Enclosure</w:delText>
              </w:r>
              <w:r w:rsidR="000B64C1" w:rsidRPr="000B64C1" w:rsidDel="005D28E6">
                <w:rPr>
                  <w:rFonts w:asciiTheme="minorHAnsi" w:hAnsiTheme="minorHAnsi"/>
                  <w:sz w:val="18"/>
                  <w:szCs w:val="18"/>
                </w:rPr>
                <w:delText xml:space="preserv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143B74DB" w14:textId="0AE5203C" w:rsidR="000B64C1" w:rsidDel="005D28E6"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5" w:author="Balneg, Ronald@Energy" w:date="2018-11-21T11:20:00Z"/>
                <w:rFonts w:asciiTheme="minorHAnsi" w:hAnsiTheme="minorHAnsi"/>
                <w:sz w:val="18"/>
                <w:szCs w:val="18"/>
              </w:rPr>
            </w:pPr>
            <w:del w:id="666" w:author="Balneg, Ronald@Energy" w:date="2018-11-21T11:20:00Z">
              <w:r w:rsidRPr="000B64C1" w:rsidDel="005D28E6">
                <w:rPr>
                  <w:rFonts w:asciiTheme="minorHAnsi" w:hAnsiTheme="minorHAnsi"/>
                  <w:sz w:val="18"/>
                  <w:szCs w:val="18"/>
                </w:rPr>
                <w:delText xml:space="preserve">elseif A01 = required, </w:delText>
              </w:r>
              <w:r w:rsidDel="005D28E6">
                <w:rPr>
                  <w:rFonts w:asciiTheme="minorHAnsi" w:hAnsiTheme="minorHAnsi"/>
                  <w:sz w:val="18"/>
                  <w:szCs w:val="18"/>
                </w:rPr>
                <w:delText>and</w:delText>
              </w:r>
              <w:r w:rsidRPr="000B64C1" w:rsidDel="005D28E6">
                <w:rPr>
                  <w:rFonts w:asciiTheme="minorHAnsi" w:hAnsiTheme="minorHAnsi"/>
                  <w:sz w:val="18"/>
                  <w:szCs w:val="18"/>
                </w:rPr>
                <w:delText xml:space="preserve"> E01</w:delText>
              </w:r>
              <w:r w:rsidDel="005D28E6">
                <w:rPr>
                  <w:rFonts w:asciiTheme="minorHAnsi" w:hAnsiTheme="minorHAnsi"/>
                  <w:sz w:val="18"/>
                  <w:szCs w:val="18"/>
                </w:rPr>
                <w:delText xml:space="preserve"> </w:delText>
              </w:r>
              <w:r w:rsidDel="005D28E6">
                <w:rPr>
                  <w:rFonts w:asciiTheme="minorHAnsi" w:hAnsiTheme="minorHAnsi" w:cstheme="minorHAnsi"/>
                  <w:sz w:val="18"/>
                  <w:szCs w:val="18"/>
                </w:rPr>
                <w:delText>≤</w:delText>
              </w:r>
              <w:r w:rsidDel="005D28E6">
                <w:rPr>
                  <w:rFonts w:asciiTheme="minorHAnsi" w:hAnsiTheme="minorHAnsi"/>
                  <w:sz w:val="18"/>
                  <w:szCs w:val="18"/>
                </w:rPr>
                <w:delText xml:space="preserve"> </w:delText>
              </w:r>
              <w:r w:rsidRPr="000B64C1" w:rsidDel="005D28E6">
                <w:rPr>
                  <w:rFonts w:asciiTheme="minorHAnsi" w:hAnsiTheme="minorHAnsi"/>
                  <w:sz w:val="18"/>
                  <w:szCs w:val="18"/>
                </w:rPr>
                <w:delText>A03, then display</w:delText>
              </w:r>
              <w:r w:rsidDel="005D28E6">
                <w:rPr>
                  <w:rFonts w:asciiTheme="minorHAnsi" w:hAnsiTheme="minorHAnsi"/>
                  <w:sz w:val="18"/>
                  <w:szCs w:val="18"/>
                </w:rPr>
                <w:delText xml:space="preserve"> text</w:delText>
              </w:r>
              <w:r w:rsidRPr="000B64C1" w:rsidDel="005D28E6">
                <w:rPr>
                  <w:rFonts w:asciiTheme="minorHAnsi" w:hAnsiTheme="minorHAnsi"/>
                  <w:sz w:val="18"/>
                  <w:szCs w:val="18"/>
                </w:rPr>
                <w:delText>: " Passes Enclosure</w:delText>
              </w:r>
              <w:r w:rsidR="00D721FF" w:rsidDel="005D28E6">
                <w:rPr>
                  <w:rFonts w:asciiTheme="minorHAnsi" w:hAnsiTheme="minorHAnsi"/>
                  <w:sz w:val="18"/>
                  <w:szCs w:val="18"/>
                </w:rPr>
                <w:delText xml:space="preserve"> Air</w:delText>
              </w:r>
              <w:r w:rsidRPr="000B64C1" w:rsidDel="005D28E6">
                <w:rPr>
                  <w:rFonts w:asciiTheme="minorHAnsi" w:hAnsiTheme="minorHAnsi"/>
                  <w:sz w:val="18"/>
                  <w:szCs w:val="18"/>
                </w:rPr>
                <w:delText xml:space="preserve"> Leakage Test"</w:delText>
              </w:r>
              <w:r w:rsidDel="005D28E6">
                <w:rPr>
                  <w:rFonts w:asciiTheme="minorHAnsi" w:hAnsiTheme="minorHAnsi"/>
                  <w:sz w:val="18"/>
                  <w:szCs w:val="18"/>
                </w:rPr>
                <w:delText>;</w:delText>
              </w:r>
            </w:del>
          </w:p>
          <w:p w14:paraId="4A197F20" w14:textId="2138083F" w:rsidR="000B64C1" w:rsidRPr="000B64C1" w:rsidDel="005D28E6"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7" w:author="Balneg, Ronald@Energy" w:date="2018-11-21T11:20:00Z"/>
                <w:rFonts w:asciiTheme="minorHAnsi" w:hAnsiTheme="minorHAnsi"/>
                <w:sz w:val="18"/>
                <w:szCs w:val="18"/>
              </w:rPr>
            </w:pPr>
            <w:del w:id="668" w:author="Balneg, Ronald@Energy" w:date="2018-11-21T11:20:00Z">
              <w:r w:rsidDel="005D28E6">
                <w:rPr>
                  <w:rFonts w:asciiTheme="minorHAnsi" w:hAnsiTheme="minorHAnsi"/>
                  <w:sz w:val="18"/>
                  <w:szCs w:val="18"/>
                </w:rPr>
                <w:delText>else</w:delText>
              </w:r>
              <w:r w:rsidR="000B64C1" w:rsidRPr="000B64C1" w:rsidDel="005D28E6">
                <w:rPr>
                  <w:rFonts w:asciiTheme="minorHAnsi" w:hAnsiTheme="minorHAnsi"/>
                  <w:sz w:val="18"/>
                  <w:szCs w:val="18"/>
                </w:rPr>
                <w:delText xml:space="preserve">if A02 = required, </w:delText>
              </w:r>
              <w:r w:rsidR="000B64C1" w:rsidDel="005D28E6">
                <w:rPr>
                  <w:rFonts w:asciiTheme="minorHAnsi" w:hAnsiTheme="minorHAnsi"/>
                  <w:sz w:val="18"/>
                  <w:szCs w:val="18"/>
                </w:rPr>
                <w:delText xml:space="preserve">and </w:delText>
              </w:r>
              <w:r w:rsidR="00C62026" w:rsidDel="005D28E6">
                <w:rPr>
                  <w:rFonts w:asciiTheme="minorHAnsi" w:hAnsiTheme="minorHAnsi"/>
                  <w:sz w:val="18"/>
                  <w:szCs w:val="18"/>
                </w:rPr>
                <w:delText>E01 ≤ A13</w:delText>
              </w:r>
              <w:r w:rsidR="000B64C1" w:rsidRPr="000B64C1" w:rsidDel="005D28E6">
                <w:rPr>
                  <w:rFonts w:asciiTheme="minorHAnsi" w:hAnsiTheme="minorHAnsi"/>
                  <w:sz w:val="18"/>
                  <w:szCs w:val="18"/>
                </w:rPr>
                <w:delText xml:space="preserve"> then display </w:delText>
              </w:r>
              <w:r w:rsidDel="005D28E6">
                <w:rPr>
                  <w:rFonts w:asciiTheme="minorHAnsi" w:hAnsiTheme="minorHAnsi"/>
                  <w:sz w:val="18"/>
                  <w:szCs w:val="18"/>
                </w:rPr>
                <w:delText xml:space="preserve">text: </w:delText>
              </w:r>
              <w:r w:rsidR="000B64C1" w:rsidRPr="000B64C1" w:rsidDel="005D28E6">
                <w:rPr>
                  <w:rFonts w:asciiTheme="minorHAnsi" w:hAnsiTheme="minorHAnsi"/>
                  <w:sz w:val="18"/>
                  <w:szCs w:val="18"/>
                </w:rPr>
                <w:delText xml:space="preserve">“Passes Enclosure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4A3A5EC9" w14:textId="614AA5E9" w:rsidR="00EA01F0" w:rsidRPr="00A42BCC" w:rsidRDefault="000B64C1" w:rsidP="00E71335">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669" w:author="Balneg, Ronald@Energy" w:date="2018-11-21T11:20:00Z">
              <w:r w:rsidDel="005D28E6">
                <w:rPr>
                  <w:rFonts w:asciiTheme="minorHAnsi" w:hAnsiTheme="minorHAnsi"/>
                  <w:sz w:val="18"/>
                  <w:szCs w:val="18"/>
                </w:rPr>
                <w:delText>e</w:delText>
              </w:r>
              <w:r w:rsidRPr="000B64C1" w:rsidDel="005D28E6">
                <w:rPr>
                  <w:rFonts w:asciiTheme="minorHAnsi" w:hAnsiTheme="minorHAnsi"/>
                  <w:sz w:val="18"/>
                  <w:szCs w:val="18"/>
                </w:rPr>
                <w:delText xml:space="preserve">lse display </w:delText>
              </w:r>
              <w:r w:rsidDel="005D28E6">
                <w:rPr>
                  <w:rFonts w:asciiTheme="minorHAnsi" w:hAnsiTheme="minorHAnsi"/>
                  <w:sz w:val="18"/>
                  <w:szCs w:val="18"/>
                </w:rPr>
                <w:delText xml:space="preserve">text: </w:delText>
              </w:r>
              <w:r w:rsidRPr="000B64C1" w:rsidDel="005D28E6">
                <w:rPr>
                  <w:rFonts w:asciiTheme="minorHAnsi" w:hAnsiTheme="minorHAnsi"/>
                  <w:sz w:val="18"/>
                  <w:szCs w:val="18"/>
                </w:rPr>
                <w:delText>“Fails E</w:delText>
              </w:r>
              <w:r w:rsidDel="005D28E6">
                <w:rPr>
                  <w:rFonts w:asciiTheme="minorHAnsi" w:hAnsiTheme="minorHAnsi"/>
                  <w:sz w:val="18"/>
                  <w:szCs w:val="18"/>
                </w:rPr>
                <w:delText xml:space="preserve">nclosure </w:delText>
              </w:r>
              <w:r w:rsidR="00D721FF" w:rsidDel="005D28E6">
                <w:rPr>
                  <w:rFonts w:asciiTheme="minorHAnsi" w:hAnsiTheme="minorHAnsi"/>
                  <w:sz w:val="18"/>
                  <w:szCs w:val="18"/>
                </w:rPr>
                <w:delText xml:space="preserve">Air </w:delText>
              </w:r>
              <w:r w:rsidDel="005D28E6">
                <w:rPr>
                  <w:rFonts w:asciiTheme="minorHAnsi" w:hAnsiTheme="minorHAnsi"/>
                  <w:sz w:val="18"/>
                  <w:szCs w:val="18"/>
                </w:rPr>
                <w:delText>Leakage Test”</w:delText>
              </w:r>
              <w:r w:rsidRPr="000B64C1" w:rsidDel="005D28E6">
                <w:rPr>
                  <w:rFonts w:asciiTheme="minorHAnsi" w:hAnsiTheme="minorHAnsi"/>
                  <w:sz w:val="18"/>
                  <w:szCs w:val="18"/>
                </w:rPr>
                <w:delText>&gt;&gt;</w:delText>
              </w:r>
            </w:del>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Change w:id="670">
          <w:tblGrid>
            <w:gridCol w:w="399"/>
            <w:gridCol w:w="186"/>
            <w:gridCol w:w="10209"/>
          </w:tblGrid>
        </w:tblGridChange>
      </w:tblGrid>
      <w:tr w:rsidR="00EA01F0" w:rsidRPr="00A42BCC" w:rsidDel="00C20598" w14:paraId="4A3A5ECE" w14:textId="27154A30" w:rsidTr="00C20598">
        <w:trPr>
          <w:del w:id="671" w:author="Balneg, Ronald@Energy" w:date="2018-11-19T09:50:00Z"/>
        </w:trPr>
        <w:tc>
          <w:tcPr>
            <w:tcW w:w="10794" w:type="dxa"/>
            <w:gridSpan w:val="3"/>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2" w:author="Balneg, Ronald@Energy" w:date="2018-11-19T09:50:00Z"/>
                <w:rFonts w:asciiTheme="minorHAnsi" w:hAnsiTheme="minorHAnsi"/>
                <w:szCs w:val="18"/>
                <w:highlight w:val="cyan"/>
              </w:rPr>
            </w:pPr>
            <w:del w:id="673"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674"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75" w:author="Balneg, Ronald@Energy" w:date="2018-11-19T09:50:00Z"/>
                <w:rFonts w:asciiTheme="minorHAnsi" w:hAnsiTheme="minorHAnsi"/>
                <w:sz w:val="18"/>
                <w:szCs w:val="18"/>
              </w:rPr>
            </w:pPr>
            <w:del w:id="676" w:author="Balneg, Ronald@Energy" w:date="2018-11-19T09:50:00Z">
              <w:r w:rsidRPr="00A42BCC" w:rsidDel="00C20598">
                <w:rPr>
                  <w:rFonts w:asciiTheme="minorHAnsi" w:hAnsiTheme="minorHAnsi"/>
                  <w:sz w:val="18"/>
                  <w:szCs w:val="18"/>
                </w:rPr>
                <w:delText>01</w:delText>
              </w:r>
            </w:del>
          </w:p>
        </w:tc>
        <w:tc>
          <w:tcPr>
            <w:tcW w:w="10209" w:type="dxa"/>
            <w:vAlign w:val="center"/>
          </w:tcPr>
          <w:p w14:paraId="12CEB9DB" w14:textId="3F78E04D" w:rsidR="00875D94" w:rsidRPr="00A42BCC" w:rsidDel="00C20598" w:rsidRDefault="00875D94" w:rsidP="00875D94">
            <w:pPr>
              <w:shd w:val="clear" w:color="auto" w:fill="FFFFFF"/>
              <w:rPr>
                <w:del w:id="677" w:author="Balneg, Ronald@Energy" w:date="2018-11-19T09:50:00Z"/>
                <w:rFonts w:asciiTheme="minorHAnsi" w:hAnsiTheme="minorHAnsi"/>
                <w:sz w:val="18"/>
                <w:szCs w:val="18"/>
              </w:rPr>
            </w:pPr>
            <w:del w:id="678"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679"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80" w:author="Balneg, Ronald@Energy" w:date="2018-11-19T09:50:00Z"/>
                <w:rFonts w:asciiTheme="minorHAnsi" w:hAnsiTheme="minorHAnsi"/>
                <w:sz w:val="18"/>
                <w:szCs w:val="18"/>
              </w:rPr>
            </w:pPr>
            <w:del w:id="681" w:author="Balneg, Ronald@Energy" w:date="2018-11-19T09:50:00Z">
              <w:r w:rsidRPr="00A42BCC" w:rsidDel="00C20598">
                <w:rPr>
                  <w:rFonts w:asciiTheme="minorHAnsi" w:hAnsiTheme="minorHAnsi"/>
                  <w:sz w:val="18"/>
                  <w:szCs w:val="18"/>
                </w:rPr>
                <w:delText>02</w:delText>
              </w:r>
            </w:del>
          </w:p>
        </w:tc>
        <w:tc>
          <w:tcPr>
            <w:tcW w:w="10209" w:type="dxa"/>
            <w:vAlign w:val="center"/>
          </w:tcPr>
          <w:p w14:paraId="1D0B4171" w14:textId="78EF7768" w:rsidR="00875D94" w:rsidRPr="00A42BCC" w:rsidDel="00C20598" w:rsidRDefault="00875D94" w:rsidP="00875D94">
            <w:pPr>
              <w:shd w:val="clear" w:color="auto" w:fill="FFFFFF"/>
              <w:rPr>
                <w:del w:id="682" w:author="Balneg, Ronald@Energy" w:date="2018-11-19T09:50:00Z"/>
                <w:rFonts w:asciiTheme="minorHAnsi" w:hAnsiTheme="minorHAnsi"/>
                <w:sz w:val="18"/>
                <w:szCs w:val="18"/>
              </w:rPr>
            </w:pPr>
            <w:del w:id="683"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684"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85" w:author="Balneg, Ronald@Energy" w:date="2018-11-19T09:50:00Z"/>
                <w:rFonts w:asciiTheme="minorHAnsi" w:hAnsiTheme="minorHAnsi"/>
                <w:sz w:val="18"/>
                <w:szCs w:val="18"/>
              </w:rPr>
            </w:pPr>
            <w:del w:id="686" w:author="Balneg, Ronald@Energy" w:date="2018-11-19T09:50:00Z">
              <w:r w:rsidRPr="00A42BCC" w:rsidDel="00C20598">
                <w:rPr>
                  <w:rFonts w:asciiTheme="minorHAnsi" w:hAnsiTheme="minorHAnsi"/>
                  <w:sz w:val="18"/>
                  <w:szCs w:val="18"/>
                </w:rPr>
                <w:delText>03</w:delText>
              </w:r>
            </w:del>
          </w:p>
        </w:tc>
        <w:tc>
          <w:tcPr>
            <w:tcW w:w="10209" w:type="dxa"/>
            <w:vAlign w:val="center"/>
          </w:tcPr>
          <w:p w14:paraId="38EC30D9" w14:textId="37FFEA28" w:rsidR="00875D94" w:rsidRPr="00A42BCC" w:rsidDel="00C20598" w:rsidRDefault="00875D94" w:rsidP="00875D94">
            <w:pPr>
              <w:shd w:val="clear" w:color="auto" w:fill="FFFFFF"/>
              <w:rPr>
                <w:del w:id="687" w:author="Balneg, Ronald@Energy" w:date="2018-11-19T09:50:00Z"/>
                <w:rFonts w:asciiTheme="minorHAnsi" w:hAnsiTheme="minorHAnsi"/>
                <w:sz w:val="18"/>
                <w:szCs w:val="18"/>
              </w:rPr>
            </w:pPr>
            <w:del w:id="688"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689"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90" w:author="Balneg, Ronald@Energy" w:date="2018-11-19T09:50:00Z"/>
                <w:rFonts w:asciiTheme="minorHAnsi" w:hAnsiTheme="minorHAnsi"/>
                <w:sz w:val="18"/>
                <w:szCs w:val="18"/>
              </w:rPr>
            </w:pPr>
            <w:del w:id="691" w:author="Balneg, Ronald@Energy" w:date="2018-11-19T09:50:00Z">
              <w:r w:rsidRPr="00A42BCC" w:rsidDel="00C20598">
                <w:rPr>
                  <w:rFonts w:asciiTheme="minorHAnsi" w:hAnsiTheme="minorHAnsi"/>
                  <w:sz w:val="18"/>
                  <w:szCs w:val="18"/>
                </w:rPr>
                <w:delText>04</w:delText>
              </w:r>
            </w:del>
          </w:p>
        </w:tc>
        <w:tc>
          <w:tcPr>
            <w:tcW w:w="10209" w:type="dxa"/>
            <w:vAlign w:val="center"/>
          </w:tcPr>
          <w:p w14:paraId="65103501" w14:textId="4F6CB0D1" w:rsidR="00875D94" w:rsidRPr="00C55ED3" w:rsidDel="00C20598" w:rsidRDefault="00875D94" w:rsidP="00875D94">
            <w:pPr>
              <w:shd w:val="clear" w:color="auto" w:fill="FFFFFF"/>
              <w:rPr>
                <w:del w:id="692" w:author="Balneg, Ronald@Energy" w:date="2018-11-19T09:50:00Z"/>
                <w:rFonts w:asciiTheme="minorHAnsi" w:hAnsiTheme="minorHAnsi"/>
                <w:sz w:val="18"/>
                <w:szCs w:val="18"/>
              </w:rPr>
            </w:pPr>
            <w:del w:id="693"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694" w:author="Balneg, Ronald@Energy" w:date="2018-11-19T09:50:00Z"/>
        </w:trPr>
        <w:tc>
          <w:tcPr>
            <w:tcW w:w="10794" w:type="dxa"/>
            <w:gridSpan w:val="3"/>
            <w:vAlign w:val="center"/>
          </w:tcPr>
          <w:p w14:paraId="4A3A5EDE" w14:textId="1703DCC6" w:rsidR="00875D94" w:rsidRPr="00A42BCC" w:rsidDel="00C20598" w:rsidRDefault="00875D94" w:rsidP="00875D94">
            <w:pPr>
              <w:autoSpaceDE w:val="0"/>
              <w:autoSpaceDN w:val="0"/>
              <w:adjustRightInd w:val="0"/>
              <w:rPr>
                <w:del w:id="695" w:author="Balneg, Ronald@Energy" w:date="2018-11-19T09:50:00Z"/>
                <w:rFonts w:asciiTheme="minorHAnsi" w:hAnsiTheme="minorHAnsi"/>
                <w:sz w:val="18"/>
                <w:szCs w:val="18"/>
              </w:rPr>
            </w:pPr>
            <w:del w:id="696"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697" w:author="Balneg, Ronald@Energy" w:date="2018-11-19T09:50: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8" w:author="Balneg, Ronald@Energy" w:date="2018-11-19T09:50:00Z"/>
                <w:rFonts w:asciiTheme="minorHAnsi" w:hAnsiTheme="minorHAnsi"/>
                <w:b/>
                <w:sz w:val="18"/>
                <w:szCs w:val="18"/>
              </w:rPr>
            </w:pPr>
            <w:ins w:id="699" w:author="Balneg, Ronald@Energy" w:date="2018-11-19T09:50:00Z">
              <w:r w:rsidRPr="00C20598">
                <w:rPr>
                  <w:rFonts w:asciiTheme="minorHAnsi" w:hAnsiTheme="minorHAnsi"/>
                  <w:b/>
                  <w:sz w:val="18"/>
                  <w:szCs w:val="18"/>
                </w:rPr>
                <w:t xml:space="preserve">G. Additional Requirements for </w:t>
              </w:r>
            </w:ins>
            <w:ins w:id="700" w:author="Balneg, Ronald@Energy" w:date="2018-11-21T12:51:00Z">
              <w:r w:rsidR="00D51A34">
                <w:rPr>
                  <w:rFonts w:asciiTheme="minorHAnsi" w:hAnsiTheme="minorHAnsi"/>
                  <w:b/>
                  <w:sz w:val="18"/>
                  <w:szCs w:val="18"/>
                </w:rPr>
                <w:t xml:space="preserve">Worksheet </w:t>
              </w:r>
            </w:ins>
            <w:ins w:id="701" w:author="Balneg, Ronald@Energy" w:date="2018-11-19T09:50:00Z">
              <w:r w:rsidRPr="00C20598">
                <w:rPr>
                  <w:rFonts w:asciiTheme="minorHAnsi" w:hAnsiTheme="minorHAnsi"/>
                  <w:b/>
                  <w:sz w:val="18"/>
                  <w:szCs w:val="18"/>
                </w:rPr>
                <w:t>Compliance</w:t>
              </w:r>
            </w:ins>
          </w:p>
        </w:tc>
      </w:tr>
      <w:tr w:rsidR="00C20598" w:rsidRPr="00A42BCC" w14:paraId="38459717"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02"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42"/>
          <w:ins w:id="703" w:author="Balneg, Ronald@Energy" w:date="2018-11-19T09:50:00Z"/>
          <w:trPrChange w:id="704" w:author="Balneg, Ronald@Energy" w:date="2018-11-19T10:09:00Z">
            <w:trPr>
              <w:trHeight w:val="242"/>
            </w:trPr>
          </w:trPrChange>
        </w:trPr>
        <w:tc>
          <w:tcPr>
            <w:tcW w:w="399" w:type="dxa"/>
            <w:vAlign w:val="center"/>
            <w:tcPrChange w:id="705" w:author="Balneg, Ronald@Energy" w:date="2018-11-19T10:09:00Z">
              <w:tcPr>
                <w:tcW w:w="399" w:type="dxa"/>
                <w:vAlign w:val="center"/>
              </w:tcPr>
            </w:tcPrChange>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06" w:author="Balneg, Ronald@Energy" w:date="2018-11-19T09:50:00Z"/>
                <w:rFonts w:asciiTheme="minorHAnsi" w:hAnsiTheme="minorHAnsi"/>
                <w:sz w:val="18"/>
                <w:szCs w:val="18"/>
              </w:rPr>
            </w:pPr>
            <w:ins w:id="707" w:author="Balneg, Ronald@Energy" w:date="2018-11-19T09:50:00Z">
              <w:r w:rsidRPr="00A42BCC">
                <w:rPr>
                  <w:rFonts w:asciiTheme="minorHAnsi" w:hAnsiTheme="minorHAnsi"/>
                  <w:sz w:val="18"/>
                  <w:szCs w:val="18"/>
                </w:rPr>
                <w:t>01</w:t>
              </w:r>
            </w:ins>
          </w:p>
        </w:tc>
        <w:tc>
          <w:tcPr>
            <w:tcW w:w="10395" w:type="dxa"/>
            <w:gridSpan w:val="2"/>
            <w:vAlign w:val="center"/>
            <w:tcPrChange w:id="708" w:author="Balneg, Ronald@Energy" w:date="2018-11-19T10:09:00Z">
              <w:tcPr>
                <w:tcW w:w="10391" w:type="dxa"/>
                <w:gridSpan w:val="2"/>
                <w:vAlign w:val="center"/>
              </w:tcPr>
            </w:tcPrChange>
          </w:tcPr>
          <w:p w14:paraId="38EB5C6D" w14:textId="77777777" w:rsidR="00C20598" w:rsidRDefault="00C20598" w:rsidP="003F17B6">
            <w:pPr>
              <w:shd w:val="clear" w:color="auto" w:fill="FFFFFF"/>
              <w:rPr>
                <w:ins w:id="709" w:author="Balneg, Ronald@Energy" w:date="2018-11-19T09:50:00Z"/>
                <w:rFonts w:asciiTheme="minorHAnsi" w:hAnsiTheme="minorHAnsi"/>
                <w:sz w:val="18"/>
                <w:szCs w:val="18"/>
              </w:rPr>
            </w:pPr>
            <w:ins w:id="710"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11"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683"/>
          <w:ins w:id="712" w:author="Balneg, Ronald@Energy" w:date="2018-11-19T09:50:00Z"/>
          <w:trPrChange w:id="713" w:author="Balneg, Ronald@Energy" w:date="2018-11-19T10:09:00Z">
            <w:trPr>
              <w:trHeight w:val="683"/>
            </w:trPr>
          </w:trPrChange>
        </w:trPr>
        <w:tc>
          <w:tcPr>
            <w:tcW w:w="399" w:type="dxa"/>
            <w:vAlign w:val="center"/>
            <w:tcPrChange w:id="714" w:author="Balneg, Ronald@Energy" w:date="2018-11-19T10:09:00Z">
              <w:tcPr>
                <w:tcW w:w="399" w:type="dxa"/>
                <w:vAlign w:val="center"/>
              </w:tcPr>
            </w:tcPrChange>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5" w:author="Balneg, Ronald@Energy" w:date="2018-11-19T09:50:00Z"/>
                <w:rFonts w:asciiTheme="minorHAnsi" w:hAnsiTheme="minorHAnsi"/>
                <w:sz w:val="18"/>
                <w:szCs w:val="18"/>
              </w:rPr>
            </w:pPr>
            <w:ins w:id="716" w:author="Balneg, Ronald@Energy" w:date="2018-11-19T09:50:00Z">
              <w:r w:rsidRPr="00A42BCC">
                <w:rPr>
                  <w:rFonts w:asciiTheme="minorHAnsi" w:hAnsiTheme="minorHAnsi"/>
                  <w:sz w:val="18"/>
                  <w:szCs w:val="18"/>
                </w:rPr>
                <w:t>02</w:t>
              </w:r>
            </w:ins>
          </w:p>
        </w:tc>
        <w:tc>
          <w:tcPr>
            <w:tcW w:w="10395" w:type="dxa"/>
            <w:gridSpan w:val="2"/>
            <w:vAlign w:val="center"/>
            <w:tcPrChange w:id="717" w:author="Balneg, Ronald@Energy" w:date="2018-11-19T10:09:00Z">
              <w:tcPr>
                <w:tcW w:w="10391" w:type="dxa"/>
                <w:gridSpan w:val="2"/>
                <w:vAlign w:val="center"/>
              </w:tcPr>
            </w:tcPrChange>
          </w:tcPr>
          <w:p w14:paraId="14D94A28" w14:textId="77777777" w:rsidR="00C20598" w:rsidRPr="00C55ED3" w:rsidRDefault="00C20598" w:rsidP="003F17B6">
            <w:pPr>
              <w:shd w:val="clear" w:color="auto" w:fill="FFFFFF"/>
              <w:rPr>
                <w:ins w:id="718" w:author="Balneg, Ronald@Energy" w:date="2018-11-19T09:50:00Z"/>
                <w:rFonts w:asciiTheme="minorHAnsi" w:hAnsiTheme="minorHAnsi"/>
                <w:sz w:val="18"/>
                <w:szCs w:val="18"/>
              </w:rPr>
            </w:pPr>
            <w:ins w:id="719"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57698D18"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20"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60"/>
          <w:ins w:id="721" w:author="Balneg, Ronald@Energy" w:date="2018-11-19T09:50:00Z"/>
          <w:trPrChange w:id="722" w:author="Balneg, Ronald@Energy" w:date="2018-11-19T10:09:00Z">
            <w:trPr>
              <w:trHeight w:val="260"/>
            </w:trPr>
          </w:trPrChange>
        </w:trPr>
        <w:tc>
          <w:tcPr>
            <w:tcW w:w="399" w:type="dxa"/>
            <w:vAlign w:val="center"/>
            <w:tcPrChange w:id="723" w:author="Balneg, Ronald@Energy" w:date="2018-11-19T10:09:00Z">
              <w:tcPr>
                <w:tcW w:w="399" w:type="dxa"/>
                <w:vAlign w:val="center"/>
              </w:tcPr>
            </w:tcPrChange>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4" w:author="Balneg, Ronald@Energy" w:date="2018-11-19T09:50:00Z"/>
                <w:rFonts w:asciiTheme="minorHAnsi" w:hAnsiTheme="minorHAnsi"/>
                <w:sz w:val="18"/>
                <w:szCs w:val="18"/>
              </w:rPr>
            </w:pPr>
            <w:ins w:id="725" w:author="Balneg, Ronald@Energy" w:date="2018-11-19T09:50:00Z">
              <w:r w:rsidRPr="00A42BCC">
                <w:rPr>
                  <w:rFonts w:asciiTheme="minorHAnsi" w:hAnsiTheme="minorHAnsi"/>
                  <w:sz w:val="18"/>
                  <w:szCs w:val="18"/>
                </w:rPr>
                <w:t>03</w:t>
              </w:r>
            </w:ins>
          </w:p>
        </w:tc>
        <w:tc>
          <w:tcPr>
            <w:tcW w:w="10395" w:type="dxa"/>
            <w:gridSpan w:val="2"/>
            <w:vAlign w:val="center"/>
            <w:tcPrChange w:id="726" w:author="Balneg, Ronald@Energy" w:date="2018-11-19T10:09:00Z">
              <w:tcPr>
                <w:tcW w:w="10391" w:type="dxa"/>
                <w:gridSpan w:val="2"/>
                <w:vAlign w:val="center"/>
              </w:tcPr>
            </w:tcPrChange>
          </w:tcPr>
          <w:p w14:paraId="42E7F332" w14:textId="77777777" w:rsidR="00C20598" w:rsidRPr="00C55ED3" w:rsidRDefault="00C20598" w:rsidP="003F17B6">
            <w:pPr>
              <w:shd w:val="clear" w:color="auto" w:fill="FFFFFF"/>
              <w:contextualSpacing/>
              <w:rPr>
                <w:ins w:id="727" w:author="Balneg, Ronald@Energy" w:date="2018-11-19T09:50:00Z"/>
                <w:rFonts w:asciiTheme="minorHAnsi" w:hAnsiTheme="minorHAnsi"/>
                <w:sz w:val="18"/>
                <w:szCs w:val="18"/>
              </w:rPr>
            </w:pPr>
            <w:ins w:id="728"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29"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440"/>
          <w:ins w:id="730" w:author="Balneg, Ronald@Energy" w:date="2018-11-19T09:50:00Z"/>
          <w:trPrChange w:id="731" w:author="Balneg, Ronald@Energy" w:date="2018-11-19T10:09:00Z">
            <w:trPr>
              <w:trHeight w:val="440"/>
            </w:trPr>
          </w:trPrChange>
        </w:trPr>
        <w:tc>
          <w:tcPr>
            <w:tcW w:w="399" w:type="dxa"/>
            <w:vAlign w:val="center"/>
            <w:tcPrChange w:id="732" w:author="Balneg, Ronald@Energy" w:date="2018-11-19T10:09:00Z">
              <w:tcPr>
                <w:tcW w:w="399" w:type="dxa"/>
                <w:vAlign w:val="center"/>
              </w:tcPr>
            </w:tcPrChange>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33" w:author="Balneg, Ronald@Energy" w:date="2018-11-19T09:50:00Z"/>
                <w:rFonts w:asciiTheme="minorHAnsi" w:hAnsiTheme="minorHAnsi"/>
                <w:sz w:val="18"/>
                <w:szCs w:val="18"/>
              </w:rPr>
            </w:pPr>
            <w:ins w:id="734" w:author="Balneg, Ronald@Energy" w:date="2018-11-19T09:50:00Z">
              <w:r w:rsidRPr="00A42BCC">
                <w:rPr>
                  <w:rFonts w:asciiTheme="minorHAnsi" w:hAnsiTheme="minorHAnsi"/>
                  <w:sz w:val="18"/>
                  <w:szCs w:val="18"/>
                </w:rPr>
                <w:t>04</w:t>
              </w:r>
            </w:ins>
          </w:p>
        </w:tc>
        <w:tc>
          <w:tcPr>
            <w:tcW w:w="10395" w:type="dxa"/>
            <w:gridSpan w:val="2"/>
            <w:vAlign w:val="center"/>
            <w:tcPrChange w:id="735" w:author="Balneg, Ronald@Energy" w:date="2018-11-19T10:09:00Z">
              <w:tcPr>
                <w:tcW w:w="10391" w:type="dxa"/>
                <w:gridSpan w:val="2"/>
                <w:vAlign w:val="center"/>
              </w:tcPr>
            </w:tcPrChange>
          </w:tcPr>
          <w:p w14:paraId="252845CB" w14:textId="77777777" w:rsidR="00C20598" w:rsidRPr="00875D94" w:rsidRDefault="00C20598" w:rsidP="003F17B6">
            <w:pPr>
              <w:shd w:val="clear" w:color="auto" w:fill="FFFFFF"/>
              <w:contextualSpacing/>
              <w:rPr>
                <w:ins w:id="736" w:author="Balneg, Ronald@Energy" w:date="2018-11-19T09:50:00Z"/>
                <w:rFonts w:asciiTheme="minorHAnsi" w:hAnsiTheme="minorHAnsi"/>
                <w:sz w:val="18"/>
                <w:szCs w:val="18"/>
              </w:rPr>
            </w:pPr>
            <w:ins w:id="737"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38" w:author="Balneg, Ronald@Energy" w:date="2018-11-19T09:50:00Z"/>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0" w:author="Smith, Alexis@Energy" w:date="2018-12-13T08:15:00Z" w:initials="SA">
    <w:p w14:paraId="3B6B8E59" w14:textId="405332A6" w:rsidR="00BE3E80" w:rsidRDefault="00BE3E80">
      <w:pPr>
        <w:pStyle w:val="CommentText"/>
      </w:pPr>
      <w:r>
        <w:rPr>
          <w:rStyle w:val="CommentReference"/>
        </w:rPr>
        <w:annotationRef/>
      </w:r>
      <w:r>
        <w:t>Diane – this was changed</w:t>
      </w:r>
    </w:p>
  </w:comment>
  <w:comment w:id="615" w:author="Smith, Alexis@Energy" w:date="2018-12-13T08:05:00Z" w:initials="SA">
    <w:p w14:paraId="2D2C1C12" w14:textId="16F2F799" w:rsidR="00BE3E80" w:rsidRDefault="00BE3E80">
      <w:pPr>
        <w:pStyle w:val="CommentText"/>
      </w:pPr>
      <w:r>
        <w:rPr>
          <w:rStyle w:val="CommentReference"/>
        </w:rPr>
        <w:annotationRef/>
      </w:r>
      <w:r>
        <w:t>Diane – this table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6B8E59" w15:done="0"/>
  <w15:commentEx w15:paraId="2D2C1C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60D44" w14:textId="77777777" w:rsidR="00BE3E80" w:rsidRDefault="00BE3E80">
      <w:r>
        <w:separator/>
      </w:r>
    </w:p>
  </w:endnote>
  <w:endnote w:type="continuationSeparator" w:id="0">
    <w:p w14:paraId="383ABA61" w14:textId="77777777" w:rsidR="00BE3E80" w:rsidRDefault="00BE3E80">
      <w:r>
        <w:continuationSeparator/>
      </w:r>
    </w:p>
  </w:endnote>
  <w:endnote w:type="continuationNotice" w:id="1">
    <w:p w14:paraId="4CA9EBDC" w14:textId="77777777" w:rsidR="00BE3E80" w:rsidRDefault="00BE3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7C6B8" w14:textId="77777777" w:rsidR="00BE3E80" w:rsidRDefault="00BE3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BE3E80" w:rsidRPr="00733ECB" w:rsidRDefault="00BE3E80" w:rsidP="00EB61D5">
    <w:pPr>
      <w:pStyle w:val="Style7"/>
      <w:rPr>
        <w:b w:val="0"/>
        <w:i w:val="0"/>
      </w:rPr>
    </w:pPr>
    <w:r w:rsidRPr="00733ECB">
      <w:rPr>
        <w:b w:val="0"/>
        <w:i w:val="0"/>
      </w:rPr>
      <w:t xml:space="preserve">Registration Number:                                                           Registration Date/Time:                                           HERS Provider:                       </w:t>
    </w:r>
  </w:p>
  <w:p w14:paraId="4A3A5EF9" w14:textId="4E5A3B0A" w:rsidR="00BE3E80" w:rsidRPr="00733ECB" w:rsidRDefault="00BE3E80" w:rsidP="00EB61D5">
    <w:pPr>
      <w:pStyle w:val="Style7"/>
      <w:rPr>
        <w:b w:val="0"/>
        <w:i w:val="0"/>
      </w:rPr>
    </w:pPr>
    <w:r w:rsidRPr="00733ECB">
      <w:rPr>
        <w:b w:val="0"/>
        <w:i w:val="0"/>
      </w:rPr>
      <w:t>CA Building Energy Efficiency Standards - 201</w:t>
    </w:r>
    <w:del w:id="367" w:author="Balneg, Ronald@Energy" w:date="2018-11-19T08:59:00Z">
      <w:r w:rsidDel="007A31CB">
        <w:rPr>
          <w:b w:val="0"/>
          <w:i w:val="0"/>
        </w:rPr>
        <w:delText>6</w:delText>
      </w:r>
    </w:del>
    <w:ins w:id="368" w:author="Balneg, Ronald@Energy" w:date="2018-11-19T08:59:00Z">
      <w:r>
        <w:rPr>
          <w:b w:val="0"/>
          <w:i w:val="0"/>
        </w:rPr>
        <w:t>9</w:t>
      </w:r>
    </w:ins>
    <w:r w:rsidRPr="00733ECB">
      <w:rPr>
        <w:b w:val="0"/>
        <w:i w:val="0"/>
      </w:rPr>
      <w:t xml:space="preserve"> Residential Compliance</w:t>
    </w:r>
    <w:r w:rsidRPr="00733ECB">
      <w:rPr>
        <w:b w:val="0"/>
        <w:i w:val="0"/>
      </w:rPr>
      <w:tab/>
    </w:r>
    <w:del w:id="369" w:author="Balneg, Ronald@Energy" w:date="2018-11-19T08:55:00Z">
      <w:r w:rsidDel="007A31CB">
        <w:rPr>
          <w:b w:val="0"/>
          <w:i w:val="0"/>
        </w:rPr>
        <w:delText xml:space="preserve">October </w:delText>
      </w:r>
    </w:del>
    <w:ins w:id="370" w:author="Balneg, Ronald@Energy" w:date="2018-11-19T08:55:00Z">
      <w:r>
        <w:rPr>
          <w:b w:val="0"/>
          <w:i w:val="0"/>
        </w:rPr>
        <w:t xml:space="preserve">January </w:t>
      </w:r>
    </w:ins>
    <w:r>
      <w:rPr>
        <w:b w:val="0"/>
        <w:i w:val="0"/>
      </w:rPr>
      <w:t>20</w:t>
    </w:r>
    <w:del w:id="371" w:author="Balneg, Ronald@Energy" w:date="2018-11-19T08:55:00Z">
      <w:r w:rsidDel="007A31CB">
        <w:rPr>
          <w:b w:val="0"/>
          <w:i w:val="0"/>
        </w:rPr>
        <w:delText>16</w:delText>
      </w:r>
    </w:del>
    <w:ins w:id="372" w:author="Smith, Alexis@Energy" w:date="2018-12-06T13:39: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A0AD7" w14:textId="77777777" w:rsidR="00BE3E80" w:rsidRDefault="00BE3E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17147A9C" w:rsidR="00BE3E80" w:rsidRPr="00EB61D5" w:rsidRDefault="00BE3E80" w:rsidP="00EB61D5">
    <w:pPr>
      <w:pStyle w:val="Footer"/>
    </w:pPr>
    <w:r w:rsidRPr="00EB61D5">
      <w:t>CA Building Energy Efficiency Standards - 201</w:t>
    </w:r>
    <w:r>
      <w:t>9</w:t>
    </w:r>
    <w:r w:rsidRPr="00EB61D5">
      <w:t xml:space="preserve"> Residential Compliance</w:t>
    </w:r>
    <w:r w:rsidRPr="00EB61D5">
      <w:tab/>
    </w:r>
    <w:r>
      <w:t>January 20</w:t>
    </w:r>
    <w:del w:id="449" w:author="Smith, Alexis@Energy" w:date="2018-12-06T13:39:00Z">
      <w:r w:rsidDel="009A4677">
        <w:delText>20</w:delText>
      </w:r>
    </w:del>
    <w:ins w:id="450" w:author="Smith, Alexis@Energy" w:date="2018-12-06T13:39: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4AA17" w14:textId="77777777" w:rsidR="00BE3E80" w:rsidRDefault="00BE3E80">
      <w:r>
        <w:separator/>
      </w:r>
    </w:p>
  </w:footnote>
  <w:footnote w:type="continuationSeparator" w:id="0">
    <w:p w14:paraId="29CA4BC0" w14:textId="77777777" w:rsidR="00BE3E80" w:rsidRDefault="00BE3E80">
      <w:r>
        <w:continuationSeparator/>
      </w:r>
    </w:p>
  </w:footnote>
  <w:footnote w:type="continuationNotice" w:id="1">
    <w:p w14:paraId="40AC2B18" w14:textId="77777777" w:rsidR="00BE3E80" w:rsidRDefault="00BE3E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BE3E80" w:rsidRDefault="00A84317">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BE3E80" w:rsidRPr="007770C5" w:rsidRDefault="00BE3E80"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042D2FE8" w:rsidR="00BE3E80" w:rsidRPr="007770C5" w:rsidRDefault="00BE3E80" w:rsidP="002B5597">
    <w:pPr>
      <w:suppressAutoHyphens/>
      <w:ind w:left="-90"/>
      <w:rPr>
        <w:rFonts w:ascii="Arial" w:hAnsi="Arial" w:cs="Arial"/>
        <w:b/>
        <w:sz w:val="24"/>
        <w:szCs w:val="24"/>
      </w:rPr>
    </w:pPr>
    <w:r>
      <w:rPr>
        <w:rFonts w:ascii="Arial" w:hAnsi="Arial" w:cs="Arial"/>
        <w:b/>
        <w:sz w:val="24"/>
        <w:szCs w:val="24"/>
      </w:rPr>
      <w:t>BUILDING AIR LEAKAGE DIAGNOSTIC TEST</w:t>
    </w:r>
    <w:ins w:id="329" w:author="Ferris, Todd@Energy" w:date="2018-12-27T15:43:00Z">
      <w:r>
        <w:rPr>
          <w:rFonts w:ascii="Arial" w:hAnsi="Arial" w:cs="Arial"/>
          <w:b/>
          <w:sz w:val="24"/>
          <w:szCs w:val="24"/>
        </w:rPr>
        <w:t xml:space="preserve"> WORKSHEET</w:t>
      </w:r>
    </w:ins>
    <w:r>
      <w:rPr>
        <w:rFonts w:ascii="Arial" w:hAnsi="Arial" w:cs="Arial"/>
        <w:b/>
        <w:sz w:val="24"/>
        <w:szCs w:val="24"/>
      </w:rPr>
      <w:t xml:space="preserve"> – BUILDING ENCLOSURES AND DWELLING UNIT ENCLOSURES</w:t>
    </w:r>
  </w:p>
  <w:p w14:paraId="4A3A5EE8" w14:textId="45A99A7D" w:rsidR="00BE3E80" w:rsidRPr="007770C5" w:rsidRDefault="00BE3E80" w:rsidP="002B5597">
    <w:pPr>
      <w:suppressAutoHyphens/>
      <w:ind w:left="-90"/>
      <w:rPr>
        <w:rFonts w:ascii="Arial" w:hAnsi="Arial" w:cs="Arial"/>
        <w:sz w:val="14"/>
        <w:szCs w:val="14"/>
      </w:rPr>
    </w:pPr>
    <w:r>
      <w:rPr>
        <w:rFonts w:ascii="Arial" w:hAnsi="Arial" w:cs="Arial"/>
        <w:sz w:val="14"/>
        <w:szCs w:val="14"/>
      </w:rPr>
      <w:t>CEC-CF</w:t>
    </w:r>
    <w:del w:id="330" w:author="Balneg, Ronald@Energy" w:date="2018-11-19T09:55:00Z">
      <w:r w:rsidDel="00C20598">
        <w:rPr>
          <w:rFonts w:ascii="Arial" w:hAnsi="Arial" w:cs="Arial"/>
          <w:sz w:val="14"/>
          <w:szCs w:val="14"/>
        </w:rPr>
        <w:delText>2</w:delText>
      </w:r>
    </w:del>
    <w:ins w:id="331" w:author="Balneg, Ronald@Energy" w:date="2018-11-19T09:55:00Z">
      <w:r>
        <w:rPr>
          <w:rFonts w:ascii="Arial" w:hAnsi="Arial" w:cs="Arial"/>
          <w:sz w:val="14"/>
          <w:szCs w:val="14"/>
        </w:rPr>
        <w:t>2</w:t>
      </w:r>
    </w:ins>
    <w:r>
      <w:rPr>
        <w:rFonts w:ascii="Arial" w:hAnsi="Arial" w:cs="Arial"/>
        <w:sz w:val="14"/>
        <w:szCs w:val="14"/>
      </w:rPr>
      <w:t>R-</w:t>
    </w:r>
    <w:ins w:id="332" w:author="Balneg, Ronald@Energy" w:date="2018-11-21T11:05:00Z">
      <w:r>
        <w:rPr>
          <w:rFonts w:ascii="Arial" w:hAnsi="Arial" w:cs="Arial"/>
          <w:sz w:val="14"/>
          <w:szCs w:val="14"/>
        </w:rPr>
        <w:t>MCH</w:t>
      </w:r>
    </w:ins>
    <w:del w:id="333" w:author="Balneg, Ronald@Energy" w:date="2018-11-21T11:05:00Z">
      <w:r w:rsidDel="003F17B6">
        <w:rPr>
          <w:rFonts w:ascii="Arial" w:hAnsi="Arial" w:cs="Arial"/>
          <w:sz w:val="14"/>
          <w:szCs w:val="14"/>
        </w:rPr>
        <w:delText>ENV</w:delText>
      </w:r>
    </w:del>
    <w:r>
      <w:rPr>
        <w:rFonts w:ascii="Arial" w:hAnsi="Arial" w:cs="Arial"/>
        <w:sz w:val="14"/>
        <w:szCs w:val="14"/>
      </w:rPr>
      <w:t>-2</w:t>
    </w:r>
    <w:ins w:id="334" w:author="Balneg, Ronald@Energy" w:date="2018-11-21T11:05:00Z">
      <w:r>
        <w:rPr>
          <w:rFonts w:ascii="Arial" w:hAnsi="Arial" w:cs="Arial"/>
          <w:sz w:val="14"/>
          <w:szCs w:val="14"/>
        </w:rPr>
        <w:t>4</w:t>
      </w:r>
    </w:ins>
    <w:del w:id="335" w:author="Balneg, Ronald@Energy" w:date="2018-11-21T11:05:00Z">
      <w:r w:rsidDel="003F17B6">
        <w:rPr>
          <w:rFonts w:ascii="Arial" w:hAnsi="Arial" w:cs="Arial"/>
          <w:sz w:val="14"/>
          <w:szCs w:val="14"/>
        </w:rPr>
        <w:delText>0</w:delText>
      </w:r>
    </w:del>
    <w:r>
      <w:rPr>
        <w:rFonts w:ascii="Arial" w:hAnsi="Arial" w:cs="Arial"/>
        <w:sz w:val="14"/>
        <w:szCs w:val="14"/>
      </w:rPr>
      <w:t>-H</w:t>
    </w:r>
    <w:r w:rsidRPr="007770C5">
      <w:rPr>
        <w:rFonts w:ascii="Arial" w:hAnsi="Arial" w:cs="Arial"/>
        <w:sz w:val="14"/>
        <w:szCs w:val="14"/>
      </w:rPr>
      <w:t xml:space="preserve"> (Revised </w:t>
    </w:r>
    <w:r>
      <w:rPr>
        <w:rFonts w:ascii="Arial" w:hAnsi="Arial" w:cs="Arial"/>
        <w:sz w:val="14"/>
        <w:szCs w:val="14"/>
      </w:rPr>
      <w:t>01/</w:t>
    </w:r>
    <w:del w:id="336" w:author="Smith, Alexis@Energy" w:date="2018-12-06T13:38:00Z">
      <w:r w:rsidDel="009A4677">
        <w:rPr>
          <w:rFonts w:ascii="Arial" w:hAnsi="Arial" w:cs="Arial"/>
          <w:sz w:val="14"/>
          <w:szCs w:val="14"/>
        </w:rPr>
        <w:delText>20</w:delText>
      </w:r>
    </w:del>
    <w:ins w:id="337" w:author="Smith, Alexis@Energy" w:date="2018-12-06T13:38: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del w:id="338" w:author="Balneg, Ronald@Energy" w:date="2018-11-21T11:05:00Z">
      <w:r w:rsidDel="003F17B6">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339" w:author="Smith, Alexis@Energy" w:date="2019-01-10T08:09: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495"/>
      <w:gridCol w:w="3059"/>
      <w:gridCol w:w="820"/>
      <w:gridCol w:w="728"/>
      <w:gridCol w:w="1692"/>
      <w:tblGridChange w:id="340">
        <w:tblGrid>
          <w:gridCol w:w="5400"/>
          <w:gridCol w:w="2974"/>
          <w:gridCol w:w="2425"/>
        </w:tblGrid>
      </w:tblGridChange>
    </w:tblGrid>
    <w:tr w:rsidR="00BE3E80" w:rsidRPr="00F85124" w14:paraId="4A3A5EEB" w14:textId="77777777" w:rsidTr="00A84317">
      <w:trPr>
        <w:cantSplit/>
        <w:trHeight w:val="288"/>
        <w:trPrChange w:id="341" w:author="Smith, Alexis@Energy" w:date="2019-01-10T08:09:00Z">
          <w:trPr>
            <w:cantSplit/>
            <w:trHeight w:val="288"/>
          </w:trPr>
        </w:trPrChange>
      </w:trPr>
      <w:tc>
        <w:tcPr>
          <w:tcW w:w="4216" w:type="pct"/>
          <w:gridSpan w:val="4"/>
          <w:tcBorders>
            <w:right w:val="nil"/>
          </w:tcBorders>
          <w:vAlign w:val="center"/>
          <w:tcPrChange w:id="342" w:author="Smith, Alexis@Energy" w:date="2019-01-10T08:09:00Z">
            <w:tcPr>
              <w:tcW w:w="3877" w:type="pct"/>
              <w:gridSpan w:val="2"/>
              <w:tcBorders>
                <w:right w:val="nil"/>
              </w:tcBorders>
              <w:vAlign w:val="center"/>
            </w:tcPr>
          </w:tcPrChange>
        </w:tcPr>
        <w:p w14:paraId="4A3A5EE9" w14:textId="005FEBCF" w:rsidR="00BE3E80" w:rsidRPr="00F502B3" w:rsidRDefault="00BE3E80" w:rsidP="003E419E">
          <w:pPr>
            <w:pStyle w:val="Heading1"/>
            <w:rPr>
              <w:rFonts w:ascii="Calibri" w:hAnsi="Calibri"/>
              <w:b w:val="0"/>
              <w:bCs/>
              <w:sz w:val="20"/>
            </w:rPr>
          </w:pPr>
          <w:r w:rsidRPr="00F502B3">
            <w:rPr>
              <w:rFonts w:ascii="Calibri" w:hAnsi="Calibri"/>
              <w:b w:val="0"/>
              <w:bCs/>
              <w:sz w:val="20"/>
            </w:rPr>
            <w:t>CERTIFICATE OF INSTALLATION</w:t>
          </w:r>
        </w:p>
      </w:tc>
      <w:tc>
        <w:tcPr>
          <w:tcW w:w="784" w:type="pct"/>
          <w:tcBorders>
            <w:left w:val="nil"/>
          </w:tcBorders>
          <w:tcMar>
            <w:left w:w="115" w:type="dxa"/>
            <w:right w:w="115" w:type="dxa"/>
          </w:tcMar>
          <w:vAlign w:val="center"/>
          <w:tcPrChange w:id="343" w:author="Smith, Alexis@Energy" w:date="2019-01-10T08:09:00Z">
            <w:tcPr>
              <w:tcW w:w="1123" w:type="pct"/>
              <w:tcBorders>
                <w:left w:val="nil"/>
              </w:tcBorders>
              <w:tcMar>
                <w:left w:w="115" w:type="dxa"/>
                <w:right w:w="115" w:type="dxa"/>
              </w:tcMar>
              <w:vAlign w:val="center"/>
            </w:tcPr>
          </w:tcPrChange>
        </w:tcPr>
        <w:p w14:paraId="4A3A5EEA" w14:textId="56CDB4DA" w:rsidR="00BE3E80" w:rsidRPr="00F502B3" w:rsidRDefault="00BE3E80">
          <w:pPr>
            <w:pStyle w:val="Heading1"/>
            <w:jc w:val="right"/>
            <w:rPr>
              <w:rFonts w:ascii="Calibri" w:hAnsi="Calibri"/>
              <w:b w:val="0"/>
              <w:bCs/>
              <w:sz w:val="20"/>
            </w:rPr>
          </w:pPr>
          <w:r w:rsidRPr="00F502B3">
            <w:rPr>
              <w:rFonts w:ascii="Calibri" w:hAnsi="Calibri"/>
              <w:b w:val="0"/>
              <w:bCs/>
              <w:sz w:val="20"/>
            </w:rPr>
            <w:t>CF</w:t>
          </w:r>
          <w:ins w:id="344" w:author="Balneg, Ronald@Energy" w:date="2018-11-19T10:02:00Z">
            <w:r>
              <w:rPr>
                <w:rFonts w:ascii="Calibri" w:hAnsi="Calibri"/>
                <w:b w:val="0"/>
                <w:bCs/>
                <w:sz w:val="20"/>
              </w:rPr>
              <w:t>2</w:t>
            </w:r>
          </w:ins>
          <w:del w:id="345" w:author="Balneg, Ronald@Energy" w:date="2018-11-19T09:55:00Z">
            <w:r w:rsidRPr="00F502B3" w:rsidDel="00C20598">
              <w:rPr>
                <w:rFonts w:ascii="Calibri" w:hAnsi="Calibri"/>
                <w:b w:val="0"/>
                <w:bCs/>
                <w:sz w:val="20"/>
              </w:rPr>
              <w:delText>2</w:delText>
            </w:r>
          </w:del>
          <w:r w:rsidRPr="00F502B3">
            <w:rPr>
              <w:rFonts w:ascii="Calibri" w:hAnsi="Calibri"/>
              <w:b w:val="0"/>
              <w:bCs/>
              <w:sz w:val="20"/>
            </w:rPr>
            <w:t>R-</w:t>
          </w:r>
          <w:ins w:id="346" w:author="Balneg, Ronald@Energy" w:date="2018-11-21T11:05:00Z">
            <w:r>
              <w:rPr>
                <w:rFonts w:ascii="Calibri" w:hAnsi="Calibri"/>
                <w:b w:val="0"/>
                <w:bCs/>
                <w:sz w:val="20"/>
              </w:rPr>
              <w:t>MCH</w:t>
            </w:r>
          </w:ins>
          <w:del w:id="347" w:author="Balneg, Ronald@Energy" w:date="2018-11-21T11:05:00Z">
            <w:r w:rsidRPr="00F502B3" w:rsidDel="003F17B6">
              <w:rPr>
                <w:rFonts w:ascii="Calibri" w:hAnsi="Calibri"/>
                <w:b w:val="0"/>
                <w:bCs/>
                <w:sz w:val="20"/>
              </w:rPr>
              <w:delText>ENV</w:delText>
            </w:r>
          </w:del>
          <w:r w:rsidRPr="00F502B3">
            <w:rPr>
              <w:rFonts w:ascii="Calibri" w:hAnsi="Calibri"/>
              <w:b w:val="0"/>
              <w:bCs/>
              <w:sz w:val="20"/>
            </w:rPr>
            <w:t>-2</w:t>
          </w:r>
          <w:del w:id="348" w:author="Balneg, Ronald@Energy" w:date="2018-11-21T11:05:00Z">
            <w:r w:rsidRPr="00F502B3" w:rsidDel="003F17B6">
              <w:rPr>
                <w:rFonts w:ascii="Calibri" w:hAnsi="Calibri"/>
                <w:b w:val="0"/>
                <w:bCs/>
                <w:sz w:val="20"/>
              </w:rPr>
              <w:delText>0</w:delText>
            </w:r>
          </w:del>
          <w:ins w:id="349" w:author="Balneg, Ronald@Energy" w:date="2018-11-21T11:05:00Z">
            <w:r>
              <w:rPr>
                <w:rFonts w:ascii="Calibri" w:hAnsi="Calibri"/>
                <w:b w:val="0"/>
                <w:bCs/>
                <w:sz w:val="20"/>
              </w:rPr>
              <w:t>4</w:t>
            </w:r>
          </w:ins>
          <w:r w:rsidRPr="00F502B3">
            <w:rPr>
              <w:rFonts w:ascii="Calibri" w:hAnsi="Calibri"/>
              <w:b w:val="0"/>
              <w:bCs/>
              <w:sz w:val="20"/>
            </w:rPr>
            <w:t>-H</w:t>
          </w:r>
        </w:p>
      </w:tc>
    </w:tr>
    <w:tr w:rsidR="00BE3E80" w:rsidRPr="00F85124" w14:paraId="4A3A5EEE" w14:textId="77777777" w:rsidTr="00A84317">
      <w:trPr>
        <w:cantSplit/>
        <w:trHeight w:val="288"/>
        <w:trPrChange w:id="350" w:author="Smith, Alexis@Energy" w:date="2019-01-10T08:09:00Z">
          <w:trPr>
            <w:cantSplit/>
            <w:trHeight w:val="288"/>
          </w:trPr>
        </w:trPrChange>
      </w:trPr>
      <w:tc>
        <w:tcPr>
          <w:tcW w:w="3879" w:type="pct"/>
          <w:gridSpan w:val="3"/>
          <w:tcBorders>
            <w:right w:val="nil"/>
          </w:tcBorders>
          <w:tcPrChange w:id="351" w:author="Smith, Alexis@Energy" w:date="2019-01-10T08:09:00Z">
            <w:tcPr>
              <w:tcW w:w="2500" w:type="pct"/>
              <w:tcBorders>
                <w:right w:val="nil"/>
              </w:tcBorders>
            </w:tcPr>
          </w:tcPrChange>
        </w:tcPr>
        <w:p w14:paraId="4A3A5EEC" w14:textId="491ED655" w:rsidR="00BE3E80" w:rsidRPr="00F85124" w:rsidRDefault="00BE3E80" w:rsidP="003E419E">
          <w:pPr>
            <w:tabs>
              <w:tab w:val="right" w:pos="10543"/>
            </w:tabs>
            <w:rPr>
              <w:rFonts w:ascii="Calibri" w:hAnsi="Calibri"/>
              <w:sz w:val="12"/>
              <w:szCs w:val="12"/>
            </w:rPr>
          </w:pPr>
          <w:ins w:id="352" w:author="Smith, Alexis@Energy" w:date="2018-12-13T08:01: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353" w:author="Ferris, Todd@Energy" w:date="2018-12-27T15:43:00Z">
            <w:r>
              <w:rPr>
                <w:rFonts w:ascii="Calibri" w:hAnsi="Calibri"/>
                <w:bCs/>
              </w:rPr>
              <w:t xml:space="preserve"> Worksheet</w:t>
            </w:r>
          </w:ins>
          <w:ins w:id="354" w:author="Smith, Alexis@Energy" w:date="2018-12-13T08:01: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ins>
          <w:ins w:id="355" w:author="Smith, Alexis@Energy" w:date="2018-12-13T08:02:00Z">
            <w:r>
              <w:rPr>
                <w:rFonts w:ascii="Calibri" w:hAnsi="Calibri"/>
                <w:bCs/>
              </w:rPr>
              <w:t xml:space="preserve"> Enclosures</w:t>
            </w:r>
          </w:ins>
          <w:del w:id="356" w:author="Smith, Alexis@Energy" w:date="2018-12-13T08:01:00Z">
            <w:r w:rsidDel="00BB2BB9">
              <w:rPr>
                <w:rFonts w:ascii="Calibri" w:hAnsi="Calibri"/>
                <w:bCs/>
              </w:rPr>
              <w:delText>Enclosure Air</w:delText>
            </w:r>
            <w:r w:rsidRPr="00F85124" w:rsidDel="00BB2BB9">
              <w:rPr>
                <w:rFonts w:ascii="Calibri" w:hAnsi="Calibri"/>
                <w:bCs/>
              </w:rPr>
              <w:delText xml:space="preserve"> Leakage Diagnostic Test</w:delText>
            </w:r>
          </w:del>
        </w:p>
      </w:tc>
      <w:tc>
        <w:tcPr>
          <w:tcW w:w="1121" w:type="pct"/>
          <w:gridSpan w:val="2"/>
          <w:tcBorders>
            <w:left w:val="nil"/>
          </w:tcBorders>
          <w:tcPrChange w:id="357" w:author="Smith, Alexis@Energy" w:date="2019-01-10T08:09:00Z">
            <w:tcPr>
              <w:tcW w:w="2500" w:type="pct"/>
              <w:gridSpan w:val="2"/>
              <w:tcBorders>
                <w:left w:val="nil"/>
              </w:tcBorders>
            </w:tcPr>
          </w:tcPrChange>
        </w:tcPr>
        <w:p w14:paraId="4A3A5EED" w14:textId="31A6A588" w:rsidR="00BE3E80" w:rsidRPr="00F85124" w:rsidRDefault="00BE3E80" w:rsidP="003E419E">
          <w:pPr>
            <w:tabs>
              <w:tab w:val="right" w:pos="10543"/>
            </w:tabs>
            <w:jc w:val="right"/>
            <w:rPr>
              <w:rFonts w:ascii="Calibri" w:hAnsi="Calibri"/>
              <w:sz w:val="12"/>
              <w:szCs w:val="12"/>
            </w:rPr>
          </w:pPr>
          <w:bookmarkStart w:id="358" w:name="_GoBack"/>
          <w:bookmarkEnd w:id="358"/>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84317">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84317">
            <w:rPr>
              <w:rFonts w:ascii="Calibri" w:hAnsi="Calibri"/>
              <w:bCs/>
              <w:noProof/>
            </w:rPr>
            <w:t>3</w:t>
          </w:r>
          <w:r>
            <w:rPr>
              <w:rFonts w:ascii="Calibri" w:hAnsi="Calibri"/>
              <w:bCs/>
              <w:noProof/>
            </w:rPr>
            <w:fldChar w:fldCharType="end"/>
          </w:r>
          <w:r w:rsidRPr="00F85124">
            <w:rPr>
              <w:rFonts w:ascii="Calibri" w:hAnsi="Calibri"/>
              <w:bCs/>
            </w:rPr>
            <w:t>)</w:t>
          </w:r>
        </w:p>
      </w:tc>
    </w:tr>
    <w:tr w:rsidR="00BE3E80" w:rsidRPr="00F85124" w14:paraId="4A3A5EF2" w14:textId="77777777" w:rsidTr="00A84317">
      <w:trPr>
        <w:cantSplit/>
        <w:trHeight w:val="288"/>
        <w:trPrChange w:id="359" w:author="Smith, Alexis@Energy" w:date="2019-01-10T08:09:00Z">
          <w:trPr>
            <w:cantSplit/>
            <w:trHeight w:val="288"/>
          </w:trPr>
        </w:trPrChange>
      </w:trPr>
      <w:tc>
        <w:tcPr>
          <w:tcW w:w="2082" w:type="pct"/>
          <w:tcPrChange w:id="360" w:author="Smith, Alexis@Energy" w:date="2019-01-10T08:09:00Z">
            <w:tcPr>
              <w:tcW w:w="0" w:type="auto"/>
            </w:tcPr>
          </w:tcPrChange>
        </w:tcPr>
        <w:p w14:paraId="4A3A5EEF" w14:textId="77777777" w:rsidR="00BE3E80" w:rsidRPr="00F85124" w:rsidRDefault="00BE3E80" w:rsidP="003E419E">
          <w:pPr>
            <w:rPr>
              <w:rFonts w:ascii="Calibri" w:hAnsi="Calibri"/>
              <w:sz w:val="12"/>
              <w:szCs w:val="12"/>
            </w:rPr>
          </w:pPr>
          <w:r w:rsidRPr="00F85124">
            <w:rPr>
              <w:rFonts w:ascii="Calibri" w:hAnsi="Calibri"/>
              <w:sz w:val="12"/>
              <w:szCs w:val="12"/>
            </w:rPr>
            <w:t>Project Name:</w:t>
          </w:r>
        </w:p>
      </w:tc>
      <w:tc>
        <w:tcPr>
          <w:tcW w:w="1417" w:type="pct"/>
          <w:tcPrChange w:id="361" w:author="Smith, Alexis@Energy" w:date="2019-01-10T08:09:00Z">
            <w:tcPr>
              <w:tcW w:w="1377" w:type="pct"/>
            </w:tcPr>
          </w:tcPrChange>
        </w:tcPr>
        <w:p w14:paraId="4A3A5EF0" w14:textId="77777777" w:rsidR="00BE3E80" w:rsidRPr="00F85124" w:rsidRDefault="00BE3E80" w:rsidP="003E419E">
          <w:pPr>
            <w:rPr>
              <w:rFonts w:ascii="Calibri" w:hAnsi="Calibri"/>
              <w:sz w:val="12"/>
              <w:szCs w:val="12"/>
            </w:rPr>
          </w:pPr>
          <w:r w:rsidRPr="00F85124">
            <w:rPr>
              <w:rFonts w:ascii="Calibri" w:hAnsi="Calibri"/>
              <w:sz w:val="12"/>
              <w:szCs w:val="12"/>
            </w:rPr>
            <w:t>Enforcement Agency:</w:t>
          </w:r>
        </w:p>
      </w:tc>
      <w:tc>
        <w:tcPr>
          <w:tcW w:w="1500" w:type="pct"/>
          <w:gridSpan w:val="3"/>
          <w:tcPrChange w:id="362" w:author="Smith, Alexis@Energy" w:date="2019-01-10T08:09:00Z">
            <w:tcPr>
              <w:tcW w:w="1123" w:type="pct"/>
            </w:tcPr>
          </w:tcPrChange>
        </w:tcPr>
        <w:p w14:paraId="4A3A5EF1" w14:textId="77777777" w:rsidR="00BE3E80" w:rsidRPr="00F85124" w:rsidRDefault="00BE3E80" w:rsidP="003E419E">
          <w:pPr>
            <w:rPr>
              <w:rFonts w:ascii="Calibri" w:hAnsi="Calibri"/>
              <w:sz w:val="12"/>
              <w:szCs w:val="12"/>
            </w:rPr>
          </w:pPr>
          <w:r w:rsidRPr="00F85124">
            <w:rPr>
              <w:rFonts w:ascii="Calibri" w:hAnsi="Calibri"/>
              <w:sz w:val="12"/>
              <w:szCs w:val="12"/>
            </w:rPr>
            <w:t>Permit Number:</w:t>
          </w:r>
        </w:p>
      </w:tc>
    </w:tr>
    <w:tr w:rsidR="00BE3E80" w:rsidRPr="00F85124" w14:paraId="4A3A5EF6" w14:textId="77777777" w:rsidTr="00A84317">
      <w:trPr>
        <w:cantSplit/>
        <w:trHeight w:val="288"/>
        <w:trPrChange w:id="363" w:author="Smith, Alexis@Energy" w:date="2019-01-10T08:09:00Z">
          <w:trPr>
            <w:cantSplit/>
            <w:trHeight w:val="288"/>
          </w:trPr>
        </w:trPrChange>
      </w:trPr>
      <w:tc>
        <w:tcPr>
          <w:tcW w:w="2082" w:type="pct"/>
          <w:tcPrChange w:id="364" w:author="Smith, Alexis@Energy" w:date="2019-01-10T08:09:00Z">
            <w:tcPr>
              <w:tcW w:w="0" w:type="auto"/>
            </w:tcPr>
          </w:tcPrChange>
        </w:tcPr>
        <w:p w14:paraId="4A3A5EF3" w14:textId="77777777" w:rsidR="00BE3E80" w:rsidRPr="00F85124" w:rsidRDefault="00BE3E80" w:rsidP="003E419E">
          <w:pPr>
            <w:rPr>
              <w:rFonts w:ascii="Calibri" w:hAnsi="Calibri"/>
              <w:sz w:val="12"/>
              <w:szCs w:val="12"/>
              <w:vertAlign w:val="superscript"/>
            </w:rPr>
          </w:pPr>
          <w:r w:rsidRPr="00F85124">
            <w:rPr>
              <w:rFonts w:ascii="Calibri" w:hAnsi="Calibri"/>
              <w:sz w:val="12"/>
              <w:szCs w:val="12"/>
            </w:rPr>
            <w:t>Dwelling Address:</w:t>
          </w:r>
        </w:p>
      </w:tc>
      <w:tc>
        <w:tcPr>
          <w:tcW w:w="1417" w:type="pct"/>
          <w:tcPrChange w:id="365" w:author="Smith, Alexis@Energy" w:date="2019-01-10T08:09:00Z">
            <w:tcPr>
              <w:tcW w:w="1377" w:type="pct"/>
            </w:tcPr>
          </w:tcPrChange>
        </w:tcPr>
        <w:p w14:paraId="4A3A5EF4" w14:textId="22FE04C4" w:rsidR="00BE3E80" w:rsidRPr="00F85124" w:rsidRDefault="00BE3E80"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500" w:type="pct"/>
          <w:gridSpan w:val="3"/>
          <w:tcPrChange w:id="366" w:author="Smith, Alexis@Energy" w:date="2019-01-10T08:09:00Z">
            <w:tcPr>
              <w:tcW w:w="1123" w:type="pct"/>
            </w:tcPr>
          </w:tcPrChange>
        </w:tcPr>
        <w:p w14:paraId="4A3A5EF5" w14:textId="06098542" w:rsidR="00BE3E80" w:rsidRPr="00F85124" w:rsidRDefault="00BE3E80"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BE3E80" w:rsidRPr="003E419E" w:rsidRDefault="00A84317"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BE3E80" w:rsidRDefault="00A84317">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BE3E80" w:rsidRDefault="00A84317">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5"/>
      <w:gridCol w:w="819"/>
      <w:gridCol w:w="2425"/>
      <w:tblGridChange w:id="428">
        <w:tblGrid>
          <w:gridCol w:w="5400"/>
          <w:gridCol w:w="2974"/>
          <w:gridCol w:w="2425"/>
        </w:tblGrid>
      </w:tblGridChange>
    </w:tblGrid>
    <w:tr w:rsidR="00BE3E80" w:rsidRPr="00F85124" w14:paraId="4A3A5EFE" w14:textId="77777777" w:rsidTr="003E419E">
      <w:trPr>
        <w:cantSplit/>
        <w:trHeight w:val="288"/>
      </w:trPr>
      <w:tc>
        <w:tcPr>
          <w:tcW w:w="3877" w:type="pct"/>
          <w:gridSpan w:val="2"/>
          <w:tcBorders>
            <w:right w:val="nil"/>
          </w:tcBorders>
          <w:vAlign w:val="center"/>
        </w:tcPr>
        <w:p w14:paraId="4A3A5EFC" w14:textId="02C54F7E" w:rsidR="00BE3E80" w:rsidRPr="00F502B3" w:rsidRDefault="00BE3E80"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4A3A5EFD" w14:textId="6AB9488F" w:rsidR="00BE3E80" w:rsidRPr="00F502B3" w:rsidRDefault="00BE3E80">
          <w:pPr>
            <w:pStyle w:val="Heading1"/>
            <w:jc w:val="right"/>
            <w:rPr>
              <w:rFonts w:ascii="Calibri" w:hAnsi="Calibri"/>
              <w:b w:val="0"/>
              <w:bCs/>
              <w:sz w:val="20"/>
            </w:rPr>
          </w:pPr>
          <w:r w:rsidRPr="00F502B3">
            <w:rPr>
              <w:rFonts w:ascii="Calibri" w:hAnsi="Calibri"/>
              <w:b w:val="0"/>
              <w:bCs/>
              <w:sz w:val="20"/>
            </w:rPr>
            <w:t>CF2R-</w:t>
          </w:r>
          <w:ins w:id="429" w:author="Balneg, Ronald@Energy" w:date="2018-11-21T11:07:00Z">
            <w:r>
              <w:rPr>
                <w:rFonts w:ascii="Calibri" w:hAnsi="Calibri"/>
                <w:b w:val="0"/>
                <w:bCs/>
                <w:sz w:val="20"/>
              </w:rPr>
              <w:t>MCH</w:t>
            </w:r>
          </w:ins>
          <w:del w:id="430" w:author="Balneg, Ronald@Energy" w:date="2018-11-21T11:07:00Z">
            <w:r w:rsidRPr="00F502B3" w:rsidDel="003F17B6">
              <w:rPr>
                <w:rFonts w:ascii="Calibri" w:hAnsi="Calibri"/>
                <w:b w:val="0"/>
                <w:bCs/>
                <w:sz w:val="20"/>
              </w:rPr>
              <w:delText>ENV</w:delText>
            </w:r>
          </w:del>
          <w:r w:rsidRPr="00F502B3">
            <w:rPr>
              <w:rFonts w:ascii="Calibri" w:hAnsi="Calibri"/>
              <w:b w:val="0"/>
              <w:bCs/>
              <w:sz w:val="20"/>
            </w:rPr>
            <w:t>-2</w:t>
          </w:r>
          <w:del w:id="431" w:author="Balneg, Ronald@Energy" w:date="2018-11-21T11:07:00Z">
            <w:r w:rsidRPr="00F502B3" w:rsidDel="003F17B6">
              <w:rPr>
                <w:rFonts w:ascii="Calibri" w:hAnsi="Calibri"/>
                <w:b w:val="0"/>
                <w:bCs/>
                <w:sz w:val="20"/>
              </w:rPr>
              <w:delText>0</w:delText>
            </w:r>
          </w:del>
          <w:ins w:id="432" w:author="Balneg, Ronald@Energy" w:date="2018-11-21T11:07:00Z">
            <w:r>
              <w:rPr>
                <w:rFonts w:ascii="Calibri" w:hAnsi="Calibri"/>
                <w:b w:val="0"/>
                <w:bCs/>
                <w:sz w:val="20"/>
              </w:rPr>
              <w:t>4</w:t>
            </w:r>
          </w:ins>
          <w:r w:rsidRPr="00F502B3">
            <w:rPr>
              <w:rFonts w:ascii="Calibri" w:hAnsi="Calibri"/>
              <w:b w:val="0"/>
              <w:bCs/>
              <w:sz w:val="20"/>
            </w:rPr>
            <w:t>-H</w:t>
          </w:r>
        </w:p>
      </w:tc>
    </w:tr>
    <w:tr w:rsidR="00BE3E80" w:rsidRPr="00F85124" w14:paraId="4A3A5F01" w14:textId="77777777" w:rsidTr="00BB2BB9">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433" w:author="Smith, Alexis@Energy" w:date="2018-12-13T08:02: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434" w:author="Smith, Alexis@Energy" w:date="2018-12-13T08:02:00Z">
          <w:trPr>
            <w:cantSplit/>
            <w:trHeight w:val="288"/>
          </w:trPr>
        </w:trPrChange>
      </w:trPr>
      <w:tc>
        <w:tcPr>
          <w:tcW w:w="3498" w:type="pct"/>
          <w:tcBorders>
            <w:right w:val="nil"/>
          </w:tcBorders>
          <w:tcPrChange w:id="435" w:author="Smith, Alexis@Energy" w:date="2018-12-13T08:02:00Z">
            <w:tcPr>
              <w:tcW w:w="2500" w:type="pct"/>
              <w:tcBorders>
                <w:right w:val="nil"/>
              </w:tcBorders>
            </w:tcPr>
          </w:tcPrChange>
        </w:tcPr>
        <w:p w14:paraId="4A3A5EFF" w14:textId="4D632C85" w:rsidR="00BE3E80" w:rsidRPr="00F85124" w:rsidRDefault="00BE3E80">
          <w:pPr>
            <w:tabs>
              <w:tab w:val="right" w:pos="10543"/>
            </w:tabs>
            <w:rPr>
              <w:rFonts w:ascii="Calibri" w:hAnsi="Calibri"/>
              <w:sz w:val="12"/>
              <w:szCs w:val="12"/>
            </w:rPr>
          </w:pPr>
          <w:ins w:id="436" w:author="Smith, Alexis@Energy" w:date="2018-12-13T08:02: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437" w:author="Ferris, Todd@Energy" w:date="2018-12-27T15:43:00Z">
            <w:r>
              <w:rPr>
                <w:rFonts w:ascii="Calibri" w:hAnsi="Calibri"/>
                <w:bCs/>
              </w:rPr>
              <w:t xml:space="preserve"> Worksheet</w:t>
            </w:r>
          </w:ins>
          <w:ins w:id="438" w:author="Smith, Alexis@Energy" w:date="2018-12-13T08:02: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w:t>
            </w:r>
            <w:r>
              <w:rPr>
                <w:rFonts w:ascii="Calibri" w:hAnsi="Calibri"/>
                <w:bCs/>
              </w:rPr>
              <w:t>Enclosures</w:t>
            </w:r>
          </w:ins>
          <w:del w:id="439" w:author="Smith, Alexis@Energy" w:date="2018-12-13T08:02:00Z">
            <w:r w:rsidDel="00BB2BB9">
              <w:rPr>
                <w:rFonts w:ascii="Calibri" w:hAnsi="Calibri"/>
                <w:bCs/>
              </w:rPr>
              <w:delText>Enclosure Air</w:delText>
            </w:r>
            <w:r w:rsidRPr="00F85124" w:rsidDel="00BB2BB9">
              <w:rPr>
                <w:rFonts w:ascii="Calibri" w:hAnsi="Calibri"/>
                <w:bCs/>
              </w:rPr>
              <w:delText xml:space="preserve"> Leakage Diagnostic Test</w:delText>
            </w:r>
            <w:r w:rsidDel="00BB2BB9">
              <w:rPr>
                <w:rFonts w:ascii="Calibri" w:hAnsi="Calibri"/>
                <w:bCs/>
              </w:rPr>
              <w:delText xml:space="preserve"> - ENV</w:delText>
            </w:r>
          </w:del>
          <w:ins w:id="440" w:author="Balneg, Ronald@Energy" w:date="2018-11-21T11:08:00Z">
            <w:del w:id="441" w:author="Smith, Alexis@Energy" w:date="2018-12-13T08:02:00Z">
              <w:r w:rsidDel="00BB2BB9">
                <w:rPr>
                  <w:rFonts w:ascii="Calibri" w:hAnsi="Calibri"/>
                  <w:bCs/>
                </w:rPr>
                <w:delText>MCH</w:delText>
              </w:r>
            </w:del>
          </w:ins>
          <w:del w:id="442" w:author="Smith, Alexis@Energy" w:date="2018-12-13T08:02:00Z">
            <w:r w:rsidDel="00BB2BB9">
              <w:rPr>
                <w:rFonts w:ascii="Calibri" w:hAnsi="Calibri"/>
                <w:bCs/>
              </w:rPr>
              <w:delText>-20</w:delText>
            </w:r>
          </w:del>
          <w:ins w:id="443" w:author="Balneg, Ronald@Energy" w:date="2018-11-21T11:08:00Z">
            <w:del w:id="444" w:author="Smith, Alexis@Energy" w:date="2018-12-13T08:02:00Z">
              <w:r w:rsidDel="00BB2BB9">
                <w:rPr>
                  <w:rFonts w:ascii="Calibri" w:hAnsi="Calibri"/>
                  <w:bCs/>
                </w:rPr>
                <w:delText>4</w:delText>
              </w:r>
            </w:del>
          </w:ins>
          <w:ins w:id="445" w:author="Balneg, Ronald@Energy" w:date="2018-11-19T13:27:00Z">
            <w:del w:id="446" w:author="Smith, Alexis@Energy" w:date="2018-12-13T08:02:00Z">
              <w:r w:rsidDel="00BB2BB9">
                <w:rPr>
                  <w:rFonts w:ascii="Calibri" w:hAnsi="Calibri"/>
                  <w:bCs/>
                </w:rPr>
                <w:delText>b</w:delText>
              </w:r>
            </w:del>
          </w:ins>
          <w:del w:id="447" w:author="Balneg, Ronald@Energy" w:date="2018-11-19T13:27:00Z">
            <w:r w:rsidDel="005C2E5B">
              <w:rPr>
                <w:rFonts w:ascii="Calibri" w:hAnsi="Calibri"/>
                <w:bCs/>
              </w:rPr>
              <w:delText>a</w:delText>
            </w:r>
          </w:del>
        </w:p>
      </w:tc>
      <w:tc>
        <w:tcPr>
          <w:tcW w:w="1502" w:type="pct"/>
          <w:gridSpan w:val="2"/>
          <w:tcBorders>
            <w:left w:val="nil"/>
          </w:tcBorders>
          <w:tcPrChange w:id="448" w:author="Smith, Alexis@Energy" w:date="2018-12-13T08:02:00Z">
            <w:tcPr>
              <w:tcW w:w="2500" w:type="pct"/>
              <w:gridSpan w:val="2"/>
              <w:tcBorders>
                <w:left w:val="nil"/>
              </w:tcBorders>
            </w:tcPr>
          </w:tcPrChange>
        </w:tcPr>
        <w:p w14:paraId="4A3A5F00" w14:textId="5B0D8F73" w:rsidR="00BE3E80" w:rsidRPr="00382CD6" w:rsidRDefault="00BE3E80"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84317">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84317">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BE3E80" w:rsidRPr="003E419E" w:rsidRDefault="00A84317"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BE3E80" w:rsidRDefault="00A84317">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BE3E80" w:rsidRDefault="00A84317">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BE3E80" w:rsidRPr="00F85124" w14:paraId="4A3A5F08" w14:textId="77777777" w:rsidTr="003E419E">
      <w:trPr>
        <w:cantSplit/>
        <w:trHeight w:val="288"/>
      </w:trPr>
      <w:tc>
        <w:tcPr>
          <w:tcW w:w="3877" w:type="pct"/>
          <w:tcBorders>
            <w:right w:val="nil"/>
          </w:tcBorders>
          <w:vAlign w:val="center"/>
        </w:tcPr>
        <w:p w14:paraId="4A3A5F06" w14:textId="58AB1701" w:rsidR="00BE3E80" w:rsidRPr="00F502B3" w:rsidRDefault="00BE3E80"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4D11329C" w:rsidR="00BE3E80" w:rsidRPr="00F502B3" w:rsidRDefault="00BE3E80">
          <w:pPr>
            <w:pStyle w:val="Heading1"/>
            <w:jc w:val="right"/>
            <w:rPr>
              <w:rFonts w:ascii="Calibri" w:hAnsi="Calibri"/>
              <w:b w:val="0"/>
              <w:bCs/>
              <w:sz w:val="20"/>
            </w:rPr>
          </w:pPr>
          <w:r w:rsidRPr="00F502B3">
            <w:rPr>
              <w:rFonts w:ascii="Calibri" w:hAnsi="Calibri"/>
              <w:b w:val="0"/>
              <w:bCs/>
              <w:sz w:val="20"/>
            </w:rPr>
            <w:t>CF2R-</w:t>
          </w:r>
          <w:del w:id="739" w:author="Balneg, Ronald@Energy" w:date="2018-11-21T11:07:00Z">
            <w:r w:rsidRPr="00F502B3" w:rsidDel="003F17B6">
              <w:rPr>
                <w:rFonts w:ascii="Calibri" w:hAnsi="Calibri"/>
                <w:b w:val="0"/>
                <w:bCs/>
                <w:sz w:val="20"/>
              </w:rPr>
              <w:delText>ENV</w:delText>
            </w:r>
          </w:del>
          <w:ins w:id="740" w:author="Balneg, Ronald@Energy" w:date="2018-11-21T11:07:00Z">
            <w:r>
              <w:rPr>
                <w:rFonts w:ascii="Calibri" w:hAnsi="Calibri"/>
                <w:b w:val="0"/>
                <w:bCs/>
                <w:sz w:val="20"/>
              </w:rPr>
              <w:t>MCH</w:t>
            </w:r>
          </w:ins>
          <w:r w:rsidRPr="00F502B3">
            <w:rPr>
              <w:rFonts w:ascii="Calibri" w:hAnsi="Calibri"/>
              <w:b w:val="0"/>
              <w:bCs/>
              <w:sz w:val="20"/>
            </w:rPr>
            <w:t>-2</w:t>
          </w:r>
          <w:del w:id="741" w:author="Balneg, Ronald@Energy" w:date="2018-11-21T11:07:00Z">
            <w:r w:rsidRPr="00F502B3" w:rsidDel="003F17B6">
              <w:rPr>
                <w:rFonts w:ascii="Calibri" w:hAnsi="Calibri"/>
                <w:b w:val="0"/>
                <w:bCs/>
                <w:sz w:val="20"/>
              </w:rPr>
              <w:delText>0</w:delText>
            </w:r>
          </w:del>
          <w:ins w:id="742" w:author="Balneg, Ronald@Energy" w:date="2018-11-21T11:07:00Z">
            <w:r>
              <w:rPr>
                <w:rFonts w:ascii="Calibri" w:hAnsi="Calibri"/>
                <w:b w:val="0"/>
                <w:bCs/>
                <w:sz w:val="20"/>
              </w:rPr>
              <w:t>4</w:t>
            </w:r>
          </w:ins>
          <w:r w:rsidRPr="00F502B3">
            <w:rPr>
              <w:rFonts w:ascii="Calibri" w:hAnsi="Calibri"/>
              <w:b w:val="0"/>
              <w:bCs/>
              <w:sz w:val="20"/>
            </w:rPr>
            <w:t>-H</w:t>
          </w:r>
        </w:p>
      </w:tc>
    </w:tr>
    <w:tr w:rsidR="00BE3E80" w:rsidRPr="00F85124" w14:paraId="4A3A5F0B" w14:textId="77777777" w:rsidTr="00EF2268">
      <w:trPr>
        <w:cantSplit/>
        <w:trHeight w:val="288"/>
      </w:trPr>
      <w:tc>
        <w:tcPr>
          <w:tcW w:w="4373" w:type="pct"/>
          <w:gridSpan w:val="2"/>
          <w:tcBorders>
            <w:right w:val="nil"/>
          </w:tcBorders>
        </w:tcPr>
        <w:p w14:paraId="4A3A5F09" w14:textId="76A09ACC" w:rsidR="00BE3E80" w:rsidRPr="00F85124" w:rsidRDefault="00BE3E80">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ins w:id="743" w:author="Ferris, Todd@Energy" w:date="2018-12-27T15:44:00Z">
            <w:r>
              <w:rPr>
                <w:rFonts w:ascii="Calibri" w:hAnsi="Calibri"/>
                <w:bCs/>
              </w:rPr>
              <w:t xml:space="preserve"> Worksheet</w:t>
            </w:r>
          </w:ins>
          <w:r>
            <w:rPr>
              <w:rFonts w:ascii="Calibri" w:hAnsi="Calibri"/>
              <w:bCs/>
            </w:rPr>
            <w:t xml:space="preserve"> - Building Enclosures and Dwelling unit Enclosures - </w:t>
          </w:r>
          <w:del w:id="744" w:author="Balneg, Ronald@Energy" w:date="2018-11-21T11:07:00Z">
            <w:r w:rsidDel="003F17B6">
              <w:rPr>
                <w:rFonts w:ascii="Calibri" w:hAnsi="Calibri"/>
                <w:bCs/>
              </w:rPr>
              <w:delText>ENV</w:delText>
            </w:r>
          </w:del>
          <w:ins w:id="745" w:author="Balneg, Ronald@Energy" w:date="2018-11-21T11:07:00Z">
            <w:r>
              <w:rPr>
                <w:rFonts w:ascii="Calibri" w:hAnsi="Calibri"/>
                <w:bCs/>
              </w:rPr>
              <w:t>MCH</w:t>
            </w:r>
          </w:ins>
          <w:r>
            <w:rPr>
              <w:rFonts w:ascii="Calibri" w:hAnsi="Calibri"/>
              <w:bCs/>
            </w:rPr>
            <w:t>-2</w:t>
          </w:r>
          <w:del w:id="746" w:author="Balneg, Ronald@Energy" w:date="2018-11-21T11:07:00Z">
            <w:r w:rsidDel="003F17B6">
              <w:rPr>
                <w:rFonts w:ascii="Calibri" w:hAnsi="Calibri"/>
                <w:bCs/>
              </w:rPr>
              <w:delText>0</w:delText>
            </w:r>
          </w:del>
          <w:ins w:id="747" w:author="Balneg, Ronald@Energy" w:date="2018-11-21T11:07:00Z">
            <w:r>
              <w:rPr>
                <w:rFonts w:ascii="Calibri" w:hAnsi="Calibri"/>
                <w:bCs/>
              </w:rPr>
              <w:t>4</w:t>
            </w:r>
          </w:ins>
          <w:ins w:id="748" w:author="Balneg, Ronald@Energy" w:date="2018-11-08T09:10:00Z">
            <w:r>
              <w:rPr>
                <w:rFonts w:ascii="Calibri" w:hAnsi="Calibri"/>
                <w:bCs/>
              </w:rPr>
              <w:t>b</w:t>
            </w:r>
          </w:ins>
          <w:del w:id="749" w:author="Balneg, Ronald@Energy" w:date="2018-11-08T09:10:00Z">
            <w:r w:rsidDel="00584AAF">
              <w:rPr>
                <w:rFonts w:ascii="Calibri" w:hAnsi="Calibri"/>
                <w:bCs/>
              </w:rPr>
              <w:delText>a</w:delText>
            </w:r>
          </w:del>
        </w:p>
      </w:tc>
      <w:tc>
        <w:tcPr>
          <w:tcW w:w="627" w:type="pct"/>
          <w:tcBorders>
            <w:left w:val="nil"/>
          </w:tcBorders>
        </w:tcPr>
        <w:p w14:paraId="4A3A5F0A" w14:textId="7BE88341" w:rsidR="00BE3E80" w:rsidRPr="00F85124" w:rsidRDefault="00BE3E80"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84317">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84317">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BE3E80" w:rsidRPr="003E419E" w:rsidRDefault="00A84317"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BE3E80" w:rsidRDefault="00A84317">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CD6"/>
    <w:rsid w:val="00394CF6"/>
    <w:rsid w:val="003A047B"/>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5944"/>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2ADF"/>
    <w:rsid w:val="005F4748"/>
    <w:rsid w:val="0060014C"/>
    <w:rsid w:val="006045D5"/>
    <w:rsid w:val="006124DF"/>
    <w:rsid w:val="00621003"/>
    <w:rsid w:val="00630960"/>
    <w:rsid w:val="0063658A"/>
    <w:rsid w:val="00642F49"/>
    <w:rsid w:val="00657706"/>
    <w:rsid w:val="006614CE"/>
    <w:rsid w:val="00662D8F"/>
    <w:rsid w:val="0066310F"/>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75CA"/>
    <w:rsid w:val="00715475"/>
    <w:rsid w:val="00721F39"/>
    <w:rsid w:val="00733ECB"/>
    <w:rsid w:val="00735772"/>
    <w:rsid w:val="0074637C"/>
    <w:rsid w:val="00752910"/>
    <w:rsid w:val="00760262"/>
    <w:rsid w:val="00763BB0"/>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315B"/>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1541"/>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677"/>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427E"/>
    <w:rsid w:val="00A8014F"/>
    <w:rsid w:val="00A84317"/>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2BB9"/>
    <w:rsid w:val="00BB7338"/>
    <w:rsid w:val="00BB73AE"/>
    <w:rsid w:val="00BB7FEB"/>
    <w:rsid w:val="00BC0866"/>
    <w:rsid w:val="00BC0CC6"/>
    <w:rsid w:val="00BC156C"/>
    <w:rsid w:val="00BE101B"/>
    <w:rsid w:val="00BE3E80"/>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1335"/>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3D34"/>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AFEC6-DC15-4C28-A0C3-752CA429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2742</Words>
  <Characters>23651</Characters>
  <Application>Microsoft Office Word</Application>
  <DocSecurity>0</DocSecurity>
  <Lines>197</Lines>
  <Paragraphs>52</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57</cp:revision>
  <cp:lastPrinted>2013-09-13T16:00:00Z</cp:lastPrinted>
  <dcterms:created xsi:type="dcterms:W3CDTF">2018-11-06T16:44:00Z</dcterms:created>
  <dcterms:modified xsi:type="dcterms:W3CDTF">2019-01-10T16:09:00Z</dcterms:modified>
</cp:coreProperties>
</file>
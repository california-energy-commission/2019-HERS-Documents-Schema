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8"/>
        <w:gridCol w:w="5101"/>
        <w:gridCol w:w="5101"/>
      </w:tblGrid>
      <w:tr w:rsidR="00D03609" w:rsidRPr="00A42BCC" w14:paraId="72704992" w14:textId="77777777" w:rsidTr="00D03609">
        <w:tc>
          <w:tcPr>
            <w:tcW w:w="10790" w:type="dxa"/>
            <w:gridSpan w:val="3"/>
            <w:vAlign w:val="center"/>
          </w:tcPr>
          <w:p w14:paraId="7EE00016" w14:textId="77777777" w:rsidR="00D03609" w:rsidRPr="005A593D"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r w:rsidRPr="005A593D">
              <w:rPr>
                <w:rFonts w:asciiTheme="minorHAnsi" w:hAnsiTheme="minorHAnsi"/>
                <w:b/>
                <w:szCs w:val="18"/>
              </w:rPr>
              <w:t xml:space="preserve">A. </w:t>
            </w:r>
            <w:r>
              <w:rPr>
                <w:rFonts w:asciiTheme="minorHAnsi" w:hAnsiTheme="minorHAnsi"/>
                <w:b/>
                <w:szCs w:val="18"/>
              </w:rPr>
              <w:t>Enclosure</w:t>
            </w:r>
            <w:r w:rsidRPr="005A593D">
              <w:rPr>
                <w:rFonts w:asciiTheme="minorHAnsi" w:hAnsiTheme="minorHAnsi"/>
                <w:b/>
                <w:szCs w:val="18"/>
              </w:rPr>
              <w:t xml:space="preserve"> Air Leakage – General Information</w:t>
            </w:r>
          </w:p>
        </w:tc>
      </w:tr>
      <w:tr w:rsidR="00D03609" w:rsidRPr="00A42BCC" w14:paraId="1233997F" w14:textId="77777777" w:rsidTr="00D03609">
        <w:tc>
          <w:tcPr>
            <w:tcW w:w="588" w:type="dxa"/>
            <w:vAlign w:val="center"/>
          </w:tcPr>
          <w:p w14:paraId="58C3505C" w14:textId="77777777" w:rsidR="00D03609" w:rsidRPr="00A42BCC" w:rsidRDefault="00D03609" w:rsidP="00B5026C">
            <w:pPr>
              <w:jc w:val="center"/>
              <w:rPr>
                <w:rFonts w:asciiTheme="minorHAnsi" w:hAnsiTheme="minorHAnsi"/>
                <w:sz w:val="18"/>
                <w:szCs w:val="18"/>
              </w:rPr>
            </w:pPr>
            <w:r w:rsidRPr="00A42BCC">
              <w:rPr>
                <w:rFonts w:asciiTheme="minorHAnsi" w:hAnsiTheme="minorHAnsi"/>
                <w:sz w:val="18"/>
                <w:szCs w:val="18"/>
              </w:rPr>
              <w:t>01</w:t>
            </w:r>
          </w:p>
        </w:tc>
        <w:tc>
          <w:tcPr>
            <w:tcW w:w="5101" w:type="dxa"/>
            <w:vAlign w:val="center"/>
          </w:tcPr>
          <w:p w14:paraId="57EED008" w14:textId="77777777" w:rsidR="00D03609" w:rsidRPr="00A42BCC" w:rsidRDefault="00D03609" w:rsidP="00B5026C">
            <w:pPr>
              <w:rPr>
                <w:rFonts w:asciiTheme="minorHAnsi" w:hAnsiTheme="minorHAnsi"/>
                <w:sz w:val="18"/>
                <w:szCs w:val="18"/>
              </w:rPr>
            </w:pPr>
            <w:r>
              <w:rPr>
                <w:rFonts w:asciiTheme="minorHAnsi" w:hAnsiTheme="minorHAnsi"/>
                <w:sz w:val="18"/>
                <w:szCs w:val="18"/>
              </w:rPr>
              <w:t>Is HERS verification of building enclosure air leakage to outside required by CF1R?</w:t>
            </w:r>
          </w:p>
        </w:tc>
        <w:tc>
          <w:tcPr>
            <w:tcW w:w="5101" w:type="dxa"/>
            <w:vAlign w:val="center"/>
          </w:tcPr>
          <w:p w14:paraId="7FAFB159" w14:textId="64113DFD" w:rsidR="00D03609" w:rsidRPr="00A42BCC" w:rsidRDefault="00D03609" w:rsidP="00B5026C">
            <w:pPr>
              <w:rPr>
                <w:rFonts w:asciiTheme="minorHAnsi" w:hAnsiTheme="minorHAnsi"/>
                <w:sz w:val="18"/>
                <w:szCs w:val="18"/>
              </w:rPr>
            </w:pPr>
          </w:p>
        </w:tc>
      </w:tr>
      <w:tr w:rsidR="00D03609" w:rsidRPr="00A42BCC" w14:paraId="5C04854D" w14:textId="77777777" w:rsidTr="00D03609">
        <w:tc>
          <w:tcPr>
            <w:tcW w:w="588" w:type="dxa"/>
            <w:vAlign w:val="center"/>
          </w:tcPr>
          <w:p w14:paraId="609461D8" w14:textId="77777777" w:rsidR="00D03609" w:rsidRPr="00A42BCC" w:rsidRDefault="00D03609" w:rsidP="00B5026C">
            <w:pPr>
              <w:jc w:val="center"/>
              <w:rPr>
                <w:rFonts w:asciiTheme="minorHAnsi" w:hAnsiTheme="minorHAnsi"/>
                <w:sz w:val="18"/>
                <w:szCs w:val="18"/>
              </w:rPr>
            </w:pPr>
            <w:r>
              <w:rPr>
                <w:rFonts w:asciiTheme="minorHAnsi" w:hAnsiTheme="minorHAnsi"/>
                <w:sz w:val="18"/>
                <w:szCs w:val="18"/>
              </w:rPr>
              <w:t>02</w:t>
            </w:r>
          </w:p>
        </w:tc>
        <w:tc>
          <w:tcPr>
            <w:tcW w:w="5101" w:type="dxa"/>
            <w:vAlign w:val="center"/>
          </w:tcPr>
          <w:p w14:paraId="377A8AF7" w14:textId="77777777" w:rsidR="00D03609" w:rsidRDefault="00D03609" w:rsidP="00B5026C">
            <w:pPr>
              <w:rPr>
                <w:rFonts w:asciiTheme="minorHAnsi" w:hAnsiTheme="minorHAnsi"/>
                <w:sz w:val="18"/>
                <w:szCs w:val="18"/>
              </w:rPr>
            </w:pPr>
            <w:r>
              <w:rPr>
                <w:rFonts w:asciiTheme="minorHAnsi" w:hAnsiTheme="minorHAnsi"/>
                <w:sz w:val="18"/>
                <w:szCs w:val="18"/>
              </w:rPr>
              <w:t xml:space="preserve">Is HERS verification of dwelling compartmentalization leakage </w:t>
            </w:r>
            <w:r>
              <w:rPr>
                <w:rFonts w:asciiTheme="minorHAnsi" w:hAnsiTheme="minorHAnsi" w:cstheme="minorHAnsi"/>
                <w:sz w:val="18"/>
                <w:szCs w:val="18"/>
              </w:rPr>
              <w:t>≤</w:t>
            </w:r>
            <w:r>
              <w:rPr>
                <w:rFonts w:asciiTheme="minorHAnsi" w:hAnsiTheme="minorHAnsi"/>
                <w:sz w:val="18"/>
                <w:szCs w:val="18"/>
              </w:rPr>
              <w:t xml:space="preserve"> 0.3 CFM</w:t>
            </w:r>
            <w:r w:rsidRPr="00820D66">
              <w:rPr>
                <w:rFonts w:asciiTheme="minorHAnsi" w:hAnsiTheme="minorHAnsi"/>
                <w:sz w:val="18"/>
                <w:szCs w:val="18"/>
                <w:vertAlign w:val="subscript"/>
              </w:rPr>
              <w:t>50</w:t>
            </w:r>
            <w:r>
              <w:rPr>
                <w:rFonts w:asciiTheme="minorHAnsi" w:hAnsiTheme="minorHAnsi"/>
                <w:sz w:val="18"/>
                <w:szCs w:val="18"/>
              </w:rPr>
              <w:t>/ft</w:t>
            </w:r>
            <w:r w:rsidRPr="00820D66">
              <w:rPr>
                <w:rFonts w:asciiTheme="minorHAnsi" w:hAnsiTheme="minorHAnsi"/>
                <w:sz w:val="18"/>
                <w:szCs w:val="18"/>
                <w:vertAlign w:val="superscript"/>
              </w:rPr>
              <w:t>2</w:t>
            </w:r>
            <w:r>
              <w:rPr>
                <w:rFonts w:asciiTheme="minorHAnsi" w:hAnsiTheme="minorHAnsi"/>
                <w:sz w:val="18"/>
                <w:szCs w:val="18"/>
              </w:rPr>
              <w:t xml:space="preserve"> of enclosure area required by CF1R? </w:t>
            </w:r>
          </w:p>
        </w:tc>
        <w:tc>
          <w:tcPr>
            <w:tcW w:w="5101" w:type="dxa"/>
            <w:vAlign w:val="center"/>
          </w:tcPr>
          <w:p w14:paraId="7331E3FE" w14:textId="0483F2D3" w:rsidR="00D03609" w:rsidRDefault="00D03609" w:rsidP="00B5026C">
            <w:pPr>
              <w:rPr>
                <w:rFonts w:asciiTheme="minorHAnsi" w:hAnsiTheme="minorHAnsi"/>
                <w:sz w:val="18"/>
                <w:szCs w:val="18"/>
              </w:rPr>
            </w:pPr>
          </w:p>
        </w:tc>
      </w:tr>
      <w:tr w:rsidR="00D03609" w:rsidRPr="00A42BCC" w14:paraId="75293A00" w14:textId="77777777" w:rsidTr="00D03609">
        <w:tc>
          <w:tcPr>
            <w:tcW w:w="588" w:type="dxa"/>
            <w:vAlign w:val="center"/>
          </w:tcPr>
          <w:p w14:paraId="347AC8E5" w14:textId="77777777" w:rsidR="00D03609" w:rsidRPr="00A42BCC" w:rsidRDefault="00D03609" w:rsidP="00B5026C">
            <w:pPr>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3</w:t>
            </w:r>
          </w:p>
        </w:tc>
        <w:tc>
          <w:tcPr>
            <w:tcW w:w="5101" w:type="dxa"/>
          </w:tcPr>
          <w:p w14:paraId="6579BE93" w14:textId="5F81CE59" w:rsidR="00D03609" w:rsidRPr="00A42BCC" w:rsidRDefault="00D03609">
            <w:pPr>
              <w:rPr>
                <w:rFonts w:asciiTheme="minorHAnsi" w:hAnsiTheme="minorHAnsi"/>
                <w:sz w:val="18"/>
                <w:szCs w:val="18"/>
              </w:rPr>
            </w:pPr>
            <w:r>
              <w:rPr>
                <w:rFonts w:asciiTheme="minorHAnsi" w:hAnsiTheme="minorHAnsi"/>
                <w:sz w:val="18"/>
                <w:szCs w:val="18"/>
              </w:rPr>
              <w:t xml:space="preserve">Target </w:t>
            </w:r>
            <w:r w:rsidR="003F62A0">
              <w:rPr>
                <w:rFonts w:asciiTheme="minorHAnsi" w:hAnsiTheme="minorHAnsi"/>
                <w:sz w:val="18"/>
                <w:szCs w:val="18"/>
              </w:rPr>
              <w:t>Enclosure</w:t>
            </w:r>
            <w:r w:rsidRPr="00A42BCC">
              <w:rPr>
                <w:rFonts w:asciiTheme="minorHAnsi" w:hAnsiTheme="minorHAnsi"/>
                <w:sz w:val="18"/>
                <w:szCs w:val="18"/>
              </w:rPr>
              <w:t xml:space="preserve"> Air Leakage from CF1R</w:t>
            </w:r>
            <w:r>
              <w:rPr>
                <w:rFonts w:asciiTheme="minorHAnsi" w:hAnsiTheme="minorHAnsi"/>
                <w:sz w:val="18"/>
                <w:szCs w:val="18"/>
              </w:rPr>
              <w:t xml:space="preserve"> (CFM50)</w:t>
            </w:r>
          </w:p>
        </w:tc>
        <w:tc>
          <w:tcPr>
            <w:tcW w:w="5101" w:type="dxa"/>
            <w:vAlign w:val="center"/>
          </w:tcPr>
          <w:p w14:paraId="0A90EEE3" w14:textId="3E61F395" w:rsidR="00D03609" w:rsidRPr="00A42BCC" w:rsidRDefault="00D03609" w:rsidP="00B5026C">
            <w:pPr>
              <w:rPr>
                <w:rFonts w:asciiTheme="minorHAnsi" w:hAnsiTheme="minorHAnsi"/>
                <w:sz w:val="18"/>
                <w:szCs w:val="18"/>
              </w:rPr>
            </w:pPr>
          </w:p>
        </w:tc>
      </w:tr>
      <w:tr w:rsidR="00D03609" w:rsidRPr="00A42BCC" w14:paraId="407CA3C0" w14:textId="77777777" w:rsidTr="00D03609">
        <w:tc>
          <w:tcPr>
            <w:tcW w:w="588" w:type="dxa"/>
            <w:vAlign w:val="center"/>
          </w:tcPr>
          <w:p w14:paraId="49A31367" w14:textId="77777777" w:rsidR="00D03609" w:rsidRPr="00A42BCC" w:rsidRDefault="00D03609" w:rsidP="00B5026C">
            <w:pPr>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4</w:t>
            </w:r>
          </w:p>
        </w:tc>
        <w:tc>
          <w:tcPr>
            <w:tcW w:w="5101" w:type="dxa"/>
          </w:tcPr>
          <w:p w14:paraId="102C2492" w14:textId="77777777" w:rsidR="00D03609" w:rsidRPr="00A42BCC" w:rsidRDefault="00D03609" w:rsidP="00B5026C">
            <w:pPr>
              <w:rPr>
                <w:rFonts w:asciiTheme="minorHAnsi" w:hAnsiTheme="minorHAnsi"/>
                <w:sz w:val="18"/>
                <w:szCs w:val="18"/>
              </w:rPr>
            </w:pPr>
            <w:r w:rsidRPr="00A42BCC">
              <w:rPr>
                <w:rFonts w:asciiTheme="minorHAnsi" w:hAnsiTheme="minorHAnsi"/>
                <w:sz w:val="18"/>
                <w:szCs w:val="18"/>
              </w:rPr>
              <w:t>Indoor temperature during test (</w:t>
            </w:r>
            <w:r>
              <w:rPr>
                <w:rFonts w:asciiTheme="minorHAnsi" w:hAnsiTheme="minorHAnsi"/>
                <w:sz w:val="18"/>
                <w:szCs w:val="18"/>
              </w:rPr>
              <w:t>°</w:t>
            </w:r>
            <w:r w:rsidRPr="00A42BCC">
              <w:rPr>
                <w:rFonts w:asciiTheme="minorHAnsi" w:hAnsiTheme="minorHAnsi"/>
                <w:sz w:val="18"/>
                <w:szCs w:val="18"/>
              </w:rPr>
              <w:t>F)</w:t>
            </w:r>
          </w:p>
        </w:tc>
        <w:tc>
          <w:tcPr>
            <w:tcW w:w="5101" w:type="dxa"/>
          </w:tcPr>
          <w:p w14:paraId="0883B9D4" w14:textId="115AD84F" w:rsidR="00D03609" w:rsidRPr="00A42BCC" w:rsidRDefault="00D03609" w:rsidP="00B5026C">
            <w:pPr>
              <w:tabs>
                <w:tab w:val="left" w:pos="2189"/>
              </w:tabs>
              <w:rPr>
                <w:rFonts w:asciiTheme="minorHAnsi" w:hAnsiTheme="minorHAnsi"/>
                <w:sz w:val="18"/>
                <w:szCs w:val="18"/>
              </w:rPr>
            </w:pPr>
          </w:p>
        </w:tc>
      </w:tr>
      <w:tr w:rsidR="00D03609" w:rsidRPr="00A42BCC" w14:paraId="50FE46BF" w14:textId="77777777" w:rsidTr="00D03609">
        <w:tc>
          <w:tcPr>
            <w:tcW w:w="588" w:type="dxa"/>
            <w:vAlign w:val="center"/>
          </w:tcPr>
          <w:p w14:paraId="08A2DD43" w14:textId="77777777" w:rsidR="00D03609" w:rsidRPr="00A42BCC" w:rsidRDefault="00D03609" w:rsidP="00B5026C">
            <w:pPr>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5</w:t>
            </w:r>
          </w:p>
        </w:tc>
        <w:tc>
          <w:tcPr>
            <w:tcW w:w="5101" w:type="dxa"/>
          </w:tcPr>
          <w:p w14:paraId="6B0F0504" w14:textId="77777777" w:rsidR="00D03609" w:rsidRPr="00A42BCC" w:rsidRDefault="00D03609" w:rsidP="00B5026C">
            <w:pPr>
              <w:rPr>
                <w:rFonts w:asciiTheme="minorHAnsi" w:hAnsiTheme="minorHAnsi"/>
                <w:sz w:val="18"/>
                <w:szCs w:val="18"/>
              </w:rPr>
            </w:pPr>
            <w:r w:rsidRPr="00A42BCC">
              <w:rPr>
                <w:rFonts w:asciiTheme="minorHAnsi" w:hAnsiTheme="minorHAnsi"/>
                <w:sz w:val="18"/>
                <w:szCs w:val="18"/>
              </w:rPr>
              <w:t>Outdoor temperature during test (</w:t>
            </w:r>
            <w:r>
              <w:rPr>
                <w:rFonts w:asciiTheme="minorHAnsi" w:hAnsiTheme="minorHAnsi"/>
                <w:sz w:val="18"/>
                <w:szCs w:val="18"/>
              </w:rPr>
              <w:t>°</w:t>
            </w:r>
            <w:r w:rsidRPr="00A42BCC">
              <w:rPr>
                <w:rFonts w:asciiTheme="minorHAnsi" w:hAnsiTheme="minorHAnsi"/>
                <w:sz w:val="18"/>
                <w:szCs w:val="18"/>
              </w:rPr>
              <w:t>F)</w:t>
            </w:r>
          </w:p>
        </w:tc>
        <w:tc>
          <w:tcPr>
            <w:tcW w:w="5101" w:type="dxa"/>
          </w:tcPr>
          <w:p w14:paraId="3A4054B4" w14:textId="6A51DCE6" w:rsidR="00D03609" w:rsidRPr="00A42BCC" w:rsidRDefault="00D03609" w:rsidP="00B5026C">
            <w:pPr>
              <w:rPr>
                <w:rFonts w:asciiTheme="minorHAnsi" w:hAnsiTheme="minorHAnsi"/>
                <w:sz w:val="18"/>
                <w:szCs w:val="18"/>
              </w:rPr>
            </w:pPr>
          </w:p>
        </w:tc>
      </w:tr>
      <w:tr w:rsidR="00D03609" w:rsidRPr="00A42BCC" w14:paraId="6FB92DAF" w14:textId="77777777" w:rsidTr="00D03609">
        <w:tc>
          <w:tcPr>
            <w:tcW w:w="588" w:type="dxa"/>
            <w:vAlign w:val="center"/>
          </w:tcPr>
          <w:p w14:paraId="45ECE08F" w14:textId="77777777" w:rsidR="00D03609" w:rsidRPr="00A42BCC" w:rsidRDefault="00D03609" w:rsidP="00B5026C">
            <w:pPr>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6</w:t>
            </w:r>
          </w:p>
        </w:tc>
        <w:tc>
          <w:tcPr>
            <w:tcW w:w="5101" w:type="dxa"/>
          </w:tcPr>
          <w:p w14:paraId="2B6F9941" w14:textId="77777777" w:rsidR="00D03609" w:rsidRPr="00A42BCC" w:rsidRDefault="00D03609" w:rsidP="00B5026C">
            <w:pPr>
              <w:rPr>
                <w:rFonts w:asciiTheme="minorHAnsi" w:hAnsiTheme="minorHAnsi"/>
                <w:sz w:val="18"/>
                <w:szCs w:val="18"/>
              </w:rPr>
            </w:pPr>
            <w:r w:rsidRPr="00A42BCC">
              <w:rPr>
                <w:rFonts w:asciiTheme="minorHAnsi" w:hAnsiTheme="minorHAnsi"/>
                <w:sz w:val="18"/>
                <w:szCs w:val="18"/>
              </w:rPr>
              <w:t xml:space="preserve">Blower </w:t>
            </w:r>
            <w:r>
              <w:rPr>
                <w:rFonts w:asciiTheme="minorHAnsi" w:hAnsiTheme="minorHAnsi"/>
                <w:sz w:val="18"/>
                <w:szCs w:val="18"/>
              </w:rPr>
              <w:t>D</w:t>
            </w:r>
            <w:r w:rsidRPr="00A42BCC">
              <w:rPr>
                <w:rFonts w:asciiTheme="minorHAnsi" w:hAnsiTheme="minorHAnsi"/>
                <w:sz w:val="18"/>
                <w:szCs w:val="18"/>
              </w:rPr>
              <w:t xml:space="preserve">oor </w:t>
            </w:r>
            <w:r>
              <w:rPr>
                <w:rFonts w:asciiTheme="minorHAnsi" w:hAnsiTheme="minorHAnsi"/>
                <w:sz w:val="18"/>
                <w:szCs w:val="18"/>
              </w:rPr>
              <w:t>L</w:t>
            </w:r>
            <w:r w:rsidRPr="00A42BCC">
              <w:rPr>
                <w:rFonts w:asciiTheme="minorHAnsi" w:hAnsiTheme="minorHAnsi"/>
                <w:sz w:val="18"/>
                <w:szCs w:val="18"/>
              </w:rPr>
              <w:t>ocation</w:t>
            </w:r>
          </w:p>
        </w:tc>
        <w:tc>
          <w:tcPr>
            <w:tcW w:w="5101" w:type="dxa"/>
          </w:tcPr>
          <w:p w14:paraId="73571B24" w14:textId="12FDAF96" w:rsidR="00D03609" w:rsidRPr="00A42BCC" w:rsidRDefault="00D03609" w:rsidP="00B5026C">
            <w:pPr>
              <w:rPr>
                <w:rFonts w:asciiTheme="minorHAnsi" w:hAnsiTheme="minorHAnsi"/>
                <w:sz w:val="18"/>
                <w:szCs w:val="18"/>
              </w:rPr>
            </w:pPr>
          </w:p>
        </w:tc>
      </w:tr>
      <w:tr w:rsidR="00D03609" w:rsidRPr="00A42BCC" w14:paraId="71D9A719" w14:textId="77777777" w:rsidTr="00D03609">
        <w:tc>
          <w:tcPr>
            <w:tcW w:w="588" w:type="dxa"/>
            <w:vAlign w:val="center"/>
          </w:tcPr>
          <w:p w14:paraId="2E1A8B49" w14:textId="77777777" w:rsidR="00D03609" w:rsidRPr="00A42BCC" w:rsidRDefault="00D03609" w:rsidP="00B5026C">
            <w:pPr>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7</w:t>
            </w:r>
          </w:p>
        </w:tc>
        <w:tc>
          <w:tcPr>
            <w:tcW w:w="5101" w:type="dxa"/>
          </w:tcPr>
          <w:p w14:paraId="4B5E3AF9" w14:textId="77777777" w:rsidR="00D03609" w:rsidRPr="00A42BCC" w:rsidDel="00752910" w:rsidRDefault="00D03609" w:rsidP="00B5026C">
            <w:pPr>
              <w:rPr>
                <w:rFonts w:asciiTheme="minorHAnsi" w:hAnsiTheme="minorHAnsi"/>
                <w:sz w:val="18"/>
                <w:szCs w:val="18"/>
              </w:rPr>
            </w:pPr>
            <w:r w:rsidRPr="00A42BCC">
              <w:rPr>
                <w:rFonts w:asciiTheme="minorHAnsi" w:hAnsiTheme="minorHAnsi"/>
                <w:sz w:val="18"/>
                <w:szCs w:val="18"/>
              </w:rPr>
              <w:t xml:space="preserve">Building Elevation </w:t>
            </w:r>
            <w:r>
              <w:rPr>
                <w:rFonts w:asciiTheme="minorHAnsi" w:hAnsiTheme="minorHAnsi"/>
                <w:sz w:val="18"/>
                <w:szCs w:val="18"/>
              </w:rPr>
              <w:t xml:space="preserve">Above Sea Level </w:t>
            </w:r>
            <w:r w:rsidRPr="00A42BCC">
              <w:rPr>
                <w:rFonts w:asciiTheme="minorHAnsi" w:hAnsiTheme="minorHAnsi"/>
                <w:sz w:val="18"/>
                <w:szCs w:val="18"/>
              </w:rPr>
              <w:t>(</w:t>
            </w:r>
            <w:proofErr w:type="spellStart"/>
            <w:r w:rsidRPr="00A42BCC">
              <w:rPr>
                <w:rFonts w:asciiTheme="minorHAnsi" w:hAnsiTheme="minorHAnsi"/>
                <w:sz w:val="18"/>
                <w:szCs w:val="18"/>
              </w:rPr>
              <w:t>ft</w:t>
            </w:r>
            <w:proofErr w:type="spellEnd"/>
            <w:r w:rsidRPr="00A42BCC">
              <w:rPr>
                <w:rFonts w:asciiTheme="minorHAnsi" w:hAnsiTheme="minorHAnsi"/>
                <w:sz w:val="18"/>
                <w:szCs w:val="18"/>
              </w:rPr>
              <w:t>)</w:t>
            </w:r>
          </w:p>
        </w:tc>
        <w:tc>
          <w:tcPr>
            <w:tcW w:w="5101" w:type="dxa"/>
          </w:tcPr>
          <w:p w14:paraId="790938EC" w14:textId="7097E1C7" w:rsidR="00D03609" w:rsidRPr="00A42BCC" w:rsidDel="00752910" w:rsidRDefault="00D03609" w:rsidP="00B5026C">
            <w:pPr>
              <w:rPr>
                <w:rFonts w:asciiTheme="minorHAnsi" w:hAnsiTheme="minorHAnsi"/>
                <w:sz w:val="18"/>
                <w:szCs w:val="18"/>
              </w:rPr>
            </w:pPr>
          </w:p>
        </w:tc>
      </w:tr>
      <w:tr w:rsidR="00D03609" w:rsidRPr="00A42BCC" w:rsidDel="008A5A59" w14:paraId="32718EAB" w14:textId="77777777" w:rsidTr="00D03609">
        <w:tc>
          <w:tcPr>
            <w:tcW w:w="588" w:type="dxa"/>
            <w:vAlign w:val="center"/>
          </w:tcPr>
          <w:p w14:paraId="45EC638A" w14:textId="77777777" w:rsidR="00D03609" w:rsidDel="008A5A59" w:rsidRDefault="00D03609" w:rsidP="00B5026C">
            <w:pPr>
              <w:jc w:val="center"/>
              <w:rPr>
                <w:rFonts w:asciiTheme="minorHAnsi" w:hAnsiTheme="minorHAnsi"/>
                <w:sz w:val="18"/>
                <w:szCs w:val="18"/>
              </w:rPr>
            </w:pPr>
            <w:r>
              <w:rPr>
                <w:rFonts w:asciiTheme="minorHAnsi" w:hAnsiTheme="minorHAnsi"/>
                <w:sz w:val="18"/>
                <w:szCs w:val="18"/>
              </w:rPr>
              <w:t>08</w:t>
            </w:r>
          </w:p>
        </w:tc>
        <w:tc>
          <w:tcPr>
            <w:tcW w:w="5101" w:type="dxa"/>
            <w:vAlign w:val="center"/>
          </w:tcPr>
          <w:p w14:paraId="18B38FE9" w14:textId="77777777" w:rsidR="00D03609" w:rsidRPr="00A42BCC" w:rsidDel="008A5A59" w:rsidRDefault="00D03609" w:rsidP="00B5026C">
            <w:pPr>
              <w:rPr>
                <w:rFonts w:asciiTheme="minorHAnsi" w:hAnsiTheme="minorHAnsi"/>
                <w:sz w:val="18"/>
                <w:szCs w:val="18"/>
              </w:rPr>
            </w:pPr>
            <w:r>
              <w:rPr>
                <w:rFonts w:asciiTheme="minorHAnsi" w:hAnsiTheme="minorHAnsi"/>
                <w:sz w:val="18"/>
                <w:szCs w:val="18"/>
              </w:rPr>
              <w:t>Total dwelling unit floor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1" w:type="dxa"/>
            <w:vAlign w:val="center"/>
          </w:tcPr>
          <w:p w14:paraId="3BA48AE7" w14:textId="43B786B6" w:rsidR="00D03609" w:rsidRPr="00A42BCC" w:rsidDel="008A5A59" w:rsidRDefault="00D03609" w:rsidP="00B5026C">
            <w:pPr>
              <w:rPr>
                <w:rFonts w:asciiTheme="minorHAnsi" w:hAnsiTheme="minorHAnsi"/>
                <w:sz w:val="18"/>
                <w:szCs w:val="18"/>
              </w:rPr>
            </w:pPr>
          </w:p>
        </w:tc>
      </w:tr>
      <w:tr w:rsidR="00D03609" w:rsidRPr="00A42BCC" w:rsidDel="008A5A59" w14:paraId="78336177" w14:textId="77777777" w:rsidTr="00D03609">
        <w:tc>
          <w:tcPr>
            <w:tcW w:w="588" w:type="dxa"/>
            <w:vAlign w:val="center"/>
          </w:tcPr>
          <w:p w14:paraId="497B0C4A" w14:textId="77777777" w:rsidR="00D03609" w:rsidDel="008A5A59" w:rsidRDefault="00D03609" w:rsidP="00B5026C">
            <w:pPr>
              <w:jc w:val="center"/>
              <w:rPr>
                <w:rFonts w:asciiTheme="minorHAnsi" w:hAnsiTheme="minorHAnsi"/>
                <w:sz w:val="18"/>
                <w:szCs w:val="18"/>
              </w:rPr>
            </w:pPr>
            <w:r>
              <w:rPr>
                <w:rFonts w:asciiTheme="minorHAnsi" w:hAnsiTheme="minorHAnsi"/>
                <w:sz w:val="18"/>
                <w:szCs w:val="18"/>
              </w:rPr>
              <w:t>09</w:t>
            </w:r>
          </w:p>
        </w:tc>
        <w:tc>
          <w:tcPr>
            <w:tcW w:w="5101" w:type="dxa"/>
            <w:vAlign w:val="center"/>
          </w:tcPr>
          <w:p w14:paraId="10934861" w14:textId="77777777" w:rsidR="00D03609" w:rsidRPr="00A42BCC" w:rsidDel="008A5A59" w:rsidRDefault="00D03609" w:rsidP="00B5026C">
            <w:pPr>
              <w:rPr>
                <w:rFonts w:asciiTheme="minorHAnsi" w:hAnsiTheme="minorHAnsi"/>
                <w:sz w:val="18"/>
                <w:szCs w:val="18"/>
              </w:rPr>
            </w:pPr>
            <w:r>
              <w:rPr>
                <w:rFonts w:asciiTheme="minorHAnsi" w:hAnsiTheme="minorHAnsi"/>
                <w:sz w:val="18"/>
                <w:szCs w:val="18"/>
              </w:rPr>
              <w:t>Total dwelling unit ceiling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1" w:type="dxa"/>
            <w:vAlign w:val="center"/>
          </w:tcPr>
          <w:p w14:paraId="7D4C6E60" w14:textId="05E0B29B" w:rsidR="00D03609" w:rsidRPr="00A42BCC" w:rsidDel="008A5A59" w:rsidRDefault="00D03609" w:rsidP="00B5026C">
            <w:pPr>
              <w:rPr>
                <w:rFonts w:asciiTheme="minorHAnsi" w:hAnsiTheme="minorHAnsi"/>
                <w:sz w:val="18"/>
                <w:szCs w:val="18"/>
              </w:rPr>
            </w:pPr>
          </w:p>
        </w:tc>
      </w:tr>
      <w:tr w:rsidR="00D03609" w:rsidRPr="00A42BCC" w:rsidDel="008A5A59" w14:paraId="4F880772" w14:textId="77777777" w:rsidTr="00D03609">
        <w:tc>
          <w:tcPr>
            <w:tcW w:w="588" w:type="dxa"/>
            <w:vAlign w:val="center"/>
          </w:tcPr>
          <w:p w14:paraId="662F1787" w14:textId="77777777" w:rsidR="00D03609" w:rsidDel="008A5A59" w:rsidRDefault="00D03609" w:rsidP="00B5026C">
            <w:pPr>
              <w:jc w:val="center"/>
              <w:rPr>
                <w:rFonts w:asciiTheme="minorHAnsi" w:hAnsiTheme="minorHAnsi"/>
                <w:sz w:val="18"/>
                <w:szCs w:val="18"/>
              </w:rPr>
            </w:pPr>
            <w:r>
              <w:rPr>
                <w:rFonts w:asciiTheme="minorHAnsi" w:hAnsiTheme="minorHAnsi"/>
                <w:sz w:val="18"/>
                <w:szCs w:val="18"/>
              </w:rPr>
              <w:t>10</w:t>
            </w:r>
          </w:p>
        </w:tc>
        <w:tc>
          <w:tcPr>
            <w:tcW w:w="5101" w:type="dxa"/>
            <w:vAlign w:val="center"/>
          </w:tcPr>
          <w:p w14:paraId="37A67547" w14:textId="77777777" w:rsidR="00D03609" w:rsidRPr="00A42BCC" w:rsidDel="008A5A59" w:rsidRDefault="00D03609" w:rsidP="00B5026C">
            <w:pPr>
              <w:rPr>
                <w:rFonts w:asciiTheme="minorHAnsi" w:hAnsiTheme="minorHAnsi"/>
                <w:sz w:val="18"/>
                <w:szCs w:val="18"/>
              </w:rPr>
            </w:pPr>
            <w:r>
              <w:rPr>
                <w:rFonts w:asciiTheme="minorHAnsi" w:hAnsiTheme="minorHAnsi"/>
                <w:sz w:val="18"/>
                <w:szCs w:val="18"/>
              </w:rPr>
              <w:t>Total dwelling unit exterior wall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1" w:type="dxa"/>
            <w:vAlign w:val="center"/>
          </w:tcPr>
          <w:p w14:paraId="07EDF977" w14:textId="4F07F864" w:rsidR="00D03609" w:rsidRPr="00A42BCC" w:rsidDel="008A5A59" w:rsidRDefault="00D03609" w:rsidP="00B5026C">
            <w:pPr>
              <w:rPr>
                <w:rFonts w:asciiTheme="minorHAnsi" w:hAnsiTheme="minorHAnsi"/>
                <w:sz w:val="18"/>
                <w:szCs w:val="18"/>
              </w:rPr>
            </w:pPr>
          </w:p>
        </w:tc>
      </w:tr>
      <w:tr w:rsidR="00D03609" w:rsidRPr="00A42BCC" w:rsidDel="008A5A59" w14:paraId="2C3BA071" w14:textId="77777777" w:rsidTr="00D03609">
        <w:tc>
          <w:tcPr>
            <w:tcW w:w="588" w:type="dxa"/>
            <w:vAlign w:val="center"/>
          </w:tcPr>
          <w:p w14:paraId="3092899D" w14:textId="77777777" w:rsidR="00D03609" w:rsidDel="008A5A59" w:rsidRDefault="00D03609" w:rsidP="00B5026C">
            <w:pPr>
              <w:jc w:val="center"/>
              <w:rPr>
                <w:rFonts w:asciiTheme="minorHAnsi" w:hAnsiTheme="minorHAnsi"/>
                <w:sz w:val="18"/>
                <w:szCs w:val="18"/>
              </w:rPr>
            </w:pPr>
            <w:r>
              <w:rPr>
                <w:rFonts w:asciiTheme="minorHAnsi" w:hAnsiTheme="minorHAnsi"/>
                <w:sz w:val="18"/>
                <w:szCs w:val="18"/>
              </w:rPr>
              <w:t>11</w:t>
            </w:r>
          </w:p>
        </w:tc>
        <w:tc>
          <w:tcPr>
            <w:tcW w:w="5101" w:type="dxa"/>
            <w:vAlign w:val="center"/>
          </w:tcPr>
          <w:p w14:paraId="00B626C7" w14:textId="77777777" w:rsidR="00D03609" w:rsidRPr="00A42BCC" w:rsidDel="008A5A59" w:rsidRDefault="00D03609" w:rsidP="00B5026C">
            <w:pPr>
              <w:rPr>
                <w:rFonts w:asciiTheme="minorHAnsi" w:hAnsiTheme="minorHAnsi"/>
                <w:sz w:val="18"/>
                <w:szCs w:val="18"/>
              </w:rPr>
            </w:pPr>
            <w:r>
              <w:rPr>
                <w:rFonts w:asciiTheme="minorHAnsi" w:hAnsiTheme="minorHAnsi"/>
                <w:sz w:val="18"/>
                <w:szCs w:val="18"/>
              </w:rPr>
              <w:t>Total dwelling unit wall area shared with other dwelling units (ft</w:t>
            </w:r>
            <w:r w:rsidRPr="00037CA8">
              <w:rPr>
                <w:rFonts w:asciiTheme="minorHAnsi" w:hAnsiTheme="minorHAnsi"/>
                <w:sz w:val="18"/>
                <w:szCs w:val="18"/>
                <w:vertAlign w:val="superscript"/>
              </w:rPr>
              <w:t>2</w:t>
            </w:r>
            <w:r>
              <w:rPr>
                <w:rFonts w:asciiTheme="minorHAnsi" w:hAnsiTheme="minorHAnsi"/>
                <w:sz w:val="18"/>
                <w:szCs w:val="18"/>
              </w:rPr>
              <w:t>)</w:t>
            </w:r>
          </w:p>
        </w:tc>
        <w:tc>
          <w:tcPr>
            <w:tcW w:w="5101" w:type="dxa"/>
            <w:vAlign w:val="center"/>
          </w:tcPr>
          <w:p w14:paraId="66FA527E" w14:textId="39FF0873" w:rsidR="00D03609" w:rsidRPr="00A42BCC" w:rsidDel="008A5A59" w:rsidRDefault="00D03609" w:rsidP="00B5026C">
            <w:pPr>
              <w:rPr>
                <w:rFonts w:asciiTheme="minorHAnsi" w:hAnsiTheme="minorHAnsi"/>
                <w:sz w:val="18"/>
                <w:szCs w:val="18"/>
              </w:rPr>
            </w:pPr>
          </w:p>
        </w:tc>
      </w:tr>
      <w:tr w:rsidR="00D03609" w:rsidRPr="00A42BCC" w14:paraId="2757AC13" w14:textId="77777777" w:rsidTr="00D03609">
        <w:tc>
          <w:tcPr>
            <w:tcW w:w="588" w:type="dxa"/>
            <w:vAlign w:val="center"/>
          </w:tcPr>
          <w:p w14:paraId="0686C6E0" w14:textId="77777777" w:rsidR="00D03609" w:rsidRPr="00A42BCC" w:rsidDel="00E42B9A" w:rsidRDefault="00D03609" w:rsidP="00B5026C">
            <w:pPr>
              <w:jc w:val="center"/>
              <w:rPr>
                <w:rFonts w:asciiTheme="minorHAnsi" w:hAnsiTheme="minorHAnsi"/>
                <w:sz w:val="18"/>
                <w:szCs w:val="18"/>
              </w:rPr>
            </w:pPr>
            <w:r>
              <w:rPr>
                <w:rFonts w:asciiTheme="minorHAnsi" w:hAnsiTheme="minorHAnsi"/>
                <w:sz w:val="18"/>
                <w:szCs w:val="18"/>
              </w:rPr>
              <w:t>12</w:t>
            </w:r>
          </w:p>
        </w:tc>
        <w:tc>
          <w:tcPr>
            <w:tcW w:w="5101" w:type="dxa"/>
            <w:vAlign w:val="center"/>
          </w:tcPr>
          <w:p w14:paraId="7B883F36" w14:textId="77777777" w:rsidR="00D03609" w:rsidRPr="00197C55" w:rsidRDefault="00D03609" w:rsidP="00B5026C">
            <w:pPr>
              <w:rPr>
                <w:rFonts w:asciiTheme="minorHAnsi" w:hAnsiTheme="minorHAnsi"/>
                <w:sz w:val="18"/>
                <w:szCs w:val="18"/>
              </w:rPr>
            </w:pPr>
            <w:r>
              <w:rPr>
                <w:rFonts w:asciiTheme="minorHAnsi" w:hAnsiTheme="minorHAnsi"/>
                <w:sz w:val="18"/>
                <w:szCs w:val="18"/>
              </w:rPr>
              <w:t>Total dwelling unit enclosure area (ft</w:t>
            </w:r>
            <w:r>
              <w:rPr>
                <w:rFonts w:asciiTheme="minorHAnsi" w:hAnsiTheme="minorHAnsi"/>
                <w:sz w:val="18"/>
                <w:szCs w:val="18"/>
                <w:vertAlign w:val="superscript"/>
              </w:rPr>
              <w:t>2</w:t>
            </w:r>
            <w:r>
              <w:rPr>
                <w:rFonts w:asciiTheme="minorHAnsi" w:hAnsiTheme="minorHAnsi"/>
                <w:sz w:val="18"/>
                <w:szCs w:val="18"/>
              </w:rPr>
              <w:t>)</w:t>
            </w:r>
          </w:p>
        </w:tc>
        <w:tc>
          <w:tcPr>
            <w:tcW w:w="5101" w:type="dxa"/>
            <w:vAlign w:val="center"/>
          </w:tcPr>
          <w:p w14:paraId="34EDF188" w14:textId="31D2AD63" w:rsidR="00D03609" w:rsidRPr="00A42BCC" w:rsidRDefault="00D03609" w:rsidP="00B5026C">
            <w:pPr>
              <w:rPr>
                <w:rFonts w:asciiTheme="minorHAnsi" w:hAnsiTheme="minorHAnsi"/>
                <w:sz w:val="18"/>
                <w:szCs w:val="18"/>
              </w:rPr>
            </w:pPr>
          </w:p>
        </w:tc>
      </w:tr>
      <w:tr w:rsidR="00D03609" w14:paraId="63B3D063" w14:textId="77777777" w:rsidTr="00D03609">
        <w:tc>
          <w:tcPr>
            <w:tcW w:w="588" w:type="dxa"/>
            <w:vAlign w:val="center"/>
          </w:tcPr>
          <w:p w14:paraId="69711B2F" w14:textId="77777777" w:rsidR="00D03609" w:rsidRDefault="00D03609" w:rsidP="00B5026C">
            <w:pPr>
              <w:jc w:val="center"/>
              <w:rPr>
                <w:rFonts w:asciiTheme="minorHAnsi" w:hAnsiTheme="minorHAnsi"/>
                <w:sz w:val="18"/>
                <w:szCs w:val="18"/>
              </w:rPr>
            </w:pPr>
            <w:r>
              <w:rPr>
                <w:rFonts w:asciiTheme="minorHAnsi" w:hAnsiTheme="minorHAnsi"/>
                <w:sz w:val="18"/>
                <w:szCs w:val="18"/>
              </w:rPr>
              <w:t>13</w:t>
            </w:r>
          </w:p>
        </w:tc>
        <w:tc>
          <w:tcPr>
            <w:tcW w:w="5101" w:type="dxa"/>
            <w:vAlign w:val="center"/>
          </w:tcPr>
          <w:p w14:paraId="332CC273" w14:textId="77777777" w:rsidR="00D03609" w:rsidRPr="00037CA8" w:rsidRDefault="00D03609" w:rsidP="00B5026C">
            <w:pPr>
              <w:rPr>
                <w:rFonts w:asciiTheme="minorHAnsi" w:hAnsiTheme="minorHAnsi"/>
                <w:sz w:val="18"/>
                <w:szCs w:val="18"/>
              </w:rPr>
            </w:pPr>
            <w:r>
              <w:rPr>
                <w:rFonts w:asciiTheme="minorHAnsi" w:hAnsiTheme="minorHAnsi"/>
                <w:sz w:val="18"/>
                <w:szCs w:val="18"/>
              </w:rPr>
              <w:t xml:space="preserve">Target dwelling unit compartmentalization leakage </w:t>
            </w:r>
            <w:r>
              <w:rPr>
                <w:rFonts w:asciiTheme="minorHAnsi" w:hAnsiTheme="minorHAnsi"/>
                <w:sz w:val="18"/>
                <w:szCs w:val="18"/>
                <w:vertAlign w:val="superscript"/>
              </w:rPr>
              <w:t xml:space="preserve"> </w:t>
            </w:r>
            <w:r>
              <w:rPr>
                <w:rFonts w:asciiTheme="minorHAnsi" w:hAnsiTheme="minorHAnsi"/>
                <w:sz w:val="18"/>
                <w:szCs w:val="18"/>
              </w:rPr>
              <w:t>(CFM50)</w:t>
            </w:r>
          </w:p>
        </w:tc>
        <w:tc>
          <w:tcPr>
            <w:tcW w:w="5101" w:type="dxa"/>
            <w:vAlign w:val="center"/>
          </w:tcPr>
          <w:p w14:paraId="572C9097" w14:textId="5CE3CE31" w:rsidR="00D03609" w:rsidRDefault="00D03609" w:rsidP="00B5026C">
            <w:pPr>
              <w:rPr>
                <w:rFonts w:asciiTheme="minorHAnsi" w:hAnsiTheme="minorHAnsi"/>
                <w:sz w:val="18"/>
                <w:szCs w:val="18"/>
              </w:rPr>
            </w:pPr>
          </w:p>
        </w:tc>
      </w:tr>
      <w:tr w:rsidR="00D03609" w:rsidRPr="00A42BCC" w14:paraId="33AA5810" w14:textId="77777777" w:rsidTr="00D03609">
        <w:tc>
          <w:tcPr>
            <w:tcW w:w="588" w:type="dxa"/>
            <w:vAlign w:val="center"/>
          </w:tcPr>
          <w:p w14:paraId="044E5683" w14:textId="77777777" w:rsidR="00D03609" w:rsidRPr="00A42BCC" w:rsidDel="0053362D" w:rsidRDefault="00D03609" w:rsidP="00B5026C">
            <w:pPr>
              <w:jc w:val="center"/>
              <w:rPr>
                <w:rFonts w:asciiTheme="minorHAnsi" w:hAnsiTheme="minorHAnsi"/>
                <w:sz w:val="18"/>
                <w:szCs w:val="18"/>
              </w:rPr>
            </w:pPr>
            <w:r>
              <w:rPr>
                <w:rFonts w:asciiTheme="minorHAnsi" w:hAnsiTheme="minorHAnsi"/>
                <w:sz w:val="18"/>
                <w:szCs w:val="18"/>
              </w:rPr>
              <w:t>14</w:t>
            </w:r>
          </w:p>
        </w:tc>
        <w:tc>
          <w:tcPr>
            <w:tcW w:w="5101" w:type="dxa"/>
          </w:tcPr>
          <w:p w14:paraId="4C598C52" w14:textId="77777777" w:rsidR="00D03609" w:rsidRPr="00A42BCC" w:rsidRDefault="00D03609" w:rsidP="00B5026C">
            <w:pPr>
              <w:rPr>
                <w:rFonts w:asciiTheme="minorHAnsi" w:hAnsiTheme="minorHAnsi"/>
                <w:sz w:val="18"/>
                <w:szCs w:val="18"/>
              </w:rPr>
            </w:pPr>
            <w:r w:rsidRPr="00A42BCC">
              <w:rPr>
                <w:rFonts w:asciiTheme="minorHAnsi" w:hAnsiTheme="minorHAnsi"/>
                <w:sz w:val="18"/>
                <w:szCs w:val="18"/>
              </w:rPr>
              <w:t xml:space="preserve">Date of the </w:t>
            </w:r>
            <w:r>
              <w:rPr>
                <w:rFonts w:asciiTheme="minorHAnsi" w:hAnsiTheme="minorHAnsi"/>
                <w:sz w:val="18"/>
                <w:szCs w:val="18"/>
              </w:rPr>
              <w:t>D</w:t>
            </w:r>
            <w:r w:rsidRPr="00A42BCC">
              <w:rPr>
                <w:rFonts w:asciiTheme="minorHAnsi" w:hAnsiTheme="minorHAnsi"/>
                <w:sz w:val="18"/>
                <w:szCs w:val="18"/>
              </w:rPr>
              <w:t xml:space="preserve">iagnostic </w:t>
            </w:r>
            <w:r>
              <w:rPr>
                <w:rFonts w:asciiTheme="minorHAnsi" w:hAnsiTheme="minorHAnsi"/>
                <w:sz w:val="18"/>
                <w:szCs w:val="18"/>
              </w:rPr>
              <w:t>T</w:t>
            </w:r>
            <w:r w:rsidRPr="00A42BCC">
              <w:rPr>
                <w:rFonts w:asciiTheme="minorHAnsi" w:hAnsiTheme="minorHAnsi"/>
                <w:sz w:val="18"/>
                <w:szCs w:val="18"/>
              </w:rPr>
              <w:t xml:space="preserve">est for this </w:t>
            </w:r>
            <w:r>
              <w:rPr>
                <w:rFonts w:asciiTheme="minorHAnsi" w:hAnsiTheme="minorHAnsi"/>
                <w:sz w:val="18"/>
                <w:szCs w:val="18"/>
              </w:rPr>
              <w:t>D</w:t>
            </w:r>
            <w:r w:rsidRPr="00A42BCC">
              <w:rPr>
                <w:rFonts w:asciiTheme="minorHAnsi" w:hAnsiTheme="minorHAnsi"/>
                <w:sz w:val="18"/>
                <w:szCs w:val="18"/>
              </w:rPr>
              <w:t>welling</w:t>
            </w:r>
          </w:p>
        </w:tc>
        <w:tc>
          <w:tcPr>
            <w:tcW w:w="5101" w:type="dxa"/>
          </w:tcPr>
          <w:p w14:paraId="2269107D" w14:textId="2A6A0C4A" w:rsidR="00D03609" w:rsidRPr="00A42BCC" w:rsidRDefault="00D03609" w:rsidP="00B5026C">
            <w:pPr>
              <w:rPr>
                <w:rFonts w:asciiTheme="minorHAnsi" w:hAnsiTheme="minorHAnsi"/>
                <w:sz w:val="18"/>
                <w:szCs w:val="18"/>
              </w:rPr>
            </w:pPr>
          </w:p>
        </w:tc>
      </w:tr>
      <w:tr w:rsidR="00D03609" w:rsidRPr="00A42BCC" w14:paraId="25B6D050" w14:textId="77777777" w:rsidTr="00D03609">
        <w:tc>
          <w:tcPr>
            <w:tcW w:w="588" w:type="dxa"/>
            <w:vAlign w:val="center"/>
          </w:tcPr>
          <w:p w14:paraId="290130AF" w14:textId="77777777" w:rsidR="00D03609" w:rsidDel="00820D66" w:rsidRDefault="00D03609" w:rsidP="00B5026C">
            <w:pPr>
              <w:jc w:val="center"/>
              <w:rPr>
                <w:rFonts w:asciiTheme="minorHAnsi" w:hAnsiTheme="minorHAnsi"/>
                <w:sz w:val="18"/>
                <w:szCs w:val="18"/>
              </w:rPr>
            </w:pPr>
            <w:r>
              <w:rPr>
                <w:rFonts w:asciiTheme="minorHAnsi" w:hAnsiTheme="minorHAnsi"/>
                <w:sz w:val="18"/>
                <w:szCs w:val="18"/>
              </w:rPr>
              <w:t>15</w:t>
            </w:r>
          </w:p>
        </w:tc>
        <w:tc>
          <w:tcPr>
            <w:tcW w:w="5101" w:type="dxa"/>
            <w:vAlign w:val="center"/>
          </w:tcPr>
          <w:p w14:paraId="2DB57F5E" w14:textId="77777777" w:rsidR="00D03609" w:rsidRPr="00A42BCC" w:rsidRDefault="00D03609" w:rsidP="00B5026C">
            <w:pPr>
              <w:rPr>
                <w:rFonts w:asciiTheme="minorHAnsi" w:hAnsiTheme="minorHAnsi"/>
                <w:sz w:val="18"/>
                <w:szCs w:val="18"/>
              </w:rPr>
            </w:pPr>
            <w:r>
              <w:rPr>
                <w:rFonts w:asciiTheme="minorHAnsi" w:hAnsiTheme="minorHAnsi"/>
                <w:sz w:val="18"/>
                <w:szCs w:val="18"/>
              </w:rPr>
              <w:t>Test Procedure used</w:t>
            </w:r>
          </w:p>
        </w:tc>
        <w:tc>
          <w:tcPr>
            <w:tcW w:w="5101" w:type="dxa"/>
            <w:vAlign w:val="center"/>
          </w:tcPr>
          <w:p w14:paraId="1FA8B1B9" w14:textId="503FF250" w:rsidR="00D03609" w:rsidRPr="00A42BCC" w:rsidRDefault="00D03609" w:rsidP="00B5026C">
            <w:pPr>
              <w:rPr>
                <w:rFonts w:asciiTheme="minorHAnsi" w:hAnsiTheme="minorHAnsi"/>
                <w:sz w:val="18"/>
                <w:szCs w:val="18"/>
              </w:rPr>
            </w:pPr>
          </w:p>
        </w:tc>
      </w:tr>
      <w:tr w:rsidR="00D03609" w14:paraId="72BDB7CD" w14:textId="77777777" w:rsidTr="00D03609">
        <w:tc>
          <w:tcPr>
            <w:tcW w:w="588" w:type="dxa"/>
            <w:vAlign w:val="center"/>
          </w:tcPr>
          <w:p w14:paraId="71625930" w14:textId="77777777" w:rsidR="00D03609" w:rsidDel="00820D66" w:rsidRDefault="00D03609" w:rsidP="00B5026C">
            <w:pPr>
              <w:jc w:val="center"/>
              <w:rPr>
                <w:rFonts w:asciiTheme="minorHAnsi" w:hAnsiTheme="minorHAnsi"/>
                <w:sz w:val="18"/>
                <w:szCs w:val="18"/>
              </w:rPr>
            </w:pPr>
          </w:p>
        </w:tc>
        <w:tc>
          <w:tcPr>
            <w:tcW w:w="5101" w:type="dxa"/>
            <w:vAlign w:val="center"/>
          </w:tcPr>
          <w:p w14:paraId="65047541" w14:textId="77777777" w:rsidR="00D03609" w:rsidRDefault="00D03609" w:rsidP="00B5026C">
            <w:pPr>
              <w:rPr>
                <w:rFonts w:asciiTheme="minorHAnsi" w:hAnsiTheme="minorHAnsi"/>
                <w:sz w:val="18"/>
                <w:szCs w:val="18"/>
              </w:rPr>
            </w:pPr>
            <w:r>
              <w:rPr>
                <w:rFonts w:asciiTheme="minorHAnsi" w:hAnsiTheme="minorHAnsi"/>
                <w:sz w:val="18"/>
                <w:szCs w:val="18"/>
              </w:rPr>
              <w:t>this field not visible on completed document, used only to determine the variant for completion of the document.</w:t>
            </w:r>
          </w:p>
        </w:tc>
        <w:tc>
          <w:tcPr>
            <w:tcW w:w="5101" w:type="dxa"/>
            <w:vAlign w:val="center"/>
          </w:tcPr>
          <w:p w14:paraId="365840E1" w14:textId="48E0F143" w:rsidR="00D03609" w:rsidRDefault="00D03609" w:rsidP="00B5026C">
            <w:pPr>
              <w:rPr>
                <w:rFonts w:asciiTheme="minorHAnsi" w:hAnsiTheme="minorHAnsi"/>
                <w:sz w:val="18"/>
                <w:szCs w:val="18"/>
              </w:rPr>
            </w:pPr>
          </w:p>
        </w:tc>
      </w:tr>
    </w:tbl>
    <w:p w14:paraId="734118EC" w14:textId="77777777" w:rsidR="00D03609" w:rsidRPr="00A42BCC" w:rsidRDefault="00D03609" w:rsidP="00D03609">
      <w:pPr>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90"/>
        <w:gridCol w:w="1613"/>
        <w:gridCol w:w="562"/>
        <w:gridCol w:w="1641"/>
        <w:gridCol w:w="1109"/>
        <w:gridCol w:w="288"/>
        <w:gridCol w:w="806"/>
        <w:gridCol w:w="1656"/>
        <w:gridCol w:w="547"/>
        <w:gridCol w:w="1983"/>
      </w:tblGrid>
      <w:tr w:rsidR="00D03609" w:rsidRPr="00A42BCC" w14:paraId="1E13ED8F" w14:textId="77777777" w:rsidTr="00B5026C">
        <w:tc>
          <w:tcPr>
            <w:tcW w:w="10795" w:type="dxa"/>
            <w:gridSpan w:val="10"/>
          </w:tcPr>
          <w:p w14:paraId="236613D7" w14:textId="77777777" w:rsidR="00D03609" w:rsidRPr="005A593D" w:rsidRDefault="00D03609" w:rsidP="00B5026C">
            <w:pPr>
              <w:keepNext/>
              <w:rPr>
                <w:rFonts w:asciiTheme="minorHAnsi" w:hAnsiTheme="minorHAnsi"/>
                <w:szCs w:val="18"/>
              </w:rPr>
            </w:pPr>
            <w:r w:rsidRPr="005A593D">
              <w:rPr>
                <w:rFonts w:asciiTheme="minorHAnsi" w:hAnsiTheme="minorHAnsi"/>
                <w:b/>
                <w:szCs w:val="18"/>
              </w:rPr>
              <w:t>B. Diagnostic Equipment Information</w:t>
            </w:r>
          </w:p>
        </w:tc>
      </w:tr>
      <w:tr w:rsidR="00D03609" w:rsidRPr="00A42BCC" w14:paraId="0F8EEA0E" w14:textId="77777777" w:rsidTr="00B5026C">
        <w:tc>
          <w:tcPr>
            <w:tcW w:w="590" w:type="dxa"/>
            <w:vAlign w:val="center"/>
          </w:tcPr>
          <w:p w14:paraId="7D8D413D"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01</w:t>
            </w:r>
          </w:p>
        </w:tc>
        <w:tc>
          <w:tcPr>
            <w:tcW w:w="5213" w:type="dxa"/>
            <w:gridSpan w:val="5"/>
            <w:vAlign w:val="center"/>
          </w:tcPr>
          <w:p w14:paraId="2F0CCD81" w14:textId="77777777" w:rsidR="00D03609" w:rsidRPr="00A42BCC" w:rsidRDefault="00D03609" w:rsidP="00B5026C">
            <w:pPr>
              <w:keepNext/>
              <w:rPr>
                <w:rFonts w:asciiTheme="minorHAnsi" w:hAnsiTheme="minorHAnsi"/>
                <w:sz w:val="18"/>
                <w:szCs w:val="18"/>
              </w:rPr>
            </w:pPr>
            <w:r w:rsidRPr="00A42BCC">
              <w:rPr>
                <w:rFonts w:asciiTheme="minorHAnsi" w:hAnsiTheme="minorHAnsi"/>
                <w:sz w:val="18"/>
                <w:szCs w:val="18"/>
              </w:rPr>
              <w:t>Number of Manometers Used to Measure Home Pressurization</w:t>
            </w:r>
          </w:p>
        </w:tc>
        <w:tc>
          <w:tcPr>
            <w:tcW w:w="4992" w:type="dxa"/>
            <w:gridSpan w:val="4"/>
          </w:tcPr>
          <w:p w14:paraId="19348995" w14:textId="4CAF6D5A" w:rsidR="00D03609" w:rsidRPr="00A42BCC" w:rsidRDefault="00D03609" w:rsidP="005428F6">
            <w:pPr>
              <w:keepNext/>
              <w:rPr>
                <w:rFonts w:asciiTheme="minorHAnsi" w:hAnsiTheme="minorHAnsi"/>
                <w:sz w:val="18"/>
                <w:szCs w:val="18"/>
              </w:rPr>
            </w:pPr>
            <w:del w:id="0" w:author="Balneg, Ronald@Energy" w:date="2018-11-27T13:25:00Z">
              <w:r w:rsidRPr="00A42BCC" w:rsidDel="005428F6">
                <w:rPr>
                  <w:rFonts w:asciiTheme="minorHAnsi" w:hAnsiTheme="minorHAnsi"/>
                  <w:sz w:val="18"/>
                  <w:szCs w:val="18"/>
                </w:rPr>
                <w:delText>&lt;&lt;user input, integer&gt;&gt; For entries &gt;1, duplicate lines B. 2-6</w:delText>
              </w:r>
            </w:del>
          </w:p>
        </w:tc>
      </w:tr>
      <w:tr w:rsidR="00D03609" w:rsidRPr="00A42BCC" w14:paraId="6F43FA61" w14:textId="77777777" w:rsidTr="00B5026C">
        <w:tc>
          <w:tcPr>
            <w:tcW w:w="2203" w:type="dxa"/>
            <w:gridSpan w:val="2"/>
            <w:vAlign w:val="center"/>
          </w:tcPr>
          <w:p w14:paraId="78B5D527"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02</w:t>
            </w:r>
          </w:p>
        </w:tc>
        <w:tc>
          <w:tcPr>
            <w:tcW w:w="2203" w:type="dxa"/>
            <w:gridSpan w:val="2"/>
            <w:vAlign w:val="center"/>
          </w:tcPr>
          <w:p w14:paraId="72BF309A"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03</w:t>
            </w:r>
          </w:p>
        </w:tc>
        <w:tc>
          <w:tcPr>
            <w:tcW w:w="2203" w:type="dxa"/>
            <w:gridSpan w:val="3"/>
            <w:vAlign w:val="center"/>
          </w:tcPr>
          <w:p w14:paraId="2BB87277"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04</w:t>
            </w:r>
          </w:p>
        </w:tc>
        <w:tc>
          <w:tcPr>
            <w:tcW w:w="2203" w:type="dxa"/>
            <w:gridSpan w:val="2"/>
            <w:vAlign w:val="center"/>
          </w:tcPr>
          <w:p w14:paraId="5E0C1612"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05</w:t>
            </w:r>
          </w:p>
        </w:tc>
        <w:tc>
          <w:tcPr>
            <w:tcW w:w="1983" w:type="dxa"/>
            <w:vAlign w:val="center"/>
          </w:tcPr>
          <w:p w14:paraId="10B79E63"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06</w:t>
            </w:r>
          </w:p>
        </w:tc>
      </w:tr>
      <w:tr w:rsidR="00D03609" w:rsidRPr="00A42BCC" w14:paraId="5F8BD0D4" w14:textId="77777777" w:rsidTr="00B5026C">
        <w:tc>
          <w:tcPr>
            <w:tcW w:w="2203" w:type="dxa"/>
            <w:gridSpan w:val="2"/>
            <w:vAlign w:val="bottom"/>
          </w:tcPr>
          <w:p w14:paraId="1DE940D8"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Manometer                  Make</w:t>
            </w:r>
          </w:p>
        </w:tc>
        <w:tc>
          <w:tcPr>
            <w:tcW w:w="2203" w:type="dxa"/>
            <w:gridSpan w:val="2"/>
            <w:vAlign w:val="bottom"/>
          </w:tcPr>
          <w:p w14:paraId="18695DA3"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Manometer                 Model</w:t>
            </w:r>
          </w:p>
        </w:tc>
        <w:tc>
          <w:tcPr>
            <w:tcW w:w="2203" w:type="dxa"/>
            <w:gridSpan w:val="3"/>
            <w:vAlign w:val="bottom"/>
          </w:tcPr>
          <w:p w14:paraId="1D39EE6A"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Manometer                   Serial                          Number</w:t>
            </w:r>
          </w:p>
        </w:tc>
        <w:tc>
          <w:tcPr>
            <w:tcW w:w="2203" w:type="dxa"/>
            <w:gridSpan w:val="2"/>
            <w:vAlign w:val="bottom"/>
          </w:tcPr>
          <w:p w14:paraId="527C14D3"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Manometer         Calibration                      Date</w:t>
            </w:r>
          </w:p>
        </w:tc>
        <w:tc>
          <w:tcPr>
            <w:tcW w:w="1983" w:type="dxa"/>
            <w:vAlign w:val="bottom"/>
          </w:tcPr>
          <w:p w14:paraId="7D37C4F4"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Manometer        Calibration                   Status</w:t>
            </w:r>
          </w:p>
        </w:tc>
      </w:tr>
      <w:tr w:rsidR="00D03609" w:rsidRPr="00A42BCC" w14:paraId="29FF1CF6" w14:textId="77777777" w:rsidTr="00B5026C">
        <w:tc>
          <w:tcPr>
            <w:tcW w:w="2203" w:type="dxa"/>
            <w:gridSpan w:val="2"/>
            <w:vAlign w:val="center"/>
          </w:tcPr>
          <w:p w14:paraId="11D74F87" w14:textId="69FAAA38" w:rsidR="00D03609" w:rsidRPr="00A42BCC" w:rsidRDefault="00D03609" w:rsidP="00B5026C">
            <w:pPr>
              <w:keepNext/>
              <w:jc w:val="center"/>
              <w:rPr>
                <w:rFonts w:asciiTheme="minorHAnsi" w:hAnsiTheme="minorHAnsi"/>
                <w:sz w:val="18"/>
                <w:szCs w:val="18"/>
              </w:rPr>
            </w:pPr>
          </w:p>
        </w:tc>
        <w:tc>
          <w:tcPr>
            <w:tcW w:w="2203" w:type="dxa"/>
            <w:gridSpan w:val="2"/>
            <w:vAlign w:val="center"/>
          </w:tcPr>
          <w:p w14:paraId="0C12A0D9" w14:textId="3E8E08F6" w:rsidR="00D03609" w:rsidRPr="00A42BCC" w:rsidRDefault="00D03609" w:rsidP="00B5026C">
            <w:pPr>
              <w:keepNext/>
              <w:jc w:val="center"/>
              <w:rPr>
                <w:rFonts w:asciiTheme="minorHAnsi" w:hAnsiTheme="minorHAnsi"/>
                <w:sz w:val="18"/>
                <w:szCs w:val="18"/>
              </w:rPr>
            </w:pPr>
          </w:p>
        </w:tc>
        <w:tc>
          <w:tcPr>
            <w:tcW w:w="2203" w:type="dxa"/>
            <w:gridSpan w:val="3"/>
            <w:vAlign w:val="center"/>
          </w:tcPr>
          <w:p w14:paraId="41B15E27" w14:textId="217FCAA6" w:rsidR="00D03609" w:rsidRPr="00A42BCC" w:rsidRDefault="00D03609" w:rsidP="00B5026C">
            <w:pPr>
              <w:keepNext/>
              <w:jc w:val="center"/>
              <w:rPr>
                <w:rFonts w:asciiTheme="minorHAnsi" w:hAnsiTheme="minorHAnsi"/>
                <w:sz w:val="18"/>
                <w:szCs w:val="18"/>
              </w:rPr>
            </w:pPr>
          </w:p>
        </w:tc>
        <w:tc>
          <w:tcPr>
            <w:tcW w:w="2203" w:type="dxa"/>
            <w:gridSpan w:val="2"/>
            <w:vAlign w:val="center"/>
          </w:tcPr>
          <w:p w14:paraId="4C75D649" w14:textId="31B7EAF0" w:rsidR="00D03609" w:rsidRPr="00A42BCC" w:rsidRDefault="00D03609" w:rsidP="00B5026C">
            <w:pPr>
              <w:keepNext/>
              <w:jc w:val="center"/>
              <w:rPr>
                <w:rFonts w:asciiTheme="minorHAnsi" w:hAnsiTheme="minorHAnsi"/>
                <w:sz w:val="18"/>
                <w:szCs w:val="18"/>
              </w:rPr>
            </w:pPr>
          </w:p>
        </w:tc>
        <w:tc>
          <w:tcPr>
            <w:tcW w:w="1983" w:type="dxa"/>
            <w:vAlign w:val="center"/>
          </w:tcPr>
          <w:p w14:paraId="5FAA795F" w14:textId="356D0079" w:rsidR="00D03609" w:rsidRPr="00A42BCC" w:rsidRDefault="00D03609" w:rsidP="00B5026C">
            <w:pPr>
              <w:keepNext/>
              <w:jc w:val="center"/>
              <w:rPr>
                <w:rFonts w:asciiTheme="minorHAnsi" w:hAnsiTheme="minorHAnsi"/>
                <w:sz w:val="18"/>
                <w:szCs w:val="18"/>
              </w:rPr>
            </w:pPr>
          </w:p>
        </w:tc>
      </w:tr>
      <w:tr w:rsidR="00D03609" w:rsidRPr="00A42BCC" w14:paraId="18C2BF56" w14:textId="77777777" w:rsidTr="00B5026C">
        <w:tc>
          <w:tcPr>
            <w:tcW w:w="2203" w:type="dxa"/>
            <w:gridSpan w:val="2"/>
            <w:tcBorders>
              <w:bottom w:val="single" w:sz="12" w:space="0" w:color="000000"/>
            </w:tcBorders>
            <w:vAlign w:val="center"/>
          </w:tcPr>
          <w:p w14:paraId="3B06CEFA" w14:textId="77777777" w:rsidR="00D03609" w:rsidRPr="00A42BCC" w:rsidRDefault="00D03609" w:rsidP="00B5026C">
            <w:pPr>
              <w:keepNext/>
              <w:jc w:val="center"/>
              <w:rPr>
                <w:rFonts w:asciiTheme="minorHAnsi" w:hAnsiTheme="minorHAnsi"/>
                <w:sz w:val="18"/>
                <w:szCs w:val="18"/>
              </w:rPr>
            </w:pPr>
          </w:p>
        </w:tc>
        <w:tc>
          <w:tcPr>
            <w:tcW w:w="2203" w:type="dxa"/>
            <w:gridSpan w:val="2"/>
            <w:tcBorders>
              <w:bottom w:val="single" w:sz="12" w:space="0" w:color="000000"/>
            </w:tcBorders>
            <w:vAlign w:val="center"/>
          </w:tcPr>
          <w:p w14:paraId="0F3F1CD9" w14:textId="77777777" w:rsidR="00D03609" w:rsidRPr="00A42BCC" w:rsidRDefault="00D03609" w:rsidP="00B5026C">
            <w:pPr>
              <w:keepNext/>
              <w:jc w:val="center"/>
              <w:rPr>
                <w:rFonts w:asciiTheme="minorHAnsi" w:hAnsiTheme="minorHAnsi"/>
                <w:sz w:val="18"/>
                <w:szCs w:val="18"/>
              </w:rPr>
            </w:pPr>
          </w:p>
        </w:tc>
        <w:tc>
          <w:tcPr>
            <w:tcW w:w="2203" w:type="dxa"/>
            <w:gridSpan w:val="3"/>
            <w:tcBorders>
              <w:bottom w:val="single" w:sz="12" w:space="0" w:color="000000"/>
            </w:tcBorders>
            <w:vAlign w:val="center"/>
          </w:tcPr>
          <w:p w14:paraId="03426403" w14:textId="77777777" w:rsidR="00D03609" w:rsidRPr="00A42BCC" w:rsidRDefault="00D03609" w:rsidP="00B5026C">
            <w:pPr>
              <w:keepNext/>
              <w:jc w:val="center"/>
              <w:rPr>
                <w:rFonts w:asciiTheme="minorHAnsi" w:hAnsiTheme="minorHAnsi"/>
                <w:sz w:val="18"/>
                <w:szCs w:val="18"/>
              </w:rPr>
            </w:pPr>
          </w:p>
        </w:tc>
        <w:tc>
          <w:tcPr>
            <w:tcW w:w="2203" w:type="dxa"/>
            <w:gridSpan w:val="2"/>
            <w:tcBorders>
              <w:bottom w:val="single" w:sz="12" w:space="0" w:color="000000"/>
            </w:tcBorders>
            <w:vAlign w:val="center"/>
          </w:tcPr>
          <w:p w14:paraId="25037CE4" w14:textId="77777777" w:rsidR="00D03609" w:rsidRPr="00A42BCC" w:rsidRDefault="00D03609" w:rsidP="00B5026C">
            <w:pPr>
              <w:keepNext/>
              <w:jc w:val="center"/>
              <w:rPr>
                <w:rFonts w:asciiTheme="minorHAnsi" w:hAnsiTheme="minorHAnsi"/>
                <w:sz w:val="18"/>
                <w:szCs w:val="18"/>
              </w:rPr>
            </w:pPr>
          </w:p>
        </w:tc>
        <w:tc>
          <w:tcPr>
            <w:tcW w:w="1983" w:type="dxa"/>
            <w:tcBorders>
              <w:bottom w:val="single" w:sz="12" w:space="0" w:color="000000"/>
            </w:tcBorders>
            <w:vAlign w:val="center"/>
          </w:tcPr>
          <w:p w14:paraId="11DAFA58" w14:textId="77777777" w:rsidR="00D03609" w:rsidRPr="00A42BCC" w:rsidRDefault="00D03609" w:rsidP="00B5026C">
            <w:pPr>
              <w:keepNext/>
              <w:jc w:val="center"/>
              <w:rPr>
                <w:rFonts w:asciiTheme="minorHAnsi" w:hAnsiTheme="minorHAnsi"/>
                <w:sz w:val="18"/>
                <w:szCs w:val="18"/>
              </w:rPr>
            </w:pPr>
          </w:p>
        </w:tc>
      </w:tr>
      <w:tr w:rsidR="00D03609" w:rsidRPr="00A42BCC" w14:paraId="307A728E" w14:textId="77777777" w:rsidTr="00B5026C">
        <w:tc>
          <w:tcPr>
            <w:tcW w:w="590" w:type="dxa"/>
            <w:tcBorders>
              <w:top w:val="single" w:sz="12" w:space="0" w:color="000000"/>
            </w:tcBorders>
            <w:vAlign w:val="center"/>
          </w:tcPr>
          <w:p w14:paraId="02331705"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07</w:t>
            </w:r>
          </w:p>
        </w:tc>
        <w:tc>
          <w:tcPr>
            <w:tcW w:w="4925" w:type="dxa"/>
            <w:gridSpan w:val="4"/>
            <w:tcBorders>
              <w:top w:val="single" w:sz="12" w:space="0" w:color="000000"/>
            </w:tcBorders>
            <w:vAlign w:val="center"/>
          </w:tcPr>
          <w:p w14:paraId="7D06C6F2" w14:textId="77777777" w:rsidR="00D03609" w:rsidRPr="00A42BCC" w:rsidRDefault="00D03609" w:rsidP="00B5026C">
            <w:pPr>
              <w:keepNext/>
              <w:rPr>
                <w:rFonts w:asciiTheme="minorHAnsi" w:hAnsiTheme="minorHAnsi"/>
                <w:sz w:val="18"/>
                <w:szCs w:val="18"/>
              </w:rPr>
            </w:pPr>
            <w:r w:rsidRPr="00A42BCC">
              <w:rPr>
                <w:rFonts w:asciiTheme="minorHAnsi" w:hAnsiTheme="minorHAnsi"/>
                <w:sz w:val="18"/>
                <w:szCs w:val="18"/>
              </w:rPr>
              <w:t>Number of Fans Used to Pressurize Home</w:t>
            </w:r>
          </w:p>
        </w:tc>
        <w:tc>
          <w:tcPr>
            <w:tcW w:w="5280" w:type="dxa"/>
            <w:gridSpan w:val="5"/>
            <w:tcBorders>
              <w:top w:val="single" w:sz="12" w:space="0" w:color="000000"/>
            </w:tcBorders>
            <w:vAlign w:val="center"/>
          </w:tcPr>
          <w:p w14:paraId="080B3199" w14:textId="1F891D3E" w:rsidR="00D03609" w:rsidRPr="00A42BCC" w:rsidRDefault="00D03609">
            <w:pPr>
              <w:keepNext/>
              <w:rPr>
                <w:rFonts w:asciiTheme="minorHAnsi" w:hAnsiTheme="minorHAnsi"/>
                <w:sz w:val="18"/>
                <w:szCs w:val="18"/>
              </w:rPr>
            </w:pPr>
            <w:del w:id="1" w:author="Balneg, Ronald@Energy" w:date="2018-11-27T13:25:00Z">
              <w:r w:rsidRPr="00A42BCC" w:rsidDel="005428F6">
                <w:rPr>
                  <w:rFonts w:asciiTheme="minorHAnsi" w:hAnsiTheme="minorHAnsi"/>
                  <w:sz w:val="18"/>
                  <w:szCs w:val="18"/>
                </w:rPr>
                <w:delText>&lt;&lt;user input,</w:delText>
              </w:r>
            </w:del>
            <w:r w:rsidRPr="00A42BCC">
              <w:rPr>
                <w:rFonts w:asciiTheme="minorHAnsi" w:hAnsiTheme="minorHAnsi"/>
                <w:sz w:val="18"/>
                <w:szCs w:val="18"/>
              </w:rPr>
              <w:t xml:space="preserve"> </w:t>
            </w:r>
            <w:del w:id="2" w:author="Balneg, Ronald@Energy" w:date="2018-11-27T13:25:00Z">
              <w:r w:rsidRPr="00A42BCC" w:rsidDel="005428F6">
                <w:rPr>
                  <w:rFonts w:asciiTheme="minorHAnsi" w:hAnsiTheme="minorHAnsi"/>
                  <w:sz w:val="18"/>
                  <w:szCs w:val="18"/>
                </w:rPr>
                <w:delText>integer&gt;&gt; For entries &gt;1, duplicate lines B. 8-11</w:delText>
              </w:r>
            </w:del>
          </w:p>
        </w:tc>
      </w:tr>
      <w:tr w:rsidR="00D03609" w:rsidRPr="00A42BCC" w14:paraId="3CB08B47" w14:textId="77777777" w:rsidTr="00B5026C">
        <w:tc>
          <w:tcPr>
            <w:tcW w:w="2765" w:type="dxa"/>
            <w:gridSpan w:val="3"/>
            <w:vAlign w:val="center"/>
          </w:tcPr>
          <w:p w14:paraId="64897F5C"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08</w:t>
            </w:r>
          </w:p>
        </w:tc>
        <w:tc>
          <w:tcPr>
            <w:tcW w:w="2750" w:type="dxa"/>
            <w:gridSpan w:val="2"/>
            <w:vAlign w:val="center"/>
          </w:tcPr>
          <w:p w14:paraId="09E7DB18"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09</w:t>
            </w:r>
          </w:p>
        </w:tc>
        <w:tc>
          <w:tcPr>
            <w:tcW w:w="2750" w:type="dxa"/>
            <w:gridSpan w:val="3"/>
            <w:vAlign w:val="center"/>
          </w:tcPr>
          <w:p w14:paraId="1ECCE610"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10</w:t>
            </w:r>
          </w:p>
        </w:tc>
        <w:tc>
          <w:tcPr>
            <w:tcW w:w="2530" w:type="dxa"/>
            <w:gridSpan w:val="2"/>
            <w:vAlign w:val="center"/>
          </w:tcPr>
          <w:p w14:paraId="35A2AC16"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11</w:t>
            </w:r>
          </w:p>
        </w:tc>
      </w:tr>
      <w:tr w:rsidR="00D03609" w:rsidRPr="00A42BCC" w14:paraId="3743885C" w14:textId="77777777" w:rsidTr="00B5026C">
        <w:tc>
          <w:tcPr>
            <w:tcW w:w="2765" w:type="dxa"/>
            <w:gridSpan w:val="3"/>
            <w:vAlign w:val="center"/>
          </w:tcPr>
          <w:p w14:paraId="5BDC00FA"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Fan Make</w:t>
            </w:r>
          </w:p>
        </w:tc>
        <w:tc>
          <w:tcPr>
            <w:tcW w:w="2750" w:type="dxa"/>
            <w:gridSpan w:val="2"/>
            <w:vAlign w:val="center"/>
          </w:tcPr>
          <w:p w14:paraId="221E5D06"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Fan Model</w:t>
            </w:r>
          </w:p>
        </w:tc>
        <w:tc>
          <w:tcPr>
            <w:tcW w:w="2750" w:type="dxa"/>
            <w:gridSpan w:val="3"/>
            <w:vAlign w:val="center"/>
          </w:tcPr>
          <w:p w14:paraId="01E37FBB"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Fan Serial Number</w:t>
            </w:r>
          </w:p>
        </w:tc>
        <w:tc>
          <w:tcPr>
            <w:tcW w:w="2530" w:type="dxa"/>
            <w:gridSpan w:val="2"/>
            <w:vAlign w:val="center"/>
          </w:tcPr>
          <w:p w14:paraId="0FA7E687"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 xml:space="preserve">Fan </w:t>
            </w:r>
            <w:r>
              <w:rPr>
                <w:rFonts w:asciiTheme="minorHAnsi" w:hAnsiTheme="minorHAnsi"/>
                <w:sz w:val="18"/>
                <w:szCs w:val="18"/>
              </w:rPr>
              <w:t>C</w:t>
            </w:r>
            <w:r w:rsidRPr="00A42BCC">
              <w:rPr>
                <w:rFonts w:asciiTheme="minorHAnsi" w:hAnsiTheme="minorHAnsi"/>
                <w:sz w:val="18"/>
                <w:szCs w:val="18"/>
              </w:rPr>
              <w:t>onfiguration (rings)</w:t>
            </w:r>
          </w:p>
        </w:tc>
      </w:tr>
      <w:tr w:rsidR="00D03609" w:rsidRPr="00A42BCC" w14:paraId="1FAD79A3" w14:textId="77777777" w:rsidTr="00B5026C">
        <w:tc>
          <w:tcPr>
            <w:tcW w:w="2765" w:type="dxa"/>
            <w:gridSpan w:val="3"/>
            <w:vAlign w:val="center"/>
          </w:tcPr>
          <w:p w14:paraId="34D30E8F" w14:textId="66CB602A" w:rsidR="00D03609" w:rsidRPr="00A42BCC" w:rsidRDefault="00D03609" w:rsidP="00B5026C">
            <w:pPr>
              <w:keepNext/>
              <w:jc w:val="center"/>
              <w:rPr>
                <w:rFonts w:asciiTheme="minorHAnsi" w:hAnsiTheme="minorHAnsi"/>
                <w:sz w:val="18"/>
                <w:szCs w:val="18"/>
              </w:rPr>
            </w:pPr>
          </w:p>
        </w:tc>
        <w:tc>
          <w:tcPr>
            <w:tcW w:w="2750" w:type="dxa"/>
            <w:gridSpan w:val="2"/>
            <w:vAlign w:val="center"/>
          </w:tcPr>
          <w:p w14:paraId="1FE25553" w14:textId="21697C1E" w:rsidR="00D03609" w:rsidRPr="00A42BCC" w:rsidRDefault="00D03609" w:rsidP="00B5026C">
            <w:pPr>
              <w:keepNext/>
              <w:jc w:val="center"/>
              <w:rPr>
                <w:rFonts w:asciiTheme="minorHAnsi" w:hAnsiTheme="minorHAnsi"/>
                <w:sz w:val="18"/>
                <w:szCs w:val="18"/>
              </w:rPr>
            </w:pPr>
          </w:p>
        </w:tc>
        <w:tc>
          <w:tcPr>
            <w:tcW w:w="2750" w:type="dxa"/>
            <w:gridSpan w:val="3"/>
            <w:vAlign w:val="center"/>
          </w:tcPr>
          <w:p w14:paraId="48F00EAB" w14:textId="4C02C5C2" w:rsidR="00D03609" w:rsidRPr="00A42BCC" w:rsidRDefault="00D03609" w:rsidP="00B5026C">
            <w:pPr>
              <w:keepNext/>
              <w:jc w:val="center"/>
              <w:rPr>
                <w:rFonts w:asciiTheme="minorHAnsi" w:hAnsiTheme="minorHAnsi"/>
                <w:sz w:val="18"/>
                <w:szCs w:val="18"/>
              </w:rPr>
            </w:pPr>
          </w:p>
        </w:tc>
        <w:tc>
          <w:tcPr>
            <w:tcW w:w="2530" w:type="dxa"/>
            <w:gridSpan w:val="2"/>
            <w:vAlign w:val="center"/>
          </w:tcPr>
          <w:p w14:paraId="3C6F94D5" w14:textId="78CC2DB7" w:rsidR="00D03609" w:rsidRPr="00A42BCC" w:rsidRDefault="00D03609" w:rsidP="00B5026C">
            <w:pPr>
              <w:keepNext/>
              <w:jc w:val="center"/>
              <w:rPr>
                <w:rFonts w:asciiTheme="minorHAnsi" w:hAnsiTheme="minorHAnsi"/>
                <w:sz w:val="18"/>
                <w:szCs w:val="18"/>
              </w:rPr>
            </w:pPr>
          </w:p>
        </w:tc>
      </w:tr>
      <w:tr w:rsidR="00D03609" w:rsidRPr="00A42BCC" w14:paraId="4AC2C14F" w14:textId="77777777" w:rsidTr="00B5026C">
        <w:tc>
          <w:tcPr>
            <w:tcW w:w="2765" w:type="dxa"/>
            <w:gridSpan w:val="3"/>
            <w:vAlign w:val="center"/>
          </w:tcPr>
          <w:p w14:paraId="5D2015EA" w14:textId="77777777" w:rsidR="00D03609" w:rsidRPr="00A42BCC" w:rsidRDefault="00D03609" w:rsidP="00B5026C">
            <w:pPr>
              <w:jc w:val="center"/>
              <w:rPr>
                <w:rFonts w:asciiTheme="minorHAnsi" w:hAnsiTheme="minorHAnsi"/>
                <w:sz w:val="18"/>
                <w:szCs w:val="18"/>
              </w:rPr>
            </w:pPr>
          </w:p>
        </w:tc>
        <w:tc>
          <w:tcPr>
            <w:tcW w:w="2750" w:type="dxa"/>
            <w:gridSpan w:val="2"/>
            <w:vAlign w:val="center"/>
          </w:tcPr>
          <w:p w14:paraId="32F59896" w14:textId="77777777" w:rsidR="00D03609" w:rsidRPr="00A42BCC" w:rsidRDefault="00D03609" w:rsidP="00B5026C">
            <w:pPr>
              <w:jc w:val="center"/>
              <w:rPr>
                <w:rFonts w:asciiTheme="minorHAnsi" w:hAnsiTheme="minorHAnsi"/>
                <w:sz w:val="18"/>
                <w:szCs w:val="18"/>
              </w:rPr>
            </w:pPr>
          </w:p>
        </w:tc>
        <w:tc>
          <w:tcPr>
            <w:tcW w:w="2750" w:type="dxa"/>
            <w:gridSpan w:val="3"/>
            <w:vAlign w:val="center"/>
          </w:tcPr>
          <w:p w14:paraId="12EB7F86" w14:textId="77777777" w:rsidR="00D03609" w:rsidRPr="00A42BCC" w:rsidRDefault="00D03609" w:rsidP="00B5026C">
            <w:pPr>
              <w:jc w:val="center"/>
              <w:rPr>
                <w:rFonts w:asciiTheme="minorHAnsi" w:hAnsiTheme="minorHAnsi"/>
                <w:sz w:val="18"/>
                <w:szCs w:val="18"/>
              </w:rPr>
            </w:pPr>
          </w:p>
        </w:tc>
        <w:tc>
          <w:tcPr>
            <w:tcW w:w="2530" w:type="dxa"/>
            <w:gridSpan w:val="2"/>
            <w:vAlign w:val="center"/>
          </w:tcPr>
          <w:p w14:paraId="6F87E0AA" w14:textId="77777777" w:rsidR="00D03609" w:rsidRPr="00A42BCC" w:rsidRDefault="00D03609" w:rsidP="00B5026C">
            <w:pPr>
              <w:jc w:val="center"/>
              <w:rPr>
                <w:rFonts w:asciiTheme="minorHAnsi" w:hAnsiTheme="minorHAnsi"/>
                <w:sz w:val="18"/>
                <w:szCs w:val="18"/>
              </w:rPr>
            </w:pPr>
          </w:p>
        </w:tc>
      </w:tr>
    </w:tbl>
    <w:p w14:paraId="2C7ECEBD" w14:textId="00E155EB" w:rsidR="00D03609" w:rsidRDefault="00D03609" w:rsidP="00D03609">
      <w:pPr>
        <w:rPr>
          <w:rFonts w:asciiTheme="minorHAnsi" w:hAnsiTheme="minorHAnsi"/>
          <w:sz w:val="18"/>
          <w:szCs w:val="18"/>
        </w:rPr>
      </w:pPr>
    </w:p>
    <w:p w14:paraId="5FA9D24A" w14:textId="7442EA9B" w:rsidR="00D03609" w:rsidRDefault="00D03609" w:rsidP="00D03609">
      <w:pPr>
        <w:rPr>
          <w:rFonts w:asciiTheme="minorHAnsi" w:hAnsiTheme="minorHAnsi"/>
          <w:sz w:val="18"/>
          <w:szCs w:val="18"/>
        </w:rPr>
      </w:pPr>
    </w:p>
    <w:p w14:paraId="462F2642" w14:textId="3456B7FE" w:rsidR="00D03609" w:rsidRDefault="00D03609" w:rsidP="00D03609">
      <w:pPr>
        <w:rPr>
          <w:rFonts w:asciiTheme="minorHAnsi" w:hAnsiTheme="minorHAnsi"/>
          <w:sz w:val="18"/>
          <w:szCs w:val="18"/>
        </w:rPr>
      </w:pPr>
    </w:p>
    <w:p w14:paraId="7DDD6615" w14:textId="6F359817" w:rsidR="00D03609" w:rsidRDefault="00D03609" w:rsidP="00D03609">
      <w:pPr>
        <w:rPr>
          <w:rFonts w:asciiTheme="minorHAnsi" w:hAnsiTheme="minorHAnsi"/>
          <w:sz w:val="18"/>
          <w:szCs w:val="18"/>
        </w:rPr>
      </w:pPr>
    </w:p>
    <w:p w14:paraId="761894E7" w14:textId="10DF876C" w:rsidR="00D03609" w:rsidRDefault="00D03609" w:rsidP="00D03609">
      <w:pPr>
        <w:rPr>
          <w:rFonts w:asciiTheme="minorHAnsi" w:hAnsiTheme="minorHAnsi"/>
          <w:sz w:val="18"/>
          <w:szCs w:val="18"/>
        </w:rPr>
      </w:pPr>
    </w:p>
    <w:p w14:paraId="6A5B0097" w14:textId="37D41527" w:rsidR="00D03609" w:rsidRDefault="00D03609" w:rsidP="00D03609">
      <w:pPr>
        <w:rPr>
          <w:rFonts w:asciiTheme="minorHAnsi" w:hAnsiTheme="minorHAnsi"/>
          <w:sz w:val="18"/>
          <w:szCs w:val="18"/>
        </w:rPr>
      </w:pPr>
    </w:p>
    <w:p w14:paraId="5E3C4D29" w14:textId="71595264" w:rsidR="00D03609" w:rsidRDefault="00D03609" w:rsidP="00D03609">
      <w:pPr>
        <w:rPr>
          <w:rFonts w:asciiTheme="minorHAnsi" w:hAnsiTheme="minorHAnsi"/>
          <w:sz w:val="18"/>
          <w:szCs w:val="18"/>
        </w:rPr>
      </w:pPr>
    </w:p>
    <w:p w14:paraId="0ABACBA1" w14:textId="09114352" w:rsidR="00D03609" w:rsidRDefault="00D03609" w:rsidP="00D03609">
      <w:pPr>
        <w:rPr>
          <w:rFonts w:asciiTheme="minorHAnsi" w:hAnsiTheme="minorHAnsi"/>
          <w:sz w:val="18"/>
          <w:szCs w:val="18"/>
        </w:rPr>
      </w:pPr>
    </w:p>
    <w:p w14:paraId="76505CBB" w14:textId="621C261A" w:rsidR="00D03609" w:rsidRDefault="00D03609" w:rsidP="00D03609">
      <w:pPr>
        <w:rPr>
          <w:rFonts w:asciiTheme="minorHAnsi" w:hAnsiTheme="minorHAnsi"/>
          <w:sz w:val="18"/>
          <w:szCs w:val="18"/>
        </w:rPr>
      </w:pPr>
    </w:p>
    <w:p w14:paraId="6CEE9A52" w14:textId="3A97C520" w:rsidR="00D03609" w:rsidRDefault="00D03609" w:rsidP="00D03609">
      <w:pPr>
        <w:rPr>
          <w:rFonts w:asciiTheme="minorHAnsi" w:hAnsiTheme="minorHAnsi"/>
          <w:sz w:val="18"/>
          <w:szCs w:val="18"/>
        </w:rPr>
      </w:pPr>
    </w:p>
    <w:p w14:paraId="6B722561" w14:textId="63F4ED6D" w:rsidR="00D03609" w:rsidRDefault="00D03609" w:rsidP="00D03609">
      <w:pPr>
        <w:rPr>
          <w:rFonts w:asciiTheme="minorHAnsi" w:hAnsiTheme="minorHAnsi"/>
          <w:sz w:val="18"/>
          <w:szCs w:val="18"/>
        </w:rPr>
      </w:pPr>
    </w:p>
    <w:p w14:paraId="464555B3" w14:textId="2949C412" w:rsidR="00D03609" w:rsidRDefault="00D03609" w:rsidP="00D03609">
      <w:pPr>
        <w:rPr>
          <w:rFonts w:asciiTheme="minorHAnsi" w:hAnsiTheme="minorHAnsi"/>
          <w:sz w:val="18"/>
          <w:szCs w:val="18"/>
        </w:rPr>
      </w:pPr>
    </w:p>
    <w:p w14:paraId="0DF3AD80" w14:textId="1A46697E" w:rsidR="00D03609" w:rsidRDefault="00D03609" w:rsidP="00D03609">
      <w:pPr>
        <w:rPr>
          <w:rFonts w:asciiTheme="minorHAnsi" w:hAnsiTheme="minorHAnsi"/>
          <w:sz w:val="18"/>
          <w:szCs w:val="18"/>
        </w:rPr>
      </w:pPr>
    </w:p>
    <w:p w14:paraId="1A49CC03" w14:textId="649DA29E" w:rsidR="00D03609" w:rsidRDefault="00D03609" w:rsidP="00D03609">
      <w:pPr>
        <w:rPr>
          <w:rFonts w:asciiTheme="minorHAnsi" w:hAnsiTheme="minorHAnsi"/>
          <w:sz w:val="18"/>
          <w:szCs w:val="18"/>
        </w:rPr>
      </w:pPr>
    </w:p>
    <w:p w14:paraId="0E748655" w14:textId="095530E5" w:rsidR="00D03609" w:rsidRDefault="00D03609" w:rsidP="00D03609">
      <w:pPr>
        <w:rPr>
          <w:rFonts w:asciiTheme="minorHAnsi" w:hAnsiTheme="minorHAnsi"/>
          <w:sz w:val="18"/>
          <w:szCs w:val="18"/>
        </w:rPr>
      </w:pPr>
    </w:p>
    <w:p w14:paraId="24417B7D" w14:textId="7897B1B1" w:rsidR="00D03609" w:rsidRDefault="00D03609" w:rsidP="00D03609">
      <w:pPr>
        <w:rPr>
          <w:rFonts w:asciiTheme="minorHAnsi" w:hAnsiTheme="minorHAnsi"/>
          <w:sz w:val="18"/>
          <w:szCs w:val="18"/>
        </w:rPr>
      </w:pPr>
    </w:p>
    <w:p w14:paraId="6E88C6C3" w14:textId="71150637" w:rsidR="00D03609" w:rsidRDefault="00D03609" w:rsidP="00D03609">
      <w:pPr>
        <w:rPr>
          <w:rFonts w:asciiTheme="minorHAnsi" w:hAnsiTheme="minorHAnsi"/>
          <w:sz w:val="18"/>
          <w:szCs w:val="18"/>
        </w:rPr>
      </w:pPr>
    </w:p>
    <w:p w14:paraId="4E9C70AE" w14:textId="214A1ECE" w:rsidR="00D03609" w:rsidRDefault="00D03609" w:rsidP="00D03609">
      <w:pPr>
        <w:rPr>
          <w:rFonts w:asciiTheme="minorHAnsi" w:hAnsiTheme="minorHAnsi"/>
          <w:sz w:val="18"/>
          <w:szCs w:val="18"/>
        </w:rPr>
      </w:pPr>
    </w:p>
    <w:p w14:paraId="338C81E7" w14:textId="60E5AE82" w:rsidR="00D03609" w:rsidRDefault="00D03609" w:rsidP="00D03609">
      <w:pPr>
        <w:rPr>
          <w:rFonts w:asciiTheme="minorHAnsi" w:hAnsiTheme="minorHAnsi"/>
          <w:sz w:val="18"/>
          <w:szCs w:val="18"/>
        </w:rPr>
      </w:pPr>
    </w:p>
    <w:p w14:paraId="66649434" w14:textId="77AE75C4" w:rsidR="00D03609" w:rsidRDefault="00D03609" w:rsidP="00D03609">
      <w:pPr>
        <w:rPr>
          <w:rFonts w:asciiTheme="minorHAnsi" w:hAnsiTheme="minorHAnsi"/>
          <w:sz w:val="18"/>
          <w:szCs w:val="18"/>
        </w:rPr>
      </w:pPr>
    </w:p>
    <w:p w14:paraId="7AE8C773" w14:textId="0DFE3FEC" w:rsidR="00D03609" w:rsidDel="00C20598" w:rsidRDefault="00D03609" w:rsidP="00D03609">
      <w:pPr>
        <w:rPr>
          <w:del w:id="3" w:author="Balneg, Ronald@Energy" w:date="2018-11-19T09:55:00Z"/>
          <w:rFonts w:asciiTheme="minorHAnsi" w:hAnsiTheme="minorHAnsi"/>
          <w:sz w:val="18"/>
          <w:szCs w:val="18"/>
        </w:rPr>
      </w:pPr>
    </w:p>
    <w:p w14:paraId="278162DE" w14:textId="3B3BBBF5" w:rsidR="00D03609" w:rsidDel="00C20598" w:rsidRDefault="00D03609" w:rsidP="00D03609">
      <w:pPr>
        <w:rPr>
          <w:del w:id="4" w:author="Balneg, Ronald@Energy" w:date="2018-11-19T09:55:00Z"/>
          <w:rFonts w:asciiTheme="minorHAnsi" w:hAnsiTheme="minorHAnsi"/>
          <w:sz w:val="18"/>
          <w:szCs w:val="18"/>
        </w:rPr>
      </w:pPr>
    </w:p>
    <w:p w14:paraId="17CDF6BD" w14:textId="77777777" w:rsidR="00D03609" w:rsidRDefault="00D03609" w:rsidP="00D03609">
      <w:pPr>
        <w:rPr>
          <w:rFonts w:asciiTheme="minorHAnsi" w:hAnsiTheme="minorHAnsi"/>
          <w:sz w:val="18"/>
          <w:szCs w:val="18"/>
        </w:rPr>
      </w:pPr>
    </w:p>
    <w:tbl>
      <w:tblPr>
        <w:tblpPr w:leftFromText="180" w:rightFromText="180" w:vertAnchor="text" w:horzAnchor="margin" w:tblpY="-15"/>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795"/>
      </w:tblGrid>
      <w:tr w:rsidR="00D03609" w:rsidRPr="00A42BCC" w14:paraId="5ABE128A" w14:textId="77777777" w:rsidTr="00B5026C">
        <w:tc>
          <w:tcPr>
            <w:tcW w:w="10795" w:type="dxa"/>
          </w:tcPr>
          <w:p w14:paraId="537F6E7A" w14:textId="479F52A1" w:rsidR="00D03609" w:rsidRPr="005A593D" w:rsidRDefault="00D03609" w:rsidP="00A01B9A">
            <w:pPr>
              <w:rPr>
                <w:rFonts w:asciiTheme="minorHAnsi" w:hAnsiTheme="minorHAnsi"/>
                <w:b/>
                <w:szCs w:val="18"/>
              </w:rPr>
            </w:pPr>
            <w:r w:rsidRPr="005A593D">
              <w:rPr>
                <w:rFonts w:asciiTheme="minorHAnsi" w:hAnsiTheme="minorHAnsi"/>
                <w:b/>
                <w:szCs w:val="18"/>
              </w:rPr>
              <w:t>ENV20</w:t>
            </w:r>
            <w:ins w:id="5" w:author="Balneg, Ronald@Energy" w:date="2018-11-08T09:56:00Z">
              <w:r w:rsidR="00A01B9A">
                <w:rPr>
                  <w:rFonts w:asciiTheme="minorHAnsi" w:hAnsiTheme="minorHAnsi"/>
                  <w:b/>
                  <w:szCs w:val="18"/>
                </w:rPr>
                <w:t>b</w:t>
              </w:r>
            </w:ins>
            <w:del w:id="6" w:author="Balneg, Ronald@Energy" w:date="2018-11-08T09:56:00Z">
              <w:r w:rsidRPr="005A593D" w:rsidDel="00A01B9A">
                <w:rPr>
                  <w:rFonts w:asciiTheme="minorHAnsi" w:hAnsiTheme="minorHAnsi"/>
                  <w:b/>
                  <w:szCs w:val="18"/>
                </w:rPr>
                <w:delText>a</w:delText>
              </w:r>
            </w:del>
            <w:r w:rsidRPr="005A593D">
              <w:rPr>
                <w:rFonts w:asciiTheme="minorHAnsi" w:hAnsiTheme="minorHAnsi"/>
                <w:b/>
                <w:szCs w:val="18"/>
              </w:rPr>
              <w:t xml:space="preserve"> - Single Point Air Tightness Test With </w:t>
            </w:r>
            <w:del w:id="7" w:author="Balneg, Ronald@Energy" w:date="2018-11-08T09:56:00Z">
              <w:r w:rsidRPr="005A593D" w:rsidDel="00A01B9A">
                <w:rPr>
                  <w:rFonts w:asciiTheme="minorHAnsi" w:hAnsiTheme="minorHAnsi"/>
                  <w:b/>
                  <w:szCs w:val="18"/>
                </w:rPr>
                <w:delText xml:space="preserve">Manual </w:delText>
              </w:r>
            </w:del>
            <w:ins w:id="8" w:author="Balneg, Ronald@Energy" w:date="2018-11-08T09:56:00Z">
              <w:r w:rsidR="00A01B9A">
                <w:rPr>
                  <w:rFonts w:asciiTheme="minorHAnsi" w:hAnsiTheme="minorHAnsi"/>
                  <w:b/>
                  <w:szCs w:val="18"/>
                </w:rPr>
                <w:t>Automatic</w:t>
              </w:r>
              <w:r w:rsidR="00A01B9A" w:rsidRPr="005A593D">
                <w:rPr>
                  <w:rFonts w:asciiTheme="minorHAnsi" w:hAnsiTheme="minorHAnsi"/>
                  <w:b/>
                  <w:szCs w:val="18"/>
                </w:rPr>
                <w:t xml:space="preserve"> </w:t>
              </w:r>
            </w:ins>
            <w:r w:rsidRPr="005A593D">
              <w:rPr>
                <w:rFonts w:asciiTheme="minorHAnsi" w:hAnsiTheme="minorHAnsi"/>
                <w:b/>
                <w:szCs w:val="18"/>
              </w:rPr>
              <w:t>Meter</w:t>
            </w:r>
            <w:r w:rsidRPr="005A593D">
              <w:rPr>
                <w:rFonts w:asciiTheme="minorHAnsi" w:hAnsiTheme="minorHAnsi"/>
                <w:szCs w:val="18"/>
              </w:rPr>
              <w:t xml:space="preserve"> </w:t>
            </w:r>
          </w:p>
        </w:tc>
      </w:tr>
    </w:tbl>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99"/>
        <w:gridCol w:w="4455"/>
        <w:gridCol w:w="5538"/>
      </w:tblGrid>
      <w:tr w:rsidR="00A01B9A" w:rsidRPr="00A42BCC" w14:paraId="0237D272" w14:textId="77777777" w:rsidTr="00F328CD">
        <w:trPr>
          <w:ins w:id="9" w:author="Balneg, Ronald@Energy" w:date="2018-11-08T09:55:00Z"/>
        </w:trPr>
        <w:tc>
          <w:tcPr>
            <w:tcW w:w="10792" w:type="dxa"/>
            <w:gridSpan w:val="3"/>
          </w:tcPr>
          <w:p w14:paraId="45F9261C" w14:textId="77777777" w:rsidR="00A01B9A" w:rsidRPr="005A593D"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0" w:author="Balneg, Ronald@Energy" w:date="2018-11-08T09:55:00Z"/>
                <w:rFonts w:asciiTheme="minorHAnsi" w:hAnsiTheme="minorHAnsi"/>
                <w:szCs w:val="18"/>
              </w:rPr>
            </w:pPr>
            <w:ins w:id="11" w:author="Balneg, Ronald@Energy" w:date="2018-11-08T09:55:00Z">
              <w:r w:rsidRPr="005A593D">
                <w:rPr>
                  <w:rFonts w:asciiTheme="minorHAnsi" w:hAnsiTheme="minorHAnsi"/>
                  <w:b/>
                  <w:szCs w:val="18"/>
                </w:rPr>
                <w:t xml:space="preserve">C. </w:t>
              </w:r>
              <w:r>
                <w:rPr>
                  <w:rFonts w:asciiTheme="minorHAnsi" w:hAnsiTheme="minorHAnsi"/>
                  <w:b/>
                  <w:szCs w:val="18"/>
                </w:rPr>
                <w:t>Enclosure</w:t>
              </w:r>
              <w:r w:rsidRPr="005A593D">
                <w:rPr>
                  <w:rFonts w:asciiTheme="minorHAnsi" w:hAnsiTheme="minorHAnsi"/>
                  <w:b/>
                  <w:szCs w:val="18"/>
                </w:rPr>
                <w:t xml:space="preserve"> </w:t>
              </w:r>
              <w:r>
                <w:rPr>
                  <w:rFonts w:asciiTheme="minorHAnsi" w:hAnsiTheme="minorHAnsi"/>
                  <w:b/>
                  <w:szCs w:val="18"/>
                </w:rPr>
                <w:t xml:space="preserve">Air </w:t>
              </w:r>
              <w:r w:rsidRPr="005A593D">
                <w:rPr>
                  <w:rFonts w:asciiTheme="minorHAnsi" w:hAnsiTheme="minorHAnsi"/>
                  <w:b/>
                  <w:szCs w:val="18"/>
                </w:rPr>
                <w:t>Leakage Diagnostic Test</w:t>
              </w:r>
            </w:ins>
          </w:p>
        </w:tc>
      </w:tr>
      <w:tr w:rsidR="00A01B9A" w:rsidRPr="00A42BCC" w14:paraId="5882002D" w14:textId="77777777" w:rsidTr="00F328CD">
        <w:trPr>
          <w:ins w:id="12" w:author="Balneg, Ronald@Energy" w:date="2018-11-08T09:55:00Z"/>
        </w:trPr>
        <w:tc>
          <w:tcPr>
            <w:tcW w:w="799" w:type="dxa"/>
            <w:vAlign w:val="center"/>
          </w:tcPr>
          <w:p w14:paraId="329123D3"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13" w:author="Balneg, Ronald@Energy" w:date="2018-11-08T09:55:00Z"/>
                <w:rFonts w:asciiTheme="minorHAnsi" w:hAnsiTheme="minorHAnsi"/>
                <w:sz w:val="18"/>
                <w:szCs w:val="18"/>
              </w:rPr>
            </w:pPr>
            <w:ins w:id="14" w:author="Balneg, Ronald@Energy" w:date="2018-11-08T09:55:00Z">
              <w:r w:rsidRPr="00A42BCC">
                <w:rPr>
                  <w:rFonts w:asciiTheme="minorHAnsi" w:hAnsiTheme="minorHAnsi"/>
                  <w:sz w:val="18"/>
                  <w:szCs w:val="18"/>
                </w:rPr>
                <w:t>01</w:t>
              </w:r>
            </w:ins>
          </w:p>
        </w:tc>
        <w:tc>
          <w:tcPr>
            <w:tcW w:w="4455" w:type="dxa"/>
            <w:vAlign w:val="center"/>
          </w:tcPr>
          <w:p w14:paraId="05182947"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5" w:author="Balneg, Ronald@Energy" w:date="2018-11-08T09:55:00Z"/>
                <w:rFonts w:asciiTheme="minorHAnsi" w:hAnsiTheme="minorHAnsi"/>
                <w:sz w:val="18"/>
                <w:szCs w:val="18"/>
              </w:rPr>
            </w:pPr>
            <w:ins w:id="16" w:author="Balneg, Ronald@Energy" w:date="2018-11-08T09:55:00Z">
              <w:r w:rsidRPr="00A42BCC">
                <w:rPr>
                  <w:rFonts w:asciiTheme="minorHAnsi" w:hAnsiTheme="minorHAnsi"/>
                  <w:sz w:val="18"/>
                  <w:szCs w:val="18"/>
                </w:rPr>
                <w:t xml:space="preserve">Time </w:t>
              </w:r>
              <w:r>
                <w:rPr>
                  <w:rFonts w:asciiTheme="minorHAnsi" w:hAnsiTheme="minorHAnsi"/>
                  <w:sz w:val="18"/>
                  <w:szCs w:val="18"/>
                </w:rPr>
                <w:t>A</w:t>
              </w:r>
              <w:r w:rsidRPr="00A42BCC">
                <w:rPr>
                  <w:rFonts w:asciiTheme="minorHAnsi" w:hAnsiTheme="minorHAnsi"/>
                  <w:sz w:val="18"/>
                  <w:szCs w:val="18"/>
                </w:rPr>
                <w:t xml:space="preserve">verage </w:t>
              </w:r>
              <w:r>
                <w:rPr>
                  <w:rFonts w:asciiTheme="minorHAnsi" w:hAnsiTheme="minorHAnsi"/>
                  <w:sz w:val="18"/>
                  <w:szCs w:val="18"/>
                </w:rPr>
                <w:t>P</w:t>
              </w:r>
              <w:r w:rsidRPr="00A42BCC">
                <w:rPr>
                  <w:rFonts w:asciiTheme="minorHAnsi" w:hAnsiTheme="minorHAnsi"/>
                  <w:sz w:val="18"/>
                  <w:szCs w:val="18"/>
                </w:rPr>
                <w:t xml:space="preserve">eriod of </w:t>
              </w:r>
              <w:r>
                <w:rPr>
                  <w:rFonts w:asciiTheme="minorHAnsi" w:hAnsiTheme="minorHAnsi"/>
                  <w:sz w:val="18"/>
                  <w:szCs w:val="18"/>
                </w:rPr>
                <w:t>M</w:t>
              </w:r>
              <w:r w:rsidRPr="00A42BCC">
                <w:rPr>
                  <w:rFonts w:asciiTheme="minorHAnsi" w:hAnsiTheme="minorHAnsi"/>
                  <w:sz w:val="18"/>
                  <w:szCs w:val="18"/>
                </w:rPr>
                <w:t>eter</w:t>
              </w:r>
              <w:r>
                <w:rPr>
                  <w:rFonts w:asciiTheme="minorHAnsi" w:hAnsiTheme="minorHAnsi"/>
                  <w:sz w:val="18"/>
                  <w:szCs w:val="18"/>
                </w:rPr>
                <w:t xml:space="preserve"> (seconds)</w:t>
              </w:r>
            </w:ins>
          </w:p>
        </w:tc>
        <w:tc>
          <w:tcPr>
            <w:tcW w:w="5538" w:type="dxa"/>
            <w:vAlign w:val="center"/>
          </w:tcPr>
          <w:p w14:paraId="0AF44830" w14:textId="27909B66"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7" w:author="Balneg, Ronald@Energy" w:date="2018-11-08T09:55:00Z"/>
                <w:rFonts w:asciiTheme="minorHAnsi" w:hAnsiTheme="minorHAnsi"/>
                <w:sz w:val="18"/>
                <w:szCs w:val="18"/>
              </w:rPr>
            </w:pPr>
          </w:p>
        </w:tc>
      </w:tr>
      <w:tr w:rsidR="00A01B9A" w:rsidRPr="00A42BCC" w14:paraId="6C61538A" w14:textId="77777777" w:rsidTr="00F328CD">
        <w:trPr>
          <w:ins w:id="18" w:author="Balneg, Ronald@Energy" w:date="2018-11-08T09:55:00Z"/>
        </w:trPr>
        <w:tc>
          <w:tcPr>
            <w:tcW w:w="799" w:type="dxa"/>
            <w:vAlign w:val="center"/>
          </w:tcPr>
          <w:p w14:paraId="0E4D94AB"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19" w:author="Balneg, Ronald@Energy" w:date="2018-11-08T09:55:00Z"/>
                <w:rFonts w:asciiTheme="minorHAnsi" w:hAnsiTheme="minorHAnsi"/>
                <w:sz w:val="18"/>
                <w:szCs w:val="18"/>
              </w:rPr>
            </w:pPr>
            <w:ins w:id="20" w:author="Balneg, Ronald@Energy" w:date="2018-11-08T09:55:00Z">
              <w:r w:rsidRPr="00A42BCC">
                <w:rPr>
                  <w:rFonts w:asciiTheme="minorHAnsi" w:hAnsiTheme="minorHAnsi"/>
                  <w:sz w:val="18"/>
                  <w:szCs w:val="18"/>
                </w:rPr>
                <w:t>02</w:t>
              </w:r>
            </w:ins>
          </w:p>
        </w:tc>
        <w:tc>
          <w:tcPr>
            <w:tcW w:w="4455" w:type="dxa"/>
            <w:vAlign w:val="center"/>
          </w:tcPr>
          <w:p w14:paraId="514D2130"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1" w:author="Balneg, Ronald@Energy" w:date="2018-11-08T09:55:00Z"/>
                <w:rFonts w:asciiTheme="minorHAnsi" w:hAnsiTheme="minorHAnsi"/>
                <w:sz w:val="18"/>
                <w:szCs w:val="18"/>
              </w:rPr>
            </w:pPr>
            <w:ins w:id="22" w:author="Balneg, Ronald@Energy" w:date="2018-11-08T09:55:00Z">
              <w:r w:rsidRPr="00A42BCC">
                <w:rPr>
                  <w:rFonts w:asciiTheme="minorHAnsi" w:hAnsiTheme="minorHAnsi"/>
                  <w:sz w:val="18"/>
                  <w:szCs w:val="18"/>
                </w:rPr>
                <w:t>Test Methodology</w:t>
              </w:r>
            </w:ins>
          </w:p>
        </w:tc>
        <w:tc>
          <w:tcPr>
            <w:tcW w:w="5538" w:type="dxa"/>
            <w:vAlign w:val="center"/>
          </w:tcPr>
          <w:p w14:paraId="5123FB02" w14:textId="19E882CE"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3" w:author="Balneg, Ronald@Energy" w:date="2018-11-08T09:55:00Z"/>
                <w:rFonts w:asciiTheme="minorHAnsi" w:hAnsiTheme="minorHAnsi"/>
                <w:sz w:val="18"/>
                <w:szCs w:val="18"/>
              </w:rPr>
            </w:pPr>
          </w:p>
        </w:tc>
      </w:tr>
      <w:tr w:rsidR="00A01B9A" w:rsidRPr="00A42BCC" w14:paraId="76A65402" w14:textId="77777777" w:rsidTr="00F328CD">
        <w:trPr>
          <w:ins w:id="24" w:author="Balneg, Ronald@Energy" w:date="2018-11-08T09:55:00Z"/>
        </w:trPr>
        <w:tc>
          <w:tcPr>
            <w:tcW w:w="799" w:type="dxa"/>
            <w:vAlign w:val="center"/>
          </w:tcPr>
          <w:p w14:paraId="6CCED0D6"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25" w:author="Balneg, Ronald@Energy" w:date="2018-11-08T09:55:00Z"/>
                <w:rFonts w:asciiTheme="minorHAnsi" w:hAnsiTheme="minorHAnsi"/>
                <w:sz w:val="18"/>
                <w:szCs w:val="18"/>
              </w:rPr>
            </w:pPr>
            <w:ins w:id="26" w:author="Balneg, Ronald@Energy" w:date="2018-11-08T09:55:00Z">
              <w:r>
                <w:rPr>
                  <w:rFonts w:asciiTheme="minorHAnsi" w:hAnsiTheme="minorHAnsi"/>
                  <w:sz w:val="18"/>
                  <w:szCs w:val="18"/>
                </w:rPr>
                <w:t>03</w:t>
              </w:r>
            </w:ins>
          </w:p>
        </w:tc>
        <w:tc>
          <w:tcPr>
            <w:tcW w:w="4455" w:type="dxa"/>
            <w:vAlign w:val="center"/>
          </w:tcPr>
          <w:p w14:paraId="552E9DBF" w14:textId="77777777" w:rsidR="00A01B9A"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7" w:author="Balneg, Ronald@Energy" w:date="2018-11-08T09:55:00Z"/>
                <w:rFonts w:asciiTheme="minorHAnsi" w:hAnsiTheme="minorHAnsi"/>
                <w:sz w:val="18"/>
                <w:szCs w:val="18"/>
              </w:rPr>
            </w:pPr>
            <w:ins w:id="28" w:author="Balneg, Ronald@Energy" w:date="2018-11-08T09:55:00Z">
              <w:r w:rsidRPr="00A42BCC">
                <w:rPr>
                  <w:rFonts w:asciiTheme="minorHAnsi" w:hAnsiTheme="minorHAnsi"/>
                  <w:sz w:val="18"/>
                  <w:szCs w:val="18"/>
                </w:rPr>
                <w:t>Pre-</w:t>
              </w:r>
              <w:r>
                <w:rPr>
                  <w:rFonts w:asciiTheme="minorHAnsi" w:hAnsiTheme="minorHAnsi"/>
                  <w:sz w:val="18"/>
                  <w:szCs w:val="18"/>
                </w:rPr>
                <w:t>T</w:t>
              </w:r>
              <w:r w:rsidRPr="00A42BCC">
                <w:rPr>
                  <w:rFonts w:asciiTheme="minorHAnsi" w:hAnsiTheme="minorHAnsi"/>
                  <w:sz w:val="18"/>
                  <w:szCs w:val="18"/>
                </w:rPr>
                <w:t xml:space="preserve">est </w:t>
              </w:r>
              <w:r>
                <w:rPr>
                  <w:rFonts w:asciiTheme="minorHAnsi" w:hAnsiTheme="minorHAnsi"/>
                  <w:sz w:val="18"/>
                  <w:szCs w:val="18"/>
                </w:rPr>
                <w:t>B</w:t>
              </w:r>
              <w:r w:rsidRPr="00A42BCC">
                <w:rPr>
                  <w:rFonts w:asciiTheme="minorHAnsi" w:hAnsiTheme="minorHAnsi"/>
                  <w:sz w:val="18"/>
                  <w:szCs w:val="18"/>
                </w:rPr>
                <w:t xml:space="preserve">aseline </w:t>
              </w:r>
              <w:r>
                <w:rPr>
                  <w:rFonts w:asciiTheme="minorHAnsi" w:hAnsiTheme="minorHAnsi"/>
                  <w:sz w:val="18"/>
                  <w:szCs w:val="18"/>
                </w:rPr>
                <w:t>Enclosure</w:t>
              </w:r>
              <w:r w:rsidRPr="00A42BCC">
                <w:rPr>
                  <w:rFonts w:asciiTheme="minorHAnsi" w:hAnsiTheme="minorHAnsi"/>
                  <w:sz w:val="18"/>
                  <w:szCs w:val="18"/>
                </w:rPr>
                <w:t xml:space="preserve"> </w:t>
              </w:r>
              <w:r>
                <w:rPr>
                  <w:rFonts w:asciiTheme="minorHAnsi" w:hAnsiTheme="minorHAnsi"/>
                  <w:sz w:val="18"/>
                  <w:szCs w:val="18"/>
                </w:rPr>
                <w:t>P</w:t>
              </w:r>
              <w:r w:rsidRPr="00A42BCC">
                <w:rPr>
                  <w:rFonts w:asciiTheme="minorHAnsi" w:hAnsiTheme="minorHAnsi"/>
                  <w:sz w:val="18"/>
                  <w:szCs w:val="18"/>
                </w:rPr>
                <w:t>ressure</w:t>
              </w:r>
              <w:r>
                <w:rPr>
                  <w:rFonts w:asciiTheme="minorHAnsi" w:hAnsiTheme="minorHAnsi"/>
                  <w:sz w:val="18"/>
                  <w:szCs w:val="18"/>
                </w:rPr>
                <w:t xml:space="preserve"> (Pa)</w:t>
              </w:r>
            </w:ins>
          </w:p>
          <w:p w14:paraId="786699E6"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9" w:author="Balneg, Ronald@Energy" w:date="2018-11-08T09:55:00Z"/>
                <w:rFonts w:asciiTheme="minorHAnsi" w:hAnsiTheme="minorHAnsi"/>
                <w:sz w:val="18"/>
                <w:szCs w:val="18"/>
              </w:rPr>
            </w:pPr>
            <w:ins w:id="30" w:author="Balneg, Ronald@Energy" w:date="2018-11-08T09:55:00Z">
              <w:r>
                <w:rPr>
                  <w:rFonts w:asciiTheme="minorHAnsi" w:hAnsiTheme="minorHAnsi"/>
                  <w:sz w:val="18"/>
                  <w:szCs w:val="18"/>
                </w:rPr>
                <w:t>(May be positive or negative)</w:t>
              </w:r>
            </w:ins>
          </w:p>
        </w:tc>
        <w:tc>
          <w:tcPr>
            <w:tcW w:w="5538" w:type="dxa"/>
            <w:vAlign w:val="center"/>
          </w:tcPr>
          <w:p w14:paraId="132B13E1" w14:textId="0B6B7EBB"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31" w:author="Balneg, Ronald@Energy" w:date="2018-11-08T09:55:00Z"/>
                <w:rFonts w:asciiTheme="minorHAnsi" w:hAnsiTheme="minorHAnsi"/>
                <w:sz w:val="18"/>
                <w:szCs w:val="18"/>
              </w:rPr>
            </w:pPr>
          </w:p>
        </w:tc>
      </w:tr>
      <w:tr w:rsidR="00A01B9A" w:rsidRPr="00A42BCC" w14:paraId="06A47211" w14:textId="77777777" w:rsidTr="00F328CD">
        <w:trPr>
          <w:ins w:id="32" w:author="Balneg, Ronald@Energy" w:date="2018-11-08T09:55:00Z"/>
        </w:trPr>
        <w:tc>
          <w:tcPr>
            <w:tcW w:w="799" w:type="dxa"/>
            <w:vAlign w:val="center"/>
          </w:tcPr>
          <w:p w14:paraId="65F1D68C" w14:textId="77777777" w:rsidR="00A01B9A"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33" w:author="Balneg, Ronald@Energy" w:date="2018-11-08T09:55:00Z"/>
                <w:rFonts w:asciiTheme="minorHAnsi" w:hAnsiTheme="minorHAnsi"/>
                <w:sz w:val="18"/>
                <w:szCs w:val="18"/>
              </w:rPr>
            </w:pPr>
            <w:ins w:id="34" w:author="Balneg, Ronald@Energy" w:date="2018-11-08T09:55:00Z">
              <w:r>
                <w:rPr>
                  <w:rFonts w:asciiTheme="minorHAnsi" w:hAnsiTheme="minorHAnsi"/>
                  <w:sz w:val="18"/>
                  <w:szCs w:val="18"/>
                </w:rPr>
                <w:t>04</w:t>
              </w:r>
            </w:ins>
          </w:p>
        </w:tc>
        <w:tc>
          <w:tcPr>
            <w:tcW w:w="4455" w:type="dxa"/>
            <w:vAlign w:val="center"/>
          </w:tcPr>
          <w:p w14:paraId="09C0A296" w14:textId="77777777" w:rsidR="00A01B9A"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35" w:author="Balneg, Ronald@Energy" w:date="2018-11-08T09:55:00Z"/>
                <w:rFonts w:asciiTheme="minorHAnsi" w:hAnsiTheme="minorHAnsi"/>
                <w:sz w:val="18"/>
                <w:szCs w:val="18"/>
              </w:rPr>
            </w:pPr>
            <w:ins w:id="36" w:author="Balneg, Ronald@Energy" w:date="2018-11-08T09:55:00Z">
              <w:r w:rsidRPr="003C5E86">
                <w:rPr>
                  <w:rFonts w:asciiTheme="minorHAnsi" w:hAnsiTheme="minorHAnsi"/>
                  <w:sz w:val="18"/>
                  <w:szCs w:val="18"/>
                </w:rPr>
                <w:t>Induced Enclosure Pressure</w:t>
              </w:r>
              <w:r>
                <w:rPr>
                  <w:rFonts w:asciiTheme="minorHAnsi" w:hAnsiTheme="minorHAnsi"/>
                  <w:sz w:val="18"/>
                  <w:szCs w:val="18"/>
                </w:rPr>
                <w:t xml:space="preserve"> from Manometer (Pa)</w:t>
              </w:r>
            </w:ins>
          </w:p>
          <w:p w14:paraId="3E2A1348" w14:textId="77777777" w:rsidR="00A01B9A"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37" w:author="Balneg, Ronald@Energy" w:date="2018-11-08T09:55:00Z"/>
                <w:rFonts w:asciiTheme="minorHAnsi" w:hAnsiTheme="minorHAnsi"/>
                <w:sz w:val="18"/>
                <w:szCs w:val="18"/>
              </w:rPr>
            </w:pPr>
            <w:ins w:id="38" w:author="Balneg, Ronald@Energy" w:date="2018-11-08T09:55:00Z">
              <w:r>
                <w:rPr>
                  <w:rFonts w:asciiTheme="minorHAnsi" w:hAnsiTheme="minorHAnsi"/>
                  <w:sz w:val="18"/>
                  <w:szCs w:val="18"/>
                </w:rPr>
                <w:t xml:space="preserve">Goal = 50 </w:t>
              </w:r>
              <w:r>
                <w:rPr>
                  <w:rFonts w:asciiTheme="minorHAnsi" w:hAnsiTheme="minorHAnsi" w:cstheme="minorHAnsi"/>
                  <w:sz w:val="18"/>
                  <w:szCs w:val="18"/>
                </w:rPr>
                <w:t xml:space="preserve">± </w:t>
              </w:r>
              <w:r>
                <w:rPr>
                  <w:rFonts w:asciiTheme="minorHAnsi" w:hAnsiTheme="minorHAnsi"/>
                  <w:sz w:val="18"/>
                  <w:szCs w:val="18"/>
                </w:rPr>
                <w:t>3</w:t>
              </w:r>
            </w:ins>
          </w:p>
          <w:p w14:paraId="6F32933C"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39" w:author="Balneg, Ronald@Energy" w:date="2018-11-08T09:55:00Z"/>
                <w:rFonts w:asciiTheme="minorHAnsi" w:hAnsiTheme="minorHAnsi"/>
                <w:sz w:val="18"/>
                <w:szCs w:val="18"/>
              </w:rPr>
            </w:pPr>
            <w:ins w:id="40" w:author="Balneg, Ronald@Energy" w:date="2018-11-08T09:55:00Z">
              <w:r w:rsidRPr="00B450BD">
                <w:rPr>
                  <w:rFonts w:asciiTheme="minorHAnsi" w:hAnsiTheme="minorHAnsi"/>
                  <w:sz w:val="18"/>
                  <w:szCs w:val="18"/>
                </w:rPr>
                <w:t>(Pressurization is positive;  Depressurization is negative)</w:t>
              </w:r>
            </w:ins>
          </w:p>
        </w:tc>
        <w:tc>
          <w:tcPr>
            <w:tcW w:w="5538" w:type="dxa"/>
            <w:vAlign w:val="center"/>
          </w:tcPr>
          <w:p w14:paraId="02475C16" w14:textId="6F9A5919" w:rsidR="00A01B9A"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41" w:author="Balneg, Ronald@Energy" w:date="2018-11-08T09:55:00Z"/>
                <w:rFonts w:asciiTheme="minorHAnsi" w:hAnsiTheme="minorHAnsi"/>
                <w:sz w:val="18"/>
                <w:szCs w:val="18"/>
              </w:rPr>
            </w:pPr>
          </w:p>
        </w:tc>
      </w:tr>
      <w:tr w:rsidR="00A01B9A" w:rsidRPr="00A42BCC" w14:paraId="16C43721" w14:textId="77777777" w:rsidTr="00F328CD">
        <w:trPr>
          <w:ins w:id="42" w:author="Balneg, Ronald@Energy" w:date="2018-11-08T09:55:00Z"/>
        </w:trPr>
        <w:tc>
          <w:tcPr>
            <w:tcW w:w="799" w:type="dxa"/>
            <w:vAlign w:val="center"/>
          </w:tcPr>
          <w:p w14:paraId="6DB8A0E3"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43" w:author="Balneg, Ronald@Energy" w:date="2018-11-08T09:55:00Z"/>
                <w:rFonts w:asciiTheme="minorHAnsi" w:hAnsiTheme="minorHAnsi"/>
                <w:sz w:val="18"/>
                <w:szCs w:val="18"/>
              </w:rPr>
            </w:pPr>
            <w:ins w:id="44" w:author="Balneg, Ronald@Energy" w:date="2018-11-08T09:55:00Z">
              <w:r>
                <w:rPr>
                  <w:rFonts w:asciiTheme="minorHAnsi" w:hAnsiTheme="minorHAnsi"/>
                  <w:sz w:val="18"/>
                  <w:szCs w:val="18"/>
                </w:rPr>
                <w:t>05</w:t>
              </w:r>
            </w:ins>
          </w:p>
        </w:tc>
        <w:tc>
          <w:tcPr>
            <w:tcW w:w="4455" w:type="dxa"/>
            <w:vAlign w:val="center"/>
          </w:tcPr>
          <w:p w14:paraId="5F010377"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45" w:author="Balneg, Ronald@Energy" w:date="2018-11-08T09:55:00Z"/>
                <w:rFonts w:asciiTheme="minorHAnsi" w:hAnsiTheme="minorHAnsi"/>
                <w:sz w:val="18"/>
                <w:szCs w:val="18"/>
              </w:rPr>
            </w:pPr>
            <w:ins w:id="46" w:author="Balneg, Ronald@Energy" w:date="2018-11-08T09:55:00Z">
              <w:r w:rsidRPr="00A42BCC">
                <w:rPr>
                  <w:rFonts w:asciiTheme="minorHAnsi" w:hAnsiTheme="minorHAnsi"/>
                  <w:sz w:val="18"/>
                  <w:szCs w:val="18"/>
                </w:rPr>
                <w:t xml:space="preserve">Induced </w:t>
              </w:r>
              <w:r>
                <w:rPr>
                  <w:rFonts w:asciiTheme="minorHAnsi" w:hAnsiTheme="minorHAnsi"/>
                  <w:sz w:val="18"/>
                  <w:szCs w:val="18"/>
                </w:rPr>
                <w:t>Enclosure</w:t>
              </w:r>
              <w:r w:rsidRPr="00A42BCC">
                <w:rPr>
                  <w:rFonts w:asciiTheme="minorHAnsi" w:hAnsiTheme="minorHAnsi"/>
                  <w:sz w:val="18"/>
                  <w:szCs w:val="18"/>
                </w:rPr>
                <w:t xml:space="preserve"> </w:t>
              </w:r>
              <w:r>
                <w:rPr>
                  <w:rFonts w:asciiTheme="minorHAnsi" w:hAnsiTheme="minorHAnsi"/>
                  <w:sz w:val="18"/>
                  <w:szCs w:val="18"/>
                </w:rPr>
                <w:t>P</w:t>
              </w:r>
              <w:r w:rsidRPr="00A42BCC">
                <w:rPr>
                  <w:rFonts w:asciiTheme="minorHAnsi" w:hAnsiTheme="minorHAnsi"/>
                  <w:sz w:val="18"/>
                  <w:szCs w:val="18"/>
                </w:rPr>
                <w:t xml:space="preserve">ressure </w:t>
              </w:r>
              <w:r>
                <w:rPr>
                  <w:rFonts w:asciiTheme="minorHAnsi" w:hAnsiTheme="minorHAnsi"/>
                  <w:sz w:val="18"/>
                  <w:szCs w:val="18"/>
                </w:rPr>
                <w:t>C</w:t>
              </w:r>
              <w:r w:rsidRPr="00A42BCC">
                <w:rPr>
                  <w:rFonts w:asciiTheme="minorHAnsi" w:hAnsiTheme="minorHAnsi"/>
                  <w:sz w:val="18"/>
                  <w:szCs w:val="18"/>
                </w:rPr>
                <w:t>heck</w:t>
              </w:r>
            </w:ins>
          </w:p>
        </w:tc>
        <w:tc>
          <w:tcPr>
            <w:tcW w:w="5538" w:type="dxa"/>
            <w:vAlign w:val="center"/>
          </w:tcPr>
          <w:p w14:paraId="44EEC339" w14:textId="49C454AF"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47" w:author="Balneg, Ronald@Energy" w:date="2018-11-08T09:55:00Z"/>
                <w:rFonts w:asciiTheme="minorHAnsi" w:hAnsiTheme="minorHAnsi"/>
                <w:sz w:val="18"/>
                <w:szCs w:val="18"/>
              </w:rPr>
            </w:pPr>
          </w:p>
        </w:tc>
      </w:tr>
      <w:tr w:rsidR="00A01B9A" w:rsidRPr="00A42BCC" w14:paraId="7AECA8AF" w14:textId="77777777" w:rsidTr="00F328CD">
        <w:trPr>
          <w:ins w:id="48" w:author="Balneg, Ronald@Energy" w:date="2018-11-08T09:55:00Z"/>
        </w:trPr>
        <w:tc>
          <w:tcPr>
            <w:tcW w:w="799" w:type="dxa"/>
            <w:vAlign w:val="center"/>
          </w:tcPr>
          <w:p w14:paraId="0083A32A"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49" w:author="Balneg, Ronald@Energy" w:date="2018-11-08T09:55:00Z"/>
                <w:rFonts w:asciiTheme="minorHAnsi" w:hAnsiTheme="minorHAnsi"/>
                <w:sz w:val="18"/>
                <w:szCs w:val="18"/>
              </w:rPr>
            </w:pPr>
            <w:ins w:id="50" w:author="Balneg, Ronald@Energy" w:date="2018-11-08T09:55:00Z">
              <w:r>
                <w:rPr>
                  <w:rFonts w:asciiTheme="minorHAnsi" w:hAnsiTheme="minorHAnsi"/>
                  <w:sz w:val="18"/>
                  <w:szCs w:val="18"/>
                </w:rPr>
                <w:t>06</w:t>
              </w:r>
            </w:ins>
          </w:p>
        </w:tc>
        <w:tc>
          <w:tcPr>
            <w:tcW w:w="4455" w:type="dxa"/>
            <w:vAlign w:val="center"/>
          </w:tcPr>
          <w:p w14:paraId="5517423F"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51" w:author="Balneg, Ronald@Energy" w:date="2018-11-08T09:55:00Z"/>
                <w:rFonts w:asciiTheme="minorHAnsi" w:hAnsiTheme="minorHAnsi"/>
                <w:sz w:val="18"/>
                <w:szCs w:val="18"/>
              </w:rPr>
            </w:pPr>
            <w:ins w:id="52" w:author="Balneg, Ronald@Energy" w:date="2018-11-08T09:55:00Z">
              <w:r w:rsidRPr="00A42BCC">
                <w:rPr>
                  <w:rFonts w:asciiTheme="minorHAnsi" w:hAnsiTheme="minorHAnsi"/>
                  <w:sz w:val="18"/>
                  <w:szCs w:val="18"/>
                </w:rPr>
                <w:t>Nominal CFM50</w:t>
              </w:r>
            </w:ins>
          </w:p>
        </w:tc>
        <w:tc>
          <w:tcPr>
            <w:tcW w:w="5538" w:type="dxa"/>
            <w:vAlign w:val="center"/>
          </w:tcPr>
          <w:p w14:paraId="7855495F" w14:textId="0DCA279B"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53" w:author="Balneg, Ronald@Energy" w:date="2018-11-08T09:55:00Z"/>
                <w:rFonts w:asciiTheme="minorHAnsi" w:hAnsiTheme="minorHAnsi"/>
                <w:sz w:val="18"/>
                <w:szCs w:val="18"/>
              </w:rPr>
            </w:pPr>
          </w:p>
        </w:tc>
      </w:tr>
    </w:tbl>
    <w:p w14:paraId="40F07E02" w14:textId="77777777" w:rsidR="00A01B9A" w:rsidRDefault="00A01B9A">
      <w:pPr>
        <w:rPr>
          <w:ins w:id="54" w:author="Balneg, Ronald@Energy" w:date="2018-11-08T09:55:00Z"/>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4"/>
        <w:gridCol w:w="4569"/>
        <w:gridCol w:w="5641"/>
      </w:tblGrid>
      <w:tr w:rsidR="00D03609" w:rsidRPr="00A42BCC" w:rsidDel="00A01B9A" w14:paraId="31BF6E92" w14:textId="7CB560AF" w:rsidTr="001E5776">
        <w:trPr>
          <w:del w:id="55" w:author="Balneg, Ronald@Energy" w:date="2018-11-08T09:55:00Z"/>
        </w:trPr>
        <w:tc>
          <w:tcPr>
            <w:tcW w:w="10792" w:type="dxa"/>
            <w:gridSpan w:val="3"/>
          </w:tcPr>
          <w:p w14:paraId="7D333D31" w14:textId="2C5CBC6D" w:rsidR="00D03609" w:rsidRPr="005A593D"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56" w:author="Balneg, Ronald@Energy" w:date="2018-11-08T09:55:00Z"/>
                <w:rFonts w:asciiTheme="minorHAnsi" w:hAnsiTheme="minorHAnsi"/>
                <w:szCs w:val="18"/>
              </w:rPr>
            </w:pPr>
            <w:del w:id="57" w:author="Balneg, Ronald@Energy" w:date="2018-11-08T09:55:00Z">
              <w:r w:rsidRPr="005A593D" w:rsidDel="00A01B9A">
                <w:rPr>
                  <w:rFonts w:asciiTheme="minorHAnsi" w:hAnsiTheme="minorHAnsi"/>
                  <w:b/>
                  <w:szCs w:val="18"/>
                </w:rPr>
                <w:delText xml:space="preserve">C. </w:delText>
              </w:r>
              <w:r w:rsidDel="00A01B9A">
                <w:rPr>
                  <w:rFonts w:asciiTheme="minorHAnsi" w:hAnsiTheme="minorHAnsi"/>
                  <w:b/>
                  <w:szCs w:val="18"/>
                </w:rPr>
                <w:delText>Enclosure</w:delText>
              </w:r>
              <w:r w:rsidRPr="005A593D" w:rsidDel="00A01B9A">
                <w:rPr>
                  <w:rFonts w:asciiTheme="minorHAnsi" w:hAnsiTheme="minorHAnsi"/>
                  <w:b/>
                  <w:szCs w:val="18"/>
                </w:rPr>
                <w:delText xml:space="preserve"> </w:delText>
              </w:r>
              <w:r w:rsidDel="00A01B9A">
                <w:rPr>
                  <w:rFonts w:asciiTheme="minorHAnsi" w:hAnsiTheme="minorHAnsi"/>
                  <w:b/>
                  <w:szCs w:val="18"/>
                </w:rPr>
                <w:delText xml:space="preserve">Air </w:delText>
              </w:r>
              <w:r w:rsidRPr="005A593D" w:rsidDel="00A01B9A">
                <w:rPr>
                  <w:rFonts w:asciiTheme="minorHAnsi" w:hAnsiTheme="minorHAnsi"/>
                  <w:b/>
                  <w:szCs w:val="18"/>
                </w:rPr>
                <w:delText>Leakage Diagnostic Test</w:delText>
              </w:r>
            </w:del>
          </w:p>
        </w:tc>
      </w:tr>
      <w:tr w:rsidR="00D03609" w:rsidRPr="00A42BCC" w:rsidDel="00A01B9A" w14:paraId="27F162F2" w14:textId="48C42087" w:rsidTr="001E5776">
        <w:trPr>
          <w:del w:id="58" w:author="Balneg, Ronald@Energy" w:date="2018-11-08T09:55:00Z"/>
        </w:trPr>
        <w:tc>
          <w:tcPr>
            <w:tcW w:w="585" w:type="dxa"/>
            <w:vAlign w:val="center"/>
          </w:tcPr>
          <w:p w14:paraId="1801B4ED" w14:textId="3CD27CEC"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59" w:author="Balneg, Ronald@Energy" w:date="2018-11-08T09:55:00Z"/>
                <w:rFonts w:asciiTheme="minorHAnsi" w:hAnsiTheme="minorHAnsi"/>
                <w:sz w:val="18"/>
                <w:szCs w:val="18"/>
              </w:rPr>
            </w:pPr>
            <w:del w:id="60" w:author="Balneg, Ronald@Energy" w:date="2018-11-08T09:55:00Z">
              <w:r w:rsidRPr="00A42BCC" w:rsidDel="00A01B9A">
                <w:rPr>
                  <w:rFonts w:asciiTheme="minorHAnsi" w:hAnsiTheme="minorHAnsi"/>
                  <w:sz w:val="18"/>
                  <w:szCs w:val="18"/>
                </w:rPr>
                <w:delText>01</w:delText>
              </w:r>
            </w:del>
          </w:p>
        </w:tc>
        <w:tc>
          <w:tcPr>
            <w:tcW w:w="4570" w:type="dxa"/>
            <w:vAlign w:val="center"/>
          </w:tcPr>
          <w:p w14:paraId="1486B26E" w14:textId="45416F83"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61" w:author="Balneg, Ronald@Energy" w:date="2018-11-08T09:55:00Z"/>
                <w:rFonts w:asciiTheme="minorHAnsi" w:hAnsiTheme="minorHAnsi"/>
                <w:sz w:val="18"/>
                <w:szCs w:val="18"/>
              </w:rPr>
            </w:pPr>
            <w:del w:id="62" w:author="Balneg, Ronald@Energy" w:date="2018-11-08T09:55:00Z">
              <w:r w:rsidRPr="00A42BCC" w:rsidDel="00A01B9A">
                <w:rPr>
                  <w:rFonts w:asciiTheme="minorHAnsi" w:hAnsiTheme="minorHAnsi"/>
                  <w:sz w:val="18"/>
                  <w:szCs w:val="18"/>
                </w:rPr>
                <w:delText xml:space="preserve">Time </w:delText>
              </w:r>
              <w:r w:rsidDel="00A01B9A">
                <w:rPr>
                  <w:rFonts w:asciiTheme="minorHAnsi" w:hAnsiTheme="minorHAnsi"/>
                  <w:sz w:val="18"/>
                  <w:szCs w:val="18"/>
                </w:rPr>
                <w:delText>A</w:delText>
              </w:r>
              <w:r w:rsidRPr="00A42BCC" w:rsidDel="00A01B9A">
                <w:rPr>
                  <w:rFonts w:asciiTheme="minorHAnsi" w:hAnsiTheme="minorHAnsi"/>
                  <w:sz w:val="18"/>
                  <w:szCs w:val="18"/>
                </w:rPr>
                <w:delText xml:space="preserve">verage </w:delText>
              </w:r>
              <w:r w:rsidDel="00A01B9A">
                <w:rPr>
                  <w:rFonts w:asciiTheme="minorHAnsi" w:hAnsiTheme="minorHAnsi"/>
                  <w:sz w:val="18"/>
                  <w:szCs w:val="18"/>
                </w:rPr>
                <w:delText>P</w:delText>
              </w:r>
              <w:r w:rsidRPr="00A42BCC" w:rsidDel="00A01B9A">
                <w:rPr>
                  <w:rFonts w:asciiTheme="minorHAnsi" w:hAnsiTheme="minorHAnsi"/>
                  <w:sz w:val="18"/>
                  <w:szCs w:val="18"/>
                </w:rPr>
                <w:delText xml:space="preserve">eriod of </w:delText>
              </w:r>
              <w:r w:rsidDel="00A01B9A">
                <w:rPr>
                  <w:rFonts w:asciiTheme="minorHAnsi" w:hAnsiTheme="minorHAnsi"/>
                  <w:sz w:val="18"/>
                  <w:szCs w:val="18"/>
                </w:rPr>
                <w:delText>M</w:delText>
              </w:r>
              <w:r w:rsidRPr="00A42BCC" w:rsidDel="00A01B9A">
                <w:rPr>
                  <w:rFonts w:asciiTheme="minorHAnsi" w:hAnsiTheme="minorHAnsi"/>
                  <w:sz w:val="18"/>
                  <w:szCs w:val="18"/>
                </w:rPr>
                <w:delText>eter</w:delText>
              </w:r>
              <w:r w:rsidDel="00A01B9A">
                <w:rPr>
                  <w:rFonts w:asciiTheme="minorHAnsi" w:hAnsiTheme="minorHAnsi"/>
                  <w:sz w:val="18"/>
                  <w:szCs w:val="18"/>
                </w:rPr>
                <w:delText xml:space="preserve"> (seconds)</w:delText>
              </w:r>
            </w:del>
          </w:p>
        </w:tc>
        <w:tc>
          <w:tcPr>
            <w:tcW w:w="5637" w:type="dxa"/>
            <w:vAlign w:val="center"/>
          </w:tcPr>
          <w:p w14:paraId="0E77E0A2" w14:textId="7A5FD039"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63" w:author="Balneg, Ronald@Energy" w:date="2018-11-08T09:55:00Z"/>
                <w:rFonts w:asciiTheme="minorHAnsi" w:hAnsiTheme="minorHAnsi"/>
                <w:sz w:val="18"/>
                <w:szCs w:val="18"/>
              </w:rPr>
            </w:pPr>
          </w:p>
        </w:tc>
      </w:tr>
      <w:tr w:rsidR="00D03609" w:rsidRPr="00A42BCC" w:rsidDel="00A01B9A" w14:paraId="552D32E1" w14:textId="63C4CA65" w:rsidTr="001E5776">
        <w:trPr>
          <w:del w:id="64" w:author="Balneg, Ronald@Energy" w:date="2018-11-08T09:55:00Z"/>
        </w:trPr>
        <w:tc>
          <w:tcPr>
            <w:tcW w:w="585" w:type="dxa"/>
            <w:vAlign w:val="center"/>
          </w:tcPr>
          <w:p w14:paraId="726DAB50" w14:textId="2F29785C"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65" w:author="Balneg, Ronald@Energy" w:date="2018-11-08T09:55:00Z"/>
                <w:rFonts w:asciiTheme="minorHAnsi" w:hAnsiTheme="minorHAnsi"/>
                <w:sz w:val="18"/>
                <w:szCs w:val="18"/>
              </w:rPr>
            </w:pPr>
            <w:del w:id="66" w:author="Balneg, Ronald@Energy" w:date="2018-11-08T09:55:00Z">
              <w:r w:rsidRPr="00A42BCC" w:rsidDel="00A01B9A">
                <w:rPr>
                  <w:rFonts w:asciiTheme="minorHAnsi" w:hAnsiTheme="minorHAnsi"/>
                  <w:sz w:val="18"/>
                  <w:szCs w:val="18"/>
                </w:rPr>
                <w:delText>02</w:delText>
              </w:r>
            </w:del>
          </w:p>
        </w:tc>
        <w:tc>
          <w:tcPr>
            <w:tcW w:w="4570" w:type="dxa"/>
            <w:vAlign w:val="center"/>
          </w:tcPr>
          <w:p w14:paraId="74520E40" w14:textId="1099BF01"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67" w:author="Balneg, Ronald@Energy" w:date="2018-11-08T09:55:00Z"/>
                <w:rFonts w:asciiTheme="minorHAnsi" w:hAnsiTheme="minorHAnsi"/>
                <w:sz w:val="18"/>
                <w:szCs w:val="18"/>
              </w:rPr>
            </w:pPr>
            <w:del w:id="68" w:author="Balneg, Ronald@Energy" w:date="2018-11-08T09:55:00Z">
              <w:r w:rsidRPr="00A42BCC" w:rsidDel="00A01B9A">
                <w:rPr>
                  <w:rFonts w:asciiTheme="minorHAnsi" w:hAnsiTheme="minorHAnsi"/>
                  <w:sz w:val="18"/>
                  <w:szCs w:val="18"/>
                </w:rPr>
                <w:delText>Test Methodology</w:delText>
              </w:r>
            </w:del>
          </w:p>
        </w:tc>
        <w:tc>
          <w:tcPr>
            <w:tcW w:w="5637" w:type="dxa"/>
            <w:vAlign w:val="center"/>
          </w:tcPr>
          <w:p w14:paraId="267798CA" w14:textId="7541436E"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69" w:author="Balneg, Ronald@Energy" w:date="2018-11-08T09:55:00Z"/>
                <w:rFonts w:asciiTheme="minorHAnsi" w:hAnsiTheme="minorHAnsi"/>
                <w:sz w:val="18"/>
                <w:szCs w:val="18"/>
              </w:rPr>
            </w:pPr>
          </w:p>
        </w:tc>
      </w:tr>
      <w:tr w:rsidR="00D03609" w:rsidRPr="00A42BCC" w:rsidDel="00A01B9A" w14:paraId="1C67AF06" w14:textId="3343D818" w:rsidTr="001E5776">
        <w:trPr>
          <w:del w:id="70" w:author="Balneg, Ronald@Energy" w:date="2018-11-08T09:55:00Z"/>
        </w:trPr>
        <w:tc>
          <w:tcPr>
            <w:tcW w:w="585" w:type="dxa"/>
            <w:vAlign w:val="center"/>
          </w:tcPr>
          <w:p w14:paraId="4205D61A" w14:textId="7371B562"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71" w:author="Balneg, Ronald@Energy" w:date="2018-11-08T09:55:00Z"/>
                <w:rFonts w:asciiTheme="minorHAnsi" w:hAnsiTheme="minorHAnsi"/>
                <w:sz w:val="18"/>
                <w:szCs w:val="18"/>
              </w:rPr>
            </w:pPr>
            <w:del w:id="72" w:author="Balneg, Ronald@Energy" w:date="2018-11-08T09:55:00Z">
              <w:r w:rsidDel="00A01B9A">
                <w:rPr>
                  <w:rFonts w:asciiTheme="minorHAnsi" w:hAnsiTheme="minorHAnsi"/>
                  <w:sz w:val="18"/>
                  <w:szCs w:val="18"/>
                </w:rPr>
                <w:delText>03</w:delText>
              </w:r>
            </w:del>
          </w:p>
        </w:tc>
        <w:tc>
          <w:tcPr>
            <w:tcW w:w="4570" w:type="dxa"/>
            <w:vAlign w:val="center"/>
          </w:tcPr>
          <w:p w14:paraId="74F380A7" w14:textId="402A47AD" w:rsidR="00D03609"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73" w:author="Balneg, Ronald@Energy" w:date="2018-11-08T09:55:00Z"/>
                <w:rFonts w:asciiTheme="minorHAnsi" w:hAnsiTheme="minorHAnsi"/>
                <w:sz w:val="18"/>
                <w:szCs w:val="18"/>
              </w:rPr>
            </w:pPr>
            <w:del w:id="74" w:author="Balneg, Ronald@Energy" w:date="2018-11-08T09:55:00Z">
              <w:r w:rsidRPr="00A42BCC" w:rsidDel="00A01B9A">
                <w:rPr>
                  <w:rFonts w:asciiTheme="minorHAnsi" w:hAnsiTheme="minorHAnsi"/>
                  <w:sz w:val="18"/>
                  <w:szCs w:val="18"/>
                </w:rPr>
                <w:delText>Pre-</w:delText>
              </w:r>
              <w:r w:rsidDel="00A01B9A">
                <w:rPr>
                  <w:rFonts w:asciiTheme="minorHAnsi" w:hAnsiTheme="minorHAnsi"/>
                  <w:sz w:val="18"/>
                  <w:szCs w:val="18"/>
                </w:rPr>
                <w:delText>T</w:delText>
              </w:r>
              <w:r w:rsidRPr="00A42BCC" w:rsidDel="00A01B9A">
                <w:rPr>
                  <w:rFonts w:asciiTheme="minorHAnsi" w:hAnsiTheme="minorHAnsi"/>
                  <w:sz w:val="18"/>
                  <w:szCs w:val="18"/>
                </w:rPr>
                <w:delText xml:space="preserve">est </w:delText>
              </w:r>
              <w:r w:rsidDel="00A01B9A">
                <w:rPr>
                  <w:rFonts w:asciiTheme="minorHAnsi" w:hAnsiTheme="minorHAnsi"/>
                  <w:sz w:val="18"/>
                  <w:szCs w:val="18"/>
                </w:rPr>
                <w:delText>B</w:delText>
              </w:r>
              <w:r w:rsidRPr="00A42BCC" w:rsidDel="00A01B9A">
                <w:rPr>
                  <w:rFonts w:asciiTheme="minorHAnsi" w:hAnsiTheme="minorHAnsi"/>
                  <w:sz w:val="18"/>
                  <w:szCs w:val="18"/>
                </w:rPr>
                <w:delText xml:space="preserve">aseline </w:delText>
              </w:r>
              <w:r w:rsidDel="00A01B9A">
                <w:rPr>
                  <w:rFonts w:asciiTheme="minorHAnsi" w:hAnsiTheme="minorHAnsi"/>
                  <w:sz w:val="18"/>
                  <w:szCs w:val="18"/>
                </w:rPr>
                <w:delText>Enclosure</w:delText>
              </w:r>
              <w:r w:rsidRPr="00A42BCC" w:rsidDel="00A01B9A">
                <w:rPr>
                  <w:rFonts w:asciiTheme="minorHAnsi" w:hAnsiTheme="minorHAnsi"/>
                  <w:sz w:val="18"/>
                  <w:szCs w:val="18"/>
                </w:rPr>
                <w:delText xml:space="preserve"> </w:delText>
              </w:r>
              <w:r w:rsidDel="00A01B9A">
                <w:rPr>
                  <w:rFonts w:asciiTheme="minorHAnsi" w:hAnsiTheme="minorHAnsi"/>
                  <w:sz w:val="18"/>
                  <w:szCs w:val="18"/>
                </w:rPr>
                <w:delText>P</w:delText>
              </w:r>
              <w:r w:rsidRPr="00A42BCC" w:rsidDel="00A01B9A">
                <w:rPr>
                  <w:rFonts w:asciiTheme="minorHAnsi" w:hAnsiTheme="minorHAnsi"/>
                  <w:sz w:val="18"/>
                  <w:szCs w:val="18"/>
                </w:rPr>
                <w:delText>ressure</w:delText>
              </w:r>
              <w:r w:rsidDel="00A01B9A">
                <w:rPr>
                  <w:rFonts w:asciiTheme="minorHAnsi" w:hAnsiTheme="minorHAnsi"/>
                  <w:sz w:val="18"/>
                  <w:szCs w:val="18"/>
                </w:rPr>
                <w:delText xml:space="preserve"> (Pa)</w:delText>
              </w:r>
            </w:del>
          </w:p>
          <w:p w14:paraId="3C9B855F" w14:textId="4A775C06"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75" w:author="Balneg, Ronald@Energy" w:date="2018-11-08T09:55:00Z"/>
                <w:rFonts w:asciiTheme="minorHAnsi" w:hAnsiTheme="minorHAnsi"/>
                <w:sz w:val="18"/>
                <w:szCs w:val="18"/>
              </w:rPr>
            </w:pPr>
            <w:del w:id="76" w:author="Balneg, Ronald@Energy" w:date="2018-11-08T09:55:00Z">
              <w:r w:rsidDel="00A01B9A">
                <w:rPr>
                  <w:rFonts w:asciiTheme="minorHAnsi" w:hAnsiTheme="minorHAnsi"/>
                  <w:sz w:val="18"/>
                  <w:szCs w:val="18"/>
                </w:rPr>
                <w:delText>(May be positive or negative)</w:delText>
              </w:r>
            </w:del>
          </w:p>
        </w:tc>
        <w:tc>
          <w:tcPr>
            <w:tcW w:w="5637" w:type="dxa"/>
            <w:vAlign w:val="center"/>
          </w:tcPr>
          <w:p w14:paraId="35586D59" w14:textId="601225DF"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77" w:author="Balneg, Ronald@Energy" w:date="2018-11-08T09:55:00Z"/>
                <w:rFonts w:asciiTheme="minorHAnsi" w:hAnsiTheme="minorHAnsi"/>
                <w:sz w:val="18"/>
                <w:szCs w:val="18"/>
              </w:rPr>
            </w:pPr>
          </w:p>
        </w:tc>
      </w:tr>
      <w:tr w:rsidR="00D03609" w:rsidRPr="00A42BCC" w:rsidDel="00A01B9A" w14:paraId="653AA3D7" w14:textId="2B659563" w:rsidTr="001E5776">
        <w:trPr>
          <w:del w:id="78" w:author="Balneg, Ronald@Energy" w:date="2018-11-08T09:55:00Z"/>
        </w:trPr>
        <w:tc>
          <w:tcPr>
            <w:tcW w:w="585" w:type="dxa"/>
            <w:vAlign w:val="center"/>
          </w:tcPr>
          <w:p w14:paraId="50B23BCA" w14:textId="5E994F12"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79" w:author="Balneg, Ronald@Energy" w:date="2018-11-08T09:55:00Z"/>
                <w:rFonts w:asciiTheme="minorHAnsi" w:hAnsiTheme="minorHAnsi"/>
                <w:sz w:val="18"/>
                <w:szCs w:val="18"/>
              </w:rPr>
            </w:pPr>
            <w:del w:id="80" w:author="Balneg, Ronald@Energy" w:date="2018-11-08T09:55:00Z">
              <w:r w:rsidDel="00A01B9A">
                <w:rPr>
                  <w:rFonts w:asciiTheme="minorHAnsi" w:hAnsiTheme="minorHAnsi"/>
                  <w:sz w:val="18"/>
                  <w:szCs w:val="18"/>
                </w:rPr>
                <w:delText>04</w:delText>
              </w:r>
            </w:del>
          </w:p>
        </w:tc>
        <w:tc>
          <w:tcPr>
            <w:tcW w:w="4570" w:type="dxa"/>
            <w:vAlign w:val="center"/>
          </w:tcPr>
          <w:p w14:paraId="60ACA094" w14:textId="49981026"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81" w:author="Balneg, Ronald@Energy" w:date="2018-11-08T09:55:00Z"/>
                <w:rFonts w:asciiTheme="minorHAnsi" w:hAnsiTheme="minorHAnsi"/>
                <w:sz w:val="18"/>
                <w:szCs w:val="18"/>
              </w:rPr>
            </w:pPr>
            <w:del w:id="82" w:author="Balneg, Ronald@Energy" w:date="2018-11-08T09:55:00Z">
              <w:r w:rsidRPr="00A42BCC" w:rsidDel="00A01B9A">
                <w:rPr>
                  <w:rFonts w:asciiTheme="minorHAnsi" w:hAnsiTheme="minorHAnsi"/>
                  <w:sz w:val="18"/>
                  <w:szCs w:val="18"/>
                </w:rPr>
                <w:delText xml:space="preserve">Unadjusted </w:delText>
              </w:r>
              <w:r w:rsidDel="00A01B9A">
                <w:rPr>
                  <w:rFonts w:asciiTheme="minorHAnsi" w:hAnsiTheme="minorHAnsi"/>
                  <w:sz w:val="18"/>
                  <w:szCs w:val="18"/>
                </w:rPr>
                <w:delText>Enclosure</w:delText>
              </w:r>
              <w:r w:rsidRPr="00A42BCC" w:rsidDel="00A01B9A">
                <w:rPr>
                  <w:rFonts w:asciiTheme="minorHAnsi" w:hAnsiTheme="minorHAnsi"/>
                  <w:sz w:val="18"/>
                  <w:szCs w:val="18"/>
                </w:rPr>
                <w:delText xml:space="preserve"> Pressure Target</w:delText>
              </w:r>
              <w:r w:rsidDel="00A01B9A">
                <w:rPr>
                  <w:rFonts w:asciiTheme="minorHAnsi" w:hAnsiTheme="minorHAnsi"/>
                  <w:sz w:val="18"/>
                  <w:szCs w:val="18"/>
                </w:rPr>
                <w:delText xml:space="preserve"> (Pa)</w:delText>
              </w:r>
            </w:del>
          </w:p>
        </w:tc>
        <w:tc>
          <w:tcPr>
            <w:tcW w:w="5637" w:type="dxa"/>
            <w:vAlign w:val="center"/>
          </w:tcPr>
          <w:p w14:paraId="599932B1" w14:textId="69B04C22"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83" w:author="Balneg, Ronald@Energy" w:date="2018-11-08T09:55:00Z"/>
                <w:rFonts w:asciiTheme="minorHAnsi" w:hAnsiTheme="minorHAnsi"/>
                <w:sz w:val="18"/>
                <w:szCs w:val="18"/>
              </w:rPr>
            </w:pPr>
          </w:p>
        </w:tc>
      </w:tr>
      <w:tr w:rsidR="00D03609" w:rsidRPr="00A42BCC" w:rsidDel="00A01B9A" w14:paraId="1B7BED3F" w14:textId="03C95420" w:rsidTr="001E5776">
        <w:trPr>
          <w:del w:id="84" w:author="Balneg, Ronald@Energy" w:date="2018-11-08T09:55:00Z"/>
        </w:trPr>
        <w:tc>
          <w:tcPr>
            <w:tcW w:w="585" w:type="dxa"/>
            <w:vAlign w:val="center"/>
          </w:tcPr>
          <w:p w14:paraId="15AC4C65" w14:textId="488213DA"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85" w:author="Balneg, Ronald@Energy" w:date="2018-11-08T09:55:00Z"/>
                <w:rFonts w:asciiTheme="minorHAnsi" w:hAnsiTheme="minorHAnsi"/>
                <w:sz w:val="18"/>
                <w:szCs w:val="18"/>
              </w:rPr>
            </w:pPr>
            <w:del w:id="86" w:author="Balneg, Ronald@Energy" w:date="2018-11-08T09:55:00Z">
              <w:r w:rsidDel="00A01B9A">
                <w:rPr>
                  <w:rFonts w:asciiTheme="minorHAnsi" w:hAnsiTheme="minorHAnsi"/>
                  <w:sz w:val="18"/>
                  <w:szCs w:val="18"/>
                </w:rPr>
                <w:delText>05</w:delText>
              </w:r>
            </w:del>
          </w:p>
        </w:tc>
        <w:tc>
          <w:tcPr>
            <w:tcW w:w="4570" w:type="dxa"/>
            <w:vAlign w:val="center"/>
          </w:tcPr>
          <w:p w14:paraId="0DFB77A4" w14:textId="5E27A669" w:rsidR="00D03609"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87" w:author="Balneg, Ronald@Energy" w:date="2018-11-08T09:55:00Z"/>
                <w:rFonts w:asciiTheme="minorHAnsi" w:hAnsiTheme="minorHAnsi"/>
                <w:sz w:val="18"/>
                <w:szCs w:val="18"/>
              </w:rPr>
            </w:pPr>
            <w:del w:id="88" w:author="Balneg, Ronald@Energy" w:date="2018-11-08T09:55:00Z">
              <w:r w:rsidRPr="00A42BCC" w:rsidDel="00A01B9A">
                <w:rPr>
                  <w:rFonts w:asciiTheme="minorHAnsi" w:hAnsiTheme="minorHAnsi"/>
                  <w:sz w:val="18"/>
                  <w:szCs w:val="18"/>
                </w:rPr>
                <w:delText>Unadjusted</w:delText>
              </w:r>
              <w:r w:rsidDel="00A01B9A">
                <w:rPr>
                  <w:rFonts w:asciiTheme="minorHAnsi" w:hAnsiTheme="minorHAnsi"/>
                  <w:sz w:val="18"/>
                  <w:szCs w:val="18"/>
                </w:rPr>
                <w:delText xml:space="preserve"> Enclosure </w:delText>
              </w:r>
              <w:r w:rsidRPr="00A42BCC" w:rsidDel="00A01B9A">
                <w:rPr>
                  <w:rFonts w:asciiTheme="minorHAnsi" w:hAnsiTheme="minorHAnsi"/>
                  <w:sz w:val="18"/>
                  <w:szCs w:val="18"/>
                </w:rPr>
                <w:delText>Pressure Measured</w:delText>
              </w:r>
              <w:r w:rsidDel="00A01B9A">
                <w:rPr>
                  <w:rFonts w:asciiTheme="minorHAnsi" w:hAnsiTheme="minorHAnsi"/>
                  <w:sz w:val="18"/>
                  <w:szCs w:val="18"/>
                </w:rPr>
                <w:delText xml:space="preserve"> (Pa)</w:delText>
              </w:r>
            </w:del>
          </w:p>
          <w:p w14:paraId="032983DB" w14:textId="427E5F66"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89" w:author="Balneg, Ronald@Energy" w:date="2018-11-08T09:55:00Z"/>
                <w:rFonts w:asciiTheme="minorHAnsi" w:hAnsiTheme="minorHAnsi"/>
                <w:sz w:val="18"/>
                <w:szCs w:val="18"/>
              </w:rPr>
            </w:pPr>
            <w:del w:id="90" w:author="Balneg, Ronald@Energy" w:date="2018-11-08T09:55:00Z">
              <w:r w:rsidDel="00A01B9A">
                <w:rPr>
                  <w:rFonts w:asciiTheme="minorHAnsi" w:hAnsiTheme="minorHAnsi"/>
                  <w:sz w:val="18"/>
                  <w:szCs w:val="18"/>
                </w:rPr>
                <w:delText>(Pressurization is positive;  Depressurization is negative)</w:delText>
              </w:r>
            </w:del>
          </w:p>
        </w:tc>
        <w:tc>
          <w:tcPr>
            <w:tcW w:w="5637" w:type="dxa"/>
            <w:vAlign w:val="center"/>
          </w:tcPr>
          <w:p w14:paraId="6AB421A7" w14:textId="051EA5BF"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91" w:author="Balneg, Ronald@Energy" w:date="2018-11-08T09:55:00Z"/>
                <w:rFonts w:asciiTheme="minorHAnsi" w:hAnsiTheme="minorHAnsi"/>
                <w:sz w:val="18"/>
                <w:szCs w:val="18"/>
              </w:rPr>
            </w:pPr>
          </w:p>
        </w:tc>
      </w:tr>
      <w:tr w:rsidR="00D03609" w:rsidRPr="00A42BCC" w:rsidDel="00A01B9A" w14:paraId="7BAFC722" w14:textId="229CDAD8" w:rsidTr="001E5776">
        <w:trPr>
          <w:del w:id="92" w:author="Balneg, Ronald@Energy" w:date="2018-11-08T09:55:00Z"/>
        </w:trPr>
        <w:tc>
          <w:tcPr>
            <w:tcW w:w="585" w:type="dxa"/>
            <w:vAlign w:val="center"/>
          </w:tcPr>
          <w:p w14:paraId="7C4951BD" w14:textId="5287C0AB" w:rsidR="00D03609"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93" w:author="Balneg, Ronald@Energy" w:date="2018-11-08T09:55:00Z"/>
                <w:rFonts w:asciiTheme="minorHAnsi" w:hAnsiTheme="minorHAnsi"/>
                <w:sz w:val="18"/>
                <w:szCs w:val="18"/>
              </w:rPr>
            </w:pPr>
            <w:del w:id="94" w:author="Balneg, Ronald@Energy" w:date="2018-11-08T09:55:00Z">
              <w:r w:rsidDel="00A01B9A">
                <w:rPr>
                  <w:rFonts w:asciiTheme="minorHAnsi" w:hAnsiTheme="minorHAnsi"/>
                  <w:sz w:val="18"/>
                  <w:szCs w:val="18"/>
                </w:rPr>
                <w:delText>06</w:delText>
              </w:r>
            </w:del>
          </w:p>
        </w:tc>
        <w:tc>
          <w:tcPr>
            <w:tcW w:w="4570" w:type="dxa"/>
            <w:vAlign w:val="center"/>
          </w:tcPr>
          <w:p w14:paraId="23D1C748" w14:textId="486ACB4D" w:rsidR="00D03609"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95" w:author="Balneg, Ronald@Energy" w:date="2018-11-08T09:55:00Z"/>
                <w:rFonts w:asciiTheme="minorHAnsi" w:hAnsiTheme="minorHAnsi"/>
                <w:sz w:val="18"/>
                <w:szCs w:val="18"/>
              </w:rPr>
            </w:pPr>
            <w:del w:id="96" w:author="Balneg, Ronald@Energy" w:date="2018-11-08T09:55:00Z">
              <w:r w:rsidRPr="003C5E86" w:rsidDel="00A01B9A">
                <w:rPr>
                  <w:rFonts w:asciiTheme="minorHAnsi" w:hAnsiTheme="minorHAnsi"/>
                  <w:sz w:val="18"/>
                  <w:szCs w:val="18"/>
                </w:rPr>
                <w:delText>Induced Enclosure Pressure</w:delText>
              </w:r>
              <w:r w:rsidDel="00A01B9A">
                <w:rPr>
                  <w:rFonts w:asciiTheme="minorHAnsi" w:hAnsiTheme="minorHAnsi"/>
                  <w:sz w:val="18"/>
                  <w:szCs w:val="18"/>
                </w:rPr>
                <w:delText xml:space="preserve"> Difference (Pa)</w:delText>
              </w:r>
            </w:del>
          </w:p>
          <w:p w14:paraId="41D6E64E" w14:textId="758B52F3" w:rsidR="00D03609"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97" w:author="Balneg, Ronald@Energy" w:date="2018-11-08T09:55:00Z"/>
                <w:rFonts w:asciiTheme="minorHAnsi" w:hAnsiTheme="minorHAnsi"/>
                <w:sz w:val="18"/>
                <w:szCs w:val="18"/>
              </w:rPr>
            </w:pPr>
            <w:del w:id="98" w:author="Balneg, Ronald@Energy" w:date="2018-11-08T09:55:00Z">
              <w:r w:rsidDel="00A01B9A">
                <w:rPr>
                  <w:rFonts w:asciiTheme="minorHAnsi" w:hAnsiTheme="minorHAnsi"/>
                  <w:sz w:val="18"/>
                  <w:szCs w:val="18"/>
                </w:rPr>
                <w:delText xml:space="preserve">Goal = 50 </w:delText>
              </w:r>
              <w:r w:rsidDel="00A01B9A">
                <w:rPr>
                  <w:rFonts w:asciiTheme="minorHAnsi" w:hAnsiTheme="minorHAnsi" w:cstheme="minorHAnsi"/>
                  <w:sz w:val="18"/>
                  <w:szCs w:val="18"/>
                </w:rPr>
                <w:delText xml:space="preserve">± </w:delText>
              </w:r>
              <w:r w:rsidDel="00A01B9A">
                <w:rPr>
                  <w:rFonts w:asciiTheme="minorHAnsi" w:hAnsiTheme="minorHAnsi"/>
                  <w:sz w:val="18"/>
                  <w:szCs w:val="18"/>
                </w:rPr>
                <w:delText>3</w:delText>
              </w:r>
            </w:del>
          </w:p>
          <w:p w14:paraId="6C4E0D4F" w14:textId="253DAA1F"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99" w:author="Balneg, Ronald@Energy" w:date="2018-11-08T09:55:00Z"/>
                <w:rFonts w:asciiTheme="minorHAnsi" w:hAnsiTheme="minorHAnsi"/>
                <w:sz w:val="18"/>
                <w:szCs w:val="18"/>
              </w:rPr>
            </w:pPr>
            <w:del w:id="100" w:author="Balneg, Ronald@Energy" w:date="2018-11-08T09:55:00Z">
              <w:r w:rsidRPr="00B450BD" w:rsidDel="00A01B9A">
                <w:rPr>
                  <w:rFonts w:asciiTheme="minorHAnsi" w:hAnsiTheme="minorHAnsi"/>
                  <w:sz w:val="18"/>
                  <w:szCs w:val="18"/>
                </w:rPr>
                <w:delText>(Pressurization is positive;  Depressurization is negative)</w:delText>
              </w:r>
            </w:del>
          </w:p>
        </w:tc>
        <w:tc>
          <w:tcPr>
            <w:tcW w:w="5637" w:type="dxa"/>
            <w:vAlign w:val="center"/>
          </w:tcPr>
          <w:p w14:paraId="09617AC7" w14:textId="49B43D34" w:rsidR="00D03609"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01" w:author="Balneg, Ronald@Energy" w:date="2018-11-08T09:55:00Z"/>
                <w:rFonts w:asciiTheme="minorHAnsi" w:hAnsiTheme="minorHAnsi"/>
                <w:sz w:val="18"/>
                <w:szCs w:val="18"/>
              </w:rPr>
            </w:pPr>
          </w:p>
        </w:tc>
      </w:tr>
      <w:tr w:rsidR="00D03609" w:rsidRPr="00A42BCC" w:rsidDel="00A01B9A" w14:paraId="6E58F5C3" w14:textId="04C115EC" w:rsidTr="001E5776">
        <w:trPr>
          <w:del w:id="102" w:author="Balneg, Ronald@Energy" w:date="2018-11-08T09:55:00Z"/>
        </w:trPr>
        <w:tc>
          <w:tcPr>
            <w:tcW w:w="585" w:type="dxa"/>
            <w:vAlign w:val="center"/>
          </w:tcPr>
          <w:p w14:paraId="21774EF3" w14:textId="4E7C8690"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03" w:author="Balneg, Ronald@Energy" w:date="2018-11-08T09:55:00Z"/>
                <w:rFonts w:asciiTheme="minorHAnsi" w:hAnsiTheme="minorHAnsi"/>
                <w:sz w:val="18"/>
                <w:szCs w:val="18"/>
              </w:rPr>
            </w:pPr>
            <w:del w:id="104" w:author="Balneg, Ronald@Energy" w:date="2018-11-08T09:55:00Z">
              <w:r w:rsidDel="00A01B9A">
                <w:rPr>
                  <w:rFonts w:asciiTheme="minorHAnsi" w:hAnsiTheme="minorHAnsi"/>
                  <w:sz w:val="18"/>
                  <w:szCs w:val="18"/>
                </w:rPr>
                <w:delText>07</w:delText>
              </w:r>
            </w:del>
          </w:p>
        </w:tc>
        <w:tc>
          <w:tcPr>
            <w:tcW w:w="4570" w:type="dxa"/>
            <w:vAlign w:val="center"/>
          </w:tcPr>
          <w:p w14:paraId="791C93D2" w14:textId="74A46F80"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05" w:author="Balneg, Ronald@Energy" w:date="2018-11-08T09:55:00Z"/>
                <w:rFonts w:asciiTheme="minorHAnsi" w:hAnsiTheme="minorHAnsi"/>
                <w:sz w:val="18"/>
                <w:szCs w:val="18"/>
              </w:rPr>
            </w:pPr>
            <w:del w:id="106" w:author="Balneg, Ronald@Energy" w:date="2018-11-08T09:55:00Z">
              <w:r w:rsidRPr="00A42BCC" w:rsidDel="00A01B9A">
                <w:rPr>
                  <w:rFonts w:asciiTheme="minorHAnsi" w:hAnsiTheme="minorHAnsi"/>
                  <w:sz w:val="18"/>
                  <w:szCs w:val="18"/>
                </w:rPr>
                <w:delText xml:space="preserve">Induced </w:delText>
              </w:r>
              <w:r w:rsidDel="00A01B9A">
                <w:rPr>
                  <w:rFonts w:asciiTheme="minorHAnsi" w:hAnsiTheme="minorHAnsi"/>
                  <w:sz w:val="18"/>
                  <w:szCs w:val="18"/>
                </w:rPr>
                <w:delText>Enclosure</w:delText>
              </w:r>
              <w:r w:rsidRPr="00A42BCC" w:rsidDel="00A01B9A">
                <w:rPr>
                  <w:rFonts w:asciiTheme="minorHAnsi" w:hAnsiTheme="minorHAnsi"/>
                  <w:sz w:val="18"/>
                  <w:szCs w:val="18"/>
                </w:rPr>
                <w:delText xml:space="preserve"> </w:delText>
              </w:r>
              <w:r w:rsidDel="00A01B9A">
                <w:rPr>
                  <w:rFonts w:asciiTheme="minorHAnsi" w:hAnsiTheme="minorHAnsi"/>
                  <w:sz w:val="18"/>
                  <w:szCs w:val="18"/>
                </w:rPr>
                <w:delText>P</w:delText>
              </w:r>
              <w:r w:rsidRPr="00A42BCC" w:rsidDel="00A01B9A">
                <w:rPr>
                  <w:rFonts w:asciiTheme="minorHAnsi" w:hAnsiTheme="minorHAnsi"/>
                  <w:sz w:val="18"/>
                  <w:szCs w:val="18"/>
                </w:rPr>
                <w:delText xml:space="preserve">ressure </w:delText>
              </w:r>
              <w:r w:rsidDel="00A01B9A">
                <w:rPr>
                  <w:rFonts w:asciiTheme="minorHAnsi" w:hAnsiTheme="minorHAnsi"/>
                  <w:sz w:val="18"/>
                  <w:szCs w:val="18"/>
                </w:rPr>
                <w:delText>C</w:delText>
              </w:r>
              <w:r w:rsidRPr="00A42BCC" w:rsidDel="00A01B9A">
                <w:rPr>
                  <w:rFonts w:asciiTheme="minorHAnsi" w:hAnsiTheme="minorHAnsi"/>
                  <w:sz w:val="18"/>
                  <w:szCs w:val="18"/>
                </w:rPr>
                <w:delText>heck</w:delText>
              </w:r>
            </w:del>
          </w:p>
        </w:tc>
        <w:tc>
          <w:tcPr>
            <w:tcW w:w="5637" w:type="dxa"/>
            <w:vAlign w:val="center"/>
          </w:tcPr>
          <w:p w14:paraId="585FCD6F" w14:textId="6356672D"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07" w:author="Balneg, Ronald@Energy" w:date="2018-11-08T09:55:00Z"/>
                <w:rFonts w:asciiTheme="minorHAnsi" w:hAnsiTheme="minorHAnsi"/>
                <w:sz w:val="18"/>
                <w:szCs w:val="18"/>
              </w:rPr>
            </w:pPr>
          </w:p>
        </w:tc>
      </w:tr>
      <w:tr w:rsidR="00D03609" w:rsidRPr="00A42BCC" w:rsidDel="00A01B9A" w14:paraId="3D6BEAB8" w14:textId="67627D1C" w:rsidTr="001E5776">
        <w:trPr>
          <w:del w:id="108" w:author="Balneg, Ronald@Energy" w:date="2018-11-08T09:55:00Z"/>
        </w:trPr>
        <w:tc>
          <w:tcPr>
            <w:tcW w:w="585" w:type="dxa"/>
            <w:vAlign w:val="center"/>
          </w:tcPr>
          <w:p w14:paraId="65D91CE5" w14:textId="124DE63B"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09" w:author="Balneg, Ronald@Energy" w:date="2018-11-08T09:55:00Z"/>
                <w:rFonts w:asciiTheme="minorHAnsi" w:hAnsiTheme="minorHAnsi"/>
                <w:sz w:val="18"/>
                <w:szCs w:val="18"/>
              </w:rPr>
            </w:pPr>
            <w:del w:id="110" w:author="Balneg, Ronald@Energy" w:date="2018-11-08T09:55:00Z">
              <w:r w:rsidDel="00A01B9A">
                <w:rPr>
                  <w:rFonts w:asciiTheme="minorHAnsi" w:hAnsiTheme="minorHAnsi"/>
                  <w:sz w:val="18"/>
                  <w:szCs w:val="18"/>
                </w:rPr>
                <w:delText>08</w:delText>
              </w:r>
            </w:del>
          </w:p>
        </w:tc>
        <w:tc>
          <w:tcPr>
            <w:tcW w:w="4570" w:type="dxa"/>
            <w:vAlign w:val="center"/>
          </w:tcPr>
          <w:p w14:paraId="55365C20" w14:textId="207A06DF"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11" w:author="Balneg, Ronald@Energy" w:date="2018-11-08T09:55:00Z"/>
                <w:rFonts w:asciiTheme="minorHAnsi" w:hAnsiTheme="minorHAnsi"/>
                <w:sz w:val="18"/>
                <w:szCs w:val="18"/>
              </w:rPr>
            </w:pPr>
            <w:del w:id="112" w:author="Balneg, Ronald@Energy" w:date="2018-11-08T09:55:00Z">
              <w:r w:rsidDel="00A01B9A">
                <w:rPr>
                  <w:rFonts w:asciiTheme="minorHAnsi" w:hAnsiTheme="minorHAnsi"/>
                  <w:sz w:val="18"/>
                  <w:szCs w:val="18"/>
                </w:rPr>
                <w:delText xml:space="preserve">Measured </w:delText>
              </w:r>
              <w:r w:rsidRPr="00A42BCC" w:rsidDel="00A01B9A">
                <w:rPr>
                  <w:rFonts w:asciiTheme="minorHAnsi" w:hAnsiTheme="minorHAnsi"/>
                  <w:sz w:val="18"/>
                  <w:szCs w:val="18"/>
                </w:rPr>
                <w:delText xml:space="preserve">Nominal Fan </w:delText>
              </w:r>
              <w:r w:rsidDel="00A01B9A">
                <w:rPr>
                  <w:rFonts w:asciiTheme="minorHAnsi" w:hAnsiTheme="minorHAnsi"/>
                  <w:sz w:val="18"/>
                  <w:szCs w:val="18"/>
                </w:rPr>
                <w:delText>F</w:delText>
              </w:r>
              <w:r w:rsidRPr="00A42BCC" w:rsidDel="00A01B9A">
                <w:rPr>
                  <w:rFonts w:asciiTheme="minorHAnsi" w:hAnsiTheme="minorHAnsi"/>
                  <w:sz w:val="18"/>
                  <w:szCs w:val="18"/>
                </w:rPr>
                <w:delText xml:space="preserve">low at </w:delText>
              </w:r>
              <w:r w:rsidDel="00A01B9A">
                <w:rPr>
                  <w:rFonts w:asciiTheme="minorHAnsi" w:hAnsiTheme="minorHAnsi"/>
                  <w:sz w:val="18"/>
                  <w:szCs w:val="18"/>
                </w:rPr>
                <w:delText>A</w:delText>
              </w:r>
              <w:r w:rsidRPr="00A42BCC" w:rsidDel="00A01B9A">
                <w:rPr>
                  <w:rFonts w:asciiTheme="minorHAnsi" w:hAnsiTheme="minorHAnsi"/>
                  <w:sz w:val="18"/>
                  <w:szCs w:val="18"/>
                </w:rPr>
                <w:delText xml:space="preserve">bove </w:delText>
              </w:r>
              <w:r w:rsidDel="00A01B9A">
                <w:rPr>
                  <w:rFonts w:asciiTheme="minorHAnsi" w:hAnsiTheme="minorHAnsi"/>
                  <w:sz w:val="18"/>
                  <w:szCs w:val="18"/>
                </w:rPr>
                <w:delText>F</w:delText>
              </w:r>
              <w:r w:rsidRPr="00A42BCC" w:rsidDel="00A01B9A">
                <w:rPr>
                  <w:rFonts w:asciiTheme="minorHAnsi" w:hAnsiTheme="minorHAnsi"/>
                  <w:sz w:val="18"/>
                  <w:szCs w:val="18"/>
                </w:rPr>
                <w:delText xml:space="preserve">an </w:delText>
              </w:r>
              <w:r w:rsidDel="00A01B9A">
                <w:rPr>
                  <w:rFonts w:asciiTheme="minorHAnsi" w:hAnsiTheme="minorHAnsi"/>
                  <w:sz w:val="18"/>
                  <w:szCs w:val="18"/>
                </w:rPr>
                <w:delText>P</w:delText>
              </w:r>
              <w:r w:rsidRPr="00A42BCC" w:rsidDel="00A01B9A">
                <w:rPr>
                  <w:rFonts w:asciiTheme="minorHAnsi" w:hAnsiTheme="minorHAnsi"/>
                  <w:sz w:val="18"/>
                  <w:szCs w:val="18"/>
                </w:rPr>
                <w:delText>ressure</w:delText>
              </w:r>
              <w:r w:rsidDel="00A01B9A">
                <w:rPr>
                  <w:rFonts w:asciiTheme="minorHAnsi" w:hAnsiTheme="minorHAnsi"/>
                  <w:sz w:val="18"/>
                  <w:szCs w:val="18"/>
                </w:rPr>
                <w:delText xml:space="preserve"> (cfm) at the Induced Enclosure Pressure Difference (in C06 above)</w:delText>
              </w:r>
            </w:del>
          </w:p>
        </w:tc>
        <w:tc>
          <w:tcPr>
            <w:tcW w:w="5637" w:type="dxa"/>
            <w:vAlign w:val="center"/>
          </w:tcPr>
          <w:p w14:paraId="217916C9" w14:textId="046665F8"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13" w:author="Balneg, Ronald@Energy" w:date="2018-11-08T09:55:00Z"/>
                <w:rFonts w:asciiTheme="minorHAnsi" w:hAnsiTheme="minorHAnsi"/>
                <w:sz w:val="18"/>
                <w:szCs w:val="18"/>
              </w:rPr>
            </w:pPr>
          </w:p>
        </w:tc>
      </w:tr>
      <w:tr w:rsidR="00D03609" w:rsidRPr="00A42BCC" w:rsidDel="00A01B9A" w14:paraId="6D85F279" w14:textId="18C36A2C" w:rsidTr="001E5776">
        <w:trPr>
          <w:del w:id="114" w:author="Balneg, Ronald@Energy" w:date="2018-11-08T09:55:00Z"/>
        </w:trPr>
        <w:tc>
          <w:tcPr>
            <w:tcW w:w="585" w:type="dxa"/>
            <w:vAlign w:val="center"/>
          </w:tcPr>
          <w:p w14:paraId="70187C8B" w14:textId="204FE6FC"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15" w:author="Balneg, Ronald@Energy" w:date="2018-11-08T09:55:00Z"/>
                <w:rFonts w:asciiTheme="minorHAnsi" w:hAnsiTheme="minorHAnsi"/>
                <w:sz w:val="18"/>
                <w:szCs w:val="18"/>
              </w:rPr>
            </w:pPr>
            <w:del w:id="116" w:author="Balneg, Ronald@Energy" w:date="2018-11-08T09:55:00Z">
              <w:r w:rsidDel="00A01B9A">
                <w:rPr>
                  <w:rFonts w:asciiTheme="minorHAnsi" w:hAnsiTheme="minorHAnsi"/>
                  <w:sz w:val="18"/>
                  <w:szCs w:val="18"/>
                </w:rPr>
                <w:delText>09</w:delText>
              </w:r>
            </w:del>
          </w:p>
        </w:tc>
        <w:tc>
          <w:tcPr>
            <w:tcW w:w="4570" w:type="dxa"/>
            <w:vAlign w:val="center"/>
          </w:tcPr>
          <w:p w14:paraId="766EC951" w14:textId="087644F9"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17" w:author="Balneg, Ronald@Energy" w:date="2018-11-08T09:55:00Z"/>
                <w:rFonts w:asciiTheme="minorHAnsi" w:hAnsiTheme="minorHAnsi"/>
                <w:sz w:val="18"/>
                <w:szCs w:val="18"/>
              </w:rPr>
            </w:pPr>
            <w:del w:id="118" w:author="Balneg, Ronald@Energy" w:date="2018-11-08T09:55:00Z">
              <w:r w:rsidDel="00A01B9A">
                <w:rPr>
                  <w:rFonts w:asciiTheme="minorHAnsi" w:hAnsiTheme="minorHAnsi"/>
                  <w:sz w:val="18"/>
                  <w:szCs w:val="18"/>
                </w:rPr>
                <w:delText xml:space="preserve">Calculated </w:delText>
              </w:r>
              <w:r w:rsidRPr="00A42BCC" w:rsidDel="00A01B9A">
                <w:rPr>
                  <w:rFonts w:asciiTheme="minorHAnsi" w:hAnsiTheme="minorHAnsi"/>
                  <w:sz w:val="18"/>
                  <w:szCs w:val="18"/>
                </w:rPr>
                <w:delText>Nominal CFM50</w:delText>
              </w:r>
            </w:del>
          </w:p>
        </w:tc>
        <w:tc>
          <w:tcPr>
            <w:tcW w:w="5637" w:type="dxa"/>
            <w:vAlign w:val="center"/>
          </w:tcPr>
          <w:p w14:paraId="132E2D20" w14:textId="3C40B097"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19" w:author="Balneg, Ronald@Energy" w:date="2018-11-08T09:55:00Z"/>
                <w:rFonts w:asciiTheme="minorHAnsi" w:hAnsiTheme="minorHAnsi"/>
                <w:sz w:val="18"/>
                <w:szCs w:val="18"/>
              </w:rPr>
            </w:pPr>
          </w:p>
        </w:tc>
      </w:tr>
      <w:tr w:rsidR="00D03609" w:rsidRPr="00A42BCC" w14:paraId="6900CB39" w14:textId="77777777" w:rsidTr="001E5776">
        <w:tc>
          <w:tcPr>
            <w:tcW w:w="10794" w:type="dxa"/>
            <w:gridSpan w:val="3"/>
          </w:tcPr>
          <w:p w14:paraId="02AE04F5" w14:textId="77777777" w:rsidR="00D03609" w:rsidRPr="005A593D"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highlight w:val="cyan"/>
              </w:rPr>
            </w:pPr>
            <w:r w:rsidRPr="005A593D">
              <w:rPr>
                <w:rFonts w:asciiTheme="minorHAnsi" w:hAnsiTheme="minorHAnsi"/>
                <w:b/>
                <w:szCs w:val="18"/>
              </w:rPr>
              <w:t>D. Altitude and Temperature Correction</w:t>
            </w:r>
          </w:p>
        </w:tc>
      </w:tr>
      <w:tr w:rsidR="00D03609" w:rsidRPr="00A42BCC" w14:paraId="275FD6E3" w14:textId="77777777" w:rsidTr="001E5776">
        <w:tc>
          <w:tcPr>
            <w:tcW w:w="585" w:type="dxa"/>
            <w:vAlign w:val="center"/>
          </w:tcPr>
          <w:p w14:paraId="43EB4F53" w14:textId="77777777" w:rsidR="00D03609" w:rsidRPr="00A42BCC" w:rsidDel="00E67F64"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01</w:t>
            </w:r>
          </w:p>
        </w:tc>
        <w:tc>
          <w:tcPr>
            <w:tcW w:w="4566" w:type="dxa"/>
            <w:vAlign w:val="center"/>
          </w:tcPr>
          <w:p w14:paraId="354EFAE5" w14:textId="77777777" w:rsidR="00D03609"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Altitude and Temperature Correction Factor</w:t>
            </w:r>
          </w:p>
        </w:tc>
        <w:tc>
          <w:tcPr>
            <w:tcW w:w="5643" w:type="dxa"/>
          </w:tcPr>
          <w:p w14:paraId="296F215E" w14:textId="4F8C341D" w:rsidR="00D03609" w:rsidRPr="004A1BB8"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D03609" w:rsidRPr="00A42BCC" w14:paraId="10C66666" w14:textId="77777777" w:rsidTr="001E5776">
        <w:tc>
          <w:tcPr>
            <w:tcW w:w="585" w:type="dxa"/>
            <w:vAlign w:val="center"/>
          </w:tcPr>
          <w:p w14:paraId="22C37DBC" w14:textId="77777777"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2</w:t>
            </w:r>
          </w:p>
        </w:tc>
        <w:tc>
          <w:tcPr>
            <w:tcW w:w="4566" w:type="dxa"/>
            <w:vAlign w:val="center"/>
          </w:tcPr>
          <w:p w14:paraId="40BB62C6" w14:textId="77777777"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Corrected CFM50</w:t>
            </w:r>
          </w:p>
        </w:tc>
        <w:tc>
          <w:tcPr>
            <w:tcW w:w="5643" w:type="dxa"/>
          </w:tcPr>
          <w:p w14:paraId="6FC918B9" w14:textId="549F8DF0"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bl>
    <w:p w14:paraId="26530DD4" w14:textId="77777777" w:rsidR="00D03609" w:rsidRPr="00A42BCC" w:rsidRDefault="00D03609" w:rsidP="00D03609">
      <w:pPr>
        <w:keepNext/>
        <w:rPr>
          <w:rFonts w:asciiTheme="minorHAnsi" w:hAnsiTheme="minorHAnsi"/>
          <w:b/>
          <w:sz w:val="18"/>
          <w:szCs w:val="18"/>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6"/>
        <w:gridCol w:w="4563"/>
        <w:gridCol w:w="5643"/>
      </w:tblGrid>
      <w:tr w:rsidR="00D03609" w:rsidRPr="00A42BCC" w14:paraId="33606CD8" w14:textId="77777777" w:rsidTr="00B5026C">
        <w:tc>
          <w:tcPr>
            <w:tcW w:w="11018" w:type="dxa"/>
            <w:gridSpan w:val="3"/>
          </w:tcPr>
          <w:p w14:paraId="5B464F63" w14:textId="77777777" w:rsidR="00D03609" w:rsidRPr="005A593D" w:rsidRDefault="00D03609" w:rsidP="00B5026C">
            <w:pPr>
              <w:keepNext/>
              <w:rPr>
                <w:rFonts w:asciiTheme="minorHAnsi" w:hAnsiTheme="minorHAnsi"/>
                <w:szCs w:val="18"/>
              </w:rPr>
            </w:pPr>
            <w:r w:rsidRPr="005A593D">
              <w:rPr>
                <w:rFonts w:asciiTheme="minorHAnsi" w:hAnsiTheme="minorHAnsi"/>
                <w:b/>
                <w:szCs w:val="18"/>
              </w:rPr>
              <w:t>E. Accuracy Adjustment</w:t>
            </w:r>
          </w:p>
        </w:tc>
      </w:tr>
      <w:tr w:rsidR="00D03609" w:rsidRPr="00A42BCC" w14:paraId="62B69652" w14:textId="77777777" w:rsidTr="00B5026C">
        <w:tc>
          <w:tcPr>
            <w:tcW w:w="590" w:type="dxa"/>
            <w:vAlign w:val="center"/>
          </w:tcPr>
          <w:p w14:paraId="153C792E" w14:textId="77777777"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1</w:t>
            </w:r>
          </w:p>
        </w:tc>
        <w:tc>
          <w:tcPr>
            <w:tcW w:w="4651" w:type="dxa"/>
          </w:tcPr>
          <w:p w14:paraId="4C01A3F7" w14:textId="77777777"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Adjusted CFM50 (measured air leakage rate)</w:t>
            </w:r>
          </w:p>
        </w:tc>
        <w:tc>
          <w:tcPr>
            <w:tcW w:w="5777" w:type="dxa"/>
          </w:tcPr>
          <w:p w14:paraId="75FC14CB" w14:textId="7E81598F"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bl>
    <w:p w14:paraId="11B1BB42" w14:textId="77777777" w:rsidR="00D03609" w:rsidRPr="00A42BCC" w:rsidRDefault="00D03609" w:rsidP="00D03609">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120" w:author="Smith, Alexis@Energy" w:date="2018-12-06T09:08:00Z">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604"/>
        <w:gridCol w:w="10186"/>
        <w:tblGridChange w:id="121">
          <w:tblGrid>
            <w:gridCol w:w="605"/>
            <w:gridCol w:w="10185"/>
          </w:tblGrid>
        </w:tblGridChange>
      </w:tblGrid>
      <w:tr w:rsidR="00D03609" w:rsidRPr="00A42BCC" w14:paraId="6CD0C7E3" w14:textId="77777777" w:rsidTr="000E247B">
        <w:trPr>
          <w:trHeight w:val="68"/>
        </w:trPr>
        <w:tc>
          <w:tcPr>
            <w:tcW w:w="10789" w:type="dxa"/>
            <w:gridSpan w:val="2"/>
            <w:tcPrChange w:id="122" w:author="Smith, Alexis@Energy" w:date="2018-12-06T09:08:00Z">
              <w:tcPr>
                <w:tcW w:w="11016" w:type="dxa"/>
                <w:gridSpan w:val="2"/>
              </w:tcPr>
            </w:tcPrChange>
          </w:tcPr>
          <w:p w14:paraId="6A6982EE" w14:textId="77777777" w:rsidR="00D03609" w:rsidRPr="005A593D"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F. Compliance Statement</w:t>
            </w:r>
          </w:p>
        </w:tc>
      </w:tr>
      <w:tr w:rsidR="00D03609" w:rsidRPr="00A42BCC" w14:paraId="045D8521" w14:textId="77777777" w:rsidTr="000E247B">
        <w:trPr>
          <w:trHeight w:val="573"/>
          <w:trPrChange w:id="123" w:author="Smith, Alexis@Energy" w:date="2018-12-06T09:08:00Z">
            <w:trPr>
              <w:trHeight w:val="1997"/>
            </w:trPr>
          </w:trPrChange>
        </w:trPr>
        <w:tc>
          <w:tcPr>
            <w:tcW w:w="604" w:type="dxa"/>
            <w:vAlign w:val="center"/>
            <w:tcPrChange w:id="124" w:author="Smith, Alexis@Energy" w:date="2018-12-06T09:08:00Z">
              <w:tcPr>
                <w:tcW w:w="608" w:type="dxa"/>
                <w:vAlign w:val="center"/>
              </w:tcPr>
            </w:tcPrChange>
          </w:tcPr>
          <w:p w14:paraId="20915118" w14:textId="77777777"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10184" w:type="dxa"/>
            <w:vAlign w:val="center"/>
            <w:tcPrChange w:id="125" w:author="Smith, Alexis@Energy" w:date="2018-12-06T09:08:00Z">
              <w:tcPr>
                <w:tcW w:w="10408" w:type="dxa"/>
                <w:vAlign w:val="center"/>
              </w:tcPr>
            </w:tcPrChange>
          </w:tcPr>
          <w:p w14:paraId="3BE96892" w14:textId="2F2773FF"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bl>
    <w:p w14:paraId="43FFD541" w14:textId="77777777" w:rsidR="00D03609" w:rsidRPr="00A42BCC" w:rsidRDefault="00D03609" w:rsidP="00D03609">
      <w:pPr>
        <w:rPr>
          <w:rFonts w:asciiTheme="minorHAnsi" w:hAnsiTheme="minorHAnsi"/>
          <w:b/>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9"/>
        <w:gridCol w:w="186"/>
        <w:gridCol w:w="10209"/>
      </w:tblGrid>
      <w:tr w:rsidR="00D03609" w:rsidRPr="00A42BCC" w:rsidDel="00C20598" w14:paraId="7BCDEC75" w14:textId="573BF61C" w:rsidTr="00C20598">
        <w:trPr>
          <w:del w:id="126" w:author="Balneg, Ronald@Energy" w:date="2018-11-19T09:51:00Z"/>
        </w:trPr>
        <w:tc>
          <w:tcPr>
            <w:tcW w:w="10794" w:type="dxa"/>
            <w:gridSpan w:val="3"/>
          </w:tcPr>
          <w:p w14:paraId="48A4F814" w14:textId="57579D57" w:rsidR="00D03609" w:rsidRPr="005A593D" w:rsidDel="00C20598"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27" w:author="Balneg, Ronald@Energy" w:date="2018-11-19T09:51:00Z"/>
                <w:rFonts w:asciiTheme="minorHAnsi" w:hAnsiTheme="minorHAnsi"/>
                <w:szCs w:val="18"/>
                <w:highlight w:val="cyan"/>
              </w:rPr>
            </w:pPr>
            <w:del w:id="128" w:author="Balneg, Ronald@Energy" w:date="2018-11-19T09:51:00Z">
              <w:r w:rsidRPr="005A593D" w:rsidDel="00C20598">
                <w:rPr>
                  <w:rFonts w:asciiTheme="minorHAnsi" w:hAnsiTheme="minorHAnsi"/>
                  <w:b/>
                  <w:szCs w:val="18"/>
                </w:rPr>
                <w:delText>G. Additional Requirements for Compliance</w:delText>
              </w:r>
            </w:del>
          </w:p>
        </w:tc>
      </w:tr>
      <w:tr w:rsidR="00D03609" w:rsidRPr="00A42BCC" w:rsidDel="00C20598" w14:paraId="56559C8E" w14:textId="683EC251" w:rsidTr="00C20598">
        <w:trPr>
          <w:del w:id="129" w:author="Balneg, Ronald@Energy" w:date="2018-11-19T09:51:00Z"/>
        </w:trPr>
        <w:tc>
          <w:tcPr>
            <w:tcW w:w="585" w:type="dxa"/>
            <w:gridSpan w:val="2"/>
            <w:vAlign w:val="center"/>
          </w:tcPr>
          <w:p w14:paraId="25F53280" w14:textId="325D7267" w:rsidR="00D03609" w:rsidRPr="00A42BCC" w:rsidDel="00C20598"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30" w:author="Balneg, Ronald@Energy" w:date="2018-11-19T09:51:00Z"/>
                <w:rFonts w:asciiTheme="minorHAnsi" w:hAnsiTheme="minorHAnsi"/>
                <w:sz w:val="18"/>
                <w:szCs w:val="18"/>
              </w:rPr>
            </w:pPr>
            <w:del w:id="131" w:author="Balneg, Ronald@Energy" w:date="2018-11-19T09:51:00Z">
              <w:r w:rsidRPr="00A42BCC" w:rsidDel="00C20598">
                <w:rPr>
                  <w:rFonts w:asciiTheme="minorHAnsi" w:hAnsiTheme="minorHAnsi"/>
                  <w:sz w:val="18"/>
                  <w:szCs w:val="18"/>
                </w:rPr>
                <w:delText>01</w:delText>
              </w:r>
            </w:del>
          </w:p>
        </w:tc>
        <w:tc>
          <w:tcPr>
            <w:tcW w:w="10209" w:type="dxa"/>
            <w:vAlign w:val="center"/>
          </w:tcPr>
          <w:p w14:paraId="4A9F24DA" w14:textId="6DD38FC1" w:rsidR="00D03609" w:rsidRPr="00A42BCC" w:rsidDel="00C20598" w:rsidRDefault="00D03609" w:rsidP="00B5026C">
            <w:pPr>
              <w:shd w:val="clear" w:color="auto" w:fill="FFFFFF"/>
              <w:rPr>
                <w:del w:id="132" w:author="Balneg, Ronald@Energy" w:date="2018-11-19T09:51:00Z"/>
                <w:rFonts w:asciiTheme="minorHAnsi" w:hAnsiTheme="minorHAnsi"/>
                <w:sz w:val="18"/>
                <w:szCs w:val="18"/>
              </w:rPr>
            </w:pPr>
            <w:del w:id="133" w:author="Balneg, Ronald@Energy" w:date="2018-11-19T09:51:00Z">
              <w:r w:rsidDel="00C20598">
                <w:rPr>
                  <w:rFonts w:asciiTheme="minorHAnsi" w:hAnsiTheme="minorHAnsi"/>
                  <w:sz w:val="18"/>
                  <w:szCs w:val="18"/>
                </w:rPr>
                <w:delText>The p</w:delText>
              </w:r>
              <w:r w:rsidRPr="00C55ED3" w:rsidDel="00C20598">
                <w:rPr>
                  <w:rFonts w:asciiTheme="minorHAnsi" w:hAnsiTheme="minorHAnsi"/>
                  <w:sz w:val="18"/>
                  <w:szCs w:val="18"/>
                </w:rPr>
                <w:delText xml:space="preserve">rocedure </w:delText>
              </w:r>
              <w:r w:rsidDel="00C20598">
                <w:rPr>
                  <w:rFonts w:asciiTheme="minorHAnsi" w:hAnsiTheme="minorHAnsi"/>
                  <w:sz w:val="18"/>
                  <w:szCs w:val="18"/>
                </w:rPr>
                <w:delText>for</w:delText>
              </w:r>
              <w:r w:rsidRPr="00C55ED3" w:rsidDel="00C20598">
                <w:rPr>
                  <w:rFonts w:asciiTheme="minorHAnsi" w:hAnsiTheme="minorHAnsi"/>
                  <w:sz w:val="18"/>
                  <w:szCs w:val="18"/>
                </w:rPr>
                <w:delText xml:space="preserve"> </w:delText>
              </w:r>
              <w:r w:rsidDel="00C20598">
                <w:rPr>
                  <w:rFonts w:asciiTheme="minorHAnsi" w:hAnsiTheme="minorHAnsi"/>
                  <w:sz w:val="18"/>
                  <w:szCs w:val="18"/>
                </w:rPr>
                <w:delText>preparing</w:delText>
              </w:r>
              <w:r w:rsidRPr="00C55ED3" w:rsidDel="00C20598">
                <w:rPr>
                  <w:rFonts w:asciiTheme="minorHAnsi" w:hAnsiTheme="minorHAnsi"/>
                  <w:sz w:val="18"/>
                  <w:szCs w:val="18"/>
                </w:rPr>
                <w:delText xml:space="preserve"> </w:delText>
              </w:r>
              <w:r w:rsidDel="00C20598">
                <w:rPr>
                  <w:rFonts w:asciiTheme="minorHAnsi" w:hAnsiTheme="minorHAnsi"/>
                  <w:sz w:val="18"/>
                  <w:szCs w:val="18"/>
                </w:rPr>
                <w:delText xml:space="preserve">the </w:delText>
              </w:r>
              <w:r w:rsidRPr="00C55ED3" w:rsidDel="00C20598">
                <w:rPr>
                  <w:rFonts w:asciiTheme="minorHAnsi" w:hAnsiTheme="minorHAnsi"/>
                  <w:sz w:val="18"/>
                  <w:szCs w:val="18"/>
                </w:rPr>
                <w:delText>enclosure for testing is detailed in RESNET 380-2016 Section 3.2.</w:delText>
              </w:r>
            </w:del>
          </w:p>
        </w:tc>
      </w:tr>
      <w:tr w:rsidR="00D03609" w:rsidRPr="00A42BCC" w:rsidDel="00C20598" w14:paraId="0ED5FA4F" w14:textId="00BA4F3B" w:rsidTr="00C20598">
        <w:trPr>
          <w:del w:id="134" w:author="Balneg, Ronald@Energy" w:date="2018-11-19T09:51:00Z"/>
        </w:trPr>
        <w:tc>
          <w:tcPr>
            <w:tcW w:w="585" w:type="dxa"/>
            <w:gridSpan w:val="2"/>
            <w:vAlign w:val="center"/>
          </w:tcPr>
          <w:p w14:paraId="2D63D9DD" w14:textId="4AB18A25" w:rsidR="00D03609" w:rsidRPr="00A42BCC" w:rsidDel="00C20598"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35" w:author="Balneg, Ronald@Energy" w:date="2018-11-19T09:51:00Z"/>
                <w:rFonts w:asciiTheme="minorHAnsi" w:hAnsiTheme="minorHAnsi"/>
                <w:sz w:val="18"/>
                <w:szCs w:val="18"/>
              </w:rPr>
            </w:pPr>
            <w:del w:id="136" w:author="Balneg, Ronald@Energy" w:date="2018-11-19T09:51:00Z">
              <w:r w:rsidRPr="00A42BCC" w:rsidDel="00C20598">
                <w:rPr>
                  <w:rFonts w:asciiTheme="minorHAnsi" w:hAnsiTheme="minorHAnsi"/>
                  <w:sz w:val="18"/>
                  <w:szCs w:val="18"/>
                </w:rPr>
                <w:delText>02</w:delText>
              </w:r>
            </w:del>
          </w:p>
        </w:tc>
        <w:tc>
          <w:tcPr>
            <w:tcW w:w="10209" w:type="dxa"/>
            <w:vAlign w:val="center"/>
          </w:tcPr>
          <w:p w14:paraId="6AA9CACD" w14:textId="1CD70A7E" w:rsidR="00D03609" w:rsidRPr="00A42BCC" w:rsidDel="00C20598" w:rsidRDefault="00D03609" w:rsidP="00B5026C">
            <w:pPr>
              <w:shd w:val="clear" w:color="auto" w:fill="FFFFFF"/>
              <w:rPr>
                <w:del w:id="137" w:author="Balneg, Ronald@Energy" w:date="2018-11-19T09:51:00Z"/>
                <w:rFonts w:asciiTheme="minorHAnsi" w:hAnsiTheme="minorHAnsi"/>
                <w:sz w:val="18"/>
                <w:szCs w:val="18"/>
              </w:rPr>
            </w:pPr>
            <w:del w:id="138" w:author="Balneg, Ronald@Energy" w:date="2018-11-19T09:51:00Z">
              <w:r w:rsidRPr="00C55ED3" w:rsidDel="00C20598">
                <w:rPr>
                  <w:rFonts w:asciiTheme="minorHAnsi" w:hAnsiTheme="minorHAnsi"/>
                  <w:sz w:val="18"/>
                  <w:szCs w:val="18"/>
                </w:rPr>
                <w:delText xml:space="preserve">When </w:delText>
              </w:r>
              <w:r w:rsidDel="00C20598">
                <w:rPr>
                  <w:rFonts w:asciiTheme="minorHAnsi" w:hAnsiTheme="minorHAnsi"/>
                  <w:sz w:val="18"/>
                  <w:szCs w:val="18"/>
                </w:rPr>
                <w:delText>multifamily attached dwelling units must comply</w:delText>
              </w:r>
              <w:r w:rsidRPr="00C55ED3" w:rsidDel="00C20598">
                <w:rPr>
                  <w:rFonts w:asciiTheme="minorHAnsi" w:hAnsiTheme="minorHAnsi"/>
                  <w:sz w:val="18"/>
                  <w:szCs w:val="18"/>
                </w:rPr>
                <w:delText xml:space="preserve"> with </w:delText>
              </w:r>
              <w:r w:rsidDel="00C20598">
                <w:rPr>
                  <w:rFonts w:asciiTheme="minorHAnsi" w:hAnsiTheme="minorHAnsi"/>
                  <w:sz w:val="18"/>
                  <w:szCs w:val="18"/>
                </w:rPr>
                <w:delText>the</w:delText>
              </w:r>
              <w:r w:rsidRPr="00C55ED3" w:rsidDel="00C20598">
                <w:rPr>
                  <w:rFonts w:asciiTheme="minorHAnsi" w:hAnsiTheme="minorHAnsi"/>
                  <w:sz w:val="18"/>
                  <w:szCs w:val="18"/>
                </w:rPr>
                <w:delText xml:space="preserve"> maximum dwelling unit enclosure</w:delText>
              </w:r>
              <w:r w:rsidDel="00C20598">
                <w:rPr>
                  <w:rFonts w:asciiTheme="minorHAnsi" w:hAnsiTheme="minorHAnsi"/>
                  <w:sz w:val="18"/>
                  <w:szCs w:val="18"/>
                </w:rPr>
                <w:delText xml:space="preserve"> air</w:delText>
              </w:r>
              <w:r w:rsidRPr="00C55ED3" w:rsidDel="00C20598">
                <w:rPr>
                  <w:rFonts w:asciiTheme="minorHAnsi" w:hAnsiTheme="minorHAnsi"/>
                  <w:sz w:val="18"/>
                  <w:szCs w:val="18"/>
                </w:rPr>
                <w:delText xml:space="preserve"> leakage </w:delText>
              </w:r>
              <w:r w:rsidDel="00C20598">
                <w:rPr>
                  <w:rFonts w:asciiTheme="minorHAnsi" w:hAnsiTheme="minorHAnsi"/>
                  <w:sz w:val="18"/>
                  <w:szCs w:val="18"/>
                </w:rPr>
                <w:delText>specified in</w:delText>
              </w:r>
              <w:r w:rsidRPr="00C55ED3" w:rsidDel="00C20598">
                <w:rPr>
                  <w:rFonts w:asciiTheme="minorHAnsi" w:hAnsiTheme="minorHAnsi"/>
                  <w:sz w:val="18"/>
                  <w:szCs w:val="18"/>
                </w:rPr>
                <w:delText xml:space="preserve"> Standards Section 150.0(o)1Eii, the test shall be conducted with the dwelling unit as if it were exposed to the outdoor air on all sides, top and bottom by opening doors and windows of adjacent dwelling units</w:delText>
              </w:r>
              <w:r w:rsidDel="00C20598">
                <w:rPr>
                  <w:rFonts w:asciiTheme="minorHAnsi" w:hAnsiTheme="minorHAnsi"/>
                  <w:sz w:val="18"/>
                  <w:szCs w:val="18"/>
                </w:rPr>
                <w:delText xml:space="preserve"> as specified by RA3.8.3.1</w:delText>
              </w:r>
              <w:r w:rsidRPr="00C55ED3" w:rsidDel="00C20598">
                <w:rPr>
                  <w:rFonts w:asciiTheme="minorHAnsi" w:hAnsiTheme="minorHAnsi"/>
                  <w:sz w:val="18"/>
                  <w:szCs w:val="18"/>
                </w:rPr>
                <w:delText>.</w:delText>
              </w:r>
            </w:del>
          </w:p>
        </w:tc>
      </w:tr>
      <w:tr w:rsidR="00D03609" w:rsidRPr="00A42BCC" w:rsidDel="00C20598" w14:paraId="6D029162" w14:textId="567B0D0F" w:rsidTr="00C20598">
        <w:trPr>
          <w:del w:id="139" w:author="Balneg, Ronald@Energy" w:date="2018-11-19T09:51:00Z"/>
        </w:trPr>
        <w:tc>
          <w:tcPr>
            <w:tcW w:w="585" w:type="dxa"/>
            <w:gridSpan w:val="2"/>
            <w:vAlign w:val="center"/>
          </w:tcPr>
          <w:p w14:paraId="41F06863" w14:textId="067E3A8B" w:rsidR="00D03609" w:rsidRPr="00A42BCC" w:rsidDel="00C20598"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40" w:author="Balneg, Ronald@Energy" w:date="2018-11-19T09:51:00Z"/>
                <w:rFonts w:asciiTheme="minorHAnsi" w:hAnsiTheme="minorHAnsi"/>
                <w:sz w:val="18"/>
                <w:szCs w:val="18"/>
              </w:rPr>
            </w:pPr>
            <w:del w:id="141" w:author="Balneg, Ronald@Energy" w:date="2018-11-19T09:51:00Z">
              <w:r w:rsidRPr="00A42BCC" w:rsidDel="00C20598">
                <w:rPr>
                  <w:rFonts w:asciiTheme="minorHAnsi" w:hAnsiTheme="minorHAnsi"/>
                  <w:sz w:val="18"/>
                  <w:szCs w:val="18"/>
                </w:rPr>
                <w:delText>03</w:delText>
              </w:r>
            </w:del>
          </w:p>
        </w:tc>
        <w:tc>
          <w:tcPr>
            <w:tcW w:w="10209" w:type="dxa"/>
            <w:vAlign w:val="center"/>
          </w:tcPr>
          <w:p w14:paraId="3EE186F1" w14:textId="2FFB4B0D" w:rsidR="00D03609" w:rsidRPr="00A42BCC" w:rsidDel="00C20598" w:rsidRDefault="00D03609" w:rsidP="00B5026C">
            <w:pPr>
              <w:shd w:val="clear" w:color="auto" w:fill="FFFFFF"/>
              <w:rPr>
                <w:del w:id="142" w:author="Balneg, Ronald@Energy" w:date="2018-11-19T09:51:00Z"/>
                <w:rFonts w:asciiTheme="minorHAnsi" w:hAnsiTheme="minorHAnsi"/>
                <w:sz w:val="18"/>
                <w:szCs w:val="18"/>
              </w:rPr>
            </w:pPr>
            <w:del w:id="143" w:author="Balneg, Ronald@Energy" w:date="2018-11-19T09:51:00Z">
              <w:r w:rsidRPr="00C55ED3" w:rsidDel="00C20598">
                <w:rPr>
                  <w:rFonts w:asciiTheme="minorHAnsi" w:hAnsiTheme="minorHAnsi"/>
                  <w:sz w:val="18"/>
                  <w:szCs w:val="18"/>
                </w:rPr>
                <w:delText>The procedure for installation of the test apparatus, and preparations for measurement shall conform to RESNET 380</w:delText>
              </w:r>
              <w:r w:rsidDel="00C20598">
                <w:rPr>
                  <w:rFonts w:asciiTheme="minorHAnsi" w:hAnsiTheme="minorHAnsi"/>
                  <w:sz w:val="18"/>
                  <w:szCs w:val="18"/>
                </w:rPr>
                <w:delText>-2016</w:delText>
              </w:r>
              <w:r w:rsidRPr="00C55ED3" w:rsidDel="00C20598">
                <w:rPr>
                  <w:rFonts w:asciiTheme="minorHAnsi" w:hAnsiTheme="minorHAnsi"/>
                  <w:sz w:val="18"/>
                  <w:szCs w:val="18"/>
                </w:rPr>
                <w:delText xml:space="preserve"> Section 3.3</w:delText>
              </w:r>
            </w:del>
          </w:p>
        </w:tc>
      </w:tr>
      <w:tr w:rsidR="00D03609" w:rsidRPr="00A42BCC" w:rsidDel="00C20598" w14:paraId="1947D04A" w14:textId="060AD3A6" w:rsidTr="00C20598">
        <w:trPr>
          <w:del w:id="144" w:author="Balneg, Ronald@Energy" w:date="2018-11-19T09:51:00Z"/>
        </w:trPr>
        <w:tc>
          <w:tcPr>
            <w:tcW w:w="585" w:type="dxa"/>
            <w:gridSpan w:val="2"/>
            <w:vAlign w:val="center"/>
          </w:tcPr>
          <w:p w14:paraId="16904188" w14:textId="49B0E266" w:rsidR="00D03609" w:rsidRPr="00A42BCC" w:rsidDel="00C20598"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45" w:author="Balneg, Ronald@Energy" w:date="2018-11-19T09:51:00Z"/>
                <w:rFonts w:asciiTheme="minorHAnsi" w:hAnsiTheme="minorHAnsi"/>
                <w:sz w:val="18"/>
                <w:szCs w:val="18"/>
              </w:rPr>
            </w:pPr>
            <w:del w:id="146" w:author="Balneg, Ronald@Energy" w:date="2018-11-19T09:51:00Z">
              <w:r w:rsidRPr="00A42BCC" w:rsidDel="00C20598">
                <w:rPr>
                  <w:rFonts w:asciiTheme="minorHAnsi" w:hAnsiTheme="minorHAnsi"/>
                  <w:sz w:val="18"/>
                  <w:szCs w:val="18"/>
                </w:rPr>
                <w:delText>04</w:delText>
              </w:r>
            </w:del>
          </w:p>
        </w:tc>
        <w:tc>
          <w:tcPr>
            <w:tcW w:w="10209" w:type="dxa"/>
            <w:vAlign w:val="center"/>
          </w:tcPr>
          <w:p w14:paraId="372ECBA8" w14:textId="5C0D51E0" w:rsidR="00D03609" w:rsidRPr="00C55ED3" w:rsidDel="00C20598" w:rsidRDefault="00D03609" w:rsidP="00B5026C">
            <w:pPr>
              <w:shd w:val="clear" w:color="auto" w:fill="FFFFFF"/>
              <w:rPr>
                <w:del w:id="147" w:author="Balneg, Ronald@Energy" w:date="2018-11-19T09:51:00Z"/>
                <w:rFonts w:asciiTheme="minorHAnsi" w:hAnsiTheme="minorHAnsi"/>
                <w:sz w:val="18"/>
                <w:szCs w:val="18"/>
              </w:rPr>
            </w:pPr>
            <w:del w:id="148" w:author="Balneg, Ronald@Energy" w:date="2018-11-19T09:51:00Z">
              <w:r w:rsidRPr="00875D94" w:rsidDel="00C20598">
                <w:rPr>
                  <w:rFonts w:asciiTheme="minorHAnsi" w:hAnsiTheme="minorHAnsi"/>
                  <w:sz w:val="18"/>
                  <w:szCs w:val="18"/>
                </w:rPr>
                <w:delText xml:space="preserve">The procedure for the conduct of the enclosure </w:delText>
              </w:r>
              <w:r w:rsidDel="00C20598">
                <w:rPr>
                  <w:rFonts w:asciiTheme="minorHAnsi" w:hAnsiTheme="minorHAnsi"/>
                  <w:sz w:val="18"/>
                  <w:szCs w:val="18"/>
                </w:rPr>
                <w:delText xml:space="preserve">air </w:delText>
              </w:r>
              <w:r w:rsidRPr="00875D94" w:rsidDel="00C20598">
                <w:rPr>
                  <w:rFonts w:asciiTheme="minorHAnsi" w:hAnsiTheme="minorHAnsi"/>
                  <w:sz w:val="18"/>
                  <w:szCs w:val="18"/>
                </w:rPr>
                <w:delText>leakage test shall conform to the One-Point Airtightness Test specified in RESNET 380</w:delText>
              </w:r>
              <w:r w:rsidDel="00C20598">
                <w:rPr>
                  <w:rFonts w:asciiTheme="minorHAnsi" w:hAnsiTheme="minorHAnsi"/>
                  <w:sz w:val="18"/>
                  <w:szCs w:val="18"/>
                </w:rPr>
                <w:delText>-2016</w:delText>
              </w:r>
              <w:r w:rsidRPr="00875D94" w:rsidDel="00C20598">
                <w:rPr>
                  <w:rFonts w:asciiTheme="minorHAnsi" w:hAnsiTheme="minorHAnsi"/>
                  <w:sz w:val="18"/>
                  <w:szCs w:val="18"/>
                </w:rPr>
                <w:delText xml:space="preserve"> Section 3.4.1</w:delText>
              </w:r>
            </w:del>
          </w:p>
        </w:tc>
      </w:tr>
      <w:tr w:rsidR="00D03609" w:rsidRPr="00A42BCC" w:rsidDel="00C20598" w14:paraId="08E10AC5" w14:textId="2239A318" w:rsidTr="00C20598">
        <w:trPr>
          <w:del w:id="149" w:author="Balneg, Ronald@Energy" w:date="2018-11-19T09:51:00Z"/>
        </w:trPr>
        <w:tc>
          <w:tcPr>
            <w:tcW w:w="10794" w:type="dxa"/>
            <w:gridSpan w:val="3"/>
            <w:vAlign w:val="center"/>
          </w:tcPr>
          <w:p w14:paraId="730E5BB4" w14:textId="6D74504E" w:rsidR="00D03609" w:rsidRPr="00A42BCC" w:rsidDel="00C20598" w:rsidRDefault="00D03609" w:rsidP="00B5026C">
            <w:pPr>
              <w:autoSpaceDE w:val="0"/>
              <w:autoSpaceDN w:val="0"/>
              <w:adjustRightInd w:val="0"/>
              <w:rPr>
                <w:del w:id="150" w:author="Balneg, Ronald@Energy" w:date="2018-11-19T09:51:00Z"/>
                <w:rFonts w:asciiTheme="minorHAnsi" w:hAnsiTheme="minorHAnsi"/>
                <w:sz w:val="18"/>
                <w:szCs w:val="18"/>
              </w:rPr>
            </w:pPr>
            <w:del w:id="151" w:author="Balneg, Ronald@Energy" w:date="2018-11-19T09:51:00Z">
              <w:r w:rsidRPr="00A42BCC" w:rsidDel="00C20598">
                <w:rPr>
                  <w:rFonts w:asciiTheme="minorHAnsi" w:hAnsiTheme="minorHAnsi"/>
                  <w:b/>
                  <w:sz w:val="18"/>
                  <w:szCs w:val="18"/>
                </w:rPr>
                <w:delText>The responsible person’s signature on this compliance document affirms that all applicable requirements in this table have been met.</w:delText>
              </w:r>
            </w:del>
          </w:p>
        </w:tc>
      </w:tr>
      <w:tr w:rsidR="00C20598" w:rsidRPr="00A42BCC" w14:paraId="779D64B0" w14:textId="77777777" w:rsidTr="00C20598">
        <w:trPr>
          <w:ins w:id="152" w:author="Balneg, Ronald@Energy" w:date="2018-11-19T09:51:00Z"/>
        </w:trPr>
        <w:tc>
          <w:tcPr>
            <w:tcW w:w="10794" w:type="dxa"/>
            <w:gridSpan w:val="3"/>
            <w:tcBorders>
              <w:top w:val="single" w:sz="4" w:space="0" w:color="000000"/>
              <w:left w:val="single" w:sz="4" w:space="0" w:color="000000"/>
              <w:bottom w:val="single" w:sz="4" w:space="0" w:color="000000"/>
              <w:right w:val="single" w:sz="4" w:space="0" w:color="000000"/>
            </w:tcBorders>
            <w:vAlign w:val="center"/>
          </w:tcPr>
          <w:p w14:paraId="00A5E70C" w14:textId="77777777" w:rsidR="00C20598" w:rsidRPr="00C20598" w:rsidRDefault="00C20598" w:rsidP="000E247B">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53" w:author="Balneg, Ronald@Energy" w:date="2018-11-19T09:51:00Z"/>
                <w:rFonts w:asciiTheme="minorHAnsi" w:hAnsiTheme="minorHAnsi"/>
                <w:b/>
                <w:sz w:val="18"/>
                <w:szCs w:val="18"/>
              </w:rPr>
            </w:pPr>
            <w:ins w:id="154" w:author="Balneg, Ronald@Energy" w:date="2018-11-19T09:51:00Z">
              <w:r w:rsidRPr="00C20598">
                <w:rPr>
                  <w:rFonts w:asciiTheme="minorHAnsi" w:hAnsiTheme="minorHAnsi"/>
                  <w:b/>
                  <w:sz w:val="18"/>
                  <w:szCs w:val="18"/>
                </w:rPr>
                <w:lastRenderedPageBreak/>
                <w:t>G. Additional Requirements for Compliance</w:t>
              </w:r>
            </w:ins>
          </w:p>
        </w:tc>
      </w:tr>
      <w:tr w:rsidR="00C20598" w:rsidRPr="00A42BCC" w14:paraId="31627D50" w14:textId="77777777" w:rsidTr="00C20598">
        <w:trPr>
          <w:trHeight w:val="242"/>
          <w:ins w:id="155" w:author="Balneg, Ronald@Energy" w:date="2018-11-19T09:51:00Z"/>
        </w:trPr>
        <w:tc>
          <w:tcPr>
            <w:tcW w:w="399" w:type="dxa"/>
            <w:vAlign w:val="center"/>
          </w:tcPr>
          <w:p w14:paraId="6C2CB004" w14:textId="77777777" w:rsidR="00C20598" w:rsidRPr="00A42BCC" w:rsidRDefault="00C20598" w:rsidP="000E2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156" w:author="Balneg, Ronald@Energy" w:date="2018-11-19T09:51:00Z"/>
                <w:rFonts w:asciiTheme="minorHAnsi" w:hAnsiTheme="minorHAnsi"/>
                <w:sz w:val="18"/>
                <w:szCs w:val="18"/>
              </w:rPr>
            </w:pPr>
            <w:ins w:id="157" w:author="Balneg, Ronald@Energy" w:date="2018-11-19T09:51:00Z">
              <w:r w:rsidRPr="00A42BCC">
                <w:rPr>
                  <w:rFonts w:asciiTheme="minorHAnsi" w:hAnsiTheme="minorHAnsi"/>
                  <w:sz w:val="18"/>
                  <w:szCs w:val="18"/>
                </w:rPr>
                <w:t>01</w:t>
              </w:r>
            </w:ins>
          </w:p>
        </w:tc>
        <w:tc>
          <w:tcPr>
            <w:tcW w:w="10395" w:type="dxa"/>
            <w:gridSpan w:val="2"/>
            <w:vAlign w:val="center"/>
          </w:tcPr>
          <w:p w14:paraId="09698D68" w14:textId="77777777" w:rsidR="00C20598" w:rsidRDefault="00C20598" w:rsidP="000E247B">
            <w:pPr>
              <w:shd w:val="clear" w:color="auto" w:fill="FFFFFF"/>
              <w:rPr>
                <w:ins w:id="158" w:author="Balneg, Ronald@Energy" w:date="2018-11-19T09:51:00Z"/>
                <w:rFonts w:asciiTheme="minorHAnsi" w:hAnsiTheme="minorHAnsi"/>
                <w:sz w:val="18"/>
                <w:szCs w:val="18"/>
              </w:rPr>
            </w:pPr>
            <w:ins w:id="159" w:author="Balneg, Ronald@Energy" w:date="2018-11-19T09:51:00Z">
              <w:r>
                <w:rPr>
                  <w:rFonts w:asciiTheme="minorHAnsi" w:hAnsiTheme="minorHAnsi"/>
                  <w:sz w:val="18"/>
                  <w:szCs w:val="18"/>
                </w:rPr>
                <w:t>The p</w:t>
              </w:r>
              <w:r w:rsidRPr="00C55ED3">
                <w:rPr>
                  <w:rFonts w:asciiTheme="minorHAnsi" w:hAnsiTheme="minorHAnsi"/>
                  <w:sz w:val="18"/>
                  <w:szCs w:val="18"/>
                </w:rPr>
                <w:t xml:space="preserve">rocedure </w:t>
              </w:r>
              <w:r>
                <w:rPr>
                  <w:rFonts w:asciiTheme="minorHAnsi" w:hAnsiTheme="minorHAnsi"/>
                  <w:sz w:val="18"/>
                  <w:szCs w:val="18"/>
                </w:rPr>
                <w:t>for</w:t>
              </w:r>
              <w:r w:rsidRPr="00C55ED3">
                <w:rPr>
                  <w:rFonts w:asciiTheme="minorHAnsi" w:hAnsiTheme="minorHAnsi"/>
                  <w:sz w:val="18"/>
                  <w:szCs w:val="18"/>
                </w:rPr>
                <w:t xml:space="preserve"> </w:t>
              </w:r>
              <w:r>
                <w:rPr>
                  <w:rFonts w:asciiTheme="minorHAnsi" w:hAnsiTheme="minorHAnsi"/>
                  <w:sz w:val="18"/>
                  <w:szCs w:val="18"/>
                </w:rPr>
                <w:t>preparing</w:t>
              </w:r>
              <w:r w:rsidRPr="00C55ED3">
                <w:rPr>
                  <w:rFonts w:asciiTheme="minorHAnsi" w:hAnsiTheme="minorHAnsi"/>
                  <w:sz w:val="18"/>
                  <w:szCs w:val="18"/>
                </w:rPr>
                <w:t xml:space="preserve"> </w:t>
              </w:r>
              <w:r>
                <w:rPr>
                  <w:rFonts w:asciiTheme="minorHAnsi" w:hAnsiTheme="minorHAnsi"/>
                  <w:sz w:val="18"/>
                  <w:szCs w:val="18"/>
                </w:rPr>
                <w:t xml:space="preserve">the </w:t>
              </w:r>
              <w:r w:rsidRPr="00C55ED3">
                <w:rPr>
                  <w:rFonts w:asciiTheme="minorHAnsi" w:hAnsiTheme="minorHAnsi"/>
                  <w:sz w:val="18"/>
                  <w:szCs w:val="18"/>
                </w:rPr>
                <w:t>enclosure for testing is detailed in RESNET 380-2016 Section 3.2.</w:t>
              </w:r>
            </w:ins>
          </w:p>
        </w:tc>
      </w:tr>
      <w:tr w:rsidR="00C20598" w:rsidRPr="00A42BCC" w14:paraId="5D96A981" w14:textId="77777777" w:rsidTr="00C20598">
        <w:trPr>
          <w:trHeight w:val="683"/>
          <w:ins w:id="160" w:author="Balneg, Ronald@Energy" w:date="2018-11-19T09:51:00Z"/>
        </w:trPr>
        <w:tc>
          <w:tcPr>
            <w:tcW w:w="399" w:type="dxa"/>
            <w:vAlign w:val="center"/>
          </w:tcPr>
          <w:p w14:paraId="2A6E3830" w14:textId="77777777" w:rsidR="00C20598" w:rsidRPr="00A42BCC" w:rsidRDefault="00C20598" w:rsidP="000E2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161" w:author="Balneg, Ronald@Energy" w:date="2018-11-19T09:51:00Z"/>
                <w:rFonts w:asciiTheme="minorHAnsi" w:hAnsiTheme="minorHAnsi"/>
                <w:sz w:val="18"/>
                <w:szCs w:val="18"/>
              </w:rPr>
            </w:pPr>
            <w:ins w:id="162" w:author="Balneg, Ronald@Energy" w:date="2018-11-19T09:51:00Z">
              <w:r w:rsidRPr="00A42BCC">
                <w:rPr>
                  <w:rFonts w:asciiTheme="minorHAnsi" w:hAnsiTheme="minorHAnsi"/>
                  <w:sz w:val="18"/>
                  <w:szCs w:val="18"/>
                </w:rPr>
                <w:t>02</w:t>
              </w:r>
            </w:ins>
          </w:p>
        </w:tc>
        <w:tc>
          <w:tcPr>
            <w:tcW w:w="10395" w:type="dxa"/>
            <w:gridSpan w:val="2"/>
            <w:vAlign w:val="center"/>
          </w:tcPr>
          <w:p w14:paraId="616E3FE9" w14:textId="77777777" w:rsidR="00C20598" w:rsidRPr="00C55ED3" w:rsidRDefault="00C20598" w:rsidP="000E247B">
            <w:pPr>
              <w:shd w:val="clear" w:color="auto" w:fill="FFFFFF"/>
              <w:rPr>
                <w:ins w:id="163" w:author="Balneg, Ronald@Energy" w:date="2018-11-19T09:51:00Z"/>
                <w:rFonts w:asciiTheme="minorHAnsi" w:hAnsiTheme="minorHAnsi"/>
                <w:sz w:val="18"/>
                <w:szCs w:val="18"/>
              </w:rPr>
            </w:pPr>
            <w:ins w:id="164" w:author="Balneg, Ronald@Energy" w:date="2018-11-19T09:51:00Z">
              <w:r w:rsidRPr="00C55ED3">
                <w:rPr>
                  <w:rFonts w:asciiTheme="minorHAnsi" w:hAnsiTheme="minorHAnsi"/>
                  <w:sz w:val="18"/>
                  <w:szCs w:val="18"/>
                </w:rPr>
                <w:t xml:space="preserve">When </w:t>
              </w:r>
              <w:r>
                <w:rPr>
                  <w:rFonts w:asciiTheme="minorHAnsi" w:hAnsiTheme="minorHAnsi"/>
                  <w:sz w:val="18"/>
                  <w:szCs w:val="18"/>
                </w:rPr>
                <w:t>multifamily attached dwelling units must comply</w:t>
              </w:r>
              <w:r w:rsidRPr="00C55ED3">
                <w:rPr>
                  <w:rFonts w:asciiTheme="minorHAnsi" w:hAnsiTheme="minorHAnsi"/>
                  <w:sz w:val="18"/>
                  <w:szCs w:val="18"/>
                </w:rPr>
                <w:t xml:space="preserve"> with </w:t>
              </w:r>
              <w:r>
                <w:rPr>
                  <w:rFonts w:asciiTheme="minorHAnsi" w:hAnsiTheme="minorHAnsi"/>
                  <w:sz w:val="18"/>
                  <w:szCs w:val="18"/>
                </w:rPr>
                <w:t>the</w:t>
              </w:r>
              <w:r w:rsidRPr="00C55ED3">
                <w:rPr>
                  <w:rFonts w:asciiTheme="minorHAnsi" w:hAnsiTheme="minorHAnsi"/>
                  <w:sz w:val="18"/>
                  <w:szCs w:val="18"/>
                </w:rPr>
                <w:t xml:space="preserve"> maximum dwelling unit enclosure</w:t>
              </w:r>
              <w:r>
                <w:rPr>
                  <w:rFonts w:asciiTheme="minorHAnsi" w:hAnsiTheme="minorHAnsi"/>
                  <w:sz w:val="18"/>
                  <w:szCs w:val="18"/>
                </w:rPr>
                <w:t xml:space="preserve"> air</w:t>
              </w:r>
              <w:r w:rsidRPr="00C55ED3">
                <w:rPr>
                  <w:rFonts w:asciiTheme="minorHAnsi" w:hAnsiTheme="minorHAnsi"/>
                  <w:sz w:val="18"/>
                  <w:szCs w:val="18"/>
                </w:rPr>
                <w:t xml:space="preserve"> leakage </w:t>
              </w:r>
              <w:r>
                <w:rPr>
                  <w:rFonts w:asciiTheme="minorHAnsi" w:hAnsiTheme="minorHAnsi"/>
                  <w:sz w:val="18"/>
                  <w:szCs w:val="18"/>
                </w:rPr>
                <w:t>specified in</w:t>
              </w:r>
              <w:r w:rsidRPr="00C55ED3">
                <w:rPr>
                  <w:rFonts w:asciiTheme="minorHAnsi" w:hAnsiTheme="minorHAnsi"/>
                  <w:sz w:val="18"/>
                  <w:szCs w:val="18"/>
                </w:rPr>
                <w:t xml:space="preserve"> Standards Section 150.0(o)1Eii, the test shall be conducted with the dwelling unit as if it were exposed to the outdoor air on all sides, top and bottom by opening doors and windows of adjacent dwelling units</w:t>
              </w:r>
              <w:r>
                <w:rPr>
                  <w:rFonts w:asciiTheme="minorHAnsi" w:hAnsiTheme="minorHAnsi"/>
                  <w:sz w:val="18"/>
                  <w:szCs w:val="18"/>
                </w:rPr>
                <w:t xml:space="preserve"> as specified by RA3.8.3.1</w:t>
              </w:r>
              <w:r w:rsidRPr="00C55ED3">
                <w:rPr>
                  <w:rFonts w:asciiTheme="minorHAnsi" w:hAnsiTheme="minorHAnsi"/>
                  <w:sz w:val="18"/>
                  <w:szCs w:val="18"/>
                </w:rPr>
                <w:t>.</w:t>
              </w:r>
            </w:ins>
          </w:p>
        </w:tc>
      </w:tr>
      <w:tr w:rsidR="00C20598" w:rsidRPr="00A42BCC" w14:paraId="1137D680" w14:textId="77777777" w:rsidTr="00C20598">
        <w:trPr>
          <w:trHeight w:val="260"/>
          <w:ins w:id="165" w:author="Balneg, Ronald@Energy" w:date="2018-11-19T09:51:00Z"/>
        </w:trPr>
        <w:tc>
          <w:tcPr>
            <w:tcW w:w="399" w:type="dxa"/>
            <w:vAlign w:val="center"/>
          </w:tcPr>
          <w:p w14:paraId="77F1AE39" w14:textId="77777777" w:rsidR="00C20598" w:rsidRPr="00A42BCC" w:rsidRDefault="00C20598" w:rsidP="000E2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166" w:author="Balneg, Ronald@Energy" w:date="2018-11-19T09:51:00Z"/>
                <w:rFonts w:asciiTheme="minorHAnsi" w:hAnsiTheme="minorHAnsi"/>
                <w:sz w:val="18"/>
                <w:szCs w:val="18"/>
              </w:rPr>
            </w:pPr>
            <w:ins w:id="167" w:author="Balneg, Ronald@Energy" w:date="2018-11-19T09:51:00Z">
              <w:r w:rsidRPr="00A42BCC">
                <w:rPr>
                  <w:rFonts w:asciiTheme="minorHAnsi" w:hAnsiTheme="minorHAnsi"/>
                  <w:sz w:val="18"/>
                  <w:szCs w:val="18"/>
                </w:rPr>
                <w:t>03</w:t>
              </w:r>
            </w:ins>
          </w:p>
        </w:tc>
        <w:tc>
          <w:tcPr>
            <w:tcW w:w="10395" w:type="dxa"/>
            <w:gridSpan w:val="2"/>
            <w:vAlign w:val="center"/>
          </w:tcPr>
          <w:p w14:paraId="0DB5C449" w14:textId="77777777" w:rsidR="00C20598" w:rsidRPr="00C55ED3" w:rsidRDefault="00C20598" w:rsidP="000E247B">
            <w:pPr>
              <w:shd w:val="clear" w:color="auto" w:fill="FFFFFF"/>
              <w:contextualSpacing/>
              <w:rPr>
                <w:ins w:id="168" w:author="Balneg, Ronald@Energy" w:date="2018-11-19T09:51:00Z"/>
                <w:rFonts w:asciiTheme="minorHAnsi" w:hAnsiTheme="minorHAnsi"/>
                <w:sz w:val="18"/>
                <w:szCs w:val="18"/>
              </w:rPr>
            </w:pPr>
            <w:ins w:id="169" w:author="Balneg, Ronald@Energy" w:date="2018-11-19T09:51:00Z">
              <w:r w:rsidRPr="00C55ED3">
                <w:rPr>
                  <w:rFonts w:asciiTheme="minorHAnsi" w:hAnsiTheme="minorHAnsi"/>
                  <w:sz w:val="18"/>
                  <w:szCs w:val="18"/>
                </w:rPr>
                <w:t>The procedure for installation of the test apparatus, and preparations for measurement shall conform to RESNET 380</w:t>
              </w:r>
              <w:r>
                <w:rPr>
                  <w:rFonts w:asciiTheme="minorHAnsi" w:hAnsiTheme="minorHAnsi"/>
                  <w:sz w:val="18"/>
                  <w:szCs w:val="18"/>
                </w:rPr>
                <w:t>-2016</w:t>
              </w:r>
              <w:r w:rsidRPr="00C55ED3">
                <w:rPr>
                  <w:rFonts w:asciiTheme="minorHAnsi" w:hAnsiTheme="minorHAnsi"/>
                  <w:sz w:val="18"/>
                  <w:szCs w:val="18"/>
                </w:rPr>
                <w:t xml:space="preserve"> Section 3.3</w:t>
              </w:r>
            </w:ins>
          </w:p>
        </w:tc>
      </w:tr>
      <w:tr w:rsidR="00C20598" w:rsidRPr="00A42BCC" w14:paraId="063A6787" w14:textId="77777777" w:rsidTr="00C20598">
        <w:trPr>
          <w:trHeight w:val="440"/>
          <w:ins w:id="170" w:author="Balneg, Ronald@Energy" w:date="2018-11-19T09:51:00Z"/>
        </w:trPr>
        <w:tc>
          <w:tcPr>
            <w:tcW w:w="399" w:type="dxa"/>
            <w:vAlign w:val="center"/>
          </w:tcPr>
          <w:p w14:paraId="262CA5E6" w14:textId="77777777" w:rsidR="00C20598" w:rsidRPr="00A42BCC" w:rsidRDefault="00C20598" w:rsidP="000E2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171" w:author="Balneg, Ronald@Energy" w:date="2018-11-19T09:51:00Z"/>
                <w:rFonts w:asciiTheme="minorHAnsi" w:hAnsiTheme="minorHAnsi"/>
                <w:sz w:val="18"/>
                <w:szCs w:val="18"/>
              </w:rPr>
            </w:pPr>
            <w:ins w:id="172" w:author="Balneg, Ronald@Energy" w:date="2018-11-19T09:51:00Z">
              <w:r w:rsidRPr="00A42BCC">
                <w:rPr>
                  <w:rFonts w:asciiTheme="minorHAnsi" w:hAnsiTheme="minorHAnsi"/>
                  <w:sz w:val="18"/>
                  <w:szCs w:val="18"/>
                </w:rPr>
                <w:t>04</w:t>
              </w:r>
            </w:ins>
          </w:p>
        </w:tc>
        <w:tc>
          <w:tcPr>
            <w:tcW w:w="10395" w:type="dxa"/>
            <w:gridSpan w:val="2"/>
            <w:vAlign w:val="center"/>
          </w:tcPr>
          <w:p w14:paraId="19E52147" w14:textId="77777777" w:rsidR="00C20598" w:rsidRPr="00875D94" w:rsidRDefault="00C20598" w:rsidP="000E247B">
            <w:pPr>
              <w:shd w:val="clear" w:color="auto" w:fill="FFFFFF"/>
              <w:contextualSpacing/>
              <w:rPr>
                <w:ins w:id="173" w:author="Balneg, Ronald@Energy" w:date="2018-11-19T09:51:00Z"/>
                <w:rFonts w:asciiTheme="minorHAnsi" w:hAnsiTheme="minorHAnsi"/>
                <w:sz w:val="18"/>
                <w:szCs w:val="18"/>
              </w:rPr>
            </w:pPr>
            <w:ins w:id="174" w:author="Balneg, Ronald@Energy" w:date="2018-11-19T09:51:00Z">
              <w:r w:rsidRPr="00875D94">
                <w:rPr>
                  <w:rFonts w:asciiTheme="minorHAnsi" w:hAnsiTheme="minorHAnsi"/>
                  <w:sz w:val="18"/>
                  <w:szCs w:val="18"/>
                </w:rPr>
                <w:t xml:space="preserve">The procedure for the conduct of the enclosure </w:t>
              </w:r>
              <w:r>
                <w:rPr>
                  <w:rFonts w:asciiTheme="minorHAnsi" w:hAnsiTheme="minorHAnsi"/>
                  <w:sz w:val="18"/>
                  <w:szCs w:val="18"/>
                </w:rPr>
                <w:t xml:space="preserve">air </w:t>
              </w:r>
              <w:r w:rsidRPr="00875D94">
                <w:rPr>
                  <w:rFonts w:asciiTheme="minorHAnsi" w:hAnsiTheme="minorHAnsi"/>
                  <w:sz w:val="18"/>
                  <w:szCs w:val="18"/>
                </w:rPr>
                <w:t>leakage test shall conform to the One-Point Airtightness Test specified in RESNET 380</w:t>
              </w:r>
              <w:r>
                <w:rPr>
                  <w:rFonts w:asciiTheme="minorHAnsi" w:hAnsiTheme="minorHAnsi"/>
                  <w:sz w:val="18"/>
                  <w:szCs w:val="18"/>
                </w:rPr>
                <w:t>-2016</w:t>
              </w:r>
              <w:r w:rsidRPr="00875D94">
                <w:rPr>
                  <w:rFonts w:asciiTheme="minorHAnsi" w:hAnsiTheme="minorHAnsi"/>
                  <w:sz w:val="18"/>
                  <w:szCs w:val="18"/>
                </w:rPr>
                <w:t xml:space="preserve"> Section 3.4.1</w:t>
              </w:r>
            </w:ins>
          </w:p>
        </w:tc>
      </w:tr>
      <w:tr w:rsidR="00C20598" w:rsidRPr="00A42BCC" w14:paraId="37A21D6A" w14:textId="77777777" w:rsidTr="00C20598">
        <w:trPr>
          <w:trHeight w:val="520"/>
          <w:ins w:id="175" w:author="Balneg, Ronald@Energy" w:date="2018-11-19T09:51:00Z"/>
        </w:trPr>
        <w:tc>
          <w:tcPr>
            <w:tcW w:w="10794" w:type="dxa"/>
            <w:gridSpan w:val="3"/>
            <w:vAlign w:val="center"/>
          </w:tcPr>
          <w:p w14:paraId="7745462D" w14:textId="75AAA9A7" w:rsidR="00C20598" w:rsidRPr="00A42BCC" w:rsidRDefault="007075CA" w:rsidP="000E247B">
            <w:pPr>
              <w:autoSpaceDE w:val="0"/>
              <w:autoSpaceDN w:val="0"/>
              <w:adjustRightInd w:val="0"/>
              <w:rPr>
                <w:ins w:id="176" w:author="Balneg, Ronald@Energy" w:date="2018-11-19T09:51:00Z"/>
                <w:rFonts w:asciiTheme="minorHAnsi" w:hAnsiTheme="minorHAnsi"/>
                <w:b/>
                <w:sz w:val="18"/>
                <w:szCs w:val="18"/>
              </w:rPr>
            </w:pPr>
            <w:ins w:id="177" w:author="Balneg, Ronald@Energy" w:date="2018-11-19T10:03:00Z">
              <w:r w:rsidRPr="007075CA">
                <w:rPr>
                  <w:rFonts w:asciiTheme="minorHAnsi" w:hAnsiTheme="minorHAnsi"/>
                  <w:b/>
                  <w:sz w:val="18"/>
                  <w:szCs w:val="18"/>
                </w:rPr>
                <w:t>The responsible person’s signature on this compliance document affirms that all applicable requirements in this table have been met.</w:t>
              </w:r>
            </w:ins>
          </w:p>
        </w:tc>
      </w:tr>
    </w:tbl>
    <w:p w14:paraId="5E7482CB" w14:textId="77777777" w:rsidR="004A4AEF" w:rsidRDefault="004A4AEF">
      <w:pPr>
        <w:rPr>
          <w:ins w:id="178" w:author="Balneg, Ronald@Energy" w:date="2018-11-19T09:56:00Z"/>
        </w:rPr>
      </w:pPr>
    </w:p>
    <w:p w14:paraId="4A3A5AE3" w14:textId="2BDB2CCC" w:rsidR="00EA01F0" w:rsidDel="007075CA" w:rsidRDefault="00EA01F0" w:rsidP="009762F6">
      <w:pPr>
        <w:rPr>
          <w:del w:id="179" w:author="Balneg, Ronald@Energy" w:date="2018-11-19T10:04:00Z"/>
          <w:rFonts w:ascii="Calibri" w:hAnsi="Calibri"/>
          <w:b/>
        </w:rPr>
      </w:pP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155"/>
        <w:gridCol w:w="263"/>
        <w:gridCol w:w="2481"/>
        <w:gridCol w:w="2869"/>
      </w:tblGrid>
      <w:tr w:rsidR="00EA01F0" w:rsidRPr="009E2C1C" w:rsidDel="00C20598" w14:paraId="4A3A5AE5" w14:textId="4E814210" w:rsidTr="00C20598">
        <w:trPr>
          <w:trHeight w:val="206"/>
          <w:del w:id="180" w:author="Balneg, Ronald@Energy" w:date="2018-11-19T09:52:00Z"/>
        </w:trPr>
        <w:tc>
          <w:tcPr>
            <w:tcW w:w="10790" w:type="dxa"/>
            <w:gridSpan w:val="4"/>
            <w:vAlign w:val="center"/>
          </w:tcPr>
          <w:p w14:paraId="4A3A5AE4" w14:textId="02BE02E2" w:rsidR="00EA01F0" w:rsidRPr="009351D2" w:rsidDel="00C20598" w:rsidRDefault="00EA01F0" w:rsidP="00231CF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81" w:author="Balneg, Ronald@Energy" w:date="2018-11-19T09:52:00Z"/>
                <w:rFonts w:cs="Arial"/>
                <w:b/>
              </w:rPr>
            </w:pPr>
            <w:del w:id="182" w:author="Balneg, Ronald@Energy" w:date="2018-11-19T09:52:00Z">
              <w:r w:rsidRPr="00E136A4" w:rsidDel="00C20598">
                <w:rPr>
                  <w:rFonts w:ascii="Calibri" w:hAnsi="Calibri" w:cs="Arial"/>
                  <w:b/>
                  <w:caps/>
                  <w:sz w:val="18"/>
                  <w:szCs w:val="18"/>
                </w:rPr>
                <w:delText>Documentation Author's Declaration Statement</w:delText>
              </w:r>
            </w:del>
          </w:p>
        </w:tc>
      </w:tr>
      <w:tr w:rsidR="00EA01F0" w:rsidRPr="001B14D6" w:rsidDel="00C20598" w14:paraId="4A3A5AE7" w14:textId="7AF0A5C3" w:rsidTr="00C20598">
        <w:trPr>
          <w:trHeight w:val="206"/>
          <w:del w:id="183" w:author="Balneg, Ronald@Energy" w:date="2018-11-19T09:52:00Z"/>
        </w:trPr>
        <w:tc>
          <w:tcPr>
            <w:tcW w:w="10790" w:type="dxa"/>
            <w:gridSpan w:val="4"/>
            <w:vAlign w:val="center"/>
          </w:tcPr>
          <w:p w14:paraId="4A3A5AE6" w14:textId="4E71B319" w:rsidR="00EA01F0" w:rsidDel="00C20598" w:rsidRDefault="00EA01F0" w:rsidP="009B5C22">
            <w:pPr>
              <w:keepNext/>
              <w:numPr>
                <w:ilvl w:val="0"/>
                <w:numId w:val="14"/>
              </w:numPr>
              <w:ind w:left="360" w:hanging="270"/>
              <w:rPr>
                <w:del w:id="184" w:author="Balneg, Ronald@Energy" w:date="2018-11-19T09:52:00Z"/>
                <w:rFonts w:ascii="Calibri" w:hAnsi="Calibri"/>
                <w:sz w:val="18"/>
                <w:szCs w:val="18"/>
              </w:rPr>
            </w:pPr>
            <w:del w:id="185" w:author="Balneg, Ronald@Energy" w:date="2018-11-19T09:52:00Z">
              <w:r w:rsidRPr="00E136A4" w:rsidDel="00C20598">
                <w:rPr>
                  <w:rFonts w:ascii="Calibri" w:hAnsi="Calibri"/>
                  <w:sz w:val="18"/>
                  <w:szCs w:val="18"/>
                </w:rPr>
                <w:delText xml:space="preserve">I certify that this Certificate of </w:delText>
              </w:r>
              <w:r w:rsidDel="00C20598">
                <w:rPr>
                  <w:rFonts w:ascii="Calibri" w:hAnsi="Calibri"/>
                  <w:sz w:val="18"/>
                  <w:szCs w:val="18"/>
                </w:rPr>
                <w:delText>Installation</w:delText>
              </w:r>
              <w:r w:rsidRPr="00E136A4" w:rsidDel="00C20598">
                <w:rPr>
                  <w:rFonts w:ascii="Calibri" w:hAnsi="Calibri"/>
                  <w:sz w:val="18"/>
                  <w:szCs w:val="18"/>
                </w:rPr>
                <w:delText xml:space="preserve"> documentation is accurate and complete.</w:delText>
              </w:r>
            </w:del>
          </w:p>
        </w:tc>
      </w:tr>
      <w:tr w:rsidR="00EA01F0" w:rsidRPr="00B272DC" w:rsidDel="00C20598" w14:paraId="4A3A5AEA" w14:textId="7F681F14" w:rsidTr="00C20598">
        <w:trPr>
          <w:trHeight w:val="360"/>
          <w:del w:id="186" w:author="Balneg, Ronald@Energy" w:date="2018-11-19T09:52:00Z"/>
        </w:trPr>
        <w:tc>
          <w:tcPr>
            <w:tcW w:w="5430" w:type="dxa"/>
            <w:gridSpan w:val="2"/>
          </w:tcPr>
          <w:p w14:paraId="4A3A5AE8" w14:textId="095B9CA5" w:rsidR="00EA01F0" w:rsidRPr="00B272DC" w:rsidDel="00C20598" w:rsidRDefault="00EA01F0" w:rsidP="00231CFA">
            <w:pPr>
              <w:keepNext/>
              <w:rPr>
                <w:del w:id="187" w:author="Balneg, Ronald@Energy" w:date="2018-11-19T09:52:00Z"/>
                <w:rFonts w:ascii="Calibri" w:hAnsi="Calibri"/>
                <w:sz w:val="14"/>
                <w:szCs w:val="14"/>
              </w:rPr>
            </w:pPr>
            <w:del w:id="188" w:author="Balneg, Ronald@Energy" w:date="2018-11-19T09:52:00Z">
              <w:r w:rsidDel="00C20598">
                <w:rPr>
                  <w:rFonts w:ascii="Calibri" w:hAnsi="Calibri"/>
                  <w:sz w:val="14"/>
                  <w:szCs w:val="14"/>
                </w:rPr>
                <w:delText xml:space="preserve">Documentation Author </w:delText>
              </w:r>
              <w:r w:rsidRPr="00B272DC" w:rsidDel="00C20598">
                <w:rPr>
                  <w:rFonts w:ascii="Calibri" w:hAnsi="Calibri"/>
                  <w:sz w:val="14"/>
                  <w:szCs w:val="14"/>
                </w:rPr>
                <w:delText>Name:</w:delText>
              </w:r>
            </w:del>
          </w:p>
        </w:tc>
        <w:tc>
          <w:tcPr>
            <w:tcW w:w="5360" w:type="dxa"/>
            <w:gridSpan w:val="2"/>
          </w:tcPr>
          <w:p w14:paraId="4A3A5AE9" w14:textId="67A35105" w:rsidR="00EA01F0" w:rsidRPr="00B272DC" w:rsidDel="00C20598" w:rsidRDefault="00EA01F0" w:rsidP="00231CFA">
            <w:pPr>
              <w:keepNext/>
              <w:rPr>
                <w:del w:id="189" w:author="Balneg, Ronald@Energy" w:date="2018-11-19T09:52:00Z"/>
                <w:rFonts w:ascii="Calibri" w:hAnsi="Calibri"/>
                <w:sz w:val="14"/>
                <w:szCs w:val="14"/>
              </w:rPr>
            </w:pPr>
            <w:del w:id="190" w:author="Balneg, Ronald@Energy" w:date="2018-11-19T09:52:00Z">
              <w:r w:rsidDel="00C20598">
                <w:rPr>
                  <w:rFonts w:ascii="Calibri" w:hAnsi="Calibri"/>
                  <w:sz w:val="14"/>
                  <w:szCs w:val="14"/>
                </w:rPr>
                <w:delText xml:space="preserve">Documentation Author </w:delText>
              </w:r>
              <w:r w:rsidRPr="00B272DC" w:rsidDel="00C20598">
                <w:rPr>
                  <w:rFonts w:ascii="Calibri" w:hAnsi="Calibri"/>
                  <w:sz w:val="14"/>
                  <w:szCs w:val="14"/>
                </w:rPr>
                <w:delText>Signature:</w:delText>
              </w:r>
            </w:del>
          </w:p>
        </w:tc>
      </w:tr>
      <w:tr w:rsidR="00EA01F0" w:rsidRPr="00B272DC" w:rsidDel="00C20598" w14:paraId="4A3A5AED" w14:textId="3418E102" w:rsidTr="00C20598">
        <w:trPr>
          <w:trHeight w:val="360"/>
          <w:del w:id="191" w:author="Balneg, Ronald@Energy" w:date="2018-11-19T09:52:00Z"/>
        </w:trPr>
        <w:tc>
          <w:tcPr>
            <w:tcW w:w="5430" w:type="dxa"/>
            <w:gridSpan w:val="2"/>
          </w:tcPr>
          <w:p w14:paraId="4A3A5AEB" w14:textId="586EA723" w:rsidR="00EA01F0" w:rsidRPr="00B272DC" w:rsidDel="00C20598" w:rsidRDefault="00EA01F0" w:rsidP="00231CFA">
            <w:pPr>
              <w:keepNext/>
              <w:rPr>
                <w:del w:id="192" w:author="Balneg, Ronald@Energy" w:date="2018-11-19T09:52:00Z"/>
                <w:rFonts w:ascii="Calibri" w:hAnsi="Calibri"/>
                <w:sz w:val="14"/>
                <w:szCs w:val="14"/>
              </w:rPr>
            </w:pPr>
            <w:del w:id="193" w:author="Balneg, Ronald@Energy" w:date="2018-11-19T09:52:00Z">
              <w:r w:rsidDel="00C20598">
                <w:rPr>
                  <w:rFonts w:ascii="Calibri" w:hAnsi="Calibri"/>
                  <w:sz w:val="14"/>
                  <w:szCs w:val="14"/>
                </w:rPr>
                <w:delText>Documentation Author Company Name</w:delText>
              </w:r>
              <w:r w:rsidRPr="00B272DC" w:rsidDel="00C20598">
                <w:rPr>
                  <w:rFonts w:ascii="Calibri" w:hAnsi="Calibri"/>
                  <w:sz w:val="14"/>
                  <w:szCs w:val="14"/>
                </w:rPr>
                <w:delText>:</w:delText>
              </w:r>
            </w:del>
          </w:p>
        </w:tc>
        <w:tc>
          <w:tcPr>
            <w:tcW w:w="5360" w:type="dxa"/>
            <w:gridSpan w:val="2"/>
          </w:tcPr>
          <w:p w14:paraId="4A3A5AEC" w14:textId="15F6B20A" w:rsidR="00EA01F0" w:rsidRPr="00B272DC" w:rsidDel="00C20598" w:rsidRDefault="00EA01F0" w:rsidP="00231CFA">
            <w:pPr>
              <w:keepNext/>
              <w:rPr>
                <w:del w:id="194" w:author="Balneg, Ronald@Energy" w:date="2018-11-19T09:52:00Z"/>
                <w:rFonts w:ascii="Calibri" w:hAnsi="Calibri"/>
                <w:sz w:val="14"/>
                <w:szCs w:val="14"/>
              </w:rPr>
            </w:pPr>
            <w:del w:id="195" w:author="Balneg, Ronald@Energy" w:date="2018-11-19T09:52:00Z">
              <w:r w:rsidRPr="00B272DC" w:rsidDel="00C20598">
                <w:rPr>
                  <w:rFonts w:ascii="Calibri" w:hAnsi="Calibri"/>
                  <w:sz w:val="14"/>
                  <w:szCs w:val="14"/>
                </w:rPr>
                <w:delText>Date</w:delText>
              </w:r>
              <w:r w:rsidDel="00C20598">
                <w:rPr>
                  <w:rFonts w:ascii="Calibri" w:hAnsi="Calibri"/>
                  <w:sz w:val="14"/>
                  <w:szCs w:val="14"/>
                </w:rPr>
                <w:delText xml:space="preserve"> Signed</w:delText>
              </w:r>
              <w:r w:rsidRPr="00B272DC" w:rsidDel="00C20598">
                <w:rPr>
                  <w:rFonts w:ascii="Calibri" w:hAnsi="Calibri"/>
                  <w:sz w:val="14"/>
                  <w:szCs w:val="14"/>
                </w:rPr>
                <w:delText>:</w:delText>
              </w:r>
            </w:del>
          </w:p>
        </w:tc>
      </w:tr>
      <w:tr w:rsidR="00EA01F0" w:rsidRPr="00B272DC" w:rsidDel="00C20598" w14:paraId="4A3A5AF0" w14:textId="748EE60E" w:rsidTr="00C20598">
        <w:trPr>
          <w:trHeight w:val="360"/>
          <w:del w:id="196" w:author="Balneg, Ronald@Energy" w:date="2018-11-19T09:52:00Z"/>
        </w:trPr>
        <w:tc>
          <w:tcPr>
            <w:tcW w:w="5430" w:type="dxa"/>
            <w:gridSpan w:val="2"/>
          </w:tcPr>
          <w:p w14:paraId="4A3A5AEE" w14:textId="397CC61F" w:rsidR="00EA01F0" w:rsidRPr="00B272DC" w:rsidDel="00C20598" w:rsidRDefault="00EA01F0" w:rsidP="00231CFA">
            <w:pPr>
              <w:keepNext/>
              <w:rPr>
                <w:del w:id="197" w:author="Balneg, Ronald@Energy" w:date="2018-11-19T09:52:00Z"/>
                <w:rFonts w:ascii="Calibri" w:hAnsi="Calibri"/>
                <w:sz w:val="14"/>
                <w:szCs w:val="14"/>
              </w:rPr>
            </w:pPr>
            <w:del w:id="198" w:author="Balneg, Ronald@Energy" w:date="2018-11-19T09:52:00Z">
              <w:r w:rsidRPr="00B272DC" w:rsidDel="00C20598">
                <w:rPr>
                  <w:rFonts w:ascii="Calibri" w:hAnsi="Calibri"/>
                  <w:sz w:val="14"/>
                  <w:szCs w:val="14"/>
                </w:rPr>
                <w:delText>Address:</w:delText>
              </w:r>
            </w:del>
          </w:p>
        </w:tc>
        <w:tc>
          <w:tcPr>
            <w:tcW w:w="5360" w:type="dxa"/>
            <w:gridSpan w:val="2"/>
          </w:tcPr>
          <w:p w14:paraId="4A3A5AEF" w14:textId="53C2D5BF" w:rsidR="00EA01F0" w:rsidRPr="00B272DC" w:rsidDel="00C20598" w:rsidRDefault="00EA01F0" w:rsidP="00231CFA">
            <w:pPr>
              <w:keepNext/>
              <w:rPr>
                <w:del w:id="199" w:author="Balneg, Ronald@Energy" w:date="2018-11-19T09:52:00Z"/>
                <w:rFonts w:ascii="Calibri" w:hAnsi="Calibri"/>
                <w:sz w:val="14"/>
                <w:szCs w:val="14"/>
              </w:rPr>
            </w:pPr>
            <w:del w:id="200" w:author="Balneg, Ronald@Energy" w:date="2018-11-19T09:52:00Z">
              <w:r w:rsidRPr="00B272DC" w:rsidDel="00C20598">
                <w:rPr>
                  <w:rFonts w:ascii="Calibri" w:hAnsi="Calibri"/>
                  <w:sz w:val="14"/>
                  <w:szCs w:val="14"/>
                </w:rPr>
                <w:delText>CEA/</w:delText>
              </w:r>
              <w:r w:rsidDel="00C20598">
                <w:rPr>
                  <w:rFonts w:ascii="Calibri" w:hAnsi="Calibri"/>
                  <w:sz w:val="14"/>
                  <w:szCs w:val="14"/>
                </w:rPr>
                <w:delText>HERS Certification I</w:delText>
              </w:r>
              <w:r w:rsidRPr="00B272DC" w:rsidDel="00C20598">
                <w:rPr>
                  <w:rFonts w:ascii="Calibri" w:hAnsi="Calibri"/>
                  <w:sz w:val="14"/>
                  <w:szCs w:val="14"/>
                </w:rPr>
                <w:delText>dentification (If applicable):</w:delText>
              </w:r>
            </w:del>
          </w:p>
        </w:tc>
      </w:tr>
      <w:tr w:rsidR="00EA01F0" w:rsidRPr="00B272DC" w:rsidDel="00C20598" w14:paraId="4A3A5AF3" w14:textId="7167EC80" w:rsidTr="00C20598">
        <w:trPr>
          <w:trHeight w:val="360"/>
          <w:del w:id="201" w:author="Balneg, Ronald@Energy" w:date="2018-11-19T09:52:00Z"/>
        </w:trPr>
        <w:tc>
          <w:tcPr>
            <w:tcW w:w="5430" w:type="dxa"/>
            <w:gridSpan w:val="2"/>
          </w:tcPr>
          <w:p w14:paraId="4A3A5AF1" w14:textId="291CA6D7" w:rsidR="00EA01F0" w:rsidRPr="00B272DC" w:rsidDel="00C20598" w:rsidRDefault="00EA01F0" w:rsidP="00231CFA">
            <w:pPr>
              <w:keepNext/>
              <w:rPr>
                <w:del w:id="202" w:author="Balneg, Ronald@Energy" w:date="2018-11-19T09:52:00Z"/>
                <w:rFonts w:ascii="Calibri" w:hAnsi="Calibri"/>
                <w:sz w:val="14"/>
                <w:szCs w:val="14"/>
              </w:rPr>
            </w:pPr>
            <w:del w:id="203" w:author="Balneg, Ronald@Energy" w:date="2018-11-19T09:52:00Z">
              <w:r w:rsidRPr="00B272DC" w:rsidDel="00C20598">
                <w:rPr>
                  <w:rFonts w:ascii="Calibri" w:hAnsi="Calibri"/>
                  <w:sz w:val="14"/>
                  <w:szCs w:val="14"/>
                </w:rPr>
                <w:delText>City/State/Zip:</w:delText>
              </w:r>
            </w:del>
          </w:p>
        </w:tc>
        <w:tc>
          <w:tcPr>
            <w:tcW w:w="5360" w:type="dxa"/>
            <w:gridSpan w:val="2"/>
          </w:tcPr>
          <w:p w14:paraId="4A3A5AF2" w14:textId="4B395468" w:rsidR="00EA01F0" w:rsidRPr="00B272DC" w:rsidDel="00C20598" w:rsidRDefault="00EA01F0" w:rsidP="00231CFA">
            <w:pPr>
              <w:keepNext/>
              <w:rPr>
                <w:del w:id="204" w:author="Balneg, Ronald@Energy" w:date="2018-11-19T09:52:00Z"/>
                <w:rFonts w:ascii="Calibri" w:hAnsi="Calibri"/>
                <w:sz w:val="14"/>
                <w:szCs w:val="14"/>
              </w:rPr>
            </w:pPr>
            <w:del w:id="205" w:author="Balneg, Ronald@Energy" w:date="2018-11-19T09:52:00Z">
              <w:r w:rsidRPr="00B272DC" w:rsidDel="00C20598">
                <w:rPr>
                  <w:rFonts w:ascii="Calibri" w:hAnsi="Calibri"/>
                  <w:sz w:val="14"/>
                  <w:szCs w:val="14"/>
                </w:rPr>
                <w:delText>Phone:</w:delText>
              </w:r>
            </w:del>
          </w:p>
        </w:tc>
      </w:tr>
      <w:tr w:rsidR="00EA01F0" w:rsidRPr="008E6C57" w:rsidDel="00C20598" w14:paraId="4A3A5AF5" w14:textId="4BECBF4B" w:rsidTr="00C20598">
        <w:tblPrEx>
          <w:tblCellMar>
            <w:left w:w="115" w:type="dxa"/>
            <w:right w:w="115" w:type="dxa"/>
          </w:tblCellMar>
        </w:tblPrEx>
        <w:trPr>
          <w:trHeight w:val="296"/>
          <w:del w:id="206" w:author="Balneg, Ronald@Energy" w:date="2018-11-19T09:52:00Z"/>
        </w:trPr>
        <w:tc>
          <w:tcPr>
            <w:tcW w:w="10790" w:type="dxa"/>
            <w:gridSpan w:val="4"/>
            <w:vAlign w:val="center"/>
          </w:tcPr>
          <w:p w14:paraId="4A3A5AF4" w14:textId="2D2DAA58" w:rsidR="00EA01F0" w:rsidDel="00C20598" w:rsidRDefault="00EA01F0" w:rsidP="00231CF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07" w:author="Balneg, Ronald@Energy" w:date="2018-11-19T09:52:00Z"/>
                <w:rFonts w:ascii="Calibri" w:hAnsi="Calibri"/>
                <w:sz w:val="18"/>
                <w:szCs w:val="18"/>
              </w:rPr>
            </w:pPr>
            <w:del w:id="208" w:author="Balneg, Ronald@Energy" w:date="2018-11-19T09:52:00Z">
              <w:r w:rsidDel="00C20598">
                <w:rPr>
                  <w:rFonts w:ascii="Calibri" w:hAnsi="Calibri" w:cs="Arial"/>
                  <w:b/>
                  <w:caps/>
                  <w:sz w:val="18"/>
                  <w:szCs w:val="18"/>
                </w:rPr>
                <w:delText xml:space="preserve">Responsible Person's </w:delText>
              </w:r>
              <w:r w:rsidRPr="008E6C57" w:rsidDel="00C20598">
                <w:rPr>
                  <w:rFonts w:ascii="Calibri" w:hAnsi="Calibri" w:cs="Arial"/>
                  <w:b/>
                  <w:caps/>
                  <w:sz w:val="18"/>
                  <w:szCs w:val="18"/>
                </w:rPr>
                <w:delText>Declaration statement</w:delText>
              </w:r>
              <w:r w:rsidDel="00C20598">
                <w:rPr>
                  <w:rFonts w:ascii="Calibri" w:hAnsi="Calibri" w:cs="Arial"/>
                  <w:b/>
                  <w:caps/>
                  <w:sz w:val="18"/>
                  <w:szCs w:val="18"/>
                </w:rPr>
                <w:delText xml:space="preserve">  </w:delText>
              </w:r>
            </w:del>
          </w:p>
        </w:tc>
      </w:tr>
      <w:tr w:rsidR="00EA01F0" w:rsidRPr="008E6C57" w:rsidDel="00C20598" w14:paraId="4A3A5AFD" w14:textId="7FE0E377" w:rsidTr="00C20598">
        <w:tblPrEx>
          <w:tblCellMar>
            <w:left w:w="115" w:type="dxa"/>
            <w:right w:w="115" w:type="dxa"/>
          </w:tblCellMar>
        </w:tblPrEx>
        <w:trPr>
          <w:trHeight w:val="504"/>
          <w:del w:id="209" w:author="Balneg, Ronald@Energy" w:date="2018-11-19T09:52:00Z"/>
        </w:trPr>
        <w:tc>
          <w:tcPr>
            <w:tcW w:w="10790" w:type="dxa"/>
            <w:gridSpan w:val="4"/>
          </w:tcPr>
          <w:p w14:paraId="4A3A5AF6" w14:textId="54738B78" w:rsidR="00EA01F0" w:rsidRPr="00C13C13" w:rsidDel="00C20598" w:rsidRDefault="00EA01F0" w:rsidP="00C13C13">
            <w:pPr>
              <w:pStyle w:val="Heading3"/>
              <w:numPr>
                <w:ilvl w:val="0"/>
                <w:numId w:val="0"/>
              </w:numPr>
              <w:spacing w:before="60" w:after="60"/>
              <w:ind w:right="86"/>
              <w:rPr>
                <w:del w:id="210" w:author="Balneg, Ronald@Energy" w:date="2018-11-19T09:52:00Z"/>
                <w:rFonts w:asciiTheme="minorHAnsi" w:hAnsiTheme="minorHAnsi"/>
                <w:sz w:val="18"/>
                <w:szCs w:val="18"/>
              </w:rPr>
            </w:pPr>
            <w:del w:id="211" w:author="Balneg, Ronald@Energy" w:date="2018-11-19T09:52:00Z">
              <w:r w:rsidRPr="00C13C13" w:rsidDel="00C20598">
                <w:rPr>
                  <w:rFonts w:asciiTheme="minorHAnsi" w:hAnsiTheme="minorHAnsi"/>
                  <w:sz w:val="18"/>
                  <w:szCs w:val="18"/>
                </w:rPr>
                <w:delText xml:space="preserve">I certify the following under penalty of perjury, under the laws of the State of California: </w:delText>
              </w:r>
            </w:del>
          </w:p>
          <w:p w14:paraId="56E79897" w14:textId="591A7D25" w:rsidR="00EA4B2F" w:rsidRPr="00C13C13" w:rsidDel="00C20598" w:rsidRDefault="00EA4B2F" w:rsidP="00EA4B2F">
            <w:pPr>
              <w:pStyle w:val="Heading3"/>
              <w:numPr>
                <w:ilvl w:val="0"/>
                <w:numId w:val="24"/>
              </w:numPr>
              <w:spacing w:before="0"/>
              <w:ind w:right="90"/>
              <w:rPr>
                <w:del w:id="212" w:author="Balneg, Ronald@Energy" w:date="2018-11-19T09:52:00Z"/>
                <w:rFonts w:asciiTheme="minorHAnsi" w:hAnsiTheme="minorHAnsi"/>
                <w:b/>
                <w:caps/>
                <w:sz w:val="18"/>
                <w:szCs w:val="18"/>
              </w:rPr>
            </w:pPr>
            <w:del w:id="213" w:author="Balneg, Ronald@Energy" w:date="2018-11-19T09:52:00Z">
              <w:r w:rsidRPr="00C13C13" w:rsidDel="00C20598">
                <w:rPr>
                  <w:rFonts w:asciiTheme="minorHAnsi" w:hAnsiTheme="minorHAnsi"/>
                  <w:sz w:val="18"/>
                  <w:szCs w:val="18"/>
                </w:rPr>
                <w:delText xml:space="preserve">The information provided on this Certificate of Installation is true and correct. </w:delText>
              </w:r>
            </w:del>
          </w:p>
          <w:p w14:paraId="0DD5AB21" w14:textId="2AD54854" w:rsidR="00EA4B2F" w:rsidRPr="00C13C13" w:rsidDel="00C20598" w:rsidRDefault="00EA4B2F" w:rsidP="00C13C13">
            <w:pPr>
              <w:pStyle w:val="Heading3"/>
              <w:numPr>
                <w:ilvl w:val="0"/>
                <w:numId w:val="24"/>
              </w:numPr>
              <w:spacing w:before="0"/>
              <w:ind w:right="90"/>
              <w:rPr>
                <w:del w:id="214" w:author="Balneg, Ronald@Energy" w:date="2018-11-19T09:52:00Z"/>
                <w:rFonts w:asciiTheme="minorHAnsi" w:hAnsiTheme="minorHAnsi"/>
                <w:b/>
                <w:caps/>
                <w:sz w:val="18"/>
              </w:rPr>
            </w:pPr>
            <w:del w:id="215" w:author="Balneg, Ronald@Energy" w:date="2018-11-19T09:52:00Z">
              <w:r w:rsidRPr="00C13C13" w:rsidDel="00C20598">
                <w:rPr>
                  <w:rFonts w:asciiTheme="minorHAnsi" w:hAnsiTheme="minorHAnsi"/>
                  <w:snapToGrid w:val="0"/>
                  <w:sz w:val="18"/>
                  <w:szCs w:val="18"/>
                </w:rPr>
                <w:delText xml:space="preserve">I am either: a) a responsible person eligible under Division 3 of the Business and Professions Code </w:delText>
              </w:r>
              <w:r w:rsidRPr="00C13C13" w:rsidDel="00C20598">
                <w:rPr>
                  <w:rFonts w:asciiTheme="minorHAnsi" w:hAnsiTheme="minorHAnsi"/>
                  <w:sz w:val="18"/>
                  <w:szCs w:val="18"/>
                </w:rPr>
                <w:delText xml:space="preserve">in the applicable classification to accept responsibility for the system design, construction, or installation </w:delText>
              </w:r>
              <w:r w:rsidRPr="00C13C13" w:rsidDel="00C20598">
                <w:rPr>
                  <w:rFonts w:asciiTheme="minorHAnsi" w:hAnsiTheme="minorHAnsi"/>
                  <w:snapToGrid w:val="0"/>
                  <w:sz w:val="18"/>
                  <w:szCs w:val="18"/>
                </w:rPr>
                <w:delText xml:space="preserve">of features, materials, components, or manufactured devices </w:delText>
              </w:r>
              <w:r w:rsidRPr="00C13C13" w:rsidDel="00C20598">
                <w:rPr>
                  <w:rFonts w:asciiTheme="minorHAnsi" w:hAnsiTheme="minorHAnsi"/>
                  <w:sz w:val="18"/>
                  <w:szCs w:val="18"/>
                </w:rPr>
                <w:delText xml:space="preserve">for the scope of work identified on this Certificate of Installation </w:delText>
              </w:r>
              <w:r w:rsidRPr="00C13C13" w:rsidDel="00C20598">
                <w:rPr>
                  <w:rFonts w:asciiTheme="minorHAnsi" w:hAnsiTheme="minorHAnsi"/>
                  <w:snapToGrid w:val="0"/>
                  <w:sz w:val="18"/>
                  <w:szCs w:val="18"/>
                </w:rPr>
                <w:delText>and attest to the declarations in this statement</w:delText>
              </w:r>
              <w:r w:rsidRPr="00C13C13" w:rsidDel="00C20598">
                <w:rPr>
                  <w:rFonts w:asciiTheme="minorHAnsi" w:hAnsiTheme="minorHAnsi"/>
                  <w:sz w:val="18"/>
                  <w:szCs w:val="18"/>
                </w:rPr>
                <w:delText>, or b) I am an authorized representative of the responsible person and attest to the declarations in this statement on the responsible person’s behalf</w:delText>
              </w:r>
              <w:r w:rsidRPr="00C13C13" w:rsidDel="00C20598">
                <w:rPr>
                  <w:rFonts w:asciiTheme="minorHAnsi" w:eastAsia="Calibri" w:hAnsiTheme="minorHAnsi"/>
                  <w:sz w:val="18"/>
                  <w:szCs w:val="18"/>
                </w:rPr>
                <w:delText>.</w:delText>
              </w:r>
            </w:del>
          </w:p>
          <w:p w14:paraId="5912D566" w14:textId="5CB33D28" w:rsidR="00EA4B2F" w:rsidRPr="00C13C13" w:rsidDel="00C20598" w:rsidRDefault="00EA4B2F" w:rsidP="00EA4B2F">
            <w:pPr>
              <w:keepNext/>
              <w:numPr>
                <w:ilvl w:val="0"/>
                <w:numId w:val="24"/>
              </w:numPr>
              <w:autoSpaceDE w:val="0"/>
              <w:autoSpaceDN w:val="0"/>
              <w:adjustRightInd w:val="0"/>
              <w:ind w:right="90"/>
              <w:rPr>
                <w:del w:id="216" w:author="Balneg, Ronald@Energy" w:date="2018-11-19T09:52:00Z"/>
                <w:rFonts w:asciiTheme="minorHAnsi" w:hAnsiTheme="minorHAnsi"/>
                <w:sz w:val="18"/>
                <w:szCs w:val="18"/>
              </w:rPr>
            </w:pPr>
            <w:del w:id="217" w:author="Balneg, Ronald@Energy" w:date="2018-11-19T09:52:00Z">
              <w:r w:rsidRPr="00C13C13" w:rsidDel="00C20598">
                <w:rPr>
                  <w:rFonts w:asciiTheme="minorHAnsi" w:hAnsiTheme="minorHAnsi"/>
                  <w:sz w:val="18"/>
                  <w:szCs w:val="18"/>
                </w:rPr>
                <w:delTex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delText>
              </w:r>
              <w:r w:rsidRPr="00C13C13" w:rsidDel="00C20598">
                <w:rPr>
                  <w:rFonts w:asciiTheme="minorHAnsi" w:eastAsia="Calibri" w:hAnsiTheme="minorHAnsi" w:cs="TimesNewRomanPSMT"/>
                  <w:sz w:val="18"/>
                  <w:szCs w:val="18"/>
                </w:rPr>
                <w:delText>.</w:delText>
              </w:r>
            </w:del>
          </w:p>
          <w:p w14:paraId="42917DAD" w14:textId="252EB806" w:rsidR="00EA4B2F" w:rsidRPr="00C13C13" w:rsidDel="00C20598" w:rsidRDefault="00EA4B2F" w:rsidP="00EA4B2F">
            <w:pPr>
              <w:pStyle w:val="ListParagraph"/>
              <w:keepNext/>
              <w:numPr>
                <w:ilvl w:val="0"/>
                <w:numId w:val="24"/>
              </w:numPr>
              <w:autoSpaceDE w:val="0"/>
              <w:autoSpaceDN w:val="0"/>
              <w:adjustRightInd w:val="0"/>
              <w:rPr>
                <w:del w:id="218" w:author="Balneg, Ronald@Energy" w:date="2018-11-19T09:52:00Z"/>
                <w:rFonts w:asciiTheme="minorHAnsi" w:hAnsiTheme="minorHAnsi"/>
                <w:sz w:val="18"/>
              </w:rPr>
            </w:pPr>
            <w:del w:id="219" w:author="Balneg, Ronald@Energy" w:date="2018-11-19T09:52:00Z">
              <w:r w:rsidRPr="00C13C13" w:rsidDel="00C20598">
                <w:rPr>
                  <w:rFonts w:asciiTheme="minorHAnsi" w:hAnsiTheme="minorHAnsi"/>
                  <w:sz w:val="18"/>
                  <w:szCs w:val="18"/>
                </w:rPr>
                <w:delText xml:space="preserve">I understand that a HERS rater will check the installation to verify compliance and if such checking determines the installation fails to comply, I am required to offer any necessary corrective action at no charge to the building owner.  </w:delText>
              </w:r>
            </w:del>
          </w:p>
          <w:p w14:paraId="4A3A5AFC" w14:textId="02368033" w:rsidR="00EA01F0" w:rsidRPr="00C13C13" w:rsidDel="00C20598" w:rsidRDefault="00EA4B2F" w:rsidP="00C13C13">
            <w:pPr>
              <w:pStyle w:val="ListParagraph"/>
              <w:numPr>
                <w:ilvl w:val="0"/>
                <w:numId w:val="24"/>
              </w:numPr>
              <w:rPr>
                <w:del w:id="220" w:author="Balneg, Ronald@Energy" w:date="2018-11-19T09:52:00Z"/>
                <w:rFonts w:ascii="Calibri" w:hAnsi="Calibri"/>
                <w:b/>
              </w:rPr>
            </w:pPr>
            <w:del w:id="221" w:author="Balneg, Ronald@Energy" w:date="2018-11-19T09:52:00Z">
              <w:r w:rsidRPr="00C13C13" w:rsidDel="00C20598">
                <w:rPr>
                  <w:rFonts w:asciiTheme="minorHAnsi" w:hAnsiTheme="minorHAnsi"/>
                  <w:sz w:val="18"/>
                  <w:szCs w:val="18"/>
                </w:rPr>
                <w:delTex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delText>
              </w:r>
            </w:del>
          </w:p>
        </w:tc>
      </w:tr>
      <w:tr w:rsidR="00EA01F0" w:rsidRPr="00B272DC" w:rsidDel="00C20598" w14:paraId="4A3A5B00" w14:textId="0E31B974" w:rsidTr="00C20598">
        <w:tblPrEx>
          <w:tblCellMar>
            <w:left w:w="108" w:type="dxa"/>
            <w:right w:w="108" w:type="dxa"/>
          </w:tblCellMar>
        </w:tblPrEx>
        <w:trPr>
          <w:trHeight w:val="360"/>
          <w:del w:id="222" w:author="Balneg, Ronald@Energy" w:date="2018-11-19T09:52:00Z"/>
        </w:trPr>
        <w:tc>
          <w:tcPr>
            <w:tcW w:w="5166" w:type="dxa"/>
          </w:tcPr>
          <w:p w14:paraId="4A3A5AFE" w14:textId="4B01A246" w:rsidR="00EA01F0" w:rsidRPr="00B272DC" w:rsidDel="00C20598" w:rsidRDefault="00EA01F0" w:rsidP="00231C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223" w:author="Balneg, Ronald@Energy" w:date="2018-11-19T09:52:00Z"/>
                <w:rFonts w:ascii="Calibri" w:hAnsi="Calibri"/>
                <w:sz w:val="14"/>
                <w:szCs w:val="14"/>
              </w:rPr>
            </w:pPr>
            <w:del w:id="224" w:author="Balneg, Ronald@Energy" w:date="2018-11-19T09:52:00Z">
              <w:r w:rsidRPr="00B272DC" w:rsidDel="00C20598">
                <w:rPr>
                  <w:rFonts w:ascii="Calibri" w:hAnsi="Calibri"/>
                  <w:sz w:val="14"/>
                  <w:szCs w:val="14"/>
                </w:rPr>
                <w:delText xml:space="preserve">Responsible </w:delText>
              </w:r>
              <w:r w:rsidDel="00C20598">
                <w:rPr>
                  <w:rFonts w:ascii="Calibri" w:hAnsi="Calibri"/>
                  <w:sz w:val="14"/>
                  <w:szCs w:val="14"/>
                </w:rPr>
                <w:delText>Builder/I</w:delText>
              </w:r>
              <w:r w:rsidRPr="00997081" w:rsidDel="00C20598">
                <w:rPr>
                  <w:rFonts w:ascii="Calibri" w:hAnsi="Calibri"/>
                  <w:sz w:val="14"/>
                  <w:szCs w:val="14"/>
                </w:rPr>
                <w:delText xml:space="preserve">nstaller </w:delText>
              </w:r>
              <w:r w:rsidRPr="00B272DC" w:rsidDel="00C20598">
                <w:rPr>
                  <w:rFonts w:ascii="Calibri" w:hAnsi="Calibri"/>
                  <w:sz w:val="14"/>
                  <w:szCs w:val="14"/>
                </w:rPr>
                <w:delText>Name:</w:delText>
              </w:r>
            </w:del>
          </w:p>
        </w:tc>
        <w:tc>
          <w:tcPr>
            <w:tcW w:w="5624" w:type="dxa"/>
            <w:gridSpan w:val="3"/>
          </w:tcPr>
          <w:p w14:paraId="4A3A5AFF" w14:textId="39DA7E72" w:rsidR="00EA01F0" w:rsidRPr="00B272DC" w:rsidDel="00C20598" w:rsidRDefault="00EA01F0" w:rsidP="00231C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225" w:author="Balneg, Ronald@Energy" w:date="2018-11-19T09:52:00Z"/>
                <w:rFonts w:ascii="Calibri" w:hAnsi="Calibri"/>
                <w:sz w:val="14"/>
                <w:szCs w:val="14"/>
              </w:rPr>
            </w:pPr>
            <w:del w:id="226" w:author="Balneg, Ronald@Energy" w:date="2018-11-19T09:52:00Z">
              <w:r w:rsidRPr="00B272DC" w:rsidDel="00C20598">
                <w:rPr>
                  <w:rFonts w:ascii="Calibri" w:hAnsi="Calibri"/>
                  <w:sz w:val="14"/>
                  <w:szCs w:val="14"/>
                </w:rPr>
                <w:delText xml:space="preserve">Responsible </w:delText>
              </w:r>
              <w:r w:rsidDel="00C20598">
                <w:rPr>
                  <w:rFonts w:ascii="Calibri" w:hAnsi="Calibri"/>
                  <w:sz w:val="14"/>
                  <w:szCs w:val="14"/>
                </w:rPr>
                <w:delText>Builder/I</w:delText>
              </w:r>
              <w:r w:rsidRPr="00997081" w:rsidDel="00C20598">
                <w:rPr>
                  <w:rFonts w:ascii="Calibri" w:hAnsi="Calibri"/>
                  <w:sz w:val="14"/>
                  <w:szCs w:val="14"/>
                </w:rPr>
                <w:delText xml:space="preserve">nstaller </w:delText>
              </w:r>
              <w:r w:rsidRPr="00B272DC" w:rsidDel="00C20598">
                <w:rPr>
                  <w:rFonts w:ascii="Calibri" w:hAnsi="Calibri"/>
                  <w:sz w:val="14"/>
                  <w:szCs w:val="14"/>
                </w:rPr>
                <w:delText>Signature:</w:delText>
              </w:r>
            </w:del>
          </w:p>
        </w:tc>
      </w:tr>
      <w:tr w:rsidR="00EA01F0" w:rsidRPr="00B272DC" w:rsidDel="00C20598" w14:paraId="4A3A5B03" w14:textId="0AA58C6E" w:rsidTr="00C20598">
        <w:tblPrEx>
          <w:tblCellMar>
            <w:left w:w="108" w:type="dxa"/>
            <w:right w:w="108" w:type="dxa"/>
          </w:tblCellMar>
        </w:tblPrEx>
        <w:trPr>
          <w:trHeight w:val="360"/>
          <w:del w:id="227" w:author="Balneg, Ronald@Energy" w:date="2018-11-19T09:52:00Z"/>
        </w:trPr>
        <w:tc>
          <w:tcPr>
            <w:tcW w:w="5166" w:type="dxa"/>
          </w:tcPr>
          <w:p w14:paraId="4A3A5B01" w14:textId="24A4490B" w:rsidR="00EA01F0" w:rsidRPr="00B272DC" w:rsidDel="00C20598"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228" w:author="Balneg, Ronald@Energy" w:date="2018-11-19T09:52:00Z"/>
                <w:rFonts w:ascii="Calibri" w:hAnsi="Calibri"/>
                <w:sz w:val="14"/>
                <w:szCs w:val="14"/>
              </w:rPr>
            </w:pPr>
            <w:del w:id="229" w:author="Balneg, Ronald@Energy" w:date="2018-11-19T09:52:00Z">
              <w:r w:rsidRPr="00B272DC" w:rsidDel="00C20598">
                <w:rPr>
                  <w:rFonts w:ascii="Calibri" w:hAnsi="Calibri"/>
                  <w:sz w:val="14"/>
                  <w:szCs w:val="14"/>
                </w:rPr>
                <w:delText>Company Name:  (Installing Subcontractor or General Contractor or Builder/Owner)</w:delText>
              </w:r>
            </w:del>
          </w:p>
        </w:tc>
        <w:tc>
          <w:tcPr>
            <w:tcW w:w="5624" w:type="dxa"/>
            <w:gridSpan w:val="3"/>
          </w:tcPr>
          <w:p w14:paraId="4A3A5B02" w14:textId="1C05193A" w:rsidR="00EA01F0" w:rsidRPr="00B272DC" w:rsidDel="00C20598"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230" w:author="Balneg, Ronald@Energy" w:date="2018-11-19T09:52:00Z"/>
                <w:rFonts w:ascii="Calibri" w:hAnsi="Calibri"/>
                <w:sz w:val="14"/>
                <w:szCs w:val="14"/>
              </w:rPr>
            </w:pPr>
            <w:del w:id="231" w:author="Balneg, Ronald@Energy" w:date="2018-11-19T09:52:00Z">
              <w:r w:rsidRPr="00B272DC" w:rsidDel="00C20598">
                <w:rPr>
                  <w:rFonts w:ascii="Calibri" w:hAnsi="Calibri"/>
                  <w:sz w:val="14"/>
                  <w:szCs w:val="14"/>
                </w:rPr>
                <w:delText>Position With Company (Title):</w:delText>
              </w:r>
            </w:del>
          </w:p>
        </w:tc>
      </w:tr>
      <w:tr w:rsidR="00EA01F0" w:rsidRPr="00B272DC" w:rsidDel="00C20598" w14:paraId="4A3A5B06" w14:textId="0327DEFC" w:rsidTr="00C20598">
        <w:tblPrEx>
          <w:tblCellMar>
            <w:left w:w="108" w:type="dxa"/>
            <w:right w:w="108" w:type="dxa"/>
          </w:tblCellMar>
        </w:tblPrEx>
        <w:trPr>
          <w:trHeight w:val="360"/>
          <w:del w:id="232" w:author="Balneg, Ronald@Energy" w:date="2018-11-19T09:52:00Z"/>
        </w:trPr>
        <w:tc>
          <w:tcPr>
            <w:tcW w:w="5166" w:type="dxa"/>
          </w:tcPr>
          <w:p w14:paraId="4A3A5B04" w14:textId="5541943E" w:rsidR="00EA01F0" w:rsidRPr="00B272DC" w:rsidDel="00C20598"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233" w:author="Balneg, Ronald@Energy" w:date="2018-11-19T09:52:00Z"/>
                <w:rFonts w:ascii="Calibri" w:hAnsi="Calibri"/>
                <w:sz w:val="14"/>
                <w:szCs w:val="14"/>
              </w:rPr>
            </w:pPr>
            <w:del w:id="234" w:author="Balneg, Ronald@Energy" w:date="2018-11-19T09:52:00Z">
              <w:r w:rsidRPr="0047600B" w:rsidDel="00C20598">
                <w:rPr>
                  <w:rFonts w:ascii="Calibri" w:hAnsi="Calibri"/>
                  <w:sz w:val="14"/>
                  <w:szCs w:val="14"/>
                </w:rPr>
                <w:delText>Address:</w:delText>
              </w:r>
            </w:del>
          </w:p>
        </w:tc>
        <w:tc>
          <w:tcPr>
            <w:tcW w:w="5624" w:type="dxa"/>
            <w:gridSpan w:val="3"/>
          </w:tcPr>
          <w:p w14:paraId="4A3A5B05" w14:textId="4FE0EE6E" w:rsidR="00EA01F0" w:rsidRPr="00B272DC" w:rsidDel="00C20598"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235" w:author="Balneg, Ronald@Energy" w:date="2018-11-19T09:52:00Z"/>
                <w:rFonts w:ascii="Calibri" w:hAnsi="Calibri"/>
                <w:sz w:val="14"/>
                <w:szCs w:val="14"/>
              </w:rPr>
            </w:pPr>
            <w:del w:id="236" w:author="Balneg, Ronald@Energy" w:date="2018-11-19T09:52:00Z">
              <w:r w:rsidRPr="00B272DC" w:rsidDel="00C20598">
                <w:rPr>
                  <w:rFonts w:ascii="Calibri" w:hAnsi="Calibri"/>
                  <w:sz w:val="14"/>
                  <w:szCs w:val="14"/>
                </w:rPr>
                <w:delText>CSLB License:</w:delText>
              </w:r>
            </w:del>
          </w:p>
        </w:tc>
      </w:tr>
      <w:tr w:rsidR="00EA01F0" w:rsidRPr="00B272DC" w:rsidDel="00C20598" w14:paraId="4A3A5B0A" w14:textId="222A3AB1" w:rsidTr="00C20598">
        <w:tblPrEx>
          <w:tblCellMar>
            <w:left w:w="108" w:type="dxa"/>
            <w:right w:w="108" w:type="dxa"/>
          </w:tblCellMar>
        </w:tblPrEx>
        <w:trPr>
          <w:trHeight w:val="360"/>
          <w:del w:id="237" w:author="Balneg, Ronald@Energy" w:date="2018-11-19T09:52:00Z"/>
        </w:trPr>
        <w:tc>
          <w:tcPr>
            <w:tcW w:w="5166" w:type="dxa"/>
          </w:tcPr>
          <w:p w14:paraId="4A3A5B07" w14:textId="06E6CDD9" w:rsidR="00EA01F0" w:rsidRPr="00B272DC" w:rsidDel="00C20598"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238" w:author="Balneg, Ronald@Energy" w:date="2018-11-19T09:52:00Z"/>
                <w:rFonts w:ascii="Calibri" w:hAnsi="Calibri"/>
                <w:sz w:val="14"/>
                <w:szCs w:val="14"/>
              </w:rPr>
            </w:pPr>
            <w:del w:id="239" w:author="Balneg, Ronald@Energy" w:date="2018-11-19T09:52:00Z">
              <w:r w:rsidRPr="0047600B" w:rsidDel="00C20598">
                <w:rPr>
                  <w:rFonts w:ascii="Calibri" w:hAnsi="Calibri"/>
                  <w:sz w:val="14"/>
                  <w:szCs w:val="14"/>
                </w:rPr>
                <w:delText>City/State/Zip:</w:delText>
              </w:r>
            </w:del>
          </w:p>
        </w:tc>
        <w:tc>
          <w:tcPr>
            <w:tcW w:w="2750" w:type="dxa"/>
            <w:gridSpan w:val="2"/>
          </w:tcPr>
          <w:p w14:paraId="4A3A5B08" w14:textId="39E81246" w:rsidR="00EA01F0" w:rsidRPr="00B272DC" w:rsidDel="00C20598"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240" w:author="Balneg, Ronald@Energy" w:date="2018-11-19T09:52:00Z"/>
                <w:rFonts w:ascii="Calibri" w:hAnsi="Calibri"/>
                <w:sz w:val="14"/>
                <w:szCs w:val="14"/>
              </w:rPr>
            </w:pPr>
            <w:del w:id="241" w:author="Balneg, Ronald@Energy" w:date="2018-11-19T09:52:00Z">
              <w:r w:rsidDel="00C20598">
                <w:rPr>
                  <w:rFonts w:ascii="Calibri" w:hAnsi="Calibri"/>
                  <w:sz w:val="14"/>
                  <w:szCs w:val="14"/>
                </w:rPr>
                <w:delText>Phone</w:delText>
              </w:r>
              <w:r w:rsidR="00766464" w:rsidDel="00C20598">
                <w:rPr>
                  <w:rFonts w:ascii="Calibri" w:hAnsi="Calibri"/>
                  <w:sz w:val="14"/>
                  <w:szCs w:val="14"/>
                </w:rPr>
                <w:delText>:</w:delText>
              </w:r>
            </w:del>
          </w:p>
        </w:tc>
        <w:tc>
          <w:tcPr>
            <w:tcW w:w="2874" w:type="dxa"/>
          </w:tcPr>
          <w:p w14:paraId="4A3A5B09" w14:textId="1711D522" w:rsidR="00EA01F0" w:rsidRPr="00B272DC" w:rsidDel="00C20598"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242" w:author="Balneg, Ronald@Energy" w:date="2018-11-19T09:52:00Z"/>
                <w:rFonts w:ascii="Calibri" w:hAnsi="Calibri"/>
                <w:sz w:val="14"/>
                <w:szCs w:val="14"/>
              </w:rPr>
            </w:pPr>
            <w:del w:id="243" w:author="Balneg, Ronald@Energy" w:date="2018-11-19T09:52:00Z">
              <w:r w:rsidRPr="00B272DC" w:rsidDel="00C20598">
                <w:rPr>
                  <w:rFonts w:ascii="Calibri" w:hAnsi="Calibri"/>
                  <w:sz w:val="14"/>
                  <w:szCs w:val="14"/>
                </w:rPr>
                <w:delText>Date Signed:</w:delText>
              </w:r>
            </w:del>
          </w:p>
        </w:tc>
      </w:tr>
      <w:tr w:rsidR="00EA01F0" w:rsidRPr="00B272DC" w:rsidDel="00C20598" w14:paraId="4A3A5B0D" w14:textId="15517EF7" w:rsidTr="00C20598">
        <w:tblPrEx>
          <w:tblCellMar>
            <w:left w:w="108" w:type="dxa"/>
            <w:right w:w="108" w:type="dxa"/>
          </w:tblCellMar>
        </w:tblPrEx>
        <w:trPr>
          <w:trHeight w:val="360"/>
          <w:del w:id="244" w:author="Balneg, Ronald@Energy" w:date="2018-11-19T09:52:00Z"/>
        </w:trPr>
        <w:tc>
          <w:tcPr>
            <w:tcW w:w="5166" w:type="dxa"/>
          </w:tcPr>
          <w:p w14:paraId="4A3A5B0B" w14:textId="38E7B141" w:rsidR="00EA01F0" w:rsidRPr="00B272DC" w:rsidDel="00C20598"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245" w:author="Balneg, Ronald@Energy" w:date="2018-11-19T09:52:00Z"/>
                <w:rFonts w:ascii="Calibri" w:hAnsi="Calibri"/>
                <w:sz w:val="14"/>
                <w:szCs w:val="14"/>
              </w:rPr>
            </w:pPr>
            <w:del w:id="246" w:author="Balneg, Ronald@Energy" w:date="2018-11-19T09:52:00Z">
              <w:r w:rsidRPr="001B6B55" w:rsidDel="00C20598">
                <w:rPr>
                  <w:rFonts w:ascii="Calibri" w:hAnsi="Calibri"/>
                  <w:sz w:val="14"/>
                  <w:szCs w:val="14"/>
                </w:rPr>
                <w:delText>Third Party Quality Control Program (TPQCP)</w:delText>
              </w:r>
              <w:r w:rsidDel="00C20598">
                <w:rPr>
                  <w:rFonts w:ascii="Calibri" w:hAnsi="Calibri"/>
                  <w:sz w:val="14"/>
                  <w:szCs w:val="14"/>
                </w:rPr>
                <w:delText xml:space="preserve"> Status:</w:delText>
              </w:r>
            </w:del>
          </w:p>
        </w:tc>
        <w:tc>
          <w:tcPr>
            <w:tcW w:w="5624" w:type="dxa"/>
            <w:gridSpan w:val="3"/>
          </w:tcPr>
          <w:p w14:paraId="4A3A5B0C" w14:textId="2B87D70B" w:rsidR="00EA01F0" w:rsidRPr="00B272DC" w:rsidDel="00C20598"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247" w:author="Balneg, Ronald@Energy" w:date="2018-11-19T09:52:00Z"/>
                <w:rFonts w:ascii="Calibri" w:hAnsi="Calibri"/>
                <w:sz w:val="14"/>
                <w:szCs w:val="14"/>
              </w:rPr>
            </w:pPr>
            <w:del w:id="248" w:author="Balneg, Ronald@Energy" w:date="2018-11-19T09:52:00Z">
              <w:r w:rsidRPr="00B272DC" w:rsidDel="00C20598">
                <w:rPr>
                  <w:rFonts w:ascii="Calibri" w:hAnsi="Calibri"/>
                  <w:sz w:val="14"/>
                  <w:szCs w:val="14"/>
                </w:rPr>
                <w:delText xml:space="preserve">Name of TPQCP (if applicable): </w:delText>
              </w:r>
            </w:del>
          </w:p>
        </w:tc>
      </w:tr>
    </w:tbl>
    <w:p w14:paraId="4A3A5B0E" w14:textId="1A680D00" w:rsidR="00EA01F0" w:rsidDel="007075CA" w:rsidRDefault="00EA01F0" w:rsidP="009762F6">
      <w:pPr>
        <w:ind w:hanging="677"/>
        <w:rPr>
          <w:del w:id="249" w:author="Balneg, Ronald@Energy" w:date="2018-11-19T10:04:00Z"/>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166"/>
        <w:gridCol w:w="264"/>
        <w:gridCol w:w="2486"/>
        <w:gridCol w:w="2874"/>
      </w:tblGrid>
      <w:tr w:rsidR="007075CA" w:rsidRPr="009E2C1C" w14:paraId="06D471CC" w14:textId="77777777" w:rsidTr="000E247B">
        <w:trPr>
          <w:trHeight w:val="206"/>
          <w:ins w:id="250" w:author="Balneg, Ronald@Energy" w:date="2018-11-19T10:04:00Z"/>
        </w:trPr>
        <w:tc>
          <w:tcPr>
            <w:tcW w:w="10885" w:type="dxa"/>
            <w:gridSpan w:val="4"/>
            <w:vAlign w:val="center"/>
          </w:tcPr>
          <w:p w14:paraId="31438866" w14:textId="77777777" w:rsidR="007075CA" w:rsidRPr="009351D2" w:rsidRDefault="007075CA" w:rsidP="000E247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51" w:author="Balneg, Ronald@Energy" w:date="2018-11-19T10:04:00Z"/>
                <w:rFonts w:cs="Arial"/>
                <w:b/>
              </w:rPr>
            </w:pPr>
            <w:ins w:id="252" w:author="Balneg, Ronald@Energy" w:date="2018-11-19T10:04:00Z">
              <w:r w:rsidRPr="00E136A4">
                <w:rPr>
                  <w:rFonts w:ascii="Calibri" w:hAnsi="Calibri" w:cs="Arial"/>
                  <w:b/>
                  <w:caps/>
                  <w:sz w:val="18"/>
                  <w:szCs w:val="18"/>
                </w:rPr>
                <w:lastRenderedPageBreak/>
                <w:t>Documentation Author's Declaration Statement</w:t>
              </w:r>
            </w:ins>
          </w:p>
        </w:tc>
      </w:tr>
      <w:tr w:rsidR="007075CA" w:rsidRPr="001B14D6" w14:paraId="68F71A4D" w14:textId="77777777" w:rsidTr="000E247B">
        <w:trPr>
          <w:trHeight w:val="206"/>
          <w:ins w:id="253" w:author="Balneg, Ronald@Energy" w:date="2018-11-19T10:04:00Z"/>
        </w:trPr>
        <w:tc>
          <w:tcPr>
            <w:tcW w:w="10885" w:type="dxa"/>
            <w:gridSpan w:val="4"/>
            <w:vAlign w:val="center"/>
          </w:tcPr>
          <w:p w14:paraId="1F1E5031" w14:textId="77777777" w:rsidR="007075CA" w:rsidRDefault="007075CA" w:rsidP="000E247B">
            <w:pPr>
              <w:keepNext/>
              <w:numPr>
                <w:ilvl w:val="0"/>
                <w:numId w:val="14"/>
              </w:numPr>
              <w:ind w:left="360" w:hanging="270"/>
              <w:rPr>
                <w:ins w:id="254" w:author="Balneg, Ronald@Energy" w:date="2018-11-19T10:04:00Z"/>
                <w:rFonts w:ascii="Calibri" w:hAnsi="Calibri"/>
                <w:sz w:val="18"/>
                <w:szCs w:val="18"/>
              </w:rPr>
            </w:pPr>
            <w:ins w:id="255" w:author="Balneg, Ronald@Energy" w:date="2018-11-19T10:04:00Z">
              <w:r w:rsidRPr="00E136A4">
                <w:rPr>
                  <w:rFonts w:ascii="Calibri" w:hAnsi="Calibri"/>
                  <w:sz w:val="18"/>
                  <w:szCs w:val="18"/>
                </w:rPr>
                <w:t xml:space="preserve">I certify that this Certificate of </w:t>
              </w:r>
              <w:r>
                <w:rPr>
                  <w:rFonts w:ascii="Calibri" w:hAnsi="Calibri"/>
                  <w:sz w:val="18"/>
                  <w:szCs w:val="18"/>
                </w:rPr>
                <w:t>Installation</w:t>
              </w:r>
              <w:r w:rsidRPr="00E136A4">
                <w:rPr>
                  <w:rFonts w:ascii="Calibri" w:hAnsi="Calibri"/>
                  <w:sz w:val="18"/>
                  <w:szCs w:val="18"/>
                </w:rPr>
                <w:t xml:space="preserve"> documentation is accurate and complete.</w:t>
              </w:r>
            </w:ins>
          </w:p>
        </w:tc>
      </w:tr>
      <w:tr w:rsidR="007075CA" w:rsidRPr="00B272DC" w14:paraId="14F5295B" w14:textId="77777777" w:rsidTr="000E247B">
        <w:trPr>
          <w:trHeight w:val="360"/>
          <w:ins w:id="256" w:author="Balneg, Ronald@Energy" w:date="2018-11-19T10:04:00Z"/>
        </w:trPr>
        <w:tc>
          <w:tcPr>
            <w:tcW w:w="5480" w:type="dxa"/>
            <w:gridSpan w:val="2"/>
          </w:tcPr>
          <w:p w14:paraId="6AB8E625" w14:textId="77777777" w:rsidR="007075CA" w:rsidRPr="00B272DC" w:rsidRDefault="007075CA" w:rsidP="000E247B">
            <w:pPr>
              <w:keepNext/>
              <w:rPr>
                <w:ins w:id="257" w:author="Balneg, Ronald@Energy" w:date="2018-11-19T10:04:00Z"/>
                <w:rFonts w:ascii="Calibri" w:hAnsi="Calibri"/>
                <w:sz w:val="14"/>
                <w:szCs w:val="14"/>
              </w:rPr>
            </w:pPr>
            <w:ins w:id="258" w:author="Balneg, Ronald@Energy" w:date="2018-11-19T10:04:00Z">
              <w:r>
                <w:rPr>
                  <w:rFonts w:ascii="Calibri" w:hAnsi="Calibri"/>
                  <w:sz w:val="14"/>
                  <w:szCs w:val="14"/>
                </w:rPr>
                <w:t xml:space="preserve">Documentation Author </w:t>
              </w:r>
              <w:r w:rsidRPr="00B272DC">
                <w:rPr>
                  <w:rFonts w:ascii="Calibri" w:hAnsi="Calibri"/>
                  <w:sz w:val="14"/>
                  <w:szCs w:val="14"/>
                </w:rPr>
                <w:t>Name:</w:t>
              </w:r>
            </w:ins>
          </w:p>
        </w:tc>
        <w:tc>
          <w:tcPr>
            <w:tcW w:w="5405" w:type="dxa"/>
            <w:gridSpan w:val="2"/>
          </w:tcPr>
          <w:p w14:paraId="5262020A" w14:textId="77777777" w:rsidR="007075CA" w:rsidRPr="00B272DC" w:rsidRDefault="007075CA" w:rsidP="000E247B">
            <w:pPr>
              <w:keepNext/>
              <w:rPr>
                <w:ins w:id="259" w:author="Balneg, Ronald@Energy" w:date="2018-11-19T10:04:00Z"/>
                <w:rFonts w:ascii="Calibri" w:hAnsi="Calibri"/>
                <w:sz w:val="14"/>
                <w:szCs w:val="14"/>
              </w:rPr>
            </w:pPr>
            <w:ins w:id="260" w:author="Balneg, Ronald@Energy" w:date="2018-11-19T10:04:00Z">
              <w:r>
                <w:rPr>
                  <w:rFonts w:ascii="Calibri" w:hAnsi="Calibri"/>
                  <w:sz w:val="14"/>
                  <w:szCs w:val="14"/>
                </w:rPr>
                <w:t xml:space="preserve">Documentation Author </w:t>
              </w:r>
              <w:r w:rsidRPr="00B272DC">
                <w:rPr>
                  <w:rFonts w:ascii="Calibri" w:hAnsi="Calibri"/>
                  <w:sz w:val="14"/>
                  <w:szCs w:val="14"/>
                </w:rPr>
                <w:t>Signature:</w:t>
              </w:r>
            </w:ins>
          </w:p>
        </w:tc>
      </w:tr>
      <w:tr w:rsidR="007075CA" w:rsidRPr="00B272DC" w14:paraId="31F3A02C" w14:textId="77777777" w:rsidTr="000E247B">
        <w:trPr>
          <w:trHeight w:val="360"/>
          <w:ins w:id="261" w:author="Balneg, Ronald@Energy" w:date="2018-11-19T10:04:00Z"/>
        </w:trPr>
        <w:tc>
          <w:tcPr>
            <w:tcW w:w="5480" w:type="dxa"/>
            <w:gridSpan w:val="2"/>
          </w:tcPr>
          <w:p w14:paraId="1C4034DE" w14:textId="77777777" w:rsidR="007075CA" w:rsidRPr="00B272DC" w:rsidRDefault="007075CA" w:rsidP="000E247B">
            <w:pPr>
              <w:keepNext/>
              <w:rPr>
                <w:ins w:id="262" w:author="Balneg, Ronald@Energy" w:date="2018-11-19T10:04:00Z"/>
                <w:rFonts w:ascii="Calibri" w:hAnsi="Calibri"/>
                <w:sz w:val="14"/>
                <w:szCs w:val="14"/>
              </w:rPr>
            </w:pPr>
            <w:ins w:id="263" w:author="Balneg, Ronald@Energy" w:date="2018-11-19T10:04:00Z">
              <w:r>
                <w:rPr>
                  <w:rFonts w:ascii="Calibri" w:hAnsi="Calibri"/>
                  <w:sz w:val="14"/>
                  <w:szCs w:val="14"/>
                </w:rPr>
                <w:t>Documentation Author Company Name</w:t>
              </w:r>
              <w:r w:rsidRPr="00B272DC">
                <w:rPr>
                  <w:rFonts w:ascii="Calibri" w:hAnsi="Calibri"/>
                  <w:sz w:val="14"/>
                  <w:szCs w:val="14"/>
                </w:rPr>
                <w:t>:</w:t>
              </w:r>
            </w:ins>
          </w:p>
        </w:tc>
        <w:tc>
          <w:tcPr>
            <w:tcW w:w="5405" w:type="dxa"/>
            <w:gridSpan w:val="2"/>
          </w:tcPr>
          <w:p w14:paraId="6638F3F3" w14:textId="77777777" w:rsidR="007075CA" w:rsidRPr="00B272DC" w:rsidRDefault="007075CA" w:rsidP="000E247B">
            <w:pPr>
              <w:keepNext/>
              <w:rPr>
                <w:ins w:id="264" w:author="Balneg, Ronald@Energy" w:date="2018-11-19T10:04:00Z"/>
                <w:rFonts w:ascii="Calibri" w:hAnsi="Calibri"/>
                <w:sz w:val="14"/>
                <w:szCs w:val="14"/>
              </w:rPr>
            </w:pPr>
            <w:ins w:id="265" w:author="Balneg, Ronald@Energy" w:date="2018-11-19T10:04:00Z">
              <w:r w:rsidRPr="00B272DC">
                <w:rPr>
                  <w:rFonts w:ascii="Calibri" w:hAnsi="Calibri"/>
                  <w:sz w:val="14"/>
                  <w:szCs w:val="14"/>
                </w:rPr>
                <w:t>Date</w:t>
              </w:r>
              <w:r>
                <w:rPr>
                  <w:rFonts w:ascii="Calibri" w:hAnsi="Calibri"/>
                  <w:sz w:val="14"/>
                  <w:szCs w:val="14"/>
                </w:rPr>
                <w:t xml:space="preserve"> Signed</w:t>
              </w:r>
              <w:r w:rsidRPr="00B272DC">
                <w:rPr>
                  <w:rFonts w:ascii="Calibri" w:hAnsi="Calibri"/>
                  <w:sz w:val="14"/>
                  <w:szCs w:val="14"/>
                </w:rPr>
                <w:t>:</w:t>
              </w:r>
            </w:ins>
          </w:p>
        </w:tc>
      </w:tr>
      <w:tr w:rsidR="007075CA" w:rsidRPr="00B272DC" w14:paraId="451C6C2A" w14:textId="77777777" w:rsidTr="000E247B">
        <w:trPr>
          <w:trHeight w:val="360"/>
          <w:ins w:id="266" w:author="Balneg, Ronald@Energy" w:date="2018-11-19T10:04:00Z"/>
        </w:trPr>
        <w:tc>
          <w:tcPr>
            <w:tcW w:w="5480" w:type="dxa"/>
            <w:gridSpan w:val="2"/>
          </w:tcPr>
          <w:p w14:paraId="6A548B3A" w14:textId="77777777" w:rsidR="007075CA" w:rsidRPr="00B272DC" w:rsidRDefault="007075CA" w:rsidP="000E247B">
            <w:pPr>
              <w:keepNext/>
              <w:rPr>
                <w:ins w:id="267" w:author="Balneg, Ronald@Energy" w:date="2018-11-19T10:04:00Z"/>
                <w:rFonts w:ascii="Calibri" w:hAnsi="Calibri"/>
                <w:sz w:val="14"/>
                <w:szCs w:val="14"/>
              </w:rPr>
            </w:pPr>
            <w:ins w:id="268" w:author="Balneg, Ronald@Energy" w:date="2018-11-19T10:04:00Z">
              <w:r w:rsidRPr="00B272DC">
                <w:rPr>
                  <w:rFonts w:ascii="Calibri" w:hAnsi="Calibri"/>
                  <w:sz w:val="14"/>
                  <w:szCs w:val="14"/>
                </w:rPr>
                <w:t>Address:</w:t>
              </w:r>
            </w:ins>
          </w:p>
        </w:tc>
        <w:tc>
          <w:tcPr>
            <w:tcW w:w="5405" w:type="dxa"/>
            <w:gridSpan w:val="2"/>
          </w:tcPr>
          <w:p w14:paraId="486E28B4" w14:textId="77777777" w:rsidR="007075CA" w:rsidRPr="00B272DC" w:rsidRDefault="007075CA" w:rsidP="000E247B">
            <w:pPr>
              <w:keepNext/>
              <w:rPr>
                <w:ins w:id="269" w:author="Balneg, Ronald@Energy" w:date="2018-11-19T10:04:00Z"/>
                <w:rFonts w:ascii="Calibri" w:hAnsi="Calibri"/>
                <w:sz w:val="14"/>
                <w:szCs w:val="14"/>
              </w:rPr>
            </w:pPr>
            <w:ins w:id="270" w:author="Balneg, Ronald@Energy" w:date="2018-11-19T10:04:00Z">
              <w:r w:rsidRPr="00B272DC">
                <w:rPr>
                  <w:rFonts w:ascii="Calibri" w:hAnsi="Calibri"/>
                  <w:sz w:val="14"/>
                  <w:szCs w:val="14"/>
                </w:rPr>
                <w:t>CEA/</w:t>
              </w:r>
              <w:r>
                <w:rPr>
                  <w:rFonts w:ascii="Calibri" w:hAnsi="Calibri"/>
                  <w:sz w:val="14"/>
                  <w:szCs w:val="14"/>
                </w:rPr>
                <w:t>HERS Certification I</w:t>
              </w:r>
              <w:r w:rsidRPr="00B272DC">
                <w:rPr>
                  <w:rFonts w:ascii="Calibri" w:hAnsi="Calibri"/>
                  <w:sz w:val="14"/>
                  <w:szCs w:val="14"/>
                </w:rPr>
                <w:t>dentification (If applicable):</w:t>
              </w:r>
            </w:ins>
          </w:p>
        </w:tc>
      </w:tr>
      <w:tr w:rsidR="007075CA" w:rsidRPr="00B272DC" w14:paraId="3600E9A7" w14:textId="77777777" w:rsidTr="000E247B">
        <w:trPr>
          <w:trHeight w:val="360"/>
          <w:ins w:id="271" w:author="Balneg, Ronald@Energy" w:date="2018-11-19T10:04:00Z"/>
        </w:trPr>
        <w:tc>
          <w:tcPr>
            <w:tcW w:w="5480" w:type="dxa"/>
            <w:gridSpan w:val="2"/>
          </w:tcPr>
          <w:p w14:paraId="6E6E5AE0" w14:textId="77777777" w:rsidR="007075CA" w:rsidRPr="00B272DC" w:rsidRDefault="007075CA" w:rsidP="000E247B">
            <w:pPr>
              <w:keepNext/>
              <w:rPr>
                <w:ins w:id="272" w:author="Balneg, Ronald@Energy" w:date="2018-11-19T10:04:00Z"/>
                <w:rFonts w:ascii="Calibri" w:hAnsi="Calibri"/>
                <w:sz w:val="14"/>
                <w:szCs w:val="14"/>
              </w:rPr>
            </w:pPr>
            <w:ins w:id="273" w:author="Balneg, Ronald@Energy" w:date="2018-11-19T10:04:00Z">
              <w:r w:rsidRPr="00B272DC">
                <w:rPr>
                  <w:rFonts w:ascii="Calibri" w:hAnsi="Calibri"/>
                  <w:sz w:val="14"/>
                  <w:szCs w:val="14"/>
                </w:rPr>
                <w:t>City/State/Zip:</w:t>
              </w:r>
            </w:ins>
          </w:p>
        </w:tc>
        <w:tc>
          <w:tcPr>
            <w:tcW w:w="5405" w:type="dxa"/>
            <w:gridSpan w:val="2"/>
          </w:tcPr>
          <w:p w14:paraId="1AA1387E" w14:textId="77777777" w:rsidR="007075CA" w:rsidRPr="00B272DC" w:rsidRDefault="007075CA" w:rsidP="000E247B">
            <w:pPr>
              <w:keepNext/>
              <w:rPr>
                <w:ins w:id="274" w:author="Balneg, Ronald@Energy" w:date="2018-11-19T10:04:00Z"/>
                <w:rFonts w:ascii="Calibri" w:hAnsi="Calibri"/>
                <w:sz w:val="14"/>
                <w:szCs w:val="14"/>
              </w:rPr>
            </w:pPr>
            <w:ins w:id="275" w:author="Balneg, Ronald@Energy" w:date="2018-11-19T10:04:00Z">
              <w:r w:rsidRPr="00B272DC">
                <w:rPr>
                  <w:rFonts w:ascii="Calibri" w:hAnsi="Calibri"/>
                  <w:sz w:val="14"/>
                  <w:szCs w:val="14"/>
                </w:rPr>
                <w:t>Phone:</w:t>
              </w:r>
            </w:ins>
          </w:p>
        </w:tc>
      </w:tr>
      <w:tr w:rsidR="007075CA" w:rsidRPr="008E6C57" w14:paraId="01433960" w14:textId="77777777" w:rsidTr="000E247B">
        <w:tblPrEx>
          <w:tblCellMar>
            <w:left w:w="115" w:type="dxa"/>
            <w:right w:w="115" w:type="dxa"/>
          </w:tblCellMar>
        </w:tblPrEx>
        <w:trPr>
          <w:trHeight w:val="296"/>
          <w:ins w:id="276" w:author="Balneg, Ronald@Energy" w:date="2018-11-19T10:04:00Z"/>
        </w:trPr>
        <w:tc>
          <w:tcPr>
            <w:tcW w:w="10885" w:type="dxa"/>
            <w:gridSpan w:val="4"/>
            <w:vAlign w:val="center"/>
          </w:tcPr>
          <w:p w14:paraId="5C108821" w14:textId="77777777" w:rsidR="007075CA" w:rsidRDefault="007075CA" w:rsidP="000E247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77" w:author="Balneg, Ronald@Energy" w:date="2018-11-19T10:04:00Z"/>
                <w:rFonts w:ascii="Calibri" w:hAnsi="Calibri"/>
                <w:sz w:val="18"/>
                <w:szCs w:val="18"/>
              </w:rPr>
            </w:pPr>
            <w:ins w:id="278" w:author="Balneg, Ronald@Energy" w:date="2018-11-19T10:04:00Z">
              <w:r>
                <w:rPr>
                  <w:rFonts w:ascii="Calibri" w:hAnsi="Calibri" w:cs="Arial"/>
                  <w:b/>
                  <w:caps/>
                  <w:sz w:val="18"/>
                  <w:szCs w:val="18"/>
                </w:rPr>
                <w:t xml:space="preserve">Responsible Person's </w:t>
              </w:r>
              <w:r w:rsidRPr="008E6C57">
                <w:rPr>
                  <w:rFonts w:ascii="Calibri" w:hAnsi="Calibri" w:cs="Arial"/>
                  <w:b/>
                  <w:caps/>
                  <w:sz w:val="18"/>
                  <w:szCs w:val="18"/>
                </w:rPr>
                <w:t>Declaration statement</w:t>
              </w:r>
              <w:r>
                <w:rPr>
                  <w:rFonts w:ascii="Calibri" w:hAnsi="Calibri" w:cs="Arial"/>
                  <w:b/>
                  <w:caps/>
                  <w:sz w:val="18"/>
                  <w:szCs w:val="18"/>
                </w:rPr>
                <w:t xml:space="preserve">  </w:t>
              </w:r>
            </w:ins>
          </w:p>
        </w:tc>
      </w:tr>
      <w:tr w:rsidR="007075CA" w:rsidRPr="008E6C57" w14:paraId="60D4983B" w14:textId="77777777" w:rsidTr="000E247B">
        <w:tblPrEx>
          <w:tblCellMar>
            <w:left w:w="115" w:type="dxa"/>
            <w:right w:w="115" w:type="dxa"/>
          </w:tblCellMar>
        </w:tblPrEx>
        <w:trPr>
          <w:trHeight w:val="504"/>
          <w:ins w:id="279" w:author="Balneg, Ronald@Energy" w:date="2018-11-19T10:04:00Z"/>
        </w:trPr>
        <w:tc>
          <w:tcPr>
            <w:tcW w:w="10885" w:type="dxa"/>
            <w:gridSpan w:val="4"/>
          </w:tcPr>
          <w:p w14:paraId="0AFCD41F" w14:textId="77777777" w:rsidR="007075CA" w:rsidRPr="00C13C13" w:rsidRDefault="007075CA" w:rsidP="000E247B">
            <w:pPr>
              <w:pStyle w:val="Heading3"/>
              <w:numPr>
                <w:ilvl w:val="0"/>
                <w:numId w:val="0"/>
              </w:numPr>
              <w:spacing w:before="60" w:after="60"/>
              <w:ind w:right="86"/>
              <w:rPr>
                <w:ins w:id="280" w:author="Balneg, Ronald@Energy" w:date="2018-11-19T10:04:00Z"/>
                <w:rFonts w:asciiTheme="minorHAnsi" w:hAnsiTheme="minorHAnsi"/>
                <w:sz w:val="18"/>
                <w:szCs w:val="18"/>
              </w:rPr>
            </w:pPr>
            <w:ins w:id="281" w:author="Balneg, Ronald@Energy" w:date="2018-11-19T10:04:00Z">
              <w:r w:rsidRPr="00C13C13">
                <w:rPr>
                  <w:rFonts w:asciiTheme="minorHAnsi" w:hAnsiTheme="minorHAnsi"/>
                  <w:sz w:val="18"/>
                  <w:szCs w:val="18"/>
                </w:rPr>
                <w:t xml:space="preserve">I certify the following under penalty of perjury, under the laws of the State of California: </w:t>
              </w:r>
            </w:ins>
          </w:p>
          <w:p w14:paraId="20625E3D" w14:textId="77777777" w:rsidR="007075CA" w:rsidRPr="00C13C13" w:rsidRDefault="007075CA" w:rsidP="007075CA">
            <w:pPr>
              <w:pStyle w:val="Heading3"/>
              <w:numPr>
                <w:ilvl w:val="0"/>
                <w:numId w:val="13"/>
              </w:numPr>
              <w:spacing w:before="0"/>
              <w:ind w:right="90"/>
              <w:rPr>
                <w:ins w:id="282" w:author="Balneg, Ronald@Energy" w:date="2018-11-19T10:04:00Z"/>
                <w:rFonts w:asciiTheme="minorHAnsi" w:hAnsiTheme="minorHAnsi"/>
                <w:b/>
                <w:caps/>
                <w:sz w:val="18"/>
                <w:szCs w:val="18"/>
              </w:rPr>
            </w:pPr>
            <w:ins w:id="283" w:author="Balneg, Ronald@Energy" w:date="2018-11-19T10:04:00Z">
              <w:r w:rsidRPr="00C13C13">
                <w:rPr>
                  <w:rFonts w:asciiTheme="minorHAnsi" w:hAnsiTheme="minorHAnsi"/>
                  <w:sz w:val="18"/>
                  <w:szCs w:val="18"/>
                </w:rPr>
                <w:t xml:space="preserve">The information provided on this Certificate of Installation is true and correct. </w:t>
              </w:r>
            </w:ins>
          </w:p>
          <w:p w14:paraId="78C6193E" w14:textId="77777777" w:rsidR="007075CA" w:rsidRPr="00C13C13" w:rsidRDefault="007075CA" w:rsidP="007075CA">
            <w:pPr>
              <w:pStyle w:val="Heading3"/>
              <w:numPr>
                <w:ilvl w:val="0"/>
                <w:numId w:val="13"/>
              </w:numPr>
              <w:spacing w:before="0"/>
              <w:ind w:right="90"/>
              <w:rPr>
                <w:ins w:id="284" w:author="Balneg, Ronald@Energy" w:date="2018-11-19T10:04:00Z"/>
                <w:rFonts w:asciiTheme="minorHAnsi" w:hAnsiTheme="minorHAnsi"/>
                <w:b/>
                <w:caps/>
                <w:sz w:val="18"/>
              </w:rPr>
            </w:pPr>
            <w:ins w:id="285" w:author="Balneg, Ronald@Energy" w:date="2018-11-19T10:04:00Z">
              <w:r w:rsidRPr="00C13C13">
                <w:rPr>
                  <w:rFonts w:asciiTheme="minorHAnsi" w:hAnsiTheme="minorHAnsi"/>
                  <w:snapToGrid w:val="0"/>
                  <w:sz w:val="18"/>
                  <w:szCs w:val="18"/>
                </w:rPr>
                <w:t xml:space="preserve">I am either: a) a responsible person eligible under Division 3 of the Business and Professions Code </w:t>
              </w:r>
              <w:r w:rsidRPr="00C13C13">
                <w:rPr>
                  <w:rFonts w:asciiTheme="minorHAnsi" w:hAnsiTheme="minorHAnsi"/>
                  <w:sz w:val="18"/>
                  <w:szCs w:val="18"/>
                </w:rPr>
                <w:t xml:space="preserve">in the applicable classification to accept responsibility for the system design, construction, or installation </w:t>
              </w:r>
              <w:r w:rsidRPr="00C13C13">
                <w:rPr>
                  <w:rFonts w:asciiTheme="minorHAnsi" w:hAnsiTheme="minorHAnsi"/>
                  <w:snapToGrid w:val="0"/>
                  <w:sz w:val="18"/>
                  <w:szCs w:val="18"/>
                </w:rPr>
                <w:t xml:space="preserve">of features, materials, components, or manufactured devices </w:t>
              </w:r>
              <w:r w:rsidRPr="00C13C13">
                <w:rPr>
                  <w:rFonts w:asciiTheme="minorHAnsi" w:hAnsiTheme="minorHAnsi"/>
                  <w:sz w:val="18"/>
                  <w:szCs w:val="18"/>
                </w:rPr>
                <w:t xml:space="preserve">for the scope of work identified on this Certificate of Installation </w:t>
              </w:r>
              <w:r w:rsidRPr="00C13C13">
                <w:rPr>
                  <w:rFonts w:asciiTheme="minorHAnsi" w:hAnsiTheme="minorHAnsi"/>
                  <w:snapToGrid w:val="0"/>
                  <w:sz w:val="18"/>
                  <w:szCs w:val="18"/>
                </w:rPr>
                <w:t>and attest to the declarations in this statement</w:t>
              </w:r>
              <w:r w:rsidRPr="00C13C13">
                <w:rPr>
                  <w:rFonts w:asciiTheme="minorHAnsi" w:hAnsiTheme="minorHAnsi"/>
                  <w:sz w:val="18"/>
                  <w:szCs w:val="18"/>
                </w:rPr>
                <w:t>, or b) I am an authorized representative of the responsible person and attest to the declarations in this statement on the responsible person’s behalf</w:t>
              </w:r>
              <w:r w:rsidRPr="00C13C13">
                <w:rPr>
                  <w:rFonts w:asciiTheme="minorHAnsi" w:eastAsia="Calibri" w:hAnsiTheme="minorHAnsi"/>
                  <w:sz w:val="18"/>
                  <w:szCs w:val="18"/>
                </w:rPr>
                <w:t>.</w:t>
              </w:r>
            </w:ins>
          </w:p>
          <w:p w14:paraId="62C3683A" w14:textId="77777777" w:rsidR="007075CA" w:rsidRPr="00C13C13" w:rsidRDefault="007075CA" w:rsidP="007075CA">
            <w:pPr>
              <w:keepNext/>
              <w:numPr>
                <w:ilvl w:val="0"/>
                <w:numId w:val="13"/>
              </w:numPr>
              <w:autoSpaceDE w:val="0"/>
              <w:autoSpaceDN w:val="0"/>
              <w:adjustRightInd w:val="0"/>
              <w:ind w:right="90"/>
              <w:rPr>
                <w:ins w:id="286" w:author="Balneg, Ronald@Energy" w:date="2018-11-19T10:04:00Z"/>
                <w:rFonts w:asciiTheme="minorHAnsi" w:hAnsiTheme="minorHAnsi"/>
                <w:sz w:val="18"/>
                <w:szCs w:val="18"/>
              </w:rPr>
            </w:pPr>
            <w:ins w:id="287" w:author="Balneg, Ronald@Energy" w:date="2018-11-19T10:04:00Z">
              <w:r w:rsidRPr="00C13C13">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C13C13">
                <w:rPr>
                  <w:rFonts w:asciiTheme="minorHAnsi" w:eastAsia="Calibri" w:hAnsiTheme="minorHAnsi" w:cs="TimesNewRomanPSMT"/>
                  <w:sz w:val="18"/>
                  <w:szCs w:val="18"/>
                </w:rPr>
                <w:t>.</w:t>
              </w:r>
            </w:ins>
          </w:p>
          <w:p w14:paraId="7D8275AC" w14:textId="77777777" w:rsidR="007075CA" w:rsidRPr="00C13C13" w:rsidRDefault="007075CA" w:rsidP="007075CA">
            <w:pPr>
              <w:pStyle w:val="ListParagraph"/>
              <w:keepNext/>
              <w:numPr>
                <w:ilvl w:val="0"/>
                <w:numId w:val="13"/>
              </w:numPr>
              <w:autoSpaceDE w:val="0"/>
              <w:autoSpaceDN w:val="0"/>
              <w:adjustRightInd w:val="0"/>
              <w:rPr>
                <w:ins w:id="288" w:author="Balneg, Ronald@Energy" w:date="2018-11-19T10:04:00Z"/>
                <w:rFonts w:asciiTheme="minorHAnsi" w:hAnsiTheme="minorHAnsi"/>
                <w:sz w:val="18"/>
              </w:rPr>
            </w:pPr>
            <w:ins w:id="289" w:author="Balneg, Ronald@Energy" w:date="2018-11-19T10:04:00Z">
              <w:r w:rsidRPr="00C13C13">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r w:rsidRPr="00C13C13" w:rsidDel="001D633D">
                <w:rPr>
                  <w:rFonts w:asciiTheme="minorHAnsi" w:hAnsiTheme="minorHAnsi"/>
                  <w:sz w:val="18"/>
                  <w:szCs w:val="18"/>
                </w:rPr>
                <w:t xml:space="preserve"> </w:t>
              </w:r>
            </w:ins>
          </w:p>
          <w:p w14:paraId="10E94A50" w14:textId="77777777" w:rsidR="007075CA" w:rsidRPr="00C13C13" w:rsidRDefault="007075CA" w:rsidP="007075CA">
            <w:pPr>
              <w:pStyle w:val="ListParagraph"/>
              <w:numPr>
                <w:ilvl w:val="0"/>
                <w:numId w:val="13"/>
              </w:numPr>
              <w:rPr>
                <w:ins w:id="290" w:author="Balneg, Ronald@Energy" w:date="2018-11-19T10:04:00Z"/>
                <w:rFonts w:ascii="Calibri" w:hAnsi="Calibri"/>
                <w:b/>
              </w:rPr>
            </w:pPr>
            <w:ins w:id="291" w:author="Balneg, Ronald@Energy" w:date="2018-11-19T10:04:00Z">
              <w:r w:rsidRPr="00C13C13">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ins>
          </w:p>
        </w:tc>
      </w:tr>
      <w:tr w:rsidR="007075CA" w:rsidRPr="00B272DC" w14:paraId="0735B7B6" w14:textId="77777777" w:rsidTr="000E247B">
        <w:tblPrEx>
          <w:tblCellMar>
            <w:left w:w="108" w:type="dxa"/>
            <w:right w:w="108" w:type="dxa"/>
          </w:tblCellMar>
        </w:tblPrEx>
        <w:trPr>
          <w:trHeight w:val="360"/>
          <w:ins w:id="292" w:author="Balneg, Ronald@Energy" w:date="2018-11-19T10:04:00Z"/>
        </w:trPr>
        <w:tc>
          <w:tcPr>
            <w:tcW w:w="5214" w:type="dxa"/>
          </w:tcPr>
          <w:p w14:paraId="56E0FFFA" w14:textId="77777777" w:rsidR="007075CA" w:rsidRPr="00B272DC" w:rsidRDefault="007075CA" w:rsidP="000E247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293" w:author="Balneg, Ronald@Energy" w:date="2018-11-19T10:04:00Z"/>
                <w:rFonts w:ascii="Calibri" w:hAnsi="Calibri"/>
                <w:sz w:val="14"/>
                <w:szCs w:val="14"/>
              </w:rPr>
            </w:pPr>
            <w:ins w:id="294" w:author="Balneg, Ronald@Energy" w:date="2018-11-19T10:04:00Z">
              <w:r w:rsidRPr="00B272DC">
                <w:rPr>
                  <w:rFonts w:ascii="Calibri" w:hAnsi="Calibri"/>
                  <w:sz w:val="14"/>
                  <w:szCs w:val="14"/>
                </w:rPr>
                <w:t xml:space="preserve">Responsible </w:t>
              </w:r>
              <w:r>
                <w:rPr>
                  <w:rFonts w:ascii="Calibri" w:hAnsi="Calibri"/>
                  <w:sz w:val="14"/>
                  <w:szCs w:val="14"/>
                </w:rPr>
                <w:t>Builder/I</w:t>
              </w:r>
              <w:r w:rsidRPr="00997081">
                <w:rPr>
                  <w:rFonts w:ascii="Calibri" w:hAnsi="Calibri"/>
                  <w:sz w:val="14"/>
                  <w:szCs w:val="14"/>
                </w:rPr>
                <w:t xml:space="preserve">nstaller </w:t>
              </w:r>
              <w:r w:rsidRPr="00B272DC">
                <w:rPr>
                  <w:rFonts w:ascii="Calibri" w:hAnsi="Calibri"/>
                  <w:sz w:val="14"/>
                  <w:szCs w:val="14"/>
                </w:rPr>
                <w:t>Name:</w:t>
              </w:r>
            </w:ins>
          </w:p>
        </w:tc>
        <w:tc>
          <w:tcPr>
            <w:tcW w:w="5671" w:type="dxa"/>
            <w:gridSpan w:val="3"/>
          </w:tcPr>
          <w:p w14:paraId="10C8ECEB" w14:textId="77777777" w:rsidR="007075CA" w:rsidRPr="00B272DC" w:rsidRDefault="007075CA" w:rsidP="000E247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295" w:author="Balneg, Ronald@Energy" w:date="2018-11-19T10:04:00Z"/>
                <w:rFonts w:ascii="Calibri" w:hAnsi="Calibri"/>
                <w:sz w:val="14"/>
                <w:szCs w:val="14"/>
              </w:rPr>
            </w:pPr>
            <w:ins w:id="296" w:author="Balneg, Ronald@Energy" w:date="2018-11-19T10:04:00Z">
              <w:r w:rsidRPr="00B272DC">
                <w:rPr>
                  <w:rFonts w:ascii="Calibri" w:hAnsi="Calibri"/>
                  <w:sz w:val="14"/>
                  <w:szCs w:val="14"/>
                </w:rPr>
                <w:t xml:space="preserve">Responsible </w:t>
              </w:r>
              <w:r>
                <w:rPr>
                  <w:rFonts w:ascii="Calibri" w:hAnsi="Calibri"/>
                  <w:sz w:val="14"/>
                  <w:szCs w:val="14"/>
                </w:rPr>
                <w:t>Builder/I</w:t>
              </w:r>
              <w:r w:rsidRPr="00997081">
                <w:rPr>
                  <w:rFonts w:ascii="Calibri" w:hAnsi="Calibri"/>
                  <w:sz w:val="14"/>
                  <w:szCs w:val="14"/>
                </w:rPr>
                <w:t xml:space="preserve">nstaller </w:t>
              </w:r>
              <w:r w:rsidRPr="00B272DC">
                <w:rPr>
                  <w:rFonts w:ascii="Calibri" w:hAnsi="Calibri"/>
                  <w:sz w:val="14"/>
                  <w:szCs w:val="14"/>
                </w:rPr>
                <w:t>Signature:</w:t>
              </w:r>
            </w:ins>
          </w:p>
        </w:tc>
      </w:tr>
      <w:tr w:rsidR="007075CA" w:rsidRPr="00B272DC" w14:paraId="7B808375" w14:textId="77777777" w:rsidTr="000E247B">
        <w:tblPrEx>
          <w:tblCellMar>
            <w:left w:w="108" w:type="dxa"/>
            <w:right w:w="108" w:type="dxa"/>
          </w:tblCellMar>
        </w:tblPrEx>
        <w:trPr>
          <w:trHeight w:val="360"/>
          <w:ins w:id="297" w:author="Balneg, Ronald@Energy" w:date="2018-11-19T10:04:00Z"/>
        </w:trPr>
        <w:tc>
          <w:tcPr>
            <w:tcW w:w="5214" w:type="dxa"/>
          </w:tcPr>
          <w:p w14:paraId="32D56768" w14:textId="77777777" w:rsidR="007075CA" w:rsidRPr="00B272DC" w:rsidRDefault="007075CA" w:rsidP="000E247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298" w:author="Balneg, Ronald@Energy" w:date="2018-11-19T10:04:00Z"/>
                <w:rFonts w:ascii="Calibri" w:hAnsi="Calibri"/>
                <w:sz w:val="14"/>
                <w:szCs w:val="14"/>
              </w:rPr>
            </w:pPr>
            <w:ins w:id="299" w:author="Balneg, Ronald@Energy" w:date="2018-11-19T10:04:00Z">
              <w:r w:rsidRPr="00B272DC">
                <w:rPr>
                  <w:rFonts w:ascii="Calibri" w:hAnsi="Calibri"/>
                  <w:sz w:val="14"/>
                  <w:szCs w:val="14"/>
                </w:rPr>
                <w:t>Company Name:  (Installing Subcontractor or General Contractor or Builder/Owner)</w:t>
              </w:r>
            </w:ins>
          </w:p>
        </w:tc>
        <w:tc>
          <w:tcPr>
            <w:tcW w:w="5671" w:type="dxa"/>
            <w:gridSpan w:val="3"/>
          </w:tcPr>
          <w:p w14:paraId="3FECD3A7" w14:textId="77777777" w:rsidR="007075CA" w:rsidRPr="00B272DC" w:rsidRDefault="007075CA" w:rsidP="000E247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300" w:author="Balneg, Ronald@Energy" w:date="2018-11-19T10:04:00Z"/>
                <w:rFonts w:ascii="Calibri" w:hAnsi="Calibri"/>
                <w:sz w:val="14"/>
                <w:szCs w:val="14"/>
              </w:rPr>
            </w:pPr>
            <w:ins w:id="301" w:author="Balneg, Ronald@Energy" w:date="2018-11-19T10:04:00Z">
              <w:r w:rsidRPr="00B272DC">
                <w:rPr>
                  <w:rFonts w:ascii="Calibri" w:hAnsi="Calibri"/>
                  <w:sz w:val="14"/>
                  <w:szCs w:val="14"/>
                </w:rPr>
                <w:t>Position With Company (Title):</w:t>
              </w:r>
            </w:ins>
          </w:p>
        </w:tc>
      </w:tr>
      <w:tr w:rsidR="007075CA" w:rsidRPr="00B272DC" w14:paraId="3F9A8631" w14:textId="77777777" w:rsidTr="000E247B">
        <w:tblPrEx>
          <w:tblCellMar>
            <w:left w:w="108" w:type="dxa"/>
            <w:right w:w="108" w:type="dxa"/>
          </w:tblCellMar>
        </w:tblPrEx>
        <w:trPr>
          <w:trHeight w:val="360"/>
          <w:ins w:id="302" w:author="Balneg, Ronald@Energy" w:date="2018-11-19T10:04:00Z"/>
        </w:trPr>
        <w:tc>
          <w:tcPr>
            <w:tcW w:w="5214" w:type="dxa"/>
          </w:tcPr>
          <w:p w14:paraId="0C401EE3" w14:textId="77777777" w:rsidR="007075CA" w:rsidRPr="00B272DC" w:rsidRDefault="007075CA" w:rsidP="000E247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303" w:author="Balneg, Ronald@Energy" w:date="2018-11-19T10:04:00Z"/>
                <w:rFonts w:ascii="Calibri" w:hAnsi="Calibri"/>
                <w:sz w:val="14"/>
                <w:szCs w:val="14"/>
              </w:rPr>
            </w:pPr>
            <w:ins w:id="304" w:author="Balneg, Ronald@Energy" w:date="2018-11-19T10:04:00Z">
              <w:r w:rsidRPr="0047600B">
                <w:rPr>
                  <w:rFonts w:ascii="Calibri" w:hAnsi="Calibri"/>
                  <w:sz w:val="14"/>
                  <w:szCs w:val="14"/>
                </w:rPr>
                <w:t>Address:</w:t>
              </w:r>
            </w:ins>
          </w:p>
        </w:tc>
        <w:tc>
          <w:tcPr>
            <w:tcW w:w="5671" w:type="dxa"/>
            <w:gridSpan w:val="3"/>
          </w:tcPr>
          <w:p w14:paraId="12ED95DA" w14:textId="77777777" w:rsidR="007075CA" w:rsidRPr="00B272DC" w:rsidRDefault="007075CA" w:rsidP="000E247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305" w:author="Balneg, Ronald@Energy" w:date="2018-11-19T10:04:00Z"/>
                <w:rFonts w:ascii="Calibri" w:hAnsi="Calibri"/>
                <w:sz w:val="14"/>
                <w:szCs w:val="14"/>
              </w:rPr>
            </w:pPr>
            <w:ins w:id="306" w:author="Balneg, Ronald@Energy" w:date="2018-11-19T10:04:00Z">
              <w:r w:rsidRPr="00B272DC">
                <w:rPr>
                  <w:rFonts w:ascii="Calibri" w:hAnsi="Calibri"/>
                  <w:sz w:val="14"/>
                  <w:szCs w:val="14"/>
                </w:rPr>
                <w:t>CSLB License:</w:t>
              </w:r>
            </w:ins>
          </w:p>
        </w:tc>
      </w:tr>
      <w:tr w:rsidR="007075CA" w:rsidRPr="00B272DC" w14:paraId="62FDEF4C" w14:textId="77777777" w:rsidTr="000E247B">
        <w:tblPrEx>
          <w:tblCellMar>
            <w:left w:w="108" w:type="dxa"/>
            <w:right w:w="108" w:type="dxa"/>
          </w:tblCellMar>
        </w:tblPrEx>
        <w:trPr>
          <w:trHeight w:val="360"/>
          <w:ins w:id="307" w:author="Balneg, Ronald@Energy" w:date="2018-11-19T10:04:00Z"/>
        </w:trPr>
        <w:tc>
          <w:tcPr>
            <w:tcW w:w="5214" w:type="dxa"/>
          </w:tcPr>
          <w:p w14:paraId="261ACFE8" w14:textId="77777777" w:rsidR="007075CA" w:rsidRPr="00B272DC" w:rsidRDefault="007075CA" w:rsidP="000E247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308" w:author="Balneg, Ronald@Energy" w:date="2018-11-19T10:04:00Z"/>
                <w:rFonts w:ascii="Calibri" w:hAnsi="Calibri"/>
                <w:sz w:val="14"/>
                <w:szCs w:val="14"/>
              </w:rPr>
            </w:pPr>
            <w:ins w:id="309" w:author="Balneg, Ronald@Energy" w:date="2018-11-19T10:04:00Z">
              <w:r w:rsidRPr="0047600B">
                <w:rPr>
                  <w:rFonts w:ascii="Calibri" w:hAnsi="Calibri"/>
                  <w:sz w:val="14"/>
                  <w:szCs w:val="14"/>
                </w:rPr>
                <w:t>City/State/Zip:</w:t>
              </w:r>
            </w:ins>
          </w:p>
        </w:tc>
        <w:tc>
          <w:tcPr>
            <w:tcW w:w="2774" w:type="dxa"/>
            <w:gridSpan w:val="2"/>
          </w:tcPr>
          <w:p w14:paraId="6DA6C368" w14:textId="77777777" w:rsidR="007075CA" w:rsidRPr="00B272DC" w:rsidRDefault="007075CA" w:rsidP="000E247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310" w:author="Balneg, Ronald@Energy" w:date="2018-11-19T10:04:00Z"/>
                <w:rFonts w:ascii="Calibri" w:hAnsi="Calibri"/>
                <w:sz w:val="14"/>
                <w:szCs w:val="14"/>
              </w:rPr>
            </w:pPr>
            <w:ins w:id="311" w:author="Balneg, Ronald@Energy" w:date="2018-11-19T10:04:00Z">
              <w:r>
                <w:rPr>
                  <w:rFonts w:ascii="Calibri" w:hAnsi="Calibri"/>
                  <w:sz w:val="14"/>
                  <w:szCs w:val="14"/>
                </w:rPr>
                <w:t>Phone:</w:t>
              </w:r>
            </w:ins>
          </w:p>
        </w:tc>
        <w:tc>
          <w:tcPr>
            <w:tcW w:w="2897" w:type="dxa"/>
          </w:tcPr>
          <w:p w14:paraId="31A35B9A" w14:textId="77777777" w:rsidR="007075CA" w:rsidRPr="00B272DC" w:rsidRDefault="007075CA" w:rsidP="000E247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312" w:author="Balneg, Ronald@Energy" w:date="2018-11-19T10:04:00Z"/>
                <w:rFonts w:ascii="Calibri" w:hAnsi="Calibri"/>
                <w:sz w:val="14"/>
                <w:szCs w:val="14"/>
              </w:rPr>
            </w:pPr>
            <w:ins w:id="313" w:author="Balneg, Ronald@Energy" w:date="2018-11-19T10:04:00Z">
              <w:r w:rsidRPr="00B272DC">
                <w:rPr>
                  <w:rFonts w:ascii="Calibri" w:hAnsi="Calibri"/>
                  <w:sz w:val="14"/>
                  <w:szCs w:val="14"/>
                </w:rPr>
                <w:t>Date Signed:</w:t>
              </w:r>
            </w:ins>
          </w:p>
        </w:tc>
      </w:tr>
      <w:tr w:rsidR="007075CA" w:rsidRPr="00B272DC" w14:paraId="26A2CF08" w14:textId="77777777" w:rsidTr="000E247B">
        <w:tblPrEx>
          <w:tblCellMar>
            <w:left w:w="108" w:type="dxa"/>
            <w:right w:w="108" w:type="dxa"/>
          </w:tblCellMar>
        </w:tblPrEx>
        <w:trPr>
          <w:trHeight w:val="360"/>
          <w:ins w:id="314" w:author="Balneg, Ronald@Energy" w:date="2018-11-19T10:04:00Z"/>
        </w:trPr>
        <w:tc>
          <w:tcPr>
            <w:tcW w:w="5214" w:type="dxa"/>
          </w:tcPr>
          <w:p w14:paraId="42D213F8" w14:textId="77777777" w:rsidR="007075CA" w:rsidRPr="00B272DC" w:rsidRDefault="007075CA" w:rsidP="000E247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315" w:author="Balneg, Ronald@Energy" w:date="2018-11-19T10:04:00Z"/>
                <w:rFonts w:ascii="Calibri" w:hAnsi="Calibri"/>
                <w:sz w:val="14"/>
                <w:szCs w:val="14"/>
              </w:rPr>
            </w:pPr>
            <w:ins w:id="316" w:author="Balneg, Ronald@Energy" w:date="2018-11-19T10:04:00Z">
              <w:r w:rsidRPr="001B6B55">
                <w:rPr>
                  <w:rFonts w:ascii="Calibri" w:hAnsi="Calibri"/>
                  <w:sz w:val="14"/>
                  <w:szCs w:val="14"/>
                </w:rPr>
                <w:t>Third Party Quality Control Program (TPQCP)</w:t>
              </w:r>
              <w:r>
                <w:rPr>
                  <w:rFonts w:ascii="Calibri" w:hAnsi="Calibri"/>
                  <w:sz w:val="14"/>
                  <w:szCs w:val="14"/>
                </w:rPr>
                <w:t xml:space="preserve"> Status:</w:t>
              </w:r>
            </w:ins>
          </w:p>
        </w:tc>
        <w:tc>
          <w:tcPr>
            <w:tcW w:w="5671" w:type="dxa"/>
            <w:gridSpan w:val="3"/>
          </w:tcPr>
          <w:p w14:paraId="1054F760" w14:textId="77777777" w:rsidR="007075CA" w:rsidRPr="00B272DC" w:rsidRDefault="007075CA" w:rsidP="000E247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317" w:author="Balneg, Ronald@Energy" w:date="2018-11-19T10:04:00Z"/>
                <w:rFonts w:ascii="Calibri" w:hAnsi="Calibri"/>
                <w:sz w:val="14"/>
                <w:szCs w:val="14"/>
              </w:rPr>
            </w:pPr>
            <w:ins w:id="318" w:author="Balneg, Ronald@Energy" w:date="2018-11-19T10:04:00Z">
              <w:r w:rsidRPr="00B272DC">
                <w:rPr>
                  <w:rFonts w:ascii="Calibri" w:hAnsi="Calibri"/>
                  <w:sz w:val="14"/>
                  <w:szCs w:val="14"/>
                </w:rPr>
                <w:t xml:space="preserve">Name of TPQCP (if applicable): </w:t>
              </w:r>
            </w:ins>
          </w:p>
        </w:tc>
      </w:tr>
    </w:tbl>
    <w:p w14:paraId="4A3A5B0F" w14:textId="77777777" w:rsidR="00EA01F0" w:rsidRDefault="00EA01F0" w:rsidP="009762F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b/>
        </w:rPr>
      </w:pPr>
    </w:p>
    <w:p w14:paraId="4A3A5B10" w14:textId="77777777" w:rsidR="00EA01F0" w:rsidRDefault="00EA01F0" w:rsidP="009762F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rPr>
          <w:b/>
        </w:rPr>
        <w:sectPr w:rsidR="00EA01F0" w:rsidSect="002B5597">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720" w:right="720" w:bottom="720" w:left="720" w:header="180" w:footer="576" w:gutter="0"/>
          <w:pgNumType w:start="1"/>
          <w:cols w:space="720"/>
          <w:docGrid w:linePitch="272"/>
        </w:sectPr>
      </w:pPr>
    </w:p>
    <w:p w14:paraId="4A3A5B11" w14:textId="08AA27E5" w:rsidR="00EA01F0" w:rsidRPr="002F4374" w:rsidRDefault="009B5C14" w:rsidP="009B5C14">
      <w:pPr>
        <w:jc w:val="center"/>
        <w:rPr>
          <w:rFonts w:ascii="Calibri" w:hAnsi="Calibri"/>
          <w:b/>
          <w:szCs w:val="18"/>
        </w:rPr>
      </w:pPr>
      <w:r w:rsidRPr="002F4374">
        <w:rPr>
          <w:rFonts w:ascii="Calibri" w:hAnsi="Calibri"/>
          <w:b/>
          <w:szCs w:val="18"/>
        </w:rPr>
        <w:lastRenderedPageBreak/>
        <w:t>CF2R-ENV-20</w:t>
      </w:r>
      <w:ins w:id="331" w:author="Balneg, Ronald@Energy" w:date="2018-11-19T13:26:00Z">
        <w:r w:rsidR="005C2E5B">
          <w:rPr>
            <w:rFonts w:ascii="Calibri" w:hAnsi="Calibri"/>
            <w:b/>
            <w:szCs w:val="18"/>
          </w:rPr>
          <w:t>b</w:t>
        </w:r>
      </w:ins>
      <w:del w:id="332" w:author="Balneg, Ronald@Energy" w:date="2018-11-19T13:26:00Z">
        <w:r w:rsidRPr="002F4374" w:rsidDel="005C2E5B">
          <w:rPr>
            <w:rFonts w:ascii="Calibri" w:hAnsi="Calibri"/>
            <w:b/>
            <w:szCs w:val="18"/>
          </w:rPr>
          <w:delText>a</w:delText>
        </w:r>
      </w:del>
      <w:r w:rsidRPr="002F4374">
        <w:rPr>
          <w:rFonts w:ascii="Calibri" w:hAnsi="Calibri"/>
          <w:b/>
          <w:szCs w:val="18"/>
        </w:rPr>
        <w:t>-H User Instructions</w:t>
      </w:r>
    </w:p>
    <w:p w14:paraId="4A3A5B12" w14:textId="77777777" w:rsidR="00EA01F0" w:rsidRPr="00BF1ADA" w:rsidRDefault="00EA01F0" w:rsidP="009762F6">
      <w:pPr>
        <w:rPr>
          <w:rFonts w:ascii="Calibri" w:hAnsi="Calibri"/>
          <w:sz w:val="18"/>
          <w:szCs w:val="18"/>
        </w:rPr>
      </w:pPr>
    </w:p>
    <w:p w14:paraId="4A3A5B13" w14:textId="1CABFECB" w:rsidR="0009311F" w:rsidRPr="00621003" w:rsidRDefault="0009311F" w:rsidP="0009311F">
      <w:pPr>
        <w:rPr>
          <w:rFonts w:ascii="Calibri" w:hAnsi="Calibri"/>
          <w:b/>
          <w:sz w:val="18"/>
          <w:szCs w:val="18"/>
        </w:rPr>
      </w:pPr>
      <w:r w:rsidRPr="00621003">
        <w:rPr>
          <w:rFonts w:ascii="Calibri" w:hAnsi="Calibri"/>
          <w:b/>
          <w:sz w:val="18"/>
          <w:szCs w:val="18"/>
        </w:rPr>
        <w:t xml:space="preserve">Section A. </w:t>
      </w:r>
      <w:r w:rsidR="00EC07D1">
        <w:rPr>
          <w:rFonts w:ascii="Calibri" w:hAnsi="Calibri"/>
          <w:b/>
          <w:sz w:val="18"/>
          <w:szCs w:val="18"/>
        </w:rPr>
        <w:t>Enclosure</w:t>
      </w:r>
      <w:r w:rsidR="00EC07D1" w:rsidRPr="00621003">
        <w:rPr>
          <w:rFonts w:ascii="Calibri" w:hAnsi="Calibri"/>
          <w:b/>
          <w:sz w:val="18"/>
          <w:szCs w:val="18"/>
        </w:rPr>
        <w:t xml:space="preserve"> </w:t>
      </w:r>
      <w:r w:rsidRPr="00621003">
        <w:rPr>
          <w:rFonts w:ascii="Calibri" w:hAnsi="Calibri"/>
          <w:b/>
          <w:sz w:val="18"/>
          <w:szCs w:val="18"/>
        </w:rPr>
        <w:t xml:space="preserve">Air Leakage – General Information </w:t>
      </w:r>
    </w:p>
    <w:p w14:paraId="17281159" w14:textId="21C7A0CE" w:rsidR="00EC07D1" w:rsidRDefault="00EC07D1" w:rsidP="00EC07D1">
      <w:pPr>
        <w:pStyle w:val="ListParagraph"/>
        <w:numPr>
          <w:ilvl w:val="0"/>
          <w:numId w:val="15"/>
        </w:numPr>
        <w:rPr>
          <w:rFonts w:ascii="Calibri" w:hAnsi="Calibri"/>
          <w:sz w:val="18"/>
          <w:szCs w:val="18"/>
        </w:rPr>
      </w:pPr>
      <w:r>
        <w:rPr>
          <w:rFonts w:ascii="Calibri" w:hAnsi="Calibri"/>
          <w:sz w:val="18"/>
          <w:szCs w:val="18"/>
        </w:rPr>
        <w:t>This field is automatically filled from the CF1R which determines</w:t>
      </w:r>
      <w:r w:rsidR="00C65A7D">
        <w:rPr>
          <w:rFonts w:ascii="Calibri" w:hAnsi="Calibri"/>
          <w:sz w:val="18"/>
          <w:szCs w:val="18"/>
        </w:rPr>
        <w:t xml:space="preserve"> if</w:t>
      </w:r>
      <w:r w:rsidR="002E7F09">
        <w:rPr>
          <w:rFonts w:ascii="Calibri" w:hAnsi="Calibri"/>
          <w:sz w:val="18"/>
          <w:szCs w:val="18"/>
        </w:rPr>
        <w:t xml:space="preserve"> a</w:t>
      </w:r>
      <w:r>
        <w:rPr>
          <w:rFonts w:ascii="Calibri" w:hAnsi="Calibri"/>
          <w:sz w:val="18"/>
          <w:szCs w:val="18"/>
        </w:rPr>
        <w:t xml:space="preserve"> </w:t>
      </w:r>
      <w:r w:rsidR="002E7F09">
        <w:rPr>
          <w:rFonts w:ascii="Calibri" w:hAnsi="Calibri"/>
          <w:sz w:val="18"/>
          <w:szCs w:val="18"/>
        </w:rPr>
        <w:t xml:space="preserve">CFM50 </w:t>
      </w:r>
      <w:r>
        <w:rPr>
          <w:rFonts w:ascii="Calibri" w:hAnsi="Calibri"/>
          <w:sz w:val="18"/>
          <w:szCs w:val="18"/>
        </w:rPr>
        <w:t xml:space="preserve">compliance </w:t>
      </w:r>
      <w:r w:rsidR="005A57F7">
        <w:rPr>
          <w:rFonts w:ascii="Calibri" w:hAnsi="Calibri"/>
          <w:sz w:val="18"/>
          <w:szCs w:val="18"/>
        </w:rPr>
        <w:t>target value</w:t>
      </w:r>
      <w:r w:rsidR="00C65A7D">
        <w:rPr>
          <w:rFonts w:ascii="Calibri" w:hAnsi="Calibri"/>
          <w:sz w:val="18"/>
          <w:szCs w:val="18"/>
        </w:rPr>
        <w:t xml:space="preserve"> is required</w:t>
      </w:r>
      <w:r>
        <w:rPr>
          <w:rFonts w:ascii="Calibri" w:hAnsi="Calibri"/>
          <w:sz w:val="18"/>
          <w:szCs w:val="18"/>
        </w:rPr>
        <w:t>.</w:t>
      </w:r>
    </w:p>
    <w:p w14:paraId="772E421E" w14:textId="23F00B0D" w:rsidR="00EC07D1" w:rsidRDefault="00EC07D1" w:rsidP="00EC07D1">
      <w:pPr>
        <w:pStyle w:val="ListParagraph"/>
        <w:numPr>
          <w:ilvl w:val="0"/>
          <w:numId w:val="15"/>
        </w:numPr>
        <w:rPr>
          <w:rFonts w:ascii="Calibri" w:hAnsi="Calibri"/>
          <w:sz w:val="18"/>
          <w:szCs w:val="18"/>
        </w:rPr>
      </w:pPr>
      <w:r>
        <w:rPr>
          <w:rFonts w:ascii="Calibri" w:hAnsi="Calibri"/>
          <w:sz w:val="18"/>
          <w:szCs w:val="18"/>
        </w:rPr>
        <w:t>This field is automatically filled from the CF1R w</w:t>
      </w:r>
      <w:r w:rsidR="005A57F7">
        <w:rPr>
          <w:rFonts w:ascii="Calibri" w:hAnsi="Calibri"/>
          <w:sz w:val="18"/>
          <w:szCs w:val="18"/>
        </w:rPr>
        <w:t xml:space="preserve">hich determines </w:t>
      </w:r>
      <w:r w:rsidR="00C65A7D">
        <w:rPr>
          <w:rFonts w:ascii="Calibri" w:hAnsi="Calibri"/>
          <w:sz w:val="18"/>
          <w:szCs w:val="18"/>
        </w:rPr>
        <w:t xml:space="preserve">if </w:t>
      </w:r>
      <w:r w:rsidR="002E7F09">
        <w:rPr>
          <w:rFonts w:ascii="Calibri" w:hAnsi="Calibri"/>
          <w:sz w:val="18"/>
          <w:szCs w:val="18"/>
        </w:rPr>
        <w:t>a 0.3CFM/ft</w:t>
      </w:r>
      <w:r w:rsidR="002E7F09" w:rsidRPr="00B5026C">
        <w:rPr>
          <w:rFonts w:ascii="Calibri" w:hAnsi="Calibri"/>
          <w:sz w:val="18"/>
          <w:szCs w:val="18"/>
          <w:vertAlign w:val="superscript"/>
        </w:rPr>
        <w:t>2</w:t>
      </w:r>
      <w:r w:rsidR="002E7F09">
        <w:rPr>
          <w:rFonts w:ascii="Calibri" w:hAnsi="Calibri"/>
          <w:sz w:val="18"/>
          <w:szCs w:val="18"/>
        </w:rPr>
        <w:t xml:space="preserve"> </w:t>
      </w:r>
      <w:r w:rsidR="005A57F7">
        <w:rPr>
          <w:rFonts w:ascii="Calibri" w:hAnsi="Calibri"/>
          <w:sz w:val="18"/>
          <w:szCs w:val="18"/>
        </w:rPr>
        <w:t>compliance target value</w:t>
      </w:r>
      <w:r w:rsidR="00C65A7D">
        <w:rPr>
          <w:rFonts w:ascii="Calibri" w:hAnsi="Calibri"/>
          <w:sz w:val="18"/>
          <w:szCs w:val="18"/>
        </w:rPr>
        <w:t xml:space="preserve"> is required</w:t>
      </w:r>
      <w:r>
        <w:rPr>
          <w:rFonts w:ascii="Calibri" w:hAnsi="Calibri"/>
          <w:sz w:val="18"/>
          <w:szCs w:val="18"/>
        </w:rPr>
        <w:t>.</w:t>
      </w:r>
    </w:p>
    <w:p w14:paraId="44AB8158" w14:textId="31305071"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This field determines the CFM50 target </w:t>
      </w:r>
      <w:r w:rsidR="00B02DA6">
        <w:rPr>
          <w:rFonts w:ascii="Calibri" w:hAnsi="Calibri"/>
          <w:sz w:val="18"/>
          <w:szCs w:val="18"/>
        </w:rPr>
        <w:t>enclosure</w:t>
      </w:r>
      <w:r>
        <w:rPr>
          <w:rFonts w:ascii="Calibri" w:hAnsi="Calibri"/>
          <w:sz w:val="18"/>
          <w:szCs w:val="18"/>
        </w:rPr>
        <w:t xml:space="preserve"> air leakage from the CF1R if HERS verification </w:t>
      </w:r>
      <w:r w:rsidR="005A57F7">
        <w:rPr>
          <w:rFonts w:ascii="Calibri" w:hAnsi="Calibri"/>
          <w:sz w:val="18"/>
          <w:szCs w:val="18"/>
        </w:rPr>
        <w:t xml:space="preserve">of enclosure </w:t>
      </w:r>
      <w:r w:rsidR="00B02DA6">
        <w:rPr>
          <w:rFonts w:ascii="Calibri" w:hAnsi="Calibri"/>
          <w:sz w:val="18"/>
          <w:szCs w:val="18"/>
        </w:rPr>
        <w:t xml:space="preserve">air </w:t>
      </w:r>
      <w:r w:rsidR="005A57F7">
        <w:rPr>
          <w:rFonts w:ascii="Calibri" w:hAnsi="Calibri"/>
          <w:sz w:val="18"/>
          <w:szCs w:val="18"/>
        </w:rPr>
        <w:t xml:space="preserve">leakage </w:t>
      </w:r>
      <w:r>
        <w:rPr>
          <w:rFonts w:ascii="Calibri" w:hAnsi="Calibri"/>
          <w:sz w:val="18"/>
          <w:szCs w:val="18"/>
        </w:rPr>
        <w:t>is required.</w:t>
      </w:r>
    </w:p>
    <w:p w14:paraId="028DDDF8" w14:textId="6903D755"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Enter the indoor temperature measured at the time that the </w:t>
      </w:r>
      <w:r w:rsidR="00B02DA6">
        <w:rPr>
          <w:rFonts w:ascii="Calibri" w:hAnsi="Calibri"/>
          <w:sz w:val="18"/>
          <w:szCs w:val="18"/>
        </w:rPr>
        <w:t>enclosure</w:t>
      </w:r>
      <w:r>
        <w:rPr>
          <w:rFonts w:ascii="Calibri" w:hAnsi="Calibri"/>
          <w:sz w:val="18"/>
          <w:szCs w:val="18"/>
        </w:rPr>
        <w:t xml:space="preserve"> air leakage test was performed.</w:t>
      </w:r>
    </w:p>
    <w:p w14:paraId="17893422" w14:textId="6767052B"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Enter the outdoor temperature measured at the time that the </w:t>
      </w:r>
      <w:r w:rsidR="00B02DA6">
        <w:rPr>
          <w:rFonts w:ascii="Calibri" w:hAnsi="Calibri"/>
          <w:sz w:val="18"/>
          <w:szCs w:val="18"/>
        </w:rPr>
        <w:t xml:space="preserve">enclosure </w:t>
      </w:r>
      <w:r>
        <w:rPr>
          <w:rFonts w:ascii="Calibri" w:hAnsi="Calibri"/>
          <w:sz w:val="18"/>
          <w:szCs w:val="18"/>
        </w:rPr>
        <w:t>air leakage test was performed.</w:t>
      </w:r>
    </w:p>
    <w:p w14:paraId="05A1C94F" w14:textId="77777777" w:rsidR="00EC07D1" w:rsidRDefault="00EC07D1" w:rsidP="00EC07D1">
      <w:pPr>
        <w:pStyle w:val="ListParagraph"/>
        <w:numPr>
          <w:ilvl w:val="0"/>
          <w:numId w:val="15"/>
        </w:numPr>
        <w:rPr>
          <w:rFonts w:ascii="Calibri" w:hAnsi="Calibri"/>
          <w:sz w:val="18"/>
          <w:szCs w:val="18"/>
        </w:rPr>
      </w:pPr>
      <w:r>
        <w:rPr>
          <w:rFonts w:ascii="Calibri" w:hAnsi="Calibri"/>
          <w:sz w:val="18"/>
          <w:szCs w:val="18"/>
        </w:rPr>
        <w:t>Provide a brief description of the location where the blower door was installed for the test. Examples: “front entry door on west side of house”, “door between house and garage”, “large window in family room”.</w:t>
      </w:r>
    </w:p>
    <w:p w14:paraId="2AB494B9" w14:textId="1E1FA032"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 Enter the building elevation </w:t>
      </w:r>
      <w:r w:rsidR="00F47523">
        <w:rPr>
          <w:rFonts w:ascii="Calibri" w:hAnsi="Calibri"/>
          <w:sz w:val="18"/>
          <w:szCs w:val="18"/>
        </w:rPr>
        <w:t>above sea level. U</w:t>
      </w:r>
      <w:r>
        <w:rPr>
          <w:rFonts w:ascii="Calibri" w:hAnsi="Calibri"/>
          <w:sz w:val="18"/>
          <w:szCs w:val="18"/>
        </w:rPr>
        <w:t>se the value for the closest city found in Joint Appendix JA2.2</w:t>
      </w:r>
      <w:r w:rsidR="00F47523">
        <w:rPr>
          <w:rFonts w:ascii="Calibri" w:hAnsi="Calibri"/>
          <w:sz w:val="18"/>
          <w:szCs w:val="18"/>
        </w:rPr>
        <w:t>.</w:t>
      </w:r>
    </w:p>
    <w:p w14:paraId="6CBA3972" w14:textId="1CD69691" w:rsidR="00EC07D1" w:rsidRDefault="00EC07D1" w:rsidP="00EC07D1">
      <w:pPr>
        <w:pStyle w:val="ListParagraph"/>
        <w:numPr>
          <w:ilvl w:val="0"/>
          <w:numId w:val="15"/>
        </w:numPr>
        <w:rPr>
          <w:rFonts w:ascii="Calibri" w:hAnsi="Calibri"/>
          <w:sz w:val="18"/>
          <w:szCs w:val="18"/>
        </w:rPr>
      </w:pPr>
      <w:r>
        <w:rPr>
          <w:rFonts w:ascii="Calibri" w:hAnsi="Calibri"/>
          <w:sz w:val="18"/>
          <w:szCs w:val="18"/>
        </w:rPr>
        <w:t>Enter the total dwelling unit floor area if HERS verification of dwelling compartmentalization leakage is required.</w:t>
      </w:r>
    </w:p>
    <w:p w14:paraId="3F3ACC1E" w14:textId="4799D5B3" w:rsidR="00EC07D1" w:rsidRDefault="00EC07D1" w:rsidP="00EC07D1">
      <w:pPr>
        <w:pStyle w:val="ListParagraph"/>
        <w:numPr>
          <w:ilvl w:val="0"/>
          <w:numId w:val="15"/>
        </w:numPr>
        <w:rPr>
          <w:rFonts w:ascii="Calibri" w:hAnsi="Calibri"/>
          <w:sz w:val="18"/>
          <w:szCs w:val="18"/>
        </w:rPr>
      </w:pPr>
      <w:r>
        <w:rPr>
          <w:rFonts w:ascii="Calibri" w:hAnsi="Calibri"/>
          <w:sz w:val="18"/>
          <w:szCs w:val="18"/>
        </w:rPr>
        <w:t>Enter the total dwelling unit ceiling area if HERS verification of dwelling compartmentalization leakage is required.</w:t>
      </w:r>
    </w:p>
    <w:p w14:paraId="4DB55E8F" w14:textId="56601AE5" w:rsidR="00EC07D1" w:rsidRDefault="00EC07D1" w:rsidP="00EC07D1">
      <w:pPr>
        <w:pStyle w:val="ListParagraph"/>
        <w:numPr>
          <w:ilvl w:val="0"/>
          <w:numId w:val="15"/>
        </w:numPr>
        <w:rPr>
          <w:rFonts w:ascii="Calibri" w:hAnsi="Calibri"/>
          <w:sz w:val="18"/>
          <w:szCs w:val="18"/>
        </w:rPr>
      </w:pPr>
      <w:r>
        <w:rPr>
          <w:rFonts w:ascii="Calibri" w:hAnsi="Calibri"/>
          <w:sz w:val="18"/>
          <w:szCs w:val="18"/>
        </w:rPr>
        <w:t>Enter the total dwelling unit exterior wall area if HERS verification of dwelling compartmentalization leakage is required.</w:t>
      </w:r>
    </w:p>
    <w:p w14:paraId="41F96E9D" w14:textId="0E1D9ABD" w:rsidR="00EC07D1" w:rsidRDefault="00EC07D1" w:rsidP="00EC07D1">
      <w:pPr>
        <w:pStyle w:val="ListParagraph"/>
        <w:numPr>
          <w:ilvl w:val="0"/>
          <w:numId w:val="15"/>
        </w:numPr>
        <w:rPr>
          <w:rFonts w:ascii="Calibri" w:hAnsi="Calibri"/>
          <w:sz w:val="18"/>
          <w:szCs w:val="18"/>
        </w:rPr>
      </w:pPr>
      <w:r>
        <w:rPr>
          <w:rFonts w:ascii="Calibri" w:hAnsi="Calibri"/>
          <w:sz w:val="18"/>
          <w:szCs w:val="18"/>
        </w:rPr>
        <w:t>Enter the total dwelling unit wall area shared with other dwelling units if HERS verification of dwelling compartmentalization leakage is required.</w:t>
      </w:r>
    </w:p>
    <w:p w14:paraId="19154EA3" w14:textId="5D03CB4D"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This field is automatically calculated as the sum of the total dwelling unit surface area </w:t>
      </w:r>
      <w:r w:rsidR="005A57F7">
        <w:rPr>
          <w:rFonts w:ascii="Calibri" w:hAnsi="Calibri"/>
          <w:sz w:val="18"/>
          <w:szCs w:val="18"/>
        </w:rPr>
        <w:t>i</w:t>
      </w:r>
      <w:r>
        <w:rPr>
          <w:rFonts w:ascii="Calibri" w:hAnsi="Calibri"/>
          <w:sz w:val="18"/>
          <w:szCs w:val="18"/>
        </w:rPr>
        <w:t>f HERS verification of dwelling compartmentalization leakage is required.</w:t>
      </w:r>
    </w:p>
    <w:p w14:paraId="61766F45" w14:textId="09A280D4"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This field is automatically calculated as the target dwelling unit compartmentalization leakage value if HERS verification of dwelling compartmentalization leakage is required. </w:t>
      </w:r>
    </w:p>
    <w:p w14:paraId="1797A2C7" w14:textId="0074A318"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Enter the date that the </w:t>
      </w:r>
      <w:r w:rsidR="00B02DA6">
        <w:rPr>
          <w:rFonts w:ascii="Calibri" w:hAnsi="Calibri"/>
          <w:sz w:val="18"/>
          <w:szCs w:val="18"/>
        </w:rPr>
        <w:t>enclosure</w:t>
      </w:r>
      <w:r>
        <w:rPr>
          <w:rFonts w:ascii="Calibri" w:hAnsi="Calibri"/>
          <w:sz w:val="18"/>
          <w:szCs w:val="18"/>
        </w:rPr>
        <w:t xml:space="preserve"> </w:t>
      </w:r>
      <w:r w:rsidR="00F47523">
        <w:rPr>
          <w:rFonts w:ascii="Calibri" w:hAnsi="Calibri"/>
          <w:sz w:val="18"/>
          <w:szCs w:val="18"/>
        </w:rPr>
        <w:t xml:space="preserve">air </w:t>
      </w:r>
      <w:r>
        <w:rPr>
          <w:rFonts w:ascii="Calibri" w:hAnsi="Calibri"/>
          <w:sz w:val="18"/>
          <w:szCs w:val="18"/>
        </w:rPr>
        <w:t>leakage test data was collected.</w:t>
      </w:r>
    </w:p>
    <w:p w14:paraId="26E3063C" w14:textId="05CF251E" w:rsidR="005A57F7" w:rsidRDefault="00AB4C89" w:rsidP="00EC07D1">
      <w:pPr>
        <w:pStyle w:val="ListParagraph"/>
        <w:numPr>
          <w:ilvl w:val="0"/>
          <w:numId w:val="15"/>
        </w:numPr>
        <w:rPr>
          <w:rFonts w:ascii="Calibri" w:hAnsi="Calibri"/>
          <w:sz w:val="18"/>
          <w:szCs w:val="18"/>
        </w:rPr>
      </w:pPr>
      <w:r>
        <w:rPr>
          <w:rFonts w:ascii="Calibri" w:hAnsi="Calibri"/>
          <w:sz w:val="18"/>
          <w:szCs w:val="18"/>
        </w:rPr>
        <w:t>Select the appropriate test procedure. This selection will determine which version of this document will be used (a or b). Not that newer manometers have automatic functions for compensating baseline (automatic baseline) and compensating for house pressures other than the target (50 Pa). It is preferable to use these when available.</w:t>
      </w:r>
    </w:p>
    <w:p w14:paraId="4A3A5B1C" w14:textId="77777777" w:rsidR="0009311F" w:rsidRPr="00BF1ADA" w:rsidRDefault="0009311F" w:rsidP="0009311F">
      <w:pPr>
        <w:rPr>
          <w:rFonts w:ascii="Calibri" w:hAnsi="Calibri"/>
          <w:sz w:val="18"/>
          <w:szCs w:val="18"/>
        </w:rPr>
      </w:pPr>
    </w:p>
    <w:p w14:paraId="4A3A5B1D" w14:textId="77777777" w:rsidR="0009311F" w:rsidRPr="00621003" w:rsidRDefault="0009311F" w:rsidP="0009311F">
      <w:pPr>
        <w:rPr>
          <w:rFonts w:ascii="Calibri" w:hAnsi="Calibri"/>
          <w:b/>
          <w:sz w:val="18"/>
          <w:szCs w:val="18"/>
        </w:rPr>
      </w:pPr>
      <w:r w:rsidRPr="00621003">
        <w:rPr>
          <w:rFonts w:ascii="Calibri" w:hAnsi="Calibri"/>
          <w:b/>
          <w:sz w:val="18"/>
          <w:szCs w:val="18"/>
        </w:rPr>
        <w:t>Section B. Diagnostic Equipment Information</w:t>
      </w:r>
    </w:p>
    <w:p w14:paraId="4A3A5B1E" w14:textId="2C9138F2"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number of </w:t>
      </w:r>
      <w:r>
        <w:rPr>
          <w:rFonts w:ascii="Calibri" w:hAnsi="Calibri"/>
          <w:sz w:val="18"/>
          <w:szCs w:val="18"/>
        </w:rPr>
        <w:t xml:space="preserve">manometers used to measure the </w:t>
      </w:r>
      <w:r w:rsidR="00DC0A4C">
        <w:rPr>
          <w:rFonts w:ascii="Calibri" w:hAnsi="Calibri"/>
          <w:sz w:val="18"/>
          <w:szCs w:val="18"/>
        </w:rPr>
        <w:t xml:space="preserve">enclosure </w:t>
      </w:r>
      <w:r>
        <w:rPr>
          <w:rFonts w:ascii="Calibri" w:hAnsi="Calibri"/>
          <w:sz w:val="18"/>
          <w:szCs w:val="18"/>
        </w:rPr>
        <w:t>pressurization</w:t>
      </w:r>
      <w:r w:rsidRPr="00BF1ADA">
        <w:rPr>
          <w:rFonts w:ascii="Calibri" w:hAnsi="Calibri"/>
          <w:sz w:val="18"/>
          <w:szCs w:val="18"/>
        </w:rPr>
        <w:t>. If more than one system is used, the fan flow numbers need to be manually added together, unless blower door software is used that will accommodate multiple fan systems running simultaneously.</w:t>
      </w:r>
    </w:p>
    <w:p w14:paraId="4A3A5B1F" w14:textId="5A425E4D"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make (brand) of the manometer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 xml:space="preserve">air leakage data. Examples: </w:t>
      </w:r>
      <w:proofErr w:type="spellStart"/>
      <w:r w:rsidRPr="00BF1ADA">
        <w:rPr>
          <w:rFonts w:ascii="Calibri" w:hAnsi="Calibri"/>
          <w:sz w:val="18"/>
          <w:szCs w:val="18"/>
        </w:rPr>
        <w:t>Retrotec</w:t>
      </w:r>
      <w:proofErr w:type="spellEnd"/>
      <w:r w:rsidRPr="00BF1ADA">
        <w:rPr>
          <w:rFonts w:ascii="Calibri" w:hAnsi="Calibri"/>
          <w:sz w:val="18"/>
          <w:szCs w:val="18"/>
        </w:rPr>
        <w:t>, Energy Conservatory.</w:t>
      </w:r>
    </w:p>
    <w:p w14:paraId="4A3A5B20" w14:textId="3F288744"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model of the manometer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 Examples: DM-2 Mark II, DG700.</w:t>
      </w:r>
    </w:p>
    <w:p w14:paraId="4A3A5B21" w14:textId="10DA06A2" w:rsidR="0009311F"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serial number of the manometer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w:t>
      </w:r>
    </w:p>
    <w:p w14:paraId="4A3A5B22" w14:textId="77777777" w:rsidR="0009311F" w:rsidRDefault="0009311F" w:rsidP="0009311F">
      <w:pPr>
        <w:pStyle w:val="ListParagraph"/>
        <w:numPr>
          <w:ilvl w:val="0"/>
          <w:numId w:val="16"/>
        </w:numPr>
        <w:rPr>
          <w:rFonts w:ascii="Calibri" w:hAnsi="Calibri"/>
          <w:sz w:val="18"/>
          <w:szCs w:val="18"/>
        </w:rPr>
      </w:pPr>
      <w:r w:rsidRPr="00BF1ADA">
        <w:rPr>
          <w:rFonts w:ascii="Calibri" w:hAnsi="Calibri"/>
          <w:sz w:val="18"/>
          <w:szCs w:val="18"/>
        </w:rPr>
        <w:t>Enter the most recent date that the manometer was calibrated by following manufacturer’s calibration specifications.</w:t>
      </w:r>
    </w:p>
    <w:p w14:paraId="4A3A5B23" w14:textId="23EFC5C5"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This field is automatically filled. If the calibration date was more than 12 months prior to the test date entered in Row A</w:t>
      </w:r>
      <w:r w:rsidR="00DC0A4C">
        <w:rPr>
          <w:rFonts w:ascii="Calibri" w:hAnsi="Calibri"/>
          <w:sz w:val="18"/>
          <w:szCs w:val="18"/>
        </w:rPr>
        <w:t>0</w:t>
      </w:r>
      <w:r w:rsidRPr="00BF1ADA">
        <w:rPr>
          <w:rFonts w:ascii="Calibri" w:hAnsi="Calibri"/>
          <w:sz w:val="18"/>
          <w:szCs w:val="18"/>
        </w:rPr>
        <w:t>8 above, an error will appear.</w:t>
      </w:r>
    </w:p>
    <w:p w14:paraId="4A3A5B24" w14:textId="78E367BF" w:rsidR="0009311F" w:rsidRPr="002E227D" w:rsidRDefault="0009311F" w:rsidP="0009311F">
      <w:pPr>
        <w:pStyle w:val="ListParagraph"/>
        <w:numPr>
          <w:ilvl w:val="0"/>
          <w:numId w:val="16"/>
        </w:numPr>
        <w:rPr>
          <w:rFonts w:ascii="Calibri" w:hAnsi="Calibri"/>
          <w:sz w:val="18"/>
          <w:szCs w:val="18"/>
        </w:rPr>
      </w:pPr>
      <w:r w:rsidRPr="002E227D">
        <w:rPr>
          <w:rFonts w:ascii="Calibri" w:hAnsi="Calibri"/>
          <w:sz w:val="18"/>
          <w:szCs w:val="18"/>
        </w:rPr>
        <w:t xml:space="preserve">Enter the number of blower door fan systems required to run simultaneously to pressurize the </w:t>
      </w:r>
      <w:r w:rsidR="00DC0A4C">
        <w:rPr>
          <w:rFonts w:ascii="Calibri" w:hAnsi="Calibri"/>
          <w:sz w:val="18"/>
          <w:szCs w:val="18"/>
        </w:rPr>
        <w:t>enclosure</w:t>
      </w:r>
      <w:r w:rsidR="00DC0A4C" w:rsidRPr="002E227D">
        <w:rPr>
          <w:rFonts w:ascii="Calibri" w:hAnsi="Calibri"/>
          <w:sz w:val="18"/>
          <w:szCs w:val="18"/>
        </w:rPr>
        <w:t xml:space="preserve"> </w:t>
      </w:r>
      <w:r w:rsidRPr="002E227D">
        <w:rPr>
          <w:rFonts w:ascii="Calibri" w:hAnsi="Calibri"/>
          <w:sz w:val="18"/>
          <w:szCs w:val="18"/>
        </w:rPr>
        <w:t xml:space="preserve">for the </w:t>
      </w:r>
      <w:r w:rsidR="00DC0A4C">
        <w:rPr>
          <w:rFonts w:ascii="Calibri" w:hAnsi="Calibri"/>
          <w:sz w:val="18"/>
          <w:szCs w:val="18"/>
        </w:rPr>
        <w:t>enclosure</w:t>
      </w:r>
      <w:r w:rsidRPr="002E227D">
        <w:rPr>
          <w:rFonts w:ascii="Calibri" w:hAnsi="Calibri"/>
          <w:sz w:val="18"/>
          <w:szCs w:val="18"/>
        </w:rPr>
        <w:t xml:space="preserve"> air leakage test. If more than one system is used, the fan flow numbers need to be manually added together, unless blower door software is used that will accommodate multiple fan systems running simultaneously.</w:t>
      </w:r>
    </w:p>
    <w:p w14:paraId="4A3A5B25" w14:textId="470FF84E"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make (brand) of the fan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 xml:space="preserve">air leakage data. Examples: </w:t>
      </w:r>
      <w:proofErr w:type="spellStart"/>
      <w:r w:rsidRPr="00BF1ADA">
        <w:rPr>
          <w:rFonts w:ascii="Calibri" w:hAnsi="Calibri"/>
          <w:sz w:val="18"/>
          <w:szCs w:val="18"/>
        </w:rPr>
        <w:t>Retrotec</w:t>
      </w:r>
      <w:proofErr w:type="spellEnd"/>
      <w:r w:rsidRPr="00BF1ADA">
        <w:rPr>
          <w:rFonts w:ascii="Calibri" w:hAnsi="Calibri"/>
          <w:sz w:val="18"/>
          <w:szCs w:val="18"/>
        </w:rPr>
        <w:t>, Energy Conservatory.</w:t>
      </w:r>
    </w:p>
    <w:p w14:paraId="4A3A5B26" w14:textId="4AB5B428" w:rsidR="0009311F"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model of the fan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 Examples: US1000, Q46, BD3, BD4.</w:t>
      </w:r>
    </w:p>
    <w:p w14:paraId="4A3A5B27" w14:textId="37CD4AFB" w:rsidR="0009311F" w:rsidRDefault="0009311F" w:rsidP="0009311F">
      <w:pPr>
        <w:pStyle w:val="ListParagraph"/>
        <w:numPr>
          <w:ilvl w:val="0"/>
          <w:numId w:val="16"/>
        </w:numPr>
        <w:rPr>
          <w:rFonts w:ascii="Calibri" w:hAnsi="Calibri"/>
          <w:sz w:val="18"/>
          <w:szCs w:val="18"/>
        </w:rPr>
      </w:pPr>
      <w:r w:rsidRPr="002E227D">
        <w:rPr>
          <w:rFonts w:ascii="Calibri" w:hAnsi="Calibri"/>
          <w:sz w:val="18"/>
          <w:szCs w:val="18"/>
        </w:rPr>
        <w:t xml:space="preserve">Enter the serial number of the fan used to collect the </w:t>
      </w:r>
      <w:r w:rsidR="00B02DA6">
        <w:rPr>
          <w:rFonts w:ascii="Calibri" w:hAnsi="Calibri"/>
          <w:sz w:val="18"/>
          <w:szCs w:val="18"/>
        </w:rPr>
        <w:t>enclosure</w:t>
      </w:r>
      <w:r w:rsidR="00B02DA6" w:rsidRPr="002E227D">
        <w:rPr>
          <w:rFonts w:ascii="Calibri" w:hAnsi="Calibri"/>
          <w:sz w:val="18"/>
          <w:szCs w:val="18"/>
        </w:rPr>
        <w:t xml:space="preserve"> </w:t>
      </w:r>
      <w:r w:rsidRPr="002E227D">
        <w:rPr>
          <w:rFonts w:ascii="Calibri" w:hAnsi="Calibri"/>
          <w:sz w:val="18"/>
          <w:szCs w:val="18"/>
        </w:rPr>
        <w:t>air leakage data.</w:t>
      </w:r>
    </w:p>
    <w:p w14:paraId="4A3A5B28" w14:textId="77777777" w:rsidR="0009311F" w:rsidRPr="009A74E8" w:rsidRDefault="0009311F" w:rsidP="0009311F">
      <w:pPr>
        <w:pStyle w:val="ListParagraph"/>
        <w:numPr>
          <w:ilvl w:val="0"/>
          <w:numId w:val="16"/>
        </w:numPr>
        <w:rPr>
          <w:rFonts w:ascii="Calibri" w:hAnsi="Calibri"/>
          <w:sz w:val="18"/>
          <w:szCs w:val="18"/>
        </w:rPr>
      </w:pPr>
      <w:r>
        <w:rPr>
          <w:rFonts w:ascii="Calibri" w:hAnsi="Calibri"/>
          <w:sz w:val="18"/>
          <w:szCs w:val="18"/>
        </w:rPr>
        <w:t>Enter the fan configuration shown on the meter. This is sometimes referred to as “range configuration”, “CONFIG” or “rings”. Examples: Open, A, B, C8.</w:t>
      </w:r>
    </w:p>
    <w:p w14:paraId="4A3A5B29" w14:textId="77777777" w:rsidR="0009311F" w:rsidRPr="00BF1ADA" w:rsidRDefault="0009311F" w:rsidP="0009311F">
      <w:pPr>
        <w:ind w:left="360"/>
        <w:rPr>
          <w:rFonts w:ascii="Calibri" w:hAnsi="Calibri"/>
          <w:sz w:val="18"/>
          <w:szCs w:val="18"/>
        </w:rPr>
      </w:pPr>
    </w:p>
    <w:p w14:paraId="4A3A5B2A" w14:textId="775690C1" w:rsidR="0009311F" w:rsidRPr="00621003" w:rsidRDefault="0009311F" w:rsidP="0009311F">
      <w:pPr>
        <w:rPr>
          <w:rFonts w:ascii="Calibri" w:hAnsi="Calibri"/>
          <w:b/>
          <w:sz w:val="18"/>
          <w:szCs w:val="18"/>
        </w:rPr>
      </w:pPr>
      <w:r w:rsidRPr="00621003">
        <w:rPr>
          <w:rFonts w:ascii="Calibri" w:hAnsi="Calibri"/>
          <w:b/>
          <w:sz w:val="18"/>
          <w:szCs w:val="18"/>
        </w:rPr>
        <w:t xml:space="preserve">Section C. </w:t>
      </w:r>
      <w:r w:rsidR="009A5280">
        <w:rPr>
          <w:rFonts w:ascii="Calibri" w:hAnsi="Calibri"/>
          <w:b/>
          <w:sz w:val="18"/>
          <w:szCs w:val="18"/>
        </w:rPr>
        <w:t>Enclosure</w:t>
      </w:r>
      <w:r w:rsidR="009A5280" w:rsidRPr="00621003">
        <w:rPr>
          <w:rFonts w:ascii="Calibri" w:hAnsi="Calibri"/>
          <w:b/>
          <w:sz w:val="18"/>
          <w:szCs w:val="18"/>
        </w:rPr>
        <w:t xml:space="preserve"> </w:t>
      </w:r>
      <w:r w:rsidR="00D721FF">
        <w:rPr>
          <w:rFonts w:ascii="Calibri" w:hAnsi="Calibri"/>
          <w:b/>
          <w:sz w:val="18"/>
          <w:szCs w:val="18"/>
        </w:rPr>
        <w:t xml:space="preserve">Air </w:t>
      </w:r>
      <w:r w:rsidRPr="00621003">
        <w:rPr>
          <w:rFonts w:ascii="Calibri" w:hAnsi="Calibri"/>
          <w:b/>
          <w:sz w:val="18"/>
          <w:szCs w:val="18"/>
        </w:rPr>
        <w:t>Leakage Test (ENV20</w:t>
      </w:r>
      <w:del w:id="333" w:author="Balneg, Ronald@Energy" w:date="2018-11-19T13:27:00Z">
        <w:r w:rsidRPr="00621003" w:rsidDel="005C2E5B">
          <w:rPr>
            <w:rFonts w:ascii="Calibri" w:hAnsi="Calibri"/>
            <w:b/>
            <w:sz w:val="18"/>
            <w:szCs w:val="18"/>
          </w:rPr>
          <w:delText>a</w:delText>
        </w:r>
      </w:del>
      <w:ins w:id="334" w:author="Balneg, Ronald@Energy" w:date="2018-11-19T13:27:00Z">
        <w:r w:rsidR="005C2E5B">
          <w:rPr>
            <w:rFonts w:ascii="Calibri" w:hAnsi="Calibri"/>
            <w:b/>
            <w:sz w:val="18"/>
            <w:szCs w:val="18"/>
          </w:rPr>
          <w:t>b</w:t>
        </w:r>
      </w:ins>
      <w:r w:rsidRPr="00621003">
        <w:rPr>
          <w:rFonts w:ascii="Calibri" w:hAnsi="Calibri"/>
          <w:b/>
          <w:sz w:val="18"/>
          <w:szCs w:val="18"/>
        </w:rPr>
        <w:t>)</w:t>
      </w:r>
    </w:p>
    <w:p w14:paraId="4A3A5B2B" w14:textId="225D86BD" w:rsidR="0009311F" w:rsidRPr="00BF1ADA" w:rsidRDefault="0009311F" w:rsidP="0009311F">
      <w:pPr>
        <w:pStyle w:val="ListParagraph"/>
        <w:numPr>
          <w:ilvl w:val="0"/>
          <w:numId w:val="17"/>
        </w:numPr>
        <w:rPr>
          <w:rFonts w:ascii="Calibri" w:hAnsi="Calibri"/>
          <w:sz w:val="18"/>
          <w:szCs w:val="18"/>
        </w:rPr>
      </w:pPr>
      <w:r w:rsidRPr="00BF1ADA">
        <w:rPr>
          <w:rFonts w:ascii="Calibri" w:hAnsi="Calibri"/>
          <w:sz w:val="18"/>
          <w:szCs w:val="18"/>
        </w:rPr>
        <w:t xml:space="preserve">Enter the </w:t>
      </w:r>
      <w:ins w:id="335" w:author="Balneg, Ronald@Energy" w:date="2018-11-08T09:43:00Z">
        <w:r w:rsidR="00091FBA">
          <w:rPr>
            <w:rFonts w:ascii="Calibri" w:hAnsi="Calibri"/>
            <w:sz w:val="18"/>
            <w:szCs w:val="18"/>
          </w:rPr>
          <w:t>t</w:t>
        </w:r>
      </w:ins>
      <w:del w:id="336" w:author="Balneg, Ronald@Energy" w:date="2018-11-08T09:43:00Z">
        <w:r w:rsidR="00890110" w:rsidDel="00091FBA">
          <w:rPr>
            <w:rFonts w:ascii="Calibri" w:hAnsi="Calibri"/>
            <w:sz w:val="18"/>
            <w:szCs w:val="18"/>
          </w:rPr>
          <w:delText>T</w:delText>
        </w:r>
      </w:del>
      <w:r w:rsidRPr="00BF1ADA">
        <w:rPr>
          <w:rFonts w:ascii="Calibri" w:hAnsi="Calibri"/>
          <w:sz w:val="18"/>
          <w:szCs w:val="18"/>
        </w:rPr>
        <w:t xml:space="preserve">ime </w:t>
      </w:r>
      <w:del w:id="337" w:author="Balneg, Ronald@Energy" w:date="2018-11-08T09:43:00Z">
        <w:r w:rsidR="00890110" w:rsidDel="00091FBA">
          <w:rPr>
            <w:rFonts w:ascii="Calibri" w:hAnsi="Calibri"/>
            <w:sz w:val="18"/>
            <w:szCs w:val="18"/>
          </w:rPr>
          <w:delText>A</w:delText>
        </w:r>
      </w:del>
      <w:ins w:id="338" w:author="Balneg, Ronald@Energy" w:date="2018-11-08T09:43:00Z">
        <w:r w:rsidR="00091FBA">
          <w:rPr>
            <w:rFonts w:ascii="Calibri" w:hAnsi="Calibri"/>
            <w:sz w:val="18"/>
            <w:szCs w:val="18"/>
          </w:rPr>
          <w:t>a</w:t>
        </w:r>
      </w:ins>
      <w:r w:rsidRPr="00BF1ADA">
        <w:rPr>
          <w:rFonts w:ascii="Calibri" w:hAnsi="Calibri"/>
          <w:sz w:val="18"/>
          <w:szCs w:val="18"/>
        </w:rPr>
        <w:t xml:space="preserve">verage </w:t>
      </w:r>
      <w:del w:id="339" w:author="Balneg, Ronald@Energy" w:date="2018-11-08T09:43:00Z">
        <w:r w:rsidR="00890110" w:rsidDel="00091FBA">
          <w:rPr>
            <w:rFonts w:ascii="Calibri" w:hAnsi="Calibri"/>
            <w:sz w:val="18"/>
            <w:szCs w:val="18"/>
          </w:rPr>
          <w:delText>P</w:delText>
        </w:r>
      </w:del>
      <w:ins w:id="340" w:author="Balneg, Ronald@Energy" w:date="2018-11-08T09:43:00Z">
        <w:r w:rsidR="00091FBA">
          <w:rPr>
            <w:rFonts w:ascii="Calibri" w:hAnsi="Calibri"/>
            <w:sz w:val="18"/>
            <w:szCs w:val="18"/>
          </w:rPr>
          <w:t>p</w:t>
        </w:r>
      </w:ins>
      <w:r w:rsidRPr="00BF1ADA">
        <w:rPr>
          <w:rFonts w:ascii="Calibri" w:hAnsi="Calibri"/>
          <w:sz w:val="18"/>
          <w:szCs w:val="18"/>
        </w:rPr>
        <w:t>eriod used on the manometer during the test. Must be at least 10 seconds.</w:t>
      </w:r>
    </w:p>
    <w:p w14:paraId="4A3A5B2C" w14:textId="7210DE35" w:rsidR="0009311F" w:rsidRDefault="0009311F" w:rsidP="0009311F">
      <w:pPr>
        <w:pStyle w:val="ListParagraph"/>
        <w:numPr>
          <w:ilvl w:val="0"/>
          <w:numId w:val="17"/>
        </w:numPr>
        <w:rPr>
          <w:rFonts w:ascii="Calibri" w:hAnsi="Calibri"/>
          <w:sz w:val="18"/>
          <w:szCs w:val="18"/>
        </w:rPr>
      </w:pPr>
      <w:r>
        <w:rPr>
          <w:rFonts w:ascii="Calibri" w:hAnsi="Calibri"/>
          <w:sz w:val="18"/>
          <w:szCs w:val="18"/>
        </w:rPr>
        <w:t xml:space="preserve">Select the type of test being performed: Pressurization (air blowing into house) or </w:t>
      </w:r>
      <w:r w:rsidR="00C70CDD">
        <w:rPr>
          <w:rFonts w:ascii="Calibri" w:hAnsi="Calibri"/>
          <w:sz w:val="18"/>
          <w:szCs w:val="18"/>
        </w:rPr>
        <w:t>d</w:t>
      </w:r>
      <w:r>
        <w:rPr>
          <w:rFonts w:ascii="Calibri" w:hAnsi="Calibri"/>
          <w:sz w:val="18"/>
          <w:szCs w:val="18"/>
        </w:rPr>
        <w:t>epressurization (air blowing out of house).</w:t>
      </w:r>
      <w:r w:rsidRPr="009B5C14">
        <w:rPr>
          <w:rFonts w:ascii="Calibri" w:hAnsi="Calibri"/>
          <w:sz w:val="18"/>
          <w:szCs w:val="18"/>
        </w:rPr>
        <w:t xml:space="preserve"> </w:t>
      </w:r>
    </w:p>
    <w:p w14:paraId="4A3A5B2D" w14:textId="6B8B3B1B" w:rsidR="0009311F" w:rsidRPr="00BF1ADA" w:rsidRDefault="0009311F" w:rsidP="0009311F">
      <w:pPr>
        <w:pStyle w:val="ListParagraph"/>
        <w:numPr>
          <w:ilvl w:val="0"/>
          <w:numId w:val="17"/>
        </w:numPr>
        <w:rPr>
          <w:rFonts w:ascii="Calibri" w:hAnsi="Calibri"/>
          <w:sz w:val="18"/>
          <w:szCs w:val="18"/>
        </w:rPr>
      </w:pPr>
      <w:r w:rsidRPr="00BF1ADA">
        <w:rPr>
          <w:rFonts w:ascii="Calibri" w:hAnsi="Calibri"/>
          <w:sz w:val="18"/>
          <w:szCs w:val="18"/>
        </w:rPr>
        <w:t xml:space="preserve">Enter the </w:t>
      </w:r>
      <w:r w:rsidR="00A7427E">
        <w:rPr>
          <w:rFonts w:ascii="Calibri" w:hAnsi="Calibri"/>
          <w:sz w:val="18"/>
          <w:szCs w:val="18"/>
        </w:rPr>
        <w:t xml:space="preserve">pre-test baseline enclosure pressure. </w:t>
      </w:r>
      <w:r w:rsidR="006A4DFF">
        <w:rPr>
          <w:rFonts w:ascii="Calibri" w:hAnsi="Calibri"/>
          <w:sz w:val="18"/>
          <w:szCs w:val="18"/>
        </w:rPr>
        <w:t xml:space="preserve">This is the reading on the </w:t>
      </w:r>
      <w:del w:id="341" w:author="Balneg, Ronald@Energy" w:date="2018-11-08T09:41:00Z">
        <w:r w:rsidR="006A4DFF" w:rsidDel="00091FBA">
          <w:rPr>
            <w:rFonts w:ascii="Calibri" w:hAnsi="Calibri"/>
            <w:sz w:val="18"/>
            <w:szCs w:val="18"/>
          </w:rPr>
          <w:delText xml:space="preserve">manual </w:delText>
        </w:r>
      </w:del>
      <w:ins w:id="342" w:author="Balneg, Ronald@Energy" w:date="2018-11-08T09:41:00Z">
        <w:r w:rsidR="00091FBA">
          <w:rPr>
            <w:rFonts w:ascii="Calibri" w:hAnsi="Calibri"/>
            <w:sz w:val="18"/>
            <w:szCs w:val="18"/>
          </w:rPr>
          <w:t xml:space="preserve">automatic </w:t>
        </w:r>
      </w:ins>
      <w:r w:rsidR="006A4DFF">
        <w:rPr>
          <w:rFonts w:ascii="Calibri" w:hAnsi="Calibri"/>
          <w:sz w:val="18"/>
          <w:szCs w:val="18"/>
        </w:rPr>
        <w:t>manometer with no fans turned on.</w:t>
      </w:r>
    </w:p>
    <w:p w14:paraId="4A3A5B32" w14:textId="30E43C30" w:rsidR="0009311F" w:rsidRPr="00782762" w:rsidDel="00091FBA" w:rsidRDefault="0009311F" w:rsidP="0009311F">
      <w:pPr>
        <w:pStyle w:val="ListParagraph"/>
        <w:numPr>
          <w:ilvl w:val="0"/>
          <w:numId w:val="17"/>
        </w:numPr>
        <w:rPr>
          <w:del w:id="343" w:author="Balneg, Ronald@Energy" w:date="2018-11-08T09:42:00Z"/>
          <w:rFonts w:ascii="Calibri" w:hAnsi="Calibri"/>
          <w:sz w:val="18"/>
          <w:szCs w:val="18"/>
        </w:rPr>
      </w:pPr>
      <w:del w:id="344" w:author="Balneg, Ronald@Energy" w:date="2018-11-08T09:42:00Z">
        <w:r w:rsidDel="00091FBA">
          <w:rPr>
            <w:rFonts w:ascii="Calibri" w:hAnsi="Calibri"/>
            <w:sz w:val="18"/>
            <w:szCs w:val="18"/>
          </w:rPr>
          <w:delText>This field is automatically calculated</w:delText>
        </w:r>
        <w:r w:rsidR="00C70CDD" w:rsidDel="00091FBA">
          <w:rPr>
            <w:rFonts w:ascii="Calibri" w:hAnsi="Calibri"/>
            <w:sz w:val="18"/>
            <w:szCs w:val="18"/>
          </w:rPr>
          <w:delText xml:space="preserve">. This is the enclosure pressure target value the </w:delText>
        </w:r>
        <w:r w:rsidR="00B02DA6" w:rsidDel="00091FBA">
          <w:rPr>
            <w:rFonts w:ascii="Calibri" w:hAnsi="Calibri"/>
            <w:sz w:val="18"/>
            <w:szCs w:val="18"/>
          </w:rPr>
          <w:delText>enclosure</w:delText>
        </w:r>
        <w:r w:rsidR="00C70CDD" w:rsidDel="00091FBA">
          <w:rPr>
            <w:rFonts w:ascii="Calibri" w:hAnsi="Calibri"/>
            <w:sz w:val="18"/>
            <w:szCs w:val="18"/>
          </w:rPr>
          <w:delText xml:space="preserve"> needs to achieve</w:delText>
        </w:r>
        <w:r w:rsidR="006A4DFF" w:rsidDel="00091FBA">
          <w:rPr>
            <w:rFonts w:ascii="Calibri" w:hAnsi="Calibri"/>
            <w:sz w:val="18"/>
            <w:szCs w:val="18"/>
          </w:rPr>
          <w:delText xml:space="preserve"> during the test</w:delText>
        </w:r>
        <w:r w:rsidR="00C70CDD" w:rsidDel="00091FBA">
          <w:rPr>
            <w:rFonts w:ascii="Calibri" w:hAnsi="Calibri"/>
            <w:sz w:val="18"/>
            <w:szCs w:val="18"/>
          </w:rPr>
          <w:delText>.</w:delText>
        </w:r>
      </w:del>
    </w:p>
    <w:p w14:paraId="16535BC0" w14:textId="2BD68FA8" w:rsidR="00C70CDD" w:rsidDel="00091FBA" w:rsidRDefault="00C70CDD" w:rsidP="0009311F">
      <w:pPr>
        <w:pStyle w:val="ListParagraph"/>
        <w:numPr>
          <w:ilvl w:val="0"/>
          <w:numId w:val="17"/>
        </w:numPr>
        <w:rPr>
          <w:del w:id="345" w:author="Balneg, Ronald@Energy" w:date="2018-11-08T09:42:00Z"/>
          <w:rFonts w:ascii="Calibri" w:hAnsi="Calibri"/>
          <w:sz w:val="18"/>
          <w:szCs w:val="18"/>
        </w:rPr>
      </w:pPr>
      <w:del w:id="346" w:author="Balneg, Ronald@Energy" w:date="2018-11-08T09:42:00Z">
        <w:r w:rsidDel="00091FBA">
          <w:rPr>
            <w:rFonts w:ascii="Calibri" w:hAnsi="Calibri"/>
            <w:sz w:val="18"/>
            <w:szCs w:val="18"/>
          </w:rPr>
          <w:delText xml:space="preserve">Enter the unadjusted enclosure pressure measured. This value is read from the </w:delText>
        </w:r>
      </w:del>
      <w:del w:id="347" w:author="Balneg, Ronald@Energy" w:date="2018-11-08T09:41:00Z">
        <w:r w:rsidDel="00091FBA">
          <w:rPr>
            <w:rFonts w:ascii="Calibri" w:hAnsi="Calibri"/>
            <w:sz w:val="18"/>
            <w:szCs w:val="18"/>
          </w:rPr>
          <w:delText xml:space="preserve">manual </w:delText>
        </w:r>
      </w:del>
      <w:del w:id="348" w:author="Balneg, Ronald@Energy" w:date="2018-11-08T09:42:00Z">
        <w:r w:rsidDel="00091FBA">
          <w:rPr>
            <w:rFonts w:ascii="Calibri" w:hAnsi="Calibri"/>
            <w:sz w:val="18"/>
            <w:szCs w:val="18"/>
          </w:rPr>
          <w:delText>manometer during the test.</w:delText>
        </w:r>
      </w:del>
    </w:p>
    <w:p w14:paraId="000AA53E" w14:textId="5130038F" w:rsidR="00C70CDD" w:rsidRDefault="00C70CDD" w:rsidP="0009311F">
      <w:pPr>
        <w:pStyle w:val="ListParagraph"/>
        <w:numPr>
          <w:ilvl w:val="0"/>
          <w:numId w:val="17"/>
        </w:numPr>
        <w:rPr>
          <w:rFonts w:ascii="Calibri" w:hAnsi="Calibri"/>
          <w:sz w:val="18"/>
          <w:szCs w:val="18"/>
        </w:rPr>
      </w:pPr>
      <w:del w:id="349" w:author="Balneg, Ronald@Energy" w:date="2018-11-08T09:42:00Z">
        <w:r w:rsidDel="00091FBA">
          <w:rPr>
            <w:rFonts w:ascii="Calibri" w:hAnsi="Calibri"/>
            <w:sz w:val="18"/>
            <w:szCs w:val="18"/>
          </w:rPr>
          <w:delText>This field is automatically calculated.</w:delText>
        </w:r>
      </w:del>
      <w:ins w:id="350" w:author="Balneg, Ronald@Energy" w:date="2018-11-08T09:42:00Z">
        <w:r w:rsidR="00091FBA">
          <w:rPr>
            <w:rFonts w:ascii="Calibri" w:hAnsi="Calibri"/>
            <w:sz w:val="18"/>
            <w:szCs w:val="18"/>
          </w:rPr>
          <w:t xml:space="preserve">Enter the induced enclosure </w:t>
        </w:r>
      </w:ins>
      <w:ins w:id="351" w:author="Balneg, Ronald@Energy" w:date="2018-11-08T09:43:00Z">
        <w:r w:rsidR="00091FBA">
          <w:rPr>
            <w:rFonts w:ascii="Calibri" w:hAnsi="Calibri"/>
            <w:sz w:val="18"/>
            <w:szCs w:val="18"/>
          </w:rPr>
          <w:t>pressure</w:t>
        </w:r>
      </w:ins>
      <w:ins w:id="352" w:author="Balneg, Ronald@Energy" w:date="2018-11-08T09:42:00Z">
        <w:r w:rsidR="00091FBA">
          <w:rPr>
            <w:rFonts w:ascii="Calibri" w:hAnsi="Calibri"/>
            <w:sz w:val="18"/>
            <w:szCs w:val="18"/>
          </w:rPr>
          <w:t xml:space="preserve"> </w:t>
        </w:r>
      </w:ins>
      <w:ins w:id="353" w:author="Balneg, Ronald@Energy" w:date="2018-11-08T09:43:00Z">
        <w:r w:rsidR="00091FBA">
          <w:rPr>
            <w:rFonts w:ascii="Calibri" w:hAnsi="Calibri"/>
            <w:sz w:val="18"/>
            <w:szCs w:val="18"/>
          </w:rPr>
          <w:t>from the automatic manometer.</w:t>
        </w:r>
      </w:ins>
      <w:r>
        <w:rPr>
          <w:rFonts w:ascii="Calibri" w:hAnsi="Calibri"/>
          <w:sz w:val="18"/>
          <w:szCs w:val="18"/>
        </w:rPr>
        <w:t xml:space="preserve"> </w:t>
      </w:r>
      <w:del w:id="354" w:author="Balneg, Ronald@Energy" w:date="2018-11-08T09:43:00Z">
        <w:r w:rsidDel="00091FBA">
          <w:rPr>
            <w:rFonts w:ascii="Calibri" w:hAnsi="Calibri"/>
            <w:sz w:val="18"/>
            <w:szCs w:val="18"/>
          </w:rPr>
          <w:delText>This value is the difference of the unadjusted enclosure pressure measured and the pre-test baseline enclosure pressure.</w:delText>
        </w:r>
        <w:r w:rsidR="006A4DFF" w:rsidDel="00091FBA">
          <w:rPr>
            <w:rFonts w:ascii="Calibri" w:hAnsi="Calibri"/>
            <w:sz w:val="18"/>
            <w:szCs w:val="18"/>
          </w:rPr>
          <w:delText xml:space="preserve"> </w:delText>
        </w:r>
      </w:del>
      <w:r w:rsidR="006A4DFF">
        <w:rPr>
          <w:rFonts w:ascii="Calibri" w:hAnsi="Calibri"/>
          <w:sz w:val="18"/>
          <w:szCs w:val="18"/>
        </w:rPr>
        <w:t xml:space="preserve">The goal is to achieve </w:t>
      </w:r>
      <w:r w:rsidR="006A4DFF">
        <w:rPr>
          <w:rFonts w:asciiTheme="minorHAnsi" w:hAnsiTheme="minorHAnsi"/>
          <w:sz w:val="18"/>
          <w:szCs w:val="18"/>
        </w:rPr>
        <w:t xml:space="preserve">50 </w:t>
      </w:r>
      <w:r w:rsidR="006A4DFF">
        <w:rPr>
          <w:rFonts w:asciiTheme="minorHAnsi" w:hAnsiTheme="minorHAnsi" w:cstheme="minorHAnsi"/>
          <w:sz w:val="18"/>
          <w:szCs w:val="18"/>
        </w:rPr>
        <w:t xml:space="preserve">± </w:t>
      </w:r>
      <w:r w:rsidR="006A4DFF">
        <w:rPr>
          <w:rFonts w:asciiTheme="minorHAnsi" w:hAnsiTheme="minorHAnsi"/>
          <w:sz w:val="18"/>
          <w:szCs w:val="18"/>
        </w:rPr>
        <w:t>3 Pa.</w:t>
      </w:r>
    </w:p>
    <w:p w14:paraId="0F1D0332" w14:textId="15C57458" w:rsidR="00C70CDD" w:rsidRDefault="00C70CDD" w:rsidP="0009311F">
      <w:pPr>
        <w:pStyle w:val="ListParagraph"/>
        <w:numPr>
          <w:ilvl w:val="0"/>
          <w:numId w:val="17"/>
        </w:numPr>
        <w:rPr>
          <w:rFonts w:ascii="Calibri" w:hAnsi="Calibri"/>
          <w:sz w:val="18"/>
          <w:szCs w:val="18"/>
        </w:rPr>
      </w:pPr>
      <w:r>
        <w:rPr>
          <w:rFonts w:ascii="Calibri" w:hAnsi="Calibri"/>
          <w:sz w:val="18"/>
          <w:szCs w:val="18"/>
        </w:rPr>
        <w:t xml:space="preserve">This field is automatically calculated. This field determines if the pressure achieved is acceptable to proceed </w:t>
      </w:r>
      <w:r w:rsidR="006A4DFF">
        <w:rPr>
          <w:rFonts w:ascii="Calibri" w:hAnsi="Calibri"/>
          <w:sz w:val="18"/>
          <w:szCs w:val="18"/>
        </w:rPr>
        <w:t xml:space="preserve">with </w:t>
      </w:r>
      <w:r>
        <w:rPr>
          <w:rFonts w:ascii="Calibri" w:hAnsi="Calibri"/>
          <w:sz w:val="18"/>
          <w:szCs w:val="18"/>
        </w:rPr>
        <w:t xml:space="preserve">the </w:t>
      </w:r>
      <w:r w:rsidR="006A4DFF">
        <w:rPr>
          <w:rFonts w:ascii="Calibri" w:hAnsi="Calibri"/>
          <w:sz w:val="18"/>
          <w:szCs w:val="18"/>
        </w:rPr>
        <w:t xml:space="preserve">enclosure air leakage </w:t>
      </w:r>
      <w:r>
        <w:rPr>
          <w:rFonts w:ascii="Calibri" w:hAnsi="Calibri"/>
          <w:sz w:val="18"/>
          <w:szCs w:val="18"/>
        </w:rPr>
        <w:t>test.</w:t>
      </w:r>
    </w:p>
    <w:p w14:paraId="4A3A5B39" w14:textId="50DCA66B" w:rsidR="0009311F" w:rsidRPr="00782762" w:rsidRDefault="0009311F" w:rsidP="0009311F">
      <w:pPr>
        <w:pStyle w:val="ListParagraph"/>
        <w:numPr>
          <w:ilvl w:val="0"/>
          <w:numId w:val="17"/>
        </w:numPr>
        <w:rPr>
          <w:rFonts w:ascii="Calibri" w:hAnsi="Calibri"/>
          <w:sz w:val="18"/>
          <w:szCs w:val="18"/>
        </w:rPr>
      </w:pPr>
      <w:r>
        <w:rPr>
          <w:rFonts w:ascii="Calibri" w:hAnsi="Calibri"/>
          <w:sz w:val="18"/>
          <w:szCs w:val="18"/>
        </w:rPr>
        <w:t xml:space="preserve">Enter the </w:t>
      </w:r>
      <w:r w:rsidR="00C70CDD">
        <w:rPr>
          <w:rFonts w:ascii="Calibri" w:hAnsi="Calibri"/>
          <w:sz w:val="18"/>
          <w:szCs w:val="18"/>
        </w:rPr>
        <w:t>measured nominal</w:t>
      </w:r>
      <w:ins w:id="355" w:author="Balneg, Ronald@Energy" w:date="2018-11-08T09:44:00Z">
        <w:r w:rsidR="00091FBA">
          <w:rPr>
            <w:rFonts w:ascii="Calibri" w:hAnsi="Calibri"/>
            <w:sz w:val="18"/>
            <w:szCs w:val="18"/>
          </w:rPr>
          <w:t xml:space="preserve"> CFM50</w:t>
        </w:r>
      </w:ins>
      <w:r w:rsidR="00C70CDD">
        <w:rPr>
          <w:rFonts w:ascii="Calibri" w:hAnsi="Calibri"/>
          <w:sz w:val="18"/>
          <w:szCs w:val="18"/>
        </w:rPr>
        <w:t xml:space="preserve"> </w:t>
      </w:r>
      <w:del w:id="356" w:author="Balneg, Ronald@Energy" w:date="2018-11-08T09:44:00Z">
        <w:r w:rsidDel="00091FBA">
          <w:rPr>
            <w:rFonts w:ascii="Calibri" w:hAnsi="Calibri"/>
            <w:sz w:val="18"/>
            <w:szCs w:val="18"/>
          </w:rPr>
          <w:delText xml:space="preserve">fan flow </w:delText>
        </w:r>
        <w:r w:rsidR="00C70CDD" w:rsidDel="00091FBA">
          <w:rPr>
            <w:rFonts w:ascii="Calibri" w:hAnsi="Calibri"/>
            <w:sz w:val="18"/>
            <w:szCs w:val="18"/>
          </w:rPr>
          <w:delText>at above fan pressure</w:delText>
        </w:r>
      </w:del>
      <w:r w:rsidR="00C70CDD">
        <w:rPr>
          <w:rFonts w:ascii="Calibri" w:hAnsi="Calibri"/>
          <w:sz w:val="18"/>
          <w:szCs w:val="18"/>
        </w:rPr>
        <w:t xml:space="preserve"> </w:t>
      </w:r>
      <w:r>
        <w:rPr>
          <w:rFonts w:ascii="Calibri" w:hAnsi="Calibri"/>
          <w:sz w:val="18"/>
          <w:szCs w:val="18"/>
        </w:rPr>
        <w:t xml:space="preserve">from the </w:t>
      </w:r>
      <w:ins w:id="357" w:author="Balneg, Ronald@Energy" w:date="2018-11-08T09:45:00Z">
        <w:r w:rsidR="00091FBA">
          <w:rPr>
            <w:rFonts w:ascii="Calibri" w:hAnsi="Calibri"/>
            <w:sz w:val="18"/>
            <w:szCs w:val="18"/>
          </w:rPr>
          <w:t>automatic</w:t>
        </w:r>
      </w:ins>
      <w:ins w:id="358" w:author="Balneg, Ronald@Energy" w:date="2018-11-08T09:48:00Z">
        <w:r w:rsidR="00091FBA">
          <w:rPr>
            <w:rFonts w:ascii="Calibri" w:hAnsi="Calibri"/>
            <w:sz w:val="18"/>
            <w:szCs w:val="18"/>
          </w:rPr>
          <w:t xml:space="preserve"> manometer</w:t>
        </w:r>
      </w:ins>
      <w:ins w:id="359" w:author="Balneg, Ronald@Energy" w:date="2018-11-08T09:45:00Z">
        <w:r w:rsidR="00091FBA">
          <w:rPr>
            <w:rFonts w:ascii="Calibri" w:hAnsi="Calibri"/>
            <w:sz w:val="18"/>
            <w:szCs w:val="18"/>
          </w:rPr>
          <w:t xml:space="preserve">. </w:t>
        </w:r>
      </w:ins>
      <w:del w:id="360" w:author="Balneg, Ronald@Energy" w:date="2018-11-08T09:45:00Z">
        <w:r w:rsidDel="00091FBA">
          <w:rPr>
            <w:rFonts w:ascii="Calibri" w:hAnsi="Calibri"/>
            <w:sz w:val="18"/>
            <w:szCs w:val="18"/>
          </w:rPr>
          <w:delText xml:space="preserve">manometer that corresponds to the </w:delText>
        </w:r>
        <w:r w:rsidR="00C70CDD" w:rsidDel="00091FBA">
          <w:rPr>
            <w:rFonts w:ascii="Calibri" w:hAnsi="Calibri"/>
            <w:sz w:val="18"/>
            <w:szCs w:val="18"/>
          </w:rPr>
          <w:delText>induced enclosure pressure difference.</w:delText>
        </w:r>
      </w:del>
    </w:p>
    <w:p w14:paraId="4A3A5B3A" w14:textId="060C41F4" w:rsidR="0009311F" w:rsidRPr="00782762" w:rsidRDefault="0009311F">
      <w:pPr>
        <w:pStyle w:val="ListParagraph"/>
        <w:rPr>
          <w:rFonts w:ascii="Calibri" w:hAnsi="Calibri"/>
          <w:sz w:val="18"/>
          <w:szCs w:val="18"/>
        </w:rPr>
        <w:pPrChange w:id="361" w:author="Balneg, Ronald@Energy" w:date="2018-11-08T09:47:00Z">
          <w:pPr>
            <w:pStyle w:val="ListParagraph"/>
            <w:numPr>
              <w:numId w:val="17"/>
            </w:numPr>
            <w:ind w:hanging="360"/>
          </w:pPr>
        </w:pPrChange>
      </w:pPr>
      <w:del w:id="362" w:author="Balneg, Ronald@Energy" w:date="2018-11-08T09:44:00Z">
        <w:r w:rsidDel="00091FBA">
          <w:rPr>
            <w:rFonts w:ascii="Calibri" w:hAnsi="Calibri"/>
            <w:sz w:val="18"/>
            <w:szCs w:val="18"/>
          </w:rPr>
          <w:delText xml:space="preserve">This field is automatically calculated. </w:delText>
        </w:r>
        <w:r w:rsidR="00A8014F" w:rsidDel="00091FBA">
          <w:rPr>
            <w:rFonts w:ascii="Calibri" w:hAnsi="Calibri"/>
            <w:sz w:val="18"/>
            <w:szCs w:val="18"/>
          </w:rPr>
          <w:delText>The induced enclosure pressure difference is converted to a nominal airflow at 50 Pa.</w:delText>
        </w:r>
      </w:del>
    </w:p>
    <w:p w14:paraId="4A3A5B3B" w14:textId="77777777" w:rsidR="0009311F" w:rsidRDefault="0009311F" w:rsidP="0009311F">
      <w:pPr>
        <w:rPr>
          <w:rFonts w:ascii="Calibri" w:hAnsi="Calibri"/>
          <w:sz w:val="18"/>
          <w:szCs w:val="18"/>
        </w:rPr>
      </w:pPr>
    </w:p>
    <w:p w14:paraId="4A3A5B3C" w14:textId="77777777" w:rsidR="0009311F" w:rsidRPr="00621003" w:rsidRDefault="0009311F" w:rsidP="0009311F">
      <w:pPr>
        <w:rPr>
          <w:rFonts w:ascii="Calibri" w:hAnsi="Calibri"/>
          <w:b/>
          <w:sz w:val="18"/>
          <w:szCs w:val="18"/>
        </w:rPr>
      </w:pPr>
      <w:r w:rsidRPr="00621003">
        <w:rPr>
          <w:rFonts w:ascii="Calibri" w:hAnsi="Calibri"/>
          <w:b/>
          <w:sz w:val="18"/>
          <w:szCs w:val="18"/>
        </w:rPr>
        <w:t>Section D. Altitude and Temperature Correction</w:t>
      </w:r>
    </w:p>
    <w:p w14:paraId="4A3A5B3D" w14:textId="323014D6" w:rsidR="0009311F" w:rsidRPr="00782762" w:rsidRDefault="0009311F" w:rsidP="0009311F">
      <w:pPr>
        <w:pStyle w:val="ListParagraph"/>
        <w:numPr>
          <w:ilvl w:val="0"/>
          <w:numId w:val="18"/>
        </w:numPr>
        <w:rPr>
          <w:rFonts w:ascii="Calibri" w:hAnsi="Calibri"/>
          <w:sz w:val="18"/>
          <w:szCs w:val="18"/>
        </w:rPr>
      </w:pPr>
      <w:r>
        <w:rPr>
          <w:rFonts w:ascii="Calibri" w:hAnsi="Calibri"/>
          <w:sz w:val="18"/>
          <w:szCs w:val="18"/>
        </w:rPr>
        <w:lastRenderedPageBreak/>
        <w:t>This field is automatically calculated</w:t>
      </w:r>
      <w:r w:rsidR="00A8014F">
        <w:rPr>
          <w:rFonts w:ascii="Calibri" w:hAnsi="Calibri"/>
          <w:sz w:val="18"/>
          <w:szCs w:val="18"/>
        </w:rPr>
        <w:t>. This factor is determined based on the</w:t>
      </w:r>
      <w:r w:rsidR="00B02DA6">
        <w:rPr>
          <w:rFonts w:ascii="Calibri" w:hAnsi="Calibri"/>
          <w:sz w:val="18"/>
          <w:szCs w:val="18"/>
        </w:rPr>
        <w:t xml:space="preserve"> altitude and temperature of the building location</w:t>
      </w:r>
      <w:r w:rsidR="00FB41F0">
        <w:rPr>
          <w:rFonts w:ascii="Calibri" w:hAnsi="Calibri"/>
          <w:sz w:val="18"/>
          <w:szCs w:val="18"/>
        </w:rPr>
        <w:t xml:space="preserve"> using equation 4 in Section 9 of ASTM E779-10</w:t>
      </w:r>
      <w:r w:rsidR="00B02DA6">
        <w:rPr>
          <w:rFonts w:ascii="Calibri" w:hAnsi="Calibri"/>
          <w:sz w:val="18"/>
          <w:szCs w:val="18"/>
        </w:rPr>
        <w:t>.</w:t>
      </w:r>
    </w:p>
    <w:p w14:paraId="4A3A5DEF" w14:textId="77777777" w:rsidR="0009311F" w:rsidRDefault="0009311F" w:rsidP="0009311F">
      <w:pPr>
        <w:pStyle w:val="ListParagraph"/>
        <w:rPr>
          <w:rFonts w:ascii="Calibri" w:hAnsi="Calibri"/>
          <w:sz w:val="18"/>
          <w:szCs w:val="18"/>
        </w:rPr>
      </w:pPr>
    </w:p>
    <w:p w14:paraId="4A3A5DF0" w14:textId="6D4C1E14" w:rsidR="0009311F" w:rsidRPr="00782762" w:rsidRDefault="0009311F" w:rsidP="0009311F">
      <w:pPr>
        <w:pStyle w:val="ListParagraph"/>
        <w:numPr>
          <w:ilvl w:val="0"/>
          <w:numId w:val="18"/>
        </w:numPr>
        <w:rPr>
          <w:rFonts w:ascii="Calibri" w:hAnsi="Calibri"/>
          <w:sz w:val="18"/>
          <w:szCs w:val="18"/>
        </w:rPr>
      </w:pPr>
      <w:r>
        <w:rPr>
          <w:rFonts w:ascii="Calibri" w:hAnsi="Calibri"/>
          <w:sz w:val="18"/>
          <w:szCs w:val="18"/>
        </w:rPr>
        <w:t xml:space="preserve">This field is automatically calculated. The </w:t>
      </w:r>
      <w:r w:rsidR="00FB41F0">
        <w:rPr>
          <w:rFonts w:ascii="Calibri" w:hAnsi="Calibri"/>
          <w:sz w:val="18"/>
          <w:szCs w:val="18"/>
        </w:rPr>
        <w:t>c</w:t>
      </w:r>
      <w:r>
        <w:rPr>
          <w:rFonts w:ascii="Calibri" w:hAnsi="Calibri"/>
          <w:sz w:val="18"/>
          <w:szCs w:val="18"/>
        </w:rPr>
        <w:t xml:space="preserve">orrected CFM50 is the </w:t>
      </w:r>
      <w:r w:rsidR="00FB41F0">
        <w:rPr>
          <w:rFonts w:ascii="Calibri" w:hAnsi="Calibri"/>
          <w:sz w:val="18"/>
          <w:szCs w:val="18"/>
        </w:rPr>
        <w:t>n</w:t>
      </w:r>
      <w:r>
        <w:rPr>
          <w:rFonts w:ascii="Calibri" w:hAnsi="Calibri"/>
          <w:sz w:val="18"/>
          <w:szCs w:val="18"/>
        </w:rPr>
        <w:t xml:space="preserve">ominal CFM50 from Section C multiplied by the </w:t>
      </w:r>
      <w:r w:rsidR="00FB41F0">
        <w:rPr>
          <w:rFonts w:ascii="Calibri" w:hAnsi="Calibri"/>
          <w:sz w:val="18"/>
          <w:szCs w:val="18"/>
        </w:rPr>
        <w:t>a</w:t>
      </w:r>
      <w:r>
        <w:rPr>
          <w:rFonts w:ascii="Calibri" w:hAnsi="Calibri"/>
          <w:sz w:val="18"/>
          <w:szCs w:val="18"/>
        </w:rPr>
        <w:t xml:space="preserve">ltitude and </w:t>
      </w:r>
      <w:r w:rsidR="00FB41F0">
        <w:rPr>
          <w:rFonts w:ascii="Calibri" w:hAnsi="Calibri"/>
          <w:sz w:val="18"/>
          <w:szCs w:val="18"/>
        </w:rPr>
        <w:t>t</w:t>
      </w:r>
      <w:r>
        <w:rPr>
          <w:rFonts w:ascii="Calibri" w:hAnsi="Calibri"/>
          <w:sz w:val="18"/>
          <w:szCs w:val="18"/>
        </w:rPr>
        <w:t xml:space="preserve">emperature </w:t>
      </w:r>
      <w:r w:rsidR="00FB41F0">
        <w:rPr>
          <w:rFonts w:ascii="Calibri" w:hAnsi="Calibri"/>
          <w:sz w:val="18"/>
          <w:szCs w:val="18"/>
        </w:rPr>
        <w:t>c</w:t>
      </w:r>
      <w:r>
        <w:rPr>
          <w:rFonts w:ascii="Calibri" w:hAnsi="Calibri"/>
          <w:sz w:val="18"/>
          <w:szCs w:val="18"/>
        </w:rPr>
        <w:t xml:space="preserve">orrection </w:t>
      </w:r>
      <w:r w:rsidR="00FB41F0">
        <w:rPr>
          <w:rFonts w:ascii="Calibri" w:hAnsi="Calibri"/>
          <w:sz w:val="18"/>
          <w:szCs w:val="18"/>
        </w:rPr>
        <w:t>f</w:t>
      </w:r>
      <w:r>
        <w:rPr>
          <w:rFonts w:ascii="Calibri" w:hAnsi="Calibri"/>
          <w:sz w:val="18"/>
          <w:szCs w:val="18"/>
        </w:rPr>
        <w:t>actor.</w:t>
      </w:r>
    </w:p>
    <w:p w14:paraId="4A3A5DF1" w14:textId="77777777" w:rsidR="0009311F" w:rsidRPr="0091667B" w:rsidRDefault="0009311F" w:rsidP="0009311F">
      <w:pPr>
        <w:rPr>
          <w:rFonts w:ascii="Calibri" w:hAnsi="Calibri"/>
          <w:sz w:val="18"/>
          <w:szCs w:val="18"/>
        </w:rPr>
      </w:pPr>
    </w:p>
    <w:p w14:paraId="4A3A5DF2" w14:textId="77777777" w:rsidR="0009311F" w:rsidRPr="008F0D91" w:rsidRDefault="0009311F" w:rsidP="0009311F">
      <w:pPr>
        <w:rPr>
          <w:rFonts w:ascii="Calibri" w:hAnsi="Calibri"/>
          <w:b/>
          <w:sz w:val="18"/>
          <w:szCs w:val="18"/>
        </w:rPr>
      </w:pPr>
      <w:r>
        <w:rPr>
          <w:rFonts w:ascii="Calibri" w:hAnsi="Calibri"/>
          <w:b/>
          <w:sz w:val="18"/>
          <w:szCs w:val="18"/>
        </w:rPr>
        <w:t>Section E. Accuracy Adjustment</w:t>
      </w:r>
    </w:p>
    <w:p w14:paraId="68160731" w14:textId="16005245" w:rsidR="00E223BF" w:rsidRDefault="0009311F" w:rsidP="00B5026C">
      <w:pPr>
        <w:pStyle w:val="ListParagraph"/>
        <w:numPr>
          <w:ilvl w:val="0"/>
          <w:numId w:val="19"/>
        </w:numPr>
        <w:rPr>
          <w:rFonts w:ascii="Calibri" w:hAnsi="Calibri"/>
          <w:sz w:val="18"/>
          <w:szCs w:val="18"/>
        </w:rPr>
      </w:pPr>
      <w:r>
        <w:rPr>
          <w:rFonts w:ascii="Calibri" w:hAnsi="Calibri"/>
          <w:sz w:val="18"/>
          <w:szCs w:val="18"/>
        </w:rPr>
        <w:t>This field is automatically calculated</w:t>
      </w:r>
      <w:r w:rsidR="00E223BF">
        <w:rPr>
          <w:rFonts w:ascii="Calibri" w:hAnsi="Calibri"/>
          <w:sz w:val="18"/>
          <w:szCs w:val="18"/>
        </w:rPr>
        <w:t>. This value is determined from equation 5a from ANSI/RESNET/ICC 380-2016.</w:t>
      </w:r>
    </w:p>
    <w:p w14:paraId="1ADEEE94" w14:textId="77777777" w:rsidR="00E223BF" w:rsidRDefault="00E223BF" w:rsidP="0009311F">
      <w:pPr>
        <w:rPr>
          <w:rFonts w:ascii="Calibri" w:hAnsi="Calibri"/>
          <w:b/>
          <w:sz w:val="18"/>
          <w:szCs w:val="18"/>
        </w:rPr>
      </w:pPr>
    </w:p>
    <w:p w14:paraId="4A3A5DF8" w14:textId="2E735DB7" w:rsidR="0009311F" w:rsidRPr="009A74E8" w:rsidRDefault="0009311F" w:rsidP="0009311F">
      <w:pPr>
        <w:rPr>
          <w:rFonts w:ascii="Calibri" w:hAnsi="Calibri"/>
          <w:b/>
          <w:sz w:val="18"/>
          <w:szCs w:val="18"/>
        </w:rPr>
      </w:pPr>
      <w:r w:rsidRPr="009A74E8">
        <w:rPr>
          <w:rFonts w:ascii="Calibri" w:hAnsi="Calibri"/>
          <w:b/>
          <w:sz w:val="18"/>
          <w:szCs w:val="18"/>
        </w:rPr>
        <w:t>Section F. Compliance Statement</w:t>
      </w:r>
    </w:p>
    <w:p w14:paraId="4A3A5DF9" w14:textId="124A2627" w:rsidR="0009311F" w:rsidRPr="008F0D91" w:rsidRDefault="0009311F" w:rsidP="0009311F">
      <w:pPr>
        <w:pStyle w:val="ListParagraph"/>
        <w:numPr>
          <w:ilvl w:val="0"/>
          <w:numId w:val="23"/>
        </w:numPr>
        <w:rPr>
          <w:rFonts w:ascii="Calibri" w:hAnsi="Calibri"/>
          <w:sz w:val="18"/>
          <w:szCs w:val="18"/>
        </w:rPr>
      </w:pPr>
      <w:r w:rsidRPr="008F0D91">
        <w:rPr>
          <w:rFonts w:ascii="Calibri" w:hAnsi="Calibri"/>
          <w:sz w:val="18"/>
          <w:szCs w:val="18"/>
        </w:rPr>
        <w:t>This field is automatically calculated.</w:t>
      </w:r>
      <w:r>
        <w:rPr>
          <w:rFonts w:ascii="Calibri" w:hAnsi="Calibri"/>
          <w:sz w:val="18"/>
          <w:szCs w:val="18"/>
        </w:rPr>
        <w:t xml:space="preserve"> A check is performed to make sure that the meter has been properly calibrated and that the measured </w:t>
      </w:r>
      <w:r w:rsidR="00E223BF">
        <w:rPr>
          <w:rFonts w:ascii="Calibri" w:hAnsi="Calibri"/>
          <w:sz w:val="18"/>
          <w:szCs w:val="18"/>
        </w:rPr>
        <w:t xml:space="preserve">enclosure air leakage </w:t>
      </w:r>
      <w:r>
        <w:rPr>
          <w:rFonts w:ascii="Calibri" w:hAnsi="Calibri"/>
          <w:sz w:val="18"/>
          <w:szCs w:val="18"/>
        </w:rPr>
        <w:t xml:space="preserve">is less than the target </w:t>
      </w:r>
      <w:r w:rsidR="00E223BF">
        <w:rPr>
          <w:rFonts w:ascii="Calibri" w:hAnsi="Calibri"/>
          <w:sz w:val="18"/>
          <w:szCs w:val="18"/>
        </w:rPr>
        <w:t>enclosure air leakage</w:t>
      </w:r>
      <w:r>
        <w:rPr>
          <w:rFonts w:ascii="Calibri" w:hAnsi="Calibri"/>
          <w:sz w:val="18"/>
          <w:szCs w:val="18"/>
        </w:rPr>
        <w:t>.</w:t>
      </w:r>
    </w:p>
    <w:p w14:paraId="4A3A5DFA" w14:textId="77777777" w:rsidR="0009311F" w:rsidRDefault="0009311F" w:rsidP="0009311F">
      <w:pPr>
        <w:pStyle w:val="ListParagraph"/>
      </w:pPr>
    </w:p>
    <w:p w14:paraId="4A3A5DFB" w14:textId="77777777" w:rsidR="0009311F" w:rsidRPr="00782762" w:rsidRDefault="0009311F" w:rsidP="0009311F">
      <w:pPr>
        <w:rPr>
          <w:rFonts w:ascii="Calibri" w:hAnsi="Calibri"/>
          <w:b/>
          <w:sz w:val="18"/>
          <w:szCs w:val="18"/>
        </w:rPr>
      </w:pPr>
      <w:r>
        <w:rPr>
          <w:rFonts w:ascii="Calibri" w:hAnsi="Calibri"/>
          <w:b/>
          <w:sz w:val="18"/>
          <w:szCs w:val="18"/>
        </w:rPr>
        <w:t>Section G</w:t>
      </w:r>
      <w:r w:rsidRPr="005C7DD1">
        <w:rPr>
          <w:rFonts w:ascii="Calibri" w:hAnsi="Calibri"/>
          <w:b/>
          <w:sz w:val="18"/>
          <w:szCs w:val="18"/>
        </w:rPr>
        <w:t>. Additional Requirements for Compliance</w:t>
      </w:r>
    </w:p>
    <w:p w14:paraId="4A3A5DFC" w14:textId="77777777" w:rsidR="0009311F"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DFD" w14:textId="77777777" w:rsidR="0009311F" w:rsidRPr="00782762"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DFE" w14:textId="77777777" w:rsidR="0009311F" w:rsidRPr="00782762"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DFF" w14:textId="77777777" w:rsidR="0009311F" w:rsidRPr="00782762"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E00" w14:textId="1BB91D8C" w:rsidR="0009311F" w:rsidRPr="00782762" w:rsidRDefault="0009311F" w:rsidP="00B5026C">
      <w:pPr>
        <w:pStyle w:val="ListParagraph"/>
        <w:rPr>
          <w:rFonts w:ascii="Calibri" w:hAnsi="Calibri"/>
          <w:sz w:val="18"/>
          <w:szCs w:val="18"/>
        </w:rPr>
      </w:pPr>
    </w:p>
    <w:p w14:paraId="4A3A5E02" w14:textId="77777777" w:rsidR="00EA01F0" w:rsidRDefault="00EA01F0" w:rsidP="00B5026C">
      <w:pPr>
        <w:sectPr w:rsidR="00EA01F0" w:rsidSect="007E1CA9">
          <w:headerReference w:type="even" r:id="rId14"/>
          <w:headerReference w:type="default" r:id="rId15"/>
          <w:footerReference w:type="default" r:id="rId16"/>
          <w:headerReference w:type="first" r:id="rId17"/>
          <w:pgSz w:w="12240" w:h="15840" w:code="1"/>
          <w:pgMar w:top="720" w:right="720" w:bottom="720" w:left="720" w:header="720" w:footer="576" w:gutter="0"/>
          <w:pgNumType w:start="1"/>
          <w:cols w:space="720"/>
          <w:docGrid w:linePitch="272"/>
        </w:sect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2"/>
        <w:gridCol w:w="5104"/>
        <w:gridCol w:w="5104"/>
      </w:tblGrid>
      <w:tr w:rsidR="00EA01F0" w:rsidRPr="00A42BCC" w14:paraId="4A3A5E04" w14:textId="77777777" w:rsidTr="00F328CD">
        <w:tc>
          <w:tcPr>
            <w:tcW w:w="10790" w:type="dxa"/>
            <w:gridSpan w:val="3"/>
            <w:vAlign w:val="center"/>
          </w:tcPr>
          <w:p w14:paraId="4A3A5E03" w14:textId="27AF4B7E" w:rsidR="00EA01F0" w:rsidRPr="005A593D"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r w:rsidRPr="005A593D">
              <w:rPr>
                <w:rFonts w:asciiTheme="minorHAnsi" w:hAnsiTheme="minorHAnsi"/>
                <w:b/>
                <w:szCs w:val="18"/>
              </w:rPr>
              <w:lastRenderedPageBreak/>
              <w:t xml:space="preserve">A. </w:t>
            </w:r>
            <w:r w:rsidR="00BB7FEB">
              <w:rPr>
                <w:rFonts w:asciiTheme="minorHAnsi" w:hAnsiTheme="minorHAnsi"/>
                <w:b/>
                <w:szCs w:val="18"/>
              </w:rPr>
              <w:t>Enclosure</w:t>
            </w:r>
            <w:r w:rsidR="00BB7FEB" w:rsidRPr="005A593D">
              <w:rPr>
                <w:rFonts w:asciiTheme="minorHAnsi" w:hAnsiTheme="minorHAnsi"/>
                <w:b/>
                <w:szCs w:val="18"/>
              </w:rPr>
              <w:t xml:space="preserve"> </w:t>
            </w:r>
            <w:r w:rsidRPr="005A593D">
              <w:rPr>
                <w:rFonts w:asciiTheme="minorHAnsi" w:hAnsiTheme="minorHAnsi"/>
                <w:b/>
                <w:szCs w:val="18"/>
              </w:rPr>
              <w:t>Air Leakage – General Information</w:t>
            </w:r>
          </w:p>
        </w:tc>
      </w:tr>
      <w:tr w:rsidR="005B6312" w:rsidRPr="00A42BCC" w14:paraId="4A3A5E09" w14:textId="77777777" w:rsidTr="00F328CD">
        <w:tc>
          <w:tcPr>
            <w:tcW w:w="582" w:type="dxa"/>
            <w:vAlign w:val="center"/>
          </w:tcPr>
          <w:p w14:paraId="4A3A5E05" w14:textId="77777777"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01</w:t>
            </w:r>
          </w:p>
        </w:tc>
        <w:tc>
          <w:tcPr>
            <w:tcW w:w="5104" w:type="dxa"/>
            <w:vAlign w:val="center"/>
          </w:tcPr>
          <w:p w14:paraId="4A3A5E06" w14:textId="34FB63FF" w:rsidR="005B6312" w:rsidRPr="00A42BCC" w:rsidRDefault="005B6312" w:rsidP="005B6312">
            <w:pPr>
              <w:rPr>
                <w:rFonts w:asciiTheme="minorHAnsi" w:hAnsiTheme="minorHAnsi"/>
                <w:sz w:val="18"/>
                <w:szCs w:val="18"/>
              </w:rPr>
            </w:pPr>
            <w:r>
              <w:rPr>
                <w:rFonts w:asciiTheme="minorHAnsi" w:hAnsiTheme="minorHAnsi"/>
                <w:sz w:val="18"/>
                <w:szCs w:val="18"/>
              </w:rPr>
              <w:t>Is HERS verification of building enclosure</w:t>
            </w:r>
            <w:r w:rsidR="00D721FF">
              <w:rPr>
                <w:rFonts w:asciiTheme="minorHAnsi" w:hAnsiTheme="minorHAnsi"/>
                <w:sz w:val="18"/>
                <w:szCs w:val="18"/>
              </w:rPr>
              <w:t xml:space="preserve"> air</w:t>
            </w:r>
            <w:r>
              <w:rPr>
                <w:rFonts w:asciiTheme="minorHAnsi" w:hAnsiTheme="minorHAnsi"/>
                <w:sz w:val="18"/>
                <w:szCs w:val="18"/>
              </w:rPr>
              <w:t xml:space="preserve"> leakage to outside required by CF1R?</w:t>
            </w:r>
          </w:p>
        </w:tc>
        <w:tc>
          <w:tcPr>
            <w:tcW w:w="5104" w:type="dxa"/>
            <w:vAlign w:val="center"/>
          </w:tcPr>
          <w:p w14:paraId="4A3A5E08" w14:textId="4EC4CF38" w:rsidR="005B6312" w:rsidRPr="00A42BCC" w:rsidRDefault="005B6312" w:rsidP="005B6312">
            <w:pPr>
              <w:rPr>
                <w:rFonts w:asciiTheme="minorHAnsi" w:hAnsiTheme="minorHAnsi"/>
                <w:sz w:val="18"/>
                <w:szCs w:val="18"/>
              </w:rPr>
            </w:pPr>
            <w:r>
              <w:rPr>
                <w:rFonts w:asciiTheme="minorHAnsi" w:hAnsiTheme="minorHAnsi"/>
                <w:sz w:val="18"/>
                <w:szCs w:val="18"/>
              </w:rPr>
              <w:t xml:space="preserve">&lt;&lt;calculated field: If CF1R requires HERS verification of building enclosure </w:t>
            </w:r>
            <w:r w:rsidR="00D721FF">
              <w:rPr>
                <w:rFonts w:asciiTheme="minorHAnsi" w:hAnsiTheme="minorHAnsi"/>
                <w:sz w:val="18"/>
                <w:szCs w:val="18"/>
              </w:rPr>
              <w:t xml:space="preserve">air </w:t>
            </w:r>
            <w:r>
              <w:rPr>
                <w:rFonts w:asciiTheme="minorHAnsi" w:hAnsiTheme="minorHAnsi"/>
                <w:sz w:val="18"/>
                <w:szCs w:val="18"/>
              </w:rPr>
              <w:t>leakage, then value = Required, else value = N/A&gt;&gt;</w:t>
            </w:r>
          </w:p>
        </w:tc>
      </w:tr>
      <w:tr w:rsidR="005B6312" w:rsidRPr="00A42BCC" w14:paraId="1FE7BD42" w14:textId="77777777" w:rsidTr="00F328CD">
        <w:tc>
          <w:tcPr>
            <w:tcW w:w="582" w:type="dxa"/>
            <w:vAlign w:val="center"/>
          </w:tcPr>
          <w:p w14:paraId="13716C10" w14:textId="0420C32F" w:rsidR="005B6312" w:rsidRPr="00A42BCC" w:rsidRDefault="005B6312" w:rsidP="005B6312">
            <w:pPr>
              <w:jc w:val="center"/>
              <w:rPr>
                <w:rFonts w:asciiTheme="minorHAnsi" w:hAnsiTheme="minorHAnsi"/>
                <w:sz w:val="18"/>
                <w:szCs w:val="18"/>
              </w:rPr>
            </w:pPr>
            <w:r>
              <w:rPr>
                <w:rFonts w:asciiTheme="minorHAnsi" w:hAnsiTheme="minorHAnsi"/>
                <w:sz w:val="18"/>
                <w:szCs w:val="18"/>
              </w:rPr>
              <w:t>02</w:t>
            </w:r>
          </w:p>
        </w:tc>
        <w:tc>
          <w:tcPr>
            <w:tcW w:w="5104" w:type="dxa"/>
            <w:vAlign w:val="center"/>
          </w:tcPr>
          <w:p w14:paraId="014B530B" w14:textId="77EC8896" w:rsidR="005B6312" w:rsidRDefault="005B6312" w:rsidP="005B6312">
            <w:pPr>
              <w:rPr>
                <w:rFonts w:asciiTheme="minorHAnsi" w:hAnsiTheme="minorHAnsi"/>
                <w:sz w:val="18"/>
                <w:szCs w:val="18"/>
              </w:rPr>
            </w:pPr>
            <w:r>
              <w:rPr>
                <w:rFonts w:asciiTheme="minorHAnsi" w:hAnsiTheme="minorHAnsi"/>
                <w:sz w:val="18"/>
                <w:szCs w:val="18"/>
              </w:rPr>
              <w:t xml:space="preserve">Is HERS verification of dwelling compartmentalization leakage </w:t>
            </w:r>
            <w:r>
              <w:rPr>
                <w:rFonts w:asciiTheme="minorHAnsi" w:hAnsiTheme="minorHAnsi" w:cstheme="minorHAnsi"/>
                <w:sz w:val="18"/>
                <w:szCs w:val="18"/>
              </w:rPr>
              <w:t>≤</w:t>
            </w:r>
            <w:r>
              <w:rPr>
                <w:rFonts w:asciiTheme="minorHAnsi" w:hAnsiTheme="minorHAnsi"/>
                <w:sz w:val="18"/>
                <w:szCs w:val="18"/>
              </w:rPr>
              <w:t xml:space="preserve"> 0.3 CFM</w:t>
            </w:r>
            <w:r w:rsidRPr="00820D66">
              <w:rPr>
                <w:rFonts w:asciiTheme="minorHAnsi" w:hAnsiTheme="minorHAnsi"/>
                <w:sz w:val="18"/>
                <w:szCs w:val="18"/>
                <w:vertAlign w:val="subscript"/>
              </w:rPr>
              <w:t>50</w:t>
            </w:r>
            <w:r>
              <w:rPr>
                <w:rFonts w:asciiTheme="minorHAnsi" w:hAnsiTheme="minorHAnsi"/>
                <w:sz w:val="18"/>
                <w:szCs w:val="18"/>
              </w:rPr>
              <w:t>/ft</w:t>
            </w:r>
            <w:r w:rsidRPr="00820D66">
              <w:rPr>
                <w:rFonts w:asciiTheme="minorHAnsi" w:hAnsiTheme="minorHAnsi"/>
                <w:sz w:val="18"/>
                <w:szCs w:val="18"/>
                <w:vertAlign w:val="superscript"/>
              </w:rPr>
              <w:t>2</w:t>
            </w:r>
            <w:r>
              <w:rPr>
                <w:rFonts w:asciiTheme="minorHAnsi" w:hAnsiTheme="minorHAnsi"/>
                <w:sz w:val="18"/>
                <w:szCs w:val="18"/>
              </w:rPr>
              <w:t xml:space="preserve"> of enclosure area required by CF1R? </w:t>
            </w:r>
          </w:p>
        </w:tc>
        <w:tc>
          <w:tcPr>
            <w:tcW w:w="5104" w:type="dxa"/>
            <w:vAlign w:val="center"/>
          </w:tcPr>
          <w:p w14:paraId="41BD8D6F" w14:textId="4840CA45" w:rsidR="005B6312" w:rsidRDefault="005B6312" w:rsidP="005B6312">
            <w:pPr>
              <w:rPr>
                <w:rFonts w:asciiTheme="minorHAnsi" w:hAnsiTheme="minorHAnsi"/>
                <w:sz w:val="18"/>
                <w:szCs w:val="18"/>
              </w:rPr>
            </w:pPr>
            <w:r>
              <w:rPr>
                <w:rFonts w:asciiTheme="minorHAnsi" w:hAnsiTheme="minorHAnsi"/>
                <w:sz w:val="18"/>
                <w:szCs w:val="18"/>
              </w:rPr>
              <w:t>&lt;&lt;calculated field: If CF1R requires HERS verification of compartmentalization leakage, then value = Required, else value = N/A&gt;&gt;</w:t>
            </w:r>
          </w:p>
        </w:tc>
      </w:tr>
      <w:tr w:rsidR="005B6312" w:rsidRPr="00A42BCC" w14:paraId="4A3A5E0D" w14:textId="77777777" w:rsidTr="00F328CD">
        <w:tc>
          <w:tcPr>
            <w:tcW w:w="582" w:type="dxa"/>
            <w:vAlign w:val="center"/>
          </w:tcPr>
          <w:p w14:paraId="4A3A5E0A" w14:textId="60362182"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3</w:t>
            </w:r>
          </w:p>
        </w:tc>
        <w:tc>
          <w:tcPr>
            <w:tcW w:w="5104" w:type="dxa"/>
          </w:tcPr>
          <w:p w14:paraId="4A3A5E0B" w14:textId="3168C1FD" w:rsidR="005B6312" w:rsidRPr="00A42BCC" w:rsidRDefault="005B6312">
            <w:pPr>
              <w:rPr>
                <w:rFonts w:asciiTheme="minorHAnsi" w:hAnsiTheme="minorHAnsi"/>
                <w:sz w:val="18"/>
                <w:szCs w:val="18"/>
              </w:rPr>
            </w:pPr>
            <w:r>
              <w:rPr>
                <w:rFonts w:asciiTheme="minorHAnsi" w:hAnsiTheme="minorHAnsi"/>
                <w:sz w:val="18"/>
                <w:szCs w:val="18"/>
              </w:rPr>
              <w:t xml:space="preserve">Target </w:t>
            </w:r>
            <w:r w:rsidR="003F62A0">
              <w:rPr>
                <w:rFonts w:asciiTheme="minorHAnsi" w:hAnsiTheme="minorHAnsi"/>
                <w:sz w:val="18"/>
                <w:szCs w:val="18"/>
              </w:rPr>
              <w:t>Enclosure</w:t>
            </w:r>
            <w:r w:rsidR="003F62A0" w:rsidRPr="00A42BCC">
              <w:rPr>
                <w:rFonts w:asciiTheme="minorHAnsi" w:hAnsiTheme="minorHAnsi"/>
                <w:sz w:val="18"/>
                <w:szCs w:val="18"/>
              </w:rPr>
              <w:t xml:space="preserve"> </w:t>
            </w:r>
            <w:r w:rsidRPr="00A42BCC">
              <w:rPr>
                <w:rFonts w:asciiTheme="minorHAnsi" w:hAnsiTheme="minorHAnsi"/>
                <w:sz w:val="18"/>
                <w:szCs w:val="18"/>
              </w:rPr>
              <w:t>Air Leakage from CF1R</w:t>
            </w:r>
            <w:r>
              <w:rPr>
                <w:rFonts w:asciiTheme="minorHAnsi" w:hAnsiTheme="minorHAnsi"/>
                <w:sz w:val="18"/>
                <w:szCs w:val="18"/>
              </w:rPr>
              <w:t xml:space="preserve"> (CFM50)</w:t>
            </w:r>
          </w:p>
        </w:tc>
        <w:tc>
          <w:tcPr>
            <w:tcW w:w="5104" w:type="dxa"/>
            <w:vAlign w:val="center"/>
          </w:tcPr>
          <w:p w14:paraId="4A3A5E0C" w14:textId="17B0645A" w:rsidR="005B6312" w:rsidRPr="00A42BCC" w:rsidRDefault="005B6312" w:rsidP="005B6312">
            <w:pPr>
              <w:rPr>
                <w:rFonts w:asciiTheme="minorHAnsi" w:hAnsiTheme="minorHAnsi"/>
                <w:sz w:val="18"/>
                <w:szCs w:val="18"/>
              </w:rPr>
            </w:pPr>
            <w:r w:rsidRPr="00A42BCC">
              <w:rPr>
                <w:rFonts w:asciiTheme="minorHAnsi" w:hAnsiTheme="minorHAnsi"/>
                <w:sz w:val="18"/>
                <w:szCs w:val="18"/>
              </w:rPr>
              <w:t>&lt;&lt;</w:t>
            </w:r>
            <w:r>
              <w:rPr>
                <w:rFonts w:asciiTheme="minorHAnsi" w:hAnsiTheme="minorHAnsi"/>
                <w:sz w:val="18"/>
                <w:szCs w:val="18"/>
              </w:rPr>
              <w:t>if A01=required, then value = the CFM50 target value specified on the</w:t>
            </w:r>
            <w:r w:rsidRPr="00A42BCC">
              <w:rPr>
                <w:rFonts w:asciiTheme="minorHAnsi" w:hAnsiTheme="minorHAnsi"/>
                <w:sz w:val="18"/>
                <w:szCs w:val="18"/>
              </w:rPr>
              <w:t xml:space="preserve"> CF1R</w:t>
            </w:r>
            <w:r>
              <w:rPr>
                <w:rFonts w:asciiTheme="minorHAnsi" w:hAnsiTheme="minorHAnsi"/>
                <w:sz w:val="18"/>
                <w:szCs w:val="18"/>
              </w:rPr>
              <w:t>; else value = N/A</w:t>
            </w:r>
            <w:r w:rsidRPr="00A42BCC">
              <w:rPr>
                <w:rFonts w:asciiTheme="minorHAnsi" w:hAnsiTheme="minorHAnsi"/>
                <w:sz w:val="18"/>
                <w:szCs w:val="18"/>
              </w:rPr>
              <w:t>&gt;&gt;</w:t>
            </w:r>
          </w:p>
        </w:tc>
      </w:tr>
      <w:tr w:rsidR="005B6312" w:rsidRPr="00A42BCC" w14:paraId="4A3A5E11" w14:textId="77777777" w:rsidTr="00F328CD">
        <w:tc>
          <w:tcPr>
            <w:tcW w:w="582" w:type="dxa"/>
            <w:vAlign w:val="center"/>
          </w:tcPr>
          <w:p w14:paraId="4A3A5E0E" w14:textId="6506884A"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4</w:t>
            </w:r>
          </w:p>
        </w:tc>
        <w:tc>
          <w:tcPr>
            <w:tcW w:w="5104" w:type="dxa"/>
          </w:tcPr>
          <w:p w14:paraId="4A3A5E0F" w14:textId="6837DAF2" w:rsidR="005B6312" w:rsidRPr="00A42BCC" w:rsidRDefault="005B6312" w:rsidP="005B6312">
            <w:pPr>
              <w:rPr>
                <w:rFonts w:asciiTheme="minorHAnsi" w:hAnsiTheme="minorHAnsi"/>
                <w:sz w:val="18"/>
                <w:szCs w:val="18"/>
              </w:rPr>
            </w:pPr>
            <w:r w:rsidRPr="00A42BCC">
              <w:rPr>
                <w:rFonts w:asciiTheme="minorHAnsi" w:hAnsiTheme="minorHAnsi"/>
                <w:sz w:val="18"/>
                <w:szCs w:val="18"/>
              </w:rPr>
              <w:t>Indoor temperature during test (</w:t>
            </w:r>
            <w:r>
              <w:rPr>
                <w:rFonts w:asciiTheme="minorHAnsi" w:hAnsiTheme="minorHAnsi"/>
                <w:sz w:val="18"/>
                <w:szCs w:val="18"/>
              </w:rPr>
              <w:t>°</w:t>
            </w:r>
            <w:r w:rsidRPr="00A42BCC">
              <w:rPr>
                <w:rFonts w:asciiTheme="minorHAnsi" w:hAnsiTheme="minorHAnsi"/>
                <w:sz w:val="18"/>
                <w:szCs w:val="18"/>
              </w:rPr>
              <w:t>F)</w:t>
            </w:r>
          </w:p>
        </w:tc>
        <w:tc>
          <w:tcPr>
            <w:tcW w:w="5104" w:type="dxa"/>
          </w:tcPr>
          <w:p w14:paraId="4A3A5E10" w14:textId="5564D385" w:rsidR="005B6312" w:rsidRPr="00A42BCC" w:rsidRDefault="005B6312" w:rsidP="005B6312">
            <w:pPr>
              <w:tabs>
                <w:tab w:val="left" w:pos="2189"/>
              </w:tabs>
              <w:rPr>
                <w:rFonts w:asciiTheme="minorHAnsi" w:hAnsiTheme="minorHAnsi"/>
                <w:sz w:val="18"/>
                <w:szCs w:val="18"/>
              </w:rPr>
            </w:pPr>
            <w:r w:rsidRPr="00A42BCC">
              <w:rPr>
                <w:rFonts w:asciiTheme="minorHAnsi" w:hAnsiTheme="minorHAnsi"/>
                <w:sz w:val="18"/>
                <w:szCs w:val="18"/>
              </w:rPr>
              <w:t xml:space="preserve">&lt;&lt;user input, </w:t>
            </w:r>
            <w:r>
              <w:rPr>
                <w:rFonts w:asciiTheme="minorHAnsi" w:hAnsiTheme="minorHAnsi"/>
                <w:sz w:val="18"/>
                <w:szCs w:val="18"/>
              </w:rPr>
              <w:t xml:space="preserve">numeric, </w:t>
            </w:r>
            <w:proofErr w:type="spellStart"/>
            <w:r>
              <w:rPr>
                <w:rFonts w:asciiTheme="minorHAnsi" w:hAnsiTheme="minorHAnsi"/>
                <w:sz w:val="18"/>
                <w:szCs w:val="18"/>
              </w:rPr>
              <w:t>x.x</w:t>
            </w:r>
            <w:proofErr w:type="spellEnd"/>
            <w:r>
              <w:rPr>
                <w:rFonts w:asciiTheme="minorHAnsi" w:hAnsiTheme="minorHAnsi"/>
                <w:sz w:val="18"/>
                <w:szCs w:val="18"/>
              </w:rPr>
              <w:t xml:space="preserve"> </w:t>
            </w:r>
            <w:proofErr w:type="spellStart"/>
            <w:r w:rsidRPr="00A42BCC">
              <w:rPr>
                <w:rFonts w:asciiTheme="minorHAnsi" w:hAnsiTheme="minorHAnsi"/>
                <w:sz w:val="18"/>
                <w:szCs w:val="18"/>
              </w:rPr>
              <w:t>degF</w:t>
            </w:r>
            <w:proofErr w:type="spellEnd"/>
            <w:r w:rsidRPr="00A42BCC">
              <w:rPr>
                <w:rFonts w:asciiTheme="minorHAnsi" w:hAnsiTheme="minorHAnsi"/>
                <w:sz w:val="18"/>
                <w:szCs w:val="18"/>
              </w:rPr>
              <w:t>&gt;&gt;</w:t>
            </w:r>
          </w:p>
        </w:tc>
      </w:tr>
      <w:tr w:rsidR="005B6312" w:rsidRPr="00A42BCC" w14:paraId="4A3A5E15" w14:textId="77777777" w:rsidTr="00F328CD">
        <w:tc>
          <w:tcPr>
            <w:tcW w:w="582" w:type="dxa"/>
            <w:vAlign w:val="center"/>
          </w:tcPr>
          <w:p w14:paraId="4A3A5E12" w14:textId="46A7768B"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5</w:t>
            </w:r>
          </w:p>
        </w:tc>
        <w:tc>
          <w:tcPr>
            <w:tcW w:w="5104" w:type="dxa"/>
          </w:tcPr>
          <w:p w14:paraId="4A3A5E13" w14:textId="41D75573" w:rsidR="005B6312" w:rsidRPr="00A42BCC" w:rsidRDefault="005B6312" w:rsidP="005B6312">
            <w:pPr>
              <w:rPr>
                <w:rFonts w:asciiTheme="minorHAnsi" w:hAnsiTheme="minorHAnsi"/>
                <w:sz w:val="18"/>
                <w:szCs w:val="18"/>
              </w:rPr>
            </w:pPr>
            <w:r w:rsidRPr="00A42BCC">
              <w:rPr>
                <w:rFonts w:asciiTheme="minorHAnsi" w:hAnsiTheme="minorHAnsi"/>
                <w:sz w:val="18"/>
                <w:szCs w:val="18"/>
              </w:rPr>
              <w:t>Outdoor temperature during test (</w:t>
            </w:r>
            <w:r>
              <w:rPr>
                <w:rFonts w:asciiTheme="minorHAnsi" w:hAnsiTheme="minorHAnsi"/>
                <w:sz w:val="18"/>
                <w:szCs w:val="18"/>
              </w:rPr>
              <w:t>°</w:t>
            </w:r>
            <w:r w:rsidRPr="00A42BCC">
              <w:rPr>
                <w:rFonts w:asciiTheme="minorHAnsi" w:hAnsiTheme="minorHAnsi"/>
                <w:sz w:val="18"/>
                <w:szCs w:val="18"/>
              </w:rPr>
              <w:t>F)</w:t>
            </w:r>
          </w:p>
        </w:tc>
        <w:tc>
          <w:tcPr>
            <w:tcW w:w="5104" w:type="dxa"/>
          </w:tcPr>
          <w:p w14:paraId="4A3A5E14" w14:textId="0DDA43AC" w:rsidR="005B6312" w:rsidRPr="00A42BCC" w:rsidRDefault="005B6312" w:rsidP="005B6312">
            <w:pPr>
              <w:rPr>
                <w:rFonts w:asciiTheme="minorHAnsi" w:hAnsiTheme="minorHAnsi"/>
                <w:sz w:val="18"/>
                <w:szCs w:val="18"/>
              </w:rPr>
            </w:pPr>
            <w:r w:rsidRPr="00A42BCC">
              <w:rPr>
                <w:rFonts w:asciiTheme="minorHAnsi" w:hAnsiTheme="minorHAnsi"/>
                <w:sz w:val="18"/>
                <w:szCs w:val="18"/>
              </w:rPr>
              <w:t xml:space="preserve">&lt;&lt;user input, </w:t>
            </w:r>
            <w:r>
              <w:rPr>
                <w:rFonts w:asciiTheme="minorHAnsi" w:hAnsiTheme="minorHAnsi"/>
                <w:sz w:val="18"/>
                <w:szCs w:val="18"/>
              </w:rPr>
              <w:t xml:space="preserve">numeric, </w:t>
            </w:r>
            <w:proofErr w:type="spellStart"/>
            <w:r>
              <w:rPr>
                <w:rFonts w:asciiTheme="minorHAnsi" w:hAnsiTheme="minorHAnsi"/>
                <w:sz w:val="18"/>
                <w:szCs w:val="18"/>
              </w:rPr>
              <w:t>x.x</w:t>
            </w:r>
            <w:proofErr w:type="spellEnd"/>
            <w:r>
              <w:rPr>
                <w:rFonts w:asciiTheme="minorHAnsi" w:hAnsiTheme="minorHAnsi"/>
                <w:sz w:val="18"/>
                <w:szCs w:val="18"/>
              </w:rPr>
              <w:t xml:space="preserve"> </w:t>
            </w:r>
            <w:proofErr w:type="spellStart"/>
            <w:r w:rsidRPr="00A42BCC">
              <w:rPr>
                <w:rFonts w:asciiTheme="minorHAnsi" w:hAnsiTheme="minorHAnsi"/>
                <w:sz w:val="18"/>
                <w:szCs w:val="18"/>
              </w:rPr>
              <w:t>degF</w:t>
            </w:r>
            <w:proofErr w:type="spellEnd"/>
            <w:r w:rsidRPr="00A42BCC">
              <w:rPr>
                <w:rFonts w:asciiTheme="minorHAnsi" w:hAnsiTheme="minorHAnsi"/>
                <w:sz w:val="18"/>
                <w:szCs w:val="18"/>
              </w:rPr>
              <w:t>&gt;&gt;</w:t>
            </w:r>
          </w:p>
        </w:tc>
      </w:tr>
      <w:tr w:rsidR="005B6312" w:rsidRPr="00A42BCC" w14:paraId="4A3A5E19" w14:textId="77777777" w:rsidTr="00F328CD">
        <w:tc>
          <w:tcPr>
            <w:tcW w:w="582" w:type="dxa"/>
            <w:vAlign w:val="center"/>
          </w:tcPr>
          <w:p w14:paraId="4A3A5E16" w14:textId="217B8F69"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6</w:t>
            </w:r>
          </w:p>
        </w:tc>
        <w:tc>
          <w:tcPr>
            <w:tcW w:w="5104" w:type="dxa"/>
          </w:tcPr>
          <w:p w14:paraId="4A3A5E17" w14:textId="00AA181B" w:rsidR="005B6312" w:rsidRPr="00A42BCC" w:rsidRDefault="005B6312" w:rsidP="005B6312">
            <w:pPr>
              <w:rPr>
                <w:rFonts w:asciiTheme="minorHAnsi" w:hAnsiTheme="minorHAnsi"/>
                <w:sz w:val="18"/>
                <w:szCs w:val="18"/>
              </w:rPr>
            </w:pPr>
            <w:r w:rsidRPr="00A42BCC">
              <w:rPr>
                <w:rFonts w:asciiTheme="minorHAnsi" w:hAnsiTheme="minorHAnsi"/>
                <w:sz w:val="18"/>
                <w:szCs w:val="18"/>
              </w:rPr>
              <w:t xml:space="preserve">Blower </w:t>
            </w:r>
            <w:r>
              <w:rPr>
                <w:rFonts w:asciiTheme="minorHAnsi" w:hAnsiTheme="minorHAnsi"/>
                <w:sz w:val="18"/>
                <w:szCs w:val="18"/>
              </w:rPr>
              <w:t>D</w:t>
            </w:r>
            <w:r w:rsidRPr="00A42BCC">
              <w:rPr>
                <w:rFonts w:asciiTheme="minorHAnsi" w:hAnsiTheme="minorHAnsi"/>
                <w:sz w:val="18"/>
                <w:szCs w:val="18"/>
              </w:rPr>
              <w:t xml:space="preserve">oor </w:t>
            </w:r>
            <w:r>
              <w:rPr>
                <w:rFonts w:asciiTheme="minorHAnsi" w:hAnsiTheme="minorHAnsi"/>
                <w:sz w:val="18"/>
                <w:szCs w:val="18"/>
              </w:rPr>
              <w:t>L</w:t>
            </w:r>
            <w:r w:rsidRPr="00A42BCC">
              <w:rPr>
                <w:rFonts w:asciiTheme="minorHAnsi" w:hAnsiTheme="minorHAnsi"/>
                <w:sz w:val="18"/>
                <w:szCs w:val="18"/>
              </w:rPr>
              <w:t>ocation</w:t>
            </w:r>
          </w:p>
        </w:tc>
        <w:tc>
          <w:tcPr>
            <w:tcW w:w="5104" w:type="dxa"/>
          </w:tcPr>
          <w:p w14:paraId="4A3A5E18" w14:textId="77777777" w:rsidR="005B6312" w:rsidRPr="00A42BCC" w:rsidRDefault="005B6312" w:rsidP="005B6312">
            <w:pPr>
              <w:rPr>
                <w:rFonts w:asciiTheme="minorHAnsi" w:hAnsiTheme="minorHAnsi"/>
                <w:sz w:val="18"/>
                <w:szCs w:val="18"/>
              </w:rPr>
            </w:pPr>
            <w:r w:rsidRPr="00A42BCC">
              <w:rPr>
                <w:rFonts w:asciiTheme="minorHAnsi" w:hAnsiTheme="minorHAnsi"/>
                <w:sz w:val="18"/>
                <w:szCs w:val="18"/>
              </w:rPr>
              <w:t>&lt;&lt;user input, text, maximum 50 characters&gt;&gt;</w:t>
            </w:r>
          </w:p>
        </w:tc>
      </w:tr>
      <w:tr w:rsidR="005B6312" w:rsidRPr="00A42BCC" w14:paraId="4A3A5E1D" w14:textId="77777777" w:rsidTr="00F328CD">
        <w:tc>
          <w:tcPr>
            <w:tcW w:w="582" w:type="dxa"/>
            <w:vAlign w:val="center"/>
          </w:tcPr>
          <w:p w14:paraId="4A3A5E1A" w14:textId="1C396B9D"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7</w:t>
            </w:r>
          </w:p>
        </w:tc>
        <w:tc>
          <w:tcPr>
            <w:tcW w:w="5104" w:type="dxa"/>
          </w:tcPr>
          <w:p w14:paraId="4A3A5E1B" w14:textId="6A675E30" w:rsidR="005B6312" w:rsidRPr="00A42BCC" w:rsidDel="00752910" w:rsidRDefault="005B6312" w:rsidP="005B6312">
            <w:pPr>
              <w:rPr>
                <w:rFonts w:asciiTheme="minorHAnsi" w:hAnsiTheme="minorHAnsi"/>
                <w:sz w:val="18"/>
                <w:szCs w:val="18"/>
              </w:rPr>
            </w:pPr>
            <w:r w:rsidRPr="00A42BCC">
              <w:rPr>
                <w:rFonts w:asciiTheme="minorHAnsi" w:hAnsiTheme="minorHAnsi"/>
                <w:sz w:val="18"/>
                <w:szCs w:val="18"/>
              </w:rPr>
              <w:t xml:space="preserve">Building Elevation </w:t>
            </w:r>
            <w:r>
              <w:rPr>
                <w:rFonts w:asciiTheme="minorHAnsi" w:hAnsiTheme="minorHAnsi"/>
                <w:sz w:val="18"/>
                <w:szCs w:val="18"/>
              </w:rPr>
              <w:t xml:space="preserve">Above Sea Level </w:t>
            </w:r>
            <w:r w:rsidRPr="00A42BCC">
              <w:rPr>
                <w:rFonts w:asciiTheme="minorHAnsi" w:hAnsiTheme="minorHAnsi"/>
                <w:sz w:val="18"/>
                <w:szCs w:val="18"/>
              </w:rPr>
              <w:t>(</w:t>
            </w:r>
            <w:proofErr w:type="spellStart"/>
            <w:r w:rsidRPr="00A42BCC">
              <w:rPr>
                <w:rFonts w:asciiTheme="minorHAnsi" w:hAnsiTheme="minorHAnsi"/>
                <w:sz w:val="18"/>
                <w:szCs w:val="18"/>
              </w:rPr>
              <w:t>ft</w:t>
            </w:r>
            <w:proofErr w:type="spellEnd"/>
            <w:r w:rsidRPr="00A42BCC">
              <w:rPr>
                <w:rFonts w:asciiTheme="minorHAnsi" w:hAnsiTheme="minorHAnsi"/>
                <w:sz w:val="18"/>
                <w:szCs w:val="18"/>
              </w:rPr>
              <w:t>)</w:t>
            </w:r>
          </w:p>
        </w:tc>
        <w:tc>
          <w:tcPr>
            <w:tcW w:w="5104" w:type="dxa"/>
          </w:tcPr>
          <w:p w14:paraId="4A3A5E1C" w14:textId="1AE6C6D4" w:rsidR="005B6312" w:rsidRPr="00A42BCC" w:rsidDel="00752910" w:rsidRDefault="005B6312" w:rsidP="00011BC3">
            <w:pPr>
              <w:rPr>
                <w:rFonts w:asciiTheme="minorHAnsi" w:hAnsiTheme="minorHAnsi"/>
                <w:sz w:val="18"/>
                <w:szCs w:val="18"/>
              </w:rPr>
            </w:pPr>
            <w:r w:rsidRPr="00A42BCC">
              <w:rPr>
                <w:rFonts w:asciiTheme="minorHAnsi" w:hAnsiTheme="minorHAnsi"/>
                <w:sz w:val="18"/>
                <w:szCs w:val="18"/>
              </w:rPr>
              <w:t xml:space="preserve">&lt;&lt;user input, </w:t>
            </w:r>
            <w:r>
              <w:rPr>
                <w:rFonts w:asciiTheme="minorHAnsi" w:hAnsiTheme="minorHAnsi"/>
                <w:sz w:val="18"/>
                <w:szCs w:val="18"/>
              </w:rPr>
              <w:t xml:space="preserve">integer, </w:t>
            </w:r>
            <w:proofErr w:type="spellStart"/>
            <w:r>
              <w:rPr>
                <w:rFonts w:asciiTheme="minorHAnsi" w:hAnsiTheme="minorHAnsi"/>
                <w:sz w:val="18"/>
                <w:szCs w:val="18"/>
              </w:rPr>
              <w:t>xxxxx</w:t>
            </w:r>
            <w:proofErr w:type="spellEnd"/>
            <w:r>
              <w:rPr>
                <w:rFonts w:asciiTheme="minorHAnsi" w:hAnsiTheme="minorHAnsi"/>
                <w:sz w:val="18"/>
                <w:szCs w:val="18"/>
              </w:rPr>
              <w:t xml:space="preserve"> </w:t>
            </w:r>
            <w:r w:rsidRPr="00A42BCC">
              <w:rPr>
                <w:rFonts w:asciiTheme="minorHAnsi" w:hAnsiTheme="minorHAnsi"/>
                <w:sz w:val="18"/>
                <w:szCs w:val="18"/>
              </w:rPr>
              <w:t>&gt;&gt;</w:t>
            </w:r>
          </w:p>
        </w:tc>
      </w:tr>
      <w:tr w:rsidR="00F328CD" w:rsidRPr="00A42BCC" w:rsidDel="008A5A59" w14:paraId="1C20919B" w14:textId="77777777" w:rsidTr="00F328CD">
        <w:tc>
          <w:tcPr>
            <w:tcW w:w="582" w:type="dxa"/>
            <w:vAlign w:val="center"/>
          </w:tcPr>
          <w:p w14:paraId="02FF2CA6" w14:textId="1949CE24" w:rsidR="00F328CD" w:rsidDel="008A5A59" w:rsidRDefault="00F328CD" w:rsidP="00F328CD">
            <w:pPr>
              <w:jc w:val="center"/>
              <w:rPr>
                <w:rFonts w:asciiTheme="minorHAnsi" w:hAnsiTheme="minorHAnsi"/>
                <w:sz w:val="18"/>
                <w:szCs w:val="18"/>
              </w:rPr>
            </w:pPr>
            <w:r>
              <w:rPr>
                <w:rFonts w:asciiTheme="minorHAnsi" w:hAnsiTheme="minorHAnsi"/>
                <w:sz w:val="18"/>
                <w:szCs w:val="18"/>
              </w:rPr>
              <w:t>08</w:t>
            </w:r>
          </w:p>
        </w:tc>
        <w:tc>
          <w:tcPr>
            <w:tcW w:w="5104" w:type="dxa"/>
            <w:vAlign w:val="center"/>
          </w:tcPr>
          <w:p w14:paraId="12609F12" w14:textId="77777777" w:rsidR="00F328CD" w:rsidRPr="00A42BCC" w:rsidDel="008A5A59" w:rsidRDefault="00F328CD" w:rsidP="00F328CD">
            <w:pPr>
              <w:rPr>
                <w:rFonts w:asciiTheme="minorHAnsi" w:hAnsiTheme="minorHAnsi"/>
                <w:sz w:val="18"/>
                <w:szCs w:val="18"/>
              </w:rPr>
            </w:pPr>
            <w:r>
              <w:rPr>
                <w:rFonts w:asciiTheme="minorHAnsi" w:hAnsiTheme="minorHAnsi"/>
                <w:sz w:val="18"/>
                <w:szCs w:val="18"/>
              </w:rPr>
              <w:t>Total dwelling unit floor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262A416F" w14:textId="77777777" w:rsidR="00F328CD" w:rsidRDefault="00F328CD" w:rsidP="00F328CD">
            <w:pPr>
              <w:rPr>
                <w:ins w:id="366" w:author="Balneg, Ronald@Energy" w:date="2018-11-19T09:37:00Z"/>
                <w:rFonts w:asciiTheme="minorHAnsi" w:hAnsiTheme="minorHAnsi"/>
                <w:sz w:val="18"/>
                <w:szCs w:val="18"/>
              </w:rPr>
            </w:pPr>
            <w:ins w:id="367" w:author="Balneg, Ronald@Energy" w:date="2018-11-19T09:37:00Z">
              <w:r w:rsidRPr="00BE0A0D">
                <w:rPr>
                  <w:rFonts w:asciiTheme="minorHAnsi" w:hAnsiTheme="minorHAnsi"/>
                  <w:sz w:val="18"/>
                  <w:szCs w:val="18"/>
                </w:rPr>
                <w:t xml:space="preserve">&lt;&lt;if A02="required", </w:t>
              </w:r>
              <w:r>
                <w:rPr>
                  <w:rFonts w:asciiTheme="minorHAnsi" w:hAnsiTheme="minorHAnsi"/>
                  <w:sz w:val="18"/>
                  <w:szCs w:val="18"/>
                </w:rPr>
                <w:t>then value is taken from CF1R;</w:t>
              </w:r>
            </w:ins>
          </w:p>
          <w:p w14:paraId="1FC322F3" w14:textId="39C4770C" w:rsidR="00F328CD" w:rsidRPr="00A42BCC" w:rsidDel="008A5A59" w:rsidRDefault="00F328CD" w:rsidP="00184187">
            <w:pPr>
              <w:rPr>
                <w:rFonts w:asciiTheme="minorHAnsi" w:hAnsiTheme="minorHAnsi"/>
                <w:sz w:val="18"/>
                <w:szCs w:val="18"/>
              </w:rPr>
            </w:pPr>
            <w:ins w:id="368" w:author="Balneg, Ronald@Energy" w:date="2018-11-19T09:37:00Z">
              <w:r>
                <w:rPr>
                  <w:rFonts w:asciiTheme="minorHAnsi" w:hAnsiTheme="minorHAnsi"/>
                  <w:sz w:val="18"/>
                  <w:szCs w:val="18"/>
                </w:rPr>
                <w:t xml:space="preserve">Else </w:t>
              </w:r>
              <w:r w:rsidRPr="00BE0A0D">
                <w:rPr>
                  <w:rFonts w:asciiTheme="minorHAnsi" w:hAnsiTheme="minorHAnsi"/>
                  <w:sz w:val="18"/>
                  <w:szCs w:val="18"/>
                </w:rPr>
                <w:t xml:space="preserve"> user input numeric value, </w:t>
              </w:r>
              <w:proofErr w:type="spellStart"/>
              <w:r w:rsidRPr="00BE0A0D">
                <w:rPr>
                  <w:rFonts w:asciiTheme="minorHAnsi" w:hAnsiTheme="minorHAnsi"/>
                  <w:sz w:val="18"/>
                  <w:szCs w:val="18"/>
                </w:rPr>
                <w:t>xxxxx.x</w:t>
              </w:r>
            </w:ins>
            <w:proofErr w:type="spellEnd"/>
            <w:ins w:id="369" w:author="Smith, Alexis@Energy" w:date="2018-12-11T13:30:00Z">
              <w:r w:rsidR="00184187">
                <w:rPr>
                  <w:rFonts w:asciiTheme="minorHAnsi" w:hAnsiTheme="minorHAnsi"/>
                  <w:sz w:val="18"/>
                  <w:szCs w:val="18"/>
                </w:rPr>
                <w:t>;</w:t>
              </w:r>
            </w:ins>
            <w:ins w:id="370" w:author="Balneg, Ronald@Energy" w:date="2018-11-19T09:37:00Z">
              <w:r w:rsidRPr="00BE0A0D">
                <w:rPr>
                  <w:rFonts w:asciiTheme="minorHAnsi" w:hAnsiTheme="minorHAnsi"/>
                  <w:sz w:val="18"/>
                  <w:szCs w:val="18"/>
                </w:rPr>
                <w:t xml:space="preserve"> </w:t>
              </w:r>
              <w:r>
                <w:rPr>
                  <w:rFonts w:asciiTheme="minorHAnsi" w:hAnsiTheme="minorHAnsi"/>
                  <w:sz w:val="18"/>
                  <w:szCs w:val="18"/>
                </w:rPr>
                <w:br/>
                <w:t xml:space="preserve"> if A02 </w:t>
              </w:r>
            </w:ins>
            <w:ins w:id="371" w:author="Smith, Alexis@Energy" w:date="2018-12-11T13:30:00Z">
              <w:r w:rsidR="00184187">
                <w:rPr>
                  <w:rFonts w:asciiTheme="minorHAnsi" w:hAnsiTheme="minorHAnsi" w:cstheme="minorHAnsi"/>
                  <w:sz w:val="18"/>
                  <w:szCs w:val="18"/>
                </w:rPr>
                <w:t>≠</w:t>
              </w:r>
            </w:ins>
            <w:ins w:id="372" w:author="Balneg, Ronald@Energy" w:date="2018-11-19T09:37:00Z">
              <w:del w:id="373" w:author="Smith, Alexis@Energy" w:date="2018-12-11T13:30:00Z">
                <w:r w:rsidDel="00184187">
                  <w:rPr>
                    <w:rFonts w:asciiTheme="minorHAnsi" w:hAnsiTheme="minorHAnsi"/>
                    <w:sz w:val="18"/>
                    <w:szCs w:val="18"/>
                  </w:rPr>
                  <w:delText>=!</w:delText>
                </w:r>
              </w:del>
              <w:r>
                <w:rPr>
                  <w:rFonts w:asciiTheme="minorHAnsi" w:hAnsiTheme="minorHAnsi"/>
                  <w:sz w:val="18"/>
                  <w:szCs w:val="18"/>
                </w:rPr>
                <w:t xml:space="preserve"> “required”, then</w:t>
              </w:r>
              <w:r w:rsidRPr="00BE0A0D">
                <w:rPr>
                  <w:rFonts w:asciiTheme="minorHAnsi" w:hAnsiTheme="minorHAnsi"/>
                  <w:sz w:val="18"/>
                  <w:szCs w:val="18"/>
                </w:rPr>
                <w:t xml:space="preserve"> value=N/A&gt;&gt;</w:t>
              </w:r>
            </w:ins>
            <w:del w:id="374" w:author="Balneg, Ronald@Energy" w:date="2018-11-19T09:37:00Z">
              <w:r w:rsidRPr="00BE0A0D" w:rsidDel="00497C64">
                <w:rPr>
                  <w:rFonts w:asciiTheme="minorHAnsi" w:hAnsiTheme="minorHAnsi"/>
                  <w:sz w:val="18"/>
                  <w:szCs w:val="18"/>
                </w:rPr>
                <w:delText>&lt;&lt;if A02="required", then user input numeric value, xxxxx.x else, value=N/A&gt;&gt;</w:delText>
              </w:r>
            </w:del>
          </w:p>
        </w:tc>
      </w:tr>
      <w:tr w:rsidR="00F328CD" w:rsidRPr="00A42BCC" w:rsidDel="008A5A59" w14:paraId="0666F892" w14:textId="77777777" w:rsidTr="00F328CD">
        <w:tc>
          <w:tcPr>
            <w:tcW w:w="582" w:type="dxa"/>
            <w:vAlign w:val="center"/>
          </w:tcPr>
          <w:p w14:paraId="287EAC2B" w14:textId="4D1DA574" w:rsidR="00F328CD" w:rsidDel="008A5A59" w:rsidRDefault="00F328CD" w:rsidP="00F328CD">
            <w:pPr>
              <w:jc w:val="center"/>
              <w:rPr>
                <w:rFonts w:asciiTheme="minorHAnsi" w:hAnsiTheme="minorHAnsi"/>
                <w:sz w:val="18"/>
                <w:szCs w:val="18"/>
              </w:rPr>
            </w:pPr>
            <w:r>
              <w:rPr>
                <w:rFonts w:asciiTheme="minorHAnsi" w:hAnsiTheme="minorHAnsi"/>
                <w:sz w:val="18"/>
                <w:szCs w:val="18"/>
              </w:rPr>
              <w:t>09</w:t>
            </w:r>
          </w:p>
        </w:tc>
        <w:tc>
          <w:tcPr>
            <w:tcW w:w="5104" w:type="dxa"/>
            <w:vAlign w:val="center"/>
          </w:tcPr>
          <w:p w14:paraId="1E9FC4B1" w14:textId="77777777" w:rsidR="00F328CD" w:rsidRPr="00A42BCC" w:rsidDel="008A5A59" w:rsidRDefault="00F328CD" w:rsidP="00F328CD">
            <w:pPr>
              <w:rPr>
                <w:rFonts w:asciiTheme="minorHAnsi" w:hAnsiTheme="minorHAnsi"/>
                <w:sz w:val="18"/>
                <w:szCs w:val="18"/>
              </w:rPr>
            </w:pPr>
            <w:r>
              <w:rPr>
                <w:rFonts w:asciiTheme="minorHAnsi" w:hAnsiTheme="minorHAnsi"/>
                <w:sz w:val="18"/>
                <w:szCs w:val="18"/>
              </w:rPr>
              <w:t>Total dwelling unit ceiling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42C5A8A5" w14:textId="77777777" w:rsidR="00F328CD" w:rsidRPr="00B05774" w:rsidRDefault="00F328CD" w:rsidP="00F328CD">
            <w:pPr>
              <w:rPr>
                <w:ins w:id="375" w:author="Balneg, Ronald@Energy" w:date="2018-11-19T09:37:00Z"/>
                <w:rFonts w:asciiTheme="minorHAnsi" w:hAnsiTheme="minorHAnsi"/>
                <w:sz w:val="18"/>
                <w:szCs w:val="18"/>
              </w:rPr>
            </w:pPr>
            <w:ins w:id="376" w:author="Balneg, Ronald@Energy" w:date="2018-11-19T09:37:00Z">
              <w:r w:rsidRPr="00B05774">
                <w:rPr>
                  <w:rFonts w:asciiTheme="minorHAnsi" w:hAnsiTheme="minorHAnsi"/>
                  <w:sz w:val="18"/>
                  <w:szCs w:val="18"/>
                </w:rPr>
                <w:t xml:space="preserve">&lt;&lt;if A02="required", then value is </w:t>
              </w:r>
              <w:r>
                <w:rPr>
                  <w:rFonts w:asciiTheme="minorHAnsi" w:hAnsiTheme="minorHAnsi"/>
                  <w:sz w:val="18"/>
                  <w:szCs w:val="18"/>
                </w:rPr>
                <w:t>taken</w:t>
              </w:r>
              <w:r w:rsidRPr="00B05774">
                <w:rPr>
                  <w:rFonts w:asciiTheme="minorHAnsi" w:hAnsiTheme="minorHAnsi"/>
                  <w:sz w:val="18"/>
                  <w:szCs w:val="18"/>
                </w:rPr>
                <w:t xml:space="preserve"> from CF1R;</w:t>
              </w:r>
            </w:ins>
          </w:p>
          <w:p w14:paraId="33E396C3" w14:textId="00E97F72" w:rsidR="00F328CD" w:rsidRPr="00B05774" w:rsidRDefault="00F328CD" w:rsidP="00F328CD">
            <w:pPr>
              <w:rPr>
                <w:ins w:id="377" w:author="Balneg, Ronald@Energy" w:date="2018-11-19T09:37:00Z"/>
                <w:rFonts w:asciiTheme="minorHAnsi" w:hAnsiTheme="minorHAnsi"/>
                <w:sz w:val="18"/>
                <w:szCs w:val="18"/>
              </w:rPr>
            </w:pPr>
            <w:ins w:id="378" w:author="Balneg, Ronald@Energy" w:date="2018-11-19T09:37:00Z">
              <w:r w:rsidRPr="00B05774">
                <w:rPr>
                  <w:rFonts w:asciiTheme="minorHAnsi" w:hAnsiTheme="minorHAnsi"/>
                  <w:sz w:val="18"/>
                  <w:szCs w:val="18"/>
                </w:rPr>
                <w:t xml:space="preserve">Else </w:t>
              </w:r>
              <w:del w:id="379" w:author="Smith, Alexis@Energy" w:date="2018-12-11T13:31:00Z">
                <w:r w:rsidRPr="00B05774" w:rsidDel="00184187">
                  <w:rPr>
                    <w:rFonts w:asciiTheme="minorHAnsi" w:hAnsiTheme="minorHAnsi"/>
                    <w:sz w:val="18"/>
                    <w:szCs w:val="18"/>
                  </w:rPr>
                  <w:delText xml:space="preserve">then  </w:delText>
                </w:r>
              </w:del>
              <w:r w:rsidRPr="00B05774">
                <w:rPr>
                  <w:rFonts w:asciiTheme="minorHAnsi" w:hAnsiTheme="minorHAnsi"/>
                  <w:sz w:val="18"/>
                  <w:szCs w:val="18"/>
                </w:rPr>
                <w:t xml:space="preserve">user input numeric value, </w:t>
              </w:r>
              <w:proofErr w:type="spellStart"/>
              <w:r w:rsidRPr="00B05774">
                <w:rPr>
                  <w:rFonts w:asciiTheme="minorHAnsi" w:hAnsiTheme="minorHAnsi"/>
                  <w:sz w:val="18"/>
                  <w:szCs w:val="18"/>
                </w:rPr>
                <w:t>xxxxx.x</w:t>
              </w:r>
            </w:ins>
            <w:proofErr w:type="spellEnd"/>
            <w:ins w:id="380" w:author="Smith, Alexis@Energy" w:date="2018-12-11T13:30:00Z">
              <w:r w:rsidR="00184187">
                <w:rPr>
                  <w:rFonts w:asciiTheme="minorHAnsi" w:hAnsiTheme="minorHAnsi"/>
                  <w:sz w:val="18"/>
                  <w:szCs w:val="18"/>
                </w:rPr>
                <w:t>;</w:t>
              </w:r>
            </w:ins>
            <w:ins w:id="381" w:author="Balneg, Ronald@Energy" w:date="2018-11-19T09:37:00Z">
              <w:r w:rsidRPr="00B05774">
                <w:rPr>
                  <w:rFonts w:asciiTheme="minorHAnsi" w:hAnsiTheme="minorHAnsi"/>
                  <w:sz w:val="18"/>
                  <w:szCs w:val="18"/>
                </w:rPr>
                <w:t xml:space="preserve"> </w:t>
              </w:r>
            </w:ins>
          </w:p>
          <w:p w14:paraId="72497052" w14:textId="19A745EF" w:rsidR="00F328CD" w:rsidRPr="00A42BCC" w:rsidDel="008A5A59" w:rsidRDefault="00F328CD" w:rsidP="00184187">
            <w:pPr>
              <w:rPr>
                <w:rFonts w:asciiTheme="minorHAnsi" w:hAnsiTheme="minorHAnsi"/>
                <w:sz w:val="18"/>
                <w:szCs w:val="18"/>
              </w:rPr>
            </w:pPr>
            <w:ins w:id="382" w:author="Balneg, Ronald@Energy" w:date="2018-11-19T09:37:00Z">
              <w:r w:rsidRPr="00B05774">
                <w:rPr>
                  <w:rFonts w:asciiTheme="minorHAnsi" w:hAnsiTheme="minorHAnsi"/>
                  <w:sz w:val="18"/>
                  <w:szCs w:val="18"/>
                </w:rPr>
                <w:t xml:space="preserve">else, if A02 </w:t>
              </w:r>
            </w:ins>
            <w:ins w:id="383" w:author="Smith, Alexis@Energy" w:date="2018-12-11T13:31:00Z">
              <w:r w:rsidR="00184187">
                <w:rPr>
                  <w:rFonts w:asciiTheme="minorHAnsi" w:hAnsiTheme="minorHAnsi" w:cstheme="minorHAnsi"/>
                  <w:sz w:val="18"/>
                  <w:szCs w:val="18"/>
                </w:rPr>
                <w:t>≠</w:t>
              </w:r>
            </w:ins>
            <w:ins w:id="384" w:author="Balneg, Ronald@Energy" w:date="2018-11-19T09:37:00Z">
              <w:del w:id="385" w:author="Smith, Alexis@Energy" w:date="2018-12-11T13:31:00Z">
                <w:r w:rsidRPr="00B05774" w:rsidDel="00184187">
                  <w:rPr>
                    <w:rFonts w:asciiTheme="minorHAnsi" w:hAnsiTheme="minorHAnsi"/>
                    <w:sz w:val="18"/>
                    <w:szCs w:val="18"/>
                  </w:rPr>
                  <w:delText>=!</w:delText>
                </w:r>
              </w:del>
              <w:r w:rsidRPr="00B05774">
                <w:rPr>
                  <w:rFonts w:asciiTheme="minorHAnsi" w:hAnsiTheme="minorHAnsi"/>
                  <w:sz w:val="18"/>
                  <w:szCs w:val="18"/>
                </w:rPr>
                <w:t xml:space="preserve"> “required”, then value=N/A&gt;&gt;</w:t>
              </w:r>
            </w:ins>
            <w:del w:id="386" w:author="Balneg, Ronald@Energy" w:date="2018-11-19T09:37:00Z">
              <w:r w:rsidRPr="00BE0A0D" w:rsidDel="00497C64">
                <w:rPr>
                  <w:rFonts w:asciiTheme="minorHAnsi" w:hAnsiTheme="minorHAnsi"/>
                  <w:sz w:val="18"/>
                  <w:szCs w:val="18"/>
                </w:rPr>
                <w:delText>&lt;&lt;if A02="required", then user input numeric value, xxxxx.x else, value=N/A&gt;&gt;</w:delText>
              </w:r>
            </w:del>
          </w:p>
        </w:tc>
      </w:tr>
      <w:tr w:rsidR="00F328CD" w:rsidRPr="00A42BCC" w:rsidDel="008A5A59" w14:paraId="59CB9D0E" w14:textId="77777777" w:rsidTr="00F328CD">
        <w:tc>
          <w:tcPr>
            <w:tcW w:w="582" w:type="dxa"/>
            <w:vAlign w:val="center"/>
          </w:tcPr>
          <w:p w14:paraId="375AB967" w14:textId="7A70991F" w:rsidR="00F328CD" w:rsidDel="008A5A59" w:rsidRDefault="00F328CD" w:rsidP="00F328CD">
            <w:pPr>
              <w:jc w:val="center"/>
              <w:rPr>
                <w:rFonts w:asciiTheme="minorHAnsi" w:hAnsiTheme="minorHAnsi"/>
                <w:sz w:val="18"/>
                <w:szCs w:val="18"/>
              </w:rPr>
            </w:pPr>
            <w:r>
              <w:rPr>
                <w:rFonts w:asciiTheme="minorHAnsi" w:hAnsiTheme="minorHAnsi"/>
                <w:sz w:val="18"/>
                <w:szCs w:val="18"/>
              </w:rPr>
              <w:t>10</w:t>
            </w:r>
          </w:p>
        </w:tc>
        <w:tc>
          <w:tcPr>
            <w:tcW w:w="5104" w:type="dxa"/>
            <w:vAlign w:val="center"/>
          </w:tcPr>
          <w:p w14:paraId="2E877F62" w14:textId="77777777" w:rsidR="00F328CD" w:rsidRPr="00A42BCC" w:rsidDel="008A5A59" w:rsidRDefault="00F328CD" w:rsidP="00F328CD">
            <w:pPr>
              <w:rPr>
                <w:rFonts w:asciiTheme="minorHAnsi" w:hAnsiTheme="minorHAnsi"/>
                <w:sz w:val="18"/>
                <w:szCs w:val="18"/>
              </w:rPr>
            </w:pPr>
            <w:r>
              <w:rPr>
                <w:rFonts w:asciiTheme="minorHAnsi" w:hAnsiTheme="minorHAnsi"/>
                <w:sz w:val="18"/>
                <w:szCs w:val="18"/>
              </w:rPr>
              <w:t>Total dwelling unit exterior wall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44A68A6E" w14:textId="77777777" w:rsidR="00F328CD" w:rsidRPr="00B05774" w:rsidRDefault="00F328CD" w:rsidP="00F328CD">
            <w:pPr>
              <w:rPr>
                <w:ins w:id="387" w:author="Balneg, Ronald@Energy" w:date="2018-11-19T09:37:00Z"/>
                <w:rFonts w:asciiTheme="minorHAnsi" w:hAnsiTheme="minorHAnsi"/>
                <w:sz w:val="18"/>
                <w:szCs w:val="18"/>
              </w:rPr>
            </w:pPr>
            <w:ins w:id="388" w:author="Balneg, Ronald@Energy" w:date="2018-11-19T09:37:00Z">
              <w:r w:rsidRPr="00B05774">
                <w:rPr>
                  <w:rFonts w:asciiTheme="minorHAnsi" w:hAnsiTheme="minorHAnsi"/>
                  <w:sz w:val="18"/>
                  <w:szCs w:val="18"/>
                </w:rPr>
                <w:t xml:space="preserve">&lt;&lt;if A02="required", then value is </w:t>
              </w:r>
              <w:r>
                <w:rPr>
                  <w:rFonts w:asciiTheme="minorHAnsi" w:hAnsiTheme="minorHAnsi"/>
                  <w:sz w:val="18"/>
                  <w:szCs w:val="18"/>
                </w:rPr>
                <w:t>taken</w:t>
              </w:r>
              <w:r w:rsidRPr="00B05774">
                <w:rPr>
                  <w:rFonts w:asciiTheme="minorHAnsi" w:hAnsiTheme="minorHAnsi"/>
                  <w:sz w:val="18"/>
                  <w:szCs w:val="18"/>
                </w:rPr>
                <w:t xml:space="preserve"> from CF1R;</w:t>
              </w:r>
            </w:ins>
          </w:p>
          <w:p w14:paraId="44197481" w14:textId="2A89433D" w:rsidR="00F328CD" w:rsidRPr="00B05774" w:rsidRDefault="00F328CD" w:rsidP="00F328CD">
            <w:pPr>
              <w:rPr>
                <w:ins w:id="389" w:author="Balneg, Ronald@Energy" w:date="2018-11-19T09:37:00Z"/>
                <w:rFonts w:asciiTheme="minorHAnsi" w:hAnsiTheme="minorHAnsi"/>
                <w:sz w:val="18"/>
                <w:szCs w:val="18"/>
              </w:rPr>
            </w:pPr>
            <w:ins w:id="390" w:author="Balneg, Ronald@Energy" w:date="2018-11-19T09:37:00Z">
              <w:r w:rsidRPr="00B05774">
                <w:rPr>
                  <w:rFonts w:asciiTheme="minorHAnsi" w:hAnsiTheme="minorHAnsi"/>
                  <w:sz w:val="18"/>
                  <w:szCs w:val="18"/>
                </w:rPr>
                <w:t xml:space="preserve">Else </w:t>
              </w:r>
              <w:del w:id="391" w:author="Smith, Alexis@Energy" w:date="2018-12-11T13:31:00Z">
                <w:r w:rsidRPr="00B05774" w:rsidDel="00184187">
                  <w:rPr>
                    <w:rFonts w:asciiTheme="minorHAnsi" w:hAnsiTheme="minorHAnsi"/>
                    <w:sz w:val="18"/>
                    <w:szCs w:val="18"/>
                  </w:rPr>
                  <w:delText xml:space="preserve">then  </w:delText>
                </w:r>
              </w:del>
              <w:r w:rsidRPr="00B05774">
                <w:rPr>
                  <w:rFonts w:asciiTheme="minorHAnsi" w:hAnsiTheme="minorHAnsi"/>
                  <w:sz w:val="18"/>
                  <w:szCs w:val="18"/>
                </w:rPr>
                <w:t xml:space="preserve">user input numeric value, </w:t>
              </w:r>
              <w:proofErr w:type="spellStart"/>
              <w:r w:rsidRPr="00B05774">
                <w:rPr>
                  <w:rFonts w:asciiTheme="minorHAnsi" w:hAnsiTheme="minorHAnsi"/>
                  <w:sz w:val="18"/>
                  <w:szCs w:val="18"/>
                </w:rPr>
                <w:t>xxxxx.x</w:t>
              </w:r>
            </w:ins>
            <w:proofErr w:type="spellEnd"/>
            <w:ins w:id="392" w:author="Smith, Alexis@Energy" w:date="2018-12-11T13:31:00Z">
              <w:r w:rsidR="00184187">
                <w:rPr>
                  <w:rFonts w:asciiTheme="minorHAnsi" w:hAnsiTheme="minorHAnsi"/>
                  <w:sz w:val="18"/>
                  <w:szCs w:val="18"/>
                </w:rPr>
                <w:t>;</w:t>
              </w:r>
            </w:ins>
            <w:ins w:id="393" w:author="Balneg, Ronald@Energy" w:date="2018-11-19T09:37:00Z">
              <w:r w:rsidRPr="00B05774">
                <w:rPr>
                  <w:rFonts w:asciiTheme="minorHAnsi" w:hAnsiTheme="minorHAnsi"/>
                  <w:sz w:val="18"/>
                  <w:szCs w:val="18"/>
                </w:rPr>
                <w:t xml:space="preserve"> </w:t>
              </w:r>
            </w:ins>
          </w:p>
          <w:p w14:paraId="1F2E99B6" w14:textId="7E60B2D1" w:rsidR="00F328CD" w:rsidRPr="00A42BCC" w:rsidDel="008A5A59" w:rsidRDefault="00F328CD" w:rsidP="00184187">
            <w:pPr>
              <w:rPr>
                <w:rFonts w:asciiTheme="minorHAnsi" w:hAnsiTheme="minorHAnsi"/>
                <w:sz w:val="18"/>
                <w:szCs w:val="18"/>
              </w:rPr>
            </w:pPr>
            <w:ins w:id="394" w:author="Balneg, Ronald@Energy" w:date="2018-11-19T09:37:00Z">
              <w:r w:rsidRPr="00B05774">
                <w:rPr>
                  <w:rFonts w:asciiTheme="minorHAnsi" w:hAnsiTheme="minorHAnsi"/>
                  <w:sz w:val="18"/>
                  <w:szCs w:val="18"/>
                </w:rPr>
                <w:t xml:space="preserve">else, if A02 </w:t>
              </w:r>
            </w:ins>
            <w:ins w:id="395" w:author="Smith, Alexis@Energy" w:date="2018-12-11T13:31:00Z">
              <w:r w:rsidR="00184187">
                <w:rPr>
                  <w:rFonts w:asciiTheme="minorHAnsi" w:hAnsiTheme="minorHAnsi" w:cstheme="minorHAnsi"/>
                  <w:sz w:val="18"/>
                  <w:szCs w:val="18"/>
                </w:rPr>
                <w:t>≠</w:t>
              </w:r>
            </w:ins>
            <w:ins w:id="396" w:author="Balneg, Ronald@Energy" w:date="2018-11-19T09:37:00Z">
              <w:del w:id="397" w:author="Smith, Alexis@Energy" w:date="2018-12-11T13:31:00Z">
                <w:r w:rsidRPr="00B05774" w:rsidDel="00184187">
                  <w:rPr>
                    <w:rFonts w:asciiTheme="minorHAnsi" w:hAnsiTheme="minorHAnsi"/>
                    <w:sz w:val="18"/>
                    <w:szCs w:val="18"/>
                  </w:rPr>
                  <w:delText>=!</w:delText>
                </w:r>
              </w:del>
              <w:r w:rsidRPr="00B05774">
                <w:rPr>
                  <w:rFonts w:asciiTheme="minorHAnsi" w:hAnsiTheme="minorHAnsi"/>
                  <w:sz w:val="18"/>
                  <w:szCs w:val="18"/>
                </w:rPr>
                <w:t xml:space="preserve"> “required”, then value=N/A&gt;&gt;</w:t>
              </w:r>
            </w:ins>
            <w:del w:id="398" w:author="Balneg, Ronald@Energy" w:date="2018-11-19T09:37:00Z">
              <w:r w:rsidRPr="00BE0A0D" w:rsidDel="00497C64">
                <w:rPr>
                  <w:rFonts w:asciiTheme="minorHAnsi" w:hAnsiTheme="minorHAnsi"/>
                  <w:sz w:val="18"/>
                  <w:szCs w:val="18"/>
                </w:rPr>
                <w:delText>&lt;&lt;if A02="required", then user input numeric value, xxxxx.x else, value=N/A&gt;&gt;</w:delText>
              </w:r>
            </w:del>
          </w:p>
        </w:tc>
      </w:tr>
      <w:tr w:rsidR="00F328CD" w:rsidRPr="00A42BCC" w:rsidDel="008A5A59" w14:paraId="342AFEC0" w14:textId="77777777" w:rsidTr="00F328CD">
        <w:tc>
          <w:tcPr>
            <w:tcW w:w="582" w:type="dxa"/>
            <w:vAlign w:val="center"/>
          </w:tcPr>
          <w:p w14:paraId="7354F5EE" w14:textId="1C146700" w:rsidR="00F328CD" w:rsidDel="008A5A59" w:rsidRDefault="00F328CD" w:rsidP="00F328CD">
            <w:pPr>
              <w:jc w:val="center"/>
              <w:rPr>
                <w:rFonts w:asciiTheme="minorHAnsi" w:hAnsiTheme="minorHAnsi"/>
                <w:sz w:val="18"/>
                <w:szCs w:val="18"/>
              </w:rPr>
            </w:pPr>
            <w:r>
              <w:rPr>
                <w:rFonts w:asciiTheme="minorHAnsi" w:hAnsiTheme="minorHAnsi"/>
                <w:sz w:val="18"/>
                <w:szCs w:val="18"/>
              </w:rPr>
              <w:t>11</w:t>
            </w:r>
          </w:p>
        </w:tc>
        <w:tc>
          <w:tcPr>
            <w:tcW w:w="5104" w:type="dxa"/>
            <w:vAlign w:val="center"/>
          </w:tcPr>
          <w:p w14:paraId="1D6B8F1E" w14:textId="77777777" w:rsidR="00F328CD" w:rsidRPr="00A42BCC" w:rsidDel="008A5A59" w:rsidRDefault="00F328CD" w:rsidP="00F328CD">
            <w:pPr>
              <w:rPr>
                <w:rFonts w:asciiTheme="minorHAnsi" w:hAnsiTheme="minorHAnsi"/>
                <w:sz w:val="18"/>
                <w:szCs w:val="18"/>
              </w:rPr>
            </w:pPr>
            <w:r>
              <w:rPr>
                <w:rFonts w:asciiTheme="minorHAnsi" w:hAnsiTheme="minorHAnsi"/>
                <w:sz w:val="18"/>
                <w:szCs w:val="18"/>
              </w:rPr>
              <w:t>Total dwelling unit wall area shared with other dwelling units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7596449E" w14:textId="77777777" w:rsidR="00F328CD" w:rsidRPr="00B05774" w:rsidRDefault="00F328CD" w:rsidP="00F328CD">
            <w:pPr>
              <w:rPr>
                <w:ins w:id="399" w:author="Balneg, Ronald@Energy" w:date="2018-11-19T09:37:00Z"/>
                <w:rFonts w:asciiTheme="minorHAnsi" w:hAnsiTheme="minorHAnsi"/>
                <w:sz w:val="18"/>
                <w:szCs w:val="18"/>
              </w:rPr>
            </w:pPr>
            <w:ins w:id="400" w:author="Balneg, Ronald@Energy" w:date="2018-11-19T09:37:00Z">
              <w:r w:rsidRPr="00B05774">
                <w:rPr>
                  <w:rFonts w:asciiTheme="minorHAnsi" w:hAnsiTheme="minorHAnsi"/>
                  <w:sz w:val="18"/>
                  <w:szCs w:val="18"/>
                </w:rPr>
                <w:t xml:space="preserve">&lt;&lt;if A02="required", then value is </w:t>
              </w:r>
              <w:r>
                <w:rPr>
                  <w:rFonts w:asciiTheme="minorHAnsi" w:hAnsiTheme="minorHAnsi"/>
                  <w:sz w:val="18"/>
                  <w:szCs w:val="18"/>
                </w:rPr>
                <w:t>taken</w:t>
              </w:r>
              <w:r w:rsidRPr="00B05774">
                <w:rPr>
                  <w:rFonts w:asciiTheme="minorHAnsi" w:hAnsiTheme="minorHAnsi"/>
                  <w:sz w:val="18"/>
                  <w:szCs w:val="18"/>
                </w:rPr>
                <w:t xml:space="preserve"> from CF1R;</w:t>
              </w:r>
            </w:ins>
          </w:p>
          <w:p w14:paraId="20D34B59" w14:textId="6F15370E" w:rsidR="00F328CD" w:rsidRPr="00B05774" w:rsidRDefault="00F328CD" w:rsidP="00F328CD">
            <w:pPr>
              <w:rPr>
                <w:ins w:id="401" w:author="Balneg, Ronald@Energy" w:date="2018-11-19T09:37:00Z"/>
                <w:rFonts w:asciiTheme="minorHAnsi" w:hAnsiTheme="minorHAnsi"/>
                <w:sz w:val="18"/>
                <w:szCs w:val="18"/>
              </w:rPr>
            </w:pPr>
            <w:ins w:id="402" w:author="Balneg, Ronald@Energy" w:date="2018-11-19T09:37:00Z">
              <w:r w:rsidRPr="00B05774">
                <w:rPr>
                  <w:rFonts w:asciiTheme="minorHAnsi" w:hAnsiTheme="minorHAnsi"/>
                  <w:sz w:val="18"/>
                  <w:szCs w:val="18"/>
                </w:rPr>
                <w:t xml:space="preserve">Else </w:t>
              </w:r>
              <w:del w:id="403" w:author="Smith, Alexis@Energy" w:date="2018-12-11T13:31:00Z">
                <w:r w:rsidRPr="00B05774" w:rsidDel="00184187">
                  <w:rPr>
                    <w:rFonts w:asciiTheme="minorHAnsi" w:hAnsiTheme="minorHAnsi"/>
                    <w:sz w:val="18"/>
                    <w:szCs w:val="18"/>
                  </w:rPr>
                  <w:delText xml:space="preserve">then  </w:delText>
                </w:r>
              </w:del>
              <w:r w:rsidRPr="00B05774">
                <w:rPr>
                  <w:rFonts w:asciiTheme="minorHAnsi" w:hAnsiTheme="minorHAnsi"/>
                  <w:sz w:val="18"/>
                  <w:szCs w:val="18"/>
                </w:rPr>
                <w:t xml:space="preserve">user input numeric value, </w:t>
              </w:r>
              <w:proofErr w:type="spellStart"/>
              <w:r w:rsidRPr="00B05774">
                <w:rPr>
                  <w:rFonts w:asciiTheme="minorHAnsi" w:hAnsiTheme="minorHAnsi"/>
                  <w:sz w:val="18"/>
                  <w:szCs w:val="18"/>
                </w:rPr>
                <w:t>xxxxx.x</w:t>
              </w:r>
            </w:ins>
            <w:proofErr w:type="spellEnd"/>
            <w:ins w:id="404" w:author="Smith, Alexis@Energy" w:date="2018-12-11T13:31:00Z">
              <w:r w:rsidR="00184187">
                <w:rPr>
                  <w:rFonts w:asciiTheme="minorHAnsi" w:hAnsiTheme="minorHAnsi"/>
                  <w:sz w:val="18"/>
                  <w:szCs w:val="18"/>
                </w:rPr>
                <w:t>;</w:t>
              </w:r>
            </w:ins>
            <w:ins w:id="405" w:author="Balneg, Ronald@Energy" w:date="2018-11-19T09:37:00Z">
              <w:r w:rsidRPr="00B05774">
                <w:rPr>
                  <w:rFonts w:asciiTheme="minorHAnsi" w:hAnsiTheme="minorHAnsi"/>
                  <w:sz w:val="18"/>
                  <w:szCs w:val="18"/>
                </w:rPr>
                <w:t xml:space="preserve"> </w:t>
              </w:r>
            </w:ins>
          </w:p>
          <w:p w14:paraId="425E3BDA" w14:textId="6696006D" w:rsidR="00F328CD" w:rsidRPr="00A42BCC" w:rsidDel="008A5A59" w:rsidRDefault="00F328CD" w:rsidP="00184187">
            <w:pPr>
              <w:rPr>
                <w:rFonts w:asciiTheme="minorHAnsi" w:hAnsiTheme="minorHAnsi"/>
                <w:sz w:val="18"/>
                <w:szCs w:val="18"/>
              </w:rPr>
            </w:pPr>
            <w:ins w:id="406" w:author="Balneg, Ronald@Energy" w:date="2018-11-19T09:37:00Z">
              <w:r w:rsidRPr="00B05774">
                <w:rPr>
                  <w:rFonts w:asciiTheme="minorHAnsi" w:hAnsiTheme="minorHAnsi"/>
                  <w:sz w:val="18"/>
                  <w:szCs w:val="18"/>
                </w:rPr>
                <w:t xml:space="preserve">else, if A02 </w:t>
              </w:r>
            </w:ins>
            <w:ins w:id="407" w:author="Smith, Alexis@Energy" w:date="2018-12-11T13:31:00Z">
              <w:r w:rsidR="00184187">
                <w:rPr>
                  <w:rFonts w:asciiTheme="minorHAnsi" w:hAnsiTheme="minorHAnsi" w:cstheme="minorHAnsi"/>
                  <w:sz w:val="18"/>
                  <w:szCs w:val="18"/>
                </w:rPr>
                <w:t>≠</w:t>
              </w:r>
            </w:ins>
            <w:ins w:id="408" w:author="Balneg, Ronald@Energy" w:date="2018-11-19T09:37:00Z">
              <w:del w:id="409" w:author="Smith, Alexis@Energy" w:date="2018-12-11T13:31:00Z">
                <w:r w:rsidRPr="00B05774" w:rsidDel="00184187">
                  <w:rPr>
                    <w:rFonts w:asciiTheme="minorHAnsi" w:hAnsiTheme="minorHAnsi"/>
                    <w:sz w:val="18"/>
                    <w:szCs w:val="18"/>
                  </w:rPr>
                  <w:delText>=!</w:delText>
                </w:r>
              </w:del>
              <w:r w:rsidRPr="00B05774">
                <w:rPr>
                  <w:rFonts w:asciiTheme="minorHAnsi" w:hAnsiTheme="minorHAnsi"/>
                  <w:sz w:val="18"/>
                  <w:szCs w:val="18"/>
                </w:rPr>
                <w:t xml:space="preserve"> “required”, then value=N/A&gt;&gt;</w:t>
              </w:r>
            </w:ins>
            <w:del w:id="410" w:author="Balneg, Ronald@Energy" w:date="2018-11-19T09:37:00Z">
              <w:r w:rsidRPr="00BE0A0D" w:rsidDel="00497C64">
                <w:rPr>
                  <w:rFonts w:asciiTheme="minorHAnsi" w:hAnsiTheme="minorHAnsi"/>
                  <w:sz w:val="18"/>
                  <w:szCs w:val="18"/>
                </w:rPr>
                <w:delText>&lt;&lt;if A02="required", then user input numeric value, xxxxx.x else, value=N/A&gt;&gt;</w:delText>
              </w:r>
            </w:del>
          </w:p>
        </w:tc>
      </w:tr>
      <w:tr w:rsidR="00F328CD" w:rsidRPr="00A42BCC" w14:paraId="110D76D1" w14:textId="77777777" w:rsidTr="00F328CD">
        <w:tc>
          <w:tcPr>
            <w:tcW w:w="582" w:type="dxa"/>
            <w:vAlign w:val="center"/>
          </w:tcPr>
          <w:p w14:paraId="707BDC72" w14:textId="3CB2D27A" w:rsidR="00F328CD" w:rsidRPr="00A42BCC" w:rsidDel="00E42B9A" w:rsidRDefault="00F328CD" w:rsidP="00F328CD">
            <w:pPr>
              <w:jc w:val="center"/>
              <w:rPr>
                <w:rFonts w:asciiTheme="minorHAnsi" w:hAnsiTheme="minorHAnsi"/>
                <w:sz w:val="18"/>
                <w:szCs w:val="18"/>
              </w:rPr>
            </w:pPr>
            <w:r>
              <w:rPr>
                <w:rFonts w:asciiTheme="minorHAnsi" w:hAnsiTheme="minorHAnsi"/>
                <w:sz w:val="18"/>
                <w:szCs w:val="18"/>
              </w:rPr>
              <w:t>12</w:t>
            </w:r>
          </w:p>
        </w:tc>
        <w:tc>
          <w:tcPr>
            <w:tcW w:w="5104" w:type="dxa"/>
            <w:vAlign w:val="center"/>
          </w:tcPr>
          <w:p w14:paraId="5AC4F34E" w14:textId="77777777" w:rsidR="00F328CD" w:rsidRPr="00197C55" w:rsidRDefault="00F328CD" w:rsidP="00F328CD">
            <w:pPr>
              <w:rPr>
                <w:rFonts w:asciiTheme="minorHAnsi" w:hAnsiTheme="minorHAnsi"/>
                <w:sz w:val="18"/>
                <w:szCs w:val="18"/>
              </w:rPr>
            </w:pPr>
            <w:r>
              <w:rPr>
                <w:rFonts w:asciiTheme="minorHAnsi" w:hAnsiTheme="minorHAnsi"/>
                <w:sz w:val="18"/>
                <w:szCs w:val="18"/>
              </w:rPr>
              <w:t>Total dwelling unit enclosure area (ft</w:t>
            </w:r>
            <w:r>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7C047819" w14:textId="77777777" w:rsidR="00F328CD" w:rsidRDefault="00F328CD" w:rsidP="00F328CD">
            <w:pPr>
              <w:rPr>
                <w:ins w:id="411" w:author="Balneg, Ronald@Energy" w:date="2018-11-19T09:37:00Z"/>
                <w:rFonts w:asciiTheme="minorHAnsi" w:hAnsiTheme="minorHAnsi"/>
                <w:sz w:val="18"/>
                <w:szCs w:val="18"/>
              </w:rPr>
            </w:pPr>
            <w:ins w:id="412" w:author="Balneg, Ronald@Energy" w:date="2018-11-19T09:37:00Z">
              <w:r>
                <w:rPr>
                  <w:rFonts w:asciiTheme="minorHAnsi" w:hAnsiTheme="minorHAnsi"/>
                  <w:sz w:val="18"/>
                  <w:szCs w:val="18"/>
                </w:rPr>
                <w:t>&lt;&lt;if A02="required", then value is taken from CF1R;</w:t>
              </w:r>
            </w:ins>
          </w:p>
          <w:p w14:paraId="50B6D4C5" w14:textId="1C26F431" w:rsidR="00F328CD" w:rsidRPr="00A42BCC" w:rsidRDefault="00F328CD" w:rsidP="00184187">
            <w:pPr>
              <w:rPr>
                <w:rFonts w:asciiTheme="minorHAnsi" w:hAnsiTheme="minorHAnsi"/>
                <w:sz w:val="18"/>
                <w:szCs w:val="18"/>
              </w:rPr>
            </w:pPr>
            <w:ins w:id="413" w:author="Balneg, Ronald@Energy" w:date="2018-11-19T09:37:00Z">
              <w:r>
                <w:rPr>
                  <w:rFonts w:asciiTheme="minorHAnsi" w:hAnsiTheme="minorHAnsi"/>
                  <w:sz w:val="18"/>
                  <w:szCs w:val="18"/>
                </w:rPr>
                <w:t>Else  value = sum of (A08+A09+A10+A11);</w:t>
              </w:r>
              <w:r>
                <w:rPr>
                  <w:rFonts w:asciiTheme="minorHAnsi" w:hAnsiTheme="minorHAnsi"/>
                  <w:sz w:val="18"/>
                  <w:szCs w:val="18"/>
                </w:rPr>
                <w:br/>
                <w:t xml:space="preserve">if A02 </w:t>
              </w:r>
            </w:ins>
            <w:ins w:id="414" w:author="Smith, Alexis@Energy" w:date="2018-12-11T13:31:00Z">
              <w:r w:rsidR="00184187">
                <w:rPr>
                  <w:rFonts w:asciiTheme="minorHAnsi" w:hAnsiTheme="minorHAnsi" w:cstheme="minorHAnsi"/>
                  <w:sz w:val="18"/>
                  <w:szCs w:val="18"/>
                </w:rPr>
                <w:t>≠</w:t>
              </w:r>
            </w:ins>
            <w:ins w:id="415" w:author="Balneg, Ronald@Energy" w:date="2018-11-19T09:37:00Z">
              <w:del w:id="416" w:author="Smith, Alexis@Energy" w:date="2018-12-11T13:31:00Z">
                <w:r w:rsidDel="00184187">
                  <w:rPr>
                    <w:rFonts w:asciiTheme="minorHAnsi" w:hAnsiTheme="minorHAnsi"/>
                    <w:sz w:val="18"/>
                    <w:szCs w:val="18"/>
                  </w:rPr>
                  <w:delText>=!</w:delText>
                </w:r>
              </w:del>
              <w:r>
                <w:rPr>
                  <w:rFonts w:asciiTheme="minorHAnsi" w:hAnsiTheme="minorHAnsi"/>
                  <w:sz w:val="18"/>
                  <w:szCs w:val="18"/>
                </w:rPr>
                <w:t xml:space="preserve"> “required”, then value=N/A&gt;&gt;</w:t>
              </w:r>
            </w:ins>
            <w:del w:id="417" w:author="Balneg, Ronald@Energy" w:date="2018-11-19T09:37:00Z">
              <w:r w:rsidDel="00497C64">
                <w:rPr>
                  <w:rFonts w:asciiTheme="minorHAnsi" w:hAnsiTheme="minorHAnsi"/>
                  <w:sz w:val="18"/>
                  <w:szCs w:val="18"/>
                </w:rPr>
                <w:delText>&lt;&lt;if A02="required", then value = sum of (A08+A09+A10+A11), else, value=N/A&gt;&gt;</w:delText>
              </w:r>
            </w:del>
          </w:p>
        </w:tc>
      </w:tr>
      <w:tr w:rsidR="005B6312" w14:paraId="04FB332E" w14:textId="77777777" w:rsidTr="00F328CD">
        <w:tc>
          <w:tcPr>
            <w:tcW w:w="582" w:type="dxa"/>
            <w:vAlign w:val="center"/>
          </w:tcPr>
          <w:p w14:paraId="4C93DCF5" w14:textId="2F82FE15" w:rsidR="005B6312" w:rsidRDefault="00011BC3" w:rsidP="008D3313">
            <w:pPr>
              <w:jc w:val="center"/>
              <w:rPr>
                <w:rFonts w:asciiTheme="minorHAnsi" w:hAnsiTheme="minorHAnsi"/>
                <w:sz w:val="18"/>
                <w:szCs w:val="18"/>
              </w:rPr>
            </w:pPr>
            <w:r>
              <w:rPr>
                <w:rFonts w:asciiTheme="minorHAnsi" w:hAnsiTheme="minorHAnsi"/>
                <w:sz w:val="18"/>
                <w:szCs w:val="18"/>
              </w:rPr>
              <w:t>13</w:t>
            </w:r>
          </w:p>
        </w:tc>
        <w:tc>
          <w:tcPr>
            <w:tcW w:w="5104" w:type="dxa"/>
            <w:vAlign w:val="center"/>
          </w:tcPr>
          <w:p w14:paraId="5F908336" w14:textId="5059959E" w:rsidR="005B6312" w:rsidRPr="00037CA8" w:rsidRDefault="005B6312" w:rsidP="008D3313">
            <w:pPr>
              <w:rPr>
                <w:rFonts w:asciiTheme="minorHAnsi" w:hAnsiTheme="minorHAnsi"/>
                <w:sz w:val="18"/>
                <w:szCs w:val="18"/>
              </w:rPr>
            </w:pPr>
            <w:r>
              <w:rPr>
                <w:rFonts w:asciiTheme="minorHAnsi" w:hAnsiTheme="minorHAnsi"/>
                <w:sz w:val="18"/>
                <w:szCs w:val="18"/>
              </w:rPr>
              <w:t xml:space="preserve">Target dwelling unit compartmentalization leakage </w:t>
            </w:r>
            <w:r>
              <w:rPr>
                <w:rFonts w:asciiTheme="minorHAnsi" w:hAnsiTheme="minorHAnsi"/>
                <w:sz w:val="18"/>
                <w:szCs w:val="18"/>
                <w:vertAlign w:val="superscript"/>
              </w:rPr>
              <w:t xml:space="preserve"> </w:t>
            </w:r>
            <w:r>
              <w:rPr>
                <w:rFonts w:asciiTheme="minorHAnsi" w:hAnsiTheme="minorHAnsi"/>
                <w:sz w:val="18"/>
                <w:szCs w:val="18"/>
              </w:rPr>
              <w:t>(CFM50)</w:t>
            </w:r>
          </w:p>
        </w:tc>
        <w:tc>
          <w:tcPr>
            <w:tcW w:w="5104" w:type="dxa"/>
            <w:vAlign w:val="center"/>
          </w:tcPr>
          <w:p w14:paraId="615C7550" w14:textId="72589C1C" w:rsidR="00184187" w:rsidRDefault="005B6312" w:rsidP="00BB7FEB">
            <w:pPr>
              <w:rPr>
                <w:ins w:id="418" w:author="Smith, Alexis@Energy" w:date="2018-12-11T13:32:00Z"/>
                <w:rFonts w:asciiTheme="minorHAnsi" w:hAnsiTheme="minorHAnsi"/>
                <w:sz w:val="18"/>
                <w:szCs w:val="18"/>
              </w:rPr>
            </w:pPr>
            <w:r w:rsidRPr="00A42BCC">
              <w:rPr>
                <w:rFonts w:asciiTheme="minorHAnsi" w:hAnsiTheme="minorHAnsi"/>
                <w:sz w:val="18"/>
                <w:szCs w:val="18"/>
              </w:rPr>
              <w:t>&lt;&lt;</w:t>
            </w:r>
            <w:r>
              <w:rPr>
                <w:rFonts w:asciiTheme="minorHAnsi" w:hAnsiTheme="minorHAnsi"/>
                <w:sz w:val="18"/>
                <w:szCs w:val="18"/>
              </w:rPr>
              <w:t>calculated:</w:t>
            </w:r>
            <w:r>
              <w:t xml:space="preserve"> </w:t>
            </w:r>
            <w:r>
              <w:rPr>
                <w:rFonts w:asciiTheme="minorHAnsi" w:hAnsiTheme="minorHAnsi"/>
                <w:sz w:val="18"/>
                <w:szCs w:val="18"/>
              </w:rPr>
              <w:t>if A02=required</w:t>
            </w:r>
            <w:r w:rsidRPr="004B6582">
              <w:rPr>
                <w:rFonts w:asciiTheme="minorHAnsi" w:hAnsiTheme="minorHAnsi"/>
                <w:sz w:val="18"/>
                <w:szCs w:val="18"/>
              </w:rPr>
              <w:t>, then</w:t>
            </w:r>
            <w:r w:rsidR="00F77597">
              <w:rPr>
                <w:rFonts w:asciiTheme="minorHAnsi" w:hAnsiTheme="minorHAnsi"/>
                <w:sz w:val="18"/>
                <w:szCs w:val="18"/>
              </w:rPr>
              <w:t xml:space="preserve"> value = </w:t>
            </w:r>
            <w:r w:rsidR="00BB7FEB">
              <w:rPr>
                <w:rFonts w:asciiTheme="minorHAnsi" w:hAnsiTheme="minorHAnsi"/>
                <w:sz w:val="18"/>
                <w:szCs w:val="18"/>
              </w:rPr>
              <w:t>A12</w:t>
            </w:r>
            <w:r>
              <w:rPr>
                <w:rFonts w:asciiTheme="minorHAnsi" w:hAnsiTheme="minorHAnsi"/>
                <w:sz w:val="18"/>
                <w:szCs w:val="18"/>
              </w:rPr>
              <w:t>*0.3</w:t>
            </w:r>
            <w:ins w:id="419" w:author="Smith, Alexis@Energy" w:date="2018-12-11T13:32:00Z">
              <w:r w:rsidR="00184187">
                <w:rPr>
                  <w:rFonts w:asciiTheme="minorHAnsi" w:hAnsiTheme="minorHAnsi"/>
                  <w:sz w:val="18"/>
                  <w:szCs w:val="18"/>
                </w:rPr>
                <w:t>;</w:t>
              </w:r>
            </w:ins>
            <w:del w:id="420" w:author="Smith, Alexis@Energy" w:date="2018-12-11T13:32:00Z">
              <w:r w:rsidDel="00184187">
                <w:rPr>
                  <w:rFonts w:asciiTheme="minorHAnsi" w:hAnsiTheme="minorHAnsi"/>
                  <w:sz w:val="18"/>
                  <w:szCs w:val="18"/>
                </w:rPr>
                <w:delText>,</w:delText>
              </w:r>
            </w:del>
          </w:p>
          <w:p w14:paraId="46069126" w14:textId="670BB0E8" w:rsidR="005B6312" w:rsidRDefault="005B6312" w:rsidP="00BB7FEB">
            <w:pPr>
              <w:rPr>
                <w:rFonts w:asciiTheme="minorHAnsi" w:hAnsiTheme="minorHAnsi"/>
                <w:sz w:val="18"/>
                <w:szCs w:val="18"/>
              </w:rPr>
            </w:pPr>
            <w:del w:id="421" w:author="Smith, Alexis@Energy" w:date="2018-12-11T13:32:00Z">
              <w:r w:rsidDel="00184187">
                <w:rPr>
                  <w:rFonts w:asciiTheme="minorHAnsi" w:hAnsiTheme="minorHAnsi"/>
                  <w:sz w:val="18"/>
                  <w:szCs w:val="18"/>
                </w:rPr>
                <w:delText xml:space="preserve"> </w:delText>
              </w:r>
            </w:del>
            <w:r>
              <w:rPr>
                <w:rFonts w:asciiTheme="minorHAnsi" w:hAnsiTheme="minorHAnsi"/>
                <w:sz w:val="18"/>
                <w:szCs w:val="18"/>
              </w:rPr>
              <w:t>else value = N/A</w:t>
            </w:r>
            <w:r w:rsidDel="00820D66">
              <w:rPr>
                <w:rFonts w:asciiTheme="minorHAnsi" w:hAnsiTheme="minorHAnsi"/>
                <w:sz w:val="18"/>
                <w:szCs w:val="18"/>
              </w:rPr>
              <w:t xml:space="preserve"> </w:t>
            </w:r>
            <w:r>
              <w:rPr>
                <w:rFonts w:asciiTheme="minorHAnsi" w:hAnsiTheme="minorHAnsi"/>
                <w:sz w:val="18"/>
                <w:szCs w:val="18"/>
              </w:rPr>
              <w:t>&gt;&gt;</w:t>
            </w:r>
          </w:p>
        </w:tc>
      </w:tr>
      <w:tr w:rsidR="005B6312" w:rsidRPr="00A42BCC" w14:paraId="4A3A5E25" w14:textId="77777777" w:rsidTr="00F328CD">
        <w:tc>
          <w:tcPr>
            <w:tcW w:w="582" w:type="dxa"/>
            <w:vAlign w:val="center"/>
          </w:tcPr>
          <w:p w14:paraId="4A3A5E22" w14:textId="47884029" w:rsidR="005B6312" w:rsidRPr="00A42BCC" w:rsidDel="0053362D" w:rsidRDefault="00011BC3" w:rsidP="005B6312">
            <w:pPr>
              <w:jc w:val="center"/>
              <w:rPr>
                <w:rFonts w:asciiTheme="minorHAnsi" w:hAnsiTheme="minorHAnsi"/>
                <w:sz w:val="18"/>
                <w:szCs w:val="18"/>
              </w:rPr>
            </w:pPr>
            <w:r>
              <w:rPr>
                <w:rFonts w:asciiTheme="minorHAnsi" w:hAnsiTheme="minorHAnsi"/>
                <w:sz w:val="18"/>
                <w:szCs w:val="18"/>
              </w:rPr>
              <w:t>14</w:t>
            </w:r>
          </w:p>
        </w:tc>
        <w:tc>
          <w:tcPr>
            <w:tcW w:w="5104" w:type="dxa"/>
          </w:tcPr>
          <w:p w14:paraId="4A3A5E23" w14:textId="1312D8F7" w:rsidR="005B6312" w:rsidRPr="00A42BCC" w:rsidRDefault="005B6312" w:rsidP="005B6312">
            <w:pPr>
              <w:rPr>
                <w:rFonts w:asciiTheme="minorHAnsi" w:hAnsiTheme="minorHAnsi"/>
                <w:sz w:val="18"/>
                <w:szCs w:val="18"/>
              </w:rPr>
            </w:pPr>
            <w:r w:rsidRPr="00A42BCC">
              <w:rPr>
                <w:rFonts w:asciiTheme="minorHAnsi" w:hAnsiTheme="minorHAnsi"/>
                <w:sz w:val="18"/>
                <w:szCs w:val="18"/>
              </w:rPr>
              <w:t xml:space="preserve">Date of the </w:t>
            </w:r>
            <w:r>
              <w:rPr>
                <w:rFonts w:asciiTheme="minorHAnsi" w:hAnsiTheme="minorHAnsi"/>
                <w:sz w:val="18"/>
                <w:szCs w:val="18"/>
              </w:rPr>
              <w:t>D</w:t>
            </w:r>
            <w:r w:rsidRPr="00A42BCC">
              <w:rPr>
                <w:rFonts w:asciiTheme="minorHAnsi" w:hAnsiTheme="minorHAnsi"/>
                <w:sz w:val="18"/>
                <w:szCs w:val="18"/>
              </w:rPr>
              <w:t xml:space="preserve">iagnostic </w:t>
            </w:r>
            <w:r>
              <w:rPr>
                <w:rFonts w:asciiTheme="minorHAnsi" w:hAnsiTheme="minorHAnsi"/>
                <w:sz w:val="18"/>
                <w:szCs w:val="18"/>
              </w:rPr>
              <w:t>T</w:t>
            </w:r>
            <w:r w:rsidRPr="00A42BCC">
              <w:rPr>
                <w:rFonts w:asciiTheme="minorHAnsi" w:hAnsiTheme="minorHAnsi"/>
                <w:sz w:val="18"/>
                <w:szCs w:val="18"/>
              </w:rPr>
              <w:t xml:space="preserve">est for this </w:t>
            </w:r>
            <w:r>
              <w:rPr>
                <w:rFonts w:asciiTheme="minorHAnsi" w:hAnsiTheme="minorHAnsi"/>
                <w:sz w:val="18"/>
                <w:szCs w:val="18"/>
              </w:rPr>
              <w:t>D</w:t>
            </w:r>
            <w:r w:rsidRPr="00A42BCC">
              <w:rPr>
                <w:rFonts w:asciiTheme="minorHAnsi" w:hAnsiTheme="minorHAnsi"/>
                <w:sz w:val="18"/>
                <w:szCs w:val="18"/>
              </w:rPr>
              <w:t>welling</w:t>
            </w:r>
          </w:p>
        </w:tc>
        <w:tc>
          <w:tcPr>
            <w:tcW w:w="5104" w:type="dxa"/>
          </w:tcPr>
          <w:p w14:paraId="4A3A5E24" w14:textId="77777777" w:rsidR="005B6312" w:rsidRPr="00A42BCC" w:rsidRDefault="005B6312" w:rsidP="005B6312">
            <w:pPr>
              <w:rPr>
                <w:rFonts w:asciiTheme="minorHAnsi" w:hAnsiTheme="minorHAnsi"/>
                <w:sz w:val="18"/>
                <w:szCs w:val="18"/>
              </w:rPr>
            </w:pPr>
            <w:r w:rsidRPr="00A42BCC">
              <w:rPr>
                <w:rFonts w:asciiTheme="minorHAnsi" w:hAnsiTheme="minorHAnsi"/>
                <w:sz w:val="18"/>
                <w:szCs w:val="18"/>
              </w:rPr>
              <w:t>&lt;&lt;user input: date (use date format validation control)&gt;&gt;</w:t>
            </w:r>
          </w:p>
        </w:tc>
      </w:tr>
      <w:tr w:rsidR="005B6312" w:rsidRPr="00A42BCC" w14:paraId="1F222A09" w14:textId="77777777" w:rsidTr="00F328CD">
        <w:tc>
          <w:tcPr>
            <w:tcW w:w="582" w:type="dxa"/>
            <w:vAlign w:val="center"/>
          </w:tcPr>
          <w:p w14:paraId="2E709D13" w14:textId="51123BBC" w:rsidR="005B6312" w:rsidDel="00820D66" w:rsidRDefault="00011BC3" w:rsidP="008D3313">
            <w:pPr>
              <w:jc w:val="center"/>
              <w:rPr>
                <w:rFonts w:asciiTheme="minorHAnsi" w:hAnsiTheme="minorHAnsi"/>
                <w:sz w:val="18"/>
                <w:szCs w:val="18"/>
              </w:rPr>
            </w:pPr>
            <w:r>
              <w:rPr>
                <w:rFonts w:asciiTheme="minorHAnsi" w:hAnsiTheme="minorHAnsi"/>
                <w:sz w:val="18"/>
                <w:szCs w:val="18"/>
              </w:rPr>
              <w:t>15</w:t>
            </w:r>
          </w:p>
        </w:tc>
        <w:tc>
          <w:tcPr>
            <w:tcW w:w="5104" w:type="dxa"/>
            <w:vAlign w:val="center"/>
          </w:tcPr>
          <w:p w14:paraId="3146BC31" w14:textId="77777777" w:rsidR="005B6312" w:rsidRPr="00A42BCC" w:rsidRDefault="005B6312" w:rsidP="008D3313">
            <w:pPr>
              <w:rPr>
                <w:rFonts w:asciiTheme="minorHAnsi" w:hAnsiTheme="minorHAnsi"/>
                <w:sz w:val="18"/>
                <w:szCs w:val="18"/>
              </w:rPr>
            </w:pPr>
            <w:r>
              <w:rPr>
                <w:rFonts w:asciiTheme="minorHAnsi" w:hAnsiTheme="minorHAnsi"/>
                <w:sz w:val="18"/>
                <w:szCs w:val="18"/>
              </w:rPr>
              <w:t>Test Procedure used</w:t>
            </w:r>
          </w:p>
        </w:tc>
        <w:tc>
          <w:tcPr>
            <w:tcW w:w="5104" w:type="dxa"/>
            <w:vAlign w:val="center"/>
          </w:tcPr>
          <w:p w14:paraId="01AE78EC" w14:textId="77777777" w:rsidR="005B6312" w:rsidRDefault="005B6312" w:rsidP="008D3313">
            <w:pPr>
              <w:rPr>
                <w:rFonts w:asciiTheme="minorHAnsi" w:hAnsiTheme="minorHAnsi"/>
                <w:sz w:val="18"/>
                <w:szCs w:val="18"/>
              </w:rPr>
            </w:pPr>
            <w:r>
              <w:rPr>
                <w:rFonts w:asciiTheme="minorHAnsi" w:hAnsiTheme="minorHAnsi"/>
                <w:sz w:val="18"/>
                <w:szCs w:val="18"/>
              </w:rPr>
              <w:t xml:space="preserve">&lt;&lt; user pick text value from following list of two: </w:t>
            </w:r>
          </w:p>
          <w:p w14:paraId="1D61B666" w14:textId="77777777" w:rsidR="005B6312" w:rsidRDefault="005B6312" w:rsidP="008D3313">
            <w:pPr>
              <w:rPr>
                <w:rFonts w:asciiTheme="minorHAnsi" w:hAnsiTheme="minorHAnsi"/>
                <w:sz w:val="18"/>
                <w:szCs w:val="18"/>
              </w:rPr>
            </w:pPr>
            <w:r>
              <w:rPr>
                <w:rFonts w:asciiTheme="minorHAnsi" w:hAnsiTheme="minorHAnsi"/>
                <w:sz w:val="18"/>
                <w:szCs w:val="18"/>
              </w:rPr>
              <w:t>**</w:t>
            </w:r>
            <w:r w:rsidRPr="006954EE">
              <w:rPr>
                <w:rFonts w:asciiTheme="minorHAnsi" w:hAnsiTheme="minorHAnsi"/>
                <w:sz w:val="18"/>
                <w:szCs w:val="18"/>
              </w:rPr>
              <w:t>Single-Point T</w:t>
            </w:r>
            <w:r>
              <w:rPr>
                <w:rFonts w:asciiTheme="minorHAnsi" w:hAnsiTheme="minorHAnsi"/>
                <w:sz w:val="18"/>
                <w:szCs w:val="18"/>
              </w:rPr>
              <w:t>est with Manual Meter</w:t>
            </w:r>
          </w:p>
          <w:p w14:paraId="489F3788" w14:textId="77777777" w:rsidR="005B6312" w:rsidRPr="00A42BCC" w:rsidRDefault="005B6312" w:rsidP="008D3313">
            <w:pPr>
              <w:rPr>
                <w:rFonts w:asciiTheme="minorHAnsi" w:hAnsiTheme="minorHAnsi"/>
                <w:sz w:val="18"/>
                <w:szCs w:val="18"/>
              </w:rPr>
            </w:pPr>
            <w:r>
              <w:rPr>
                <w:rFonts w:asciiTheme="minorHAnsi" w:hAnsiTheme="minorHAnsi"/>
                <w:sz w:val="18"/>
                <w:szCs w:val="18"/>
              </w:rPr>
              <w:t>**</w:t>
            </w:r>
            <w:r w:rsidRPr="006954EE">
              <w:rPr>
                <w:rFonts w:asciiTheme="minorHAnsi" w:hAnsiTheme="minorHAnsi"/>
                <w:sz w:val="18"/>
                <w:szCs w:val="18"/>
              </w:rPr>
              <w:t>Single-Point Test with Automatic Meter</w:t>
            </w:r>
            <w:r>
              <w:rPr>
                <w:rFonts w:asciiTheme="minorHAnsi" w:hAnsiTheme="minorHAnsi"/>
                <w:sz w:val="18"/>
                <w:szCs w:val="18"/>
              </w:rPr>
              <w:t>&gt;&gt;</w:t>
            </w:r>
          </w:p>
        </w:tc>
      </w:tr>
      <w:tr w:rsidR="005B6312" w14:paraId="7120AB5C" w14:textId="77777777" w:rsidTr="00F328CD">
        <w:tc>
          <w:tcPr>
            <w:tcW w:w="582" w:type="dxa"/>
            <w:vAlign w:val="center"/>
          </w:tcPr>
          <w:p w14:paraId="7CB355A3" w14:textId="77777777" w:rsidR="005B6312" w:rsidDel="00820D66" w:rsidRDefault="005B6312" w:rsidP="008D3313">
            <w:pPr>
              <w:jc w:val="center"/>
              <w:rPr>
                <w:rFonts w:asciiTheme="minorHAnsi" w:hAnsiTheme="minorHAnsi"/>
                <w:sz w:val="18"/>
                <w:szCs w:val="18"/>
              </w:rPr>
            </w:pPr>
          </w:p>
        </w:tc>
        <w:tc>
          <w:tcPr>
            <w:tcW w:w="5104" w:type="dxa"/>
            <w:vAlign w:val="center"/>
          </w:tcPr>
          <w:p w14:paraId="06E93B2A" w14:textId="77777777" w:rsidR="005B6312" w:rsidRDefault="005B6312" w:rsidP="008D3313">
            <w:pPr>
              <w:rPr>
                <w:rFonts w:asciiTheme="minorHAnsi" w:hAnsiTheme="minorHAnsi"/>
                <w:sz w:val="18"/>
                <w:szCs w:val="18"/>
              </w:rPr>
            </w:pPr>
            <w:r>
              <w:rPr>
                <w:rFonts w:asciiTheme="minorHAnsi" w:hAnsiTheme="minorHAnsi"/>
                <w:sz w:val="18"/>
                <w:szCs w:val="18"/>
              </w:rPr>
              <w:t>this field not visible on completed document, used only to determine the variant for completion of the document.</w:t>
            </w:r>
          </w:p>
        </w:tc>
        <w:tc>
          <w:tcPr>
            <w:tcW w:w="5104" w:type="dxa"/>
            <w:vAlign w:val="center"/>
          </w:tcPr>
          <w:p w14:paraId="3C8F71EE" w14:textId="77777777" w:rsidR="005B6312" w:rsidRPr="006954EE" w:rsidRDefault="005B6312" w:rsidP="008D3313">
            <w:pPr>
              <w:rPr>
                <w:rFonts w:asciiTheme="minorHAnsi" w:hAnsiTheme="minorHAnsi"/>
                <w:sz w:val="18"/>
                <w:szCs w:val="18"/>
              </w:rPr>
            </w:pPr>
            <w:r>
              <w:rPr>
                <w:rFonts w:asciiTheme="minorHAnsi" w:hAnsiTheme="minorHAnsi"/>
                <w:sz w:val="18"/>
                <w:szCs w:val="18"/>
              </w:rPr>
              <w:t xml:space="preserve">&lt;&lt; if A15= </w:t>
            </w:r>
            <w:r w:rsidRPr="006954EE">
              <w:rPr>
                <w:rFonts w:asciiTheme="minorHAnsi" w:hAnsiTheme="minorHAnsi"/>
                <w:sz w:val="18"/>
                <w:szCs w:val="18"/>
              </w:rPr>
              <w:t>Single-Point Test with Manual Meter</w:t>
            </w:r>
            <w:r>
              <w:rPr>
                <w:rFonts w:asciiTheme="minorHAnsi" w:hAnsiTheme="minorHAnsi"/>
                <w:sz w:val="18"/>
                <w:szCs w:val="18"/>
              </w:rPr>
              <w:t xml:space="preserve">, </w:t>
            </w:r>
            <w:r w:rsidRPr="006954EE">
              <w:rPr>
                <w:rFonts w:asciiTheme="minorHAnsi" w:hAnsiTheme="minorHAnsi"/>
                <w:sz w:val="18"/>
                <w:szCs w:val="18"/>
              </w:rPr>
              <w:t xml:space="preserve">then use variant ENV-20a; </w:t>
            </w:r>
          </w:p>
          <w:p w14:paraId="66128FB9" w14:textId="3F830B17" w:rsidR="005B6312" w:rsidRDefault="004130B2" w:rsidP="008D3313">
            <w:pPr>
              <w:rPr>
                <w:rFonts w:asciiTheme="minorHAnsi" w:hAnsiTheme="minorHAnsi"/>
                <w:sz w:val="18"/>
                <w:szCs w:val="18"/>
              </w:rPr>
            </w:pPr>
            <w:r>
              <w:rPr>
                <w:rFonts w:asciiTheme="minorHAnsi" w:hAnsiTheme="minorHAnsi"/>
                <w:sz w:val="18"/>
                <w:szCs w:val="18"/>
              </w:rPr>
              <w:t>E</w:t>
            </w:r>
            <w:r w:rsidR="005B6312">
              <w:rPr>
                <w:rFonts w:asciiTheme="minorHAnsi" w:hAnsiTheme="minorHAnsi"/>
                <w:sz w:val="18"/>
                <w:szCs w:val="18"/>
              </w:rPr>
              <w:t>lse</w:t>
            </w:r>
            <w:r>
              <w:rPr>
                <w:rFonts w:asciiTheme="minorHAnsi" w:hAnsiTheme="minorHAnsi"/>
                <w:sz w:val="18"/>
                <w:szCs w:val="18"/>
              </w:rPr>
              <w:t xml:space="preserve"> </w:t>
            </w:r>
            <w:r w:rsidR="005B6312">
              <w:rPr>
                <w:rFonts w:asciiTheme="minorHAnsi" w:hAnsiTheme="minorHAnsi"/>
                <w:sz w:val="18"/>
                <w:szCs w:val="18"/>
              </w:rPr>
              <w:t>if A15=</w:t>
            </w:r>
            <w:r w:rsidR="005B6312" w:rsidRPr="006954EE">
              <w:rPr>
                <w:rFonts w:asciiTheme="minorHAnsi" w:hAnsiTheme="minorHAnsi"/>
                <w:sz w:val="18"/>
                <w:szCs w:val="18"/>
              </w:rPr>
              <w:t>Single-Point Test with Automatic Meter</w:t>
            </w:r>
            <w:r w:rsidR="005B6312">
              <w:rPr>
                <w:rFonts w:asciiTheme="minorHAnsi" w:hAnsiTheme="minorHAnsi"/>
                <w:sz w:val="18"/>
                <w:szCs w:val="18"/>
              </w:rPr>
              <w:t>,</w:t>
            </w:r>
            <w:r w:rsidR="005B6312" w:rsidRPr="006954EE">
              <w:rPr>
                <w:rFonts w:asciiTheme="minorHAnsi" w:hAnsiTheme="minorHAnsi"/>
                <w:sz w:val="18"/>
                <w:szCs w:val="18"/>
              </w:rPr>
              <w:t xml:space="preserve"> </w:t>
            </w:r>
            <w:r w:rsidR="005B6312">
              <w:rPr>
                <w:rFonts w:asciiTheme="minorHAnsi" w:hAnsiTheme="minorHAnsi"/>
                <w:sz w:val="18"/>
                <w:szCs w:val="18"/>
              </w:rPr>
              <w:t>then use</w:t>
            </w:r>
            <w:r w:rsidR="005B6312" w:rsidRPr="006954EE">
              <w:rPr>
                <w:rFonts w:asciiTheme="minorHAnsi" w:hAnsiTheme="minorHAnsi"/>
                <w:sz w:val="18"/>
                <w:szCs w:val="18"/>
              </w:rPr>
              <w:t xml:space="preserve"> </w:t>
            </w:r>
            <w:r w:rsidR="005B6312">
              <w:rPr>
                <w:rFonts w:asciiTheme="minorHAnsi" w:hAnsiTheme="minorHAnsi"/>
                <w:sz w:val="18"/>
                <w:szCs w:val="18"/>
              </w:rPr>
              <w:t xml:space="preserve">variant </w:t>
            </w:r>
            <w:r w:rsidR="005B6312" w:rsidRPr="006954EE">
              <w:rPr>
                <w:rFonts w:asciiTheme="minorHAnsi" w:hAnsiTheme="minorHAnsi"/>
                <w:sz w:val="18"/>
                <w:szCs w:val="18"/>
              </w:rPr>
              <w:t>ENV-20b</w:t>
            </w:r>
            <w:r w:rsidR="005B6312">
              <w:rPr>
                <w:rFonts w:asciiTheme="minorHAnsi" w:hAnsiTheme="minorHAnsi"/>
                <w:sz w:val="18"/>
                <w:szCs w:val="18"/>
              </w:rPr>
              <w:t>&gt;&gt;</w:t>
            </w:r>
          </w:p>
        </w:tc>
      </w:tr>
    </w:tbl>
    <w:p w14:paraId="4A3A5E26" w14:textId="77777777" w:rsidR="00536AA3" w:rsidRPr="00A42BCC" w:rsidRDefault="00536AA3" w:rsidP="00A42BCC">
      <w:pPr>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90"/>
        <w:gridCol w:w="1613"/>
        <w:gridCol w:w="562"/>
        <w:gridCol w:w="1641"/>
        <w:gridCol w:w="1109"/>
        <w:gridCol w:w="288"/>
        <w:gridCol w:w="806"/>
        <w:gridCol w:w="1656"/>
        <w:gridCol w:w="547"/>
        <w:gridCol w:w="1983"/>
      </w:tblGrid>
      <w:tr w:rsidR="00EA01F0" w:rsidRPr="00A42BCC" w14:paraId="4A3A5E28" w14:textId="77777777" w:rsidTr="00B5026C">
        <w:tc>
          <w:tcPr>
            <w:tcW w:w="10795" w:type="dxa"/>
            <w:gridSpan w:val="10"/>
          </w:tcPr>
          <w:p w14:paraId="4A3A5E27" w14:textId="77777777" w:rsidR="00EA01F0" w:rsidRPr="005A593D" w:rsidRDefault="00EA01F0" w:rsidP="00BB7FEB">
            <w:pPr>
              <w:keepNext/>
              <w:rPr>
                <w:rFonts w:asciiTheme="minorHAnsi" w:hAnsiTheme="minorHAnsi"/>
                <w:szCs w:val="18"/>
              </w:rPr>
            </w:pPr>
            <w:r w:rsidRPr="005A593D">
              <w:rPr>
                <w:rFonts w:asciiTheme="minorHAnsi" w:hAnsiTheme="minorHAnsi"/>
                <w:b/>
                <w:szCs w:val="18"/>
              </w:rPr>
              <w:lastRenderedPageBreak/>
              <w:t>B. Diagnostic Equipment Information</w:t>
            </w:r>
          </w:p>
        </w:tc>
      </w:tr>
      <w:tr w:rsidR="00EA01F0" w:rsidRPr="00A42BCC" w14:paraId="4A3A5E2C" w14:textId="77777777" w:rsidTr="00B5026C">
        <w:tc>
          <w:tcPr>
            <w:tcW w:w="590" w:type="dxa"/>
            <w:vAlign w:val="center"/>
          </w:tcPr>
          <w:p w14:paraId="4A3A5E29"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01</w:t>
            </w:r>
          </w:p>
        </w:tc>
        <w:tc>
          <w:tcPr>
            <w:tcW w:w="5213" w:type="dxa"/>
            <w:gridSpan w:val="5"/>
            <w:vAlign w:val="center"/>
          </w:tcPr>
          <w:p w14:paraId="4A3A5E2A" w14:textId="4297871E"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Number of Manometers Used to Measure Home Pressurization</w:t>
            </w:r>
          </w:p>
        </w:tc>
        <w:tc>
          <w:tcPr>
            <w:tcW w:w="4992" w:type="dxa"/>
            <w:gridSpan w:val="4"/>
          </w:tcPr>
          <w:p w14:paraId="4A3A5E2B" w14:textId="77777777"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&lt;&lt;user input, integer&gt;&gt; For entries &gt;1, duplicate lines B. 2-6</w:t>
            </w:r>
          </w:p>
        </w:tc>
      </w:tr>
      <w:tr w:rsidR="00EA01F0" w:rsidRPr="00A42BCC" w14:paraId="4A3A5E32" w14:textId="77777777" w:rsidTr="00B5026C">
        <w:tc>
          <w:tcPr>
            <w:tcW w:w="2203" w:type="dxa"/>
            <w:gridSpan w:val="2"/>
            <w:vAlign w:val="center"/>
          </w:tcPr>
          <w:p w14:paraId="4A3A5E2D"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02</w:t>
            </w:r>
          </w:p>
        </w:tc>
        <w:tc>
          <w:tcPr>
            <w:tcW w:w="2203" w:type="dxa"/>
            <w:gridSpan w:val="2"/>
            <w:vAlign w:val="center"/>
          </w:tcPr>
          <w:p w14:paraId="4A3A5E2E"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03</w:t>
            </w:r>
          </w:p>
        </w:tc>
        <w:tc>
          <w:tcPr>
            <w:tcW w:w="2203" w:type="dxa"/>
            <w:gridSpan w:val="3"/>
            <w:vAlign w:val="center"/>
          </w:tcPr>
          <w:p w14:paraId="4A3A5E2F"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04</w:t>
            </w:r>
          </w:p>
        </w:tc>
        <w:tc>
          <w:tcPr>
            <w:tcW w:w="2203" w:type="dxa"/>
            <w:gridSpan w:val="2"/>
            <w:vAlign w:val="center"/>
          </w:tcPr>
          <w:p w14:paraId="4A3A5E30"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05</w:t>
            </w:r>
          </w:p>
        </w:tc>
        <w:tc>
          <w:tcPr>
            <w:tcW w:w="1983" w:type="dxa"/>
            <w:vAlign w:val="center"/>
          </w:tcPr>
          <w:p w14:paraId="4A3A5E31"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06</w:t>
            </w:r>
          </w:p>
        </w:tc>
      </w:tr>
      <w:tr w:rsidR="00EA01F0" w:rsidRPr="00A42BCC" w14:paraId="4A3A5E38" w14:textId="77777777" w:rsidTr="00B5026C">
        <w:tc>
          <w:tcPr>
            <w:tcW w:w="2203" w:type="dxa"/>
            <w:gridSpan w:val="2"/>
            <w:vAlign w:val="bottom"/>
          </w:tcPr>
          <w:p w14:paraId="4A3A5E33"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Make</w:t>
            </w:r>
          </w:p>
        </w:tc>
        <w:tc>
          <w:tcPr>
            <w:tcW w:w="2203" w:type="dxa"/>
            <w:gridSpan w:val="2"/>
            <w:vAlign w:val="bottom"/>
          </w:tcPr>
          <w:p w14:paraId="4A3A5E34"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Model</w:t>
            </w:r>
          </w:p>
        </w:tc>
        <w:tc>
          <w:tcPr>
            <w:tcW w:w="2203" w:type="dxa"/>
            <w:gridSpan w:val="3"/>
            <w:vAlign w:val="bottom"/>
          </w:tcPr>
          <w:p w14:paraId="4A3A5E35"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Serial                          Number</w:t>
            </w:r>
          </w:p>
        </w:tc>
        <w:tc>
          <w:tcPr>
            <w:tcW w:w="2203" w:type="dxa"/>
            <w:gridSpan w:val="2"/>
            <w:vAlign w:val="bottom"/>
          </w:tcPr>
          <w:p w14:paraId="4A3A5E36"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Calibration                      Date</w:t>
            </w:r>
          </w:p>
        </w:tc>
        <w:tc>
          <w:tcPr>
            <w:tcW w:w="1983" w:type="dxa"/>
            <w:vAlign w:val="bottom"/>
          </w:tcPr>
          <w:p w14:paraId="4A3A5E37"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Calibration                   Status</w:t>
            </w:r>
          </w:p>
        </w:tc>
      </w:tr>
      <w:tr w:rsidR="00EA01F0" w:rsidRPr="00A42BCC" w14:paraId="4A3A5E3E" w14:textId="77777777" w:rsidTr="00B5026C">
        <w:tc>
          <w:tcPr>
            <w:tcW w:w="2203" w:type="dxa"/>
            <w:gridSpan w:val="2"/>
            <w:vAlign w:val="center"/>
          </w:tcPr>
          <w:p w14:paraId="4A3A5E39"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203" w:type="dxa"/>
            <w:gridSpan w:val="2"/>
            <w:vAlign w:val="center"/>
          </w:tcPr>
          <w:p w14:paraId="4A3A5E3A"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203" w:type="dxa"/>
            <w:gridSpan w:val="3"/>
            <w:vAlign w:val="center"/>
          </w:tcPr>
          <w:p w14:paraId="4A3A5E3B"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203" w:type="dxa"/>
            <w:gridSpan w:val="2"/>
            <w:vAlign w:val="center"/>
          </w:tcPr>
          <w:p w14:paraId="4A3A5E3C"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(Date), maximum 50 characters&gt;&gt;</w:t>
            </w:r>
          </w:p>
        </w:tc>
        <w:tc>
          <w:tcPr>
            <w:tcW w:w="1983" w:type="dxa"/>
            <w:vAlign w:val="center"/>
          </w:tcPr>
          <w:p w14:paraId="4A3A5E3D" w14:textId="34BC0EDC" w:rsidR="00EA01F0" w:rsidRPr="00A42BCC" w:rsidRDefault="00EA01F0">
            <w:pPr>
              <w:keepNext/>
              <w:jc w:val="center"/>
              <w:rPr>
                <w:rFonts w:asciiTheme="minorHAnsi" w:hAnsiTheme="minorHAnsi"/>
                <w:sz w:val="18"/>
                <w:szCs w:val="18"/>
              </w:rPr>
            </w:pPr>
            <w:r w:rsidRPr="00A42BCC">
              <w:rPr>
                <w:rFonts w:asciiTheme="minorHAnsi" w:hAnsiTheme="minorHAnsi"/>
                <w:sz w:val="18"/>
                <w:szCs w:val="18"/>
              </w:rPr>
              <w:t xml:space="preserve">&lt;&lt;calculated field: if manometer Calibration Date in </w:t>
            </w:r>
            <w:r w:rsidR="004130B2">
              <w:rPr>
                <w:rFonts w:asciiTheme="minorHAnsi" w:hAnsiTheme="minorHAnsi"/>
                <w:sz w:val="18"/>
                <w:szCs w:val="18"/>
              </w:rPr>
              <w:t>B05</w:t>
            </w:r>
            <w:r w:rsidRPr="00A42BCC">
              <w:rPr>
                <w:rFonts w:asciiTheme="minorHAnsi" w:hAnsiTheme="minorHAnsi"/>
                <w:sz w:val="18"/>
                <w:szCs w:val="18"/>
              </w:rPr>
              <w:t xml:space="preserve"> is within 12 months of the date of the diagnostic test A. 8, then display message: Manometer Calibration is valid"; else display message: "WARNING - Manometer Calibration is expired.  A manometer with current calibration is required in order to comply with this </w:t>
            </w:r>
            <w:commentRangeStart w:id="422"/>
            <w:r w:rsidR="003F62A0">
              <w:rPr>
                <w:rFonts w:asciiTheme="minorHAnsi" w:hAnsiTheme="minorHAnsi"/>
                <w:sz w:val="18"/>
                <w:szCs w:val="18"/>
              </w:rPr>
              <w:t>Enclosure Air</w:t>
            </w:r>
            <w:commentRangeEnd w:id="422"/>
            <w:r w:rsidR="006D50B6">
              <w:rPr>
                <w:rStyle w:val="CommentReference"/>
              </w:rPr>
              <w:commentReference w:id="422"/>
            </w:r>
            <w:r w:rsidR="003F62A0" w:rsidRPr="00A42BCC">
              <w:rPr>
                <w:rFonts w:asciiTheme="minorHAnsi" w:hAnsiTheme="minorHAnsi"/>
                <w:sz w:val="18"/>
                <w:szCs w:val="18"/>
              </w:rPr>
              <w:t xml:space="preserve"> </w:t>
            </w:r>
            <w:r w:rsidRPr="00A42BCC">
              <w:rPr>
                <w:rFonts w:asciiTheme="minorHAnsi" w:hAnsiTheme="minorHAnsi"/>
                <w:sz w:val="18"/>
                <w:szCs w:val="18"/>
              </w:rPr>
              <w:t>Leakage Diagnostic test"&gt;&gt;</w:t>
            </w:r>
          </w:p>
        </w:tc>
      </w:tr>
      <w:tr w:rsidR="00EA01F0" w:rsidRPr="00A42BCC" w14:paraId="4A3A5E44" w14:textId="77777777" w:rsidTr="00B5026C">
        <w:tc>
          <w:tcPr>
            <w:tcW w:w="2203" w:type="dxa"/>
            <w:gridSpan w:val="2"/>
            <w:tcBorders>
              <w:bottom w:val="single" w:sz="12" w:space="0" w:color="000000"/>
            </w:tcBorders>
            <w:vAlign w:val="center"/>
          </w:tcPr>
          <w:p w14:paraId="4A3A5E3F" w14:textId="77777777" w:rsidR="00EA01F0" w:rsidRPr="00A42BCC" w:rsidRDefault="00EA01F0" w:rsidP="00BB7FEB">
            <w:pPr>
              <w:keepNext/>
              <w:jc w:val="center"/>
              <w:rPr>
                <w:rFonts w:asciiTheme="minorHAnsi" w:hAnsiTheme="minorHAnsi"/>
                <w:sz w:val="18"/>
                <w:szCs w:val="18"/>
              </w:rPr>
            </w:pPr>
          </w:p>
        </w:tc>
        <w:tc>
          <w:tcPr>
            <w:tcW w:w="2203" w:type="dxa"/>
            <w:gridSpan w:val="2"/>
            <w:tcBorders>
              <w:bottom w:val="single" w:sz="12" w:space="0" w:color="000000"/>
            </w:tcBorders>
            <w:vAlign w:val="center"/>
          </w:tcPr>
          <w:p w14:paraId="4A3A5E40" w14:textId="77777777" w:rsidR="00EA01F0" w:rsidRPr="00A42BCC" w:rsidRDefault="00EA01F0" w:rsidP="00BB7FEB">
            <w:pPr>
              <w:keepNext/>
              <w:jc w:val="center"/>
              <w:rPr>
                <w:rFonts w:asciiTheme="minorHAnsi" w:hAnsiTheme="minorHAnsi"/>
                <w:sz w:val="18"/>
                <w:szCs w:val="18"/>
              </w:rPr>
            </w:pPr>
          </w:p>
        </w:tc>
        <w:tc>
          <w:tcPr>
            <w:tcW w:w="2203" w:type="dxa"/>
            <w:gridSpan w:val="3"/>
            <w:tcBorders>
              <w:bottom w:val="single" w:sz="12" w:space="0" w:color="000000"/>
            </w:tcBorders>
            <w:vAlign w:val="center"/>
          </w:tcPr>
          <w:p w14:paraId="4A3A5E41" w14:textId="77777777" w:rsidR="00EA01F0" w:rsidRPr="00A42BCC" w:rsidRDefault="00EA01F0" w:rsidP="00BB7FEB">
            <w:pPr>
              <w:keepNext/>
              <w:jc w:val="center"/>
              <w:rPr>
                <w:rFonts w:asciiTheme="minorHAnsi" w:hAnsiTheme="minorHAnsi"/>
                <w:sz w:val="18"/>
                <w:szCs w:val="18"/>
              </w:rPr>
            </w:pPr>
          </w:p>
        </w:tc>
        <w:tc>
          <w:tcPr>
            <w:tcW w:w="2203" w:type="dxa"/>
            <w:gridSpan w:val="2"/>
            <w:tcBorders>
              <w:bottom w:val="single" w:sz="12" w:space="0" w:color="000000"/>
            </w:tcBorders>
            <w:vAlign w:val="center"/>
          </w:tcPr>
          <w:p w14:paraId="4A3A5E42" w14:textId="77777777" w:rsidR="00EA01F0" w:rsidRPr="00A42BCC" w:rsidRDefault="00EA01F0" w:rsidP="00BB7FEB">
            <w:pPr>
              <w:keepNext/>
              <w:jc w:val="center"/>
              <w:rPr>
                <w:rFonts w:asciiTheme="minorHAnsi" w:hAnsiTheme="minorHAnsi"/>
                <w:sz w:val="18"/>
                <w:szCs w:val="18"/>
              </w:rPr>
            </w:pPr>
          </w:p>
        </w:tc>
        <w:tc>
          <w:tcPr>
            <w:tcW w:w="1983" w:type="dxa"/>
            <w:tcBorders>
              <w:bottom w:val="single" w:sz="12" w:space="0" w:color="000000"/>
            </w:tcBorders>
            <w:vAlign w:val="center"/>
          </w:tcPr>
          <w:p w14:paraId="4A3A5E43" w14:textId="77777777" w:rsidR="00EA01F0" w:rsidRPr="00A42BCC" w:rsidRDefault="00EA01F0" w:rsidP="00BB7FEB">
            <w:pPr>
              <w:keepNext/>
              <w:jc w:val="center"/>
              <w:rPr>
                <w:rFonts w:asciiTheme="minorHAnsi" w:hAnsiTheme="minorHAnsi"/>
                <w:sz w:val="18"/>
                <w:szCs w:val="18"/>
              </w:rPr>
            </w:pPr>
          </w:p>
        </w:tc>
      </w:tr>
      <w:tr w:rsidR="00EA01F0" w:rsidRPr="00A42BCC" w14:paraId="4A3A5E48" w14:textId="77777777" w:rsidTr="00B5026C">
        <w:tc>
          <w:tcPr>
            <w:tcW w:w="590" w:type="dxa"/>
            <w:tcBorders>
              <w:top w:val="single" w:sz="12" w:space="0" w:color="000000"/>
            </w:tcBorders>
            <w:vAlign w:val="center"/>
          </w:tcPr>
          <w:p w14:paraId="4A3A5E45"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07</w:t>
            </w:r>
          </w:p>
        </w:tc>
        <w:tc>
          <w:tcPr>
            <w:tcW w:w="4925" w:type="dxa"/>
            <w:gridSpan w:val="4"/>
            <w:tcBorders>
              <w:top w:val="single" w:sz="12" w:space="0" w:color="000000"/>
            </w:tcBorders>
            <w:vAlign w:val="center"/>
          </w:tcPr>
          <w:p w14:paraId="4A3A5E46" w14:textId="4A27732C"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Number of Fans Used to Pressurize Home</w:t>
            </w:r>
          </w:p>
        </w:tc>
        <w:tc>
          <w:tcPr>
            <w:tcW w:w="5280" w:type="dxa"/>
            <w:gridSpan w:val="5"/>
            <w:tcBorders>
              <w:top w:val="single" w:sz="12" w:space="0" w:color="000000"/>
            </w:tcBorders>
            <w:vAlign w:val="center"/>
          </w:tcPr>
          <w:p w14:paraId="4A3A5E47" w14:textId="77777777"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&lt;&lt;user input, integer&gt;&gt; For entries &gt;1, duplicate lines B. 8-11</w:t>
            </w:r>
          </w:p>
        </w:tc>
      </w:tr>
      <w:tr w:rsidR="00EA01F0" w:rsidRPr="00A42BCC" w14:paraId="4A3A5E4D" w14:textId="77777777" w:rsidTr="00B5026C">
        <w:tc>
          <w:tcPr>
            <w:tcW w:w="2765" w:type="dxa"/>
            <w:gridSpan w:val="3"/>
            <w:vAlign w:val="center"/>
          </w:tcPr>
          <w:p w14:paraId="4A3A5E49"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08</w:t>
            </w:r>
          </w:p>
        </w:tc>
        <w:tc>
          <w:tcPr>
            <w:tcW w:w="2750" w:type="dxa"/>
            <w:gridSpan w:val="2"/>
            <w:vAlign w:val="center"/>
          </w:tcPr>
          <w:p w14:paraId="4A3A5E4A"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09</w:t>
            </w:r>
          </w:p>
        </w:tc>
        <w:tc>
          <w:tcPr>
            <w:tcW w:w="2750" w:type="dxa"/>
            <w:gridSpan w:val="3"/>
            <w:vAlign w:val="center"/>
          </w:tcPr>
          <w:p w14:paraId="4A3A5E4B"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10</w:t>
            </w:r>
          </w:p>
        </w:tc>
        <w:tc>
          <w:tcPr>
            <w:tcW w:w="2530" w:type="dxa"/>
            <w:gridSpan w:val="2"/>
            <w:vAlign w:val="center"/>
          </w:tcPr>
          <w:p w14:paraId="4A3A5E4C"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11</w:t>
            </w:r>
          </w:p>
        </w:tc>
      </w:tr>
      <w:tr w:rsidR="00EA01F0" w:rsidRPr="00A42BCC" w14:paraId="4A3A5E52" w14:textId="77777777" w:rsidTr="00B5026C">
        <w:tc>
          <w:tcPr>
            <w:tcW w:w="2765" w:type="dxa"/>
            <w:gridSpan w:val="3"/>
            <w:vAlign w:val="center"/>
          </w:tcPr>
          <w:p w14:paraId="4A3A5E4E"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Fan Make</w:t>
            </w:r>
          </w:p>
        </w:tc>
        <w:tc>
          <w:tcPr>
            <w:tcW w:w="2750" w:type="dxa"/>
            <w:gridSpan w:val="2"/>
            <w:vAlign w:val="center"/>
          </w:tcPr>
          <w:p w14:paraId="4A3A5E4F"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Fan Model</w:t>
            </w:r>
          </w:p>
        </w:tc>
        <w:tc>
          <w:tcPr>
            <w:tcW w:w="2750" w:type="dxa"/>
            <w:gridSpan w:val="3"/>
            <w:vAlign w:val="center"/>
          </w:tcPr>
          <w:p w14:paraId="4A3A5E50"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Fan Serial Number</w:t>
            </w:r>
          </w:p>
        </w:tc>
        <w:tc>
          <w:tcPr>
            <w:tcW w:w="2530" w:type="dxa"/>
            <w:gridSpan w:val="2"/>
            <w:vAlign w:val="center"/>
          </w:tcPr>
          <w:p w14:paraId="4A3A5E51" w14:textId="551A3A38"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 xml:space="preserve">Fan </w:t>
            </w:r>
            <w:r w:rsidR="00525832">
              <w:rPr>
                <w:rFonts w:asciiTheme="minorHAnsi" w:hAnsiTheme="minorHAnsi"/>
                <w:sz w:val="18"/>
                <w:szCs w:val="18"/>
              </w:rPr>
              <w:t>C</w:t>
            </w:r>
            <w:r w:rsidRPr="00A42BCC">
              <w:rPr>
                <w:rFonts w:asciiTheme="minorHAnsi" w:hAnsiTheme="minorHAnsi"/>
                <w:sz w:val="18"/>
                <w:szCs w:val="18"/>
              </w:rPr>
              <w:t>onfiguration (rings)</w:t>
            </w:r>
          </w:p>
        </w:tc>
      </w:tr>
      <w:tr w:rsidR="00EA01F0" w:rsidRPr="00A42BCC" w14:paraId="4A3A5E57" w14:textId="77777777" w:rsidTr="00B5026C">
        <w:tc>
          <w:tcPr>
            <w:tcW w:w="2765" w:type="dxa"/>
            <w:gridSpan w:val="3"/>
            <w:vAlign w:val="center"/>
          </w:tcPr>
          <w:p w14:paraId="4A3A5E53"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750" w:type="dxa"/>
            <w:gridSpan w:val="2"/>
            <w:vAlign w:val="center"/>
          </w:tcPr>
          <w:p w14:paraId="4A3A5E54"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750" w:type="dxa"/>
            <w:gridSpan w:val="3"/>
            <w:vAlign w:val="center"/>
          </w:tcPr>
          <w:p w14:paraId="4A3A5E55"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530" w:type="dxa"/>
            <w:gridSpan w:val="2"/>
            <w:vAlign w:val="center"/>
          </w:tcPr>
          <w:p w14:paraId="4A3A5E56"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r>
      <w:tr w:rsidR="00EA01F0" w:rsidRPr="00A42BCC" w14:paraId="4A3A5E5C" w14:textId="77777777" w:rsidTr="00B5026C">
        <w:tc>
          <w:tcPr>
            <w:tcW w:w="2765" w:type="dxa"/>
            <w:gridSpan w:val="3"/>
            <w:vAlign w:val="center"/>
          </w:tcPr>
          <w:p w14:paraId="4A3A5E58" w14:textId="77777777" w:rsidR="00EA01F0" w:rsidRPr="00A42BCC" w:rsidRDefault="00EA01F0" w:rsidP="00A42BCC">
            <w:pPr>
              <w:jc w:val="center"/>
              <w:rPr>
                <w:rFonts w:asciiTheme="minorHAnsi" w:hAnsiTheme="minorHAnsi"/>
                <w:sz w:val="18"/>
                <w:szCs w:val="18"/>
              </w:rPr>
            </w:pPr>
          </w:p>
        </w:tc>
        <w:tc>
          <w:tcPr>
            <w:tcW w:w="2750" w:type="dxa"/>
            <w:gridSpan w:val="2"/>
            <w:vAlign w:val="center"/>
          </w:tcPr>
          <w:p w14:paraId="4A3A5E59" w14:textId="77777777" w:rsidR="00EA01F0" w:rsidRPr="00A42BCC" w:rsidRDefault="00EA01F0" w:rsidP="00A42BCC">
            <w:pPr>
              <w:jc w:val="center"/>
              <w:rPr>
                <w:rFonts w:asciiTheme="minorHAnsi" w:hAnsiTheme="minorHAnsi"/>
                <w:sz w:val="18"/>
                <w:szCs w:val="18"/>
              </w:rPr>
            </w:pPr>
          </w:p>
        </w:tc>
        <w:tc>
          <w:tcPr>
            <w:tcW w:w="2750" w:type="dxa"/>
            <w:gridSpan w:val="3"/>
            <w:vAlign w:val="center"/>
          </w:tcPr>
          <w:p w14:paraId="4A3A5E5A" w14:textId="77777777" w:rsidR="00EA01F0" w:rsidRPr="00A42BCC" w:rsidRDefault="00EA01F0" w:rsidP="00A42BCC">
            <w:pPr>
              <w:jc w:val="center"/>
              <w:rPr>
                <w:rFonts w:asciiTheme="minorHAnsi" w:hAnsiTheme="minorHAnsi"/>
                <w:sz w:val="18"/>
                <w:szCs w:val="18"/>
              </w:rPr>
            </w:pPr>
          </w:p>
        </w:tc>
        <w:tc>
          <w:tcPr>
            <w:tcW w:w="2530" w:type="dxa"/>
            <w:gridSpan w:val="2"/>
            <w:vAlign w:val="center"/>
          </w:tcPr>
          <w:p w14:paraId="4A3A5E5B" w14:textId="77777777" w:rsidR="00EA01F0" w:rsidRPr="00A42BCC" w:rsidRDefault="00EA01F0" w:rsidP="00A42BCC">
            <w:pPr>
              <w:jc w:val="center"/>
              <w:rPr>
                <w:rFonts w:asciiTheme="minorHAnsi" w:hAnsiTheme="minorHAnsi"/>
                <w:sz w:val="18"/>
                <w:szCs w:val="18"/>
              </w:rPr>
            </w:pPr>
          </w:p>
        </w:tc>
      </w:tr>
    </w:tbl>
    <w:p w14:paraId="4A3A5E5E" w14:textId="77777777" w:rsidR="007C670E" w:rsidRDefault="007C670E" w:rsidP="00A42BCC">
      <w:pPr>
        <w:rPr>
          <w:rFonts w:asciiTheme="minorHAnsi" w:hAnsiTheme="minorHAnsi"/>
          <w:sz w:val="18"/>
          <w:szCs w:val="18"/>
        </w:rPr>
      </w:pPr>
    </w:p>
    <w:tbl>
      <w:tblPr>
        <w:tblpPr w:leftFromText="180" w:rightFromText="180" w:vertAnchor="text" w:horzAnchor="margin" w:tblpY="-15"/>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795"/>
      </w:tblGrid>
      <w:tr w:rsidR="007C670E" w:rsidRPr="00A42BCC" w14:paraId="4A3A5E60" w14:textId="77777777" w:rsidTr="00B5026C">
        <w:tc>
          <w:tcPr>
            <w:tcW w:w="10795" w:type="dxa"/>
          </w:tcPr>
          <w:p w14:paraId="4A3A5E5F" w14:textId="41CC02C3" w:rsidR="007C670E" w:rsidRPr="005A593D" w:rsidRDefault="007C670E" w:rsidP="00184187">
            <w:pPr>
              <w:rPr>
                <w:rFonts w:asciiTheme="minorHAnsi" w:hAnsiTheme="minorHAnsi"/>
                <w:b/>
                <w:szCs w:val="18"/>
              </w:rPr>
            </w:pPr>
            <w:r w:rsidRPr="005A593D">
              <w:rPr>
                <w:rFonts w:asciiTheme="minorHAnsi" w:hAnsiTheme="minorHAnsi"/>
                <w:b/>
                <w:szCs w:val="18"/>
              </w:rPr>
              <w:t>ENV20</w:t>
            </w:r>
            <w:del w:id="423" w:author="Balneg, Ronald@Energy" w:date="2018-11-19T13:27:00Z">
              <w:r w:rsidRPr="005A593D" w:rsidDel="005C2E5B">
                <w:rPr>
                  <w:rFonts w:asciiTheme="minorHAnsi" w:hAnsiTheme="minorHAnsi"/>
                  <w:b/>
                  <w:szCs w:val="18"/>
                </w:rPr>
                <w:delText>a</w:delText>
              </w:r>
            </w:del>
            <w:ins w:id="424" w:author="Balneg, Ronald@Energy" w:date="2018-11-19T13:27:00Z">
              <w:r w:rsidR="005C2E5B">
                <w:rPr>
                  <w:rFonts w:asciiTheme="minorHAnsi" w:hAnsiTheme="minorHAnsi"/>
                  <w:b/>
                  <w:szCs w:val="18"/>
                </w:rPr>
                <w:t>b</w:t>
              </w:r>
            </w:ins>
            <w:r w:rsidRPr="005A593D">
              <w:rPr>
                <w:rFonts w:asciiTheme="minorHAnsi" w:hAnsiTheme="minorHAnsi"/>
                <w:b/>
                <w:szCs w:val="18"/>
              </w:rPr>
              <w:t xml:space="preserve"> - Single Point Air Tightness Test With </w:t>
            </w:r>
            <w:del w:id="425" w:author="Balneg, Ronald@Energy" w:date="2018-11-07T14:15:00Z">
              <w:r w:rsidRPr="005A593D" w:rsidDel="00BC156C">
                <w:rPr>
                  <w:rFonts w:asciiTheme="minorHAnsi" w:hAnsiTheme="minorHAnsi"/>
                  <w:b/>
                  <w:szCs w:val="18"/>
                </w:rPr>
                <w:delText xml:space="preserve">Manual </w:delText>
              </w:r>
            </w:del>
            <w:ins w:id="426" w:author="Balneg, Ronald@Energy" w:date="2018-11-07T14:15:00Z">
              <w:r w:rsidR="00BC156C">
                <w:rPr>
                  <w:rFonts w:asciiTheme="minorHAnsi" w:hAnsiTheme="minorHAnsi"/>
                  <w:b/>
                  <w:szCs w:val="18"/>
                </w:rPr>
                <w:t>Automatic</w:t>
              </w:r>
              <w:r w:rsidR="00BC156C" w:rsidRPr="005A593D">
                <w:rPr>
                  <w:rFonts w:asciiTheme="minorHAnsi" w:hAnsiTheme="minorHAnsi"/>
                  <w:b/>
                  <w:szCs w:val="18"/>
                </w:rPr>
                <w:t xml:space="preserve"> </w:t>
              </w:r>
            </w:ins>
            <w:r w:rsidRPr="005A593D">
              <w:rPr>
                <w:rFonts w:asciiTheme="minorHAnsi" w:hAnsiTheme="minorHAnsi"/>
                <w:b/>
                <w:szCs w:val="18"/>
              </w:rPr>
              <w:t>Meter</w:t>
            </w:r>
            <w:r w:rsidRPr="005A593D">
              <w:rPr>
                <w:rFonts w:asciiTheme="minorHAnsi" w:hAnsiTheme="minorHAnsi"/>
                <w:szCs w:val="18"/>
              </w:rPr>
              <w:t xml:space="preserve"> </w:t>
            </w:r>
          </w:p>
        </w:tc>
      </w:tr>
    </w:tbl>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427" w:author="Balneg, Ronald@Energy" w:date="2018-11-08T08:54:00Z">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799"/>
        <w:gridCol w:w="4455"/>
        <w:gridCol w:w="5538"/>
        <w:tblGridChange w:id="428">
          <w:tblGrid>
            <w:gridCol w:w="584"/>
            <w:gridCol w:w="4552"/>
            <w:gridCol w:w="5656"/>
          </w:tblGrid>
        </w:tblGridChange>
      </w:tblGrid>
      <w:tr w:rsidR="00EA01F0" w:rsidRPr="00A42BCC" w14:paraId="4A3A5E64" w14:textId="77777777" w:rsidTr="00F05C12">
        <w:tc>
          <w:tcPr>
            <w:tcW w:w="10792" w:type="dxa"/>
            <w:gridSpan w:val="3"/>
            <w:tcPrChange w:id="429" w:author="Balneg, Ronald@Energy" w:date="2018-11-08T08:54:00Z">
              <w:tcPr>
                <w:tcW w:w="11018" w:type="dxa"/>
                <w:gridSpan w:val="3"/>
              </w:tcPr>
            </w:tcPrChange>
          </w:tcPr>
          <w:p w14:paraId="4A3A5E63" w14:textId="2D92CD2A" w:rsidR="00EA01F0" w:rsidRPr="005A593D"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 xml:space="preserve">C. </w:t>
            </w:r>
            <w:r w:rsidR="00BB7FEB">
              <w:rPr>
                <w:rFonts w:asciiTheme="minorHAnsi" w:hAnsiTheme="minorHAnsi"/>
                <w:b/>
                <w:szCs w:val="18"/>
              </w:rPr>
              <w:t>Enclosure</w:t>
            </w:r>
            <w:r w:rsidR="00BB7FEB" w:rsidRPr="005A593D">
              <w:rPr>
                <w:rFonts w:asciiTheme="minorHAnsi" w:hAnsiTheme="minorHAnsi"/>
                <w:b/>
                <w:szCs w:val="18"/>
              </w:rPr>
              <w:t xml:space="preserve"> </w:t>
            </w:r>
            <w:r w:rsidR="00D721FF">
              <w:rPr>
                <w:rFonts w:asciiTheme="minorHAnsi" w:hAnsiTheme="minorHAnsi"/>
                <w:b/>
                <w:szCs w:val="18"/>
              </w:rPr>
              <w:t xml:space="preserve">Air </w:t>
            </w:r>
            <w:r w:rsidRPr="005A593D">
              <w:rPr>
                <w:rFonts w:asciiTheme="minorHAnsi" w:hAnsiTheme="minorHAnsi"/>
                <w:b/>
                <w:szCs w:val="18"/>
              </w:rPr>
              <w:t>Leakage Diagnostic Test</w:t>
            </w:r>
          </w:p>
        </w:tc>
      </w:tr>
      <w:tr w:rsidR="00EA01F0" w:rsidRPr="00A42BCC" w14:paraId="4A3A5E68" w14:textId="77777777" w:rsidTr="00584AAF">
        <w:tc>
          <w:tcPr>
            <w:tcW w:w="799" w:type="dxa"/>
            <w:vAlign w:val="center"/>
            <w:tcPrChange w:id="430" w:author="Balneg, Ronald@Energy" w:date="2018-11-08T09:07:00Z">
              <w:tcPr>
                <w:tcW w:w="590" w:type="dxa"/>
                <w:vAlign w:val="center"/>
              </w:tcPr>
            </w:tcPrChange>
          </w:tcPr>
          <w:p w14:paraId="4A3A5E65" w14:textId="77777777"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4455" w:type="dxa"/>
            <w:vAlign w:val="center"/>
            <w:tcPrChange w:id="431" w:author="Balneg, Ronald@Energy" w:date="2018-11-08T09:07:00Z">
              <w:tcPr>
                <w:tcW w:w="4651" w:type="dxa"/>
                <w:vAlign w:val="center"/>
              </w:tcPr>
            </w:tcPrChange>
          </w:tcPr>
          <w:p w14:paraId="4A3A5E66" w14:textId="2E29EFFD" w:rsidR="00EA01F0" w:rsidRPr="00A42BCC" w:rsidRDefault="00EA01F0" w:rsidP="0052583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Time </w:t>
            </w:r>
            <w:r w:rsidR="00525832">
              <w:rPr>
                <w:rFonts w:asciiTheme="minorHAnsi" w:hAnsiTheme="minorHAnsi"/>
                <w:sz w:val="18"/>
                <w:szCs w:val="18"/>
              </w:rPr>
              <w:t>A</w:t>
            </w:r>
            <w:r w:rsidRPr="00A42BCC">
              <w:rPr>
                <w:rFonts w:asciiTheme="minorHAnsi" w:hAnsiTheme="minorHAnsi"/>
                <w:sz w:val="18"/>
                <w:szCs w:val="18"/>
              </w:rPr>
              <w:t xml:space="preserve">verage </w:t>
            </w:r>
            <w:r w:rsidR="00525832">
              <w:rPr>
                <w:rFonts w:asciiTheme="minorHAnsi" w:hAnsiTheme="minorHAnsi"/>
                <w:sz w:val="18"/>
                <w:szCs w:val="18"/>
              </w:rPr>
              <w:t>P</w:t>
            </w:r>
            <w:r w:rsidRPr="00A42BCC">
              <w:rPr>
                <w:rFonts w:asciiTheme="minorHAnsi" w:hAnsiTheme="minorHAnsi"/>
                <w:sz w:val="18"/>
                <w:szCs w:val="18"/>
              </w:rPr>
              <w:t xml:space="preserve">eriod of </w:t>
            </w:r>
            <w:r w:rsidR="00525832">
              <w:rPr>
                <w:rFonts w:asciiTheme="minorHAnsi" w:hAnsiTheme="minorHAnsi"/>
                <w:sz w:val="18"/>
                <w:szCs w:val="18"/>
              </w:rPr>
              <w:t>M</w:t>
            </w:r>
            <w:r w:rsidRPr="00A42BCC">
              <w:rPr>
                <w:rFonts w:asciiTheme="minorHAnsi" w:hAnsiTheme="minorHAnsi"/>
                <w:sz w:val="18"/>
                <w:szCs w:val="18"/>
              </w:rPr>
              <w:t>eter</w:t>
            </w:r>
            <w:r w:rsidR="00BB7FEB">
              <w:rPr>
                <w:rFonts w:asciiTheme="minorHAnsi" w:hAnsiTheme="minorHAnsi"/>
                <w:sz w:val="18"/>
                <w:szCs w:val="18"/>
              </w:rPr>
              <w:t xml:space="preserve"> (seconds)</w:t>
            </w:r>
          </w:p>
        </w:tc>
        <w:tc>
          <w:tcPr>
            <w:tcW w:w="5538" w:type="dxa"/>
            <w:vAlign w:val="center"/>
            <w:tcPrChange w:id="432" w:author="Balneg, Ronald@Energy" w:date="2018-11-08T09:07:00Z">
              <w:tcPr>
                <w:tcW w:w="5777" w:type="dxa"/>
                <w:vAlign w:val="center"/>
              </w:tcPr>
            </w:tcPrChange>
          </w:tcPr>
          <w:p w14:paraId="4A3A5E67" w14:textId="615E11A5" w:rsidR="00EA01F0" w:rsidRPr="00A42BCC"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&lt;&lt;user </w:t>
            </w:r>
            <w:r w:rsidR="00BB7FEB">
              <w:rPr>
                <w:rFonts w:asciiTheme="minorHAnsi" w:hAnsiTheme="minorHAnsi"/>
                <w:sz w:val="18"/>
                <w:szCs w:val="18"/>
              </w:rPr>
              <w:t xml:space="preserve">enter integer </w:t>
            </w:r>
            <w:r w:rsidR="00BB7FEB">
              <w:rPr>
                <w:rFonts w:asciiTheme="minorHAnsi" w:hAnsiTheme="minorHAnsi" w:cstheme="minorHAnsi"/>
                <w:sz w:val="18"/>
                <w:szCs w:val="18"/>
              </w:rPr>
              <w:t>≥</w:t>
            </w:r>
            <w:r w:rsidR="00BB7FEB">
              <w:rPr>
                <w:rFonts w:asciiTheme="minorHAnsi" w:hAnsiTheme="minorHAnsi"/>
                <w:sz w:val="18"/>
                <w:szCs w:val="18"/>
              </w:rPr>
              <w:t xml:space="preserve"> 10</w:t>
            </w:r>
            <w:r w:rsidR="008D3313">
              <w:rPr>
                <w:rFonts w:asciiTheme="minorHAnsi" w:hAnsiTheme="minorHAnsi"/>
                <w:sz w:val="18"/>
                <w:szCs w:val="18"/>
              </w:rPr>
              <w:t>&gt;&gt;</w:t>
            </w:r>
          </w:p>
        </w:tc>
      </w:tr>
      <w:tr w:rsidR="00EA01F0" w:rsidRPr="00A42BCC" w14:paraId="4A3A5E6D" w14:textId="77777777" w:rsidTr="00584AAF">
        <w:tc>
          <w:tcPr>
            <w:tcW w:w="799" w:type="dxa"/>
            <w:vAlign w:val="center"/>
            <w:tcPrChange w:id="433" w:author="Balneg, Ronald@Energy" w:date="2018-11-08T09:07:00Z">
              <w:tcPr>
                <w:tcW w:w="590" w:type="dxa"/>
                <w:vAlign w:val="center"/>
              </w:tcPr>
            </w:tcPrChange>
          </w:tcPr>
          <w:p w14:paraId="4A3A5E69" w14:textId="77777777"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02</w:t>
            </w:r>
          </w:p>
        </w:tc>
        <w:tc>
          <w:tcPr>
            <w:tcW w:w="4455" w:type="dxa"/>
            <w:vAlign w:val="center"/>
            <w:tcPrChange w:id="434" w:author="Balneg, Ronald@Energy" w:date="2018-11-08T09:07:00Z">
              <w:tcPr>
                <w:tcW w:w="4651" w:type="dxa"/>
                <w:vAlign w:val="center"/>
              </w:tcPr>
            </w:tcPrChange>
          </w:tcPr>
          <w:p w14:paraId="4A3A5E6A" w14:textId="7B109ABE"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Test Methodology</w:t>
            </w:r>
          </w:p>
        </w:tc>
        <w:tc>
          <w:tcPr>
            <w:tcW w:w="5538" w:type="dxa"/>
            <w:vAlign w:val="center"/>
            <w:tcPrChange w:id="435" w:author="Balneg, Ronald@Energy" w:date="2018-11-08T09:07:00Z">
              <w:tcPr>
                <w:tcW w:w="5777" w:type="dxa"/>
                <w:vAlign w:val="center"/>
              </w:tcPr>
            </w:tcPrChange>
          </w:tcPr>
          <w:p w14:paraId="4A3A5E6B" w14:textId="70D7C486" w:rsidR="00EA01F0" w:rsidRPr="00A42BCC" w:rsidRDefault="00EA01F0" w:rsidP="00A42BCC">
            <w:pPr>
              <w:rPr>
                <w:rFonts w:asciiTheme="minorHAnsi" w:hAnsiTheme="minorHAnsi"/>
                <w:sz w:val="18"/>
                <w:szCs w:val="18"/>
              </w:rPr>
            </w:pPr>
            <w:r w:rsidRPr="00A42BCC">
              <w:rPr>
                <w:rFonts w:asciiTheme="minorHAnsi" w:hAnsiTheme="minorHAnsi"/>
                <w:sz w:val="18"/>
                <w:szCs w:val="18"/>
              </w:rPr>
              <w:t xml:space="preserve">&lt;&lt;user input, </w:t>
            </w:r>
            <w:r w:rsidR="00BB7FEB">
              <w:rPr>
                <w:rFonts w:asciiTheme="minorHAnsi" w:hAnsiTheme="minorHAnsi"/>
                <w:sz w:val="18"/>
                <w:szCs w:val="18"/>
              </w:rPr>
              <w:t>user pick one of the following 2 text values</w:t>
            </w:r>
            <w:r w:rsidRPr="00A42BCC">
              <w:rPr>
                <w:rFonts w:asciiTheme="minorHAnsi" w:hAnsiTheme="minorHAnsi"/>
                <w:sz w:val="18"/>
                <w:szCs w:val="18"/>
              </w:rPr>
              <w:t>:</w:t>
            </w:r>
          </w:p>
          <w:p w14:paraId="4A3A5E6C" w14:textId="1967CEA0" w:rsidR="00EA01F0" w:rsidRPr="00A42BCC" w:rsidRDefault="008D3313"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w:t>
            </w:r>
            <w:r w:rsidR="00EA01F0" w:rsidRPr="00A42BCC">
              <w:rPr>
                <w:rFonts w:asciiTheme="minorHAnsi" w:hAnsiTheme="minorHAnsi"/>
                <w:sz w:val="18"/>
                <w:szCs w:val="18"/>
              </w:rPr>
              <w:t xml:space="preserve">Pressurization; </w:t>
            </w:r>
            <w:r>
              <w:rPr>
                <w:rFonts w:asciiTheme="minorHAnsi" w:hAnsiTheme="minorHAnsi"/>
                <w:sz w:val="18"/>
                <w:szCs w:val="18"/>
              </w:rPr>
              <w:br/>
              <w:t>**</w:t>
            </w:r>
            <w:r w:rsidR="00EA01F0" w:rsidRPr="00A42BCC">
              <w:rPr>
                <w:rFonts w:asciiTheme="minorHAnsi" w:hAnsiTheme="minorHAnsi"/>
                <w:sz w:val="18"/>
                <w:szCs w:val="18"/>
              </w:rPr>
              <w:t>Depressurization</w:t>
            </w:r>
            <w:r>
              <w:rPr>
                <w:rFonts w:asciiTheme="minorHAnsi" w:hAnsiTheme="minorHAnsi"/>
                <w:sz w:val="18"/>
                <w:szCs w:val="18"/>
              </w:rPr>
              <w:t>;&gt;&gt;</w:t>
            </w:r>
          </w:p>
        </w:tc>
      </w:tr>
      <w:tr w:rsidR="00EA01F0" w:rsidRPr="00A42BCC" w14:paraId="4A3A5E91" w14:textId="77777777" w:rsidTr="00584AAF">
        <w:tc>
          <w:tcPr>
            <w:tcW w:w="799" w:type="dxa"/>
            <w:vAlign w:val="center"/>
            <w:tcPrChange w:id="436" w:author="Balneg, Ronald@Energy" w:date="2018-11-08T09:07:00Z">
              <w:tcPr>
                <w:tcW w:w="590" w:type="dxa"/>
                <w:vAlign w:val="center"/>
              </w:tcPr>
            </w:tcPrChange>
          </w:tcPr>
          <w:p w14:paraId="4A3A5E8E" w14:textId="7745B32B" w:rsidR="00EA01F0" w:rsidRPr="00A42BCC" w:rsidRDefault="00BE4084"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03</w:t>
            </w:r>
          </w:p>
        </w:tc>
        <w:tc>
          <w:tcPr>
            <w:tcW w:w="4455" w:type="dxa"/>
            <w:vAlign w:val="center"/>
            <w:tcPrChange w:id="437" w:author="Balneg, Ronald@Energy" w:date="2018-11-08T09:07:00Z">
              <w:tcPr>
                <w:tcW w:w="4651" w:type="dxa"/>
                <w:vAlign w:val="center"/>
              </w:tcPr>
            </w:tcPrChange>
          </w:tcPr>
          <w:p w14:paraId="75D832AA" w14:textId="7F87406F" w:rsidR="00EA01F0"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Pre-</w:t>
            </w:r>
            <w:r w:rsidR="00525832">
              <w:rPr>
                <w:rFonts w:asciiTheme="minorHAnsi" w:hAnsiTheme="minorHAnsi"/>
                <w:sz w:val="18"/>
                <w:szCs w:val="18"/>
              </w:rPr>
              <w:t>T</w:t>
            </w:r>
            <w:r w:rsidRPr="00A42BCC">
              <w:rPr>
                <w:rFonts w:asciiTheme="minorHAnsi" w:hAnsiTheme="minorHAnsi"/>
                <w:sz w:val="18"/>
                <w:szCs w:val="18"/>
              </w:rPr>
              <w:t xml:space="preserve">est </w:t>
            </w:r>
            <w:r w:rsidR="00525832">
              <w:rPr>
                <w:rFonts w:asciiTheme="minorHAnsi" w:hAnsiTheme="minorHAnsi"/>
                <w:sz w:val="18"/>
                <w:szCs w:val="18"/>
              </w:rPr>
              <w:t>B</w:t>
            </w:r>
            <w:r w:rsidRPr="00A42BCC">
              <w:rPr>
                <w:rFonts w:asciiTheme="minorHAnsi" w:hAnsiTheme="minorHAnsi"/>
                <w:sz w:val="18"/>
                <w:szCs w:val="18"/>
              </w:rPr>
              <w:t xml:space="preserve">aseline </w:t>
            </w:r>
            <w:r w:rsidR="00BB7FEB">
              <w:rPr>
                <w:rFonts w:asciiTheme="minorHAnsi" w:hAnsiTheme="minorHAnsi"/>
                <w:sz w:val="18"/>
                <w:szCs w:val="18"/>
              </w:rPr>
              <w:t>Enclosure</w:t>
            </w:r>
            <w:r w:rsidR="00BB7FEB" w:rsidRPr="00A42BCC">
              <w:rPr>
                <w:rFonts w:asciiTheme="minorHAnsi" w:hAnsiTheme="minorHAnsi"/>
                <w:sz w:val="18"/>
                <w:szCs w:val="18"/>
              </w:rPr>
              <w:t xml:space="preserve"> </w:t>
            </w:r>
            <w:r w:rsidR="00525832">
              <w:rPr>
                <w:rFonts w:asciiTheme="minorHAnsi" w:hAnsiTheme="minorHAnsi"/>
                <w:sz w:val="18"/>
                <w:szCs w:val="18"/>
              </w:rPr>
              <w:t>P</w:t>
            </w:r>
            <w:r w:rsidRPr="00A42BCC">
              <w:rPr>
                <w:rFonts w:asciiTheme="minorHAnsi" w:hAnsiTheme="minorHAnsi"/>
                <w:sz w:val="18"/>
                <w:szCs w:val="18"/>
              </w:rPr>
              <w:t>ressure</w:t>
            </w:r>
            <w:r w:rsidR="00C006FF">
              <w:rPr>
                <w:rFonts w:asciiTheme="minorHAnsi" w:hAnsiTheme="minorHAnsi"/>
                <w:sz w:val="18"/>
                <w:szCs w:val="18"/>
              </w:rPr>
              <w:t xml:space="preserve"> (Pa)</w:t>
            </w:r>
          </w:p>
          <w:p w14:paraId="4A3A5E8F" w14:textId="18D0BE89" w:rsidR="001E5EB4" w:rsidRPr="00A42BCC" w:rsidRDefault="00B360A2"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(M</w:t>
            </w:r>
            <w:r w:rsidR="001E5EB4">
              <w:rPr>
                <w:rFonts w:asciiTheme="minorHAnsi" w:hAnsiTheme="minorHAnsi"/>
                <w:sz w:val="18"/>
                <w:szCs w:val="18"/>
              </w:rPr>
              <w:t>ay be positive or negative)</w:t>
            </w:r>
          </w:p>
        </w:tc>
        <w:tc>
          <w:tcPr>
            <w:tcW w:w="5538" w:type="dxa"/>
            <w:vAlign w:val="center"/>
            <w:tcPrChange w:id="438" w:author="Balneg, Ronald@Energy" w:date="2018-11-08T09:07:00Z">
              <w:tcPr>
                <w:tcW w:w="5777" w:type="dxa"/>
                <w:vAlign w:val="center"/>
              </w:tcPr>
            </w:tcPrChange>
          </w:tcPr>
          <w:p w14:paraId="4A3A5E90" w14:textId="3A9B1F3A" w:rsidR="00EA01F0" w:rsidRPr="00A42BCC" w:rsidRDefault="00EA01F0" w:rsidP="004E630F">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&lt;&lt;user </w:t>
            </w:r>
            <w:r w:rsidR="0029261F">
              <w:rPr>
                <w:rFonts w:asciiTheme="minorHAnsi" w:hAnsiTheme="minorHAnsi"/>
                <w:sz w:val="18"/>
                <w:szCs w:val="18"/>
              </w:rPr>
              <w:t>enter numeric</w:t>
            </w:r>
            <w:r w:rsidR="003C5E86">
              <w:rPr>
                <w:rFonts w:asciiTheme="minorHAnsi" w:hAnsiTheme="minorHAnsi"/>
                <w:sz w:val="18"/>
                <w:szCs w:val="18"/>
              </w:rPr>
              <w:t xml:space="preserve"> </w:t>
            </w:r>
            <w:proofErr w:type="spellStart"/>
            <w:r w:rsidR="003C5E86">
              <w:rPr>
                <w:rFonts w:asciiTheme="minorHAnsi" w:hAnsiTheme="minorHAnsi"/>
                <w:sz w:val="18"/>
                <w:szCs w:val="18"/>
              </w:rPr>
              <w:t>xx.x</w:t>
            </w:r>
            <w:proofErr w:type="spellEnd"/>
            <w:r w:rsidR="003C5E86">
              <w:rPr>
                <w:rFonts w:asciiTheme="minorHAnsi" w:hAnsiTheme="minorHAnsi"/>
                <w:sz w:val="18"/>
                <w:szCs w:val="18"/>
              </w:rPr>
              <w:t>:</w:t>
            </w:r>
            <w:r w:rsidR="004E630F">
              <w:rPr>
                <w:rFonts w:asciiTheme="minorHAnsi" w:hAnsiTheme="minorHAnsi"/>
                <w:sz w:val="18"/>
                <w:szCs w:val="18"/>
              </w:rPr>
              <w:t xml:space="preserve"> -40 </w:t>
            </w:r>
            <w:r w:rsidR="004E630F">
              <w:rPr>
                <w:rFonts w:asciiTheme="minorHAnsi" w:hAnsiTheme="minorHAnsi" w:cstheme="minorHAnsi"/>
                <w:sz w:val="18"/>
                <w:szCs w:val="18"/>
              </w:rPr>
              <w:t>≤</w:t>
            </w:r>
            <w:r w:rsidR="004E630F">
              <w:rPr>
                <w:rFonts w:asciiTheme="minorHAnsi" w:hAnsiTheme="minorHAnsi"/>
                <w:sz w:val="18"/>
                <w:szCs w:val="18"/>
              </w:rPr>
              <w:t>value</w:t>
            </w:r>
            <w:r w:rsidR="004E630F">
              <w:rPr>
                <w:rFonts w:ascii="Calibri" w:hAnsi="Calibri" w:cs="Calibri"/>
                <w:sz w:val="18"/>
                <w:szCs w:val="18"/>
              </w:rPr>
              <w:t>≥</w:t>
            </w:r>
            <w:r w:rsidR="004E630F">
              <w:rPr>
                <w:rFonts w:asciiTheme="minorHAnsi" w:hAnsiTheme="minorHAnsi"/>
                <w:sz w:val="18"/>
                <w:szCs w:val="18"/>
              </w:rPr>
              <w:t xml:space="preserve"> 40</w:t>
            </w:r>
            <w:r w:rsidRPr="00A42BCC">
              <w:rPr>
                <w:rFonts w:asciiTheme="minorHAnsi" w:hAnsiTheme="minorHAnsi"/>
                <w:sz w:val="18"/>
                <w:szCs w:val="18"/>
              </w:rPr>
              <w:t>&gt;&gt;</w:t>
            </w:r>
          </w:p>
        </w:tc>
      </w:tr>
      <w:tr w:rsidR="00EA01F0" w:rsidRPr="00A42BCC" w:rsidDel="00F05C12" w14:paraId="4A3A5E95" w14:textId="5DFD0649" w:rsidTr="00584AAF">
        <w:trPr>
          <w:del w:id="439" w:author="Balneg, Ronald@Energy" w:date="2018-11-08T08:56:00Z"/>
        </w:trPr>
        <w:tc>
          <w:tcPr>
            <w:tcW w:w="799" w:type="dxa"/>
            <w:vAlign w:val="center"/>
            <w:tcPrChange w:id="440" w:author="Balneg, Ronald@Energy" w:date="2018-11-08T09:07:00Z">
              <w:tcPr>
                <w:tcW w:w="590" w:type="dxa"/>
                <w:vAlign w:val="center"/>
              </w:tcPr>
            </w:tcPrChange>
          </w:tcPr>
          <w:p w14:paraId="4A3A5E92" w14:textId="241F237D" w:rsidR="00EA01F0" w:rsidRPr="00A42BCC" w:rsidDel="00F05C12" w:rsidRDefault="00CA3A31"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441" w:author="Balneg, Ronald@Energy" w:date="2018-11-08T08:56:00Z"/>
                <w:rFonts w:asciiTheme="minorHAnsi" w:hAnsiTheme="minorHAnsi"/>
                <w:sz w:val="18"/>
                <w:szCs w:val="18"/>
              </w:rPr>
            </w:pPr>
            <w:del w:id="442" w:author="Balneg, Ronald@Energy" w:date="2018-11-08T08:56:00Z">
              <w:r w:rsidDel="00F05C12">
                <w:rPr>
                  <w:rFonts w:asciiTheme="minorHAnsi" w:hAnsiTheme="minorHAnsi"/>
                  <w:sz w:val="18"/>
                  <w:szCs w:val="18"/>
                </w:rPr>
                <w:delText>04</w:delText>
              </w:r>
            </w:del>
          </w:p>
        </w:tc>
        <w:tc>
          <w:tcPr>
            <w:tcW w:w="4455" w:type="dxa"/>
            <w:vAlign w:val="center"/>
            <w:tcPrChange w:id="443" w:author="Balneg, Ronald@Energy" w:date="2018-11-08T09:07:00Z">
              <w:tcPr>
                <w:tcW w:w="4651" w:type="dxa"/>
                <w:vAlign w:val="center"/>
              </w:tcPr>
            </w:tcPrChange>
          </w:tcPr>
          <w:p w14:paraId="4A3A5E93" w14:textId="1A3CED83" w:rsidR="00EA01F0" w:rsidRPr="00A42BCC" w:rsidDel="00F05C12" w:rsidRDefault="00EA01F0" w:rsidP="00F47707">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444" w:author="Balneg, Ronald@Energy" w:date="2018-11-08T08:56:00Z"/>
                <w:rFonts w:asciiTheme="minorHAnsi" w:hAnsiTheme="minorHAnsi"/>
                <w:sz w:val="18"/>
                <w:szCs w:val="18"/>
              </w:rPr>
            </w:pPr>
            <w:del w:id="445" w:author="Balneg, Ronald@Energy" w:date="2018-11-08T08:56:00Z">
              <w:r w:rsidRPr="00A42BCC" w:rsidDel="00F05C12">
                <w:rPr>
                  <w:rFonts w:asciiTheme="minorHAnsi" w:hAnsiTheme="minorHAnsi"/>
                  <w:sz w:val="18"/>
                  <w:szCs w:val="18"/>
                </w:rPr>
                <w:delText xml:space="preserve">Unadjusted </w:delText>
              </w:r>
              <w:r w:rsidR="00F47707" w:rsidDel="00F05C12">
                <w:rPr>
                  <w:rFonts w:asciiTheme="minorHAnsi" w:hAnsiTheme="minorHAnsi"/>
                  <w:sz w:val="18"/>
                  <w:szCs w:val="18"/>
                </w:rPr>
                <w:delText>Enclosure</w:delText>
              </w:r>
              <w:r w:rsidR="00F47707" w:rsidRPr="00A42BCC" w:rsidDel="00F05C12">
                <w:rPr>
                  <w:rFonts w:asciiTheme="minorHAnsi" w:hAnsiTheme="minorHAnsi"/>
                  <w:sz w:val="18"/>
                  <w:szCs w:val="18"/>
                </w:rPr>
                <w:delText xml:space="preserve"> </w:delText>
              </w:r>
              <w:r w:rsidRPr="00A42BCC" w:rsidDel="00F05C12">
                <w:rPr>
                  <w:rFonts w:asciiTheme="minorHAnsi" w:hAnsiTheme="minorHAnsi"/>
                  <w:sz w:val="18"/>
                  <w:szCs w:val="18"/>
                </w:rPr>
                <w:delText>Pressure Target</w:delText>
              </w:r>
              <w:r w:rsidR="00C006FF" w:rsidDel="00F05C12">
                <w:rPr>
                  <w:rFonts w:asciiTheme="minorHAnsi" w:hAnsiTheme="minorHAnsi"/>
                  <w:sz w:val="18"/>
                  <w:szCs w:val="18"/>
                </w:rPr>
                <w:delText xml:space="preserve"> (Pa)</w:delText>
              </w:r>
            </w:del>
          </w:p>
        </w:tc>
        <w:tc>
          <w:tcPr>
            <w:tcW w:w="5538" w:type="dxa"/>
            <w:vAlign w:val="center"/>
            <w:tcPrChange w:id="446" w:author="Balneg, Ronald@Energy" w:date="2018-11-08T09:07:00Z">
              <w:tcPr>
                <w:tcW w:w="5777" w:type="dxa"/>
                <w:vAlign w:val="center"/>
              </w:tcPr>
            </w:tcPrChange>
          </w:tcPr>
          <w:p w14:paraId="4A3A5E94" w14:textId="0B0F1DF5" w:rsidR="00EA01F0" w:rsidRPr="00A42BCC" w:rsidDel="00F05C12" w:rsidRDefault="00EA01F0" w:rsidP="0029261F">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447" w:author="Balneg, Ronald@Energy" w:date="2018-11-08T08:56:00Z"/>
                <w:rFonts w:asciiTheme="minorHAnsi" w:hAnsiTheme="minorHAnsi"/>
                <w:sz w:val="18"/>
                <w:szCs w:val="18"/>
              </w:rPr>
            </w:pPr>
            <w:del w:id="448" w:author="Balneg, Ronald@Energy" w:date="2018-11-08T08:56:00Z">
              <w:r w:rsidRPr="00A42BCC" w:rsidDel="00F05C12">
                <w:rPr>
                  <w:rFonts w:asciiTheme="minorHAnsi" w:hAnsiTheme="minorHAnsi"/>
                  <w:sz w:val="18"/>
                  <w:szCs w:val="18"/>
                </w:rPr>
                <w:delText>&lt;&lt;calculated value: if C</w:delText>
              </w:r>
              <w:r w:rsidR="00CA3A31" w:rsidDel="00F05C12">
                <w:rPr>
                  <w:rFonts w:asciiTheme="minorHAnsi" w:hAnsiTheme="minorHAnsi"/>
                  <w:sz w:val="18"/>
                  <w:szCs w:val="18"/>
                </w:rPr>
                <w:delText>0</w:delText>
              </w:r>
              <w:r w:rsidRPr="00A42BCC" w:rsidDel="00F05C12">
                <w:rPr>
                  <w:rFonts w:asciiTheme="minorHAnsi" w:hAnsiTheme="minorHAnsi"/>
                  <w:sz w:val="18"/>
                  <w:szCs w:val="18"/>
                </w:rPr>
                <w:delText xml:space="preserve">2 </w:delText>
              </w:r>
              <w:r w:rsidR="00CA3A31" w:rsidDel="00F05C12">
                <w:rPr>
                  <w:rFonts w:asciiTheme="minorHAnsi" w:hAnsiTheme="minorHAnsi"/>
                  <w:sz w:val="18"/>
                  <w:szCs w:val="18"/>
                </w:rPr>
                <w:delText>=</w:delText>
              </w:r>
              <w:r w:rsidR="00CA3A31" w:rsidRPr="00A42BCC" w:rsidDel="00F05C12">
                <w:rPr>
                  <w:rFonts w:asciiTheme="minorHAnsi" w:hAnsiTheme="minorHAnsi"/>
                  <w:sz w:val="18"/>
                  <w:szCs w:val="18"/>
                </w:rPr>
                <w:delText xml:space="preserve"> </w:delText>
              </w:r>
              <w:r w:rsidRPr="00A42BCC" w:rsidDel="00F05C12">
                <w:rPr>
                  <w:rFonts w:asciiTheme="minorHAnsi" w:hAnsiTheme="minorHAnsi"/>
                  <w:sz w:val="18"/>
                  <w:szCs w:val="18"/>
                </w:rPr>
                <w:delText>Pressurization</w:delText>
              </w:r>
              <w:r w:rsidR="00CA3A31" w:rsidDel="00F05C12">
                <w:rPr>
                  <w:rFonts w:asciiTheme="minorHAnsi" w:hAnsiTheme="minorHAnsi"/>
                  <w:sz w:val="18"/>
                  <w:szCs w:val="18"/>
                </w:rPr>
                <w:delText>, then value =</w:delText>
              </w:r>
              <w:r w:rsidRPr="00A42BCC" w:rsidDel="00F05C12">
                <w:rPr>
                  <w:rFonts w:asciiTheme="minorHAnsi" w:hAnsiTheme="minorHAnsi"/>
                  <w:sz w:val="18"/>
                  <w:szCs w:val="18"/>
                </w:rPr>
                <w:delText>50 +C</w:delText>
              </w:r>
              <w:r w:rsidR="00917497" w:rsidDel="00F05C12">
                <w:rPr>
                  <w:rFonts w:asciiTheme="minorHAnsi" w:hAnsiTheme="minorHAnsi"/>
                  <w:sz w:val="18"/>
                  <w:szCs w:val="18"/>
                </w:rPr>
                <w:delText>0</w:delText>
              </w:r>
              <w:r w:rsidR="00CA3A31" w:rsidDel="00F05C12">
                <w:rPr>
                  <w:rFonts w:asciiTheme="minorHAnsi" w:hAnsiTheme="minorHAnsi"/>
                  <w:sz w:val="18"/>
                  <w:szCs w:val="18"/>
                </w:rPr>
                <w:delText>3</w:delText>
              </w:r>
              <w:r w:rsidRPr="00A42BCC" w:rsidDel="00F05C12">
                <w:rPr>
                  <w:rFonts w:asciiTheme="minorHAnsi" w:hAnsiTheme="minorHAnsi"/>
                  <w:sz w:val="18"/>
                  <w:szCs w:val="18"/>
                </w:rPr>
                <w:delText xml:space="preserve">; </w:delText>
              </w:r>
              <w:r w:rsidR="00FF42BC" w:rsidDel="00F05C12">
                <w:rPr>
                  <w:rFonts w:asciiTheme="minorHAnsi" w:hAnsiTheme="minorHAnsi"/>
                  <w:sz w:val="18"/>
                  <w:szCs w:val="18"/>
                </w:rPr>
                <w:delText>elseif</w:delText>
              </w:r>
              <w:r w:rsidR="00CA3A31" w:rsidDel="00F05C12">
                <w:rPr>
                  <w:rFonts w:asciiTheme="minorHAnsi" w:hAnsiTheme="minorHAnsi"/>
                  <w:sz w:val="18"/>
                  <w:szCs w:val="18"/>
                </w:rPr>
                <w:br/>
              </w:r>
              <w:r w:rsidRPr="00A42BCC" w:rsidDel="00F05C12">
                <w:rPr>
                  <w:rFonts w:asciiTheme="minorHAnsi" w:hAnsiTheme="minorHAnsi"/>
                  <w:sz w:val="18"/>
                  <w:szCs w:val="18"/>
                </w:rPr>
                <w:delText xml:space="preserve"> C</w:delText>
              </w:r>
              <w:r w:rsidR="00CA3A31" w:rsidDel="00F05C12">
                <w:rPr>
                  <w:rFonts w:asciiTheme="minorHAnsi" w:hAnsiTheme="minorHAnsi"/>
                  <w:sz w:val="18"/>
                  <w:szCs w:val="18"/>
                </w:rPr>
                <w:delText>0</w:delText>
              </w:r>
              <w:r w:rsidRPr="00A42BCC" w:rsidDel="00F05C12">
                <w:rPr>
                  <w:rFonts w:asciiTheme="minorHAnsi" w:hAnsiTheme="minorHAnsi"/>
                  <w:sz w:val="18"/>
                  <w:szCs w:val="18"/>
                </w:rPr>
                <w:delText>2</w:delText>
              </w:r>
              <w:r w:rsidR="00CA3A31" w:rsidDel="00F05C12">
                <w:rPr>
                  <w:rFonts w:asciiTheme="minorHAnsi" w:hAnsiTheme="minorHAnsi"/>
                  <w:sz w:val="18"/>
                  <w:szCs w:val="18"/>
                </w:rPr>
                <w:delText>=</w:delText>
              </w:r>
              <w:r w:rsidRPr="00A42BCC" w:rsidDel="00F05C12">
                <w:rPr>
                  <w:rFonts w:asciiTheme="minorHAnsi" w:hAnsiTheme="minorHAnsi"/>
                  <w:sz w:val="18"/>
                  <w:szCs w:val="18"/>
                </w:rPr>
                <w:delText xml:space="preserve">Depressurization </w:delText>
              </w:r>
              <w:r w:rsidR="00CA3A31" w:rsidDel="00F05C12">
                <w:rPr>
                  <w:rFonts w:asciiTheme="minorHAnsi" w:hAnsiTheme="minorHAnsi"/>
                  <w:sz w:val="18"/>
                  <w:szCs w:val="18"/>
                </w:rPr>
                <w:delText>then value=(</w:delText>
              </w:r>
              <w:r w:rsidRPr="00A42BCC" w:rsidDel="00F05C12">
                <w:rPr>
                  <w:rFonts w:asciiTheme="minorHAnsi" w:hAnsiTheme="minorHAnsi"/>
                  <w:sz w:val="18"/>
                  <w:szCs w:val="18"/>
                </w:rPr>
                <w:delText>-50</w:delText>
              </w:r>
              <w:r w:rsidR="00CA3A31" w:rsidDel="00F05C12">
                <w:rPr>
                  <w:rFonts w:asciiTheme="minorHAnsi" w:hAnsiTheme="minorHAnsi"/>
                  <w:sz w:val="18"/>
                  <w:szCs w:val="18"/>
                </w:rPr>
                <w:delText>)</w:delText>
              </w:r>
              <w:r w:rsidRPr="00A42BCC" w:rsidDel="00F05C12">
                <w:rPr>
                  <w:rFonts w:asciiTheme="minorHAnsi" w:hAnsiTheme="minorHAnsi"/>
                  <w:sz w:val="18"/>
                  <w:szCs w:val="18"/>
                </w:rPr>
                <w:delText xml:space="preserve"> + C</w:delText>
              </w:r>
              <w:r w:rsidR="00CA3A31" w:rsidDel="00F05C12">
                <w:rPr>
                  <w:rFonts w:asciiTheme="minorHAnsi" w:hAnsiTheme="minorHAnsi"/>
                  <w:sz w:val="18"/>
                  <w:szCs w:val="18"/>
                </w:rPr>
                <w:delText>0</w:delText>
              </w:r>
              <w:r w:rsidR="00917497" w:rsidDel="00F05C12">
                <w:rPr>
                  <w:rFonts w:asciiTheme="minorHAnsi" w:hAnsiTheme="minorHAnsi"/>
                  <w:sz w:val="18"/>
                  <w:szCs w:val="18"/>
                </w:rPr>
                <w:delText>3</w:delText>
              </w:r>
              <w:r w:rsidRPr="00A42BCC" w:rsidDel="00F05C12">
                <w:rPr>
                  <w:rFonts w:asciiTheme="minorHAnsi" w:hAnsiTheme="minorHAnsi"/>
                  <w:sz w:val="18"/>
                  <w:szCs w:val="18"/>
                </w:rPr>
                <w:delText>&gt;&gt; (Resolution of 0.1)</w:delText>
              </w:r>
            </w:del>
          </w:p>
        </w:tc>
      </w:tr>
      <w:tr w:rsidR="00EA01F0" w:rsidRPr="00A42BCC" w:rsidDel="00F05C12" w14:paraId="4A3A5E99" w14:textId="38252BD0" w:rsidTr="00584AAF">
        <w:trPr>
          <w:del w:id="449" w:author="Balneg, Ronald@Energy" w:date="2018-11-08T08:56:00Z"/>
        </w:trPr>
        <w:tc>
          <w:tcPr>
            <w:tcW w:w="799" w:type="dxa"/>
            <w:vAlign w:val="center"/>
            <w:tcPrChange w:id="450" w:author="Balneg, Ronald@Energy" w:date="2018-11-08T09:07:00Z">
              <w:tcPr>
                <w:tcW w:w="590" w:type="dxa"/>
                <w:vAlign w:val="center"/>
              </w:tcPr>
            </w:tcPrChange>
          </w:tcPr>
          <w:p w14:paraId="4A3A5E96" w14:textId="10005A02" w:rsidR="00EA01F0" w:rsidRPr="00A42BCC" w:rsidDel="00F05C12" w:rsidRDefault="00CA3A31"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451" w:author="Balneg, Ronald@Energy" w:date="2018-11-08T08:56:00Z"/>
                <w:rFonts w:asciiTheme="minorHAnsi" w:hAnsiTheme="minorHAnsi"/>
                <w:sz w:val="18"/>
                <w:szCs w:val="18"/>
              </w:rPr>
            </w:pPr>
            <w:del w:id="452" w:author="Balneg, Ronald@Energy" w:date="2018-11-08T08:56:00Z">
              <w:r w:rsidDel="00F05C12">
                <w:rPr>
                  <w:rFonts w:asciiTheme="minorHAnsi" w:hAnsiTheme="minorHAnsi"/>
                  <w:sz w:val="18"/>
                  <w:szCs w:val="18"/>
                </w:rPr>
                <w:delText>05</w:delText>
              </w:r>
            </w:del>
          </w:p>
        </w:tc>
        <w:tc>
          <w:tcPr>
            <w:tcW w:w="4455" w:type="dxa"/>
            <w:vAlign w:val="center"/>
            <w:tcPrChange w:id="453" w:author="Balneg, Ronald@Energy" w:date="2018-11-08T09:07:00Z">
              <w:tcPr>
                <w:tcW w:w="4651" w:type="dxa"/>
                <w:vAlign w:val="center"/>
              </w:tcPr>
            </w:tcPrChange>
          </w:tcPr>
          <w:p w14:paraId="4D6CE9D9" w14:textId="043E7AFB" w:rsidR="00EA01F0" w:rsidDel="00F05C12" w:rsidRDefault="00EA01F0"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454" w:author="Balneg, Ronald@Energy" w:date="2018-11-08T08:56:00Z"/>
                <w:rFonts w:asciiTheme="minorHAnsi" w:hAnsiTheme="minorHAnsi"/>
                <w:sz w:val="18"/>
                <w:szCs w:val="18"/>
              </w:rPr>
            </w:pPr>
            <w:del w:id="455" w:author="Balneg, Ronald@Energy" w:date="2018-11-08T08:56:00Z">
              <w:r w:rsidRPr="00A42BCC" w:rsidDel="00F05C12">
                <w:rPr>
                  <w:rFonts w:asciiTheme="minorHAnsi" w:hAnsiTheme="minorHAnsi"/>
                  <w:sz w:val="18"/>
                  <w:szCs w:val="18"/>
                </w:rPr>
                <w:delText>Unadjusted</w:delText>
              </w:r>
              <w:r w:rsidR="00CA3A31" w:rsidDel="00F05C12">
                <w:rPr>
                  <w:rFonts w:asciiTheme="minorHAnsi" w:hAnsiTheme="minorHAnsi"/>
                  <w:sz w:val="18"/>
                  <w:szCs w:val="18"/>
                </w:rPr>
                <w:delText xml:space="preserve"> Enclosure </w:delText>
              </w:r>
              <w:r w:rsidRPr="00A42BCC" w:rsidDel="00F05C12">
                <w:rPr>
                  <w:rFonts w:asciiTheme="minorHAnsi" w:hAnsiTheme="minorHAnsi"/>
                  <w:sz w:val="18"/>
                  <w:szCs w:val="18"/>
                </w:rPr>
                <w:delText>Pressure Measured</w:delText>
              </w:r>
              <w:r w:rsidR="00C006FF" w:rsidDel="00F05C12">
                <w:rPr>
                  <w:rFonts w:asciiTheme="minorHAnsi" w:hAnsiTheme="minorHAnsi"/>
                  <w:sz w:val="18"/>
                  <w:szCs w:val="18"/>
                </w:rPr>
                <w:delText xml:space="preserve"> (Pa)</w:delText>
              </w:r>
            </w:del>
          </w:p>
          <w:p w14:paraId="4A3A5E97" w14:textId="6E7E69CC" w:rsidR="001E5EB4" w:rsidRPr="00A42BCC" w:rsidDel="00F05C12" w:rsidRDefault="001E5EB4" w:rsidP="001E5EB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456" w:author="Balneg, Ronald@Energy" w:date="2018-11-08T08:56:00Z"/>
                <w:rFonts w:asciiTheme="minorHAnsi" w:hAnsiTheme="minorHAnsi"/>
                <w:sz w:val="18"/>
                <w:szCs w:val="18"/>
              </w:rPr>
            </w:pPr>
            <w:del w:id="457" w:author="Balneg, Ronald@Energy" w:date="2018-11-08T08:56:00Z">
              <w:r w:rsidDel="00F05C12">
                <w:rPr>
                  <w:rFonts w:asciiTheme="minorHAnsi" w:hAnsiTheme="minorHAnsi"/>
                  <w:sz w:val="18"/>
                  <w:szCs w:val="18"/>
                </w:rPr>
                <w:delText>(Pressurization is positive;  Depressurization is negative)</w:delText>
              </w:r>
            </w:del>
          </w:p>
        </w:tc>
        <w:tc>
          <w:tcPr>
            <w:tcW w:w="5538" w:type="dxa"/>
            <w:vAlign w:val="center"/>
            <w:tcPrChange w:id="458" w:author="Balneg, Ronald@Energy" w:date="2018-11-08T09:07:00Z">
              <w:tcPr>
                <w:tcW w:w="5777" w:type="dxa"/>
                <w:vAlign w:val="center"/>
              </w:tcPr>
            </w:tcPrChange>
          </w:tcPr>
          <w:p w14:paraId="4A3A5E98" w14:textId="306BF1BA" w:rsidR="00EA01F0" w:rsidRPr="00A42BCC" w:rsidDel="00F05C12" w:rsidRDefault="00EA01F0" w:rsidP="0029261F">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459" w:author="Balneg, Ronald@Energy" w:date="2018-11-08T08:56:00Z"/>
                <w:rFonts w:asciiTheme="minorHAnsi" w:hAnsiTheme="minorHAnsi"/>
                <w:sz w:val="18"/>
                <w:szCs w:val="18"/>
              </w:rPr>
            </w:pPr>
            <w:del w:id="460" w:author="Balneg, Ronald@Energy" w:date="2018-11-08T08:56:00Z">
              <w:r w:rsidRPr="00A42BCC" w:rsidDel="00F05C12">
                <w:rPr>
                  <w:rFonts w:asciiTheme="minorHAnsi" w:hAnsiTheme="minorHAnsi"/>
                  <w:sz w:val="18"/>
                  <w:szCs w:val="18"/>
                </w:rPr>
                <w:delText xml:space="preserve">&lt;&lt;user enter </w:delText>
              </w:r>
              <w:r w:rsidR="0029261F" w:rsidDel="00F05C12">
                <w:rPr>
                  <w:rFonts w:asciiTheme="minorHAnsi" w:hAnsiTheme="minorHAnsi"/>
                  <w:sz w:val="18"/>
                  <w:szCs w:val="18"/>
                </w:rPr>
                <w:delText xml:space="preserve">numeric xx.x:  -75.0 </w:delText>
              </w:r>
              <w:r w:rsidR="0029261F" w:rsidDel="00F05C12">
                <w:rPr>
                  <w:rFonts w:asciiTheme="minorHAnsi" w:hAnsiTheme="minorHAnsi" w:cstheme="minorHAnsi"/>
                  <w:sz w:val="18"/>
                  <w:szCs w:val="18"/>
                </w:rPr>
                <w:delText>≥</w:delText>
              </w:r>
              <w:r w:rsidR="0029261F" w:rsidDel="00F05C12">
                <w:rPr>
                  <w:rFonts w:asciiTheme="minorHAnsi" w:hAnsiTheme="minorHAnsi"/>
                  <w:sz w:val="18"/>
                  <w:szCs w:val="18"/>
                </w:rPr>
                <w:delText xml:space="preserve"> </w:delText>
              </w:r>
              <w:r w:rsidRPr="00A42BCC" w:rsidDel="00F05C12">
                <w:rPr>
                  <w:rFonts w:asciiTheme="minorHAnsi" w:hAnsiTheme="minorHAnsi"/>
                  <w:sz w:val="18"/>
                  <w:szCs w:val="18"/>
                </w:rPr>
                <w:delText>value</w:delText>
              </w:r>
              <w:r w:rsidR="0029261F" w:rsidDel="00F05C12">
                <w:rPr>
                  <w:rFonts w:asciiTheme="minorHAnsi" w:hAnsiTheme="minorHAnsi"/>
                  <w:sz w:val="18"/>
                  <w:szCs w:val="18"/>
                </w:rPr>
                <w:delText xml:space="preserve"> </w:delText>
              </w:r>
              <w:r w:rsidR="0029261F" w:rsidDel="00F05C12">
                <w:rPr>
                  <w:rFonts w:asciiTheme="minorHAnsi" w:hAnsiTheme="minorHAnsi" w:cstheme="minorHAnsi"/>
                  <w:sz w:val="18"/>
                  <w:szCs w:val="18"/>
                </w:rPr>
                <w:delText>≤</w:delText>
              </w:r>
              <w:r w:rsidR="0029261F" w:rsidDel="00F05C12">
                <w:rPr>
                  <w:rFonts w:asciiTheme="minorHAnsi" w:hAnsiTheme="minorHAnsi"/>
                  <w:sz w:val="18"/>
                  <w:szCs w:val="18"/>
                </w:rPr>
                <w:delText xml:space="preserve"> 75</w:delText>
              </w:r>
              <w:r w:rsidRPr="00A42BCC" w:rsidDel="00F05C12">
                <w:rPr>
                  <w:rFonts w:asciiTheme="minorHAnsi" w:hAnsiTheme="minorHAnsi"/>
                  <w:sz w:val="18"/>
                  <w:szCs w:val="18"/>
                </w:rPr>
                <w:delText>&gt;&gt;</w:delText>
              </w:r>
            </w:del>
          </w:p>
        </w:tc>
      </w:tr>
      <w:tr w:rsidR="003C5E86" w:rsidRPr="00A42BCC" w14:paraId="31801980" w14:textId="77777777" w:rsidTr="00584AAF">
        <w:tc>
          <w:tcPr>
            <w:tcW w:w="799" w:type="dxa"/>
            <w:vAlign w:val="center"/>
            <w:tcPrChange w:id="461" w:author="Balneg, Ronald@Energy" w:date="2018-11-08T09:07:00Z">
              <w:tcPr>
                <w:tcW w:w="590" w:type="dxa"/>
                <w:vAlign w:val="center"/>
              </w:tcPr>
            </w:tcPrChange>
          </w:tcPr>
          <w:p w14:paraId="678284EB" w14:textId="34025B4E" w:rsidR="003C5E86" w:rsidRDefault="003C5E86"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w:t>
            </w:r>
            <w:ins w:id="462" w:author="Balneg, Ronald@Energy" w:date="2018-11-08T09:05:00Z">
              <w:r w:rsidR="00584AAF">
                <w:rPr>
                  <w:rFonts w:asciiTheme="minorHAnsi" w:hAnsiTheme="minorHAnsi"/>
                  <w:sz w:val="18"/>
                  <w:szCs w:val="18"/>
                </w:rPr>
                <w:t>4</w:t>
              </w:r>
            </w:ins>
            <w:del w:id="463" w:author="Balneg, Ronald@Energy" w:date="2018-11-08T09:05:00Z">
              <w:r w:rsidDel="00584AAF">
                <w:rPr>
                  <w:rFonts w:asciiTheme="minorHAnsi" w:hAnsiTheme="minorHAnsi"/>
                  <w:sz w:val="18"/>
                  <w:szCs w:val="18"/>
                </w:rPr>
                <w:delText>6</w:delText>
              </w:r>
            </w:del>
          </w:p>
        </w:tc>
        <w:tc>
          <w:tcPr>
            <w:tcW w:w="4455" w:type="dxa"/>
            <w:vAlign w:val="center"/>
            <w:tcPrChange w:id="464" w:author="Balneg, Ronald@Energy" w:date="2018-11-08T09:07:00Z">
              <w:tcPr>
                <w:tcW w:w="4651" w:type="dxa"/>
                <w:vAlign w:val="center"/>
              </w:tcPr>
            </w:tcPrChange>
          </w:tcPr>
          <w:p w14:paraId="022545CA" w14:textId="3D6BA3F5" w:rsidR="003C5E86" w:rsidRDefault="003C5E86"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3C5E86">
              <w:rPr>
                <w:rFonts w:asciiTheme="minorHAnsi" w:hAnsiTheme="minorHAnsi"/>
                <w:sz w:val="18"/>
                <w:szCs w:val="18"/>
              </w:rPr>
              <w:t>Induced Enclosure Pressure</w:t>
            </w:r>
            <w:r>
              <w:rPr>
                <w:rFonts w:asciiTheme="minorHAnsi" w:hAnsiTheme="minorHAnsi"/>
                <w:sz w:val="18"/>
                <w:szCs w:val="18"/>
              </w:rPr>
              <w:t xml:space="preserve"> </w:t>
            </w:r>
            <w:del w:id="465" w:author="Balneg, Ronald@Energy" w:date="2018-11-08T09:06:00Z">
              <w:r w:rsidR="002D6F47" w:rsidDel="00584AAF">
                <w:rPr>
                  <w:rFonts w:asciiTheme="minorHAnsi" w:hAnsiTheme="minorHAnsi"/>
                  <w:sz w:val="18"/>
                  <w:szCs w:val="18"/>
                </w:rPr>
                <w:delText>Difference</w:delText>
              </w:r>
              <w:r w:rsidR="00AD6BA1" w:rsidDel="00584AAF">
                <w:rPr>
                  <w:rFonts w:asciiTheme="minorHAnsi" w:hAnsiTheme="minorHAnsi"/>
                  <w:sz w:val="18"/>
                  <w:szCs w:val="18"/>
                </w:rPr>
                <w:delText xml:space="preserve"> </w:delText>
              </w:r>
            </w:del>
            <w:ins w:id="466" w:author="Balneg, Ronald@Energy" w:date="2018-11-08T09:06:00Z">
              <w:r w:rsidR="00584AAF">
                <w:rPr>
                  <w:rFonts w:asciiTheme="minorHAnsi" w:hAnsiTheme="minorHAnsi"/>
                  <w:sz w:val="18"/>
                  <w:szCs w:val="18"/>
                </w:rPr>
                <w:t xml:space="preserve">from Manometer </w:t>
              </w:r>
            </w:ins>
            <w:r w:rsidR="00AD6BA1">
              <w:rPr>
                <w:rFonts w:asciiTheme="minorHAnsi" w:hAnsiTheme="minorHAnsi"/>
                <w:sz w:val="18"/>
                <w:szCs w:val="18"/>
              </w:rPr>
              <w:t>(Pa)</w:t>
            </w:r>
          </w:p>
          <w:p w14:paraId="371587A0" w14:textId="321457D2" w:rsidR="00B450BD" w:rsidRDefault="00B450BD"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Goal = 50 </w:t>
            </w:r>
            <w:r>
              <w:rPr>
                <w:rFonts w:asciiTheme="minorHAnsi" w:hAnsiTheme="minorHAnsi" w:cstheme="minorHAnsi"/>
                <w:sz w:val="18"/>
                <w:szCs w:val="18"/>
              </w:rPr>
              <w:t xml:space="preserve">± </w:t>
            </w:r>
            <w:r>
              <w:rPr>
                <w:rFonts w:asciiTheme="minorHAnsi" w:hAnsiTheme="minorHAnsi"/>
                <w:sz w:val="18"/>
                <w:szCs w:val="18"/>
              </w:rPr>
              <w:t>3</w:t>
            </w:r>
          </w:p>
          <w:p w14:paraId="15321373" w14:textId="355D04E8" w:rsidR="00B450BD" w:rsidRPr="00A42BCC" w:rsidRDefault="00B450BD"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B450BD">
              <w:rPr>
                <w:rFonts w:asciiTheme="minorHAnsi" w:hAnsiTheme="minorHAnsi"/>
                <w:sz w:val="18"/>
                <w:szCs w:val="18"/>
              </w:rPr>
              <w:t>(Pressurization is positive;  Depressurization is negative)</w:t>
            </w:r>
          </w:p>
        </w:tc>
        <w:tc>
          <w:tcPr>
            <w:tcW w:w="5538" w:type="dxa"/>
            <w:vAlign w:val="center"/>
            <w:tcPrChange w:id="467" w:author="Balneg, Ronald@Energy" w:date="2018-11-08T09:07:00Z">
              <w:tcPr>
                <w:tcW w:w="5777" w:type="dxa"/>
                <w:vAlign w:val="center"/>
              </w:tcPr>
            </w:tcPrChange>
          </w:tcPr>
          <w:p w14:paraId="3D20E1B8" w14:textId="3084254D" w:rsidR="003C5E86" w:rsidRDefault="00F05C12" w:rsidP="00F05C1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ins w:id="468" w:author="Balneg, Ronald@Energy" w:date="2018-11-08T08:56:00Z">
              <w:r w:rsidRPr="00A42BCC">
                <w:rPr>
                  <w:rFonts w:asciiTheme="minorHAnsi" w:hAnsiTheme="minorHAnsi"/>
                  <w:sz w:val="18"/>
                  <w:szCs w:val="18"/>
                </w:rPr>
                <w:t xml:space="preserve">&lt;&lt;user enter </w:t>
              </w:r>
              <w:r>
                <w:rPr>
                  <w:rFonts w:asciiTheme="minorHAnsi" w:hAnsiTheme="minorHAnsi"/>
                  <w:sz w:val="18"/>
                  <w:szCs w:val="18"/>
                </w:rPr>
                <w:t xml:space="preserve">numeric </w:t>
              </w:r>
              <w:proofErr w:type="spellStart"/>
              <w:r>
                <w:rPr>
                  <w:rFonts w:asciiTheme="minorHAnsi" w:hAnsiTheme="minorHAnsi"/>
                  <w:sz w:val="18"/>
                  <w:szCs w:val="18"/>
                </w:rPr>
                <w:t>xx.x</w:t>
              </w:r>
              <w:proofErr w:type="spellEnd"/>
              <w:r>
                <w:rPr>
                  <w:rFonts w:asciiTheme="minorHAnsi" w:hAnsiTheme="minorHAnsi"/>
                  <w:sz w:val="18"/>
                  <w:szCs w:val="18"/>
                </w:rPr>
                <w:t xml:space="preserve">:  -75.0 </w:t>
              </w:r>
              <w:r>
                <w:rPr>
                  <w:rFonts w:asciiTheme="minorHAnsi" w:hAnsiTheme="minorHAnsi" w:cstheme="minorHAnsi"/>
                  <w:sz w:val="18"/>
                  <w:szCs w:val="18"/>
                </w:rPr>
                <w:t>≥</w:t>
              </w:r>
              <w:r>
                <w:rPr>
                  <w:rFonts w:asciiTheme="minorHAnsi" w:hAnsiTheme="minorHAnsi"/>
                  <w:sz w:val="18"/>
                  <w:szCs w:val="18"/>
                </w:rPr>
                <w:t xml:space="preserve"> </w:t>
              </w:r>
              <w:r w:rsidRPr="00A42BCC">
                <w:rPr>
                  <w:rFonts w:asciiTheme="minorHAnsi" w:hAnsiTheme="minorHAnsi"/>
                  <w:sz w:val="18"/>
                  <w:szCs w:val="18"/>
                </w:rPr>
                <w:t>value</w:t>
              </w:r>
              <w:r>
                <w:rPr>
                  <w:rFonts w:asciiTheme="minorHAnsi" w:hAnsiTheme="minorHAnsi"/>
                  <w:sz w:val="18"/>
                  <w:szCs w:val="18"/>
                </w:rPr>
                <w:t xml:space="preserve"> </w:t>
              </w:r>
              <w:r>
                <w:rPr>
                  <w:rFonts w:asciiTheme="minorHAnsi" w:hAnsiTheme="minorHAnsi" w:cstheme="minorHAnsi"/>
                  <w:sz w:val="18"/>
                  <w:szCs w:val="18"/>
                </w:rPr>
                <w:t>≤</w:t>
              </w:r>
              <w:r>
                <w:rPr>
                  <w:rFonts w:asciiTheme="minorHAnsi" w:hAnsiTheme="minorHAnsi"/>
                  <w:sz w:val="18"/>
                  <w:szCs w:val="18"/>
                </w:rPr>
                <w:t xml:space="preserve"> 75</w:t>
              </w:r>
              <w:r w:rsidRPr="00A42BCC">
                <w:rPr>
                  <w:rFonts w:asciiTheme="minorHAnsi" w:hAnsiTheme="minorHAnsi"/>
                  <w:sz w:val="18"/>
                  <w:szCs w:val="18"/>
                </w:rPr>
                <w:t>&gt;&gt;</w:t>
              </w:r>
            </w:ins>
            <w:del w:id="469" w:author="Balneg, Ronald@Energy" w:date="2018-11-08T08:56:00Z">
              <w:r w:rsidR="00E81D5E" w:rsidDel="00F05C12">
                <w:rPr>
                  <w:rFonts w:asciiTheme="minorHAnsi" w:hAnsiTheme="minorHAnsi"/>
                  <w:sz w:val="18"/>
                  <w:szCs w:val="18"/>
                </w:rPr>
                <w:delText>&lt;&lt;</w:delText>
              </w:r>
            </w:del>
            <w:del w:id="470" w:author="Balneg, Ronald@Energy" w:date="2018-11-08T08:55:00Z">
              <w:r w:rsidR="00E81D5E" w:rsidDel="00F05C12">
                <w:rPr>
                  <w:rFonts w:asciiTheme="minorHAnsi" w:hAnsiTheme="minorHAnsi"/>
                  <w:sz w:val="18"/>
                  <w:szCs w:val="18"/>
                </w:rPr>
                <w:delText>calculated</w:delText>
              </w:r>
              <w:r w:rsidR="0017724F" w:rsidDel="00F05C12">
                <w:rPr>
                  <w:rFonts w:asciiTheme="minorHAnsi" w:hAnsiTheme="minorHAnsi"/>
                  <w:sz w:val="18"/>
                  <w:szCs w:val="18"/>
                </w:rPr>
                <w:delText xml:space="preserve"> numeric</w:delText>
              </w:r>
              <w:r w:rsidR="00E81D5E" w:rsidDel="00F05C12">
                <w:rPr>
                  <w:rFonts w:asciiTheme="minorHAnsi" w:hAnsiTheme="minorHAnsi"/>
                  <w:sz w:val="18"/>
                  <w:szCs w:val="18"/>
                </w:rPr>
                <w:delText xml:space="preserve"> value xx.x =</w:delText>
              </w:r>
              <w:r w:rsidR="001E5EB4" w:rsidDel="00F05C12">
                <w:rPr>
                  <w:rFonts w:asciiTheme="minorHAnsi" w:hAnsiTheme="minorHAnsi"/>
                  <w:sz w:val="18"/>
                  <w:szCs w:val="18"/>
                </w:rPr>
                <w:delText xml:space="preserve"> </w:delText>
              </w:r>
              <w:r w:rsidR="00E81D5E" w:rsidDel="00F05C12">
                <w:rPr>
                  <w:rFonts w:asciiTheme="minorHAnsi" w:hAnsiTheme="minorHAnsi"/>
                  <w:sz w:val="18"/>
                  <w:szCs w:val="18"/>
                </w:rPr>
                <w:delText>C05-C03</w:delText>
              </w:r>
            </w:del>
            <w:del w:id="471" w:author="Balneg, Ronald@Energy" w:date="2018-11-08T08:56:00Z">
              <w:r w:rsidR="00E81D5E" w:rsidDel="00F05C12">
                <w:rPr>
                  <w:rFonts w:asciiTheme="minorHAnsi" w:hAnsiTheme="minorHAnsi"/>
                  <w:sz w:val="18"/>
                  <w:szCs w:val="18"/>
                </w:rPr>
                <w:delText>&gt;&gt;</w:delText>
              </w:r>
            </w:del>
          </w:p>
        </w:tc>
      </w:tr>
      <w:tr w:rsidR="00EA01F0" w:rsidRPr="00A42BCC" w14:paraId="4A3A5E9D" w14:textId="77777777" w:rsidTr="00584AAF">
        <w:tc>
          <w:tcPr>
            <w:tcW w:w="799" w:type="dxa"/>
            <w:vAlign w:val="center"/>
            <w:tcPrChange w:id="472" w:author="Balneg, Ronald@Energy" w:date="2018-11-08T09:07:00Z">
              <w:tcPr>
                <w:tcW w:w="590" w:type="dxa"/>
                <w:vAlign w:val="center"/>
              </w:tcPr>
            </w:tcPrChange>
          </w:tcPr>
          <w:p w14:paraId="4A3A5E9A" w14:textId="0C99DCF7" w:rsidR="00EA01F0" w:rsidRPr="00A42BCC" w:rsidRDefault="003C5E86"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w:t>
            </w:r>
            <w:ins w:id="473" w:author="Balneg, Ronald@Energy" w:date="2018-11-08T09:09:00Z">
              <w:r w:rsidR="00584AAF">
                <w:rPr>
                  <w:rFonts w:asciiTheme="minorHAnsi" w:hAnsiTheme="minorHAnsi"/>
                  <w:sz w:val="18"/>
                  <w:szCs w:val="18"/>
                </w:rPr>
                <w:t>5</w:t>
              </w:r>
            </w:ins>
            <w:del w:id="474" w:author="Balneg, Ronald@Energy" w:date="2018-11-08T09:09:00Z">
              <w:r w:rsidDel="00584AAF">
                <w:rPr>
                  <w:rFonts w:asciiTheme="minorHAnsi" w:hAnsiTheme="minorHAnsi"/>
                  <w:sz w:val="18"/>
                  <w:szCs w:val="18"/>
                </w:rPr>
                <w:delText>7</w:delText>
              </w:r>
            </w:del>
          </w:p>
        </w:tc>
        <w:tc>
          <w:tcPr>
            <w:tcW w:w="4455" w:type="dxa"/>
            <w:vAlign w:val="center"/>
            <w:tcPrChange w:id="475" w:author="Balneg, Ronald@Energy" w:date="2018-11-08T09:07:00Z">
              <w:tcPr>
                <w:tcW w:w="4651" w:type="dxa"/>
                <w:vAlign w:val="center"/>
              </w:tcPr>
            </w:tcPrChange>
          </w:tcPr>
          <w:p w14:paraId="4A3A5E9B" w14:textId="233BBC86" w:rsidR="00EA01F0" w:rsidRPr="00A42BCC" w:rsidRDefault="00EA01F0"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Induced </w:t>
            </w:r>
            <w:r w:rsidR="00CA3A31">
              <w:rPr>
                <w:rFonts w:asciiTheme="minorHAnsi" w:hAnsiTheme="minorHAnsi"/>
                <w:sz w:val="18"/>
                <w:szCs w:val="18"/>
              </w:rPr>
              <w:t>Enclosure</w:t>
            </w:r>
            <w:r w:rsidR="00CA3A31" w:rsidRPr="00A42BCC">
              <w:rPr>
                <w:rFonts w:asciiTheme="minorHAnsi" w:hAnsiTheme="minorHAnsi"/>
                <w:sz w:val="18"/>
                <w:szCs w:val="18"/>
              </w:rPr>
              <w:t xml:space="preserve"> </w:t>
            </w:r>
            <w:r w:rsidR="00525832">
              <w:rPr>
                <w:rFonts w:asciiTheme="minorHAnsi" w:hAnsiTheme="minorHAnsi"/>
                <w:sz w:val="18"/>
                <w:szCs w:val="18"/>
              </w:rPr>
              <w:t>P</w:t>
            </w:r>
            <w:r w:rsidRPr="00A42BCC">
              <w:rPr>
                <w:rFonts w:asciiTheme="minorHAnsi" w:hAnsiTheme="minorHAnsi"/>
                <w:sz w:val="18"/>
                <w:szCs w:val="18"/>
              </w:rPr>
              <w:t xml:space="preserve">ressure </w:t>
            </w:r>
            <w:r w:rsidR="00525832">
              <w:rPr>
                <w:rFonts w:asciiTheme="minorHAnsi" w:hAnsiTheme="minorHAnsi"/>
                <w:sz w:val="18"/>
                <w:szCs w:val="18"/>
              </w:rPr>
              <w:t>C</w:t>
            </w:r>
            <w:r w:rsidRPr="00A42BCC">
              <w:rPr>
                <w:rFonts w:asciiTheme="minorHAnsi" w:hAnsiTheme="minorHAnsi"/>
                <w:sz w:val="18"/>
                <w:szCs w:val="18"/>
              </w:rPr>
              <w:t>heck</w:t>
            </w:r>
          </w:p>
        </w:tc>
        <w:tc>
          <w:tcPr>
            <w:tcW w:w="5538" w:type="dxa"/>
            <w:vAlign w:val="center"/>
            <w:tcPrChange w:id="476" w:author="Balneg, Ronald@Energy" w:date="2018-11-08T09:07:00Z">
              <w:tcPr>
                <w:tcW w:w="5777" w:type="dxa"/>
                <w:vAlign w:val="center"/>
              </w:tcPr>
            </w:tcPrChange>
          </w:tcPr>
          <w:p w14:paraId="4A3A5E9C" w14:textId="61F0DB5A" w:rsidR="00EA01F0" w:rsidRPr="00A42BCC" w:rsidRDefault="00C006FF" w:rsidP="007730F1">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&lt;&lt;calculated value, </w:t>
            </w:r>
            <w:r w:rsidR="00840617">
              <w:rPr>
                <w:rFonts w:asciiTheme="minorHAnsi" w:hAnsiTheme="minorHAnsi"/>
                <w:sz w:val="18"/>
                <w:szCs w:val="18"/>
              </w:rPr>
              <w:t xml:space="preserve">if </w:t>
            </w:r>
            <w:r>
              <w:rPr>
                <w:rFonts w:asciiTheme="minorHAnsi" w:hAnsiTheme="minorHAnsi"/>
                <w:sz w:val="18"/>
                <w:szCs w:val="18"/>
              </w:rPr>
              <w:t xml:space="preserve">absolute value </w:t>
            </w:r>
            <w:r w:rsidR="00840617" w:rsidRPr="005A6526">
              <w:rPr>
                <w:rFonts w:asciiTheme="minorHAnsi" w:hAnsiTheme="minorHAnsi" w:cstheme="minorHAnsi"/>
                <w:sz w:val="18"/>
                <w:szCs w:val="18"/>
              </w:rPr>
              <w:t>(</w:t>
            </w:r>
            <w:del w:id="477" w:author="Ferris, Todd@Energy" w:date="2018-12-27T16:07:00Z">
              <w:r w:rsidR="007730F1" w:rsidDel="007730F1">
                <w:rPr>
                  <w:rFonts w:asciiTheme="minorHAnsi" w:hAnsiTheme="minorHAnsi" w:cstheme="minorHAnsi"/>
                  <w:sz w:val="18"/>
                  <w:szCs w:val="18"/>
                </w:rPr>
                <w:delText xml:space="preserve"> </w:delText>
              </w:r>
            </w:del>
            <w:r w:rsidR="00E81D5E" w:rsidRPr="005A6526">
              <w:rPr>
                <w:rFonts w:asciiTheme="minorHAnsi" w:hAnsiTheme="minorHAnsi" w:cstheme="minorHAnsi"/>
                <w:sz w:val="18"/>
                <w:szCs w:val="18"/>
              </w:rPr>
              <w:t>C</w:t>
            </w:r>
            <w:bookmarkStart w:id="478" w:name="_GoBack"/>
            <w:bookmarkEnd w:id="478"/>
            <w:r w:rsidR="00E81D5E" w:rsidRPr="005A6526">
              <w:rPr>
                <w:rFonts w:asciiTheme="minorHAnsi" w:hAnsiTheme="minorHAnsi" w:cstheme="minorHAnsi"/>
                <w:sz w:val="18"/>
                <w:szCs w:val="18"/>
              </w:rPr>
              <w:t>0</w:t>
            </w:r>
            <w:ins w:id="479" w:author="Ferris, Todd@Energy" w:date="2018-12-27T16:07:00Z">
              <w:r w:rsidR="007730F1">
                <w:rPr>
                  <w:rFonts w:asciiTheme="minorHAnsi" w:hAnsiTheme="minorHAnsi" w:cstheme="minorHAnsi"/>
                  <w:sz w:val="18"/>
                  <w:szCs w:val="18"/>
                </w:rPr>
                <w:t>4</w:t>
              </w:r>
            </w:ins>
            <w:del w:id="480" w:author="Ferris, Todd@Energy" w:date="2018-12-27T16:07:00Z">
              <w:r w:rsidR="007730F1" w:rsidDel="007730F1">
                <w:rPr>
                  <w:rFonts w:asciiTheme="minorHAnsi" w:hAnsiTheme="minorHAnsi" w:cstheme="minorHAnsi"/>
                  <w:sz w:val="18"/>
                  <w:szCs w:val="18"/>
                </w:rPr>
                <w:delText>6</w:delText>
              </w:r>
            </w:del>
            <w:r w:rsidR="00E81D5E" w:rsidRPr="005A6526">
              <w:rPr>
                <w:rFonts w:asciiTheme="minorHAnsi" w:hAnsiTheme="minorHAnsi" w:cstheme="minorHAnsi"/>
                <w:sz w:val="18"/>
                <w:szCs w:val="18"/>
              </w:rPr>
              <w:t xml:space="preserve">) ≥ </w:t>
            </w:r>
            <w:r w:rsidRPr="005A6526">
              <w:rPr>
                <w:rFonts w:asciiTheme="minorHAnsi" w:hAnsiTheme="minorHAnsi" w:cstheme="minorHAnsi"/>
                <w:sz w:val="18"/>
                <w:szCs w:val="18"/>
              </w:rPr>
              <w:t>15 Pa</w:t>
            </w:r>
            <w:del w:id="481" w:author="Ferris, Todd@Energy" w:date="2018-12-27T16:07:00Z">
              <w:r w:rsidRPr="005A6526" w:rsidDel="007730F1">
                <w:rPr>
                  <w:rFonts w:asciiTheme="minorHAnsi" w:hAnsiTheme="minorHAnsi" w:cstheme="minorHAnsi"/>
                  <w:sz w:val="18"/>
                  <w:szCs w:val="18"/>
                </w:rPr>
                <w:delText>)</w:delText>
              </w:r>
            </w:del>
            <w:r>
              <w:rPr>
                <w:rFonts w:asciiTheme="minorHAnsi" w:hAnsiTheme="minorHAnsi"/>
                <w:sz w:val="18"/>
                <w:szCs w:val="18"/>
              </w:rPr>
              <w:t xml:space="preserve">, </w:t>
            </w:r>
            <w:r w:rsidR="00E81D5E">
              <w:rPr>
                <w:rFonts w:asciiTheme="minorHAnsi" w:hAnsiTheme="minorHAnsi"/>
                <w:sz w:val="18"/>
                <w:szCs w:val="18"/>
              </w:rPr>
              <w:t xml:space="preserve">display text: </w:t>
            </w:r>
            <w:r>
              <w:rPr>
                <w:rFonts w:asciiTheme="minorHAnsi" w:hAnsiTheme="minorHAnsi"/>
                <w:sz w:val="18"/>
                <w:szCs w:val="18"/>
              </w:rPr>
              <w:t>“Induced pressure within r</w:t>
            </w:r>
            <w:r>
              <w:rPr>
                <w:sz w:val="18"/>
                <w:szCs w:val="18"/>
              </w:rPr>
              <w:t xml:space="preserve">ange for single point test; else </w:t>
            </w:r>
            <w:r w:rsidR="00E81D5E">
              <w:rPr>
                <w:rFonts w:asciiTheme="minorHAnsi" w:hAnsiTheme="minorHAnsi"/>
                <w:sz w:val="18"/>
                <w:szCs w:val="18"/>
              </w:rPr>
              <w:t xml:space="preserve">display text: </w:t>
            </w:r>
            <w:r>
              <w:rPr>
                <w:rFonts w:asciiTheme="minorHAnsi" w:hAnsiTheme="minorHAnsi"/>
                <w:sz w:val="18"/>
                <w:szCs w:val="18"/>
              </w:rPr>
              <w:t xml:space="preserve">“Induced pressure too low for single point test - </w:t>
            </w:r>
            <w:r>
              <w:rPr>
                <w:rFonts w:asciiTheme="minorHAnsi" w:hAnsiTheme="minorHAnsi"/>
                <w:b/>
                <w:sz w:val="18"/>
                <w:szCs w:val="18"/>
              </w:rPr>
              <w:t>Do Not Proceed</w:t>
            </w:r>
            <w:r>
              <w:rPr>
                <w:rFonts w:asciiTheme="minorHAnsi" w:hAnsiTheme="minorHAnsi"/>
                <w:sz w:val="18"/>
                <w:szCs w:val="18"/>
              </w:rPr>
              <w:t>”&gt;&gt;</w:t>
            </w:r>
          </w:p>
        </w:tc>
      </w:tr>
      <w:tr w:rsidR="00EA01F0" w:rsidRPr="00A42BCC" w:rsidDel="00584AAF" w14:paraId="4A3A5EA1" w14:textId="536F16B3" w:rsidTr="00584AAF">
        <w:trPr>
          <w:del w:id="482" w:author="Balneg, Ronald@Energy" w:date="2018-11-08T09:07:00Z"/>
        </w:trPr>
        <w:tc>
          <w:tcPr>
            <w:tcW w:w="799" w:type="dxa"/>
            <w:vAlign w:val="center"/>
            <w:tcPrChange w:id="483" w:author="Balneg, Ronald@Energy" w:date="2018-11-08T09:07:00Z">
              <w:tcPr>
                <w:tcW w:w="590" w:type="dxa"/>
                <w:vAlign w:val="center"/>
              </w:tcPr>
            </w:tcPrChange>
          </w:tcPr>
          <w:p w14:paraId="4A3A5E9E" w14:textId="19DE97CD" w:rsidR="00EA01F0" w:rsidRPr="00A42BCC" w:rsidDel="00584AAF" w:rsidRDefault="003C5E86"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484" w:author="Balneg, Ronald@Energy" w:date="2018-11-08T09:07:00Z"/>
                <w:rFonts w:asciiTheme="minorHAnsi" w:hAnsiTheme="minorHAnsi"/>
                <w:sz w:val="18"/>
                <w:szCs w:val="18"/>
              </w:rPr>
            </w:pPr>
            <w:del w:id="485" w:author="Balneg, Ronald@Energy" w:date="2018-11-08T09:07:00Z">
              <w:r w:rsidDel="00584AAF">
                <w:rPr>
                  <w:rFonts w:asciiTheme="minorHAnsi" w:hAnsiTheme="minorHAnsi"/>
                  <w:sz w:val="18"/>
                  <w:szCs w:val="18"/>
                </w:rPr>
                <w:delText>08</w:delText>
              </w:r>
            </w:del>
          </w:p>
        </w:tc>
        <w:tc>
          <w:tcPr>
            <w:tcW w:w="4455" w:type="dxa"/>
            <w:vAlign w:val="center"/>
            <w:tcPrChange w:id="486" w:author="Balneg, Ronald@Energy" w:date="2018-11-08T09:07:00Z">
              <w:tcPr>
                <w:tcW w:w="4651" w:type="dxa"/>
                <w:vAlign w:val="center"/>
              </w:tcPr>
            </w:tcPrChange>
          </w:tcPr>
          <w:p w14:paraId="4A3A5E9F" w14:textId="57A00A8B" w:rsidR="00EA01F0" w:rsidRPr="00A42BCC" w:rsidDel="00584AAF" w:rsidRDefault="006C1E71" w:rsidP="00EF2268">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487" w:author="Balneg, Ronald@Energy" w:date="2018-11-08T09:07:00Z"/>
                <w:rFonts w:asciiTheme="minorHAnsi" w:hAnsiTheme="minorHAnsi"/>
                <w:sz w:val="18"/>
                <w:szCs w:val="18"/>
              </w:rPr>
            </w:pPr>
            <w:del w:id="488" w:author="Balneg, Ronald@Energy" w:date="2018-11-08T09:07:00Z">
              <w:r w:rsidDel="00584AAF">
                <w:rPr>
                  <w:rFonts w:asciiTheme="minorHAnsi" w:hAnsiTheme="minorHAnsi"/>
                  <w:sz w:val="18"/>
                  <w:szCs w:val="18"/>
                </w:rPr>
                <w:delText xml:space="preserve">Measured </w:delText>
              </w:r>
              <w:r w:rsidR="00EA01F0" w:rsidRPr="00A42BCC" w:rsidDel="00584AAF">
                <w:rPr>
                  <w:rFonts w:asciiTheme="minorHAnsi" w:hAnsiTheme="minorHAnsi"/>
                  <w:sz w:val="18"/>
                  <w:szCs w:val="18"/>
                </w:rPr>
                <w:delText xml:space="preserve">Nominal Fan </w:delText>
              </w:r>
              <w:r w:rsidR="00525832" w:rsidDel="00584AAF">
                <w:rPr>
                  <w:rFonts w:asciiTheme="minorHAnsi" w:hAnsiTheme="minorHAnsi"/>
                  <w:sz w:val="18"/>
                  <w:szCs w:val="18"/>
                </w:rPr>
                <w:delText>F</w:delText>
              </w:r>
              <w:r w:rsidR="00EA01F0" w:rsidRPr="00A42BCC" w:rsidDel="00584AAF">
                <w:rPr>
                  <w:rFonts w:asciiTheme="minorHAnsi" w:hAnsiTheme="minorHAnsi"/>
                  <w:sz w:val="18"/>
                  <w:szCs w:val="18"/>
                </w:rPr>
                <w:delText xml:space="preserve">low at </w:delText>
              </w:r>
              <w:r w:rsidR="00525832" w:rsidDel="00584AAF">
                <w:rPr>
                  <w:rFonts w:asciiTheme="minorHAnsi" w:hAnsiTheme="minorHAnsi"/>
                  <w:sz w:val="18"/>
                  <w:szCs w:val="18"/>
                </w:rPr>
                <w:delText>A</w:delText>
              </w:r>
              <w:r w:rsidR="00EA01F0" w:rsidRPr="00A42BCC" w:rsidDel="00584AAF">
                <w:rPr>
                  <w:rFonts w:asciiTheme="minorHAnsi" w:hAnsiTheme="minorHAnsi"/>
                  <w:sz w:val="18"/>
                  <w:szCs w:val="18"/>
                </w:rPr>
                <w:delText xml:space="preserve">bove </w:delText>
              </w:r>
              <w:r w:rsidR="00525832" w:rsidDel="00584AAF">
                <w:rPr>
                  <w:rFonts w:asciiTheme="minorHAnsi" w:hAnsiTheme="minorHAnsi"/>
                  <w:sz w:val="18"/>
                  <w:szCs w:val="18"/>
                </w:rPr>
                <w:delText>F</w:delText>
              </w:r>
              <w:r w:rsidR="00EA01F0" w:rsidRPr="00A42BCC" w:rsidDel="00584AAF">
                <w:rPr>
                  <w:rFonts w:asciiTheme="minorHAnsi" w:hAnsiTheme="minorHAnsi"/>
                  <w:sz w:val="18"/>
                  <w:szCs w:val="18"/>
                </w:rPr>
                <w:delText xml:space="preserve">an </w:delText>
              </w:r>
              <w:r w:rsidR="00525832" w:rsidDel="00584AAF">
                <w:rPr>
                  <w:rFonts w:asciiTheme="minorHAnsi" w:hAnsiTheme="minorHAnsi"/>
                  <w:sz w:val="18"/>
                  <w:szCs w:val="18"/>
                </w:rPr>
                <w:delText>P</w:delText>
              </w:r>
              <w:r w:rsidR="00EA01F0" w:rsidRPr="00A42BCC" w:rsidDel="00584AAF">
                <w:rPr>
                  <w:rFonts w:asciiTheme="minorHAnsi" w:hAnsiTheme="minorHAnsi"/>
                  <w:sz w:val="18"/>
                  <w:szCs w:val="18"/>
                </w:rPr>
                <w:delText>ressure</w:delText>
              </w:r>
              <w:r w:rsidR="00C006FF" w:rsidDel="00584AAF">
                <w:rPr>
                  <w:rFonts w:asciiTheme="minorHAnsi" w:hAnsiTheme="minorHAnsi"/>
                  <w:sz w:val="18"/>
                  <w:szCs w:val="18"/>
                </w:rPr>
                <w:delText xml:space="preserve"> (cfm)</w:delText>
              </w:r>
              <w:r w:rsidR="00B450BD" w:rsidDel="00584AAF">
                <w:rPr>
                  <w:rFonts w:asciiTheme="minorHAnsi" w:hAnsiTheme="minorHAnsi"/>
                  <w:sz w:val="18"/>
                  <w:szCs w:val="18"/>
                </w:rPr>
                <w:delText xml:space="preserve"> at </w:delText>
              </w:r>
              <w:r w:rsidR="00EF2268" w:rsidDel="00584AAF">
                <w:rPr>
                  <w:rFonts w:asciiTheme="minorHAnsi" w:hAnsiTheme="minorHAnsi"/>
                  <w:sz w:val="18"/>
                  <w:szCs w:val="18"/>
                </w:rPr>
                <w:delText xml:space="preserve">the </w:delText>
              </w:r>
              <w:r w:rsidR="00B450BD" w:rsidDel="00584AAF">
                <w:rPr>
                  <w:rFonts w:asciiTheme="minorHAnsi" w:hAnsiTheme="minorHAnsi"/>
                  <w:sz w:val="18"/>
                  <w:szCs w:val="18"/>
                </w:rPr>
                <w:delText>Induced Enclosure Pressure Difference (</w:delText>
              </w:r>
              <w:r w:rsidR="00EF2268" w:rsidDel="00584AAF">
                <w:rPr>
                  <w:rFonts w:asciiTheme="minorHAnsi" w:hAnsiTheme="minorHAnsi"/>
                  <w:sz w:val="18"/>
                  <w:szCs w:val="18"/>
                </w:rPr>
                <w:delText xml:space="preserve">in </w:delText>
              </w:r>
              <w:r w:rsidR="00B450BD" w:rsidDel="00584AAF">
                <w:rPr>
                  <w:rFonts w:asciiTheme="minorHAnsi" w:hAnsiTheme="minorHAnsi"/>
                  <w:sz w:val="18"/>
                  <w:szCs w:val="18"/>
                </w:rPr>
                <w:delText>C06 above)</w:delText>
              </w:r>
            </w:del>
          </w:p>
        </w:tc>
        <w:tc>
          <w:tcPr>
            <w:tcW w:w="5538" w:type="dxa"/>
            <w:vAlign w:val="center"/>
            <w:tcPrChange w:id="489" w:author="Balneg, Ronald@Energy" w:date="2018-11-08T09:07:00Z">
              <w:tcPr>
                <w:tcW w:w="5777" w:type="dxa"/>
                <w:vAlign w:val="center"/>
              </w:tcPr>
            </w:tcPrChange>
          </w:tcPr>
          <w:p w14:paraId="4A3A5EA0" w14:textId="524C47E6" w:rsidR="00EA01F0" w:rsidRPr="00A42BCC" w:rsidDel="00584AAF" w:rsidRDefault="00EA01F0" w:rsidP="00B450B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490" w:author="Balneg, Ronald@Energy" w:date="2018-11-08T09:07:00Z"/>
                <w:rFonts w:asciiTheme="minorHAnsi" w:hAnsiTheme="minorHAnsi"/>
                <w:sz w:val="18"/>
                <w:szCs w:val="18"/>
              </w:rPr>
            </w:pPr>
            <w:del w:id="491" w:author="Balneg, Ronald@Energy" w:date="2018-11-08T09:07:00Z">
              <w:r w:rsidRPr="00A42BCC" w:rsidDel="00584AAF">
                <w:rPr>
                  <w:rFonts w:asciiTheme="minorHAnsi" w:hAnsiTheme="minorHAnsi"/>
                  <w:sz w:val="18"/>
                  <w:szCs w:val="18"/>
                </w:rPr>
                <w:delText xml:space="preserve">&lt;&lt;user </w:delText>
              </w:r>
              <w:r w:rsidR="00B450BD" w:rsidDel="00584AAF">
                <w:rPr>
                  <w:rFonts w:asciiTheme="minorHAnsi" w:hAnsiTheme="minorHAnsi"/>
                  <w:sz w:val="18"/>
                  <w:szCs w:val="18"/>
                </w:rPr>
                <w:delText>enter integer</w:delText>
              </w:r>
              <w:r w:rsidR="00B450BD" w:rsidRPr="00A42BCC" w:rsidDel="00584AAF">
                <w:rPr>
                  <w:rFonts w:asciiTheme="minorHAnsi" w:hAnsiTheme="minorHAnsi"/>
                  <w:sz w:val="18"/>
                  <w:szCs w:val="18"/>
                </w:rPr>
                <w:delText xml:space="preserve"> </w:delText>
              </w:r>
              <w:r w:rsidRPr="00A42BCC" w:rsidDel="00584AAF">
                <w:rPr>
                  <w:rFonts w:asciiTheme="minorHAnsi" w:hAnsiTheme="minorHAnsi"/>
                  <w:sz w:val="18"/>
                  <w:szCs w:val="18"/>
                </w:rPr>
                <w:delText>value, &gt;&gt; (Resolution of 1 CFM)</w:delText>
              </w:r>
            </w:del>
          </w:p>
        </w:tc>
      </w:tr>
      <w:tr w:rsidR="00EA01F0" w:rsidRPr="00A42BCC" w14:paraId="4A3A5EA5" w14:textId="77777777" w:rsidTr="00584AAF">
        <w:tc>
          <w:tcPr>
            <w:tcW w:w="799" w:type="dxa"/>
            <w:vAlign w:val="center"/>
            <w:tcPrChange w:id="492" w:author="Balneg, Ronald@Energy" w:date="2018-11-08T09:07:00Z">
              <w:tcPr>
                <w:tcW w:w="590" w:type="dxa"/>
                <w:vAlign w:val="center"/>
              </w:tcPr>
            </w:tcPrChange>
          </w:tcPr>
          <w:p w14:paraId="4A3A5EA2" w14:textId="1F6766CD" w:rsidR="00EA01F0" w:rsidRPr="00A42BCC" w:rsidRDefault="003C5E86"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w:t>
            </w:r>
            <w:ins w:id="493" w:author="Balneg, Ronald@Energy" w:date="2018-11-08T09:10:00Z">
              <w:r w:rsidR="00584AAF">
                <w:rPr>
                  <w:rFonts w:asciiTheme="minorHAnsi" w:hAnsiTheme="minorHAnsi"/>
                  <w:sz w:val="18"/>
                  <w:szCs w:val="18"/>
                </w:rPr>
                <w:t>6</w:t>
              </w:r>
            </w:ins>
            <w:del w:id="494" w:author="Balneg, Ronald@Energy" w:date="2018-11-08T09:10:00Z">
              <w:r w:rsidDel="00584AAF">
                <w:rPr>
                  <w:rFonts w:asciiTheme="minorHAnsi" w:hAnsiTheme="minorHAnsi"/>
                  <w:sz w:val="18"/>
                  <w:szCs w:val="18"/>
                </w:rPr>
                <w:delText>9</w:delText>
              </w:r>
            </w:del>
          </w:p>
        </w:tc>
        <w:tc>
          <w:tcPr>
            <w:tcW w:w="4455" w:type="dxa"/>
            <w:vAlign w:val="center"/>
            <w:tcPrChange w:id="495" w:author="Balneg, Ronald@Energy" w:date="2018-11-08T09:07:00Z">
              <w:tcPr>
                <w:tcW w:w="4651" w:type="dxa"/>
                <w:vAlign w:val="center"/>
              </w:tcPr>
            </w:tcPrChange>
          </w:tcPr>
          <w:p w14:paraId="4A3A5EA3" w14:textId="05E2FA30" w:rsidR="00EA01F0" w:rsidRPr="00A42BCC" w:rsidRDefault="001C4335"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del w:id="496" w:author="Balneg, Ronald@Energy" w:date="2018-11-06T14:29:00Z">
              <w:r w:rsidDel="0025221D">
                <w:rPr>
                  <w:rFonts w:asciiTheme="minorHAnsi" w:hAnsiTheme="minorHAnsi"/>
                  <w:sz w:val="18"/>
                  <w:szCs w:val="18"/>
                </w:rPr>
                <w:delText xml:space="preserve">Calculated </w:delText>
              </w:r>
            </w:del>
            <w:r w:rsidR="00EA01F0" w:rsidRPr="00A42BCC">
              <w:rPr>
                <w:rFonts w:asciiTheme="minorHAnsi" w:hAnsiTheme="minorHAnsi"/>
                <w:sz w:val="18"/>
                <w:szCs w:val="18"/>
              </w:rPr>
              <w:t>Nominal CFM50</w:t>
            </w:r>
          </w:p>
        </w:tc>
        <w:tc>
          <w:tcPr>
            <w:tcW w:w="5538" w:type="dxa"/>
            <w:vAlign w:val="center"/>
            <w:tcPrChange w:id="497" w:author="Balneg, Ronald@Energy" w:date="2018-11-08T09:07:00Z">
              <w:tcPr>
                <w:tcW w:w="5777" w:type="dxa"/>
                <w:vAlign w:val="center"/>
              </w:tcPr>
            </w:tcPrChange>
          </w:tcPr>
          <w:p w14:paraId="4A3A5EA4" w14:textId="41A3B35F" w:rsidR="00EA01F0" w:rsidRPr="00A42BCC" w:rsidRDefault="00EA01F0" w:rsidP="00584AAF">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w:t>
            </w:r>
            <w:del w:id="498" w:author="Balneg, Ronald@Energy" w:date="2018-11-06T14:30:00Z">
              <w:r w:rsidRPr="00A42BCC" w:rsidDel="0025221D">
                <w:rPr>
                  <w:rFonts w:asciiTheme="minorHAnsi" w:hAnsiTheme="minorHAnsi"/>
                  <w:sz w:val="18"/>
                  <w:szCs w:val="18"/>
                </w:rPr>
                <w:delText xml:space="preserve">calculated value, </w:delText>
              </w:r>
              <w:r w:rsidR="00917497" w:rsidDel="0025221D">
                <w:rPr>
                  <w:rFonts w:asciiTheme="minorHAnsi" w:hAnsiTheme="minorHAnsi"/>
                  <w:sz w:val="18"/>
                  <w:szCs w:val="18"/>
                </w:rPr>
                <w:delText>value =</w:delText>
              </w:r>
              <w:r w:rsidR="0060014C" w:rsidDel="0025221D">
                <w:rPr>
                  <w:rFonts w:asciiTheme="minorHAnsi" w:hAnsiTheme="minorHAnsi"/>
                  <w:sz w:val="18"/>
                  <w:szCs w:val="18"/>
                </w:rPr>
                <w:delText xml:space="preserve"> C08 *</w:delText>
              </w:r>
              <w:r w:rsidR="0060014C" w:rsidRPr="00A42BCC" w:rsidDel="0025221D">
                <w:rPr>
                  <w:rFonts w:asciiTheme="minorHAnsi" w:hAnsiTheme="minorHAnsi"/>
                  <w:sz w:val="18"/>
                  <w:szCs w:val="18"/>
                </w:rPr>
                <w:delText xml:space="preserve"> </w:delText>
              </w:r>
              <w:r w:rsidR="00917497" w:rsidRPr="00A42BCC" w:rsidDel="0025221D">
                <w:rPr>
                  <w:rFonts w:asciiTheme="minorHAnsi" w:hAnsiTheme="minorHAnsi"/>
                  <w:sz w:val="18"/>
                  <w:szCs w:val="18"/>
                </w:rPr>
                <w:delText>(50/[absolute value (</w:delText>
              </w:r>
              <w:r w:rsidR="00917497" w:rsidDel="0025221D">
                <w:rPr>
                  <w:rFonts w:asciiTheme="minorHAnsi" w:hAnsiTheme="minorHAnsi"/>
                  <w:sz w:val="18"/>
                  <w:szCs w:val="18"/>
                </w:rPr>
                <w:delText>C05 – C03</w:delText>
              </w:r>
              <w:r w:rsidR="00917497" w:rsidRPr="00A42BCC" w:rsidDel="0025221D">
                <w:rPr>
                  <w:rFonts w:asciiTheme="minorHAnsi" w:hAnsiTheme="minorHAnsi"/>
                  <w:sz w:val="18"/>
                  <w:szCs w:val="18"/>
                </w:rPr>
                <w:delText>)]</w:delText>
              </w:r>
              <w:r w:rsidR="0060014C" w:rsidDel="0025221D">
                <w:rPr>
                  <w:rFonts w:asciiTheme="minorHAnsi" w:hAnsiTheme="minorHAnsi"/>
                  <w:sz w:val="18"/>
                  <w:szCs w:val="18"/>
                </w:rPr>
                <w:delText>)</w:delText>
              </w:r>
              <w:r w:rsidR="00917497" w:rsidRPr="006F3AAC" w:rsidDel="0025221D">
                <w:rPr>
                  <w:rFonts w:asciiTheme="minorHAnsi" w:hAnsiTheme="minorHAnsi"/>
                  <w:sz w:val="18"/>
                  <w:szCs w:val="18"/>
                  <w:vertAlign w:val="superscript"/>
                </w:rPr>
                <w:delText xml:space="preserve">0.65 </w:delText>
              </w:r>
              <w:r w:rsidR="00917497" w:rsidDel="0025221D">
                <w:rPr>
                  <w:rFonts w:asciiTheme="minorHAnsi" w:hAnsiTheme="minorHAnsi"/>
                  <w:sz w:val="18"/>
                  <w:szCs w:val="18"/>
                </w:rPr>
                <w:delText>*</w:delText>
              </w:r>
            </w:del>
            <w:ins w:id="499" w:author="Balneg, Ronald@Energy" w:date="2018-11-06T14:30:00Z">
              <w:r w:rsidR="0025221D">
                <w:rPr>
                  <w:rFonts w:asciiTheme="minorHAnsi" w:hAnsiTheme="minorHAnsi"/>
                  <w:sz w:val="18"/>
                  <w:szCs w:val="18"/>
                </w:rPr>
                <w:t>user enter integer</w:t>
              </w:r>
            </w:ins>
            <w:r w:rsidRPr="00A42BCC">
              <w:rPr>
                <w:rFonts w:asciiTheme="minorHAnsi" w:hAnsiTheme="minorHAnsi"/>
                <w:sz w:val="18"/>
                <w:szCs w:val="18"/>
              </w:rPr>
              <w:t>&gt;&gt;</w:t>
            </w:r>
            <w:ins w:id="500" w:author="Balneg, Ronald@Energy" w:date="2018-11-08T09:07:00Z">
              <w:r w:rsidR="00584AAF">
                <w:rPr>
                  <w:rFonts w:asciiTheme="minorHAnsi" w:hAnsiTheme="minorHAnsi"/>
                  <w:sz w:val="18"/>
                  <w:szCs w:val="18"/>
                </w:rPr>
                <w:t xml:space="preserve"> (Resolution of 1 CFM)</w:t>
              </w:r>
            </w:ins>
          </w:p>
        </w:tc>
      </w:tr>
    </w:tbl>
    <w:p w14:paraId="4A3A5EA6" w14:textId="77777777" w:rsidR="00EA01F0" w:rsidRPr="00A42BCC" w:rsidRDefault="00EA01F0" w:rsidP="00A42BCC">
      <w:pPr>
        <w:rPr>
          <w:rFonts w:asciiTheme="minorHAnsi" w:hAnsiTheme="minorHAnsi"/>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501" w:author="Balneg, Ronald@Energy" w:date="2018-11-06T14:29:00Z">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583"/>
        <w:gridCol w:w="4520"/>
        <w:gridCol w:w="5691"/>
        <w:tblGridChange w:id="502">
          <w:tblGrid>
            <w:gridCol w:w="583"/>
            <w:gridCol w:w="4520"/>
            <w:gridCol w:w="5691"/>
          </w:tblGrid>
        </w:tblGridChange>
      </w:tblGrid>
      <w:tr w:rsidR="00EA01F0" w:rsidRPr="00A42BCC" w14:paraId="4A3A5EA8" w14:textId="77777777" w:rsidTr="0025221D">
        <w:tc>
          <w:tcPr>
            <w:tcW w:w="10794" w:type="dxa"/>
            <w:gridSpan w:val="3"/>
            <w:tcPrChange w:id="503" w:author="Balneg, Ronald@Energy" w:date="2018-11-06T14:29:00Z">
              <w:tcPr>
                <w:tcW w:w="11020" w:type="dxa"/>
                <w:gridSpan w:val="3"/>
              </w:tcPr>
            </w:tcPrChange>
          </w:tcPr>
          <w:p w14:paraId="4A3A5EA7" w14:textId="77777777" w:rsidR="00EA01F0" w:rsidRPr="005A593D"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highlight w:val="cyan"/>
              </w:rPr>
            </w:pPr>
            <w:commentRangeStart w:id="504"/>
            <w:r w:rsidRPr="005A593D">
              <w:rPr>
                <w:rFonts w:asciiTheme="minorHAnsi" w:hAnsiTheme="minorHAnsi"/>
                <w:b/>
                <w:szCs w:val="18"/>
              </w:rPr>
              <w:lastRenderedPageBreak/>
              <w:t>D. Altitude and Temperature Correction</w:t>
            </w:r>
            <w:commentRangeEnd w:id="504"/>
            <w:r w:rsidR="00E52A00">
              <w:rPr>
                <w:rStyle w:val="CommentReference"/>
              </w:rPr>
              <w:commentReference w:id="504"/>
            </w:r>
          </w:p>
        </w:tc>
      </w:tr>
      <w:tr w:rsidR="00840617" w:rsidRPr="00A42BCC" w14:paraId="4A3A5EAE" w14:textId="2A5D4040" w:rsidTr="0025221D">
        <w:tc>
          <w:tcPr>
            <w:tcW w:w="583" w:type="dxa"/>
            <w:vAlign w:val="center"/>
            <w:tcPrChange w:id="505" w:author="Balneg, Ronald@Energy" w:date="2018-11-06T14:29:00Z">
              <w:tcPr>
                <w:tcW w:w="590" w:type="dxa"/>
                <w:vAlign w:val="center"/>
              </w:tcPr>
            </w:tcPrChange>
          </w:tcPr>
          <w:p w14:paraId="4A3A5EA9" w14:textId="5FCE5BD7"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highlight w:val="cyan"/>
              </w:rPr>
            </w:pPr>
            <w:r>
              <w:rPr>
                <w:rFonts w:asciiTheme="minorHAnsi" w:hAnsiTheme="minorHAnsi"/>
                <w:sz w:val="18"/>
                <w:szCs w:val="18"/>
              </w:rPr>
              <w:t>a1</w:t>
            </w:r>
          </w:p>
        </w:tc>
        <w:tc>
          <w:tcPr>
            <w:tcW w:w="4520" w:type="dxa"/>
            <w:vAlign w:val="center"/>
            <w:tcPrChange w:id="506" w:author="Balneg, Ronald@Energy" w:date="2018-11-06T14:29:00Z">
              <w:tcPr>
                <w:tcW w:w="4651" w:type="dxa"/>
                <w:vAlign w:val="center"/>
              </w:tcPr>
            </w:tcPrChange>
          </w:tcPr>
          <w:p w14:paraId="3C57E5C6" w14:textId="49B711E1" w:rsidR="001C4335" w:rsidRDefault="006C1E71"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Outside </w:t>
            </w:r>
            <w:r w:rsidR="00840617">
              <w:rPr>
                <w:rFonts w:asciiTheme="minorHAnsi" w:hAnsiTheme="minorHAnsi"/>
                <w:sz w:val="18"/>
                <w:szCs w:val="18"/>
              </w:rPr>
              <w:t>Dynamic Viscosity of Air Correction</w:t>
            </w:r>
            <w:r>
              <w:rPr>
                <w:rFonts w:asciiTheme="minorHAnsi" w:hAnsiTheme="minorHAnsi"/>
                <w:sz w:val="18"/>
                <w:szCs w:val="18"/>
              </w:rPr>
              <w:t xml:space="preserve"> </w:t>
            </w:r>
          </w:p>
          <w:p w14:paraId="4A3A5EAA" w14:textId="1363960A"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w:t>
            </w:r>
            <w:r w:rsidR="006C1E71">
              <w:rPr>
                <w:rFonts w:asciiTheme="minorHAnsi" w:hAnsiTheme="minorHAnsi"/>
                <w:sz w:val="18"/>
                <w:szCs w:val="18"/>
              </w:rPr>
              <w:t>(this row is not visible to user)</w:t>
            </w:r>
          </w:p>
        </w:tc>
        <w:tc>
          <w:tcPr>
            <w:tcW w:w="5691" w:type="dxa"/>
            <w:tcPrChange w:id="507" w:author="Balneg, Ronald@Energy" w:date="2018-11-06T14:29:00Z">
              <w:tcPr>
                <w:tcW w:w="5779" w:type="dxa"/>
              </w:tcPr>
            </w:tcPrChange>
          </w:tcPr>
          <w:p w14:paraId="4A3A5EAD" w14:textId="55CDBB68" w:rsidR="00840617" w:rsidRPr="00A42BCC" w:rsidRDefault="00840617" w:rsidP="00E52A00">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&lt;&lt;if C0</w:t>
            </w:r>
            <w:r w:rsidR="006C1E71">
              <w:rPr>
                <w:rFonts w:asciiTheme="minorHAnsi" w:hAnsiTheme="minorHAnsi"/>
                <w:sz w:val="18"/>
                <w:szCs w:val="18"/>
              </w:rPr>
              <w:t>2</w:t>
            </w:r>
            <w:r>
              <w:rPr>
                <w:rFonts w:asciiTheme="minorHAnsi" w:hAnsiTheme="minorHAnsi"/>
                <w:sz w:val="18"/>
                <w:szCs w:val="18"/>
              </w:rPr>
              <w:t xml:space="preserve"> = Depressurization, then value=2.629*10</w:t>
            </w:r>
            <w:r>
              <w:rPr>
                <w:rFonts w:asciiTheme="minorHAnsi" w:hAnsiTheme="minorHAnsi"/>
                <w:sz w:val="18"/>
                <w:szCs w:val="18"/>
                <w:vertAlign w:val="superscript"/>
              </w:rPr>
              <w:t>-3</w:t>
            </w:r>
            <w:r w:rsidR="009B2C1F">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5</w:t>
            </w:r>
            <w:r>
              <w:rPr>
                <w:rFonts w:asciiTheme="minorHAnsi" w:hAnsiTheme="minorHAnsi"/>
                <w:sz w:val="18"/>
                <w:szCs w:val="18"/>
              </w:rPr>
              <w:t>+460)</w:t>
            </w:r>
            <w:r>
              <w:rPr>
                <w:rFonts w:asciiTheme="minorHAnsi" w:hAnsiTheme="minorHAnsi"/>
                <w:sz w:val="18"/>
                <w:szCs w:val="18"/>
                <w:vertAlign w:val="superscript"/>
              </w:rPr>
              <w:t>0.5</w:t>
            </w:r>
            <w:r>
              <w:rPr>
                <w:rFonts w:asciiTheme="minorHAnsi" w:hAnsiTheme="minorHAnsi"/>
                <w:sz w:val="18"/>
                <w:szCs w:val="18"/>
              </w:rPr>
              <w:t>]/[1+(198.7/(A0</w:t>
            </w:r>
            <w:r w:rsidR="00497E2F">
              <w:rPr>
                <w:rFonts w:asciiTheme="minorHAnsi" w:hAnsiTheme="minorHAnsi"/>
                <w:sz w:val="18"/>
                <w:szCs w:val="18"/>
              </w:rPr>
              <w:t>5</w:t>
            </w:r>
            <w:r>
              <w:rPr>
                <w:rFonts w:asciiTheme="minorHAnsi" w:hAnsiTheme="minorHAnsi"/>
                <w:sz w:val="18"/>
                <w:szCs w:val="18"/>
              </w:rPr>
              <w:t xml:space="preserve">+460))]; </w:t>
            </w:r>
            <w:r>
              <w:rPr>
                <w:rFonts w:asciiTheme="minorHAnsi" w:hAnsiTheme="minorHAnsi"/>
                <w:sz w:val="18"/>
                <w:szCs w:val="18"/>
              </w:rPr>
              <w:br/>
              <w:t xml:space="preserve">else </w:t>
            </w:r>
            <w:r w:rsidR="00DF2BF8">
              <w:rPr>
                <w:rFonts w:asciiTheme="minorHAnsi" w:hAnsiTheme="minorHAnsi"/>
                <w:sz w:val="18"/>
                <w:szCs w:val="18"/>
              </w:rPr>
              <w:t>report “N</w:t>
            </w:r>
            <w:del w:id="508" w:author="Smith, Alexis@Energy" w:date="2018-12-11T14:50:00Z">
              <w:r w:rsidR="00DF2BF8" w:rsidDel="00E52A00">
                <w:rPr>
                  <w:rFonts w:asciiTheme="minorHAnsi" w:hAnsiTheme="minorHAnsi"/>
                  <w:sz w:val="18"/>
                  <w:szCs w:val="18"/>
                </w:rPr>
                <w:delText>ot Applicable</w:delText>
              </w:r>
            </w:del>
            <w:ins w:id="509" w:author="Smith, Alexis@Energy" w:date="2018-12-11T14:50:00Z">
              <w:r w:rsidR="00E52A00">
                <w:rPr>
                  <w:rFonts w:asciiTheme="minorHAnsi" w:hAnsiTheme="minorHAnsi"/>
                  <w:sz w:val="18"/>
                  <w:szCs w:val="18"/>
                </w:rPr>
                <w:t>A</w:t>
              </w:r>
            </w:ins>
            <w:r w:rsidR="00DF2BF8">
              <w:rPr>
                <w:rFonts w:asciiTheme="minorHAnsi" w:hAnsiTheme="minorHAnsi"/>
                <w:sz w:val="18"/>
                <w:szCs w:val="18"/>
              </w:rPr>
              <w:t>”&gt;&gt;</w:t>
            </w:r>
          </w:p>
        </w:tc>
      </w:tr>
      <w:tr w:rsidR="006C1E71" w:rsidRPr="00A42BCC" w14:paraId="776462C9" w14:textId="3412D22C" w:rsidTr="0025221D">
        <w:tc>
          <w:tcPr>
            <w:tcW w:w="583" w:type="dxa"/>
            <w:vAlign w:val="center"/>
            <w:tcPrChange w:id="510" w:author="Balneg, Ronald@Energy" w:date="2018-11-06T14:29:00Z">
              <w:tcPr>
                <w:tcW w:w="590" w:type="dxa"/>
                <w:vAlign w:val="center"/>
              </w:tcPr>
            </w:tcPrChange>
          </w:tcPr>
          <w:p w14:paraId="5EB38912" w14:textId="1E1F02F3" w:rsidR="006C1E71"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a2</w:t>
            </w:r>
          </w:p>
        </w:tc>
        <w:tc>
          <w:tcPr>
            <w:tcW w:w="4520" w:type="dxa"/>
            <w:vAlign w:val="center"/>
            <w:tcPrChange w:id="511" w:author="Balneg, Ronald@Energy" w:date="2018-11-06T14:29:00Z">
              <w:tcPr>
                <w:tcW w:w="4651" w:type="dxa"/>
                <w:vAlign w:val="center"/>
              </w:tcPr>
            </w:tcPrChange>
          </w:tcPr>
          <w:p w14:paraId="289E59C6" w14:textId="4CF647DF" w:rsidR="006C1E71" w:rsidRDefault="00DF2BF8"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Indoor</w:t>
            </w:r>
            <w:r w:rsidR="006C1E71">
              <w:rPr>
                <w:rFonts w:asciiTheme="minorHAnsi" w:hAnsiTheme="minorHAnsi"/>
                <w:sz w:val="18"/>
                <w:szCs w:val="18"/>
              </w:rPr>
              <w:t xml:space="preserve"> Dynamic Viscosity of Air Correction </w:t>
            </w:r>
            <w:r w:rsidR="009B2C1F">
              <w:rPr>
                <w:rFonts w:asciiTheme="minorHAnsi" w:hAnsiTheme="minorHAnsi"/>
                <w:sz w:val="18"/>
                <w:szCs w:val="18"/>
              </w:rPr>
              <w:br/>
              <w:t>**</w:t>
            </w:r>
            <w:r w:rsidR="006C1E71">
              <w:rPr>
                <w:rFonts w:asciiTheme="minorHAnsi" w:hAnsiTheme="minorHAnsi"/>
                <w:sz w:val="18"/>
                <w:szCs w:val="18"/>
              </w:rPr>
              <w:t>(this row is not visible to user)</w:t>
            </w:r>
          </w:p>
        </w:tc>
        <w:tc>
          <w:tcPr>
            <w:tcW w:w="5691" w:type="dxa"/>
            <w:tcPrChange w:id="512" w:author="Balneg, Ronald@Energy" w:date="2018-11-06T14:29:00Z">
              <w:tcPr>
                <w:tcW w:w="5779" w:type="dxa"/>
              </w:tcPr>
            </w:tcPrChange>
          </w:tcPr>
          <w:p w14:paraId="49176998" w14:textId="50EAE00C" w:rsidR="008F0CB1" w:rsidRDefault="00DF2BF8"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 if C02 = Pressurization, then value=2.629*10</w:t>
            </w:r>
            <w:r>
              <w:rPr>
                <w:rFonts w:asciiTheme="minorHAnsi" w:hAnsiTheme="minorHAnsi"/>
                <w:sz w:val="18"/>
                <w:szCs w:val="18"/>
                <w:vertAlign w:val="superscript"/>
              </w:rPr>
              <w:t>-3</w:t>
            </w:r>
            <w:r w:rsidR="009B2C1F">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4</w:t>
            </w:r>
            <w:r>
              <w:rPr>
                <w:rFonts w:asciiTheme="minorHAnsi" w:hAnsiTheme="minorHAnsi"/>
                <w:sz w:val="18"/>
                <w:szCs w:val="18"/>
              </w:rPr>
              <w:t>+460)</w:t>
            </w:r>
            <w:r>
              <w:rPr>
                <w:rFonts w:asciiTheme="minorHAnsi" w:hAnsiTheme="minorHAnsi"/>
                <w:sz w:val="18"/>
                <w:szCs w:val="18"/>
                <w:vertAlign w:val="superscript"/>
              </w:rPr>
              <w:t>0.5</w:t>
            </w:r>
            <w:r>
              <w:rPr>
                <w:rFonts w:asciiTheme="minorHAnsi" w:hAnsiTheme="minorHAnsi"/>
                <w:sz w:val="18"/>
                <w:szCs w:val="18"/>
              </w:rPr>
              <w:t>]/[1+(198.7/A0</w:t>
            </w:r>
            <w:r w:rsidR="00497E2F">
              <w:rPr>
                <w:rFonts w:asciiTheme="minorHAnsi" w:hAnsiTheme="minorHAnsi"/>
                <w:sz w:val="18"/>
                <w:szCs w:val="18"/>
              </w:rPr>
              <w:t>4</w:t>
            </w:r>
            <w:r>
              <w:rPr>
                <w:rFonts w:asciiTheme="minorHAnsi" w:hAnsiTheme="minorHAnsi"/>
                <w:sz w:val="18"/>
                <w:szCs w:val="18"/>
              </w:rPr>
              <w:t>+460)]</w:t>
            </w:r>
            <w:r w:rsidR="008F0CB1">
              <w:rPr>
                <w:rFonts w:asciiTheme="minorHAnsi" w:hAnsiTheme="minorHAnsi"/>
                <w:sz w:val="18"/>
                <w:szCs w:val="18"/>
              </w:rPr>
              <w:t>;</w:t>
            </w:r>
          </w:p>
          <w:p w14:paraId="5DE6B96D" w14:textId="4C56F57A" w:rsidR="006C1E71" w:rsidRDefault="008F0CB1" w:rsidP="00E52A00">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else report “N</w:t>
            </w:r>
            <w:del w:id="513" w:author="Smith, Alexis@Energy" w:date="2018-12-11T14:50:00Z">
              <w:r w:rsidDel="00E52A00">
                <w:rPr>
                  <w:rFonts w:asciiTheme="minorHAnsi" w:hAnsiTheme="minorHAnsi"/>
                  <w:sz w:val="18"/>
                  <w:szCs w:val="18"/>
                </w:rPr>
                <w:delText>ot Applicable</w:delText>
              </w:r>
            </w:del>
            <w:ins w:id="514" w:author="Smith, Alexis@Energy" w:date="2018-12-11T14:50:00Z">
              <w:r w:rsidR="00E52A00">
                <w:rPr>
                  <w:rFonts w:asciiTheme="minorHAnsi" w:hAnsiTheme="minorHAnsi"/>
                  <w:sz w:val="18"/>
                  <w:szCs w:val="18"/>
                </w:rPr>
                <w:t>A</w:t>
              </w:r>
            </w:ins>
            <w:r>
              <w:rPr>
                <w:rFonts w:asciiTheme="minorHAnsi" w:hAnsiTheme="minorHAnsi"/>
                <w:sz w:val="18"/>
                <w:szCs w:val="18"/>
              </w:rPr>
              <w:t>”</w:t>
            </w:r>
            <w:r w:rsidR="00DF2BF8">
              <w:rPr>
                <w:rFonts w:asciiTheme="minorHAnsi" w:hAnsiTheme="minorHAnsi"/>
                <w:sz w:val="18"/>
                <w:szCs w:val="18"/>
              </w:rPr>
              <w:t>&gt;&gt;</w:t>
            </w:r>
          </w:p>
        </w:tc>
      </w:tr>
      <w:tr w:rsidR="00840617" w:rsidRPr="00A42BCC" w14:paraId="4A3A5EB2" w14:textId="030C3881" w:rsidTr="0025221D">
        <w:tc>
          <w:tcPr>
            <w:tcW w:w="583" w:type="dxa"/>
            <w:vAlign w:val="center"/>
            <w:tcPrChange w:id="515" w:author="Balneg, Ronald@Energy" w:date="2018-11-06T14:29:00Z">
              <w:tcPr>
                <w:tcW w:w="590" w:type="dxa"/>
                <w:vAlign w:val="center"/>
              </w:tcPr>
            </w:tcPrChange>
          </w:tcPr>
          <w:p w14:paraId="4A3A5EAF" w14:textId="4A37FACC"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highlight w:val="cyan"/>
              </w:rPr>
            </w:pPr>
            <w:r>
              <w:rPr>
                <w:rFonts w:asciiTheme="minorHAnsi" w:hAnsiTheme="minorHAnsi"/>
                <w:sz w:val="18"/>
                <w:szCs w:val="18"/>
              </w:rPr>
              <w:t>a3</w:t>
            </w:r>
          </w:p>
        </w:tc>
        <w:tc>
          <w:tcPr>
            <w:tcW w:w="4520" w:type="dxa"/>
            <w:vAlign w:val="center"/>
            <w:tcPrChange w:id="516" w:author="Balneg, Ronald@Energy" w:date="2018-11-06T14:29:00Z">
              <w:tcPr>
                <w:tcW w:w="4651" w:type="dxa"/>
                <w:vAlign w:val="center"/>
              </w:tcPr>
            </w:tcPrChange>
          </w:tcPr>
          <w:p w14:paraId="6D34FD08" w14:textId="0CAEB5D2" w:rsidR="001C4335"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Outdoor Air Density Correction</w:t>
            </w:r>
          </w:p>
          <w:p w14:paraId="4A3A5EB0" w14:textId="4C031542"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w:t>
            </w:r>
            <w:r w:rsidR="006C1E71">
              <w:rPr>
                <w:rFonts w:asciiTheme="minorHAnsi" w:hAnsiTheme="minorHAnsi"/>
                <w:sz w:val="18"/>
                <w:szCs w:val="18"/>
              </w:rPr>
              <w:t>(this row is not visible to user)</w:t>
            </w:r>
          </w:p>
        </w:tc>
        <w:tc>
          <w:tcPr>
            <w:tcW w:w="5691" w:type="dxa"/>
            <w:tcPrChange w:id="517" w:author="Balneg, Ronald@Energy" w:date="2018-11-06T14:29:00Z">
              <w:tcPr>
                <w:tcW w:w="5779" w:type="dxa"/>
              </w:tcPr>
            </w:tcPrChange>
          </w:tcPr>
          <w:p w14:paraId="15ABA38F" w14:textId="4C247400" w:rsidR="00840617"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1F649F">
              <w:rPr>
                <w:rFonts w:asciiTheme="minorHAnsi" w:hAnsiTheme="minorHAnsi"/>
                <w:sz w:val="18"/>
                <w:szCs w:val="18"/>
              </w:rPr>
              <w:t>&lt;&lt;</w:t>
            </w:r>
            <w:r>
              <w:rPr>
                <w:rFonts w:asciiTheme="minorHAnsi" w:hAnsiTheme="minorHAnsi"/>
                <w:sz w:val="18"/>
                <w:szCs w:val="18"/>
              </w:rPr>
              <w:t xml:space="preserve">if </w:t>
            </w:r>
            <w:r w:rsidR="006C1E71">
              <w:rPr>
                <w:rFonts w:asciiTheme="minorHAnsi" w:hAnsiTheme="minorHAnsi"/>
                <w:sz w:val="18"/>
                <w:szCs w:val="18"/>
              </w:rPr>
              <w:t>C02</w:t>
            </w:r>
            <w:r>
              <w:rPr>
                <w:rFonts w:asciiTheme="minorHAnsi" w:hAnsiTheme="minorHAnsi"/>
                <w:sz w:val="18"/>
                <w:szCs w:val="18"/>
              </w:rPr>
              <w:t xml:space="preserve"> = Depressurization, then value=0.07517*(1-0.0035666</w:t>
            </w:r>
            <w:r w:rsidRPr="007406B9">
              <w:rPr>
                <w:rFonts w:asciiTheme="minorHAnsi" w:hAnsiTheme="minorHAnsi"/>
                <w:sz w:val="18"/>
                <w:szCs w:val="18"/>
              </w:rPr>
              <w:t>*</w:t>
            </w:r>
            <w:r>
              <w:rPr>
                <w:rFonts w:asciiTheme="minorHAnsi" w:hAnsiTheme="minorHAnsi"/>
                <w:sz w:val="18"/>
                <w:szCs w:val="18"/>
              </w:rPr>
              <w:t>A07</w:t>
            </w:r>
            <w:r w:rsidRPr="001F649F">
              <w:rPr>
                <w:rFonts w:asciiTheme="minorHAnsi" w:hAnsiTheme="minorHAnsi"/>
                <w:sz w:val="18"/>
                <w:szCs w:val="18"/>
              </w:rPr>
              <w:t>/</w:t>
            </w:r>
            <w:r>
              <w:rPr>
                <w:rFonts w:asciiTheme="minorHAnsi" w:hAnsiTheme="minorHAnsi"/>
                <w:sz w:val="18"/>
                <w:szCs w:val="18"/>
              </w:rPr>
              <w:t>528</w:t>
            </w:r>
            <w:r w:rsidRPr="001F649F">
              <w:rPr>
                <w:rFonts w:asciiTheme="minorHAnsi" w:hAnsiTheme="minorHAnsi"/>
                <w:sz w:val="18"/>
                <w:szCs w:val="18"/>
              </w:rPr>
              <w:t>)</w:t>
            </w:r>
            <w:r w:rsidRPr="006F3AAC">
              <w:rPr>
                <w:rFonts w:asciiTheme="minorHAnsi" w:hAnsiTheme="minorHAnsi"/>
                <w:sz w:val="18"/>
                <w:szCs w:val="18"/>
                <w:vertAlign w:val="superscript"/>
              </w:rPr>
              <w:t>5.2553</w:t>
            </w:r>
            <w:r w:rsidR="00DF2BF8">
              <w:rPr>
                <w:rFonts w:asciiTheme="minorHAnsi" w:hAnsiTheme="minorHAnsi"/>
                <w:sz w:val="18"/>
                <w:szCs w:val="18"/>
              </w:rPr>
              <w:t>*(</w:t>
            </w:r>
            <w:r>
              <w:rPr>
                <w:rFonts w:asciiTheme="minorHAnsi" w:hAnsiTheme="minorHAnsi"/>
                <w:sz w:val="18"/>
                <w:szCs w:val="18"/>
              </w:rPr>
              <w:t>528</w:t>
            </w:r>
            <w:r w:rsidRPr="001F649F">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5</w:t>
            </w:r>
            <w:r w:rsidRPr="001F649F">
              <w:rPr>
                <w:rFonts w:asciiTheme="minorHAnsi" w:hAnsiTheme="minorHAnsi"/>
                <w:sz w:val="18"/>
                <w:szCs w:val="18"/>
              </w:rPr>
              <w:t>+</w:t>
            </w:r>
            <w:r>
              <w:rPr>
                <w:rFonts w:asciiTheme="minorHAnsi" w:hAnsiTheme="minorHAnsi"/>
                <w:sz w:val="18"/>
                <w:szCs w:val="18"/>
              </w:rPr>
              <w:t>460</w:t>
            </w:r>
            <w:r w:rsidRPr="001F649F">
              <w:rPr>
                <w:rFonts w:asciiTheme="minorHAnsi" w:hAnsiTheme="minorHAnsi"/>
                <w:sz w:val="18"/>
                <w:szCs w:val="18"/>
              </w:rPr>
              <w:t>})</w:t>
            </w:r>
            <w:r>
              <w:rPr>
                <w:rFonts w:asciiTheme="minorHAnsi" w:hAnsiTheme="minorHAnsi"/>
                <w:sz w:val="18"/>
                <w:szCs w:val="18"/>
              </w:rPr>
              <w:t>;</w:t>
            </w:r>
          </w:p>
          <w:p w14:paraId="4A3A5EB1" w14:textId="35F866BA" w:rsidR="00840617" w:rsidRPr="00A42BCC" w:rsidRDefault="00840617" w:rsidP="00E52A00">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else if C0</w:t>
            </w:r>
            <w:r w:rsidR="006C1E71">
              <w:rPr>
                <w:rFonts w:asciiTheme="minorHAnsi" w:hAnsiTheme="minorHAnsi"/>
                <w:sz w:val="18"/>
                <w:szCs w:val="18"/>
              </w:rPr>
              <w:t>2</w:t>
            </w:r>
            <w:r>
              <w:rPr>
                <w:rFonts w:asciiTheme="minorHAnsi" w:hAnsiTheme="minorHAnsi"/>
                <w:sz w:val="18"/>
                <w:szCs w:val="18"/>
              </w:rPr>
              <w:t xml:space="preserve"> = Pressurization, then report “N</w:t>
            </w:r>
            <w:del w:id="518" w:author="Smith, Alexis@Energy" w:date="2018-12-11T14:50:00Z">
              <w:r w:rsidDel="00E52A00">
                <w:rPr>
                  <w:rFonts w:asciiTheme="minorHAnsi" w:hAnsiTheme="minorHAnsi"/>
                  <w:sz w:val="18"/>
                  <w:szCs w:val="18"/>
                </w:rPr>
                <w:delText>ot Applicable</w:delText>
              </w:r>
            </w:del>
            <w:ins w:id="519" w:author="Smith, Alexis@Energy" w:date="2018-12-11T14:50:00Z">
              <w:r w:rsidR="00E52A00">
                <w:rPr>
                  <w:rFonts w:asciiTheme="minorHAnsi" w:hAnsiTheme="minorHAnsi"/>
                  <w:sz w:val="18"/>
                  <w:szCs w:val="18"/>
                </w:rPr>
                <w:t>A</w:t>
              </w:r>
            </w:ins>
            <w:r>
              <w:rPr>
                <w:rFonts w:asciiTheme="minorHAnsi" w:hAnsiTheme="minorHAnsi"/>
                <w:sz w:val="18"/>
                <w:szCs w:val="18"/>
              </w:rPr>
              <w:t>”&gt;&gt;</w:t>
            </w:r>
          </w:p>
        </w:tc>
      </w:tr>
      <w:tr w:rsidR="00840617" w:rsidRPr="00A42BCC" w14:paraId="4A3A5EB6" w14:textId="7447B4CD" w:rsidTr="0025221D">
        <w:tc>
          <w:tcPr>
            <w:tcW w:w="583" w:type="dxa"/>
            <w:vAlign w:val="center"/>
            <w:tcPrChange w:id="520" w:author="Balneg, Ronald@Energy" w:date="2018-11-06T14:29:00Z">
              <w:tcPr>
                <w:tcW w:w="590" w:type="dxa"/>
                <w:vAlign w:val="center"/>
              </w:tcPr>
            </w:tcPrChange>
          </w:tcPr>
          <w:p w14:paraId="4A3A5EB3" w14:textId="6B499F58"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a4</w:t>
            </w:r>
          </w:p>
        </w:tc>
        <w:tc>
          <w:tcPr>
            <w:tcW w:w="4520" w:type="dxa"/>
            <w:vAlign w:val="center"/>
            <w:tcPrChange w:id="521" w:author="Balneg, Ronald@Energy" w:date="2018-11-06T14:29:00Z">
              <w:tcPr>
                <w:tcW w:w="4651" w:type="dxa"/>
                <w:vAlign w:val="center"/>
              </w:tcPr>
            </w:tcPrChange>
          </w:tcPr>
          <w:p w14:paraId="4A3A5EB4" w14:textId="018CA4A2"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Indoor Air Density Correction</w:t>
            </w:r>
            <w:r w:rsidR="009B2C1F">
              <w:rPr>
                <w:rFonts w:asciiTheme="minorHAnsi" w:hAnsiTheme="minorHAnsi"/>
                <w:sz w:val="18"/>
                <w:szCs w:val="18"/>
              </w:rPr>
              <w:br/>
              <w:t>**</w:t>
            </w:r>
            <w:r w:rsidR="006C1E71">
              <w:rPr>
                <w:rFonts w:asciiTheme="minorHAnsi" w:hAnsiTheme="minorHAnsi"/>
                <w:sz w:val="18"/>
                <w:szCs w:val="18"/>
              </w:rPr>
              <w:t>(this row is not visible to user)</w:t>
            </w:r>
          </w:p>
        </w:tc>
        <w:tc>
          <w:tcPr>
            <w:tcW w:w="5691" w:type="dxa"/>
            <w:tcPrChange w:id="522" w:author="Balneg, Ronald@Energy" w:date="2018-11-06T14:29:00Z">
              <w:tcPr>
                <w:tcW w:w="5779" w:type="dxa"/>
              </w:tcPr>
            </w:tcPrChange>
          </w:tcPr>
          <w:p w14:paraId="4A3A5EB5" w14:textId="5D6775F6" w:rsidR="00840617" w:rsidRPr="00A42BCC" w:rsidRDefault="00840617" w:rsidP="00E52A00">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&lt;&lt;if C01 = Pressurization, then value=0.07517*(1-0.0035666</w:t>
            </w:r>
            <w:r w:rsidRPr="007406B9">
              <w:rPr>
                <w:rFonts w:asciiTheme="minorHAnsi" w:hAnsiTheme="minorHAnsi"/>
                <w:sz w:val="18"/>
                <w:szCs w:val="18"/>
              </w:rPr>
              <w:t>*</w:t>
            </w:r>
            <w:r>
              <w:rPr>
                <w:rFonts w:asciiTheme="minorHAnsi" w:hAnsiTheme="minorHAnsi"/>
                <w:sz w:val="18"/>
                <w:szCs w:val="18"/>
              </w:rPr>
              <w:t>A07</w:t>
            </w:r>
            <w:r w:rsidRPr="00C30447">
              <w:rPr>
                <w:rFonts w:asciiTheme="minorHAnsi" w:hAnsiTheme="minorHAnsi"/>
                <w:sz w:val="18"/>
                <w:szCs w:val="18"/>
              </w:rPr>
              <w:t>/</w:t>
            </w:r>
            <w:r>
              <w:rPr>
                <w:rFonts w:asciiTheme="minorHAnsi" w:hAnsiTheme="minorHAnsi"/>
                <w:sz w:val="18"/>
                <w:szCs w:val="18"/>
              </w:rPr>
              <w:t>528</w:t>
            </w:r>
            <w:r w:rsidRPr="00C30447">
              <w:rPr>
                <w:rFonts w:asciiTheme="minorHAnsi" w:hAnsiTheme="minorHAnsi"/>
                <w:sz w:val="18"/>
                <w:szCs w:val="18"/>
              </w:rPr>
              <w:t>)</w:t>
            </w:r>
            <w:r w:rsidRPr="006F3AAC">
              <w:rPr>
                <w:rFonts w:asciiTheme="minorHAnsi" w:hAnsiTheme="minorHAnsi"/>
                <w:sz w:val="18"/>
                <w:szCs w:val="18"/>
                <w:vertAlign w:val="superscript"/>
              </w:rPr>
              <w:t>5.2553</w:t>
            </w:r>
            <w:r w:rsidRPr="00C30447">
              <w:rPr>
                <w:rFonts w:asciiTheme="minorHAnsi" w:hAnsiTheme="minorHAnsi"/>
                <w:sz w:val="18"/>
                <w:szCs w:val="18"/>
              </w:rPr>
              <w:t>*(</w:t>
            </w:r>
            <w:r>
              <w:rPr>
                <w:rFonts w:asciiTheme="minorHAnsi" w:hAnsiTheme="minorHAnsi"/>
                <w:sz w:val="18"/>
                <w:szCs w:val="18"/>
              </w:rPr>
              <w:t>528</w:t>
            </w:r>
            <w:r w:rsidRPr="00C30447">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4</w:t>
            </w:r>
            <w:r w:rsidRPr="00C30447">
              <w:rPr>
                <w:rFonts w:asciiTheme="minorHAnsi" w:hAnsiTheme="minorHAnsi"/>
                <w:sz w:val="18"/>
                <w:szCs w:val="18"/>
              </w:rPr>
              <w:t>+</w:t>
            </w:r>
            <w:r>
              <w:rPr>
                <w:rFonts w:asciiTheme="minorHAnsi" w:hAnsiTheme="minorHAnsi"/>
                <w:sz w:val="18"/>
                <w:szCs w:val="18"/>
              </w:rPr>
              <w:t>460</w:t>
            </w:r>
            <w:r w:rsidRPr="00C30447">
              <w:rPr>
                <w:rFonts w:asciiTheme="minorHAnsi" w:hAnsiTheme="minorHAnsi"/>
                <w:sz w:val="18"/>
                <w:szCs w:val="18"/>
              </w:rPr>
              <w:t>})</w:t>
            </w:r>
            <w:r w:rsidR="009B2C1F">
              <w:rPr>
                <w:rFonts w:asciiTheme="minorHAnsi" w:hAnsiTheme="minorHAnsi"/>
                <w:sz w:val="18"/>
                <w:szCs w:val="18"/>
              </w:rPr>
              <w:t>;</w:t>
            </w:r>
            <w:r>
              <w:rPr>
                <w:rFonts w:asciiTheme="minorHAnsi" w:hAnsiTheme="minorHAnsi"/>
                <w:sz w:val="18"/>
                <w:szCs w:val="18"/>
              </w:rPr>
              <w:br/>
              <w:t>else report “N</w:t>
            </w:r>
            <w:del w:id="523" w:author="Smith, Alexis@Energy" w:date="2018-12-11T14:50:00Z">
              <w:r w:rsidDel="00E52A00">
                <w:rPr>
                  <w:rFonts w:asciiTheme="minorHAnsi" w:hAnsiTheme="minorHAnsi"/>
                  <w:sz w:val="18"/>
                  <w:szCs w:val="18"/>
                </w:rPr>
                <w:delText>ot Applicable</w:delText>
              </w:r>
            </w:del>
            <w:ins w:id="524" w:author="Smith, Alexis@Energy" w:date="2018-12-11T14:50:00Z">
              <w:r w:rsidR="00E52A00">
                <w:rPr>
                  <w:rFonts w:asciiTheme="minorHAnsi" w:hAnsiTheme="minorHAnsi"/>
                  <w:sz w:val="18"/>
                  <w:szCs w:val="18"/>
                </w:rPr>
                <w:t>A</w:t>
              </w:r>
            </w:ins>
            <w:r>
              <w:rPr>
                <w:rFonts w:asciiTheme="minorHAnsi" w:hAnsiTheme="minorHAnsi"/>
                <w:sz w:val="18"/>
                <w:szCs w:val="18"/>
              </w:rPr>
              <w:t>”&gt;&gt;</w:t>
            </w:r>
          </w:p>
        </w:tc>
      </w:tr>
      <w:tr w:rsidR="006C1E71" w:rsidRPr="00A42BCC" w14:paraId="294EA820" w14:textId="3DAE8E07" w:rsidTr="0025221D">
        <w:tc>
          <w:tcPr>
            <w:tcW w:w="583" w:type="dxa"/>
            <w:vAlign w:val="center"/>
            <w:tcPrChange w:id="525" w:author="Balneg, Ronald@Energy" w:date="2018-11-06T14:29:00Z">
              <w:tcPr>
                <w:tcW w:w="590" w:type="dxa"/>
                <w:vAlign w:val="center"/>
              </w:tcPr>
            </w:tcPrChange>
          </w:tcPr>
          <w:p w14:paraId="247E66CC" w14:textId="7CBA4AEC" w:rsidR="006C1E71" w:rsidRPr="00A42BCC" w:rsidRDefault="006C1E71"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01</w:t>
            </w:r>
          </w:p>
        </w:tc>
        <w:tc>
          <w:tcPr>
            <w:tcW w:w="4520" w:type="dxa"/>
            <w:vAlign w:val="center"/>
            <w:tcPrChange w:id="526" w:author="Balneg, Ronald@Energy" w:date="2018-11-06T14:29:00Z">
              <w:tcPr>
                <w:tcW w:w="4651" w:type="dxa"/>
                <w:vAlign w:val="center"/>
              </w:tcPr>
            </w:tcPrChange>
          </w:tcPr>
          <w:p w14:paraId="203A5E3A" w14:textId="569EEA1F" w:rsidR="006C1E71"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Altitude and Temperature Correction Factor</w:t>
            </w:r>
          </w:p>
        </w:tc>
        <w:tc>
          <w:tcPr>
            <w:tcW w:w="5691" w:type="dxa"/>
            <w:tcPrChange w:id="527" w:author="Balneg, Ronald@Energy" w:date="2018-11-06T14:29:00Z">
              <w:tcPr>
                <w:tcW w:w="5779" w:type="dxa"/>
              </w:tcPr>
            </w:tcPrChange>
          </w:tcPr>
          <w:p w14:paraId="1DB34370" w14:textId="218B05BE" w:rsidR="004A1BB8"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&lt;&lt;if C02 = Depressurization, then value= [{(Da1)</w:t>
            </w:r>
            <w:r w:rsidR="006C1E71">
              <w:rPr>
                <w:rFonts w:asciiTheme="minorHAnsi" w:hAnsiTheme="minorHAnsi"/>
                <w:sz w:val="18"/>
                <w:szCs w:val="18"/>
              </w:rPr>
              <w:t>/0.044</w:t>
            </w:r>
            <w:r>
              <w:rPr>
                <w:rFonts w:asciiTheme="minorHAnsi" w:hAnsiTheme="minorHAnsi"/>
                <w:sz w:val="18"/>
                <w:szCs w:val="18"/>
              </w:rPr>
              <w:t>}</w:t>
            </w:r>
            <w:r w:rsidR="006C1E71" w:rsidRPr="001F649F">
              <w:rPr>
                <w:rFonts w:asciiTheme="minorHAnsi" w:hAnsiTheme="minorHAnsi"/>
                <w:sz w:val="18"/>
                <w:szCs w:val="18"/>
                <w:vertAlign w:val="superscript"/>
              </w:rPr>
              <w:t>2</w:t>
            </w:r>
            <w:r>
              <w:rPr>
                <w:rFonts w:asciiTheme="minorHAnsi" w:hAnsiTheme="minorHAnsi"/>
                <w:sz w:val="18"/>
                <w:szCs w:val="18"/>
                <w:vertAlign w:val="superscript"/>
              </w:rPr>
              <w:t>*</w:t>
            </w:r>
            <w:r w:rsidR="006C1E71">
              <w:rPr>
                <w:rFonts w:asciiTheme="minorHAnsi" w:hAnsiTheme="minorHAnsi"/>
                <w:sz w:val="18"/>
                <w:szCs w:val="18"/>
                <w:vertAlign w:val="superscript"/>
              </w:rPr>
              <w:t>(0.65)</w:t>
            </w:r>
            <w:r w:rsidR="006C1E71" w:rsidRPr="001F649F">
              <w:rPr>
                <w:rFonts w:asciiTheme="minorHAnsi" w:hAnsiTheme="minorHAnsi"/>
                <w:sz w:val="18"/>
                <w:szCs w:val="18"/>
                <w:vertAlign w:val="superscript"/>
              </w:rPr>
              <w:t>-1</w:t>
            </w:r>
            <w:r>
              <w:rPr>
                <w:rFonts w:asciiTheme="minorHAnsi" w:hAnsiTheme="minorHAnsi"/>
                <w:sz w:val="18"/>
                <w:szCs w:val="18"/>
              </w:rPr>
              <w:t>]</w:t>
            </w:r>
            <w:r w:rsidR="004A1BB8">
              <w:rPr>
                <w:rFonts w:asciiTheme="minorHAnsi" w:hAnsiTheme="minorHAnsi"/>
                <w:sz w:val="18"/>
                <w:szCs w:val="18"/>
              </w:rPr>
              <w:t xml:space="preserve"> *[{(Da3)</w:t>
            </w:r>
            <w:r w:rsidR="006C1E71">
              <w:rPr>
                <w:rFonts w:asciiTheme="minorHAnsi" w:hAnsiTheme="minorHAnsi"/>
                <w:sz w:val="18"/>
                <w:szCs w:val="18"/>
              </w:rPr>
              <w:t>/0.07517</w:t>
            </w:r>
            <w:r w:rsidR="004A1BB8">
              <w:rPr>
                <w:rFonts w:asciiTheme="minorHAnsi" w:hAnsiTheme="minorHAnsi"/>
                <w:sz w:val="18"/>
                <w:szCs w:val="18"/>
              </w:rPr>
              <w:t>}</w:t>
            </w:r>
            <w:r w:rsidR="006C1E71" w:rsidRPr="001F649F">
              <w:rPr>
                <w:rFonts w:asciiTheme="minorHAnsi" w:hAnsiTheme="minorHAnsi"/>
                <w:sz w:val="18"/>
                <w:szCs w:val="18"/>
                <w:vertAlign w:val="superscript"/>
              </w:rPr>
              <w:t>1-</w:t>
            </w:r>
            <w:r w:rsidR="006C1E71">
              <w:rPr>
                <w:rFonts w:asciiTheme="minorHAnsi" w:hAnsiTheme="minorHAnsi"/>
                <w:sz w:val="18"/>
                <w:szCs w:val="18"/>
                <w:vertAlign w:val="superscript"/>
              </w:rPr>
              <w:t>0.65</w:t>
            </w:r>
            <w:r w:rsidR="004A1BB8">
              <w:rPr>
                <w:rFonts w:asciiTheme="minorHAnsi" w:hAnsiTheme="minorHAnsi"/>
                <w:sz w:val="18"/>
                <w:szCs w:val="18"/>
              </w:rPr>
              <w:t>];</w:t>
            </w:r>
          </w:p>
          <w:p w14:paraId="7A3DA0CC" w14:textId="3415A6D8" w:rsidR="004A1BB8" w:rsidRPr="004A1BB8" w:rsidRDefault="004A1BB8"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Else if CO2 = Pressurization, then value = [{(Da2)/0.044}</w:t>
            </w:r>
            <w:r w:rsidRPr="001F649F">
              <w:rPr>
                <w:rFonts w:asciiTheme="minorHAnsi" w:hAnsiTheme="minorHAnsi"/>
                <w:sz w:val="18"/>
                <w:szCs w:val="18"/>
                <w:vertAlign w:val="superscript"/>
              </w:rPr>
              <w:t>2</w:t>
            </w:r>
            <w:r>
              <w:rPr>
                <w:rFonts w:asciiTheme="minorHAnsi" w:hAnsiTheme="minorHAnsi"/>
                <w:sz w:val="18"/>
                <w:szCs w:val="18"/>
                <w:vertAlign w:val="superscript"/>
              </w:rPr>
              <w:t>*(0.65)</w:t>
            </w:r>
            <w:r w:rsidRPr="001F649F">
              <w:rPr>
                <w:rFonts w:asciiTheme="minorHAnsi" w:hAnsiTheme="minorHAnsi"/>
                <w:sz w:val="18"/>
                <w:szCs w:val="18"/>
                <w:vertAlign w:val="superscript"/>
              </w:rPr>
              <w:t>-1</w:t>
            </w:r>
            <w:r>
              <w:rPr>
                <w:rFonts w:asciiTheme="minorHAnsi" w:hAnsiTheme="minorHAnsi"/>
                <w:sz w:val="18"/>
                <w:szCs w:val="18"/>
              </w:rPr>
              <w:t>] *[{(Da4)/0.07517}</w:t>
            </w:r>
            <w:r w:rsidRPr="001F649F">
              <w:rPr>
                <w:rFonts w:asciiTheme="minorHAnsi" w:hAnsiTheme="minorHAnsi"/>
                <w:sz w:val="18"/>
                <w:szCs w:val="18"/>
                <w:vertAlign w:val="superscript"/>
              </w:rPr>
              <w:t>1-</w:t>
            </w:r>
            <w:r>
              <w:rPr>
                <w:rFonts w:asciiTheme="minorHAnsi" w:hAnsiTheme="minorHAnsi"/>
                <w:sz w:val="18"/>
                <w:szCs w:val="18"/>
                <w:vertAlign w:val="superscript"/>
              </w:rPr>
              <w:t>0.65</w:t>
            </w:r>
            <w:r>
              <w:rPr>
                <w:rFonts w:asciiTheme="minorHAnsi" w:hAnsiTheme="minorHAnsi"/>
                <w:sz w:val="18"/>
                <w:szCs w:val="18"/>
              </w:rPr>
              <w:t>];</w:t>
            </w:r>
          </w:p>
        </w:tc>
      </w:tr>
      <w:tr w:rsidR="00840617" w:rsidRPr="00A42BCC" w14:paraId="326B51FE" w14:textId="77777777" w:rsidTr="0025221D">
        <w:tc>
          <w:tcPr>
            <w:tcW w:w="583" w:type="dxa"/>
            <w:vAlign w:val="center"/>
            <w:tcPrChange w:id="528" w:author="Balneg, Ronald@Energy" w:date="2018-11-06T14:29:00Z">
              <w:tcPr>
                <w:tcW w:w="590" w:type="dxa"/>
                <w:vAlign w:val="center"/>
              </w:tcPr>
            </w:tcPrChange>
          </w:tcPr>
          <w:p w14:paraId="369D442E" w14:textId="5DBF5DA2"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sidR="006C1E71">
              <w:rPr>
                <w:rFonts w:asciiTheme="minorHAnsi" w:hAnsiTheme="minorHAnsi"/>
                <w:sz w:val="18"/>
                <w:szCs w:val="18"/>
              </w:rPr>
              <w:t>2</w:t>
            </w:r>
          </w:p>
        </w:tc>
        <w:tc>
          <w:tcPr>
            <w:tcW w:w="4520" w:type="dxa"/>
            <w:vAlign w:val="center"/>
            <w:tcPrChange w:id="529" w:author="Balneg, Ronald@Energy" w:date="2018-11-06T14:29:00Z">
              <w:tcPr>
                <w:tcW w:w="4651" w:type="dxa"/>
                <w:vAlign w:val="center"/>
              </w:tcPr>
            </w:tcPrChange>
          </w:tcPr>
          <w:p w14:paraId="4A4D5E65" w14:textId="389CCD3E"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Corrected CFM50</w:t>
            </w:r>
          </w:p>
        </w:tc>
        <w:tc>
          <w:tcPr>
            <w:tcW w:w="5691" w:type="dxa"/>
            <w:tcPrChange w:id="530" w:author="Balneg, Ronald@Energy" w:date="2018-11-06T14:29:00Z">
              <w:tcPr>
                <w:tcW w:w="5779" w:type="dxa"/>
              </w:tcPr>
            </w:tcPrChange>
          </w:tcPr>
          <w:p w14:paraId="152B1FB0" w14:textId="09C5C7C9"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w:t>
            </w:r>
            <w:r>
              <w:rPr>
                <w:rFonts w:asciiTheme="minorHAnsi" w:hAnsiTheme="minorHAnsi"/>
                <w:sz w:val="18"/>
                <w:szCs w:val="18"/>
              </w:rPr>
              <w:t>else value</w:t>
            </w:r>
            <w:r w:rsidR="006C1E71">
              <w:rPr>
                <w:rFonts w:asciiTheme="minorHAnsi" w:hAnsiTheme="minorHAnsi"/>
                <w:sz w:val="18"/>
                <w:szCs w:val="18"/>
              </w:rPr>
              <w:t xml:space="preserve"> = </w:t>
            </w:r>
            <w:r w:rsidR="001C4335">
              <w:rPr>
                <w:rFonts w:asciiTheme="minorHAnsi" w:hAnsiTheme="minorHAnsi"/>
                <w:sz w:val="18"/>
                <w:szCs w:val="18"/>
              </w:rPr>
              <w:t>C0</w:t>
            </w:r>
            <w:ins w:id="531" w:author="Balneg, Ronald@Energy" w:date="2018-11-08T09:10:00Z">
              <w:r w:rsidR="00584AAF">
                <w:rPr>
                  <w:rFonts w:asciiTheme="minorHAnsi" w:hAnsiTheme="minorHAnsi"/>
                  <w:sz w:val="18"/>
                  <w:szCs w:val="18"/>
                </w:rPr>
                <w:t>6</w:t>
              </w:r>
            </w:ins>
            <w:del w:id="532" w:author="Balneg, Ronald@Energy" w:date="2018-11-08T09:10:00Z">
              <w:r w:rsidR="001C4335" w:rsidDel="00584AAF">
                <w:rPr>
                  <w:rFonts w:asciiTheme="minorHAnsi" w:hAnsiTheme="minorHAnsi"/>
                  <w:sz w:val="18"/>
                  <w:szCs w:val="18"/>
                </w:rPr>
                <w:delText>9</w:delText>
              </w:r>
            </w:del>
            <w:r w:rsidR="009B2C1F">
              <w:rPr>
                <w:rFonts w:asciiTheme="minorHAnsi" w:hAnsiTheme="minorHAnsi"/>
                <w:sz w:val="18"/>
                <w:szCs w:val="18"/>
              </w:rPr>
              <w:t>*D01</w:t>
            </w:r>
            <w:r w:rsidRPr="00A42BCC">
              <w:rPr>
                <w:rFonts w:asciiTheme="minorHAnsi" w:hAnsiTheme="minorHAnsi"/>
                <w:sz w:val="18"/>
                <w:szCs w:val="18"/>
              </w:rPr>
              <w:t>&gt;&gt;</w:t>
            </w:r>
          </w:p>
        </w:tc>
      </w:tr>
    </w:tbl>
    <w:p w14:paraId="4A3A5EB7" w14:textId="77777777" w:rsidR="00EA01F0" w:rsidRPr="00A42BCC" w:rsidRDefault="00EA01F0" w:rsidP="00C62026">
      <w:pPr>
        <w:keepNext/>
        <w:rPr>
          <w:rFonts w:asciiTheme="minorHAnsi" w:hAnsiTheme="minorHAnsi"/>
          <w:b/>
          <w:sz w:val="18"/>
          <w:szCs w:val="18"/>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4558"/>
        <w:gridCol w:w="5649"/>
      </w:tblGrid>
      <w:tr w:rsidR="00EA01F0" w:rsidRPr="00A42BCC" w14:paraId="4A3A5EB9" w14:textId="77777777" w:rsidTr="00972A7E">
        <w:tc>
          <w:tcPr>
            <w:tcW w:w="11018" w:type="dxa"/>
            <w:gridSpan w:val="3"/>
          </w:tcPr>
          <w:p w14:paraId="4A3A5EB8" w14:textId="77777777" w:rsidR="00EA01F0" w:rsidRPr="005A593D" w:rsidRDefault="00EA01F0" w:rsidP="00C62026">
            <w:pPr>
              <w:keepNext/>
              <w:rPr>
                <w:rFonts w:asciiTheme="minorHAnsi" w:hAnsiTheme="minorHAnsi"/>
                <w:szCs w:val="18"/>
              </w:rPr>
            </w:pPr>
            <w:r w:rsidRPr="005A593D">
              <w:rPr>
                <w:rFonts w:asciiTheme="minorHAnsi" w:hAnsiTheme="minorHAnsi"/>
                <w:b/>
                <w:szCs w:val="18"/>
              </w:rPr>
              <w:t>E. Accuracy Adjustment</w:t>
            </w:r>
          </w:p>
        </w:tc>
      </w:tr>
      <w:tr w:rsidR="00EA01F0" w:rsidRPr="00A42BCC" w14:paraId="4A3A5EC4" w14:textId="77777777" w:rsidTr="00972A7E">
        <w:tc>
          <w:tcPr>
            <w:tcW w:w="590" w:type="dxa"/>
            <w:vAlign w:val="center"/>
          </w:tcPr>
          <w:p w14:paraId="4A3A5EC1" w14:textId="4144ED8B" w:rsidR="00EA01F0" w:rsidRPr="00A42BCC"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1</w:t>
            </w:r>
          </w:p>
        </w:tc>
        <w:tc>
          <w:tcPr>
            <w:tcW w:w="4651" w:type="dxa"/>
          </w:tcPr>
          <w:p w14:paraId="4A3A5EC2" w14:textId="01818AE9" w:rsidR="00EA01F0" w:rsidRPr="00A42BCC"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Adjusted CFM50 (measured air leakage rate)</w:t>
            </w:r>
          </w:p>
        </w:tc>
        <w:tc>
          <w:tcPr>
            <w:tcW w:w="5777" w:type="dxa"/>
          </w:tcPr>
          <w:p w14:paraId="4A3A5EC3" w14:textId="0C59D487" w:rsidR="00EA01F0" w:rsidRPr="00A42BCC" w:rsidRDefault="00EA01F0" w:rsidP="00875D94">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w:t>
            </w:r>
            <w:r w:rsidR="00497E2F">
              <w:rPr>
                <w:rFonts w:asciiTheme="minorHAnsi" w:hAnsiTheme="minorHAnsi"/>
                <w:sz w:val="18"/>
                <w:szCs w:val="18"/>
              </w:rPr>
              <w:t>value = D02 * 1.1</w:t>
            </w:r>
            <w:r w:rsidRPr="00A42BCC">
              <w:rPr>
                <w:rFonts w:asciiTheme="minorHAnsi" w:hAnsiTheme="minorHAnsi"/>
                <w:sz w:val="18"/>
                <w:szCs w:val="18"/>
              </w:rPr>
              <w:t>&gt;&gt;</w:t>
            </w:r>
          </w:p>
        </w:tc>
      </w:tr>
    </w:tbl>
    <w:p w14:paraId="4A3A5EC5" w14:textId="77777777" w:rsidR="00EA01F0" w:rsidRPr="00A42BCC"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p>
    <w:tbl>
      <w:tblPr>
        <w:tblW w:w="500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03"/>
        <w:gridCol w:w="10200"/>
      </w:tblGrid>
      <w:tr w:rsidR="00EA01F0" w:rsidRPr="00A42BCC" w14:paraId="4A3A5EC7" w14:textId="77777777" w:rsidTr="000E247B">
        <w:trPr>
          <w:trHeight w:val="105"/>
        </w:trPr>
        <w:tc>
          <w:tcPr>
            <w:tcW w:w="10804" w:type="dxa"/>
            <w:gridSpan w:val="2"/>
          </w:tcPr>
          <w:p w14:paraId="4A3A5EC6" w14:textId="77777777" w:rsidR="00EA01F0" w:rsidRPr="005A593D"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F. Compliance Statement</w:t>
            </w:r>
          </w:p>
        </w:tc>
      </w:tr>
      <w:tr w:rsidR="00EA01F0" w:rsidRPr="00A42BCC" w14:paraId="4A3A5ECA" w14:textId="77777777" w:rsidTr="000E247B">
        <w:trPr>
          <w:trHeight w:val="879"/>
        </w:trPr>
        <w:tc>
          <w:tcPr>
            <w:tcW w:w="603" w:type="dxa"/>
            <w:vAlign w:val="center"/>
          </w:tcPr>
          <w:p w14:paraId="4A3A5EC8" w14:textId="77777777" w:rsidR="00EA01F0" w:rsidRPr="00A42BCC"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10201" w:type="dxa"/>
            <w:vAlign w:val="center"/>
          </w:tcPr>
          <w:p w14:paraId="7B336204" w14:textId="7E159675" w:rsidR="000B64C1" w:rsidRDefault="00EA01F0" w:rsidP="0086560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 </w:t>
            </w:r>
            <w:r w:rsidR="00497E2F">
              <w:rPr>
                <w:rFonts w:asciiTheme="minorHAnsi" w:hAnsiTheme="minorHAnsi"/>
                <w:sz w:val="18"/>
                <w:szCs w:val="18"/>
              </w:rPr>
              <w:t xml:space="preserve">if </w:t>
            </w:r>
            <w:r w:rsidR="0017724F">
              <w:rPr>
                <w:rFonts w:asciiTheme="minorHAnsi" w:hAnsiTheme="minorHAnsi"/>
                <w:sz w:val="18"/>
                <w:szCs w:val="18"/>
              </w:rPr>
              <w:t xml:space="preserve">calibration date in </w:t>
            </w:r>
            <w:r w:rsidR="00497E2F">
              <w:rPr>
                <w:rFonts w:asciiTheme="minorHAnsi" w:hAnsiTheme="minorHAnsi"/>
                <w:sz w:val="18"/>
                <w:szCs w:val="18"/>
              </w:rPr>
              <w:t>B05</w:t>
            </w:r>
            <w:ins w:id="533" w:author="Smith, Alexis@Energy" w:date="2018-12-11T14:50:00Z">
              <w:r w:rsidR="008C2932">
                <w:rPr>
                  <w:rFonts w:asciiTheme="minorHAnsi" w:hAnsiTheme="minorHAnsi"/>
                  <w:sz w:val="18"/>
                  <w:szCs w:val="18"/>
                </w:rPr>
                <w:t xml:space="preserve"> </w:t>
              </w:r>
            </w:ins>
            <w:r w:rsidR="0017724F">
              <w:rPr>
                <w:rFonts w:asciiTheme="minorHAnsi" w:hAnsiTheme="minorHAnsi"/>
                <w:sz w:val="18"/>
                <w:szCs w:val="18"/>
              </w:rPr>
              <w:t xml:space="preserve">is </w:t>
            </w:r>
            <w:r w:rsidR="000B64C1">
              <w:rPr>
                <w:rFonts w:asciiTheme="minorHAnsi" w:hAnsiTheme="minorHAnsi"/>
                <w:sz w:val="18"/>
                <w:szCs w:val="18"/>
              </w:rPr>
              <w:t>more than</w:t>
            </w:r>
            <w:r w:rsidR="00497E2F">
              <w:rPr>
                <w:rFonts w:asciiTheme="minorHAnsi" w:hAnsiTheme="minorHAnsi"/>
                <w:sz w:val="18"/>
                <w:szCs w:val="18"/>
              </w:rPr>
              <w:t xml:space="preserve"> 12 months</w:t>
            </w:r>
            <w:r w:rsidR="0017724F">
              <w:rPr>
                <w:rFonts w:asciiTheme="minorHAnsi" w:hAnsiTheme="minorHAnsi"/>
                <w:sz w:val="18"/>
                <w:szCs w:val="18"/>
              </w:rPr>
              <w:t xml:space="preserve"> </w:t>
            </w:r>
            <w:r w:rsidR="000B64C1">
              <w:rPr>
                <w:rFonts w:asciiTheme="minorHAnsi" w:hAnsiTheme="minorHAnsi"/>
                <w:sz w:val="18"/>
                <w:szCs w:val="18"/>
              </w:rPr>
              <w:t>from</w:t>
            </w:r>
            <w:r w:rsidR="0017724F">
              <w:rPr>
                <w:rFonts w:asciiTheme="minorHAnsi" w:hAnsiTheme="minorHAnsi"/>
                <w:sz w:val="18"/>
                <w:szCs w:val="18"/>
              </w:rPr>
              <w:t xml:space="preserve"> the date of the diagnostic test in A14</w:t>
            </w:r>
            <w:ins w:id="534" w:author="Smith, Alexis@Energy" w:date="2018-12-11T14:51:00Z">
              <w:r w:rsidR="008C2932">
                <w:rPr>
                  <w:rFonts w:asciiTheme="minorHAnsi" w:hAnsiTheme="minorHAnsi"/>
                  <w:sz w:val="18"/>
                  <w:szCs w:val="18"/>
                </w:rPr>
                <w:t>,</w:t>
              </w:r>
            </w:ins>
            <w:del w:id="535" w:author="Smith, Alexis@Energy" w:date="2018-12-11T14:51:00Z">
              <w:r w:rsidR="000B64C1" w:rsidDel="008C2932">
                <w:rPr>
                  <w:rFonts w:asciiTheme="minorHAnsi" w:hAnsiTheme="minorHAnsi"/>
                  <w:sz w:val="18"/>
                  <w:szCs w:val="18"/>
                </w:rPr>
                <w:delText>;</w:delText>
              </w:r>
            </w:del>
            <w:r w:rsidR="008C2932">
              <w:rPr>
                <w:rFonts w:asciiTheme="minorHAnsi" w:hAnsiTheme="minorHAnsi"/>
                <w:sz w:val="18"/>
                <w:szCs w:val="18"/>
              </w:rPr>
              <w:t xml:space="preserve"> </w:t>
            </w:r>
            <w:r w:rsidR="00497E2F">
              <w:rPr>
                <w:rFonts w:asciiTheme="minorHAnsi" w:hAnsiTheme="minorHAnsi"/>
                <w:sz w:val="18"/>
                <w:szCs w:val="18"/>
              </w:rPr>
              <w:t>then</w:t>
            </w:r>
            <w:r w:rsidR="000B64C1">
              <w:rPr>
                <w:rFonts w:asciiTheme="minorHAnsi" w:hAnsiTheme="minorHAnsi"/>
                <w:sz w:val="18"/>
                <w:szCs w:val="18"/>
              </w:rPr>
              <w:t xml:space="preserve"> </w:t>
            </w:r>
            <w:r w:rsidR="000B64C1" w:rsidRPr="000B64C1">
              <w:rPr>
                <w:rFonts w:asciiTheme="minorHAnsi" w:hAnsiTheme="minorHAnsi"/>
                <w:sz w:val="18"/>
                <w:szCs w:val="18"/>
              </w:rPr>
              <w:t xml:space="preserve">display </w:t>
            </w:r>
            <w:r w:rsidR="000B64C1">
              <w:rPr>
                <w:rFonts w:asciiTheme="minorHAnsi" w:hAnsiTheme="minorHAnsi"/>
                <w:sz w:val="18"/>
                <w:szCs w:val="18"/>
              </w:rPr>
              <w:t>text</w:t>
            </w:r>
            <w:r w:rsidR="00EF2268">
              <w:rPr>
                <w:rFonts w:asciiTheme="minorHAnsi" w:hAnsiTheme="minorHAnsi"/>
                <w:sz w:val="18"/>
                <w:szCs w:val="18"/>
              </w:rPr>
              <w:t>:</w:t>
            </w:r>
            <w:r w:rsidR="000B64C1">
              <w:rPr>
                <w:rFonts w:asciiTheme="minorHAnsi" w:hAnsiTheme="minorHAnsi"/>
                <w:sz w:val="18"/>
                <w:szCs w:val="18"/>
              </w:rPr>
              <w:t xml:space="preserve"> </w:t>
            </w:r>
            <w:r w:rsidR="000B64C1" w:rsidRPr="000B64C1">
              <w:rPr>
                <w:rFonts w:asciiTheme="minorHAnsi" w:hAnsiTheme="minorHAnsi"/>
                <w:sz w:val="18"/>
                <w:szCs w:val="18"/>
              </w:rPr>
              <w:t xml:space="preserve">“Manometer Calibration is expired, Fails </w:t>
            </w:r>
            <w:r w:rsidR="000B64C1">
              <w:rPr>
                <w:rFonts w:asciiTheme="minorHAnsi" w:hAnsiTheme="minorHAnsi"/>
                <w:sz w:val="18"/>
                <w:szCs w:val="18"/>
              </w:rPr>
              <w:t>Enclosure</w:t>
            </w:r>
            <w:r w:rsidR="000B64C1" w:rsidRPr="000B64C1">
              <w:rPr>
                <w:rFonts w:asciiTheme="minorHAnsi" w:hAnsiTheme="minorHAnsi"/>
                <w:sz w:val="18"/>
                <w:szCs w:val="18"/>
              </w:rPr>
              <w:t xml:space="preserve"> </w:t>
            </w:r>
            <w:r w:rsidR="00D721FF">
              <w:rPr>
                <w:rFonts w:asciiTheme="minorHAnsi" w:hAnsiTheme="minorHAnsi"/>
                <w:sz w:val="18"/>
                <w:szCs w:val="18"/>
              </w:rPr>
              <w:t xml:space="preserve">Air </w:t>
            </w:r>
            <w:r w:rsidR="000B64C1" w:rsidRPr="000B64C1">
              <w:rPr>
                <w:rFonts w:asciiTheme="minorHAnsi" w:hAnsiTheme="minorHAnsi"/>
                <w:sz w:val="18"/>
                <w:szCs w:val="18"/>
              </w:rPr>
              <w:t>Leakage Test</w:t>
            </w:r>
            <w:r w:rsidR="000B64C1">
              <w:rPr>
                <w:rFonts w:asciiTheme="minorHAnsi" w:hAnsiTheme="minorHAnsi"/>
                <w:sz w:val="18"/>
                <w:szCs w:val="18"/>
              </w:rPr>
              <w:t>";</w:t>
            </w:r>
          </w:p>
          <w:p w14:paraId="143B74DB" w14:textId="32B029F1" w:rsidR="000B64C1" w:rsidRDefault="000B64C1" w:rsidP="000B64C1">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roofErr w:type="spellStart"/>
            <w:r w:rsidRPr="000B64C1">
              <w:rPr>
                <w:rFonts w:asciiTheme="minorHAnsi" w:hAnsiTheme="minorHAnsi"/>
                <w:sz w:val="18"/>
                <w:szCs w:val="18"/>
              </w:rPr>
              <w:t>elseif</w:t>
            </w:r>
            <w:proofErr w:type="spellEnd"/>
            <w:r w:rsidRPr="000B64C1">
              <w:rPr>
                <w:rFonts w:asciiTheme="minorHAnsi" w:hAnsiTheme="minorHAnsi"/>
                <w:sz w:val="18"/>
                <w:szCs w:val="18"/>
              </w:rPr>
              <w:t xml:space="preserve"> A01 = required, </w:t>
            </w:r>
            <w:r>
              <w:rPr>
                <w:rFonts w:asciiTheme="minorHAnsi" w:hAnsiTheme="minorHAnsi"/>
                <w:sz w:val="18"/>
                <w:szCs w:val="18"/>
              </w:rPr>
              <w:t>and</w:t>
            </w:r>
            <w:r w:rsidRPr="000B64C1">
              <w:rPr>
                <w:rFonts w:asciiTheme="minorHAnsi" w:hAnsiTheme="minorHAnsi"/>
                <w:sz w:val="18"/>
                <w:szCs w:val="18"/>
              </w:rPr>
              <w:t xml:space="preserve"> E01</w:t>
            </w:r>
            <w:r>
              <w:rPr>
                <w:rFonts w:asciiTheme="minorHAnsi" w:hAnsiTheme="minorHAnsi"/>
                <w:sz w:val="18"/>
                <w:szCs w:val="18"/>
              </w:rPr>
              <w:t xml:space="preserve"> </w:t>
            </w:r>
            <w:r>
              <w:rPr>
                <w:rFonts w:asciiTheme="minorHAnsi" w:hAnsiTheme="minorHAnsi" w:cstheme="minorHAnsi"/>
                <w:sz w:val="18"/>
                <w:szCs w:val="18"/>
              </w:rPr>
              <w:t>≤</w:t>
            </w:r>
            <w:r>
              <w:rPr>
                <w:rFonts w:asciiTheme="minorHAnsi" w:hAnsiTheme="minorHAnsi"/>
                <w:sz w:val="18"/>
                <w:szCs w:val="18"/>
              </w:rPr>
              <w:t xml:space="preserve"> </w:t>
            </w:r>
            <w:r w:rsidRPr="000B64C1">
              <w:rPr>
                <w:rFonts w:asciiTheme="minorHAnsi" w:hAnsiTheme="minorHAnsi"/>
                <w:sz w:val="18"/>
                <w:szCs w:val="18"/>
              </w:rPr>
              <w:t>A03, then display</w:t>
            </w:r>
            <w:r>
              <w:rPr>
                <w:rFonts w:asciiTheme="minorHAnsi" w:hAnsiTheme="minorHAnsi"/>
                <w:sz w:val="18"/>
                <w:szCs w:val="18"/>
              </w:rPr>
              <w:t xml:space="preserve"> text</w:t>
            </w:r>
            <w:r w:rsidRPr="000B64C1">
              <w:rPr>
                <w:rFonts w:asciiTheme="minorHAnsi" w:hAnsiTheme="minorHAnsi"/>
                <w:sz w:val="18"/>
                <w:szCs w:val="18"/>
              </w:rPr>
              <w:t>: " Passes Enclosure</w:t>
            </w:r>
            <w:r w:rsidR="00D721FF">
              <w:rPr>
                <w:rFonts w:asciiTheme="minorHAnsi" w:hAnsiTheme="minorHAnsi"/>
                <w:sz w:val="18"/>
                <w:szCs w:val="18"/>
              </w:rPr>
              <w:t xml:space="preserve"> Air</w:t>
            </w:r>
            <w:r w:rsidRPr="000B64C1">
              <w:rPr>
                <w:rFonts w:asciiTheme="minorHAnsi" w:hAnsiTheme="minorHAnsi"/>
                <w:sz w:val="18"/>
                <w:szCs w:val="18"/>
              </w:rPr>
              <w:t xml:space="preserve"> Leakage Test"</w:t>
            </w:r>
            <w:r>
              <w:rPr>
                <w:rFonts w:asciiTheme="minorHAnsi" w:hAnsiTheme="minorHAnsi"/>
                <w:sz w:val="18"/>
                <w:szCs w:val="18"/>
              </w:rPr>
              <w:t>;</w:t>
            </w:r>
          </w:p>
          <w:p w14:paraId="4A197F20" w14:textId="10BA81A1" w:rsidR="000B64C1" w:rsidRPr="000B64C1" w:rsidRDefault="00EF2268" w:rsidP="000B64C1">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roofErr w:type="spellStart"/>
            <w:r>
              <w:rPr>
                <w:rFonts w:asciiTheme="minorHAnsi" w:hAnsiTheme="minorHAnsi"/>
                <w:sz w:val="18"/>
                <w:szCs w:val="18"/>
              </w:rPr>
              <w:t>else</w:t>
            </w:r>
            <w:r w:rsidR="000B64C1" w:rsidRPr="000B64C1">
              <w:rPr>
                <w:rFonts w:asciiTheme="minorHAnsi" w:hAnsiTheme="minorHAnsi"/>
                <w:sz w:val="18"/>
                <w:szCs w:val="18"/>
              </w:rPr>
              <w:t>if</w:t>
            </w:r>
            <w:proofErr w:type="spellEnd"/>
            <w:r w:rsidR="000B64C1" w:rsidRPr="000B64C1">
              <w:rPr>
                <w:rFonts w:asciiTheme="minorHAnsi" w:hAnsiTheme="minorHAnsi"/>
                <w:sz w:val="18"/>
                <w:szCs w:val="18"/>
              </w:rPr>
              <w:t xml:space="preserve"> A02 = required, </w:t>
            </w:r>
            <w:r w:rsidR="000B64C1">
              <w:rPr>
                <w:rFonts w:asciiTheme="minorHAnsi" w:hAnsiTheme="minorHAnsi"/>
                <w:sz w:val="18"/>
                <w:szCs w:val="18"/>
              </w:rPr>
              <w:t xml:space="preserve">and </w:t>
            </w:r>
            <w:r w:rsidR="00C62026">
              <w:rPr>
                <w:rFonts w:asciiTheme="minorHAnsi" w:hAnsiTheme="minorHAnsi"/>
                <w:sz w:val="18"/>
                <w:szCs w:val="18"/>
              </w:rPr>
              <w:t>E01 ≤ A13</w:t>
            </w:r>
            <w:r w:rsidR="000B64C1" w:rsidRPr="000B64C1">
              <w:rPr>
                <w:rFonts w:asciiTheme="minorHAnsi" w:hAnsiTheme="minorHAnsi"/>
                <w:sz w:val="18"/>
                <w:szCs w:val="18"/>
              </w:rPr>
              <w:t xml:space="preserve"> then display </w:t>
            </w:r>
            <w:r>
              <w:rPr>
                <w:rFonts w:asciiTheme="minorHAnsi" w:hAnsiTheme="minorHAnsi"/>
                <w:sz w:val="18"/>
                <w:szCs w:val="18"/>
              </w:rPr>
              <w:t xml:space="preserve">text: </w:t>
            </w:r>
            <w:r w:rsidR="000B64C1" w:rsidRPr="000B64C1">
              <w:rPr>
                <w:rFonts w:asciiTheme="minorHAnsi" w:hAnsiTheme="minorHAnsi"/>
                <w:sz w:val="18"/>
                <w:szCs w:val="18"/>
              </w:rPr>
              <w:t xml:space="preserve">“Passes Enclosure </w:t>
            </w:r>
            <w:r w:rsidR="00D721FF">
              <w:rPr>
                <w:rFonts w:asciiTheme="minorHAnsi" w:hAnsiTheme="minorHAnsi"/>
                <w:sz w:val="18"/>
                <w:szCs w:val="18"/>
              </w:rPr>
              <w:t xml:space="preserve">Air </w:t>
            </w:r>
            <w:r w:rsidR="000B64C1" w:rsidRPr="000B64C1">
              <w:rPr>
                <w:rFonts w:asciiTheme="minorHAnsi" w:hAnsiTheme="minorHAnsi"/>
                <w:sz w:val="18"/>
                <w:szCs w:val="18"/>
              </w:rPr>
              <w:t>Leakage Test”</w:t>
            </w:r>
            <w:r w:rsidR="000B64C1">
              <w:rPr>
                <w:rFonts w:asciiTheme="minorHAnsi" w:hAnsiTheme="minorHAnsi"/>
                <w:sz w:val="18"/>
                <w:szCs w:val="18"/>
              </w:rPr>
              <w:t>;</w:t>
            </w:r>
          </w:p>
          <w:p w14:paraId="4A3A5EC9" w14:textId="31EA1827" w:rsidR="00EA01F0" w:rsidRPr="00A42BCC" w:rsidRDefault="000B64C1" w:rsidP="000E247B">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e</w:t>
            </w:r>
            <w:r w:rsidRPr="000B64C1">
              <w:rPr>
                <w:rFonts w:asciiTheme="minorHAnsi" w:hAnsiTheme="minorHAnsi"/>
                <w:sz w:val="18"/>
                <w:szCs w:val="18"/>
              </w:rPr>
              <w:t xml:space="preserve">lse display </w:t>
            </w:r>
            <w:r>
              <w:rPr>
                <w:rFonts w:asciiTheme="minorHAnsi" w:hAnsiTheme="minorHAnsi"/>
                <w:sz w:val="18"/>
                <w:szCs w:val="18"/>
              </w:rPr>
              <w:t xml:space="preserve">text: </w:t>
            </w:r>
            <w:r w:rsidRPr="000B64C1">
              <w:rPr>
                <w:rFonts w:asciiTheme="minorHAnsi" w:hAnsiTheme="minorHAnsi"/>
                <w:sz w:val="18"/>
                <w:szCs w:val="18"/>
              </w:rPr>
              <w:t>“Fails E</w:t>
            </w:r>
            <w:r>
              <w:rPr>
                <w:rFonts w:asciiTheme="minorHAnsi" w:hAnsiTheme="minorHAnsi"/>
                <w:sz w:val="18"/>
                <w:szCs w:val="18"/>
              </w:rPr>
              <w:t xml:space="preserve">nclosure </w:t>
            </w:r>
            <w:r w:rsidR="00D721FF">
              <w:rPr>
                <w:rFonts w:asciiTheme="minorHAnsi" w:hAnsiTheme="minorHAnsi"/>
                <w:sz w:val="18"/>
                <w:szCs w:val="18"/>
              </w:rPr>
              <w:t xml:space="preserve">Air </w:t>
            </w:r>
            <w:r>
              <w:rPr>
                <w:rFonts w:asciiTheme="minorHAnsi" w:hAnsiTheme="minorHAnsi"/>
                <w:sz w:val="18"/>
                <w:szCs w:val="18"/>
              </w:rPr>
              <w:t>Leakage Test”</w:t>
            </w:r>
            <w:r w:rsidRPr="000B64C1">
              <w:rPr>
                <w:rFonts w:asciiTheme="minorHAnsi" w:hAnsiTheme="minorHAnsi"/>
                <w:sz w:val="18"/>
                <w:szCs w:val="18"/>
              </w:rPr>
              <w:t>&gt;&gt;</w:t>
            </w:r>
          </w:p>
        </w:tc>
      </w:tr>
    </w:tbl>
    <w:p w14:paraId="4A3A5ECB" w14:textId="77777777"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p>
    <w:p w14:paraId="4A3A5ECC" w14:textId="3AE8DB8F" w:rsidR="00EA01F0" w:rsidRPr="00A42BCC" w:rsidRDefault="00EA01F0" w:rsidP="00A42BCC">
      <w:pPr>
        <w:rPr>
          <w:rFonts w:asciiTheme="minorHAnsi" w:hAnsiTheme="minorHAnsi"/>
          <w:b/>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9"/>
        <w:gridCol w:w="186"/>
        <w:gridCol w:w="10209"/>
        <w:tblGridChange w:id="536">
          <w:tblGrid>
            <w:gridCol w:w="399"/>
            <w:gridCol w:w="186"/>
            <w:gridCol w:w="10209"/>
          </w:tblGrid>
        </w:tblGridChange>
      </w:tblGrid>
      <w:tr w:rsidR="00EA01F0" w:rsidRPr="00A42BCC" w:rsidDel="00C20598" w14:paraId="4A3A5ECE" w14:textId="27154A30" w:rsidTr="00C20598">
        <w:trPr>
          <w:del w:id="537" w:author="Balneg, Ronald@Energy" w:date="2018-11-19T09:50:00Z"/>
        </w:trPr>
        <w:tc>
          <w:tcPr>
            <w:tcW w:w="10794" w:type="dxa"/>
            <w:gridSpan w:val="3"/>
          </w:tcPr>
          <w:p w14:paraId="4A3A5ECD" w14:textId="59B8F17E" w:rsidR="00EA01F0" w:rsidRPr="005A593D" w:rsidDel="00C20598"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538" w:author="Balneg, Ronald@Energy" w:date="2018-11-19T09:50:00Z"/>
                <w:rFonts w:asciiTheme="minorHAnsi" w:hAnsiTheme="minorHAnsi"/>
                <w:szCs w:val="18"/>
                <w:highlight w:val="cyan"/>
              </w:rPr>
            </w:pPr>
            <w:del w:id="539" w:author="Balneg, Ronald@Energy" w:date="2018-11-19T09:50:00Z">
              <w:r w:rsidRPr="005A593D" w:rsidDel="00C20598">
                <w:rPr>
                  <w:rFonts w:asciiTheme="minorHAnsi" w:hAnsiTheme="minorHAnsi"/>
                  <w:b/>
                  <w:szCs w:val="18"/>
                </w:rPr>
                <w:delText xml:space="preserve">G. Additional Requirements </w:delText>
              </w:r>
              <w:r w:rsidR="005A593D" w:rsidRPr="005A593D" w:rsidDel="00C20598">
                <w:rPr>
                  <w:rFonts w:asciiTheme="minorHAnsi" w:hAnsiTheme="minorHAnsi"/>
                  <w:b/>
                  <w:szCs w:val="18"/>
                </w:rPr>
                <w:delText>f</w:delText>
              </w:r>
              <w:r w:rsidRPr="005A593D" w:rsidDel="00C20598">
                <w:rPr>
                  <w:rFonts w:asciiTheme="minorHAnsi" w:hAnsiTheme="minorHAnsi"/>
                  <w:b/>
                  <w:szCs w:val="18"/>
                </w:rPr>
                <w:delText>or Compliance</w:delText>
              </w:r>
            </w:del>
          </w:p>
        </w:tc>
      </w:tr>
      <w:tr w:rsidR="00875D94" w:rsidRPr="00A42BCC" w:rsidDel="00C20598" w14:paraId="1FBCD0E4" w14:textId="1B41BFD8" w:rsidTr="00C20598">
        <w:trPr>
          <w:del w:id="540" w:author="Balneg, Ronald@Energy" w:date="2018-11-19T09:50:00Z"/>
        </w:trPr>
        <w:tc>
          <w:tcPr>
            <w:tcW w:w="585" w:type="dxa"/>
            <w:gridSpan w:val="2"/>
            <w:vAlign w:val="center"/>
          </w:tcPr>
          <w:p w14:paraId="34649C58" w14:textId="061028DA" w:rsidR="00875D94" w:rsidRPr="00A42BCC" w:rsidDel="00C20598"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541" w:author="Balneg, Ronald@Energy" w:date="2018-11-19T09:50:00Z"/>
                <w:rFonts w:asciiTheme="minorHAnsi" w:hAnsiTheme="minorHAnsi"/>
                <w:sz w:val="18"/>
                <w:szCs w:val="18"/>
              </w:rPr>
            </w:pPr>
            <w:del w:id="542" w:author="Balneg, Ronald@Energy" w:date="2018-11-19T09:50:00Z">
              <w:r w:rsidRPr="00A42BCC" w:rsidDel="00C20598">
                <w:rPr>
                  <w:rFonts w:asciiTheme="minorHAnsi" w:hAnsiTheme="minorHAnsi"/>
                  <w:sz w:val="18"/>
                  <w:szCs w:val="18"/>
                </w:rPr>
                <w:delText>01</w:delText>
              </w:r>
            </w:del>
          </w:p>
        </w:tc>
        <w:tc>
          <w:tcPr>
            <w:tcW w:w="10209" w:type="dxa"/>
            <w:vAlign w:val="center"/>
          </w:tcPr>
          <w:p w14:paraId="12CEB9DB" w14:textId="3F78E04D" w:rsidR="00875D94" w:rsidRPr="00A42BCC" w:rsidDel="00C20598" w:rsidRDefault="00875D94" w:rsidP="00875D94">
            <w:pPr>
              <w:shd w:val="clear" w:color="auto" w:fill="FFFFFF"/>
              <w:rPr>
                <w:del w:id="543" w:author="Balneg, Ronald@Energy" w:date="2018-11-19T09:50:00Z"/>
                <w:rFonts w:asciiTheme="minorHAnsi" w:hAnsiTheme="minorHAnsi"/>
                <w:sz w:val="18"/>
                <w:szCs w:val="18"/>
              </w:rPr>
            </w:pPr>
            <w:del w:id="544" w:author="Balneg, Ronald@Energy" w:date="2018-11-19T09:50:00Z">
              <w:r w:rsidDel="00C20598">
                <w:rPr>
                  <w:rFonts w:asciiTheme="minorHAnsi" w:hAnsiTheme="minorHAnsi"/>
                  <w:sz w:val="18"/>
                  <w:szCs w:val="18"/>
                </w:rPr>
                <w:delText>The p</w:delText>
              </w:r>
              <w:r w:rsidRPr="00C55ED3" w:rsidDel="00C20598">
                <w:rPr>
                  <w:rFonts w:asciiTheme="minorHAnsi" w:hAnsiTheme="minorHAnsi"/>
                  <w:sz w:val="18"/>
                  <w:szCs w:val="18"/>
                </w:rPr>
                <w:delText xml:space="preserve">rocedure </w:delText>
              </w:r>
              <w:r w:rsidDel="00C20598">
                <w:rPr>
                  <w:rFonts w:asciiTheme="minorHAnsi" w:hAnsiTheme="minorHAnsi"/>
                  <w:sz w:val="18"/>
                  <w:szCs w:val="18"/>
                </w:rPr>
                <w:delText>for</w:delText>
              </w:r>
              <w:r w:rsidRPr="00C55ED3" w:rsidDel="00C20598">
                <w:rPr>
                  <w:rFonts w:asciiTheme="minorHAnsi" w:hAnsiTheme="minorHAnsi"/>
                  <w:sz w:val="18"/>
                  <w:szCs w:val="18"/>
                </w:rPr>
                <w:delText xml:space="preserve"> </w:delText>
              </w:r>
              <w:r w:rsidDel="00C20598">
                <w:rPr>
                  <w:rFonts w:asciiTheme="minorHAnsi" w:hAnsiTheme="minorHAnsi"/>
                  <w:sz w:val="18"/>
                  <w:szCs w:val="18"/>
                </w:rPr>
                <w:delText>preparing</w:delText>
              </w:r>
              <w:r w:rsidRPr="00C55ED3" w:rsidDel="00C20598">
                <w:rPr>
                  <w:rFonts w:asciiTheme="minorHAnsi" w:hAnsiTheme="minorHAnsi"/>
                  <w:sz w:val="18"/>
                  <w:szCs w:val="18"/>
                </w:rPr>
                <w:delText xml:space="preserve"> </w:delText>
              </w:r>
              <w:r w:rsidDel="00C20598">
                <w:rPr>
                  <w:rFonts w:asciiTheme="minorHAnsi" w:hAnsiTheme="minorHAnsi"/>
                  <w:sz w:val="18"/>
                  <w:szCs w:val="18"/>
                </w:rPr>
                <w:delText xml:space="preserve">the </w:delText>
              </w:r>
              <w:r w:rsidRPr="00C55ED3" w:rsidDel="00C20598">
                <w:rPr>
                  <w:rFonts w:asciiTheme="minorHAnsi" w:hAnsiTheme="minorHAnsi"/>
                  <w:sz w:val="18"/>
                  <w:szCs w:val="18"/>
                </w:rPr>
                <w:delText>enclosure for testing is detailed in RESNET 380-2016 Section 3.2.</w:delText>
              </w:r>
            </w:del>
          </w:p>
        </w:tc>
      </w:tr>
      <w:tr w:rsidR="00875D94" w:rsidRPr="00A42BCC" w:rsidDel="00C20598" w14:paraId="53DA5AB9" w14:textId="15C4CAEB" w:rsidTr="00C20598">
        <w:trPr>
          <w:del w:id="545" w:author="Balneg, Ronald@Energy" w:date="2018-11-19T09:50:00Z"/>
        </w:trPr>
        <w:tc>
          <w:tcPr>
            <w:tcW w:w="585" w:type="dxa"/>
            <w:gridSpan w:val="2"/>
            <w:vAlign w:val="center"/>
          </w:tcPr>
          <w:p w14:paraId="05B5730C" w14:textId="44697B17" w:rsidR="00875D94" w:rsidRPr="00A42BCC" w:rsidDel="00C20598"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546" w:author="Balneg, Ronald@Energy" w:date="2018-11-19T09:50:00Z"/>
                <w:rFonts w:asciiTheme="minorHAnsi" w:hAnsiTheme="minorHAnsi"/>
                <w:sz w:val="18"/>
                <w:szCs w:val="18"/>
              </w:rPr>
            </w:pPr>
            <w:del w:id="547" w:author="Balneg, Ronald@Energy" w:date="2018-11-19T09:50:00Z">
              <w:r w:rsidRPr="00A42BCC" w:rsidDel="00C20598">
                <w:rPr>
                  <w:rFonts w:asciiTheme="minorHAnsi" w:hAnsiTheme="minorHAnsi"/>
                  <w:sz w:val="18"/>
                  <w:szCs w:val="18"/>
                </w:rPr>
                <w:delText>02</w:delText>
              </w:r>
            </w:del>
          </w:p>
        </w:tc>
        <w:tc>
          <w:tcPr>
            <w:tcW w:w="10209" w:type="dxa"/>
            <w:vAlign w:val="center"/>
          </w:tcPr>
          <w:p w14:paraId="1D0B4171" w14:textId="78EF7768" w:rsidR="00875D94" w:rsidRPr="00A42BCC" w:rsidDel="00C20598" w:rsidRDefault="00875D94" w:rsidP="00875D94">
            <w:pPr>
              <w:shd w:val="clear" w:color="auto" w:fill="FFFFFF"/>
              <w:rPr>
                <w:del w:id="548" w:author="Balneg, Ronald@Energy" w:date="2018-11-19T09:50:00Z"/>
                <w:rFonts w:asciiTheme="minorHAnsi" w:hAnsiTheme="minorHAnsi"/>
                <w:sz w:val="18"/>
                <w:szCs w:val="18"/>
              </w:rPr>
            </w:pPr>
            <w:del w:id="549" w:author="Balneg, Ronald@Energy" w:date="2018-11-19T09:50:00Z">
              <w:r w:rsidRPr="00C55ED3" w:rsidDel="00C20598">
                <w:rPr>
                  <w:rFonts w:asciiTheme="minorHAnsi" w:hAnsiTheme="minorHAnsi"/>
                  <w:sz w:val="18"/>
                  <w:szCs w:val="18"/>
                </w:rPr>
                <w:delText xml:space="preserve">When </w:delText>
              </w:r>
              <w:r w:rsidDel="00C20598">
                <w:rPr>
                  <w:rFonts w:asciiTheme="minorHAnsi" w:hAnsiTheme="minorHAnsi"/>
                  <w:sz w:val="18"/>
                  <w:szCs w:val="18"/>
                </w:rPr>
                <w:delText>multifamily attached dwelling units must comply</w:delText>
              </w:r>
              <w:r w:rsidRPr="00C55ED3" w:rsidDel="00C20598">
                <w:rPr>
                  <w:rFonts w:asciiTheme="minorHAnsi" w:hAnsiTheme="minorHAnsi"/>
                  <w:sz w:val="18"/>
                  <w:szCs w:val="18"/>
                </w:rPr>
                <w:delText xml:space="preserve"> with </w:delText>
              </w:r>
              <w:r w:rsidDel="00C20598">
                <w:rPr>
                  <w:rFonts w:asciiTheme="minorHAnsi" w:hAnsiTheme="minorHAnsi"/>
                  <w:sz w:val="18"/>
                  <w:szCs w:val="18"/>
                </w:rPr>
                <w:delText>the</w:delText>
              </w:r>
              <w:r w:rsidRPr="00C55ED3" w:rsidDel="00C20598">
                <w:rPr>
                  <w:rFonts w:asciiTheme="minorHAnsi" w:hAnsiTheme="minorHAnsi"/>
                  <w:sz w:val="18"/>
                  <w:szCs w:val="18"/>
                </w:rPr>
                <w:delText xml:space="preserve"> maximum dwelling unit enclosure</w:delText>
              </w:r>
              <w:r w:rsidR="00D721FF" w:rsidDel="00C20598">
                <w:rPr>
                  <w:rFonts w:asciiTheme="minorHAnsi" w:hAnsiTheme="minorHAnsi"/>
                  <w:sz w:val="18"/>
                  <w:szCs w:val="18"/>
                </w:rPr>
                <w:delText xml:space="preserve"> air</w:delText>
              </w:r>
              <w:r w:rsidRPr="00C55ED3" w:rsidDel="00C20598">
                <w:rPr>
                  <w:rFonts w:asciiTheme="minorHAnsi" w:hAnsiTheme="minorHAnsi"/>
                  <w:sz w:val="18"/>
                  <w:szCs w:val="18"/>
                </w:rPr>
                <w:delText xml:space="preserve"> leakage </w:delText>
              </w:r>
              <w:r w:rsidDel="00C20598">
                <w:rPr>
                  <w:rFonts w:asciiTheme="minorHAnsi" w:hAnsiTheme="minorHAnsi"/>
                  <w:sz w:val="18"/>
                  <w:szCs w:val="18"/>
                </w:rPr>
                <w:delText>specified in</w:delText>
              </w:r>
              <w:r w:rsidRPr="00C55ED3" w:rsidDel="00C20598">
                <w:rPr>
                  <w:rFonts w:asciiTheme="minorHAnsi" w:hAnsiTheme="minorHAnsi"/>
                  <w:sz w:val="18"/>
                  <w:szCs w:val="18"/>
                </w:rPr>
                <w:delText xml:space="preserve"> Standards Section 150.0(o)1Eii, the test shall be conducted with the dwelling unit as if it were exposed to the outdoor air on all sides, top and bottom by opening doors and windows of adjacent dwelling units</w:delText>
              </w:r>
              <w:r w:rsidDel="00C20598">
                <w:rPr>
                  <w:rFonts w:asciiTheme="minorHAnsi" w:hAnsiTheme="minorHAnsi"/>
                  <w:sz w:val="18"/>
                  <w:szCs w:val="18"/>
                </w:rPr>
                <w:delText xml:space="preserve"> as specified by RA3.8.3.1</w:delText>
              </w:r>
              <w:r w:rsidRPr="00C55ED3" w:rsidDel="00C20598">
                <w:rPr>
                  <w:rFonts w:asciiTheme="minorHAnsi" w:hAnsiTheme="minorHAnsi"/>
                  <w:sz w:val="18"/>
                  <w:szCs w:val="18"/>
                </w:rPr>
                <w:delText>.</w:delText>
              </w:r>
            </w:del>
          </w:p>
        </w:tc>
      </w:tr>
      <w:tr w:rsidR="00875D94" w:rsidRPr="00A42BCC" w:rsidDel="00C20598" w14:paraId="581AC800" w14:textId="6FC6DF9D" w:rsidTr="00C20598">
        <w:trPr>
          <w:del w:id="550" w:author="Balneg, Ronald@Energy" w:date="2018-11-19T09:50:00Z"/>
        </w:trPr>
        <w:tc>
          <w:tcPr>
            <w:tcW w:w="585" w:type="dxa"/>
            <w:gridSpan w:val="2"/>
            <w:vAlign w:val="center"/>
          </w:tcPr>
          <w:p w14:paraId="42E3D196" w14:textId="39A94FD8" w:rsidR="00875D94" w:rsidRPr="00A42BCC" w:rsidDel="00C20598"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551" w:author="Balneg, Ronald@Energy" w:date="2018-11-19T09:50:00Z"/>
                <w:rFonts w:asciiTheme="minorHAnsi" w:hAnsiTheme="minorHAnsi"/>
                <w:sz w:val="18"/>
                <w:szCs w:val="18"/>
              </w:rPr>
            </w:pPr>
            <w:del w:id="552" w:author="Balneg, Ronald@Energy" w:date="2018-11-19T09:50:00Z">
              <w:r w:rsidRPr="00A42BCC" w:rsidDel="00C20598">
                <w:rPr>
                  <w:rFonts w:asciiTheme="minorHAnsi" w:hAnsiTheme="minorHAnsi"/>
                  <w:sz w:val="18"/>
                  <w:szCs w:val="18"/>
                </w:rPr>
                <w:delText>03</w:delText>
              </w:r>
            </w:del>
          </w:p>
        </w:tc>
        <w:tc>
          <w:tcPr>
            <w:tcW w:w="10209" w:type="dxa"/>
            <w:vAlign w:val="center"/>
          </w:tcPr>
          <w:p w14:paraId="38EC30D9" w14:textId="37FFEA28" w:rsidR="00875D94" w:rsidRPr="00A42BCC" w:rsidDel="00C20598" w:rsidRDefault="00875D94" w:rsidP="00875D94">
            <w:pPr>
              <w:shd w:val="clear" w:color="auto" w:fill="FFFFFF"/>
              <w:rPr>
                <w:del w:id="553" w:author="Balneg, Ronald@Energy" w:date="2018-11-19T09:50:00Z"/>
                <w:rFonts w:asciiTheme="minorHAnsi" w:hAnsiTheme="minorHAnsi"/>
                <w:sz w:val="18"/>
                <w:szCs w:val="18"/>
              </w:rPr>
            </w:pPr>
            <w:del w:id="554" w:author="Balneg, Ronald@Energy" w:date="2018-11-19T09:50:00Z">
              <w:r w:rsidRPr="00C55ED3" w:rsidDel="00C20598">
                <w:rPr>
                  <w:rFonts w:asciiTheme="minorHAnsi" w:hAnsiTheme="minorHAnsi"/>
                  <w:sz w:val="18"/>
                  <w:szCs w:val="18"/>
                </w:rPr>
                <w:delText>The procedure for installation of the test apparatus, and preparations for measurement shall conform to RESNET 380</w:delText>
              </w:r>
              <w:r w:rsidDel="00C20598">
                <w:rPr>
                  <w:rFonts w:asciiTheme="minorHAnsi" w:hAnsiTheme="minorHAnsi"/>
                  <w:sz w:val="18"/>
                  <w:szCs w:val="18"/>
                </w:rPr>
                <w:delText>-2016</w:delText>
              </w:r>
              <w:r w:rsidRPr="00C55ED3" w:rsidDel="00C20598">
                <w:rPr>
                  <w:rFonts w:asciiTheme="minorHAnsi" w:hAnsiTheme="minorHAnsi"/>
                  <w:sz w:val="18"/>
                  <w:szCs w:val="18"/>
                </w:rPr>
                <w:delText xml:space="preserve"> Section 3.3</w:delText>
              </w:r>
            </w:del>
          </w:p>
        </w:tc>
      </w:tr>
      <w:tr w:rsidR="00875D94" w:rsidRPr="00A42BCC" w:rsidDel="00C20598" w14:paraId="39CE57C2" w14:textId="17C8182C" w:rsidTr="00C20598">
        <w:trPr>
          <w:del w:id="555" w:author="Balneg, Ronald@Energy" w:date="2018-11-19T09:50:00Z"/>
        </w:trPr>
        <w:tc>
          <w:tcPr>
            <w:tcW w:w="585" w:type="dxa"/>
            <w:gridSpan w:val="2"/>
            <w:vAlign w:val="center"/>
          </w:tcPr>
          <w:p w14:paraId="49FF5FEF" w14:textId="3B7D7722" w:rsidR="00875D94" w:rsidRPr="00A42BCC" w:rsidDel="00C20598"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556" w:author="Balneg, Ronald@Energy" w:date="2018-11-19T09:50:00Z"/>
                <w:rFonts w:asciiTheme="minorHAnsi" w:hAnsiTheme="minorHAnsi"/>
                <w:sz w:val="18"/>
                <w:szCs w:val="18"/>
              </w:rPr>
            </w:pPr>
            <w:del w:id="557" w:author="Balneg, Ronald@Energy" w:date="2018-11-19T09:50:00Z">
              <w:r w:rsidRPr="00A42BCC" w:rsidDel="00C20598">
                <w:rPr>
                  <w:rFonts w:asciiTheme="minorHAnsi" w:hAnsiTheme="minorHAnsi"/>
                  <w:sz w:val="18"/>
                  <w:szCs w:val="18"/>
                </w:rPr>
                <w:delText>04</w:delText>
              </w:r>
            </w:del>
          </w:p>
        </w:tc>
        <w:tc>
          <w:tcPr>
            <w:tcW w:w="10209" w:type="dxa"/>
            <w:vAlign w:val="center"/>
          </w:tcPr>
          <w:p w14:paraId="65103501" w14:textId="4F6CB0D1" w:rsidR="00875D94" w:rsidRPr="00C55ED3" w:rsidDel="00C20598" w:rsidRDefault="00875D94" w:rsidP="00875D94">
            <w:pPr>
              <w:shd w:val="clear" w:color="auto" w:fill="FFFFFF"/>
              <w:rPr>
                <w:del w:id="558" w:author="Balneg, Ronald@Energy" w:date="2018-11-19T09:50:00Z"/>
                <w:rFonts w:asciiTheme="minorHAnsi" w:hAnsiTheme="minorHAnsi"/>
                <w:sz w:val="18"/>
                <w:szCs w:val="18"/>
              </w:rPr>
            </w:pPr>
            <w:del w:id="559" w:author="Balneg, Ronald@Energy" w:date="2018-11-19T09:50:00Z">
              <w:r w:rsidRPr="00875D94" w:rsidDel="00C20598">
                <w:rPr>
                  <w:rFonts w:asciiTheme="minorHAnsi" w:hAnsiTheme="minorHAnsi"/>
                  <w:sz w:val="18"/>
                  <w:szCs w:val="18"/>
                </w:rPr>
                <w:delText xml:space="preserve">The procedure for the conduct of the enclosure </w:delText>
              </w:r>
              <w:r w:rsidR="00D721FF" w:rsidDel="00C20598">
                <w:rPr>
                  <w:rFonts w:asciiTheme="minorHAnsi" w:hAnsiTheme="minorHAnsi"/>
                  <w:sz w:val="18"/>
                  <w:szCs w:val="18"/>
                </w:rPr>
                <w:delText xml:space="preserve">air </w:delText>
              </w:r>
              <w:r w:rsidRPr="00875D94" w:rsidDel="00C20598">
                <w:rPr>
                  <w:rFonts w:asciiTheme="minorHAnsi" w:hAnsiTheme="minorHAnsi"/>
                  <w:sz w:val="18"/>
                  <w:szCs w:val="18"/>
                </w:rPr>
                <w:delText>leakage test shall conform to the One-Point Airtightness Test specified in RESNET 380</w:delText>
              </w:r>
              <w:r w:rsidDel="00C20598">
                <w:rPr>
                  <w:rFonts w:asciiTheme="minorHAnsi" w:hAnsiTheme="minorHAnsi"/>
                  <w:sz w:val="18"/>
                  <w:szCs w:val="18"/>
                </w:rPr>
                <w:delText>-2016</w:delText>
              </w:r>
              <w:r w:rsidRPr="00875D94" w:rsidDel="00C20598">
                <w:rPr>
                  <w:rFonts w:asciiTheme="minorHAnsi" w:hAnsiTheme="minorHAnsi"/>
                  <w:sz w:val="18"/>
                  <w:szCs w:val="18"/>
                </w:rPr>
                <w:delText xml:space="preserve"> Section 3.4.1</w:delText>
              </w:r>
            </w:del>
          </w:p>
        </w:tc>
      </w:tr>
      <w:tr w:rsidR="00875D94" w:rsidRPr="00A42BCC" w:rsidDel="00C20598" w14:paraId="4A3A5EDF" w14:textId="0A3953E0" w:rsidTr="00C20598">
        <w:trPr>
          <w:del w:id="560" w:author="Balneg, Ronald@Energy" w:date="2018-11-19T09:50:00Z"/>
        </w:trPr>
        <w:tc>
          <w:tcPr>
            <w:tcW w:w="10794" w:type="dxa"/>
            <w:gridSpan w:val="3"/>
            <w:vAlign w:val="center"/>
          </w:tcPr>
          <w:p w14:paraId="4A3A5EDE" w14:textId="1703DCC6" w:rsidR="00875D94" w:rsidRPr="00A42BCC" w:rsidDel="00C20598" w:rsidRDefault="00875D94" w:rsidP="00875D94">
            <w:pPr>
              <w:autoSpaceDE w:val="0"/>
              <w:autoSpaceDN w:val="0"/>
              <w:adjustRightInd w:val="0"/>
              <w:rPr>
                <w:del w:id="561" w:author="Balneg, Ronald@Energy" w:date="2018-11-19T09:50:00Z"/>
                <w:rFonts w:asciiTheme="minorHAnsi" w:hAnsiTheme="minorHAnsi"/>
                <w:sz w:val="18"/>
                <w:szCs w:val="18"/>
              </w:rPr>
            </w:pPr>
            <w:del w:id="562" w:author="Balneg, Ronald@Energy" w:date="2018-11-19T09:50:00Z">
              <w:r w:rsidRPr="00A42BCC" w:rsidDel="00C20598">
                <w:rPr>
                  <w:rFonts w:asciiTheme="minorHAnsi" w:hAnsiTheme="minorHAnsi"/>
                  <w:b/>
                  <w:sz w:val="18"/>
                  <w:szCs w:val="18"/>
                </w:rPr>
                <w:delText>The responsible person’s signature on this compliance document affirms that all applicable requirements in this table have been met.</w:delText>
              </w:r>
            </w:del>
          </w:p>
        </w:tc>
      </w:tr>
      <w:tr w:rsidR="00C20598" w:rsidRPr="00A42BCC" w14:paraId="31C521FC" w14:textId="77777777" w:rsidTr="00C20598">
        <w:trPr>
          <w:ins w:id="563" w:author="Balneg, Ronald@Energy" w:date="2018-11-19T09:50:00Z"/>
        </w:trPr>
        <w:tc>
          <w:tcPr>
            <w:tcW w:w="10794" w:type="dxa"/>
            <w:gridSpan w:val="3"/>
            <w:tcBorders>
              <w:top w:val="single" w:sz="4" w:space="0" w:color="000000"/>
              <w:left w:val="single" w:sz="4" w:space="0" w:color="000000"/>
              <w:bottom w:val="single" w:sz="4" w:space="0" w:color="000000"/>
              <w:right w:val="single" w:sz="4" w:space="0" w:color="000000"/>
            </w:tcBorders>
            <w:vAlign w:val="center"/>
          </w:tcPr>
          <w:p w14:paraId="41F3670C" w14:textId="77777777" w:rsidR="00C20598" w:rsidRPr="00C20598" w:rsidRDefault="00C20598" w:rsidP="000E247B">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564" w:author="Balneg, Ronald@Energy" w:date="2018-11-19T09:50:00Z"/>
                <w:rFonts w:asciiTheme="minorHAnsi" w:hAnsiTheme="minorHAnsi"/>
                <w:b/>
                <w:sz w:val="18"/>
                <w:szCs w:val="18"/>
              </w:rPr>
            </w:pPr>
            <w:ins w:id="565" w:author="Balneg, Ronald@Energy" w:date="2018-11-19T09:50:00Z">
              <w:r w:rsidRPr="00C20598">
                <w:rPr>
                  <w:rFonts w:asciiTheme="minorHAnsi" w:hAnsiTheme="minorHAnsi"/>
                  <w:b/>
                  <w:sz w:val="18"/>
                  <w:szCs w:val="18"/>
                </w:rPr>
                <w:t>G. Additional Requirements for Compliance</w:t>
              </w:r>
            </w:ins>
          </w:p>
        </w:tc>
      </w:tr>
      <w:tr w:rsidR="00C20598" w:rsidRPr="00A42BCC" w14:paraId="38459717" w14:textId="77777777" w:rsidTr="007075CA">
        <w:tblPrEx>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Change w:id="566" w:author="Balneg, Ronald@Energy" w:date="2018-11-19T10:09:00Z">
            <w:tblPrEx>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
          </w:tblPrExChange>
        </w:tblPrEx>
        <w:trPr>
          <w:trHeight w:val="242"/>
          <w:ins w:id="567" w:author="Balneg, Ronald@Energy" w:date="2018-11-19T09:50:00Z"/>
          <w:trPrChange w:id="568" w:author="Balneg, Ronald@Energy" w:date="2018-11-19T10:09:00Z">
            <w:trPr>
              <w:trHeight w:val="242"/>
            </w:trPr>
          </w:trPrChange>
        </w:trPr>
        <w:tc>
          <w:tcPr>
            <w:tcW w:w="399" w:type="dxa"/>
            <w:vAlign w:val="center"/>
            <w:tcPrChange w:id="569" w:author="Balneg, Ronald@Energy" w:date="2018-11-19T10:09:00Z">
              <w:tcPr>
                <w:tcW w:w="399" w:type="dxa"/>
                <w:vAlign w:val="center"/>
              </w:tcPr>
            </w:tcPrChange>
          </w:tcPr>
          <w:p w14:paraId="72B5863A" w14:textId="77777777" w:rsidR="00C20598" w:rsidRPr="00A42BCC" w:rsidRDefault="00C20598" w:rsidP="000E2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570" w:author="Balneg, Ronald@Energy" w:date="2018-11-19T09:50:00Z"/>
                <w:rFonts w:asciiTheme="minorHAnsi" w:hAnsiTheme="minorHAnsi"/>
                <w:sz w:val="18"/>
                <w:szCs w:val="18"/>
              </w:rPr>
            </w:pPr>
            <w:ins w:id="571" w:author="Balneg, Ronald@Energy" w:date="2018-11-19T09:50:00Z">
              <w:r w:rsidRPr="00A42BCC">
                <w:rPr>
                  <w:rFonts w:asciiTheme="minorHAnsi" w:hAnsiTheme="minorHAnsi"/>
                  <w:sz w:val="18"/>
                  <w:szCs w:val="18"/>
                </w:rPr>
                <w:t>01</w:t>
              </w:r>
            </w:ins>
          </w:p>
        </w:tc>
        <w:tc>
          <w:tcPr>
            <w:tcW w:w="10395" w:type="dxa"/>
            <w:gridSpan w:val="2"/>
            <w:vAlign w:val="center"/>
            <w:tcPrChange w:id="572" w:author="Balneg, Ronald@Energy" w:date="2018-11-19T10:09:00Z">
              <w:tcPr>
                <w:tcW w:w="10391" w:type="dxa"/>
                <w:gridSpan w:val="2"/>
                <w:vAlign w:val="center"/>
              </w:tcPr>
            </w:tcPrChange>
          </w:tcPr>
          <w:p w14:paraId="38EB5C6D" w14:textId="77777777" w:rsidR="00C20598" w:rsidRDefault="00C20598" w:rsidP="000E247B">
            <w:pPr>
              <w:shd w:val="clear" w:color="auto" w:fill="FFFFFF"/>
              <w:rPr>
                <w:ins w:id="573" w:author="Balneg, Ronald@Energy" w:date="2018-11-19T09:50:00Z"/>
                <w:rFonts w:asciiTheme="minorHAnsi" w:hAnsiTheme="minorHAnsi"/>
                <w:sz w:val="18"/>
                <w:szCs w:val="18"/>
              </w:rPr>
            </w:pPr>
            <w:ins w:id="574" w:author="Balneg, Ronald@Energy" w:date="2018-11-19T09:50:00Z">
              <w:r>
                <w:rPr>
                  <w:rFonts w:asciiTheme="minorHAnsi" w:hAnsiTheme="minorHAnsi"/>
                  <w:sz w:val="18"/>
                  <w:szCs w:val="18"/>
                </w:rPr>
                <w:t>The p</w:t>
              </w:r>
              <w:r w:rsidRPr="00C55ED3">
                <w:rPr>
                  <w:rFonts w:asciiTheme="minorHAnsi" w:hAnsiTheme="minorHAnsi"/>
                  <w:sz w:val="18"/>
                  <w:szCs w:val="18"/>
                </w:rPr>
                <w:t xml:space="preserve">rocedure </w:t>
              </w:r>
              <w:r>
                <w:rPr>
                  <w:rFonts w:asciiTheme="minorHAnsi" w:hAnsiTheme="minorHAnsi"/>
                  <w:sz w:val="18"/>
                  <w:szCs w:val="18"/>
                </w:rPr>
                <w:t>for</w:t>
              </w:r>
              <w:r w:rsidRPr="00C55ED3">
                <w:rPr>
                  <w:rFonts w:asciiTheme="minorHAnsi" w:hAnsiTheme="minorHAnsi"/>
                  <w:sz w:val="18"/>
                  <w:szCs w:val="18"/>
                </w:rPr>
                <w:t xml:space="preserve"> </w:t>
              </w:r>
              <w:r>
                <w:rPr>
                  <w:rFonts w:asciiTheme="minorHAnsi" w:hAnsiTheme="minorHAnsi"/>
                  <w:sz w:val="18"/>
                  <w:szCs w:val="18"/>
                </w:rPr>
                <w:t>preparing</w:t>
              </w:r>
              <w:r w:rsidRPr="00C55ED3">
                <w:rPr>
                  <w:rFonts w:asciiTheme="minorHAnsi" w:hAnsiTheme="minorHAnsi"/>
                  <w:sz w:val="18"/>
                  <w:szCs w:val="18"/>
                </w:rPr>
                <w:t xml:space="preserve"> </w:t>
              </w:r>
              <w:r>
                <w:rPr>
                  <w:rFonts w:asciiTheme="minorHAnsi" w:hAnsiTheme="minorHAnsi"/>
                  <w:sz w:val="18"/>
                  <w:szCs w:val="18"/>
                </w:rPr>
                <w:t xml:space="preserve">the </w:t>
              </w:r>
              <w:r w:rsidRPr="00C55ED3">
                <w:rPr>
                  <w:rFonts w:asciiTheme="minorHAnsi" w:hAnsiTheme="minorHAnsi"/>
                  <w:sz w:val="18"/>
                  <w:szCs w:val="18"/>
                </w:rPr>
                <w:t>enclosure for testing is detailed in RESNET 380-2016 Section 3.2.</w:t>
              </w:r>
            </w:ins>
          </w:p>
        </w:tc>
      </w:tr>
      <w:tr w:rsidR="00C20598" w:rsidRPr="00A42BCC" w14:paraId="6EFE9906" w14:textId="77777777" w:rsidTr="007075CA">
        <w:tblPrEx>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Change w:id="575" w:author="Balneg, Ronald@Energy" w:date="2018-11-19T10:09:00Z">
            <w:tblPrEx>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
          </w:tblPrExChange>
        </w:tblPrEx>
        <w:trPr>
          <w:trHeight w:val="683"/>
          <w:ins w:id="576" w:author="Balneg, Ronald@Energy" w:date="2018-11-19T09:50:00Z"/>
          <w:trPrChange w:id="577" w:author="Balneg, Ronald@Energy" w:date="2018-11-19T10:09:00Z">
            <w:trPr>
              <w:trHeight w:val="683"/>
            </w:trPr>
          </w:trPrChange>
        </w:trPr>
        <w:tc>
          <w:tcPr>
            <w:tcW w:w="399" w:type="dxa"/>
            <w:vAlign w:val="center"/>
            <w:tcPrChange w:id="578" w:author="Balneg, Ronald@Energy" w:date="2018-11-19T10:09:00Z">
              <w:tcPr>
                <w:tcW w:w="399" w:type="dxa"/>
                <w:vAlign w:val="center"/>
              </w:tcPr>
            </w:tcPrChange>
          </w:tcPr>
          <w:p w14:paraId="60C230DC" w14:textId="77777777" w:rsidR="00C20598" w:rsidRPr="00A42BCC" w:rsidRDefault="00C20598" w:rsidP="000E2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579" w:author="Balneg, Ronald@Energy" w:date="2018-11-19T09:50:00Z"/>
                <w:rFonts w:asciiTheme="minorHAnsi" w:hAnsiTheme="minorHAnsi"/>
                <w:sz w:val="18"/>
                <w:szCs w:val="18"/>
              </w:rPr>
            </w:pPr>
            <w:ins w:id="580" w:author="Balneg, Ronald@Energy" w:date="2018-11-19T09:50:00Z">
              <w:r w:rsidRPr="00A42BCC">
                <w:rPr>
                  <w:rFonts w:asciiTheme="minorHAnsi" w:hAnsiTheme="minorHAnsi"/>
                  <w:sz w:val="18"/>
                  <w:szCs w:val="18"/>
                </w:rPr>
                <w:t>02</w:t>
              </w:r>
            </w:ins>
          </w:p>
        </w:tc>
        <w:tc>
          <w:tcPr>
            <w:tcW w:w="10395" w:type="dxa"/>
            <w:gridSpan w:val="2"/>
            <w:vAlign w:val="center"/>
            <w:tcPrChange w:id="581" w:author="Balneg, Ronald@Energy" w:date="2018-11-19T10:09:00Z">
              <w:tcPr>
                <w:tcW w:w="10391" w:type="dxa"/>
                <w:gridSpan w:val="2"/>
                <w:vAlign w:val="center"/>
              </w:tcPr>
            </w:tcPrChange>
          </w:tcPr>
          <w:p w14:paraId="14D94A28" w14:textId="77777777" w:rsidR="00C20598" w:rsidRPr="00C55ED3" w:rsidRDefault="00C20598" w:rsidP="000E247B">
            <w:pPr>
              <w:shd w:val="clear" w:color="auto" w:fill="FFFFFF"/>
              <w:rPr>
                <w:ins w:id="582" w:author="Balneg, Ronald@Energy" w:date="2018-11-19T09:50:00Z"/>
                <w:rFonts w:asciiTheme="minorHAnsi" w:hAnsiTheme="minorHAnsi"/>
                <w:sz w:val="18"/>
                <w:szCs w:val="18"/>
              </w:rPr>
            </w:pPr>
            <w:ins w:id="583" w:author="Balneg, Ronald@Energy" w:date="2018-11-19T09:50:00Z">
              <w:r w:rsidRPr="00C55ED3">
                <w:rPr>
                  <w:rFonts w:asciiTheme="minorHAnsi" w:hAnsiTheme="minorHAnsi"/>
                  <w:sz w:val="18"/>
                  <w:szCs w:val="18"/>
                </w:rPr>
                <w:t xml:space="preserve">When </w:t>
              </w:r>
              <w:r>
                <w:rPr>
                  <w:rFonts w:asciiTheme="minorHAnsi" w:hAnsiTheme="minorHAnsi"/>
                  <w:sz w:val="18"/>
                  <w:szCs w:val="18"/>
                </w:rPr>
                <w:t>multifamily attached dwelling units must comply</w:t>
              </w:r>
              <w:r w:rsidRPr="00C55ED3">
                <w:rPr>
                  <w:rFonts w:asciiTheme="minorHAnsi" w:hAnsiTheme="minorHAnsi"/>
                  <w:sz w:val="18"/>
                  <w:szCs w:val="18"/>
                </w:rPr>
                <w:t xml:space="preserve"> with </w:t>
              </w:r>
              <w:r>
                <w:rPr>
                  <w:rFonts w:asciiTheme="minorHAnsi" w:hAnsiTheme="minorHAnsi"/>
                  <w:sz w:val="18"/>
                  <w:szCs w:val="18"/>
                </w:rPr>
                <w:t>the</w:t>
              </w:r>
              <w:r w:rsidRPr="00C55ED3">
                <w:rPr>
                  <w:rFonts w:asciiTheme="minorHAnsi" w:hAnsiTheme="minorHAnsi"/>
                  <w:sz w:val="18"/>
                  <w:szCs w:val="18"/>
                </w:rPr>
                <w:t xml:space="preserve"> maximum dwelling unit enclosure</w:t>
              </w:r>
              <w:r>
                <w:rPr>
                  <w:rFonts w:asciiTheme="minorHAnsi" w:hAnsiTheme="minorHAnsi"/>
                  <w:sz w:val="18"/>
                  <w:szCs w:val="18"/>
                </w:rPr>
                <w:t xml:space="preserve"> air</w:t>
              </w:r>
              <w:r w:rsidRPr="00C55ED3">
                <w:rPr>
                  <w:rFonts w:asciiTheme="minorHAnsi" w:hAnsiTheme="minorHAnsi"/>
                  <w:sz w:val="18"/>
                  <w:szCs w:val="18"/>
                </w:rPr>
                <w:t xml:space="preserve"> leakage </w:t>
              </w:r>
              <w:r>
                <w:rPr>
                  <w:rFonts w:asciiTheme="minorHAnsi" w:hAnsiTheme="minorHAnsi"/>
                  <w:sz w:val="18"/>
                  <w:szCs w:val="18"/>
                </w:rPr>
                <w:t>specified in</w:t>
              </w:r>
              <w:r w:rsidRPr="00C55ED3">
                <w:rPr>
                  <w:rFonts w:asciiTheme="minorHAnsi" w:hAnsiTheme="minorHAnsi"/>
                  <w:sz w:val="18"/>
                  <w:szCs w:val="18"/>
                </w:rPr>
                <w:t xml:space="preserve"> Standards Section 150.0(o)1Eii, the test shall be conducted with the dwelling unit as if it were exposed to the outdoor air on all sides, top and bottom by opening doors and windows of adjacent dwelling units</w:t>
              </w:r>
              <w:r>
                <w:rPr>
                  <w:rFonts w:asciiTheme="minorHAnsi" w:hAnsiTheme="minorHAnsi"/>
                  <w:sz w:val="18"/>
                  <w:szCs w:val="18"/>
                </w:rPr>
                <w:t xml:space="preserve"> as specified by RA3.8.3.1</w:t>
              </w:r>
              <w:r w:rsidRPr="00C55ED3">
                <w:rPr>
                  <w:rFonts w:asciiTheme="minorHAnsi" w:hAnsiTheme="minorHAnsi"/>
                  <w:sz w:val="18"/>
                  <w:szCs w:val="18"/>
                </w:rPr>
                <w:t>.</w:t>
              </w:r>
            </w:ins>
          </w:p>
        </w:tc>
      </w:tr>
      <w:tr w:rsidR="00C20598" w:rsidRPr="00A42BCC" w14:paraId="57698D18" w14:textId="77777777" w:rsidTr="007075CA">
        <w:tblPrEx>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Change w:id="584" w:author="Balneg, Ronald@Energy" w:date="2018-11-19T10:09:00Z">
            <w:tblPrEx>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
          </w:tblPrExChange>
        </w:tblPrEx>
        <w:trPr>
          <w:trHeight w:val="260"/>
          <w:ins w:id="585" w:author="Balneg, Ronald@Energy" w:date="2018-11-19T09:50:00Z"/>
          <w:trPrChange w:id="586" w:author="Balneg, Ronald@Energy" w:date="2018-11-19T10:09:00Z">
            <w:trPr>
              <w:trHeight w:val="260"/>
            </w:trPr>
          </w:trPrChange>
        </w:trPr>
        <w:tc>
          <w:tcPr>
            <w:tcW w:w="399" w:type="dxa"/>
            <w:vAlign w:val="center"/>
            <w:tcPrChange w:id="587" w:author="Balneg, Ronald@Energy" w:date="2018-11-19T10:09:00Z">
              <w:tcPr>
                <w:tcW w:w="399" w:type="dxa"/>
                <w:vAlign w:val="center"/>
              </w:tcPr>
            </w:tcPrChange>
          </w:tcPr>
          <w:p w14:paraId="384179BC" w14:textId="77777777" w:rsidR="00C20598" w:rsidRPr="00A42BCC" w:rsidRDefault="00C20598" w:rsidP="000E2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588" w:author="Balneg, Ronald@Energy" w:date="2018-11-19T09:50:00Z"/>
                <w:rFonts w:asciiTheme="minorHAnsi" w:hAnsiTheme="minorHAnsi"/>
                <w:sz w:val="18"/>
                <w:szCs w:val="18"/>
              </w:rPr>
            </w:pPr>
            <w:ins w:id="589" w:author="Balneg, Ronald@Energy" w:date="2018-11-19T09:50:00Z">
              <w:r w:rsidRPr="00A42BCC">
                <w:rPr>
                  <w:rFonts w:asciiTheme="minorHAnsi" w:hAnsiTheme="minorHAnsi"/>
                  <w:sz w:val="18"/>
                  <w:szCs w:val="18"/>
                </w:rPr>
                <w:t>03</w:t>
              </w:r>
            </w:ins>
          </w:p>
        </w:tc>
        <w:tc>
          <w:tcPr>
            <w:tcW w:w="10395" w:type="dxa"/>
            <w:gridSpan w:val="2"/>
            <w:vAlign w:val="center"/>
            <w:tcPrChange w:id="590" w:author="Balneg, Ronald@Energy" w:date="2018-11-19T10:09:00Z">
              <w:tcPr>
                <w:tcW w:w="10391" w:type="dxa"/>
                <w:gridSpan w:val="2"/>
                <w:vAlign w:val="center"/>
              </w:tcPr>
            </w:tcPrChange>
          </w:tcPr>
          <w:p w14:paraId="42E7F332" w14:textId="77777777" w:rsidR="00C20598" w:rsidRPr="00C55ED3" w:rsidRDefault="00C20598" w:rsidP="000E247B">
            <w:pPr>
              <w:shd w:val="clear" w:color="auto" w:fill="FFFFFF"/>
              <w:contextualSpacing/>
              <w:rPr>
                <w:ins w:id="591" w:author="Balneg, Ronald@Energy" w:date="2018-11-19T09:50:00Z"/>
                <w:rFonts w:asciiTheme="minorHAnsi" w:hAnsiTheme="minorHAnsi"/>
                <w:sz w:val="18"/>
                <w:szCs w:val="18"/>
              </w:rPr>
            </w:pPr>
            <w:ins w:id="592" w:author="Balneg, Ronald@Energy" w:date="2018-11-19T09:50:00Z">
              <w:r w:rsidRPr="00C55ED3">
                <w:rPr>
                  <w:rFonts w:asciiTheme="minorHAnsi" w:hAnsiTheme="minorHAnsi"/>
                  <w:sz w:val="18"/>
                  <w:szCs w:val="18"/>
                </w:rPr>
                <w:t>The procedure for installation of the test apparatus, and preparations for measurement shall conform to RESNET 380</w:t>
              </w:r>
              <w:r>
                <w:rPr>
                  <w:rFonts w:asciiTheme="minorHAnsi" w:hAnsiTheme="minorHAnsi"/>
                  <w:sz w:val="18"/>
                  <w:szCs w:val="18"/>
                </w:rPr>
                <w:t>-2016</w:t>
              </w:r>
              <w:r w:rsidRPr="00C55ED3">
                <w:rPr>
                  <w:rFonts w:asciiTheme="minorHAnsi" w:hAnsiTheme="minorHAnsi"/>
                  <w:sz w:val="18"/>
                  <w:szCs w:val="18"/>
                </w:rPr>
                <w:t xml:space="preserve"> Section 3.3</w:t>
              </w:r>
            </w:ins>
          </w:p>
        </w:tc>
      </w:tr>
      <w:tr w:rsidR="00C20598" w:rsidRPr="00A42BCC" w14:paraId="150A3E29" w14:textId="77777777" w:rsidTr="007075CA">
        <w:tblPrEx>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Change w:id="593" w:author="Balneg, Ronald@Energy" w:date="2018-11-19T10:09:00Z">
            <w:tblPrEx>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
          </w:tblPrExChange>
        </w:tblPrEx>
        <w:trPr>
          <w:trHeight w:val="440"/>
          <w:ins w:id="594" w:author="Balneg, Ronald@Energy" w:date="2018-11-19T09:50:00Z"/>
          <w:trPrChange w:id="595" w:author="Balneg, Ronald@Energy" w:date="2018-11-19T10:09:00Z">
            <w:trPr>
              <w:trHeight w:val="440"/>
            </w:trPr>
          </w:trPrChange>
        </w:trPr>
        <w:tc>
          <w:tcPr>
            <w:tcW w:w="399" w:type="dxa"/>
            <w:vAlign w:val="center"/>
            <w:tcPrChange w:id="596" w:author="Balneg, Ronald@Energy" w:date="2018-11-19T10:09:00Z">
              <w:tcPr>
                <w:tcW w:w="399" w:type="dxa"/>
                <w:vAlign w:val="center"/>
              </w:tcPr>
            </w:tcPrChange>
          </w:tcPr>
          <w:p w14:paraId="0756B9F3" w14:textId="77777777" w:rsidR="00C20598" w:rsidRPr="00A42BCC" w:rsidRDefault="00C20598" w:rsidP="000E2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597" w:author="Balneg, Ronald@Energy" w:date="2018-11-19T09:50:00Z"/>
                <w:rFonts w:asciiTheme="minorHAnsi" w:hAnsiTheme="minorHAnsi"/>
                <w:sz w:val="18"/>
                <w:szCs w:val="18"/>
              </w:rPr>
            </w:pPr>
            <w:ins w:id="598" w:author="Balneg, Ronald@Energy" w:date="2018-11-19T09:50:00Z">
              <w:r w:rsidRPr="00A42BCC">
                <w:rPr>
                  <w:rFonts w:asciiTheme="minorHAnsi" w:hAnsiTheme="minorHAnsi"/>
                  <w:sz w:val="18"/>
                  <w:szCs w:val="18"/>
                </w:rPr>
                <w:t>04</w:t>
              </w:r>
            </w:ins>
          </w:p>
        </w:tc>
        <w:tc>
          <w:tcPr>
            <w:tcW w:w="10395" w:type="dxa"/>
            <w:gridSpan w:val="2"/>
            <w:vAlign w:val="center"/>
            <w:tcPrChange w:id="599" w:author="Balneg, Ronald@Energy" w:date="2018-11-19T10:09:00Z">
              <w:tcPr>
                <w:tcW w:w="10391" w:type="dxa"/>
                <w:gridSpan w:val="2"/>
                <w:vAlign w:val="center"/>
              </w:tcPr>
            </w:tcPrChange>
          </w:tcPr>
          <w:p w14:paraId="252845CB" w14:textId="77777777" w:rsidR="00C20598" w:rsidRPr="00875D94" w:rsidRDefault="00C20598" w:rsidP="000E247B">
            <w:pPr>
              <w:shd w:val="clear" w:color="auto" w:fill="FFFFFF"/>
              <w:contextualSpacing/>
              <w:rPr>
                <w:ins w:id="600" w:author="Balneg, Ronald@Energy" w:date="2018-11-19T09:50:00Z"/>
                <w:rFonts w:asciiTheme="minorHAnsi" w:hAnsiTheme="minorHAnsi"/>
                <w:sz w:val="18"/>
                <w:szCs w:val="18"/>
              </w:rPr>
            </w:pPr>
            <w:ins w:id="601" w:author="Balneg, Ronald@Energy" w:date="2018-11-19T09:50:00Z">
              <w:r w:rsidRPr="00875D94">
                <w:rPr>
                  <w:rFonts w:asciiTheme="minorHAnsi" w:hAnsiTheme="minorHAnsi"/>
                  <w:sz w:val="18"/>
                  <w:szCs w:val="18"/>
                </w:rPr>
                <w:t xml:space="preserve">The procedure for the conduct of the enclosure </w:t>
              </w:r>
              <w:r>
                <w:rPr>
                  <w:rFonts w:asciiTheme="minorHAnsi" w:hAnsiTheme="minorHAnsi"/>
                  <w:sz w:val="18"/>
                  <w:szCs w:val="18"/>
                </w:rPr>
                <w:t xml:space="preserve">air </w:t>
              </w:r>
              <w:r w:rsidRPr="00875D94">
                <w:rPr>
                  <w:rFonts w:asciiTheme="minorHAnsi" w:hAnsiTheme="minorHAnsi"/>
                  <w:sz w:val="18"/>
                  <w:szCs w:val="18"/>
                </w:rPr>
                <w:t>leakage test shall conform to the One-Point Airtightness Test specified in RESNET 380</w:t>
              </w:r>
              <w:r>
                <w:rPr>
                  <w:rFonts w:asciiTheme="minorHAnsi" w:hAnsiTheme="minorHAnsi"/>
                  <w:sz w:val="18"/>
                  <w:szCs w:val="18"/>
                </w:rPr>
                <w:t>-2016</w:t>
              </w:r>
              <w:r w:rsidRPr="00875D94">
                <w:rPr>
                  <w:rFonts w:asciiTheme="minorHAnsi" w:hAnsiTheme="minorHAnsi"/>
                  <w:sz w:val="18"/>
                  <w:szCs w:val="18"/>
                </w:rPr>
                <w:t xml:space="preserve"> Section 3.4.1</w:t>
              </w:r>
            </w:ins>
          </w:p>
        </w:tc>
      </w:tr>
      <w:tr w:rsidR="00C20598" w:rsidRPr="00A42BCC" w14:paraId="5ADDCFB3" w14:textId="77777777" w:rsidTr="007075CA">
        <w:tblPrEx>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Change w:id="602" w:author="Balneg, Ronald@Energy" w:date="2018-11-19T10:10:00Z">
            <w:tblPrEx>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
          </w:tblPrExChange>
        </w:tblPrEx>
        <w:trPr>
          <w:trHeight w:val="70"/>
          <w:ins w:id="603" w:author="Balneg, Ronald@Energy" w:date="2018-11-19T09:50:00Z"/>
          <w:trPrChange w:id="604" w:author="Balneg, Ronald@Energy" w:date="2018-11-19T10:10:00Z">
            <w:trPr>
              <w:trHeight w:val="520"/>
            </w:trPr>
          </w:trPrChange>
        </w:trPr>
        <w:tc>
          <w:tcPr>
            <w:tcW w:w="10794" w:type="dxa"/>
            <w:gridSpan w:val="3"/>
            <w:vAlign w:val="center"/>
            <w:tcPrChange w:id="605" w:author="Balneg, Ronald@Energy" w:date="2018-11-19T10:10:00Z">
              <w:tcPr>
                <w:tcW w:w="10790" w:type="dxa"/>
                <w:gridSpan w:val="3"/>
                <w:vAlign w:val="center"/>
              </w:tcPr>
            </w:tcPrChange>
          </w:tcPr>
          <w:p w14:paraId="3B70363F" w14:textId="261975F0" w:rsidR="00C20598" w:rsidRPr="00A42BCC" w:rsidRDefault="007075CA" w:rsidP="000E247B">
            <w:pPr>
              <w:autoSpaceDE w:val="0"/>
              <w:autoSpaceDN w:val="0"/>
              <w:adjustRightInd w:val="0"/>
              <w:rPr>
                <w:ins w:id="606" w:author="Balneg, Ronald@Energy" w:date="2018-11-19T09:50:00Z"/>
                <w:rFonts w:asciiTheme="minorHAnsi" w:hAnsiTheme="minorHAnsi"/>
                <w:b/>
                <w:sz w:val="18"/>
                <w:szCs w:val="18"/>
              </w:rPr>
            </w:pPr>
            <w:ins w:id="607" w:author="Balneg, Ronald@Energy" w:date="2018-11-19T10:09:00Z">
              <w:r w:rsidRPr="007075CA">
                <w:rPr>
                  <w:rFonts w:asciiTheme="minorHAnsi" w:hAnsiTheme="minorHAnsi"/>
                  <w:b/>
                  <w:sz w:val="18"/>
                  <w:szCs w:val="18"/>
                </w:rPr>
                <w:t>The responsible person’s signature on this compliance document affirms that all applicable requirements in this table have been met.</w:t>
              </w:r>
            </w:ins>
          </w:p>
        </w:tc>
      </w:tr>
    </w:tbl>
    <w:p w14:paraId="4A3A5EE0" w14:textId="501268EE" w:rsidR="00EA01F0" w:rsidRDefault="00EA01F0" w:rsidP="00F12D07">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ins w:id="608" w:author="Balneg, Ronald@Energy" w:date="2018-11-19T09:50:00Z"/>
          <w:rFonts w:ascii="Calibri" w:hAnsi="Calibri" w:cs="Arial"/>
          <w:bCs/>
          <w:caps/>
          <w:sz w:val="18"/>
          <w:szCs w:val="18"/>
        </w:rPr>
      </w:pPr>
    </w:p>
    <w:p w14:paraId="6D505FEE" w14:textId="77777777" w:rsidR="00C20598" w:rsidRPr="00B86E8A" w:rsidRDefault="00C20598" w:rsidP="00F12D07">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cs="Arial"/>
          <w:bCs/>
          <w:caps/>
          <w:sz w:val="18"/>
          <w:szCs w:val="18"/>
        </w:rPr>
      </w:pPr>
    </w:p>
    <w:sectPr w:rsidR="00C20598" w:rsidRPr="00B86E8A" w:rsidSect="007E1CA9">
      <w:headerReference w:type="even" r:id="rId20"/>
      <w:headerReference w:type="default" r:id="rId21"/>
      <w:headerReference w:type="first" r:id="rId22"/>
      <w:pgSz w:w="12240" w:h="15840" w:code="1"/>
      <w:pgMar w:top="720" w:right="720" w:bottom="720" w:left="720" w:header="720" w:footer="576"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22" w:author="Smith, Alexis@Energy" w:date="2018-12-11T14:32:00Z" w:initials="SA">
    <w:p w14:paraId="6312F501" w14:textId="126A7EA5" w:rsidR="006D50B6" w:rsidRDefault="006D50B6">
      <w:pPr>
        <w:pStyle w:val="CommentText"/>
      </w:pPr>
      <w:r>
        <w:rPr>
          <w:rStyle w:val="CommentReference"/>
        </w:rPr>
        <w:annotationRef/>
      </w:r>
      <w:r>
        <w:t>Diane – this was changed</w:t>
      </w:r>
    </w:p>
  </w:comment>
  <w:comment w:id="504" w:author="Smith, Alexis@Energy" w:date="2018-12-11T14:50:00Z" w:initials="SA">
    <w:p w14:paraId="3A6003A1" w14:textId="21B39F09" w:rsidR="00E52A00" w:rsidRDefault="00E52A00">
      <w:pPr>
        <w:pStyle w:val="CommentText"/>
      </w:pPr>
      <w:r>
        <w:rPr>
          <w:rStyle w:val="CommentReference"/>
        </w:rPr>
        <w:annotationRef/>
      </w:r>
      <w:r>
        <w:t>Diane – this table was changed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12F501" w15:done="0"/>
  <w15:commentEx w15:paraId="3A6003A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12E00" w14:textId="77777777" w:rsidR="00184187" w:rsidRDefault="00184187">
      <w:r>
        <w:separator/>
      </w:r>
    </w:p>
  </w:endnote>
  <w:endnote w:type="continuationSeparator" w:id="0">
    <w:p w14:paraId="3908485C" w14:textId="77777777" w:rsidR="00184187" w:rsidRDefault="00184187">
      <w:r>
        <w:continuationSeparator/>
      </w:r>
    </w:p>
  </w:endnote>
  <w:endnote w:type="continuationNotice" w:id="1">
    <w:p w14:paraId="05B56E79" w14:textId="77777777" w:rsidR="00184187" w:rsidRDefault="001841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797F7" w14:textId="77777777" w:rsidR="001E5776" w:rsidRDefault="001E57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F8" w14:textId="77777777" w:rsidR="00184187" w:rsidRPr="00733ECB" w:rsidRDefault="00184187" w:rsidP="00EB61D5">
    <w:pPr>
      <w:pStyle w:val="Style7"/>
      <w:rPr>
        <w:b w:val="0"/>
        <w:i w:val="0"/>
      </w:rPr>
    </w:pPr>
    <w:r w:rsidRPr="00733ECB">
      <w:rPr>
        <w:b w:val="0"/>
        <w:i w:val="0"/>
      </w:rPr>
      <w:t xml:space="preserve">Registration Number:                                                           Registration Date/Time:                                           HERS Provider:                       </w:t>
    </w:r>
  </w:p>
  <w:p w14:paraId="4A3A5EF9" w14:textId="2CAAD52C" w:rsidR="00184187" w:rsidRPr="00733ECB" w:rsidRDefault="00184187" w:rsidP="00EB61D5">
    <w:pPr>
      <w:pStyle w:val="Style7"/>
      <w:rPr>
        <w:b w:val="0"/>
        <w:i w:val="0"/>
      </w:rPr>
    </w:pPr>
    <w:r w:rsidRPr="00733ECB">
      <w:rPr>
        <w:b w:val="0"/>
        <w:i w:val="0"/>
      </w:rPr>
      <w:t>CA Building Energy Efficiency Standards - 201</w:t>
    </w:r>
    <w:del w:id="325" w:author="Balneg, Ronald@Energy" w:date="2018-11-19T08:59:00Z">
      <w:r w:rsidDel="007A31CB">
        <w:rPr>
          <w:b w:val="0"/>
          <w:i w:val="0"/>
        </w:rPr>
        <w:delText>6</w:delText>
      </w:r>
    </w:del>
    <w:ins w:id="326" w:author="Balneg, Ronald@Energy" w:date="2018-11-19T08:59:00Z">
      <w:r>
        <w:rPr>
          <w:b w:val="0"/>
          <w:i w:val="0"/>
        </w:rPr>
        <w:t>9</w:t>
      </w:r>
    </w:ins>
    <w:r w:rsidRPr="00733ECB">
      <w:rPr>
        <w:b w:val="0"/>
        <w:i w:val="0"/>
      </w:rPr>
      <w:t xml:space="preserve"> Residential Compliance</w:t>
    </w:r>
    <w:r w:rsidRPr="00733ECB">
      <w:rPr>
        <w:b w:val="0"/>
        <w:i w:val="0"/>
      </w:rPr>
      <w:tab/>
    </w:r>
    <w:del w:id="327" w:author="Balneg, Ronald@Energy" w:date="2018-11-19T08:55:00Z">
      <w:r w:rsidDel="007A31CB">
        <w:rPr>
          <w:b w:val="0"/>
          <w:i w:val="0"/>
        </w:rPr>
        <w:delText xml:space="preserve">October </w:delText>
      </w:r>
    </w:del>
    <w:ins w:id="328" w:author="Balneg, Ronald@Energy" w:date="2018-11-19T08:55:00Z">
      <w:r>
        <w:rPr>
          <w:b w:val="0"/>
          <w:i w:val="0"/>
        </w:rPr>
        <w:t xml:space="preserve">January </w:t>
      </w:r>
    </w:ins>
    <w:r>
      <w:rPr>
        <w:b w:val="0"/>
        <w:i w:val="0"/>
      </w:rPr>
      <w:t>20</w:t>
    </w:r>
    <w:del w:id="329" w:author="Balneg, Ronald@Energy" w:date="2018-11-19T08:55:00Z">
      <w:r w:rsidDel="007A31CB">
        <w:rPr>
          <w:b w:val="0"/>
          <w:i w:val="0"/>
        </w:rPr>
        <w:delText>16</w:delText>
      </w:r>
    </w:del>
    <w:ins w:id="330" w:author="Balneg, Ronald@Energy" w:date="2018-11-28T13:10:00Z">
      <w:r>
        <w:rPr>
          <w:b w:val="0"/>
          <w:i w:val="0"/>
        </w:rPr>
        <w:t>19</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1C52BB" w14:textId="77777777" w:rsidR="001E5776" w:rsidRDefault="001E577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3" w14:textId="4C2BF094" w:rsidR="00184187" w:rsidRPr="00EB61D5" w:rsidRDefault="00184187" w:rsidP="00EB61D5">
    <w:pPr>
      <w:pStyle w:val="Footer"/>
    </w:pPr>
    <w:r w:rsidRPr="00EB61D5">
      <w:t>CA Building Energy Efficiency Standards - 201</w:t>
    </w:r>
    <w:r>
      <w:t>9</w:t>
    </w:r>
    <w:r w:rsidRPr="00EB61D5">
      <w:t xml:space="preserve"> Residential Compliance</w:t>
    </w:r>
    <w:r w:rsidRPr="00EB61D5">
      <w:tab/>
    </w:r>
    <w:r>
      <w:t>January 20</w:t>
    </w:r>
    <w:del w:id="364" w:author="Balneg, Ronald@Energy" w:date="2018-11-28T13:10:00Z">
      <w:r w:rsidDel="00A95400">
        <w:delText>20</w:delText>
      </w:r>
    </w:del>
    <w:ins w:id="365" w:author="Balneg, Ronald@Energy" w:date="2018-11-28T13:10:00Z">
      <w:r>
        <w:t>19</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AAF454" w14:textId="77777777" w:rsidR="00184187" w:rsidRDefault="00184187">
      <w:r>
        <w:separator/>
      </w:r>
    </w:p>
  </w:footnote>
  <w:footnote w:type="continuationSeparator" w:id="0">
    <w:p w14:paraId="0CE67754" w14:textId="77777777" w:rsidR="00184187" w:rsidRDefault="00184187">
      <w:r>
        <w:continuationSeparator/>
      </w:r>
    </w:p>
  </w:footnote>
  <w:footnote w:type="continuationNotice" w:id="1">
    <w:p w14:paraId="43EA173D" w14:textId="77777777" w:rsidR="00184187" w:rsidRDefault="0018418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E5" w14:textId="77777777" w:rsidR="00184187" w:rsidRDefault="007730F1">
    <w:pPr>
      <w:pStyle w:val="Header"/>
    </w:pPr>
    <w:r>
      <w:rPr>
        <w:noProof/>
      </w:rPr>
      <w:pict w14:anchorId="4A3A5F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2" o:spid="_x0000_s2049" type="#_x0000_t75" style="position:absolute;margin-left:0;margin-top:0;width:10in;height:540pt;z-index:-251658236;mso-position-horizontal:center;mso-position-horizontal-relative:margin;mso-position-vertical:center;mso-position-vertical-relative:margin" o:allowincell="f">
          <v:imagedata r:id="rId1" o:titl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E6" w14:textId="39087EAA" w:rsidR="00184187" w:rsidRPr="007770C5" w:rsidRDefault="00184187" w:rsidP="002B5597">
    <w:pPr>
      <w:suppressAutoHyphens/>
      <w:ind w:left="-90"/>
      <w:rPr>
        <w:rFonts w:ascii="Arial" w:hAnsi="Arial" w:cs="Arial"/>
        <w:sz w:val="14"/>
        <w:szCs w:val="14"/>
      </w:rPr>
    </w:pPr>
    <w:r>
      <w:rPr>
        <w:noProof/>
      </w:rPr>
      <w:drawing>
        <wp:anchor distT="0" distB="0" distL="114300" distR="114300" simplePos="0" relativeHeight="251658249" behindDoc="0" locked="0" layoutInCell="1" allowOverlap="1" wp14:anchorId="4A3A5F0F" wp14:editId="1C447A2E">
          <wp:simplePos x="0" y="0"/>
          <wp:positionH relativeFrom="margin">
            <wp:posOffset>6632575</wp:posOffset>
          </wp:positionH>
          <wp:positionV relativeFrom="margin">
            <wp:posOffset>-1209675</wp:posOffset>
          </wp:positionV>
          <wp:extent cx="312420" cy="274320"/>
          <wp:effectExtent l="0" t="0" r="0" b="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2420" cy="274320"/>
                  </a:xfrm>
                  <a:prstGeom prst="rect">
                    <a:avLst/>
                  </a:prstGeom>
                  <a:noFill/>
                </pic:spPr>
              </pic:pic>
            </a:graphicData>
          </a:graphic>
          <wp14:sizeRelV relativeFrom="margin">
            <wp14:pctHeight>0</wp14:pctHeight>
          </wp14:sizeRelV>
        </wp:anchor>
      </w:drawing>
    </w:r>
    <w:r w:rsidRPr="007770C5">
      <w:rPr>
        <w:rFonts w:ascii="Arial" w:hAnsi="Arial" w:cs="Arial"/>
        <w:sz w:val="14"/>
        <w:szCs w:val="14"/>
      </w:rPr>
      <w:t xml:space="preserve">STATE OF </w:t>
    </w:r>
    <w:smartTag w:uri="urn:schemas-microsoft-com:office:smarttags" w:element="State">
      <w:smartTag w:uri="urn:schemas-microsoft-com:office:smarttags" w:element="place">
        <w:r w:rsidRPr="007770C5">
          <w:rPr>
            <w:rFonts w:ascii="Arial" w:hAnsi="Arial" w:cs="Arial"/>
            <w:sz w:val="14"/>
            <w:szCs w:val="14"/>
          </w:rPr>
          <w:t>CALIFORNIA</w:t>
        </w:r>
      </w:smartTag>
    </w:smartTag>
  </w:p>
  <w:p w14:paraId="4A3A5EE7" w14:textId="22AF4752" w:rsidR="00184187" w:rsidRPr="007770C5" w:rsidRDefault="00184187" w:rsidP="002B5597">
    <w:pPr>
      <w:suppressAutoHyphens/>
      <w:ind w:left="-90"/>
      <w:rPr>
        <w:rFonts w:ascii="Arial" w:hAnsi="Arial" w:cs="Arial"/>
        <w:b/>
        <w:sz w:val="24"/>
        <w:szCs w:val="24"/>
      </w:rPr>
    </w:pPr>
    <w:r>
      <w:rPr>
        <w:rFonts w:ascii="Arial" w:hAnsi="Arial" w:cs="Arial"/>
        <w:b/>
        <w:sz w:val="24"/>
        <w:szCs w:val="24"/>
      </w:rPr>
      <w:t>BUILDING AIR LEAKAGE DIAGNOSTIC TEST – BUILDING ENCLOSURES AND DWELLING UNIT ENCLOSURES</w:t>
    </w:r>
  </w:p>
  <w:p w14:paraId="4A3A5EE8" w14:textId="60C31BE4" w:rsidR="00184187" w:rsidRPr="007770C5" w:rsidRDefault="00184187" w:rsidP="002B5597">
    <w:pPr>
      <w:suppressAutoHyphens/>
      <w:ind w:left="-90"/>
      <w:rPr>
        <w:rFonts w:ascii="Arial" w:hAnsi="Arial" w:cs="Arial"/>
        <w:sz w:val="14"/>
        <w:szCs w:val="14"/>
      </w:rPr>
    </w:pPr>
    <w:r>
      <w:rPr>
        <w:rFonts w:ascii="Arial" w:hAnsi="Arial" w:cs="Arial"/>
        <w:sz w:val="14"/>
        <w:szCs w:val="14"/>
      </w:rPr>
      <w:t>CEC-CF</w:t>
    </w:r>
    <w:del w:id="319" w:author="Balneg, Ronald@Energy" w:date="2018-11-19T09:55:00Z">
      <w:r w:rsidDel="00C20598">
        <w:rPr>
          <w:rFonts w:ascii="Arial" w:hAnsi="Arial" w:cs="Arial"/>
          <w:sz w:val="14"/>
          <w:szCs w:val="14"/>
        </w:rPr>
        <w:delText>2</w:delText>
      </w:r>
    </w:del>
    <w:ins w:id="320" w:author="Balneg, Ronald@Energy" w:date="2018-11-19T09:55:00Z">
      <w:r>
        <w:rPr>
          <w:rFonts w:ascii="Arial" w:hAnsi="Arial" w:cs="Arial"/>
          <w:sz w:val="14"/>
          <w:szCs w:val="14"/>
        </w:rPr>
        <w:t>2</w:t>
      </w:r>
    </w:ins>
    <w:r>
      <w:rPr>
        <w:rFonts w:ascii="Arial" w:hAnsi="Arial" w:cs="Arial"/>
        <w:sz w:val="14"/>
        <w:szCs w:val="14"/>
      </w:rPr>
      <w:t>R-ENV-20-H</w:t>
    </w:r>
    <w:r w:rsidRPr="007770C5">
      <w:rPr>
        <w:rFonts w:ascii="Arial" w:hAnsi="Arial" w:cs="Arial"/>
        <w:sz w:val="14"/>
        <w:szCs w:val="14"/>
      </w:rPr>
      <w:t xml:space="preserve"> (Revised </w:t>
    </w:r>
    <w:r>
      <w:rPr>
        <w:rFonts w:ascii="Arial" w:hAnsi="Arial" w:cs="Arial"/>
        <w:sz w:val="14"/>
        <w:szCs w:val="14"/>
      </w:rPr>
      <w:t>01/</w:t>
    </w:r>
    <w:del w:id="321" w:author="Smith, Alexis@Energy" w:date="2018-12-06T09:07:00Z">
      <w:r w:rsidDel="000E247B">
        <w:rPr>
          <w:rFonts w:ascii="Arial" w:hAnsi="Arial" w:cs="Arial"/>
          <w:sz w:val="14"/>
          <w:szCs w:val="14"/>
        </w:rPr>
        <w:delText>20</w:delText>
      </w:r>
    </w:del>
    <w:ins w:id="322" w:author="Smith, Alexis@Energy" w:date="2018-12-06T09:07:00Z">
      <w:r>
        <w:rPr>
          <w:rFonts w:ascii="Arial" w:hAnsi="Arial" w:cs="Arial"/>
          <w:sz w:val="14"/>
          <w:szCs w:val="14"/>
        </w:rPr>
        <w:t>19</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5"/>
      <w:gridCol w:w="2096"/>
      <w:gridCol w:w="784"/>
      <w:gridCol w:w="2699"/>
    </w:tblGrid>
    <w:tr w:rsidR="00184187" w:rsidRPr="00F85124" w14:paraId="4A3A5EEB" w14:textId="77777777" w:rsidTr="001E5776">
      <w:trPr>
        <w:cantSplit/>
        <w:trHeight w:val="288"/>
      </w:trPr>
      <w:tc>
        <w:tcPr>
          <w:tcW w:w="3387" w:type="pct"/>
          <w:gridSpan w:val="2"/>
          <w:tcBorders>
            <w:right w:val="nil"/>
          </w:tcBorders>
          <w:vAlign w:val="center"/>
        </w:tcPr>
        <w:p w14:paraId="4A3A5EE9" w14:textId="005FEBCF" w:rsidR="00184187" w:rsidRPr="00F502B3" w:rsidRDefault="00184187" w:rsidP="003E419E">
          <w:pPr>
            <w:pStyle w:val="Heading1"/>
            <w:rPr>
              <w:rFonts w:ascii="Calibri" w:hAnsi="Calibri"/>
              <w:b w:val="0"/>
              <w:bCs/>
              <w:sz w:val="20"/>
            </w:rPr>
          </w:pPr>
          <w:r w:rsidRPr="00F502B3">
            <w:rPr>
              <w:rFonts w:ascii="Calibri" w:hAnsi="Calibri"/>
              <w:b w:val="0"/>
              <w:bCs/>
              <w:sz w:val="20"/>
            </w:rPr>
            <w:t>CERTIFICATE OF INSTALLATION</w:t>
          </w:r>
        </w:p>
      </w:tc>
      <w:tc>
        <w:tcPr>
          <w:tcW w:w="1613" w:type="pct"/>
          <w:gridSpan w:val="2"/>
          <w:tcBorders>
            <w:left w:val="nil"/>
          </w:tcBorders>
          <w:tcMar>
            <w:left w:w="115" w:type="dxa"/>
            <w:right w:w="115" w:type="dxa"/>
          </w:tcMar>
          <w:vAlign w:val="center"/>
        </w:tcPr>
        <w:p w14:paraId="4A3A5EEA" w14:textId="75B1A009" w:rsidR="00184187" w:rsidRPr="00F502B3" w:rsidRDefault="00184187">
          <w:pPr>
            <w:pStyle w:val="Heading1"/>
            <w:jc w:val="right"/>
            <w:rPr>
              <w:rFonts w:ascii="Calibri" w:hAnsi="Calibri"/>
              <w:b w:val="0"/>
              <w:bCs/>
              <w:sz w:val="20"/>
            </w:rPr>
          </w:pPr>
          <w:r w:rsidRPr="00F502B3">
            <w:rPr>
              <w:rFonts w:ascii="Calibri" w:hAnsi="Calibri"/>
              <w:b w:val="0"/>
              <w:bCs/>
              <w:sz w:val="20"/>
            </w:rPr>
            <w:t>CF</w:t>
          </w:r>
          <w:ins w:id="323" w:author="Balneg, Ronald@Energy" w:date="2018-11-19T10:02:00Z">
            <w:r>
              <w:rPr>
                <w:rFonts w:ascii="Calibri" w:hAnsi="Calibri"/>
                <w:b w:val="0"/>
                <w:bCs/>
                <w:sz w:val="20"/>
              </w:rPr>
              <w:t>2</w:t>
            </w:r>
          </w:ins>
          <w:del w:id="324" w:author="Balneg, Ronald@Energy" w:date="2018-11-19T09:55:00Z">
            <w:r w:rsidRPr="00F502B3" w:rsidDel="00C20598">
              <w:rPr>
                <w:rFonts w:ascii="Calibri" w:hAnsi="Calibri"/>
                <w:b w:val="0"/>
                <w:bCs/>
                <w:sz w:val="20"/>
              </w:rPr>
              <w:delText>2</w:delText>
            </w:r>
          </w:del>
          <w:r w:rsidRPr="00F502B3">
            <w:rPr>
              <w:rFonts w:ascii="Calibri" w:hAnsi="Calibri"/>
              <w:b w:val="0"/>
              <w:bCs/>
              <w:sz w:val="20"/>
            </w:rPr>
            <w:t>R-ENV-20-H</w:t>
          </w:r>
        </w:p>
      </w:tc>
    </w:tr>
    <w:tr w:rsidR="00184187" w:rsidRPr="00F85124" w14:paraId="4A3A5EEE" w14:textId="77777777" w:rsidTr="001E5776">
      <w:trPr>
        <w:cantSplit/>
        <w:trHeight w:val="288"/>
      </w:trPr>
      <w:tc>
        <w:tcPr>
          <w:tcW w:w="3387" w:type="pct"/>
          <w:gridSpan w:val="2"/>
          <w:tcBorders>
            <w:right w:val="nil"/>
          </w:tcBorders>
        </w:tcPr>
        <w:p w14:paraId="4A3A5EEC" w14:textId="3C42E742" w:rsidR="00184187" w:rsidRPr="00F85124" w:rsidRDefault="001E5776" w:rsidP="003E419E">
          <w:pPr>
            <w:tabs>
              <w:tab w:val="right" w:pos="10543"/>
            </w:tabs>
            <w:rPr>
              <w:rFonts w:ascii="Calibri" w:hAnsi="Calibri"/>
              <w:sz w:val="12"/>
              <w:szCs w:val="12"/>
            </w:rPr>
          </w:pPr>
          <w:r w:rsidRPr="00D4190D">
            <w:rPr>
              <w:rFonts w:ascii="Calibri" w:hAnsi="Calibri"/>
              <w:bCs/>
            </w:rPr>
            <w:t>B</w:t>
          </w:r>
          <w:r>
            <w:rPr>
              <w:rFonts w:ascii="Calibri" w:hAnsi="Calibri"/>
              <w:bCs/>
            </w:rPr>
            <w:t>uilding Air</w:t>
          </w:r>
          <w:r w:rsidRPr="00D4190D">
            <w:rPr>
              <w:rFonts w:ascii="Calibri" w:hAnsi="Calibri"/>
              <w:bCs/>
            </w:rPr>
            <w:t xml:space="preserve"> L</w:t>
          </w:r>
          <w:r>
            <w:rPr>
              <w:rFonts w:ascii="Calibri" w:hAnsi="Calibri"/>
              <w:bCs/>
            </w:rPr>
            <w:t>eakage Diagnostic</w:t>
          </w:r>
          <w:r w:rsidRPr="00D4190D">
            <w:rPr>
              <w:rFonts w:ascii="Calibri" w:hAnsi="Calibri"/>
              <w:bCs/>
            </w:rPr>
            <w:t xml:space="preserve"> T</w:t>
          </w:r>
          <w:r>
            <w:rPr>
              <w:rFonts w:ascii="Calibri" w:hAnsi="Calibri"/>
              <w:bCs/>
            </w:rPr>
            <w:t>est</w:t>
          </w:r>
          <w:r w:rsidRPr="00D4190D">
            <w:rPr>
              <w:rFonts w:ascii="Calibri" w:hAnsi="Calibri"/>
              <w:bCs/>
            </w:rPr>
            <w:t xml:space="preserve"> – B</w:t>
          </w:r>
          <w:r>
            <w:rPr>
              <w:rFonts w:ascii="Calibri" w:hAnsi="Calibri"/>
              <w:bCs/>
            </w:rPr>
            <w:t>uilding</w:t>
          </w:r>
          <w:r w:rsidRPr="00D4190D">
            <w:rPr>
              <w:rFonts w:ascii="Calibri" w:hAnsi="Calibri"/>
              <w:bCs/>
            </w:rPr>
            <w:t xml:space="preserve"> E</w:t>
          </w:r>
          <w:r>
            <w:rPr>
              <w:rFonts w:ascii="Calibri" w:hAnsi="Calibri"/>
              <w:bCs/>
            </w:rPr>
            <w:t>nclosures and</w:t>
          </w:r>
          <w:r w:rsidRPr="00D4190D">
            <w:rPr>
              <w:rFonts w:ascii="Calibri" w:hAnsi="Calibri"/>
              <w:bCs/>
            </w:rPr>
            <w:t xml:space="preserve"> D</w:t>
          </w:r>
          <w:r>
            <w:rPr>
              <w:rFonts w:ascii="Calibri" w:hAnsi="Calibri"/>
              <w:bCs/>
            </w:rPr>
            <w:t>welling Unit</w:t>
          </w:r>
          <w:r w:rsidRPr="00D4190D">
            <w:rPr>
              <w:rFonts w:ascii="Calibri" w:hAnsi="Calibri"/>
              <w:bCs/>
            </w:rPr>
            <w:t xml:space="preserve"> E</w:t>
          </w:r>
          <w:r>
            <w:rPr>
              <w:rFonts w:ascii="Calibri" w:hAnsi="Calibri"/>
              <w:bCs/>
            </w:rPr>
            <w:t>nclosures</w:t>
          </w:r>
        </w:p>
      </w:tc>
      <w:tc>
        <w:tcPr>
          <w:tcW w:w="1613" w:type="pct"/>
          <w:gridSpan w:val="2"/>
          <w:tcBorders>
            <w:left w:val="nil"/>
          </w:tcBorders>
        </w:tcPr>
        <w:p w14:paraId="4A3A5EED" w14:textId="5CA9C762" w:rsidR="00184187" w:rsidRPr="00F85124" w:rsidRDefault="00184187" w:rsidP="003E419E">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7730F1">
            <w:rPr>
              <w:rFonts w:ascii="Calibri" w:hAnsi="Calibri"/>
              <w:bCs/>
              <w:noProof/>
            </w:rPr>
            <w:t>4</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7730F1">
            <w:rPr>
              <w:rFonts w:ascii="Calibri" w:hAnsi="Calibri"/>
              <w:bCs/>
              <w:noProof/>
            </w:rPr>
            <w:t>4</w:t>
          </w:r>
          <w:r>
            <w:rPr>
              <w:rFonts w:ascii="Calibri" w:hAnsi="Calibri"/>
              <w:bCs/>
              <w:noProof/>
            </w:rPr>
            <w:fldChar w:fldCharType="end"/>
          </w:r>
          <w:r w:rsidRPr="00F85124">
            <w:rPr>
              <w:rFonts w:ascii="Calibri" w:hAnsi="Calibri"/>
              <w:bCs/>
            </w:rPr>
            <w:t>)</w:t>
          </w:r>
        </w:p>
      </w:tc>
    </w:tr>
    <w:tr w:rsidR="00184187" w:rsidRPr="00F85124" w14:paraId="4A3A5EF2" w14:textId="77777777" w:rsidTr="001E5776">
      <w:trPr>
        <w:cantSplit/>
        <w:trHeight w:val="288"/>
      </w:trPr>
      <w:tc>
        <w:tcPr>
          <w:tcW w:w="2416" w:type="pct"/>
        </w:tcPr>
        <w:p w14:paraId="4A3A5EEF" w14:textId="77777777" w:rsidR="00184187" w:rsidRPr="00F85124" w:rsidRDefault="00184187" w:rsidP="003E419E">
          <w:pPr>
            <w:rPr>
              <w:rFonts w:ascii="Calibri" w:hAnsi="Calibri"/>
              <w:sz w:val="12"/>
              <w:szCs w:val="12"/>
            </w:rPr>
          </w:pPr>
          <w:r w:rsidRPr="00F85124">
            <w:rPr>
              <w:rFonts w:ascii="Calibri" w:hAnsi="Calibri"/>
              <w:sz w:val="12"/>
              <w:szCs w:val="12"/>
            </w:rPr>
            <w:t>Project Name:</w:t>
          </w:r>
        </w:p>
      </w:tc>
      <w:tc>
        <w:tcPr>
          <w:tcW w:w="1334" w:type="pct"/>
          <w:gridSpan w:val="2"/>
        </w:tcPr>
        <w:p w14:paraId="4A3A5EF0" w14:textId="77777777" w:rsidR="00184187" w:rsidRPr="00F85124" w:rsidRDefault="00184187" w:rsidP="003E419E">
          <w:pPr>
            <w:rPr>
              <w:rFonts w:ascii="Calibri" w:hAnsi="Calibri"/>
              <w:sz w:val="12"/>
              <w:szCs w:val="12"/>
            </w:rPr>
          </w:pPr>
          <w:r w:rsidRPr="00F85124">
            <w:rPr>
              <w:rFonts w:ascii="Calibri" w:hAnsi="Calibri"/>
              <w:sz w:val="12"/>
              <w:szCs w:val="12"/>
            </w:rPr>
            <w:t>Enforcement Agency:</w:t>
          </w:r>
        </w:p>
      </w:tc>
      <w:tc>
        <w:tcPr>
          <w:tcW w:w="1250" w:type="pct"/>
        </w:tcPr>
        <w:p w14:paraId="4A3A5EF1" w14:textId="77777777" w:rsidR="00184187" w:rsidRPr="00F85124" w:rsidRDefault="00184187" w:rsidP="003E419E">
          <w:pPr>
            <w:rPr>
              <w:rFonts w:ascii="Calibri" w:hAnsi="Calibri"/>
              <w:sz w:val="12"/>
              <w:szCs w:val="12"/>
            </w:rPr>
          </w:pPr>
          <w:r w:rsidRPr="00F85124">
            <w:rPr>
              <w:rFonts w:ascii="Calibri" w:hAnsi="Calibri"/>
              <w:sz w:val="12"/>
              <w:szCs w:val="12"/>
            </w:rPr>
            <w:t>Permit Number:</w:t>
          </w:r>
        </w:p>
      </w:tc>
    </w:tr>
    <w:tr w:rsidR="00184187" w:rsidRPr="00F85124" w14:paraId="4A3A5EF6" w14:textId="77777777" w:rsidTr="001E5776">
      <w:trPr>
        <w:cantSplit/>
        <w:trHeight w:val="288"/>
      </w:trPr>
      <w:tc>
        <w:tcPr>
          <w:tcW w:w="2416" w:type="pct"/>
        </w:tcPr>
        <w:p w14:paraId="4A3A5EF3" w14:textId="77777777" w:rsidR="00184187" w:rsidRPr="00F85124" w:rsidRDefault="00184187" w:rsidP="003E419E">
          <w:pPr>
            <w:rPr>
              <w:rFonts w:ascii="Calibri" w:hAnsi="Calibri"/>
              <w:sz w:val="12"/>
              <w:szCs w:val="12"/>
              <w:vertAlign w:val="superscript"/>
            </w:rPr>
          </w:pPr>
          <w:r w:rsidRPr="00F85124">
            <w:rPr>
              <w:rFonts w:ascii="Calibri" w:hAnsi="Calibri"/>
              <w:sz w:val="12"/>
              <w:szCs w:val="12"/>
            </w:rPr>
            <w:t>Dwelling Address:</w:t>
          </w:r>
        </w:p>
      </w:tc>
      <w:tc>
        <w:tcPr>
          <w:tcW w:w="1334" w:type="pct"/>
          <w:gridSpan w:val="2"/>
        </w:tcPr>
        <w:p w14:paraId="4A3A5EF4" w14:textId="22FE04C4" w:rsidR="00184187" w:rsidRPr="00F85124" w:rsidRDefault="00184187" w:rsidP="003E419E">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1250" w:type="pct"/>
        </w:tcPr>
        <w:p w14:paraId="4A3A5EF5" w14:textId="06098542" w:rsidR="00184187" w:rsidRPr="00F85124" w:rsidRDefault="00184187" w:rsidP="003E419E">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4A3A5EF7" w14:textId="7AE603AA" w:rsidR="00184187" w:rsidRPr="003E419E" w:rsidRDefault="007730F1" w:rsidP="003E419E">
    <w:pPr>
      <w:pStyle w:val="Header"/>
    </w:pPr>
    <w:r>
      <w:rPr>
        <w:b/>
        <w:noProof/>
        <w:sz w:val="30"/>
      </w:rPr>
      <w:pict w14:anchorId="4A3A5F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3" o:spid="_x0000_s2061" type="#_x0000_t75" style="position:absolute;margin-left:0;margin-top:0;width:10in;height:540pt;z-index:-251658235;mso-position-horizontal:center;mso-position-horizontal-relative:margin;mso-position-vertical:center;mso-position-vertical-relative:margin" o:allowincell="f">
          <v:imagedata r:id="rId2" o:titl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FA" w14:textId="77777777" w:rsidR="00184187" w:rsidRDefault="007730F1">
    <w:pPr>
      <w:pStyle w:val="Header"/>
    </w:pPr>
    <w:r>
      <w:rPr>
        <w:noProof/>
      </w:rPr>
      <w:pict w14:anchorId="4A3A5F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1" o:spid="_x0000_s2052" type="#_x0000_t75" style="position:absolute;margin-left:0;margin-top:0;width:10in;height:540pt;z-index:-251658237;mso-position-horizontal:center;mso-position-horizontal-relative:margin;mso-position-vertical:center;mso-position-vertical-relative:margin" o:allowincell="f">
          <v:imagedata r:id="rId1" o:titl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FB" w14:textId="77777777" w:rsidR="00184187" w:rsidRDefault="007730F1">
    <w:pPr>
      <w:pStyle w:val="Header"/>
    </w:pPr>
    <w:r>
      <w:rPr>
        <w:noProof/>
      </w:rPr>
      <w:pict w14:anchorId="4A3A5F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5" o:spid="_x0000_s2053" type="#_x0000_t75" style="position:absolute;margin-left:0;margin-top:0;width:10in;height:540pt;z-index:-251658233;mso-position-horizontal:center;mso-position-horizontal-relative:margin;mso-position-vertical:center;mso-position-vertical-relative:margin" o:allowincell="f">
          <v:imagedata r:id="rId1" o:titl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375"/>
      <w:gridCol w:w="1755"/>
      <w:gridCol w:w="1525"/>
      <w:gridCol w:w="6"/>
    </w:tblGrid>
    <w:tr w:rsidR="00184187" w:rsidRPr="00F85124" w14:paraId="4A3A5EFE" w14:textId="77777777" w:rsidTr="001E5776">
      <w:trPr>
        <w:cantSplit/>
        <w:trHeight w:val="288"/>
      </w:trPr>
      <w:tc>
        <w:tcPr>
          <w:tcW w:w="4282" w:type="pct"/>
          <w:gridSpan w:val="2"/>
          <w:tcBorders>
            <w:right w:val="nil"/>
          </w:tcBorders>
          <w:vAlign w:val="center"/>
        </w:tcPr>
        <w:p w14:paraId="4A3A5EFC" w14:textId="02C54F7E" w:rsidR="00184187" w:rsidRPr="00F502B3" w:rsidRDefault="00184187" w:rsidP="003E419E">
          <w:pPr>
            <w:pStyle w:val="Heading1"/>
            <w:rPr>
              <w:rFonts w:ascii="Calibri" w:hAnsi="Calibri"/>
              <w:b w:val="0"/>
              <w:bCs/>
              <w:sz w:val="20"/>
            </w:rPr>
          </w:pPr>
          <w:r w:rsidRPr="00F502B3">
            <w:rPr>
              <w:rFonts w:ascii="Calibri" w:hAnsi="Calibri"/>
              <w:b w:val="0"/>
              <w:bCs/>
              <w:sz w:val="20"/>
            </w:rPr>
            <w:t>CERTIFICATE OF INSTALLATION - USER INSTRUCTIONS</w:t>
          </w:r>
        </w:p>
      </w:tc>
      <w:tc>
        <w:tcPr>
          <w:tcW w:w="718" w:type="pct"/>
          <w:gridSpan w:val="2"/>
          <w:tcBorders>
            <w:left w:val="nil"/>
          </w:tcBorders>
          <w:tcMar>
            <w:left w:w="115" w:type="dxa"/>
            <w:right w:w="115" w:type="dxa"/>
          </w:tcMar>
          <w:vAlign w:val="center"/>
        </w:tcPr>
        <w:p w14:paraId="4A3A5EFD" w14:textId="77777777" w:rsidR="00184187" w:rsidRPr="00F502B3" w:rsidRDefault="00184187" w:rsidP="003E419E">
          <w:pPr>
            <w:pStyle w:val="Heading1"/>
            <w:jc w:val="right"/>
            <w:rPr>
              <w:rFonts w:ascii="Calibri" w:hAnsi="Calibri"/>
              <w:b w:val="0"/>
              <w:bCs/>
              <w:sz w:val="20"/>
            </w:rPr>
          </w:pPr>
          <w:r w:rsidRPr="00F502B3">
            <w:rPr>
              <w:rFonts w:ascii="Calibri" w:hAnsi="Calibri"/>
              <w:b w:val="0"/>
              <w:bCs/>
              <w:sz w:val="20"/>
            </w:rPr>
            <w:t>CF2R-ENV-20-H</w:t>
          </w:r>
        </w:p>
      </w:tc>
    </w:tr>
    <w:tr w:rsidR="00184187" w:rsidRPr="00F85124" w14:paraId="4A3A5F01" w14:textId="77777777" w:rsidTr="001E5776">
      <w:trPr>
        <w:gridAfter w:val="1"/>
        <w:wAfter w:w="3" w:type="pct"/>
        <w:cantSplit/>
        <w:trHeight w:val="288"/>
      </w:trPr>
      <w:tc>
        <w:tcPr>
          <w:tcW w:w="3459" w:type="pct"/>
          <w:tcBorders>
            <w:right w:val="nil"/>
          </w:tcBorders>
        </w:tcPr>
        <w:p w14:paraId="4A3A5EFF" w14:textId="5F575901" w:rsidR="00184187" w:rsidRPr="00F85124" w:rsidRDefault="001E5776" w:rsidP="003E419E">
          <w:pPr>
            <w:tabs>
              <w:tab w:val="right" w:pos="10543"/>
            </w:tabs>
            <w:rPr>
              <w:rFonts w:ascii="Calibri" w:hAnsi="Calibri"/>
              <w:sz w:val="12"/>
              <w:szCs w:val="12"/>
            </w:rPr>
          </w:pPr>
          <w:r w:rsidRPr="00D4190D">
            <w:rPr>
              <w:rFonts w:ascii="Calibri" w:hAnsi="Calibri"/>
              <w:bCs/>
            </w:rPr>
            <w:t>B</w:t>
          </w:r>
          <w:r>
            <w:rPr>
              <w:rFonts w:ascii="Calibri" w:hAnsi="Calibri"/>
              <w:bCs/>
            </w:rPr>
            <w:t>uilding Air</w:t>
          </w:r>
          <w:r w:rsidRPr="00D4190D">
            <w:rPr>
              <w:rFonts w:ascii="Calibri" w:hAnsi="Calibri"/>
              <w:bCs/>
            </w:rPr>
            <w:t xml:space="preserve"> L</w:t>
          </w:r>
          <w:r>
            <w:rPr>
              <w:rFonts w:ascii="Calibri" w:hAnsi="Calibri"/>
              <w:bCs/>
            </w:rPr>
            <w:t>eakage Diagnostic</w:t>
          </w:r>
          <w:r w:rsidRPr="00D4190D">
            <w:rPr>
              <w:rFonts w:ascii="Calibri" w:hAnsi="Calibri"/>
              <w:bCs/>
            </w:rPr>
            <w:t xml:space="preserve"> T</w:t>
          </w:r>
          <w:r>
            <w:rPr>
              <w:rFonts w:ascii="Calibri" w:hAnsi="Calibri"/>
              <w:bCs/>
            </w:rPr>
            <w:t>est</w:t>
          </w:r>
          <w:r w:rsidRPr="00D4190D">
            <w:rPr>
              <w:rFonts w:ascii="Calibri" w:hAnsi="Calibri"/>
              <w:bCs/>
            </w:rPr>
            <w:t xml:space="preserve"> – B</w:t>
          </w:r>
          <w:r>
            <w:rPr>
              <w:rFonts w:ascii="Calibri" w:hAnsi="Calibri"/>
              <w:bCs/>
            </w:rPr>
            <w:t>uilding</w:t>
          </w:r>
          <w:r w:rsidRPr="00D4190D">
            <w:rPr>
              <w:rFonts w:ascii="Calibri" w:hAnsi="Calibri"/>
              <w:bCs/>
            </w:rPr>
            <w:t xml:space="preserve"> E</w:t>
          </w:r>
          <w:r>
            <w:rPr>
              <w:rFonts w:ascii="Calibri" w:hAnsi="Calibri"/>
              <w:bCs/>
            </w:rPr>
            <w:t>nclosures and</w:t>
          </w:r>
          <w:r w:rsidRPr="00D4190D">
            <w:rPr>
              <w:rFonts w:ascii="Calibri" w:hAnsi="Calibri"/>
              <w:bCs/>
            </w:rPr>
            <w:t xml:space="preserve"> D</w:t>
          </w:r>
          <w:r>
            <w:rPr>
              <w:rFonts w:ascii="Calibri" w:hAnsi="Calibri"/>
              <w:bCs/>
            </w:rPr>
            <w:t>welling Unit</w:t>
          </w:r>
          <w:r w:rsidRPr="00D4190D">
            <w:rPr>
              <w:rFonts w:ascii="Calibri" w:hAnsi="Calibri"/>
              <w:bCs/>
            </w:rPr>
            <w:t xml:space="preserve"> E</w:t>
          </w:r>
          <w:r>
            <w:rPr>
              <w:rFonts w:ascii="Calibri" w:hAnsi="Calibri"/>
              <w:bCs/>
            </w:rPr>
            <w:t>nclosures</w:t>
          </w:r>
          <w:del w:id="363" w:author="Balneg, Ronald@Energy" w:date="2018-11-19T13:27:00Z">
            <w:r w:rsidR="00184187" w:rsidDel="005C2E5B">
              <w:rPr>
                <w:rFonts w:ascii="Calibri" w:hAnsi="Calibri"/>
                <w:bCs/>
              </w:rPr>
              <w:delText>a</w:delText>
            </w:r>
          </w:del>
        </w:p>
      </w:tc>
      <w:tc>
        <w:tcPr>
          <w:tcW w:w="1538" w:type="pct"/>
          <w:gridSpan w:val="2"/>
          <w:tcBorders>
            <w:left w:val="nil"/>
          </w:tcBorders>
        </w:tcPr>
        <w:p w14:paraId="4A3A5F00" w14:textId="733E55A4" w:rsidR="00184187" w:rsidRPr="00382CD6" w:rsidRDefault="00184187" w:rsidP="00382CD6">
          <w:pPr>
            <w:pStyle w:val="ListParagraph"/>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7730F1">
            <w:rPr>
              <w:rFonts w:ascii="Calibri" w:hAnsi="Calibri"/>
              <w:bCs/>
              <w:noProof/>
            </w:rPr>
            <w:t>2</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7730F1">
            <w:rPr>
              <w:rFonts w:ascii="Calibri" w:hAnsi="Calibri"/>
              <w:bCs/>
              <w:noProof/>
            </w:rPr>
            <w:t>2</w:t>
          </w:r>
          <w:r>
            <w:rPr>
              <w:rFonts w:ascii="Calibri" w:hAnsi="Calibri"/>
              <w:bCs/>
              <w:noProof/>
            </w:rPr>
            <w:fldChar w:fldCharType="end"/>
          </w:r>
          <w:r w:rsidRPr="00F85124">
            <w:rPr>
              <w:rFonts w:ascii="Calibri" w:hAnsi="Calibri"/>
              <w:bCs/>
            </w:rPr>
            <w:t>)</w:t>
          </w:r>
        </w:p>
      </w:tc>
    </w:tr>
  </w:tbl>
  <w:p w14:paraId="4A3A5F02" w14:textId="668747B9" w:rsidR="00184187" w:rsidRPr="003E419E" w:rsidRDefault="007730F1" w:rsidP="003E419E">
    <w:pPr>
      <w:pStyle w:val="Header"/>
    </w:pPr>
    <w:r>
      <w:rPr>
        <w:b/>
        <w:noProof/>
        <w:sz w:val="30"/>
      </w:rPr>
      <w:pict w14:anchorId="4A3A5F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6" o:spid="_x0000_s2060" type="#_x0000_t75" style="position:absolute;margin-left:0;margin-top:0;width:10in;height:540pt;z-index:-251658232;mso-position-horizontal:center;mso-position-horizontal-relative:margin;mso-position-vertical:center;mso-position-vertical-relative:margin" o:allowincell="f">
          <v:imagedata r:id="rId1" o:title=""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4" w14:textId="77777777" w:rsidR="00184187" w:rsidRDefault="007730F1">
    <w:pPr>
      <w:pStyle w:val="Header"/>
    </w:pPr>
    <w:r>
      <w:rPr>
        <w:noProof/>
      </w:rPr>
      <w:pict w14:anchorId="4A3A5F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4" o:spid="_x0000_s2055" type="#_x0000_t75" style="position:absolute;margin-left:0;margin-top:0;width:10in;height:540pt;z-index:-251658234;mso-position-horizontal:center;mso-position-horizontal-relative:margin;mso-position-vertical:center;mso-position-vertical-relative:margin" o:allowincell="f">
          <v:imagedata r:id="rId1" o:title=""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5" w14:textId="77777777" w:rsidR="00184187" w:rsidRDefault="007730F1">
    <w:pPr>
      <w:pStyle w:val="Header"/>
    </w:pPr>
    <w:r>
      <w:rPr>
        <w:noProof/>
      </w:rPr>
      <w:pict w14:anchorId="4A3A5F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8" o:spid="_x0000_s2056" type="#_x0000_t75" style="position:absolute;margin-left:0;margin-top:0;width:10in;height:540pt;z-index:-251658239;mso-position-horizontal:center;mso-position-horizontal-relative:margin;mso-position-vertical:center;mso-position-vertical-relative:margin" o:allowincell="f">
          <v:imagedata r:id="rId1" o:title=""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374"/>
      <w:gridCol w:w="1071"/>
      <w:gridCol w:w="1354"/>
    </w:tblGrid>
    <w:tr w:rsidR="00184187" w:rsidRPr="00F85124" w14:paraId="4A3A5F08" w14:textId="77777777" w:rsidTr="003E419E">
      <w:trPr>
        <w:cantSplit/>
        <w:trHeight w:val="288"/>
      </w:trPr>
      <w:tc>
        <w:tcPr>
          <w:tcW w:w="3877" w:type="pct"/>
          <w:tcBorders>
            <w:right w:val="nil"/>
          </w:tcBorders>
          <w:vAlign w:val="center"/>
        </w:tcPr>
        <w:p w14:paraId="4A3A5F06" w14:textId="58AB1701" w:rsidR="00184187" w:rsidRPr="00F502B3" w:rsidRDefault="00184187" w:rsidP="00EB61D5">
          <w:pPr>
            <w:pStyle w:val="Heading1"/>
            <w:rPr>
              <w:rFonts w:ascii="Calibri" w:hAnsi="Calibri"/>
              <w:b w:val="0"/>
              <w:bCs/>
              <w:sz w:val="20"/>
            </w:rPr>
          </w:pPr>
          <w:r w:rsidRPr="00F502B3">
            <w:rPr>
              <w:rFonts w:ascii="Calibri" w:hAnsi="Calibri"/>
              <w:b w:val="0"/>
              <w:bCs/>
              <w:sz w:val="20"/>
            </w:rPr>
            <w:t>CERTIFICATE OF INSTALLATION - DATA FIELD DEFINITIONS AND CALCULATIONS</w:t>
          </w:r>
        </w:p>
      </w:tc>
      <w:tc>
        <w:tcPr>
          <w:tcW w:w="1123" w:type="pct"/>
          <w:gridSpan w:val="2"/>
          <w:tcBorders>
            <w:left w:val="nil"/>
          </w:tcBorders>
          <w:tcMar>
            <w:left w:w="115" w:type="dxa"/>
            <w:right w:w="115" w:type="dxa"/>
          </w:tcMar>
          <w:vAlign w:val="center"/>
        </w:tcPr>
        <w:p w14:paraId="4A3A5F07" w14:textId="77777777" w:rsidR="00184187" w:rsidRPr="00F502B3" w:rsidRDefault="00184187" w:rsidP="003E419E">
          <w:pPr>
            <w:pStyle w:val="Heading1"/>
            <w:jc w:val="right"/>
            <w:rPr>
              <w:rFonts w:ascii="Calibri" w:hAnsi="Calibri"/>
              <w:b w:val="0"/>
              <w:bCs/>
              <w:sz w:val="20"/>
            </w:rPr>
          </w:pPr>
          <w:r w:rsidRPr="00F502B3">
            <w:rPr>
              <w:rFonts w:ascii="Calibri" w:hAnsi="Calibri"/>
              <w:b w:val="0"/>
              <w:bCs/>
              <w:sz w:val="20"/>
            </w:rPr>
            <w:t>CF2R-ENV-20-H</w:t>
          </w:r>
        </w:p>
      </w:tc>
    </w:tr>
    <w:tr w:rsidR="00184187" w:rsidRPr="00F85124" w14:paraId="4A3A5F0B" w14:textId="77777777" w:rsidTr="00EF2268">
      <w:trPr>
        <w:cantSplit/>
        <w:trHeight w:val="288"/>
      </w:trPr>
      <w:tc>
        <w:tcPr>
          <w:tcW w:w="4373" w:type="pct"/>
          <w:gridSpan w:val="2"/>
          <w:tcBorders>
            <w:right w:val="nil"/>
          </w:tcBorders>
        </w:tcPr>
        <w:p w14:paraId="4A3A5F09" w14:textId="0E2C6BFE" w:rsidR="00184187" w:rsidRPr="00F85124" w:rsidRDefault="00184187" w:rsidP="00056B9D">
          <w:pPr>
            <w:tabs>
              <w:tab w:val="right" w:pos="10543"/>
            </w:tabs>
            <w:rPr>
              <w:rFonts w:ascii="Calibri" w:hAnsi="Calibri"/>
              <w:sz w:val="12"/>
              <w:szCs w:val="12"/>
            </w:rPr>
          </w:pPr>
          <w:r>
            <w:rPr>
              <w:rFonts w:ascii="Calibri" w:hAnsi="Calibri"/>
              <w:bCs/>
            </w:rPr>
            <w:t xml:space="preserve">Enclosure Air </w:t>
          </w:r>
          <w:r w:rsidRPr="00F85124">
            <w:rPr>
              <w:rFonts w:ascii="Calibri" w:hAnsi="Calibri"/>
              <w:bCs/>
            </w:rPr>
            <w:t>Leakage Diagnostic Test</w:t>
          </w:r>
          <w:r>
            <w:rPr>
              <w:rFonts w:ascii="Calibri" w:hAnsi="Calibri"/>
              <w:bCs/>
            </w:rPr>
            <w:t xml:space="preserve"> - Bu</w:t>
          </w:r>
          <w:r w:rsidR="001E5776">
            <w:rPr>
              <w:rFonts w:ascii="Calibri" w:hAnsi="Calibri"/>
              <w:bCs/>
            </w:rPr>
            <w:t>ilding Enclosures and Dwelling U</w:t>
          </w:r>
          <w:r>
            <w:rPr>
              <w:rFonts w:ascii="Calibri" w:hAnsi="Calibri"/>
              <w:bCs/>
            </w:rPr>
            <w:t>nit Enclosures - ENV-20</w:t>
          </w:r>
          <w:ins w:id="609" w:author="Balneg, Ronald@Energy" w:date="2018-11-08T09:10:00Z">
            <w:r>
              <w:rPr>
                <w:rFonts w:ascii="Calibri" w:hAnsi="Calibri"/>
                <w:bCs/>
              </w:rPr>
              <w:t>b</w:t>
            </w:r>
          </w:ins>
          <w:del w:id="610" w:author="Balneg, Ronald@Energy" w:date="2018-11-08T09:10:00Z">
            <w:r w:rsidDel="00584AAF">
              <w:rPr>
                <w:rFonts w:ascii="Calibri" w:hAnsi="Calibri"/>
                <w:bCs/>
              </w:rPr>
              <w:delText>a</w:delText>
            </w:r>
          </w:del>
        </w:p>
      </w:tc>
      <w:tc>
        <w:tcPr>
          <w:tcW w:w="627" w:type="pct"/>
          <w:tcBorders>
            <w:left w:val="nil"/>
          </w:tcBorders>
        </w:tcPr>
        <w:p w14:paraId="4A3A5F0A" w14:textId="31130C6E" w:rsidR="00184187" w:rsidRPr="00F85124" w:rsidRDefault="00184187" w:rsidP="003166AF">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7730F1">
            <w:rPr>
              <w:rFonts w:ascii="Calibri" w:hAnsi="Calibri"/>
              <w:bCs/>
              <w:noProof/>
            </w:rPr>
            <w:t>3</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7730F1">
            <w:rPr>
              <w:rFonts w:ascii="Calibri" w:hAnsi="Calibri"/>
              <w:bCs/>
              <w:noProof/>
            </w:rPr>
            <w:t>3</w:t>
          </w:r>
          <w:r>
            <w:rPr>
              <w:rFonts w:ascii="Calibri" w:hAnsi="Calibri"/>
              <w:bCs/>
              <w:noProof/>
            </w:rPr>
            <w:fldChar w:fldCharType="end"/>
          </w:r>
          <w:r w:rsidRPr="00F85124">
            <w:rPr>
              <w:rFonts w:ascii="Calibri" w:hAnsi="Calibri"/>
              <w:bCs/>
            </w:rPr>
            <w:t>)</w:t>
          </w:r>
        </w:p>
      </w:tc>
    </w:tr>
  </w:tbl>
  <w:p w14:paraId="4A3A5F0C" w14:textId="369E6B63" w:rsidR="00184187" w:rsidRPr="003E419E" w:rsidRDefault="007730F1" w:rsidP="003E419E">
    <w:pPr>
      <w:pStyle w:val="Header"/>
    </w:pPr>
    <w:r>
      <w:rPr>
        <w:b/>
        <w:noProof/>
        <w:sz w:val="30"/>
      </w:rPr>
      <w:pict w14:anchorId="4A3A5F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9" o:spid="_x0000_s2059" type="#_x0000_t75" style="position:absolute;margin-left:0;margin-top:0;width:10in;height:540pt;z-index:-251658238;mso-position-horizontal:center;mso-position-horizontal-relative:margin;mso-position-vertical:center;mso-position-vertical-relative:margin" o:allowincell="f">
          <v:imagedata r:id="rId1" o:title=""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D" w14:textId="77777777" w:rsidR="00184187" w:rsidRDefault="007730F1">
    <w:pPr>
      <w:pStyle w:val="Header"/>
    </w:pPr>
    <w:r>
      <w:rPr>
        <w:noProof/>
      </w:rPr>
      <w:pict w14:anchorId="4A3A5F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7" o:spid="_x0000_s2058" type="#_x0000_t75" style="position:absolute;margin-left:0;margin-top:0;width:10in;height:540pt;z-index:-251658240;mso-position-horizontal:center;mso-position-horizontal-relative:margin;mso-position-vertical:center;mso-position-vertical-relative:margin" o:allowincell="f">
          <v:imagedata r:id="rId1" o:titl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Heading3"/>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0E84B40"/>
    <w:multiLevelType w:val="hybridMultilevel"/>
    <w:tmpl w:val="7624B73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764113D"/>
    <w:multiLevelType w:val="hybridMultilevel"/>
    <w:tmpl w:val="32124A6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8D55F84"/>
    <w:multiLevelType w:val="hybridMultilevel"/>
    <w:tmpl w:val="2E724BC8"/>
    <w:lvl w:ilvl="0" w:tplc="02303008">
      <w:start w:val="1"/>
      <w:numFmt w:val="bullet"/>
      <w:lvlText w:val=""/>
      <w:lvlJc w:val="left"/>
      <w:pPr>
        <w:ind w:left="720" w:hanging="360"/>
      </w:pPr>
      <w:rPr>
        <w:rFonts w:ascii="Symbol" w:hAnsi="Symbol" w:hint="default"/>
      </w:rPr>
    </w:lvl>
    <w:lvl w:ilvl="1" w:tplc="02303008">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655FF0"/>
    <w:multiLevelType w:val="hybridMultilevel"/>
    <w:tmpl w:val="25AEE80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23D72DE3"/>
    <w:multiLevelType w:val="hybridMultilevel"/>
    <w:tmpl w:val="AF06EB36"/>
    <w:lvl w:ilvl="0" w:tplc="5154658C">
      <w:start w:val="1"/>
      <w:numFmt w:val="decimal"/>
      <w:lvlText w:val="%1."/>
      <w:lvlJc w:val="left"/>
      <w:pPr>
        <w:ind w:left="360" w:hanging="360"/>
      </w:pPr>
      <w:rPr>
        <w:rFonts w:cs="Times New Roman" w:hint="default"/>
        <w:b w:val="0"/>
        <w:sz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B8B35AE"/>
    <w:multiLevelType w:val="hybridMultilevel"/>
    <w:tmpl w:val="191EFBC2"/>
    <w:lvl w:ilvl="0" w:tplc="0409000F">
      <w:start w:val="1"/>
      <w:numFmt w:val="decimal"/>
      <w:lvlText w:val="%1."/>
      <w:lvlJc w:val="left"/>
      <w:pPr>
        <w:ind w:left="360" w:hanging="360"/>
      </w:pPr>
      <w:rPr>
        <w:rFonts w:cs="Times New Roman"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EB3962"/>
    <w:multiLevelType w:val="multilevel"/>
    <w:tmpl w:val="FFFFFFFF"/>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10" w15:restartNumberingAfterBreak="0">
    <w:nsid w:val="2E0E0AE2"/>
    <w:multiLevelType w:val="hybridMultilevel"/>
    <w:tmpl w:val="4A5ACFB8"/>
    <w:lvl w:ilvl="0" w:tplc="04090011">
      <w:start w:val="1"/>
      <w:numFmt w:val="decimal"/>
      <w:lvlText w:val="%1)"/>
      <w:lvlJc w:val="left"/>
      <w:pPr>
        <w:ind w:left="360" w:hanging="360"/>
      </w:pPr>
      <w:rPr>
        <w:rFonts w:cs="Times New Roman" w:hint="default"/>
        <w:b/>
        <w:sz w:val="2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15:restartNumberingAfterBreak="0">
    <w:nsid w:val="4C995930"/>
    <w:multiLevelType w:val="hybridMultilevel"/>
    <w:tmpl w:val="B436F6BA"/>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2" w15:restartNumberingAfterBreak="0">
    <w:nsid w:val="51B3090A"/>
    <w:multiLevelType w:val="hybridMultilevel"/>
    <w:tmpl w:val="79705A2A"/>
    <w:lvl w:ilvl="0" w:tplc="0409000F">
      <w:start w:val="1"/>
      <w:numFmt w:val="decimal"/>
      <w:lvlText w:val="%1."/>
      <w:lvlJc w:val="left"/>
      <w:pPr>
        <w:ind w:left="630" w:hanging="360"/>
      </w:pPr>
      <w:rPr>
        <w:rFonts w:cs="Times New Roman" w:hint="default"/>
        <w:sz w:val="20"/>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531647EB"/>
    <w:multiLevelType w:val="hybridMultilevel"/>
    <w:tmpl w:val="D8860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55FC7805"/>
    <w:multiLevelType w:val="hybridMultilevel"/>
    <w:tmpl w:val="9CC4B92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6BB54197"/>
    <w:multiLevelType w:val="hybridMultilevel"/>
    <w:tmpl w:val="122A4CF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6D8A1329"/>
    <w:multiLevelType w:val="hybridMultilevel"/>
    <w:tmpl w:val="CA28D3D0"/>
    <w:lvl w:ilvl="0" w:tplc="C35E6C84">
      <w:start w:val="1"/>
      <w:numFmt w:val="decimal"/>
      <w:lvlText w:val="%1"/>
      <w:lvlJc w:val="left"/>
      <w:pPr>
        <w:tabs>
          <w:tab w:val="num" w:pos="720"/>
        </w:tabs>
        <w:ind w:left="720" w:hanging="720"/>
      </w:pPr>
      <w:rPr>
        <w:rFonts w:cs="Times New Roman" w:hint="default"/>
      </w:rPr>
    </w:lvl>
    <w:lvl w:ilvl="1" w:tplc="D506EA6C">
      <w:start w:val="2"/>
      <w:numFmt w:val="bullet"/>
      <w:lvlText w:val=""/>
      <w:lvlJc w:val="left"/>
      <w:pPr>
        <w:tabs>
          <w:tab w:val="num" w:pos="1080"/>
        </w:tabs>
        <w:ind w:left="1080" w:hanging="360"/>
      </w:pPr>
      <w:rPr>
        <w:rFonts w:ascii="Wingdings" w:eastAsia="Times New Roman" w:hAnsi="Wingdings" w:hint="default"/>
      </w:rPr>
    </w:lvl>
    <w:lvl w:ilvl="2" w:tplc="5AC49D58">
      <w:start w:val="1"/>
      <w:numFmt w:val="decimal"/>
      <w:lvlText w:val="%3."/>
      <w:lvlJc w:val="left"/>
      <w:pPr>
        <w:tabs>
          <w:tab w:val="num" w:pos="1980"/>
        </w:tabs>
        <w:ind w:left="1980" w:hanging="360"/>
      </w:pPr>
      <w:rPr>
        <w:rFonts w:cs="Times New Roman" w:hint="default"/>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7" w15:restartNumberingAfterBreak="0">
    <w:nsid w:val="78DF4353"/>
    <w:multiLevelType w:val="hybridMultilevel"/>
    <w:tmpl w:val="7624B73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0"/>
  </w:num>
  <w:num w:numId="8">
    <w:abstractNumId w:val="1"/>
  </w:num>
  <w:num w:numId="9">
    <w:abstractNumId w:val="0"/>
  </w:num>
  <w:num w:numId="10">
    <w:abstractNumId w:val="2"/>
  </w:num>
  <w:num w:numId="11">
    <w:abstractNumId w:val="16"/>
  </w:num>
  <w:num w:numId="12">
    <w:abstractNumId w:val="10"/>
  </w:num>
  <w:num w:numId="13">
    <w:abstractNumId w:val="7"/>
  </w:num>
  <w:num w:numId="14">
    <w:abstractNumId w:val="12"/>
  </w:num>
  <w:num w:numId="15">
    <w:abstractNumId w:val="14"/>
  </w:num>
  <w:num w:numId="16">
    <w:abstractNumId w:val="15"/>
  </w:num>
  <w:num w:numId="17">
    <w:abstractNumId w:val="6"/>
  </w:num>
  <w:num w:numId="18">
    <w:abstractNumId w:val="4"/>
  </w:num>
  <w:num w:numId="19">
    <w:abstractNumId w:val="17"/>
  </w:num>
  <w:num w:numId="20">
    <w:abstractNumId w:val="11"/>
  </w:num>
  <w:num w:numId="21">
    <w:abstractNumId w:val="9"/>
  </w:num>
  <w:num w:numId="22">
    <w:abstractNumId w:val="13"/>
  </w:num>
  <w:num w:numId="23">
    <w:abstractNumId w:val="3"/>
  </w:num>
  <w:num w:numId="24">
    <w:abstractNumId w:val="7"/>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8"/>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lneg, Ronald@Energy">
    <w15:presenceInfo w15:providerId="AD" w15:userId="S-1-5-21-606747145-1060284298-682003330-90538"/>
  </w15:person>
  <w15:person w15:author="Smith, Alexis@Energy">
    <w15:presenceInfo w15:providerId="AD" w15:userId="S-1-5-21-606747145-1060284298-682003330-86948"/>
  </w15:person>
  <w15:person w15:author="Ferris, Todd@Energy">
    <w15:presenceInfo w15:providerId="AD" w15:userId="S-1-5-21-606747145-1060284298-682003330-624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317B"/>
    <w:rsid w:val="0000541A"/>
    <w:rsid w:val="00011BC3"/>
    <w:rsid w:val="00013858"/>
    <w:rsid w:val="00014A11"/>
    <w:rsid w:val="00020D4A"/>
    <w:rsid w:val="00023ECE"/>
    <w:rsid w:val="00032684"/>
    <w:rsid w:val="000367BC"/>
    <w:rsid w:val="00056B9D"/>
    <w:rsid w:val="00081774"/>
    <w:rsid w:val="00091FBA"/>
    <w:rsid w:val="0009311F"/>
    <w:rsid w:val="000A5169"/>
    <w:rsid w:val="000B05C9"/>
    <w:rsid w:val="000B64C1"/>
    <w:rsid w:val="000C5AC9"/>
    <w:rsid w:val="000D1CB5"/>
    <w:rsid w:val="000E084F"/>
    <w:rsid w:val="000E247B"/>
    <w:rsid w:val="000F3409"/>
    <w:rsid w:val="000F3C9E"/>
    <w:rsid w:val="001046D3"/>
    <w:rsid w:val="00107CC3"/>
    <w:rsid w:val="00122B26"/>
    <w:rsid w:val="001531F1"/>
    <w:rsid w:val="00157308"/>
    <w:rsid w:val="00163079"/>
    <w:rsid w:val="0016315C"/>
    <w:rsid w:val="00165FD3"/>
    <w:rsid w:val="00170A61"/>
    <w:rsid w:val="00171BD5"/>
    <w:rsid w:val="00172D21"/>
    <w:rsid w:val="00173043"/>
    <w:rsid w:val="0017724F"/>
    <w:rsid w:val="00177998"/>
    <w:rsid w:val="00181B3E"/>
    <w:rsid w:val="001835DF"/>
    <w:rsid w:val="00184187"/>
    <w:rsid w:val="0019189F"/>
    <w:rsid w:val="00195B7D"/>
    <w:rsid w:val="00197CD7"/>
    <w:rsid w:val="001A5445"/>
    <w:rsid w:val="001A794A"/>
    <w:rsid w:val="001B0B2D"/>
    <w:rsid w:val="001B14D6"/>
    <w:rsid w:val="001B4FAD"/>
    <w:rsid w:val="001B6B55"/>
    <w:rsid w:val="001B7920"/>
    <w:rsid w:val="001C1F1F"/>
    <w:rsid w:val="001C4084"/>
    <w:rsid w:val="001C4335"/>
    <w:rsid w:val="001C5250"/>
    <w:rsid w:val="001D4EC1"/>
    <w:rsid w:val="001E5776"/>
    <w:rsid w:val="001E5CD5"/>
    <w:rsid w:val="001E5EB4"/>
    <w:rsid w:val="001E7C38"/>
    <w:rsid w:val="001F1EB8"/>
    <w:rsid w:val="002057B8"/>
    <w:rsid w:val="00217730"/>
    <w:rsid w:val="0022167C"/>
    <w:rsid w:val="00223EF9"/>
    <w:rsid w:val="00231102"/>
    <w:rsid w:val="00231CFA"/>
    <w:rsid w:val="00240435"/>
    <w:rsid w:val="002478EC"/>
    <w:rsid w:val="0025221D"/>
    <w:rsid w:val="0025389B"/>
    <w:rsid w:val="00254312"/>
    <w:rsid w:val="00255406"/>
    <w:rsid w:val="0027204B"/>
    <w:rsid w:val="00282299"/>
    <w:rsid w:val="0028362C"/>
    <w:rsid w:val="0029155F"/>
    <w:rsid w:val="0029261F"/>
    <w:rsid w:val="002A6FF6"/>
    <w:rsid w:val="002B4718"/>
    <w:rsid w:val="002B5597"/>
    <w:rsid w:val="002B78D5"/>
    <w:rsid w:val="002C1AD1"/>
    <w:rsid w:val="002C7854"/>
    <w:rsid w:val="002D43DB"/>
    <w:rsid w:val="002D4ABD"/>
    <w:rsid w:val="002D6F47"/>
    <w:rsid w:val="002D72F5"/>
    <w:rsid w:val="002E1B82"/>
    <w:rsid w:val="002E227D"/>
    <w:rsid w:val="002E299F"/>
    <w:rsid w:val="002E7F09"/>
    <w:rsid w:val="002F4374"/>
    <w:rsid w:val="00305DBA"/>
    <w:rsid w:val="0031464C"/>
    <w:rsid w:val="003166AF"/>
    <w:rsid w:val="00317238"/>
    <w:rsid w:val="00325C06"/>
    <w:rsid w:val="00333ED8"/>
    <w:rsid w:val="0033443A"/>
    <w:rsid w:val="00354879"/>
    <w:rsid w:val="00366476"/>
    <w:rsid w:val="00367B59"/>
    <w:rsid w:val="003701BD"/>
    <w:rsid w:val="00381466"/>
    <w:rsid w:val="003821BA"/>
    <w:rsid w:val="00382CD6"/>
    <w:rsid w:val="003A047B"/>
    <w:rsid w:val="003A3634"/>
    <w:rsid w:val="003C1E23"/>
    <w:rsid w:val="003C2745"/>
    <w:rsid w:val="003C5860"/>
    <w:rsid w:val="003C5E86"/>
    <w:rsid w:val="003E21BB"/>
    <w:rsid w:val="003E419E"/>
    <w:rsid w:val="003E71E0"/>
    <w:rsid w:val="003F00EC"/>
    <w:rsid w:val="003F23E6"/>
    <w:rsid w:val="003F398B"/>
    <w:rsid w:val="003F62A0"/>
    <w:rsid w:val="00400BDB"/>
    <w:rsid w:val="00410903"/>
    <w:rsid w:val="004130B2"/>
    <w:rsid w:val="0041739F"/>
    <w:rsid w:val="00421E7D"/>
    <w:rsid w:val="00421FA8"/>
    <w:rsid w:val="0042272B"/>
    <w:rsid w:val="00425C89"/>
    <w:rsid w:val="00427DFA"/>
    <w:rsid w:val="004348D8"/>
    <w:rsid w:val="00454E36"/>
    <w:rsid w:val="00457345"/>
    <w:rsid w:val="00460319"/>
    <w:rsid w:val="00467478"/>
    <w:rsid w:val="004713DE"/>
    <w:rsid w:val="0047600B"/>
    <w:rsid w:val="004803D4"/>
    <w:rsid w:val="00480F53"/>
    <w:rsid w:val="00497DDD"/>
    <w:rsid w:val="00497E2F"/>
    <w:rsid w:val="004A0673"/>
    <w:rsid w:val="004A1BB8"/>
    <w:rsid w:val="004A4AEF"/>
    <w:rsid w:val="004B1299"/>
    <w:rsid w:val="004C4607"/>
    <w:rsid w:val="004C4B9D"/>
    <w:rsid w:val="004C6C23"/>
    <w:rsid w:val="004D24AC"/>
    <w:rsid w:val="004E267C"/>
    <w:rsid w:val="004E630F"/>
    <w:rsid w:val="004E67B1"/>
    <w:rsid w:val="004F4690"/>
    <w:rsid w:val="004F5024"/>
    <w:rsid w:val="004F524D"/>
    <w:rsid w:val="00503342"/>
    <w:rsid w:val="00504E76"/>
    <w:rsid w:val="00510C65"/>
    <w:rsid w:val="00510EB5"/>
    <w:rsid w:val="00512712"/>
    <w:rsid w:val="005148D6"/>
    <w:rsid w:val="0052113E"/>
    <w:rsid w:val="005227DA"/>
    <w:rsid w:val="00525832"/>
    <w:rsid w:val="0053362D"/>
    <w:rsid w:val="00536AA3"/>
    <w:rsid w:val="00537664"/>
    <w:rsid w:val="005428F6"/>
    <w:rsid w:val="00553651"/>
    <w:rsid w:val="005617C5"/>
    <w:rsid w:val="005646A2"/>
    <w:rsid w:val="00566D9F"/>
    <w:rsid w:val="005700F0"/>
    <w:rsid w:val="00570FEA"/>
    <w:rsid w:val="00571D0B"/>
    <w:rsid w:val="005774A9"/>
    <w:rsid w:val="00583C81"/>
    <w:rsid w:val="00584AAF"/>
    <w:rsid w:val="00585B39"/>
    <w:rsid w:val="00595EC9"/>
    <w:rsid w:val="005A57F7"/>
    <w:rsid w:val="005A593D"/>
    <w:rsid w:val="005A6526"/>
    <w:rsid w:val="005B0D9D"/>
    <w:rsid w:val="005B48AA"/>
    <w:rsid w:val="005B6312"/>
    <w:rsid w:val="005C0059"/>
    <w:rsid w:val="005C2E5B"/>
    <w:rsid w:val="005E19CD"/>
    <w:rsid w:val="005E1C15"/>
    <w:rsid w:val="005F1465"/>
    <w:rsid w:val="005F2ADF"/>
    <w:rsid w:val="005F4748"/>
    <w:rsid w:val="0060014C"/>
    <w:rsid w:val="006045D5"/>
    <w:rsid w:val="006124DF"/>
    <w:rsid w:val="00621003"/>
    <w:rsid w:val="00630960"/>
    <w:rsid w:val="00642F49"/>
    <w:rsid w:val="00657706"/>
    <w:rsid w:val="006614CE"/>
    <w:rsid w:val="00662D8F"/>
    <w:rsid w:val="00670386"/>
    <w:rsid w:val="006803FF"/>
    <w:rsid w:val="00681DC7"/>
    <w:rsid w:val="00685389"/>
    <w:rsid w:val="00691DE3"/>
    <w:rsid w:val="00693159"/>
    <w:rsid w:val="006950F5"/>
    <w:rsid w:val="00696A1D"/>
    <w:rsid w:val="006A4DFF"/>
    <w:rsid w:val="006A545B"/>
    <w:rsid w:val="006B577E"/>
    <w:rsid w:val="006B7ACC"/>
    <w:rsid w:val="006B7E71"/>
    <w:rsid w:val="006C1E71"/>
    <w:rsid w:val="006C20D7"/>
    <w:rsid w:val="006C5CC0"/>
    <w:rsid w:val="006D1864"/>
    <w:rsid w:val="006D3965"/>
    <w:rsid w:val="006D50B6"/>
    <w:rsid w:val="006E236F"/>
    <w:rsid w:val="006E561D"/>
    <w:rsid w:val="0070083F"/>
    <w:rsid w:val="00703E08"/>
    <w:rsid w:val="007075CA"/>
    <w:rsid w:val="00715475"/>
    <w:rsid w:val="00721F39"/>
    <w:rsid w:val="00733ECB"/>
    <w:rsid w:val="00735772"/>
    <w:rsid w:val="0074637C"/>
    <w:rsid w:val="00752910"/>
    <w:rsid w:val="00760262"/>
    <w:rsid w:val="00766464"/>
    <w:rsid w:val="00767127"/>
    <w:rsid w:val="00767C38"/>
    <w:rsid w:val="007722D6"/>
    <w:rsid w:val="007730F1"/>
    <w:rsid w:val="00773125"/>
    <w:rsid w:val="00773243"/>
    <w:rsid w:val="00775AFE"/>
    <w:rsid w:val="00776634"/>
    <w:rsid w:val="00776CB9"/>
    <w:rsid w:val="007770C5"/>
    <w:rsid w:val="00777B2F"/>
    <w:rsid w:val="00785C1B"/>
    <w:rsid w:val="00796556"/>
    <w:rsid w:val="007A31CB"/>
    <w:rsid w:val="007B7538"/>
    <w:rsid w:val="007B77D7"/>
    <w:rsid w:val="007C0F62"/>
    <w:rsid w:val="007C670E"/>
    <w:rsid w:val="007D46C5"/>
    <w:rsid w:val="007E1B54"/>
    <w:rsid w:val="007E1CA9"/>
    <w:rsid w:val="007F583F"/>
    <w:rsid w:val="0080000B"/>
    <w:rsid w:val="00800F1C"/>
    <w:rsid w:val="00801385"/>
    <w:rsid w:val="008103E6"/>
    <w:rsid w:val="00813B11"/>
    <w:rsid w:val="00840617"/>
    <w:rsid w:val="00840901"/>
    <w:rsid w:val="008433C6"/>
    <w:rsid w:val="00850A0C"/>
    <w:rsid w:val="008550A7"/>
    <w:rsid w:val="00865606"/>
    <w:rsid w:val="00867FF0"/>
    <w:rsid w:val="00871549"/>
    <w:rsid w:val="00871BD4"/>
    <w:rsid w:val="00875D94"/>
    <w:rsid w:val="00885FDA"/>
    <w:rsid w:val="00886F2C"/>
    <w:rsid w:val="00890110"/>
    <w:rsid w:val="008955BB"/>
    <w:rsid w:val="008956DB"/>
    <w:rsid w:val="008B0F77"/>
    <w:rsid w:val="008C0596"/>
    <w:rsid w:val="008C070F"/>
    <w:rsid w:val="008C2932"/>
    <w:rsid w:val="008C5999"/>
    <w:rsid w:val="008D3313"/>
    <w:rsid w:val="008D38B9"/>
    <w:rsid w:val="008D7360"/>
    <w:rsid w:val="008E625B"/>
    <w:rsid w:val="008E6C57"/>
    <w:rsid w:val="008F0CB1"/>
    <w:rsid w:val="008F386E"/>
    <w:rsid w:val="00900AFB"/>
    <w:rsid w:val="00904BD2"/>
    <w:rsid w:val="00910794"/>
    <w:rsid w:val="0091667B"/>
    <w:rsid w:val="00917497"/>
    <w:rsid w:val="0092223B"/>
    <w:rsid w:val="0092568A"/>
    <w:rsid w:val="009313CC"/>
    <w:rsid w:val="009351D2"/>
    <w:rsid w:val="00942418"/>
    <w:rsid w:val="0094704E"/>
    <w:rsid w:val="0096073A"/>
    <w:rsid w:val="00972A7E"/>
    <w:rsid w:val="00976030"/>
    <w:rsid w:val="009762F6"/>
    <w:rsid w:val="009771A2"/>
    <w:rsid w:val="00984EF7"/>
    <w:rsid w:val="00985E04"/>
    <w:rsid w:val="009924DA"/>
    <w:rsid w:val="00997081"/>
    <w:rsid w:val="009A3C4E"/>
    <w:rsid w:val="009A3CC5"/>
    <w:rsid w:val="009A4ED0"/>
    <w:rsid w:val="009A5280"/>
    <w:rsid w:val="009B2C1F"/>
    <w:rsid w:val="009B5C14"/>
    <w:rsid w:val="009B5C22"/>
    <w:rsid w:val="009C6C13"/>
    <w:rsid w:val="009E2C1C"/>
    <w:rsid w:val="009E535A"/>
    <w:rsid w:val="009F1B8A"/>
    <w:rsid w:val="009F4793"/>
    <w:rsid w:val="00A01B9A"/>
    <w:rsid w:val="00A041F9"/>
    <w:rsid w:val="00A066EB"/>
    <w:rsid w:val="00A07333"/>
    <w:rsid w:val="00A16554"/>
    <w:rsid w:val="00A2186D"/>
    <w:rsid w:val="00A30EA0"/>
    <w:rsid w:val="00A36284"/>
    <w:rsid w:val="00A42BCC"/>
    <w:rsid w:val="00A43DE1"/>
    <w:rsid w:val="00A45016"/>
    <w:rsid w:val="00A55A8D"/>
    <w:rsid w:val="00A71449"/>
    <w:rsid w:val="00A7427E"/>
    <w:rsid w:val="00A8014F"/>
    <w:rsid w:val="00A95262"/>
    <w:rsid w:val="00A95400"/>
    <w:rsid w:val="00A97500"/>
    <w:rsid w:val="00AA0537"/>
    <w:rsid w:val="00AA1D22"/>
    <w:rsid w:val="00AA7D5B"/>
    <w:rsid w:val="00AB4C89"/>
    <w:rsid w:val="00AB7F27"/>
    <w:rsid w:val="00AD0E7D"/>
    <w:rsid w:val="00AD6BA1"/>
    <w:rsid w:val="00AE09B1"/>
    <w:rsid w:val="00AE1F34"/>
    <w:rsid w:val="00AE4835"/>
    <w:rsid w:val="00B02DA6"/>
    <w:rsid w:val="00B07ED0"/>
    <w:rsid w:val="00B20F45"/>
    <w:rsid w:val="00B272DC"/>
    <w:rsid w:val="00B360A2"/>
    <w:rsid w:val="00B40977"/>
    <w:rsid w:val="00B450BD"/>
    <w:rsid w:val="00B50144"/>
    <w:rsid w:val="00B5026C"/>
    <w:rsid w:val="00B52123"/>
    <w:rsid w:val="00B549F3"/>
    <w:rsid w:val="00B572A0"/>
    <w:rsid w:val="00B62A8D"/>
    <w:rsid w:val="00B70215"/>
    <w:rsid w:val="00B7609F"/>
    <w:rsid w:val="00B76A80"/>
    <w:rsid w:val="00B86E8A"/>
    <w:rsid w:val="00B93D02"/>
    <w:rsid w:val="00B94879"/>
    <w:rsid w:val="00B95F54"/>
    <w:rsid w:val="00BA18B8"/>
    <w:rsid w:val="00BA47A4"/>
    <w:rsid w:val="00BA77C1"/>
    <w:rsid w:val="00BB1C9A"/>
    <w:rsid w:val="00BB73AE"/>
    <w:rsid w:val="00BB7FEB"/>
    <w:rsid w:val="00BC0866"/>
    <w:rsid w:val="00BC0CC6"/>
    <w:rsid w:val="00BC156C"/>
    <w:rsid w:val="00BE101B"/>
    <w:rsid w:val="00BE4084"/>
    <w:rsid w:val="00BE705B"/>
    <w:rsid w:val="00BF1ADA"/>
    <w:rsid w:val="00BF2620"/>
    <w:rsid w:val="00BF492D"/>
    <w:rsid w:val="00BF69B9"/>
    <w:rsid w:val="00C003FC"/>
    <w:rsid w:val="00C006FF"/>
    <w:rsid w:val="00C13C13"/>
    <w:rsid w:val="00C2000B"/>
    <w:rsid w:val="00C20598"/>
    <w:rsid w:val="00C2071A"/>
    <w:rsid w:val="00C26C77"/>
    <w:rsid w:val="00C33FD0"/>
    <w:rsid w:val="00C34ADC"/>
    <w:rsid w:val="00C3527F"/>
    <w:rsid w:val="00C45D3C"/>
    <w:rsid w:val="00C4700A"/>
    <w:rsid w:val="00C511E6"/>
    <w:rsid w:val="00C55ED3"/>
    <w:rsid w:val="00C62026"/>
    <w:rsid w:val="00C65A7D"/>
    <w:rsid w:val="00C70CDD"/>
    <w:rsid w:val="00C77D58"/>
    <w:rsid w:val="00C82B7C"/>
    <w:rsid w:val="00C83E2B"/>
    <w:rsid w:val="00C93EDD"/>
    <w:rsid w:val="00CA2650"/>
    <w:rsid w:val="00CA3A31"/>
    <w:rsid w:val="00CB305B"/>
    <w:rsid w:val="00CB4F4A"/>
    <w:rsid w:val="00CB7D40"/>
    <w:rsid w:val="00CC7189"/>
    <w:rsid w:val="00CE0524"/>
    <w:rsid w:val="00CF6E33"/>
    <w:rsid w:val="00D03609"/>
    <w:rsid w:val="00D06BAD"/>
    <w:rsid w:val="00D25121"/>
    <w:rsid w:val="00D4040A"/>
    <w:rsid w:val="00D43810"/>
    <w:rsid w:val="00D71E52"/>
    <w:rsid w:val="00D71E8F"/>
    <w:rsid w:val="00D721FF"/>
    <w:rsid w:val="00D74324"/>
    <w:rsid w:val="00D77F0F"/>
    <w:rsid w:val="00D814DE"/>
    <w:rsid w:val="00D86638"/>
    <w:rsid w:val="00D901B0"/>
    <w:rsid w:val="00D974B6"/>
    <w:rsid w:val="00DA1818"/>
    <w:rsid w:val="00DA3532"/>
    <w:rsid w:val="00DA6E23"/>
    <w:rsid w:val="00DB5A43"/>
    <w:rsid w:val="00DC0A4C"/>
    <w:rsid w:val="00DD2C34"/>
    <w:rsid w:val="00DD4C67"/>
    <w:rsid w:val="00DF289D"/>
    <w:rsid w:val="00DF2BF8"/>
    <w:rsid w:val="00DF3F12"/>
    <w:rsid w:val="00DF72AC"/>
    <w:rsid w:val="00E04990"/>
    <w:rsid w:val="00E103B3"/>
    <w:rsid w:val="00E1336F"/>
    <w:rsid w:val="00E136A4"/>
    <w:rsid w:val="00E16262"/>
    <w:rsid w:val="00E223BF"/>
    <w:rsid w:val="00E2270F"/>
    <w:rsid w:val="00E22F80"/>
    <w:rsid w:val="00E320A8"/>
    <w:rsid w:val="00E32371"/>
    <w:rsid w:val="00E369CC"/>
    <w:rsid w:val="00E40FE0"/>
    <w:rsid w:val="00E50F7D"/>
    <w:rsid w:val="00E52A00"/>
    <w:rsid w:val="00E56510"/>
    <w:rsid w:val="00E67669"/>
    <w:rsid w:val="00E74533"/>
    <w:rsid w:val="00E74C2E"/>
    <w:rsid w:val="00E817F3"/>
    <w:rsid w:val="00E81D5E"/>
    <w:rsid w:val="00E938AC"/>
    <w:rsid w:val="00EA01F0"/>
    <w:rsid w:val="00EA4B2F"/>
    <w:rsid w:val="00EA5E99"/>
    <w:rsid w:val="00EA7549"/>
    <w:rsid w:val="00EB0599"/>
    <w:rsid w:val="00EB2491"/>
    <w:rsid w:val="00EB61D5"/>
    <w:rsid w:val="00EB7663"/>
    <w:rsid w:val="00EC07D1"/>
    <w:rsid w:val="00EC187A"/>
    <w:rsid w:val="00EC2C94"/>
    <w:rsid w:val="00EC7325"/>
    <w:rsid w:val="00EE5B36"/>
    <w:rsid w:val="00EF0AEF"/>
    <w:rsid w:val="00EF1553"/>
    <w:rsid w:val="00EF1BC9"/>
    <w:rsid w:val="00EF2268"/>
    <w:rsid w:val="00EF5BE6"/>
    <w:rsid w:val="00F05C12"/>
    <w:rsid w:val="00F06509"/>
    <w:rsid w:val="00F108EE"/>
    <w:rsid w:val="00F11DB2"/>
    <w:rsid w:val="00F12D07"/>
    <w:rsid w:val="00F22EB6"/>
    <w:rsid w:val="00F27E5D"/>
    <w:rsid w:val="00F325C0"/>
    <w:rsid w:val="00F328CD"/>
    <w:rsid w:val="00F35C04"/>
    <w:rsid w:val="00F47523"/>
    <w:rsid w:val="00F47707"/>
    <w:rsid w:val="00F502B3"/>
    <w:rsid w:val="00F55109"/>
    <w:rsid w:val="00F56603"/>
    <w:rsid w:val="00F62D88"/>
    <w:rsid w:val="00F7154F"/>
    <w:rsid w:val="00F75684"/>
    <w:rsid w:val="00F75F46"/>
    <w:rsid w:val="00F77597"/>
    <w:rsid w:val="00F85124"/>
    <w:rsid w:val="00F9036A"/>
    <w:rsid w:val="00F938B0"/>
    <w:rsid w:val="00FA1A01"/>
    <w:rsid w:val="00FB41F0"/>
    <w:rsid w:val="00FB5664"/>
    <w:rsid w:val="00FC1332"/>
    <w:rsid w:val="00FC2080"/>
    <w:rsid w:val="00FC4B01"/>
    <w:rsid w:val="00FD05D0"/>
    <w:rsid w:val="00FD1577"/>
    <w:rsid w:val="00FD238C"/>
    <w:rsid w:val="00FD549A"/>
    <w:rsid w:val="00FD6322"/>
    <w:rsid w:val="00FE02FA"/>
    <w:rsid w:val="00FE36E7"/>
    <w:rsid w:val="00FE415B"/>
    <w:rsid w:val="00FF42BC"/>
    <w:rsid w:val="00FF6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2062"/>
    <o:shapelayout v:ext="edit">
      <o:idmap v:ext="edit" data="1"/>
    </o:shapelayout>
  </w:shapeDefaults>
  <w:decimalSymbol w:val="."/>
  <w:listSeparator w:val=","/>
  <w14:docId w14:val="4A3A5A0F"/>
  <w15:docId w15:val="{9CD73659-0658-4F60-A2C9-95033FA82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2F6"/>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CA2650"/>
    <w:pPr>
      <w:keepNext/>
      <w:numPr>
        <w:ilvl w:val="1"/>
        <w:numId w:val="1"/>
      </w:numPr>
      <w:pBdr>
        <w:top w:val="single" w:sz="4" w:space="1" w:color="auto"/>
      </w:pBdr>
      <w:tabs>
        <w:tab w:val="clear" w:pos="180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CA2650"/>
    <w:pPr>
      <w:keepNext/>
      <w:numPr>
        <w:ilvl w:val="2"/>
        <w:numId w:val="2"/>
      </w:numPr>
      <w:tabs>
        <w:tab w:val="left" w:pos="-2600"/>
      </w:tabs>
      <w:spacing w:before="480"/>
      <w:ind w:left="0" w:firstLine="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10C65"/>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25389B"/>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510C65"/>
    <w:rPr>
      <w:rFonts w:ascii="Arial Black" w:hAnsi="Arial Black" w:cs="Times New Roman"/>
      <w:sz w:val="22"/>
      <w:lang w:val="en-US" w:eastAsia="en-US" w:bidi="ar-SA"/>
    </w:rPr>
  </w:style>
  <w:style w:type="paragraph" w:customStyle="1" w:styleId="Style2">
    <w:name w:val="Style2"/>
    <w:basedOn w:val="Normal"/>
    <w:uiPriority w:val="99"/>
    <w:rsid w:val="00510C65"/>
    <w:pPr>
      <w:spacing w:before="120"/>
    </w:pPr>
  </w:style>
  <w:style w:type="paragraph" w:customStyle="1" w:styleId="Style3">
    <w:name w:val="Style3"/>
    <w:basedOn w:val="Normal"/>
    <w:autoRedefine/>
    <w:uiPriority w:val="99"/>
    <w:rsid w:val="00510C65"/>
    <w:pPr>
      <w:spacing w:before="120"/>
    </w:pPr>
  </w:style>
  <w:style w:type="paragraph" w:customStyle="1" w:styleId="Style4">
    <w:name w:val="Style4"/>
    <w:basedOn w:val="Normal"/>
    <w:uiPriority w:val="99"/>
    <w:rsid w:val="00510C65"/>
    <w:pPr>
      <w:tabs>
        <w:tab w:val="num" w:pos="720"/>
      </w:tabs>
      <w:spacing w:before="120"/>
      <w:ind w:left="720" w:hanging="360"/>
    </w:pPr>
    <w:rPr>
      <w:sz w:val="22"/>
    </w:rPr>
  </w:style>
  <w:style w:type="paragraph" w:customStyle="1" w:styleId="Style5">
    <w:name w:val="Style5"/>
    <w:basedOn w:val="Normal"/>
    <w:autoRedefine/>
    <w:uiPriority w:val="99"/>
    <w:rsid w:val="00510C65"/>
    <w:pPr>
      <w:spacing w:before="120"/>
    </w:pPr>
    <w:rPr>
      <w:sz w:val="22"/>
    </w:rPr>
  </w:style>
  <w:style w:type="paragraph" w:customStyle="1" w:styleId="Style6">
    <w:name w:val="Style6"/>
    <w:basedOn w:val="Normal"/>
    <w:uiPriority w:val="99"/>
    <w:rsid w:val="00510C65"/>
    <w:pPr>
      <w:spacing w:before="120"/>
    </w:pPr>
    <w:rPr>
      <w:sz w:val="22"/>
      <w:szCs w:val="22"/>
    </w:rPr>
  </w:style>
  <w:style w:type="paragraph" w:customStyle="1" w:styleId="Style8">
    <w:name w:val="Style8"/>
    <w:basedOn w:val="Heading2"/>
    <w:uiPriority w:val="99"/>
    <w:rsid w:val="00510C65"/>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EB61D5"/>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EB61D5"/>
    <w:rPr>
      <w:rFonts w:ascii="Calibri" w:hAnsi="Calibri" w:cs="Times New Roman"/>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510C6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CommentTextChar"/>
    <w:link w:val="CommentSubject"/>
    <w:uiPriority w:val="99"/>
    <w:semiHidden/>
    <w:locked/>
    <w:rsid w:val="0025389B"/>
    <w:rPr>
      <w:rFonts w:cs="Times New Roman"/>
      <w:b/>
      <w:bCs/>
      <w:sz w:val="20"/>
      <w:szCs w:val="20"/>
    </w:rPr>
  </w:style>
  <w:style w:type="paragraph" w:styleId="Header">
    <w:name w:val="header"/>
    <w:basedOn w:val="Normal"/>
    <w:link w:val="HeaderChar"/>
    <w:uiPriority w:val="99"/>
    <w:rsid w:val="00510C65"/>
    <w:pPr>
      <w:tabs>
        <w:tab w:val="center" w:pos="4320"/>
        <w:tab w:val="right" w:pos="8640"/>
      </w:tabs>
    </w:pPr>
  </w:style>
  <w:style w:type="character" w:customStyle="1" w:styleId="HeaderChar">
    <w:name w:val="Header Char"/>
    <w:basedOn w:val="DefaultParagraphFont"/>
    <w:link w:val="Header"/>
    <w:uiPriority w:val="99"/>
    <w:semiHidden/>
    <w:locked/>
    <w:rsid w:val="0025389B"/>
    <w:rPr>
      <w:rFonts w:cs="Times New Roman"/>
      <w:sz w:val="20"/>
      <w:szCs w:val="20"/>
    </w:rPr>
  </w:style>
  <w:style w:type="paragraph" w:styleId="FootnoteText">
    <w:name w:val="footnote text"/>
    <w:basedOn w:val="Normal"/>
    <w:link w:val="FootnoteTextChar"/>
    <w:uiPriority w:val="99"/>
    <w:semiHidden/>
    <w:rsid w:val="00510C65"/>
  </w:style>
  <w:style w:type="character" w:customStyle="1" w:styleId="FootnoteTextChar">
    <w:name w:val="Footnote Text Char"/>
    <w:basedOn w:val="DefaultParagraphFont"/>
    <w:link w:val="FootnoteText"/>
    <w:uiPriority w:val="99"/>
    <w:semiHidden/>
    <w:locked/>
    <w:rsid w:val="0025389B"/>
    <w:rPr>
      <w:rFonts w:cs="Times New Roman"/>
      <w:sz w:val="20"/>
      <w:szCs w:val="20"/>
    </w:rPr>
  </w:style>
  <w:style w:type="paragraph" w:styleId="ListNumber3">
    <w:name w:val="List Number 3"/>
    <w:basedOn w:val="Normal"/>
    <w:uiPriority w:val="99"/>
    <w:rsid w:val="00510C65"/>
    <w:pPr>
      <w:tabs>
        <w:tab w:val="num" w:pos="1080"/>
      </w:tabs>
      <w:ind w:left="1080" w:hanging="360"/>
    </w:pPr>
  </w:style>
  <w:style w:type="paragraph" w:customStyle="1" w:styleId="doublelineabove">
    <w:name w:val="double line above"/>
    <w:basedOn w:val="Normal"/>
    <w:uiPriority w:val="99"/>
    <w:rsid w:val="00510C65"/>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uiPriority w:val="99"/>
    <w:rsid w:val="00510C65"/>
    <w:pPr>
      <w:widowControl w:val="0"/>
      <w:tabs>
        <w:tab w:val="left" w:pos="357"/>
      </w:tabs>
      <w:spacing w:line="255" w:lineRule="atLeast"/>
      <w:ind w:left="1083" w:hanging="357"/>
    </w:pPr>
    <w:rPr>
      <w:sz w:val="24"/>
    </w:rPr>
  </w:style>
  <w:style w:type="paragraph" w:styleId="BlockText">
    <w:name w:val="Block Text"/>
    <w:basedOn w:val="Normal"/>
    <w:uiPriority w:val="99"/>
    <w:rsid w:val="00510C65"/>
    <w:pPr>
      <w:spacing w:after="120"/>
      <w:ind w:left="1440" w:right="1440"/>
    </w:pPr>
  </w:style>
  <w:style w:type="paragraph" w:styleId="BalloonText">
    <w:name w:val="Balloon Text"/>
    <w:basedOn w:val="Normal"/>
    <w:link w:val="BalloonTextChar"/>
    <w:uiPriority w:val="99"/>
    <w:semiHidden/>
    <w:rsid w:val="00510C6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5389B"/>
    <w:rPr>
      <w:rFonts w:cs="Times New Roman"/>
      <w:sz w:val="2"/>
    </w:rPr>
  </w:style>
  <w:style w:type="character" w:styleId="CommentReference">
    <w:name w:val="annotation reference"/>
    <w:basedOn w:val="DefaultParagraphFont"/>
    <w:uiPriority w:val="99"/>
    <w:rsid w:val="00510C65"/>
    <w:rPr>
      <w:rFonts w:cs="Times New Roman"/>
      <w:sz w:val="16"/>
    </w:rPr>
  </w:style>
  <w:style w:type="table" w:styleId="TableGrid">
    <w:name w:val="Table Grid"/>
    <w:basedOn w:val="TableNormal"/>
    <w:uiPriority w:val="99"/>
    <w:rsid w:val="00510C65"/>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510C65"/>
    <w:rPr>
      <w:rFonts w:cs="Times New Roman"/>
      <w:i/>
    </w:rPr>
  </w:style>
  <w:style w:type="paragraph" w:customStyle="1" w:styleId="DarkList-Accent31">
    <w:name w:val="Dark List - Accent 31"/>
    <w:hidden/>
    <w:uiPriority w:val="99"/>
    <w:semiHidden/>
    <w:rsid w:val="00510C65"/>
    <w:rPr>
      <w:sz w:val="20"/>
      <w:szCs w:val="20"/>
    </w:rPr>
  </w:style>
  <w:style w:type="paragraph" w:customStyle="1" w:styleId="ColorfulShading-Accent31">
    <w:name w:val="Colorful Shading - Accent 31"/>
    <w:basedOn w:val="Normal"/>
    <w:uiPriority w:val="99"/>
    <w:rsid w:val="00510C65"/>
    <w:pPr>
      <w:ind w:left="720"/>
      <w:contextualSpacing/>
    </w:pPr>
  </w:style>
  <w:style w:type="paragraph" w:customStyle="1" w:styleId="NormalBullet">
    <w:name w:val="Normal Bullet"/>
    <w:basedOn w:val="Normal"/>
    <w:uiPriority w:val="99"/>
    <w:rsid w:val="00510C65"/>
    <w:pPr>
      <w:tabs>
        <w:tab w:val="num" w:pos="360"/>
      </w:tabs>
      <w:spacing w:before="120"/>
      <w:ind w:left="360" w:hanging="360"/>
    </w:pPr>
    <w:rPr>
      <w:rFonts w:ascii="Arial" w:hAnsi="Arial"/>
    </w:rPr>
  </w:style>
  <w:style w:type="paragraph" w:customStyle="1" w:styleId="ColorfulShading-Accent11">
    <w:name w:val="Colorful Shading - Accent 11"/>
    <w:hidden/>
    <w:uiPriority w:val="99"/>
    <w:rsid w:val="00510C65"/>
    <w:rPr>
      <w:sz w:val="20"/>
      <w:szCs w:val="20"/>
    </w:rPr>
  </w:style>
  <w:style w:type="paragraph" w:styleId="Revision">
    <w:name w:val="Revision"/>
    <w:hidden/>
    <w:uiPriority w:val="99"/>
    <w:rsid w:val="00685389"/>
    <w:rPr>
      <w:sz w:val="20"/>
      <w:szCs w:val="20"/>
    </w:rPr>
  </w:style>
  <w:style w:type="paragraph" w:styleId="ListParagraph">
    <w:name w:val="List Paragraph"/>
    <w:basedOn w:val="Normal"/>
    <w:uiPriority w:val="34"/>
    <w:qFormat/>
    <w:rsid w:val="00BE705B"/>
    <w:pPr>
      <w:ind w:left="720"/>
      <w:contextualSpacing/>
    </w:pPr>
  </w:style>
  <w:style w:type="paragraph" w:customStyle="1" w:styleId="Style7">
    <w:name w:val="Style7"/>
    <w:basedOn w:val="Footer"/>
    <w:link w:val="Style7Char"/>
    <w:uiPriority w:val="99"/>
    <w:rsid w:val="002D4ABD"/>
    <w:rPr>
      <w:b/>
      <w:i/>
    </w:rPr>
  </w:style>
  <w:style w:type="character" w:customStyle="1" w:styleId="Style7Char">
    <w:name w:val="Style7 Char"/>
    <w:basedOn w:val="FooterChar"/>
    <w:link w:val="Style7"/>
    <w:uiPriority w:val="99"/>
    <w:locked/>
    <w:rsid w:val="002D4ABD"/>
    <w:rPr>
      <w:rFonts w:ascii="Calibri" w:hAnsi="Calibri" w:cs="Times New Roman"/>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833116">
      <w:bodyDiv w:val="1"/>
      <w:marLeft w:val="0"/>
      <w:marRight w:val="0"/>
      <w:marTop w:val="0"/>
      <w:marBottom w:val="0"/>
      <w:divBdr>
        <w:top w:val="none" w:sz="0" w:space="0" w:color="auto"/>
        <w:left w:val="none" w:sz="0" w:space="0" w:color="auto"/>
        <w:bottom w:val="none" w:sz="0" w:space="0" w:color="auto"/>
        <w:right w:val="none" w:sz="0" w:space="0" w:color="auto"/>
      </w:divBdr>
    </w:div>
    <w:div w:id="1888450728">
      <w:marLeft w:val="0"/>
      <w:marRight w:val="0"/>
      <w:marTop w:val="0"/>
      <w:marBottom w:val="0"/>
      <w:divBdr>
        <w:top w:val="none" w:sz="0" w:space="0" w:color="auto"/>
        <w:left w:val="none" w:sz="0" w:space="0" w:color="auto"/>
        <w:bottom w:val="none" w:sz="0" w:space="0" w:color="auto"/>
        <w:right w:val="none" w:sz="0" w:space="0" w:color="auto"/>
      </w:divBdr>
    </w:div>
    <w:div w:id="188845072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footer" Target="footer1.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206D88-B57C-4569-9DEF-1CBC32E34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9</Pages>
  <Words>2787</Words>
  <Characters>22842</Characters>
  <Application>Microsoft Office Word</Application>
  <DocSecurity>0</DocSecurity>
  <Lines>190</Lines>
  <Paragraphs>51</Paragraphs>
  <ScaleCrop>false</ScaleCrop>
  <HeadingPairs>
    <vt:vector size="2" baseType="variant">
      <vt:variant>
        <vt:lpstr>Title</vt:lpstr>
      </vt:variant>
      <vt:variant>
        <vt:i4>1</vt:i4>
      </vt:variant>
    </vt:vector>
  </HeadingPairs>
  <TitlesOfParts>
    <vt:vector size="1" baseType="lpstr">
      <vt:lpstr>Ventilation for Indoor Air Quality (IAQ):  All dwelling units shall meet the requirements of ANSI/ASHRAE standard 62</vt:lpstr>
    </vt:vector>
  </TitlesOfParts>
  <Company>California Energy Commission</Company>
  <LinksUpToDate>false</LinksUpToDate>
  <CharactersWithSpaces>25578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Ventilation for Indoor Air Quality (IAQ):  All dwelling units shall meet the requirements of ANSI/ASHRAE standard 62</dc:title>
  <dc:creator>tferris</dc:creator>
  <cp:lastModifiedBy>Ferris, Todd@Energy</cp:lastModifiedBy>
  <cp:revision>51</cp:revision>
  <cp:lastPrinted>2013-09-13T16:00:00Z</cp:lastPrinted>
  <dcterms:created xsi:type="dcterms:W3CDTF">2018-11-06T16:44:00Z</dcterms:created>
  <dcterms:modified xsi:type="dcterms:W3CDTF">2018-12-28T00:09:00Z</dcterms:modified>
</cp:coreProperties>
</file>
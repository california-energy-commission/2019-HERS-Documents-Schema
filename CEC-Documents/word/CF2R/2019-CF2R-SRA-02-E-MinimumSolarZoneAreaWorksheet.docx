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10790"/>
      </w:tblGrid>
      <w:tr w:rsidR="000A0140" w:rsidRPr="002E3584" w14:paraId="20C423B9" w14:textId="77777777" w:rsidTr="007E52F0">
        <w:trPr>
          <w:trHeight w:val="144"/>
        </w:trPr>
        <w:tc>
          <w:tcPr>
            <w:tcW w:w="10972" w:type="dxa"/>
            <w:tcBorders>
              <w:top w:val="single" w:sz="4" w:space="0" w:color="auto"/>
              <w:left w:val="single" w:sz="4" w:space="0" w:color="auto"/>
              <w:bottom w:val="single" w:sz="4" w:space="0" w:color="auto"/>
              <w:right w:val="single" w:sz="4" w:space="0" w:color="auto"/>
            </w:tcBorders>
            <w:vAlign w:val="center"/>
          </w:tcPr>
          <w:p w14:paraId="20C423B5" w14:textId="0A99642C" w:rsidR="000A0140" w:rsidRPr="002E3584" w:rsidRDefault="000A0140" w:rsidP="000A0140">
            <w:pPr>
              <w:pStyle w:val="BodyText2"/>
              <w:spacing w:before="0" w:after="0"/>
              <w:rPr>
                <w:rFonts w:asciiTheme="minorHAnsi" w:hAnsiTheme="minorHAnsi"/>
                <w:sz w:val="18"/>
                <w:szCs w:val="18"/>
              </w:rPr>
            </w:pPr>
            <w:r w:rsidRPr="002E3584">
              <w:rPr>
                <w:rFonts w:asciiTheme="minorHAnsi" w:hAnsiTheme="minorHAnsi"/>
                <w:sz w:val="18"/>
                <w:szCs w:val="18"/>
              </w:rPr>
              <w:t xml:space="preserve">Solar Zone Area (requirements in §110.10 (b)1A Exception </w:t>
            </w:r>
            <w:r w:rsidR="00BF06DA">
              <w:rPr>
                <w:rFonts w:asciiTheme="minorHAnsi" w:hAnsiTheme="minorHAnsi"/>
                <w:sz w:val="18"/>
                <w:szCs w:val="18"/>
              </w:rPr>
              <w:t>1 or 6</w:t>
            </w:r>
            <w:r w:rsidRPr="002E3584">
              <w:rPr>
                <w:rFonts w:asciiTheme="minorHAnsi" w:hAnsiTheme="minorHAnsi"/>
                <w:sz w:val="18"/>
                <w:szCs w:val="18"/>
              </w:rPr>
              <w:t>, and §110.10 (b)1B</w:t>
            </w:r>
            <w:r w:rsidR="00BF06DA">
              <w:rPr>
                <w:rFonts w:asciiTheme="minorHAnsi" w:hAnsiTheme="minorHAnsi"/>
                <w:sz w:val="18"/>
                <w:szCs w:val="18"/>
              </w:rPr>
              <w:t xml:space="preserve"> Exception 4</w:t>
            </w:r>
            <w:r w:rsidRPr="002E3584">
              <w:rPr>
                <w:rFonts w:asciiTheme="minorHAnsi" w:hAnsiTheme="minorHAnsi"/>
                <w:sz w:val="18"/>
                <w:szCs w:val="18"/>
              </w:rPr>
              <w:t>)</w:t>
            </w:r>
          </w:p>
          <w:p w14:paraId="20C423B6" w14:textId="77777777" w:rsidR="000A0140" w:rsidRPr="002E3584" w:rsidRDefault="000A0140" w:rsidP="000A0140">
            <w:pPr>
              <w:pStyle w:val="BodyText2"/>
              <w:spacing w:before="0" w:after="0"/>
              <w:rPr>
                <w:rFonts w:asciiTheme="minorHAnsi" w:hAnsiTheme="minorHAnsi"/>
                <w:sz w:val="18"/>
                <w:szCs w:val="18"/>
              </w:rPr>
            </w:pPr>
            <w:r w:rsidRPr="002E3584">
              <w:rPr>
                <w:rFonts w:asciiTheme="minorHAnsi" w:hAnsiTheme="minorHAnsi"/>
                <w:sz w:val="18"/>
                <w:szCs w:val="18"/>
              </w:rPr>
              <w:t>This worksheet applies to:</w:t>
            </w:r>
          </w:p>
          <w:p w14:paraId="20C423B7" w14:textId="7855F65D" w:rsidR="000A0140" w:rsidRPr="002E3584" w:rsidRDefault="000A0140" w:rsidP="000A0140">
            <w:pPr>
              <w:pStyle w:val="BodyText2"/>
              <w:numPr>
                <w:ilvl w:val="0"/>
                <w:numId w:val="28"/>
              </w:numPr>
              <w:spacing w:before="0" w:after="0"/>
              <w:rPr>
                <w:rFonts w:asciiTheme="minorHAnsi" w:hAnsiTheme="minorHAnsi"/>
                <w:sz w:val="18"/>
                <w:szCs w:val="18"/>
              </w:rPr>
            </w:pPr>
            <w:r w:rsidRPr="002E3584">
              <w:rPr>
                <w:rFonts w:asciiTheme="minorHAnsi" w:hAnsiTheme="minorHAnsi"/>
                <w:sz w:val="18"/>
                <w:szCs w:val="18"/>
              </w:rPr>
              <w:t xml:space="preserve">Single family residences </w:t>
            </w:r>
            <w:r w:rsidR="00BF06DA">
              <w:rPr>
                <w:rFonts w:asciiTheme="minorHAnsi" w:hAnsiTheme="minorHAnsi"/>
                <w:sz w:val="18"/>
                <w:szCs w:val="18"/>
              </w:rPr>
              <w:t xml:space="preserve">without PV </w:t>
            </w:r>
            <w:r w:rsidRPr="002E3584">
              <w:rPr>
                <w:rFonts w:asciiTheme="minorHAnsi" w:hAnsiTheme="minorHAnsi"/>
                <w:sz w:val="18"/>
                <w:szCs w:val="18"/>
              </w:rPr>
              <w:t>that wish to show compliance with the Solar Ready requirements (Section 110.10(b) by providing a solar zone on the roof of the re</w:t>
            </w:r>
            <w:r w:rsidR="00BF06DA">
              <w:rPr>
                <w:rFonts w:asciiTheme="minorHAnsi" w:hAnsiTheme="minorHAnsi"/>
                <w:sz w:val="18"/>
                <w:szCs w:val="18"/>
              </w:rPr>
              <w:t>sidence. Note that Exceptions 1</w:t>
            </w:r>
            <w:r w:rsidRPr="002E3584">
              <w:rPr>
                <w:rFonts w:asciiTheme="minorHAnsi" w:hAnsiTheme="minorHAnsi"/>
                <w:sz w:val="18"/>
                <w:szCs w:val="18"/>
              </w:rPr>
              <w:t xml:space="preserve"> </w:t>
            </w:r>
            <w:r w:rsidR="00BF06DA">
              <w:rPr>
                <w:rFonts w:asciiTheme="minorHAnsi" w:hAnsiTheme="minorHAnsi"/>
                <w:sz w:val="18"/>
                <w:szCs w:val="18"/>
              </w:rPr>
              <w:t>and</w:t>
            </w:r>
            <w:r w:rsidRPr="002E3584">
              <w:rPr>
                <w:rFonts w:asciiTheme="minorHAnsi" w:hAnsiTheme="minorHAnsi"/>
                <w:sz w:val="18"/>
                <w:szCs w:val="18"/>
              </w:rPr>
              <w:t xml:space="preserve"> </w:t>
            </w:r>
            <w:r w:rsidR="00BF06DA">
              <w:rPr>
                <w:rFonts w:asciiTheme="minorHAnsi" w:hAnsiTheme="minorHAnsi"/>
                <w:sz w:val="18"/>
                <w:szCs w:val="18"/>
              </w:rPr>
              <w:t>6</w:t>
            </w:r>
            <w:r w:rsidRPr="002E3584">
              <w:rPr>
                <w:rFonts w:asciiTheme="minorHAnsi" w:hAnsiTheme="minorHAnsi"/>
                <w:sz w:val="18"/>
                <w:szCs w:val="18"/>
              </w:rPr>
              <w:t xml:space="preserve"> to Section 110.10(b)1A exempt a residence from the solar ready requirements and are documented on the Certificate of Compliance </w:t>
            </w:r>
            <w:r w:rsidR="00704C25">
              <w:rPr>
                <w:rFonts w:asciiTheme="minorHAnsi" w:hAnsiTheme="minorHAnsi"/>
                <w:sz w:val="18"/>
                <w:szCs w:val="18"/>
              </w:rPr>
              <w:t>document</w:t>
            </w:r>
            <w:r w:rsidR="00704C25" w:rsidRPr="002E3584">
              <w:rPr>
                <w:rFonts w:asciiTheme="minorHAnsi" w:hAnsiTheme="minorHAnsi"/>
                <w:sz w:val="18"/>
                <w:szCs w:val="18"/>
              </w:rPr>
              <w:t xml:space="preserve"> </w:t>
            </w:r>
            <w:r w:rsidRPr="002E3584">
              <w:rPr>
                <w:rFonts w:asciiTheme="minorHAnsi" w:hAnsiTheme="minorHAnsi"/>
                <w:sz w:val="18"/>
                <w:szCs w:val="18"/>
              </w:rPr>
              <w:t>CF</w:t>
            </w:r>
            <w:r w:rsidR="00BF06DA">
              <w:rPr>
                <w:rFonts w:asciiTheme="minorHAnsi" w:hAnsiTheme="minorHAnsi"/>
                <w:sz w:val="18"/>
                <w:szCs w:val="18"/>
              </w:rPr>
              <w:t>2</w:t>
            </w:r>
            <w:r w:rsidRPr="002E3584">
              <w:rPr>
                <w:rFonts w:asciiTheme="minorHAnsi" w:hAnsiTheme="minorHAnsi"/>
                <w:sz w:val="18"/>
                <w:szCs w:val="18"/>
              </w:rPr>
              <w:t>R-SRA-01-E. Check the exception being used and fill in the relevant details.</w:t>
            </w:r>
          </w:p>
          <w:p w14:paraId="20C423B8" w14:textId="6804FEC0" w:rsidR="000A0140" w:rsidRPr="002E3584" w:rsidRDefault="000A0140" w:rsidP="00BF06DA">
            <w:pPr>
              <w:pStyle w:val="BodyText2"/>
              <w:numPr>
                <w:ilvl w:val="0"/>
                <w:numId w:val="28"/>
              </w:numPr>
              <w:spacing w:before="0" w:after="0"/>
              <w:rPr>
                <w:rFonts w:asciiTheme="minorHAnsi" w:hAnsiTheme="minorHAnsi"/>
                <w:sz w:val="18"/>
                <w:szCs w:val="18"/>
              </w:rPr>
            </w:pPr>
            <w:r w:rsidRPr="002E3584">
              <w:rPr>
                <w:rFonts w:asciiTheme="minorHAnsi" w:hAnsiTheme="minorHAnsi"/>
                <w:sz w:val="18"/>
                <w:szCs w:val="18"/>
              </w:rPr>
              <w:t xml:space="preserve">Low-rise multifamily projects </w:t>
            </w:r>
            <w:r w:rsidR="00BF06DA">
              <w:rPr>
                <w:rFonts w:asciiTheme="minorHAnsi" w:hAnsiTheme="minorHAnsi"/>
                <w:sz w:val="18"/>
                <w:szCs w:val="18"/>
              </w:rPr>
              <w:t xml:space="preserve">without PV </w:t>
            </w:r>
            <w:r w:rsidRPr="002E3584">
              <w:rPr>
                <w:rFonts w:asciiTheme="minorHAnsi" w:hAnsiTheme="minorHAnsi"/>
                <w:sz w:val="18"/>
                <w:szCs w:val="18"/>
              </w:rPr>
              <w:t xml:space="preserve">that wish to show compliance with the Solar Ready requirements (Section 110.10(b) by providing a solar zone on the roof of the building. Note that Exceptions </w:t>
            </w:r>
            <w:r w:rsidR="00BF06DA">
              <w:rPr>
                <w:rFonts w:asciiTheme="minorHAnsi" w:hAnsiTheme="minorHAnsi"/>
                <w:sz w:val="18"/>
                <w:szCs w:val="18"/>
              </w:rPr>
              <w:t xml:space="preserve">4 and 5 </w:t>
            </w:r>
            <w:r w:rsidRPr="002E3584">
              <w:rPr>
                <w:rFonts w:asciiTheme="minorHAnsi" w:hAnsiTheme="minorHAnsi"/>
                <w:sz w:val="18"/>
                <w:szCs w:val="18"/>
              </w:rPr>
              <w:t xml:space="preserve">to Section 110.10(b)1B exempt a multifamily building from the solar ready requirements and are documented on the Certificate of Compliance </w:t>
            </w:r>
            <w:r w:rsidR="00704C25">
              <w:rPr>
                <w:rFonts w:asciiTheme="minorHAnsi" w:hAnsiTheme="minorHAnsi"/>
                <w:sz w:val="18"/>
                <w:szCs w:val="18"/>
              </w:rPr>
              <w:t>document</w:t>
            </w:r>
            <w:r w:rsidR="00704C25" w:rsidRPr="002E3584">
              <w:rPr>
                <w:rFonts w:asciiTheme="minorHAnsi" w:hAnsiTheme="minorHAnsi"/>
                <w:sz w:val="18"/>
                <w:szCs w:val="18"/>
              </w:rPr>
              <w:t xml:space="preserve"> </w:t>
            </w:r>
            <w:r w:rsidRPr="002E3584">
              <w:rPr>
                <w:rFonts w:asciiTheme="minorHAnsi" w:hAnsiTheme="minorHAnsi"/>
                <w:sz w:val="18"/>
                <w:szCs w:val="18"/>
              </w:rPr>
              <w:t>CF</w:t>
            </w:r>
            <w:r w:rsidR="00BF06DA">
              <w:rPr>
                <w:rFonts w:asciiTheme="minorHAnsi" w:hAnsiTheme="minorHAnsi"/>
                <w:sz w:val="18"/>
                <w:szCs w:val="18"/>
              </w:rPr>
              <w:t>2</w:t>
            </w:r>
            <w:r w:rsidRPr="002E3584">
              <w:rPr>
                <w:rFonts w:asciiTheme="minorHAnsi" w:hAnsiTheme="minorHAnsi"/>
                <w:sz w:val="18"/>
                <w:szCs w:val="18"/>
              </w:rPr>
              <w:t>R-SRA-01-E. Check the exception being used and fill in the relevant details.</w:t>
            </w:r>
          </w:p>
        </w:tc>
      </w:tr>
    </w:tbl>
    <w:p w14:paraId="20C423BA" w14:textId="77777777" w:rsidR="000A0140" w:rsidRDefault="000A0140" w:rsidP="000A0140">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69"/>
        <w:gridCol w:w="5525"/>
        <w:gridCol w:w="4696"/>
      </w:tblGrid>
      <w:tr w:rsidR="00654054" w:rsidRPr="00F26029" w14:paraId="20C423BC" w14:textId="77777777" w:rsidTr="007E52F0">
        <w:trPr>
          <w:trHeight w:val="144"/>
        </w:trPr>
        <w:tc>
          <w:tcPr>
            <w:tcW w:w="10972" w:type="dxa"/>
            <w:gridSpan w:val="3"/>
            <w:vAlign w:val="center"/>
          </w:tcPr>
          <w:p w14:paraId="20C423BB" w14:textId="77777777" w:rsidR="00654054" w:rsidRPr="00F26029" w:rsidRDefault="00654054" w:rsidP="00654054">
            <w:pPr>
              <w:pStyle w:val="Heading2"/>
              <w:spacing w:before="0" w:after="0"/>
              <w:rPr>
                <w:rFonts w:asciiTheme="minorHAnsi" w:hAnsiTheme="minorHAnsi"/>
              </w:rPr>
            </w:pPr>
            <w:r>
              <w:rPr>
                <w:rFonts w:asciiTheme="minorHAnsi" w:hAnsiTheme="minorHAnsi"/>
              </w:rPr>
              <w:t xml:space="preserve">A. </w:t>
            </w:r>
            <w:r w:rsidRPr="00F26029">
              <w:rPr>
                <w:rFonts w:asciiTheme="minorHAnsi" w:hAnsiTheme="minorHAnsi"/>
              </w:rPr>
              <w:t>General Information</w:t>
            </w:r>
          </w:p>
        </w:tc>
      </w:tr>
      <w:tr w:rsidR="00654054" w:rsidRPr="00F26029" w14:paraId="20C423C0" w14:textId="77777777" w:rsidTr="007E52F0">
        <w:trPr>
          <w:trHeight w:val="144"/>
        </w:trPr>
        <w:tc>
          <w:tcPr>
            <w:tcW w:w="573" w:type="dxa"/>
            <w:vAlign w:val="center"/>
          </w:tcPr>
          <w:p w14:paraId="20C423BD" w14:textId="77777777" w:rsidR="00654054" w:rsidRPr="007A0374" w:rsidRDefault="00654054" w:rsidP="00654054">
            <w:pPr>
              <w:pStyle w:val="BodyText2"/>
              <w:spacing w:before="0" w:after="0"/>
              <w:jc w:val="center"/>
              <w:rPr>
                <w:rFonts w:asciiTheme="minorHAnsi" w:hAnsiTheme="minorHAnsi"/>
                <w:sz w:val="18"/>
                <w:szCs w:val="18"/>
              </w:rPr>
            </w:pPr>
            <w:r w:rsidRPr="007A0374">
              <w:rPr>
                <w:rFonts w:asciiTheme="minorHAnsi" w:hAnsiTheme="minorHAnsi"/>
                <w:sz w:val="18"/>
                <w:szCs w:val="18"/>
              </w:rPr>
              <w:t>01</w:t>
            </w:r>
          </w:p>
        </w:tc>
        <w:tc>
          <w:tcPr>
            <w:tcW w:w="5616" w:type="dxa"/>
          </w:tcPr>
          <w:p w14:paraId="20C423BE" w14:textId="77777777" w:rsidR="00654054" w:rsidRPr="00F26029" w:rsidRDefault="00654054" w:rsidP="00654054">
            <w:pPr>
              <w:pStyle w:val="BodyText2"/>
              <w:spacing w:before="0" w:after="0"/>
              <w:rPr>
                <w:rFonts w:asciiTheme="minorHAnsi" w:hAnsiTheme="minorHAnsi"/>
              </w:rPr>
            </w:pPr>
            <w:r w:rsidRPr="007A0374">
              <w:rPr>
                <w:rFonts w:asciiTheme="minorHAnsi" w:hAnsiTheme="minorHAnsi"/>
                <w:sz w:val="18"/>
                <w:szCs w:val="18"/>
              </w:rPr>
              <w:t xml:space="preserve">Building Type: </w:t>
            </w:r>
          </w:p>
        </w:tc>
        <w:tc>
          <w:tcPr>
            <w:tcW w:w="4781" w:type="dxa"/>
          </w:tcPr>
          <w:p w14:paraId="20C423BF" w14:textId="77777777" w:rsidR="00654054" w:rsidRPr="00F26029" w:rsidRDefault="00654054" w:rsidP="00654054">
            <w:pPr>
              <w:pStyle w:val="BodyText2"/>
              <w:spacing w:before="0" w:after="0"/>
              <w:rPr>
                <w:rFonts w:asciiTheme="minorHAnsi" w:hAnsiTheme="minorHAnsi"/>
                <w:b/>
              </w:rPr>
            </w:pPr>
          </w:p>
        </w:tc>
      </w:tr>
    </w:tbl>
    <w:p w14:paraId="20C423C1" w14:textId="77777777" w:rsidR="00654054" w:rsidRDefault="00654054" w:rsidP="000A0140">
      <w:pPr>
        <w:rPr>
          <w:rFonts w:asciiTheme="minorHAnsi" w:hAnsiTheme="minorHAnsi"/>
          <w:sz w:val="18"/>
          <w:szCs w:val="18"/>
        </w:rPr>
      </w:pPr>
    </w:p>
    <w:tbl>
      <w:tblPr>
        <w:tblW w:w="5001"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74"/>
        <w:gridCol w:w="5528"/>
        <w:gridCol w:w="4690"/>
      </w:tblGrid>
      <w:tr w:rsidR="00654054" w:rsidRPr="00F26029" w14:paraId="20C423C3" w14:textId="77777777" w:rsidTr="007E52F0">
        <w:trPr>
          <w:trHeight w:val="144"/>
        </w:trPr>
        <w:tc>
          <w:tcPr>
            <w:tcW w:w="10974" w:type="dxa"/>
            <w:gridSpan w:val="3"/>
            <w:vAlign w:val="center"/>
          </w:tcPr>
          <w:p w14:paraId="20C423C2" w14:textId="77777777" w:rsidR="00654054" w:rsidRPr="0076191B" w:rsidRDefault="00654054" w:rsidP="00654054">
            <w:pPr>
              <w:pStyle w:val="BodyText2"/>
              <w:spacing w:before="0" w:after="0"/>
              <w:rPr>
                <w:rFonts w:asciiTheme="minorHAnsi" w:hAnsiTheme="minorHAnsi"/>
                <w:sz w:val="18"/>
                <w:szCs w:val="18"/>
              </w:rPr>
            </w:pPr>
            <w:r w:rsidRPr="007A0374">
              <w:rPr>
                <w:rFonts w:asciiTheme="minorHAnsi" w:hAnsiTheme="minorHAnsi"/>
                <w:b/>
                <w:sz w:val="20"/>
              </w:rPr>
              <w:t>B. Minimum Required Solar Zone Area for Single Family Residence</w:t>
            </w:r>
          </w:p>
        </w:tc>
      </w:tr>
      <w:tr w:rsidR="00654054" w:rsidRPr="00F26029" w14:paraId="20C423C7" w14:textId="77777777" w:rsidTr="007E52F0">
        <w:trPr>
          <w:trHeight w:val="144"/>
        </w:trPr>
        <w:tc>
          <w:tcPr>
            <w:tcW w:w="578" w:type="dxa"/>
            <w:vAlign w:val="center"/>
          </w:tcPr>
          <w:p w14:paraId="20C423C4" w14:textId="77777777" w:rsidR="00654054" w:rsidRPr="007A0374" w:rsidRDefault="00654054" w:rsidP="00654054">
            <w:pPr>
              <w:jc w:val="center"/>
              <w:rPr>
                <w:rFonts w:asciiTheme="minorHAnsi" w:hAnsiTheme="minorHAnsi"/>
                <w:sz w:val="18"/>
                <w:szCs w:val="18"/>
              </w:rPr>
            </w:pPr>
            <w:r w:rsidRPr="007A0374">
              <w:rPr>
                <w:rFonts w:asciiTheme="minorHAnsi" w:hAnsiTheme="minorHAnsi"/>
                <w:sz w:val="18"/>
                <w:szCs w:val="18"/>
              </w:rPr>
              <w:t>01</w:t>
            </w:r>
          </w:p>
        </w:tc>
        <w:tc>
          <w:tcPr>
            <w:tcW w:w="5616" w:type="dxa"/>
            <w:vAlign w:val="center"/>
          </w:tcPr>
          <w:p w14:paraId="20C423C5" w14:textId="31CFFCB8" w:rsidR="00654054" w:rsidRPr="007A0374" w:rsidRDefault="00654054" w:rsidP="00704C25">
            <w:pPr>
              <w:autoSpaceDE w:val="0"/>
              <w:autoSpaceDN w:val="0"/>
              <w:adjustRightInd w:val="0"/>
              <w:rPr>
                <w:rFonts w:asciiTheme="minorHAnsi" w:hAnsiTheme="minorHAnsi"/>
                <w:sz w:val="18"/>
                <w:szCs w:val="18"/>
              </w:rPr>
            </w:pPr>
            <w:r w:rsidRPr="007A0374">
              <w:rPr>
                <w:rFonts w:asciiTheme="minorHAnsi" w:hAnsiTheme="minorHAnsi"/>
                <w:sz w:val="18"/>
                <w:szCs w:val="18"/>
              </w:rPr>
              <w:t xml:space="preserve">Does the residence have </w:t>
            </w:r>
            <w:r w:rsidRPr="007A0374">
              <w:rPr>
                <w:rFonts w:asciiTheme="minorHAnsi" w:hAnsiTheme="minorHAnsi" w:cs="TimesNewRomanPSMT"/>
                <w:sz w:val="18"/>
                <w:szCs w:val="18"/>
              </w:rPr>
              <w:t>three stories or more, and a total floor area less than or equal to 2</w:t>
            </w:r>
            <w:r w:rsidR="00704C25">
              <w:rPr>
                <w:rFonts w:asciiTheme="minorHAnsi" w:hAnsiTheme="minorHAnsi" w:cs="TimesNewRomanPSMT"/>
                <w:sz w:val="18"/>
                <w:szCs w:val="18"/>
              </w:rPr>
              <w:t>,</w:t>
            </w:r>
            <w:r w:rsidRPr="007A0374">
              <w:rPr>
                <w:rFonts w:asciiTheme="minorHAnsi" w:hAnsiTheme="minorHAnsi" w:cs="TimesNewRomanPSMT"/>
                <w:sz w:val="18"/>
                <w:szCs w:val="18"/>
              </w:rPr>
              <w:t xml:space="preserve">000 </w:t>
            </w:r>
            <w:r w:rsidR="00704C25">
              <w:rPr>
                <w:rFonts w:asciiTheme="minorHAnsi" w:hAnsiTheme="minorHAnsi" w:cs="TimesNewRomanPSMT"/>
                <w:sz w:val="18"/>
                <w:szCs w:val="18"/>
              </w:rPr>
              <w:t>ft</w:t>
            </w:r>
            <w:r w:rsidR="00704C25">
              <w:rPr>
                <w:rFonts w:asciiTheme="minorHAnsi" w:hAnsiTheme="minorHAnsi" w:cs="TimesNewRomanPSMT"/>
                <w:sz w:val="18"/>
                <w:szCs w:val="18"/>
                <w:vertAlign w:val="superscript"/>
              </w:rPr>
              <w:t>2</w:t>
            </w:r>
            <w:r w:rsidRPr="007A0374">
              <w:rPr>
                <w:rFonts w:asciiTheme="minorHAnsi" w:hAnsiTheme="minorHAnsi" w:cs="TimesNewRomanPSMT"/>
                <w:sz w:val="18"/>
                <w:szCs w:val="18"/>
              </w:rPr>
              <w:t>?</w:t>
            </w:r>
          </w:p>
        </w:tc>
        <w:tc>
          <w:tcPr>
            <w:tcW w:w="4781" w:type="dxa"/>
          </w:tcPr>
          <w:p w14:paraId="20C423C6" w14:textId="77777777" w:rsidR="00654054" w:rsidRDefault="00654054" w:rsidP="00654054"/>
        </w:tc>
      </w:tr>
      <w:tr w:rsidR="00654054" w:rsidRPr="00F26029" w14:paraId="20C423CB" w14:textId="77777777" w:rsidTr="007E52F0">
        <w:trPr>
          <w:trHeight w:val="144"/>
        </w:trPr>
        <w:tc>
          <w:tcPr>
            <w:tcW w:w="578" w:type="dxa"/>
            <w:vAlign w:val="center"/>
          </w:tcPr>
          <w:p w14:paraId="20C423C8" w14:textId="77777777" w:rsidR="00654054" w:rsidRPr="007A0374" w:rsidRDefault="00654054" w:rsidP="00654054">
            <w:pPr>
              <w:jc w:val="center"/>
              <w:rPr>
                <w:rFonts w:asciiTheme="minorHAnsi" w:hAnsiTheme="minorHAnsi"/>
                <w:sz w:val="18"/>
                <w:szCs w:val="18"/>
              </w:rPr>
            </w:pPr>
            <w:r>
              <w:rPr>
                <w:rFonts w:asciiTheme="minorHAnsi" w:hAnsiTheme="minorHAnsi"/>
                <w:sz w:val="18"/>
                <w:szCs w:val="18"/>
              </w:rPr>
              <w:t>02</w:t>
            </w:r>
          </w:p>
        </w:tc>
        <w:tc>
          <w:tcPr>
            <w:tcW w:w="5616" w:type="dxa"/>
            <w:vAlign w:val="center"/>
          </w:tcPr>
          <w:p w14:paraId="20C423C9" w14:textId="77777777" w:rsidR="00654054" w:rsidRPr="007A0374" w:rsidRDefault="00654054" w:rsidP="00654054">
            <w:pPr>
              <w:autoSpaceDE w:val="0"/>
              <w:autoSpaceDN w:val="0"/>
              <w:adjustRightInd w:val="0"/>
              <w:rPr>
                <w:rFonts w:asciiTheme="minorHAnsi" w:hAnsiTheme="minorHAnsi"/>
                <w:sz w:val="18"/>
                <w:szCs w:val="18"/>
              </w:rPr>
            </w:pPr>
            <w:r w:rsidRPr="007A0374">
              <w:rPr>
                <w:rFonts w:asciiTheme="minorHAnsi" w:hAnsiTheme="minorHAnsi"/>
                <w:sz w:val="18"/>
                <w:szCs w:val="18"/>
              </w:rPr>
              <w:t xml:space="preserve">Is the residence </w:t>
            </w:r>
            <w:r w:rsidRPr="007A0374">
              <w:rPr>
                <w:rFonts w:asciiTheme="minorHAnsi" w:hAnsiTheme="minorHAnsi" w:cs="TimesNewRomanPSMT"/>
                <w:sz w:val="18"/>
                <w:szCs w:val="18"/>
              </w:rPr>
              <w:t>located in Climate zones 8-14, in a Wildland-Urban Interface Fire Area as defined in Title 24, Part 2, and have a whole house fan?</w:t>
            </w:r>
          </w:p>
        </w:tc>
        <w:tc>
          <w:tcPr>
            <w:tcW w:w="4781" w:type="dxa"/>
          </w:tcPr>
          <w:p w14:paraId="20C423CA" w14:textId="77777777" w:rsidR="00654054" w:rsidRDefault="00654054" w:rsidP="00654054"/>
        </w:tc>
      </w:tr>
      <w:tr w:rsidR="00654054" w:rsidRPr="00F26029" w14:paraId="20C423D0" w14:textId="77777777" w:rsidTr="007E52F0">
        <w:trPr>
          <w:trHeight w:val="144"/>
        </w:trPr>
        <w:tc>
          <w:tcPr>
            <w:tcW w:w="578" w:type="dxa"/>
            <w:vAlign w:val="center"/>
          </w:tcPr>
          <w:p w14:paraId="20C423CC" w14:textId="77777777" w:rsidR="00654054" w:rsidRPr="007A0374" w:rsidRDefault="00654054" w:rsidP="00654054">
            <w:pPr>
              <w:jc w:val="center"/>
              <w:rPr>
                <w:rFonts w:asciiTheme="minorHAnsi" w:hAnsiTheme="minorHAnsi"/>
                <w:sz w:val="18"/>
                <w:szCs w:val="18"/>
              </w:rPr>
            </w:pPr>
            <w:r>
              <w:rPr>
                <w:rFonts w:asciiTheme="minorHAnsi" w:hAnsiTheme="minorHAnsi"/>
                <w:sz w:val="18"/>
                <w:szCs w:val="18"/>
              </w:rPr>
              <w:t>03</w:t>
            </w:r>
          </w:p>
        </w:tc>
        <w:tc>
          <w:tcPr>
            <w:tcW w:w="5616" w:type="dxa"/>
            <w:vAlign w:val="center"/>
          </w:tcPr>
          <w:p w14:paraId="20C423CE" w14:textId="154E933C" w:rsidR="00654054" w:rsidRPr="007A0374" w:rsidRDefault="00654054" w:rsidP="00654054">
            <w:pPr>
              <w:rPr>
                <w:rFonts w:asciiTheme="minorHAnsi" w:hAnsiTheme="minorHAnsi"/>
                <w:sz w:val="18"/>
                <w:szCs w:val="18"/>
              </w:rPr>
            </w:pPr>
            <w:r w:rsidRPr="007A0374">
              <w:rPr>
                <w:rFonts w:asciiTheme="minorHAnsi" w:hAnsiTheme="minorHAnsi"/>
                <w:sz w:val="18"/>
                <w:szCs w:val="18"/>
              </w:rPr>
              <w:t>What is the total area of low-sloped roofs where the annual solar access is 70% or greater (ft</w:t>
            </w:r>
            <w:r w:rsidRPr="005A0C01">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3CF" w14:textId="77777777" w:rsidR="00654054" w:rsidRDefault="00654054" w:rsidP="00654054"/>
        </w:tc>
      </w:tr>
      <w:tr w:rsidR="00654054" w:rsidRPr="00F26029" w14:paraId="20C423D5" w14:textId="77777777" w:rsidTr="007E52F0">
        <w:trPr>
          <w:trHeight w:val="144"/>
        </w:trPr>
        <w:tc>
          <w:tcPr>
            <w:tcW w:w="578" w:type="dxa"/>
            <w:vAlign w:val="center"/>
          </w:tcPr>
          <w:p w14:paraId="20C423D1" w14:textId="77777777" w:rsidR="00654054" w:rsidRPr="007A0374" w:rsidRDefault="00654054" w:rsidP="00654054">
            <w:pPr>
              <w:jc w:val="center"/>
              <w:rPr>
                <w:rFonts w:asciiTheme="minorHAnsi" w:hAnsiTheme="minorHAnsi"/>
                <w:sz w:val="18"/>
                <w:szCs w:val="18"/>
              </w:rPr>
            </w:pPr>
            <w:r>
              <w:rPr>
                <w:rFonts w:asciiTheme="minorHAnsi" w:hAnsiTheme="minorHAnsi"/>
                <w:sz w:val="18"/>
                <w:szCs w:val="18"/>
              </w:rPr>
              <w:t>04</w:t>
            </w:r>
          </w:p>
        </w:tc>
        <w:tc>
          <w:tcPr>
            <w:tcW w:w="5616" w:type="dxa"/>
            <w:vAlign w:val="center"/>
          </w:tcPr>
          <w:p w14:paraId="20C423D3" w14:textId="35588989" w:rsidR="00654054" w:rsidRPr="007A0374" w:rsidRDefault="00654054" w:rsidP="00654054">
            <w:pPr>
              <w:rPr>
                <w:rFonts w:asciiTheme="minorHAnsi" w:hAnsiTheme="minorHAnsi"/>
                <w:sz w:val="18"/>
                <w:szCs w:val="18"/>
              </w:rPr>
            </w:pPr>
            <w:r w:rsidRPr="007A0374">
              <w:rPr>
                <w:rFonts w:asciiTheme="minorHAnsi" w:hAnsiTheme="minorHAnsi"/>
                <w:sz w:val="18"/>
                <w:szCs w:val="18"/>
              </w:rPr>
              <w:t>What is the total area of steep-sloped roofs oriented between 110 and 270 degrees relative to true north, where the annual solar access is 70% or greater (ft</w:t>
            </w:r>
            <w:r w:rsidRPr="005A0C01">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3D4" w14:textId="77777777" w:rsidR="00654054" w:rsidRDefault="00654054" w:rsidP="00654054">
            <w:pPr>
              <w:rPr>
                <w:sz w:val="22"/>
              </w:rPr>
            </w:pPr>
          </w:p>
        </w:tc>
      </w:tr>
      <w:tr w:rsidR="00654054" w:rsidRPr="00F26029" w14:paraId="20C423D9" w14:textId="77777777" w:rsidTr="007E52F0">
        <w:trPr>
          <w:trHeight w:val="144"/>
        </w:trPr>
        <w:tc>
          <w:tcPr>
            <w:tcW w:w="578" w:type="dxa"/>
            <w:vAlign w:val="center"/>
          </w:tcPr>
          <w:p w14:paraId="20C423D6" w14:textId="77777777" w:rsidR="00654054" w:rsidRPr="00C15F09" w:rsidRDefault="00654054" w:rsidP="00654054">
            <w:pPr>
              <w:jc w:val="center"/>
              <w:rPr>
                <w:rFonts w:asciiTheme="minorHAnsi" w:hAnsiTheme="minorHAnsi"/>
                <w:sz w:val="18"/>
                <w:szCs w:val="18"/>
              </w:rPr>
            </w:pPr>
            <w:r w:rsidRPr="00C15F09">
              <w:rPr>
                <w:rFonts w:asciiTheme="minorHAnsi" w:hAnsiTheme="minorHAnsi"/>
                <w:sz w:val="18"/>
                <w:szCs w:val="18"/>
              </w:rPr>
              <w:t>05</w:t>
            </w:r>
          </w:p>
        </w:tc>
        <w:tc>
          <w:tcPr>
            <w:tcW w:w="5616" w:type="dxa"/>
            <w:vAlign w:val="center"/>
          </w:tcPr>
          <w:p w14:paraId="20C423D7" w14:textId="3D1B7941" w:rsidR="00654054" w:rsidRDefault="00654054" w:rsidP="00704C25">
            <w:pPr>
              <w:rPr>
                <w:rFonts w:asciiTheme="minorHAnsi" w:hAnsiTheme="minorHAnsi"/>
                <w:sz w:val="18"/>
                <w:szCs w:val="18"/>
              </w:rPr>
            </w:pPr>
            <w:r>
              <w:rPr>
                <w:rFonts w:asciiTheme="minorHAnsi" w:hAnsiTheme="minorHAnsi"/>
                <w:sz w:val="18"/>
                <w:szCs w:val="18"/>
              </w:rPr>
              <w:t xml:space="preserve">Solar </w:t>
            </w:r>
            <w:r w:rsidR="00704C25">
              <w:rPr>
                <w:rFonts w:asciiTheme="minorHAnsi" w:hAnsiTheme="minorHAnsi"/>
                <w:sz w:val="18"/>
                <w:szCs w:val="18"/>
              </w:rPr>
              <w:t>Z</w:t>
            </w:r>
            <w:r>
              <w:rPr>
                <w:rFonts w:asciiTheme="minorHAnsi" w:hAnsiTheme="minorHAnsi"/>
                <w:sz w:val="18"/>
                <w:szCs w:val="18"/>
              </w:rPr>
              <w:t xml:space="preserve">one </w:t>
            </w:r>
            <w:r w:rsidR="00704C25">
              <w:rPr>
                <w:rFonts w:asciiTheme="minorHAnsi" w:hAnsiTheme="minorHAnsi"/>
                <w:sz w:val="18"/>
                <w:szCs w:val="18"/>
              </w:rPr>
              <w:t>A</w:t>
            </w:r>
            <w:r>
              <w:rPr>
                <w:rFonts w:asciiTheme="minorHAnsi" w:hAnsiTheme="minorHAnsi"/>
                <w:sz w:val="18"/>
                <w:szCs w:val="18"/>
              </w:rPr>
              <w:t xml:space="preserve">rea – </w:t>
            </w:r>
            <w:r w:rsidR="00704C25">
              <w:rPr>
                <w:rFonts w:asciiTheme="minorHAnsi" w:hAnsiTheme="minorHAnsi"/>
                <w:sz w:val="18"/>
                <w:szCs w:val="18"/>
              </w:rPr>
              <w:t>S</w:t>
            </w:r>
            <w:r>
              <w:rPr>
                <w:rFonts w:asciiTheme="minorHAnsi" w:hAnsiTheme="minorHAnsi"/>
                <w:sz w:val="18"/>
                <w:szCs w:val="18"/>
              </w:rPr>
              <w:t xml:space="preserve">olar </w:t>
            </w:r>
            <w:r w:rsidR="00704C25">
              <w:rPr>
                <w:rFonts w:asciiTheme="minorHAnsi" w:hAnsiTheme="minorHAnsi"/>
                <w:sz w:val="18"/>
                <w:szCs w:val="18"/>
              </w:rPr>
              <w:t>A</w:t>
            </w:r>
            <w:r>
              <w:rPr>
                <w:rFonts w:asciiTheme="minorHAnsi" w:hAnsiTheme="minorHAnsi"/>
                <w:sz w:val="18"/>
                <w:szCs w:val="18"/>
              </w:rPr>
              <w:t xml:space="preserve">ccess </w:t>
            </w:r>
            <w:r w:rsidR="00704C25">
              <w:rPr>
                <w:rFonts w:asciiTheme="minorHAnsi" w:hAnsiTheme="minorHAnsi"/>
                <w:sz w:val="18"/>
                <w:szCs w:val="18"/>
              </w:rPr>
              <w:t>M</w:t>
            </w:r>
            <w:r>
              <w:rPr>
                <w:rFonts w:asciiTheme="minorHAnsi" w:hAnsiTheme="minorHAnsi"/>
                <w:sz w:val="18"/>
                <w:szCs w:val="18"/>
              </w:rPr>
              <w:t>ethod</w:t>
            </w:r>
            <w:r w:rsidDel="006A6EC0">
              <w:rPr>
                <w:rFonts w:asciiTheme="minorHAnsi" w:hAnsiTheme="minorHAnsi"/>
                <w:sz w:val="18"/>
                <w:szCs w:val="18"/>
              </w:rPr>
              <w:t xml:space="preserve"> </w:t>
            </w:r>
            <w:r w:rsidRPr="007A0374">
              <w:rPr>
                <w:rFonts w:asciiTheme="minorHAnsi" w:hAnsiTheme="minorHAnsi"/>
                <w:sz w:val="18"/>
                <w:szCs w:val="18"/>
              </w:rPr>
              <w:t>(ft</w:t>
            </w:r>
            <w:r w:rsidRPr="005A0C01">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3D8" w14:textId="77777777" w:rsidR="00654054" w:rsidRDefault="00654054" w:rsidP="00654054">
            <w:pPr>
              <w:rPr>
                <w:rFonts w:asciiTheme="minorHAnsi" w:hAnsiTheme="minorHAnsi"/>
                <w:sz w:val="18"/>
                <w:szCs w:val="18"/>
              </w:rPr>
            </w:pPr>
          </w:p>
        </w:tc>
      </w:tr>
      <w:tr w:rsidR="00654054" w:rsidRPr="00F26029" w14:paraId="20C423DD" w14:textId="77777777" w:rsidTr="007E52F0">
        <w:trPr>
          <w:trHeight w:val="144"/>
        </w:trPr>
        <w:tc>
          <w:tcPr>
            <w:tcW w:w="578" w:type="dxa"/>
            <w:vAlign w:val="center"/>
          </w:tcPr>
          <w:p w14:paraId="20C423DA" w14:textId="77777777" w:rsidR="00654054" w:rsidRPr="00C15F09" w:rsidRDefault="00654054" w:rsidP="00654054">
            <w:pPr>
              <w:jc w:val="center"/>
              <w:rPr>
                <w:rFonts w:asciiTheme="minorHAnsi" w:hAnsiTheme="minorHAnsi"/>
                <w:sz w:val="18"/>
                <w:szCs w:val="18"/>
              </w:rPr>
            </w:pPr>
            <w:r w:rsidRPr="00C15F09">
              <w:rPr>
                <w:rFonts w:asciiTheme="minorHAnsi" w:hAnsiTheme="minorHAnsi"/>
                <w:sz w:val="18"/>
                <w:szCs w:val="18"/>
              </w:rPr>
              <w:t>06</w:t>
            </w:r>
          </w:p>
        </w:tc>
        <w:tc>
          <w:tcPr>
            <w:tcW w:w="5616" w:type="dxa"/>
            <w:vAlign w:val="center"/>
          </w:tcPr>
          <w:p w14:paraId="20C423DB" w14:textId="77777777" w:rsidR="00654054" w:rsidRPr="00F26029" w:rsidRDefault="00654054" w:rsidP="00654054">
            <w:r>
              <w:rPr>
                <w:rFonts w:asciiTheme="minorHAnsi" w:hAnsiTheme="minorHAnsi"/>
                <w:sz w:val="18"/>
                <w:szCs w:val="18"/>
              </w:rPr>
              <w:t>Are a</w:t>
            </w:r>
            <w:r w:rsidRPr="00A3784E">
              <w:rPr>
                <w:rFonts w:asciiTheme="minorHAnsi" w:hAnsiTheme="minorHAnsi"/>
                <w:sz w:val="18"/>
                <w:szCs w:val="18"/>
              </w:rPr>
              <w:t xml:space="preserve">ll </w:t>
            </w:r>
            <w:r>
              <w:rPr>
                <w:rFonts w:asciiTheme="minorHAnsi" w:hAnsiTheme="minorHAnsi"/>
                <w:sz w:val="18"/>
                <w:szCs w:val="18"/>
              </w:rPr>
              <w:t xml:space="preserve">the </w:t>
            </w:r>
            <w:r w:rsidRPr="00A3784E">
              <w:rPr>
                <w:rFonts w:asciiTheme="minorHAnsi" w:hAnsiTheme="minorHAnsi"/>
                <w:sz w:val="18"/>
                <w:szCs w:val="18"/>
              </w:rPr>
              <w:t xml:space="preserve">thermostats </w:t>
            </w:r>
            <w:r>
              <w:rPr>
                <w:rFonts w:asciiTheme="minorHAnsi" w:hAnsiTheme="minorHAnsi"/>
                <w:sz w:val="18"/>
                <w:szCs w:val="18"/>
              </w:rPr>
              <w:t xml:space="preserve">Occupant Controlled Smart Thermostats (OCSTs), certified to the Energy Commission and listed on the Commission’s appliances database?  </w:t>
            </w:r>
            <w:r>
              <w:rPr>
                <w:rFonts w:asciiTheme="minorHAnsi" w:hAnsiTheme="minorHAnsi"/>
                <w:sz w:val="18"/>
                <w:szCs w:val="18"/>
              </w:rPr>
              <w:br/>
              <w:t>Alternatively, a networked system of devices may be installed that provides functionality equivalent to an OCST.</w:t>
            </w:r>
          </w:p>
        </w:tc>
        <w:tc>
          <w:tcPr>
            <w:tcW w:w="4781" w:type="dxa"/>
          </w:tcPr>
          <w:p w14:paraId="20C423DC" w14:textId="77777777" w:rsidR="00654054" w:rsidRDefault="00654054" w:rsidP="00654054">
            <w:pPr>
              <w:rPr>
                <w:sz w:val="22"/>
              </w:rPr>
            </w:pPr>
          </w:p>
        </w:tc>
      </w:tr>
      <w:tr w:rsidR="00654054" w:rsidRPr="00F26029" w14:paraId="20C423E1" w14:textId="77777777" w:rsidTr="007E52F0">
        <w:trPr>
          <w:trHeight w:val="144"/>
        </w:trPr>
        <w:tc>
          <w:tcPr>
            <w:tcW w:w="578" w:type="dxa"/>
            <w:vAlign w:val="center"/>
          </w:tcPr>
          <w:p w14:paraId="20C423DE" w14:textId="77777777" w:rsidR="00654054" w:rsidRPr="00C15F09" w:rsidRDefault="00654054" w:rsidP="00654054">
            <w:pPr>
              <w:jc w:val="center"/>
              <w:rPr>
                <w:rFonts w:asciiTheme="minorHAnsi" w:hAnsiTheme="minorHAnsi"/>
                <w:sz w:val="18"/>
                <w:szCs w:val="18"/>
              </w:rPr>
            </w:pPr>
            <w:r w:rsidRPr="00C15F09">
              <w:rPr>
                <w:rFonts w:asciiTheme="minorHAnsi" w:hAnsiTheme="minorHAnsi"/>
                <w:sz w:val="18"/>
                <w:szCs w:val="18"/>
              </w:rPr>
              <w:t>07</w:t>
            </w:r>
          </w:p>
        </w:tc>
        <w:tc>
          <w:tcPr>
            <w:tcW w:w="5616" w:type="dxa"/>
            <w:vAlign w:val="center"/>
          </w:tcPr>
          <w:p w14:paraId="20C423DF" w14:textId="39F57AA8" w:rsidR="00654054" w:rsidRPr="007A0374" w:rsidRDefault="00654054" w:rsidP="00704C25">
            <w:pPr>
              <w:rPr>
                <w:rFonts w:asciiTheme="minorHAnsi" w:hAnsiTheme="minorHAnsi"/>
                <w:sz w:val="18"/>
                <w:szCs w:val="18"/>
              </w:rPr>
            </w:pPr>
            <w:r w:rsidRPr="007A0374">
              <w:rPr>
                <w:rFonts w:asciiTheme="minorHAnsi" w:hAnsiTheme="minorHAnsi"/>
                <w:sz w:val="18"/>
                <w:szCs w:val="18"/>
              </w:rPr>
              <w:t xml:space="preserve">Minimum </w:t>
            </w:r>
            <w:r w:rsidR="00704C25">
              <w:rPr>
                <w:rFonts w:asciiTheme="minorHAnsi" w:hAnsiTheme="minorHAnsi"/>
                <w:sz w:val="18"/>
                <w:szCs w:val="18"/>
              </w:rPr>
              <w:t>R</w:t>
            </w:r>
            <w:r w:rsidRPr="007A0374">
              <w:rPr>
                <w:rFonts w:asciiTheme="minorHAnsi" w:hAnsiTheme="minorHAnsi"/>
                <w:sz w:val="18"/>
                <w:szCs w:val="18"/>
              </w:rPr>
              <w:t xml:space="preserve">equired </w:t>
            </w:r>
            <w:r w:rsidR="00704C25">
              <w:rPr>
                <w:rFonts w:asciiTheme="minorHAnsi" w:hAnsiTheme="minorHAnsi"/>
                <w:sz w:val="18"/>
                <w:szCs w:val="18"/>
              </w:rPr>
              <w:t>S</w:t>
            </w:r>
            <w:r w:rsidRPr="007A0374">
              <w:rPr>
                <w:rFonts w:asciiTheme="minorHAnsi" w:hAnsiTheme="minorHAnsi"/>
                <w:sz w:val="18"/>
                <w:szCs w:val="18"/>
              </w:rPr>
              <w:t xml:space="preserve">olar </w:t>
            </w:r>
            <w:r w:rsidR="00704C25">
              <w:rPr>
                <w:rFonts w:asciiTheme="minorHAnsi" w:hAnsiTheme="minorHAnsi"/>
                <w:sz w:val="18"/>
                <w:szCs w:val="18"/>
              </w:rPr>
              <w:t>Z</w:t>
            </w:r>
            <w:r w:rsidRPr="007A0374">
              <w:rPr>
                <w:rFonts w:asciiTheme="minorHAnsi" w:hAnsiTheme="minorHAnsi"/>
                <w:sz w:val="18"/>
                <w:szCs w:val="18"/>
              </w:rPr>
              <w:t xml:space="preserve">one </w:t>
            </w:r>
            <w:r w:rsidR="00704C25">
              <w:rPr>
                <w:rFonts w:asciiTheme="minorHAnsi" w:hAnsiTheme="minorHAnsi"/>
                <w:sz w:val="18"/>
                <w:szCs w:val="18"/>
              </w:rPr>
              <w:t>A</w:t>
            </w:r>
            <w:r w:rsidRPr="007A0374">
              <w:rPr>
                <w:rFonts w:asciiTheme="minorHAnsi" w:hAnsiTheme="minorHAnsi"/>
                <w:sz w:val="18"/>
                <w:szCs w:val="18"/>
              </w:rPr>
              <w:t>rea</w:t>
            </w:r>
            <w:r>
              <w:rPr>
                <w:rFonts w:asciiTheme="minorHAnsi" w:hAnsiTheme="minorHAnsi"/>
                <w:sz w:val="18"/>
                <w:szCs w:val="18"/>
              </w:rPr>
              <w:t xml:space="preserve"> </w:t>
            </w:r>
            <w:r w:rsidRPr="007A0374">
              <w:rPr>
                <w:rFonts w:asciiTheme="minorHAnsi" w:hAnsiTheme="minorHAnsi"/>
                <w:sz w:val="18"/>
                <w:szCs w:val="18"/>
              </w:rPr>
              <w:t>(ft</w:t>
            </w:r>
            <w:r w:rsidRPr="007E52F0">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3E0" w14:textId="77777777" w:rsidR="00654054" w:rsidRDefault="00654054" w:rsidP="00654054">
            <w:pPr>
              <w:rPr>
                <w:rFonts w:asciiTheme="minorHAnsi" w:hAnsiTheme="minorHAnsi"/>
                <w:sz w:val="18"/>
                <w:szCs w:val="18"/>
              </w:rPr>
            </w:pPr>
          </w:p>
        </w:tc>
      </w:tr>
    </w:tbl>
    <w:p w14:paraId="20C423E2" w14:textId="77777777" w:rsidR="00654054" w:rsidRDefault="00654054" w:rsidP="000A0140">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72"/>
        <w:gridCol w:w="5525"/>
        <w:gridCol w:w="4693"/>
      </w:tblGrid>
      <w:tr w:rsidR="00834124" w:rsidRPr="00F26029" w14:paraId="20C423E4" w14:textId="77777777" w:rsidTr="007E52F0">
        <w:trPr>
          <w:trHeight w:val="144"/>
        </w:trPr>
        <w:tc>
          <w:tcPr>
            <w:tcW w:w="10972" w:type="dxa"/>
            <w:gridSpan w:val="3"/>
            <w:vAlign w:val="center"/>
          </w:tcPr>
          <w:p w14:paraId="20C423E3" w14:textId="77777777" w:rsidR="00834124" w:rsidRPr="007A0374" w:rsidRDefault="00834124" w:rsidP="00834124">
            <w:pPr>
              <w:pStyle w:val="BodyText2"/>
              <w:spacing w:before="0" w:after="0"/>
              <w:ind w:left="1"/>
              <w:rPr>
                <w:rFonts w:asciiTheme="minorHAnsi" w:hAnsiTheme="minorHAnsi"/>
                <w:b/>
                <w:sz w:val="18"/>
                <w:szCs w:val="18"/>
              </w:rPr>
            </w:pPr>
            <w:r>
              <w:rPr>
                <w:rFonts w:asciiTheme="minorHAnsi" w:hAnsiTheme="minorHAnsi"/>
                <w:b/>
                <w:sz w:val="20"/>
              </w:rPr>
              <w:t>C</w:t>
            </w:r>
            <w:r w:rsidRPr="007A0374">
              <w:rPr>
                <w:rFonts w:asciiTheme="minorHAnsi" w:hAnsiTheme="minorHAnsi"/>
                <w:b/>
                <w:sz w:val="20"/>
              </w:rPr>
              <w:t xml:space="preserve">. Minimum Required Solar Zone Area for </w:t>
            </w:r>
            <w:r>
              <w:rPr>
                <w:rFonts w:asciiTheme="minorHAnsi" w:hAnsiTheme="minorHAnsi"/>
                <w:b/>
                <w:sz w:val="20"/>
              </w:rPr>
              <w:t>Multifamily Building</w:t>
            </w:r>
          </w:p>
        </w:tc>
      </w:tr>
      <w:tr w:rsidR="00834124" w:rsidRPr="00F26029" w14:paraId="20C423E8" w14:textId="77777777" w:rsidTr="007E52F0">
        <w:trPr>
          <w:trHeight w:val="144"/>
        </w:trPr>
        <w:tc>
          <w:tcPr>
            <w:tcW w:w="576" w:type="dxa"/>
            <w:vAlign w:val="center"/>
          </w:tcPr>
          <w:p w14:paraId="20C423E5" w14:textId="77777777" w:rsidR="00834124" w:rsidRDefault="00834124" w:rsidP="00834124">
            <w:pPr>
              <w:jc w:val="center"/>
              <w:rPr>
                <w:rFonts w:asciiTheme="minorHAnsi" w:hAnsiTheme="minorHAnsi"/>
                <w:sz w:val="18"/>
                <w:szCs w:val="18"/>
              </w:rPr>
            </w:pPr>
            <w:r>
              <w:rPr>
                <w:rFonts w:asciiTheme="minorHAnsi" w:hAnsiTheme="minorHAnsi"/>
                <w:sz w:val="18"/>
                <w:szCs w:val="18"/>
              </w:rPr>
              <w:t>01</w:t>
            </w:r>
          </w:p>
        </w:tc>
        <w:tc>
          <w:tcPr>
            <w:tcW w:w="5615" w:type="dxa"/>
          </w:tcPr>
          <w:p w14:paraId="20C423E6" w14:textId="77777777" w:rsidR="00834124" w:rsidRPr="007A0374" w:rsidRDefault="00834124" w:rsidP="00834124">
            <w:pPr>
              <w:rPr>
                <w:rFonts w:asciiTheme="minorHAnsi" w:hAnsiTheme="minorHAnsi"/>
                <w:sz w:val="18"/>
                <w:szCs w:val="18"/>
              </w:rPr>
            </w:pPr>
            <w:r>
              <w:rPr>
                <w:rFonts w:asciiTheme="minorHAnsi" w:hAnsiTheme="minorHAnsi"/>
                <w:sz w:val="18"/>
                <w:szCs w:val="18"/>
              </w:rPr>
              <w:t xml:space="preserve">What is the total area of the roof of the building? </w:t>
            </w:r>
            <w:r w:rsidRPr="007A0374">
              <w:rPr>
                <w:rFonts w:asciiTheme="minorHAnsi" w:hAnsiTheme="minorHAnsi"/>
                <w:sz w:val="18"/>
                <w:szCs w:val="18"/>
              </w:rPr>
              <w:t>(ft</w:t>
            </w:r>
            <w:r w:rsidRPr="007E52F0">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3E7" w14:textId="77777777" w:rsidR="00834124" w:rsidRDefault="00834124" w:rsidP="00834124">
            <w:pPr>
              <w:rPr>
                <w:rFonts w:asciiTheme="minorHAnsi" w:hAnsiTheme="minorHAnsi"/>
                <w:sz w:val="18"/>
                <w:szCs w:val="18"/>
              </w:rPr>
            </w:pPr>
          </w:p>
        </w:tc>
      </w:tr>
      <w:tr w:rsidR="00834124" w:rsidRPr="00F26029" w14:paraId="20C423EC" w14:textId="77777777" w:rsidTr="007E52F0">
        <w:trPr>
          <w:trHeight w:val="144"/>
        </w:trPr>
        <w:tc>
          <w:tcPr>
            <w:tcW w:w="576" w:type="dxa"/>
            <w:vAlign w:val="center"/>
          </w:tcPr>
          <w:p w14:paraId="20C423E9" w14:textId="77777777" w:rsidR="00834124" w:rsidRDefault="00834124" w:rsidP="00834124">
            <w:pPr>
              <w:jc w:val="center"/>
              <w:rPr>
                <w:rFonts w:asciiTheme="minorHAnsi" w:hAnsiTheme="minorHAnsi"/>
                <w:sz w:val="18"/>
                <w:szCs w:val="18"/>
              </w:rPr>
            </w:pPr>
            <w:r>
              <w:rPr>
                <w:rFonts w:asciiTheme="minorHAnsi" w:hAnsiTheme="minorHAnsi"/>
                <w:sz w:val="18"/>
                <w:szCs w:val="18"/>
              </w:rPr>
              <w:t>02</w:t>
            </w:r>
          </w:p>
        </w:tc>
        <w:tc>
          <w:tcPr>
            <w:tcW w:w="5615" w:type="dxa"/>
          </w:tcPr>
          <w:p w14:paraId="20C423EA" w14:textId="77777777" w:rsidR="00834124" w:rsidRPr="007A0374" w:rsidRDefault="00834124" w:rsidP="00834124">
            <w:pPr>
              <w:rPr>
                <w:rFonts w:asciiTheme="minorHAnsi" w:hAnsiTheme="minorHAnsi"/>
                <w:sz w:val="18"/>
                <w:szCs w:val="18"/>
              </w:rPr>
            </w:pPr>
            <w:r>
              <w:rPr>
                <w:rFonts w:asciiTheme="minorHAnsi" w:hAnsiTheme="minorHAnsi"/>
                <w:sz w:val="18"/>
                <w:szCs w:val="18"/>
              </w:rPr>
              <w:t xml:space="preserve">What is the total area of skylights installed in the roof of the building? </w:t>
            </w:r>
            <w:r w:rsidRPr="007A0374">
              <w:rPr>
                <w:rFonts w:asciiTheme="minorHAnsi" w:hAnsiTheme="minorHAnsi"/>
                <w:sz w:val="18"/>
                <w:szCs w:val="18"/>
              </w:rPr>
              <w:t>(ft</w:t>
            </w:r>
            <w:r w:rsidRPr="007E52F0">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3EB" w14:textId="77777777" w:rsidR="00834124" w:rsidRDefault="00834124" w:rsidP="00834124">
            <w:pPr>
              <w:rPr>
                <w:rFonts w:asciiTheme="minorHAnsi" w:hAnsiTheme="minorHAnsi"/>
                <w:sz w:val="18"/>
                <w:szCs w:val="18"/>
              </w:rPr>
            </w:pPr>
          </w:p>
        </w:tc>
      </w:tr>
      <w:tr w:rsidR="00834124" w:rsidRPr="00F26029" w14:paraId="20C423F0" w14:textId="77777777" w:rsidTr="007E52F0">
        <w:trPr>
          <w:trHeight w:val="144"/>
        </w:trPr>
        <w:tc>
          <w:tcPr>
            <w:tcW w:w="576" w:type="dxa"/>
            <w:vAlign w:val="center"/>
          </w:tcPr>
          <w:p w14:paraId="20C423ED" w14:textId="77777777" w:rsidR="00834124" w:rsidRPr="007A0374" w:rsidRDefault="00834124" w:rsidP="00834124">
            <w:pPr>
              <w:jc w:val="center"/>
              <w:rPr>
                <w:rFonts w:asciiTheme="minorHAnsi" w:hAnsiTheme="minorHAnsi"/>
                <w:sz w:val="18"/>
                <w:szCs w:val="18"/>
              </w:rPr>
            </w:pPr>
            <w:r>
              <w:rPr>
                <w:rFonts w:asciiTheme="minorHAnsi" w:hAnsiTheme="minorHAnsi"/>
                <w:sz w:val="18"/>
                <w:szCs w:val="18"/>
              </w:rPr>
              <w:t>03</w:t>
            </w:r>
          </w:p>
        </w:tc>
        <w:tc>
          <w:tcPr>
            <w:tcW w:w="5615" w:type="dxa"/>
          </w:tcPr>
          <w:p w14:paraId="20C423EE" w14:textId="77777777" w:rsidR="00834124" w:rsidRPr="007A0374" w:rsidRDefault="00834124" w:rsidP="00834124">
            <w:pPr>
              <w:rPr>
                <w:rFonts w:asciiTheme="minorHAnsi" w:hAnsiTheme="minorHAnsi"/>
                <w:sz w:val="18"/>
                <w:szCs w:val="18"/>
              </w:rPr>
            </w:pPr>
            <w:r w:rsidRPr="007A0374">
              <w:rPr>
                <w:rFonts w:asciiTheme="minorHAnsi" w:hAnsiTheme="minorHAnsi"/>
                <w:sz w:val="18"/>
                <w:szCs w:val="18"/>
              </w:rPr>
              <w:t>What is the total area of low-sloped roofs where the annual solar access is 70% or greater</w:t>
            </w:r>
            <w:r>
              <w:rPr>
                <w:rFonts w:asciiTheme="minorHAnsi" w:hAnsiTheme="minorHAnsi"/>
                <w:sz w:val="18"/>
                <w:szCs w:val="18"/>
              </w:rPr>
              <w:t>?</w:t>
            </w:r>
            <w:r w:rsidRPr="007A0374">
              <w:rPr>
                <w:rFonts w:asciiTheme="minorHAnsi" w:hAnsiTheme="minorHAnsi"/>
                <w:sz w:val="18"/>
                <w:szCs w:val="18"/>
              </w:rPr>
              <w:t xml:space="preserve"> (ft</w:t>
            </w:r>
            <w:r w:rsidRPr="007E52F0">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3EF" w14:textId="77777777" w:rsidR="00834124" w:rsidRPr="007A0374" w:rsidRDefault="00834124" w:rsidP="00834124"/>
        </w:tc>
      </w:tr>
      <w:tr w:rsidR="00834124" w:rsidRPr="00F26029" w14:paraId="20C423F4" w14:textId="77777777" w:rsidTr="007E52F0">
        <w:trPr>
          <w:trHeight w:val="144"/>
        </w:trPr>
        <w:tc>
          <w:tcPr>
            <w:tcW w:w="576" w:type="dxa"/>
            <w:vAlign w:val="center"/>
          </w:tcPr>
          <w:p w14:paraId="20C423F1" w14:textId="77777777" w:rsidR="00834124" w:rsidRPr="007A0374" w:rsidRDefault="00834124" w:rsidP="00834124">
            <w:pPr>
              <w:jc w:val="center"/>
              <w:rPr>
                <w:rFonts w:asciiTheme="minorHAnsi" w:hAnsiTheme="minorHAnsi"/>
                <w:sz w:val="18"/>
                <w:szCs w:val="18"/>
              </w:rPr>
            </w:pPr>
            <w:r>
              <w:rPr>
                <w:rFonts w:asciiTheme="minorHAnsi" w:hAnsiTheme="minorHAnsi"/>
                <w:sz w:val="18"/>
                <w:szCs w:val="18"/>
              </w:rPr>
              <w:t>04</w:t>
            </w:r>
          </w:p>
        </w:tc>
        <w:tc>
          <w:tcPr>
            <w:tcW w:w="5615" w:type="dxa"/>
          </w:tcPr>
          <w:p w14:paraId="20C423F2" w14:textId="77777777" w:rsidR="00834124" w:rsidRPr="007A0374" w:rsidRDefault="00834124" w:rsidP="00834124">
            <w:pPr>
              <w:rPr>
                <w:rFonts w:asciiTheme="minorHAnsi" w:hAnsiTheme="minorHAnsi"/>
                <w:sz w:val="18"/>
                <w:szCs w:val="18"/>
              </w:rPr>
            </w:pPr>
            <w:r w:rsidRPr="007A0374">
              <w:rPr>
                <w:rFonts w:asciiTheme="minorHAnsi" w:hAnsiTheme="minorHAnsi"/>
                <w:sz w:val="18"/>
                <w:szCs w:val="18"/>
              </w:rPr>
              <w:t>What is the total area of steep-sloped roofs oriented between 110 and 270 degrees relative to true north, where the annual solar access is 70% or greater</w:t>
            </w:r>
            <w:r>
              <w:rPr>
                <w:rFonts w:asciiTheme="minorHAnsi" w:hAnsiTheme="minorHAnsi"/>
                <w:sz w:val="18"/>
                <w:szCs w:val="18"/>
              </w:rPr>
              <w:t>?</w:t>
            </w:r>
            <w:r w:rsidRPr="007A0374">
              <w:rPr>
                <w:rFonts w:asciiTheme="minorHAnsi" w:hAnsiTheme="minorHAnsi"/>
                <w:sz w:val="18"/>
                <w:szCs w:val="18"/>
              </w:rPr>
              <w:t xml:space="preserve"> (ft</w:t>
            </w:r>
            <w:r w:rsidRPr="007E52F0">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3F3" w14:textId="77777777" w:rsidR="00834124" w:rsidRPr="007A0374" w:rsidRDefault="00834124" w:rsidP="00834124"/>
        </w:tc>
      </w:tr>
      <w:tr w:rsidR="00834124" w:rsidRPr="00F26029" w14:paraId="20C423F8" w14:textId="77777777" w:rsidTr="007E52F0">
        <w:trPr>
          <w:trHeight w:val="144"/>
        </w:trPr>
        <w:tc>
          <w:tcPr>
            <w:tcW w:w="576" w:type="dxa"/>
            <w:vAlign w:val="center"/>
          </w:tcPr>
          <w:p w14:paraId="20C423F5" w14:textId="77777777" w:rsidR="00834124" w:rsidRDefault="00834124" w:rsidP="00834124">
            <w:pPr>
              <w:jc w:val="center"/>
              <w:rPr>
                <w:rFonts w:asciiTheme="minorHAnsi" w:hAnsiTheme="minorHAnsi"/>
                <w:sz w:val="18"/>
                <w:szCs w:val="18"/>
              </w:rPr>
            </w:pPr>
            <w:r>
              <w:rPr>
                <w:rFonts w:asciiTheme="minorHAnsi" w:hAnsiTheme="minorHAnsi"/>
                <w:sz w:val="18"/>
                <w:szCs w:val="18"/>
              </w:rPr>
              <w:t>05</w:t>
            </w:r>
          </w:p>
        </w:tc>
        <w:tc>
          <w:tcPr>
            <w:tcW w:w="5615" w:type="dxa"/>
            <w:vAlign w:val="center"/>
          </w:tcPr>
          <w:p w14:paraId="20C423F6" w14:textId="6273934D" w:rsidR="00834124" w:rsidRPr="007A0374" w:rsidRDefault="00834124" w:rsidP="00704C25">
            <w:pPr>
              <w:rPr>
                <w:rFonts w:asciiTheme="minorHAnsi" w:hAnsiTheme="minorHAnsi"/>
                <w:sz w:val="18"/>
                <w:szCs w:val="18"/>
              </w:rPr>
            </w:pPr>
            <w:r>
              <w:rPr>
                <w:rFonts w:asciiTheme="minorHAnsi" w:hAnsiTheme="minorHAnsi"/>
                <w:sz w:val="18"/>
                <w:szCs w:val="18"/>
              </w:rPr>
              <w:t xml:space="preserve">Solar </w:t>
            </w:r>
            <w:r w:rsidR="00704C25">
              <w:rPr>
                <w:rFonts w:asciiTheme="minorHAnsi" w:hAnsiTheme="minorHAnsi"/>
                <w:sz w:val="18"/>
                <w:szCs w:val="18"/>
              </w:rPr>
              <w:t>Z</w:t>
            </w:r>
            <w:r>
              <w:rPr>
                <w:rFonts w:asciiTheme="minorHAnsi" w:hAnsiTheme="minorHAnsi"/>
                <w:sz w:val="18"/>
                <w:szCs w:val="18"/>
              </w:rPr>
              <w:t xml:space="preserve">one </w:t>
            </w:r>
            <w:r w:rsidR="00704C25">
              <w:rPr>
                <w:rFonts w:asciiTheme="minorHAnsi" w:hAnsiTheme="minorHAnsi"/>
                <w:sz w:val="18"/>
                <w:szCs w:val="18"/>
              </w:rPr>
              <w:t>A</w:t>
            </w:r>
            <w:r>
              <w:rPr>
                <w:rFonts w:asciiTheme="minorHAnsi" w:hAnsiTheme="minorHAnsi"/>
                <w:sz w:val="18"/>
                <w:szCs w:val="18"/>
              </w:rPr>
              <w:t xml:space="preserve">rea – </w:t>
            </w:r>
            <w:r w:rsidR="00704C25">
              <w:rPr>
                <w:rFonts w:asciiTheme="minorHAnsi" w:hAnsiTheme="minorHAnsi"/>
                <w:sz w:val="18"/>
                <w:szCs w:val="18"/>
              </w:rPr>
              <w:t>N</w:t>
            </w:r>
            <w:r>
              <w:rPr>
                <w:rFonts w:asciiTheme="minorHAnsi" w:hAnsiTheme="minorHAnsi"/>
                <w:sz w:val="18"/>
                <w:szCs w:val="18"/>
              </w:rPr>
              <w:t xml:space="preserve">et </w:t>
            </w:r>
            <w:r w:rsidR="00704C25">
              <w:rPr>
                <w:rFonts w:asciiTheme="minorHAnsi" w:hAnsiTheme="minorHAnsi"/>
                <w:sz w:val="18"/>
                <w:szCs w:val="18"/>
              </w:rPr>
              <w:t>R</w:t>
            </w:r>
            <w:r>
              <w:rPr>
                <w:rFonts w:asciiTheme="minorHAnsi" w:hAnsiTheme="minorHAnsi"/>
                <w:sz w:val="18"/>
                <w:szCs w:val="18"/>
              </w:rPr>
              <w:t xml:space="preserve">oof </w:t>
            </w:r>
            <w:r w:rsidR="00704C25">
              <w:rPr>
                <w:rFonts w:asciiTheme="minorHAnsi" w:hAnsiTheme="minorHAnsi"/>
                <w:sz w:val="18"/>
                <w:szCs w:val="18"/>
              </w:rPr>
              <w:t>A</w:t>
            </w:r>
            <w:r>
              <w:rPr>
                <w:rFonts w:asciiTheme="minorHAnsi" w:hAnsiTheme="minorHAnsi"/>
                <w:sz w:val="18"/>
                <w:szCs w:val="18"/>
              </w:rPr>
              <w:t xml:space="preserve">rea </w:t>
            </w:r>
            <w:r w:rsidR="00704C25">
              <w:rPr>
                <w:rFonts w:asciiTheme="minorHAnsi" w:hAnsiTheme="minorHAnsi"/>
                <w:sz w:val="18"/>
                <w:szCs w:val="18"/>
              </w:rPr>
              <w:t>M</w:t>
            </w:r>
            <w:r>
              <w:rPr>
                <w:rFonts w:asciiTheme="minorHAnsi" w:hAnsiTheme="minorHAnsi"/>
                <w:sz w:val="18"/>
                <w:szCs w:val="18"/>
              </w:rPr>
              <w:t>ethod (ft</w:t>
            </w:r>
            <w:r w:rsidRPr="007E52F0">
              <w:rPr>
                <w:rFonts w:asciiTheme="minorHAnsi" w:hAnsiTheme="minorHAnsi"/>
                <w:sz w:val="18"/>
                <w:szCs w:val="18"/>
                <w:vertAlign w:val="superscript"/>
              </w:rPr>
              <w:t>2</w:t>
            </w:r>
            <w:r>
              <w:rPr>
                <w:rFonts w:asciiTheme="minorHAnsi" w:hAnsiTheme="minorHAnsi"/>
                <w:sz w:val="18"/>
                <w:szCs w:val="18"/>
              </w:rPr>
              <w:t>)</w:t>
            </w:r>
          </w:p>
        </w:tc>
        <w:tc>
          <w:tcPr>
            <w:tcW w:w="4781" w:type="dxa"/>
            <w:vAlign w:val="center"/>
          </w:tcPr>
          <w:p w14:paraId="20C423F7" w14:textId="77777777" w:rsidR="00834124" w:rsidRDefault="00834124" w:rsidP="00834124">
            <w:pPr>
              <w:rPr>
                <w:rFonts w:asciiTheme="minorHAnsi" w:hAnsiTheme="minorHAnsi"/>
                <w:sz w:val="18"/>
                <w:szCs w:val="18"/>
              </w:rPr>
            </w:pPr>
          </w:p>
        </w:tc>
      </w:tr>
      <w:tr w:rsidR="00834124" w:rsidRPr="00F26029" w14:paraId="20C423FC" w14:textId="77777777" w:rsidTr="007E52F0">
        <w:trPr>
          <w:trHeight w:val="144"/>
        </w:trPr>
        <w:tc>
          <w:tcPr>
            <w:tcW w:w="576" w:type="dxa"/>
            <w:vAlign w:val="center"/>
          </w:tcPr>
          <w:p w14:paraId="20C423F9" w14:textId="77777777" w:rsidR="00834124" w:rsidRDefault="00834124" w:rsidP="00834124">
            <w:pPr>
              <w:jc w:val="center"/>
              <w:rPr>
                <w:rFonts w:asciiTheme="minorHAnsi" w:hAnsiTheme="minorHAnsi"/>
                <w:sz w:val="18"/>
                <w:szCs w:val="18"/>
              </w:rPr>
            </w:pPr>
            <w:r>
              <w:rPr>
                <w:rFonts w:asciiTheme="minorHAnsi" w:hAnsiTheme="minorHAnsi"/>
                <w:sz w:val="18"/>
                <w:szCs w:val="18"/>
              </w:rPr>
              <w:t>06</w:t>
            </w:r>
          </w:p>
        </w:tc>
        <w:tc>
          <w:tcPr>
            <w:tcW w:w="5615" w:type="dxa"/>
            <w:vAlign w:val="center"/>
          </w:tcPr>
          <w:p w14:paraId="20C423FA" w14:textId="6D9B413F" w:rsidR="00834124" w:rsidRPr="007A0374" w:rsidRDefault="00834124" w:rsidP="00704C25">
            <w:pPr>
              <w:rPr>
                <w:rFonts w:asciiTheme="minorHAnsi" w:hAnsiTheme="minorHAnsi"/>
                <w:sz w:val="18"/>
                <w:szCs w:val="18"/>
              </w:rPr>
            </w:pPr>
            <w:r>
              <w:rPr>
                <w:rFonts w:asciiTheme="minorHAnsi" w:hAnsiTheme="minorHAnsi"/>
                <w:sz w:val="18"/>
                <w:szCs w:val="18"/>
              </w:rPr>
              <w:t xml:space="preserve">Solar </w:t>
            </w:r>
            <w:r w:rsidR="00704C25">
              <w:rPr>
                <w:rFonts w:asciiTheme="minorHAnsi" w:hAnsiTheme="minorHAnsi"/>
                <w:sz w:val="18"/>
                <w:szCs w:val="18"/>
              </w:rPr>
              <w:t>Z</w:t>
            </w:r>
            <w:r>
              <w:rPr>
                <w:rFonts w:asciiTheme="minorHAnsi" w:hAnsiTheme="minorHAnsi"/>
                <w:sz w:val="18"/>
                <w:szCs w:val="18"/>
              </w:rPr>
              <w:t xml:space="preserve">one </w:t>
            </w:r>
            <w:r w:rsidR="00704C25">
              <w:rPr>
                <w:rFonts w:asciiTheme="minorHAnsi" w:hAnsiTheme="minorHAnsi"/>
                <w:sz w:val="18"/>
                <w:szCs w:val="18"/>
              </w:rPr>
              <w:t>A</w:t>
            </w:r>
            <w:r>
              <w:rPr>
                <w:rFonts w:asciiTheme="minorHAnsi" w:hAnsiTheme="minorHAnsi"/>
                <w:sz w:val="18"/>
                <w:szCs w:val="18"/>
              </w:rPr>
              <w:t xml:space="preserve">rea – </w:t>
            </w:r>
            <w:r w:rsidR="00704C25">
              <w:rPr>
                <w:rFonts w:asciiTheme="minorHAnsi" w:hAnsiTheme="minorHAnsi"/>
                <w:sz w:val="18"/>
                <w:szCs w:val="18"/>
              </w:rPr>
              <w:t>S</w:t>
            </w:r>
            <w:r>
              <w:rPr>
                <w:rFonts w:asciiTheme="minorHAnsi" w:hAnsiTheme="minorHAnsi"/>
                <w:sz w:val="18"/>
                <w:szCs w:val="18"/>
              </w:rPr>
              <w:t xml:space="preserve">olar </w:t>
            </w:r>
            <w:r w:rsidR="00704C25">
              <w:rPr>
                <w:rFonts w:asciiTheme="minorHAnsi" w:hAnsiTheme="minorHAnsi"/>
                <w:sz w:val="18"/>
                <w:szCs w:val="18"/>
              </w:rPr>
              <w:t>A</w:t>
            </w:r>
            <w:r>
              <w:rPr>
                <w:rFonts w:asciiTheme="minorHAnsi" w:hAnsiTheme="minorHAnsi"/>
                <w:sz w:val="18"/>
                <w:szCs w:val="18"/>
              </w:rPr>
              <w:t xml:space="preserve">ccess </w:t>
            </w:r>
            <w:r w:rsidR="00704C25">
              <w:rPr>
                <w:rFonts w:asciiTheme="minorHAnsi" w:hAnsiTheme="minorHAnsi"/>
                <w:sz w:val="18"/>
                <w:szCs w:val="18"/>
              </w:rPr>
              <w:t>M</w:t>
            </w:r>
            <w:r>
              <w:rPr>
                <w:rFonts w:asciiTheme="minorHAnsi" w:hAnsiTheme="minorHAnsi"/>
                <w:sz w:val="18"/>
                <w:szCs w:val="18"/>
              </w:rPr>
              <w:t>ethod (ft</w:t>
            </w:r>
            <w:r w:rsidRPr="007E52F0">
              <w:rPr>
                <w:rFonts w:asciiTheme="minorHAnsi" w:hAnsiTheme="minorHAnsi"/>
                <w:sz w:val="18"/>
                <w:szCs w:val="18"/>
                <w:vertAlign w:val="superscript"/>
              </w:rPr>
              <w:t>2</w:t>
            </w:r>
            <w:r>
              <w:rPr>
                <w:rFonts w:asciiTheme="minorHAnsi" w:hAnsiTheme="minorHAnsi"/>
                <w:sz w:val="18"/>
                <w:szCs w:val="18"/>
              </w:rPr>
              <w:t>)</w:t>
            </w:r>
          </w:p>
        </w:tc>
        <w:tc>
          <w:tcPr>
            <w:tcW w:w="4781" w:type="dxa"/>
            <w:vAlign w:val="center"/>
          </w:tcPr>
          <w:p w14:paraId="20C423FB" w14:textId="77777777" w:rsidR="00834124" w:rsidRDefault="00834124" w:rsidP="00834124">
            <w:pPr>
              <w:rPr>
                <w:rFonts w:asciiTheme="minorHAnsi" w:hAnsiTheme="minorHAnsi"/>
                <w:sz w:val="18"/>
                <w:szCs w:val="18"/>
              </w:rPr>
            </w:pPr>
          </w:p>
        </w:tc>
      </w:tr>
      <w:tr w:rsidR="00834124" w:rsidRPr="00F26029" w14:paraId="20C42400" w14:textId="77777777" w:rsidTr="007E52F0">
        <w:trPr>
          <w:trHeight w:val="144"/>
        </w:trPr>
        <w:tc>
          <w:tcPr>
            <w:tcW w:w="576" w:type="dxa"/>
            <w:vAlign w:val="center"/>
          </w:tcPr>
          <w:p w14:paraId="20C423FD" w14:textId="77777777" w:rsidR="00834124" w:rsidRPr="007A0374" w:rsidRDefault="00834124" w:rsidP="00834124">
            <w:pPr>
              <w:jc w:val="center"/>
              <w:rPr>
                <w:rFonts w:asciiTheme="minorHAnsi" w:hAnsiTheme="minorHAnsi"/>
                <w:sz w:val="18"/>
                <w:szCs w:val="18"/>
              </w:rPr>
            </w:pPr>
            <w:r>
              <w:rPr>
                <w:rFonts w:asciiTheme="minorHAnsi" w:hAnsiTheme="minorHAnsi"/>
                <w:sz w:val="18"/>
                <w:szCs w:val="18"/>
              </w:rPr>
              <w:t>07</w:t>
            </w:r>
          </w:p>
        </w:tc>
        <w:tc>
          <w:tcPr>
            <w:tcW w:w="5615" w:type="dxa"/>
            <w:vAlign w:val="center"/>
          </w:tcPr>
          <w:p w14:paraId="20C423FE" w14:textId="44FE1359" w:rsidR="00834124" w:rsidRPr="007A0374" w:rsidRDefault="00834124" w:rsidP="00704C25">
            <w:pPr>
              <w:rPr>
                <w:rFonts w:asciiTheme="minorHAnsi" w:hAnsiTheme="minorHAnsi"/>
                <w:sz w:val="18"/>
                <w:szCs w:val="18"/>
              </w:rPr>
            </w:pPr>
            <w:r w:rsidRPr="007A0374">
              <w:rPr>
                <w:rFonts w:asciiTheme="minorHAnsi" w:hAnsiTheme="minorHAnsi"/>
                <w:sz w:val="18"/>
                <w:szCs w:val="18"/>
              </w:rPr>
              <w:t xml:space="preserve">Minimum </w:t>
            </w:r>
            <w:r w:rsidR="00704C25">
              <w:rPr>
                <w:rFonts w:asciiTheme="minorHAnsi" w:hAnsiTheme="minorHAnsi"/>
                <w:sz w:val="18"/>
                <w:szCs w:val="18"/>
              </w:rPr>
              <w:t>R</w:t>
            </w:r>
            <w:r w:rsidRPr="007A0374">
              <w:rPr>
                <w:rFonts w:asciiTheme="minorHAnsi" w:hAnsiTheme="minorHAnsi"/>
                <w:sz w:val="18"/>
                <w:szCs w:val="18"/>
              </w:rPr>
              <w:t xml:space="preserve">equired </w:t>
            </w:r>
            <w:r w:rsidR="00704C25">
              <w:rPr>
                <w:rFonts w:asciiTheme="minorHAnsi" w:hAnsiTheme="minorHAnsi"/>
                <w:sz w:val="18"/>
                <w:szCs w:val="18"/>
              </w:rPr>
              <w:t>S</w:t>
            </w:r>
            <w:r w:rsidRPr="007A0374">
              <w:rPr>
                <w:rFonts w:asciiTheme="minorHAnsi" w:hAnsiTheme="minorHAnsi"/>
                <w:sz w:val="18"/>
                <w:szCs w:val="18"/>
              </w:rPr>
              <w:t xml:space="preserve">olar </w:t>
            </w:r>
            <w:r w:rsidR="00704C25">
              <w:rPr>
                <w:rFonts w:asciiTheme="minorHAnsi" w:hAnsiTheme="minorHAnsi"/>
                <w:sz w:val="18"/>
                <w:szCs w:val="18"/>
              </w:rPr>
              <w:t>Z</w:t>
            </w:r>
            <w:r w:rsidRPr="007A0374">
              <w:rPr>
                <w:rFonts w:asciiTheme="minorHAnsi" w:hAnsiTheme="minorHAnsi"/>
                <w:sz w:val="18"/>
                <w:szCs w:val="18"/>
              </w:rPr>
              <w:t xml:space="preserve">one </w:t>
            </w:r>
            <w:r w:rsidR="00704C25">
              <w:rPr>
                <w:rFonts w:asciiTheme="minorHAnsi" w:hAnsiTheme="minorHAnsi"/>
                <w:sz w:val="18"/>
                <w:szCs w:val="18"/>
              </w:rPr>
              <w:t>A</w:t>
            </w:r>
            <w:r w:rsidRPr="007A0374">
              <w:rPr>
                <w:rFonts w:asciiTheme="minorHAnsi" w:hAnsiTheme="minorHAnsi"/>
                <w:sz w:val="18"/>
                <w:szCs w:val="18"/>
              </w:rPr>
              <w:t>rea</w:t>
            </w:r>
            <w:r w:rsidR="00704C25">
              <w:rPr>
                <w:rFonts w:asciiTheme="minorHAnsi" w:hAnsiTheme="minorHAnsi"/>
                <w:sz w:val="18"/>
                <w:szCs w:val="18"/>
              </w:rPr>
              <w:t xml:space="preserve"> </w:t>
            </w:r>
            <w:r>
              <w:rPr>
                <w:rFonts w:asciiTheme="minorHAnsi" w:hAnsiTheme="minorHAnsi"/>
                <w:sz w:val="18"/>
                <w:szCs w:val="18"/>
              </w:rPr>
              <w:t>(ft</w:t>
            </w:r>
            <w:r w:rsidRPr="007E52F0">
              <w:rPr>
                <w:rFonts w:asciiTheme="minorHAnsi" w:hAnsiTheme="minorHAnsi"/>
                <w:sz w:val="18"/>
                <w:szCs w:val="18"/>
                <w:vertAlign w:val="superscript"/>
              </w:rPr>
              <w:t>2</w:t>
            </w:r>
            <w:r>
              <w:rPr>
                <w:rFonts w:asciiTheme="minorHAnsi" w:hAnsiTheme="minorHAnsi"/>
                <w:sz w:val="18"/>
                <w:szCs w:val="18"/>
              </w:rPr>
              <w:t>)</w:t>
            </w:r>
          </w:p>
        </w:tc>
        <w:tc>
          <w:tcPr>
            <w:tcW w:w="4781" w:type="dxa"/>
          </w:tcPr>
          <w:p w14:paraId="20C423FF" w14:textId="77777777" w:rsidR="00834124" w:rsidRPr="007A0374" w:rsidRDefault="00834124" w:rsidP="00834124"/>
        </w:tc>
      </w:tr>
    </w:tbl>
    <w:p w14:paraId="20C42401" w14:textId="77777777" w:rsidR="00654054" w:rsidRDefault="00654054" w:rsidP="000A0140">
      <w:pPr>
        <w:rPr>
          <w:rFonts w:asciiTheme="minorHAnsi" w:hAnsiTheme="minorHAnsi"/>
          <w:sz w:val="18"/>
          <w:szCs w:val="18"/>
        </w:rPr>
      </w:pPr>
    </w:p>
    <w:p w14:paraId="20C42402" w14:textId="77777777" w:rsidR="00834124" w:rsidRDefault="00834124">
      <w:pPr>
        <w:rPr>
          <w:rFonts w:asciiTheme="minorHAnsi" w:hAnsiTheme="minorHAnsi"/>
          <w:sz w:val="18"/>
          <w:szCs w:val="18"/>
        </w:rPr>
      </w:pPr>
      <w:r>
        <w:rPr>
          <w:rFonts w:asciiTheme="minorHAnsi" w:hAnsiTheme="minorHAnsi"/>
          <w:sz w:val="18"/>
          <w:szCs w:val="18"/>
        </w:rPr>
        <w:br w:type="page"/>
      </w:r>
    </w:p>
    <w:tbl>
      <w:tblPr>
        <w:tblStyle w:val="TableGrid"/>
        <w:tblW w:w="11020" w:type="dxa"/>
        <w:tblLayout w:type="fixed"/>
        <w:tblLook w:val="04A0" w:firstRow="1" w:lastRow="0" w:firstColumn="1" w:lastColumn="0" w:noHBand="0" w:noVBand="1"/>
      </w:tblPr>
      <w:tblGrid>
        <w:gridCol w:w="575"/>
        <w:gridCol w:w="417"/>
        <w:gridCol w:w="979"/>
        <w:gridCol w:w="979"/>
        <w:gridCol w:w="979"/>
        <w:gridCol w:w="979"/>
        <w:gridCol w:w="1094"/>
        <w:gridCol w:w="188"/>
        <w:gridCol w:w="906"/>
        <w:gridCol w:w="979"/>
        <w:gridCol w:w="979"/>
        <w:gridCol w:w="979"/>
        <w:gridCol w:w="987"/>
      </w:tblGrid>
      <w:tr w:rsidR="00834124" w14:paraId="20C42404" w14:textId="77777777" w:rsidTr="00834124">
        <w:trPr>
          <w:trHeight w:val="144"/>
        </w:trPr>
        <w:tc>
          <w:tcPr>
            <w:tcW w:w="11020" w:type="dxa"/>
            <w:gridSpan w:val="13"/>
            <w:vAlign w:val="center"/>
          </w:tcPr>
          <w:p w14:paraId="20C42403" w14:textId="77777777" w:rsidR="00834124" w:rsidRDefault="00834124" w:rsidP="00834124">
            <w:pPr>
              <w:suppressAutoHyphens/>
              <w:rPr>
                <w:rFonts w:asciiTheme="minorHAnsi" w:hAnsiTheme="minorHAnsi"/>
                <w:b/>
              </w:rPr>
            </w:pPr>
            <w:r>
              <w:rPr>
                <w:rFonts w:asciiTheme="minorHAnsi" w:hAnsiTheme="minorHAnsi"/>
                <w:b/>
              </w:rPr>
              <w:lastRenderedPageBreak/>
              <w:t xml:space="preserve">D. </w:t>
            </w:r>
            <w:r w:rsidRPr="004F370B">
              <w:rPr>
                <w:rFonts w:asciiTheme="minorHAnsi" w:hAnsiTheme="minorHAnsi"/>
                <w:b/>
              </w:rPr>
              <w:t>Schedule of Solar Zone Sub-Areas</w:t>
            </w:r>
          </w:p>
        </w:tc>
      </w:tr>
      <w:tr w:rsidR="00834124" w14:paraId="20C42410" w14:textId="77777777" w:rsidTr="00834124">
        <w:trPr>
          <w:trHeight w:val="144"/>
        </w:trPr>
        <w:tc>
          <w:tcPr>
            <w:tcW w:w="992" w:type="dxa"/>
            <w:gridSpan w:val="2"/>
            <w:vAlign w:val="center"/>
          </w:tcPr>
          <w:p w14:paraId="20C42405"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01</w:t>
            </w:r>
          </w:p>
        </w:tc>
        <w:tc>
          <w:tcPr>
            <w:tcW w:w="979" w:type="dxa"/>
            <w:vAlign w:val="center"/>
          </w:tcPr>
          <w:p w14:paraId="20C42406"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02</w:t>
            </w:r>
          </w:p>
        </w:tc>
        <w:tc>
          <w:tcPr>
            <w:tcW w:w="979" w:type="dxa"/>
            <w:vAlign w:val="center"/>
          </w:tcPr>
          <w:p w14:paraId="20C42407"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03</w:t>
            </w:r>
          </w:p>
        </w:tc>
        <w:tc>
          <w:tcPr>
            <w:tcW w:w="979" w:type="dxa"/>
            <w:vAlign w:val="center"/>
          </w:tcPr>
          <w:p w14:paraId="20C42408"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04</w:t>
            </w:r>
          </w:p>
        </w:tc>
        <w:tc>
          <w:tcPr>
            <w:tcW w:w="979" w:type="dxa"/>
            <w:vAlign w:val="center"/>
          </w:tcPr>
          <w:p w14:paraId="20C42409"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05</w:t>
            </w:r>
          </w:p>
        </w:tc>
        <w:tc>
          <w:tcPr>
            <w:tcW w:w="1094" w:type="dxa"/>
            <w:vAlign w:val="center"/>
          </w:tcPr>
          <w:p w14:paraId="20C4240A"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06</w:t>
            </w:r>
          </w:p>
        </w:tc>
        <w:tc>
          <w:tcPr>
            <w:tcW w:w="1094" w:type="dxa"/>
            <w:gridSpan w:val="2"/>
            <w:vAlign w:val="center"/>
          </w:tcPr>
          <w:p w14:paraId="20C4240B"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07</w:t>
            </w:r>
          </w:p>
        </w:tc>
        <w:tc>
          <w:tcPr>
            <w:tcW w:w="979" w:type="dxa"/>
            <w:vAlign w:val="center"/>
          </w:tcPr>
          <w:p w14:paraId="20C4240C"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08</w:t>
            </w:r>
          </w:p>
        </w:tc>
        <w:tc>
          <w:tcPr>
            <w:tcW w:w="979" w:type="dxa"/>
            <w:vAlign w:val="center"/>
          </w:tcPr>
          <w:p w14:paraId="20C4240D"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09</w:t>
            </w:r>
          </w:p>
        </w:tc>
        <w:tc>
          <w:tcPr>
            <w:tcW w:w="979" w:type="dxa"/>
            <w:vAlign w:val="center"/>
          </w:tcPr>
          <w:p w14:paraId="20C4240E"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10</w:t>
            </w:r>
          </w:p>
        </w:tc>
        <w:tc>
          <w:tcPr>
            <w:tcW w:w="987" w:type="dxa"/>
            <w:vAlign w:val="center"/>
          </w:tcPr>
          <w:p w14:paraId="20C4240F"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11</w:t>
            </w:r>
          </w:p>
        </w:tc>
      </w:tr>
      <w:tr w:rsidR="00834124" w14:paraId="20C4241C" w14:textId="77777777" w:rsidTr="00834124">
        <w:trPr>
          <w:trHeight w:val="144"/>
        </w:trPr>
        <w:tc>
          <w:tcPr>
            <w:tcW w:w="992" w:type="dxa"/>
            <w:gridSpan w:val="2"/>
            <w:vAlign w:val="bottom"/>
          </w:tcPr>
          <w:p w14:paraId="20C42411" w14:textId="77777777" w:rsidR="00834124" w:rsidRPr="00CD2CA1" w:rsidRDefault="00834124" w:rsidP="00834124">
            <w:pPr>
              <w:suppressAutoHyphens/>
              <w:jc w:val="center"/>
              <w:rPr>
                <w:rFonts w:asciiTheme="minorHAnsi" w:hAnsiTheme="minorHAnsi"/>
                <w:sz w:val="16"/>
                <w:szCs w:val="16"/>
              </w:rPr>
            </w:pPr>
            <w:r w:rsidRPr="00CD2CA1">
              <w:rPr>
                <w:rFonts w:asciiTheme="minorHAnsi" w:hAnsiTheme="minorHAnsi"/>
                <w:sz w:val="16"/>
                <w:szCs w:val="16"/>
              </w:rPr>
              <w:t>Subarea ID</w:t>
            </w:r>
          </w:p>
        </w:tc>
        <w:tc>
          <w:tcPr>
            <w:tcW w:w="979" w:type="dxa"/>
            <w:vAlign w:val="bottom"/>
          </w:tcPr>
          <w:p w14:paraId="20C42412" w14:textId="77777777" w:rsidR="00834124" w:rsidRPr="00CD2CA1" w:rsidRDefault="00834124" w:rsidP="00834124">
            <w:pPr>
              <w:suppressAutoHyphens/>
              <w:jc w:val="center"/>
              <w:rPr>
                <w:rFonts w:asciiTheme="minorHAnsi" w:hAnsiTheme="minorHAnsi"/>
                <w:sz w:val="16"/>
                <w:szCs w:val="16"/>
              </w:rPr>
            </w:pPr>
            <w:r w:rsidRPr="00CD2CA1">
              <w:rPr>
                <w:rFonts w:asciiTheme="minorHAnsi" w:hAnsiTheme="minorHAnsi"/>
                <w:sz w:val="16"/>
                <w:szCs w:val="16"/>
              </w:rPr>
              <w:t>Building Plan Reference</w:t>
            </w:r>
          </w:p>
        </w:tc>
        <w:tc>
          <w:tcPr>
            <w:tcW w:w="979" w:type="dxa"/>
            <w:vAlign w:val="bottom"/>
          </w:tcPr>
          <w:p w14:paraId="20C42413" w14:textId="77777777" w:rsidR="00834124" w:rsidRPr="00CD2CA1" w:rsidRDefault="00834124" w:rsidP="00834124">
            <w:pPr>
              <w:suppressAutoHyphens/>
              <w:jc w:val="center"/>
              <w:rPr>
                <w:rFonts w:asciiTheme="minorHAnsi" w:hAnsiTheme="minorHAnsi"/>
                <w:sz w:val="16"/>
                <w:szCs w:val="16"/>
              </w:rPr>
            </w:pPr>
            <w:r w:rsidRPr="00CD2CA1">
              <w:rPr>
                <w:rFonts w:asciiTheme="minorHAnsi" w:hAnsiTheme="minorHAnsi"/>
                <w:sz w:val="16"/>
                <w:szCs w:val="16"/>
              </w:rPr>
              <w:t>Slope of Roof or Overhang</w:t>
            </w:r>
            <w:r>
              <w:rPr>
                <w:rFonts w:asciiTheme="minorHAnsi" w:hAnsiTheme="minorHAnsi"/>
                <w:sz w:val="16"/>
                <w:szCs w:val="16"/>
              </w:rPr>
              <w:t xml:space="preserve"> (Note A)</w:t>
            </w:r>
          </w:p>
        </w:tc>
        <w:tc>
          <w:tcPr>
            <w:tcW w:w="979" w:type="dxa"/>
            <w:vAlign w:val="bottom"/>
          </w:tcPr>
          <w:p w14:paraId="20C42414" w14:textId="31D5849F" w:rsidR="00834124" w:rsidRPr="00CD2CA1" w:rsidRDefault="00834124" w:rsidP="00BB20E6">
            <w:pPr>
              <w:suppressAutoHyphens/>
              <w:jc w:val="center"/>
              <w:rPr>
                <w:rFonts w:asciiTheme="minorHAnsi" w:hAnsiTheme="minorHAnsi"/>
                <w:sz w:val="16"/>
                <w:szCs w:val="16"/>
              </w:rPr>
            </w:pPr>
            <w:r w:rsidRPr="00CD2CA1">
              <w:rPr>
                <w:rFonts w:asciiTheme="minorHAnsi" w:hAnsiTheme="minorHAnsi"/>
                <w:sz w:val="16"/>
                <w:szCs w:val="16"/>
              </w:rPr>
              <w:t>I</w:t>
            </w:r>
            <w:r w:rsidR="00704C25">
              <w:rPr>
                <w:rFonts w:asciiTheme="minorHAnsi" w:hAnsiTheme="minorHAnsi"/>
                <w:sz w:val="16"/>
                <w:szCs w:val="16"/>
              </w:rPr>
              <w:t>s</w:t>
            </w:r>
            <w:r w:rsidRPr="00CD2CA1">
              <w:rPr>
                <w:rFonts w:asciiTheme="minorHAnsi" w:hAnsiTheme="minorHAnsi"/>
                <w:sz w:val="16"/>
                <w:szCs w:val="16"/>
              </w:rPr>
              <w:t xml:space="preserve"> Steep Slope, roof or overhang is oriented between </w:t>
            </w:r>
            <w:del w:id="0" w:author="Smith, Alexis@Energy" w:date="2018-12-17T10:04:00Z">
              <w:r w:rsidRPr="00CD2CA1" w:rsidDel="00BB20E6">
                <w:rPr>
                  <w:rFonts w:asciiTheme="minorHAnsi" w:hAnsiTheme="minorHAnsi"/>
                  <w:sz w:val="16"/>
                  <w:szCs w:val="16"/>
                </w:rPr>
                <w:delText xml:space="preserve">110 </w:delText>
              </w:r>
            </w:del>
            <w:ins w:id="1" w:author="Smith, Alexis@Energy" w:date="2018-12-17T10:04:00Z">
              <w:r w:rsidR="00BB20E6">
                <w:rPr>
                  <w:rFonts w:asciiTheme="minorHAnsi" w:hAnsiTheme="minorHAnsi"/>
                  <w:sz w:val="16"/>
                  <w:szCs w:val="16"/>
                </w:rPr>
                <w:t>90</w:t>
              </w:r>
              <w:r w:rsidR="00BB20E6" w:rsidRPr="00CD2CA1">
                <w:rPr>
                  <w:rFonts w:asciiTheme="minorHAnsi" w:hAnsiTheme="minorHAnsi"/>
                  <w:sz w:val="16"/>
                  <w:szCs w:val="16"/>
                </w:rPr>
                <w:t xml:space="preserve"> </w:t>
              </w:r>
            </w:ins>
            <w:r w:rsidRPr="00CD2CA1">
              <w:rPr>
                <w:rFonts w:asciiTheme="minorHAnsi" w:hAnsiTheme="minorHAnsi"/>
                <w:sz w:val="16"/>
                <w:szCs w:val="16"/>
              </w:rPr>
              <w:t xml:space="preserve">and </w:t>
            </w:r>
            <w:del w:id="2" w:author="Smith, Alexis@Energy" w:date="2018-12-17T10:04:00Z">
              <w:r w:rsidRPr="00CD2CA1" w:rsidDel="00BB20E6">
                <w:rPr>
                  <w:rFonts w:asciiTheme="minorHAnsi" w:hAnsiTheme="minorHAnsi"/>
                  <w:sz w:val="16"/>
                  <w:szCs w:val="16"/>
                </w:rPr>
                <w:delText xml:space="preserve">270 </w:delText>
              </w:r>
            </w:del>
            <w:ins w:id="3" w:author="Smith, Alexis@Energy" w:date="2018-12-17T10:04:00Z">
              <w:r w:rsidR="00BB20E6">
                <w:rPr>
                  <w:rFonts w:asciiTheme="minorHAnsi" w:hAnsiTheme="minorHAnsi"/>
                  <w:sz w:val="16"/>
                  <w:szCs w:val="16"/>
                </w:rPr>
                <w:t>300</w:t>
              </w:r>
              <w:r w:rsidR="00BB20E6" w:rsidRPr="00CD2CA1">
                <w:rPr>
                  <w:rFonts w:asciiTheme="minorHAnsi" w:hAnsiTheme="minorHAnsi"/>
                  <w:sz w:val="16"/>
                  <w:szCs w:val="16"/>
                </w:rPr>
                <w:t xml:space="preserve"> </w:t>
              </w:r>
            </w:ins>
            <w:r w:rsidRPr="00CD2CA1">
              <w:rPr>
                <w:rFonts w:asciiTheme="minorHAnsi" w:hAnsiTheme="minorHAnsi"/>
                <w:sz w:val="16"/>
                <w:szCs w:val="16"/>
              </w:rPr>
              <w:t>degrees relative to true north</w:t>
            </w:r>
            <w:r w:rsidR="00704C25">
              <w:rPr>
                <w:rFonts w:asciiTheme="minorHAnsi" w:hAnsiTheme="minorHAnsi"/>
                <w:sz w:val="16"/>
                <w:szCs w:val="16"/>
              </w:rPr>
              <w:t>?</w:t>
            </w:r>
          </w:p>
        </w:tc>
        <w:tc>
          <w:tcPr>
            <w:tcW w:w="979" w:type="dxa"/>
            <w:vAlign w:val="bottom"/>
          </w:tcPr>
          <w:p w14:paraId="20C42415" w14:textId="3ABCBBA2" w:rsidR="00834124" w:rsidRPr="00CD2CA1" w:rsidRDefault="00834124" w:rsidP="00704C25">
            <w:pPr>
              <w:suppressAutoHyphens/>
              <w:jc w:val="center"/>
              <w:rPr>
                <w:rFonts w:asciiTheme="minorHAnsi" w:hAnsiTheme="minorHAnsi"/>
                <w:sz w:val="16"/>
                <w:szCs w:val="16"/>
              </w:rPr>
            </w:pPr>
            <w:r w:rsidRPr="00CD2CA1">
              <w:rPr>
                <w:rFonts w:asciiTheme="minorHAnsi" w:hAnsiTheme="minorHAnsi"/>
                <w:sz w:val="16"/>
                <w:szCs w:val="16"/>
              </w:rPr>
              <w:t xml:space="preserve">Subarea </w:t>
            </w:r>
            <w:r w:rsidR="00704C25">
              <w:rPr>
                <w:rFonts w:asciiTheme="minorHAnsi" w:hAnsiTheme="minorHAnsi"/>
                <w:sz w:val="16"/>
                <w:szCs w:val="16"/>
              </w:rPr>
              <w:t>C</w:t>
            </w:r>
            <w:r w:rsidRPr="00CD2CA1">
              <w:rPr>
                <w:rFonts w:asciiTheme="minorHAnsi" w:hAnsiTheme="minorHAnsi"/>
                <w:sz w:val="16"/>
                <w:szCs w:val="16"/>
              </w:rPr>
              <w:t>omplies with Part 9 of Title 24</w:t>
            </w:r>
            <w:r>
              <w:rPr>
                <w:rFonts w:asciiTheme="minorHAnsi" w:hAnsiTheme="minorHAnsi"/>
                <w:sz w:val="16"/>
                <w:szCs w:val="16"/>
              </w:rPr>
              <w:t xml:space="preserve"> (Note B)</w:t>
            </w:r>
          </w:p>
        </w:tc>
        <w:tc>
          <w:tcPr>
            <w:tcW w:w="1094" w:type="dxa"/>
            <w:vAlign w:val="bottom"/>
          </w:tcPr>
          <w:p w14:paraId="20C42416" w14:textId="6E641C22" w:rsidR="00834124" w:rsidRPr="00CD2CA1" w:rsidRDefault="00DD340B" w:rsidP="00704C25">
            <w:pPr>
              <w:suppressAutoHyphens/>
              <w:jc w:val="center"/>
              <w:rPr>
                <w:rFonts w:asciiTheme="minorHAnsi" w:hAnsiTheme="minorHAnsi"/>
                <w:sz w:val="16"/>
                <w:szCs w:val="16"/>
              </w:rPr>
            </w:pPr>
            <w:r>
              <w:rPr>
                <w:rFonts w:asciiTheme="minorHAnsi" w:hAnsiTheme="minorHAnsi"/>
                <w:sz w:val="16"/>
                <w:szCs w:val="16"/>
              </w:rPr>
              <w:t>Plane Containing the Solar Zone</w:t>
            </w:r>
            <w:r w:rsidRPr="00CD2CA1">
              <w:rPr>
                <w:rFonts w:asciiTheme="minorHAnsi" w:hAnsiTheme="minorHAnsi"/>
                <w:sz w:val="16"/>
                <w:szCs w:val="16"/>
              </w:rPr>
              <w:t xml:space="preserve"> </w:t>
            </w:r>
            <w:r w:rsidR="00834124" w:rsidRPr="00CD2CA1">
              <w:rPr>
                <w:rFonts w:asciiTheme="minorHAnsi" w:hAnsiTheme="minorHAnsi"/>
                <w:sz w:val="16"/>
                <w:szCs w:val="16"/>
              </w:rPr>
              <w:t xml:space="preserve">is </w:t>
            </w:r>
            <w:r w:rsidR="00704C25">
              <w:rPr>
                <w:rFonts w:asciiTheme="minorHAnsi" w:hAnsiTheme="minorHAnsi"/>
                <w:sz w:val="16"/>
                <w:szCs w:val="16"/>
              </w:rPr>
              <w:t>F</w:t>
            </w:r>
            <w:r w:rsidR="00834124" w:rsidRPr="00CD2CA1">
              <w:rPr>
                <w:rFonts w:asciiTheme="minorHAnsi" w:hAnsiTheme="minorHAnsi"/>
                <w:sz w:val="16"/>
                <w:szCs w:val="16"/>
              </w:rPr>
              <w:t xml:space="preserve">ree of </w:t>
            </w:r>
            <w:r w:rsidR="00704C25">
              <w:rPr>
                <w:rFonts w:asciiTheme="minorHAnsi" w:hAnsiTheme="minorHAnsi"/>
                <w:sz w:val="16"/>
                <w:szCs w:val="16"/>
              </w:rPr>
              <w:t>O</w:t>
            </w:r>
            <w:r w:rsidR="00834124" w:rsidRPr="00CD2CA1">
              <w:rPr>
                <w:rFonts w:asciiTheme="minorHAnsi" w:hAnsiTheme="minorHAnsi"/>
                <w:sz w:val="16"/>
                <w:szCs w:val="16"/>
              </w:rPr>
              <w:t>bstructions</w:t>
            </w:r>
            <w:r w:rsidR="00834124">
              <w:rPr>
                <w:rFonts w:asciiTheme="minorHAnsi" w:hAnsiTheme="minorHAnsi"/>
                <w:sz w:val="16"/>
                <w:szCs w:val="16"/>
              </w:rPr>
              <w:t xml:space="preserve"> (Note C)</w:t>
            </w:r>
          </w:p>
        </w:tc>
        <w:tc>
          <w:tcPr>
            <w:tcW w:w="1094" w:type="dxa"/>
            <w:gridSpan w:val="2"/>
            <w:vAlign w:val="bottom"/>
          </w:tcPr>
          <w:p w14:paraId="20C42417" w14:textId="3A85B39A" w:rsidR="00834124" w:rsidRPr="00CD2CA1" w:rsidRDefault="00834124" w:rsidP="00704C25">
            <w:pPr>
              <w:suppressAutoHyphens/>
              <w:jc w:val="center"/>
              <w:rPr>
                <w:rFonts w:asciiTheme="minorHAnsi" w:hAnsiTheme="minorHAnsi"/>
                <w:sz w:val="16"/>
                <w:szCs w:val="16"/>
              </w:rPr>
            </w:pPr>
            <w:r w:rsidRPr="00CD2CA1">
              <w:rPr>
                <w:rFonts w:asciiTheme="minorHAnsi" w:hAnsiTheme="minorHAnsi"/>
                <w:sz w:val="16"/>
                <w:szCs w:val="16"/>
              </w:rPr>
              <w:t xml:space="preserve">Subarea is </w:t>
            </w:r>
            <w:r w:rsidR="00704C25">
              <w:rPr>
                <w:rFonts w:asciiTheme="minorHAnsi" w:hAnsiTheme="minorHAnsi"/>
                <w:sz w:val="16"/>
                <w:szCs w:val="16"/>
              </w:rPr>
              <w:t>L</w:t>
            </w:r>
            <w:r w:rsidRPr="00CD2CA1">
              <w:rPr>
                <w:rFonts w:asciiTheme="minorHAnsi" w:hAnsiTheme="minorHAnsi"/>
                <w:sz w:val="16"/>
                <w:szCs w:val="16"/>
              </w:rPr>
              <w:t xml:space="preserve">ocated  the </w:t>
            </w:r>
            <w:r w:rsidR="00704C25">
              <w:rPr>
                <w:rFonts w:asciiTheme="minorHAnsi" w:hAnsiTheme="minorHAnsi"/>
                <w:sz w:val="16"/>
                <w:szCs w:val="16"/>
              </w:rPr>
              <w:t>A</w:t>
            </w:r>
            <w:r w:rsidRPr="00CD2CA1">
              <w:rPr>
                <w:rFonts w:asciiTheme="minorHAnsi" w:hAnsiTheme="minorHAnsi"/>
                <w:sz w:val="16"/>
                <w:szCs w:val="16"/>
              </w:rPr>
              <w:t xml:space="preserve">ppropriate </w:t>
            </w:r>
            <w:r w:rsidR="00704C25">
              <w:rPr>
                <w:rFonts w:asciiTheme="minorHAnsi" w:hAnsiTheme="minorHAnsi"/>
                <w:sz w:val="16"/>
                <w:szCs w:val="16"/>
              </w:rPr>
              <w:t>D</w:t>
            </w:r>
            <w:r w:rsidRPr="00CD2CA1">
              <w:rPr>
                <w:rFonts w:asciiTheme="minorHAnsi" w:hAnsiTheme="minorHAnsi"/>
                <w:sz w:val="16"/>
                <w:szCs w:val="16"/>
              </w:rPr>
              <w:t xml:space="preserve">istance from </w:t>
            </w:r>
            <w:r w:rsidR="00704C25">
              <w:rPr>
                <w:rFonts w:asciiTheme="minorHAnsi" w:hAnsiTheme="minorHAnsi"/>
                <w:sz w:val="16"/>
                <w:szCs w:val="16"/>
              </w:rPr>
              <w:t>O</w:t>
            </w:r>
            <w:r w:rsidRPr="00CD2CA1">
              <w:rPr>
                <w:rFonts w:asciiTheme="minorHAnsi" w:hAnsiTheme="minorHAnsi"/>
                <w:sz w:val="16"/>
                <w:szCs w:val="16"/>
              </w:rPr>
              <w:t>bstructions</w:t>
            </w:r>
            <w:r>
              <w:rPr>
                <w:rFonts w:asciiTheme="minorHAnsi" w:hAnsiTheme="minorHAnsi"/>
                <w:sz w:val="16"/>
                <w:szCs w:val="16"/>
              </w:rPr>
              <w:t xml:space="preserve"> (Note D)</w:t>
            </w:r>
          </w:p>
        </w:tc>
        <w:tc>
          <w:tcPr>
            <w:tcW w:w="979" w:type="dxa"/>
            <w:vAlign w:val="bottom"/>
          </w:tcPr>
          <w:p w14:paraId="20C42418" w14:textId="7B08D8B1" w:rsidR="00834124" w:rsidRPr="00CD2CA1" w:rsidRDefault="00834124" w:rsidP="00E64E5C">
            <w:pPr>
              <w:pStyle w:val="BodyText2"/>
              <w:spacing w:after="0"/>
              <w:jc w:val="center"/>
              <w:rPr>
                <w:rFonts w:asciiTheme="minorHAnsi" w:hAnsiTheme="minorHAnsi"/>
                <w:szCs w:val="16"/>
              </w:rPr>
            </w:pPr>
            <w:r w:rsidRPr="00CD2CA1">
              <w:rPr>
                <w:rFonts w:asciiTheme="minorHAnsi" w:hAnsiTheme="minorHAnsi"/>
                <w:szCs w:val="16"/>
              </w:rPr>
              <w:t xml:space="preserve">Smallest </w:t>
            </w:r>
            <w:r w:rsidR="00E64E5C">
              <w:rPr>
                <w:rFonts w:asciiTheme="minorHAnsi" w:hAnsiTheme="minorHAnsi"/>
                <w:szCs w:val="16"/>
              </w:rPr>
              <w:t>D</w:t>
            </w:r>
            <w:r w:rsidRPr="00CD2CA1">
              <w:rPr>
                <w:rFonts w:asciiTheme="minorHAnsi" w:hAnsiTheme="minorHAnsi"/>
                <w:szCs w:val="16"/>
              </w:rPr>
              <w:t xml:space="preserve">imension is 5 feet or </w:t>
            </w:r>
            <w:r w:rsidR="00E64E5C">
              <w:rPr>
                <w:rFonts w:asciiTheme="minorHAnsi" w:hAnsiTheme="minorHAnsi"/>
                <w:szCs w:val="16"/>
              </w:rPr>
              <w:t>G</w:t>
            </w:r>
            <w:r w:rsidRPr="00CD2CA1">
              <w:rPr>
                <w:rFonts w:asciiTheme="minorHAnsi" w:hAnsiTheme="minorHAnsi"/>
                <w:szCs w:val="16"/>
              </w:rPr>
              <w:t>reater</w:t>
            </w:r>
          </w:p>
        </w:tc>
        <w:tc>
          <w:tcPr>
            <w:tcW w:w="979" w:type="dxa"/>
            <w:vAlign w:val="bottom"/>
          </w:tcPr>
          <w:p w14:paraId="20C42419" w14:textId="0F794E78" w:rsidR="00834124" w:rsidRPr="00CD2CA1" w:rsidRDefault="00834124" w:rsidP="00E64E5C">
            <w:pPr>
              <w:suppressAutoHyphens/>
              <w:jc w:val="center"/>
              <w:rPr>
                <w:rFonts w:asciiTheme="minorHAnsi" w:hAnsiTheme="minorHAnsi"/>
                <w:sz w:val="16"/>
                <w:szCs w:val="16"/>
              </w:rPr>
            </w:pPr>
            <w:r w:rsidRPr="00CD2CA1">
              <w:rPr>
                <w:rFonts w:asciiTheme="minorHAnsi" w:hAnsiTheme="minorHAnsi"/>
                <w:sz w:val="16"/>
                <w:szCs w:val="16"/>
              </w:rPr>
              <w:t>Subarea is at least 80 ft</w:t>
            </w:r>
            <w:r w:rsidRPr="007E52F0">
              <w:rPr>
                <w:rFonts w:asciiTheme="minorHAnsi" w:hAnsiTheme="minorHAnsi"/>
                <w:sz w:val="16"/>
                <w:szCs w:val="16"/>
                <w:vertAlign w:val="superscript"/>
              </w:rPr>
              <w:t>2</w:t>
            </w:r>
            <w:r w:rsidRPr="00CD2CA1">
              <w:rPr>
                <w:rFonts w:asciiTheme="minorHAnsi" w:hAnsiTheme="minorHAnsi"/>
                <w:sz w:val="16"/>
                <w:szCs w:val="16"/>
              </w:rPr>
              <w:t xml:space="preserve"> (160</w:t>
            </w:r>
            <w:r w:rsidR="00E64E5C">
              <w:rPr>
                <w:rFonts w:asciiTheme="minorHAnsi" w:hAnsiTheme="minorHAnsi"/>
                <w:sz w:val="16"/>
                <w:szCs w:val="16"/>
              </w:rPr>
              <w:t xml:space="preserve"> </w:t>
            </w:r>
            <w:r w:rsidRPr="00CD2CA1">
              <w:rPr>
                <w:rFonts w:asciiTheme="minorHAnsi" w:hAnsiTheme="minorHAnsi"/>
                <w:sz w:val="16"/>
                <w:szCs w:val="16"/>
              </w:rPr>
              <w:t>ft</w:t>
            </w:r>
            <w:r w:rsidRPr="007E52F0">
              <w:rPr>
                <w:rFonts w:asciiTheme="minorHAnsi" w:hAnsiTheme="minorHAnsi"/>
                <w:sz w:val="16"/>
                <w:szCs w:val="16"/>
                <w:vertAlign w:val="superscript"/>
              </w:rPr>
              <w:t>2</w:t>
            </w:r>
            <w:r w:rsidRPr="00CD2CA1">
              <w:rPr>
                <w:rFonts w:asciiTheme="minorHAnsi" w:hAnsiTheme="minorHAnsi"/>
                <w:sz w:val="16"/>
                <w:szCs w:val="16"/>
              </w:rPr>
              <w:t xml:space="preserve"> for a </w:t>
            </w:r>
            <w:r w:rsidR="00E64E5C">
              <w:rPr>
                <w:rFonts w:asciiTheme="minorHAnsi" w:hAnsiTheme="minorHAnsi"/>
                <w:sz w:val="16"/>
                <w:szCs w:val="16"/>
              </w:rPr>
              <w:t>B</w:t>
            </w:r>
            <w:r w:rsidRPr="00CD2CA1">
              <w:rPr>
                <w:rFonts w:asciiTheme="minorHAnsi" w:hAnsiTheme="minorHAnsi"/>
                <w:sz w:val="16"/>
                <w:szCs w:val="16"/>
              </w:rPr>
              <w:t xml:space="preserve">uilding with </w:t>
            </w:r>
            <w:r w:rsidR="00E64E5C">
              <w:rPr>
                <w:rFonts w:asciiTheme="minorHAnsi" w:hAnsiTheme="minorHAnsi"/>
                <w:sz w:val="16"/>
                <w:szCs w:val="16"/>
              </w:rPr>
              <w:t>R</w:t>
            </w:r>
            <w:r w:rsidRPr="00CD2CA1">
              <w:rPr>
                <w:rFonts w:asciiTheme="minorHAnsi" w:hAnsiTheme="minorHAnsi"/>
                <w:sz w:val="16"/>
                <w:szCs w:val="16"/>
              </w:rPr>
              <w:t xml:space="preserve">oof </w:t>
            </w:r>
            <w:r w:rsidR="00E64E5C">
              <w:rPr>
                <w:rFonts w:asciiTheme="minorHAnsi" w:hAnsiTheme="minorHAnsi"/>
                <w:sz w:val="16"/>
                <w:szCs w:val="16"/>
              </w:rPr>
              <w:t>A</w:t>
            </w:r>
            <w:r w:rsidRPr="00CD2CA1">
              <w:rPr>
                <w:rFonts w:asciiTheme="minorHAnsi" w:hAnsiTheme="minorHAnsi"/>
                <w:sz w:val="16"/>
                <w:szCs w:val="16"/>
              </w:rPr>
              <w:t>rea &gt;10,000ft</w:t>
            </w:r>
            <w:r w:rsidRPr="007E52F0">
              <w:rPr>
                <w:rFonts w:asciiTheme="minorHAnsi" w:hAnsiTheme="minorHAnsi"/>
                <w:sz w:val="16"/>
                <w:szCs w:val="16"/>
                <w:vertAlign w:val="superscript"/>
              </w:rPr>
              <w:t>2</w:t>
            </w:r>
            <w:r w:rsidRPr="00CD2CA1">
              <w:rPr>
                <w:rFonts w:asciiTheme="minorHAnsi" w:hAnsiTheme="minorHAnsi"/>
                <w:sz w:val="16"/>
                <w:szCs w:val="16"/>
              </w:rPr>
              <w:t>)</w:t>
            </w:r>
          </w:p>
        </w:tc>
        <w:tc>
          <w:tcPr>
            <w:tcW w:w="979" w:type="dxa"/>
            <w:vAlign w:val="bottom"/>
          </w:tcPr>
          <w:p w14:paraId="20C4241A" w14:textId="77777777" w:rsidR="00834124" w:rsidRPr="00CD2CA1" w:rsidRDefault="00834124" w:rsidP="00834124">
            <w:pPr>
              <w:suppressAutoHyphens/>
              <w:jc w:val="center"/>
              <w:rPr>
                <w:rFonts w:asciiTheme="minorHAnsi" w:hAnsiTheme="minorHAnsi"/>
                <w:sz w:val="16"/>
                <w:szCs w:val="16"/>
              </w:rPr>
            </w:pPr>
            <w:r w:rsidRPr="00CD2CA1">
              <w:rPr>
                <w:rFonts w:asciiTheme="minorHAnsi" w:hAnsiTheme="minorHAnsi"/>
                <w:sz w:val="16"/>
                <w:szCs w:val="16"/>
              </w:rPr>
              <w:t>Subarea Qualifies</w:t>
            </w:r>
          </w:p>
        </w:tc>
        <w:tc>
          <w:tcPr>
            <w:tcW w:w="987" w:type="dxa"/>
            <w:vAlign w:val="bottom"/>
          </w:tcPr>
          <w:p w14:paraId="20C4241B" w14:textId="77777777" w:rsidR="00834124" w:rsidRPr="00CD2CA1" w:rsidRDefault="00834124" w:rsidP="00834124">
            <w:pPr>
              <w:suppressAutoHyphens/>
              <w:jc w:val="center"/>
              <w:rPr>
                <w:rFonts w:asciiTheme="minorHAnsi" w:hAnsiTheme="minorHAnsi"/>
                <w:sz w:val="16"/>
                <w:szCs w:val="16"/>
              </w:rPr>
            </w:pPr>
            <w:r w:rsidRPr="00CD2CA1">
              <w:rPr>
                <w:rFonts w:asciiTheme="minorHAnsi" w:hAnsiTheme="minorHAnsi"/>
                <w:sz w:val="16"/>
                <w:szCs w:val="16"/>
              </w:rPr>
              <w:t>Area (ft</w:t>
            </w:r>
            <w:r w:rsidRPr="00CD2CA1">
              <w:rPr>
                <w:rFonts w:asciiTheme="minorHAnsi" w:hAnsiTheme="minorHAnsi"/>
                <w:sz w:val="16"/>
                <w:szCs w:val="16"/>
                <w:vertAlign w:val="superscript"/>
              </w:rPr>
              <w:t>2</w:t>
            </w:r>
            <w:r w:rsidRPr="00CD2CA1">
              <w:rPr>
                <w:rFonts w:asciiTheme="minorHAnsi" w:hAnsiTheme="minorHAnsi"/>
                <w:sz w:val="16"/>
                <w:szCs w:val="16"/>
              </w:rPr>
              <w:t>)</w:t>
            </w:r>
          </w:p>
        </w:tc>
      </w:tr>
      <w:tr w:rsidR="00834124" w14:paraId="20C42428" w14:textId="77777777" w:rsidTr="00834124">
        <w:trPr>
          <w:trHeight w:val="144"/>
        </w:trPr>
        <w:tc>
          <w:tcPr>
            <w:tcW w:w="992" w:type="dxa"/>
            <w:gridSpan w:val="2"/>
            <w:vAlign w:val="center"/>
          </w:tcPr>
          <w:p w14:paraId="20C4241D" w14:textId="77777777" w:rsidR="00834124" w:rsidRPr="00E81029" w:rsidRDefault="00834124" w:rsidP="00834124">
            <w:pPr>
              <w:suppressAutoHyphens/>
              <w:rPr>
                <w:rFonts w:asciiTheme="minorHAnsi" w:hAnsiTheme="minorHAnsi"/>
                <w:sz w:val="18"/>
                <w:szCs w:val="18"/>
              </w:rPr>
            </w:pPr>
          </w:p>
        </w:tc>
        <w:tc>
          <w:tcPr>
            <w:tcW w:w="979" w:type="dxa"/>
            <w:tcMar>
              <w:left w:w="72" w:type="dxa"/>
              <w:right w:w="72" w:type="dxa"/>
            </w:tcMar>
            <w:vAlign w:val="center"/>
          </w:tcPr>
          <w:p w14:paraId="20C4241E" w14:textId="77777777" w:rsidR="00834124" w:rsidRPr="00E81029" w:rsidRDefault="00834124" w:rsidP="00834124">
            <w:pPr>
              <w:suppressAutoHyphens/>
              <w:rPr>
                <w:rFonts w:asciiTheme="minorHAnsi" w:hAnsiTheme="minorHAnsi"/>
                <w:sz w:val="18"/>
                <w:szCs w:val="18"/>
              </w:rPr>
            </w:pPr>
          </w:p>
        </w:tc>
        <w:tc>
          <w:tcPr>
            <w:tcW w:w="979" w:type="dxa"/>
            <w:vAlign w:val="center"/>
          </w:tcPr>
          <w:p w14:paraId="20C4241F" w14:textId="77777777" w:rsidR="00834124" w:rsidRDefault="00834124" w:rsidP="00834124">
            <w:pPr>
              <w:suppressAutoHyphens/>
              <w:rPr>
                <w:rFonts w:asciiTheme="minorHAnsi" w:hAnsiTheme="minorHAnsi"/>
                <w:sz w:val="18"/>
                <w:szCs w:val="18"/>
              </w:rPr>
            </w:pPr>
          </w:p>
        </w:tc>
        <w:tc>
          <w:tcPr>
            <w:tcW w:w="979" w:type="dxa"/>
            <w:vAlign w:val="center"/>
          </w:tcPr>
          <w:p w14:paraId="20C42420" w14:textId="77777777" w:rsidR="00834124" w:rsidRDefault="00834124" w:rsidP="00834124">
            <w:pPr>
              <w:suppressAutoHyphens/>
              <w:rPr>
                <w:rFonts w:asciiTheme="minorHAnsi" w:hAnsiTheme="minorHAnsi"/>
                <w:sz w:val="18"/>
                <w:szCs w:val="18"/>
              </w:rPr>
            </w:pPr>
          </w:p>
        </w:tc>
        <w:tc>
          <w:tcPr>
            <w:tcW w:w="979" w:type="dxa"/>
            <w:vAlign w:val="center"/>
          </w:tcPr>
          <w:p w14:paraId="20C42421" w14:textId="77777777" w:rsidR="00834124" w:rsidRDefault="00834124" w:rsidP="00834124">
            <w:pPr>
              <w:suppressAutoHyphens/>
              <w:rPr>
                <w:rFonts w:asciiTheme="minorHAnsi" w:hAnsiTheme="minorHAnsi"/>
                <w:sz w:val="18"/>
                <w:szCs w:val="18"/>
              </w:rPr>
            </w:pPr>
          </w:p>
        </w:tc>
        <w:tc>
          <w:tcPr>
            <w:tcW w:w="1094" w:type="dxa"/>
            <w:vAlign w:val="center"/>
          </w:tcPr>
          <w:p w14:paraId="20C42422" w14:textId="77777777" w:rsidR="00834124" w:rsidRDefault="00834124" w:rsidP="00834124">
            <w:pPr>
              <w:suppressAutoHyphens/>
              <w:rPr>
                <w:rFonts w:asciiTheme="minorHAnsi" w:hAnsiTheme="minorHAnsi"/>
                <w:sz w:val="18"/>
                <w:szCs w:val="18"/>
              </w:rPr>
            </w:pPr>
          </w:p>
        </w:tc>
        <w:tc>
          <w:tcPr>
            <w:tcW w:w="1094" w:type="dxa"/>
            <w:gridSpan w:val="2"/>
            <w:vAlign w:val="center"/>
          </w:tcPr>
          <w:p w14:paraId="20C42423" w14:textId="77777777" w:rsidR="00834124" w:rsidRDefault="00834124" w:rsidP="00834124">
            <w:pPr>
              <w:suppressAutoHyphens/>
              <w:rPr>
                <w:rFonts w:asciiTheme="minorHAnsi" w:hAnsiTheme="minorHAnsi"/>
                <w:sz w:val="18"/>
                <w:szCs w:val="18"/>
              </w:rPr>
            </w:pPr>
          </w:p>
        </w:tc>
        <w:tc>
          <w:tcPr>
            <w:tcW w:w="979" w:type="dxa"/>
            <w:vAlign w:val="center"/>
          </w:tcPr>
          <w:p w14:paraId="20C42424" w14:textId="77777777" w:rsidR="00834124" w:rsidRDefault="00834124" w:rsidP="00834124">
            <w:pPr>
              <w:suppressAutoHyphens/>
              <w:rPr>
                <w:rFonts w:asciiTheme="minorHAnsi" w:hAnsiTheme="minorHAnsi"/>
                <w:sz w:val="18"/>
                <w:szCs w:val="18"/>
              </w:rPr>
            </w:pPr>
          </w:p>
        </w:tc>
        <w:tc>
          <w:tcPr>
            <w:tcW w:w="979" w:type="dxa"/>
            <w:vAlign w:val="center"/>
          </w:tcPr>
          <w:p w14:paraId="20C42425" w14:textId="77777777" w:rsidR="00834124" w:rsidRDefault="00834124" w:rsidP="00834124">
            <w:pPr>
              <w:suppressAutoHyphens/>
              <w:rPr>
                <w:rFonts w:asciiTheme="minorHAnsi" w:hAnsiTheme="minorHAnsi"/>
                <w:sz w:val="18"/>
                <w:szCs w:val="18"/>
              </w:rPr>
            </w:pPr>
          </w:p>
        </w:tc>
        <w:tc>
          <w:tcPr>
            <w:tcW w:w="979" w:type="dxa"/>
            <w:vAlign w:val="center"/>
          </w:tcPr>
          <w:p w14:paraId="20C42426" w14:textId="77777777" w:rsidR="00834124" w:rsidRPr="00CE22D5" w:rsidRDefault="00834124" w:rsidP="00834124">
            <w:pPr>
              <w:suppressAutoHyphens/>
              <w:rPr>
                <w:rFonts w:asciiTheme="minorHAnsi" w:hAnsiTheme="minorHAnsi"/>
                <w:sz w:val="12"/>
                <w:szCs w:val="12"/>
              </w:rPr>
            </w:pPr>
          </w:p>
        </w:tc>
        <w:tc>
          <w:tcPr>
            <w:tcW w:w="987" w:type="dxa"/>
            <w:vAlign w:val="center"/>
          </w:tcPr>
          <w:p w14:paraId="20C42427" w14:textId="77777777" w:rsidR="00834124" w:rsidRDefault="00834124" w:rsidP="00834124">
            <w:pPr>
              <w:suppressAutoHyphens/>
              <w:rPr>
                <w:rFonts w:asciiTheme="minorHAnsi" w:hAnsiTheme="minorHAnsi"/>
                <w:sz w:val="18"/>
                <w:szCs w:val="18"/>
              </w:rPr>
            </w:pPr>
          </w:p>
        </w:tc>
      </w:tr>
      <w:tr w:rsidR="00834124" w14:paraId="20C42434" w14:textId="77777777" w:rsidTr="00834124">
        <w:trPr>
          <w:trHeight w:val="144"/>
        </w:trPr>
        <w:tc>
          <w:tcPr>
            <w:tcW w:w="992" w:type="dxa"/>
            <w:gridSpan w:val="2"/>
            <w:vAlign w:val="center"/>
          </w:tcPr>
          <w:p w14:paraId="20C42429" w14:textId="77777777" w:rsidR="00834124" w:rsidRPr="00E81029" w:rsidRDefault="00834124" w:rsidP="00834124">
            <w:pPr>
              <w:suppressAutoHyphens/>
              <w:rPr>
                <w:rFonts w:asciiTheme="minorHAnsi" w:hAnsiTheme="minorHAnsi"/>
                <w:sz w:val="18"/>
                <w:szCs w:val="18"/>
              </w:rPr>
            </w:pPr>
          </w:p>
        </w:tc>
        <w:tc>
          <w:tcPr>
            <w:tcW w:w="979" w:type="dxa"/>
            <w:vAlign w:val="center"/>
          </w:tcPr>
          <w:p w14:paraId="20C4242A" w14:textId="77777777" w:rsidR="00834124" w:rsidRPr="00E81029" w:rsidRDefault="00834124" w:rsidP="00834124">
            <w:pPr>
              <w:suppressAutoHyphens/>
              <w:rPr>
                <w:rFonts w:asciiTheme="minorHAnsi" w:hAnsiTheme="minorHAnsi"/>
                <w:sz w:val="18"/>
                <w:szCs w:val="18"/>
              </w:rPr>
            </w:pPr>
          </w:p>
        </w:tc>
        <w:tc>
          <w:tcPr>
            <w:tcW w:w="979" w:type="dxa"/>
            <w:vAlign w:val="center"/>
          </w:tcPr>
          <w:p w14:paraId="20C4242B" w14:textId="77777777" w:rsidR="00834124" w:rsidRDefault="00834124" w:rsidP="00834124">
            <w:pPr>
              <w:suppressAutoHyphens/>
              <w:rPr>
                <w:rFonts w:asciiTheme="minorHAnsi" w:hAnsiTheme="minorHAnsi"/>
                <w:sz w:val="18"/>
                <w:szCs w:val="18"/>
              </w:rPr>
            </w:pPr>
          </w:p>
        </w:tc>
        <w:tc>
          <w:tcPr>
            <w:tcW w:w="979" w:type="dxa"/>
            <w:vAlign w:val="center"/>
          </w:tcPr>
          <w:p w14:paraId="20C4242C" w14:textId="77777777" w:rsidR="00834124" w:rsidRDefault="00834124" w:rsidP="00834124">
            <w:pPr>
              <w:suppressAutoHyphens/>
              <w:rPr>
                <w:rFonts w:asciiTheme="minorHAnsi" w:hAnsiTheme="minorHAnsi"/>
                <w:sz w:val="18"/>
                <w:szCs w:val="18"/>
              </w:rPr>
            </w:pPr>
          </w:p>
        </w:tc>
        <w:tc>
          <w:tcPr>
            <w:tcW w:w="979" w:type="dxa"/>
            <w:vAlign w:val="center"/>
          </w:tcPr>
          <w:p w14:paraId="20C4242D" w14:textId="77777777" w:rsidR="00834124" w:rsidRDefault="00834124" w:rsidP="00834124">
            <w:pPr>
              <w:suppressAutoHyphens/>
              <w:rPr>
                <w:rFonts w:asciiTheme="minorHAnsi" w:hAnsiTheme="minorHAnsi"/>
                <w:sz w:val="18"/>
                <w:szCs w:val="18"/>
              </w:rPr>
            </w:pPr>
          </w:p>
        </w:tc>
        <w:tc>
          <w:tcPr>
            <w:tcW w:w="1094" w:type="dxa"/>
            <w:vAlign w:val="center"/>
          </w:tcPr>
          <w:p w14:paraId="20C4242E" w14:textId="77777777" w:rsidR="00834124" w:rsidRDefault="00834124" w:rsidP="00834124">
            <w:pPr>
              <w:suppressAutoHyphens/>
              <w:rPr>
                <w:rFonts w:asciiTheme="minorHAnsi" w:hAnsiTheme="minorHAnsi"/>
                <w:sz w:val="18"/>
                <w:szCs w:val="18"/>
              </w:rPr>
            </w:pPr>
          </w:p>
        </w:tc>
        <w:tc>
          <w:tcPr>
            <w:tcW w:w="1094" w:type="dxa"/>
            <w:gridSpan w:val="2"/>
            <w:vAlign w:val="center"/>
          </w:tcPr>
          <w:p w14:paraId="20C4242F" w14:textId="77777777" w:rsidR="00834124" w:rsidRDefault="00834124" w:rsidP="00834124">
            <w:pPr>
              <w:suppressAutoHyphens/>
              <w:rPr>
                <w:rFonts w:asciiTheme="minorHAnsi" w:hAnsiTheme="minorHAnsi"/>
                <w:sz w:val="18"/>
                <w:szCs w:val="18"/>
              </w:rPr>
            </w:pPr>
          </w:p>
        </w:tc>
        <w:tc>
          <w:tcPr>
            <w:tcW w:w="979" w:type="dxa"/>
            <w:vAlign w:val="center"/>
          </w:tcPr>
          <w:p w14:paraId="20C42430" w14:textId="77777777" w:rsidR="00834124" w:rsidRDefault="00834124" w:rsidP="00834124">
            <w:pPr>
              <w:suppressAutoHyphens/>
              <w:rPr>
                <w:rFonts w:asciiTheme="minorHAnsi" w:hAnsiTheme="minorHAnsi"/>
                <w:sz w:val="18"/>
                <w:szCs w:val="18"/>
              </w:rPr>
            </w:pPr>
          </w:p>
        </w:tc>
        <w:tc>
          <w:tcPr>
            <w:tcW w:w="979" w:type="dxa"/>
            <w:vAlign w:val="center"/>
          </w:tcPr>
          <w:p w14:paraId="20C42431" w14:textId="77777777" w:rsidR="00834124" w:rsidRDefault="00834124" w:rsidP="00834124">
            <w:pPr>
              <w:suppressAutoHyphens/>
              <w:rPr>
                <w:rFonts w:asciiTheme="minorHAnsi" w:hAnsiTheme="minorHAnsi"/>
                <w:sz w:val="18"/>
                <w:szCs w:val="18"/>
              </w:rPr>
            </w:pPr>
          </w:p>
        </w:tc>
        <w:tc>
          <w:tcPr>
            <w:tcW w:w="979" w:type="dxa"/>
            <w:vAlign w:val="center"/>
          </w:tcPr>
          <w:p w14:paraId="20C42432" w14:textId="77777777" w:rsidR="00834124" w:rsidRDefault="00834124" w:rsidP="00834124">
            <w:pPr>
              <w:suppressAutoHyphens/>
              <w:rPr>
                <w:rFonts w:asciiTheme="minorHAnsi" w:hAnsiTheme="minorHAnsi"/>
                <w:sz w:val="18"/>
                <w:szCs w:val="18"/>
              </w:rPr>
            </w:pPr>
          </w:p>
        </w:tc>
        <w:tc>
          <w:tcPr>
            <w:tcW w:w="987" w:type="dxa"/>
            <w:vAlign w:val="center"/>
          </w:tcPr>
          <w:p w14:paraId="20C42433" w14:textId="77777777" w:rsidR="00834124" w:rsidRDefault="00834124" w:rsidP="00834124">
            <w:pPr>
              <w:suppressAutoHyphens/>
              <w:rPr>
                <w:rFonts w:asciiTheme="minorHAnsi" w:hAnsiTheme="minorHAnsi"/>
                <w:sz w:val="18"/>
                <w:szCs w:val="18"/>
              </w:rPr>
            </w:pPr>
          </w:p>
        </w:tc>
      </w:tr>
      <w:tr w:rsidR="00834124" w14:paraId="20C4243A" w14:textId="77777777" w:rsidTr="00834124">
        <w:trPr>
          <w:trHeight w:val="144"/>
        </w:trPr>
        <w:tc>
          <w:tcPr>
            <w:tcW w:w="11020" w:type="dxa"/>
            <w:gridSpan w:val="13"/>
            <w:vAlign w:val="center"/>
          </w:tcPr>
          <w:p w14:paraId="20C42435" w14:textId="77777777" w:rsidR="00834124" w:rsidRDefault="00834124" w:rsidP="00834124">
            <w:pPr>
              <w:autoSpaceDE w:val="0"/>
              <w:autoSpaceDN w:val="0"/>
              <w:adjustRightInd w:val="0"/>
              <w:rPr>
                <w:rFonts w:asciiTheme="minorHAnsi" w:hAnsiTheme="minorHAnsi"/>
                <w:sz w:val="18"/>
                <w:szCs w:val="18"/>
              </w:rPr>
            </w:pPr>
            <w:r w:rsidRPr="00704C25">
              <w:rPr>
                <w:rFonts w:asciiTheme="minorHAnsi" w:hAnsiTheme="minorHAnsi"/>
                <w:b/>
                <w:sz w:val="18"/>
                <w:szCs w:val="18"/>
              </w:rPr>
              <w:t>Notes</w:t>
            </w:r>
            <w:r>
              <w:rPr>
                <w:rFonts w:asciiTheme="minorHAnsi" w:hAnsiTheme="minorHAnsi"/>
                <w:sz w:val="18"/>
                <w:szCs w:val="18"/>
              </w:rPr>
              <w:t>:</w:t>
            </w:r>
          </w:p>
          <w:p w14:paraId="20C42436" w14:textId="77777777" w:rsidR="00834124" w:rsidRDefault="00834124" w:rsidP="00834124">
            <w:pPr>
              <w:pStyle w:val="BodyText2"/>
              <w:numPr>
                <w:ilvl w:val="0"/>
                <w:numId w:val="41"/>
              </w:numPr>
              <w:spacing w:before="0" w:after="0"/>
              <w:rPr>
                <w:rFonts w:asciiTheme="minorHAnsi" w:hAnsiTheme="minorHAnsi"/>
                <w:sz w:val="18"/>
                <w:szCs w:val="18"/>
              </w:rPr>
            </w:pPr>
            <w:r w:rsidRPr="0050314C">
              <w:rPr>
                <w:rFonts w:asciiTheme="minorHAnsi" w:hAnsiTheme="minorHAnsi"/>
                <w:sz w:val="18"/>
                <w:szCs w:val="18"/>
              </w:rPr>
              <w:t>“A roof is either low-sloped or steep-sloped.  Low-sloped” means a rise-to-run of 2:12 or less (9.5 degrees from horizontal). “Steep-sloped” means a rise-to-run greater than 2:12 (9.5 degrees from horizontal)</w:t>
            </w:r>
          </w:p>
          <w:p w14:paraId="20C42437" w14:textId="77777777" w:rsidR="00834124" w:rsidRDefault="00834124" w:rsidP="00834124">
            <w:pPr>
              <w:pStyle w:val="BodyText2"/>
              <w:numPr>
                <w:ilvl w:val="0"/>
                <w:numId w:val="41"/>
              </w:numPr>
              <w:spacing w:before="0" w:after="0"/>
              <w:rPr>
                <w:rFonts w:asciiTheme="minorHAnsi" w:hAnsiTheme="minorHAnsi"/>
                <w:sz w:val="18"/>
                <w:szCs w:val="18"/>
              </w:rPr>
            </w:pPr>
            <w:r w:rsidRPr="0050314C">
              <w:rPr>
                <w:rFonts w:asciiTheme="minorHAnsi" w:hAnsiTheme="minorHAnsi"/>
                <w:sz w:val="18"/>
                <w:szCs w:val="18"/>
              </w:rPr>
              <w:t>The solar zone shall comply with access, pathway, smoke ventilation, and spacing requirements as specified in Title 24, Part 9 or other Parts of Title 24 or in any requirements adopted by a local jurisdiction.</w:t>
            </w:r>
          </w:p>
          <w:p w14:paraId="20C42438" w14:textId="77777777" w:rsidR="00834124" w:rsidRDefault="00834124" w:rsidP="00834124">
            <w:pPr>
              <w:pStyle w:val="BodyText2"/>
              <w:numPr>
                <w:ilvl w:val="0"/>
                <w:numId w:val="41"/>
              </w:numPr>
              <w:spacing w:before="0" w:after="0"/>
              <w:rPr>
                <w:rFonts w:asciiTheme="minorHAnsi" w:hAnsiTheme="minorHAnsi"/>
                <w:sz w:val="18"/>
                <w:szCs w:val="18"/>
              </w:rPr>
            </w:pPr>
            <w:r w:rsidRPr="0050314C">
              <w:rPr>
                <w:rFonts w:asciiTheme="minorHAnsi" w:hAnsiTheme="minorHAnsi"/>
                <w:sz w:val="18"/>
                <w:szCs w:val="18"/>
              </w:rPr>
              <w:t>No obstructions, including but not limited to, vents, chimneys, architectural features, and roof mounted equipment, shall be located in the solar zone.</w:t>
            </w:r>
          </w:p>
          <w:p w14:paraId="20C42439" w14:textId="77777777" w:rsidR="00834124" w:rsidRPr="00F511A0" w:rsidRDefault="00834124" w:rsidP="00834124">
            <w:pPr>
              <w:pStyle w:val="ListParagraph"/>
              <w:numPr>
                <w:ilvl w:val="0"/>
                <w:numId w:val="36"/>
              </w:numPr>
              <w:suppressAutoHyphens/>
              <w:ind w:left="810"/>
              <w:rPr>
                <w:rFonts w:asciiTheme="minorHAnsi" w:hAnsiTheme="minorHAnsi"/>
                <w:b/>
                <w:sz w:val="18"/>
                <w:szCs w:val="18"/>
              </w:rPr>
            </w:pPr>
            <w:r w:rsidRPr="0050314C">
              <w:rPr>
                <w:rFonts w:asciiTheme="minorHAnsi" w:hAnsiTheme="minorHAnsi"/>
                <w:sz w:val="18"/>
                <w:szCs w:val="18"/>
              </w:rPr>
              <w:t>If there are any obstructions located south of the most northerly point of the solar zone, then the nearest point of the solar zone must be located no closer than twice the distance, measured in the horizontal plane, of the height difference between the highest point of the obstruction and the nearest point of the solar zone, measured in the vertical plane.</w:t>
            </w:r>
          </w:p>
        </w:tc>
        <w:bookmarkStart w:id="4" w:name="_GoBack"/>
        <w:bookmarkEnd w:id="4"/>
      </w:tr>
      <w:tr w:rsidR="00834124" w14:paraId="20C4243E" w14:textId="77777777" w:rsidTr="00834124">
        <w:trPr>
          <w:trHeight w:val="144"/>
        </w:trPr>
        <w:tc>
          <w:tcPr>
            <w:tcW w:w="575" w:type="dxa"/>
            <w:vAlign w:val="center"/>
          </w:tcPr>
          <w:p w14:paraId="20C4243B" w14:textId="77777777" w:rsidR="00834124" w:rsidRPr="0050314C" w:rsidRDefault="00834124" w:rsidP="00834124">
            <w:pPr>
              <w:suppressAutoHyphens/>
              <w:jc w:val="center"/>
              <w:rPr>
                <w:rFonts w:asciiTheme="minorHAnsi" w:hAnsiTheme="minorHAnsi"/>
                <w:sz w:val="18"/>
                <w:szCs w:val="18"/>
              </w:rPr>
            </w:pPr>
            <w:r w:rsidRPr="0050314C">
              <w:rPr>
                <w:rFonts w:asciiTheme="minorHAnsi" w:hAnsiTheme="minorHAnsi"/>
                <w:sz w:val="18"/>
                <w:szCs w:val="18"/>
              </w:rPr>
              <w:t>12</w:t>
            </w:r>
          </w:p>
        </w:tc>
        <w:tc>
          <w:tcPr>
            <w:tcW w:w="5615" w:type="dxa"/>
            <w:gridSpan w:val="7"/>
            <w:vAlign w:val="center"/>
          </w:tcPr>
          <w:p w14:paraId="20C4243C" w14:textId="3D74A96A" w:rsidR="00834124" w:rsidRPr="004F370B" w:rsidRDefault="00834124" w:rsidP="00E64E5C">
            <w:pPr>
              <w:suppressAutoHyphens/>
              <w:rPr>
                <w:rFonts w:asciiTheme="minorHAnsi" w:hAnsiTheme="minorHAnsi"/>
                <w:b/>
                <w:sz w:val="18"/>
                <w:szCs w:val="18"/>
              </w:rPr>
            </w:pPr>
            <w:r>
              <w:rPr>
                <w:rFonts w:asciiTheme="minorHAnsi" w:hAnsiTheme="minorHAnsi"/>
                <w:sz w:val="18"/>
                <w:szCs w:val="18"/>
              </w:rPr>
              <w:t xml:space="preserve">Total </w:t>
            </w:r>
            <w:r w:rsidR="00E64E5C">
              <w:rPr>
                <w:rFonts w:asciiTheme="minorHAnsi" w:hAnsiTheme="minorHAnsi"/>
                <w:sz w:val="18"/>
                <w:szCs w:val="18"/>
              </w:rPr>
              <w:t>P</w:t>
            </w:r>
            <w:r>
              <w:rPr>
                <w:rFonts w:asciiTheme="minorHAnsi" w:hAnsiTheme="minorHAnsi"/>
                <w:sz w:val="18"/>
                <w:szCs w:val="18"/>
              </w:rPr>
              <w:t xml:space="preserve">roposed </w:t>
            </w:r>
            <w:r w:rsidR="00E64E5C">
              <w:rPr>
                <w:rFonts w:asciiTheme="minorHAnsi" w:hAnsiTheme="minorHAnsi"/>
                <w:sz w:val="18"/>
                <w:szCs w:val="18"/>
              </w:rPr>
              <w:t>S</w:t>
            </w:r>
            <w:r>
              <w:rPr>
                <w:rFonts w:asciiTheme="minorHAnsi" w:hAnsiTheme="minorHAnsi"/>
                <w:sz w:val="18"/>
                <w:szCs w:val="18"/>
              </w:rPr>
              <w:t xml:space="preserve">olar </w:t>
            </w:r>
            <w:r w:rsidR="00E64E5C">
              <w:rPr>
                <w:rFonts w:asciiTheme="minorHAnsi" w:hAnsiTheme="minorHAnsi"/>
                <w:sz w:val="18"/>
                <w:szCs w:val="18"/>
              </w:rPr>
              <w:t>Z</w:t>
            </w:r>
            <w:r>
              <w:rPr>
                <w:rFonts w:asciiTheme="minorHAnsi" w:hAnsiTheme="minorHAnsi"/>
                <w:sz w:val="18"/>
                <w:szCs w:val="18"/>
              </w:rPr>
              <w:t xml:space="preserve">one </w:t>
            </w:r>
            <w:r w:rsidR="00E64E5C">
              <w:rPr>
                <w:rFonts w:asciiTheme="minorHAnsi" w:hAnsiTheme="minorHAnsi"/>
                <w:sz w:val="18"/>
                <w:szCs w:val="18"/>
              </w:rPr>
              <w:t>A</w:t>
            </w:r>
            <w:r>
              <w:rPr>
                <w:rFonts w:asciiTheme="minorHAnsi" w:hAnsiTheme="minorHAnsi"/>
                <w:sz w:val="18"/>
                <w:szCs w:val="18"/>
              </w:rPr>
              <w:t>rea (ft</w:t>
            </w:r>
            <w:r w:rsidRPr="007E52F0">
              <w:rPr>
                <w:rFonts w:asciiTheme="minorHAnsi" w:hAnsiTheme="minorHAnsi"/>
                <w:sz w:val="18"/>
                <w:szCs w:val="18"/>
                <w:vertAlign w:val="superscript"/>
              </w:rPr>
              <w:t>2</w:t>
            </w:r>
            <w:r>
              <w:rPr>
                <w:rFonts w:asciiTheme="minorHAnsi" w:hAnsiTheme="minorHAnsi"/>
                <w:sz w:val="18"/>
                <w:szCs w:val="18"/>
              </w:rPr>
              <w:t>)</w:t>
            </w:r>
          </w:p>
        </w:tc>
        <w:tc>
          <w:tcPr>
            <w:tcW w:w="4830" w:type="dxa"/>
            <w:gridSpan w:val="5"/>
            <w:vAlign w:val="center"/>
          </w:tcPr>
          <w:p w14:paraId="20C4243D" w14:textId="77777777" w:rsidR="00834124" w:rsidRPr="004F370B" w:rsidRDefault="00834124" w:rsidP="00834124">
            <w:pPr>
              <w:suppressAutoHyphens/>
              <w:rPr>
                <w:rFonts w:asciiTheme="minorHAnsi" w:hAnsiTheme="minorHAnsi"/>
                <w:b/>
                <w:sz w:val="18"/>
                <w:szCs w:val="18"/>
              </w:rPr>
            </w:pPr>
          </w:p>
        </w:tc>
      </w:tr>
      <w:tr w:rsidR="00834124" w14:paraId="20C42442" w14:textId="77777777" w:rsidTr="00834124">
        <w:trPr>
          <w:trHeight w:val="144"/>
        </w:trPr>
        <w:tc>
          <w:tcPr>
            <w:tcW w:w="575" w:type="dxa"/>
            <w:vAlign w:val="center"/>
          </w:tcPr>
          <w:p w14:paraId="20C4243F" w14:textId="77777777" w:rsidR="00834124" w:rsidRPr="0050314C" w:rsidRDefault="00834124" w:rsidP="00834124">
            <w:pPr>
              <w:suppressAutoHyphens/>
              <w:jc w:val="center"/>
              <w:rPr>
                <w:rFonts w:asciiTheme="minorHAnsi" w:hAnsiTheme="minorHAnsi"/>
                <w:sz w:val="18"/>
                <w:szCs w:val="18"/>
              </w:rPr>
            </w:pPr>
            <w:r w:rsidRPr="0050314C">
              <w:rPr>
                <w:rFonts w:asciiTheme="minorHAnsi" w:hAnsiTheme="minorHAnsi"/>
                <w:sz w:val="18"/>
                <w:szCs w:val="18"/>
              </w:rPr>
              <w:t>13</w:t>
            </w:r>
          </w:p>
        </w:tc>
        <w:tc>
          <w:tcPr>
            <w:tcW w:w="5615" w:type="dxa"/>
            <w:gridSpan w:val="7"/>
            <w:vAlign w:val="center"/>
          </w:tcPr>
          <w:p w14:paraId="20C42440" w14:textId="27E1ABB2" w:rsidR="00834124" w:rsidRPr="004F370B" w:rsidRDefault="00834124" w:rsidP="00834124">
            <w:pPr>
              <w:suppressAutoHyphens/>
              <w:rPr>
                <w:rFonts w:asciiTheme="minorHAnsi" w:hAnsiTheme="minorHAnsi"/>
                <w:b/>
                <w:sz w:val="18"/>
                <w:szCs w:val="18"/>
              </w:rPr>
            </w:pPr>
            <w:r>
              <w:rPr>
                <w:rFonts w:asciiTheme="minorHAnsi" w:hAnsiTheme="minorHAnsi"/>
                <w:sz w:val="18"/>
                <w:szCs w:val="18"/>
              </w:rPr>
              <w:t xml:space="preserve">Compliance </w:t>
            </w:r>
            <w:r w:rsidR="007E52F0">
              <w:rPr>
                <w:rFonts w:asciiTheme="minorHAnsi" w:hAnsiTheme="minorHAnsi"/>
                <w:sz w:val="18"/>
                <w:szCs w:val="18"/>
              </w:rPr>
              <w:t>S</w:t>
            </w:r>
            <w:r>
              <w:rPr>
                <w:rFonts w:asciiTheme="minorHAnsi" w:hAnsiTheme="minorHAnsi"/>
                <w:sz w:val="18"/>
                <w:szCs w:val="18"/>
              </w:rPr>
              <w:t>tatement</w:t>
            </w:r>
            <w:r w:rsidR="007E52F0">
              <w:rPr>
                <w:rFonts w:asciiTheme="minorHAnsi" w:hAnsiTheme="minorHAnsi"/>
                <w:sz w:val="18"/>
                <w:szCs w:val="18"/>
              </w:rPr>
              <w:t>:</w:t>
            </w:r>
          </w:p>
        </w:tc>
        <w:tc>
          <w:tcPr>
            <w:tcW w:w="4830" w:type="dxa"/>
            <w:gridSpan w:val="5"/>
            <w:vAlign w:val="center"/>
          </w:tcPr>
          <w:p w14:paraId="20C42441" w14:textId="77777777" w:rsidR="00834124" w:rsidRPr="004F370B" w:rsidRDefault="00834124" w:rsidP="00834124">
            <w:pPr>
              <w:suppressAutoHyphens/>
              <w:rPr>
                <w:rFonts w:asciiTheme="minorHAnsi" w:hAnsiTheme="minorHAnsi"/>
                <w:b/>
                <w:sz w:val="18"/>
                <w:szCs w:val="18"/>
              </w:rPr>
            </w:pPr>
          </w:p>
        </w:tc>
      </w:tr>
    </w:tbl>
    <w:p w14:paraId="20C42443" w14:textId="77777777" w:rsidR="00654054" w:rsidRPr="00834124" w:rsidRDefault="00654054" w:rsidP="000A0140">
      <w:pPr>
        <w:rPr>
          <w:rFonts w:asciiTheme="minorHAnsi" w:hAnsiTheme="minorHAnsi"/>
          <w:b/>
          <w:sz w:val="18"/>
          <w:szCs w:val="18"/>
        </w:rPr>
      </w:pPr>
    </w:p>
    <w:p w14:paraId="20C42444" w14:textId="77777777" w:rsidR="000A0140" w:rsidRDefault="000A0140" w:rsidP="000A0140">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5"/>
        <w:gridCol w:w="5423"/>
      </w:tblGrid>
      <w:tr w:rsidR="00413045" w:rsidRPr="009E2C1C" w14:paraId="20C42446" w14:textId="77777777" w:rsidTr="00DB6F0F">
        <w:trPr>
          <w:trHeight w:val="206"/>
        </w:trPr>
        <w:tc>
          <w:tcPr>
            <w:tcW w:w="10950" w:type="dxa"/>
            <w:gridSpan w:val="2"/>
            <w:vAlign w:val="center"/>
          </w:tcPr>
          <w:p w14:paraId="20C42445" w14:textId="77777777" w:rsidR="00413045" w:rsidRPr="009351D2" w:rsidRDefault="00413045" w:rsidP="00DB6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lastRenderedPageBreak/>
              <w:t>Documentation Author's Declaration Statement</w:t>
            </w:r>
          </w:p>
        </w:tc>
      </w:tr>
      <w:tr w:rsidR="00413045" w:rsidRPr="001B14D6" w14:paraId="20C42448" w14:textId="77777777" w:rsidTr="00DB6F0F">
        <w:trPr>
          <w:trHeight w:val="206"/>
        </w:trPr>
        <w:tc>
          <w:tcPr>
            <w:tcW w:w="10950" w:type="dxa"/>
            <w:gridSpan w:val="2"/>
            <w:vAlign w:val="center"/>
          </w:tcPr>
          <w:p w14:paraId="20C42447" w14:textId="77777777" w:rsidR="00413045" w:rsidRDefault="00413045" w:rsidP="00413045">
            <w:pPr>
              <w:numPr>
                <w:ilvl w:val="0"/>
                <w:numId w:val="26"/>
              </w:numPr>
              <w:rPr>
                <w:rFonts w:ascii="Calibri" w:hAnsi="Calibri"/>
                <w:sz w:val="18"/>
                <w:szCs w:val="18"/>
              </w:rPr>
            </w:pPr>
            <w:r w:rsidRPr="00E136A4">
              <w:rPr>
                <w:rFonts w:ascii="Calibri" w:hAnsi="Calibri"/>
                <w:sz w:val="18"/>
                <w:szCs w:val="18"/>
              </w:rPr>
              <w:t xml:space="preserve">I certify that this Certificate of </w:t>
            </w:r>
            <w:r>
              <w:rPr>
                <w:rFonts w:ascii="Calibri" w:hAnsi="Calibri"/>
                <w:sz w:val="18"/>
                <w:szCs w:val="18"/>
              </w:rPr>
              <w:t>Compliance</w:t>
            </w:r>
            <w:r w:rsidRPr="00E136A4">
              <w:rPr>
                <w:rFonts w:ascii="Calibri" w:hAnsi="Calibri"/>
                <w:sz w:val="18"/>
                <w:szCs w:val="18"/>
              </w:rPr>
              <w:t xml:space="preserve"> documentation is accurate and complete.</w:t>
            </w:r>
          </w:p>
        </w:tc>
      </w:tr>
      <w:tr w:rsidR="00413045" w:rsidRPr="00FD7A7F" w14:paraId="20C4244B" w14:textId="77777777" w:rsidTr="00DB6F0F">
        <w:trPr>
          <w:trHeight w:val="432"/>
        </w:trPr>
        <w:tc>
          <w:tcPr>
            <w:tcW w:w="5434" w:type="dxa"/>
          </w:tcPr>
          <w:p w14:paraId="20C42449" w14:textId="77777777" w:rsidR="00413045" w:rsidRPr="0047600B" w:rsidRDefault="00413045" w:rsidP="00DB6F0F">
            <w:pPr>
              <w:rPr>
                <w:rFonts w:ascii="Calibri" w:hAnsi="Calibri"/>
                <w:sz w:val="14"/>
                <w:szCs w:val="14"/>
              </w:rPr>
            </w:pPr>
            <w:r>
              <w:rPr>
                <w:rFonts w:asciiTheme="minorHAnsi" w:hAnsiTheme="minorHAnsi"/>
                <w:sz w:val="14"/>
                <w:szCs w:val="14"/>
              </w:rPr>
              <w:t xml:space="preserve">Documentation Author </w:t>
            </w:r>
            <w:r w:rsidRPr="0047600B">
              <w:rPr>
                <w:rFonts w:ascii="Calibri" w:hAnsi="Calibri"/>
                <w:sz w:val="14"/>
                <w:szCs w:val="14"/>
              </w:rPr>
              <w:t>Name:</w:t>
            </w:r>
          </w:p>
        </w:tc>
        <w:tc>
          <w:tcPr>
            <w:tcW w:w="5516" w:type="dxa"/>
          </w:tcPr>
          <w:p w14:paraId="20C4244A" w14:textId="77777777" w:rsidR="00413045" w:rsidRPr="0047600B" w:rsidRDefault="00413045" w:rsidP="00DB6F0F">
            <w:pPr>
              <w:rPr>
                <w:rFonts w:ascii="Calibri" w:hAnsi="Calibri"/>
                <w:sz w:val="14"/>
                <w:szCs w:val="14"/>
              </w:rPr>
            </w:pPr>
            <w:r>
              <w:rPr>
                <w:rFonts w:asciiTheme="minorHAnsi" w:hAnsiTheme="minorHAnsi"/>
                <w:sz w:val="14"/>
                <w:szCs w:val="14"/>
              </w:rPr>
              <w:t xml:space="preserve">Documentation Author </w:t>
            </w:r>
            <w:r w:rsidRPr="0047600B">
              <w:rPr>
                <w:rFonts w:ascii="Calibri" w:hAnsi="Calibri"/>
                <w:sz w:val="14"/>
                <w:szCs w:val="14"/>
              </w:rPr>
              <w:t>Signature:</w:t>
            </w:r>
          </w:p>
        </w:tc>
      </w:tr>
      <w:tr w:rsidR="00413045" w:rsidRPr="00FD7A7F" w14:paraId="20C4244E" w14:textId="77777777" w:rsidTr="00DB6F0F">
        <w:trPr>
          <w:trHeight w:val="432"/>
        </w:trPr>
        <w:tc>
          <w:tcPr>
            <w:tcW w:w="5434" w:type="dxa"/>
          </w:tcPr>
          <w:p w14:paraId="20C4244C" w14:textId="77777777" w:rsidR="00413045" w:rsidRPr="0047600B" w:rsidRDefault="00413045" w:rsidP="00DB6F0F">
            <w:pPr>
              <w:rPr>
                <w:rFonts w:ascii="Calibri" w:hAnsi="Calibri"/>
                <w:sz w:val="14"/>
                <w:szCs w:val="14"/>
              </w:rPr>
            </w:pPr>
            <w:r>
              <w:rPr>
                <w:rFonts w:ascii="Calibri" w:hAnsi="Calibri"/>
                <w:sz w:val="14"/>
                <w:szCs w:val="14"/>
              </w:rPr>
              <w:t>Company</w:t>
            </w:r>
            <w:r w:rsidRPr="0047600B">
              <w:rPr>
                <w:rFonts w:ascii="Calibri" w:hAnsi="Calibri"/>
                <w:sz w:val="14"/>
                <w:szCs w:val="14"/>
              </w:rPr>
              <w:t>:</w:t>
            </w:r>
          </w:p>
        </w:tc>
        <w:tc>
          <w:tcPr>
            <w:tcW w:w="5516" w:type="dxa"/>
          </w:tcPr>
          <w:p w14:paraId="20C4244D" w14:textId="77777777" w:rsidR="00413045" w:rsidRPr="0047600B" w:rsidRDefault="00413045" w:rsidP="00DB6F0F">
            <w:pPr>
              <w:rPr>
                <w:rFonts w:ascii="Calibri" w:hAnsi="Calibri"/>
                <w:sz w:val="14"/>
                <w:szCs w:val="14"/>
              </w:rPr>
            </w:pPr>
            <w:r>
              <w:rPr>
                <w:rFonts w:ascii="Calibri" w:hAnsi="Calibri"/>
                <w:sz w:val="14"/>
                <w:szCs w:val="14"/>
              </w:rPr>
              <w:t xml:space="preserve">Signature </w:t>
            </w:r>
            <w:r w:rsidRPr="0047600B">
              <w:rPr>
                <w:rFonts w:ascii="Calibri" w:hAnsi="Calibri"/>
                <w:sz w:val="14"/>
                <w:szCs w:val="14"/>
              </w:rPr>
              <w:t>Date:</w:t>
            </w:r>
          </w:p>
        </w:tc>
      </w:tr>
      <w:tr w:rsidR="00413045" w:rsidRPr="00FD7A7F" w14:paraId="20C42451" w14:textId="77777777" w:rsidTr="00DB6F0F">
        <w:trPr>
          <w:trHeight w:val="432"/>
        </w:trPr>
        <w:tc>
          <w:tcPr>
            <w:tcW w:w="5434" w:type="dxa"/>
          </w:tcPr>
          <w:p w14:paraId="20C4244F" w14:textId="77777777" w:rsidR="00413045" w:rsidRPr="0047600B" w:rsidRDefault="00413045" w:rsidP="00DB6F0F">
            <w:pPr>
              <w:rPr>
                <w:rFonts w:ascii="Calibri" w:hAnsi="Calibri"/>
                <w:sz w:val="14"/>
                <w:szCs w:val="14"/>
              </w:rPr>
            </w:pPr>
            <w:r w:rsidRPr="0047600B">
              <w:rPr>
                <w:rFonts w:ascii="Calibri" w:hAnsi="Calibri"/>
                <w:sz w:val="14"/>
                <w:szCs w:val="14"/>
              </w:rPr>
              <w:t>Address:</w:t>
            </w:r>
          </w:p>
        </w:tc>
        <w:tc>
          <w:tcPr>
            <w:tcW w:w="5516" w:type="dxa"/>
          </w:tcPr>
          <w:p w14:paraId="20C42450" w14:textId="643107E8" w:rsidR="00413045" w:rsidRPr="0047600B" w:rsidRDefault="00413045" w:rsidP="00DB6F0F">
            <w:pPr>
              <w:rPr>
                <w:rFonts w:ascii="Calibri" w:hAnsi="Calibri"/>
                <w:sz w:val="14"/>
                <w:szCs w:val="14"/>
              </w:rPr>
            </w:pPr>
            <w:r>
              <w:rPr>
                <w:rFonts w:ascii="Calibri" w:hAnsi="Calibri"/>
                <w:sz w:val="14"/>
                <w:szCs w:val="14"/>
              </w:rPr>
              <w:t>CEA/HERS Certification Identification (if a</w:t>
            </w:r>
            <w:r w:rsidRPr="0047600B">
              <w:rPr>
                <w:rFonts w:ascii="Calibri" w:hAnsi="Calibri"/>
                <w:sz w:val="14"/>
                <w:szCs w:val="14"/>
              </w:rPr>
              <w:t>pplicable</w:t>
            </w:r>
            <w:r>
              <w:rPr>
                <w:rFonts w:ascii="Calibri" w:hAnsi="Calibri"/>
                <w:sz w:val="14"/>
                <w:szCs w:val="14"/>
              </w:rPr>
              <w:t>)</w:t>
            </w:r>
            <w:r w:rsidRPr="0047600B">
              <w:rPr>
                <w:rFonts w:ascii="Calibri" w:hAnsi="Calibri"/>
                <w:sz w:val="14"/>
                <w:szCs w:val="14"/>
              </w:rPr>
              <w:t>:</w:t>
            </w:r>
          </w:p>
        </w:tc>
      </w:tr>
      <w:tr w:rsidR="00413045" w:rsidRPr="00FD7A7F" w14:paraId="20C42454" w14:textId="77777777" w:rsidTr="00DB6F0F">
        <w:trPr>
          <w:trHeight w:val="432"/>
        </w:trPr>
        <w:tc>
          <w:tcPr>
            <w:tcW w:w="5434" w:type="dxa"/>
          </w:tcPr>
          <w:p w14:paraId="20C42452" w14:textId="77777777" w:rsidR="00413045" w:rsidRPr="0047600B" w:rsidRDefault="00413045" w:rsidP="00DB6F0F">
            <w:pPr>
              <w:rPr>
                <w:rFonts w:ascii="Calibri" w:hAnsi="Calibri"/>
                <w:sz w:val="14"/>
                <w:szCs w:val="14"/>
              </w:rPr>
            </w:pPr>
            <w:r w:rsidRPr="0047600B">
              <w:rPr>
                <w:rFonts w:ascii="Calibri" w:hAnsi="Calibri"/>
                <w:sz w:val="14"/>
                <w:szCs w:val="14"/>
              </w:rPr>
              <w:t>City/State/Zip:</w:t>
            </w:r>
          </w:p>
        </w:tc>
        <w:tc>
          <w:tcPr>
            <w:tcW w:w="5516" w:type="dxa"/>
          </w:tcPr>
          <w:p w14:paraId="20C42453" w14:textId="77777777" w:rsidR="00413045" w:rsidRPr="0047600B" w:rsidRDefault="00413045" w:rsidP="00DB6F0F">
            <w:pPr>
              <w:rPr>
                <w:rFonts w:ascii="Calibri" w:hAnsi="Calibri"/>
                <w:sz w:val="14"/>
                <w:szCs w:val="14"/>
              </w:rPr>
            </w:pPr>
            <w:r w:rsidRPr="0047600B">
              <w:rPr>
                <w:rFonts w:ascii="Calibri" w:hAnsi="Calibri"/>
                <w:sz w:val="14"/>
                <w:szCs w:val="14"/>
              </w:rPr>
              <w:t>Phone:</w:t>
            </w:r>
          </w:p>
        </w:tc>
      </w:tr>
      <w:tr w:rsidR="00413045" w:rsidRPr="008E6C57" w14:paraId="20C42456" w14:textId="77777777" w:rsidTr="00DB6F0F">
        <w:tblPrEx>
          <w:tblCellMar>
            <w:left w:w="115" w:type="dxa"/>
            <w:right w:w="115" w:type="dxa"/>
          </w:tblCellMar>
        </w:tblPrEx>
        <w:trPr>
          <w:trHeight w:val="296"/>
        </w:trPr>
        <w:tc>
          <w:tcPr>
            <w:tcW w:w="10950" w:type="dxa"/>
            <w:gridSpan w:val="2"/>
            <w:vAlign w:val="center"/>
          </w:tcPr>
          <w:p w14:paraId="20C42455" w14:textId="77777777" w:rsidR="00413045" w:rsidRDefault="00413045" w:rsidP="00DB6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413045" w:rsidRPr="008E6C57" w14:paraId="20C4245D" w14:textId="77777777" w:rsidTr="00DB6F0F">
        <w:tblPrEx>
          <w:tblCellMar>
            <w:left w:w="115" w:type="dxa"/>
            <w:right w:w="115" w:type="dxa"/>
          </w:tblCellMar>
        </w:tblPrEx>
        <w:trPr>
          <w:trHeight w:val="504"/>
        </w:trPr>
        <w:tc>
          <w:tcPr>
            <w:tcW w:w="10950" w:type="dxa"/>
            <w:gridSpan w:val="2"/>
          </w:tcPr>
          <w:p w14:paraId="20C42457" w14:textId="77777777" w:rsidR="00413045" w:rsidRDefault="00413045" w:rsidP="007E52F0">
            <w:pPr>
              <w:pStyle w:val="Heading3"/>
              <w:numPr>
                <w:ilvl w:val="0"/>
                <w:numId w:val="0"/>
              </w:numPr>
              <w:spacing w:before="0"/>
              <w:ind w:right="90"/>
              <w:rPr>
                <w:rFonts w:ascii="Calibri" w:hAnsi="Calibri"/>
                <w:sz w:val="18"/>
                <w:szCs w:val="18"/>
              </w:rPr>
            </w:pPr>
            <w:r w:rsidRPr="008E6C57">
              <w:rPr>
                <w:rFonts w:asciiTheme="minorHAnsi" w:hAnsiTheme="minorHAnsi"/>
                <w:sz w:val="18"/>
                <w:szCs w:val="18"/>
              </w:rPr>
              <w:t xml:space="preserve">I certify </w:t>
            </w:r>
            <w:r>
              <w:rPr>
                <w:rFonts w:asciiTheme="minorHAnsi" w:hAnsiTheme="minorHAnsi"/>
                <w:sz w:val="18"/>
                <w:szCs w:val="18"/>
              </w:rPr>
              <w:t xml:space="preserve">the following </w:t>
            </w:r>
            <w:r w:rsidRPr="008E6C57">
              <w:rPr>
                <w:rFonts w:asciiTheme="minorHAnsi" w:hAnsiTheme="minorHAnsi"/>
                <w:sz w:val="18"/>
                <w:szCs w:val="18"/>
              </w:rPr>
              <w:t xml:space="preserve">under penalty of perjury, under the </w:t>
            </w:r>
            <w:r>
              <w:rPr>
                <w:rFonts w:asciiTheme="minorHAnsi" w:hAnsiTheme="minorHAnsi"/>
                <w:sz w:val="18"/>
                <w:szCs w:val="18"/>
              </w:rPr>
              <w:t>laws of the State of California:</w:t>
            </w:r>
          </w:p>
          <w:p w14:paraId="20C42458" w14:textId="77777777" w:rsidR="00413045" w:rsidRDefault="00413045" w:rsidP="00413045">
            <w:pPr>
              <w:pStyle w:val="Heading3"/>
              <w:numPr>
                <w:ilvl w:val="0"/>
                <w:numId w:val="25"/>
              </w:numPr>
              <w:spacing w:before="0"/>
              <w:ind w:right="90"/>
              <w:rPr>
                <w:rFonts w:ascii="Calibri" w:hAnsi="Calibri"/>
                <w:sz w:val="18"/>
                <w:szCs w:val="18"/>
              </w:rPr>
            </w:pPr>
            <w:r w:rsidRPr="00B272DC">
              <w:rPr>
                <w:rFonts w:asciiTheme="minorHAnsi" w:hAnsiTheme="minorHAnsi"/>
                <w:sz w:val="18"/>
                <w:szCs w:val="18"/>
              </w:rPr>
              <w:t xml:space="preserve">The information provided on this Certificate of </w:t>
            </w:r>
            <w:r>
              <w:rPr>
                <w:rFonts w:asciiTheme="minorHAnsi" w:hAnsiTheme="minorHAnsi"/>
                <w:sz w:val="18"/>
                <w:szCs w:val="18"/>
              </w:rPr>
              <w:t xml:space="preserve">Compliance </w:t>
            </w:r>
            <w:r w:rsidRPr="00B272DC">
              <w:rPr>
                <w:rFonts w:asciiTheme="minorHAnsi" w:hAnsiTheme="minorHAnsi"/>
                <w:sz w:val="18"/>
                <w:szCs w:val="18"/>
              </w:rPr>
              <w:t>is true and correct.</w:t>
            </w:r>
          </w:p>
          <w:p w14:paraId="20C42459" w14:textId="77777777" w:rsidR="00413045" w:rsidRDefault="00413045" w:rsidP="00413045">
            <w:pPr>
              <w:pStyle w:val="Heading3"/>
              <w:numPr>
                <w:ilvl w:val="0"/>
                <w:numId w:val="25"/>
              </w:numPr>
              <w:spacing w:before="0"/>
              <w:ind w:right="90"/>
              <w:rPr>
                <w:rFonts w:ascii="Calibri" w:hAnsi="Calibri"/>
                <w:sz w:val="18"/>
                <w:szCs w:val="18"/>
              </w:rPr>
            </w:pPr>
            <w:r w:rsidRPr="00A46E7F">
              <w:rPr>
                <w:rFonts w:ascii="Calibri" w:hAnsi="Calibri"/>
                <w:sz w:val="18"/>
                <w:szCs w:val="18"/>
              </w:rPr>
              <w:t xml:space="preserve">I am eligible under Division 3 of the Business and Professions Code to accept responsibility for </w:t>
            </w:r>
            <w:r w:rsidRPr="00D1061B">
              <w:rPr>
                <w:rFonts w:ascii="Calibri" w:hAnsi="Calibri"/>
                <w:sz w:val="18"/>
                <w:szCs w:val="18"/>
              </w:rPr>
              <w:t>the building design</w:t>
            </w:r>
            <w:r>
              <w:rPr>
                <w:rFonts w:ascii="Calibri" w:hAnsi="Calibri"/>
                <w:sz w:val="18"/>
                <w:szCs w:val="18"/>
              </w:rPr>
              <w:t xml:space="preserve"> or system design</w:t>
            </w:r>
            <w:r w:rsidRPr="00D1061B">
              <w:rPr>
                <w:rFonts w:ascii="Calibri" w:hAnsi="Calibri"/>
                <w:sz w:val="18"/>
                <w:szCs w:val="18"/>
              </w:rPr>
              <w:t xml:space="preserve"> identified on this Certificate of Compliance</w:t>
            </w:r>
            <w:r>
              <w:rPr>
                <w:rFonts w:ascii="Calibri" w:hAnsi="Calibri"/>
                <w:sz w:val="18"/>
                <w:szCs w:val="18"/>
              </w:rPr>
              <w:t xml:space="preserve"> (responsible designer)</w:t>
            </w:r>
            <w:r w:rsidRPr="00D1061B">
              <w:rPr>
                <w:rFonts w:ascii="Calibri" w:hAnsi="Calibri"/>
                <w:sz w:val="18"/>
                <w:szCs w:val="18"/>
              </w:rPr>
              <w:t>.</w:t>
            </w:r>
          </w:p>
          <w:p w14:paraId="20C4245A" w14:textId="77777777" w:rsidR="00413045" w:rsidRDefault="00413045" w:rsidP="00413045">
            <w:pPr>
              <w:numPr>
                <w:ilvl w:val="0"/>
                <w:numId w:val="25"/>
              </w:numPr>
              <w:autoSpaceDE w:val="0"/>
              <w:autoSpaceDN w:val="0"/>
              <w:adjustRightInd w:val="0"/>
              <w:ind w:right="90"/>
              <w:rPr>
                <w:rFonts w:ascii="Calibri" w:hAnsi="Calibri"/>
                <w:sz w:val="18"/>
                <w:szCs w:val="18"/>
              </w:rPr>
            </w:pPr>
            <w:r>
              <w:rPr>
                <w:rFonts w:ascii="Calibri" w:hAnsi="Calibri" w:cs="Arial"/>
                <w:sz w:val="18"/>
                <w:szCs w:val="18"/>
              </w:rPr>
              <w:t>T</w:t>
            </w:r>
            <w:r w:rsidRPr="00B177C8">
              <w:rPr>
                <w:rFonts w:ascii="Calibri" w:hAnsi="Calibri" w:cs="Arial"/>
                <w:sz w:val="18"/>
                <w:szCs w:val="18"/>
              </w:rPr>
              <w:t>hat the energy features and performance specifications</w:t>
            </w:r>
            <w:r>
              <w:rPr>
                <w:rFonts w:ascii="Calibri" w:hAnsi="Calibri" w:cs="Arial"/>
                <w:sz w:val="18"/>
                <w:szCs w:val="18"/>
              </w:rPr>
              <w:t>,</w:t>
            </w:r>
            <w:r w:rsidRPr="00B177C8">
              <w:rPr>
                <w:rFonts w:ascii="Calibri" w:hAnsi="Calibri" w:cs="Arial"/>
                <w:sz w:val="18"/>
                <w:szCs w:val="18"/>
              </w:rPr>
              <w:t xml:space="preserve"> </w:t>
            </w:r>
            <w:r w:rsidRPr="0011656B">
              <w:rPr>
                <w:rFonts w:ascii="Calibri" w:hAnsi="Calibri" w:cs="Arial"/>
                <w:sz w:val="18"/>
                <w:szCs w:val="18"/>
              </w:rPr>
              <w:t xml:space="preserve">materials, components, and manufactured devices </w:t>
            </w:r>
            <w:r w:rsidRPr="00B177C8">
              <w:rPr>
                <w:rFonts w:ascii="Calibri" w:hAnsi="Calibri" w:cs="Arial"/>
                <w:sz w:val="18"/>
                <w:szCs w:val="18"/>
              </w:rPr>
              <w:t>for the building design</w:t>
            </w:r>
            <w:r>
              <w:rPr>
                <w:rFonts w:ascii="Calibri" w:hAnsi="Calibri" w:cs="Arial"/>
                <w:sz w:val="18"/>
                <w:szCs w:val="18"/>
              </w:rPr>
              <w:t xml:space="preserve"> or system design</w:t>
            </w:r>
            <w:r w:rsidRPr="00B177C8">
              <w:rPr>
                <w:rFonts w:ascii="Calibri" w:hAnsi="Calibri" w:cs="Arial"/>
                <w:sz w:val="18"/>
                <w:szCs w:val="18"/>
              </w:rPr>
              <w:t xml:space="preserve"> identified on this Certificate of Compliance conform to the</w:t>
            </w:r>
            <w:r>
              <w:rPr>
                <w:rFonts w:ascii="Calibri" w:hAnsi="Calibri" w:cs="Arial"/>
                <w:sz w:val="18"/>
                <w:szCs w:val="18"/>
              </w:rPr>
              <w:t xml:space="preserve"> requirements of Title 24, Part</w:t>
            </w:r>
            <w:r w:rsidRPr="00B177C8">
              <w:rPr>
                <w:rFonts w:ascii="Calibri" w:hAnsi="Calibri" w:cs="Arial"/>
                <w:sz w:val="18"/>
                <w:szCs w:val="18"/>
              </w:rPr>
              <w:t xml:space="preserve"> 1 and </w:t>
            </w:r>
            <w:r>
              <w:rPr>
                <w:rFonts w:ascii="Calibri" w:hAnsi="Calibri" w:cs="Arial"/>
                <w:sz w:val="18"/>
                <w:szCs w:val="18"/>
              </w:rPr>
              <w:t xml:space="preserve">Part </w:t>
            </w:r>
            <w:r w:rsidRPr="00B177C8">
              <w:rPr>
                <w:rFonts w:ascii="Calibri" w:hAnsi="Calibri" w:cs="Arial"/>
                <w:sz w:val="18"/>
                <w:szCs w:val="18"/>
              </w:rPr>
              <w:t>6 of the California Code of Regulations</w:t>
            </w:r>
            <w:r w:rsidRPr="008E6C57">
              <w:rPr>
                <w:rFonts w:ascii="Calibri" w:hAnsi="Calibri" w:cs="TimesNewRomanPSMT"/>
                <w:sz w:val="18"/>
                <w:szCs w:val="18"/>
              </w:rPr>
              <w:t>.</w:t>
            </w:r>
          </w:p>
          <w:p w14:paraId="20C4245B" w14:textId="77777777" w:rsidR="00413045" w:rsidRPr="004B51B5" w:rsidRDefault="00413045" w:rsidP="00413045">
            <w:pPr>
              <w:pStyle w:val="ListParagraph"/>
              <w:numPr>
                <w:ilvl w:val="0"/>
                <w:numId w:val="25"/>
              </w:numPr>
              <w:autoSpaceDE w:val="0"/>
              <w:autoSpaceDN w:val="0"/>
              <w:adjustRightInd w:val="0"/>
              <w:ind w:right="90"/>
              <w:rPr>
                <w:rFonts w:ascii="Calibri" w:hAnsi="Calibri"/>
                <w:sz w:val="18"/>
                <w:szCs w:val="18"/>
              </w:rPr>
            </w:pPr>
            <w:r>
              <w:rPr>
                <w:rFonts w:ascii="Calibri" w:hAnsi="Calibri" w:cs="Arial"/>
                <w:sz w:val="18"/>
                <w:szCs w:val="18"/>
              </w:rPr>
              <w:t>T</w:t>
            </w:r>
            <w:r w:rsidRPr="00B177C8">
              <w:rPr>
                <w:rFonts w:ascii="Calibri" w:hAnsi="Calibri" w:cs="Arial"/>
                <w:sz w:val="18"/>
                <w:szCs w:val="18"/>
              </w:rPr>
              <w:t>he building</w:t>
            </w:r>
            <w:r>
              <w:rPr>
                <w:rFonts w:ascii="Calibri" w:hAnsi="Calibri" w:cs="Arial"/>
                <w:sz w:val="18"/>
                <w:szCs w:val="18"/>
              </w:rPr>
              <w:t xml:space="preserve"> design </w:t>
            </w:r>
            <w:r w:rsidRPr="00B177C8">
              <w:rPr>
                <w:rFonts w:ascii="Calibri" w:hAnsi="Calibri" w:cs="Arial"/>
                <w:sz w:val="18"/>
                <w:szCs w:val="18"/>
              </w:rPr>
              <w:t xml:space="preserve">features </w:t>
            </w:r>
            <w:r>
              <w:rPr>
                <w:rFonts w:ascii="Calibri" w:hAnsi="Calibri" w:cs="Arial"/>
                <w:sz w:val="18"/>
                <w:szCs w:val="18"/>
              </w:rPr>
              <w:t>or system</w:t>
            </w:r>
            <w:r w:rsidRPr="00B177C8">
              <w:rPr>
                <w:rFonts w:ascii="Calibri" w:hAnsi="Calibri" w:cs="Arial"/>
                <w:sz w:val="18"/>
                <w:szCs w:val="18"/>
              </w:rPr>
              <w:t xml:space="preserve"> design features identified on this Certificate of Compliance are consistent with the information provided on other applicable compliance </w:t>
            </w:r>
            <w:r>
              <w:rPr>
                <w:rFonts w:ascii="Calibri" w:hAnsi="Calibri" w:cs="Arial"/>
                <w:sz w:val="18"/>
                <w:szCs w:val="18"/>
              </w:rPr>
              <w:t>documents</w:t>
            </w:r>
            <w:r w:rsidRPr="00B177C8">
              <w:rPr>
                <w:rFonts w:ascii="Calibri" w:hAnsi="Calibri" w:cs="Arial"/>
                <w:sz w:val="18"/>
                <w:szCs w:val="18"/>
              </w:rPr>
              <w:t>, worksheets, calculations, plans and specifications submitted to the enforcement agency for approval with this building permit application</w:t>
            </w:r>
            <w:r>
              <w:rPr>
                <w:rFonts w:ascii="Calibri" w:hAnsi="Calibri" w:cs="Arial"/>
                <w:sz w:val="18"/>
                <w:szCs w:val="18"/>
              </w:rPr>
              <w:t>.</w:t>
            </w:r>
          </w:p>
          <w:p w14:paraId="20C4245C" w14:textId="77777777" w:rsidR="00413045" w:rsidRPr="004B51B5" w:rsidRDefault="00413045" w:rsidP="00413045">
            <w:pPr>
              <w:pStyle w:val="ListParagraph"/>
              <w:numPr>
                <w:ilvl w:val="0"/>
                <w:numId w:val="25"/>
              </w:numPr>
              <w:autoSpaceDE w:val="0"/>
              <w:autoSpaceDN w:val="0"/>
              <w:adjustRightInd w:val="0"/>
              <w:ind w:right="90"/>
              <w:rPr>
                <w:rFonts w:ascii="Calibri" w:hAnsi="Calibri"/>
                <w:sz w:val="18"/>
                <w:szCs w:val="18"/>
              </w:rPr>
            </w:pPr>
            <w:r w:rsidRPr="004B51B5">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w:t>
            </w:r>
            <w:r>
              <w:rPr>
                <w:rFonts w:ascii="Calibri" w:hAnsi="Calibri"/>
                <w:sz w:val="18"/>
                <w:szCs w:val="18"/>
              </w:rPr>
              <w:t>registered</w:t>
            </w:r>
            <w:r w:rsidRPr="004B51B5">
              <w:rPr>
                <w:rFonts w:ascii="Calibri" w:hAnsi="Calibri"/>
                <w:sz w:val="18"/>
                <w:szCs w:val="18"/>
              </w:rPr>
              <w:t xml:space="preserve"> copy of this Certificate of Compliance is required to be included with the documentation the builder provides to the building owner at occupancy.  </w:t>
            </w:r>
          </w:p>
        </w:tc>
      </w:tr>
      <w:tr w:rsidR="00413045" w:rsidRPr="008E6C57" w14:paraId="20C42460" w14:textId="77777777" w:rsidTr="00DB6F0F">
        <w:tblPrEx>
          <w:tblCellMar>
            <w:left w:w="108" w:type="dxa"/>
            <w:right w:w="108" w:type="dxa"/>
          </w:tblCellMar>
        </w:tblPrEx>
        <w:trPr>
          <w:trHeight w:val="504"/>
        </w:trPr>
        <w:tc>
          <w:tcPr>
            <w:tcW w:w="5434" w:type="dxa"/>
          </w:tcPr>
          <w:p w14:paraId="20C4245E" w14:textId="77777777" w:rsidR="00413045" w:rsidRPr="001B6B55" w:rsidRDefault="00413045" w:rsidP="00DB6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Designer Name</w:t>
            </w:r>
            <w:r w:rsidRPr="001B6B55">
              <w:rPr>
                <w:rFonts w:ascii="Calibri" w:hAnsi="Calibri"/>
                <w:sz w:val="14"/>
                <w:szCs w:val="14"/>
              </w:rPr>
              <w:t>:</w:t>
            </w:r>
          </w:p>
        </w:tc>
        <w:tc>
          <w:tcPr>
            <w:tcW w:w="5516" w:type="dxa"/>
          </w:tcPr>
          <w:p w14:paraId="20C4245F" w14:textId="77777777" w:rsidR="00413045" w:rsidRPr="001B6B55" w:rsidRDefault="00413045" w:rsidP="00DB6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 xml:space="preserve">Responsible Designer </w:t>
            </w:r>
            <w:r w:rsidRPr="001B6B55">
              <w:rPr>
                <w:rFonts w:ascii="Calibri" w:hAnsi="Calibri"/>
                <w:sz w:val="14"/>
                <w:szCs w:val="14"/>
              </w:rPr>
              <w:t>Signature:</w:t>
            </w:r>
          </w:p>
        </w:tc>
      </w:tr>
      <w:tr w:rsidR="00413045" w:rsidRPr="008E6C57" w14:paraId="20C42463" w14:textId="77777777" w:rsidTr="00DB6F0F">
        <w:tblPrEx>
          <w:tblCellMar>
            <w:left w:w="108" w:type="dxa"/>
            <w:right w:w="108" w:type="dxa"/>
          </w:tblCellMar>
        </w:tblPrEx>
        <w:trPr>
          <w:trHeight w:val="504"/>
        </w:trPr>
        <w:tc>
          <w:tcPr>
            <w:tcW w:w="5434" w:type="dxa"/>
          </w:tcPr>
          <w:p w14:paraId="20C42461" w14:textId="1C26F111" w:rsidR="00413045" w:rsidRPr="001B6B55" w:rsidRDefault="00413045" w:rsidP="007E52F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1B6B55">
              <w:rPr>
                <w:rFonts w:ascii="Calibri" w:hAnsi="Calibri"/>
                <w:sz w:val="14"/>
                <w:szCs w:val="14"/>
              </w:rPr>
              <w:t>C</w:t>
            </w:r>
            <w:r>
              <w:rPr>
                <w:rFonts w:ascii="Calibri" w:hAnsi="Calibri"/>
                <w:sz w:val="14"/>
                <w:szCs w:val="14"/>
              </w:rPr>
              <w:t>ompany</w:t>
            </w:r>
            <w:r w:rsidRPr="001B6B55">
              <w:rPr>
                <w:rFonts w:ascii="Calibri" w:hAnsi="Calibri"/>
                <w:sz w:val="14"/>
                <w:szCs w:val="14"/>
              </w:rPr>
              <w:t>:</w:t>
            </w:r>
          </w:p>
        </w:tc>
        <w:tc>
          <w:tcPr>
            <w:tcW w:w="5516" w:type="dxa"/>
          </w:tcPr>
          <w:p w14:paraId="20C42462" w14:textId="77777777" w:rsidR="00413045" w:rsidRPr="001B6B55" w:rsidRDefault="00413045" w:rsidP="00DB6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Date Signed</w:t>
            </w:r>
            <w:r w:rsidRPr="001B6B55">
              <w:rPr>
                <w:rFonts w:ascii="Calibri" w:hAnsi="Calibri"/>
                <w:sz w:val="14"/>
                <w:szCs w:val="14"/>
              </w:rPr>
              <w:t>:</w:t>
            </w:r>
          </w:p>
        </w:tc>
      </w:tr>
      <w:tr w:rsidR="00413045" w:rsidRPr="008E6C57" w14:paraId="20C42466" w14:textId="77777777" w:rsidTr="00DB6F0F">
        <w:tblPrEx>
          <w:tblCellMar>
            <w:left w:w="108" w:type="dxa"/>
            <w:right w:w="108" w:type="dxa"/>
          </w:tblCellMar>
        </w:tblPrEx>
        <w:trPr>
          <w:trHeight w:val="504"/>
        </w:trPr>
        <w:tc>
          <w:tcPr>
            <w:tcW w:w="5434" w:type="dxa"/>
          </w:tcPr>
          <w:p w14:paraId="20C42464" w14:textId="77777777" w:rsidR="00413045" w:rsidRDefault="00413045" w:rsidP="00DB6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Address:</w:t>
            </w:r>
          </w:p>
        </w:tc>
        <w:tc>
          <w:tcPr>
            <w:tcW w:w="5516" w:type="dxa"/>
          </w:tcPr>
          <w:p w14:paraId="20C42465" w14:textId="77777777" w:rsidR="00413045" w:rsidRPr="001B6B55" w:rsidRDefault="00413045" w:rsidP="00DB6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License:</w:t>
            </w:r>
          </w:p>
        </w:tc>
      </w:tr>
      <w:tr w:rsidR="00413045" w:rsidRPr="008E6C57" w14:paraId="20C42469" w14:textId="77777777" w:rsidTr="00DB6F0F">
        <w:tblPrEx>
          <w:tblCellMar>
            <w:left w:w="108" w:type="dxa"/>
            <w:right w:w="108" w:type="dxa"/>
          </w:tblCellMar>
        </w:tblPrEx>
        <w:trPr>
          <w:trHeight w:val="504"/>
        </w:trPr>
        <w:tc>
          <w:tcPr>
            <w:tcW w:w="5434" w:type="dxa"/>
          </w:tcPr>
          <w:p w14:paraId="20C42467" w14:textId="77777777" w:rsidR="00413045" w:rsidRDefault="00413045" w:rsidP="00DB6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City/State/Zip:</w:t>
            </w:r>
          </w:p>
        </w:tc>
        <w:tc>
          <w:tcPr>
            <w:tcW w:w="5516" w:type="dxa"/>
          </w:tcPr>
          <w:p w14:paraId="20C42468" w14:textId="77777777" w:rsidR="00413045" w:rsidRPr="001B6B55" w:rsidRDefault="00413045" w:rsidP="00DB6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p>
        </w:tc>
      </w:tr>
    </w:tbl>
    <w:p w14:paraId="20C4246A" w14:textId="77777777" w:rsidR="001A6D00" w:rsidRDefault="001A6D00" w:rsidP="00C14800">
      <w:pPr>
        <w:rPr>
          <w:rFonts w:asciiTheme="minorHAnsi" w:hAnsiTheme="minorHAnsi"/>
        </w:rPr>
      </w:pPr>
    </w:p>
    <w:p w14:paraId="5EC5F3B7" w14:textId="77777777" w:rsidR="008B08F2" w:rsidRDefault="008B08F2" w:rsidP="00F67AD9">
      <w:pPr>
        <w:suppressAutoHyphens/>
        <w:spacing w:after="60"/>
        <w:rPr>
          <w:ins w:id="5" w:author="Tam, Danny@Energy" w:date="2018-11-16T11:11:00Z"/>
          <w:rFonts w:asciiTheme="minorHAnsi" w:hAnsiTheme="minorHAnsi"/>
          <w:b/>
        </w:rPr>
        <w:sectPr w:rsidR="008B08F2" w:rsidSect="000B31A7">
          <w:headerReference w:type="even" r:id="rId9"/>
          <w:headerReference w:type="default" r:id="rId10"/>
          <w:footerReference w:type="even" r:id="rId11"/>
          <w:footerReference w:type="default" r:id="rId12"/>
          <w:headerReference w:type="first" r:id="rId13"/>
          <w:footerReference w:type="first" r:id="rId14"/>
          <w:pgSz w:w="12240" w:h="15840" w:code="1"/>
          <w:pgMar w:top="609" w:right="720" w:bottom="720" w:left="720" w:header="432" w:footer="576" w:gutter="0"/>
          <w:pgNumType w:start="1"/>
          <w:cols w:space="720"/>
          <w:docGrid w:linePitch="272"/>
        </w:sectPr>
      </w:pPr>
    </w:p>
    <w:p w14:paraId="733AF0D6" w14:textId="77777777" w:rsidR="008B08F2" w:rsidRPr="00F73C41" w:rsidRDefault="008B08F2" w:rsidP="008B08F2">
      <w:pPr>
        <w:pStyle w:val="ListParagraph"/>
        <w:jc w:val="center"/>
        <w:rPr>
          <w:ins w:id="29" w:author="Tam, Danny@Energy" w:date="2018-11-16T11:12:00Z"/>
          <w:rFonts w:ascii="Calibri" w:hAnsi="Calibri"/>
          <w:b/>
          <w:szCs w:val="18"/>
        </w:rPr>
      </w:pPr>
      <w:ins w:id="30" w:author="Tam, Danny@Energy" w:date="2018-11-16T11:12:00Z">
        <w:r w:rsidRPr="00F73C41">
          <w:rPr>
            <w:rFonts w:ascii="Calibri" w:hAnsi="Calibri"/>
            <w:b/>
            <w:szCs w:val="18"/>
          </w:rPr>
          <w:t>CF1R-SRB-02-E User Instructions</w:t>
        </w:r>
      </w:ins>
    </w:p>
    <w:p w14:paraId="37363881" w14:textId="77777777" w:rsidR="008B08F2" w:rsidRDefault="008B08F2" w:rsidP="008B08F2">
      <w:pPr>
        <w:pStyle w:val="ListParagraph"/>
        <w:rPr>
          <w:ins w:id="31" w:author="Tam, Danny@Energy" w:date="2018-11-16T11:12:00Z"/>
          <w:rFonts w:ascii="Calibri" w:hAnsi="Calibri"/>
          <w:sz w:val="18"/>
          <w:szCs w:val="18"/>
        </w:rPr>
      </w:pPr>
    </w:p>
    <w:p w14:paraId="362282F5" w14:textId="77777777" w:rsidR="008B08F2" w:rsidRPr="00E64E5C" w:rsidRDefault="008B08F2" w:rsidP="008B08F2">
      <w:pPr>
        <w:pStyle w:val="ListParagraph"/>
        <w:numPr>
          <w:ilvl w:val="0"/>
          <w:numId w:val="34"/>
        </w:numPr>
        <w:rPr>
          <w:ins w:id="32" w:author="Tam, Danny@Energy" w:date="2018-11-16T11:12:00Z"/>
          <w:rFonts w:ascii="Calibri" w:hAnsi="Calibri"/>
          <w:b/>
          <w:sz w:val="18"/>
          <w:szCs w:val="18"/>
        </w:rPr>
      </w:pPr>
      <w:ins w:id="33" w:author="Tam, Danny@Energy" w:date="2018-11-16T11:12:00Z">
        <w:r w:rsidRPr="00E64E5C">
          <w:rPr>
            <w:rFonts w:ascii="Calibri" w:hAnsi="Calibri"/>
            <w:b/>
            <w:sz w:val="18"/>
            <w:szCs w:val="18"/>
          </w:rPr>
          <w:t>General Information</w:t>
        </w:r>
      </w:ins>
    </w:p>
    <w:p w14:paraId="6506BF87" w14:textId="77777777" w:rsidR="008B08F2" w:rsidRPr="00561E86" w:rsidRDefault="008B08F2" w:rsidP="008B08F2">
      <w:pPr>
        <w:pStyle w:val="ListParagraph"/>
        <w:numPr>
          <w:ilvl w:val="0"/>
          <w:numId w:val="39"/>
        </w:numPr>
        <w:ind w:left="1080" w:hanging="360"/>
        <w:rPr>
          <w:ins w:id="34" w:author="Tam, Danny@Energy" w:date="2018-11-16T11:12:00Z"/>
          <w:rFonts w:ascii="Calibri" w:hAnsi="Calibri"/>
          <w:sz w:val="18"/>
          <w:szCs w:val="18"/>
        </w:rPr>
      </w:pPr>
      <w:ins w:id="35" w:author="Tam, Danny@Energy" w:date="2018-11-16T11:12:00Z">
        <w:r w:rsidRPr="00561E86">
          <w:rPr>
            <w:rFonts w:ascii="Calibri" w:hAnsi="Calibri"/>
            <w:sz w:val="18"/>
            <w:szCs w:val="18"/>
          </w:rPr>
          <w:t>Building Type: Select a Building Type from the available options</w:t>
        </w:r>
      </w:ins>
    </w:p>
    <w:p w14:paraId="4EEE85AB" w14:textId="77777777" w:rsidR="008B08F2" w:rsidRPr="0043539E" w:rsidRDefault="008B08F2" w:rsidP="008B08F2">
      <w:pPr>
        <w:ind w:left="360"/>
        <w:rPr>
          <w:ins w:id="36" w:author="Tam, Danny@Energy" w:date="2018-11-16T11:12:00Z"/>
          <w:rFonts w:ascii="Calibri" w:hAnsi="Calibri"/>
          <w:sz w:val="18"/>
          <w:szCs w:val="18"/>
        </w:rPr>
      </w:pPr>
    </w:p>
    <w:p w14:paraId="2F8AD2FB" w14:textId="63765B6D" w:rsidR="008B08F2" w:rsidRDefault="008B08F2" w:rsidP="008B08F2">
      <w:pPr>
        <w:pStyle w:val="ListParagraph"/>
        <w:numPr>
          <w:ilvl w:val="0"/>
          <w:numId w:val="34"/>
        </w:numPr>
        <w:rPr>
          <w:ins w:id="37" w:author="Tam, Danny@Energy" w:date="2018-11-16T11:12:00Z"/>
          <w:rFonts w:ascii="Calibri" w:hAnsi="Calibri"/>
          <w:sz w:val="18"/>
          <w:szCs w:val="18"/>
        </w:rPr>
      </w:pPr>
      <w:ins w:id="38" w:author="Tam, Danny@Energy" w:date="2018-11-16T11:12:00Z">
        <w:r w:rsidRPr="00E64E5C">
          <w:rPr>
            <w:rFonts w:ascii="Calibri" w:hAnsi="Calibri"/>
            <w:b/>
            <w:sz w:val="18"/>
            <w:szCs w:val="18"/>
          </w:rPr>
          <w:t>Minimum Required Solar Zone Area for Single Family Residence</w:t>
        </w:r>
        <w:r w:rsidRPr="00561E86">
          <w:rPr>
            <w:rFonts w:ascii="Calibri" w:hAnsi="Calibri"/>
            <w:sz w:val="18"/>
            <w:szCs w:val="18"/>
          </w:rPr>
          <w:t xml:space="preserve"> (Complete this section only if ‘</w:t>
        </w:r>
      </w:ins>
      <w:ins w:id="39" w:author="Tam, Danny@Energy" w:date="2018-11-16T11:16:00Z">
        <w:r w:rsidR="00F73C41" w:rsidRPr="00561E86">
          <w:rPr>
            <w:rFonts w:ascii="Calibri" w:hAnsi="Calibri"/>
            <w:sz w:val="18"/>
            <w:szCs w:val="18"/>
          </w:rPr>
          <w:t xml:space="preserve">Single </w:t>
        </w:r>
        <w:r w:rsidR="00F73C41">
          <w:rPr>
            <w:rFonts w:ascii="Calibri" w:hAnsi="Calibri"/>
            <w:sz w:val="18"/>
            <w:szCs w:val="18"/>
          </w:rPr>
          <w:t>Family</w:t>
        </w:r>
      </w:ins>
      <w:ins w:id="40" w:author="Tam, Danny@Energy" w:date="2018-11-16T11:12:00Z">
        <w:r w:rsidRPr="00561E86">
          <w:rPr>
            <w:rFonts w:ascii="Calibri" w:hAnsi="Calibri"/>
            <w:sz w:val="18"/>
            <w:szCs w:val="18"/>
          </w:rPr>
          <w:t>’ is selected in A01)</w:t>
        </w:r>
      </w:ins>
    </w:p>
    <w:p w14:paraId="7BCCA333" w14:textId="77777777" w:rsidR="008B08F2" w:rsidRDefault="008B08F2" w:rsidP="008B08F2">
      <w:pPr>
        <w:pStyle w:val="ListParagraph"/>
        <w:ind w:left="1080" w:hanging="360"/>
        <w:rPr>
          <w:ins w:id="41" w:author="Tam, Danny@Energy" w:date="2018-11-16T11:12:00Z"/>
          <w:rFonts w:ascii="Calibri" w:hAnsi="Calibri"/>
          <w:sz w:val="18"/>
          <w:szCs w:val="18"/>
        </w:rPr>
      </w:pPr>
      <w:ins w:id="42" w:author="Tam, Danny@Energy" w:date="2018-11-16T11:12:00Z">
        <w:r w:rsidRPr="00561E86">
          <w:rPr>
            <w:rFonts w:ascii="Calibri" w:hAnsi="Calibri"/>
            <w:sz w:val="18"/>
            <w:szCs w:val="18"/>
          </w:rPr>
          <w:t>01</w:t>
        </w:r>
        <w:r>
          <w:rPr>
            <w:rFonts w:ascii="Calibri" w:hAnsi="Calibri"/>
            <w:sz w:val="18"/>
            <w:szCs w:val="18"/>
          </w:rPr>
          <w:tab/>
        </w:r>
        <w:r w:rsidRPr="00561E86">
          <w:rPr>
            <w:rFonts w:ascii="Calibri" w:hAnsi="Calibri"/>
            <w:sz w:val="18"/>
            <w:szCs w:val="18"/>
          </w:rPr>
          <w:t>User chooses whether the building has three or more stories and a total floor area less than or equal to 2</w:t>
        </w:r>
        <w:r>
          <w:rPr>
            <w:rFonts w:ascii="Calibri" w:hAnsi="Calibri"/>
            <w:sz w:val="18"/>
            <w:szCs w:val="18"/>
          </w:rPr>
          <w:t>,</w:t>
        </w:r>
        <w:r w:rsidRPr="00561E86">
          <w:rPr>
            <w:rFonts w:ascii="Calibri" w:hAnsi="Calibri"/>
            <w:sz w:val="18"/>
            <w:szCs w:val="18"/>
          </w:rPr>
          <w:t xml:space="preserve">000 </w:t>
        </w:r>
        <w:r>
          <w:rPr>
            <w:rFonts w:ascii="Calibri" w:hAnsi="Calibri"/>
            <w:sz w:val="18"/>
            <w:szCs w:val="18"/>
          </w:rPr>
          <w:t>ft</w:t>
        </w:r>
        <w:r>
          <w:rPr>
            <w:rFonts w:ascii="Calibri" w:hAnsi="Calibri"/>
            <w:sz w:val="18"/>
            <w:szCs w:val="18"/>
            <w:vertAlign w:val="superscript"/>
          </w:rPr>
          <w:t>2</w:t>
        </w:r>
        <w:r w:rsidRPr="00561E86">
          <w:rPr>
            <w:rFonts w:ascii="Calibri" w:hAnsi="Calibri"/>
            <w:sz w:val="18"/>
            <w:szCs w:val="18"/>
          </w:rPr>
          <w:t xml:space="preserve">. </w:t>
        </w:r>
      </w:ins>
    </w:p>
    <w:p w14:paraId="749DC852" w14:textId="77777777" w:rsidR="008B08F2" w:rsidRDefault="008B08F2" w:rsidP="008B08F2">
      <w:pPr>
        <w:pStyle w:val="ListParagraph"/>
        <w:ind w:left="1080" w:hanging="360"/>
        <w:rPr>
          <w:ins w:id="43" w:author="Tam, Danny@Energy" w:date="2018-11-16T11:12:00Z"/>
          <w:rFonts w:ascii="Calibri" w:hAnsi="Calibri"/>
          <w:sz w:val="18"/>
          <w:szCs w:val="18"/>
        </w:rPr>
      </w:pPr>
      <w:ins w:id="44" w:author="Tam, Danny@Energy" w:date="2018-11-16T11:12:00Z">
        <w:r w:rsidRPr="0043539E">
          <w:rPr>
            <w:rFonts w:ascii="Calibri" w:hAnsi="Calibri"/>
            <w:sz w:val="18"/>
            <w:szCs w:val="18"/>
          </w:rPr>
          <w:t>02</w:t>
        </w:r>
        <w:r>
          <w:rPr>
            <w:rFonts w:ascii="Calibri" w:hAnsi="Calibri"/>
            <w:sz w:val="18"/>
            <w:szCs w:val="18"/>
          </w:rPr>
          <w:tab/>
        </w:r>
        <w:r w:rsidRPr="0043539E">
          <w:rPr>
            <w:rFonts w:ascii="Calibri" w:hAnsi="Calibri"/>
            <w:sz w:val="18"/>
            <w:szCs w:val="18"/>
          </w:rPr>
          <w:t xml:space="preserve">User chooses whether the residence is located in climate zones 8-14, is in a Wildland-Urban Interface Fire Area as defined in Title 24, Part 2 and has a whole house fan. </w:t>
        </w:r>
      </w:ins>
    </w:p>
    <w:p w14:paraId="641AE819" w14:textId="77777777" w:rsidR="008B08F2" w:rsidRDefault="008B08F2" w:rsidP="008B08F2">
      <w:pPr>
        <w:pStyle w:val="ListParagraph"/>
        <w:ind w:left="1080" w:hanging="360"/>
        <w:rPr>
          <w:ins w:id="45" w:author="Tam, Danny@Energy" w:date="2018-11-16T11:12:00Z"/>
          <w:rFonts w:ascii="Calibri" w:hAnsi="Calibri"/>
          <w:sz w:val="18"/>
          <w:szCs w:val="18"/>
        </w:rPr>
      </w:pPr>
      <w:ins w:id="46" w:author="Tam, Danny@Energy" w:date="2018-11-16T11:12:00Z">
        <w:r w:rsidRPr="0043539E">
          <w:rPr>
            <w:rFonts w:ascii="Calibri" w:hAnsi="Calibri"/>
            <w:sz w:val="18"/>
            <w:szCs w:val="18"/>
          </w:rPr>
          <w:t>03</w:t>
        </w:r>
        <w:r>
          <w:rPr>
            <w:rFonts w:ascii="Calibri" w:hAnsi="Calibri"/>
            <w:sz w:val="18"/>
            <w:szCs w:val="18"/>
          </w:rPr>
          <w:tab/>
        </w:r>
        <w:r w:rsidRPr="0043539E">
          <w:rPr>
            <w:rFonts w:ascii="Calibri" w:hAnsi="Calibri"/>
            <w:sz w:val="18"/>
            <w:szCs w:val="18"/>
          </w:rPr>
          <w:t xml:space="preserve">User enters the total area in units of </w:t>
        </w:r>
        <w:r>
          <w:rPr>
            <w:rFonts w:ascii="Calibri" w:hAnsi="Calibri"/>
            <w:sz w:val="18"/>
            <w:szCs w:val="18"/>
          </w:rPr>
          <w:t>ft</w:t>
        </w:r>
        <w:r>
          <w:rPr>
            <w:rFonts w:ascii="Calibri" w:hAnsi="Calibri"/>
            <w:sz w:val="18"/>
            <w:szCs w:val="18"/>
            <w:vertAlign w:val="superscript"/>
          </w:rPr>
          <w:t>2</w:t>
        </w:r>
        <w:r>
          <w:rPr>
            <w:rFonts w:ascii="Calibri" w:hAnsi="Calibri"/>
            <w:sz w:val="18"/>
            <w:szCs w:val="18"/>
          </w:rPr>
          <w:t xml:space="preserve"> </w:t>
        </w:r>
        <w:r w:rsidRPr="0043539E">
          <w:rPr>
            <w:rFonts w:ascii="Calibri" w:hAnsi="Calibri"/>
            <w:sz w:val="18"/>
            <w:szCs w:val="18"/>
          </w:rPr>
          <w:t>of low-sloped roof where the annual solar access is 70% or greater.</w:t>
        </w:r>
        <w:r>
          <w:rPr>
            <w:rFonts w:ascii="Calibri" w:hAnsi="Calibri"/>
            <w:sz w:val="18"/>
            <w:szCs w:val="18"/>
          </w:rPr>
          <w:t xml:space="preserve"> Note that a Low Sloped Roof is defined </w:t>
        </w:r>
        <w:r w:rsidRPr="007A0374">
          <w:rPr>
            <w:rFonts w:asciiTheme="minorHAnsi" w:hAnsiTheme="minorHAnsi"/>
            <w:sz w:val="18"/>
            <w:szCs w:val="18"/>
          </w:rPr>
          <w:t>as having a rise to run</w:t>
        </w:r>
        <w:r>
          <w:rPr>
            <w:rFonts w:asciiTheme="minorHAnsi" w:hAnsiTheme="minorHAnsi"/>
            <w:sz w:val="18"/>
            <w:szCs w:val="18"/>
          </w:rPr>
          <w:t xml:space="preserve"> less than or equal to </w:t>
        </w:r>
        <w:r w:rsidRPr="007A0374">
          <w:rPr>
            <w:rFonts w:asciiTheme="minorHAnsi" w:hAnsiTheme="minorHAnsi"/>
            <w:sz w:val="18"/>
            <w:szCs w:val="18"/>
          </w:rPr>
          <w:t>2:12 or 9.5 degrees from horizontal.</w:t>
        </w:r>
        <w:r>
          <w:rPr>
            <w:rFonts w:asciiTheme="minorHAnsi" w:hAnsiTheme="minorHAnsi"/>
            <w:sz w:val="18"/>
            <w:szCs w:val="18"/>
          </w:rPr>
          <w:t xml:space="preserve">  </w:t>
        </w:r>
        <w:r w:rsidRPr="0043539E">
          <w:rPr>
            <w:rFonts w:ascii="Calibri" w:hAnsi="Calibri"/>
            <w:sz w:val="18"/>
            <w:szCs w:val="18"/>
          </w:rPr>
          <w:t>If this value is not known</w:t>
        </w:r>
        <w:r>
          <w:rPr>
            <w:rFonts w:ascii="Calibri" w:hAnsi="Calibri"/>
            <w:sz w:val="18"/>
            <w:szCs w:val="18"/>
          </w:rPr>
          <w:t xml:space="preserve">, then the user would enter </w:t>
        </w:r>
        <w:r w:rsidRPr="0043539E">
          <w:rPr>
            <w:rFonts w:ascii="Calibri" w:hAnsi="Calibri"/>
            <w:sz w:val="18"/>
            <w:szCs w:val="18"/>
          </w:rPr>
          <w:t>‘</w:t>
        </w:r>
        <w:r>
          <w:rPr>
            <w:rFonts w:ascii="Calibri" w:hAnsi="Calibri"/>
            <w:sz w:val="18"/>
            <w:szCs w:val="18"/>
          </w:rPr>
          <w:t>N/A’</w:t>
        </w:r>
        <w:r w:rsidRPr="0043539E">
          <w:rPr>
            <w:rFonts w:ascii="Calibri" w:hAnsi="Calibri"/>
            <w:sz w:val="18"/>
            <w:szCs w:val="18"/>
          </w:rPr>
          <w:t>.</w:t>
        </w:r>
        <w:r>
          <w:rPr>
            <w:rFonts w:ascii="Calibri" w:hAnsi="Calibri"/>
            <w:sz w:val="18"/>
            <w:szCs w:val="18"/>
          </w:rPr>
          <w:t xml:space="preserve"> </w:t>
        </w:r>
        <w:r w:rsidRPr="0043539E">
          <w:rPr>
            <w:rFonts w:ascii="Calibri" w:hAnsi="Calibri"/>
            <w:sz w:val="18"/>
            <w:szCs w:val="18"/>
          </w:rPr>
          <w:t>To determine the annual solar access during the design phase, designers will first evaluate whether there are any objects external to the building project that will shade the rooftop (or other prospective solar zone areas such as overhangs or parking shade structures). If an existing object is located to the north of all potential solar zones, the object will not shade the solar zone. Similarly, if the horizontal distance (“D”) from the object to the solar zone is at least two times the height difference (“H”) between the highest point of the object and the horizontal projection of the nearest point of the solar zone then the object will not shade the solar zone (see Figure 9.2).</w:t>
        </w:r>
        <w:r>
          <w:rPr>
            <w:rFonts w:ascii="Calibri" w:hAnsi="Calibri"/>
            <w:sz w:val="18"/>
            <w:szCs w:val="18"/>
          </w:rPr>
          <w:t xml:space="preserve"> </w:t>
        </w:r>
        <w:r w:rsidRPr="0043539E">
          <w:rPr>
            <w:rFonts w:ascii="Calibri" w:hAnsi="Calibri"/>
            <w:sz w:val="18"/>
            <w:szCs w:val="18"/>
          </w:rPr>
          <w:t>If objects external to the building project could shade the solar zone, annual solar access can be quantitatively determined using several computer-aided design (CAD) software packages which can import a CAD file of the building and perform a shading analysis or several online solar quoting tools which make use of both overhead and orthogonal aerial imagery. Annual solar access can be qualitatively determined using several three-dimensional modeling programs</w:t>
        </w:r>
        <w:r>
          <w:rPr>
            <w:rFonts w:ascii="Calibri" w:hAnsi="Calibri"/>
            <w:sz w:val="18"/>
            <w:szCs w:val="18"/>
          </w:rPr>
          <w:t>.</w:t>
        </w:r>
      </w:ins>
    </w:p>
    <w:p w14:paraId="77470017" w14:textId="77777777" w:rsidR="008B08F2" w:rsidRDefault="008B08F2" w:rsidP="008B08F2">
      <w:pPr>
        <w:pStyle w:val="ListParagraph"/>
        <w:ind w:left="1080" w:hanging="360"/>
        <w:rPr>
          <w:ins w:id="47" w:author="Tam, Danny@Energy" w:date="2018-11-16T11:12:00Z"/>
          <w:rFonts w:ascii="Calibri" w:hAnsi="Calibri"/>
          <w:sz w:val="18"/>
          <w:szCs w:val="18"/>
        </w:rPr>
      </w:pPr>
      <w:ins w:id="48" w:author="Tam, Danny@Energy" w:date="2018-11-16T11:12:00Z">
        <w:r w:rsidRPr="0043539E">
          <w:rPr>
            <w:rFonts w:ascii="Calibri" w:hAnsi="Calibri"/>
            <w:sz w:val="18"/>
            <w:szCs w:val="18"/>
          </w:rPr>
          <w:t>04</w:t>
        </w:r>
        <w:r>
          <w:rPr>
            <w:rFonts w:ascii="Calibri" w:hAnsi="Calibri"/>
            <w:sz w:val="18"/>
            <w:szCs w:val="18"/>
          </w:rPr>
          <w:tab/>
        </w:r>
        <w:r w:rsidRPr="0043539E">
          <w:rPr>
            <w:rFonts w:ascii="Calibri" w:hAnsi="Calibri"/>
            <w:sz w:val="18"/>
            <w:szCs w:val="18"/>
          </w:rPr>
          <w:t xml:space="preserve"> User enters the total area in units of </w:t>
        </w:r>
        <w:r>
          <w:rPr>
            <w:rFonts w:ascii="Calibri" w:hAnsi="Calibri"/>
            <w:sz w:val="18"/>
            <w:szCs w:val="18"/>
          </w:rPr>
          <w:t>ft</w:t>
        </w:r>
        <w:r>
          <w:rPr>
            <w:rFonts w:ascii="Calibri" w:hAnsi="Calibri"/>
            <w:sz w:val="18"/>
            <w:szCs w:val="18"/>
            <w:vertAlign w:val="superscript"/>
          </w:rPr>
          <w:t>2</w:t>
        </w:r>
        <w:r w:rsidRPr="0043539E">
          <w:rPr>
            <w:rFonts w:ascii="Calibri" w:hAnsi="Calibri"/>
            <w:sz w:val="18"/>
            <w:szCs w:val="18"/>
          </w:rPr>
          <w:t xml:space="preserve"> of steep-sloped roof oriented between 110 and 270 degrees relative to true north, where the annual solar access is 70% or greater.</w:t>
        </w:r>
        <w:r>
          <w:rPr>
            <w:rFonts w:ascii="Calibri" w:hAnsi="Calibri"/>
            <w:sz w:val="18"/>
            <w:szCs w:val="18"/>
          </w:rPr>
          <w:t xml:space="preserve"> Note that a Steep Sloped Roof is defined </w:t>
        </w:r>
        <w:r w:rsidRPr="007A0374">
          <w:rPr>
            <w:rFonts w:asciiTheme="minorHAnsi" w:hAnsiTheme="minorHAnsi"/>
            <w:sz w:val="18"/>
            <w:szCs w:val="18"/>
          </w:rPr>
          <w:t xml:space="preserve">as having a rise to run of </w:t>
        </w:r>
        <w:r>
          <w:rPr>
            <w:rFonts w:asciiTheme="minorHAnsi" w:hAnsiTheme="minorHAnsi"/>
            <w:sz w:val="18"/>
            <w:szCs w:val="18"/>
          </w:rPr>
          <w:t xml:space="preserve">greater than </w:t>
        </w:r>
        <w:r w:rsidRPr="007A0374">
          <w:rPr>
            <w:rFonts w:asciiTheme="minorHAnsi" w:hAnsiTheme="minorHAnsi"/>
            <w:sz w:val="18"/>
            <w:szCs w:val="18"/>
          </w:rPr>
          <w:t>2:12</w:t>
        </w:r>
        <w:r>
          <w:rPr>
            <w:rFonts w:asciiTheme="minorHAnsi" w:hAnsiTheme="minorHAnsi"/>
            <w:sz w:val="18"/>
            <w:szCs w:val="18"/>
          </w:rPr>
          <w:t xml:space="preserve"> or </w:t>
        </w:r>
        <w:r w:rsidRPr="007A0374">
          <w:rPr>
            <w:rFonts w:asciiTheme="minorHAnsi" w:hAnsiTheme="minorHAnsi"/>
            <w:sz w:val="18"/>
            <w:szCs w:val="18"/>
          </w:rPr>
          <w:t>9.5 degrees from horizontal.</w:t>
        </w:r>
        <w:r>
          <w:rPr>
            <w:rFonts w:asciiTheme="minorHAnsi" w:hAnsiTheme="minorHAnsi"/>
            <w:sz w:val="18"/>
            <w:szCs w:val="18"/>
          </w:rPr>
          <w:t xml:space="preserve">  </w:t>
        </w:r>
        <w:r w:rsidRPr="0043539E">
          <w:rPr>
            <w:rFonts w:ascii="Calibri" w:hAnsi="Calibri"/>
            <w:sz w:val="18"/>
            <w:szCs w:val="18"/>
          </w:rPr>
          <w:t>If this value is not known</w:t>
        </w:r>
        <w:r>
          <w:rPr>
            <w:rFonts w:ascii="Calibri" w:hAnsi="Calibri"/>
            <w:sz w:val="18"/>
            <w:szCs w:val="18"/>
          </w:rPr>
          <w:t xml:space="preserve">, then the user would enter </w:t>
        </w:r>
        <w:r w:rsidRPr="0043539E">
          <w:rPr>
            <w:rFonts w:ascii="Calibri" w:hAnsi="Calibri"/>
            <w:sz w:val="18"/>
            <w:szCs w:val="18"/>
          </w:rPr>
          <w:t>‘</w:t>
        </w:r>
        <w:r>
          <w:rPr>
            <w:rFonts w:ascii="Calibri" w:hAnsi="Calibri"/>
            <w:sz w:val="18"/>
            <w:szCs w:val="18"/>
          </w:rPr>
          <w:t>N/A’</w:t>
        </w:r>
        <w:r w:rsidRPr="0043539E">
          <w:rPr>
            <w:rFonts w:ascii="Calibri" w:hAnsi="Calibri"/>
            <w:sz w:val="18"/>
            <w:szCs w:val="18"/>
          </w:rPr>
          <w:t>.</w:t>
        </w:r>
        <w:r>
          <w:rPr>
            <w:rFonts w:ascii="Calibri" w:hAnsi="Calibri"/>
            <w:sz w:val="18"/>
            <w:szCs w:val="18"/>
          </w:rPr>
          <w:t xml:space="preserve"> </w:t>
        </w:r>
        <w:r w:rsidRPr="0043539E">
          <w:rPr>
            <w:rFonts w:ascii="Calibri" w:hAnsi="Calibri"/>
            <w:sz w:val="18"/>
            <w:szCs w:val="18"/>
          </w:rPr>
          <w:t>To determine the annual solar access during the design phase, designers will first evaluate whether there are any objects external to the building project that will shade the rooftop (or other prospective solar zone areas such as overhangs or parking shade structures). If an existing object is located to the north of all potential solar zones, the object will not shade the solar zone. Similarly, if the horizontal distance (“D”) from the object to the solar zone is at least two times the height difference (“H”) between the highest point of the object and the horizontal projection of the nearest point of the solar zone then the object will not shade the solar zone (see Figure 9.2).</w:t>
        </w:r>
        <w:r>
          <w:rPr>
            <w:rFonts w:ascii="Calibri" w:hAnsi="Calibri"/>
            <w:sz w:val="18"/>
            <w:szCs w:val="18"/>
          </w:rPr>
          <w:t xml:space="preserve"> </w:t>
        </w:r>
        <w:r w:rsidRPr="0043539E">
          <w:rPr>
            <w:rFonts w:ascii="Calibri" w:hAnsi="Calibri"/>
            <w:sz w:val="18"/>
            <w:szCs w:val="18"/>
          </w:rPr>
          <w:t>If objects external to the building project could shade the solar zone, annual solar access can be quantitatively determined using several computer-aided design (CAD) software packages which can import a CAD file of the building and perform a shading analysis or several online solar quoting tools which make use of both overhead and orthogonal aerial imagery. Annual solar access can be qualitatively determined using several three-dimensional modeling programs</w:t>
        </w:r>
        <w:r>
          <w:rPr>
            <w:rFonts w:ascii="Calibri" w:hAnsi="Calibri"/>
            <w:sz w:val="18"/>
            <w:szCs w:val="18"/>
          </w:rPr>
          <w:t>.</w:t>
        </w:r>
      </w:ins>
    </w:p>
    <w:p w14:paraId="79DB599A" w14:textId="77777777" w:rsidR="008B08F2" w:rsidRDefault="008B08F2" w:rsidP="008B08F2">
      <w:pPr>
        <w:pStyle w:val="ListParagraph"/>
        <w:ind w:left="1080" w:hanging="360"/>
        <w:rPr>
          <w:ins w:id="49" w:author="Tam, Danny@Energy" w:date="2018-11-16T11:12:00Z"/>
          <w:rFonts w:ascii="Calibri" w:hAnsi="Calibri"/>
          <w:sz w:val="18"/>
          <w:szCs w:val="18"/>
        </w:rPr>
      </w:pPr>
      <w:ins w:id="50" w:author="Tam, Danny@Energy" w:date="2018-11-16T11:12:00Z">
        <w:r>
          <w:rPr>
            <w:rFonts w:ascii="Calibri" w:hAnsi="Calibri"/>
            <w:sz w:val="18"/>
            <w:szCs w:val="18"/>
          </w:rPr>
          <w:t>05</w:t>
        </w:r>
        <w:r>
          <w:rPr>
            <w:rFonts w:ascii="Calibri" w:hAnsi="Calibri"/>
            <w:sz w:val="18"/>
            <w:szCs w:val="18"/>
          </w:rPr>
          <w:tab/>
          <w:t>The Designated Solar Zone Area is auto calculated using the equation (B03+B</w:t>
        </w:r>
        <w:proofErr w:type="gramStart"/>
        <w:r>
          <w:rPr>
            <w:rFonts w:ascii="Calibri" w:hAnsi="Calibri"/>
            <w:sz w:val="18"/>
            <w:szCs w:val="18"/>
          </w:rPr>
          <w:t>04)*</w:t>
        </w:r>
        <w:proofErr w:type="gramEnd"/>
        <w:r>
          <w:rPr>
            <w:rFonts w:ascii="Calibri" w:hAnsi="Calibri"/>
            <w:sz w:val="18"/>
            <w:szCs w:val="18"/>
          </w:rPr>
          <w:t>0.5.  Note if either B03 or B04 equals N/A, then this field will be marked N/A.</w:t>
        </w:r>
      </w:ins>
    </w:p>
    <w:p w14:paraId="6F0974D5" w14:textId="77777777" w:rsidR="008B08F2" w:rsidRDefault="008B08F2" w:rsidP="008B08F2">
      <w:pPr>
        <w:pStyle w:val="ListParagraph"/>
        <w:ind w:left="1080" w:hanging="360"/>
        <w:rPr>
          <w:ins w:id="51" w:author="Tam, Danny@Energy" w:date="2018-11-16T11:12:00Z"/>
          <w:rFonts w:ascii="Calibri" w:hAnsi="Calibri"/>
          <w:sz w:val="18"/>
          <w:szCs w:val="18"/>
        </w:rPr>
      </w:pPr>
      <w:ins w:id="52" w:author="Tam, Danny@Energy" w:date="2018-11-16T11:12:00Z">
        <w:r w:rsidRPr="0043539E">
          <w:rPr>
            <w:rFonts w:ascii="Calibri" w:hAnsi="Calibri"/>
            <w:sz w:val="18"/>
            <w:szCs w:val="18"/>
          </w:rPr>
          <w:t>06</w:t>
        </w:r>
        <w:r>
          <w:rPr>
            <w:rFonts w:ascii="Calibri" w:hAnsi="Calibri"/>
            <w:sz w:val="18"/>
            <w:szCs w:val="18"/>
          </w:rPr>
          <w:tab/>
        </w:r>
        <w:r w:rsidRPr="0043539E">
          <w:rPr>
            <w:rFonts w:ascii="Calibri" w:hAnsi="Calibri"/>
            <w:sz w:val="18"/>
            <w:szCs w:val="18"/>
          </w:rPr>
          <w:t>User chooses whether or not all thermostats are Occupant Controlled Smart Thermostats (OCSTs) which have been certified to the Energy Commission.</w:t>
        </w:r>
      </w:ins>
    </w:p>
    <w:p w14:paraId="58D41460" w14:textId="77777777" w:rsidR="008B08F2" w:rsidRPr="0043539E" w:rsidRDefault="008B08F2" w:rsidP="008B08F2">
      <w:pPr>
        <w:pStyle w:val="ListParagraph"/>
        <w:ind w:left="1080" w:hanging="360"/>
        <w:rPr>
          <w:ins w:id="53" w:author="Tam, Danny@Energy" w:date="2018-11-16T11:12:00Z"/>
          <w:rFonts w:ascii="Calibri" w:hAnsi="Calibri"/>
          <w:sz w:val="18"/>
          <w:szCs w:val="18"/>
        </w:rPr>
      </w:pPr>
      <w:ins w:id="54" w:author="Tam, Danny@Energy" w:date="2018-11-16T11:12:00Z">
        <w:r>
          <w:rPr>
            <w:rFonts w:ascii="Calibri" w:hAnsi="Calibri"/>
            <w:sz w:val="18"/>
            <w:szCs w:val="18"/>
          </w:rPr>
          <w:t>07</w:t>
        </w:r>
        <w:r>
          <w:rPr>
            <w:rFonts w:ascii="Calibri" w:hAnsi="Calibri"/>
            <w:sz w:val="18"/>
            <w:szCs w:val="18"/>
          </w:rPr>
          <w:tab/>
          <w:t>The Minimum Required Solar Zone Area is auto calculated and based on the numbers and answers previously entered in this table.</w:t>
        </w:r>
      </w:ins>
    </w:p>
    <w:p w14:paraId="5B1E9099" w14:textId="77777777" w:rsidR="008B08F2" w:rsidRPr="0043539E" w:rsidRDefault="008B08F2" w:rsidP="008B08F2">
      <w:pPr>
        <w:ind w:left="360"/>
        <w:rPr>
          <w:ins w:id="55" w:author="Tam, Danny@Energy" w:date="2018-11-16T11:12:00Z"/>
          <w:rFonts w:ascii="Calibri" w:hAnsi="Calibri"/>
          <w:sz w:val="18"/>
          <w:szCs w:val="18"/>
        </w:rPr>
      </w:pPr>
    </w:p>
    <w:p w14:paraId="3E9E22BC" w14:textId="77777777" w:rsidR="008B08F2" w:rsidRPr="0043539E" w:rsidRDefault="008B08F2" w:rsidP="008B08F2">
      <w:pPr>
        <w:pStyle w:val="ListParagraph"/>
        <w:numPr>
          <w:ilvl w:val="0"/>
          <w:numId w:val="34"/>
        </w:numPr>
        <w:rPr>
          <w:ins w:id="56" w:author="Tam, Danny@Energy" w:date="2018-11-16T11:12:00Z"/>
          <w:rFonts w:ascii="Calibri" w:hAnsi="Calibri"/>
          <w:sz w:val="18"/>
          <w:szCs w:val="18"/>
        </w:rPr>
      </w:pPr>
      <w:ins w:id="57" w:author="Tam, Danny@Energy" w:date="2018-11-16T11:12:00Z">
        <w:r w:rsidRPr="00E64E5C">
          <w:rPr>
            <w:rFonts w:ascii="Calibri" w:hAnsi="Calibri"/>
            <w:b/>
            <w:sz w:val="18"/>
            <w:szCs w:val="18"/>
          </w:rPr>
          <w:t>Minimum Required Solar Zone Area for Multifamily Building</w:t>
        </w:r>
        <w:r>
          <w:rPr>
            <w:rFonts w:ascii="Calibri" w:hAnsi="Calibri"/>
            <w:sz w:val="18"/>
            <w:szCs w:val="18"/>
          </w:rPr>
          <w:t xml:space="preserve"> (Complete this section only if ‘Multifamily’ is selected in A01)</w:t>
        </w:r>
      </w:ins>
    </w:p>
    <w:p w14:paraId="53A76861" w14:textId="77777777" w:rsidR="008B08F2" w:rsidRPr="00511EB3" w:rsidRDefault="008B08F2" w:rsidP="008B08F2">
      <w:pPr>
        <w:pStyle w:val="ListParagraph"/>
        <w:numPr>
          <w:ilvl w:val="0"/>
          <w:numId w:val="40"/>
        </w:numPr>
        <w:ind w:left="1080" w:hanging="360"/>
        <w:rPr>
          <w:ins w:id="58" w:author="Tam, Danny@Energy" w:date="2018-11-16T11:12:00Z"/>
          <w:rFonts w:ascii="Calibri" w:hAnsi="Calibri"/>
          <w:sz w:val="18"/>
          <w:szCs w:val="18"/>
        </w:rPr>
      </w:pPr>
      <w:ins w:id="59" w:author="Tam, Danny@Energy" w:date="2018-11-16T11:12:00Z">
        <w:r w:rsidRPr="00511EB3">
          <w:rPr>
            <w:rFonts w:ascii="Calibri" w:hAnsi="Calibri"/>
            <w:sz w:val="18"/>
            <w:szCs w:val="18"/>
          </w:rPr>
          <w:t>User enters the total area of the roof of the building in units of square feet.</w:t>
        </w:r>
      </w:ins>
    </w:p>
    <w:p w14:paraId="585C2229" w14:textId="77777777" w:rsidR="008B08F2" w:rsidRDefault="008B08F2" w:rsidP="008B08F2">
      <w:pPr>
        <w:pStyle w:val="ListParagraph"/>
        <w:numPr>
          <w:ilvl w:val="0"/>
          <w:numId w:val="40"/>
        </w:numPr>
        <w:ind w:left="1080" w:hanging="360"/>
        <w:rPr>
          <w:ins w:id="60" w:author="Tam, Danny@Energy" w:date="2018-11-16T11:12:00Z"/>
          <w:rFonts w:ascii="Calibri" w:hAnsi="Calibri"/>
          <w:sz w:val="18"/>
          <w:szCs w:val="18"/>
        </w:rPr>
      </w:pPr>
      <w:ins w:id="61" w:author="Tam, Danny@Energy" w:date="2018-11-16T11:12:00Z">
        <w:r w:rsidRPr="00511EB3">
          <w:rPr>
            <w:rFonts w:ascii="Calibri" w:hAnsi="Calibri"/>
            <w:sz w:val="18"/>
            <w:szCs w:val="18"/>
          </w:rPr>
          <w:t xml:space="preserve">User enters the total area of skylights installed on the roof of the building in units of </w:t>
        </w:r>
        <w:r>
          <w:rPr>
            <w:rFonts w:ascii="Calibri" w:hAnsi="Calibri"/>
            <w:sz w:val="18"/>
            <w:szCs w:val="18"/>
          </w:rPr>
          <w:t>ft</w:t>
        </w:r>
        <w:r>
          <w:rPr>
            <w:rFonts w:ascii="Calibri" w:hAnsi="Calibri"/>
            <w:sz w:val="18"/>
            <w:szCs w:val="18"/>
            <w:vertAlign w:val="superscript"/>
          </w:rPr>
          <w:t>2</w:t>
        </w:r>
        <w:r w:rsidRPr="00511EB3">
          <w:rPr>
            <w:rFonts w:ascii="Calibri" w:hAnsi="Calibri"/>
            <w:sz w:val="18"/>
            <w:szCs w:val="18"/>
          </w:rPr>
          <w:t>.</w:t>
        </w:r>
      </w:ins>
    </w:p>
    <w:p w14:paraId="61975F53" w14:textId="77777777" w:rsidR="008B08F2" w:rsidRDefault="008B08F2" w:rsidP="008B08F2">
      <w:pPr>
        <w:ind w:left="1080" w:hanging="360"/>
        <w:rPr>
          <w:ins w:id="62" w:author="Tam, Danny@Energy" w:date="2018-11-16T11:12:00Z"/>
          <w:rFonts w:ascii="Calibri" w:hAnsi="Calibri"/>
          <w:sz w:val="18"/>
          <w:szCs w:val="18"/>
        </w:rPr>
      </w:pPr>
      <w:ins w:id="63" w:author="Tam, Danny@Energy" w:date="2018-11-16T11:12:00Z">
        <w:r>
          <w:rPr>
            <w:rFonts w:ascii="Calibri" w:hAnsi="Calibri"/>
            <w:sz w:val="18"/>
            <w:szCs w:val="18"/>
          </w:rPr>
          <w:t>03</w:t>
        </w:r>
        <w:r>
          <w:rPr>
            <w:rFonts w:ascii="Calibri" w:hAnsi="Calibri"/>
            <w:sz w:val="18"/>
            <w:szCs w:val="18"/>
          </w:rPr>
          <w:tab/>
        </w:r>
        <w:r w:rsidRPr="0043539E">
          <w:rPr>
            <w:rFonts w:ascii="Calibri" w:hAnsi="Calibri"/>
            <w:sz w:val="18"/>
            <w:szCs w:val="18"/>
          </w:rPr>
          <w:t xml:space="preserve">User enters the total area in units of </w:t>
        </w:r>
        <w:r>
          <w:rPr>
            <w:rFonts w:ascii="Calibri" w:hAnsi="Calibri"/>
            <w:sz w:val="18"/>
            <w:szCs w:val="18"/>
          </w:rPr>
          <w:t>ft</w:t>
        </w:r>
        <w:r>
          <w:rPr>
            <w:rFonts w:ascii="Calibri" w:hAnsi="Calibri"/>
            <w:sz w:val="18"/>
            <w:szCs w:val="18"/>
            <w:vertAlign w:val="superscript"/>
          </w:rPr>
          <w:t>2</w:t>
        </w:r>
        <w:r w:rsidRPr="0043539E">
          <w:rPr>
            <w:rFonts w:ascii="Calibri" w:hAnsi="Calibri"/>
            <w:sz w:val="18"/>
            <w:szCs w:val="18"/>
          </w:rPr>
          <w:t xml:space="preserve"> of low-sloped roof where the annual solar access is 70% or greater.</w:t>
        </w:r>
        <w:r>
          <w:rPr>
            <w:rFonts w:ascii="Calibri" w:hAnsi="Calibri"/>
            <w:sz w:val="18"/>
            <w:szCs w:val="18"/>
          </w:rPr>
          <w:t xml:space="preserve"> Note that a Low Sloped Roof is defined </w:t>
        </w:r>
        <w:r w:rsidRPr="007A0374">
          <w:rPr>
            <w:rFonts w:asciiTheme="minorHAnsi" w:hAnsiTheme="minorHAnsi"/>
            <w:sz w:val="18"/>
            <w:szCs w:val="18"/>
          </w:rPr>
          <w:t>as having a rise to run</w:t>
        </w:r>
        <w:r>
          <w:rPr>
            <w:rFonts w:asciiTheme="minorHAnsi" w:hAnsiTheme="minorHAnsi"/>
            <w:sz w:val="18"/>
            <w:szCs w:val="18"/>
          </w:rPr>
          <w:t xml:space="preserve"> less than or equal to </w:t>
        </w:r>
        <w:r w:rsidRPr="007A0374">
          <w:rPr>
            <w:rFonts w:asciiTheme="minorHAnsi" w:hAnsiTheme="minorHAnsi"/>
            <w:sz w:val="18"/>
            <w:szCs w:val="18"/>
          </w:rPr>
          <w:t>2:12 or 9.5 degrees from horizontal.</w:t>
        </w:r>
        <w:r>
          <w:rPr>
            <w:rFonts w:asciiTheme="minorHAnsi" w:hAnsiTheme="minorHAnsi"/>
            <w:sz w:val="18"/>
            <w:szCs w:val="18"/>
          </w:rPr>
          <w:t xml:space="preserve"> </w:t>
        </w:r>
        <w:r w:rsidRPr="0043539E">
          <w:rPr>
            <w:rFonts w:ascii="Calibri" w:hAnsi="Calibri"/>
            <w:sz w:val="18"/>
            <w:szCs w:val="18"/>
          </w:rPr>
          <w:t>If this value is not known</w:t>
        </w:r>
        <w:r>
          <w:rPr>
            <w:rFonts w:ascii="Calibri" w:hAnsi="Calibri"/>
            <w:sz w:val="18"/>
            <w:szCs w:val="18"/>
          </w:rPr>
          <w:t xml:space="preserve">, then the user would enter </w:t>
        </w:r>
        <w:r w:rsidRPr="0043539E">
          <w:rPr>
            <w:rFonts w:ascii="Calibri" w:hAnsi="Calibri"/>
            <w:sz w:val="18"/>
            <w:szCs w:val="18"/>
          </w:rPr>
          <w:t>‘</w:t>
        </w:r>
        <w:r>
          <w:rPr>
            <w:rFonts w:ascii="Calibri" w:hAnsi="Calibri"/>
            <w:sz w:val="18"/>
            <w:szCs w:val="18"/>
          </w:rPr>
          <w:t>N/A’</w:t>
        </w:r>
        <w:r w:rsidRPr="0043539E">
          <w:rPr>
            <w:rFonts w:ascii="Calibri" w:hAnsi="Calibri"/>
            <w:sz w:val="18"/>
            <w:szCs w:val="18"/>
          </w:rPr>
          <w:t>.</w:t>
        </w:r>
        <w:r>
          <w:rPr>
            <w:rFonts w:ascii="Calibri" w:hAnsi="Calibri"/>
            <w:sz w:val="18"/>
            <w:szCs w:val="18"/>
          </w:rPr>
          <w:t xml:space="preserve"> </w:t>
        </w:r>
        <w:r w:rsidRPr="0043539E">
          <w:rPr>
            <w:rFonts w:ascii="Calibri" w:hAnsi="Calibri"/>
            <w:sz w:val="18"/>
            <w:szCs w:val="18"/>
          </w:rPr>
          <w:t>To determine the annual solar access during the design phase, designers will first evaluate whether there are any objects external to the building project that will shade the rooftop (or other prospective solar zone areas such as overhangs or parking shade structures). If an existing object is located to the north of all potential solar zones, the object will not shade the solar zone. Similarly, if the horizontal distance (“D”) from the object to the solar zone is at least two times the height difference (“H”) between the highest point of the object and the horizontal projection of the nearest point of the solar zone then the object will not shade the solar zone (see Figure 9.2).</w:t>
        </w:r>
        <w:r>
          <w:rPr>
            <w:rFonts w:ascii="Calibri" w:hAnsi="Calibri"/>
            <w:sz w:val="18"/>
            <w:szCs w:val="18"/>
          </w:rPr>
          <w:t xml:space="preserve"> </w:t>
        </w:r>
        <w:r w:rsidRPr="0043539E">
          <w:rPr>
            <w:rFonts w:ascii="Calibri" w:hAnsi="Calibri"/>
            <w:sz w:val="18"/>
            <w:szCs w:val="18"/>
          </w:rPr>
          <w:t>If objects external to the building project could shade the solar zone, annual solar access can be quantitatively determined using several computer-aided design (CAD) software packages which can import a CAD file of the building and perform a shading analysis or several online solar quoting tools which make use of both overhead and orthogonal aerial imagery. Annual solar access can be qualitatively determined using several three-dimensional modeling programs</w:t>
        </w:r>
        <w:r>
          <w:rPr>
            <w:rFonts w:ascii="Calibri" w:hAnsi="Calibri"/>
            <w:sz w:val="18"/>
            <w:szCs w:val="18"/>
          </w:rPr>
          <w:t>.</w:t>
        </w:r>
      </w:ins>
    </w:p>
    <w:p w14:paraId="0730EA98" w14:textId="77777777" w:rsidR="008B08F2" w:rsidRPr="0043539E" w:rsidRDefault="008B08F2" w:rsidP="008B08F2">
      <w:pPr>
        <w:ind w:left="1080" w:hanging="360"/>
        <w:rPr>
          <w:ins w:id="64" w:author="Tam, Danny@Energy" w:date="2018-11-16T11:12:00Z"/>
          <w:rFonts w:ascii="Calibri" w:hAnsi="Calibri"/>
          <w:sz w:val="18"/>
          <w:szCs w:val="18"/>
        </w:rPr>
      </w:pPr>
      <w:ins w:id="65" w:author="Tam, Danny@Energy" w:date="2018-11-16T11:12:00Z">
        <w:r w:rsidRPr="0043539E">
          <w:rPr>
            <w:rFonts w:ascii="Calibri" w:hAnsi="Calibri"/>
            <w:sz w:val="18"/>
            <w:szCs w:val="18"/>
          </w:rPr>
          <w:t>0</w:t>
        </w:r>
        <w:r>
          <w:rPr>
            <w:rFonts w:ascii="Calibri" w:hAnsi="Calibri"/>
            <w:sz w:val="18"/>
            <w:szCs w:val="18"/>
          </w:rPr>
          <w:t>4</w:t>
        </w:r>
        <w:r w:rsidRPr="0043539E">
          <w:rPr>
            <w:rFonts w:ascii="Calibri" w:hAnsi="Calibri"/>
            <w:sz w:val="18"/>
            <w:szCs w:val="18"/>
          </w:rPr>
          <w:t xml:space="preserve"> </w:t>
        </w:r>
        <w:r>
          <w:rPr>
            <w:rFonts w:ascii="Calibri" w:hAnsi="Calibri"/>
            <w:sz w:val="18"/>
            <w:szCs w:val="18"/>
          </w:rPr>
          <w:tab/>
        </w:r>
        <w:r w:rsidRPr="0043539E">
          <w:rPr>
            <w:rFonts w:ascii="Calibri" w:hAnsi="Calibri"/>
            <w:sz w:val="18"/>
            <w:szCs w:val="18"/>
          </w:rPr>
          <w:t xml:space="preserve">User enters the total area in units of </w:t>
        </w:r>
        <w:r>
          <w:rPr>
            <w:rFonts w:ascii="Calibri" w:hAnsi="Calibri"/>
            <w:sz w:val="18"/>
            <w:szCs w:val="18"/>
          </w:rPr>
          <w:t>ft</w:t>
        </w:r>
        <w:r>
          <w:rPr>
            <w:rFonts w:ascii="Calibri" w:hAnsi="Calibri"/>
            <w:sz w:val="18"/>
            <w:szCs w:val="18"/>
            <w:vertAlign w:val="superscript"/>
          </w:rPr>
          <w:t>2</w:t>
        </w:r>
        <w:r>
          <w:rPr>
            <w:rFonts w:ascii="Calibri" w:hAnsi="Calibri"/>
            <w:sz w:val="18"/>
            <w:szCs w:val="18"/>
          </w:rPr>
          <w:t xml:space="preserve"> </w:t>
        </w:r>
        <w:r w:rsidRPr="0043539E">
          <w:rPr>
            <w:rFonts w:ascii="Calibri" w:hAnsi="Calibri"/>
            <w:sz w:val="18"/>
            <w:szCs w:val="18"/>
          </w:rPr>
          <w:t>of steep-sloped roof oriented between 110 and 270 degrees relative to true north, where the annual solar access is 70% or greater.</w:t>
        </w:r>
        <w:r>
          <w:rPr>
            <w:rFonts w:ascii="Calibri" w:hAnsi="Calibri"/>
            <w:sz w:val="18"/>
            <w:szCs w:val="18"/>
          </w:rPr>
          <w:t xml:space="preserve"> Note that a Steep Sloped Roof is defined </w:t>
        </w:r>
        <w:r w:rsidRPr="007A0374">
          <w:rPr>
            <w:rFonts w:asciiTheme="minorHAnsi" w:hAnsiTheme="minorHAnsi"/>
            <w:sz w:val="18"/>
            <w:szCs w:val="18"/>
          </w:rPr>
          <w:t xml:space="preserve">as having a rise to run of </w:t>
        </w:r>
        <w:r>
          <w:rPr>
            <w:rFonts w:asciiTheme="minorHAnsi" w:hAnsiTheme="minorHAnsi"/>
            <w:sz w:val="18"/>
            <w:szCs w:val="18"/>
          </w:rPr>
          <w:t xml:space="preserve">greater than </w:t>
        </w:r>
        <w:r w:rsidRPr="007A0374">
          <w:rPr>
            <w:rFonts w:asciiTheme="minorHAnsi" w:hAnsiTheme="minorHAnsi"/>
            <w:sz w:val="18"/>
            <w:szCs w:val="18"/>
          </w:rPr>
          <w:t>2:12</w:t>
        </w:r>
        <w:r>
          <w:rPr>
            <w:rFonts w:asciiTheme="minorHAnsi" w:hAnsiTheme="minorHAnsi"/>
            <w:sz w:val="18"/>
            <w:szCs w:val="18"/>
          </w:rPr>
          <w:t xml:space="preserve"> or </w:t>
        </w:r>
        <w:r w:rsidRPr="007A0374">
          <w:rPr>
            <w:rFonts w:asciiTheme="minorHAnsi" w:hAnsiTheme="minorHAnsi"/>
            <w:sz w:val="18"/>
            <w:szCs w:val="18"/>
          </w:rPr>
          <w:t>9.5 degrees from horizontal.</w:t>
        </w:r>
        <w:r>
          <w:rPr>
            <w:rFonts w:asciiTheme="minorHAnsi" w:hAnsiTheme="minorHAnsi"/>
            <w:sz w:val="18"/>
            <w:szCs w:val="18"/>
          </w:rPr>
          <w:t xml:space="preserve">  </w:t>
        </w:r>
        <w:r w:rsidRPr="0043539E">
          <w:rPr>
            <w:rFonts w:ascii="Calibri" w:hAnsi="Calibri"/>
            <w:sz w:val="18"/>
            <w:szCs w:val="18"/>
          </w:rPr>
          <w:t>If this value is not known</w:t>
        </w:r>
        <w:r>
          <w:rPr>
            <w:rFonts w:ascii="Calibri" w:hAnsi="Calibri"/>
            <w:sz w:val="18"/>
            <w:szCs w:val="18"/>
          </w:rPr>
          <w:t xml:space="preserve">, then the user would enter </w:t>
        </w:r>
        <w:r w:rsidRPr="0043539E">
          <w:rPr>
            <w:rFonts w:ascii="Calibri" w:hAnsi="Calibri"/>
            <w:sz w:val="18"/>
            <w:szCs w:val="18"/>
          </w:rPr>
          <w:t>‘</w:t>
        </w:r>
        <w:r>
          <w:rPr>
            <w:rFonts w:ascii="Calibri" w:hAnsi="Calibri"/>
            <w:sz w:val="18"/>
            <w:szCs w:val="18"/>
          </w:rPr>
          <w:t>N/A’</w:t>
        </w:r>
        <w:r w:rsidRPr="0043539E">
          <w:rPr>
            <w:rFonts w:ascii="Calibri" w:hAnsi="Calibri"/>
            <w:sz w:val="18"/>
            <w:szCs w:val="18"/>
          </w:rPr>
          <w:t>.</w:t>
        </w:r>
        <w:r>
          <w:rPr>
            <w:rFonts w:ascii="Calibri" w:hAnsi="Calibri"/>
            <w:sz w:val="18"/>
            <w:szCs w:val="18"/>
          </w:rPr>
          <w:t xml:space="preserve"> </w:t>
        </w:r>
        <w:r w:rsidRPr="0043539E">
          <w:rPr>
            <w:rFonts w:ascii="Calibri" w:hAnsi="Calibri"/>
            <w:sz w:val="18"/>
            <w:szCs w:val="18"/>
          </w:rPr>
          <w:t>To determine the annual solar access during the design phase, designers will first evaluate whether there are any objects external to the building project that will shade the rooftop (or other prospective solar zone areas such as overhangs or parking shade structures). If an existing object is located to the north of all potential solar zones, the object will not shade the solar zone. Similarly, if the horizontal distance (“D”) from the object to the solar zone is at least two times the height difference (“H”) between the highest point of the object and the horizontal projection of the nearest point of the solar zone then the object will not shade the solar zone (see Figure 9.2).</w:t>
        </w:r>
        <w:r>
          <w:rPr>
            <w:rFonts w:ascii="Calibri" w:hAnsi="Calibri"/>
            <w:sz w:val="18"/>
            <w:szCs w:val="18"/>
          </w:rPr>
          <w:t xml:space="preserve"> </w:t>
        </w:r>
        <w:r w:rsidRPr="0043539E">
          <w:rPr>
            <w:rFonts w:ascii="Calibri" w:hAnsi="Calibri"/>
            <w:sz w:val="18"/>
            <w:szCs w:val="18"/>
          </w:rPr>
          <w:t>If objects external to the building project could shade the solar zone, annual solar access can be quantitatively determined using several computer-aided design (CAD) software packages which can import a CAD file of the building and perform a shading analysis or several online solar quoting tools which make use of both overhead and orthogonal aerial imagery. Annual solar access can be qualitatively determined using several three-dimensional modeling programs</w:t>
        </w:r>
        <w:r>
          <w:rPr>
            <w:rFonts w:ascii="Calibri" w:hAnsi="Calibri"/>
            <w:sz w:val="18"/>
            <w:szCs w:val="18"/>
          </w:rPr>
          <w:t>.</w:t>
        </w:r>
      </w:ins>
    </w:p>
    <w:p w14:paraId="7AA46ADC" w14:textId="77777777" w:rsidR="008B08F2" w:rsidRDefault="008B08F2" w:rsidP="008B08F2">
      <w:pPr>
        <w:ind w:left="1080" w:hanging="360"/>
        <w:rPr>
          <w:ins w:id="66" w:author="Tam, Danny@Energy" w:date="2018-11-16T11:12:00Z"/>
          <w:rFonts w:ascii="Calibri" w:hAnsi="Calibri"/>
          <w:sz w:val="18"/>
          <w:szCs w:val="18"/>
        </w:rPr>
      </w:pPr>
      <w:ins w:id="67" w:author="Tam, Danny@Energy" w:date="2018-11-16T11:12:00Z">
        <w:r w:rsidRPr="0043539E">
          <w:rPr>
            <w:rFonts w:ascii="Calibri" w:hAnsi="Calibri"/>
            <w:sz w:val="18"/>
            <w:szCs w:val="18"/>
          </w:rPr>
          <w:t>0</w:t>
        </w:r>
        <w:r>
          <w:rPr>
            <w:rFonts w:ascii="Calibri" w:hAnsi="Calibri"/>
            <w:sz w:val="18"/>
            <w:szCs w:val="18"/>
          </w:rPr>
          <w:t>5</w:t>
        </w:r>
        <w:r w:rsidRPr="0043539E">
          <w:rPr>
            <w:rFonts w:ascii="Calibri" w:hAnsi="Calibri"/>
            <w:sz w:val="18"/>
            <w:szCs w:val="18"/>
          </w:rPr>
          <w:t xml:space="preserve"> </w:t>
        </w:r>
        <w:r>
          <w:rPr>
            <w:rFonts w:ascii="Calibri" w:hAnsi="Calibri"/>
            <w:sz w:val="18"/>
            <w:szCs w:val="18"/>
          </w:rPr>
          <w:tab/>
          <w:t>The Solar Zone Area – Net Roof Area Method is auto calculated using the equation (C01-C02) x 0.15.</w:t>
        </w:r>
      </w:ins>
    </w:p>
    <w:p w14:paraId="10A4691E" w14:textId="77777777" w:rsidR="008B08F2" w:rsidRDefault="008B08F2" w:rsidP="008B08F2">
      <w:pPr>
        <w:ind w:left="1080" w:hanging="360"/>
        <w:rPr>
          <w:ins w:id="68" w:author="Tam, Danny@Energy" w:date="2018-11-16T11:12:00Z"/>
          <w:rFonts w:ascii="Calibri" w:hAnsi="Calibri"/>
          <w:sz w:val="18"/>
          <w:szCs w:val="18"/>
        </w:rPr>
      </w:pPr>
      <w:ins w:id="69" w:author="Tam, Danny@Energy" w:date="2018-11-16T11:12:00Z">
        <w:r w:rsidRPr="0043539E">
          <w:rPr>
            <w:rFonts w:ascii="Calibri" w:hAnsi="Calibri"/>
            <w:sz w:val="18"/>
            <w:szCs w:val="18"/>
          </w:rPr>
          <w:t>0</w:t>
        </w:r>
        <w:r>
          <w:rPr>
            <w:rFonts w:ascii="Calibri" w:hAnsi="Calibri"/>
            <w:sz w:val="18"/>
            <w:szCs w:val="18"/>
          </w:rPr>
          <w:t>6</w:t>
        </w:r>
        <w:r w:rsidRPr="0043539E">
          <w:rPr>
            <w:rFonts w:ascii="Calibri" w:hAnsi="Calibri"/>
            <w:sz w:val="18"/>
            <w:szCs w:val="18"/>
          </w:rPr>
          <w:t xml:space="preserve"> </w:t>
        </w:r>
        <w:r>
          <w:rPr>
            <w:rFonts w:ascii="Calibri" w:hAnsi="Calibri"/>
            <w:sz w:val="18"/>
            <w:szCs w:val="18"/>
          </w:rPr>
          <w:tab/>
          <w:t>The Solar Zone Area – Solar Access Method is auto calculated using the equation (C03+C04) x 0.5. Note if either C03 or C04 equals N/A, then this field will be marked N/A.</w:t>
        </w:r>
      </w:ins>
    </w:p>
    <w:p w14:paraId="0E616CA8" w14:textId="77777777" w:rsidR="008B08F2" w:rsidRDefault="008B08F2" w:rsidP="008B08F2">
      <w:pPr>
        <w:ind w:left="1080" w:hanging="360"/>
        <w:rPr>
          <w:ins w:id="70" w:author="Tam, Danny@Energy" w:date="2018-11-16T11:12:00Z"/>
          <w:rFonts w:ascii="Calibri" w:hAnsi="Calibri"/>
          <w:sz w:val="18"/>
          <w:szCs w:val="18"/>
        </w:rPr>
      </w:pPr>
      <w:ins w:id="71" w:author="Tam, Danny@Energy" w:date="2018-11-16T11:12:00Z">
        <w:r w:rsidRPr="0043539E">
          <w:rPr>
            <w:rFonts w:ascii="Calibri" w:hAnsi="Calibri"/>
            <w:sz w:val="18"/>
            <w:szCs w:val="18"/>
          </w:rPr>
          <w:t>0</w:t>
        </w:r>
        <w:r>
          <w:rPr>
            <w:rFonts w:ascii="Calibri" w:hAnsi="Calibri"/>
            <w:sz w:val="18"/>
            <w:szCs w:val="18"/>
          </w:rPr>
          <w:t>7</w:t>
        </w:r>
        <w:r w:rsidRPr="0043539E">
          <w:rPr>
            <w:rFonts w:ascii="Calibri" w:hAnsi="Calibri"/>
            <w:sz w:val="18"/>
            <w:szCs w:val="18"/>
          </w:rPr>
          <w:t xml:space="preserve"> </w:t>
        </w:r>
        <w:r>
          <w:rPr>
            <w:rFonts w:ascii="Calibri" w:hAnsi="Calibri"/>
            <w:sz w:val="18"/>
            <w:szCs w:val="18"/>
          </w:rPr>
          <w:tab/>
          <w:t>The Minimum Required Solar Zone Area is auto calculated and based on the numbers entered in this table.</w:t>
        </w:r>
      </w:ins>
    </w:p>
    <w:p w14:paraId="4A922AD1" w14:textId="77777777" w:rsidR="008B08F2" w:rsidRPr="0043539E" w:rsidRDefault="008B08F2" w:rsidP="008B08F2">
      <w:pPr>
        <w:ind w:left="360"/>
        <w:rPr>
          <w:ins w:id="72" w:author="Tam, Danny@Energy" w:date="2018-11-16T11:12:00Z"/>
          <w:rFonts w:ascii="Calibri" w:hAnsi="Calibri"/>
          <w:sz w:val="18"/>
          <w:szCs w:val="18"/>
        </w:rPr>
      </w:pPr>
    </w:p>
    <w:p w14:paraId="64818032" w14:textId="77777777" w:rsidR="008B08F2" w:rsidRPr="0043539E" w:rsidRDefault="008B08F2" w:rsidP="008B08F2">
      <w:pPr>
        <w:pStyle w:val="ListParagraph"/>
        <w:numPr>
          <w:ilvl w:val="0"/>
          <w:numId w:val="34"/>
        </w:numPr>
        <w:rPr>
          <w:ins w:id="73" w:author="Tam, Danny@Energy" w:date="2018-11-16T11:12:00Z"/>
          <w:rFonts w:ascii="Calibri" w:hAnsi="Calibri"/>
          <w:sz w:val="18"/>
          <w:szCs w:val="18"/>
        </w:rPr>
      </w:pPr>
      <w:ins w:id="74" w:author="Tam, Danny@Energy" w:date="2018-11-16T11:12:00Z">
        <w:r w:rsidRPr="005D43D8">
          <w:rPr>
            <w:rFonts w:ascii="Calibri" w:hAnsi="Calibri"/>
            <w:b/>
            <w:sz w:val="18"/>
            <w:szCs w:val="18"/>
          </w:rPr>
          <w:t>Schedule of Solar Zone Sub-Areas</w:t>
        </w:r>
        <w:r w:rsidRPr="0043539E">
          <w:rPr>
            <w:rFonts w:ascii="Calibri" w:hAnsi="Calibri"/>
            <w:sz w:val="18"/>
            <w:szCs w:val="18"/>
          </w:rPr>
          <w:t xml:space="preserve"> (for both SF and low-rise MF)</w:t>
        </w:r>
      </w:ins>
    </w:p>
    <w:p w14:paraId="571FEA0F" w14:textId="77777777" w:rsidR="008B08F2" w:rsidRPr="0043539E" w:rsidRDefault="008B08F2" w:rsidP="008B08F2">
      <w:pPr>
        <w:ind w:left="1080" w:hanging="360"/>
        <w:rPr>
          <w:ins w:id="75" w:author="Tam, Danny@Energy" w:date="2018-11-16T11:12:00Z"/>
          <w:rFonts w:ascii="Calibri" w:hAnsi="Calibri"/>
          <w:sz w:val="18"/>
          <w:szCs w:val="18"/>
        </w:rPr>
      </w:pPr>
      <w:ins w:id="76" w:author="Tam, Danny@Energy" w:date="2018-11-16T11:12:00Z">
        <w:r w:rsidRPr="0043539E">
          <w:rPr>
            <w:rFonts w:ascii="Calibri" w:hAnsi="Calibri"/>
            <w:sz w:val="18"/>
            <w:szCs w:val="18"/>
          </w:rPr>
          <w:t>01</w:t>
        </w:r>
        <w:r>
          <w:rPr>
            <w:rFonts w:ascii="Calibri" w:hAnsi="Calibri"/>
            <w:sz w:val="18"/>
            <w:szCs w:val="18"/>
          </w:rPr>
          <w:tab/>
        </w:r>
        <w:r w:rsidRPr="0043539E">
          <w:rPr>
            <w:rFonts w:ascii="Calibri" w:hAnsi="Calibri"/>
            <w:sz w:val="18"/>
            <w:szCs w:val="18"/>
          </w:rPr>
          <w:t xml:space="preserve"> User enters </w:t>
        </w:r>
        <w:r>
          <w:rPr>
            <w:rFonts w:ascii="Calibri" w:hAnsi="Calibri"/>
            <w:sz w:val="18"/>
            <w:szCs w:val="18"/>
          </w:rPr>
          <w:t>Solar Zone Area</w:t>
        </w:r>
        <w:r w:rsidRPr="0043539E">
          <w:rPr>
            <w:rFonts w:ascii="Calibri" w:hAnsi="Calibri"/>
            <w:sz w:val="18"/>
            <w:szCs w:val="18"/>
          </w:rPr>
          <w:t xml:space="preserve"> identification</w:t>
        </w:r>
        <w:r w:rsidRPr="00B826B1">
          <w:rPr>
            <w:rFonts w:ascii="Calibri" w:hAnsi="Calibri"/>
            <w:sz w:val="18"/>
            <w:szCs w:val="18"/>
          </w:rPr>
          <w:t xml:space="preserve"> </w:t>
        </w:r>
        <w:r>
          <w:rPr>
            <w:rFonts w:ascii="Calibri" w:hAnsi="Calibri"/>
            <w:sz w:val="18"/>
            <w:szCs w:val="18"/>
          </w:rPr>
          <w:t>information which matches the callouts shown on the building plans e.g., solar-1</w:t>
        </w:r>
        <w:r w:rsidRPr="0043539E">
          <w:rPr>
            <w:rFonts w:ascii="Calibri" w:hAnsi="Calibri"/>
            <w:sz w:val="18"/>
            <w:szCs w:val="18"/>
          </w:rPr>
          <w:t>.</w:t>
        </w:r>
      </w:ins>
    </w:p>
    <w:p w14:paraId="7E6330DD" w14:textId="77777777" w:rsidR="008B08F2" w:rsidRPr="0043539E" w:rsidRDefault="008B08F2" w:rsidP="008B08F2">
      <w:pPr>
        <w:ind w:left="1080" w:hanging="360"/>
        <w:rPr>
          <w:ins w:id="77" w:author="Tam, Danny@Energy" w:date="2018-11-16T11:12:00Z"/>
          <w:rFonts w:ascii="Calibri" w:hAnsi="Calibri"/>
          <w:sz w:val="18"/>
          <w:szCs w:val="18"/>
        </w:rPr>
      </w:pPr>
      <w:ins w:id="78" w:author="Tam, Danny@Energy" w:date="2018-11-16T11:12:00Z">
        <w:r w:rsidRPr="0043539E">
          <w:rPr>
            <w:rFonts w:ascii="Calibri" w:hAnsi="Calibri"/>
            <w:sz w:val="18"/>
            <w:szCs w:val="18"/>
          </w:rPr>
          <w:t>02</w:t>
        </w:r>
        <w:r>
          <w:rPr>
            <w:rFonts w:ascii="Calibri" w:hAnsi="Calibri"/>
            <w:sz w:val="18"/>
            <w:szCs w:val="18"/>
          </w:rPr>
          <w:tab/>
        </w:r>
        <w:r w:rsidRPr="0043539E">
          <w:rPr>
            <w:rFonts w:ascii="Calibri" w:hAnsi="Calibri"/>
            <w:sz w:val="18"/>
            <w:szCs w:val="18"/>
          </w:rPr>
          <w:t xml:space="preserve"> User enters the building plan reference number which includes a drawing of the solar zone subarea.</w:t>
        </w:r>
      </w:ins>
    </w:p>
    <w:p w14:paraId="3E56924F" w14:textId="77777777" w:rsidR="008B08F2" w:rsidRPr="0043539E" w:rsidRDefault="008B08F2" w:rsidP="008B08F2">
      <w:pPr>
        <w:ind w:left="1080" w:hanging="360"/>
        <w:rPr>
          <w:ins w:id="79" w:author="Tam, Danny@Energy" w:date="2018-11-16T11:12:00Z"/>
          <w:rFonts w:ascii="Calibri" w:hAnsi="Calibri"/>
          <w:sz w:val="18"/>
          <w:szCs w:val="18"/>
        </w:rPr>
      </w:pPr>
      <w:ins w:id="80" w:author="Tam, Danny@Energy" w:date="2018-11-16T11:12:00Z">
        <w:r w:rsidRPr="0043539E">
          <w:rPr>
            <w:rFonts w:ascii="Calibri" w:hAnsi="Calibri"/>
            <w:sz w:val="18"/>
            <w:szCs w:val="18"/>
          </w:rPr>
          <w:t xml:space="preserve">03 </w:t>
        </w:r>
        <w:r>
          <w:rPr>
            <w:rFonts w:ascii="Calibri" w:hAnsi="Calibri"/>
            <w:sz w:val="18"/>
            <w:szCs w:val="18"/>
          </w:rPr>
          <w:tab/>
        </w:r>
        <w:r w:rsidRPr="0043539E">
          <w:rPr>
            <w:rFonts w:ascii="Calibri" w:hAnsi="Calibri"/>
            <w:sz w:val="18"/>
            <w:szCs w:val="18"/>
          </w:rPr>
          <w:t>User selects whether the solar zone subarea is located on a low-sloped or steep-sloped section of the roof.</w:t>
        </w:r>
      </w:ins>
    </w:p>
    <w:p w14:paraId="1A37BCA4" w14:textId="77777777" w:rsidR="008B08F2" w:rsidRPr="0043539E" w:rsidRDefault="008B08F2" w:rsidP="008B08F2">
      <w:pPr>
        <w:ind w:left="1080" w:hanging="360"/>
        <w:rPr>
          <w:ins w:id="81" w:author="Tam, Danny@Energy" w:date="2018-11-16T11:12:00Z"/>
          <w:rFonts w:ascii="Calibri" w:hAnsi="Calibri"/>
          <w:sz w:val="18"/>
          <w:szCs w:val="18"/>
        </w:rPr>
      </w:pPr>
      <w:ins w:id="82" w:author="Tam, Danny@Energy" w:date="2018-11-16T11:12:00Z">
        <w:r w:rsidRPr="0043539E">
          <w:rPr>
            <w:rFonts w:ascii="Calibri" w:hAnsi="Calibri"/>
            <w:sz w:val="18"/>
            <w:szCs w:val="18"/>
          </w:rPr>
          <w:t xml:space="preserve">04 </w:t>
        </w:r>
        <w:r>
          <w:rPr>
            <w:rFonts w:ascii="Calibri" w:hAnsi="Calibri"/>
            <w:sz w:val="18"/>
            <w:szCs w:val="18"/>
          </w:rPr>
          <w:tab/>
        </w:r>
        <w:r w:rsidRPr="0043539E">
          <w:rPr>
            <w:rFonts w:ascii="Calibri" w:hAnsi="Calibri"/>
            <w:sz w:val="18"/>
            <w:szCs w:val="18"/>
          </w:rPr>
          <w:t>If user selects steep</w:t>
        </w:r>
        <w:r>
          <w:rPr>
            <w:rFonts w:ascii="Calibri" w:hAnsi="Calibri"/>
            <w:sz w:val="18"/>
            <w:szCs w:val="18"/>
          </w:rPr>
          <w:t xml:space="preserve"> slope</w:t>
        </w:r>
        <w:r w:rsidRPr="0043539E">
          <w:rPr>
            <w:rFonts w:ascii="Calibri" w:hAnsi="Calibri"/>
            <w:sz w:val="18"/>
            <w:szCs w:val="18"/>
          </w:rPr>
          <w:t xml:space="preserve"> in D03, then the user must select whether the roof or overhang is oriented between 110 and 270 degre</w:t>
        </w:r>
        <w:r>
          <w:rPr>
            <w:rFonts w:ascii="Calibri" w:hAnsi="Calibri"/>
            <w:sz w:val="18"/>
            <w:szCs w:val="18"/>
          </w:rPr>
          <w:t>e</w:t>
        </w:r>
        <w:r w:rsidRPr="0043539E">
          <w:rPr>
            <w:rFonts w:ascii="Calibri" w:hAnsi="Calibri"/>
            <w:sz w:val="18"/>
            <w:szCs w:val="18"/>
          </w:rPr>
          <w:t>s relative to true north.</w:t>
        </w:r>
        <w:r>
          <w:rPr>
            <w:rFonts w:ascii="Calibri" w:hAnsi="Calibri"/>
            <w:sz w:val="18"/>
            <w:szCs w:val="18"/>
          </w:rPr>
          <w:t xml:space="preserve"> </w:t>
        </w:r>
        <w:r w:rsidRPr="0043539E">
          <w:rPr>
            <w:rFonts w:ascii="Calibri" w:hAnsi="Calibri"/>
            <w:sz w:val="18"/>
            <w:szCs w:val="18"/>
          </w:rPr>
          <w:t xml:space="preserve">If user selects </w:t>
        </w:r>
        <w:r>
          <w:rPr>
            <w:rFonts w:ascii="Calibri" w:hAnsi="Calibri"/>
            <w:sz w:val="18"/>
            <w:szCs w:val="18"/>
          </w:rPr>
          <w:t>low slope</w:t>
        </w:r>
        <w:r w:rsidRPr="0043539E">
          <w:rPr>
            <w:rFonts w:ascii="Calibri" w:hAnsi="Calibri"/>
            <w:sz w:val="18"/>
            <w:szCs w:val="18"/>
          </w:rPr>
          <w:t xml:space="preserve"> in D03, then </w:t>
        </w:r>
        <w:r>
          <w:rPr>
            <w:rFonts w:ascii="Calibri" w:hAnsi="Calibri"/>
            <w:sz w:val="18"/>
            <w:szCs w:val="18"/>
          </w:rPr>
          <w:t>this question will be answered with N/A.</w:t>
        </w:r>
      </w:ins>
    </w:p>
    <w:p w14:paraId="674C8E2E" w14:textId="77777777" w:rsidR="008B08F2" w:rsidRPr="0043539E" w:rsidRDefault="008B08F2" w:rsidP="008B08F2">
      <w:pPr>
        <w:ind w:left="1080" w:hanging="360"/>
        <w:rPr>
          <w:ins w:id="83" w:author="Tam, Danny@Energy" w:date="2018-11-16T11:12:00Z"/>
          <w:rFonts w:ascii="Calibri" w:hAnsi="Calibri"/>
          <w:sz w:val="18"/>
          <w:szCs w:val="18"/>
        </w:rPr>
      </w:pPr>
      <w:ins w:id="84" w:author="Tam, Danny@Energy" w:date="2018-11-16T11:12:00Z">
        <w:r w:rsidRPr="0043539E">
          <w:rPr>
            <w:rFonts w:ascii="Calibri" w:hAnsi="Calibri"/>
            <w:sz w:val="18"/>
            <w:szCs w:val="18"/>
          </w:rPr>
          <w:t xml:space="preserve">05 </w:t>
        </w:r>
        <w:r>
          <w:rPr>
            <w:rFonts w:ascii="Calibri" w:hAnsi="Calibri"/>
            <w:sz w:val="18"/>
            <w:szCs w:val="18"/>
          </w:rPr>
          <w:tab/>
        </w:r>
        <w:r w:rsidRPr="0043539E">
          <w:rPr>
            <w:rFonts w:ascii="Calibri" w:hAnsi="Calibri"/>
            <w:sz w:val="18"/>
            <w:szCs w:val="18"/>
          </w:rPr>
          <w:t>User selects whether the subarea complies with all requirements of Title 24, Part 9.</w:t>
        </w:r>
      </w:ins>
    </w:p>
    <w:p w14:paraId="7EF77A29" w14:textId="77777777" w:rsidR="008B08F2" w:rsidRPr="0043539E" w:rsidRDefault="008B08F2" w:rsidP="008B08F2">
      <w:pPr>
        <w:ind w:left="1080" w:hanging="360"/>
        <w:rPr>
          <w:ins w:id="85" w:author="Tam, Danny@Energy" w:date="2018-11-16T11:12:00Z"/>
          <w:rFonts w:ascii="Calibri" w:hAnsi="Calibri"/>
          <w:sz w:val="18"/>
          <w:szCs w:val="18"/>
        </w:rPr>
      </w:pPr>
      <w:ins w:id="86" w:author="Tam, Danny@Energy" w:date="2018-11-16T11:12:00Z">
        <w:r w:rsidRPr="0043539E">
          <w:rPr>
            <w:rFonts w:ascii="Calibri" w:hAnsi="Calibri"/>
            <w:sz w:val="18"/>
            <w:szCs w:val="18"/>
          </w:rPr>
          <w:t xml:space="preserve">06 </w:t>
        </w:r>
        <w:r>
          <w:rPr>
            <w:rFonts w:ascii="Calibri" w:hAnsi="Calibri"/>
            <w:sz w:val="18"/>
            <w:szCs w:val="18"/>
          </w:rPr>
          <w:tab/>
        </w:r>
        <w:r w:rsidRPr="0043539E">
          <w:rPr>
            <w:rFonts w:ascii="Calibri" w:hAnsi="Calibri"/>
            <w:sz w:val="18"/>
            <w:szCs w:val="18"/>
          </w:rPr>
          <w:t xml:space="preserve">User selects whether the </w:t>
        </w:r>
        <w:r>
          <w:rPr>
            <w:rFonts w:ascii="Calibri" w:hAnsi="Calibri"/>
            <w:sz w:val="18"/>
            <w:szCs w:val="18"/>
          </w:rPr>
          <w:t>plane(s) containing the solar zone are free of obstructions such as vents or chimneys.</w:t>
        </w:r>
      </w:ins>
    </w:p>
    <w:p w14:paraId="771675F8" w14:textId="77777777" w:rsidR="008B08F2" w:rsidRPr="0043539E" w:rsidRDefault="008B08F2" w:rsidP="008B08F2">
      <w:pPr>
        <w:ind w:left="1080" w:hanging="360"/>
        <w:rPr>
          <w:ins w:id="87" w:author="Tam, Danny@Energy" w:date="2018-11-16T11:12:00Z"/>
          <w:rFonts w:ascii="Calibri" w:hAnsi="Calibri"/>
          <w:sz w:val="18"/>
          <w:szCs w:val="18"/>
        </w:rPr>
      </w:pPr>
      <w:ins w:id="88" w:author="Tam, Danny@Energy" w:date="2018-11-16T11:12:00Z">
        <w:r w:rsidRPr="0043539E">
          <w:rPr>
            <w:rFonts w:ascii="Calibri" w:hAnsi="Calibri"/>
            <w:sz w:val="18"/>
            <w:szCs w:val="18"/>
          </w:rPr>
          <w:t xml:space="preserve">07 </w:t>
        </w:r>
        <w:r>
          <w:rPr>
            <w:rFonts w:ascii="Calibri" w:hAnsi="Calibri"/>
            <w:sz w:val="18"/>
            <w:szCs w:val="18"/>
          </w:rPr>
          <w:tab/>
        </w:r>
        <w:r w:rsidRPr="0043539E">
          <w:rPr>
            <w:rFonts w:ascii="Calibri" w:hAnsi="Calibri"/>
            <w:sz w:val="18"/>
            <w:szCs w:val="18"/>
          </w:rPr>
          <w:t>User selects whether the solar zone subarea is located an appropriate distance from any on-roof obstructions.</w:t>
        </w:r>
        <w:r>
          <w:rPr>
            <w:rFonts w:ascii="Calibri" w:hAnsi="Calibri"/>
            <w:sz w:val="18"/>
            <w:szCs w:val="18"/>
          </w:rPr>
          <w:t xml:space="preserve"> </w:t>
        </w:r>
        <w:r w:rsidRPr="0043539E">
          <w:rPr>
            <w:rFonts w:ascii="Calibri" w:hAnsi="Calibri"/>
            <w:sz w:val="18"/>
            <w:szCs w:val="18"/>
          </w:rPr>
          <w:t xml:space="preserve">If user selects </w:t>
        </w:r>
        <w:r>
          <w:rPr>
            <w:rFonts w:ascii="Calibri" w:hAnsi="Calibri"/>
            <w:sz w:val="18"/>
            <w:szCs w:val="18"/>
          </w:rPr>
          <w:t xml:space="preserve">yes </w:t>
        </w:r>
        <w:r w:rsidRPr="0043539E">
          <w:rPr>
            <w:rFonts w:ascii="Calibri" w:hAnsi="Calibri"/>
            <w:sz w:val="18"/>
            <w:szCs w:val="18"/>
          </w:rPr>
          <w:t>in D0</w:t>
        </w:r>
        <w:r>
          <w:rPr>
            <w:rFonts w:ascii="Calibri" w:hAnsi="Calibri"/>
            <w:sz w:val="18"/>
            <w:szCs w:val="18"/>
          </w:rPr>
          <w:t>6</w:t>
        </w:r>
        <w:r w:rsidRPr="0043539E">
          <w:rPr>
            <w:rFonts w:ascii="Calibri" w:hAnsi="Calibri"/>
            <w:sz w:val="18"/>
            <w:szCs w:val="18"/>
          </w:rPr>
          <w:t xml:space="preserve">, then </w:t>
        </w:r>
        <w:r>
          <w:rPr>
            <w:rFonts w:ascii="Calibri" w:hAnsi="Calibri"/>
            <w:sz w:val="18"/>
            <w:szCs w:val="18"/>
          </w:rPr>
          <w:t xml:space="preserve">this question will be answered with N/A. </w:t>
        </w:r>
        <w:r w:rsidRPr="0043539E">
          <w:rPr>
            <w:rFonts w:ascii="Calibri" w:hAnsi="Calibri"/>
            <w:sz w:val="18"/>
            <w:szCs w:val="18"/>
          </w:rPr>
          <w:t>For both single family residences and low-rise multi-family buildings, any obstruction, located on the roof or any other part of the building that projects above the solar zone shall be located at a sufficient horizontal distance away from the solar zone, in order to reduce the resulting shading of the solar zone. For each obstruction, the horizontal distance (“D”) from the obstruction to the solar zone shall be at least two times the height difference (“H”) between the highest point of the obstruction and the horizontal projection of the nearest point of the solar zone</w:t>
        </w:r>
        <w:r>
          <w:rPr>
            <w:rFonts w:ascii="Calibri" w:hAnsi="Calibri"/>
            <w:sz w:val="18"/>
            <w:szCs w:val="18"/>
          </w:rPr>
          <w:t xml:space="preserve"> (D ≥ 2 x H)</w:t>
        </w:r>
        <w:r w:rsidRPr="0043539E">
          <w:rPr>
            <w:rFonts w:ascii="Calibri" w:hAnsi="Calibri"/>
            <w:sz w:val="18"/>
            <w:szCs w:val="18"/>
          </w:rPr>
          <w:t>.</w:t>
        </w:r>
      </w:ins>
    </w:p>
    <w:p w14:paraId="33B8ADB2" w14:textId="77777777" w:rsidR="008B08F2" w:rsidRDefault="008B08F2" w:rsidP="008B08F2">
      <w:pPr>
        <w:ind w:left="360"/>
        <w:rPr>
          <w:ins w:id="89" w:author="Tam, Danny@Energy" w:date="2018-11-16T11:12:00Z"/>
          <w:rFonts w:ascii="Calibri" w:hAnsi="Calibri"/>
          <w:sz w:val="18"/>
          <w:szCs w:val="18"/>
        </w:rPr>
      </w:pPr>
    </w:p>
    <w:p w14:paraId="4EEC5038" w14:textId="77777777" w:rsidR="008B08F2" w:rsidRDefault="008B08F2" w:rsidP="008B08F2">
      <w:pPr>
        <w:ind w:left="360"/>
        <w:rPr>
          <w:ins w:id="90" w:author="Tam, Danny@Energy" w:date="2018-11-16T11:12:00Z"/>
          <w:rFonts w:ascii="Calibri" w:hAnsi="Calibri"/>
          <w:sz w:val="18"/>
          <w:szCs w:val="18"/>
        </w:rPr>
      </w:pPr>
    </w:p>
    <w:p w14:paraId="5ACE43EB" w14:textId="77777777" w:rsidR="008B08F2" w:rsidRPr="002606FC" w:rsidRDefault="008B08F2" w:rsidP="008B08F2">
      <w:pPr>
        <w:ind w:left="360"/>
        <w:rPr>
          <w:ins w:id="91" w:author="Tam, Danny@Energy" w:date="2018-11-16T11:12:00Z"/>
          <w:rFonts w:ascii="Calibri" w:hAnsi="Calibri"/>
          <w:b/>
          <w:sz w:val="18"/>
        </w:rPr>
      </w:pPr>
      <w:ins w:id="92" w:author="Tam, Danny@Energy" w:date="2018-11-16T11:12:00Z">
        <w:r>
          <w:rPr>
            <w:rFonts w:ascii="Calibri" w:hAnsi="Calibri"/>
            <w:b/>
            <w:sz w:val="18"/>
            <w:szCs w:val="18"/>
          </w:rPr>
          <w:t>Figure 7.1 Artistic Depiction of “H” and “D”</w:t>
        </w:r>
      </w:ins>
    </w:p>
    <w:p w14:paraId="36106477" w14:textId="77777777" w:rsidR="008B08F2" w:rsidRDefault="008B08F2" w:rsidP="008B08F2">
      <w:pPr>
        <w:jc w:val="center"/>
        <w:rPr>
          <w:ins w:id="93" w:author="Tam, Danny@Energy" w:date="2018-11-16T11:12:00Z"/>
          <w:rFonts w:ascii="Calibri" w:hAnsi="Calibri"/>
          <w:sz w:val="18"/>
          <w:szCs w:val="18"/>
        </w:rPr>
      </w:pPr>
      <w:ins w:id="94" w:author="Tam, Danny@Energy" w:date="2018-11-16T11:12:00Z">
        <w:r w:rsidRPr="004E0DF1">
          <w:rPr>
            <w:rFonts w:ascii="Calibri" w:hAnsi="Calibri"/>
            <w:noProof/>
            <w:sz w:val="18"/>
            <w:szCs w:val="18"/>
          </w:rPr>
          <w:drawing>
            <wp:inline distT="0" distB="0" distL="0" distR="0" wp14:anchorId="5FA80792" wp14:editId="4C374CB2">
              <wp:extent cx="4627164" cy="21687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627164" cy="2168769"/>
                      </a:xfrm>
                      <a:prstGeom prst="rect">
                        <a:avLst/>
                      </a:prstGeom>
                    </pic:spPr>
                  </pic:pic>
                </a:graphicData>
              </a:graphic>
            </wp:inline>
          </w:drawing>
        </w:r>
      </w:ins>
    </w:p>
    <w:p w14:paraId="2DEAF7C2" w14:textId="77777777" w:rsidR="008B08F2" w:rsidRPr="0043539E" w:rsidRDefault="008B08F2" w:rsidP="008B08F2">
      <w:pPr>
        <w:ind w:left="1080" w:hanging="360"/>
        <w:rPr>
          <w:ins w:id="95" w:author="Tam, Danny@Energy" w:date="2018-11-16T11:12:00Z"/>
          <w:rFonts w:ascii="Calibri" w:hAnsi="Calibri"/>
          <w:sz w:val="18"/>
          <w:szCs w:val="18"/>
        </w:rPr>
      </w:pPr>
      <w:ins w:id="96" w:author="Tam, Danny@Energy" w:date="2018-11-16T11:12:00Z">
        <w:r w:rsidRPr="0043539E">
          <w:rPr>
            <w:rFonts w:ascii="Calibri" w:hAnsi="Calibri"/>
            <w:sz w:val="18"/>
            <w:szCs w:val="18"/>
          </w:rPr>
          <w:t xml:space="preserve">08 </w:t>
        </w:r>
        <w:r>
          <w:rPr>
            <w:rFonts w:ascii="Calibri" w:hAnsi="Calibri"/>
            <w:sz w:val="18"/>
            <w:szCs w:val="18"/>
          </w:rPr>
          <w:tab/>
        </w:r>
        <w:r w:rsidRPr="0043539E">
          <w:rPr>
            <w:rFonts w:ascii="Calibri" w:hAnsi="Calibri"/>
            <w:sz w:val="18"/>
            <w:szCs w:val="18"/>
          </w:rPr>
          <w:t>User selects whether the smallest dimension of the solar zone subarea is five feet or greater.</w:t>
        </w:r>
      </w:ins>
    </w:p>
    <w:p w14:paraId="2A2F8EBE" w14:textId="77777777" w:rsidR="008B08F2" w:rsidRDefault="008B08F2" w:rsidP="008B08F2">
      <w:pPr>
        <w:ind w:left="1080" w:hanging="360"/>
        <w:rPr>
          <w:ins w:id="97" w:author="Tam, Danny@Energy" w:date="2018-11-16T11:12:00Z"/>
          <w:rFonts w:ascii="Calibri" w:hAnsi="Calibri"/>
          <w:sz w:val="18"/>
          <w:szCs w:val="18"/>
        </w:rPr>
      </w:pPr>
      <w:ins w:id="98" w:author="Tam, Danny@Energy" w:date="2018-11-16T11:12:00Z">
        <w:r w:rsidRPr="0043539E">
          <w:rPr>
            <w:rFonts w:ascii="Calibri" w:hAnsi="Calibri"/>
            <w:sz w:val="18"/>
            <w:szCs w:val="18"/>
          </w:rPr>
          <w:t>09</w:t>
        </w:r>
        <w:r>
          <w:rPr>
            <w:rFonts w:ascii="Calibri" w:hAnsi="Calibri"/>
            <w:sz w:val="18"/>
            <w:szCs w:val="18"/>
          </w:rPr>
          <w:tab/>
        </w:r>
        <w:r w:rsidRPr="0043539E">
          <w:rPr>
            <w:rFonts w:ascii="Calibri" w:hAnsi="Calibri"/>
            <w:sz w:val="18"/>
            <w:szCs w:val="18"/>
          </w:rPr>
          <w:t xml:space="preserve"> User selects whether the solar zone subarea covers at least 80 </w:t>
        </w:r>
        <w:r>
          <w:rPr>
            <w:rFonts w:ascii="Calibri" w:hAnsi="Calibri"/>
            <w:sz w:val="18"/>
            <w:szCs w:val="18"/>
          </w:rPr>
          <w:t>ft</w:t>
        </w:r>
        <w:r>
          <w:rPr>
            <w:rFonts w:ascii="Calibri" w:hAnsi="Calibri"/>
            <w:sz w:val="18"/>
            <w:szCs w:val="18"/>
            <w:vertAlign w:val="superscript"/>
          </w:rPr>
          <w:t>2</w:t>
        </w:r>
        <w:r w:rsidRPr="0043539E">
          <w:rPr>
            <w:rFonts w:ascii="Calibri" w:hAnsi="Calibri"/>
            <w:sz w:val="18"/>
            <w:szCs w:val="18"/>
          </w:rPr>
          <w:t xml:space="preserve"> of roof space for a roof with a roof area of 10,000 </w:t>
        </w:r>
        <w:r>
          <w:rPr>
            <w:rFonts w:ascii="Calibri" w:hAnsi="Calibri"/>
            <w:sz w:val="18"/>
            <w:szCs w:val="18"/>
          </w:rPr>
          <w:t>ft</w:t>
        </w:r>
        <w:r>
          <w:rPr>
            <w:rFonts w:ascii="Calibri" w:hAnsi="Calibri"/>
            <w:sz w:val="18"/>
            <w:szCs w:val="18"/>
            <w:vertAlign w:val="superscript"/>
          </w:rPr>
          <w:t>2</w:t>
        </w:r>
        <w:r>
          <w:rPr>
            <w:rFonts w:ascii="Calibri" w:hAnsi="Calibri"/>
            <w:sz w:val="18"/>
            <w:szCs w:val="18"/>
          </w:rPr>
          <w:t xml:space="preserve"> </w:t>
        </w:r>
        <w:r w:rsidRPr="0043539E">
          <w:rPr>
            <w:rFonts w:ascii="Calibri" w:hAnsi="Calibri"/>
            <w:sz w:val="18"/>
            <w:szCs w:val="18"/>
          </w:rPr>
          <w:t xml:space="preserve">or less. If the roof area is greater than 10,000 </w:t>
        </w:r>
        <w:r>
          <w:rPr>
            <w:rFonts w:ascii="Calibri" w:hAnsi="Calibri"/>
            <w:sz w:val="18"/>
            <w:szCs w:val="18"/>
          </w:rPr>
          <w:t>ft</w:t>
        </w:r>
        <w:r>
          <w:rPr>
            <w:rFonts w:ascii="Calibri" w:hAnsi="Calibri"/>
            <w:sz w:val="18"/>
            <w:szCs w:val="18"/>
            <w:vertAlign w:val="superscript"/>
          </w:rPr>
          <w:t>2</w:t>
        </w:r>
        <w:r w:rsidRPr="0043539E">
          <w:rPr>
            <w:rFonts w:ascii="Calibri" w:hAnsi="Calibri"/>
            <w:sz w:val="18"/>
            <w:szCs w:val="18"/>
          </w:rPr>
          <w:t xml:space="preserve">, the solar zone subarea must be no smaller than 160 </w:t>
        </w:r>
        <w:r>
          <w:rPr>
            <w:rFonts w:ascii="Calibri" w:hAnsi="Calibri"/>
            <w:sz w:val="18"/>
            <w:szCs w:val="18"/>
          </w:rPr>
          <w:t>ft</w:t>
        </w:r>
        <w:r>
          <w:rPr>
            <w:rFonts w:ascii="Calibri" w:hAnsi="Calibri"/>
            <w:sz w:val="18"/>
            <w:szCs w:val="18"/>
            <w:vertAlign w:val="superscript"/>
          </w:rPr>
          <w:t>2</w:t>
        </w:r>
        <w:r w:rsidRPr="0043539E">
          <w:rPr>
            <w:rFonts w:ascii="Calibri" w:hAnsi="Calibri"/>
            <w:sz w:val="18"/>
            <w:szCs w:val="18"/>
          </w:rPr>
          <w:t>.</w:t>
        </w:r>
      </w:ins>
    </w:p>
    <w:p w14:paraId="7D83CA83" w14:textId="77777777" w:rsidR="008B08F2" w:rsidRPr="0043539E" w:rsidRDefault="008B08F2" w:rsidP="008B08F2">
      <w:pPr>
        <w:ind w:left="1080" w:hanging="360"/>
        <w:rPr>
          <w:ins w:id="99" w:author="Tam, Danny@Energy" w:date="2018-11-16T11:12:00Z"/>
          <w:rFonts w:ascii="Calibri" w:hAnsi="Calibri"/>
          <w:sz w:val="18"/>
          <w:szCs w:val="18"/>
        </w:rPr>
      </w:pPr>
      <w:ins w:id="100" w:author="Tam, Danny@Energy" w:date="2018-11-16T11:12:00Z">
        <w:r>
          <w:rPr>
            <w:rFonts w:ascii="Calibri" w:hAnsi="Calibri"/>
            <w:sz w:val="18"/>
            <w:szCs w:val="18"/>
          </w:rPr>
          <w:t xml:space="preserve">10 </w:t>
        </w:r>
        <w:r>
          <w:rPr>
            <w:rFonts w:ascii="Calibri" w:hAnsi="Calibri"/>
            <w:sz w:val="18"/>
            <w:szCs w:val="18"/>
          </w:rPr>
          <w:tab/>
          <w:t>The Sub-area qualification is auto calculated and is based on the information entered in this table.</w:t>
        </w:r>
      </w:ins>
    </w:p>
    <w:p w14:paraId="43FD0C56" w14:textId="77777777" w:rsidR="008B08F2" w:rsidRDefault="008B08F2" w:rsidP="008B08F2">
      <w:pPr>
        <w:suppressAutoHyphens/>
        <w:ind w:left="1080" w:hanging="360"/>
        <w:rPr>
          <w:ins w:id="101" w:author="Tam, Danny@Energy" w:date="2018-11-16T11:12:00Z"/>
          <w:rFonts w:ascii="Calibri" w:hAnsi="Calibri"/>
          <w:sz w:val="18"/>
          <w:szCs w:val="18"/>
        </w:rPr>
      </w:pPr>
      <w:ins w:id="102" w:author="Tam, Danny@Energy" w:date="2018-11-16T11:12:00Z">
        <w:r w:rsidRPr="0043539E">
          <w:rPr>
            <w:rFonts w:ascii="Calibri" w:hAnsi="Calibri"/>
            <w:sz w:val="18"/>
            <w:szCs w:val="18"/>
          </w:rPr>
          <w:t>11</w:t>
        </w:r>
        <w:r>
          <w:rPr>
            <w:rFonts w:ascii="Calibri" w:hAnsi="Calibri"/>
            <w:sz w:val="18"/>
            <w:szCs w:val="18"/>
          </w:rPr>
          <w:tab/>
        </w:r>
        <w:r w:rsidRPr="0043539E">
          <w:rPr>
            <w:rFonts w:ascii="Calibri" w:hAnsi="Calibri"/>
            <w:sz w:val="18"/>
            <w:szCs w:val="18"/>
          </w:rPr>
          <w:t>User enters the square footage of the solar zone subarea.</w:t>
        </w:r>
      </w:ins>
    </w:p>
    <w:p w14:paraId="5DCF05C0" w14:textId="77777777" w:rsidR="008B08F2" w:rsidRDefault="008B08F2" w:rsidP="008B08F2">
      <w:pPr>
        <w:suppressAutoHyphens/>
        <w:ind w:left="1080" w:hanging="360"/>
        <w:rPr>
          <w:ins w:id="103" w:author="Tam, Danny@Energy" w:date="2018-11-16T11:12:00Z"/>
          <w:rFonts w:ascii="Calibri" w:hAnsi="Calibri"/>
          <w:sz w:val="18"/>
          <w:szCs w:val="18"/>
        </w:rPr>
      </w:pPr>
      <w:ins w:id="104" w:author="Tam, Danny@Energy" w:date="2018-11-16T11:12:00Z">
        <w:r w:rsidRPr="002A2828">
          <w:rPr>
            <w:rFonts w:ascii="Calibri" w:hAnsi="Calibri"/>
            <w:sz w:val="18"/>
            <w:szCs w:val="18"/>
          </w:rPr>
          <w:t>12</w:t>
        </w:r>
        <w:r>
          <w:rPr>
            <w:rFonts w:ascii="Calibri" w:hAnsi="Calibri"/>
            <w:sz w:val="18"/>
            <w:szCs w:val="18"/>
          </w:rPr>
          <w:tab/>
          <w:t>The Total Solar Zone Area (ft</w:t>
        </w:r>
        <w:r>
          <w:rPr>
            <w:rFonts w:ascii="Calibri" w:hAnsi="Calibri"/>
            <w:sz w:val="18"/>
            <w:szCs w:val="18"/>
            <w:vertAlign w:val="superscript"/>
          </w:rPr>
          <w:t>2</w:t>
        </w:r>
        <w:r>
          <w:rPr>
            <w:rFonts w:ascii="Calibri" w:hAnsi="Calibri"/>
            <w:sz w:val="18"/>
            <w:szCs w:val="18"/>
          </w:rPr>
          <w:t>) is calculated by summing the areas of all qualifying solar zone subareas.</w:t>
        </w:r>
      </w:ins>
    </w:p>
    <w:p w14:paraId="6A1C6DAA" w14:textId="77777777" w:rsidR="008B08F2" w:rsidRDefault="008B08F2" w:rsidP="008B08F2">
      <w:pPr>
        <w:suppressAutoHyphens/>
        <w:ind w:left="1080" w:hanging="360"/>
        <w:rPr>
          <w:ins w:id="105" w:author="Tam, Danny@Energy" w:date="2018-11-16T11:12:00Z"/>
          <w:rFonts w:ascii="Calibri" w:hAnsi="Calibri"/>
          <w:sz w:val="18"/>
          <w:szCs w:val="18"/>
        </w:rPr>
      </w:pPr>
      <w:ins w:id="106" w:author="Tam, Danny@Energy" w:date="2018-11-16T11:12:00Z">
        <w:r>
          <w:rPr>
            <w:rFonts w:ascii="Calibri" w:hAnsi="Calibri"/>
            <w:sz w:val="18"/>
            <w:szCs w:val="18"/>
          </w:rPr>
          <w:t>13</w:t>
        </w:r>
        <w:r>
          <w:rPr>
            <w:rFonts w:ascii="Calibri" w:hAnsi="Calibri"/>
            <w:sz w:val="18"/>
            <w:szCs w:val="18"/>
          </w:rPr>
          <w:tab/>
          <w:t>The building complies if the solar zone area (ft</w:t>
        </w:r>
        <w:r>
          <w:rPr>
            <w:rFonts w:ascii="Calibri" w:hAnsi="Calibri"/>
            <w:sz w:val="18"/>
            <w:szCs w:val="18"/>
            <w:vertAlign w:val="superscript"/>
          </w:rPr>
          <w:t>2</w:t>
        </w:r>
        <w:r>
          <w:rPr>
            <w:rFonts w:ascii="Calibri" w:hAnsi="Calibri"/>
            <w:sz w:val="18"/>
            <w:szCs w:val="18"/>
          </w:rPr>
          <w:t>) is greater than the minimum required solar zone area (ft</w:t>
        </w:r>
        <w:r>
          <w:rPr>
            <w:rFonts w:ascii="Calibri" w:hAnsi="Calibri"/>
            <w:sz w:val="18"/>
            <w:szCs w:val="18"/>
            <w:vertAlign w:val="superscript"/>
          </w:rPr>
          <w:t>2</w:t>
        </w:r>
        <w:r>
          <w:rPr>
            <w:rFonts w:ascii="Calibri" w:hAnsi="Calibri"/>
            <w:sz w:val="18"/>
            <w:szCs w:val="18"/>
          </w:rPr>
          <w:t xml:space="preserve">) found in B07 or C08.  </w:t>
        </w:r>
      </w:ins>
    </w:p>
    <w:p w14:paraId="20C42493" w14:textId="7A7111D4" w:rsidR="00F67AD9" w:rsidRDefault="00F67AD9" w:rsidP="00F67AD9">
      <w:pPr>
        <w:suppressAutoHyphens/>
        <w:spacing w:after="60"/>
        <w:rPr>
          <w:ins w:id="107" w:author="Tam, Danny@Energy" w:date="2018-11-16T11:10:00Z"/>
          <w:rFonts w:asciiTheme="minorHAnsi" w:hAnsiTheme="minorHAnsi"/>
          <w:b/>
        </w:rPr>
      </w:pPr>
    </w:p>
    <w:p w14:paraId="4EF65B2E" w14:textId="77777777" w:rsidR="008B08F2" w:rsidRDefault="008B08F2" w:rsidP="00F67AD9">
      <w:pPr>
        <w:suppressAutoHyphens/>
        <w:spacing w:after="60"/>
        <w:rPr>
          <w:rFonts w:asciiTheme="minorHAnsi" w:hAnsiTheme="minorHAnsi"/>
          <w:b/>
        </w:rPr>
        <w:sectPr w:rsidR="008B08F2" w:rsidSect="000B31A7">
          <w:pgSz w:w="12240" w:h="15840" w:code="1"/>
          <w:pgMar w:top="609" w:right="720" w:bottom="720" w:left="720" w:header="432" w:footer="576" w:gutter="0"/>
          <w:pgNumType w:start="1"/>
          <w:cols w:space="720"/>
          <w:docGrid w:linePitch="272"/>
        </w:sect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10790"/>
      </w:tblGrid>
      <w:tr w:rsidR="0076191B" w:rsidRPr="002E3584" w14:paraId="20C42498" w14:textId="77777777" w:rsidTr="005A0C01">
        <w:trPr>
          <w:trHeight w:val="144"/>
        </w:trPr>
        <w:tc>
          <w:tcPr>
            <w:tcW w:w="10972" w:type="dxa"/>
            <w:tcBorders>
              <w:top w:val="single" w:sz="4" w:space="0" w:color="auto"/>
              <w:left w:val="single" w:sz="4" w:space="0" w:color="auto"/>
              <w:bottom w:val="single" w:sz="4" w:space="0" w:color="auto"/>
              <w:right w:val="single" w:sz="4" w:space="0" w:color="auto"/>
            </w:tcBorders>
            <w:vAlign w:val="center"/>
          </w:tcPr>
          <w:p w14:paraId="2CF4487C" w14:textId="77777777" w:rsidR="00BF06DA" w:rsidRPr="002E3584" w:rsidRDefault="00BF06DA" w:rsidP="00BF06DA">
            <w:pPr>
              <w:pStyle w:val="BodyText2"/>
              <w:spacing w:before="0" w:after="0"/>
              <w:rPr>
                <w:rFonts w:asciiTheme="minorHAnsi" w:hAnsiTheme="minorHAnsi"/>
                <w:sz w:val="18"/>
                <w:szCs w:val="18"/>
              </w:rPr>
            </w:pPr>
            <w:r w:rsidRPr="002E3584">
              <w:rPr>
                <w:rFonts w:asciiTheme="minorHAnsi" w:hAnsiTheme="minorHAnsi"/>
                <w:sz w:val="18"/>
                <w:szCs w:val="18"/>
              </w:rPr>
              <w:t xml:space="preserve">Solar Zone Area (requirements in §110.10 (b)1A Exception </w:t>
            </w:r>
            <w:r>
              <w:rPr>
                <w:rFonts w:asciiTheme="minorHAnsi" w:hAnsiTheme="minorHAnsi"/>
                <w:sz w:val="18"/>
                <w:szCs w:val="18"/>
              </w:rPr>
              <w:t>1 or 6</w:t>
            </w:r>
            <w:r w:rsidRPr="002E3584">
              <w:rPr>
                <w:rFonts w:asciiTheme="minorHAnsi" w:hAnsiTheme="minorHAnsi"/>
                <w:sz w:val="18"/>
                <w:szCs w:val="18"/>
              </w:rPr>
              <w:t>, and §110.10 (b)1B</w:t>
            </w:r>
            <w:r>
              <w:rPr>
                <w:rFonts w:asciiTheme="minorHAnsi" w:hAnsiTheme="minorHAnsi"/>
                <w:sz w:val="18"/>
                <w:szCs w:val="18"/>
              </w:rPr>
              <w:t xml:space="preserve"> Exception 4</w:t>
            </w:r>
            <w:r w:rsidRPr="002E3584">
              <w:rPr>
                <w:rFonts w:asciiTheme="minorHAnsi" w:hAnsiTheme="minorHAnsi"/>
                <w:sz w:val="18"/>
                <w:szCs w:val="18"/>
              </w:rPr>
              <w:t>)</w:t>
            </w:r>
          </w:p>
          <w:p w14:paraId="328D8D99" w14:textId="77777777" w:rsidR="00BF06DA" w:rsidRPr="002E3584" w:rsidRDefault="00BF06DA" w:rsidP="00BF06DA">
            <w:pPr>
              <w:pStyle w:val="BodyText2"/>
              <w:spacing w:before="0" w:after="0"/>
              <w:rPr>
                <w:rFonts w:asciiTheme="minorHAnsi" w:hAnsiTheme="minorHAnsi"/>
                <w:sz w:val="18"/>
                <w:szCs w:val="18"/>
              </w:rPr>
            </w:pPr>
            <w:r w:rsidRPr="002E3584">
              <w:rPr>
                <w:rFonts w:asciiTheme="minorHAnsi" w:hAnsiTheme="minorHAnsi"/>
                <w:sz w:val="18"/>
                <w:szCs w:val="18"/>
              </w:rPr>
              <w:t>This worksheet applies to:</w:t>
            </w:r>
          </w:p>
          <w:p w14:paraId="7B7DE42B" w14:textId="1B10460F" w:rsidR="00BF06DA" w:rsidRPr="002E3584" w:rsidRDefault="00BF06DA" w:rsidP="00B74CD6">
            <w:pPr>
              <w:pStyle w:val="BodyText2"/>
              <w:numPr>
                <w:ilvl w:val="0"/>
                <w:numId w:val="28"/>
              </w:numPr>
              <w:spacing w:before="0" w:after="0"/>
              <w:rPr>
                <w:rFonts w:asciiTheme="minorHAnsi" w:hAnsiTheme="minorHAnsi"/>
                <w:sz w:val="18"/>
                <w:szCs w:val="18"/>
              </w:rPr>
            </w:pPr>
            <w:r w:rsidRPr="002E3584">
              <w:rPr>
                <w:rFonts w:asciiTheme="minorHAnsi" w:hAnsiTheme="minorHAnsi"/>
                <w:sz w:val="18"/>
                <w:szCs w:val="18"/>
              </w:rPr>
              <w:t xml:space="preserve">Single family residences </w:t>
            </w:r>
            <w:r>
              <w:rPr>
                <w:rFonts w:asciiTheme="minorHAnsi" w:hAnsiTheme="minorHAnsi"/>
                <w:sz w:val="18"/>
                <w:szCs w:val="18"/>
              </w:rPr>
              <w:t xml:space="preserve">without PV </w:t>
            </w:r>
            <w:r w:rsidRPr="002E3584">
              <w:rPr>
                <w:rFonts w:asciiTheme="minorHAnsi" w:hAnsiTheme="minorHAnsi"/>
                <w:sz w:val="18"/>
                <w:szCs w:val="18"/>
              </w:rPr>
              <w:t>that wish to show compliance with the Solar Ready requirements (Section 110.10(b)</w:t>
            </w:r>
            <w:r w:rsidR="00B74CD6">
              <w:rPr>
                <w:rFonts w:asciiTheme="minorHAnsi" w:hAnsiTheme="minorHAnsi"/>
                <w:sz w:val="18"/>
                <w:szCs w:val="18"/>
              </w:rPr>
              <w:t>)</w:t>
            </w:r>
            <w:r w:rsidRPr="002E3584">
              <w:rPr>
                <w:rFonts w:asciiTheme="minorHAnsi" w:hAnsiTheme="minorHAnsi"/>
                <w:sz w:val="18"/>
                <w:szCs w:val="18"/>
              </w:rPr>
              <w:t xml:space="preserve"> by providing a solar zone on the roof of the re</w:t>
            </w:r>
            <w:r>
              <w:rPr>
                <w:rFonts w:asciiTheme="minorHAnsi" w:hAnsiTheme="minorHAnsi"/>
                <w:sz w:val="18"/>
                <w:szCs w:val="18"/>
              </w:rPr>
              <w:t>sidence. Note that Exceptions 1</w:t>
            </w:r>
            <w:r w:rsidRPr="002E3584">
              <w:rPr>
                <w:rFonts w:asciiTheme="minorHAnsi" w:hAnsiTheme="minorHAnsi"/>
                <w:sz w:val="18"/>
                <w:szCs w:val="18"/>
              </w:rPr>
              <w:t xml:space="preserve"> </w:t>
            </w:r>
            <w:r>
              <w:rPr>
                <w:rFonts w:asciiTheme="minorHAnsi" w:hAnsiTheme="minorHAnsi"/>
                <w:sz w:val="18"/>
                <w:szCs w:val="18"/>
              </w:rPr>
              <w:t>and</w:t>
            </w:r>
            <w:r w:rsidRPr="002E3584">
              <w:rPr>
                <w:rFonts w:asciiTheme="minorHAnsi" w:hAnsiTheme="minorHAnsi"/>
                <w:sz w:val="18"/>
                <w:szCs w:val="18"/>
              </w:rPr>
              <w:t xml:space="preserve"> </w:t>
            </w:r>
            <w:r>
              <w:rPr>
                <w:rFonts w:asciiTheme="minorHAnsi" w:hAnsiTheme="minorHAnsi"/>
                <w:sz w:val="18"/>
                <w:szCs w:val="18"/>
              </w:rPr>
              <w:t>6</w:t>
            </w:r>
            <w:r w:rsidRPr="002E3584">
              <w:rPr>
                <w:rFonts w:asciiTheme="minorHAnsi" w:hAnsiTheme="minorHAnsi"/>
                <w:sz w:val="18"/>
                <w:szCs w:val="18"/>
              </w:rPr>
              <w:t xml:space="preserve"> to Section 110.10(b)1A exempt a residence from the solar ready requirements and are documented on the Certificate of Compliance </w:t>
            </w:r>
            <w:r>
              <w:rPr>
                <w:rFonts w:asciiTheme="minorHAnsi" w:hAnsiTheme="minorHAnsi"/>
                <w:sz w:val="18"/>
                <w:szCs w:val="18"/>
              </w:rPr>
              <w:t>document</w:t>
            </w:r>
            <w:r w:rsidRPr="002E3584">
              <w:rPr>
                <w:rFonts w:asciiTheme="minorHAnsi" w:hAnsiTheme="minorHAnsi"/>
                <w:sz w:val="18"/>
                <w:szCs w:val="18"/>
              </w:rPr>
              <w:t xml:space="preserve"> CF</w:t>
            </w:r>
            <w:r>
              <w:rPr>
                <w:rFonts w:asciiTheme="minorHAnsi" w:hAnsiTheme="minorHAnsi"/>
                <w:sz w:val="18"/>
                <w:szCs w:val="18"/>
              </w:rPr>
              <w:t>2</w:t>
            </w:r>
            <w:r w:rsidRPr="002E3584">
              <w:rPr>
                <w:rFonts w:asciiTheme="minorHAnsi" w:hAnsiTheme="minorHAnsi"/>
                <w:sz w:val="18"/>
                <w:szCs w:val="18"/>
              </w:rPr>
              <w:t>R-SRA-01-E. Check the exception being used and fill in the relevant details.</w:t>
            </w:r>
          </w:p>
          <w:p w14:paraId="20C42497" w14:textId="02066C02" w:rsidR="0076191B" w:rsidRPr="002E3584" w:rsidRDefault="00BF06DA" w:rsidP="00B74CD6">
            <w:pPr>
              <w:pStyle w:val="BodyText2"/>
              <w:numPr>
                <w:ilvl w:val="0"/>
                <w:numId w:val="28"/>
              </w:numPr>
              <w:spacing w:before="0" w:after="0"/>
              <w:rPr>
                <w:rFonts w:asciiTheme="minorHAnsi" w:hAnsiTheme="minorHAnsi"/>
                <w:sz w:val="18"/>
                <w:szCs w:val="18"/>
              </w:rPr>
            </w:pPr>
            <w:r w:rsidRPr="002E3584">
              <w:rPr>
                <w:rFonts w:asciiTheme="minorHAnsi" w:hAnsiTheme="minorHAnsi"/>
                <w:sz w:val="18"/>
                <w:szCs w:val="18"/>
              </w:rPr>
              <w:t xml:space="preserve">Low-rise multifamily projects </w:t>
            </w:r>
            <w:r>
              <w:rPr>
                <w:rFonts w:asciiTheme="minorHAnsi" w:hAnsiTheme="minorHAnsi"/>
                <w:sz w:val="18"/>
                <w:szCs w:val="18"/>
              </w:rPr>
              <w:t xml:space="preserve">without PV </w:t>
            </w:r>
            <w:r w:rsidRPr="002E3584">
              <w:rPr>
                <w:rFonts w:asciiTheme="minorHAnsi" w:hAnsiTheme="minorHAnsi"/>
                <w:sz w:val="18"/>
                <w:szCs w:val="18"/>
              </w:rPr>
              <w:t>that wish to show compliance with the Solar Ready requirements (Section 110.10(b</w:t>
            </w:r>
            <w:r w:rsidR="00B74CD6">
              <w:rPr>
                <w:rFonts w:asciiTheme="minorHAnsi" w:hAnsiTheme="minorHAnsi"/>
                <w:sz w:val="18"/>
                <w:szCs w:val="18"/>
              </w:rPr>
              <w:t>)</w:t>
            </w:r>
            <w:r w:rsidRPr="002E3584">
              <w:rPr>
                <w:rFonts w:asciiTheme="minorHAnsi" w:hAnsiTheme="minorHAnsi"/>
                <w:sz w:val="18"/>
                <w:szCs w:val="18"/>
              </w:rPr>
              <w:t xml:space="preserve">) by providing a solar zone on the roof of the building. Note that Exceptions </w:t>
            </w:r>
            <w:r w:rsidR="007C53A3">
              <w:rPr>
                <w:rFonts w:asciiTheme="minorHAnsi" w:hAnsiTheme="minorHAnsi"/>
                <w:sz w:val="18"/>
                <w:szCs w:val="18"/>
              </w:rPr>
              <w:t xml:space="preserve">2, </w:t>
            </w:r>
            <w:r>
              <w:rPr>
                <w:rFonts w:asciiTheme="minorHAnsi" w:hAnsiTheme="minorHAnsi"/>
                <w:sz w:val="18"/>
                <w:szCs w:val="18"/>
              </w:rPr>
              <w:t xml:space="preserve">4 and 5 </w:t>
            </w:r>
            <w:r w:rsidRPr="002E3584">
              <w:rPr>
                <w:rFonts w:asciiTheme="minorHAnsi" w:hAnsiTheme="minorHAnsi"/>
                <w:sz w:val="18"/>
                <w:szCs w:val="18"/>
              </w:rPr>
              <w:t xml:space="preserve">to Section 110.10(b)1B exempt a multifamily building from the solar ready requirements and are documented on the Certificate of Compliance </w:t>
            </w:r>
            <w:r>
              <w:rPr>
                <w:rFonts w:asciiTheme="minorHAnsi" w:hAnsiTheme="minorHAnsi"/>
                <w:sz w:val="18"/>
                <w:szCs w:val="18"/>
              </w:rPr>
              <w:t>document</w:t>
            </w:r>
            <w:r w:rsidRPr="002E3584">
              <w:rPr>
                <w:rFonts w:asciiTheme="minorHAnsi" w:hAnsiTheme="minorHAnsi"/>
                <w:sz w:val="18"/>
                <w:szCs w:val="18"/>
              </w:rPr>
              <w:t xml:space="preserve"> CF</w:t>
            </w:r>
            <w:r>
              <w:rPr>
                <w:rFonts w:asciiTheme="minorHAnsi" w:hAnsiTheme="minorHAnsi"/>
                <w:sz w:val="18"/>
                <w:szCs w:val="18"/>
              </w:rPr>
              <w:t>2</w:t>
            </w:r>
            <w:r w:rsidRPr="002E3584">
              <w:rPr>
                <w:rFonts w:asciiTheme="minorHAnsi" w:hAnsiTheme="minorHAnsi"/>
                <w:sz w:val="18"/>
                <w:szCs w:val="18"/>
              </w:rPr>
              <w:t>R-SRA-01-E. Check the exception being used and fill in the relevant details.</w:t>
            </w:r>
          </w:p>
        </w:tc>
      </w:tr>
    </w:tbl>
    <w:p w14:paraId="20C42499" w14:textId="77777777" w:rsidR="0076191B" w:rsidRPr="002E3584" w:rsidRDefault="0076191B" w:rsidP="0076191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68"/>
        <w:gridCol w:w="5514"/>
        <w:gridCol w:w="4708"/>
      </w:tblGrid>
      <w:tr w:rsidR="00AA55CB" w:rsidRPr="00F26029" w14:paraId="20C4249B" w14:textId="77777777" w:rsidTr="005A0C01">
        <w:trPr>
          <w:trHeight w:val="144"/>
        </w:trPr>
        <w:tc>
          <w:tcPr>
            <w:tcW w:w="10972" w:type="dxa"/>
            <w:gridSpan w:val="3"/>
            <w:vAlign w:val="center"/>
          </w:tcPr>
          <w:p w14:paraId="20C4249A" w14:textId="77777777" w:rsidR="0076191B" w:rsidRPr="00F26029" w:rsidRDefault="0076191B" w:rsidP="003F6191">
            <w:pPr>
              <w:pStyle w:val="Heading2"/>
              <w:spacing w:before="0" w:after="0"/>
              <w:rPr>
                <w:rFonts w:asciiTheme="minorHAnsi" w:hAnsiTheme="minorHAnsi"/>
              </w:rPr>
            </w:pPr>
            <w:r>
              <w:rPr>
                <w:rFonts w:asciiTheme="minorHAnsi" w:hAnsiTheme="minorHAnsi"/>
              </w:rPr>
              <w:t xml:space="preserve">A. </w:t>
            </w:r>
            <w:r w:rsidRPr="00F26029">
              <w:rPr>
                <w:rFonts w:asciiTheme="minorHAnsi" w:hAnsiTheme="minorHAnsi"/>
              </w:rPr>
              <w:t>General Information</w:t>
            </w:r>
          </w:p>
        </w:tc>
      </w:tr>
      <w:tr w:rsidR="00AA55CB" w:rsidRPr="00F26029" w14:paraId="20C4249F" w14:textId="77777777" w:rsidTr="005A0C01">
        <w:trPr>
          <w:trHeight w:val="144"/>
        </w:trPr>
        <w:tc>
          <w:tcPr>
            <w:tcW w:w="573" w:type="dxa"/>
            <w:vAlign w:val="center"/>
          </w:tcPr>
          <w:p w14:paraId="20C4249C" w14:textId="77777777" w:rsidR="0076191B" w:rsidRPr="007A0374" w:rsidRDefault="0076191B" w:rsidP="00AF7097">
            <w:pPr>
              <w:pStyle w:val="BodyText2"/>
              <w:spacing w:before="0" w:after="0"/>
              <w:jc w:val="center"/>
              <w:rPr>
                <w:rFonts w:asciiTheme="minorHAnsi" w:hAnsiTheme="minorHAnsi"/>
                <w:sz w:val="18"/>
                <w:szCs w:val="18"/>
              </w:rPr>
            </w:pPr>
            <w:r w:rsidRPr="007A0374">
              <w:rPr>
                <w:rFonts w:asciiTheme="minorHAnsi" w:hAnsiTheme="minorHAnsi"/>
                <w:sz w:val="18"/>
                <w:szCs w:val="18"/>
              </w:rPr>
              <w:t>01</w:t>
            </w:r>
          </w:p>
        </w:tc>
        <w:tc>
          <w:tcPr>
            <w:tcW w:w="5616" w:type="dxa"/>
          </w:tcPr>
          <w:p w14:paraId="20C4249D" w14:textId="77777777" w:rsidR="0076191B" w:rsidRPr="00F26029" w:rsidRDefault="0076191B" w:rsidP="003F6191">
            <w:pPr>
              <w:pStyle w:val="BodyText2"/>
              <w:spacing w:before="0" w:after="0"/>
              <w:rPr>
                <w:rFonts w:asciiTheme="minorHAnsi" w:hAnsiTheme="minorHAnsi"/>
              </w:rPr>
            </w:pPr>
            <w:r w:rsidRPr="007A0374">
              <w:rPr>
                <w:rFonts w:asciiTheme="minorHAnsi" w:hAnsiTheme="minorHAnsi"/>
                <w:sz w:val="18"/>
                <w:szCs w:val="18"/>
              </w:rPr>
              <w:t xml:space="preserve">Building Type: </w:t>
            </w:r>
          </w:p>
        </w:tc>
        <w:tc>
          <w:tcPr>
            <w:tcW w:w="4781" w:type="dxa"/>
          </w:tcPr>
          <w:p w14:paraId="20C4249E" w14:textId="7E8F2120" w:rsidR="0076191B" w:rsidRPr="00F26029" w:rsidRDefault="0076191B" w:rsidP="00DC029C">
            <w:pPr>
              <w:pStyle w:val="BodyText2"/>
              <w:spacing w:before="0" w:after="0"/>
              <w:rPr>
                <w:rFonts w:asciiTheme="minorHAnsi" w:hAnsiTheme="minorHAnsi"/>
                <w:b/>
              </w:rPr>
            </w:pPr>
            <w:r w:rsidRPr="0076191B">
              <w:rPr>
                <w:rFonts w:asciiTheme="minorHAnsi" w:hAnsiTheme="minorHAnsi"/>
                <w:sz w:val="18"/>
                <w:szCs w:val="18"/>
              </w:rPr>
              <w:t xml:space="preserve">&lt;&lt;user pick from list: Single </w:t>
            </w:r>
            <w:r w:rsidR="00205B5D">
              <w:rPr>
                <w:rFonts w:asciiTheme="minorHAnsi" w:hAnsiTheme="minorHAnsi"/>
                <w:sz w:val="18"/>
                <w:szCs w:val="18"/>
              </w:rPr>
              <w:t>F</w:t>
            </w:r>
            <w:r w:rsidRPr="0076191B">
              <w:rPr>
                <w:rFonts w:asciiTheme="minorHAnsi" w:hAnsiTheme="minorHAnsi"/>
                <w:sz w:val="18"/>
                <w:szCs w:val="18"/>
              </w:rPr>
              <w:t xml:space="preserve">amily, </w:t>
            </w:r>
            <w:r w:rsidR="00205B5D">
              <w:rPr>
                <w:rFonts w:asciiTheme="minorHAnsi" w:hAnsiTheme="minorHAnsi"/>
                <w:sz w:val="18"/>
                <w:szCs w:val="18"/>
              </w:rPr>
              <w:t>M</w:t>
            </w:r>
            <w:r w:rsidRPr="0076191B">
              <w:rPr>
                <w:rFonts w:asciiTheme="minorHAnsi" w:hAnsiTheme="minorHAnsi"/>
                <w:sz w:val="18"/>
                <w:szCs w:val="18"/>
              </w:rPr>
              <w:t>ultifamily&gt;&gt;</w:t>
            </w:r>
          </w:p>
        </w:tc>
      </w:tr>
    </w:tbl>
    <w:p w14:paraId="20C424A0" w14:textId="77777777" w:rsidR="0076191B" w:rsidRDefault="0076191B" w:rsidP="0076191B"/>
    <w:tbl>
      <w:tblPr>
        <w:tblW w:w="5001"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73"/>
        <w:gridCol w:w="5516"/>
        <w:gridCol w:w="4703"/>
      </w:tblGrid>
      <w:tr w:rsidR="0076191B" w:rsidRPr="00F26029" w14:paraId="20C424A3" w14:textId="77777777" w:rsidTr="005A0C01">
        <w:trPr>
          <w:trHeight w:val="144"/>
        </w:trPr>
        <w:tc>
          <w:tcPr>
            <w:tcW w:w="10974" w:type="dxa"/>
            <w:gridSpan w:val="3"/>
            <w:vAlign w:val="center"/>
          </w:tcPr>
          <w:p w14:paraId="20C424A1" w14:textId="77777777" w:rsidR="0076191B" w:rsidRDefault="0076191B" w:rsidP="00AF7097">
            <w:pPr>
              <w:pStyle w:val="BodyText2"/>
              <w:spacing w:before="0" w:after="0"/>
              <w:rPr>
                <w:rFonts w:asciiTheme="minorHAnsi" w:hAnsiTheme="minorHAnsi"/>
                <w:b/>
                <w:sz w:val="20"/>
              </w:rPr>
            </w:pPr>
            <w:r w:rsidRPr="007A0374">
              <w:rPr>
                <w:rFonts w:asciiTheme="minorHAnsi" w:hAnsiTheme="minorHAnsi"/>
                <w:b/>
                <w:sz w:val="20"/>
              </w:rPr>
              <w:t>B. Minimum Required Solar Zone Area for Single Family Residence</w:t>
            </w:r>
          </w:p>
          <w:p w14:paraId="20C424A2" w14:textId="7AE357F4" w:rsidR="0076191B" w:rsidRPr="0076191B" w:rsidRDefault="0076191B" w:rsidP="00FB38A4">
            <w:pPr>
              <w:pStyle w:val="BodyText2"/>
              <w:spacing w:before="0" w:after="0"/>
              <w:rPr>
                <w:rFonts w:asciiTheme="minorHAnsi" w:hAnsiTheme="minorHAnsi"/>
                <w:sz w:val="18"/>
                <w:szCs w:val="18"/>
              </w:rPr>
            </w:pPr>
            <w:r w:rsidRPr="0076191B">
              <w:rPr>
                <w:rFonts w:asciiTheme="minorHAnsi" w:hAnsiTheme="minorHAnsi"/>
                <w:sz w:val="20"/>
              </w:rPr>
              <w:t xml:space="preserve">&lt;&lt;if </w:t>
            </w:r>
            <w:r w:rsidR="00FB38A4">
              <w:rPr>
                <w:rFonts w:asciiTheme="minorHAnsi" w:hAnsiTheme="minorHAnsi"/>
                <w:sz w:val="20"/>
              </w:rPr>
              <w:t xml:space="preserve">Building Type </w:t>
            </w:r>
            <w:r w:rsidRPr="0076191B">
              <w:rPr>
                <w:rFonts w:asciiTheme="minorHAnsi" w:hAnsiTheme="minorHAnsi"/>
                <w:sz w:val="20"/>
              </w:rPr>
              <w:t>A01</w:t>
            </w:r>
            <w:r w:rsidR="00FB38A4">
              <w:rPr>
                <w:rFonts w:asciiTheme="minorHAnsi" w:hAnsiTheme="minorHAnsi"/>
                <w:sz w:val="20"/>
              </w:rPr>
              <w:t xml:space="preserve"> </w:t>
            </w:r>
            <w:r w:rsidR="003F6191">
              <w:rPr>
                <w:rFonts w:asciiTheme="minorHAnsi" w:hAnsiTheme="minorHAnsi"/>
                <w:sz w:val="20"/>
              </w:rPr>
              <w:t>equals</w:t>
            </w:r>
            <w:r w:rsidR="00FB38A4">
              <w:rPr>
                <w:rFonts w:asciiTheme="minorHAnsi" w:hAnsiTheme="minorHAnsi"/>
                <w:sz w:val="20"/>
              </w:rPr>
              <w:t xml:space="preserve"> </w:t>
            </w:r>
            <w:r w:rsidR="00FB38A4" w:rsidRPr="00FB38A4">
              <w:rPr>
                <w:rFonts w:asciiTheme="minorHAnsi" w:hAnsiTheme="minorHAnsi"/>
                <w:sz w:val="20"/>
                <w:szCs w:val="18"/>
              </w:rPr>
              <w:t>“Single family”</w:t>
            </w:r>
            <w:r w:rsidR="00FB38A4">
              <w:rPr>
                <w:rFonts w:asciiTheme="minorHAnsi" w:hAnsiTheme="minorHAnsi"/>
                <w:sz w:val="20"/>
                <w:szCs w:val="18"/>
              </w:rPr>
              <w:t>, then display this table, Else</w:t>
            </w:r>
            <w:r w:rsidR="00FB38A4" w:rsidRPr="00FB38A4">
              <w:rPr>
                <w:rFonts w:asciiTheme="minorHAnsi" w:hAnsiTheme="minorHAnsi"/>
                <w:sz w:val="22"/>
              </w:rPr>
              <w:t xml:space="preserve"> </w:t>
            </w:r>
            <w:r w:rsidRPr="0076191B">
              <w:rPr>
                <w:rFonts w:asciiTheme="minorHAnsi" w:hAnsiTheme="minorHAnsi"/>
                <w:sz w:val="20"/>
              </w:rPr>
              <w:t>display the “section does not apply” message&gt;&gt;</w:t>
            </w:r>
          </w:p>
        </w:tc>
      </w:tr>
      <w:tr w:rsidR="0076191B" w:rsidRPr="00F26029" w14:paraId="20C424A9" w14:textId="77777777" w:rsidTr="005A0C01">
        <w:trPr>
          <w:trHeight w:val="144"/>
        </w:trPr>
        <w:tc>
          <w:tcPr>
            <w:tcW w:w="578" w:type="dxa"/>
            <w:vAlign w:val="center"/>
          </w:tcPr>
          <w:p w14:paraId="20C424A4" w14:textId="77777777" w:rsidR="0076191B" w:rsidRPr="007A0374" w:rsidRDefault="0076191B" w:rsidP="00C15F09">
            <w:pPr>
              <w:jc w:val="center"/>
              <w:rPr>
                <w:rFonts w:asciiTheme="minorHAnsi" w:hAnsiTheme="minorHAnsi"/>
                <w:sz w:val="18"/>
                <w:szCs w:val="18"/>
              </w:rPr>
            </w:pPr>
            <w:r w:rsidRPr="007A0374">
              <w:rPr>
                <w:rFonts w:asciiTheme="minorHAnsi" w:hAnsiTheme="minorHAnsi"/>
                <w:sz w:val="18"/>
                <w:szCs w:val="18"/>
              </w:rPr>
              <w:t>01</w:t>
            </w:r>
          </w:p>
        </w:tc>
        <w:tc>
          <w:tcPr>
            <w:tcW w:w="5616" w:type="dxa"/>
            <w:vAlign w:val="center"/>
          </w:tcPr>
          <w:p w14:paraId="20C424A5" w14:textId="77777777" w:rsidR="0076191B" w:rsidRPr="007A0374" w:rsidRDefault="0076191B" w:rsidP="00C15F09">
            <w:pPr>
              <w:autoSpaceDE w:val="0"/>
              <w:autoSpaceDN w:val="0"/>
              <w:adjustRightInd w:val="0"/>
              <w:rPr>
                <w:rFonts w:asciiTheme="minorHAnsi" w:hAnsiTheme="minorHAnsi"/>
                <w:sz w:val="18"/>
                <w:szCs w:val="18"/>
              </w:rPr>
            </w:pPr>
            <w:r w:rsidRPr="007A0374">
              <w:rPr>
                <w:rFonts w:asciiTheme="minorHAnsi" w:hAnsiTheme="minorHAnsi"/>
                <w:sz w:val="18"/>
                <w:szCs w:val="18"/>
              </w:rPr>
              <w:t xml:space="preserve">Does the residence have </w:t>
            </w:r>
            <w:r w:rsidRPr="007A0374">
              <w:rPr>
                <w:rFonts w:asciiTheme="minorHAnsi" w:hAnsiTheme="minorHAnsi" w:cs="TimesNewRomanPSMT"/>
                <w:sz w:val="18"/>
                <w:szCs w:val="18"/>
              </w:rPr>
              <w:t>three stories or more, and a total floor area less than or equal to 2000 square feet?</w:t>
            </w:r>
          </w:p>
        </w:tc>
        <w:tc>
          <w:tcPr>
            <w:tcW w:w="4781" w:type="dxa"/>
          </w:tcPr>
          <w:p w14:paraId="20C424A8" w14:textId="14E2693E" w:rsidR="009D5130" w:rsidRDefault="00AE5D51" w:rsidP="00DF17EE">
            <w:r w:rsidRPr="00AE5D51">
              <w:rPr>
                <w:rFonts w:asciiTheme="minorHAnsi" w:hAnsiTheme="minorHAnsi"/>
                <w:sz w:val="18"/>
                <w:szCs w:val="18"/>
              </w:rPr>
              <w:t xml:space="preserve">&lt;&lt;user </w:t>
            </w:r>
            <w:r w:rsidR="00DF17EE">
              <w:rPr>
                <w:rFonts w:asciiTheme="minorHAnsi" w:hAnsiTheme="minorHAnsi"/>
                <w:sz w:val="18"/>
                <w:szCs w:val="18"/>
              </w:rPr>
              <w:t>pick from</w:t>
            </w:r>
            <w:r w:rsidRPr="00AE5D51">
              <w:rPr>
                <w:rFonts w:asciiTheme="minorHAnsi" w:hAnsiTheme="minorHAnsi"/>
                <w:sz w:val="18"/>
                <w:szCs w:val="18"/>
              </w:rPr>
              <w:t xml:space="preserve"> list: Yes; No&gt;&gt;</w:t>
            </w:r>
          </w:p>
        </w:tc>
      </w:tr>
      <w:tr w:rsidR="0076191B" w:rsidRPr="00F26029" w14:paraId="20C424AF" w14:textId="77777777" w:rsidTr="005A0C01">
        <w:trPr>
          <w:trHeight w:val="144"/>
        </w:trPr>
        <w:tc>
          <w:tcPr>
            <w:tcW w:w="578" w:type="dxa"/>
            <w:vAlign w:val="center"/>
          </w:tcPr>
          <w:p w14:paraId="20C424AA" w14:textId="77777777" w:rsidR="0076191B" w:rsidRPr="007A0374" w:rsidRDefault="0076191B" w:rsidP="00C15F09">
            <w:pPr>
              <w:jc w:val="center"/>
              <w:rPr>
                <w:rFonts w:asciiTheme="minorHAnsi" w:hAnsiTheme="minorHAnsi"/>
                <w:sz w:val="18"/>
                <w:szCs w:val="18"/>
              </w:rPr>
            </w:pPr>
            <w:r>
              <w:rPr>
                <w:rFonts w:asciiTheme="minorHAnsi" w:hAnsiTheme="minorHAnsi"/>
                <w:sz w:val="18"/>
                <w:szCs w:val="18"/>
              </w:rPr>
              <w:t>02</w:t>
            </w:r>
          </w:p>
        </w:tc>
        <w:tc>
          <w:tcPr>
            <w:tcW w:w="5616" w:type="dxa"/>
            <w:vAlign w:val="center"/>
          </w:tcPr>
          <w:p w14:paraId="20C424AB" w14:textId="77777777" w:rsidR="0076191B" w:rsidRPr="007A0374" w:rsidRDefault="0076191B" w:rsidP="00C15F09">
            <w:pPr>
              <w:autoSpaceDE w:val="0"/>
              <w:autoSpaceDN w:val="0"/>
              <w:adjustRightInd w:val="0"/>
              <w:rPr>
                <w:rFonts w:asciiTheme="minorHAnsi" w:hAnsiTheme="minorHAnsi"/>
                <w:sz w:val="18"/>
                <w:szCs w:val="18"/>
              </w:rPr>
            </w:pPr>
            <w:r w:rsidRPr="007A0374">
              <w:rPr>
                <w:rFonts w:asciiTheme="minorHAnsi" w:hAnsiTheme="minorHAnsi"/>
                <w:sz w:val="18"/>
                <w:szCs w:val="18"/>
              </w:rPr>
              <w:t xml:space="preserve">Is the residence </w:t>
            </w:r>
            <w:r w:rsidRPr="007A0374">
              <w:rPr>
                <w:rFonts w:asciiTheme="minorHAnsi" w:hAnsiTheme="minorHAnsi" w:cs="TimesNewRomanPSMT"/>
                <w:sz w:val="18"/>
                <w:szCs w:val="18"/>
              </w:rPr>
              <w:t>located in Climate zones 8-14, in a Wildland-Urban Interface Fire Area as defined in Title 24, Part 2, and have a whole house fan?</w:t>
            </w:r>
          </w:p>
        </w:tc>
        <w:tc>
          <w:tcPr>
            <w:tcW w:w="4781" w:type="dxa"/>
          </w:tcPr>
          <w:p w14:paraId="20C424AE" w14:textId="0F40FCAC" w:rsidR="009D5130" w:rsidRDefault="00AE5D51" w:rsidP="00DF17EE">
            <w:r w:rsidRPr="00AE5D51">
              <w:rPr>
                <w:rFonts w:asciiTheme="minorHAnsi" w:hAnsiTheme="minorHAnsi"/>
                <w:sz w:val="18"/>
                <w:szCs w:val="18"/>
              </w:rPr>
              <w:t xml:space="preserve">&lt;&lt;user </w:t>
            </w:r>
            <w:r w:rsidR="00DF17EE">
              <w:rPr>
                <w:rFonts w:asciiTheme="minorHAnsi" w:hAnsiTheme="minorHAnsi"/>
                <w:sz w:val="18"/>
                <w:szCs w:val="18"/>
              </w:rPr>
              <w:t>pick from</w:t>
            </w:r>
            <w:r w:rsidRPr="00AE5D51">
              <w:rPr>
                <w:rFonts w:asciiTheme="minorHAnsi" w:hAnsiTheme="minorHAnsi"/>
                <w:sz w:val="18"/>
                <w:szCs w:val="18"/>
              </w:rPr>
              <w:t xml:space="preserve"> list: Yes; No&gt;&gt;</w:t>
            </w:r>
          </w:p>
        </w:tc>
      </w:tr>
      <w:tr w:rsidR="0076191B" w:rsidRPr="00F26029" w14:paraId="20C424B6" w14:textId="77777777" w:rsidTr="005A0C01">
        <w:trPr>
          <w:trHeight w:val="144"/>
        </w:trPr>
        <w:tc>
          <w:tcPr>
            <w:tcW w:w="578" w:type="dxa"/>
            <w:vAlign w:val="center"/>
          </w:tcPr>
          <w:p w14:paraId="20C424B0" w14:textId="77777777" w:rsidR="0076191B" w:rsidRPr="007A0374" w:rsidRDefault="0076191B" w:rsidP="00C15F09">
            <w:pPr>
              <w:jc w:val="center"/>
              <w:rPr>
                <w:rFonts w:asciiTheme="minorHAnsi" w:hAnsiTheme="minorHAnsi"/>
                <w:sz w:val="18"/>
                <w:szCs w:val="18"/>
              </w:rPr>
            </w:pPr>
            <w:r>
              <w:rPr>
                <w:rFonts w:asciiTheme="minorHAnsi" w:hAnsiTheme="minorHAnsi"/>
                <w:sz w:val="18"/>
                <w:szCs w:val="18"/>
              </w:rPr>
              <w:t>03</w:t>
            </w:r>
          </w:p>
        </w:tc>
        <w:tc>
          <w:tcPr>
            <w:tcW w:w="5616" w:type="dxa"/>
            <w:vAlign w:val="center"/>
          </w:tcPr>
          <w:p w14:paraId="20C424B2" w14:textId="6F7263C2" w:rsidR="0076191B" w:rsidRPr="007A0374" w:rsidRDefault="0076191B" w:rsidP="00C15F09">
            <w:pPr>
              <w:rPr>
                <w:rFonts w:asciiTheme="minorHAnsi" w:hAnsiTheme="minorHAnsi"/>
                <w:sz w:val="18"/>
                <w:szCs w:val="18"/>
              </w:rPr>
            </w:pPr>
            <w:r w:rsidRPr="007A0374">
              <w:rPr>
                <w:rFonts w:asciiTheme="minorHAnsi" w:hAnsiTheme="minorHAnsi"/>
                <w:sz w:val="18"/>
                <w:szCs w:val="18"/>
              </w:rPr>
              <w:t>What is the total area of low-sloped roofs where the annual solar access is 70% or greater (ft</w:t>
            </w:r>
            <w:r w:rsidR="001C162C" w:rsidRPr="005A0C01">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4B5" w14:textId="40F88275" w:rsidR="009D5130" w:rsidRDefault="00AE5D51">
            <w:r w:rsidRPr="00AE5D51">
              <w:rPr>
                <w:rFonts w:asciiTheme="minorHAnsi" w:hAnsiTheme="minorHAnsi"/>
                <w:sz w:val="18"/>
                <w:szCs w:val="18"/>
              </w:rPr>
              <w:t>&lt;&lt;user input, number</w:t>
            </w:r>
            <w:r w:rsidR="00D4063A">
              <w:rPr>
                <w:rFonts w:asciiTheme="minorHAnsi" w:hAnsiTheme="minorHAnsi"/>
                <w:sz w:val="18"/>
                <w:szCs w:val="18"/>
              </w:rPr>
              <w:t xml:space="preserve"> </w:t>
            </w:r>
            <w:r w:rsidR="00D4063A" w:rsidRPr="008B77C7">
              <w:rPr>
                <w:rFonts w:asciiTheme="minorHAnsi" w:hAnsiTheme="minorHAnsi"/>
                <w:sz w:val="18"/>
                <w:szCs w:val="18"/>
              </w:rPr>
              <w:t>or</w:t>
            </w:r>
            <w:r w:rsidR="005C0007">
              <w:rPr>
                <w:rFonts w:asciiTheme="minorHAnsi" w:hAnsiTheme="minorHAnsi"/>
                <w:sz w:val="18"/>
                <w:szCs w:val="18"/>
              </w:rPr>
              <w:t xml:space="preserve"> N/A</w:t>
            </w:r>
            <w:r w:rsidR="00D4063A" w:rsidRPr="008B77C7">
              <w:rPr>
                <w:rFonts w:asciiTheme="minorHAnsi" w:hAnsiTheme="minorHAnsi"/>
                <w:sz w:val="18"/>
                <w:szCs w:val="18"/>
              </w:rPr>
              <w:t xml:space="preserve"> </w:t>
            </w:r>
            <w:r w:rsidR="0076191B" w:rsidRPr="005C0007">
              <w:rPr>
                <w:rFonts w:asciiTheme="minorHAnsi" w:hAnsiTheme="minorHAnsi"/>
                <w:sz w:val="18"/>
                <w:szCs w:val="18"/>
              </w:rPr>
              <w:t>&gt;&gt;</w:t>
            </w:r>
          </w:p>
        </w:tc>
      </w:tr>
      <w:tr w:rsidR="0076191B" w:rsidRPr="00F26029" w14:paraId="20C424BD" w14:textId="77777777" w:rsidTr="005A0C01">
        <w:trPr>
          <w:trHeight w:val="144"/>
        </w:trPr>
        <w:tc>
          <w:tcPr>
            <w:tcW w:w="578" w:type="dxa"/>
            <w:vAlign w:val="center"/>
          </w:tcPr>
          <w:p w14:paraId="20C424B7" w14:textId="77777777" w:rsidR="0076191B" w:rsidRPr="007A0374" w:rsidRDefault="0076191B" w:rsidP="00C15F09">
            <w:pPr>
              <w:jc w:val="center"/>
              <w:rPr>
                <w:rFonts w:asciiTheme="minorHAnsi" w:hAnsiTheme="minorHAnsi"/>
                <w:sz w:val="18"/>
                <w:szCs w:val="18"/>
              </w:rPr>
            </w:pPr>
            <w:r>
              <w:rPr>
                <w:rFonts w:asciiTheme="minorHAnsi" w:hAnsiTheme="minorHAnsi"/>
                <w:sz w:val="18"/>
                <w:szCs w:val="18"/>
              </w:rPr>
              <w:t>04</w:t>
            </w:r>
          </w:p>
        </w:tc>
        <w:tc>
          <w:tcPr>
            <w:tcW w:w="5616" w:type="dxa"/>
            <w:vAlign w:val="center"/>
          </w:tcPr>
          <w:p w14:paraId="20C424B9" w14:textId="3822085C" w:rsidR="0076191B" w:rsidRPr="007A0374" w:rsidRDefault="0076191B" w:rsidP="00C15F09">
            <w:pPr>
              <w:rPr>
                <w:rFonts w:asciiTheme="minorHAnsi" w:hAnsiTheme="minorHAnsi"/>
                <w:sz w:val="18"/>
                <w:szCs w:val="18"/>
              </w:rPr>
            </w:pPr>
            <w:r w:rsidRPr="007A0374">
              <w:rPr>
                <w:rFonts w:asciiTheme="minorHAnsi" w:hAnsiTheme="minorHAnsi"/>
                <w:sz w:val="18"/>
                <w:szCs w:val="18"/>
              </w:rPr>
              <w:t>What is the total area of steep-sloped roofs oriented between 110 and 270 degrees relative to true north, where the annual solar access is 70% or greater (ft</w:t>
            </w:r>
            <w:r w:rsidR="001C162C" w:rsidRPr="005A0C01">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4BC" w14:textId="39D93EB0" w:rsidR="009D5130" w:rsidRDefault="00AE5D51">
            <w:pPr>
              <w:rPr>
                <w:sz w:val="22"/>
              </w:rPr>
            </w:pPr>
            <w:r w:rsidRPr="00AE5D51">
              <w:rPr>
                <w:rFonts w:asciiTheme="minorHAnsi" w:hAnsiTheme="minorHAnsi"/>
                <w:sz w:val="18"/>
                <w:szCs w:val="18"/>
              </w:rPr>
              <w:t>&lt;&lt;user input, number</w:t>
            </w:r>
            <w:r w:rsidR="00D4063A">
              <w:rPr>
                <w:rFonts w:asciiTheme="minorHAnsi" w:hAnsiTheme="minorHAnsi"/>
                <w:sz w:val="18"/>
                <w:szCs w:val="18"/>
              </w:rPr>
              <w:t xml:space="preserve"> </w:t>
            </w:r>
            <w:r w:rsidR="00D4063A" w:rsidRPr="008B77C7">
              <w:rPr>
                <w:rFonts w:asciiTheme="minorHAnsi" w:hAnsiTheme="minorHAnsi"/>
                <w:sz w:val="18"/>
                <w:szCs w:val="18"/>
              </w:rPr>
              <w:t>or</w:t>
            </w:r>
            <w:r w:rsidR="005C0007">
              <w:rPr>
                <w:rFonts w:asciiTheme="minorHAnsi" w:hAnsiTheme="minorHAnsi"/>
                <w:sz w:val="18"/>
                <w:szCs w:val="18"/>
              </w:rPr>
              <w:t xml:space="preserve"> N/A</w:t>
            </w:r>
            <w:r w:rsidR="00D4063A" w:rsidRPr="008B77C7">
              <w:rPr>
                <w:rFonts w:asciiTheme="minorHAnsi" w:hAnsiTheme="minorHAnsi"/>
                <w:sz w:val="18"/>
                <w:szCs w:val="18"/>
              </w:rPr>
              <w:t xml:space="preserve"> </w:t>
            </w:r>
            <w:r w:rsidR="0076191B" w:rsidRPr="005C0007">
              <w:rPr>
                <w:rFonts w:asciiTheme="minorHAnsi" w:hAnsiTheme="minorHAnsi"/>
                <w:sz w:val="18"/>
                <w:szCs w:val="18"/>
              </w:rPr>
              <w:t>&gt;&gt;</w:t>
            </w:r>
          </w:p>
        </w:tc>
      </w:tr>
      <w:tr w:rsidR="0076191B" w:rsidRPr="00F26029" w14:paraId="20C424C4" w14:textId="77777777" w:rsidTr="005A0C01">
        <w:trPr>
          <w:trHeight w:val="144"/>
        </w:trPr>
        <w:tc>
          <w:tcPr>
            <w:tcW w:w="578" w:type="dxa"/>
            <w:vAlign w:val="center"/>
          </w:tcPr>
          <w:p w14:paraId="20C424BE" w14:textId="77777777" w:rsidR="0076191B" w:rsidRPr="00C15F09" w:rsidRDefault="0076191B" w:rsidP="00C15F09">
            <w:pPr>
              <w:jc w:val="center"/>
              <w:rPr>
                <w:rFonts w:asciiTheme="minorHAnsi" w:hAnsiTheme="minorHAnsi"/>
                <w:sz w:val="18"/>
                <w:szCs w:val="18"/>
              </w:rPr>
            </w:pPr>
            <w:r w:rsidRPr="00C15F09">
              <w:rPr>
                <w:rFonts w:asciiTheme="minorHAnsi" w:hAnsiTheme="minorHAnsi"/>
                <w:sz w:val="18"/>
                <w:szCs w:val="18"/>
              </w:rPr>
              <w:t>05</w:t>
            </w:r>
          </w:p>
        </w:tc>
        <w:tc>
          <w:tcPr>
            <w:tcW w:w="5616" w:type="dxa"/>
            <w:vAlign w:val="center"/>
          </w:tcPr>
          <w:p w14:paraId="20C424BF" w14:textId="47857E72" w:rsidR="0076191B" w:rsidRDefault="001723BB" w:rsidP="001C162C">
            <w:pPr>
              <w:rPr>
                <w:rFonts w:asciiTheme="minorHAnsi" w:hAnsiTheme="minorHAnsi"/>
                <w:sz w:val="18"/>
                <w:szCs w:val="18"/>
              </w:rPr>
            </w:pPr>
            <w:r>
              <w:rPr>
                <w:rFonts w:asciiTheme="minorHAnsi" w:hAnsiTheme="minorHAnsi"/>
                <w:sz w:val="18"/>
                <w:szCs w:val="18"/>
              </w:rPr>
              <w:t>Solar zone area – solar access method</w:t>
            </w:r>
            <w:r w:rsidDel="006A6EC0">
              <w:rPr>
                <w:rFonts w:asciiTheme="minorHAnsi" w:hAnsiTheme="minorHAnsi"/>
                <w:sz w:val="18"/>
                <w:szCs w:val="18"/>
              </w:rPr>
              <w:t xml:space="preserve"> </w:t>
            </w:r>
            <w:r w:rsidR="0076191B" w:rsidRPr="007A0374">
              <w:rPr>
                <w:rFonts w:asciiTheme="minorHAnsi" w:hAnsiTheme="minorHAnsi"/>
                <w:sz w:val="18"/>
                <w:szCs w:val="18"/>
              </w:rPr>
              <w:t>(ft</w:t>
            </w:r>
            <w:r w:rsidR="001C162C" w:rsidRPr="005A0C01">
              <w:rPr>
                <w:rFonts w:asciiTheme="minorHAnsi" w:hAnsiTheme="minorHAnsi"/>
                <w:sz w:val="18"/>
                <w:szCs w:val="18"/>
                <w:vertAlign w:val="superscript"/>
              </w:rPr>
              <w:t>2</w:t>
            </w:r>
            <w:r w:rsidR="0076191B" w:rsidRPr="007A0374">
              <w:rPr>
                <w:rFonts w:asciiTheme="minorHAnsi" w:hAnsiTheme="minorHAnsi"/>
                <w:sz w:val="18"/>
                <w:szCs w:val="18"/>
              </w:rPr>
              <w:t>)</w:t>
            </w:r>
          </w:p>
        </w:tc>
        <w:tc>
          <w:tcPr>
            <w:tcW w:w="4781" w:type="dxa"/>
          </w:tcPr>
          <w:p w14:paraId="20C424C0" w14:textId="77777777" w:rsidR="0076191B" w:rsidRDefault="0076191B" w:rsidP="003F6191">
            <w:pPr>
              <w:rPr>
                <w:rFonts w:asciiTheme="minorHAnsi" w:hAnsiTheme="minorHAnsi"/>
                <w:sz w:val="18"/>
                <w:szCs w:val="18"/>
              </w:rPr>
            </w:pPr>
            <w:r>
              <w:rPr>
                <w:rFonts w:asciiTheme="minorHAnsi" w:hAnsiTheme="minorHAnsi"/>
                <w:sz w:val="18"/>
                <w:szCs w:val="18"/>
              </w:rPr>
              <w:t>&lt;&lt;calculated field:</w:t>
            </w:r>
          </w:p>
          <w:p w14:paraId="20C424C1" w14:textId="2C4874DA" w:rsidR="00D4063A" w:rsidRDefault="00D4063A">
            <w:pPr>
              <w:rPr>
                <w:rFonts w:asciiTheme="minorHAnsi" w:hAnsiTheme="minorHAnsi"/>
                <w:sz w:val="18"/>
                <w:szCs w:val="18"/>
              </w:rPr>
            </w:pPr>
            <w:r>
              <w:rPr>
                <w:rFonts w:asciiTheme="minorHAnsi" w:hAnsiTheme="minorHAnsi"/>
                <w:sz w:val="18"/>
                <w:szCs w:val="18"/>
              </w:rPr>
              <w:t xml:space="preserve">If B03 and B04 are numbers then </w:t>
            </w:r>
            <w:r w:rsidR="004929D9">
              <w:rPr>
                <w:rFonts w:asciiTheme="minorHAnsi" w:hAnsiTheme="minorHAnsi"/>
                <w:sz w:val="18"/>
                <w:szCs w:val="18"/>
              </w:rPr>
              <w:t>report the result of this equation</w:t>
            </w:r>
            <w:r>
              <w:rPr>
                <w:rFonts w:asciiTheme="minorHAnsi" w:hAnsiTheme="minorHAnsi"/>
                <w:sz w:val="18"/>
                <w:szCs w:val="18"/>
              </w:rPr>
              <w:t xml:space="preserve"> </w:t>
            </w:r>
            <w:r w:rsidR="00C15F09">
              <w:rPr>
                <w:rFonts w:asciiTheme="minorHAnsi" w:hAnsiTheme="minorHAnsi"/>
                <w:sz w:val="18"/>
                <w:szCs w:val="18"/>
              </w:rPr>
              <w:t>(B03+B</w:t>
            </w:r>
            <w:proofErr w:type="gramStart"/>
            <w:r w:rsidR="00C15F09">
              <w:rPr>
                <w:rFonts w:asciiTheme="minorHAnsi" w:hAnsiTheme="minorHAnsi"/>
                <w:sz w:val="18"/>
                <w:szCs w:val="18"/>
              </w:rPr>
              <w:t>04)</w:t>
            </w:r>
            <w:r w:rsidR="009D5130">
              <w:rPr>
                <w:rFonts w:asciiTheme="minorHAnsi" w:hAnsiTheme="minorHAnsi"/>
                <w:sz w:val="18"/>
                <w:szCs w:val="18"/>
              </w:rPr>
              <w:t>*</w:t>
            </w:r>
            <w:proofErr w:type="gramEnd"/>
            <w:r w:rsidR="009D5130">
              <w:rPr>
                <w:rFonts w:asciiTheme="minorHAnsi" w:hAnsiTheme="minorHAnsi"/>
                <w:sz w:val="18"/>
                <w:szCs w:val="18"/>
              </w:rPr>
              <w:t>0.5</w:t>
            </w:r>
            <w:r>
              <w:rPr>
                <w:rFonts w:asciiTheme="minorHAnsi" w:hAnsiTheme="minorHAnsi"/>
                <w:sz w:val="18"/>
                <w:szCs w:val="18"/>
              </w:rPr>
              <w:t>;</w:t>
            </w:r>
          </w:p>
          <w:p w14:paraId="20C424C3" w14:textId="7AC6EA7F" w:rsidR="009D5130" w:rsidRDefault="00D4063A" w:rsidP="00160214">
            <w:pPr>
              <w:rPr>
                <w:rFonts w:asciiTheme="minorHAnsi" w:hAnsiTheme="minorHAnsi"/>
                <w:sz w:val="18"/>
                <w:szCs w:val="18"/>
              </w:rPr>
            </w:pPr>
            <w:r>
              <w:rPr>
                <w:rFonts w:asciiTheme="minorHAnsi" w:hAnsiTheme="minorHAnsi"/>
                <w:sz w:val="18"/>
                <w:szCs w:val="18"/>
              </w:rPr>
              <w:t>Else</w:t>
            </w:r>
            <w:r w:rsidR="004929D9">
              <w:rPr>
                <w:rFonts w:asciiTheme="minorHAnsi" w:hAnsiTheme="minorHAnsi"/>
                <w:sz w:val="18"/>
                <w:szCs w:val="18"/>
              </w:rPr>
              <w:t xml:space="preserve"> </w:t>
            </w:r>
            <w:r>
              <w:rPr>
                <w:rFonts w:asciiTheme="minorHAnsi" w:hAnsiTheme="minorHAnsi"/>
                <w:sz w:val="18"/>
                <w:szCs w:val="18"/>
              </w:rPr>
              <w:t>if either B03 or B04</w:t>
            </w:r>
            <w:r w:rsidR="009E021A">
              <w:rPr>
                <w:rFonts w:asciiTheme="minorHAnsi" w:hAnsiTheme="minorHAnsi"/>
                <w:sz w:val="18"/>
                <w:szCs w:val="18"/>
              </w:rPr>
              <w:t xml:space="preserve"> equals “</w:t>
            </w:r>
            <w:r w:rsidR="004929D9">
              <w:rPr>
                <w:rFonts w:asciiTheme="minorHAnsi" w:hAnsiTheme="minorHAnsi"/>
                <w:sz w:val="18"/>
                <w:szCs w:val="18"/>
              </w:rPr>
              <w:t>N/A</w:t>
            </w:r>
            <w:r w:rsidR="009E021A">
              <w:rPr>
                <w:rFonts w:asciiTheme="minorHAnsi" w:hAnsiTheme="minorHAnsi"/>
                <w:sz w:val="18"/>
                <w:szCs w:val="18"/>
              </w:rPr>
              <w:t xml:space="preserve">” then display </w:t>
            </w:r>
            <w:r w:rsidR="004929D9">
              <w:rPr>
                <w:rFonts w:asciiTheme="minorHAnsi" w:hAnsiTheme="minorHAnsi"/>
                <w:sz w:val="18"/>
                <w:szCs w:val="18"/>
              </w:rPr>
              <w:t>N/A</w:t>
            </w:r>
            <w:r w:rsidR="0076191B">
              <w:rPr>
                <w:rFonts w:asciiTheme="minorHAnsi" w:hAnsiTheme="minorHAnsi"/>
                <w:sz w:val="18"/>
                <w:szCs w:val="18"/>
              </w:rPr>
              <w:t>&gt;&gt;</w:t>
            </w:r>
          </w:p>
        </w:tc>
      </w:tr>
      <w:tr w:rsidR="0076191B" w:rsidRPr="00F26029" w14:paraId="20C424CA" w14:textId="77777777" w:rsidTr="005A0C01">
        <w:trPr>
          <w:trHeight w:val="144"/>
        </w:trPr>
        <w:tc>
          <w:tcPr>
            <w:tcW w:w="578" w:type="dxa"/>
            <w:vAlign w:val="center"/>
          </w:tcPr>
          <w:p w14:paraId="20C424C5" w14:textId="77777777" w:rsidR="0076191B" w:rsidRPr="00C15F09" w:rsidRDefault="0076191B" w:rsidP="00C15F09">
            <w:pPr>
              <w:jc w:val="center"/>
              <w:rPr>
                <w:rFonts w:asciiTheme="minorHAnsi" w:hAnsiTheme="minorHAnsi"/>
                <w:sz w:val="18"/>
                <w:szCs w:val="18"/>
              </w:rPr>
            </w:pPr>
            <w:r w:rsidRPr="00C15F09">
              <w:rPr>
                <w:rFonts w:asciiTheme="minorHAnsi" w:hAnsiTheme="minorHAnsi"/>
                <w:sz w:val="18"/>
                <w:szCs w:val="18"/>
              </w:rPr>
              <w:t>06</w:t>
            </w:r>
          </w:p>
        </w:tc>
        <w:tc>
          <w:tcPr>
            <w:tcW w:w="5616" w:type="dxa"/>
            <w:vAlign w:val="center"/>
          </w:tcPr>
          <w:p w14:paraId="20C424C6" w14:textId="415AD955" w:rsidR="0076191B" w:rsidRPr="00F26029" w:rsidRDefault="0076191B" w:rsidP="00B14477">
            <w:r>
              <w:rPr>
                <w:rFonts w:asciiTheme="minorHAnsi" w:hAnsiTheme="minorHAnsi"/>
                <w:sz w:val="18"/>
                <w:szCs w:val="18"/>
              </w:rPr>
              <w:t>Are a</w:t>
            </w:r>
            <w:r w:rsidRPr="00A3784E">
              <w:rPr>
                <w:rFonts w:asciiTheme="minorHAnsi" w:hAnsiTheme="minorHAnsi"/>
                <w:sz w:val="18"/>
                <w:szCs w:val="18"/>
              </w:rPr>
              <w:t xml:space="preserve">ll </w:t>
            </w:r>
            <w:r>
              <w:rPr>
                <w:rFonts w:asciiTheme="minorHAnsi" w:hAnsiTheme="minorHAnsi"/>
                <w:sz w:val="18"/>
                <w:szCs w:val="18"/>
              </w:rPr>
              <w:t xml:space="preserve">the </w:t>
            </w:r>
            <w:r w:rsidRPr="00A3784E">
              <w:rPr>
                <w:rFonts w:asciiTheme="minorHAnsi" w:hAnsiTheme="minorHAnsi"/>
                <w:sz w:val="18"/>
                <w:szCs w:val="18"/>
              </w:rPr>
              <w:t xml:space="preserve">thermostats </w:t>
            </w:r>
            <w:r>
              <w:rPr>
                <w:rFonts w:asciiTheme="minorHAnsi" w:hAnsiTheme="minorHAnsi"/>
                <w:sz w:val="18"/>
                <w:szCs w:val="18"/>
              </w:rPr>
              <w:t xml:space="preserve">Occupant Controlled Smart Thermostats (OCSTs), certified to the </w:t>
            </w:r>
            <w:r w:rsidR="00B14477">
              <w:rPr>
                <w:rFonts w:asciiTheme="minorHAnsi" w:hAnsiTheme="minorHAnsi"/>
                <w:sz w:val="18"/>
                <w:szCs w:val="18"/>
              </w:rPr>
              <w:t>Energy C</w:t>
            </w:r>
            <w:r>
              <w:rPr>
                <w:rFonts w:asciiTheme="minorHAnsi" w:hAnsiTheme="minorHAnsi"/>
                <w:sz w:val="18"/>
                <w:szCs w:val="18"/>
              </w:rPr>
              <w:t xml:space="preserve">ommission and listed on the Commission’s appliances database?  </w:t>
            </w:r>
            <w:r>
              <w:rPr>
                <w:rFonts w:asciiTheme="minorHAnsi" w:hAnsiTheme="minorHAnsi"/>
                <w:sz w:val="18"/>
                <w:szCs w:val="18"/>
              </w:rPr>
              <w:br/>
              <w:t>Alternatively, a networked system of devices may be installed that provides functionality equivalent to an OCST.</w:t>
            </w:r>
          </w:p>
        </w:tc>
        <w:tc>
          <w:tcPr>
            <w:tcW w:w="4781" w:type="dxa"/>
          </w:tcPr>
          <w:p w14:paraId="20C424C9" w14:textId="60CE9518" w:rsidR="009D5130" w:rsidRDefault="00AE5D51" w:rsidP="00DA4B36">
            <w:pPr>
              <w:rPr>
                <w:sz w:val="22"/>
              </w:rPr>
            </w:pPr>
            <w:r w:rsidRPr="00AE5D51">
              <w:rPr>
                <w:rFonts w:asciiTheme="minorHAnsi" w:hAnsiTheme="minorHAnsi"/>
                <w:sz w:val="18"/>
                <w:szCs w:val="18"/>
              </w:rPr>
              <w:t xml:space="preserve">&lt;&lt;user </w:t>
            </w:r>
            <w:r w:rsidR="00DA4B36">
              <w:rPr>
                <w:rFonts w:asciiTheme="minorHAnsi" w:hAnsiTheme="minorHAnsi"/>
                <w:sz w:val="18"/>
                <w:szCs w:val="18"/>
              </w:rPr>
              <w:t>pick from</w:t>
            </w:r>
            <w:r w:rsidRPr="00AE5D51">
              <w:rPr>
                <w:rFonts w:asciiTheme="minorHAnsi" w:hAnsiTheme="minorHAnsi"/>
                <w:sz w:val="18"/>
                <w:szCs w:val="18"/>
              </w:rPr>
              <w:t xml:space="preserve"> list: Yes; No&gt;&gt;</w:t>
            </w:r>
          </w:p>
        </w:tc>
      </w:tr>
      <w:tr w:rsidR="0076191B" w:rsidRPr="00F26029" w14:paraId="20C424D3" w14:textId="77777777" w:rsidTr="005A0C01">
        <w:trPr>
          <w:trHeight w:val="144"/>
        </w:trPr>
        <w:tc>
          <w:tcPr>
            <w:tcW w:w="578" w:type="dxa"/>
            <w:vAlign w:val="center"/>
          </w:tcPr>
          <w:p w14:paraId="20C424CB" w14:textId="77777777" w:rsidR="0076191B" w:rsidRPr="00C15F09" w:rsidRDefault="0076191B" w:rsidP="00C15F09">
            <w:pPr>
              <w:jc w:val="center"/>
              <w:rPr>
                <w:rFonts w:asciiTheme="minorHAnsi" w:hAnsiTheme="minorHAnsi"/>
                <w:sz w:val="18"/>
                <w:szCs w:val="18"/>
              </w:rPr>
            </w:pPr>
            <w:r w:rsidRPr="00C15F09">
              <w:rPr>
                <w:rFonts w:asciiTheme="minorHAnsi" w:hAnsiTheme="minorHAnsi"/>
                <w:sz w:val="18"/>
                <w:szCs w:val="18"/>
              </w:rPr>
              <w:t>07</w:t>
            </w:r>
          </w:p>
        </w:tc>
        <w:tc>
          <w:tcPr>
            <w:tcW w:w="5616" w:type="dxa"/>
            <w:vAlign w:val="center"/>
          </w:tcPr>
          <w:p w14:paraId="20C424CC" w14:textId="1BB20CCF" w:rsidR="0076191B" w:rsidRPr="007A0374" w:rsidRDefault="0076191B" w:rsidP="001C162C">
            <w:pPr>
              <w:rPr>
                <w:rFonts w:asciiTheme="minorHAnsi" w:hAnsiTheme="minorHAnsi"/>
                <w:sz w:val="18"/>
                <w:szCs w:val="18"/>
              </w:rPr>
            </w:pPr>
            <w:r w:rsidRPr="007A0374">
              <w:rPr>
                <w:rFonts w:asciiTheme="minorHAnsi" w:hAnsiTheme="minorHAnsi"/>
                <w:sz w:val="18"/>
                <w:szCs w:val="18"/>
              </w:rPr>
              <w:t>Minimum required solar zone area</w:t>
            </w:r>
            <w:r>
              <w:rPr>
                <w:rFonts w:asciiTheme="minorHAnsi" w:hAnsiTheme="minorHAnsi"/>
                <w:sz w:val="18"/>
                <w:szCs w:val="18"/>
              </w:rPr>
              <w:t xml:space="preserve"> </w:t>
            </w:r>
            <w:r w:rsidRPr="007A0374">
              <w:rPr>
                <w:rFonts w:asciiTheme="minorHAnsi" w:hAnsiTheme="minorHAnsi"/>
                <w:sz w:val="18"/>
                <w:szCs w:val="18"/>
              </w:rPr>
              <w:t>(ft</w:t>
            </w:r>
            <w:r w:rsidR="001C162C" w:rsidRPr="005A0C01">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4CD" w14:textId="77777777" w:rsidR="0076191B" w:rsidRDefault="0076191B" w:rsidP="003F6191">
            <w:pPr>
              <w:rPr>
                <w:rFonts w:asciiTheme="minorHAnsi" w:hAnsiTheme="minorHAnsi"/>
                <w:sz w:val="18"/>
                <w:szCs w:val="18"/>
              </w:rPr>
            </w:pPr>
            <w:r>
              <w:rPr>
                <w:rFonts w:asciiTheme="minorHAnsi" w:hAnsiTheme="minorHAnsi"/>
                <w:sz w:val="18"/>
                <w:szCs w:val="18"/>
              </w:rPr>
              <w:t xml:space="preserve">&lt;&lt;calculated field: </w:t>
            </w:r>
          </w:p>
          <w:p w14:paraId="20C424CE" w14:textId="528137FC" w:rsidR="009D5130" w:rsidRDefault="0076191B" w:rsidP="003F6191">
            <w:pPr>
              <w:rPr>
                <w:rFonts w:asciiTheme="minorHAnsi" w:hAnsiTheme="minorHAnsi"/>
                <w:sz w:val="18"/>
                <w:szCs w:val="18"/>
              </w:rPr>
            </w:pPr>
            <w:r>
              <w:rPr>
                <w:rFonts w:asciiTheme="minorHAnsi" w:hAnsiTheme="minorHAnsi"/>
                <w:sz w:val="18"/>
                <w:szCs w:val="18"/>
              </w:rPr>
              <w:t>If B01</w:t>
            </w:r>
            <w:r w:rsidR="009D5130">
              <w:rPr>
                <w:rFonts w:asciiTheme="minorHAnsi" w:hAnsiTheme="minorHAnsi"/>
                <w:sz w:val="18"/>
                <w:szCs w:val="18"/>
              </w:rPr>
              <w:t xml:space="preserve">, B02 and </w:t>
            </w:r>
            <w:r>
              <w:rPr>
                <w:rFonts w:asciiTheme="minorHAnsi" w:hAnsiTheme="minorHAnsi"/>
                <w:sz w:val="18"/>
                <w:szCs w:val="18"/>
              </w:rPr>
              <w:t>B06</w:t>
            </w:r>
            <w:r w:rsidR="009D5130">
              <w:rPr>
                <w:rFonts w:asciiTheme="minorHAnsi" w:hAnsiTheme="minorHAnsi"/>
                <w:sz w:val="18"/>
                <w:szCs w:val="18"/>
              </w:rPr>
              <w:t xml:space="preserve"> </w:t>
            </w:r>
            <w:r>
              <w:rPr>
                <w:rFonts w:asciiTheme="minorHAnsi" w:hAnsiTheme="minorHAnsi"/>
                <w:sz w:val="18"/>
                <w:szCs w:val="18"/>
              </w:rPr>
              <w:t>=</w:t>
            </w:r>
            <w:r w:rsidR="009D5130">
              <w:rPr>
                <w:rFonts w:asciiTheme="minorHAnsi" w:hAnsiTheme="minorHAnsi"/>
                <w:sz w:val="18"/>
                <w:szCs w:val="18"/>
              </w:rPr>
              <w:t xml:space="preserve"> </w:t>
            </w:r>
            <w:r>
              <w:rPr>
                <w:rFonts w:asciiTheme="minorHAnsi" w:hAnsiTheme="minorHAnsi"/>
                <w:sz w:val="18"/>
                <w:szCs w:val="18"/>
              </w:rPr>
              <w:t>no</w:t>
            </w:r>
            <w:r w:rsidR="009D5130">
              <w:rPr>
                <w:rFonts w:asciiTheme="minorHAnsi" w:hAnsiTheme="minorHAnsi"/>
                <w:sz w:val="18"/>
                <w:szCs w:val="18"/>
              </w:rPr>
              <w:t>,</w:t>
            </w:r>
            <w:r w:rsidR="009E021A">
              <w:rPr>
                <w:rFonts w:asciiTheme="minorHAnsi" w:hAnsiTheme="minorHAnsi"/>
                <w:sz w:val="18"/>
                <w:szCs w:val="18"/>
              </w:rPr>
              <w:t xml:space="preserve"> and B05 is </w:t>
            </w:r>
            <w:r w:rsidR="00DA4B36">
              <w:rPr>
                <w:rFonts w:asciiTheme="minorHAnsi" w:hAnsiTheme="minorHAnsi"/>
                <w:sz w:val="18"/>
                <w:szCs w:val="18"/>
              </w:rPr>
              <w:t>a number,</w:t>
            </w:r>
            <w:r w:rsidR="009D5130">
              <w:rPr>
                <w:rFonts w:asciiTheme="minorHAnsi" w:hAnsiTheme="minorHAnsi"/>
                <w:sz w:val="18"/>
                <w:szCs w:val="18"/>
              </w:rPr>
              <w:t xml:space="preserve"> then display the smaller of B0</w:t>
            </w:r>
            <w:r w:rsidR="00B14477">
              <w:rPr>
                <w:rFonts w:asciiTheme="minorHAnsi" w:hAnsiTheme="minorHAnsi"/>
                <w:sz w:val="18"/>
                <w:szCs w:val="18"/>
              </w:rPr>
              <w:t>5</w:t>
            </w:r>
            <w:r w:rsidR="009D5130">
              <w:rPr>
                <w:rFonts w:asciiTheme="minorHAnsi" w:hAnsiTheme="minorHAnsi"/>
                <w:sz w:val="18"/>
                <w:szCs w:val="18"/>
              </w:rPr>
              <w:t xml:space="preserve"> </w:t>
            </w:r>
            <w:r w:rsidR="00CC5588">
              <w:rPr>
                <w:rFonts w:asciiTheme="minorHAnsi" w:hAnsiTheme="minorHAnsi"/>
                <w:sz w:val="18"/>
                <w:szCs w:val="18"/>
              </w:rPr>
              <w:t>or</w:t>
            </w:r>
            <w:r w:rsidR="00391687">
              <w:rPr>
                <w:rFonts w:asciiTheme="minorHAnsi" w:hAnsiTheme="minorHAnsi"/>
                <w:sz w:val="18"/>
                <w:szCs w:val="18"/>
              </w:rPr>
              <w:t xml:space="preserve"> </w:t>
            </w:r>
            <w:r w:rsidR="009D5130">
              <w:rPr>
                <w:rFonts w:asciiTheme="minorHAnsi" w:hAnsiTheme="minorHAnsi"/>
                <w:sz w:val="18"/>
                <w:szCs w:val="18"/>
              </w:rPr>
              <w:t>250;</w:t>
            </w:r>
          </w:p>
          <w:p w14:paraId="20C424CF" w14:textId="77777777" w:rsidR="009E021A" w:rsidRDefault="00391687" w:rsidP="003F6191">
            <w:pPr>
              <w:rPr>
                <w:rFonts w:asciiTheme="minorHAnsi" w:hAnsiTheme="minorHAnsi"/>
                <w:sz w:val="18"/>
                <w:szCs w:val="18"/>
              </w:rPr>
            </w:pPr>
            <w:r>
              <w:rPr>
                <w:rFonts w:asciiTheme="minorHAnsi" w:hAnsiTheme="minorHAnsi"/>
                <w:sz w:val="18"/>
                <w:szCs w:val="18"/>
              </w:rPr>
              <w:t>Else</w:t>
            </w:r>
            <w:r w:rsidR="00CC5588">
              <w:rPr>
                <w:rFonts w:asciiTheme="minorHAnsi" w:hAnsiTheme="minorHAnsi"/>
                <w:sz w:val="18"/>
                <w:szCs w:val="18"/>
              </w:rPr>
              <w:t xml:space="preserve"> </w:t>
            </w:r>
            <w:r>
              <w:rPr>
                <w:rFonts w:asciiTheme="minorHAnsi" w:hAnsiTheme="minorHAnsi"/>
                <w:sz w:val="18"/>
                <w:szCs w:val="18"/>
              </w:rPr>
              <w:t>if B01, B02 and B06 = no, and B05 is equal to “</w:t>
            </w:r>
            <w:r w:rsidR="004929D9">
              <w:rPr>
                <w:rFonts w:asciiTheme="minorHAnsi" w:hAnsiTheme="minorHAnsi"/>
                <w:sz w:val="18"/>
                <w:szCs w:val="18"/>
              </w:rPr>
              <w:t>N/A</w:t>
            </w:r>
            <w:proofErr w:type="gramStart"/>
            <w:r>
              <w:rPr>
                <w:rFonts w:asciiTheme="minorHAnsi" w:hAnsiTheme="minorHAnsi"/>
                <w:sz w:val="18"/>
                <w:szCs w:val="18"/>
              </w:rPr>
              <w:t>”,  then</w:t>
            </w:r>
            <w:proofErr w:type="gramEnd"/>
            <w:r>
              <w:rPr>
                <w:rFonts w:asciiTheme="minorHAnsi" w:hAnsiTheme="minorHAnsi"/>
                <w:sz w:val="18"/>
                <w:szCs w:val="18"/>
              </w:rPr>
              <w:t xml:space="preserve"> display 250;</w:t>
            </w:r>
          </w:p>
          <w:p w14:paraId="20C424D0" w14:textId="307896CF" w:rsidR="00391687" w:rsidRDefault="009D5130" w:rsidP="00363A69">
            <w:pPr>
              <w:rPr>
                <w:rFonts w:asciiTheme="minorHAnsi" w:hAnsiTheme="minorHAnsi"/>
                <w:sz w:val="18"/>
                <w:szCs w:val="18"/>
              </w:rPr>
            </w:pPr>
            <w:r>
              <w:rPr>
                <w:rFonts w:asciiTheme="minorHAnsi" w:hAnsiTheme="minorHAnsi"/>
                <w:sz w:val="18"/>
                <w:szCs w:val="18"/>
              </w:rPr>
              <w:t>Else</w:t>
            </w:r>
            <w:r w:rsidR="00CC5588">
              <w:rPr>
                <w:rFonts w:asciiTheme="minorHAnsi" w:hAnsiTheme="minorHAnsi"/>
                <w:sz w:val="18"/>
                <w:szCs w:val="18"/>
              </w:rPr>
              <w:t xml:space="preserve"> </w:t>
            </w:r>
            <w:r>
              <w:rPr>
                <w:rFonts w:asciiTheme="minorHAnsi" w:hAnsiTheme="minorHAnsi"/>
                <w:sz w:val="18"/>
                <w:szCs w:val="18"/>
              </w:rPr>
              <w:t>if any of B01, B02 or B06 = yes,</w:t>
            </w:r>
            <w:r w:rsidR="00391687">
              <w:rPr>
                <w:rFonts w:asciiTheme="minorHAnsi" w:hAnsiTheme="minorHAnsi"/>
                <w:sz w:val="18"/>
                <w:szCs w:val="18"/>
              </w:rPr>
              <w:t xml:space="preserve"> and B05 is equal to a number</w:t>
            </w:r>
            <w:r>
              <w:rPr>
                <w:rFonts w:asciiTheme="minorHAnsi" w:hAnsiTheme="minorHAnsi"/>
                <w:sz w:val="18"/>
                <w:szCs w:val="18"/>
              </w:rPr>
              <w:t xml:space="preserve"> then display the smaller of </w:t>
            </w:r>
            <w:r w:rsidR="00363A69">
              <w:rPr>
                <w:rFonts w:asciiTheme="minorHAnsi" w:hAnsiTheme="minorHAnsi"/>
                <w:sz w:val="18"/>
                <w:szCs w:val="18"/>
              </w:rPr>
              <w:t>B0</w:t>
            </w:r>
            <w:r w:rsidR="00B14477">
              <w:rPr>
                <w:rFonts w:asciiTheme="minorHAnsi" w:hAnsiTheme="minorHAnsi"/>
                <w:sz w:val="18"/>
                <w:szCs w:val="18"/>
              </w:rPr>
              <w:t>5</w:t>
            </w:r>
            <w:r w:rsidR="00363A69">
              <w:rPr>
                <w:rFonts w:asciiTheme="minorHAnsi" w:hAnsiTheme="minorHAnsi"/>
                <w:sz w:val="18"/>
                <w:szCs w:val="18"/>
              </w:rPr>
              <w:t xml:space="preserve"> </w:t>
            </w:r>
            <w:r w:rsidR="004929D9">
              <w:rPr>
                <w:rFonts w:asciiTheme="minorHAnsi" w:hAnsiTheme="minorHAnsi"/>
                <w:sz w:val="18"/>
                <w:szCs w:val="18"/>
              </w:rPr>
              <w:t xml:space="preserve">or </w:t>
            </w:r>
            <w:r w:rsidR="00363A69">
              <w:rPr>
                <w:rFonts w:asciiTheme="minorHAnsi" w:hAnsiTheme="minorHAnsi"/>
                <w:sz w:val="18"/>
                <w:szCs w:val="18"/>
              </w:rPr>
              <w:t>150</w:t>
            </w:r>
            <w:r w:rsidR="00391687">
              <w:rPr>
                <w:rFonts w:asciiTheme="minorHAnsi" w:hAnsiTheme="minorHAnsi"/>
                <w:sz w:val="18"/>
                <w:szCs w:val="18"/>
              </w:rPr>
              <w:t>;</w:t>
            </w:r>
          </w:p>
          <w:p w14:paraId="20C424D2" w14:textId="67EF8555" w:rsidR="005A63B4" w:rsidRDefault="00391687">
            <w:pPr>
              <w:rPr>
                <w:rFonts w:asciiTheme="minorHAnsi" w:hAnsiTheme="minorHAnsi"/>
                <w:sz w:val="18"/>
                <w:szCs w:val="18"/>
              </w:rPr>
            </w:pPr>
            <w:r>
              <w:rPr>
                <w:rFonts w:asciiTheme="minorHAnsi" w:hAnsiTheme="minorHAnsi"/>
                <w:sz w:val="18"/>
                <w:szCs w:val="18"/>
              </w:rPr>
              <w:t>Else</w:t>
            </w:r>
            <w:r w:rsidR="00CC5588">
              <w:rPr>
                <w:rFonts w:asciiTheme="minorHAnsi" w:hAnsiTheme="minorHAnsi"/>
                <w:sz w:val="18"/>
                <w:szCs w:val="18"/>
              </w:rPr>
              <w:t xml:space="preserve"> </w:t>
            </w:r>
            <w:r>
              <w:rPr>
                <w:rFonts w:asciiTheme="minorHAnsi" w:hAnsiTheme="minorHAnsi"/>
                <w:sz w:val="18"/>
                <w:szCs w:val="18"/>
              </w:rPr>
              <w:t>if any of B01, B02 or B06 = yes, and B05 is equal “</w:t>
            </w:r>
            <w:r w:rsidR="004929D9">
              <w:rPr>
                <w:rFonts w:asciiTheme="minorHAnsi" w:hAnsiTheme="minorHAnsi"/>
                <w:sz w:val="18"/>
                <w:szCs w:val="18"/>
              </w:rPr>
              <w:t>N/A</w:t>
            </w:r>
            <w:r>
              <w:rPr>
                <w:rFonts w:asciiTheme="minorHAnsi" w:hAnsiTheme="minorHAnsi"/>
                <w:sz w:val="18"/>
                <w:szCs w:val="18"/>
              </w:rPr>
              <w:t>, then display 150</w:t>
            </w:r>
            <w:r w:rsidR="00363A69" w:rsidDel="00363A69">
              <w:rPr>
                <w:rFonts w:asciiTheme="minorHAnsi" w:hAnsiTheme="minorHAnsi"/>
                <w:sz w:val="18"/>
                <w:szCs w:val="18"/>
              </w:rPr>
              <w:t xml:space="preserve"> </w:t>
            </w:r>
            <w:r w:rsidR="0076191B">
              <w:rPr>
                <w:rFonts w:asciiTheme="minorHAnsi" w:hAnsiTheme="minorHAnsi"/>
                <w:sz w:val="18"/>
                <w:szCs w:val="18"/>
              </w:rPr>
              <w:t xml:space="preserve">&gt;&gt;  </w:t>
            </w:r>
          </w:p>
        </w:tc>
      </w:tr>
    </w:tbl>
    <w:p w14:paraId="20C424D4" w14:textId="77777777" w:rsidR="002E3584" w:rsidRDefault="002E3584" w:rsidP="0076191B"/>
    <w:p w14:paraId="43EB8AF4" w14:textId="77777777" w:rsidR="00130340" w:rsidRDefault="00130340">
      <w:r>
        <w:br w:type="page"/>
      </w: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71"/>
        <w:gridCol w:w="5513"/>
        <w:gridCol w:w="4706"/>
      </w:tblGrid>
      <w:tr w:rsidR="0076191B" w:rsidRPr="00F26029" w14:paraId="20C424D7" w14:textId="77777777" w:rsidTr="001B4CB0">
        <w:trPr>
          <w:trHeight w:val="144"/>
        </w:trPr>
        <w:tc>
          <w:tcPr>
            <w:tcW w:w="10972" w:type="dxa"/>
            <w:gridSpan w:val="3"/>
            <w:vAlign w:val="center"/>
          </w:tcPr>
          <w:p w14:paraId="20C424D5" w14:textId="77777777" w:rsidR="0076191B" w:rsidRDefault="0076191B" w:rsidP="00DD5193">
            <w:pPr>
              <w:pStyle w:val="BodyText2"/>
              <w:spacing w:before="0" w:after="0"/>
              <w:ind w:left="1"/>
              <w:rPr>
                <w:rFonts w:asciiTheme="minorHAnsi" w:hAnsiTheme="minorHAnsi"/>
                <w:b/>
                <w:sz w:val="20"/>
              </w:rPr>
            </w:pPr>
            <w:r>
              <w:rPr>
                <w:rFonts w:asciiTheme="minorHAnsi" w:hAnsiTheme="minorHAnsi"/>
                <w:b/>
                <w:sz w:val="20"/>
              </w:rPr>
              <w:t>C</w:t>
            </w:r>
            <w:r w:rsidRPr="007A0374">
              <w:rPr>
                <w:rFonts w:asciiTheme="minorHAnsi" w:hAnsiTheme="minorHAnsi"/>
                <w:b/>
                <w:sz w:val="20"/>
              </w:rPr>
              <w:t xml:space="preserve">. Minimum Required Solar Zone Area for </w:t>
            </w:r>
            <w:r>
              <w:rPr>
                <w:rFonts w:asciiTheme="minorHAnsi" w:hAnsiTheme="minorHAnsi"/>
                <w:b/>
                <w:sz w:val="20"/>
              </w:rPr>
              <w:t>Multifamily Building</w:t>
            </w:r>
          </w:p>
          <w:p w14:paraId="20C424D6" w14:textId="1D9F70D0" w:rsidR="0076191B" w:rsidRPr="007A0374" w:rsidRDefault="0076191B" w:rsidP="00FB38A4">
            <w:pPr>
              <w:pStyle w:val="BodyText2"/>
              <w:spacing w:before="0" w:after="0"/>
              <w:ind w:left="1"/>
              <w:rPr>
                <w:rFonts w:asciiTheme="minorHAnsi" w:hAnsiTheme="minorHAnsi"/>
                <w:b/>
                <w:sz w:val="18"/>
                <w:szCs w:val="18"/>
              </w:rPr>
            </w:pPr>
            <w:r w:rsidRPr="0076191B">
              <w:rPr>
                <w:rFonts w:asciiTheme="minorHAnsi" w:hAnsiTheme="minorHAnsi"/>
                <w:sz w:val="20"/>
              </w:rPr>
              <w:t xml:space="preserve">&lt;&lt;if </w:t>
            </w:r>
            <w:r w:rsidR="00FB38A4">
              <w:rPr>
                <w:rFonts w:asciiTheme="minorHAnsi" w:hAnsiTheme="minorHAnsi"/>
                <w:sz w:val="20"/>
              </w:rPr>
              <w:t xml:space="preserve">Building Type </w:t>
            </w:r>
            <w:r w:rsidRPr="0076191B">
              <w:rPr>
                <w:rFonts w:asciiTheme="minorHAnsi" w:hAnsiTheme="minorHAnsi"/>
                <w:sz w:val="20"/>
              </w:rPr>
              <w:t>A01</w:t>
            </w:r>
            <w:r w:rsidR="00DA4B36">
              <w:rPr>
                <w:rFonts w:asciiTheme="minorHAnsi" w:hAnsiTheme="minorHAnsi"/>
                <w:sz w:val="20"/>
              </w:rPr>
              <w:t xml:space="preserve"> </w:t>
            </w:r>
            <w:r w:rsidR="00DD5193">
              <w:rPr>
                <w:rFonts w:asciiTheme="minorHAnsi" w:hAnsiTheme="minorHAnsi"/>
                <w:sz w:val="20"/>
              </w:rPr>
              <w:t>equals</w:t>
            </w:r>
            <w:r w:rsidR="00DA4B36">
              <w:rPr>
                <w:rFonts w:asciiTheme="minorHAnsi" w:hAnsiTheme="minorHAnsi"/>
                <w:sz w:val="20"/>
              </w:rPr>
              <w:t xml:space="preserve"> </w:t>
            </w:r>
            <w:r w:rsidR="00FB38A4">
              <w:rPr>
                <w:rFonts w:asciiTheme="minorHAnsi" w:hAnsiTheme="minorHAnsi"/>
                <w:sz w:val="20"/>
              </w:rPr>
              <w:t xml:space="preserve">“Multifamily”, the display this table, else </w:t>
            </w:r>
            <w:r w:rsidR="00DA4B36">
              <w:rPr>
                <w:rFonts w:asciiTheme="minorHAnsi" w:hAnsiTheme="minorHAnsi"/>
                <w:sz w:val="20"/>
              </w:rPr>
              <w:t xml:space="preserve">display the </w:t>
            </w:r>
            <w:r w:rsidRPr="0076191B">
              <w:rPr>
                <w:rFonts w:asciiTheme="minorHAnsi" w:hAnsiTheme="minorHAnsi"/>
                <w:sz w:val="20"/>
              </w:rPr>
              <w:t>section does not apply message&gt;&gt;</w:t>
            </w:r>
          </w:p>
        </w:tc>
      </w:tr>
      <w:tr w:rsidR="0076191B" w:rsidRPr="00F26029" w14:paraId="20C424DB" w14:textId="77777777" w:rsidTr="001B4CB0">
        <w:trPr>
          <w:trHeight w:val="144"/>
        </w:trPr>
        <w:tc>
          <w:tcPr>
            <w:tcW w:w="576" w:type="dxa"/>
            <w:vAlign w:val="center"/>
          </w:tcPr>
          <w:p w14:paraId="20C424D8" w14:textId="77777777" w:rsidR="0076191B" w:rsidRDefault="0076191B" w:rsidP="00255081">
            <w:pPr>
              <w:jc w:val="center"/>
              <w:rPr>
                <w:rFonts w:asciiTheme="minorHAnsi" w:hAnsiTheme="minorHAnsi"/>
                <w:sz w:val="18"/>
                <w:szCs w:val="18"/>
              </w:rPr>
            </w:pPr>
            <w:r>
              <w:rPr>
                <w:rFonts w:asciiTheme="minorHAnsi" w:hAnsiTheme="minorHAnsi"/>
                <w:sz w:val="18"/>
                <w:szCs w:val="18"/>
              </w:rPr>
              <w:t>01</w:t>
            </w:r>
          </w:p>
        </w:tc>
        <w:tc>
          <w:tcPr>
            <w:tcW w:w="5615" w:type="dxa"/>
          </w:tcPr>
          <w:p w14:paraId="20C424D9" w14:textId="2A1E0E1E" w:rsidR="0076191B" w:rsidRPr="007A0374" w:rsidRDefault="0076191B" w:rsidP="001C162C">
            <w:pPr>
              <w:rPr>
                <w:rFonts w:asciiTheme="minorHAnsi" w:hAnsiTheme="minorHAnsi"/>
                <w:sz w:val="18"/>
                <w:szCs w:val="18"/>
              </w:rPr>
            </w:pPr>
            <w:r>
              <w:rPr>
                <w:rFonts w:asciiTheme="minorHAnsi" w:hAnsiTheme="minorHAnsi"/>
                <w:sz w:val="18"/>
                <w:szCs w:val="18"/>
              </w:rPr>
              <w:t xml:space="preserve">What is the total area of the roof of the building? </w:t>
            </w:r>
            <w:r w:rsidRPr="007A0374">
              <w:rPr>
                <w:rFonts w:asciiTheme="minorHAnsi" w:hAnsiTheme="minorHAnsi"/>
                <w:sz w:val="18"/>
                <w:szCs w:val="18"/>
              </w:rPr>
              <w:t>(ft</w:t>
            </w:r>
            <w:r w:rsidR="001C162C" w:rsidRPr="005A0C01">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4DA" w14:textId="4279A9C1" w:rsidR="0076191B" w:rsidRDefault="0076191B" w:rsidP="005A63B4">
            <w:pPr>
              <w:rPr>
                <w:rFonts w:asciiTheme="minorHAnsi" w:hAnsiTheme="minorHAnsi"/>
                <w:sz w:val="18"/>
                <w:szCs w:val="18"/>
              </w:rPr>
            </w:pPr>
            <w:r>
              <w:rPr>
                <w:rFonts w:asciiTheme="minorHAnsi" w:hAnsiTheme="minorHAnsi"/>
                <w:sz w:val="18"/>
                <w:szCs w:val="18"/>
              </w:rPr>
              <w:t>&lt;&lt;user input, num</w:t>
            </w:r>
            <w:r w:rsidR="005A63B4">
              <w:rPr>
                <w:rFonts w:asciiTheme="minorHAnsi" w:hAnsiTheme="minorHAnsi"/>
                <w:sz w:val="18"/>
                <w:szCs w:val="18"/>
              </w:rPr>
              <w:t>b</w:t>
            </w:r>
            <w:r>
              <w:rPr>
                <w:rFonts w:asciiTheme="minorHAnsi" w:hAnsiTheme="minorHAnsi"/>
                <w:sz w:val="18"/>
                <w:szCs w:val="18"/>
              </w:rPr>
              <w:t>er&gt;&gt;</w:t>
            </w:r>
          </w:p>
        </w:tc>
      </w:tr>
      <w:tr w:rsidR="0076191B" w:rsidRPr="00F26029" w14:paraId="20C424DF" w14:textId="77777777" w:rsidTr="001B4CB0">
        <w:trPr>
          <w:trHeight w:val="144"/>
        </w:trPr>
        <w:tc>
          <w:tcPr>
            <w:tcW w:w="576" w:type="dxa"/>
            <w:vAlign w:val="center"/>
          </w:tcPr>
          <w:p w14:paraId="20C424DC" w14:textId="77777777" w:rsidR="0076191B" w:rsidRDefault="0076191B" w:rsidP="00255081">
            <w:pPr>
              <w:jc w:val="center"/>
              <w:rPr>
                <w:rFonts w:asciiTheme="minorHAnsi" w:hAnsiTheme="minorHAnsi"/>
                <w:sz w:val="18"/>
                <w:szCs w:val="18"/>
              </w:rPr>
            </w:pPr>
            <w:r>
              <w:rPr>
                <w:rFonts w:asciiTheme="minorHAnsi" w:hAnsiTheme="minorHAnsi"/>
                <w:sz w:val="18"/>
                <w:szCs w:val="18"/>
              </w:rPr>
              <w:t>02</w:t>
            </w:r>
          </w:p>
        </w:tc>
        <w:tc>
          <w:tcPr>
            <w:tcW w:w="5615" w:type="dxa"/>
          </w:tcPr>
          <w:p w14:paraId="20C424DD" w14:textId="4AFCB3AC" w:rsidR="0076191B" w:rsidRPr="007A0374" w:rsidRDefault="0076191B" w:rsidP="001C162C">
            <w:pPr>
              <w:rPr>
                <w:rFonts w:asciiTheme="minorHAnsi" w:hAnsiTheme="minorHAnsi"/>
                <w:sz w:val="18"/>
                <w:szCs w:val="18"/>
              </w:rPr>
            </w:pPr>
            <w:r>
              <w:rPr>
                <w:rFonts w:asciiTheme="minorHAnsi" w:hAnsiTheme="minorHAnsi"/>
                <w:sz w:val="18"/>
                <w:szCs w:val="18"/>
              </w:rPr>
              <w:t xml:space="preserve">What is the total area of skylights installed in the roof of the building? </w:t>
            </w:r>
            <w:r w:rsidRPr="007A0374">
              <w:rPr>
                <w:rFonts w:asciiTheme="minorHAnsi" w:hAnsiTheme="minorHAnsi"/>
                <w:sz w:val="18"/>
                <w:szCs w:val="18"/>
              </w:rPr>
              <w:t>(ft</w:t>
            </w:r>
            <w:r w:rsidR="001C162C" w:rsidRPr="005A0C01">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4DE" w14:textId="290B1AEA" w:rsidR="0076191B" w:rsidRDefault="0076191B" w:rsidP="005A63B4">
            <w:pPr>
              <w:rPr>
                <w:rFonts w:asciiTheme="minorHAnsi" w:hAnsiTheme="minorHAnsi"/>
                <w:sz w:val="18"/>
                <w:szCs w:val="18"/>
              </w:rPr>
            </w:pPr>
            <w:r>
              <w:rPr>
                <w:rFonts w:asciiTheme="minorHAnsi" w:hAnsiTheme="minorHAnsi"/>
                <w:sz w:val="18"/>
                <w:szCs w:val="18"/>
              </w:rPr>
              <w:t>&lt;&lt;user input, num</w:t>
            </w:r>
            <w:r w:rsidR="005A63B4">
              <w:rPr>
                <w:rFonts w:asciiTheme="minorHAnsi" w:hAnsiTheme="minorHAnsi"/>
                <w:sz w:val="18"/>
                <w:szCs w:val="18"/>
              </w:rPr>
              <w:t>b</w:t>
            </w:r>
            <w:r>
              <w:rPr>
                <w:rFonts w:asciiTheme="minorHAnsi" w:hAnsiTheme="minorHAnsi"/>
                <w:sz w:val="18"/>
                <w:szCs w:val="18"/>
              </w:rPr>
              <w:t>er&gt;&gt;</w:t>
            </w:r>
          </w:p>
        </w:tc>
      </w:tr>
      <w:tr w:rsidR="0076191B" w:rsidRPr="00F26029" w14:paraId="20C424E5" w14:textId="77777777" w:rsidTr="001B4CB0">
        <w:trPr>
          <w:trHeight w:val="144"/>
        </w:trPr>
        <w:tc>
          <w:tcPr>
            <w:tcW w:w="576" w:type="dxa"/>
            <w:vAlign w:val="center"/>
          </w:tcPr>
          <w:p w14:paraId="20C424E0" w14:textId="77777777" w:rsidR="0076191B" w:rsidRPr="007A0374" w:rsidRDefault="0076191B" w:rsidP="00255081">
            <w:pPr>
              <w:jc w:val="center"/>
              <w:rPr>
                <w:rFonts w:asciiTheme="minorHAnsi" w:hAnsiTheme="minorHAnsi"/>
                <w:sz w:val="18"/>
                <w:szCs w:val="18"/>
              </w:rPr>
            </w:pPr>
            <w:r>
              <w:rPr>
                <w:rFonts w:asciiTheme="minorHAnsi" w:hAnsiTheme="minorHAnsi"/>
                <w:sz w:val="18"/>
                <w:szCs w:val="18"/>
              </w:rPr>
              <w:t>03</w:t>
            </w:r>
          </w:p>
        </w:tc>
        <w:tc>
          <w:tcPr>
            <w:tcW w:w="5615" w:type="dxa"/>
          </w:tcPr>
          <w:p w14:paraId="20C424E1" w14:textId="07A9DBDF" w:rsidR="0076191B" w:rsidRPr="007A0374" w:rsidRDefault="0076191B" w:rsidP="001C162C">
            <w:pPr>
              <w:rPr>
                <w:rFonts w:asciiTheme="minorHAnsi" w:hAnsiTheme="minorHAnsi"/>
                <w:sz w:val="18"/>
                <w:szCs w:val="18"/>
              </w:rPr>
            </w:pPr>
            <w:r w:rsidRPr="007A0374">
              <w:rPr>
                <w:rFonts w:asciiTheme="minorHAnsi" w:hAnsiTheme="minorHAnsi"/>
                <w:sz w:val="18"/>
                <w:szCs w:val="18"/>
              </w:rPr>
              <w:t>What is the total area of low-sloped roofs where the annual solar access is 70% or greater</w:t>
            </w:r>
            <w:r w:rsidR="00DD5193">
              <w:rPr>
                <w:rFonts w:asciiTheme="minorHAnsi" w:hAnsiTheme="minorHAnsi"/>
                <w:sz w:val="18"/>
                <w:szCs w:val="18"/>
              </w:rPr>
              <w:t>?</w:t>
            </w:r>
            <w:r w:rsidRPr="007A0374">
              <w:rPr>
                <w:rFonts w:asciiTheme="minorHAnsi" w:hAnsiTheme="minorHAnsi"/>
                <w:sz w:val="18"/>
                <w:szCs w:val="18"/>
              </w:rPr>
              <w:t xml:space="preserve"> (ft</w:t>
            </w:r>
            <w:r w:rsidR="001C162C" w:rsidRPr="005A0C01">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4E4" w14:textId="07BA9002" w:rsidR="0076191B" w:rsidRPr="007A0374" w:rsidRDefault="00101DC0" w:rsidP="00DC029C">
            <w:r w:rsidRPr="00DC029C">
              <w:rPr>
                <w:rFonts w:asciiTheme="minorHAnsi" w:hAnsiTheme="minorHAnsi"/>
                <w:sz w:val="18"/>
                <w:szCs w:val="18"/>
              </w:rPr>
              <w:t>&lt;&lt;user input, number allow N/A&gt;&gt;</w:t>
            </w:r>
          </w:p>
        </w:tc>
      </w:tr>
      <w:tr w:rsidR="0076191B" w:rsidRPr="00F26029" w14:paraId="20C424EC" w14:textId="77777777" w:rsidTr="001B4CB0">
        <w:trPr>
          <w:trHeight w:val="144"/>
        </w:trPr>
        <w:tc>
          <w:tcPr>
            <w:tcW w:w="576" w:type="dxa"/>
            <w:vAlign w:val="center"/>
          </w:tcPr>
          <w:p w14:paraId="20C424E6" w14:textId="77777777" w:rsidR="0076191B" w:rsidRPr="007A0374" w:rsidRDefault="0076191B" w:rsidP="00255081">
            <w:pPr>
              <w:jc w:val="center"/>
              <w:rPr>
                <w:rFonts w:asciiTheme="minorHAnsi" w:hAnsiTheme="minorHAnsi"/>
                <w:sz w:val="18"/>
                <w:szCs w:val="18"/>
              </w:rPr>
            </w:pPr>
            <w:r>
              <w:rPr>
                <w:rFonts w:asciiTheme="minorHAnsi" w:hAnsiTheme="minorHAnsi"/>
                <w:sz w:val="18"/>
                <w:szCs w:val="18"/>
              </w:rPr>
              <w:t>04</w:t>
            </w:r>
          </w:p>
        </w:tc>
        <w:tc>
          <w:tcPr>
            <w:tcW w:w="5615" w:type="dxa"/>
          </w:tcPr>
          <w:p w14:paraId="20C424E7" w14:textId="4639E523" w:rsidR="0076191B" w:rsidRPr="007A0374" w:rsidRDefault="0076191B" w:rsidP="00DD5193">
            <w:pPr>
              <w:rPr>
                <w:rFonts w:asciiTheme="minorHAnsi" w:hAnsiTheme="minorHAnsi"/>
                <w:sz w:val="18"/>
                <w:szCs w:val="18"/>
              </w:rPr>
            </w:pPr>
            <w:r w:rsidRPr="007A0374">
              <w:rPr>
                <w:rFonts w:asciiTheme="minorHAnsi" w:hAnsiTheme="minorHAnsi"/>
                <w:sz w:val="18"/>
                <w:szCs w:val="18"/>
              </w:rPr>
              <w:t>What is the total area of steep-sloped roofs oriented between 110 and 270 degrees relative to true north, where the annual solar access is 70% or greater</w:t>
            </w:r>
            <w:r w:rsidR="00DD5193">
              <w:rPr>
                <w:rFonts w:asciiTheme="minorHAnsi" w:hAnsiTheme="minorHAnsi"/>
                <w:sz w:val="18"/>
                <w:szCs w:val="18"/>
              </w:rPr>
              <w:t>?</w:t>
            </w:r>
            <w:r w:rsidRPr="007A0374">
              <w:rPr>
                <w:rFonts w:asciiTheme="minorHAnsi" w:hAnsiTheme="minorHAnsi"/>
                <w:sz w:val="18"/>
                <w:szCs w:val="18"/>
              </w:rPr>
              <w:t xml:space="preserve"> (ft</w:t>
            </w:r>
            <w:r w:rsidR="001C162C" w:rsidRPr="005A0C01">
              <w:rPr>
                <w:rFonts w:asciiTheme="minorHAnsi" w:hAnsiTheme="minorHAnsi"/>
                <w:sz w:val="18"/>
                <w:szCs w:val="18"/>
                <w:vertAlign w:val="superscript"/>
              </w:rPr>
              <w:t>2</w:t>
            </w:r>
            <w:r w:rsidRPr="007A0374">
              <w:rPr>
                <w:rFonts w:asciiTheme="minorHAnsi" w:hAnsiTheme="minorHAnsi"/>
                <w:sz w:val="18"/>
                <w:szCs w:val="18"/>
              </w:rPr>
              <w:t xml:space="preserve">)  </w:t>
            </w:r>
          </w:p>
          <w:p w14:paraId="20C424E8" w14:textId="7796B5C7" w:rsidR="0076191B" w:rsidRPr="007A0374" w:rsidRDefault="0076191B" w:rsidP="00DD5193">
            <w:pPr>
              <w:autoSpaceDE w:val="0"/>
              <w:autoSpaceDN w:val="0"/>
              <w:adjustRightInd w:val="0"/>
              <w:rPr>
                <w:rFonts w:asciiTheme="minorHAnsi" w:hAnsiTheme="minorHAnsi"/>
                <w:sz w:val="18"/>
                <w:szCs w:val="18"/>
              </w:rPr>
            </w:pPr>
          </w:p>
        </w:tc>
        <w:tc>
          <w:tcPr>
            <w:tcW w:w="4781" w:type="dxa"/>
          </w:tcPr>
          <w:p w14:paraId="20C424EB" w14:textId="2BF1CF39" w:rsidR="0076191B" w:rsidRPr="007A0374" w:rsidRDefault="00101DC0" w:rsidP="00DC029C">
            <w:r w:rsidRPr="00DC029C">
              <w:rPr>
                <w:rFonts w:asciiTheme="minorHAnsi" w:hAnsiTheme="minorHAnsi"/>
                <w:sz w:val="18"/>
                <w:szCs w:val="18"/>
              </w:rPr>
              <w:t>&lt;&lt;user input, number allow N/A&gt;&gt;</w:t>
            </w:r>
          </w:p>
        </w:tc>
      </w:tr>
      <w:tr w:rsidR="00101DC0" w:rsidRPr="00F26029" w14:paraId="20C424F8" w14:textId="77777777" w:rsidTr="001B4CB0">
        <w:trPr>
          <w:trHeight w:val="144"/>
        </w:trPr>
        <w:tc>
          <w:tcPr>
            <w:tcW w:w="576" w:type="dxa"/>
            <w:vAlign w:val="center"/>
          </w:tcPr>
          <w:p w14:paraId="20C424F4" w14:textId="7C0FA03A" w:rsidR="00101DC0" w:rsidRDefault="00101DC0" w:rsidP="001723BB">
            <w:pPr>
              <w:jc w:val="center"/>
              <w:rPr>
                <w:rFonts w:asciiTheme="minorHAnsi" w:hAnsiTheme="minorHAnsi"/>
                <w:sz w:val="18"/>
                <w:szCs w:val="18"/>
              </w:rPr>
            </w:pPr>
            <w:r>
              <w:rPr>
                <w:rFonts w:asciiTheme="minorHAnsi" w:hAnsiTheme="minorHAnsi"/>
                <w:sz w:val="18"/>
                <w:szCs w:val="18"/>
              </w:rPr>
              <w:t>0</w:t>
            </w:r>
            <w:r w:rsidR="001723BB">
              <w:rPr>
                <w:rFonts w:asciiTheme="minorHAnsi" w:hAnsiTheme="minorHAnsi"/>
                <w:sz w:val="18"/>
                <w:szCs w:val="18"/>
              </w:rPr>
              <w:t>5</w:t>
            </w:r>
          </w:p>
        </w:tc>
        <w:tc>
          <w:tcPr>
            <w:tcW w:w="5615" w:type="dxa"/>
            <w:vAlign w:val="center"/>
          </w:tcPr>
          <w:p w14:paraId="20C424F5" w14:textId="77777777" w:rsidR="00101DC0" w:rsidRPr="007A0374" w:rsidRDefault="00101DC0" w:rsidP="00255081">
            <w:pPr>
              <w:rPr>
                <w:rFonts w:asciiTheme="minorHAnsi" w:hAnsiTheme="minorHAnsi"/>
                <w:sz w:val="18"/>
                <w:szCs w:val="18"/>
              </w:rPr>
            </w:pPr>
            <w:r>
              <w:rPr>
                <w:rFonts w:asciiTheme="minorHAnsi" w:hAnsiTheme="minorHAnsi"/>
                <w:sz w:val="18"/>
                <w:szCs w:val="18"/>
              </w:rPr>
              <w:t>Solar zone area – net roof area method</w:t>
            </w:r>
            <w:r w:rsidR="001C162C">
              <w:rPr>
                <w:rFonts w:asciiTheme="minorHAnsi" w:hAnsiTheme="minorHAnsi"/>
                <w:sz w:val="18"/>
                <w:szCs w:val="18"/>
              </w:rPr>
              <w:t xml:space="preserve"> (ft</w:t>
            </w:r>
            <w:r w:rsidR="001C162C" w:rsidRPr="005A0C01">
              <w:rPr>
                <w:rFonts w:asciiTheme="minorHAnsi" w:hAnsiTheme="minorHAnsi"/>
                <w:sz w:val="18"/>
                <w:szCs w:val="18"/>
                <w:vertAlign w:val="superscript"/>
              </w:rPr>
              <w:t>2</w:t>
            </w:r>
            <w:r w:rsidR="001C162C">
              <w:rPr>
                <w:rFonts w:asciiTheme="minorHAnsi" w:hAnsiTheme="minorHAnsi"/>
                <w:sz w:val="18"/>
                <w:szCs w:val="18"/>
              </w:rPr>
              <w:t>)</w:t>
            </w:r>
          </w:p>
        </w:tc>
        <w:tc>
          <w:tcPr>
            <w:tcW w:w="4781" w:type="dxa"/>
            <w:vAlign w:val="center"/>
          </w:tcPr>
          <w:p w14:paraId="20C424F6" w14:textId="77777777" w:rsidR="00101DC0" w:rsidRDefault="00101DC0" w:rsidP="00255081">
            <w:pPr>
              <w:rPr>
                <w:rFonts w:asciiTheme="minorHAnsi" w:hAnsiTheme="minorHAnsi"/>
                <w:sz w:val="18"/>
                <w:szCs w:val="18"/>
              </w:rPr>
            </w:pPr>
            <w:r>
              <w:rPr>
                <w:rFonts w:asciiTheme="minorHAnsi" w:hAnsiTheme="minorHAnsi"/>
                <w:sz w:val="18"/>
                <w:szCs w:val="18"/>
              </w:rPr>
              <w:t xml:space="preserve">&lt;&lt;calculated field: </w:t>
            </w:r>
          </w:p>
          <w:p w14:paraId="20C424F7" w14:textId="77777777" w:rsidR="00101DC0" w:rsidRDefault="00101DC0" w:rsidP="00255081">
            <w:pPr>
              <w:rPr>
                <w:rFonts w:asciiTheme="minorHAnsi" w:hAnsiTheme="minorHAnsi"/>
                <w:sz w:val="18"/>
                <w:szCs w:val="18"/>
              </w:rPr>
            </w:pPr>
            <w:r w:rsidRPr="0076191B">
              <w:rPr>
                <w:rFonts w:asciiTheme="minorHAnsi" w:hAnsiTheme="minorHAnsi"/>
                <w:sz w:val="18"/>
                <w:szCs w:val="18"/>
              </w:rPr>
              <w:t xml:space="preserve"> (C01-C02)*0.15</w:t>
            </w:r>
            <w:r>
              <w:rPr>
                <w:rFonts w:asciiTheme="minorHAnsi" w:hAnsiTheme="minorHAnsi"/>
                <w:sz w:val="18"/>
                <w:szCs w:val="18"/>
              </w:rPr>
              <w:t>&gt;&gt;</w:t>
            </w:r>
          </w:p>
        </w:tc>
      </w:tr>
      <w:tr w:rsidR="00101DC0" w:rsidRPr="00F26029" w14:paraId="20C424FE" w14:textId="77777777" w:rsidTr="001B4CB0">
        <w:trPr>
          <w:trHeight w:val="144"/>
        </w:trPr>
        <w:tc>
          <w:tcPr>
            <w:tcW w:w="576" w:type="dxa"/>
            <w:vAlign w:val="center"/>
          </w:tcPr>
          <w:p w14:paraId="20C424F9" w14:textId="55159454" w:rsidR="00101DC0" w:rsidRDefault="00101DC0" w:rsidP="001723BB">
            <w:pPr>
              <w:jc w:val="center"/>
              <w:rPr>
                <w:rFonts w:asciiTheme="minorHAnsi" w:hAnsiTheme="minorHAnsi"/>
                <w:sz w:val="18"/>
                <w:szCs w:val="18"/>
              </w:rPr>
            </w:pPr>
            <w:r>
              <w:rPr>
                <w:rFonts w:asciiTheme="minorHAnsi" w:hAnsiTheme="minorHAnsi"/>
                <w:sz w:val="18"/>
                <w:szCs w:val="18"/>
              </w:rPr>
              <w:t>0</w:t>
            </w:r>
            <w:r w:rsidR="001723BB">
              <w:rPr>
                <w:rFonts w:asciiTheme="minorHAnsi" w:hAnsiTheme="minorHAnsi"/>
                <w:sz w:val="18"/>
                <w:szCs w:val="18"/>
              </w:rPr>
              <w:t>6</w:t>
            </w:r>
          </w:p>
        </w:tc>
        <w:tc>
          <w:tcPr>
            <w:tcW w:w="5615" w:type="dxa"/>
            <w:vAlign w:val="center"/>
          </w:tcPr>
          <w:p w14:paraId="20C424FA" w14:textId="77777777" w:rsidR="00101DC0" w:rsidRPr="007A0374" w:rsidRDefault="00255081" w:rsidP="00255081">
            <w:pPr>
              <w:rPr>
                <w:rFonts w:asciiTheme="minorHAnsi" w:hAnsiTheme="minorHAnsi"/>
                <w:sz w:val="18"/>
                <w:szCs w:val="18"/>
              </w:rPr>
            </w:pPr>
            <w:r>
              <w:rPr>
                <w:rFonts w:asciiTheme="minorHAnsi" w:hAnsiTheme="minorHAnsi"/>
                <w:sz w:val="18"/>
                <w:szCs w:val="18"/>
              </w:rPr>
              <w:t>Solar zone area – solar access method</w:t>
            </w:r>
            <w:r w:rsidR="001C162C">
              <w:rPr>
                <w:rFonts w:asciiTheme="minorHAnsi" w:hAnsiTheme="minorHAnsi"/>
                <w:sz w:val="18"/>
                <w:szCs w:val="18"/>
              </w:rPr>
              <w:t xml:space="preserve"> (ft</w:t>
            </w:r>
            <w:r w:rsidR="001C162C" w:rsidRPr="005A0C01">
              <w:rPr>
                <w:rFonts w:asciiTheme="minorHAnsi" w:hAnsiTheme="minorHAnsi"/>
                <w:sz w:val="18"/>
                <w:szCs w:val="18"/>
                <w:vertAlign w:val="superscript"/>
              </w:rPr>
              <w:t>2</w:t>
            </w:r>
            <w:r w:rsidR="001C162C">
              <w:rPr>
                <w:rFonts w:asciiTheme="minorHAnsi" w:hAnsiTheme="minorHAnsi"/>
                <w:sz w:val="18"/>
                <w:szCs w:val="18"/>
              </w:rPr>
              <w:t>)</w:t>
            </w:r>
          </w:p>
        </w:tc>
        <w:tc>
          <w:tcPr>
            <w:tcW w:w="4781" w:type="dxa"/>
            <w:vAlign w:val="center"/>
          </w:tcPr>
          <w:p w14:paraId="20C424FB" w14:textId="77777777" w:rsidR="00255081" w:rsidRDefault="00255081" w:rsidP="00255081">
            <w:pPr>
              <w:rPr>
                <w:rFonts w:asciiTheme="minorHAnsi" w:hAnsiTheme="minorHAnsi"/>
                <w:sz w:val="18"/>
                <w:szCs w:val="18"/>
              </w:rPr>
            </w:pPr>
            <w:r>
              <w:rPr>
                <w:rFonts w:asciiTheme="minorHAnsi" w:hAnsiTheme="minorHAnsi"/>
                <w:sz w:val="18"/>
                <w:szCs w:val="18"/>
              </w:rPr>
              <w:t xml:space="preserve">&lt;&lt;calculated field: </w:t>
            </w:r>
          </w:p>
          <w:p w14:paraId="20C424FC" w14:textId="77777777" w:rsidR="001723BB" w:rsidRDefault="001723BB" w:rsidP="001723BB">
            <w:pPr>
              <w:rPr>
                <w:rFonts w:asciiTheme="minorHAnsi" w:hAnsiTheme="minorHAnsi"/>
                <w:sz w:val="18"/>
                <w:szCs w:val="18"/>
              </w:rPr>
            </w:pPr>
            <w:r>
              <w:rPr>
                <w:rFonts w:asciiTheme="minorHAnsi" w:hAnsiTheme="minorHAnsi"/>
                <w:sz w:val="18"/>
                <w:szCs w:val="18"/>
              </w:rPr>
              <w:t xml:space="preserve">If C03 and C04 are numbers then report the result of this </w:t>
            </w:r>
            <w:proofErr w:type="gramStart"/>
            <w:r>
              <w:rPr>
                <w:rFonts w:asciiTheme="minorHAnsi" w:hAnsiTheme="minorHAnsi"/>
                <w:sz w:val="18"/>
                <w:szCs w:val="18"/>
              </w:rPr>
              <w:t>equation  (</w:t>
            </w:r>
            <w:proofErr w:type="gramEnd"/>
            <w:r>
              <w:rPr>
                <w:rFonts w:asciiTheme="minorHAnsi" w:hAnsiTheme="minorHAnsi"/>
                <w:sz w:val="18"/>
                <w:szCs w:val="18"/>
              </w:rPr>
              <w:t>C03+C04)*0.5;</w:t>
            </w:r>
          </w:p>
          <w:p w14:paraId="20C424FD" w14:textId="3DF21DD8" w:rsidR="00101DC0" w:rsidRDefault="001723BB" w:rsidP="001723BB">
            <w:pPr>
              <w:rPr>
                <w:rFonts w:asciiTheme="minorHAnsi" w:hAnsiTheme="minorHAnsi"/>
                <w:sz w:val="18"/>
                <w:szCs w:val="18"/>
              </w:rPr>
            </w:pPr>
            <w:r>
              <w:rPr>
                <w:rFonts w:asciiTheme="minorHAnsi" w:hAnsiTheme="minorHAnsi"/>
                <w:sz w:val="18"/>
                <w:szCs w:val="18"/>
              </w:rPr>
              <w:t xml:space="preserve">Else if either C03 or C04 equals “N/A” then display N/A </w:t>
            </w:r>
            <w:r w:rsidR="00255081">
              <w:rPr>
                <w:rFonts w:asciiTheme="minorHAnsi" w:hAnsiTheme="minorHAnsi"/>
                <w:sz w:val="18"/>
                <w:szCs w:val="18"/>
              </w:rPr>
              <w:t>&gt;&gt;</w:t>
            </w:r>
          </w:p>
        </w:tc>
      </w:tr>
      <w:tr w:rsidR="0076191B" w:rsidRPr="00F26029" w14:paraId="20C42505" w14:textId="77777777" w:rsidTr="001B4CB0">
        <w:trPr>
          <w:trHeight w:val="144"/>
        </w:trPr>
        <w:tc>
          <w:tcPr>
            <w:tcW w:w="576" w:type="dxa"/>
            <w:vAlign w:val="center"/>
          </w:tcPr>
          <w:p w14:paraId="20C424FF" w14:textId="502834EA" w:rsidR="0076191B" w:rsidRPr="007A0374" w:rsidRDefault="0076191B" w:rsidP="001723BB">
            <w:pPr>
              <w:jc w:val="center"/>
              <w:rPr>
                <w:rFonts w:asciiTheme="minorHAnsi" w:hAnsiTheme="minorHAnsi"/>
                <w:sz w:val="18"/>
                <w:szCs w:val="18"/>
              </w:rPr>
            </w:pPr>
            <w:r>
              <w:rPr>
                <w:rFonts w:asciiTheme="minorHAnsi" w:hAnsiTheme="minorHAnsi"/>
                <w:sz w:val="18"/>
                <w:szCs w:val="18"/>
              </w:rPr>
              <w:t>0</w:t>
            </w:r>
            <w:r w:rsidR="001723BB">
              <w:rPr>
                <w:rFonts w:asciiTheme="minorHAnsi" w:hAnsiTheme="minorHAnsi"/>
                <w:sz w:val="18"/>
                <w:szCs w:val="18"/>
              </w:rPr>
              <w:t>7</w:t>
            </w:r>
          </w:p>
        </w:tc>
        <w:tc>
          <w:tcPr>
            <w:tcW w:w="5615" w:type="dxa"/>
            <w:vAlign w:val="center"/>
          </w:tcPr>
          <w:p w14:paraId="20C42500" w14:textId="48734E62" w:rsidR="0076191B" w:rsidRPr="007A0374" w:rsidRDefault="0076191B" w:rsidP="001C162C">
            <w:pPr>
              <w:rPr>
                <w:rFonts w:asciiTheme="minorHAnsi" w:hAnsiTheme="minorHAnsi"/>
                <w:sz w:val="18"/>
                <w:szCs w:val="18"/>
              </w:rPr>
            </w:pPr>
            <w:r w:rsidRPr="007A0374">
              <w:rPr>
                <w:rFonts w:asciiTheme="minorHAnsi" w:hAnsiTheme="minorHAnsi"/>
                <w:sz w:val="18"/>
                <w:szCs w:val="18"/>
              </w:rPr>
              <w:t>Minimum required solar zone area</w:t>
            </w:r>
            <w:r w:rsidR="00DD5193">
              <w:rPr>
                <w:rFonts w:asciiTheme="minorHAnsi" w:hAnsiTheme="minorHAnsi"/>
                <w:sz w:val="18"/>
                <w:szCs w:val="18"/>
              </w:rPr>
              <w:t>?</w:t>
            </w:r>
            <w:r>
              <w:rPr>
                <w:rFonts w:asciiTheme="minorHAnsi" w:hAnsiTheme="minorHAnsi"/>
                <w:sz w:val="18"/>
                <w:szCs w:val="18"/>
              </w:rPr>
              <w:t xml:space="preserve"> (ft</w:t>
            </w:r>
            <w:r w:rsidR="001C162C" w:rsidRPr="005A0C01">
              <w:rPr>
                <w:rFonts w:asciiTheme="minorHAnsi" w:hAnsiTheme="minorHAnsi"/>
                <w:sz w:val="18"/>
                <w:szCs w:val="18"/>
                <w:vertAlign w:val="superscript"/>
              </w:rPr>
              <w:t>2</w:t>
            </w:r>
            <w:r>
              <w:rPr>
                <w:rFonts w:asciiTheme="minorHAnsi" w:hAnsiTheme="minorHAnsi"/>
                <w:sz w:val="18"/>
                <w:szCs w:val="18"/>
              </w:rPr>
              <w:t>)</w:t>
            </w:r>
          </w:p>
        </w:tc>
        <w:tc>
          <w:tcPr>
            <w:tcW w:w="4781" w:type="dxa"/>
          </w:tcPr>
          <w:p w14:paraId="20C42501" w14:textId="77777777" w:rsidR="0076191B" w:rsidRDefault="0076191B" w:rsidP="00DD5193">
            <w:pPr>
              <w:rPr>
                <w:rFonts w:asciiTheme="minorHAnsi" w:hAnsiTheme="minorHAnsi"/>
                <w:sz w:val="18"/>
                <w:szCs w:val="18"/>
              </w:rPr>
            </w:pPr>
            <w:r>
              <w:rPr>
                <w:rFonts w:asciiTheme="minorHAnsi" w:hAnsiTheme="minorHAnsi"/>
                <w:sz w:val="18"/>
                <w:szCs w:val="18"/>
              </w:rPr>
              <w:t xml:space="preserve">&lt;&lt;calculated field: </w:t>
            </w:r>
          </w:p>
          <w:p w14:paraId="20C42504" w14:textId="238DB955" w:rsidR="0076191B" w:rsidRPr="007A0374" w:rsidRDefault="002C0C31" w:rsidP="00DA4B36">
            <w:r>
              <w:rPr>
                <w:rFonts w:asciiTheme="minorHAnsi" w:hAnsiTheme="minorHAnsi"/>
                <w:sz w:val="18"/>
                <w:szCs w:val="18"/>
              </w:rPr>
              <w:t xml:space="preserve"> If the value of CO</w:t>
            </w:r>
            <w:r w:rsidR="001723BB">
              <w:rPr>
                <w:rFonts w:asciiTheme="minorHAnsi" w:hAnsiTheme="minorHAnsi"/>
                <w:sz w:val="18"/>
                <w:szCs w:val="18"/>
              </w:rPr>
              <w:t>6</w:t>
            </w:r>
            <w:r>
              <w:rPr>
                <w:rFonts w:asciiTheme="minorHAnsi" w:hAnsiTheme="minorHAnsi"/>
                <w:sz w:val="18"/>
                <w:szCs w:val="18"/>
              </w:rPr>
              <w:t xml:space="preserve"> is not N/A, then display t</w:t>
            </w:r>
            <w:r w:rsidR="0076191B" w:rsidRPr="0076191B">
              <w:rPr>
                <w:rFonts w:asciiTheme="minorHAnsi" w:hAnsiTheme="minorHAnsi"/>
                <w:sz w:val="18"/>
                <w:szCs w:val="18"/>
              </w:rPr>
              <w:t>he smaller of</w:t>
            </w:r>
            <w:r>
              <w:rPr>
                <w:rFonts w:asciiTheme="minorHAnsi" w:hAnsiTheme="minorHAnsi"/>
                <w:sz w:val="18"/>
                <w:szCs w:val="18"/>
              </w:rPr>
              <w:t xml:space="preserve"> </w:t>
            </w:r>
            <w:r w:rsidR="00255081">
              <w:rPr>
                <w:rFonts w:asciiTheme="minorHAnsi" w:hAnsiTheme="minorHAnsi"/>
                <w:sz w:val="18"/>
                <w:szCs w:val="18"/>
              </w:rPr>
              <w:t>C0</w:t>
            </w:r>
            <w:r w:rsidR="001723BB">
              <w:rPr>
                <w:rFonts w:asciiTheme="minorHAnsi" w:hAnsiTheme="minorHAnsi"/>
                <w:sz w:val="18"/>
                <w:szCs w:val="18"/>
              </w:rPr>
              <w:t>5</w:t>
            </w:r>
            <w:r w:rsidR="00255081">
              <w:rPr>
                <w:rFonts w:asciiTheme="minorHAnsi" w:hAnsiTheme="minorHAnsi"/>
                <w:sz w:val="18"/>
                <w:szCs w:val="18"/>
              </w:rPr>
              <w:t xml:space="preserve"> or C0</w:t>
            </w:r>
            <w:r w:rsidR="001723BB">
              <w:rPr>
                <w:rFonts w:asciiTheme="minorHAnsi" w:hAnsiTheme="minorHAnsi"/>
                <w:sz w:val="18"/>
                <w:szCs w:val="18"/>
              </w:rPr>
              <w:t>6</w:t>
            </w:r>
            <w:r>
              <w:rPr>
                <w:rFonts w:asciiTheme="minorHAnsi" w:hAnsiTheme="minorHAnsi"/>
                <w:sz w:val="18"/>
                <w:szCs w:val="18"/>
              </w:rPr>
              <w:t>; else display CO</w:t>
            </w:r>
            <w:r w:rsidR="001723BB">
              <w:rPr>
                <w:rFonts w:asciiTheme="minorHAnsi" w:hAnsiTheme="minorHAnsi"/>
                <w:sz w:val="18"/>
                <w:szCs w:val="18"/>
              </w:rPr>
              <w:t>5</w:t>
            </w:r>
            <w:r w:rsidR="0076191B">
              <w:rPr>
                <w:rFonts w:asciiTheme="minorHAnsi" w:hAnsiTheme="minorHAnsi"/>
                <w:sz w:val="18"/>
                <w:szCs w:val="18"/>
              </w:rPr>
              <w:t>&gt;&gt;</w:t>
            </w:r>
          </w:p>
        </w:tc>
      </w:tr>
    </w:tbl>
    <w:p w14:paraId="20C42506" w14:textId="188BC396" w:rsidR="00534C2F" w:rsidRDefault="00534C2F"/>
    <w:tbl>
      <w:tblPr>
        <w:tblStyle w:val="TableGrid"/>
        <w:tblW w:w="11020" w:type="dxa"/>
        <w:tblLayout w:type="fixed"/>
        <w:tblLook w:val="04A0" w:firstRow="1" w:lastRow="0" w:firstColumn="1" w:lastColumn="0" w:noHBand="0" w:noVBand="1"/>
      </w:tblPr>
      <w:tblGrid>
        <w:gridCol w:w="575"/>
        <w:gridCol w:w="417"/>
        <w:gridCol w:w="979"/>
        <w:gridCol w:w="979"/>
        <w:gridCol w:w="979"/>
        <w:gridCol w:w="979"/>
        <w:gridCol w:w="1094"/>
        <w:gridCol w:w="188"/>
        <w:gridCol w:w="906"/>
        <w:gridCol w:w="979"/>
        <w:gridCol w:w="979"/>
        <w:gridCol w:w="979"/>
        <w:gridCol w:w="987"/>
      </w:tblGrid>
      <w:tr w:rsidR="00CD2CA1" w14:paraId="20C42509" w14:textId="77777777" w:rsidTr="00267B7E">
        <w:trPr>
          <w:trHeight w:val="144"/>
        </w:trPr>
        <w:tc>
          <w:tcPr>
            <w:tcW w:w="11016" w:type="dxa"/>
            <w:gridSpan w:val="13"/>
            <w:vAlign w:val="center"/>
          </w:tcPr>
          <w:p w14:paraId="20C42507" w14:textId="77777777" w:rsidR="004F370B" w:rsidRPr="004F370B" w:rsidRDefault="004F370B" w:rsidP="0050314C">
            <w:pPr>
              <w:suppressAutoHyphens/>
              <w:rPr>
                <w:rFonts w:asciiTheme="minorHAnsi" w:hAnsiTheme="minorHAnsi"/>
                <w:b/>
              </w:rPr>
            </w:pPr>
            <w:r>
              <w:rPr>
                <w:rFonts w:asciiTheme="minorHAnsi" w:hAnsiTheme="minorHAnsi"/>
                <w:b/>
              </w:rPr>
              <w:t>D.</w:t>
            </w:r>
            <w:r w:rsidR="0050314C">
              <w:rPr>
                <w:rFonts w:asciiTheme="minorHAnsi" w:hAnsiTheme="minorHAnsi"/>
                <w:b/>
              </w:rPr>
              <w:t xml:space="preserve"> </w:t>
            </w:r>
            <w:r w:rsidRPr="004F370B">
              <w:rPr>
                <w:rFonts w:asciiTheme="minorHAnsi" w:hAnsiTheme="minorHAnsi"/>
                <w:b/>
              </w:rPr>
              <w:t>Schedule of Solar Zone Sub-Areas</w:t>
            </w:r>
          </w:p>
          <w:p w14:paraId="20C42508" w14:textId="77777777" w:rsidR="004F370B" w:rsidRDefault="004F370B" w:rsidP="0050314C">
            <w:pPr>
              <w:suppressAutoHyphens/>
              <w:rPr>
                <w:rFonts w:asciiTheme="minorHAnsi" w:hAnsiTheme="minorHAnsi"/>
                <w:b/>
              </w:rPr>
            </w:pPr>
            <w:r w:rsidRPr="004F370B">
              <w:rPr>
                <w:rFonts w:asciiTheme="minorHAnsi" w:hAnsiTheme="minorHAnsi"/>
              </w:rPr>
              <w:t xml:space="preserve"> </w:t>
            </w:r>
            <w:r>
              <w:rPr>
                <w:rFonts w:asciiTheme="minorHAnsi" w:hAnsiTheme="minorHAnsi"/>
              </w:rPr>
              <w:t xml:space="preserve">&lt;&lt; Table used for </w:t>
            </w:r>
            <w:r w:rsidRPr="004F370B">
              <w:rPr>
                <w:rFonts w:asciiTheme="minorHAnsi" w:hAnsiTheme="minorHAnsi"/>
              </w:rPr>
              <w:t xml:space="preserve">both </w:t>
            </w:r>
            <w:r>
              <w:rPr>
                <w:rFonts w:asciiTheme="minorHAnsi" w:hAnsiTheme="minorHAnsi"/>
              </w:rPr>
              <w:t>single family and low-rise multifamily buildings&gt;&gt;</w:t>
            </w:r>
          </w:p>
        </w:tc>
      </w:tr>
      <w:tr w:rsidR="001852AD" w14:paraId="20C42515" w14:textId="77777777" w:rsidTr="00267B7E">
        <w:trPr>
          <w:trHeight w:val="144"/>
        </w:trPr>
        <w:tc>
          <w:tcPr>
            <w:tcW w:w="992" w:type="dxa"/>
            <w:gridSpan w:val="2"/>
            <w:vAlign w:val="center"/>
          </w:tcPr>
          <w:p w14:paraId="20C4250A"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01</w:t>
            </w:r>
          </w:p>
        </w:tc>
        <w:tc>
          <w:tcPr>
            <w:tcW w:w="979" w:type="dxa"/>
            <w:vAlign w:val="center"/>
          </w:tcPr>
          <w:p w14:paraId="20C4250B"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02</w:t>
            </w:r>
          </w:p>
        </w:tc>
        <w:tc>
          <w:tcPr>
            <w:tcW w:w="979" w:type="dxa"/>
            <w:vAlign w:val="center"/>
          </w:tcPr>
          <w:p w14:paraId="20C4250C"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03</w:t>
            </w:r>
          </w:p>
        </w:tc>
        <w:tc>
          <w:tcPr>
            <w:tcW w:w="979" w:type="dxa"/>
            <w:vAlign w:val="center"/>
          </w:tcPr>
          <w:p w14:paraId="20C4250D"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04</w:t>
            </w:r>
          </w:p>
        </w:tc>
        <w:tc>
          <w:tcPr>
            <w:tcW w:w="979" w:type="dxa"/>
            <w:vAlign w:val="center"/>
          </w:tcPr>
          <w:p w14:paraId="20C4250E"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05</w:t>
            </w:r>
          </w:p>
        </w:tc>
        <w:tc>
          <w:tcPr>
            <w:tcW w:w="1094" w:type="dxa"/>
            <w:vAlign w:val="center"/>
          </w:tcPr>
          <w:p w14:paraId="20C4250F"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06</w:t>
            </w:r>
          </w:p>
        </w:tc>
        <w:tc>
          <w:tcPr>
            <w:tcW w:w="1094" w:type="dxa"/>
            <w:gridSpan w:val="2"/>
            <w:vAlign w:val="center"/>
          </w:tcPr>
          <w:p w14:paraId="20C42510"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07</w:t>
            </w:r>
          </w:p>
        </w:tc>
        <w:tc>
          <w:tcPr>
            <w:tcW w:w="979" w:type="dxa"/>
            <w:vAlign w:val="center"/>
          </w:tcPr>
          <w:p w14:paraId="20C42511"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08</w:t>
            </w:r>
          </w:p>
        </w:tc>
        <w:tc>
          <w:tcPr>
            <w:tcW w:w="979" w:type="dxa"/>
            <w:vAlign w:val="center"/>
          </w:tcPr>
          <w:p w14:paraId="20C42512"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09</w:t>
            </w:r>
          </w:p>
        </w:tc>
        <w:tc>
          <w:tcPr>
            <w:tcW w:w="979" w:type="dxa"/>
            <w:vAlign w:val="center"/>
          </w:tcPr>
          <w:p w14:paraId="20C42513"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10</w:t>
            </w:r>
          </w:p>
        </w:tc>
        <w:tc>
          <w:tcPr>
            <w:tcW w:w="981" w:type="dxa"/>
            <w:vAlign w:val="center"/>
          </w:tcPr>
          <w:p w14:paraId="20C42514"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11</w:t>
            </w:r>
          </w:p>
        </w:tc>
      </w:tr>
      <w:tr w:rsidR="001852AD" w14:paraId="20C42521" w14:textId="77777777" w:rsidTr="00267B7E">
        <w:trPr>
          <w:trHeight w:val="144"/>
        </w:trPr>
        <w:tc>
          <w:tcPr>
            <w:tcW w:w="992" w:type="dxa"/>
            <w:gridSpan w:val="2"/>
            <w:vAlign w:val="bottom"/>
          </w:tcPr>
          <w:p w14:paraId="20C42516" w14:textId="77777777" w:rsidR="00F511A0" w:rsidRPr="00CD2CA1" w:rsidRDefault="00F511A0" w:rsidP="0050314C">
            <w:pPr>
              <w:suppressAutoHyphens/>
              <w:jc w:val="center"/>
              <w:rPr>
                <w:rFonts w:asciiTheme="minorHAnsi" w:hAnsiTheme="minorHAnsi"/>
                <w:sz w:val="16"/>
                <w:szCs w:val="16"/>
              </w:rPr>
            </w:pPr>
            <w:r w:rsidRPr="00CD2CA1">
              <w:rPr>
                <w:rFonts w:asciiTheme="minorHAnsi" w:hAnsiTheme="minorHAnsi"/>
                <w:sz w:val="16"/>
                <w:szCs w:val="16"/>
              </w:rPr>
              <w:t>Subarea ID</w:t>
            </w:r>
          </w:p>
        </w:tc>
        <w:tc>
          <w:tcPr>
            <w:tcW w:w="979" w:type="dxa"/>
            <w:vAlign w:val="bottom"/>
          </w:tcPr>
          <w:p w14:paraId="20C42517" w14:textId="77777777" w:rsidR="00F511A0" w:rsidRPr="00CD2CA1" w:rsidRDefault="00F511A0" w:rsidP="0050314C">
            <w:pPr>
              <w:suppressAutoHyphens/>
              <w:jc w:val="center"/>
              <w:rPr>
                <w:rFonts w:asciiTheme="minorHAnsi" w:hAnsiTheme="minorHAnsi"/>
                <w:sz w:val="16"/>
                <w:szCs w:val="16"/>
              </w:rPr>
            </w:pPr>
            <w:r w:rsidRPr="00CD2CA1">
              <w:rPr>
                <w:rFonts w:asciiTheme="minorHAnsi" w:hAnsiTheme="minorHAnsi"/>
                <w:sz w:val="16"/>
                <w:szCs w:val="16"/>
              </w:rPr>
              <w:t>Building Plan Reference</w:t>
            </w:r>
          </w:p>
        </w:tc>
        <w:tc>
          <w:tcPr>
            <w:tcW w:w="979" w:type="dxa"/>
            <w:vAlign w:val="bottom"/>
          </w:tcPr>
          <w:p w14:paraId="20C42518" w14:textId="76AE739F" w:rsidR="00F511A0" w:rsidRPr="00CD2CA1" w:rsidRDefault="00F511A0" w:rsidP="00A2693B">
            <w:pPr>
              <w:suppressAutoHyphens/>
              <w:jc w:val="center"/>
              <w:rPr>
                <w:rFonts w:asciiTheme="minorHAnsi" w:hAnsiTheme="minorHAnsi"/>
                <w:sz w:val="16"/>
                <w:szCs w:val="16"/>
              </w:rPr>
            </w:pPr>
            <w:r w:rsidRPr="00CD2CA1">
              <w:rPr>
                <w:rFonts w:asciiTheme="minorHAnsi" w:hAnsiTheme="minorHAnsi"/>
                <w:sz w:val="16"/>
                <w:szCs w:val="16"/>
              </w:rPr>
              <w:t>Slope of Roof or Overhang</w:t>
            </w:r>
            <w:r w:rsidR="00A2693B">
              <w:rPr>
                <w:rFonts w:asciiTheme="minorHAnsi" w:hAnsiTheme="minorHAnsi"/>
                <w:sz w:val="16"/>
                <w:szCs w:val="16"/>
              </w:rPr>
              <w:t xml:space="preserve"> (Note A)</w:t>
            </w:r>
          </w:p>
        </w:tc>
        <w:tc>
          <w:tcPr>
            <w:tcW w:w="979" w:type="dxa"/>
            <w:vAlign w:val="bottom"/>
          </w:tcPr>
          <w:p w14:paraId="20C42519" w14:textId="3E444F03" w:rsidR="00F511A0" w:rsidRPr="00CD2CA1" w:rsidRDefault="00F511A0" w:rsidP="00BB20E6">
            <w:pPr>
              <w:suppressAutoHyphens/>
              <w:jc w:val="center"/>
              <w:rPr>
                <w:rFonts w:asciiTheme="minorHAnsi" w:hAnsiTheme="minorHAnsi"/>
                <w:sz w:val="16"/>
                <w:szCs w:val="16"/>
              </w:rPr>
            </w:pPr>
            <w:r w:rsidRPr="00CD2CA1">
              <w:rPr>
                <w:rFonts w:asciiTheme="minorHAnsi" w:hAnsiTheme="minorHAnsi"/>
                <w:sz w:val="16"/>
                <w:szCs w:val="16"/>
              </w:rPr>
              <w:t xml:space="preserve">If Steep Slope, roof or overhang is oriented between </w:t>
            </w:r>
            <w:ins w:id="108" w:author="Smith, Alexis@Energy" w:date="2018-12-17T10:03:00Z">
              <w:r w:rsidR="00BB20E6">
                <w:rPr>
                  <w:rFonts w:asciiTheme="minorHAnsi" w:hAnsiTheme="minorHAnsi"/>
                  <w:sz w:val="16"/>
                  <w:szCs w:val="16"/>
                </w:rPr>
                <w:t>90</w:t>
              </w:r>
            </w:ins>
            <w:del w:id="109" w:author="Smith, Alexis@Energy" w:date="2018-12-17T10:03:00Z">
              <w:r w:rsidRPr="00CD2CA1" w:rsidDel="00BB20E6">
                <w:rPr>
                  <w:rFonts w:asciiTheme="minorHAnsi" w:hAnsiTheme="minorHAnsi"/>
                  <w:sz w:val="16"/>
                  <w:szCs w:val="16"/>
                </w:rPr>
                <w:delText>110</w:delText>
              </w:r>
            </w:del>
            <w:r w:rsidRPr="00CD2CA1">
              <w:rPr>
                <w:rFonts w:asciiTheme="minorHAnsi" w:hAnsiTheme="minorHAnsi"/>
                <w:sz w:val="16"/>
                <w:szCs w:val="16"/>
              </w:rPr>
              <w:t xml:space="preserve"> and </w:t>
            </w:r>
            <w:del w:id="110" w:author="Smith, Alexis@Energy" w:date="2018-12-17T10:03:00Z">
              <w:r w:rsidRPr="00CD2CA1" w:rsidDel="00BB20E6">
                <w:rPr>
                  <w:rFonts w:asciiTheme="minorHAnsi" w:hAnsiTheme="minorHAnsi"/>
                  <w:sz w:val="16"/>
                  <w:szCs w:val="16"/>
                </w:rPr>
                <w:delText xml:space="preserve">270 </w:delText>
              </w:r>
            </w:del>
            <w:ins w:id="111" w:author="Smith, Alexis@Energy" w:date="2018-12-17T10:03:00Z">
              <w:r w:rsidR="00BB20E6">
                <w:rPr>
                  <w:rFonts w:asciiTheme="minorHAnsi" w:hAnsiTheme="minorHAnsi"/>
                  <w:sz w:val="16"/>
                  <w:szCs w:val="16"/>
                </w:rPr>
                <w:t xml:space="preserve">300 </w:t>
              </w:r>
            </w:ins>
            <w:r w:rsidRPr="00CD2CA1">
              <w:rPr>
                <w:rFonts w:asciiTheme="minorHAnsi" w:hAnsiTheme="minorHAnsi"/>
                <w:sz w:val="16"/>
                <w:szCs w:val="16"/>
              </w:rPr>
              <w:t>degrees relative to true north</w:t>
            </w:r>
          </w:p>
        </w:tc>
        <w:tc>
          <w:tcPr>
            <w:tcW w:w="979" w:type="dxa"/>
            <w:vAlign w:val="bottom"/>
          </w:tcPr>
          <w:p w14:paraId="20C4251A" w14:textId="7B051461" w:rsidR="00A2693B" w:rsidRPr="00CD2CA1" w:rsidRDefault="00F511A0" w:rsidP="00111891">
            <w:pPr>
              <w:suppressAutoHyphens/>
              <w:jc w:val="center"/>
              <w:rPr>
                <w:rFonts w:asciiTheme="minorHAnsi" w:hAnsiTheme="minorHAnsi"/>
                <w:sz w:val="16"/>
                <w:szCs w:val="16"/>
              </w:rPr>
            </w:pPr>
            <w:r w:rsidRPr="00CD2CA1">
              <w:rPr>
                <w:rFonts w:asciiTheme="minorHAnsi" w:hAnsiTheme="minorHAnsi"/>
                <w:sz w:val="16"/>
                <w:szCs w:val="16"/>
              </w:rPr>
              <w:t>Subarea complies with Part 9 of Title 24</w:t>
            </w:r>
            <w:r w:rsidR="00111891">
              <w:rPr>
                <w:rFonts w:asciiTheme="minorHAnsi" w:hAnsiTheme="minorHAnsi"/>
                <w:sz w:val="16"/>
                <w:szCs w:val="16"/>
              </w:rPr>
              <w:t xml:space="preserve"> (Note B)</w:t>
            </w:r>
          </w:p>
        </w:tc>
        <w:tc>
          <w:tcPr>
            <w:tcW w:w="1094" w:type="dxa"/>
            <w:vAlign w:val="bottom"/>
          </w:tcPr>
          <w:p w14:paraId="20C4251B" w14:textId="2C8FD0EB" w:rsidR="00A2693B" w:rsidRPr="00CD2CA1" w:rsidRDefault="006554A9" w:rsidP="00111891">
            <w:pPr>
              <w:suppressAutoHyphens/>
              <w:jc w:val="center"/>
              <w:rPr>
                <w:rFonts w:asciiTheme="minorHAnsi" w:hAnsiTheme="minorHAnsi"/>
                <w:sz w:val="16"/>
                <w:szCs w:val="16"/>
              </w:rPr>
            </w:pPr>
            <w:r>
              <w:rPr>
                <w:rFonts w:asciiTheme="minorHAnsi" w:hAnsiTheme="minorHAnsi"/>
                <w:sz w:val="16"/>
                <w:szCs w:val="16"/>
              </w:rPr>
              <w:t>Plane containing the solar zone</w:t>
            </w:r>
            <w:r w:rsidRPr="00CD2CA1">
              <w:rPr>
                <w:rFonts w:asciiTheme="minorHAnsi" w:hAnsiTheme="minorHAnsi"/>
                <w:sz w:val="16"/>
                <w:szCs w:val="16"/>
              </w:rPr>
              <w:t xml:space="preserve"> </w:t>
            </w:r>
            <w:r w:rsidR="00F511A0" w:rsidRPr="00CD2CA1">
              <w:rPr>
                <w:rFonts w:asciiTheme="minorHAnsi" w:hAnsiTheme="minorHAnsi"/>
                <w:sz w:val="16"/>
                <w:szCs w:val="16"/>
              </w:rPr>
              <w:t>is free of obstructions</w:t>
            </w:r>
            <w:r w:rsidR="00111891">
              <w:rPr>
                <w:rFonts w:asciiTheme="minorHAnsi" w:hAnsiTheme="minorHAnsi"/>
                <w:sz w:val="16"/>
                <w:szCs w:val="16"/>
              </w:rPr>
              <w:t xml:space="preserve"> (Note C)</w:t>
            </w:r>
          </w:p>
        </w:tc>
        <w:tc>
          <w:tcPr>
            <w:tcW w:w="1094" w:type="dxa"/>
            <w:gridSpan w:val="2"/>
            <w:vAlign w:val="bottom"/>
          </w:tcPr>
          <w:p w14:paraId="20C4251C" w14:textId="42115E2C" w:rsidR="00A2693B" w:rsidRPr="00CD2CA1" w:rsidRDefault="00F511A0" w:rsidP="00111891">
            <w:pPr>
              <w:suppressAutoHyphens/>
              <w:jc w:val="center"/>
              <w:rPr>
                <w:rFonts w:asciiTheme="minorHAnsi" w:hAnsiTheme="minorHAnsi"/>
                <w:sz w:val="16"/>
                <w:szCs w:val="16"/>
              </w:rPr>
            </w:pPr>
            <w:r w:rsidRPr="00CD2CA1">
              <w:rPr>
                <w:rFonts w:asciiTheme="minorHAnsi" w:hAnsiTheme="minorHAnsi"/>
                <w:sz w:val="16"/>
                <w:szCs w:val="16"/>
              </w:rPr>
              <w:t>Subarea is located  the appropriate distance from obstructions</w:t>
            </w:r>
            <w:r w:rsidR="00111891">
              <w:rPr>
                <w:rFonts w:asciiTheme="minorHAnsi" w:hAnsiTheme="minorHAnsi"/>
                <w:sz w:val="16"/>
                <w:szCs w:val="16"/>
              </w:rPr>
              <w:t xml:space="preserve"> (Note D)</w:t>
            </w:r>
          </w:p>
        </w:tc>
        <w:tc>
          <w:tcPr>
            <w:tcW w:w="979" w:type="dxa"/>
            <w:vAlign w:val="bottom"/>
          </w:tcPr>
          <w:p w14:paraId="20C4251D" w14:textId="77777777" w:rsidR="00F511A0" w:rsidRPr="00CD2CA1" w:rsidRDefault="00F511A0" w:rsidP="001852AD">
            <w:pPr>
              <w:pStyle w:val="BodyText2"/>
              <w:spacing w:after="0"/>
              <w:jc w:val="center"/>
              <w:rPr>
                <w:rFonts w:asciiTheme="minorHAnsi" w:hAnsiTheme="minorHAnsi"/>
                <w:szCs w:val="16"/>
              </w:rPr>
            </w:pPr>
            <w:r w:rsidRPr="00CD2CA1">
              <w:rPr>
                <w:rFonts w:asciiTheme="minorHAnsi" w:hAnsiTheme="minorHAnsi"/>
                <w:szCs w:val="16"/>
              </w:rPr>
              <w:t>Smallest dimension is 5 feet or greater</w:t>
            </w:r>
          </w:p>
        </w:tc>
        <w:tc>
          <w:tcPr>
            <w:tcW w:w="979" w:type="dxa"/>
            <w:vAlign w:val="bottom"/>
          </w:tcPr>
          <w:p w14:paraId="20C4251E" w14:textId="2D216607" w:rsidR="00F511A0" w:rsidRPr="00CD2CA1" w:rsidRDefault="00F511A0" w:rsidP="001C162C">
            <w:pPr>
              <w:suppressAutoHyphens/>
              <w:jc w:val="center"/>
              <w:rPr>
                <w:rFonts w:asciiTheme="minorHAnsi" w:hAnsiTheme="minorHAnsi"/>
                <w:sz w:val="16"/>
                <w:szCs w:val="16"/>
              </w:rPr>
            </w:pPr>
            <w:r w:rsidRPr="00CD2CA1">
              <w:rPr>
                <w:rFonts w:asciiTheme="minorHAnsi" w:hAnsiTheme="minorHAnsi"/>
                <w:sz w:val="16"/>
                <w:szCs w:val="16"/>
              </w:rPr>
              <w:t>Subarea is at least 80 ft</w:t>
            </w:r>
            <w:r w:rsidR="001C162C" w:rsidRPr="005A0C01">
              <w:rPr>
                <w:rFonts w:asciiTheme="minorHAnsi" w:hAnsiTheme="minorHAnsi"/>
                <w:sz w:val="16"/>
                <w:szCs w:val="16"/>
                <w:vertAlign w:val="superscript"/>
              </w:rPr>
              <w:t>2</w:t>
            </w:r>
            <w:r w:rsidRPr="00CD2CA1">
              <w:rPr>
                <w:rFonts w:asciiTheme="minorHAnsi" w:hAnsiTheme="minorHAnsi"/>
                <w:sz w:val="16"/>
                <w:szCs w:val="16"/>
              </w:rPr>
              <w:t xml:space="preserve"> (160ft</w:t>
            </w:r>
            <w:r w:rsidR="001C162C" w:rsidRPr="005A0C01">
              <w:rPr>
                <w:rFonts w:asciiTheme="minorHAnsi" w:hAnsiTheme="minorHAnsi"/>
                <w:sz w:val="16"/>
                <w:szCs w:val="16"/>
                <w:vertAlign w:val="superscript"/>
              </w:rPr>
              <w:t>2</w:t>
            </w:r>
            <w:r w:rsidRPr="00CD2CA1">
              <w:rPr>
                <w:rFonts w:asciiTheme="minorHAnsi" w:hAnsiTheme="minorHAnsi"/>
                <w:sz w:val="16"/>
                <w:szCs w:val="16"/>
              </w:rPr>
              <w:t xml:space="preserve"> for a building with roof area &gt;10,000ft</w:t>
            </w:r>
            <w:r w:rsidR="001C162C" w:rsidRPr="005A0C01">
              <w:rPr>
                <w:rFonts w:asciiTheme="minorHAnsi" w:hAnsiTheme="minorHAnsi"/>
                <w:sz w:val="16"/>
                <w:szCs w:val="16"/>
                <w:vertAlign w:val="superscript"/>
              </w:rPr>
              <w:t>2</w:t>
            </w:r>
            <w:r w:rsidRPr="00CD2CA1">
              <w:rPr>
                <w:rFonts w:asciiTheme="minorHAnsi" w:hAnsiTheme="minorHAnsi"/>
                <w:sz w:val="16"/>
                <w:szCs w:val="16"/>
              </w:rPr>
              <w:t>)</w:t>
            </w:r>
          </w:p>
        </w:tc>
        <w:tc>
          <w:tcPr>
            <w:tcW w:w="979" w:type="dxa"/>
            <w:vAlign w:val="bottom"/>
          </w:tcPr>
          <w:p w14:paraId="20C4251F" w14:textId="77777777" w:rsidR="00F511A0" w:rsidRPr="00CD2CA1" w:rsidRDefault="00F511A0" w:rsidP="0050314C">
            <w:pPr>
              <w:suppressAutoHyphens/>
              <w:jc w:val="center"/>
              <w:rPr>
                <w:rFonts w:asciiTheme="minorHAnsi" w:hAnsiTheme="minorHAnsi"/>
                <w:sz w:val="16"/>
                <w:szCs w:val="16"/>
              </w:rPr>
            </w:pPr>
            <w:r w:rsidRPr="00CD2CA1">
              <w:rPr>
                <w:rFonts w:asciiTheme="minorHAnsi" w:hAnsiTheme="minorHAnsi"/>
                <w:sz w:val="16"/>
                <w:szCs w:val="16"/>
              </w:rPr>
              <w:t>Subarea Qualifies</w:t>
            </w:r>
          </w:p>
        </w:tc>
        <w:tc>
          <w:tcPr>
            <w:tcW w:w="981" w:type="dxa"/>
            <w:vAlign w:val="bottom"/>
          </w:tcPr>
          <w:p w14:paraId="20C42520" w14:textId="77777777" w:rsidR="00F511A0" w:rsidRPr="00CD2CA1" w:rsidRDefault="00F511A0" w:rsidP="0050314C">
            <w:pPr>
              <w:suppressAutoHyphens/>
              <w:jc w:val="center"/>
              <w:rPr>
                <w:rFonts w:asciiTheme="minorHAnsi" w:hAnsiTheme="minorHAnsi"/>
                <w:sz w:val="16"/>
                <w:szCs w:val="16"/>
              </w:rPr>
            </w:pPr>
            <w:r w:rsidRPr="00CD2CA1">
              <w:rPr>
                <w:rFonts w:asciiTheme="minorHAnsi" w:hAnsiTheme="minorHAnsi"/>
                <w:sz w:val="16"/>
                <w:szCs w:val="16"/>
              </w:rPr>
              <w:t>Area (ft</w:t>
            </w:r>
            <w:r w:rsidRPr="00CD2CA1">
              <w:rPr>
                <w:rFonts w:asciiTheme="minorHAnsi" w:hAnsiTheme="minorHAnsi"/>
                <w:sz w:val="16"/>
                <w:szCs w:val="16"/>
                <w:vertAlign w:val="superscript"/>
              </w:rPr>
              <w:t>2</w:t>
            </w:r>
            <w:r w:rsidRPr="00CD2CA1">
              <w:rPr>
                <w:rFonts w:asciiTheme="minorHAnsi" w:hAnsiTheme="minorHAnsi"/>
                <w:sz w:val="16"/>
                <w:szCs w:val="16"/>
              </w:rPr>
              <w:t>)</w:t>
            </w:r>
          </w:p>
        </w:tc>
      </w:tr>
      <w:tr w:rsidR="001852AD" w14:paraId="20C42531" w14:textId="77777777" w:rsidTr="00267B7E">
        <w:trPr>
          <w:trHeight w:val="144"/>
        </w:trPr>
        <w:tc>
          <w:tcPr>
            <w:tcW w:w="992" w:type="dxa"/>
            <w:gridSpan w:val="2"/>
            <w:vAlign w:val="center"/>
          </w:tcPr>
          <w:p w14:paraId="20C42523" w14:textId="50069F8D" w:rsidR="00534C2F" w:rsidRPr="00E81029" w:rsidRDefault="00534C2F" w:rsidP="00EB69D5">
            <w:pPr>
              <w:suppressAutoHyphens/>
              <w:rPr>
                <w:rFonts w:asciiTheme="minorHAnsi" w:hAnsiTheme="minorHAnsi"/>
                <w:sz w:val="18"/>
                <w:szCs w:val="18"/>
              </w:rPr>
            </w:pPr>
            <w:r w:rsidRPr="00A42BCC">
              <w:rPr>
                <w:rFonts w:asciiTheme="minorHAnsi" w:hAnsiTheme="minorHAnsi"/>
                <w:sz w:val="18"/>
                <w:szCs w:val="18"/>
              </w:rPr>
              <w:t>&lt;&lt;user input, text, maximum</w:t>
            </w:r>
            <w:r w:rsidR="00DA0C6A">
              <w:rPr>
                <w:rFonts w:asciiTheme="minorHAnsi" w:hAnsiTheme="minorHAnsi"/>
                <w:sz w:val="18"/>
                <w:szCs w:val="18"/>
              </w:rPr>
              <w:t xml:space="preserve"> 50</w:t>
            </w:r>
            <w:r w:rsidR="00DA4B36">
              <w:rPr>
                <w:rFonts w:asciiTheme="minorHAnsi" w:hAnsiTheme="minorHAnsi"/>
                <w:sz w:val="18"/>
                <w:szCs w:val="18"/>
              </w:rPr>
              <w:t xml:space="preserve"> </w:t>
            </w:r>
            <w:r w:rsidRPr="00A42BCC">
              <w:rPr>
                <w:rFonts w:asciiTheme="minorHAnsi" w:hAnsiTheme="minorHAnsi"/>
                <w:sz w:val="18"/>
                <w:szCs w:val="18"/>
              </w:rPr>
              <w:t>characters&gt;&gt;</w:t>
            </w:r>
          </w:p>
        </w:tc>
        <w:tc>
          <w:tcPr>
            <w:tcW w:w="979" w:type="dxa"/>
            <w:tcMar>
              <w:left w:w="72" w:type="dxa"/>
              <w:right w:w="72" w:type="dxa"/>
            </w:tcMar>
            <w:vAlign w:val="center"/>
          </w:tcPr>
          <w:p w14:paraId="20C42524" w14:textId="77777777" w:rsidR="00534C2F" w:rsidRPr="00E81029" w:rsidRDefault="00534C2F" w:rsidP="00DA0C6A">
            <w:pPr>
              <w:suppressAutoHyphens/>
              <w:rPr>
                <w:rFonts w:asciiTheme="minorHAnsi" w:hAnsiTheme="minorHAnsi"/>
                <w:sz w:val="18"/>
                <w:szCs w:val="18"/>
              </w:rPr>
            </w:pPr>
            <w:r w:rsidRPr="00A42BCC">
              <w:rPr>
                <w:rFonts w:asciiTheme="minorHAnsi" w:hAnsiTheme="minorHAnsi"/>
                <w:sz w:val="18"/>
                <w:szCs w:val="18"/>
              </w:rPr>
              <w:t>&lt;&lt;user input, text, maximum</w:t>
            </w:r>
            <w:r w:rsidR="0081379C">
              <w:rPr>
                <w:rFonts w:asciiTheme="minorHAnsi" w:hAnsiTheme="minorHAnsi"/>
                <w:sz w:val="18"/>
                <w:szCs w:val="18"/>
              </w:rPr>
              <w:t xml:space="preserve"> 50</w:t>
            </w:r>
            <w:r w:rsidRPr="00A42BCC">
              <w:rPr>
                <w:rFonts w:asciiTheme="minorHAnsi" w:hAnsiTheme="minorHAnsi"/>
                <w:sz w:val="18"/>
                <w:szCs w:val="18"/>
              </w:rPr>
              <w:t xml:space="preserve">  characters&gt;&gt;</w:t>
            </w:r>
          </w:p>
        </w:tc>
        <w:tc>
          <w:tcPr>
            <w:tcW w:w="979" w:type="dxa"/>
            <w:vAlign w:val="center"/>
          </w:tcPr>
          <w:p w14:paraId="20C42525" w14:textId="20DD7B0A" w:rsidR="005A63B4" w:rsidRDefault="00534C2F" w:rsidP="00A85BB2">
            <w:pPr>
              <w:suppressAutoHyphens/>
              <w:rPr>
                <w:rFonts w:asciiTheme="minorHAnsi" w:hAnsiTheme="minorHAnsi"/>
                <w:sz w:val="18"/>
                <w:szCs w:val="18"/>
              </w:rPr>
            </w:pPr>
            <w:r w:rsidRPr="00A42BCC">
              <w:rPr>
                <w:rFonts w:asciiTheme="minorHAnsi" w:hAnsiTheme="minorHAnsi"/>
                <w:sz w:val="18"/>
                <w:szCs w:val="18"/>
              </w:rPr>
              <w:t xml:space="preserve">&lt;&lt;user </w:t>
            </w:r>
            <w:r w:rsidR="00DA4B36">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Low Slope; Steep Slope&gt;&gt;</w:t>
            </w:r>
          </w:p>
        </w:tc>
        <w:tc>
          <w:tcPr>
            <w:tcW w:w="979" w:type="dxa"/>
            <w:vAlign w:val="center"/>
          </w:tcPr>
          <w:p w14:paraId="20C42526" w14:textId="0AC6FEE5"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Yes; No</w:t>
            </w:r>
            <w:r w:rsidR="00BA42C5">
              <w:rPr>
                <w:rFonts w:asciiTheme="minorHAnsi" w:hAnsiTheme="minorHAnsi"/>
                <w:sz w:val="18"/>
                <w:szCs w:val="18"/>
              </w:rPr>
              <w:t>; N/A</w:t>
            </w:r>
            <w:r>
              <w:rPr>
                <w:rFonts w:asciiTheme="minorHAnsi" w:hAnsiTheme="minorHAnsi"/>
                <w:sz w:val="18"/>
                <w:szCs w:val="18"/>
              </w:rPr>
              <w:t>&gt;&gt;</w:t>
            </w:r>
          </w:p>
        </w:tc>
        <w:tc>
          <w:tcPr>
            <w:tcW w:w="979" w:type="dxa"/>
            <w:vAlign w:val="center"/>
          </w:tcPr>
          <w:p w14:paraId="20C42527" w14:textId="1C12CCFD"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Yes; No&gt;&gt;</w:t>
            </w:r>
          </w:p>
        </w:tc>
        <w:tc>
          <w:tcPr>
            <w:tcW w:w="1094" w:type="dxa"/>
            <w:vAlign w:val="center"/>
          </w:tcPr>
          <w:p w14:paraId="20C42528" w14:textId="2DFEE4EC"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Yes; No&gt;&gt;</w:t>
            </w:r>
          </w:p>
        </w:tc>
        <w:tc>
          <w:tcPr>
            <w:tcW w:w="1094" w:type="dxa"/>
            <w:gridSpan w:val="2"/>
            <w:vAlign w:val="center"/>
          </w:tcPr>
          <w:p w14:paraId="20C42529" w14:textId="1B9885E2"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Yes; No</w:t>
            </w:r>
            <w:r w:rsidR="00BA42C5">
              <w:rPr>
                <w:rFonts w:asciiTheme="minorHAnsi" w:hAnsiTheme="minorHAnsi"/>
                <w:sz w:val="18"/>
                <w:szCs w:val="18"/>
              </w:rPr>
              <w:t>; N/A</w:t>
            </w:r>
            <w:r>
              <w:rPr>
                <w:rFonts w:asciiTheme="minorHAnsi" w:hAnsiTheme="minorHAnsi"/>
                <w:sz w:val="18"/>
                <w:szCs w:val="18"/>
              </w:rPr>
              <w:t>&gt;&gt;</w:t>
            </w:r>
          </w:p>
        </w:tc>
        <w:tc>
          <w:tcPr>
            <w:tcW w:w="979" w:type="dxa"/>
            <w:vAlign w:val="center"/>
          </w:tcPr>
          <w:p w14:paraId="20C4252A" w14:textId="5E72CB03"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 list</w:t>
            </w:r>
            <w:r w:rsidRPr="00A42BCC">
              <w:rPr>
                <w:rFonts w:asciiTheme="minorHAnsi" w:hAnsiTheme="minorHAnsi"/>
                <w:sz w:val="18"/>
                <w:szCs w:val="18"/>
              </w:rPr>
              <w:t>:</w:t>
            </w:r>
            <w:r>
              <w:rPr>
                <w:rFonts w:asciiTheme="minorHAnsi" w:hAnsiTheme="minorHAnsi"/>
                <w:sz w:val="18"/>
                <w:szCs w:val="18"/>
              </w:rPr>
              <w:t xml:space="preserve"> Yes; No&gt;&gt;</w:t>
            </w:r>
          </w:p>
        </w:tc>
        <w:tc>
          <w:tcPr>
            <w:tcW w:w="979" w:type="dxa"/>
            <w:vAlign w:val="center"/>
          </w:tcPr>
          <w:p w14:paraId="20C4252B" w14:textId="25504F4F"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Yes; No&gt;&gt;</w:t>
            </w:r>
          </w:p>
        </w:tc>
        <w:tc>
          <w:tcPr>
            <w:tcW w:w="979" w:type="dxa"/>
            <w:vAlign w:val="center"/>
          </w:tcPr>
          <w:p w14:paraId="20C4252C" w14:textId="77777777" w:rsidR="00B710CC" w:rsidRPr="00CE22D5" w:rsidRDefault="00B710CC" w:rsidP="00B710CC">
            <w:pPr>
              <w:suppressAutoHyphens/>
              <w:jc w:val="center"/>
              <w:rPr>
                <w:rFonts w:asciiTheme="minorHAnsi" w:hAnsiTheme="minorHAnsi"/>
                <w:sz w:val="12"/>
                <w:szCs w:val="12"/>
              </w:rPr>
            </w:pPr>
            <w:r w:rsidRPr="00CE22D5">
              <w:rPr>
                <w:rFonts w:asciiTheme="minorHAnsi" w:hAnsiTheme="minorHAnsi"/>
                <w:sz w:val="12"/>
                <w:szCs w:val="12"/>
              </w:rPr>
              <w:t>&lt;&lt;calculated field:  If D03= Low Slope, D04=N/A, D05=Yes, D06=Yes, D07=N/A, D08=Yes and D09=Yes;</w:t>
            </w:r>
          </w:p>
          <w:p w14:paraId="20C4252D" w14:textId="6235D67D" w:rsidR="00B710CC" w:rsidRPr="00CE22D5" w:rsidRDefault="00AC45E5" w:rsidP="00B710CC">
            <w:pPr>
              <w:suppressAutoHyphens/>
              <w:jc w:val="center"/>
              <w:rPr>
                <w:rFonts w:asciiTheme="minorHAnsi" w:hAnsiTheme="minorHAnsi"/>
                <w:sz w:val="12"/>
                <w:szCs w:val="12"/>
              </w:rPr>
            </w:pPr>
            <w:r>
              <w:rPr>
                <w:rFonts w:asciiTheme="minorHAnsi" w:hAnsiTheme="minorHAnsi"/>
                <w:sz w:val="12"/>
                <w:szCs w:val="12"/>
              </w:rPr>
              <w:t>OR</w:t>
            </w:r>
            <w:r w:rsidR="00B710CC" w:rsidRPr="00CE22D5">
              <w:rPr>
                <w:rFonts w:asciiTheme="minorHAnsi" w:hAnsiTheme="minorHAnsi"/>
                <w:sz w:val="12"/>
                <w:szCs w:val="12"/>
              </w:rPr>
              <w:t xml:space="preserve"> if D03= Low Slope, D04=N/A, D05=Yes, D06=No, D07=Yes, D08=Yes and D09=Yes;</w:t>
            </w:r>
          </w:p>
          <w:p w14:paraId="20C4252E" w14:textId="5D412FDB" w:rsidR="00B710CC" w:rsidRPr="00CE22D5" w:rsidRDefault="00AC45E5" w:rsidP="00B710CC">
            <w:pPr>
              <w:suppressAutoHyphens/>
              <w:jc w:val="center"/>
              <w:rPr>
                <w:rFonts w:asciiTheme="minorHAnsi" w:hAnsiTheme="minorHAnsi"/>
                <w:sz w:val="12"/>
                <w:szCs w:val="12"/>
              </w:rPr>
            </w:pPr>
            <w:r>
              <w:rPr>
                <w:rFonts w:asciiTheme="minorHAnsi" w:hAnsiTheme="minorHAnsi"/>
                <w:sz w:val="12"/>
                <w:szCs w:val="12"/>
              </w:rPr>
              <w:t>OR</w:t>
            </w:r>
            <w:r w:rsidR="00B710CC" w:rsidRPr="00CE22D5">
              <w:rPr>
                <w:rFonts w:asciiTheme="minorHAnsi" w:hAnsiTheme="minorHAnsi"/>
                <w:sz w:val="12"/>
                <w:szCs w:val="12"/>
              </w:rPr>
              <w:t xml:space="preserve"> If D03= Steep Slope, D04=Yes, D05=Yes, D06=Yes, D07=N/A, D08=Yes and D09=Yes;</w:t>
            </w:r>
          </w:p>
          <w:p w14:paraId="20C4252F" w14:textId="26D86190" w:rsidR="005A63B4" w:rsidRPr="00CE22D5" w:rsidRDefault="00AC45E5" w:rsidP="00B710CC">
            <w:pPr>
              <w:suppressAutoHyphens/>
              <w:rPr>
                <w:rFonts w:asciiTheme="minorHAnsi" w:hAnsiTheme="minorHAnsi"/>
                <w:sz w:val="12"/>
                <w:szCs w:val="12"/>
              </w:rPr>
            </w:pPr>
            <w:r>
              <w:rPr>
                <w:rFonts w:asciiTheme="minorHAnsi" w:hAnsiTheme="minorHAnsi"/>
                <w:sz w:val="12"/>
                <w:szCs w:val="12"/>
              </w:rPr>
              <w:t>OR</w:t>
            </w:r>
            <w:r w:rsidR="00B710CC" w:rsidRPr="00CE22D5">
              <w:rPr>
                <w:rFonts w:asciiTheme="minorHAnsi" w:hAnsiTheme="minorHAnsi"/>
                <w:sz w:val="12"/>
                <w:szCs w:val="12"/>
              </w:rPr>
              <w:t xml:space="preserve"> if D03= Steep Slope, D04=Yes, D05=Yes, D06=No, D07=Yes, D08=Yes and D09=Yes; Then Display “Yes”; Else display “No”</w:t>
            </w:r>
          </w:p>
        </w:tc>
        <w:tc>
          <w:tcPr>
            <w:tcW w:w="981" w:type="dxa"/>
            <w:vAlign w:val="center"/>
          </w:tcPr>
          <w:p w14:paraId="20C42530" w14:textId="4A36F27C" w:rsidR="005A63B4" w:rsidRDefault="00534C2F" w:rsidP="00EB69D5">
            <w:pPr>
              <w:suppressAutoHyphens/>
              <w:rPr>
                <w:rFonts w:asciiTheme="minorHAnsi" w:hAnsiTheme="minorHAnsi"/>
                <w:sz w:val="18"/>
                <w:szCs w:val="18"/>
              </w:rPr>
            </w:pPr>
            <w:r w:rsidRPr="00AC45E5">
              <w:rPr>
                <w:rFonts w:asciiTheme="minorHAnsi" w:hAnsiTheme="minorHAnsi"/>
                <w:sz w:val="18"/>
              </w:rPr>
              <w:t>&lt;&lt;user input, num</w:t>
            </w:r>
            <w:r w:rsidR="00EB69D5" w:rsidRPr="00AC45E5">
              <w:rPr>
                <w:rFonts w:asciiTheme="minorHAnsi" w:hAnsiTheme="minorHAnsi"/>
                <w:sz w:val="18"/>
              </w:rPr>
              <w:t>ber</w:t>
            </w:r>
            <w:r w:rsidRPr="00AC45E5">
              <w:rPr>
                <w:rFonts w:asciiTheme="minorHAnsi" w:hAnsiTheme="minorHAnsi"/>
                <w:sz w:val="18"/>
              </w:rPr>
              <w:t>&gt;&gt;</w:t>
            </w:r>
          </w:p>
        </w:tc>
      </w:tr>
      <w:tr w:rsidR="001852AD" w14:paraId="20C4253D" w14:textId="77777777" w:rsidTr="00267B7E">
        <w:trPr>
          <w:trHeight w:val="144"/>
        </w:trPr>
        <w:tc>
          <w:tcPr>
            <w:tcW w:w="992" w:type="dxa"/>
            <w:gridSpan w:val="2"/>
            <w:vAlign w:val="center"/>
          </w:tcPr>
          <w:p w14:paraId="20C42532" w14:textId="77777777" w:rsidR="00534C2F" w:rsidRPr="00E81029" w:rsidRDefault="00534C2F" w:rsidP="00255081">
            <w:pPr>
              <w:suppressAutoHyphens/>
              <w:rPr>
                <w:rFonts w:asciiTheme="minorHAnsi" w:hAnsiTheme="minorHAnsi"/>
                <w:sz w:val="18"/>
                <w:szCs w:val="18"/>
              </w:rPr>
            </w:pPr>
          </w:p>
        </w:tc>
        <w:tc>
          <w:tcPr>
            <w:tcW w:w="979" w:type="dxa"/>
            <w:vAlign w:val="center"/>
          </w:tcPr>
          <w:p w14:paraId="20C42533" w14:textId="77777777" w:rsidR="00534C2F" w:rsidRPr="00E81029" w:rsidRDefault="00534C2F" w:rsidP="00255081">
            <w:pPr>
              <w:suppressAutoHyphens/>
              <w:rPr>
                <w:rFonts w:asciiTheme="minorHAnsi" w:hAnsiTheme="minorHAnsi"/>
                <w:sz w:val="18"/>
                <w:szCs w:val="18"/>
              </w:rPr>
            </w:pPr>
          </w:p>
        </w:tc>
        <w:tc>
          <w:tcPr>
            <w:tcW w:w="979" w:type="dxa"/>
            <w:vAlign w:val="center"/>
          </w:tcPr>
          <w:p w14:paraId="20C42534" w14:textId="77777777" w:rsidR="005A63B4" w:rsidRDefault="005A63B4">
            <w:pPr>
              <w:suppressAutoHyphens/>
              <w:rPr>
                <w:rFonts w:asciiTheme="minorHAnsi" w:hAnsiTheme="minorHAnsi"/>
                <w:sz w:val="18"/>
                <w:szCs w:val="18"/>
              </w:rPr>
            </w:pPr>
          </w:p>
        </w:tc>
        <w:tc>
          <w:tcPr>
            <w:tcW w:w="979" w:type="dxa"/>
            <w:vAlign w:val="center"/>
          </w:tcPr>
          <w:p w14:paraId="20C42535" w14:textId="77777777" w:rsidR="005A63B4" w:rsidRDefault="005A63B4">
            <w:pPr>
              <w:suppressAutoHyphens/>
              <w:rPr>
                <w:rFonts w:asciiTheme="minorHAnsi" w:hAnsiTheme="minorHAnsi"/>
                <w:sz w:val="18"/>
                <w:szCs w:val="18"/>
              </w:rPr>
            </w:pPr>
          </w:p>
        </w:tc>
        <w:tc>
          <w:tcPr>
            <w:tcW w:w="979" w:type="dxa"/>
            <w:vAlign w:val="center"/>
          </w:tcPr>
          <w:p w14:paraId="20C42536" w14:textId="77777777" w:rsidR="005A63B4" w:rsidRDefault="005A63B4">
            <w:pPr>
              <w:suppressAutoHyphens/>
              <w:rPr>
                <w:rFonts w:asciiTheme="minorHAnsi" w:hAnsiTheme="minorHAnsi"/>
                <w:sz w:val="18"/>
                <w:szCs w:val="18"/>
              </w:rPr>
            </w:pPr>
          </w:p>
        </w:tc>
        <w:tc>
          <w:tcPr>
            <w:tcW w:w="1094" w:type="dxa"/>
            <w:vAlign w:val="center"/>
          </w:tcPr>
          <w:p w14:paraId="20C42537" w14:textId="77777777" w:rsidR="005A63B4" w:rsidRDefault="005A63B4">
            <w:pPr>
              <w:suppressAutoHyphens/>
              <w:rPr>
                <w:rFonts w:asciiTheme="minorHAnsi" w:hAnsiTheme="minorHAnsi"/>
                <w:sz w:val="18"/>
                <w:szCs w:val="18"/>
              </w:rPr>
            </w:pPr>
          </w:p>
        </w:tc>
        <w:tc>
          <w:tcPr>
            <w:tcW w:w="1094" w:type="dxa"/>
            <w:gridSpan w:val="2"/>
            <w:vAlign w:val="center"/>
          </w:tcPr>
          <w:p w14:paraId="20C42538" w14:textId="77777777" w:rsidR="005A63B4" w:rsidRDefault="005A63B4">
            <w:pPr>
              <w:suppressAutoHyphens/>
              <w:rPr>
                <w:rFonts w:asciiTheme="minorHAnsi" w:hAnsiTheme="minorHAnsi"/>
                <w:sz w:val="18"/>
                <w:szCs w:val="18"/>
              </w:rPr>
            </w:pPr>
          </w:p>
        </w:tc>
        <w:tc>
          <w:tcPr>
            <w:tcW w:w="979" w:type="dxa"/>
            <w:vAlign w:val="center"/>
          </w:tcPr>
          <w:p w14:paraId="20C42539" w14:textId="77777777" w:rsidR="005A63B4" w:rsidRDefault="005A63B4">
            <w:pPr>
              <w:suppressAutoHyphens/>
              <w:rPr>
                <w:rFonts w:asciiTheme="minorHAnsi" w:hAnsiTheme="minorHAnsi"/>
                <w:sz w:val="18"/>
                <w:szCs w:val="18"/>
              </w:rPr>
            </w:pPr>
          </w:p>
        </w:tc>
        <w:tc>
          <w:tcPr>
            <w:tcW w:w="979" w:type="dxa"/>
            <w:vAlign w:val="center"/>
          </w:tcPr>
          <w:p w14:paraId="20C4253A" w14:textId="77777777" w:rsidR="005A63B4" w:rsidRDefault="005A63B4">
            <w:pPr>
              <w:suppressAutoHyphens/>
              <w:rPr>
                <w:rFonts w:asciiTheme="minorHAnsi" w:hAnsiTheme="minorHAnsi"/>
                <w:sz w:val="18"/>
                <w:szCs w:val="18"/>
              </w:rPr>
            </w:pPr>
          </w:p>
        </w:tc>
        <w:tc>
          <w:tcPr>
            <w:tcW w:w="979" w:type="dxa"/>
            <w:vAlign w:val="center"/>
          </w:tcPr>
          <w:p w14:paraId="20C4253B" w14:textId="77777777" w:rsidR="005A63B4" w:rsidRDefault="005A63B4">
            <w:pPr>
              <w:suppressAutoHyphens/>
              <w:rPr>
                <w:rFonts w:asciiTheme="minorHAnsi" w:hAnsiTheme="minorHAnsi"/>
                <w:sz w:val="18"/>
                <w:szCs w:val="18"/>
              </w:rPr>
            </w:pPr>
          </w:p>
        </w:tc>
        <w:tc>
          <w:tcPr>
            <w:tcW w:w="981" w:type="dxa"/>
            <w:vAlign w:val="center"/>
          </w:tcPr>
          <w:p w14:paraId="20C4253C" w14:textId="77777777" w:rsidR="005A63B4" w:rsidRDefault="005A63B4">
            <w:pPr>
              <w:suppressAutoHyphens/>
              <w:rPr>
                <w:rFonts w:asciiTheme="minorHAnsi" w:hAnsiTheme="minorHAnsi"/>
                <w:sz w:val="18"/>
                <w:szCs w:val="18"/>
              </w:rPr>
            </w:pPr>
          </w:p>
        </w:tc>
      </w:tr>
      <w:tr w:rsidR="00CD2CA1" w14:paraId="20C42543" w14:textId="77777777" w:rsidTr="00A24FFB">
        <w:trPr>
          <w:trHeight w:val="144"/>
        </w:trPr>
        <w:tc>
          <w:tcPr>
            <w:tcW w:w="11020" w:type="dxa"/>
            <w:gridSpan w:val="13"/>
            <w:vAlign w:val="center"/>
          </w:tcPr>
          <w:p w14:paraId="20C4253E" w14:textId="77777777" w:rsidR="00534C2F" w:rsidRDefault="00534C2F" w:rsidP="0050314C">
            <w:pPr>
              <w:autoSpaceDE w:val="0"/>
              <w:autoSpaceDN w:val="0"/>
              <w:adjustRightInd w:val="0"/>
              <w:rPr>
                <w:rFonts w:asciiTheme="minorHAnsi" w:hAnsiTheme="minorHAnsi"/>
                <w:sz w:val="18"/>
                <w:szCs w:val="18"/>
              </w:rPr>
            </w:pPr>
            <w:r>
              <w:rPr>
                <w:rFonts w:asciiTheme="minorHAnsi" w:hAnsiTheme="minorHAnsi"/>
                <w:sz w:val="18"/>
                <w:szCs w:val="18"/>
              </w:rPr>
              <w:t>Notes:</w:t>
            </w:r>
          </w:p>
          <w:p w14:paraId="20C4253F" w14:textId="77777777" w:rsidR="00A24FFB" w:rsidRDefault="00534C2F">
            <w:pPr>
              <w:pStyle w:val="BodyText2"/>
              <w:numPr>
                <w:ilvl w:val="0"/>
                <w:numId w:val="44"/>
              </w:numPr>
              <w:spacing w:before="0" w:after="0"/>
              <w:rPr>
                <w:rFonts w:asciiTheme="minorHAnsi" w:hAnsiTheme="minorHAnsi"/>
                <w:sz w:val="18"/>
                <w:szCs w:val="18"/>
              </w:rPr>
            </w:pPr>
            <w:r w:rsidRPr="0050314C">
              <w:rPr>
                <w:rFonts w:asciiTheme="minorHAnsi" w:hAnsiTheme="minorHAnsi"/>
                <w:sz w:val="18"/>
                <w:szCs w:val="18"/>
              </w:rPr>
              <w:t>“A roof is either low-sloped or steep-sloped.  Low-sloped” means a rise-to-run of 2:12 or less (9.5 degrees from horizontal). “Steep-sloped” means a rise-to-run greater than 2:12 (9.5 degrees from horizontal)</w:t>
            </w:r>
          </w:p>
          <w:p w14:paraId="20C42540" w14:textId="77777777" w:rsidR="00A24FFB" w:rsidRDefault="00534C2F">
            <w:pPr>
              <w:pStyle w:val="BodyText2"/>
              <w:numPr>
                <w:ilvl w:val="0"/>
                <w:numId w:val="44"/>
              </w:numPr>
              <w:spacing w:before="0" w:after="0"/>
              <w:rPr>
                <w:rFonts w:asciiTheme="minorHAnsi" w:hAnsiTheme="minorHAnsi"/>
                <w:sz w:val="18"/>
                <w:szCs w:val="18"/>
              </w:rPr>
            </w:pPr>
            <w:r w:rsidRPr="0050314C">
              <w:rPr>
                <w:rFonts w:asciiTheme="minorHAnsi" w:hAnsiTheme="minorHAnsi"/>
                <w:sz w:val="18"/>
                <w:szCs w:val="18"/>
              </w:rPr>
              <w:t>The solar zone shall comply with access, pathway, smoke ventilation, and spacing requirements as specified in Title 24, Part 9 or other Parts of Title 24 or in any requirements adopted by a local jurisdiction.</w:t>
            </w:r>
          </w:p>
          <w:p w14:paraId="20C42541" w14:textId="221677E8" w:rsidR="00A24FFB" w:rsidRDefault="00534C2F">
            <w:pPr>
              <w:pStyle w:val="BodyText2"/>
              <w:numPr>
                <w:ilvl w:val="0"/>
                <w:numId w:val="44"/>
              </w:numPr>
              <w:spacing w:before="0" w:after="0"/>
              <w:rPr>
                <w:rFonts w:asciiTheme="minorHAnsi" w:hAnsiTheme="minorHAnsi"/>
                <w:sz w:val="18"/>
                <w:szCs w:val="18"/>
              </w:rPr>
            </w:pPr>
            <w:r w:rsidRPr="0050314C">
              <w:rPr>
                <w:rFonts w:asciiTheme="minorHAnsi" w:hAnsiTheme="minorHAnsi"/>
                <w:sz w:val="18"/>
                <w:szCs w:val="18"/>
              </w:rPr>
              <w:t>No obstructions, including but not limited to, vents, chimneys, architectural features, and roof mounted equipment, shall be located in the solar zone.</w:t>
            </w:r>
          </w:p>
          <w:p w14:paraId="20C42542" w14:textId="7D8B4778" w:rsidR="00534C2F" w:rsidRPr="002A4D3D" w:rsidRDefault="002A4D3D" w:rsidP="002A4D3D">
            <w:pPr>
              <w:pStyle w:val="BodyText2"/>
              <w:numPr>
                <w:ilvl w:val="0"/>
                <w:numId w:val="44"/>
              </w:numPr>
              <w:spacing w:before="0" w:after="0"/>
              <w:rPr>
                <w:rFonts w:asciiTheme="minorHAnsi" w:hAnsiTheme="minorHAnsi"/>
                <w:sz w:val="18"/>
                <w:szCs w:val="18"/>
              </w:rPr>
            </w:pPr>
            <w:r w:rsidRPr="0050314C">
              <w:rPr>
                <w:rFonts w:asciiTheme="minorHAnsi" w:hAnsiTheme="minorHAnsi"/>
                <w:sz w:val="18"/>
                <w:szCs w:val="18"/>
              </w:rPr>
              <w:t>If there are any obstructions located south of the most northerly point of the solar zone, then the nearest point of the solar zone must be located no closer than twice the distance, measured in the horizontal plane, of the height difference between the highest point of the obstruction and the nearest point of the solar zone, measured in the vertical plane.</w:t>
            </w:r>
          </w:p>
        </w:tc>
      </w:tr>
      <w:tr w:rsidR="00CD2CA1" w14:paraId="20C42547" w14:textId="77777777" w:rsidTr="00267B7E">
        <w:trPr>
          <w:trHeight w:val="144"/>
        </w:trPr>
        <w:tc>
          <w:tcPr>
            <w:tcW w:w="575" w:type="dxa"/>
            <w:vAlign w:val="center"/>
          </w:tcPr>
          <w:p w14:paraId="20C42544" w14:textId="77777777" w:rsidR="00534C2F" w:rsidRPr="0050314C" w:rsidRDefault="00534C2F" w:rsidP="00255081">
            <w:pPr>
              <w:suppressAutoHyphens/>
              <w:jc w:val="center"/>
              <w:rPr>
                <w:rFonts w:asciiTheme="minorHAnsi" w:hAnsiTheme="minorHAnsi"/>
                <w:sz w:val="18"/>
                <w:szCs w:val="18"/>
              </w:rPr>
            </w:pPr>
            <w:r w:rsidRPr="0050314C">
              <w:rPr>
                <w:rFonts w:asciiTheme="minorHAnsi" w:hAnsiTheme="minorHAnsi"/>
                <w:sz w:val="18"/>
                <w:szCs w:val="18"/>
              </w:rPr>
              <w:t>12</w:t>
            </w:r>
          </w:p>
        </w:tc>
        <w:tc>
          <w:tcPr>
            <w:tcW w:w="5615" w:type="dxa"/>
            <w:gridSpan w:val="7"/>
            <w:vAlign w:val="center"/>
          </w:tcPr>
          <w:p w14:paraId="20C42545" w14:textId="3F9E2E13" w:rsidR="00534C2F" w:rsidRPr="004F370B" w:rsidRDefault="00534C2F" w:rsidP="001C162C">
            <w:pPr>
              <w:suppressAutoHyphens/>
              <w:rPr>
                <w:rFonts w:asciiTheme="minorHAnsi" w:hAnsiTheme="minorHAnsi"/>
                <w:b/>
                <w:sz w:val="18"/>
                <w:szCs w:val="18"/>
              </w:rPr>
            </w:pPr>
            <w:r>
              <w:rPr>
                <w:rFonts w:asciiTheme="minorHAnsi" w:hAnsiTheme="minorHAnsi"/>
                <w:sz w:val="18"/>
                <w:szCs w:val="18"/>
              </w:rPr>
              <w:t>Total proposed solar zone area (ft</w:t>
            </w:r>
            <w:r w:rsidR="001C162C" w:rsidRPr="005A0C01">
              <w:rPr>
                <w:rFonts w:asciiTheme="minorHAnsi" w:hAnsiTheme="minorHAnsi"/>
                <w:sz w:val="18"/>
                <w:szCs w:val="18"/>
                <w:vertAlign w:val="superscript"/>
              </w:rPr>
              <w:t>2</w:t>
            </w:r>
            <w:r>
              <w:rPr>
                <w:rFonts w:asciiTheme="minorHAnsi" w:hAnsiTheme="minorHAnsi"/>
                <w:sz w:val="18"/>
                <w:szCs w:val="18"/>
              </w:rPr>
              <w:t>)</w:t>
            </w:r>
          </w:p>
        </w:tc>
        <w:tc>
          <w:tcPr>
            <w:tcW w:w="4824" w:type="dxa"/>
            <w:gridSpan w:val="5"/>
            <w:vAlign w:val="center"/>
          </w:tcPr>
          <w:p w14:paraId="20C42546" w14:textId="4F9CF515" w:rsidR="00534C2F" w:rsidRPr="004F370B" w:rsidRDefault="00534C2F" w:rsidP="00AC45E5">
            <w:pPr>
              <w:suppressAutoHyphens/>
              <w:rPr>
                <w:rFonts w:asciiTheme="minorHAnsi" w:hAnsiTheme="minorHAnsi"/>
                <w:b/>
                <w:sz w:val="18"/>
                <w:szCs w:val="18"/>
              </w:rPr>
            </w:pPr>
            <w:r>
              <w:rPr>
                <w:rFonts w:asciiTheme="minorHAnsi" w:hAnsiTheme="minorHAnsi"/>
                <w:sz w:val="18"/>
                <w:szCs w:val="18"/>
              </w:rPr>
              <w:t xml:space="preserve">&lt;&lt;calculated field: sum of </w:t>
            </w:r>
            <w:r w:rsidR="000A0140">
              <w:rPr>
                <w:rFonts w:asciiTheme="minorHAnsi" w:hAnsiTheme="minorHAnsi"/>
                <w:sz w:val="18"/>
                <w:szCs w:val="18"/>
              </w:rPr>
              <w:t xml:space="preserve">column </w:t>
            </w:r>
            <w:r w:rsidR="00AC45E5">
              <w:rPr>
                <w:rFonts w:asciiTheme="minorHAnsi" w:hAnsiTheme="minorHAnsi"/>
                <w:sz w:val="18"/>
                <w:szCs w:val="18"/>
              </w:rPr>
              <w:t>D11</w:t>
            </w:r>
            <w:r>
              <w:rPr>
                <w:rFonts w:asciiTheme="minorHAnsi" w:hAnsiTheme="minorHAnsi"/>
                <w:sz w:val="18"/>
                <w:szCs w:val="18"/>
              </w:rPr>
              <w:t>&gt;&gt;</w:t>
            </w:r>
          </w:p>
        </w:tc>
      </w:tr>
      <w:tr w:rsidR="00CD2CA1" w14:paraId="20C4254D" w14:textId="77777777" w:rsidTr="00267B7E">
        <w:trPr>
          <w:trHeight w:val="144"/>
        </w:trPr>
        <w:tc>
          <w:tcPr>
            <w:tcW w:w="575" w:type="dxa"/>
            <w:vAlign w:val="center"/>
          </w:tcPr>
          <w:p w14:paraId="20C42548" w14:textId="77777777" w:rsidR="00534C2F" w:rsidRPr="0050314C" w:rsidRDefault="00534C2F" w:rsidP="00255081">
            <w:pPr>
              <w:suppressAutoHyphens/>
              <w:jc w:val="center"/>
              <w:rPr>
                <w:rFonts w:asciiTheme="minorHAnsi" w:hAnsiTheme="minorHAnsi"/>
                <w:sz w:val="18"/>
                <w:szCs w:val="18"/>
              </w:rPr>
            </w:pPr>
            <w:r w:rsidRPr="0050314C">
              <w:rPr>
                <w:rFonts w:asciiTheme="minorHAnsi" w:hAnsiTheme="minorHAnsi"/>
                <w:sz w:val="18"/>
                <w:szCs w:val="18"/>
              </w:rPr>
              <w:t>13</w:t>
            </w:r>
          </w:p>
        </w:tc>
        <w:tc>
          <w:tcPr>
            <w:tcW w:w="5615" w:type="dxa"/>
            <w:gridSpan w:val="7"/>
            <w:vAlign w:val="center"/>
          </w:tcPr>
          <w:p w14:paraId="20C42549" w14:textId="77777777" w:rsidR="00534C2F" w:rsidRPr="004F370B" w:rsidRDefault="00534C2F" w:rsidP="0050314C">
            <w:pPr>
              <w:suppressAutoHyphens/>
              <w:rPr>
                <w:rFonts w:asciiTheme="minorHAnsi" w:hAnsiTheme="minorHAnsi"/>
                <w:b/>
                <w:sz w:val="18"/>
                <w:szCs w:val="18"/>
              </w:rPr>
            </w:pPr>
            <w:r>
              <w:rPr>
                <w:rFonts w:asciiTheme="minorHAnsi" w:hAnsiTheme="minorHAnsi"/>
                <w:sz w:val="18"/>
                <w:szCs w:val="18"/>
              </w:rPr>
              <w:t>Compliance statement</w:t>
            </w:r>
          </w:p>
        </w:tc>
        <w:tc>
          <w:tcPr>
            <w:tcW w:w="4824" w:type="dxa"/>
            <w:gridSpan w:val="5"/>
            <w:vAlign w:val="center"/>
          </w:tcPr>
          <w:p w14:paraId="20C4254A" w14:textId="77777777" w:rsidR="00534C2F" w:rsidRDefault="00534C2F" w:rsidP="0050314C">
            <w:pPr>
              <w:rPr>
                <w:rFonts w:asciiTheme="minorHAnsi" w:hAnsiTheme="minorHAnsi"/>
                <w:sz w:val="18"/>
                <w:szCs w:val="18"/>
              </w:rPr>
            </w:pPr>
            <w:r>
              <w:rPr>
                <w:rFonts w:asciiTheme="minorHAnsi" w:hAnsiTheme="minorHAnsi"/>
                <w:sz w:val="18"/>
                <w:szCs w:val="18"/>
              </w:rPr>
              <w:t xml:space="preserve">&lt;&lt;calculated field: </w:t>
            </w:r>
          </w:p>
          <w:p w14:paraId="20C4254B" w14:textId="0FD216A4" w:rsidR="00534C2F" w:rsidRDefault="00534C2F" w:rsidP="0050314C">
            <w:pPr>
              <w:rPr>
                <w:rFonts w:asciiTheme="minorHAnsi" w:hAnsiTheme="minorHAnsi"/>
                <w:sz w:val="18"/>
                <w:szCs w:val="18"/>
              </w:rPr>
            </w:pPr>
            <w:r>
              <w:rPr>
                <w:rFonts w:asciiTheme="minorHAnsi" w:hAnsiTheme="minorHAnsi"/>
                <w:sz w:val="18"/>
                <w:szCs w:val="18"/>
              </w:rPr>
              <w:t>If A01=</w:t>
            </w:r>
            <w:r w:rsidR="00AC45E5">
              <w:rPr>
                <w:rFonts w:asciiTheme="minorHAnsi" w:hAnsiTheme="minorHAnsi"/>
                <w:sz w:val="18"/>
                <w:szCs w:val="18"/>
              </w:rPr>
              <w:t xml:space="preserve"> “</w:t>
            </w:r>
            <w:r w:rsidR="000A0140">
              <w:rPr>
                <w:rFonts w:asciiTheme="minorHAnsi" w:hAnsiTheme="minorHAnsi"/>
                <w:sz w:val="18"/>
                <w:szCs w:val="18"/>
              </w:rPr>
              <w:t>S</w:t>
            </w:r>
            <w:r>
              <w:rPr>
                <w:rFonts w:asciiTheme="minorHAnsi" w:hAnsiTheme="minorHAnsi"/>
                <w:sz w:val="18"/>
                <w:szCs w:val="18"/>
              </w:rPr>
              <w:t xml:space="preserve">ingle </w:t>
            </w:r>
            <w:r w:rsidR="00440C6D">
              <w:rPr>
                <w:rFonts w:asciiTheme="minorHAnsi" w:hAnsiTheme="minorHAnsi"/>
                <w:sz w:val="18"/>
                <w:szCs w:val="18"/>
              </w:rPr>
              <w:t>f</w:t>
            </w:r>
            <w:r w:rsidR="00AC45E5">
              <w:rPr>
                <w:rFonts w:asciiTheme="minorHAnsi" w:hAnsiTheme="minorHAnsi"/>
                <w:sz w:val="18"/>
                <w:szCs w:val="18"/>
              </w:rPr>
              <w:t xml:space="preserve">amily” </w:t>
            </w:r>
            <w:r>
              <w:rPr>
                <w:rFonts w:asciiTheme="minorHAnsi" w:hAnsiTheme="minorHAnsi"/>
                <w:sz w:val="18"/>
                <w:szCs w:val="18"/>
              </w:rPr>
              <w:t>and D12</w:t>
            </w:r>
            <w:r w:rsidR="00AC45E5">
              <w:rPr>
                <w:rFonts w:asciiTheme="minorHAnsi" w:hAnsiTheme="minorHAnsi"/>
                <w:sz w:val="18"/>
                <w:szCs w:val="18"/>
              </w:rPr>
              <w:t xml:space="preserve"> </w:t>
            </w:r>
            <w:r w:rsidR="00AC45E5">
              <w:rPr>
                <w:rFonts w:asciiTheme="minorHAnsi" w:hAnsiTheme="minorHAnsi" w:cstheme="minorHAnsi"/>
                <w:sz w:val="18"/>
                <w:szCs w:val="18"/>
              </w:rPr>
              <w:t xml:space="preserve">≥ </w:t>
            </w:r>
            <w:r w:rsidR="00AC45E5">
              <w:rPr>
                <w:rFonts w:asciiTheme="minorHAnsi" w:hAnsiTheme="minorHAnsi"/>
                <w:sz w:val="18"/>
                <w:szCs w:val="18"/>
              </w:rPr>
              <w:t>B07 then building complies OR</w:t>
            </w:r>
          </w:p>
          <w:p w14:paraId="7A6CF60F" w14:textId="77777777" w:rsidR="00534C2F" w:rsidRDefault="00AC45E5" w:rsidP="00AC45E5">
            <w:pPr>
              <w:suppressAutoHyphens/>
              <w:rPr>
                <w:rFonts w:asciiTheme="minorHAnsi" w:hAnsiTheme="minorHAnsi"/>
                <w:sz w:val="18"/>
                <w:szCs w:val="18"/>
              </w:rPr>
            </w:pPr>
            <w:r>
              <w:rPr>
                <w:rFonts w:asciiTheme="minorHAnsi" w:hAnsiTheme="minorHAnsi"/>
                <w:sz w:val="18"/>
                <w:szCs w:val="18"/>
              </w:rPr>
              <w:t>If A01= “M</w:t>
            </w:r>
            <w:r w:rsidR="00534C2F">
              <w:rPr>
                <w:rFonts w:asciiTheme="minorHAnsi" w:hAnsiTheme="minorHAnsi"/>
                <w:sz w:val="18"/>
                <w:szCs w:val="18"/>
              </w:rPr>
              <w:t>ultifamily” and D12</w:t>
            </w:r>
            <w:r>
              <w:rPr>
                <w:rFonts w:asciiTheme="minorHAnsi" w:hAnsiTheme="minorHAnsi"/>
                <w:sz w:val="18"/>
                <w:szCs w:val="18"/>
              </w:rPr>
              <w:t xml:space="preserve"> </w:t>
            </w:r>
            <w:r>
              <w:rPr>
                <w:rFonts w:asciiTheme="minorHAnsi" w:hAnsiTheme="minorHAnsi" w:cstheme="minorHAnsi"/>
                <w:sz w:val="18"/>
                <w:szCs w:val="18"/>
              </w:rPr>
              <w:t xml:space="preserve">≥ </w:t>
            </w:r>
            <w:r w:rsidR="00534C2F">
              <w:rPr>
                <w:rFonts w:asciiTheme="minorHAnsi" w:hAnsiTheme="minorHAnsi"/>
                <w:sz w:val="18"/>
                <w:szCs w:val="18"/>
              </w:rPr>
              <w:t>C0</w:t>
            </w:r>
            <w:r w:rsidR="000A0140">
              <w:rPr>
                <w:rFonts w:asciiTheme="minorHAnsi" w:hAnsiTheme="minorHAnsi"/>
                <w:sz w:val="18"/>
                <w:szCs w:val="18"/>
              </w:rPr>
              <w:t>8</w:t>
            </w:r>
            <w:r w:rsidR="00534C2F">
              <w:rPr>
                <w:rFonts w:asciiTheme="minorHAnsi" w:hAnsiTheme="minorHAnsi"/>
                <w:sz w:val="18"/>
                <w:szCs w:val="18"/>
              </w:rPr>
              <w:t xml:space="preserve"> then building complies</w:t>
            </w:r>
            <w:r>
              <w:rPr>
                <w:rFonts w:asciiTheme="minorHAnsi" w:hAnsiTheme="minorHAnsi"/>
                <w:sz w:val="18"/>
                <w:szCs w:val="18"/>
              </w:rPr>
              <w:t>;</w:t>
            </w:r>
          </w:p>
          <w:p w14:paraId="20C4254C" w14:textId="25E42E6D" w:rsidR="00AC45E5" w:rsidRPr="004F370B" w:rsidRDefault="00AC45E5" w:rsidP="00AC45E5">
            <w:pPr>
              <w:suppressAutoHyphens/>
              <w:rPr>
                <w:rFonts w:asciiTheme="minorHAnsi" w:hAnsiTheme="minorHAnsi"/>
                <w:b/>
                <w:sz w:val="18"/>
                <w:szCs w:val="18"/>
              </w:rPr>
            </w:pPr>
            <w:r>
              <w:rPr>
                <w:rFonts w:asciiTheme="minorHAnsi" w:hAnsiTheme="minorHAnsi"/>
                <w:sz w:val="18"/>
                <w:szCs w:val="18"/>
              </w:rPr>
              <w:t>Else display “Building does not comply”</w:t>
            </w:r>
            <w:r w:rsidR="00440C6D">
              <w:rPr>
                <w:rFonts w:asciiTheme="minorHAnsi" w:hAnsiTheme="minorHAnsi"/>
                <w:sz w:val="18"/>
                <w:szCs w:val="18"/>
              </w:rPr>
              <w:t>&gt;&gt;</w:t>
            </w:r>
          </w:p>
        </w:tc>
      </w:tr>
    </w:tbl>
    <w:p w14:paraId="20C4254E" w14:textId="77777777" w:rsidR="0076191B" w:rsidRDefault="0076191B" w:rsidP="0076191B">
      <w:pPr>
        <w:rPr>
          <w:rFonts w:asciiTheme="minorHAnsi" w:hAnsiTheme="minorHAnsi"/>
          <w:b/>
        </w:rPr>
      </w:pPr>
      <w:r>
        <w:rPr>
          <w:rFonts w:asciiTheme="minorHAnsi" w:hAnsiTheme="minorHAnsi"/>
          <w:b/>
        </w:rPr>
        <w:br w:type="page"/>
      </w:r>
    </w:p>
    <w:tbl>
      <w:tblPr>
        <w:tblW w:w="49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38"/>
        <w:gridCol w:w="5420"/>
      </w:tblGrid>
      <w:tr w:rsidR="0076191B" w:rsidRPr="009E2C1C" w14:paraId="20C425AA" w14:textId="77777777" w:rsidTr="004C67BB">
        <w:trPr>
          <w:trHeight w:val="63"/>
        </w:trPr>
        <w:tc>
          <w:tcPr>
            <w:tcW w:w="10939" w:type="dxa"/>
            <w:gridSpan w:val="2"/>
            <w:vAlign w:val="center"/>
          </w:tcPr>
          <w:p w14:paraId="20C425A9" w14:textId="77777777" w:rsidR="0076191B" w:rsidRPr="009351D2" w:rsidRDefault="0076191B" w:rsidP="00DD519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t>Documentation Author's Declaration Statement</w:t>
            </w:r>
          </w:p>
        </w:tc>
      </w:tr>
      <w:tr w:rsidR="0076191B" w:rsidRPr="001B14D6" w14:paraId="20C425AC" w14:textId="77777777" w:rsidTr="009143CA">
        <w:trPr>
          <w:trHeight w:val="206"/>
        </w:trPr>
        <w:tc>
          <w:tcPr>
            <w:tcW w:w="10939" w:type="dxa"/>
            <w:gridSpan w:val="2"/>
            <w:vAlign w:val="center"/>
          </w:tcPr>
          <w:p w14:paraId="20C425AB" w14:textId="77777777" w:rsidR="0076191B" w:rsidRDefault="0076191B" w:rsidP="00A24FFB">
            <w:pPr>
              <w:numPr>
                <w:ilvl w:val="0"/>
                <w:numId w:val="42"/>
              </w:numPr>
              <w:rPr>
                <w:rFonts w:ascii="Calibri" w:hAnsi="Calibri"/>
                <w:sz w:val="18"/>
                <w:szCs w:val="18"/>
              </w:rPr>
            </w:pPr>
            <w:r w:rsidRPr="00E136A4">
              <w:rPr>
                <w:rFonts w:ascii="Calibri" w:hAnsi="Calibri"/>
                <w:sz w:val="18"/>
                <w:szCs w:val="18"/>
              </w:rPr>
              <w:t xml:space="preserve">I certify that this Certificate of </w:t>
            </w:r>
            <w:r>
              <w:rPr>
                <w:rFonts w:ascii="Calibri" w:hAnsi="Calibri"/>
                <w:sz w:val="18"/>
                <w:szCs w:val="18"/>
              </w:rPr>
              <w:t>Compliance</w:t>
            </w:r>
            <w:r w:rsidRPr="00E136A4">
              <w:rPr>
                <w:rFonts w:ascii="Calibri" w:hAnsi="Calibri"/>
                <w:sz w:val="18"/>
                <w:szCs w:val="18"/>
              </w:rPr>
              <w:t xml:space="preserve"> documentation is accurate and complete.</w:t>
            </w:r>
          </w:p>
        </w:tc>
      </w:tr>
      <w:tr w:rsidR="0076191B" w:rsidRPr="00FD7A7F" w14:paraId="20C425AF" w14:textId="77777777" w:rsidTr="009143CA">
        <w:trPr>
          <w:trHeight w:val="432"/>
        </w:trPr>
        <w:tc>
          <w:tcPr>
            <w:tcW w:w="5428" w:type="dxa"/>
          </w:tcPr>
          <w:p w14:paraId="20C425AD" w14:textId="77777777" w:rsidR="0076191B" w:rsidRPr="0047600B" w:rsidRDefault="0076191B" w:rsidP="00DD5193">
            <w:pPr>
              <w:rPr>
                <w:rFonts w:ascii="Calibri" w:hAnsi="Calibri"/>
                <w:sz w:val="14"/>
                <w:szCs w:val="14"/>
              </w:rPr>
            </w:pPr>
            <w:r>
              <w:rPr>
                <w:rFonts w:asciiTheme="minorHAnsi" w:hAnsiTheme="minorHAnsi"/>
                <w:sz w:val="14"/>
                <w:szCs w:val="14"/>
              </w:rPr>
              <w:t xml:space="preserve">Documentation Author </w:t>
            </w:r>
            <w:r w:rsidRPr="0047600B">
              <w:rPr>
                <w:rFonts w:ascii="Calibri" w:hAnsi="Calibri"/>
                <w:sz w:val="14"/>
                <w:szCs w:val="14"/>
              </w:rPr>
              <w:t>Name:</w:t>
            </w:r>
          </w:p>
        </w:tc>
        <w:tc>
          <w:tcPr>
            <w:tcW w:w="5511" w:type="dxa"/>
          </w:tcPr>
          <w:p w14:paraId="20C425AE" w14:textId="77777777" w:rsidR="0076191B" w:rsidRPr="0047600B" w:rsidRDefault="0076191B" w:rsidP="00DD5193">
            <w:pPr>
              <w:rPr>
                <w:rFonts w:ascii="Calibri" w:hAnsi="Calibri"/>
                <w:sz w:val="14"/>
                <w:szCs w:val="14"/>
              </w:rPr>
            </w:pPr>
            <w:r>
              <w:rPr>
                <w:rFonts w:asciiTheme="minorHAnsi" w:hAnsiTheme="minorHAnsi"/>
                <w:sz w:val="14"/>
                <w:szCs w:val="14"/>
              </w:rPr>
              <w:t xml:space="preserve">Documentation Author </w:t>
            </w:r>
            <w:r w:rsidRPr="0047600B">
              <w:rPr>
                <w:rFonts w:ascii="Calibri" w:hAnsi="Calibri"/>
                <w:sz w:val="14"/>
                <w:szCs w:val="14"/>
              </w:rPr>
              <w:t>Signature:</w:t>
            </w:r>
          </w:p>
        </w:tc>
      </w:tr>
      <w:tr w:rsidR="0076191B" w:rsidRPr="00FD7A7F" w14:paraId="20C425B2" w14:textId="77777777" w:rsidTr="009143CA">
        <w:trPr>
          <w:trHeight w:val="432"/>
        </w:trPr>
        <w:tc>
          <w:tcPr>
            <w:tcW w:w="5428" w:type="dxa"/>
          </w:tcPr>
          <w:p w14:paraId="20C425B0" w14:textId="77777777" w:rsidR="0076191B" w:rsidRPr="0047600B" w:rsidRDefault="0076191B" w:rsidP="00DD5193">
            <w:pPr>
              <w:rPr>
                <w:rFonts w:ascii="Calibri" w:hAnsi="Calibri"/>
                <w:sz w:val="14"/>
                <w:szCs w:val="14"/>
              </w:rPr>
            </w:pPr>
            <w:r>
              <w:rPr>
                <w:rFonts w:ascii="Calibri" w:hAnsi="Calibri"/>
                <w:sz w:val="14"/>
                <w:szCs w:val="14"/>
              </w:rPr>
              <w:t>Company</w:t>
            </w:r>
            <w:r w:rsidRPr="0047600B">
              <w:rPr>
                <w:rFonts w:ascii="Calibri" w:hAnsi="Calibri"/>
                <w:sz w:val="14"/>
                <w:szCs w:val="14"/>
              </w:rPr>
              <w:t>:</w:t>
            </w:r>
          </w:p>
        </w:tc>
        <w:tc>
          <w:tcPr>
            <w:tcW w:w="5511" w:type="dxa"/>
          </w:tcPr>
          <w:p w14:paraId="20C425B1" w14:textId="77777777" w:rsidR="0076191B" w:rsidRPr="0047600B" w:rsidRDefault="0076191B" w:rsidP="00DD5193">
            <w:pPr>
              <w:rPr>
                <w:rFonts w:ascii="Calibri" w:hAnsi="Calibri"/>
                <w:sz w:val="14"/>
                <w:szCs w:val="14"/>
              </w:rPr>
            </w:pPr>
            <w:r>
              <w:rPr>
                <w:rFonts w:ascii="Calibri" w:hAnsi="Calibri"/>
                <w:sz w:val="14"/>
                <w:szCs w:val="14"/>
              </w:rPr>
              <w:t xml:space="preserve">Signature </w:t>
            </w:r>
            <w:r w:rsidRPr="0047600B">
              <w:rPr>
                <w:rFonts w:ascii="Calibri" w:hAnsi="Calibri"/>
                <w:sz w:val="14"/>
                <w:szCs w:val="14"/>
              </w:rPr>
              <w:t>Date:</w:t>
            </w:r>
          </w:p>
        </w:tc>
      </w:tr>
      <w:tr w:rsidR="0076191B" w:rsidRPr="00FD7A7F" w14:paraId="20C425B5" w14:textId="77777777" w:rsidTr="009143CA">
        <w:trPr>
          <w:trHeight w:val="432"/>
        </w:trPr>
        <w:tc>
          <w:tcPr>
            <w:tcW w:w="5428" w:type="dxa"/>
          </w:tcPr>
          <w:p w14:paraId="20C425B3" w14:textId="77777777" w:rsidR="0076191B" w:rsidRPr="0047600B" w:rsidRDefault="0076191B" w:rsidP="00DD5193">
            <w:pPr>
              <w:rPr>
                <w:rFonts w:ascii="Calibri" w:hAnsi="Calibri"/>
                <w:sz w:val="14"/>
                <w:szCs w:val="14"/>
              </w:rPr>
            </w:pPr>
            <w:r w:rsidRPr="0047600B">
              <w:rPr>
                <w:rFonts w:ascii="Calibri" w:hAnsi="Calibri"/>
                <w:sz w:val="14"/>
                <w:szCs w:val="14"/>
              </w:rPr>
              <w:t>Address:</w:t>
            </w:r>
          </w:p>
        </w:tc>
        <w:tc>
          <w:tcPr>
            <w:tcW w:w="5511" w:type="dxa"/>
          </w:tcPr>
          <w:p w14:paraId="20C425B4" w14:textId="6AED2087" w:rsidR="0076191B" w:rsidRPr="0047600B" w:rsidRDefault="0076191B" w:rsidP="00DD5193">
            <w:pPr>
              <w:rPr>
                <w:rFonts w:ascii="Calibri" w:hAnsi="Calibri"/>
                <w:sz w:val="14"/>
                <w:szCs w:val="14"/>
              </w:rPr>
            </w:pPr>
            <w:r>
              <w:rPr>
                <w:rFonts w:ascii="Calibri" w:hAnsi="Calibri"/>
                <w:sz w:val="14"/>
                <w:szCs w:val="14"/>
              </w:rPr>
              <w:t>CEA/HERS Certification Identification (if a</w:t>
            </w:r>
            <w:r w:rsidRPr="0047600B">
              <w:rPr>
                <w:rFonts w:ascii="Calibri" w:hAnsi="Calibri"/>
                <w:sz w:val="14"/>
                <w:szCs w:val="14"/>
              </w:rPr>
              <w:t>pplicable</w:t>
            </w:r>
            <w:r>
              <w:rPr>
                <w:rFonts w:ascii="Calibri" w:hAnsi="Calibri"/>
                <w:sz w:val="14"/>
                <w:szCs w:val="14"/>
              </w:rPr>
              <w:t>)</w:t>
            </w:r>
            <w:r w:rsidRPr="0047600B">
              <w:rPr>
                <w:rFonts w:ascii="Calibri" w:hAnsi="Calibri"/>
                <w:sz w:val="14"/>
                <w:szCs w:val="14"/>
              </w:rPr>
              <w:t>:</w:t>
            </w:r>
          </w:p>
        </w:tc>
      </w:tr>
      <w:tr w:rsidR="0076191B" w:rsidRPr="00FD7A7F" w14:paraId="20C425B8" w14:textId="77777777" w:rsidTr="009143CA">
        <w:trPr>
          <w:trHeight w:val="432"/>
        </w:trPr>
        <w:tc>
          <w:tcPr>
            <w:tcW w:w="5428" w:type="dxa"/>
          </w:tcPr>
          <w:p w14:paraId="20C425B6" w14:textId="77777777" w:rsidR="0076191B" w:rsidRPr="0047600B" w:rsidRDefault="0076191B" w:rsidP="00DD5193">
            <w:pPr>
              <w:rPr>
                <w:rFonts w:ascii="Calibri" w:hAnsi="Calibri"/>
                <w:sz w:val="14"/>
                <w:szCs w:val="14"/>
              </w:rPr>
            </w:pPr>
            <w:r w:rsidRPr="0047600B">
              <w:rPr>
                <w:rFonts w:ascii="Calibri" w:hAnsi="Calibri"/>
                <w:sz w:val="14"/>
                <w:szCs w:val="14"/>
              </w:rPr>
              <w:t>City/State/Zip:</w:t>
            </w:r>
          </w:p>
        </w:tc>
        <w:tc>
          <w:tcPr>
            <w:tcW w:w="5511" w:type="dxa"/>
          </w:tcPr>
          <w:p w14:paraId="20C425B7" w14:textId="77777777" w:rsidR="0076191B" w:rsidRPr="0047600B" w:rsidRDefault="0076191B" w:rsidP="00DD5193">
            <w:pPr>
              <w:rPr>
                <w:rFonts w:ascii="Calibri" w:hAnsi="Calibri"/>
                <w:sz w:val="14"/>
                <w:szCs w:val="14"/>
              </w:rPr>
            </w:pPr>
            <w:r w:rsidRPr="0047600B">
              <w:rPr>
                <w:rFonts w:ascii="Calibri" w:hAnsi="Calibri"/>
                <w:sz w:val="14"/>
                <w:szCs w:val="14"/>
              </w:rPr>
              <w:t>Phone:</w:t>
            </w:r>
          </w:p>
        </w:tc>
      </w:tr>
      <w:tr w:rsidR="0076191B" w:rsidRPr="008E6C57" w14:paraId="20C425BA" w14:textId="77777777" w:rsidTr="009143CA">
        <w:tblPrEx>
          <w:tblCellMar>
            <w:left w:w="115" w:type="dxa"/>
            <w:right w:w="115" w:type="dxa"/>
          </w:tblCellMar>
        </w:tblPrEx>
        <w:trPr>
          <w:trHeight w:val="296"/>
        </w:trPr>
        <w:tc>
          <w:tcPr>
            <w:tcW w:w="10939" w:type="dxa"/>
            <w:gridSpan w:val="2"/>
            <w:vAlign w:val="center"/>
          </w:tcPr>
          <w:p w14:paraId="20C425B9" w14:textId="77777777" w:rsidR="0076191B" w:rsidRDefault="0076191B" w:rsidP="00DD519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76191B" w:rsidRPr="008E6C57" w14:paraId="20C425C1" w14:textId="77777777" w:rsidTr="009143CA">
        <w:tblPrEx>
          <w:tblCellMar>
            <w:left w:w="115" w:type="dxa"/>
            <w:right w:w="115" w:type="dxa"/>
          </w:tblCellMar>
        </w:tblPrEx>
        <w:trPr>
          <w:trHeight w:val="504"/>
        </w:trPr>
        <w:tc>
          <w:tcPr>
            <w:tcW w:w="10939" w:type="dxa"/>
            <w:gridSpan w:val="2"/>
          </w:tcPr>
          <w:p w14:paraId="20C425BB" w14:textId="77777777" w:rsidR="0076191B" w:rsidRDefault="0076191B" w:rsidP="005A0C01">
            <w:pPr>
              <w:pStyle w:val="Heading3"/>
              <w:numPr>
                <w:ilvl w:val="0"/>
                <w:numId w:val="0"/>
              </w:numPr>
              <w:spacing w:before="0"/>
              <w:ind w:right="90"/>
              <w:rPr>
                <w:rFonts w:ascii="Calibri" w:hAnsi="Calibri"/>
                <w:sz w:val="18"/>
                <w:szCs w:val="18"/>
              </w:rPr>
            </w:pPr>
            <w:r w:rsidRPr="008E6C57">
              <w:rPr>
                <w:rFonts w:asciiTheme="minorHAnsi" w:hAnsiTheme="minorHAnsi"/>
                <w:sz w:val="18"/>
                <w:szCs w:val="18"/>
              </w:rPr>
              <w:t xml:space="preserve">I certify </w:t>
            </w:r>
            <w:r>
              <w:rPr>
                <w:rFonts w:asciiTheme="minorHAnsi" w:hAnsiTheme="minorHAnsi"/>
                <w:sz w:val="18"/>
                <w:szCs w:val="18"/>
              </w:rPr>
              <w:t xml:space="preserve">the following </w:t>
            </w:r>
            <w:r w:rsidRPr="008E6C57">
              <w:rPr>
                <w:rFonts w:asciiTheme="minorHAnsi" w:hAnsiTheme="minorHAnsi"/>
                <w:sz w:val="18"/>
                <w:szCs w:val="18"/>
              </w:rPr>
              <w:t xml:space="preserve">under penalty of perjury, under the </w:t>
            </w:r>
            <w:r>
              <w:rPr>
                <w:rFonts w:asciiTheme="minorHAnsi" w:hAnsiTheme="minorHAnsi"/>
                <w:sz w:val="18"/>
                <w:szCs w:val="18"/>
              </w:rPr>
              <w:t>laws of the State of California:</w:t>
            </w:r>
          </w:p>
          <w:p w14:paraId="20C425BC" w14:textId="77777777" w:rsidR="0076191B" w:rsidRDefault="0076191B" w:rsidP="00A24FFB">
            <w:pPr>
              <w:pStyle w:val="Heading3"/>
              <w:numPr>
                <w:ilvl w:val="0"/>
                <w:numId w:val="43"/>
              </w:numPr>
              <w:spacing w:before="0"/>
              <w:ind w:right="90"/>
              <w:rPr>
                <w:rFonts w:ascii="Calibri" w:hAnsi="Calibri"/>
                <w:sz w:val="18"/>
                <w:szCs w:val="18"/>
              </w:rPr>
            </w:pPr>
            <w:r w:rsidRPr="00B272DC">
              <w:rPr>
                <w:rFonts w:asciiTheme="minorHAnsi" w:hAnsiTheme="minorHAnsi"/>
                <w:sz w:val="18"/>
                <w:szCs w:val="18"/>
              </w:rPr>
              <w:t xml:space="preserve">The information provided on this Certificate of </w:t>
            </w:r>
            <w:r>
              <w:rPr>
                <w:rFonts w:asciiTheme="minorHAnsi" w:hAnsiTheme="minorHAnsi"/>
                <w:sz w:val="18"/>
                <w:szCs w:val="18"/>
              </w:rPr>
              <w:t xml:space="preserve">Compliance </w:t>
            </w:r>
            <w:r w:rsidRPr="00B272DC">
              <w:rPr>
                <w:rFonts w:asciiTheme="minorHAnsi" w:hAnsiTheme="minorHAnsi"/>
                <w:sz w:val="18"/>
                <w:szCs w:val="18"/>
              </w:rPr>
              <w:t>is true and correct.</w:t>
            </w:r>
          </w:p>
          <w:p w14:paraId="20C425BD" w14:textId="77777777" w:rsidR="0076191B" w:rsidRDefault="0076191B" w:rsidP="00A24FFB">
            <w:pPr>
              <w:pStyle w:val="Heading3"/>
              <w:numPr>
                <w:ilvl w:val="0"/>
                <w:numId w:val="43"/>
              </w:numPr>
              <w:spacing w:before="0"/>
              <w:ind w:right="90"/>
              <w:rPr>
                <w:rFonts w:ascii="Calibri" w:hAnsi="Calibri"/>
                <w:sz w:val="18"/>
                <w:szCs w:val="18"/>
              </w:rPr>
            </w:pPr>
            <w:r w:rsidRPr="00A46E7F">
              <w:rPr>
                <w:rFonts w:ascii="Calibri" w:hAnsi="Calibri"/>
                <w:sz w:val="18"/>
                <w:szCs w:val="18"/>
              </w:rPr>
              <w:t xml:space="preserve">I am eligible under Division 3 of the Business and Professions Code to accept responsibility for </w:t>
            </w:r>
            <w:r w:rsidRPr="00D1061B">
              <w:rPr>
                <w:rFonts w:ascii="Calibri" w:hAnsi="Calibri"/>
                <w:sz w:val="18"/>
                <w:szCs w:val="18"/>
              </w:rPr>
              <w:t>the building design</w:t>
            </w:r>
            <w:r>
              <w:rPr>
                <w:rFonts w:ascii="Calibri" w:hAnsi="Calibri"/>
                <w:sz w:val="18"/>
                <w:szCs w:val="18"/>
              </w:rPr>
              <w:t xml:space="preserve"> or system design</w:t>
            </w:r>
            <w:r w:rsidRPr="00D1061B">
              <w:rPr>
                <w:rFonts w:ascii="Calibri" w:hAnsi="Calibri"/>
                <w:sz w:val="18"/>
                <w:szCs w:val="18"/>
              </w:rPr>
              <w:t xml:space="preserve"> identified on this Certificate of Compliance</w:t>
            </w:r>
            <w:r>
              <w:rPr>
                <w:rFonts w:ascii="Calibri" w:hAnsi="Calibri"/>
                <w:sz w:val="18"/>
                <w:szCs w:val="18"/>
              </w:rPr>
              <w:t xml:space="preserve"> (responsible designer)</w:t>
            </w:r>
            <w:r w:rsidRPr="00D1061B">
              <w:rPr>
                <w:rFonts w:ascii="Calibri" w:hAnsi="Calibri"/>
                <w:sz w:val="18"/>
                <w:szCs w:val="18"/>
              </w:rPr>
              <w:t>.</w:t>
            </w:r>
          </w:p>
          <w:p w14:paraId="20C425BE" w14:textId="77777777" w:rsidR="0076191B" w:rsidRDefault="0076191B" w:rsidP="00A24FFB">
            <w:pPr>
              <w:numPr>
                <w:ilvl w:val="0"/>
                <w:numId w:val="43"/>
              </w:numPr>
              <w:autoSpaceDE w:val="0"/>
              <w:autoSpaceDN w:val="0"/>
              <w:adjustRightInd w:val="0"/>
              <w:ind w:right="90"/>
              <w:rPr>
                <w:rFonts w:ascii="Calibri" w:hAnsi="Calibri"/>
                <w:sz w:val="18"/>
                <w:szCs w:val="18"/>
              </w:rPr>
            </w:pPr>
            <w:r>
              <w:rPr>
                <w:rFonts w:ascii="Calibri" w:hAnsi="Calibri" w:cs="Arial"/>
                <w:sz w:val="18"/>
                <w:szCs w:val="18"/>
              </w:rPr>
              <w:t>T</w:t>
            </w:r>
            <w:r w:rsidRPr="00B177C8">
              <w:rPr>
                <w:rFonts w:ascii="Calibri" w:hAnsi="Calibri" w:cs="Arial"/>
                <w:sz w:val="18"/>
                <w:szCs w:val="18"/>
              </w:rPr>
              <w:t>hat the energy features and performance specifications</w:t>
            </w:r>
            <w:r>
              <w:rPr>
                <w:rFonts w:ascii="Calibri" w:hAnsi="Calibri" w:cs="Arial"/>
                <w:sz w:val="18"/>
                <w:szCs w:val="18"/>
              </w:rPr>
              <w:t>,</w:t>
            </w:r>
            <w:r w:rsidRPr="00B177C8">
              <w:rPr>
                <w:rFonts w:ascii="Calibri" w:hAnsi="Calibri" w:cs="Arial"/>
                <w:sz w:val="18"/>
                <w:szCs w:val="18"/>
              </w:rPr>
              <w:t xml:space="preserve"> </w:t>
            </w:r>
            <w:r w:rsidRPr="0011656B">
              <w:rPr>
                <w:rFonts w:ascii="Calibri" w:hAnsi="Calibri" w:cs="Arial"/>
                <w:sz w:val="18"/>
                <w:szCs w:val="18"/>
              </w:rPr>
              <w:t xml:space="preserve">materials, components, and manufactured devices </w:t>
            </w:r>
            <w:r w:rsidRPr="00B177C8">
              <w:rPr>
                <w:rFonts w:ascii="Calibri" w:hAnsi="Calibri" w:cs="Arial"/>
                <w:sz w:val="18"/>
                <w:szCs w:val="18"/>
              </w:rPr>
              <w:t>for the building design</w:t>
            </w:r>
            <w:r>
              <w:rPr>
                <w:rFonts w:ascii="Calibri" w:hAnsi="Calibri" w:cs="Arial"/>
                <w:sz w:val="18"/>
                <w:szCs w:val="18"/>
              </w:rPr>
              <w:t xml:space="preserve"> or system design</w:t>
            </w:r>
            <w:r w:rsidRPr="00B177C8">
              <w:rPr>
                <w:rFonts w:ascii="Calibri" w:hAnsi="Calibri" w:cs="Arial"/>
                <w:sz w:val="18"/>
                <w:szCs w:val="18"/>
              </w:rPr>
              <w:t xml:space="preserve"> identified on this Certificate of Compliance conform to the</w:t>
            </w:r>
            <w:r>
              <w:rPr>
                <w:rFonts w:ascii="Calibri" w:hAnsi="Calibri" w:cs="Arial"/>
                <w:sz w:val="18"/>
                <w:szCs w:val="18"/>
              </w:rPr>
              <w:t xml:space="preserve"> requirements of Title 24, Part</w:t>
            </w:r>
            <w:r w:rsidRPr="00B177C8">
              <w:rPr>
                <w:rFonts w:ascii="Calibri" w:hAnsi="Calibri" w:cs="Arial"/>
                <w:sz w:val="18"/>
                <w:szCs w:val="18"/>
              </w:rPr>
              <w:t xml:space="preserve"> 1 and </w:t>
            </w:r>
            <w:r>
              <w:rPr>
                <w:rFonts w:ascii="Calibri" w:hAnsi="Calibri" w:cs="Arial"/>
                <w:sz w:val="18"/>
                <w:szCs w:val="18"/>
              </w:rPr>
              <w:t xml:space="preserve">Part </w:t>
            </w:r>
            <w:r w:rsidRPr="00B177C8">
              <w:rPr>
                <w:rFonts w:ascii="Calibri" w:hAnsi="Calibri" w:cs="Arial"/>
                <w:sz w:val="18"/>
                <w:szCs w:val="18"/>
              </w:rPr>
              <w:t>6 of the California Code of Regulations</w:t>
            </w:r>
            <w:r w:rsidRPr="008E6C57">
              <w:rPr>
                <w:rFonts w:ascii="Calibri" w:hAnsi="Calibri" w:cs="TimesNewRomanPSMT"/>
                <w:sz w:val="18"/>
                <w:szCs w:val="18"/>
              </w:rPr>
              <w:t>.</w:t>
            </w:r>
          </w:p>
          <w:p w14:paraId="20C425BF" w14:textId="77777777" w:rsidR="0076191B" w:rsidRPr="004B51B5" w:rsidRDefault="0076191B" w:rsidP="00A24FFB">
            <w:pPr>
              <w:pStyle w:val="ListParagraph"/>
              <w:numPr>
                <w:ilvl w:val="0"/>
                <w:numId w:val="43"/>
              </w:numPr>
              <w:autoSpaceDE w:val="0"/>
              <w:autoSpaceDN w:val="0"/>
              <w:adjustRightInd w:val="0"/>
              <w:ind w:right="90"/>
              <w:rPr>
                <w:rFonts w:ascii="Calibri" w:hAnsi="Calibri"/>
                <w:sz w:val="18"/>
                <w:szCs w:val="18"/>
              </w:rPr>
            </w:pPr>
            <w:r>
              <w:rPr>
                <w:rFonts w:ascii="Calibri" w:hAnsi="Calibri" w:cs="Arial"/>
                <w:sz w:val="18"/>
                <w:szCs w:val="18"/>
              </w:rPr>
              <w:t>T</w:t>
            </w:r>
            <w:r w:rsidRPr="00B177C8">
              <w:rPr>
                <w:rFonts w:ascii="Calibri" w:hAnsi="Calibri" w:cs="Arial"/>
                <w:sz w:val="18"/>
                <w:szCs w:val="18"/>
              </w:rPr>
              <w:t>he building</w:t>
            </w:r>
            <w:r>
              <w:rPr>
                <w:rFonts w:ascii="Calibri" w:hAnsi="Calibri" w:cs="Arial"/>
                <w:sz w:val="18"/>
                <w:szCs w:val="18"/>
              </w:rPr>
              <w:t xml:space="preserve"> design </w:t>
            </w:r>
            <w:r w:rsidRPr="00B177C8">
              <w:rPr>
                <w:rFonts w:ascii="Calibri" w:hAnsi="Calibri" w:cs="Arial"/>
                <w:sz w:val="18"/>
                <w:szCs w:val="18"/>
              </w:rPr>
              <w:t xml:space="preserve">features </w:t>
            </w:r>
            <w:r>
              <w:rPr>
                <w:rFonts w:ascii="Calibri" w:hAnsi="Calibri" w:cs="Arial"/>
                <w:sz w:val="18"/>
                <w:szCs w:val="18"/>
              </w:rPr>
              <w:t>or system</w:t>
            </w:r>
            <w:r w:rsidRPr="00B177C8">
              <w:rPr>
                <w:rFonts w:ascii="Calibri" w:hAnsi="Calibri" w:cs="Arial"/>
                <w:sz w:val="18"/>
                <w:szCs w:val="18"/>
              </w:rPr>
              <w:t xml:space="preserve"> design features identified on this Certificate of Compliance are consistent with the information provided on other applicable compliance </w:t>
            </w:r>
            <w:r>
              <w:rPr>
                <w:rFonts w:ascii="Calibri" w:hAnsi="Calibri" w:cs="Arial"/>
                <w:sz w:val="18"/>
                <w:szCs w:val="18"/>
              </w:rPr>
              <w:t>documents</w:t>
            </w:r>
            <w:r w:rsidRPr="00B177C8">
              <w:rPr>
                <w:rFonts w:ascii="Calibri" w:hAnsi="Calibri" w:cs="Arial"/>
                <w:sz w:val="18"/>
                <w:szCs w:val="18"/>
              </w:rPr>
              <w:t>, worksheets, calculations, plans and specifications submitted to the enforcement agency for approval with this building permit application</w:t>
            </w:r>
            <w:r>
              <w:rPr>
                <w:rFonts w:ascii="Calibri" w:hAnsi="Calibri" w:cs="Arial"/>
                <w:sz w:val="18"/>
                <w:szCs w:val="18"/>
              </w:rPr>
              <w:t>.</w:t>
            </w:r>
          </w:p>
          <w:p w14:paraId="20C425C0" w14:textId="77777777" w:rsidR="0076191B" w:rsidRPr="004B51B5" w:rsidRDefault="0076191B" w:rsidP="00A24FFB">
            <w:pPr>
              <w:pStyle w:val="ListParagraph"/>
              <w:numPr>
                <w:ilvl w:val="0"/>
                <w:numId w:val="43"/>
              </w:numPr>
              <w:autoSpaceDE w:val="0"/>
              <w:autoSpaceDN w:val="0"/>
              <w:adjustRightInd w:val="0"/>
              <w:ind w:right="90"/>
              <w:rPr>
                <w:rFonts w:ascii="Calibri" w:hAnsi="Calibri"/>
                <w:sz w:val="18"/>
                <w:szCs w:val="18"/>
              </w:rPr>
            </w:pPr>
            <w:r w:rsidRPr="004B51B5">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w:t>
            </w:r>
            <w:r>
              <w:rPr>
                <w:rFonts w:ascii="Calibri" w:hAnsi="Calibri"/>
                <w:sz w:val="18"/>
                <w:szCs w:val="18"/>
              </w:rPr>
              <w:t>registered</w:t>
            </w:r>
            <w:r w:rsidRPr="004B51B5">
              <w:rPr>
                <w:rFonts w:ascii="Calibri" w:hAnsi="Calibri"/>
                <w:sz w:val="18"/>
                <w:szCs w:val="18"/>
              </w:rPr>
              <w:t xml:space="preserve"> copy of this Certificate of Compliance is required to be included with the documentation the builder provides to the building owner at occupancy.  </w:t>
            </w:r>
          </w:p>
        </w:tc>
      </w:tr>
      <w:tr w:rsidR="0076191B" w:rsidRPr="008E6C57" w14:paraId="20C425C4" w14:textId="77777777" w:rsidTr="009143CA">
        <w:tblPrEx>
          <w:tblCellMar>
            <w:left w:w="108" w:type="dxa"/>
            <w:right w:w="108" w:type="dxa"/>
          </w:tblCellMar>
        </w:tblPrEx>
        <w:trPr>
          <w:trHeight w:val="504"/>
        </w:trPr>
        <w:tc>
          <w:tcPr>
            <w:tcW w:w="5428" w:type="dxa"/>
          </w:tcPr>
          <w:p w14:paraId="20C425C2" w14:textId="77777777" w:rsidR="0076191B" w:rsidRPr="001B6B55" w:rsidRDefault="0076191B" w:rsidP="00DD51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Designer Name</w:t>
            </w:r>
            <w:r w:rsidRPr="001B6B55">
              <w:rPr>
                <w:rFonts w:ascii="Calibri" w:hAnsi="Calibri"/>
                <w:sz w:val="14"/>
                <w:szCs w:val="14"/>
              </w:rPr>
              <w:t>:</w:t>
            </w:r>
          </w:p>
        </w:tc>
        <w:tc>
          <w:tcPr>
            <w:tcW w:w="5511" w:type="dxa"/>
          </w:tcPr>
          <w:p w14:paraId="20C425C3" w14:textId="77777777" w:rsidR="0076191B" w:rsidRPr="001B6B55" w:rsidRDefault="0076191B" w:rsidP="00DD51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 xml:space="preserve">Responsible Designer </w:t>
            </w:r>
            <w:r w:rsidRPr="001B6B55">
              <w:rPr>
                <w:rFonts w:ascii="Calibri" w:hAnsi="Calibri"/>
                <w:sz w:val="14"/>
                <w:szCs w:val="14"/>
              </w:rPr>
              <w:t>Signature:</w:t>
            </w:r>
          </w:p>
        </w:tc>
      </w:tr>
      <w:tr w:rsidR="0076191B" w:rsidRPr="008E6C57" w14:paraId="20C425C7" w14:textId="77777777" w:rsidTr="009143CA">
        <w:tblPrEx>
          <w:tblCellMar>
            <w:left w:w="108" w:type="dxa"/>
            <w:right w:w="108" w:type="dxa"/>
          </w:tblCellMar>
        </w:tblPrEx>
        <w:trPr>
          <w:trHeight w:val="504"/>
        </w:trPr>
        <w:tc>
          <w:tcPr>
            <w:tcW w:w="5428" w:type="dxa"/>
          </w:tcPr>
          <w:p w14:paraId="20C425C5" w14:textId="2BA6D187" w:rsidR="0076191B" w:rsidRPr="001B6B55" w:rsidRDefault="0076191B" w:rsidP="00DD51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1B6B55">
              <w:rPr>
                <w:rFonts w:ascii="Calibri" w:hAnsi="Calibri"/>
                <w:sz w:val="14"/>
                <w:szCs w:val="14"/>
              </w:rPr>
              <w:t>C</w:t>
            </w:r>
            <w:r>
              <w:rPr>
                <w:rFonts w:ascii="Calibri" w:hAnsi="Calibri"/>
                <w:sz w:val="14"/>
                <w:szCs w:val="14"/>
              </w:rPr>
              <w:t>ompany</w:t>
            </w:r>
            <w:r w:rsidRPr="001B6B55">
              <w:rPr>
                <w:rFonts w:ascii="Calibri" w:hAnsi="Calibri"/>
                <w:sz w:val="14"/>
                <w:szCs w:val="14"/>
              </w:rPr>
              <w:t>:</w:t>
            </w:r>
          </w:p>
        </w:tc>
        <w:tc>
          <w:tcPr>
            <w:tcW w:w="5511" w:type="dxa"/>
          </w:tcPr>
          <w:p w14:paraId="20C425C6" w14:textId="77777777" w:rsidR="0076191B" w:rsidRPr="001B6B55" w:rsidRDefault="0076191B" w:rsidP="00DD51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Date Signed</w:t>
            </w:r>
            <w:r w:rsidRPr="001B6B55">
              <w:rPr>
                <w:rFonts w:ascii="Calibri" w:hAnsi="Calibri"/>
                <w:sz w:val="14"/>
                <w:szCs w:val="14"/>
              </w:rPr>
              <w:t>:</w:t>
            </w:r>
          </w:p>
        </w:tc>
      </w:tr>
      <w:tr w:rsidR="0076191B" w:rsidRPr="008E6C57" w14:paraId="20C425CA" w14:textId="77777777" w:rsidTr="009143CA">
        <w:tblPrEx>
          <w:tblCellMar>
            <w:left w:w="108" w:type="dxa"/>
            <w:right w:w="108" w:type="dxa"/>
          </w:tblCellMar>
        </w:tblPrEx>
        <w:trPr>
          <w:trHeight w:val="504"/>
        </w:trPr>
        <w:tc>
          <w:tcPr>
            <w:tcW w:w="5428" w:type="dxa"/>
          </w:tcPr>
          <w:p w14:paraId="20C425C8" w14:textId="77777777" w:rsidR="0076191B" w:rsidRDefault="0076191B" w:rsidP="00DD51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Address:</w:t>
            </w:r>
          </w:p>
        </w:tc>
        <w:tc>
          <w:tcPr>
            <w:tcW w:w="5511" w:type="dxa"/>
          </w:tcPr>
          <w:p w14:paraId="20C425C9" w14:textId="77777777" w:rsidR="0076191B" w:rsidRPr="001B6B55" w:rsidRDefault="0076191B" w:rsidP="00DD51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License:</w:t>
            </w:r>
          </w:p>
        </w:tc>
      </w:tr>
      <w:tr w:rsidR="0076191B" w:rsidRPr="008E6C57" w14:paraId="20C425CD" w14:textId="77777777" w:rsidTr="009143CA">
        <w:tblPrEx>
          <w:tblCellMar>
            <w:left w:w="108" w:type="dxa"/>
            <w:right w:w="108" w:type="dxa"/>
          </w:tblCellMar>
        </w:tblPrEx>
        <w:trPr>
          <w:trHeight w:val="504"/>
        </w:trPr>
        <w:tc>
          <w:tcPr>
            <w:tcW w:w="5428" w:type="dxa"/>
          </w:tcPr>
          <w:p w14:paraId="20C425CB" w14:textId="77777777" w:rsidR="0076191B" w:rsidRDefault="0076191B" w:rsidP="00DD51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City/State/Zip:</w:t>
            </w:r>
          </w:p>
        </w:tc>
        <w:tc>
          <w:tcPr>
            <w:tcW w:w="5511" w:type="dxa"/>
          </w:tcPr>
          <w:p w14:paraId="20C425CC" w14:textId="77777777" w:rsidR="0076191B" w:rsidRPr="001B6B55" w:rsidRDefault="0076191B" w:rsidP="00DD51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p>
        </w:tc>
      </w:tr>
    </w:tbl>
    <w:p w14:paraId="20C425CE" w14:textId="77777777" w:rsidR="00172F98" w:rsidRDefault="00172F98" w:rsidP="0084102E">
      <w:pPr>
        <w:rPr>
          <w:rFonts w:asciiTheme="minorHAnsi" w:hAnsiTheme="minorHAnsi"/>
          <w:b/>
        </w:rPr>
      </w:pPr>
    </w:p>
    <w:p w14:paraId="20C425CF" w14:textId="77777777" w:rsidR="0052451A" w:rsidRDefault="0052451A">
      <w:pPr>
        <w:rPr>
          <w:rFonts w:asciiTheme="minorHAnsi" w:hAnsiTheme="minorHAnsi"/>
          <w:b/>
        </w:rPr>
      </w:pPr>
    </w:p>
    <w:p w14:paraId="20C425D0" w14:textId="77777777" w:rsidR="0052451A" w:rsidRPr="00F26029" w:rsidRDefault="0052451A" w:rsidP="0084102E">
      <w:pPr>
        <w:rPr>
          <w:rFonts w:asciiTheme="minorHAnsi" w:hAnsiTheme="minorHAnsi"/>
          <w:b/>
        </w:rPr>
      </w:pPr>
    </w:p>
    <w:sectPr w:rsidR="0052451A" w:rsidRPr="00F26029" w:rsidSect="00DD340B">
      <w:headerReference w:type="even" r:id="rId16"/>
      <w:headerReference w:type="default" r:id="rId17"/>
      <w:footerReference w:type="default" r:id="rId18"/>
      <w:headerReference w:type="first" r:id="rId19"/>
      <w:pgSz w:w="12240" w:h="15840" w:code="1"/>
      <w:pgMar w:top="609" w:right="720" w:bottom="720" w:left="720" w:header="432"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32C9F" w14:textId="77777777" w:rsidR="00C47123" w:rsidRDefault="00C47123">
      <w:r>
        <w:separator/>
      </w:r>
    </w:p>
  </w:endnote>
  <w:endnote w:type="continuationSeparator" w:id="0">
    <w:p w14:paraId="4575391B" w14:textId="77777777" w:rsidR="00C47123" w:rsidRDefault="00C47123">
      <w:r>
        <w:continuationSeparator/>
      </w:r>
    </w:p>
  </w:endnote>
  <w:endnote w:type="continuationNotice" w:id="1">
    <w:p w14:paraId="0ADEE114" w14:textId="77777777" w:rsidR="00C47123" w:rsidRDefault="00C471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1ED6E" w14:textId="77777777" w:rsidR="00AA2BBB" w:rsidRDefault="00AA2B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425F5" w14:textId="52FA3E76" w:rsidR="00C47123" w:rsidRPr="0071311B" w:rsidRDefault="00C47123" w:rsidP="00BE5FFB">
    <w:pPr>
      <w:pBdr>
        <w:top w:val="single" w:sz="4" w:space="1" w:color="auto"/>
      </w:pBdr>
      <w:tabs>
        <w:tab w:val="center" w:pos="5760"/>
        <w:tab w:val="right" w:pos="10800"/>
        <w:tab w:val="right" w:pos="14400"/>
      </w:tabs>
      <w:ind w:left="-90" w:right="-245"/>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r>
      <w:rPr>
        <w:rFonts w:ascii="Calibri" w:hAnsi="Calibri"/>
        <w:sz w:val="18"/>
        <w:szCs w:val="18"/>
      </w:rP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E133A" w14:textId="77777777" w:rsidR="00AA2BBB" w:rsidRDefault="00AA2B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42606" w14:textId="53293F95" w:rsidR="00C47123" w:rsidRPr="00FD4D57" w:rsidRDefault="00C47123" w:rsidP="001B4CB0">
    <w:pPr>
      <w:pBdr>
        <w:top w:val="single" w:sz="4" w:space="1" w:color="auto"/>
      </w:pBdr>
      <w:tabs>
        <w:tab w:val="center" w:pos="5760"/>
        <w:tab w:val="right" w:pos="10800"/>
        <w:tab w:val="right" w:pos="14400"/>
      </w:tabs>
      <w:ind w:left="-90"/>
      <w:rPr>
        <w:rFonts w:ascii="Calibri" w:hAnsi="Calibri"/>
        <w:sz w:val="18"/>
        <w:szCs w:val="18"/>
      </w:rPr>
    </w:pPr>
    <w:r w:rsidRPr="00FD4D57">
      <w:rPr>
        <w:rFonts w:ascii="Calibri" w:hAnsi="Calibri"/>
        <w:sz w:val="18"/>
        <w:szCs w:val="18"/>
      </w:rPr>
      <w:t>CA Building Energy Efficiency Standards - 201</w:t>
    </w:r>
    <w:r>
      <w:rPr>
        <w:rFonts w:ascii="Calibri" w:hAnsi="Calibri"/>
        <w:sz w:val="18"/>
        <w:szCs w:val="18"/>
      </w:rPr>
      <w:t>9</w:t>
    </w:r>
    <w:r w:rsidRPr="00FD4D57">
      <w:rPr>
        <w:rFonts w:ascii="Calibri" w:hAnsi="Calibri"/>
        <w:sz w:val="18"/>
        <w:szCs w:val="18"/>
      </w:rPr>
      <w:t xml:space="preserve"> Residential Compliance</w:t>
    </w:r>
    <w:r w:rsidRPr="00FD4D57">
      <w:rPr>
        <w:rFonts w:ascii="Calibri" w:hAnsi="Calibri"/>
        <w:sz w:val="18"/>
        <w:szCs w:val="18"/>
      </w:rPr>
      <w:tab/>
    </w:r>
    <w:r w:rsidRPr="00FD4D57">
      <w:rPr>
        <w:rFonts w:ascii="Calibri" w:hAnsi="Calibri"/>
        <w:sz w:val="18"/>
        <w:szCs w:val="18"/>
      </w:rPr>
      <w:tab/>
    </w:r>
    <w:r>
      <w:rPr>
        <w:rFonts w:ascii="Calibri" w:hAnsi="Calibri"/>
        <w:sz w:val="18"/>
        <w:szCs w:val="18"/>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09111" w14:textId="77777777" w:rsidR="00C47123" w:rsidRDefault="00C47123">
      <w:r>
        <w:separator/>
      </w:r>
    </w:p>
  </w:footnote>
  <w:footnote w:type="continuationSeparator" w:id="0">
    <w:p w14:paraId="20554B13" w14:textId="77777777" w:rsidR="00C47123" w:rsidRDefault="00C47123">
      <w:r>
        <w:continuationSeparator/>
      </w:r>
    </w:p>
  </w:footnote>
  <w:footnote w:type="continuationNotice" w:id="1">
    <w:p w14:paraId="0F617418" w14:textId="77777777" w:rsidR="00C47123" w:rsidRDefault="00C4712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425EA" w14:textId="77777777" w:rsidR="00C47123" w:rsidRDefault="00BB20E6">
    <w:pPr>
      <w:pStyle w:val="Header"/>
    </w:pPr>
    <w:r>
      <w:rPr>
        <w:noProof/>
      </w:rPr>
      <w:pict w14:anchorId="20C42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16379" o:spid="_x0000_s2058"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60F10" w14:textId="7B339C2B" w:rsidR="00C47123" w:rsidRPr="007770C5" w:rsidRDefault="00C47123" w:rsidP="005D5501">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5" behindDoc="1" locked="0" layoutInCell="0" allowOverlap="1" wp14:anchorId="55EDA452" wp14:editId="0DD34121">
          <wp:simplePos x="0" y="0"/>
          <wp:positionH relativeFrom="margin">
            <wp:align>center</wp:align>
          </wp:positionH>
          <wp:positionV relativeFrom="margin">
            <wp:align>center</wp:align>
          </wp:positionV>
          <wp:extent cx="9144000" cy="6858000"/>
          <wp:effectExtent l="0" t="0" r="0" b="0"/>
          <wp:wrapNone/>
          <wp:docPr id="9" name="Picture 9"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7770C5">
      <w:rPr>
        <w:rFonts w:ascii="Arial" w:hAnsi="Arial" w:cs="Arial"/>
        <w:sz w:val="14"/>
        <w:szCs w:val="14"/>
      </w:rPr>
      <w:t>STATE OF CALIFORNIA</w:t>
    </w:r>
  </w:p>
  <w:p w14:paraId="528CD3EB" w14:textId="6477E0F8" w:rsidR="00C47123" w:rsidRPr="007770C5" w:rsidRDefault="00AA2BBB" w:rsidP="005D5501">
    <w:pPr>
      <w:suppressAutoHyphens/>
      <w:ind w:left="-90"/>
      <w:rPr>
        <w:rFonts w:ascii="Arial" w:hAnsi="Arial" w:cs="Arial"/>
        <w:b/>
        <w:sz w:val="24"/>
        <w:szCs w:val="24"/>
      </w:rPr>
    </w:pPr>
    <w:r>
      <w:rPr>
        <w:rFonts w:ascii="Arial" w:hAnsi="Arial" w:cs="Arial"/>
        <w:noProof/>
        <w:sz w:val="14"/>
        <w:szCs w:val="14"/>
      </w:rPr>
      <w:drawing>
        <wp:anchor distT="0" distB="0" distL="114300" distR="114300" simplePos="0" relativeHeight="251658246" behindDoc="0" locked="0" layoutInCell="1" allowOverlap="1" wp14:anchorId="73BAF1D0" wp14:editId="4B6EE2F7">
          <wp:simplePos x="0" y="0"/>
          <wp:positionH relativeFrom="margin">
            <wp:align>right</wp:align>
          </wp:positionH>
          <wp:positionV relativeFrom="margin">
            <wp:posOffset>-975360</wp:posOffset>
          </wp:positionV>
          <wp:extent cx="290830" cy="255270"/>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90830" cy="255270"/>
                  </a:xfrm>
                  <a:prstGeom prst="rect">
                    <a:avLst/>
                  </a:prstGeom>
                  <a:noFill/>
                </pic:spPr>
              </pic:pic>
            </a:graphicData>
          </a:graphic>
          <wp14:sizeRelV relativeFrom="margin">
            <wp14:pctHeight>0</wp14:pctHeight>
          </wp14:sizeRelV>
        </wp:anchor>
      </w:drawing>
    </w:r>
    <w:del w:id="6" w:author="Smith, Alexis@Energy" w:date="2018-12-17T09:56:00Z">
      <w:r w:rsidR="00C47123" w:rsidDel="00FF3E73">
        <w:rPr>
          <w:rFonts w:ascii="Arial" w:hAnsi="Arial" w:cs="Arial"/>
          <w:b/>
          <w:sz w:val="24"/>
          <w:szCs w:val="24"/>
        </w:rPr>
        <w:delText>SOLAR READY BUILDINGS</w:delText>
      </w:r>
    </w:del>
    <w:ins w:id="7" w:author="Smith, Alexis@Energy" w:date="2018-12-17T09:56:00Z">
      <w:r w:rsidR="00FF3E73">
        <w:rPr>
          <w:rFonts w:ascii="Arial" w:hAnsi="Arial" w:cs="Arial"/>
          <w:b/>
          <w:sz w:val="24"/>
          <w:szCs w:val="24"/>
        </w:rPr>
        <w:t>MINIMUM SOLAR ZONE AREA WORKSHEET</w:t>
      </w:r>
    </w:ins>
    <w:r w:rsidR="00C47123">
      <w:rPr>
        <w:rFonts w:ascii="Arial" w:hAnsi="Arial" w:cs="Arial"/>
        <w:b/>
        <w:sz w:val="24"/>
        <w:szCs w:val="24"/>
      </w:rPr>
      <w:t xml:space="preserve"> – NEW CONSTRUCTION</w:t>
    </w:r>
  </w:p>
  <w:p w14:paraId="2610B45E" w14:textId="70037634" w:rsidR="00C47123" w:rsidRDefault="00C47123" w:rsidP="005D5501">
    <w:r>
      <w:rPr>
        <w:rFonts w:ascii="Arial" w:hAnsi="Arial" w:cs="Arial"/>
        <w:sz w:val="14"/>
        <w:szCs w:val="14"/>
      </w:rPr>
      <w:t>CEC-CF2R-SRA-02-E</w:t>
    </w:r>
    <w:r w:rsidRPr="007770C5">
      <w:rPr>
        <w:rFonts w:ascii="Arial" w:hAnsi="Arial" w:cs="Arial"/>
        <w:sz w:val="14"/>
        <w:szCs w:val="14"/>
      </w:rPr>
      <w:t xml:space="preserve"> (Revised</w:t>
    </w:r>
    <w:r>
      <w:rPr>
        <w:rFonts w:ascii="Arial" w:hAnsi="Arial" w:cs="Arial"/>
        <w:sz w:val="14"/>
        <w:szCs w:val="14"/>
      </w:rPr>
      <w:t xml:space="preserve"> 01/</w:t>
    </w:r>
    <w:del w:id="8" w:author="Smith, Alexis@Energy" w:date="2018-12-06T14:23:00Z">
      <w:r w:rsidDel="00C47123">
        <w:rPr>
          <w:rFonts w:ascii="Arial" w:hAnsi="Arial" w:cs="Arial"/>
          <w:sz w:val="14"/>
          <w:szCs w:val="14"/>
        </w:rPr>
        <w:delText>20</w:delText>
      </w:r>
    </w:del>
    <w:ins w:id="9" w:author="Smith, Alexis@Energy" w:date="2018-12-06T14:23:00Z">
      <w:r>
        <w:rPr>
          <w:rFonts w:ascii="Arial" w:hAnsi="Arial" w:cs="Arial"/>
          <w:sz w:val="14"/>
          <w:szCs w:val="14"/>
        </w:rPr>
        <w:t>19</w:t>
      </w:r>
    </w:ins>
    <w:r w:rsidRPr="007770C5">
      <w:rPr>
        <w:rFonts w:ascii="Arial" w:hAnsi="Arial" w:cs="Arial"/>
        <w:sz w:val="14"/>
        <w:szCs w:val="14"/>
      </w:rPr>
      <w:t xml:space="preserve">)                                                                                                                  </w:t>
    </w:r>
    <w:ins w:id="10" w:author="Smith, Alexis@Energy" w:date="2018-12-06T14:49:00Z">
      <w:r w:rsidR="00AA2BBB">
        <w:rPr>
          <w:rFonts w:ascii="Arial" w:hAnsi="Arial" w:cs="Arial"/>
          <w:sz w:val="14"/>
          <w:szCs w:val="14"/>
        </w:rPr>
        <w:tab/>
        <w:t xml:space="preserve">        </w:t>
      </w:r>
    </w:ins>
    <w:r w:rsidRPr="007770C5">
      <w:rPr>
        <w:rFonts w:ascii="Arial" w:hAnsi="Arial" w:cs="Arial"/>
        <w:sz w:val="14"/>
        <w:szCs w:val="14"/>
      </w:rPr>
      <w:t xml:space="preserve"> </w:t>
    </w:r>
    <w:del w:id="11" w:author="Smith, Alexis@Energy" w:date="2018-12-06T14:49:00Z">
      <w:r w:rsidRPr="007770C5" w:rsidDel="00AA2BBB">
        <w:rPr>
          <w:rFonts w:ascii="Arial" w:hAnsi="Arial" w:cs="Arial"/>
          <w:sz w:val="14"/>
          <w:szCs w:val="14"/>
        </w:rPr>
        <w:delText xml:space="preserve">                </w:delText>
      </w:r>
      <w:r w:rsidDel="00AA2BBB">
        <w:rPr>
          <w:rFonts w:ascii="Arial" w:hAnsi="Arial" w:cs="Arial"/>
          <w:sz w:val="14"/>
          <w:szCs w:val="14"/>
        </w:rPr>
        <w:delText xml:space="preserve">  </w:delText>
      </w:r>
    </w:del>
    <w:r>
      <w:rPr>
        <w:rFonts w:ascii="Arial" w:hAnsi="Arial" w:cs="Arial"/>
        <w:sz w:val="14"/>
        <w:szCs w:val="14"/>
      </w:rPr>
      <w:t xml:space="preserve">   </w:t>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Change w:id="12" w:author="Smith, Alexis@Energy" w:date="2018-12-06T14:50:00Z">
        <w:tblPr>
          <w:tblW w:w="50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PrChange>
    </w:tblPr>
    <w:tblGrid>
      <w:gridCol w:w="7180"/>
      <w:gridCol w:w="63"/>
      <w:gridCol w:w="3551"/>
      <w:tblGridChange w:id="13">
        <w:tblGrid>
          <w:gridCol w:w="7180"/>
          <w:gridCol w:w="63"/>
          <w:gridCol w:w="3556"/>
          <w:gridCol w:w="142"/>
        </w:tblGrid>
      </w:tblGridChange>
    </w:tblGrid>
    <w:tr w:rsidR="00C47123" w14:paraId="2D9AE6D2" w14:textId="77777777" w:rsidTr="00AA2BBB">
      <w:trPr>
        <w:cantSplit/>
        <w:trHeight w:val="288"/>
        <w:trPrChange w:id="14" w:author="Smith, Alexis@Energy" w:date="2018-12-06T14:50:00Z">
          <w:trPr>
            <w:cantSplit/>
            <w:trHeight w:val="288"/>
          </w:trPr>
        </w:trPrChange>
      </w:trPr>
      <w:tc>
        <w:tcPr>
          <w:tcW w:w="3326" w:type="pct"/>
          <w:tcBorders>
            <w:top w:val="single" w:sz="4" w:space="0" w:color="auto"/>
            <w:left w:val="single" w:sz="4" w:space="0" w:color="auto"/>
            <w:bottom w:val="single" w:sz="4" w:space="0" w:color="auto"/>
            <w:right w:val="nil"/>
          </w:tcBorders>
          <w:vAlign w:val="center"/>
          <w:hideMark/>
          <w:tcPrChange w:id="15" w:author="Smith, Alexis@Energy" w:date="2018-12-06T14:50:00Z">
            <w:tcPr>
              <w:tcW w:w="3281" w:type="pct"/>
              <w:tcBorders>
                <w:top w:val="single" w:sz="4" w:space="0" w:color="auto"/>
                <w:left w:val="single" w:sz="4" w:space="0" w:color="auto"/>
                <w:bottom w:val="single" w:sz="4" w:space="0" w:color="auto"/>
                <w:right w:val="nil"/>
              </w:tcBorders>
              <w:vAlign w:val="center"/>
              <w:hideMark/>
            </w:tcPr>
          </w:tcPrChange>
        </w:tcPr>
        <w:p w14:paraId="13B0CEFC" w14:textId="56A1089D" w:rsidR="00C47123" w:rsidRDefault="00C47123" w:rsidP="00947E8A">
          <w:pPr>
            <w:pStyle w:val="Style77"/>
          </w:pPr>
          <w:r>
            <w:t xml:space="preserve">CERTIFICATE OF INSTALLATION </w:t>
          </w:r>
        </w:p>
      </w:tc>
      <w:tc>
        <w:tcPr>
          <w:tcW w:w="1674" w:type="pct"/>
          <w:gridSpan w:val="2"/>
          <w:tcBorders>
            <w:top w:val="single" w:sz="4" w:space="0" w:color="auto"/>
            <w:left w:val="nil"/>
            <w:bottom w:val="single" w:sz="4" w:space="0" w:color="auto"/>
            <w:right w:val="single" w:sz="4" w:space="0" w:color="auto"/>
          </w:tcBorders>
          <w:vAlign w:val="center"/>
          <w:hideMark/>
          <w:tcPrChange w:id="16" w:author="Smith, Alexis@Energy" w:date="2018-12-06T14:50:00Z">
            <w:tcPr>
              <w:tcW w:w="1719" w:type="pct"/>
              <w:gridSpan w:val="3"/>
              <w:tcBorders>
                <w:top w:val="single" w:sz="4" w:space="0" w:color="auto"/>
                <w:left w:val="nil"/>
                <w:bottom w:val="single" w:sz="4" w:space="0" w:color="auto"/>
                <w:right w:val="single" w:sz="4" w:space="0" w:color="auto"/>
              </w:tcBorders>
              <w:vAlign w:val="center"/>
              <w:hideMark/>
            </w:tcPr>
          </w:tcPrChange>
        </w:tcPr>
        <w:p w14:paraId="01016561" w14:textId="747F40DC" w:rsidR="00C47123" w:rsidRDefault="00C47123" w:rsidP="00947E8A">
          <w:pPr>
            <w:pStyle w:val="Style78"/>
          </w:pPr>
          <w:r>
            <w:t>CF2R-SRA-02-E</w:t>
          </w:r>
        </w:p>
      </w:tc>
    </w:tr>
    <w:tr w:rsidR="00C47123" w14:paraId="180C41AC" w14:textId="77777777" w:rsidTr="00AA2BBB">
      <w:trPr>
        <w:cantSplit/>
        <w:trHeight w:val="288"/>
        <w:trPrChange w:id="17" w:author="Smith, Alexis@Energy" w:date="2018-12-06T14:50:00Z">
          <w:trPr>
            <w:cantSplit/>
            <w:trHeight w:val="288"/>
          </w:trPr>
        </w:trPrChange>
      </w:trPr>
      <w:tc>
        <w:tcPr>
          <w:tcW w:w="3326" w:type="pct"/>
          <w:tcBorders>
            <w:top w:val="single" w:sz="4" w:space="0" w:color="auto"/>
            <w:left w:val="single" w:sz="4" w:space="0" w:color="auto"/>
            <w:bottom w:val="single" w:sz="4" w:space="0" w:color="auto"/>
            <w:right w:val="nil"/>
          </w:tcBorders>
          <w:vAlign w:val="center"/>
          <w:hideMark/>
          <w:tcPrChange w:id="18" w:author="Smith, Alexis@Energy" w:date="2018-12-06T14:50:00Z">
            <w:tcPr>
              <w:tcW w:w="3281" w:type="pct"/>
              <w:tcBorders>
                <w:top w:val="single" w:sz="4" w:space="0" w:color="auto"/>
                <w:left w:val="single" w:sz="4" w:space="0" w:color="auto"/>
                <w:bottom w:val="single" w:sz="4" w:space="0" w:color="auto"/>
                <w:right w:val="nil"/>
              </w:tcBorders>
              <w:vAlign w:val="center"/>
              <w:hideMark/>
            </w:tcPr>
          </w:tcPrChange>
        </w:tcPr>
        <w:p w14:paraId="2A95E30E" w14:textId="25023605" w:rsidR="00C47123" w:rsidRDefault="00C47123">
          <w:pPr>
            <w:pStyle w:val="Style77"/>
          </w:pPr>
          <w:r>
            <w:t>Minimum Solar Zone Area Worksheet – New Construction</w:t>
          </w:r>
        </w:p>
      </w:tc>
      <w:tc>
        <w:tcPr>
          <w:tcW w:w="1674" w:type="pct"/>
          <w:gridSpan w:val="2"/>
          <w:tcBorders>
            <w:top w:val="single" w:sz="4" w:space="0" w:color="auto"/>
            <w:left w:val="nil"/>
            <w:bottom w:val="single" w:sz="4" w:space="0" w:color="auto"/>
            <w:right w:val="single" w:sz="4" w:space="0" w:color="auto"/>
          </w:tcBorders>
          <w:vAlign w:val="center"/>
          <w:hideMark/>
          <w:tcPrChange w:id="19" w:author="Smith, Alexis@Energy" w:date="2018-12-06T14:50:00Z">
            <w:tcPr>
              <w:tcW w:w="1719" w:type="pct"/>
              <w:gridSpan w:val="3"/>
              <w:tcBorders>
                <w:top w:val="single" w:sz="4" w:space="0" w:color="auto"/>
                <w:left w:val="nil"/>
                <w:bottom w:val="single" w:sz="4" w:space="0" w:color="auto"/>
                <w:right w:val="single" w:sz="4" w:space="0" w:color="auto"/>
              </w:tcBorders>
              <w:vAlign w:val="center"/>
              <w:hideMark/>
            </w:tcPr>
          </w:tcPrChange>
        </w:tcPr>
        <w:p w14:paraId="53344A1E" w14:textId="1CF8C6A4" w:rsidR="00C47123" w:rsidRDefault="00C47123">
          <w:pPr>
            <w:pStyle w:val="Style78"/>
          </w:pPr>
          <w:r>
            <w:tab/>
            <w:t xml:space="preserve">(Page </w:t>
          </w:r>
          <w:r>
            <w:fldChar w:fldCharType="begin"/>
          </w:r>
          <w:r>
            <w:instrText xml:space="preserve"> PAGE   \* MERGEFORMAT </w:instrText>
          </w:r>
          <w:r>
            <w:fldChar w:fldCharType="separate"/>
          </w:r>
          <w:r w:rsidR="00BB20E6">
            <w:rPr>
              <w:noProof/>
            </w:rPr>
            <w:t>2</w:t>
          </w:r>
          <w:r>
            <w:fldChar w:fldCharType="end"/>
          </w:r>
          <w:r>
            <w:t xml:space="preserve"> of </w:t>
          </w:r>
          <w:r>
            <w:rPr>
              <w:noProof/>
            </w:rPr>
            <w:fldChar w:fldCharType="begin"/>
          </w:r>
          <w:r>
            <w:rPr>
              <w:noProof/>
            </w:rPr>
            <w:instrText xml:space="preserve"> SECTIONPAGES   \* MERGEFORMAT </w:instrText>
          </w:r>
          <w:r>
            <w:rPr>
              <w:noProof/>
            </w:rPr>
            <w:fldChar w:fldCharType="separate"/>
          </w:r>
          <w:r w:rsidR="00BB20E6">
            <w:rPr>
              <w:noProof/>
            </w:rPr>
            <w:t>2</w:t>
          </w:r>
          <w:r>
            <w:rPr>
              <w:noProof/>
            </w:rPr>
            <w:fldChar w:fldCharType="end"/>
          </w:r>
          <w:r>
            <w:t>)</w:t>
          </w:r>
        </w:p>
      </w:tc>
    </w:tr>
    <w:tr w:rsidR="00AA2BBB" w:rsidRPr="0071311B" w14:paraId="0A688C13" w14:textId="77777777" w:rsidTr="00AA2BBB">
      <w:tblPrEx>
        <w:tblLook w:val="0000" w:firstRow="0" w:lastRow="0" w:firstColumn="0" w:lastColumn="0" w:noHBand="0" w:noVBand="0"/>
        <w:tblPrExChange w:id="20" w:author="Smith, Alexis@Energy" w:date="2018-12-06T14:50:00Z">
          <w:tblPrEx>
            <w:tblLook w:val="0000" w:firstRow="0" w:lastRow="0" w:firstColumn="0" w:lastColumn="0" w:noHBand="0" w:noVBand="0"/>
          </w:tblPrEx>
        </w:tblPrExChange>
      </w:tblPrEx>
      <w:trPr>
        <w:cantSplit/>
        <w:trHeight w:val="288"/>
        <w:ins w:id="21" w:author="Smith, Alexis@Energy" w:date="2018-12-06T14:50:00Z"/>
        <w:trPrChange w:id="22" w:author="Smith, Alexis@Energy" w:date="2018-12-06T14:50:00Z">
          <w:trPr>
            <w:gridAfter w:val="0"/>
            <w:wAfter w:w="65" w:type="pct"/>
            <w:cantSplit/>
            <w:trHeight w:val="288"/>
          </w:trPr>
        </w:trPrChange>
      </w:trPr>
      <w:tc>
        <w:tcPr>
          <w:tcW w:w="3355" w:type="pct"/>
          <w:gridSpan w:val="2"/>
          <w:tcPrChange w:id="23" w:author="Smith, Alexis@Energy" w:date="2018-12-06T14:50:00Z">
            <w:tcPr>
              <w:tcW w:w="3310" w:type="pct"/>
              <w:gridSpan w:val="2"/>
            </w:tcPr>
          </w:tcPrChange>
        </w:tcPr>
        <w:p w14:paraId="1A81CE6A" w14:textId="77777777" w:rsidR="00AA2BBB" w:rsidRPr="0071311B" w:rsidRDefault="00AA2BBB" w:rsidP="00AA2BBB">
          <w:pPr>
            <w:pStyle w:val="Style20"/>
            <w:rPr>
              <w:ins w:id="24" w:author="Smith, Alexis@Energy" w:date="2018-12-06T14:50:00Z"/>
            </w:rPr>
          </w:pPr>
          <w:ins w:id="25" w:author="Smith, Alexis@Energy" w:date="2018-12-06T14:50:00Z">
            <w:r w:rsidRPr="0071311B">
              <w:t>Project Name:</w:t>
            </w:r>
          </w:ins>
        </w:p>
      </w:tc>
      <w:tc>
        <w:tcPr>
          <w:tcW w:w="1645" w:type="pct"/>
          <w:tcPrChange w:id="26" w:author="Smith, Alexis@Energy" w:date="2018-12-06T14:50:00Z">
            <w:tcPr>
              <w:tcW w:w="1625" w:type="pct"/>
            </w:tcPr>
          </w:tcPrChange>
        </w:tcPr>
        <w:p w14:paraId="00D870B5" w14:textId="77777777" w:rsidR="00AA2BBB" w:rsidRPr="0071311B" w:rsidRDefault="00AA2BBB" w:rsidP="00AA2BBB">
          <w:pPr>
            <w:pStyle w:val="Style20"/>
            <w:rPr>
              <w:ins w:id="27" w:author="Smith, Alexis@Energy" w:date="2018-12-06T14:50:00Z"/>
            </w:rPr>
          </w:pPr>
          <w:ins w:id="28" w:author="Smith, Alexis@Energy" w:date="2018-12-06T14:50:00Z">
            <w:r w:rsidRPr="0071311B">
              <w:t>Date Prepared:</w:t>
            </w:r>
          </w:ins>
        </w:p>
      </w:tc>
    </w:tr>
  </w:tbl>
  <w:p w14:paraId="20C425F4" w14:textId="77777777" w:rsidR="00C47123" w:rsidRPr="003E419E" w:rsidRDefault="00C47123" w:rsidP="004F03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425F7" w14:textId="77777777" w:rsidR="00C47123" w:rsidRDefault="00BB20E6">
    <w:pPr>
      <w:pStyle w:val="Header"/>
    </w:pPr>
    <w:r>
      <w:rPr>
        <w:noProof/>
      </w:rPr>
      <w:pict w14:anchorId="20C42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16378" o:spid="_x0000_s2057"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425F8" w14:textId="77777777" w:rsidR="00C47123" w:rsidRDefault="00BB20E6">
    <w:pPr>
      <w:pStyle w:val="Header"/>
    </w:pPr>
    <w:r>
      <w:rPr>
        <w:noProof/>
      </w:rPr>
      <w:pict w14:anchorId="20C42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16382"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3B095" w14:textId="77777777" w:rsidR="00C47123" w:rsidRPr="007770C5" w:rsidRDefault="00C47123" w:rsidP="0042746D">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3" behindDoc="1" locked="0" layoutInCell="0" allowOverlap="1" wp14:anchorId="46186926" wp14:editId="3186AB66">
          <wp:simplePos x="0" y="0"/>
          <wp:positionH relativeFrom="margin">
            <wp:align>center</wp:align>
          </wp:positionH>
          <wp:positionV relativeFrom="margin">
            <wp:align>center</wp:align>
          </wp:positionV>
          <wp:extent cx="9144000" cy="6858000"/>
          <wp:effectExtent l="0" t="0" r="0" b="0"/>
          <wp:wrapNone/>
          <wp:docPr id="1" name="Picture 1"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7770C5">
      <w:rPr>
        <w:rFonts w:ascii="Arial" w:hAnsi="Arial" w:cs="Arial"/>
        <w:sz w:val="14"/>
        <w:szCs w:val="14"/>
      </w:rPr>
      <w:t>STATE OF CALIFORNIA</w:t>
    </w:r>
  </w:p>
  <w:p w14:paraId="68EA0FE1" w14:textId="77777777" w:rsidR="00C47123" w:rsidRPr="007770C5" w:rsidRDefault="00C47123" w:rsidP="0042746D">
    <w:pPr>
      <w:suppressAutoHyphens/>
      <w:ind w:left="-90"/>
      <w:rPr>
        <w:rFonts w:ascii="Arial" w:hAnsi="Arial" w:cs="Arial"/>
        <w:b/>
        <w:sz w:val="24"/>
        <w:szCs w:val="24"/>
      </w:rPr>
    </w:pPr>
    <w:r>
      <w:rPr>
        <w:rFonts w:ascii="Arial" w:hAnsi="Arial" w:cs="Arial"/>
        <w:noProof/>
        <w:sz w:val="14"/>
        <w:szCs w:val="14"/>
      </w:rPr>
      <w:drawing>
        <wp:anchor distT="0" distB="0" distL="114300" distR="114300" simplePos="0" relativeHeight="251658242" behindDoc="0" locked="0" layoutInCell="1" allowOverlap="1" wp14:anchorId="166A44AB" wp14:editId="05D91B15">
          <wp:simplePos x="0" y="0"/>
          <wp:positionH relativeFrom="margin">
            <wp:align>right</wp:align>
          </wp:positionH>
          <wp:positionV relativeFrom="margin">
            <wp:posOffset>-786130</wp:posOffset>
          </wp:positionV>
          <wp:extent cx="290830" cy="25527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90830" cy="255270"/>
                  </a:xfrm>
                  <a:prstGeom prst="rect">
                    <a:avLst/>
                  </a:prstGeom>
                  <a:noFill/>
                </pic:spPr>
              </pic:pic>
            </a:graphicData>
          </a:graphic>
          <wp14:sizeRelV relativeFrom="margin">
            <wp14:pctHeight>0</wp14:pctHeight>
          </wp14:sizeRelV>
        </wp:anchor>
      </w:drawing>
    </w:r>
    <w:r>
      <w:rPr>
        <w:rFonts w:ascii="Arial" w:hAnsi="Arial" w:cs="Arial"/>
        <w:b/>
        <w:sz w:val="24"/>
        <w:szCs w:val="24"/>
      </w:rPr>
      <w:t>SOLAR READY BUILDINGS – NEW CONSTRUCTION</w:t>
    </w:r>
  </w:p>
  <w:p w14:paraId="76701D13" w14:textId="77777777" w:rsidR="00C47123" w:rsidRDefault="00C47123" w:rsidP="0042746D">
    <w:r>
      <w:rPr>
        <w:rFonts w:ascii="Arial" w:hAnsi="Arial" w:cs="Arial"/>
        <w:sz w:val="14"/>
        <w:szCs w:val="14"/>
      </w:rPr>
      <w:t>CEC-CF2R-SRA-02-E</w:t>
    </w:r>
    <w:r w:rsidRPr="007770C5">
      <w:rPr>
        <w:rFonts w:ascii="Arial" w:hAnsi="Arial" w:cs="Arial"/>
        <w:sz w:val="14"/>
        <w:szCs w:val="14"/>
      </w:rPr>
      <w:t xml:space="preserve"> (Revised</w:t>
    </w:r>
    <w:r>
      <w:rPr>
        <w:rFonts w:ascii="Arial" w:hAnsi="Arial" w:cs="Arial"/>
        <w:sz w:val="14"/>
        <w:szCs w:val="14"/>
      </w:rPr>
      <w:t xml:space="preserve"> 01/20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179"/>
      <w:gridCol w:w="3587"/>
    </w:tblGrid>
    <w:tr w:rsidR="00C47123" w14:paraId="22F35FAD" w14:textId="77777777" w:rsidTr="001B4CB0">
      <w:trPr>
        <w:cantSplit/>
        <w:trHeight w:val="288"/>
      </w:trPr>
      <w:tc>
        <w:tcPr>
          <w:tcW w:w="3334" w:type="pct"/>
          <w:tcBorders>
            <w:top w:val="single" w:sz="4" w:space="0" w:color="auto"/>
            <w:left w:val="single" w:sz="4" w:space="0" w:color="auto"/>
            <w:bottom w:val="single" w:sz="4" w:space="0" w:color="auto"/>
            <w:right w:val="nil"/>
          </w:tcBorders>
          <w:vAlign w:val="center"/>
          <w:hideMark/>
        </w:tcPr>
        <w:p w14:paraId="0E0E7889" w14:textId="1E6CCA11" w:rsidR="00C47123" w:rsidRDefault="00C47123" w:rsidP="00947E8A">
          <w:pPr>
            <w:pStyle w:val="Style77"/>
          </w:pPr>
          <w:r>
            <w:t>CERTIFICATE OF INSTALLATION – DATA FIELD DEFINITIONS AND CALCULATIONS</w:t>
          </w:r>
        </w:p>
      </w:tc>
      <w:tc>
        <w:tcPr>
          <w:tcW w:w="1666" w:type="pct"/>
          <w:tcBorders>
            <w:top w:val="single" w:sz="4" w:space="0" w:color="auto"/>
            <w:left w:val="nil"/>
            <w:bottom w:val="single" w:sz="4" w:space="0" w:color="auto"/>
            <w:right w:val="single" w:sz="4" w:space="0" w:color="auto"/>
          </w:tcBorders>
          <w:vAlign w:val="center"/>
          <w:hideMark/>
        </w:tcPr>
        <w:p w14:paraId="5C32C66E" w14:textId="5BD4361D" w:rsidR="00C47123" w:rsidRDefault="00C47123" w:rsidP="00947E8A">
          <w:pPr>
            <w:pStyle w:val="Style78"/>
          </w:pPr>
          <w:r>
            <w:t>CF2R-SRA-02-E</w:t>
          </w:r>
        </w:p>
      </w:tc>
    </w:tr>
    <w:tr w:rsidR="00C47123" w14:paraId="5AC1421B" w14:textId="77777777" w:rsidTr="001B4CB0">
      <w:trPr>
        <w:cantSplit/>
        <w:trHeight w:val="288"/>
      </w:trPr>
      <w:tc>
        <w:tcPr>
          <w:tcW w:w="3334" w:type="pct"/>
          <w:tcBorders>
            <w:top w:val="single" w:sz="4" w:space="0" w:color="auto"/>
            <w:left w:val="single" w:sz="4" w:space="0" w:color="auto"/>
            <w:bottom w:val="single" w:sz="4" w:space="0" w:color="auto"/>
            <w:right w:val="nil"/>
          </w:tcBorders>
          <w:vAlign w:val="center"/>
          <w:hideMark/>
        </w:tcPr>
        <w:p w14:paraId="6DAA3108" w14:textId="04E8EA3A" w:rsidR="00C47123" w:rsidRDefault="00C47123">
          <w:pPr>
            <w:pStyle w:val="Style77"/>
          </w:pPr>
          <w:r>
            <w:t>Minimum Solar Zone Area Worksheet – New Construction</w:t>
          </w:r>
        </w:p>
      </w:tc>
      <w:tc>
        <w:tcPr>
          <w:tcW w:w="1666" w:type="pct"/>
          <w:tcBorders>
            <w:top w:val="single" w:sz="4" w:space="0" w:color="auto"/>
            <w:left w:val="nil"/>
            <w:bottom w:val="single" w:sz="4" w:space="0" w:color="auto"/>
            <w:right w:val="single" w:sz="4" w:space="0" w:color="auto"/>
          </w:tcBorders>
          <w:vAlign w:val="center"/>
          <w:hideMark/>
        </w:tcPr>
        <w:p w14:paraId="35280129" w14:textId="3F1A6D48" w:rsidR="00C47123" w:rsidRDefault="00C47123">
          <w:pPr>
            <w:pStyle w:val="Style78"/>
          </w:pPr>
          <w:r>
            <w:tab/>
            <w:t xml:space="preserve">(Page </w:t>
          </w:r>
          <w:r>
            <w:fldChar w:fldCharType="begin"/>
          </w:r>
          <w:r>
            <w:instrText xml:space="preserve"> PAGE   \* MERGEFORMAT </w:instrText>
          </w:r>
          <w:r>
            <w:fldChar w:fldCharType="separate"/>
          </w:r>
          <w:r w:rsidR="00BB20E6">
            <w:rPr>
              <w:noProof/>
            </w:rPr>
            <w:t>4</w:t>
          </w:r>
          <w:r>
            <w:fldChar w:fldCharType="end"/>
          </w:r>
          <w:r>
            <w:t xml:space="preserve"> of </w:t>
          </w:r>
          <w:r>
            <w:rPr>
              <w:noProof/>
            </w:rPr>
            <w:fldChar w:fldCharType="begin"/>
          </w:r>
          <w:r>
            <w:rPr>
              <w:noProof/>
            </w:rPr>
            <w:instrText xml:space="preserve"> SECTIONPAGES   \* MERGEFORMAT </w:instrText>
          </w:r>
          <w:r>
            <w:rPr>
              <w:noProof/>
            </w:rPr>
            <w:fldChar w:fldCharType="separate"/>
          </w:r>
          <w:r w:rsidR="00BB20E6">
            <w:rPr>
              <w:noProof/>
            </w:rPr>
            <w:t>4</w:t>
          </w:r>
          <w:r>
            <w:rPr>
              <w:noProof/>
            </w:rPr>
            <w:fldChar w:fldCharType="end"/>
          </w:r>
          <w:r>
            <w:t>)</w:t>
          </w:r>
        </w:p>
      </w:tc>
    </w:tr>
  </w:tbl>
  <w:p w14:paraId="20C42605" w14:textId="77777777" w:rsidR="00C47123" w:rsidRPr="003E419E" w:rsidRDefault="00C47123" w:rsidP="004F034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42608" w14:textId="77777777" w:rsidR="00C47123" w:rsidRDefault="00BB20E6">
    <w:pPr>
      <w:pStyle w:val="Header"/>
    </w:pPr>
    <w:r>
      <w:rPr>
        <w:noProof/>
      </w:rPr>
      <w:pict w14:anchorId="20C42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16381" o:spid="_x0000_s2060"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06C4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AEDC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0503B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844E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22FC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0A16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3A26AA"/>
    <w:lvl w:ilvl="0">
      <w:start w:val="1"/>
      <w:numFmt w:val="decimal"/>
      <w:lvlText w:val="%1."/>
      <w:lvlJc w:val="left"/>
      <w:pPr>
        <w:tabs>
          <w:tab w:val="num" w:pos="360"/>
        </w:tabs>
        <w:ind w:left="360" w:hanging="360"/>
      </w:pPr>
    </w:lvl>
  </w:abstractNum>
  <w:abstractNum w:abstractNumId="9" w15:restartNumberingAfterBreak="0">
    <w:nsid w:val="013F738D"/>
    <w:multiLevelType w:val="hybridMultilevel"/>
    <w:tmpl w:val="8E9E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9D18B9"/>
    <w:multiLevelType w:val="hybridMultilevel"/>
    <w:tmpl w:val="D242C892"/>
    <w:lvl w:ilvl="0" w:tplc="BC409774">
      <w:start w:val="1"/>
      <w:numFmt w:val="decimalZero"/>
      <w:lvlText w:val="%1"/>
      <w:lvlJc w:val="left"/>
      <w:pPr>
        <w:ind w:left="1470" w:hanging="7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FB062F"/>
    <w:multiLevelType w:val="hybridMultilevel"/>
    <w:tmpl w:val="AD10D882"/>
    <w:lvl w:ilvl="0" w:tplc="993C0AA8">
      <w:start w:val="1"/>
      <w:numFmt w:val="upperLetter"/>
      <w:lvlText w:val="%1."/>
      <w:lvlJc w:val="left"/>
      <w:pPr>
        <w:ind w:left="811" w:hanging="360"/>
      </w:pPr>
      <w:rPr>
        <w:rFonts w:ascii="Times New Roman" w:eastAsia="Times New Roman" w:hAnsi="Times New Roman" w:cs="Times New Roman"/>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12"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7322FDB"/>
    <w:multiLevelType w:val="hybridMultilevel"/>
    <w:tmpl w:val="2AF4286C"/>
    <w:lvl w:ilvl="0" w:tplc="E27684F4">
      <w:start w:val="1"/>
      <w:numFmt w:val="bullet"/>
      <w:lvlText w:val="•"/>
      <w:lvlJc w:val="left"/>
      <w:pPr>
        <w:ind w:left="811" w:hanging="360"/>
      </w:pPr>
      <w:rPr>
        <w:rFonts w:ascii="Calibri" w:hAnsi="Calibri"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14" w15:restartNumberingAfterBreak="0">
    <w:nsid w:val="07E4662A"/>
    <w:multiLevelType w:val="hybridMultilevel"/>
    <w:tmpl w:val="824078F4"/>
    <w:lvl w:ilvl="0" w:tplc="C3B81E04">
      <w:start w:val="1"/>
      <w:numFmt w:val="upperLetter"/>
      <w:lvlText w:val="%1."/>
      <w:lvlJc w:val="left"/>
      <w:pPr>
        <w:ind w:left="810" w:hanging="360"/>
      </w:pPr>
      <w:rPr>
        <w:rFonts w:asciiTheme="minorHAnsi" w:eastAsia="Times New Roman"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16" w15:restartNumberingAfterBreak="0">
    <w:nsid w:val="0C0F3CBE"/>
    <w:multiLevelType w:val="hybridMultilevel"/>
    <w:tmpl w:val="824078F4"/>
    <w:lvl w:ilvl="0" w:tplc="C3B81E04">
      <w:start w:val="1"/>
      <w:numFmt w:val="upperLetter"/>
      <w:lvlText w:val="%1."/>
      <w:lvlJc w:val="left"/>
      <w:pPr>
        <w:ind w:left="810" w:hanging="360"/>
      </w:pPr>
      <w:rPr>
        <w:rFonts w:asciiTheme="minorHAnsi" w:eastAsia="Times New Roman"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60138B"/>
    <w:multiLevelType w:val="hybridMultilevel"/>
    <w:tmpl w:val="C4522EA4"/>
    <w:lvl w:ilvl="0" w:tplc="C3A6435C">
      <w:start w:val="4"/>
      <w:numFmt w:val="upp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64113D"/>
    <w:multiLevelType w:val="hybridMultilevel"/>
    <w:tmpl w:val="32124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726CF7"/>
    <w:multiLevelType w:val="hybridMultilevel"/>
    <w:tmpl w:val="CA1E8ADE"/>
    <w:lvl w:ilvl="0" w:tplc="E7E03D6E">
      <w:start w:val="1"/>
      <w:numFmt w:val="upperLetter"/>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05020A"/>
    <w:multiLevelType w:val="hybridMultilevel"/>
    <w:tmpl w:val="5D24A74A"/>
    <w:lvl w:ilvl="0" w:tplc="E0F0D17C">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2D4A17"/>
    <w:multiLevelType w:val="hybridMultilevel"/>
    <w:tmpl w:val="447C945C"/>
    <w:lvl w:ilvl="0" w:tplc="E27684F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096670"/>
    <w:multiLevelType w:val="hybridMultilevel"/>
    <w:tmpl w:val="D4B8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6B735A"/>
    <w:multiLevelType w:val="hybridMultilevel"/>
    <w:tmpl w:val="824078F4"/>
    <w:lvl w:ilvl="0" w:tplc="C3B81E04">
      <w:start w:val="1"/>
      <w:numFmt w:val="upperLetter"/>
      <w:lvlText w:val="%1."/>
      <w:lvlJc w:val="left"/>
      <w:pPr>
        <w:ind w:left="810" w:hanging="360"/>
      </w:pPr>
      <w:rPr>
        <w:rFonts w:asciiTheme="minorHAnsi" w:eastAsia="Times New Roman"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9031C7"/>
    <w:multiLevelType w:val="hybridMultilevel"/>
    <w:tmpl w:val="C4522EA4"/>
    <w:lvl w:ilvl="0" w:tplc="C3A6435C">
      <w:start w:val="4"/>
      <w:numFmt w:val="upp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152C14"/>
    <w:multiLevelType w:val="hybridMultilevel"/>
    <w:tmpl w:val="90E082A6"/>
    <w:lvl w:ilvl="0" w:tplc="0409000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375BDB"/>
    <w:multiLevelType w:val="hybridMultilevel"/>
    <w:tmpl w:val="FEA24488"/>
    <w:lvl w:ilvl="0" w:tplc="8624B7AA">
      <w:start w:val="1"/>
      <w:numFmt w:val="decimal"/>
      <w:lvlText w:val="%1."/>
      <w:lvlJc w:val="left"/>
      <w:pPr>
        <w:ind w:left="541" w:hanging="360"/>
      </w:pPr>
      <w:rPr>
        <w:rFonts w:hint="default"/>
      </w:rPr>
    </w:lvl>
    <w:lvl w:ilvl="1" w:tplc="7B9EF3F2" w:tentative="1">
      <w:start w:val="1"/>
      <w:numFmt w:val="lowerLetter"/>
      <w:lvlText w:val="%2."/>
      <w:lvlJc w:val="left"/>
      <w:pPr>
        <w:ind w:left="1261" w:hanging="360"/>
      </w:pPr>
    </w:lvl>
    <w:lvl w:ilvl="2" w:tplc="553C701C" w:tentative="1">
      <w:start w:val="1"/>
      <w:numFmt w:val="lowerRoman"/>
      <w:lvlText w:val="%3."/>
      <w:lvlJc w:val="right"/>
      <w:pPr>
        <w:ind w:left="1981" w:hanging="180"/>
      </w:pPr>
    </w:lvl>
    <w:lvl w:ilvl="3" w:tplc="59B28FAA" w:tentative="1">
      <w:start w:val="1"/>
      <w:numFmt w:val="decimal"/>
      <w:lvlText w:val="%4."/>
      <w:lvlJc w:val="left"/>
      <w:pPr>
        <w:ind w:left="2701" w:hanging="360"/>
      </w:pPr>
    </w:lvl>
    <w:lvl w:ilvl="4" w:tplc="DE5C3386" w:tentative="1">
      <w:start w:val="1"/>
      <w:numFmt w:val="lowerLetter"/>
      <w:lvlText w:val="%5."/>
      <w:lvlJc w:val="left"/>
      <w:pPr>
        <w:ind w:left="3421" w:hanging="360"/>
      </w:pPr>
    </w:lvl>
    <w:lvl w:ilvl="5" w:tplc="00D2CA50" w:tentative="1">
      <w:start w:val="1"/>
      <w:numFmt w:val="lowerRoman"/>
      <w:lvlText w:val="%6."/>
      <w:lvlJc w:val="right"/>
      <w:pPr>
        <w:ind w:left="4141" w:hanging="180"/>
      </w:pPr>
    </w:lvl>
    <w:lvl w:ilvl="6" w:tplc="1CB6CD24" w:tentative="1">
      <w:start w:val="1"/>
      <w:numFmt w:val="decimal"/>
      <w:lvlText w:val="%7."/>
      <w:lvlJc w:val="left"/>
      <w:pPr>
        <w:ind w:left="4861" w:hanging="360"/>
      </w:pPr>
    </w:lvl>
    <w:lvl w:ilvl="7" w:tplc="8C983750" w:tentative="1">
      <w:start w:val="1"/>
      <w:numFmt w:val="lowerLetter"/>
      <w:lvlText w:val="%8."/>
      <w:lvlJc w:val="left"/>
      <w:pPr>
        <w:ind w:left="5581" w:hanging="360"/>
      </w:pPr>
    </w:lvl>
    <w:lvl w:ilvl="8" w:tplc="400206DC" w:tentative="1">
      <w:start w:val="1"/>
      <w:numFmt w:val="lowerRoman"/>
      <w:lvlText w:val="%9."/>
      <w:lvlJc w:val="right"/>
      <w:pPr>
        <w:ind w:left="6301" w:hanging="180"/>
      </w:pPr>
    </w:lvl>
  </w:abstractNum>
  <w:abstractNum w:abstractNumId="28" w15:restartNumberingAfterBreak="0">
    <w:nsid w:val="498C3118"/>
    <w:multiLevelType w:val="hybridMultilevel"/>
    <w:tmpl w:val="5D24A74A"/>
    <w:lvl w:ilvl="0" w:tplc="E0F0D17C">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15:restartNumberingAfterBreak="0">
    <w:nsid w:val="504D5A9E"/>
    <w:multiLevelType w:val="hybridMultilevel"/>
    <w:tmpl w:val="A40A97EC"/>
    <w:lvl w:ilvl="0" w:tplc="0409000F">
      <w:start w:val="1"/>
      <w:numFmt w:val="bullet"/>
      <w:pStyle w:val="Style4"/>
      <w:lvlText w:val=""/>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8E0CA5"/>
    <w:multiLevelType w:val="hybridMultilevel"/>
    <w:tmpl w:val="FCB43A72"/>
    <w:lvl w:ilvl="0" w:tplc="75E42DB4">
      <w:start w:val="1"/>
      <w:numFmt w:val="bullet"/>
      <w:pStyle w:val="List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1BD03D9"/>
    <w:multiLevelType w:val="hybridMultilevel"/>
    <w:tmpl w:val="9D2AB97E"/>
    <w:lvl w:ilvl="0" w:tplc="AD5AF350">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2" w15:restartNumberingAfterBreak="0">
    <w:nsid w:val="55FC7805"/>
    <w:multiLevelType w:val="hybridMultilevel"/>
    <w:tmpl w:val="9CC4B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DB066A"/>
    <w:multiLevelType w:val="hybridMultilevel"/>
    <w:tmpl w:val="BA0C11BC"/>
    <w:lvl w:ilvl="0" w:tplc="99DC1158">
      <w:start w:val="1"/>
      <w:numFmt w:val="decimalZero"/>
      <w:lvlText w:val="%1"/>
      <w:lvlJc w:val="left"/>
      <w:pPr>
        <w:ind w:left="4530" w:hanging="750"/>
      </w:pPr>
      <w:rPr>
        <w:rFonts w:hint="default"/>
      </w:rPr>
    </w:lvl>
    <w:lvl w:ilvl="1" w:tplc="04090019">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34" w15:restartNumberingAfterBreak="0">
    <w:nsid w:val="5DE016DC"/>
    <w:multiLevelType w:val="hybridMultilevel"/>
    <w:tmpl w:val="55E46A3C"/>
    <w:lvl w:ilvl="0" w:tplc="73646846">
      <w:start w:val="1"/>
      <w:numFmt w:val="upperLetter"/>
      <w:lvlText w:val="%1."/>
      <w:lvlJc w:val="left"/>
      <w:pPr>
        <w:ind w:left="811"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7D57A6"/>
    <w:multiLevelType w:val="hybridMultilevel"/>
    <w:tmpl w:val="F998FAB0"/>
    <w:lvl w:ilvl="0" w:tplc="0409000F">
      <w:start w:val="1"/>
      <w:numFmt w:val="upperLetter"/>
      <w:lvlText w:val="%1."/>
      <w:lvlJc w:val="left"/>
      <w:pPr>
        <w:ind w:left="541" w:hanging="360"/>
      </w:pPr>
      <w:rPr>
        <w:rFonts w:hint="default"/>
      </w:rPr>
    </w:lvl>
    <w:lvl w:ilvl="1" w:tplc="04090019" w:tentative="1">
      <w:start w:val="1"/>
      <w:numFmt w:val="lowerLetter"/>
      <w:lvlText w:val="%2."/>
      <w:lvlJc w:val="left"/>
      <w:pPr>
        <w:ind w:left="1261" w:hanging="360"/>
      </w:pPr>
    </w:lvl>
    <w:lvl w:ilvl="2" w:tplc="0409001B" w:tentative="1">
      <w:start w:val="1"/>
      <w:numFmt w:val="lowerRoman"/>
      <w:lvlText w:val="%3."/>
      <w:lvlJc w:val="right"/>
      <w:pPr>
        <w:ind w:left="1981" w:hanging="180"/>
      </w:pPr>
    </w:lvl>
    <w:lvl w:ilvl="3" w:tplc="0409000F" w:tentative="1">
      <w:start w:val="1"/>
      <w:numFmt w:val="decimal"/>
      <w:lvlText w:val="%4."/>
      <w:lvlJc w:val="left"/>
      <w:pPr>
        <w:ind w:left="2701" w:hanging="360"/>
      </w:pPr>
    </w:lvl>
    <w:lvl w:ilvl="4" w:tplc="04090019" w:tentative="1">
      <w:start w:val="1"/>
      <w:numFmt w:val="lowerLetter"/>
      <w:lvlText w:val="%5."/>
      <w:lvlJc w:val="left"/>
      <w:pPr>
        <w:ind w:left="3421" w:hanging="360"/>
      </w:pPr>
    </w:lvl>
    <w:lvl w:ilvl="5" w:tplc="0409001B" w:tentative="1">
      <w:start w:val="1"/>
      <w:numFmt w:val="lowerRoman"/>
      <w:lvlText w:val="%6."/>
      <w:lvlJc w:val="right"/>
      <w:pPr>
        <w:ind w:left="4141" w:hanging="180"/>
      </w:pPr>
    </w:lvl>
    <w:lvl w:ilvl="6" w:tplc="0409000F" w:tentative="1">
      <w:start w:val="1"/>
      <w:numFmt w:val="decimal"/>
      <w:lvlText w:val="%7."/>
      <w:lvlJc w:val="left"/>
      <w:pPr>
        <w:ind w:left="4861" w:hanging="360"/>
      </w:pPr>
    </w:lvl>
    <w:lvl w:ilvl="7" w:tplc="04090019" w:tentative="1">
      <w:start w:val="1"/>
      <w:numFmt w:val="lowerLetter"/>
      <w:lvlText w:val="%8."/>
      <w:lvlJc w:val="left"/>
      <w:pPr>
        <w:ind w:left="5581" w:hanging="360"/>
      </w:pPr>
    </w:lvl>
    <w:lvl w:ilvl="8" w:tplc="0409001B" w:tentative="1">
      <w:start w:val="1"/>
      <w:numFmt w:val="lowerRoman"/>
      <w:lvlText w:val="%9."/>
      <w:lvlJc w:val="right"/>
      <w:pPr>
        <w:ind w:left="6301" w:hanging="180"/>
      </w:pPr>
    </w:lvl>
  </w:abstractNum>
  <w:abstractNum w:abstractNumId="36" w15:restartNumberingAfterBreak="0">
    <w:nsid w:val="65C159FE"/>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87167A"/>
    <w:multiLevelType w:val="hybridMultilevel"/>
    <w:tmpl w:val="F496ACA0"/>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80983"/>
    <w:multiLevelType w:val="hybridMultilevel"/>
    <w:tmpl w:val="245A1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143573"/>
    <w:multiLevelType w:val="hybridMultilevel"/>
    <w:tmpl w:val="F19C8FD2"/>
    <w:lvl w:ilvl="0" w:tplc="29E8203C">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B54197"/>
    <w:multiLevelType w:val="hybridMultilevel"/>
    <w:tmpl w:val="122A4CF2"/>
    <w:lvl w:ilvl="0" w:tplc="FA66D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2F6DCF"/>
    <w:multiLevelType w:val="hybridMultilevel"/>
    <w:tmpl w:val="9D4E5DF0"/>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851BD1"/>
    <w:multiLevelType w:val="hybridMultilevel"/>
    <w:tmpl w:val="1C72BC5A"/>
    <w:lvl w:ilvl="0" w:tplc="02303008">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43" w15:restartNumberingAfterBreak="0">
    <w:nsid w:val="770F45D4"/>
    <w:multiLevelType w:val="hybridMultilevel"/>
    <w:tmpl w:val="B9D6B60A"/>
    <w:lvl w:ilvl="0" w:tplc="68783CA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7F57C2"/>
    <w:multiLevelType w:val="hybridMultilevel"/>
    <w:tmpl w:val="820225E0"/>
    <w:lvl w:ilvl="0" w:tplc="0409000F">
      <w:start w:val="1"/>
      <w:numFmt w:val="upperLetter"/>
      <w:lvlText w:val="%1."/>
      <w:lvlJc w:val="left"/>
      <w:pPr>
        <w:ind w:left="811" w:hanging="360"/>
      </w:pPr>
      <w:rPr>
        <w:rFonts w:hint="default"/>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num w:numId="1">
    <w:abstractNumId w:val="15"/>
  </w:num>
  <w:num w:numId="2">
    <w:abstractNumId w:val="29"/>
  </w:num>
  <w:num w:numId="3">
    <w:abstractNumId w:val="4"/>
  </w:num>
  <w:num w:numId="4">
    <w:abstractNumId w:val="2"/>
  </w:num>
  <w:num w:numId="5">
    <w:abstractNumId w:val="39"/>
  </w:num>
  <w:num w:numId="6">
    <w:abstractNumId w:val="32"/>
  </w:num>
  <w:num w:numId="7">
    <w:abstractNumId w:val="40"/>
  </w:num>
  <w:num w:numId="8">
    <w:abstractNumId w:val="21"/>
  </w:num>
  <w:num w:numId="9">
    <w:abstractNumId w:val="18"/>
  </w:num>
  <w:num w:numId="10">
    <w:abstractNumId w:val="31"/>
  </w:num>
  <w:num w:numId="11">
    <w:abstractNumId w:val="30"/>
  </w:num>
  <w:num w:numId="12">
    <w:abstractNumId w:val="7"/>
  </w:num>
  <w:num w:numId="13">
    <w:abstractNumId w:val="6"/>
  </w:num>
  <w:num w:numId="14">
    <w:abstractNumId w:val="5"/>
  </w:num>
  <w:num w:numId="15">
    <w:abstractNumId w:val="8"/>
  </w:num>
  <w:num w:numId="16">
    <w:abstractNumId w:val="3"/>
  </w:num>
  <w:num w:numId="17">
    <w:abstractNumId w:val="1"/>
  </w:num>
  <w:num w:numId="18">
    <w:abstractNumId w:val="0"/>
  </w:num>
  <w:num w:numId="19">
    <w:abstractNumId w:val="22"/>
  </w:num>
  <w:num w:numId="20">
    <w:abstractNumId w:val="13"/>
  </w:num>
  <w:num w:numId="21">
    <w:abstractNumId w:val="44"/>
  </w:num>
  <w:num w:numId="22">
    <w:abstractNumId w:val="11"/>
  </w:num>
  <w:num w:numId="23">
    <w:abstractNumId w:val="27"/>
  </w:num>
  <w:num w:numId="24">
    <w:abstractNumId w:val="35"/>
  </w:num>
  <w:num w:numId="25">
    <w:abstractNumId w:val="12"/>
  </w:num>
  <w:num w:numId="26">
    <w:abstractNumId w:val="28"/>
  </w:num>
  <w:num w:numId="27">
    <w:abstractNumId w:val="23"/>
  </w:num>
  <w:num w:numId="28">
    <w:abstractNumId w:val="43"/>
  </w:num>
  <w:num w:numId="29">
    <w:abstractNumId w:val="42"/>
  </w:num>
  <w:num w:numId="30">
    <w:abstractNumId w:val="41"/>
  </w:num>
  <w:num w:numId="31">
    <w:abstractNumId w:val="37"/>
  </w:num>
  <w:num w:numId="32">
    <w:abstractNumId w:val="34"/>
  </w:num>
  <w:num w:numId="33">
    <w:abstractNumId w:val="16"/>
  </w:num>
  <w:num w:numId="34">
    <w:abstractNumId w:val="19"/>
  </w:num>
  <w:num w:numId="35">
    <w:abstractNumId w:val="26"/>
  </w:num>
  <w:num w:numId="36">
    <w:abstractNumId w:val="25"/>
  </w:num>
  <w:num w:numId="37">
    <w:abstractNumId w:val="9"/>
  </w:num>
  <w:num w:numId="38">
    <w:abstractNumId w:val="38"/>
  </w:num>
  <w:num w:numId="39">
    <w:abstractNumId w:val="33"/>
  </w:num>
  <w:num w:numId="40">
    <w:abstractNumId w:val="10"/>
  </w:num>
  <w:num w:numId="41">
    <w:abstractNumId w:val="14"/>
  </w:num>
  <w:num w:numId="42">
    <w:abstractNumId w:val="20"/>
  </w:num>
  <w:num w:numId="43">
    <w:abstractNumId w:val="36"/>
  </w:num>
  <w:num w:numId="44">
    <w:abstractNumId w:val="24"/>
  </w:num>
  <w:num w:numId="45">
    <w:abstractNumId w:val="17"/>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F41"/>
    <w:rsid w:val="0000541A"/>
    <w:rsid w:val="00005A7A"/>
    <w:rsid w:val="00013858"/>
    <w:rsid w:val="00023ECE"/>
    <w:rsid w:val="00045B35"/>
    <w:rsid w:val="00045F57"/>
    <w:rsid w:val="00055009"/>
    <w:rsid w:val="00056B9D"/>
    <w:rsid w:val="000719BD"/>
    <w:rsid w:val="00081774"/>
    <w:rsid w:val="000A0140"/>
    <w:rsid w:val="000A4E0F"/>
    <w:rsid w:val="000B31A7"/>
    <w:rsid w:val="000C0CAE"/>
    <w:rsid w:val="000C5AC9"/>
    <w:rsid w:val="000C69CD"/>
    <w:rsid w:val="000D0052"/>
    <w:rsid w:val="000E084F"/>
    <w:rsid w:val="000E7638"/>
    <w:rsid w:val="000E7F37"/>
    <w:rsid w:val="000F3C9E"/>
    <w:rsid w:val="00101DC0"/>
    <w:rsid w:val="0010577E"/>
    <w:rsid w:val="00107CC3"/>
    <w:rsid w:val="00111891"/>
    <w:rsid w:val="00122EDB"/>
    <w:rsid w:val="00124D92"/>
    <w:rsid w:val="00130340"/>
    <w:rsid w:val="00135458"/>
    <w:rsid w:val="00153651"/>
    <w:rsid w:val="00157308"/>
    <w:rsid w:val="00160214"/>
    <w:rsid w:val="00161264"/>
    <w:rsid w:val="00170A61"/>
    <w:rsid w:val="001710F2"/>
    <w:rsid w:val="00171BD5"/>
    <w:rsid w:val="00172117"/>
    <w:rsid w:val="001723BB"/>
    <w:rsid w:val="00172F98"/>
    <w:rsid w:val="00174C5E"/>
    <w:rsid w:val="00184857"/>
    <w:rsid w:val="001852AD"/>
    <w:rsid w:val="00195AB3"/>
    <w:rsid w:val="001A37CC"/>
    <w:rsid w:val="001A6D00"/>
    <w:rsid w:val="001A794A"/>
    <w:rsid w:val="001B0B2D"/>
    <w:rsid w:val="001B4CB0"/>
    <w:rsid w:val="001B7920"/>
    <w:rsid w:val="001C162C"/>
    <w:rsid w:val="001C2B2E"/>
    <w:rsid w:val="001C4084"/>
    <w:rsid w:val="00205B5D"/>
    <w:rsid w:val="002117C9"/>
    <w:rsid w:val="00215148"/>
    <w:rsid w:val="00231102"/>
    <w:rsid w:val="00231423"/>
    <w:rsid w:val="002478EC"/>
    <w:rsid w:val="00250B08"/>
    <w:rsid w:val="00255081"/>
    <w:rsid w:val="0025797F"/>
    <w:rsid w:val="002606FC"/>
    <w:rsid w:val="00267B7E"/>
    <w:rsid w:val="00270905"/>
    <w:rsid w:val="0027204B"/>
    <w:rsid w:val="00282153"/>
    <w:rsid w:val="00282299"/>
    <w:rsid w:val="002A2828"/>
    <w:rsid w:val="002A429B"/>
    <w:rsid w:val="002A4D3D"/>
    <w:rsid w:val="002B0749"/>
    <w:rsid w:val="002B6236"/>
    <w:rsid w:val="002C0C31"/>
    <w:rsid w:val="002C17C9"/>
    <w:rsid w:val="002C4680"/>
    <w:rsid w:val="002D0FB7"/>
    <w:rsid w:val="002E1CAF"/>
    <w:rsid w:val="002E299F"/>
    <w:rsid w:val="002E3584"/>
    <w:rsid w:val="002E721B"/>
    <w:rsid w:val="00304264"/>
    <w:rsid w:val="003166AF"/>
    <w:rsid w:val="003207C2"/>
    <w:rsid w:val="00320855"/>
    <w:rsid w:val="00323DB1"/>
    <w:rsid w:val="00330C78"/>
    <w:rsid w:val="00337DB7"/>
    <w:rsid w:val="0036295F"/>
    <w:rsid w:val="00363A69"/>
    <w:rsid w:val="00373EF2"/>
    <w:rsid w:val="00381466"/>
    <w:rsid w:val="00382CD6"/>
    <w:rsid w:val="0038566B"/>
    <w:rsid w:val="0039127C"/>
    <w:rsid w:val="00391687"/>
    <w:rsid w:val="00395942"/>
    <w:rsid w:val="003A0686"/>
    <w:rsid w:val="003C5860"/>
    <w:rsid w:val="003C7860"/>
    <w:rsid w:val="003D574F"/>
    <w:rsid w:val="003E419E"/>
    <w:rsid w:val="003E71E0"/>
    <w:rsid w:val="003F6191"/>
    <w:rsid w:val="003F644B"/>
    <w:rsid w:val="00413045"/>
    <w:rsid w:val="0041739F"/>
    <w:rsid w:val="00421E7D"/>
    <w:rsid w:val="0042272B"/>
    <w:rsid w:val="0042578B"/>
    <w:rsid w:val="0042746D"/>
    <w:rsid w:val="00427DFA"/>
    <w:rsid w:val="0043539E"/>
    <w:rsid w:val="00440C6D"/>
    <w:rsid w:val="004416C1"/>
    <w:rsid w:val="004929D9"/>
    <w:rsid w:val="00495ED8"/>
    <w:rsid w:val="00497DDD"/>
    <w:rsid w:val="004A2E64"/>
    <w:rsid w:val="004C1733"/>
    <w:rsid w:val="004C515E"/>
    <w:rsid w:val="004C67BB"/>
    <w:rsid w:val="004D785E"/>
    <w:rsid w:val="004D7924"/>
    <w:rsid w:val="004F0340"/>
    <w:rsid w:val="004F370B"/>
    <w:rsid w:val="00501563"/>
    <w:rsid w:val="00501BEB"/>
    <w:rsid w:val="0050314C"/>
    <w:rsid w:val="00503342"/>
    <w:rsid w:val="00511EB3"/>
    <w:rsid w:val="00513418"/>
    <w:rsid w:val="005143B8"/>
    <w:rsid w:val="0052113E"/>
    <w:rsid w:val="005227DA"/>
    <w:rsid w:val="0052451A"/>
    <w:rsid w:val="005246EE"/>
    <w:rsid w:val="0053215F"/>
    <w:rsid w:val="0053362D"/>
    <w:rsid w:val="00534C2F"/>
    <w:rsid w:val="0054555A"/>
    <w:rsid w:val="00553651"/>
    <w:rsid w:val="00561E86"/>
    <w:rsid w:val="00571E2D"/>
    <w:rsid w:val="0057652A"/>
    <w:rsid w:val="005774A9"/>
    <w:rsid w:val="00585B39"/>
    <w:rsid w:val="00595EC9"/>
    <w:rsid w:val="005A0C01"/>
    <w:rsid w:val="005A63B4"/>
    <w:rsid w:val="005A7718"/>
    <w:rsid w:val="005B1D5A"/>
    <w:rsid w:val="005B211D"/>
    <w:rsid w:val="005B31A5"/>
    <w:rsid w:val="005B48AA"/>
    <w:rsid w:val="005B4F4A"/>
    <w:rsid w:val="005C0007"/>
    <w:rsid w:val="005C36A5"/>
    <w:rsid w:val="005D43D8"/>
    <w:rsid w:val="005D5501"/>
    <w:rsid w:val="005E0B50"/>
    <w:rsid w:val="005E19CD"/>
    <w:rsid w:val="005E2CA2"/>
    <w:rsid w:val="005F1465"/>
    <w:rsid w:val="005F321C"/>
    <w:rsid w:val="005F36C6"/>
    <w:rsid w:val="005F3B1F"/>
    <w:rsid w:val="006036A6"/>
    <w:rsid w:val="006045D5"/>
    <w:rsid w:val="006050D5"/>
    <w:rsid w:val="00606BDE"/>
    <w:rsid w:val="006202F8"/>
    <w:rsid w:val="00624A7E"/>
    <w:rsid w:val="00637757"/>
    <w:rsid w:val="00652935"/>
    <w:rsid w:val="00654054"/>
    <w:rsid w:val="006554A9"/>
    <w:rsid w:val="006614CE"/>
    <w:rsid w:val="0067019F"/>
    <w:rsid w:val="006765D7"/>
    <w:rsid w:val="00681DC7"/>
    <w:rsid w:val="00685389"/>
    <w:rsid w:val="006863D7"/>
    <w:rsid w:val="006950F5"/>
    <w:rsid w:val="00695FF1"/>
    <w:rsid w:val="006A1AF6"/>
    <w:rsid w:val="006A545B"/>
    <w:rsid w:val="006A6EC0"/>
    <w:rsid w:val="006B7BA0"/>
    <w:rsid w:val="006B7E71"/>
    <w:rsid w:val="006C6C31"/>
    <w:rsid w:val="006C7FCE"/>
    <w:rsid w:val="006D1864"/>
    <w:rsid w:val="006D394D"/>
    <w:rsid w:val="006D6D0D"/>
    <w:rsid w:val="006E48E1"/>
    <w:rsid w:val="006E6F79"/>
    <w:rsid w:val="00704C25"/>
    <w:rsid w:val="00715475"/>
    <w:rsid w:val="0072235F"/>
    <w:rsid w:val="007257BA"/>
    <w:rsid w:val="00725EA4"/>
    <w:rsid w:val="00735772"/>
    <w:rsid w:val="0076191B"/>
    <w:rsid w:val="00767C38"/>
    <w:rsid w:val="00773243"/>
    <w:rsid w:val="00776B19"/>
    <w:rsid w:val="00776CB9"/>
    <w:rsid w:val="007771CA"/>
    <w:rsid w:val="00777B2F"/>
    <w:rsid w:val="00796556"/>
    <w:rsid w:val="007A0374"/>
    <w:rsid w:val="007B77D7"/>
    <w:rsid w:val="007C53A3"/>
    <w:rsid w:val="007D770D"/>
    <w:rsid w:val="007E1CA9"/>
    <w:rsid w:val="007E3EDA"/>
    <w:rsid w:val="007E52F0"/>
    <w:rsid w:val="007F583F"/>
    <w:rsid w:val="0080000B"/>
    <w:rsid w:val="008064E9"/>
    <w:rsid w:val="0081068C"/>
    <w:rsid w:val="0081379C"/>
    <w:rsid w:val="00832500"/>
    <w:rsid w:val="00834124"/>
    <w:rsid w:val="00835969"/>
    <w:rsid w:val="0084102E"/>
    <w:rsid w:val="008433C6"/>
    <w:rsid w:val="00844DDB"/>
    <w:rsid w:val="00850A0C"/>
    <w:rsid w:val="00867FF0"/>
    <w:rsid w:val="00871549"/>
    <w:rsid w:val="00871BD4"/>
    <w:rsid w:val="00881FDF"/>
    <w:rsid w:val="00886F2C"/>
    <w:rsid w:val="0088707A"/>
    <w:rsid w:val="00891557"/>
    <w:rsid w:val="008A1C9E"/>
    <w:rsid w:val="008A32E2"/>
    <w:rsid w:val="008A36E3"/>
    <w:rsid w:val="008A6267"/>
    <w:rsid w:val="008B08F2"/>
    <w:rsid w:val="008B1F9E"/>
    <w:rsid w:val="008B77C7"/>
    <w:rsid w:val="008C070F"/>
    <w:rsid w:val="008C0E5E"/>
    <w:rsid w:val="008D7360"/>
    <w:rsid w:val="008D7572"/>
    <w:rsid w:val="00900AFB"/>
    <w:rsid w:val="009143CA"/>
    <w:rsid w:val="0092223B"/>
    <w:rsid w:val="0092568A"/>
    <w:rsid w:val="00947E8A"/>
    <w:rsid w:val="009712EB"/>
    <w:rsid w:val="00972C5F"/>
    <w:rsid w:val="00973505"/>
    <w:rsid w:val="00976030"/>
    <w:rsid w:val="00985E04"/>
    <w:rsid w:val="00990E83"/>
    <w:rsid w:val="009924DA"/>
    <w:rsid w:val="00992E92"/>
    <w:rsid w:val="009C1448"/>
    <w:rsid w:val="009D5130"/>
    <w:rsid w:val="009E021A"/>
    <w:rsid w:val="009E535A"/>
    <w:rsid w:val="009F4793"/>
    <w:rsid w:val="00A066EB"/>
    <w:rsid w:val="00A07333"/>
    <w:rsid w:val="00A23244"/>
    <w:rsid w:val="00A24FFB"/>
    <w:rsid w:val="00A2693B"/>
    <w:rsid w:val="00A358F9"/>
    <w:rsid w:val="00A36284"/>
    <w:rsid w:val="00A71BFE"/>
    <w:rsid w:val="00A841AD"/>
    <w:rsid w:val="00A85BB2"/>
    <w:rsid w:val="00AA2BBB"/>
    <w:rsid w:val="00AA55CB"/>
    <w:rsid w:val="00AC45E5"/>
    <w:rsid w:val="00AC74C7"/>
    <w:rsid w:val="00AD20BC"/>
    <w:rsid w:val="00AD332C"/>
    <w:rsid w:val="00AE5D51"/>
    <w:rsid w:val="00AF7097"/>
    <w:rsid w:val="00B14477"/>
    <w:rsid w:val="00B30271"/>
    <w:rsid w:val="00B34FB7"/>
    <w:rsid w:val="00B369C6"/>
    <w:rsid w:val="00B579D8"/>
    <w:rsid w:val="00B62A8D"/>
    <w:rsid w:val="00B710CC"/>
    <w:rsid w:val="00B74CD6"/>
    <w:rsid w:val="00B826B1"/>
    <w:rsid w:val="00B94879"/>
    <w:rsid w:val="00B97805"/>
    <w:rsid w:val="00BA133B"/>
    <w:rsid w:val="00BA42C5"/>
    <w:rsid w:val="00BA5FA7"/>
    <w:rsid w:val="00BB20E6"/>
    <w:rsid w:val="00BB73AE"/>
    <w:rsid w:val="00BC0866"/>
    <w:rsid w:val="00BD1650"/>
    <w:rsid w:val="00BD6498"/>
    <w:rsid w:val="00BE101B"/>
    <w:rsid w:val="00BE5FFB"/>
    <w:rsid w:val="00BE705B"/>
    <w:rsid w:val="00BF06DA"/>
    <w:rsid w:val="00BF2620"/>
    <w:rsid w:val="00C01B78"/>
    <w:rsid w:val="00C14800"/>
    <w:rsid w:val="00C15F09"/>
    <w:rsid w:val="00C2482A"/>
    <w:rsid w:val="00C26C77"/>
    <w:rsid w:val="00C47123"/>
    <w:rsid w:val="00C511E6"/>
    <w:rsid w:val="00C74667"/>
    <w:rsid w:val="00C82B7C"/>
    <w:rsid w:val="00C83E2B"/>
    <w:rsid w:val="00C9242F"/>
    <w:rsid w:val="00CA2650"/>
    <w:rsid w:val="00CA6547"/>
    <w:rsid w:val="00CB0FB5"/>
    <w:rsid w:val="00CB305B"/>
    <w:rsid w:val="00CB4F4A"/>
    <w:rsid w:val="00CB7D40"/>
    <w:rsid w:val="00CC5588"/>
    <w:rsid w:val="00CC5F86"/>
    <w:rsid w:val="00CD2CA1"/>
    <w:rsid w:val="00CD7D4A"/>
    <w:rsid w:val="00CE22D5"/>
    <w:rsid w:val="00CE4589"/>
    <w:rsid w:val="00CF59F5"/>
    <w:rsid w:val="00D00CE3"/>
    <w:rsid w:val="00D02FBA"/>
    <w:rsid w:val="00D119AF"/>
    <w:rsid w:val="00D12328"/>
    <w:rsid w:val="00D12373"/>
    <w:rsid w:val="00D4063A"/>
    <w:rsid w:val="00D43810"/>
    <w:rsid w:val="00D50005"/>
    <w:rsid w:val="00D50810"/>
    <w:rsid w:val="00D51D2A"/>
    <w:rsid w:val="00D62037"/>
    <w:rsid w:val="00D74324"/>
    <w:rsid w:val="00D77F0F"/>
    <w:rsid w:val="00D86638"/>
    <w:rsid w:val="00D9106F"/>
    <w:rsid w:val="00D91218"/>
    <w:rsid w:val="00D974B6"/>
    <w:rsid w:val="00DA0C6A"/>
    <w:rsid w:val="00DA4067"/>
    <w:rsid w:val="00DA4B36"/>
    <w:rsid w:val="00DA72FE"/>
    <w:rsid w:val="00DB6F0F"/>
    <w:rsid w:val="00DC029C"/>
    <w:rsid w:val="00DD2C34"/>
    <w:rsid w:val="00DD340B"/>
    <w:rsid w:val="00DD4A06"/>
    <w:rsid w:val="00DD5193"/>
    <w:rsid w:val="00DD5240"/>
    <w:rsid w:val="00DE0B9E"/>
    <w:rsid w:val="00DE35C4"/>
    <w:rsid w:val="00DF17EE"/>
    <w:rsid w:val="00E076BA"/>
    <w:rsid w:val="00E121AD"/>
    <w:rsid w:val="00E155FC"/>
    <w:rsid w:val="00E2270F"/>
    <w:rsid w:val="00E22EAE"/>
    <w:rsid w:val="00E356E3"/>
    <w:rsid w:val="00E364D3"/>
    <w:rsid w:val="00E369CC"/>
    <w:rsid w:val="00E64E5C"/>
    <w:rsid w:val="00E803CC"/>
    <w:rsid w:val="00E81029"/>
    <w:rsid w:val="00E82C17"/>
    <w:rsid w:val="00E83B5F"/>
    <w:rsid w:val="00E92844"/>
    <w:rsid w:val="00E938AC"/>
    <w:rsid w:val="00EA5E99"/>
    <w:rsid w:val="00EA7549"/>
    <w:rsid w:val="00EB69D5"/>
    <w:rsid w:val="00EB7663"/>
    <w:rsid w:val="00EC2C94"/>
    <w:rsid w:val="00EC4945"/>
    <w:rsid w:val="00EC7325"/>
    <w:rsid w:val="00EE7D1E"/>
    <w:rsid w:val="00EF0AEF"/>
    <w:rsid w:val="00EF5BE6"/>
    <w:rsid w:val="00EF5BEE"/>
    <w:rsid w:val="00F009AF"/>
    <w:rsid w:val="00F06509"/>
    <w:rsid w:val="00F108EE"/>
    <w:rsid w:val="00F11807"/>
    <w:rsid w:val="00F12D07"/>
    <w:rsid w:val="00F20191"/>
    <w:rsid w:val="00F22EB6"/>
    <w:rsid w:val="00F2562D"/>
    <w:rsid w:val="00F26029"/>
    <w:rsid w:val="00F26B09"/>
    <w:rsid w:val="00F3107D"/>
    <w:rsid w:val="00F329C4"/>
    <w:rsid w:val="00F35C04"/>
    <w:rsid w:val="00F42FA0"/>
    <w:rsid w:val="00F43D1D"/>
    <w:rsid w:val="00F511A0"/>
    <w:rsid w:val="00F666B0"/>
    <w:rsid w:val="00F67AD9"/>
    <w:rsid w:val="00F7154F"/>
    <w:rsid w:val="00F719A3"/>
    <w:rsid w:val="00F73C41"/>
    <w:rsid w:val="00F73D85"/>
    <w:rsid w:val="00F81B7D"/>
    <w:rsid w:val="00F9036A"/>
    <w:rsid w:val="00F96699"/>
    <w:rsid w:val="00FA575C"/>
    <w:rsid w:val="00FB38A4"/>
    <w:rsid w:val="00FB5664"/>
    <w:rsid w:val="00FC1332"/>
    <w:rsid w:val="00FC4B01"/>
    <w:rsid w:val="00FC7A69"/>
    <w:rsid w:val="00FD05D0"/>
    <w:rsid w:val="00FD4D57"/>
    <w:rsid w:val="00FD6110"/>
    <w:rsid w:val="00FE36E7"/>
    <w:rsid w:val="00FE6340"/>
    <w:rsid w:val="00FF3E73"/>
    <w:rsid w:val="00FF4126"/>
    <w:rsid w:val="00FF78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2"/>
    <o:shapelayout v:ext="edit">
      <o:idmap v:ext="edit" data="1"/>
    </o:shapelayout>
  </w:shapeDefaults>
  <w:decimalSymbol w:val="."/>
  <w:listSeparator w:val=","/>
  <w14:docId w14:val="20C423B5"/>
  <w15:docId w15:val="{FF330C34-FC9E-4505-8889-165CDF1D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2FE"/>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link w:val="Heading2Char"/>
    <w:uiPriority w:val="9"/>
    <w:qFormat/>
    <w:rsid w:val="000E7638"/>
    <w:pPr>
      <w:keepNext/>
      <w:suppressAutoHyphens/>
      <w:spacing w:before="60" w:after="60"/>
      <w:outlineLvl w:val="1"/>
    </w:pPr>
    <w:rPr>
      <w:b/>
    </w:rPr>
  </w:style>
  <w:style w:type="paragraph" w:styleId="Heading3">
    <w:name w:val="heading 3"/>
    <w:aliases w:val="h3,h31,h32"/>
    <w:basedOn w:val="Normal"/>
    <w:next w:val="Normal"/>
    <w:link w:val="Heading3Char"/>
    <w:uiPriority w:val="9"/>
    <w:qFormat/>
    <w:rsid w:val="00CA2650"/>
    <w:pPr>
      <w:keepNext/>
      <w:numPr>
        <w:ilvl w:val="2"/>
        <w:numId w:val="1"/>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2"/>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A066EB"/>
    <w:pPr>
      <w:pBdr>
        <w:top w:val="single" w:sz="4" w:space="1" w:color="auto"/>
      </w:pBdr>
      <w:tabs>
        <w:tab w:val="center" w:pos="4320"/>
        <w:tab w:val="right" w:pos="10800"/>
      </w:tabs>
    </w:pPr>
    <w:rPr>
      <w:b/>
      <w: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3"/>
      </w:numPr>
    </w:pPr>
  </w:style>
  <w:style w:type="paragraph" w:styleId="CommentText">
    <w:name w:val="annotation text"/>
    <w:basedOn w:val="Normal"/>
    <w:link w:val="CommentTextChar"/>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4"/>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qFormat/>
    <w:rsid w:val="00C313B0"/>
    <w:rPr>
      <w:i/>
      <w:iCs/>
    </w:rPr>
  </w:style>
  <w:style w:type="character" w:customStyle="1" w:styleId="FooterChar">
    <w:name w:val="Footer Char"/>
    <w:link w:val="Footer"/>
    <w:uiPriority w:val="99"/>
    <w:rsid w:val="00A066EB"/>
    <w:rPr>
      <w:b/>
      <w:i/>
    </w:rPr>
  </w:style>
  <w:style w:type="paragraph" w:customStyle="1" w:styleId="DarkList-Accent31">
    <w:name w:val="Dark List - Accent 31"/>
    <w:hidden/>
    <w:uiPriority w:val="99"/>
    <w:semiHidden/>
    <w:rsid w:val="000804EA"/>
  </w:style>
  <w:style w:type="character" w:customStyle="1" w:styleId="Heading3Char">
    <w:name w:val="Heading 3 Char"/>
    <w:aliases w:val="h3 Char,h31 Char,h32 Char"/>
    <w:link w:val="Heading3"/>
    <w:uiPriority w:val="9"/>
    <w:rsid w:val="001F7FD8"/>
    <w:rPr>
      <w:rFonts w:ascii="Arial Black" w:hAnsi="Arial Black"/>
      <w:sz w:val="22"/>
    </w:rPr>
  </w:style>
  <w:style w:type="paragraph" w:customStyle="1" w:styleId="ColorfulShading-Accent31">
    <w:name w:val="Colorful Shading - Accent 31"/>
    <w:basedOn w:val="Normal"/>
    <w:uiPriority w:val="34"/>
    <w:qFormat/>
    <w:rsid w:val="001F7FD8"/>
    <w:pPr>
      <w:ind w:left="720"/>
      <w:contextualSpacing/>
    </w:pPr>
  </w:style>
  <w:style w:type="character" w:customStyle="1" w:styleId="Heading1Char">
    <w:name w:val="Heading 1 Char"/>
    <w:link w:val="Heading1"/>
    <w:rsid w:val="008D0FBB"/>
    <w:rPr>
      <w:b/>
      <w:sz w:val="30"/>
    </w:rPr>
  </w:style>
  <w:style w:type="character" w:customStyle="1" w:styleId="CommentTextChar">
    <w:name w:val="Comment Text Char"/>
    <w:basedOn w:val="DefaultParagraphFont"/>
    <w:link w:val="CommentText"/>
    <w:rsid w:val="0042588D"/>
  </w:style>
  <w:style w:type="paragraph" w:customStyle="1" w:styleId="NormalBullet">
    <w:name w:val="Normal Bullet"/>
    <w:basedOn w:val="Normal"/>
    <w:rsid w:val="00752910"/>
    <w:pPr>
      <w:numPr>
        <w:numId w:val="5"/>
      </w:numPr>
      <w:spacing w:before="120"/>
    </w:pPr>
    <w:rPr>
      <w:rFonts w:ascii="Arial" w:hAnsi="Arial"/>
    </w:rPr>
  </w:style>
  <w:style w:type="paragraph" w:customStyle="1" w:styleId="ColorfulShading-Accent11">
    <w:name w:val="Colorful Shading - Accent 11"/>
    <w:hidden/>
    <w:rsid w:val="002D375C"/>
  </w:style>
  <w:style w:type="paragraph" w:styleId="Revision">
    <w:name w:val="Revision"/>
    <w:hidden/>
    <w:rsid w:val="00685389"/>
  </w:style>
  <w:style w:type="paragraph" w:styleId="ListParagraph">
    <w:name w:val="List Paragraph"/>
    <w:basedOn w:val="Normal"/>
    <w:uiPriority w:val="34"/>
    <w:qFormat/>
    <w:rsid w:val="00BE705B"/>
    <w:pPr>
      <w:ind w:left="720"/>
      <w:contextualSpacing/>
    </w:pPr>
  </w:style>
  <w:style w:type="paragraph" w:styleId="ListBullet">
    <w:name w:val="List Bullet"/>
    <w:basedOn w:val="ListParagraph"/>
    <w:rsid w:val="000E7638"/>
    <w:pPr>
      <w:numPr>
        <w:numId w:val="11"/>
      </w:numPr>
      <w:spacing w:before="60" w:after="60"/>
      <w:contextualSpacing w:val="0"/>
    </w:pPr>
  </w:style>
  <w:style w:type="paragraph" w:styleId="BodyText2">
    <w:name w:val="Body Text 2"/>
    <w:basedOn w:val="Normal"/>
    <w:link w:val="BodyText2Char"/>
    <w:rsid w:val="00BA133B"/>
    <w:pPr>
      <w:keepNext/>
      <w:spacing w:before="40" w:after="40"/>
    </w:pPr>
    <w:rPr>
      <w:sz w:val="16"/>
      <w:szCs w:val="14"/>
    </w:rPr>
  </w:style>
  <w:style w:type="character" w:customStyle="1" w:styleId="BodyText2Char">
    <w:name w:val="Body Text 2 Char"/>
    <w:basedOn w:val="DefaultParagraphFont"/>
    <w:link w:val="BodyText2"/>
    <w:rsid w:val="00BA133B"/>
    <w:rPr>
      <w:sz w:val="16"/>
      <w:szCs w:val="14"/>
    </w:rPr>
  </w:style>
  <w:style w:type="paragraph" w:styleId="BodyText3">
    <w:name w:val="Body Text 3"/>
    <w:basedOn w:val="Normal"/>
    <w:link w:val="BodyText3Char"/>
    <w:rsid w:val="00BA133B"/>
    <w:pPr>
      <w:spacing w:after="120"/>
    </w:pPr>
    <w:rPr>
      <w:sz w:val="16"/>
      <w:szCs w:val="16"/>
    </w:rPr>
  </w:style>
  <w:style w:type="character" w:customStyle="1" w:styleId="BodyText3Char">
    <w:name w:val="Body Text 3 Char"/>
    <w:basedOn w:val="DefaultParagraphFont"/>
    <w:link w:val="BodyText3"/>
    <w:rsid w:val="00BA133B"/>
    <w:rPr>
      <w:sz w:val="16"/>
      <w:szCs w:val="16"/>
    </w:rPr>
  </w:style>
  <w:style w:type="paragraph" w:styleId="BodyText">
    <w:name w:val="Body Text"/>
    <w:basedOn w:val="Normal"/>
    <w:link w:val="BodyTextChar"/>
    <w:rsid w:val="005B4F4A"/>
    <w:pPr>
      <w:spacing w:after="120"/>
    </w:pPr>
  </w:style>
  <w:style w:type="character" w:customStyle="1" w:styleId="BodyTextChar">
    <w:name w:val="Body Text Char"/>
    <w:basedOn w:val="DefaultParagraphFont"/>
    <w:link w:val="BodyText"/>
    <w:rsid w:val="005B4F4A"/>
  </w:style>
  <w:style w:type="character" w:styleId="PlaceholderText">
    <w:name w:val="Placeholder Text"/>
    <w:basedOn w:val="DefaultParagraphFont"/>
    <w:rsid w:val="00270905"/>
    <w:rPr>
      <w:color w:val="808080"/>
    </w:rPr>
  </w:style>
  <w:style w:type="character" w:customStyle="1" w:styleId="HeaderChar">
    <w:name w:val="Header Char"/>
    <w:basedOn w:val="DefaultParagraphFont"/>
    <w:link w:val="Header"/>
    <w:uiPriority w:val="99"/>
    <w:rsid w:val="003207C2"/>
  </w:style>
  <w:style w:type="character" w:customStyle="1" w:styleId="Heading2Char">
    <w:name w:val="Heading 2 Char"/>
    <w:aliases w:val="h2 Char,h21 Char,h22 Char"/>
    <w:basedOn w:val="DefaultParagraphFont"/>
    <w:link w:val="Heading2"/>
    <w:rsid w:val="00B369C6"/>
    <w:rPr>
      <w:b/>
    </w:rPr>
  </w:style>
  <w:style w:type="paragraph" w:customStyle="1" w:styleId="Style20">
    <w:name w:val="Style20"/>
    <w:basedOn w:val="Normal"/>
    <w:link w:val="Style20Char"/>
    <w:qFormat/>
    <w:rsid w:val="004F0340"/>
    <w:rPr>
      <w:rFonts w:ascii="Calibri" w:hAnsi="Calibri"/>
      <w:sz w:val="12"/>
      <w:szCs w:val="12"/>
    </w:rPr>
  </w:style>
  <w:style w:type="character" w:customStyle="1" w:styleId="Style20Char">
    <w:name w:val="Style20 Char"/>
    <w:basedOn w:val="DefaultParagraphFont"/>
    <w:link w:val="Style20"/>
    <w:locked/>
    <w:rsid w:val="004F0340"/>
    <w:rPr>
      <w:rFonts w:ascii="Calibri" w:hAnsi="Calibri"/>
      <w:sz w:val="12"/>
      <w:szCs w:val="12"/>
    </w:rPr>
  </w:style>
  <w:style w:type="paragraph" w:customStyle="1" w:styleId="Style77">
    <w:name w:val="Style77"/>
    <w:basedOn w:val="Normal"/>
    <w:link w:val="Style77Char"/>
    <w:qFormat/>
    <w:rsid w:val="004F0340"/>
    <w:pPr>
      <w:keepNext/>
      <w:outlineLvl w:val="0"/>
    </w:pPr>
    <w:rPr>
      <w:rFonts w:ascii="Calibri" w:hAnsi="Calibri"/>
      <w:bCs/>
    </w:rPr>
  </w:style>
  <w:style w:type="paragraph" w:customStyle="1" w:styleId="Style78">
    <w:name w:val="Style78"/>
    <w:basedOn w:val="Normal"/>
    <w:link w:val="Style78Char"/>
    <w:qFormat/>
    <w:rsid w:val="004F0340"/>
    <w:pPr>
      <w:keepNext/>
      <w:jc w:val="right"/>
      <w:outlineLvl w:val="0"/>
    </w:pPr>
    <w:rPr>
      <w:rFonts w:ascii="Calibri" w:hAnsi="Calibri"/>
      <w:bCs/>
    </w:rPr>
  </w:style>
  <w:style w:type="character" w:customStyle="1" w:styleId="Style77Char">
    <w:name w:val="Style77 Char"/>
    <w:basedOn w:val="DefaultParagraphFont"/>
    <w:link w:val="Style77"/>
    <w:locked/>
    <w:rsid w:val="004F0340"/>
    <w:rPr>
      <w:rFonts w:ascii="Calibri" w:hAnsi="Calibri"/>
      <w:bCs/>
    </w:rPr>
  </w:style>
  <w:style w:type="character" w:customStyle="1" w:styleId="Style78Char">
    <w:name w:val="Style78 Char"/>
    <w:basedOn w:val="DefaultParagraphFont"/>
    <w:link w:val="Style78"/>
    <w:locked/>
    <w:rsid w:val="004F0340"/>
    <w:rPr>
      <w:rFonts w:ascii="Calibri" w:hAnsi="Calibr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4190">
      <w:bodyDiv w:val="1"/>
      <w:marLeft w:val="0"/>
      <w:marRight w:val="0"/>
      <w:marTop w:val="0"/>
      <w:marBottom w:val="0"/>
      <w:divBdr>
        <w:top w:val="none" w:sz="0" w:space="0" w:color="auto"/>
        <w:left w:val="none" w:sz="0" w:space="0" w:color="auto"/>
        <w:bottom w:val="none" w:sz="0" w:space="0" w:color="auto"/>
        <w:right w:val="none" w:sz="0" w:space="0" w:color="auto"/>
      </w:divBdr>
    </w:div>
    <w:div w:id="1388335183">
      <w:bodyDiv w:val="1"/>
      <w:marLeft w:val="0"/>
      <w:marRight w:val="0"/>
      <w:marTop w:val="0"/>
      <w:marBottom w:val="0"/>
      <w:divBdr>
        <w:top w:val="none" w:sz="0" w:space="0" w:color="auto"/>
        <w:left w:val="none" w:sz="0" w:space="0" w:color="auto"/>
        <w:bottom w:val="none" w:sz="0" w:space="0" w:color="auto"/>
        <w:right w:val="none" w:sz="0" w:space="0" w:color="auto"/>
      </w:divBdr>
    </w:div>
    <w:div w:id="150852036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6E6BD6-A9CE-40A5-8A62-D55334610355}">
  <ds:schemaRefs>
    <ds:schemaRef ds:uri="http://schemas.openxmlformats.org/officeDocument/2006/bibliography"/>
  </ds:schemaRefs>
</ds:datastoreItem>
</file>

<file path=customXml/itemProps2.xml><?xml version="1.0" encoding="utf-8"?>
<ds:datastoreItem xmlns:ds="http://schemas.openxmlformats.org/officeDocument/2006/customXml" ds:itemID="{2CBCD4AC-5AFD-4401-A6EE-06F38D951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4034</Words>
  <Characters>20668</Characters>
  <Application>Microsoft Office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Microsoft</Company>
  <LinksUpToDate>false</LinksUpToDate>
  <CharactersWithSpaces>24653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Heidi Hauenstein</dc:creator>
  <cp:lastModifiedBy>Smith, Alexis@Energy</cp:lastModifiedBy>
  <cp:revision>17</cp:revision>
  <cp:lastPrinted>2014-04-17T22:19:00Z</cp:lastPrinted>
  <dcterms:created xsi:type="dcterms:W3CDTF">2018-08-29T17:01:00Z</dcterms:created>
  <dcterms:modified xsi:type="dcterms:W3CDTF">2018-12-17T18:05:00Z</dcterms:modified>
</cp:coreProperties>
</file>
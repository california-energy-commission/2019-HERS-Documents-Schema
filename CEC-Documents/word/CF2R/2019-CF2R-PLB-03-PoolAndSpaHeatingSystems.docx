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18" w:type="dxa"/>
        <w:tblLook w:val="04A0" w:firstRow="1" w:lastRow="0" w:firstColumn="1" w:lastColumn="0" w:noHBand="0" w:noVBand="1"/>
      </w:tblPr>
      <w:tblGrid>
        <w:gridCol w:w="450"/>
        <w:gridCol w:w="3780"/>
        <w:gridCol w:w="6786"/>
      </w:tblGrid>
      <w:tr w:rsidR="00553170" w:rsidRPr="009915C0" w14:paraId="4BE8855E" w14:textId="77777777" w:rsidTr="00546CA2">
        <w:tc>
          <w:tcPr>
            <w:tcW w:w="11016" w:type="dxa"/>
            <w:gridSpan w:val="3"/>
          </w:tcPr>
          <w:p w14:paraId="4BE8855D" w14:textId="70A600D9" w:rsidR="00553170" w:rsidRDefault="00553170" w:rsidP="00E25ED0">
            <w:pPr>
              <w:rPr>
                <w:rFonts w:asciiTheme="minorHAnsi" w:hAnsiTheme="minorHAnsi"/>
                <w:b/>
              </w:rPr>
            </w:pPr>
            <w:r>
              <w:rPr>
                <w:rFonts w:asciiTheme="minorHAnsi" w:hAnsiTheme="minorHAnsi"/>
                <w:b/>
              </w:rPr>
              <w:t xml:space="preserve">A. </w:t>
            </w:r>
            <w:r w:rsidR="00E25ED0">
              <w:rPr>
                <w:rFonts w:asciiTheme="minorHAnsi" w:hAnsiTheme="minorHAnsi"/>
                <w:b/>
              </w:rPr>
              <w:t>Pool and Spa System Type</w:t>
            </w:r>
          </w:p>
        </w:tc>
      </w:tr>
      <w:tr w:rsidR="00553170" w:rsidRPr="009915C0" w14:paraId="4BE88562" w14:textId="77777777" w:rsidTr="009155C2">
        <w:trPr>
          <w:trHeight w:val="269"/>
        </w:trPr>
        <w:tc>
          <w:tcPr>
            <w:tcW w:w="450" w:type="dxa"/>
            <w:vAlign w:val="center"/>
          </w:tcPr>
          <w:p w14:paraId="4BE8855F" w14:textId="77777777" w:rsidR="00A40FBB" w:rsidRPr="006E54E9" w:rsidRDefault="00553170">
            <w:pPr>
              <w:rPr>
                <w:rFonts w:asciiTheme="minorHAnsi" w:hAnsiTheme="minorHAnsi"/>
              </w:rPr>
            </w:pPr>
            <w:r w:rsidRPr="006E54E9">
              <w:rPr>
                <w:rFonts w:asciiTheme="minorHAnsi" w:hAnsiTheme="minorHAnsi"/>
              </w:rPr>
              <w:t>01</w:t>
            </w:r>
          </w:p>
        </w:tc>
        <w:tc>
          <w:tcPr>
            <w:tcW w:w="3780" w:type="dxa"/>
            <w:vAlign w:val="center"/>
          </w:tcPr>
          <w:p w14:paraId="4BE88560" w14:textId="4C0A3B32" w:rsidR="00A40FBB" w:rsidRPr="006E54E9" w:rsidRDefault="006E54E9">
            <w:pPr>
              <w:rPr>
                <w:rFonts w:asciiTheme="minorHAnsi" w:hAnsiTheme="minorHAnsi"/>
              </w:rPr>
            </w:pPr>
            <w:r>
              <w:rPr>
                <w:rFonts w:asciiTheme="minorHAnsi" w:hAnsiTheme="minorHAnsi"/>
              </w:rPr>
              <w:t>Pool and Spa System Type</w:t>
            </w:r>
          </w:p>
        </w:tc>
        <w:tc>
          <w:tcPr>
            <w:tcW w:w="6786" w:type="dxa"/>
          </w:tcPr>
          <w:p w14:paraId="4BE88561" w14:textId="77777777" w:rsidR="00553170" w:rsidRDefault="00553170" w:rsidP="003C3988">
            <w:pPr>
              <w:rPr>
                <w:rFonts w:asciiTheme="minorHAnsi" w:hAnsiTheme="minorHAnsi"/>
                <w:b/>
              </w:rPr>
            </w:pPr>
          </w:p>
        </w:tc>
      </w:tr>
    </w:tbl>
    <w:p w14:paraId="4BE88563" w14:textId="77777777" w:rsidR="00553170" w:rsidRDefault="00553170"/>
    <w:tbl>
      <w:tblPr>
        <w:tblStyle w:val="TableGrid"/>
        <w:tblW w:w="5000" w:type="pct"/>
        <w:tblInd w:w="18" w:type="dxa"/>
        <w:tblLook w:val="04A0" w:firstRow="1" w:lastRow="0" w:firstColumn="1" w:lastColumn="0" w:noHBand="0" w:noVBand="1"/>
      </w:tblPr>
      <w:tblGrid>
        <w:gridCol w:w="489"/>
        <w:gridCol w:w="10527"/>
      </w:tblGrid>
      <w:tr w:rsidR="009915C0" w:rsidRPr="009915C0" w14:paraId="4BE88565" w14:textId="77777777" w:rsidTr="00546CA2">
        <w:tc>
          <w:tcPr>
            <w:tcW w:w="11016" w:type="dxa"/>
            <w:gridSpan w:val="2"/>
          </w:tcPr>
          <w:p w14:paraId="4BE88564" w14:textId="3095A948" w:rsidR="009915C0" w:rsidRPr="009915C0" w:rsidRDefault="00553170" w:rsidP="003C3988">
            <w:pPr>
              <w:rPr>
                <w:rFonts w:asciiTheme="minorHAnsi" w:hAnsiTheme="minorHAnsi"/>
                <w:b/>
              </w:rPr>
            </w:pPr>
            <w:r>
              <w:rPr>
                <w:rFonts w:asciiTheme="minorHAnsi" w:hAnsiTheme="minorHAnsi"/>
                <w:b/>
              </w:rPr>
              <w:t>B</w:t>
            </w:r>
            <w:r w:rsidR="00947C24">
              <w:rPr>
                <w:rFonts w:asciiTheme="minorHAnsi" w:hAnsiTheme="minorHAnsi"/>
                <w:b/>
              </w:rPr>
              <w:t xml:space="preserve">. </w:t>
            </w:r>
            <w:r w:rsidR="00E25ED0">
              <w:rPr>
                <w:rFonts w:asciiTheme="minorHAnsi" w:hAnsiTheme="minorHAnsi"/>
                <w:b/>
              </w:rPr>
              <w:t xml:space="preserve">Pool and Spa Systems and Equipment Requirements </w:t>
            </w:r>
            <w:r w:rsidR="00E25ED0" w:rsidRPr="005135A4">
              <w:rPr>
                <w:rFonts w:asciiTheme="minorHAnsi" w:hAnsiTheme="minorHAnsi"/>
              </w:rPr>
              <w:t>(Section 110.4(a) and 110.5)</w:t>
            </w:r>
          </w:p>
        </w:tc>
      </w:tr>
      <w:tr w:rsidR="004B250A" w:rsidRPr="009915C0" w14:paraId="4BE88568" w14:textId="77777777" w:rsidTr="00546CA2">
        <w:tc>
          <w:tcPr>
            <w:tcW w:w="489" w:type="dxa"/>
            <w:vAlign w:val="center"/>
          </w:tcPr>
          <w:p w14:paraId="4BE88566" w14:textId="77777777" w:rsidR="004B250A" w:rsidRPr="009915C0" w:rsidRDefault="00E458DD" w:rsidP="00E458DD">
            <w:pPr>
              <w:jc w:val="center"/>
              <w:rPr>
                <w:rFonts w:asciiTheme="minorHAnsi" w:hAnsiTheme="minorHAnsi"/>
              </w:rPr>
            </w:pPr>
            <w:r>
              <w:rPr>
                <w:rFonts w:asciiTheme="minorHAnsi" w:hAnsiTheme="minorHAnsi"/>
              </w:rPr>
              <w:t>01</w:t>
            </w:r>
          </w:p>
        </w:tc>
        <w:tc>
          <w:tcPr>
            <w:tcW w:w="10527" w:type="dxa"/>
          </w:tcPr>
          <w:p w14:paraId="4BE88567" w14:textId="77777777" w:rsidR="004B250A" w:rsidRPr="009915C0" w:rsidRDefault="004B250A" w:rsidP="007D4D4A">
            <w:pPr>
              <w:rPr>
                <w:rFonts w:asciiTheme="minorHAnsi" w:hAnsiTheme="minorHAnsi"/>
              </w:rPr>
            </w:pPr>
            <w:r w:rsidRPr="009915C0">
              <w:rPr>
                <w:rFonts w:asciiTheme="minorHAnsi" w:hAnsiTheme="minorHAnsi"/>
              </w:rPr>
              <w:t>Heater has a thermal efficiency that complies with the Appliance Efficiency Regulations.</w:t>
            </w:r>
          </w:p>
        </w:tc>
      </w:tr>
      <w:tr w:rsidR="004B250A" w:rsidRPr="009915C0" w14:paraId="4BE8856B" w14:textId="77777777" w:rsidTr="00546CA2">
        <w:tc>
          <w:tcPr>
            <w:tcW w:w="489" w:type="dxa"/>
            <w:vAlign w:val="center"/>
          </w:tcPr>
          <w:p w14:paraId="4BE88569" w14:textId="77777777" w:rsidR="004B250A" w:rsidRPr="009915C0" w:rsidRDefault="00E458DD" w:rsidP="00E458DD">
            <w:pPr>
              <w:jc w:val="center"/>
              <w:rPr>
                <w:rFonts w:asciiTheme="minorHAnsi" w:hAnsiTheme="minorHAnsi"/>
              </w:rPr>
            </w:pPr>
            <w:r>
              <w:rPr>
                <w:rFonts w:asciiTheme="minorHAnsi" w:hAnsiTheme="minorHAnsi"/>
              </w:rPr>
              <w:t>02</w:t>
            </w:r>
          </w:p>
        </w:tc>
        <w:tc>
          <w:tcPr>
            <w:tcW w:w="10527" w:type="dxa"/>
          </w:tcPr>
          <w:p w14:paraId="4BE8856A" w14:textId="77777777" w:rsidR="004B250A" w:rsidRPr="009915C0" w:rsidRDefault="003C3988" w:rsidP="003C3988">
            <w:pPr>
              <w:rPr>
                <w:rFonts w:asciiTheme="minorHAnsi" w:hAnsiTheme="minorHAnsi"/>
              </w:rPr>
            </w:pPr>
            <w:r>
              <w:rPr>
                <w:rFonts w:asciiTheme="minorHAnsi" w:hAnsiTheme="minorHAnsi"/>
              </w:rPr>
              <w:t xml:space="preserve">A </w:t>
            </w:r>
            <w:r w:rsidR="004B250A" w:rsidRPr="009915C0">
              <w:rPr>
                <w:rFonts w:asciiTheme="minorHAnsi" w:hAnsiTheme="minorHAnsi"/>
              </w:rPr>
              <w:t xml:space="preserve">readily accessible on-off switch </w:t>
            </w:r>
            <w:r>
              <w:rPr>
                <w:rFonts w:asciiTheme="minorHAnsi" w:hAnsiTheme="minorHAnsi"/>
              </w:rPr>
              <w:t xml:space="preserve">is </w:t>
            </w:r>
            <w:r w:rsidR="004B250A" w:rsidRPr="009915C0">
              <w:rPr>
                <w:rFonts w:asciiTheme="minorHAnsi" w:hAnsiTheme="minorHAnsi"/>
              </w:rPr>
              <w:t xml:space="preserve">mounted </w:t>
            </w:r>
            <w:r>
              <w:rPr>
                <w:rFonts w:asciiTheme="minorHAnsi" w:hAnsiTheme="minorHAnsi"/>
              </w:rPr>
              <w:t xml:space="preserve">on the </w:t>
            </w:r>
            <w:r w:rsidR="004B250A" w:rsidRPr="009915C0">
              <w:rPr>
                <w:rFonts w:asciiTheme="minorHAnsi" w:hAnsiTheme="minorHAnsi"/>
              </w:rPr>
              <w:t>outside of the heater</w:t>
            </w:r>
            <w:r>
              <w:rPr>
                <w:rFonts w:asciiTheme="minorHAnsi" w:hAnsiTheme="minorHAnsi"/>
              </w:rPr>
              <w:t>, which allows the heater to be shut off without the user adjusting the thermostat setting</w:t>
            </w:r>
            <w:r w:rsidR="004B250A" w:rsidRPr="009915C0">
              <w:rPr>
                <w:rFonts w:asciiTheme="minorHAnsi" w:hAnsiTheme="minorHAnsi"/>
              </w:rPr>
              <w:t xml:space="preserve">. </w:t>
            </w:r>
          </w:p>
        </w:tc>
      </w:tr>
      <w:tr w:rsidR="004B250A" w:rsidRPr="009915C0" w14:paraId="4BE8856E" w14:textId="77777777" w:rsidTr="00546CA2">
        <w:tc>
          <w:tcPr>
            <w:tcW w:w="489" w:type="dxa"/>
            <w:vAlign w:val="center"/>
          </w:tcPr>
          <w:p w14:paraId="4BE8856C" w14:textId="77777777" w:rsidR="004B250A" w:rsidRPr="009915C0" w:rsidRDefault="00E458DD" w:rsidP="00E458DD">
            <w:pPr>
              <w:jc w:val="center"/>
              <w:rPr>
                <w:rFonts w:asciiTheme="minorHAnsi" w:hAnsiTheme="minorHAnsi"/>
              </w:rPr>
            </w:pPr>
            <w:r>
              <w:rPr>
                <w:rFonts w:asciiTheme="minorHAnsi" w:hAnsiTheme="minorHAnsi"/>
              </w:rPr>
              <w:t>03</w:t>
            </w:r>
          </w:p>
        </w:tc>
        <w:tc>
          <w:tcPr>
            <w:tcW w:w="10527" w:type="dxa"/>
          </w:tcPr>
          <w:p w14:paraId="4BE8856D" w14:textId="77777777" w:rsidR="004B250A" w:rsidRPr="009915C0" w:rsidRDefault="003C3988" w:rsidP="003C3988">
            <w:pPr>
              <w:rPr>
                <w:rFonts w:asciiTheme="minorHAnsi" w:hAnsiTheme="minorHAnsi"/>
              </w:rPr>
            </w:pPr>
            <w:r>
              <w:rPr>
                <w:rFonts w:asciiTheme="minorHAnsi" w:hAnsiTheme="minorHAnsi"/>
              </w:rPr>
              <w:t>A w</w:t>
            </w:r>
            <w:r w:rsidR="004B250A" w:rsidRPr="009915C0">
              <w:rPr>
                <w:rFonts w:asciiTheme="minorHAnsi" w:hAnsiTheme="minorHAnsi"/>
              </w:rPr>
              <w:t xml:space="preserve">eatherproof plate or card containing instructions for the </w:t>
            </w:r>
            <w:r>
              <w:rPr>
                <w:rFonts w:asciiTheme="minorHAnsi" w:hAnsiTheme="minorHAnsi"/>
              </w:rPr>
              <w:t xml:space="preserve">energy-efficient operation of the </w:t>
            </w:r>
            <w:r w:rsidR="004B250A" w:rsidRPr="009915C0">
              <w:rPr>
                <w:rFonts w:asciiTheme="minorHAnsi" w:hAnsiTheme="minorHAnsi"/>
              </w:rPr>
              <w:t>pool or spa heater</w:t>
            </w:r>
            <w:r>
              <w:rPr>
                <w:rFonts w:asciiTheme="minorHAnsi" w:hAnsiTheme="minorHAnsi"/>
              </w:rPr>
              <w:t xml:space="preserve"> is permanently mounted</w:t>
            </w:r>
            <w:r w:rsidR="004B250A" w:rsidRPr="009915C0">
              <w:rPr>
                <w:rFonts w:asciiTheme="minorHAnsi" w:hAnsiTheme="minorHAnsi"/>
              </w:rPr>
              <w:t xml:space="preserve">. </w:t>
            </w:r>
          </w:p>
        </w:tc>
      </w:tr>
      <w:tr w:rsidR="004B250A" w:rsidRPr="009915C0" w14:paraId="4BE88571" w14:textId="77777777" w:rsidTr="00546CA2">
        <w:tc>
          <w:tcPr>
            <w:tcW w:w="489" w:type="dxa"/>
            <w:vAlign w:val="center"/>
          </w:tcPr>
          <w:p w14:paraId="4BE8856F" w14:textId="77777777" w:rsidR="004B250A" w:rsidRPr="009915C0" w:rsidRDefault="00E458DD" w:rsidP="00E458DD">
            <w:pPr>
              <w:jc w:val="center"/>
              <w:rPr>
                <w:rFonts w:asciiTheme="minorHAnsi" w:hAnsiTheme="minorHAnsi"/>
              </w:rPr>
            </w:pPr>
            <w:r>
              <w:rPr>
                <w:rFonts w:asciiTheme="minorHAnsi" w:hAnsiTheme="minorHAnsi"/>
              </w:rPr>
              <w:t>04</w:t>
            </w:r>
          </w:p>
        </w:tc>
        <w:tc>
          <w:tcPr>
            <w:tcW w:w="10527" w:type="dxa"/>
          </w:tcPr>
          <w:p w14:paraId="4BE88570" w14:textId="6C798F2D" w:rsidR="004B250A" w:rsidRPr="009915C0" w:rsidRDefault="004B250A" w:rsidP="00204392">
            <w:pPr>
              <w:rPr>
                <w:rFonts w:asciiTheme="minorHAnsi" w:hAnsiTheme="minorHAnsi"/>
              </w:rPr>
            </w:pPr>
            <w:r w:rsidRPr="009915C0">
              <w:rPr>
                <w:rFonts w:asciiTheme="minorHAnsi" w:hAnsiTheme="minorHAnsi"/>
              </w:rPr>
              <w:t xml:space="preserve">No electric resistance heating except for listed package units that </w:t>
            </w:r>
            <w:r w:rsidR="00204392">
              <w:rPr>
                <w:rFonts w:asciiTheme="minorHAnsi" w:hAnsiTheme="minorHAnsi"/>
              </w:rPr>
              <w:t>have</w:t>
            </w:r>
            <w:r w:rsidR="00204392" w:rsidRPr="009915C0">
              <w:rPr>
                <w:rFonts w:asciiTheme="minorHAnsi" w:hAnsiTheme="minorHAnsi"/>
              </w:rPr>
              <w:t xml:space="preserve"> </w:t>
            </w:r>
            <w:r w:rsidRPr="009915C0">
              <w:rPr>
                <w:rFonts w:asciiTheme="minorHAnsi" w:hAnsiTheme="minorHAnsi"/>
              </w:rPr>
              <w:t>fully insulated enclosures and tight fitting covers that are insulated to at least R-6. Or if documentation is provided that at least 60% of the annual heating energy is from site solar energy or recovered energy.</w:t>
            </w:r>
          </w:p>
        </w:tc>
      </w:tr>
      <w:tr w:rsidR="004B250A" w:rsidRPr="009915C0" w14:paraId="4BE88574" w14:textId="77777777" w:rsidTr="00546CA2">
        <w:tc>
          <w:tcPr>
            <w:tcW w:w="489" w:type="dxa"/>
            <w:vAlign w:val="center"/>
          </w:tcPr>
          <w:p w14:paraId="4BE88572" w14:textId="77777777" w:rsidR="004B250A" w:rsidRPr="009915C0" w:rsidRDefault="00E458DD" w:rsidP="00E458DD">
            <w:pPr>
              <w:jc w:val="center"/>
              <w:rPr>
                <w:rFonts w:asciiTheme="minorHAnsi" w:hAnsiTheme="minorHAnsi"/>
              </w:rPr>
            </w:pPr>
            <w:r>
              <w:rPr>
                <w:rFonts w:asciiTheme="minorHAnsi" w:hAnsiTheme="minorHAnsi"/>
              </w:rPr>
              <w:t>05</w:t>
            </w:r>
          </w:p>
        </w:tc>
        <w:tc>
          <w:tcPr>
            <w:tcW w:w="10527" w:type="dxa"/>
          </w:tcPr>
          <w:p w14:paraId="4BE88573" w14:textId="77777777" w:rsidR="004B250A" w:rsidRPr="009915C0" w:rsidRDefault="004B250A" w:rsidP="007D4D4A">
            <w:pPr>
              <w:rPr>
                <w:rFonts w:asciiTheme="minorHAnsi" w:hAnsiTheme="minorHAnsi"/>
              </w:rPr>
            </w:pPr>
            <w:r w:rsidRPr="009915C0">
              <w:rPr>
                <w:rFonts w:asciiTheme="minorHAnsi" w:hAnsiTheme="minorHAnsi"/>
              </w:rPr>
              <w:t>Heating system has no pilot light.</w:t>
            </w:r>
          </w:p>
        </w:tc>
      </w:tr>
      <w:tr w:rsidR="00546CA2" w:rsidRPr="009915C0" w14:paraId="4BE88576" w14:textId="77777777" w:rsidTr="00546CA2">
        <w:trPr>
          <w:trHeight w:val="206"/>
        </w:trPr>
        <w:tc>
          <w:tcPr>
            <w:tcW w:w="11016" w:type="dxa"/>
            <w:gridSpan w:val="2"/>
          </w:tcPr>
          <w:p w14:paraId="4BE88575" w14:textId="77777777" w:rsidR="00546CA2" w:rsidRPr="007F4FD8" w:rsidRDefault="00546CA2">
            <w:pPr>
              <w:rPr>
                <w:rFonts w:asciiTheme="minorHAnsi" w:hAnsiTheme="minorHAnsi"/>
                <w:sz w:val="18"/>
              </w:rPr>
            </w:pPr>
            <w:r w:rsidRPr="007F4FD8">
              <w:rPr>
                <w:rFonts w:asciiTheme="minorHAnsi" w:hAnsiTheme="minorHAnsi"/>
                <w:b/>
                <w:sz w:val="18"/>
                <w:szCs w:val="18"/>
              </w:rPr>
              <w:t xml:space="preserve">The responsible person’s signature on this compliance document affirms that all applicable requirements in this table have been met.  </w:t>
            </w:r>
          </w:p>
        </w:tc>
      </w:tr>
    </w:tbl>
    <w:p w14:paraId="4BE88577" w14:textId="77777777" w:rsidR="00562BA8" w:rsidRPr="002202B4" w:rsidRDefault="00562BA8" w:rsidP="00562BA8">
      <w:pPr>
        <w:ind w:left="317" w:hanging="317"/>
        <w:rPr>
          <w:rFonts w:asciiTheme="minorHAnsi" w:hAnsiTheme="minorHAnsi"/>
        </w:rPr>
      </w:pPr>
    </w:p>
    <w:tbl>
      <w:tblPr>
        <w:tblStyle w:val="TableGrid"/>
        <w:tblW w:w="5000" w:type="pct"/>
        <w:tblInd w:w="18" w:type="dxa"/>
        <w:tblLook w:val="04A0" w:firstRow="1" w:lastRow="0" w:firstColumn="1" w:lastColumn="0" w:noHBand="0" w:noVBand="1"/>
      </w:tblPr>
      <w:tblGrid>
        <w:gridCol w:w="489"/>
        <w:gridCol w:w="10527"/>
      </w:tblGrid>
      <w:tr w:rsidR="009915C0" w:rsidRPr="009915C0" w14:paraId="4BE88579" w14:textId="77777777" w:rsidTr="00546CA2">
        <w:tc>
          <w:tcPr>
            <w:tcW w:w="11016" w:type="dxa"/>
            <w:gridSpan w:val="2"/>
          </w:tcPr>
          <w:p w14:paraId="4BE88578" w14:textId="7BC2FC8C" w:rsidR="009915C0" w:rsidRPr="009915C0" w:rsidRDefault="00553170" w:rsidP="002D0A0A">
            <w:pPr>
              <w:rPr>
                <w:rFonts w:asciiTheme="minorHAnsi" w:hAnsiTheme="minorHAnsi"/>
                <w:b/>
              </w:rPr>
            </w:pPr>
            <w:r>
              <w:rPr>
                <w:rFonts w:asciiTheme="minorHAnsi" w:hAnsiTheme="minorHAnsi"/>
                <w:b/>
              </w:rPr>
              <w:t>C</w:t>
            </w:r>
            <w:r w:rsidR="00947C24">
              <w:rPr>
                <w:rFonts w:asciiTheme="minorHAnsi" w:hAnsiTheme="minorHAnsi"/>
                <w:b/>
              </w:rPr>
              <w:t xml:space="preserve">. </w:t>
            </w:r>
            <w:r w:rsidR="00E25ED0">
              <w:rPr>
                <w:rFonts w:asciiTheme="minorHAnsi" w:hAnsiTheme="minorHAnsi"/>
                <w:b/>
              </w:rPr>
              <w:t xml:space="preserve">Pool and Spa System Installation Requirements </w:t>
            </w:r>
            <w:r w:rsidR="00E25ED0" w:rsidRPr="005135A4">
              <w:rPr>
                <w:rFonts w:asciiTheme="minorHAnsi" w:hAnsiTheme="minorHAnsi"/>
              </w:rPr>
              <w:t>(Section 110.4(b))</w:t>
            </w:r>
          </w:p>
        </w:tc>
      </w:tr>
      <w:tr w:rsidR="004B250A" w:rsidRPr="009915C0" w14:paraId="4BE8857C" w14:textId="77777777" w:rsidTr="00546CA2">
        <w:tc>
          <w:tcPr>
            <w:tcW w:w="489" w:type="dxa"/>
            <w:vAlign w:val="center"/>
          </w:tcPr>
          <w:p w14:paraId="4BE8857A" w14:textId="77777777" w:rsidR="004B250A" w:rsidRPr="009915C0" w:rsidRDefault="00E458DD" w:rsidP="00E458DD">
            <w:pPr>
              <w:jc w:val="center"/>
              <w:rPr>
                <w:rFonts w:asciiTheme="minorHAnsi" w:hAnsiTheme="minorHAnsi"/>
              </w:rPr>
            </w:pPr>
            <w:r>
              <w:rPr>
                <w:rFonts w:asciiTheme="minorHAnsi" w:hAnsiTheme="minorHAnsi"/>
              </w:rPr>
              <w:t>01</w:t>
            </w:r>
          </w:p>
        </w:tc>
        <w:tc>
          <w:tcPr>
            <w:tcW w:w="10527" w:type="dxa"/>
          </w:tcPr>
          <w:p w14:paraId="4BE8857B" w14:textId="0D68CA67" w:rsidR="004B250A" w:rsidRPr="009915C0" w:rsidRDefault="003C3988" w:rsidP="003C3988">
            <w:pPr>
              <w:rPr>
                <w:rFonts w:asciiTheme="minorHAnsi" w:hAnsiTheme="minorHAnsi"/>
              </w:rPr>
            </w:pPr>
            <w:r>
              <w:rPr>
                <w:rFonts w:asciiTheme="minorHAnsi" w:hAnsiTheme="minorHAnsi"/>
              </w:rPr>
              <w:t xml:space="preserve">To allow for the future addition of solar heating equipment, </w:t>
            </w:r>
            <w:r w:rsidR="004B250A" w:rsidRPr="009915C0">
              <w:rPr>
                <w:rFonts w:asciiTheme="minorHAnsi" w:hAnsiTheme="minorHAnsi"/>
              </w:rPr>
              <w:t xml:space="preserve">at least 36” of pipe </w:t>
            </w:r>
            <w:r>
              <w:rPr>
                <w:rFonts w:asciiTheme="minorHAnsi" w:hAnsiTheme="minorHAnsi"/>
              </w:rPr>
              <w:t xml:space="preserve">is installed </w:t>
            </w:r>
            <w:r w:rsidR="004B250A" w:rsidRPr="009915C0">
              <w:rPr>
                <w:rFonts w:asciiTheme="minorHAnsi" w:hAnsiTheme="minorHAnsi"/>
              </w:rPr>
              <w:t>between the filter and heater, or dedicated suction and return lines</w:t>
            </w:r>
            <w:r w:rsidR="002D0A0A">
              <w:rPr>
                <w:rFonts w:asciiTheme="minorHAnsi" w:hAnsiTheme="minorHAnsi"/>
              </w:rPr>
              <w:t xml:space="preserve"> are installed</w:t>
            </w:r>
            <w:r w:rsidR="004B250A" w:rsidRPr="009915C0">
              <w:rPr>
                <w:rFonts w:asciiTheme="minorHAnsi" w:hAnsiTheme="minorHAnsi"/>
              </w:rPr>
              <w:t>, or built-in</w:t>
            </w:r>
            <w:r w:rsidR="007F4FD8">
              <w:rPr>
                <w:rFonts w:asciiTheme="minorHAnsi" w:hAnsiTheme="minorHAnsi"/>
              </w:rPr>
              <w:t>,</w:t>
            </w:r>
            <w:r w:rsidR="004B250A" w:rsidRPr="009915C0">
              <w:rPr>
                <w:rFonts w:asciiTheme="minorHAnsi" w:hAnsiTheme="minorHAnsi"/>
              </w:rPr>
              <w:t xml:space="preserve"> or built-up</w:t>
            </w:r>
            <w:r w:rsidR="007F4FD8">
              <w:rPr>
                <w:rFonts w:asciiTheme="minorHAnsi" w:hAnsiTheme="minorHAnsi"/>
              </w:rPr>
              <w:t>,</w:t>
            </w:r>
            <w:r w:rsidR="004B250A" w:rsidRPr="009915C0">
              <w:rPr>
                <w:rFonts w:asciiTheme="minorHAnsi" w:hAnsiTheme="minorHAnsi"/>
              </w:rPr>
              <w:t xml:space="preserve"> connections for future solar heating</w:t>
            </w:r>
            <w:r w:rsidR="002D0A0A">
              <w:rPr>
                <w:rFonts w:asciiTheme="minorHAnsi" w:hAnsiTheme="minorHAnsi"/>
              </w:rPr>
              <w:t xml:space="preserve"> are provided</w:t>
            </w:r>
            <w:r w:rsidR="004B250A" w:rsidRPr="009915C0">
              <w:rPr>
                <w:rFonts w:asciiTheme="minorHAnsi" w:hAnsiTheme="minorHAnsi"/>
              </w:rPr>
              <w:t>.</w:t>
            </w:r>
          </w:p>
        </w:tc>
      </w:tr>
      <w:tr w:rsidR="004B250A" w:rsidRPr="009915C0" w14:paraId="4BE8857F" w14:textId="77777777" w:rsidTr="00546CA2">
        <w:tc>
          <w:tcPr>
            <w:tcW w:w="489" w:type="dxa"/>
            <w:vAlign w:val="center"/>
          </w:tcPr>
          <w:p w14:paraId="4BE8857D" w14:textId="77777777" w:rsidR="004B250A" w:rsidRPr="009915C0" w:rsidRDefault="00E458DD" w:rsidP="00E458DD">
            <w:pPr>
              <w:jc w:val="center"/>
              <w:rPr>
                <w:rFonts w:asciiTheme="minorHAnsi" w:hAnsiTheme="minorHAnsi"/>
              </w:rPr>
            </w:pPr>
            <w:r>
              <w:rPr>
                <w:rFonts w:asciiTheme="minorHAnsi" w:hAnsiTheme="minorHAnsi"/>
              </w:rPr>
              <w:t>02</w:t>
            </w:r>
          </w:p>
        </w:tc>
        <w:tc>
          <w:tcPr>
            <w:tcW w:w="10527" w:type="dxa"/>
          </w:tcPr>
          <w:p w14:paraId="4BE8857E" w14:textId="77777777" w:rsidR="004B250A" w:rsidRPr="009915C0" w:rsidRDefault="004B250A" w:rsidP="007D4D4A">
            <w:pPr>
              <w:rPr>
                <w:rFonts w:asciiTheme="minorHAnsi" w:hAnsiTheme="minorHAnsi"/>
              </w:rPr>
            </w:pPr>
            <w:r w:rsidRPr="009915C0">
              <w:rPr>
                <w:rFonts w:asciiTheme="minorHAnsi" w:hAnsiTheme="minorHAnsi"/>
              </w:rPr>
              <w:t xml:space="preserve">A cover </w:t>
            </w:r>
            <w:r w:rsidR="002D0A0A">
              <w:rPr>
                <w:rFonts w:asciiTheme="minorHAnsi" w:hAnsiTheme="minorHAnsi"/>
              </w:rPr>
              <w:t xml:space="preserve">is provided </w:t>
            </w:r>
            <w:r w:rsidRPr="009915C0">
              <w:rPr>
                <w:rFonts w:asciiTheme="minorHAnsi" w:hAnsiTheme="minorHAnsi"/>
              </w:rPr>
              <w:t>for outdoor pools or spas that have a heat pump or gas heater.</w:t>
            </w:r>
          </w:p>
        </w:tc>
      </w:tr>
      <w:tr w:rsidR="004B250A" w:rsidRPr="009915C0" w14:paraId="4BE88582" w14:textId="77777777" w:rsidTr="00546CA2">
        <w:tc>
          <w:tcPr>
            <w:tcW w:w="489" w:type="dxa"/>
            <w:vAlign w:val="center"/>
          </w:tcPr>
          <w:p w14:paraId="4BE88580" w14:textId="77777777" w:rsidR="004B250A" w:rsidRPr="009915C0" w:rsidRDefault="00E458DD" w:rsidP="00E458DD">
            <w:pPr>
              <w:jc w:val="center"/>
              <w:rPr>
                <w:rFonts w:asciiTheme="minorHAnsi" w:hAnsiTheme="minorHAnsi"/>
              </w:rPr>
            </w:pPr>
            <w:r>
              <w:rPr>
                <w:rFonts w:asciiTheme="minorHAnsi" w:hAnsiTheme="minorHAnsi"/>
              </w:rPr>
              <w:t>03</w:t>
            </w:r>
          </w:p>
        </w:tc>
        <w:tc>
          <w:tcPr>
            <w:tcW w:w="10527" w:type="dxa"/>
          </w:tcPr>
          <w:p w14:paraId="4BE88581" w14:textId="0E76A39E" w:rsidR="004B250A" w:rsidRPr="009915C0" w:rsidRDefault="004B250A" w:rsidP="007D4D4A">
            <w:pPr>
              <w:rPr>
                <w:rFonts w:asciiTheme="minorHAnsi" w:hAnsiTheme="minorHAnsi"/>
              </w:rPr>
            </w:pPr>
            <w:r w:rsidRPr="009915C0">
              <w:rPr>
                <w:rFonts w:asciiTheme="minorHAnsi" w:hAnsiTheme="minorHAnsi"/>
              </w:rPr>
              <w:t>Pool system has directional inlets to adequately mix the pool water</w:t>
            </w:r>
            <w:r w:rsidR="007F4FD8">
              <w:rPr>
                <w:rFonts w:asciiTheme="minorHAnsi" w:hAnsiTheme="minorHAnsi"/>
              </w:rPr>
              <w:t>.</w:t>
            </w:r>
          </w:p>
        </w:tc>
      </w:tr>
      <w:tr w:rsidR="004B250A" w:rsidRPr="009915C0" w14:paraId="4BE88585" w14:textId="77777777" w:rsidTr="00546CA2">
        <w:tc>
          <w:tcPr>
            <w:tcW w:w="489" w:type="dxa"/>
            <w:vAlign w:val="center"/>
          </w:tcPr>
          <w:p w14:paraId="4BE88583" w14:textId="77777777" w:rsidR="004B250A" w:rsidRPr="009915C0" w:rsidRDefault="00E458DD" w:rsidP="00E458DD">
            <w:pPr>
              <w:jc w:val="center"/>
              <w:rPr>
                <w:rFonts w:asciiTheme="minorHAnsi" w:hAnsiTheme="minorHAnsi"/>
              </w:rPr>
            </w:pPr>
            <w:r>
              <w:rPr>
                <w:rFonts w:asciiTheme="minorHAnsi" w:hAnsiTheme="minorHAnsi"/>
              </w:rPr>
              <w:t>04</w:t>
            </w:r>
          </w:p>
        </w:tc>
        <w:tc>
          <w:tcPr>
            <w:tcW w:w="10527" w:type="dxa"/>
          </w:tcPr>
          <w:p w14:paraId="4BE88584" w14:textId="3B497D76" w:rsidR="004B250A" w:rsidRPr="009915C0" w:rsidRDefault="002D0A0A" w:rsidP="002D0A0A">
            <w:pPr>
              <w:rPr>
                <w:rFonts w:asciiTheme="minorHAnsi" w:hAnsiTheme="minorHAnsi"/>
              </w:rPr>
            </w:pPr>
            <w:r>
              <w:rPr>
                <w:rFonts w:asciiTheme="minorHAnsi" w:hAnsiTheme="minorHAnsi"/>
              </w:rPr>
              <w:t>Pool system has a t</w:t>
            </w:r>
            <w:r w:rsidR="004B250A" w:rsidRPr="009915C0">
              <w:rPr>
                <w:rFonts w:asciiTheme="minorHAnsi" w:hAnsiTheme="minorHAnsi"/>
              </w:rPr>
              <w:t xml:space="preserve">ime switch </w:t>
            </w:r>
            <w:r>
              <w:rPr>
                <w:rFonts w:asciiTheme="minorHAnsi" w:hAnsiTheme="minorHAnsi"/>
              </w:rPr>
              <w:t xml:space="preserve">that </w:t>
            </w:r>
            <w:r w:rsidR="004B250A" w:rsidRPr="009915C0">
              <w:rPr>
                <w:rFonts w:asciiTheme="minorHAnsi" w:hAnsiTheme="minorHAnsi"/>
              </w:rPr>
              <w:t>allow</w:t>
            </w:r>
            <w:r>
              <w:rPr>
                <w:rFonts w:asciiTheme="minorHAnsi" w:hAnsiTheme="minorHAnsi"/>
              </w:rPr>
              <w:t>s</w:t>
            </w:r>
            <w:r w:rsidR="004B250A" w:rsidRPr="009915C0">
              <w:rPr>
                <w:rFonts w:asciiTheme="minorHAnsi" w:hAnsiTheme="minorHAnsi"/>
              </w:rPr>
              <w:t xml:space="preserve"> the pump to be set or programmed to run during off-peak periods only</w:t>
            </w:r>
            <w:r w:rsidR="007F4FD8">
              <w:rPr>
                <w:rFonts w:asciiTheme="minorHAnsi" w:hAnsiTheme="minorHAnsi"/>
              </w:rPr>
              <w:t>.</w:t>
            </w:r>
          </w:p>
        </w:tc>
      </w:tr>
      <w:tr w:rsidR="00546CA2" w:rsidRPr="009915C0" w14:paraId="4BE88587" w14:textId="77777777" w:rsidTr="005901DD">
        <w:trPr>
          <w:trHeight w:val="206"/>
        </w:trPr>
        <w:tc>
          <w:tcPr>
            <w:tcW w:w="11016" w:type="dxa"/>
            <w:gridSpan w:val="2"/>
          </w:tcPr>
          <w:p w14:paraId="4BE88586" w14:textId="77777777" w:rsidR="00546CA2" w:rsidRPr="007F4FD8" w:rsidRDefault="00546CA2" w:rsidP="005901DD">
            <w:pPr>
              <w:rPr>
                <w:rFonts w:asciiTheme="minorHAnsi" w:hAnsiTheme="minorHAnsi"/>
              </w:rPr>
            </w:pPr>
            <w:r w:rsidRPr="007F4FD8">
              <w:rPr>
                <w:rFonts w:asciiTheme="minorHAnsi" w:hAnsiTheme="minorHAnsi"/>
                <w:b/>
                <w:sz w:val="18"/>
                <w:szCs w:val="18"/>
              </w:rPr>
              <w:t xml:space="preserve">The responsible person’s signature on this compliance document affirms that all applicable requirements in this table have been met.  </w:t>
            </w:r>
          </w:p>
        </w:tc>
      </w:tr>
    </w:tbl>
    <w:p w14:paraId="4BE88588" w14:textId="77777777" w:rsidR="00CA1FA3" w:rsidRPr="002202B4" w:rsidRDefault="00CA1FA3" w:rsidP="00562BA8">
      <w:pPr>
        <w:ind w:left="317"/>
        <w:rPr>
          <w:rFonts w:asciiTheme="minorHAnsi" w:hAnsiTheme="minorHAnsi"/>
        </w:rPr>
      </w:pPr>
    </w:p>
    <w:tbl>
      <w:tblPr>
        <w:tblStyle w:val="TableGrid"/>
        <w:tblW w:w="5008" w:type="pct"/>
        <w:tblLook w:val="04A0" w:firstRow="1" w:lastRow="0" w:firstColumn="1" w:lastColumn="0" w:noHBand="0" w:noVBand="1"/>
      </w:tblPr>
      <w:tblGrid>
        <w:gridCol w:w="510"/>
        <w:gridCol w:w="2478"/>
        <w:gridCol w:w="2012"/>
        <w:gridCol w:w="688"/>
        <w:gridCol w:w="84"/>
        <w:gridCol w:w="2503"/>
        <w:gridCol w:w="2759"/>
      </w:tblGrid>
      <w:tr w:rsidR="009915C0" w:rsidRPr="009915C0" w14:paraId="4BE8858A" w14:textId="77777777" w:rsidTr="00546CA2">
        <w:tc>
          <w:tcPr>
            <w:tcW w:w="11034" w:type="dxa"/>
            <w:gridSpan w:val="7"/>
          </w:tcPr>
          <w:p w14:paraId="4BE88589" w14:textId="630ABDC7" w:rsidR="00697BB2" w:rsidRDefault="00553170">
            <w:pPr>
              <w:keepNext/>
              <w:rPr>
                <w:rFonts w:asciiTheme="minorHAnsi" w:hAnsiTheme="minorHAnsi"/>
                <w:b/>
                <w:sz w:val="22"/>
              </w:rPr>
            </w:pPr>
            <w:r>
              <w:rPr>
                <w:rFonts w:asciiTheme="minorHAnsi" w:hAnsiTheme="minorHAnsi"/>
                <w:b/>
              </w:rPr>
              <w:lastRenderedPageBreak/>
              <w:t>D</w:t>
            </w:r>
            <w:r w:rsidR="00947C24">
              <w:rPr>
                <w:rFonts w:asciiTheme="minorHAnsi" w:hAnsiTheme="minorHAnsi"/>
                <w:b/>
              </w:rPr>
              <w:t xml:space="preserve">. </w:t>
            </w:r>
            <w:r w:rsidR="00E25ED0" w:rsidRPr="00AC1CEB">
              <w:rPr>
                <w:rFonts w:asciiTheme="minorHAnsi" w:hAnsiTheme="minorHAnsi"/>
                <w:b/>
              </w:rPr>
              <w:t>Pool Pump Sizing and Flow Rate Specification</w:t>
            </w:r>
            <w:r w:rsidR="00E25ED0">
              <w:rPr>
                <w:rFonts w:asciiTheme="minorHAnsi" w:hAnsiTheme="minorHAnsi"/>
              </w:rPr>
              <w:t xml:space="preserve"> (Section 150.0(p))</w:t>
            </w:r>
          </w:p>
        </w:tc>
      </w:tr>
      <w:tr w:rsidR="004B250A" w:rsidRPr="009915C0" w14:paraId="4BE8858D" w14:textId="77777777" w:rsidTr="00546CA2">
        <w:tc>
          <w:tcPr>
            <w:tcW w:w="510" w:type="dxa"/>
            <w:vAlign w:val="center"/>
          </w:tcPr>
          <w:p w14:paraId="4BE8858B" w14:textId="77777777" w:rsidR="00697BB2" w:rsidRDefault="00E458DD">
            <w:pPr>
              <w:keepNext/>
              <w:jc w:val="center"/>
              <w:rPr>
                <w:rFonts w:asciiTheme="minorHAnsi" w:hAnsiTheme="minorHAnsi"/>
              </w:rPr>
            </w:pPr>
            <w:r>
              <w:rPr>
                <w:rFonts w:asciiTheme="minorHAnsi" w:hAnsiTheme="minorHAnsi"/>
              </w:rPr>
              <w:t>01</w:t>
            </w:r>
          </w:p>
        </w:tc>
        <w:tc>
          <w:tcPr>
            <w:tcW w:w="10524" w:type="dxa"/>
            <w:gridSpan w:val="6"/>
            <w:vAlign w:val="center"/>
          </w:tcPr>
          <w:p w14:paraId="4BE8858C" w14:textId="77777777" w:rsidR="00697BB2" w:rsidRDefault="004B250A">
            <w:pPr>
              <w:keepNext/>
              <w:rPr>
                <w:rFonts w:asciiTheme="minorHAnsi" w:hAnsiTheme="minorHAnsi"/>
              </w:rPr>
            </w:pPr>
            <w:r w:rsidRPr="009915C0">
              <w:rPr>
                <w:rFonts w:asciiTheme="minorHAnsi" w:hAnsiTheme="minorHAnsi"/>
              </w:rPr>
              <w:t xml:space="preserve">The </w:t>
            </w:r>
            <w:r w:rsidR="002D0A0A">
              <w:rPr>
                <w:rFonts w:asciiTheme="minorHAnsi" w:hAnsiTheme="minorHAnsi"/>
              </w:rPr>
              <w:t xml:space="preserve">pool </w:t>
            </w:r>
            <w:r w:rsidRPr="009915C0">
              <w:rPr>
                <w:rFonts w:asciiTheme="minorHAnsi" w:hAnsiTheme="minorHAnsi"/>
              </w:rPr>
              <w:t>pump specified is listed in the CEC database of certified pool pumps.</w:t>
            </w:r>
          </w:p>
        </w:tc>
      </w:tr>
      <w:tr w:rsidR="004B250A" w:rsidRPr="009915C0" w14:paraId="4BE88591" w14:textId="77777777" w:rsidTr="00546CA2">
        <w:tc>
          <w:tcPr>
            <w:tcW w:w="510" w:type="dxa"/>
            <w:vAlign w:val="center"/>
          </w:tcPr>
          <w:p w14:paraId="4BE8858E" w14:textId="77777777" w:rsidR="00697BB2" w:rsidRDefault="00E458DD">
            <w:pPr>
              <w:keepNext/>
              <w:jc w:val="center"/>
              <w:rPr>
                <w:rFonts w:asciiTheme="minorHAnsi" w:hAnsiTheme="minorHAnsi"/>
              </w:rPr>
            </w:pPr>
            <w:r>
              <w:rPr>
                <w:rFonts w:asciiTheme="minorHAnsi" w:hAnsiTheme="minorHAnsi"/>
              </w:rPr>
              <w:t>02</w:t>
            </w:r>
          </w:p>
        </w:tc>
        <w:tc>
          <w:tcPr>
            <w:tcW w:w="10524" w:type="dxa"/>
            <w:gridSpan w:val="6"/>
            <w:vAlign w:val="center"/>
          </w:tcPr>
          <w:p w14:paraId="4BE8858F" w14:textId="77777777" w:rsidR="00697BB2" w:rsidRDefault="004B250A">
            <w:pPr>
              <w:keepNext/>
              <w:rPr>
                <w:rFonts w:asciiTheme="minorHAnsi" w:hAnsiTheme="minorHAnsi"/>
              </w:rPr>
            </w:pPr>
            <w:r w:rsidRPr="009915C0">
              <w:rPr>
                <w:rFonts w:asciiTheme="minorHAnsi" w:hAnsiTheme="minorHAnsi"/>
              </w:rPr>
              <w:t xml:space="preserve">The </w:t>
            </w:r>
            <w:r w:rsidR="002D0A0A">
              <w:rPr>
                <w:rFonts w:asciiTheme="minorHAnsi" w:hAnsiTheme="minorHAnsi"/>
              </w:rPr>
              <w:t xml:space="preserve">pool </w:t>
            </w:r>
            <w:r w:rsidRPr="009915C0">
              <w:rPr>
                <w:rFonts w:asciiTheme="minorHAnsi" w:hAnsiTheme="minorHAnsi"/>
              </w:rPr>
              <w:t xml:space="preserve">pump flow rate shall </w:t>
            </w:r>
            <w:r w:rsidR="00277AF0">
              <w:rPr>
                <w:rFonts w:asciiTheme="minorHAnsi" w:hAnsiTheme="minorHAnsi"/>
              </w:rPr>
              <w:t xml:space="preserve">not exceed the maximum pump flow rate </w:t>
            </w:r>
            <w:r w:rsidRPr="009915C0">
              <w:rPr>
                <w:rFonts w:asciiTheme="minorHAnsi" w:hAnsiTheme="minorHAnsi"/>
              </w:rPr>
              <w:t xml:space="preserve">calculated based on pool sizing </w:t>
            </w:r>
            <w:r w:rsidR="00277AF0">
              <w:rPr>
                <w:rFonts w:asciiTheme="minorHAnsi" w:hAnsiTheme="minorHAnsi"/>
              </w:rPr>
              <w:t xml:space="preserve">in the </w:t>
            </w:r>
            <w:r w:rsidRPr="009915C0">
              <w:rPr>
                <w:rFonts w:asciiTheme="minorHAnsi" w:hAnsiTheme="minorHAnsi"/>
              </w:rPr>
              <w:t>table below.</w:t>
            </w:r>
            <w:r w:rsidR="00D24256">
              <w:rPr>
                <w:rFonts w:asciiTheme="minorHAnsi" w:hAnsiTheme="minorHAnsi"/>
              </w:rPr>
              <w:t xml:space="preserve"> The return pipe diameter, suction pipe diameter, and filter area shall be at least as large as the required minimums shown in the table.</w:t>
            </w:r>
          </w:p>
          <w:p w14:paraId="4BE88590" w14:textId="6C27FDC9" w:rsidR="00697BB2" w:rsidRDefault="00D24256" w:rsidP="007F4FD8">
            <w:pPr>
              <w:keepNext/>
              <w:ind w:left="30"/>
              <w:rPr>
                <w:rFonts w:asciiTheme="minorHAnsi" w:hAnsiTheme="minorHAnsi"/>
              </w:rPr>
            </w:pPr>
            <w:r>
              <w:rPr>
                <w:rFonts w:asciiTheme="minorHAnsi" w:hAnsiTheme="minorHAnsi"/>
              </w:rPr>
              <w:t>Alternatively, a flow calculation or flow test result shall be provided to demonstrate that</w:t>
            </w:r>
            <w:r w:rsidR="00283D77">
              <w:rPr>
                <w:rFonts w:asciiTheme="minorHAnsi" w:hAnsiTheme="minorHAnsi"/>
              </w:rPr>
              <w:t xml:space="preserve"> the pump flow rate is less than 6 hour filtration turnover, and</w:t>
            </w:r>
            <w:r>
              <w:rPr>
                <w:rFonts w:asciiTheme="minorHAnsi" w:hAnsiTheme="minorHAnsi"/>
              </w:rPr>
              <w:t xml:space="preserve"> the return pipe flow rate does not exceed 8 </w:t>
            </w:r>
            <w:r w:rsidR="007F4FD8">
              <w:rPr>
                <w:rFonts w:asciiTheme="minorHAnsi" w:hAnsiTheme="minorHAnsi"/>
              </w:rPr>
              <w:t>fps</w:t>
            </w:r>
            <w:r>
              <w:rPr>
                <w:rFonts w:asciiTheme="minorHAnsi" w:hAnsiTheme="minorHAnsi"/>
              </w:rPr>
              <w:t xml:space="preserve"> and that the suction pipe flow rate does not exceed 6 </w:t>
            </w:r>
            <w:r w:rsidR="007F4FD8">
              <w:rPr>
                <w:rFonts w:asciiTheme="minorHAnsi" w:hAnsiTheme="minorHAnsi"/>
              </w:rPr>
              <w:t>fps</w:t>
            </w:r>
            <w:r>
              <w:rPr>
                <w:rFonts w:asciiTheme="minorHAnsi" w:hAnsiTheme="minorHAnsi"/>
              </w:rPr>
              <w:t>.</w:t>
            </w:r>
          </w:p>
        </w:tc>
      </w:tr>
      <w:tr w:rsidR="00DB2292" w:rsidRPr="009915C0" w14:paraId="4BE88596" w14:textId="77777777" w:rsidTr="00DB2292">
        <w:trPr>
          <w:trHeight w:val="737"/>
        </w:trPr>
        <w:tc>
          <w:tcPr>
            <w:tcW w:w="510" w:type="dxa"/>
            <w:vAlign w:val="center"/>
          </w:tcPr>
          <w:p w14:paraId="4BE88592" w14:textId="77777777" w:rsidR="00697BB2" w:rsidRDefault="00DB2292">
            <w:pPr>
              <w:keepNext/>
              <w:jc w:val="center"/>
              <w:rPr>
                <w:rFonts w:asciiTheme="minorHAnsi" w:hAnsiTheme="minorHAnsi"/>
              </w:rPr>
            </w:pPr>
            <w:r>
              <w:rPr>
                <w:rFonts w:asciiTheme="minorHAnsi" w:hAnsiTheme="minorHAnsi"/>
              </w:rPr>
              <w:t>03</w:t>
            </w:r>
          </w:p>
        </w:tc>
        <w:tc>
          <w:tcPr>
            <w:tcW w:w="5262" w:type="dxa"/>
            <w:gridSpan w:val="4"/>
            <w:vAlign w:val="center"/>
          </w:tcPr>
          <w:p w14:paraId="4BE88593" w14:textId="553FFF87" w:rsidR="006E54E9" w:rsidRDefault="00DB2292">
            <w:pPr>
              <w:keepNext/>
              <w:rPr>
                <w:rFonts w:asciiTheme="minorHAnsi" w:hAnsiTheme="minorHAnsi"/>
              </w:rPr>
            </w:pPr>
            <w:r>
              <w:rPr>
                <w:rFonts w:asciiTheme="minorHAnsi" w:hAnsiTheme="minorHAnsi"/>
              </w:rPr>
              <w:t>A</w:t>
            </w:r>
            <w:r w:rsidR="002D0A0A">
              <w:rPr>
                <w:rFonts w:asciiTheme="minorHAnsi" w:hAnsiTheme="minorHAnsi"/>
              </w:rPr>
              <w:t>n a</w:t>
            </w:r>
            <w:r>
              <w:rPr>
                <w:rFonts w:asciiTheme="minorHAnsi" w:hAnsiTheme="minorHAnsi"/>
              </w:rPr>
              <w:t xml:space="preserve">lternative compliance calculation </w:t>
            </w:r>
            <w:r w:rsidR="002D0A0A">
              <w:rPr>
                <w:rFonts w:asciiTheme="minorHAnsi" w:hAnsiTheme="minorHAnsi"/>
              </w:rPr>
              <w:t>or a flow test result is provided for this pool or spa</w:t>
            </w:r>
            <w:r w:rsidR="00750B74">
              <w:rPr>
                <w:rFonts w:asciiTheme="minorHAnsi" w:hAnsiTheme="minorHAnsi"/>
              </w:rPr>
              <w:t xml:space="preserve"> </w:t>
            </w:r>
            <w:r>
              <w:rPr>
                <w:rFonts w:asciiTheme="minorHAnsi" w:hAnsiTheme="minorHAnsi"/>
              </w:rPr>
              <w:t>use</w:t>
            </w:r>
          </w:p>
          <w:p w14:paraId="4BE88594" w14:textId="77777777" w:rsidR="00697BB2" w:rsidRDefault="00DB2292">
            <w:pPr>
              <w:keepNext/>
              <w:rPr>
                <w:rFonts w:asciiTheme="minorHAnsi" w:hAnsiTheme="minorHAnsi"/>
              </w:rPr>
            </w:pPr>
            <w:r>
              <w:rPr>
                <w:rFonts w:asciiTheme="minorHAnsi" w:hAnsiTheme="minorHAnsi"/>
              </w:rPr>
              <w:t>(must attach flow calculation or flow test result to this form)</w:t>
            </w:r>
          </w:p>
        </w:tc>
        <w:tc>
          <w:tcPr>
            <w:tcW w:w="5262" w:type="dxa"/>
            <w:gridSpan w:val="2"/>
            <w:vAlign w:val="center"/>
          </w:tcPr>
          <w:p w14:paraId="4BE88595" w14:textId="77777777" w:rsidR="00697BB2" w:rsidRDefault="00697BB2">
            <w:pPr>
              <w:pStyle w:val="ListParagraph"/>
              <w:keepNext/>
              <w:ind w:left="978"/>
              <w:rPr>
                <w:rFonts w:asciiTheme="minorHAnsi" w:hAnsiTheme="minorHAnsi"/>
              </w:rPr>
            </w:pPr>
          </w:p>
        </w:tc>
      </w:tr>
      <w:tr w:rsidR="004B250A" w:rsidRPr="009915C0" w14:paraId="4BE88599" w14:textId="77777777" w:rsidTr="00546CA2">
        <w:tc>
          <w:tcPr>
            <w:tcW w:w="510" w:type="dxa"/>
            <w:vAlign w:val="center"/>
          </w:tcPr>
          <w:p w14:paraId="4BE88597" w14:textId="77777777" w:rsidR="00697BB2" w:rsidRDefault="00E458DD">
            <w:pPr>
              <w:keepNext/>
              <w:jc w:val="center"/>
              <w:rPr>
                <w:rFonts w:asciiTheme="minorHAnsi" w:hAnsiTheme="minorHAnsi"/>
              </w:rPr>
            </w:pPr>
            <w:r>
              <w:rPr>
                <w:rFonts w:asciiTheme="minorHAnsi" w:hAnsiTheme="minorHAnsi"/>
              </w:rPr>
              <w:t>0</w:t>
            </w:r>
            <w:r w:rsidR="00DB2292">
              <w:rPr>
                <w:rFonts w:asciiTheme="minorHAnsi" w:hAnsiTheme="minorHAnsi"/>
              </w:rPr>
              <w:t>4</w:t>
            </w:r>
          </w:p>
        </w:tc>
        <w:tc>
          <w:tcPr>
            <w:tcW w:w="10524" w:type="dxa"/>
            <w:gridSpan w:val="6"/>
            <w:vAlign w:val="center"/>
          </w:tcPr>
          <w:p w14:paraId="4BE88598" w14:textId="77777777" w:rsidR="00697BB2" w:rsidRDefault="004B250A">
            <w:pPr>
              <w:keepNext/>
              <w:rPr>
                <w:rFonts w:asciiTheme="minorHAnsi" w:hAnsiTheme="minorHAnsi"/>
              </w:rPr>
            </w:pPr>
            <w:r w:rsidRPr="009915C0">
              <w:rPr>
                <w:rFonts w:asciiTheme="minorHAnsi" w:hAnsiTheme="minorHAnsi"/>
              </w:rPr>
              <w:t>The pump is capable of operating at 2 or more speeds (not applicable if pump is less than 1 horsepower).</w:t>
            </w:r>
          </w:p>
        </w:tc>
      </w:tr>
      <w:tr w:rsidR="004B250A" w:rsidRPr="009915C0" w14:paraId="4BE8859C" w14:textId="77777777" w:rsidTr="00546CA2">
        <w:tc>
          <w:tcPr>
            <w:tcW w:w="510" w:type="dxa"/>
            <w:vAlign w:val="center"/>
          </w:tcPr>
          <w:p w14:paraId="4BE8859A" w14:textId="77777777" w:rsidR="00697BB2" w:rsidRDefault="00E458DD">
            <w:pPr>
              <w:keepNext/>
              <w:jc w:val="center"/>
              <w:rPr>
                <w:rFonts w:asciiTheme="minorHAnsi" w:hAnsiTheme="minorHAnsi"/>
              </w:rPr>
            </w:pPr>
            <w:r>
              <w:rPr>
                <w:rFonts w:asciiTheme="minorHAnsi" w:hAnsiTheme="minorHAnsi"/>
              </w:rPr>
              <w:t>0</w:t>
            </w:r>
            <w:r w:rsidR="00DB2292">
              <w:rPr>
                <w:rFonts w:asciiTheme="minorHAnsi" w:hAnsiTheme="minorHAnsi"/>
              </w:rPr>
              <w:t>5</w:t>
            </w:r>
          </w:p>
        </w:tc>
        <w:tc>
          <w:tcPr>
            <w:tcW w:w="10524" w:type="dxa"/>
            <w:gridSpan w:val="6"/>
            <w:vAlign w:val="center"/>
          </w:tcPr>
          <w:p w14:paraId="4BE8859B" w14:textId="77777777" w:rsidR="00697BB2" w:rsidRDefault="004B250A">
            <w:pPr>
              <w:keepNext/>
              <w:rPr>
                <w:rFonts w:asciiTheme="minorHAnsi" w:hAnsiTheme="minorHAnsi"/>
              </w:rPr>
            </w:pPr>
            <w:r w:rsidRPr="009915C0">
              <w:rPr>
                <w:rFonts w:asciiTheme="minorHAnsi" w:hAnsiTheme="minorHAnsi"/>
              </w:rPr>
              <w:t>Each auxiliary pool load is served by either a separate pump, or the system is served by a multi-speed pump.</w:t>
            </w:r>
          </w:p>
        </w:tc>
      </w:tr>
      <w:tr w:rsidR="00277AF0" w:rsidRPr="009915C0" w14:paraId="4BE885A0" w14:textId="77777777" w:rsidTr="005901DD">
        <w:trPr>
          <w:trHeight w:val="288"/>
        </w:trPr>
        <w:tc>
          <w:tcPr>
            <w:tcW w:w="510" w:type="dxa"/>
            <w:vAlign w:val="center"/>
          </w:tcPr>
          <w:p w14:paraId="4BE8859D" w14:textId="77777777" w:rsidR="00697BB2" w:rsidRDefault="00277AF0">
            <w:pPr>
              <w:keepNext/>
              <w:jc w:val="center"/>
              <w:rPr>
                <w:rFonts w:asciiTheme="minorHAnsi" w:hAnsiTheme="minorHAnsi"/>
              </w:rPr>
            </w:pPr>
            <w:r>
              <w:rPr>
                <w:rFonts w:asciiTheme="minorHAnsi" w:hAnsiTheme="minorHAnsi"/>
              </w:rPr>
              <w:t>0</w:t>
            </w:r>
            <w:r w:rsidR="00DB2292">
              <w:rPr>
                <w:rFonts w:asciiTheme="minorHAnsi" w:hAnsiTheme="minorHAnsi"/>
              </w:rPr>
              <w:t>6</w:t>
            </w:r>
          </w:p>
        </w:tc>
        <w:tc>
          <w:tcPr>
            <w:tcW w:w="4490" w:type="dxa"/>
            <w:gridSpan w:val="2"/>
            <w:vAlign w:val="center"/>
          </w:tcPr>
          <w:p w14:paraId="4BE8859E" w14:textId="58C71196" w:rsidR="00697BB2" w:rsidRDefault="00204392">
            <w:pPr>
              <w:keepNext/>
              <w:rPr>
                <w:rFonts w:asciiTheme="minorHAnsi" w:hAnsiTheme="minorHAnsi"/>
              </w:rPr>
            </w:pPr>
            <w:r>
              <w:rPr>
                <w:rFonts w:asciiTheme="minorHAnsi" w:hAnsiTheme="minorHAnsi"/>
              </w:rPr>
              <w:t>V</w:t>
            </w:r>
            <w:r w:rsidR="00277AF0" w:rsidRPr="009915C0">
              <w:rPr>
                <w:rFonts w:asciiTheme="minorHAnsi" w:hAnsiTheme="minorHAnsi"/>
              </w:rPr>
              <w:t xml:space="preserve">olume of </w:t>
            </w:r>
            <w:r w:rsidR="006E54E9">
              <w:rPr>
                <w:rFonts w:asciiTheme="minorHAnsi" w:hAnsiTheme="minorHAnsi"/>
              </w:rPr>
              <w:t>P</w:t>
            </w:r>
            <w:r w:rsidR="00277AF0" w:rsidRPr="009915C0">
              <w:rPr>
                <w:rFonts w:asciiTheme="minorHAnsi" w:hAnsiTheme="minorHAnsi"/>
              </w:rPr>
              <w:t>ool (gallons)</w:t>
            </w:r>
          </w:p>
        </w:tc>
        <w:tc>
          <w:tcPr>
            <w:tcW w:w="6034" w:type="dxa"/>
            <w:gridSpan w:val="4"/>
          </w:tcPr>
          <w:p w14:paraId="4BE8859F" w14:textId="77777777" w:rsidR="00697BB2" w:rsidRDefault="00697BB2">
            <w:pPr>
              <w:keepNext/>
              <w:rPr>
                <w:rFonts w:asciiTheme="minorHAnsi" w:hAnsiTheme="minorHAnsi"/>
              </w:rPr>
            </w:pPr>
          </w:p>
        </w:tc>
      </w:tr>
      <w:tr w:rsidR="00CE2548" w:rsidRPr="009915C0" w14:paraId="4BE885A4" w14:textId="77777777" w:rsidTr="005901DD">
        <w:trPr>
          <w:trHeight w:val="288"/>
        </w:trPr>
        <w:tc>
          <w:tcPr>
            <w:tcW w:w="510" w:type="dxa"/>
            <w:vAlign w:val="center"/>
          </w:tcPr>
          <w:p w14:paraId="4BE885A1" w14:textId="77777777" w:rsidR="00697BB2" w:rsidRDefault="00DB2292">
            <w:pPr>
              <w:keepNext/>
              <w:jc w:val="center"/>
              <w:rPr>
                <w:rFonts w:asciiTheme="minorHAnsi" w:hAnsiTheme="minorHAnsi"/>
                <w:sz w:val="22"/>
              </w:rPr>
            </w:pPr>
            <w:r>
              <w:rPr>
                <w:rFonts w:asciiTheme="minorHAnsi" w:hAnsiTheme="minorHAnsi"/>
              </w:rPr>
              <w:t>07</w:t>
            </w:r>
          </w:p>
        </w:tc>
        <w:tc>
          <w:tcPr>
            <w:tcW w:w="4490" w:type="dxa"/>
            <w:gridSpan w:val="2"/>
            <w:vAlign w:val="center"/>
          </w:tcPr>
          <w:p w14:paraId="4BE885A2" w14:textId="67FA859A" w:rsidR="00697BB2" w:rsidRDefault="00CE2548">
            <w:pPr>
              <w:keepNext/>
              <w:rPr>
                <w:rFonts w:asciiTheme="minorHAnsi" w:hAnsiTheme="minorHAnsi"/>
                <w:sz w:val="22"/>
              </w:rPr>
            </w:pPr>
            <w:r w:rsidRPr="009915C0">
              <w:rPr>
                <w:rFonts w:asciiTheme="minorHAnsi" w:hAnsiTheme="minorHAnsi"/>
              </w:rPr>
              <w:t>Filter Type (Cartridge, Sand, DE)</w:t>
            </w:r>
          </w:p>
        </w:tc>
        <w:tc>
          <w:tcPr>
            <w:tcW w:w="6034" w:type="dxa"/>
            <w:gridSpan w:val="4"/>
          </w:tcPr>
          <w:p w14:paraId="4BE885A3" w14:textId="77777777" w:rsidR="00697BB2" w:rsidRDefault="00697BB2">
            <w:pPr>
              <w:keepNext/>
              <w:rPr>
                <w:rFonts w:asciiTheme="minorHAnsi" w:hAnsiTheme="minorHAnsi"/>
                <w:sz w:val="14"/>
              </w:rPr>
            </w:pPr>
          </w:p>
        </w:tc>
      </w:tr>
      <w:tr w:rsidR="00FB70A2" w:rsidRPr="009915C0" w14:paraId="4BE885AD" w14:textId="77777777" w:rsidTr="00FB70A2">
        <w:trPr>
          <w:trHeight w:val="288"/>
        </w:trPr>
        <w:tc>
          <w:tcPr>
            <w:tcW w:w="2988" w:type="dxa"/>
            <w:gridSpan w:val="2"/>
            <w:vAlign w:val="bottom"/>
          </w:tcPr>
          <w:p w14:paraId="4BE885A5" w14:textId="77777777" w:rsidR="00697BB2" w:rsidRDefault="008A05BD">
            <w:pPr>
              <w:keepNext/>
              <w:jc w:val="center"/>
              <w:rPr>
                <w:rFonts w:asciiTheme="minorHAnsi" w:hAnsiTheme="minorHAnsi"/>
              </w:rPr>
            </w:pPr>
            <w:r>
              <w:rPr>
                <w:rFonts w:asciiTheme="minorHAnsi" w:hAnsiTheme="minorHAnsi"/>
              </w:rPr>
              <w:t>0</w:t>
            </w:r>
            <w:r w:rsidR="00B77156">
              <w:rPr>
                <w:rFonts w:asciiTheme="minorHAnsi" w:hAnsiTheme="minorHAnsi"/>
              </w:rPr>
              <w:t>8</w:t>
            </w:r>
            <w:r>
              <w:rPr>
                <w:rFonts w:asciiTheme="minorHAnsi" w:hAnsiTheme="minorHAnsi"/>
              </w:rPr>
              <w:t>a</w:t>
            </w:r>
          </w:p>
          <w:p w14:paraId="4BE885A6" w14:textId="77777777" w:rsidR="00697BB2" w:rsidRDefault="008A05BD">
            <w:pPr>
              <w:keepNext/>
              <w:jc w:val="center"/>
              <w:rPr>
                <w:rFonts w:asciiTheme="minorHAnsi" w:hAnsiTheme="minorHAnsi"/>
                <w:sz w:val="14"/>
              </w:rPr>
            </w:pPr>
            <w:r>
              <w:rPr>
                <w:rFonts w:asciiTheme="minorHAnsi" w:hAnsiTheme="minorHAnsi"/>
              </w:rPr>
              <w:t xml:space="preserve">Required </w:t>
            </w:r>
            <w:r w:rsidR="00FB70A2" w:rsidRPr="00601496">
              <w:rPr>
                <w:rFonts w:asciiTheme="minorHAnsi" w:hAnsiTheme="minorHAnsi"/>
              </w:rPr>
              <w:t xml:space="preserve">Min </w:t>
            </w:r>
            <w:r w:rsidR="00FB70A2" w:rsidRPr="009915C0">
              <w:rPr>
                <w:rFonts w:asciiTheme="minorHAnsi" w:hAnsiTheme="minorHAnsi"/>
              </w:rPr>
              <w:t>Return Pipe Diameter</w:t>
            </w:r>
            <w:r w:rsidR="00FB70A2" w:rsidRPr="00601496">
              <w:rPr>
                <w:rFonts w:asciiTheme="minorHAnsi" w:hAnsiTheme="minorHAnsi"/>
              </w:rPr>
              <w:t xml:space="preserve"> (inches)</w:t>
            </w:r>
          </w:p>
        </w:tc>
        <w:tc>
          <w:tcPr>
            <w:tcW w:w="2700" w:type="dxa"/>
            <w:gridSpan w:val="2"/>
            <w:vAlign w:val="bottom"/>
          </w:tcPr>
          <w:p w14:paraId="4BE885A7" w14:textId="77777777" w:rsidR="00697BB2" w:rsidRDefault="00B77156">
            <w:pPr>
              <w:keepNext/>
              <w:jc w:val="center"/>
              <w:rPr>
                <w:rFonts w:asciiTheme="minorHAnsi" w:hAnsiTheme="minorHAnsi"/>
              </w:rPr>
            </w:pPr>
            <w:r>
              <w:rPr>
                <w:rFonts w:asciiTheme="minorHAnsi" w:hAnsiTheme="minorHAnsi"/>
              </w:rPr>
              <w:t>08</w:t>
            </w:r>
            <w:r w:rsidR="008A05BD">
              <w:rPr>
                <w:rFonts w:asciiTheme="minorHAnsi" w:hAnsiTheme="minorHAnsi"/>
              </w:rPr>
              <w:t>b</w:t>
            </w:r>
          </w:p>
          <w:p w14:paraId="4BE885A8" w14:textId="77777777" w:rsidR="00697BB2" w:rsidRDefault="008A05BD">
            <w:pPr>
              <w:keepNext/>
              <w:jc w:val="center"/>
              <w:rPr>
                <w:rFonts w:asciiTheme="minorHAnsi" w:hAnsiTheme="minorHAnsi"/>
                <w:sz w:val="14"/>
              </w:rPr>
            </w:pPr>
            <w:r>
              <w:rPr>
                <w:rFonts w:asciiTheme="minorHAnsi" w:hAnsiTheme="minorHAnsi"/>
              </w:rPr>
              <w:t xml:space="preserve">Required </w:t>
            </w:r>
            <w:r w:rsidR="00FB70A2">
              <w:rPr>
                <w:rFonts w:asciiTheme="minorHAnsi" w:hAnsiTheme="minorHAnsi"/>
              </w:rPr>
              <w:t xml:space="preserve">Min </w:t>
            </w:r>
            <w:r w:rsidR="00FB70A2" w:rsidRPr="009915C0">
              <w:rPr>
                <w:rFonts w:asciiTheme="minorHAnsi" w:hAnsiTheme="minorHAnsi"/>
              </w:rPr>
              <w:t>Suction Pipe Diameter</w:t>
            </w:r>
            <w:r w:rsidR="00FB70A2">
              <w:rPr>
                <w:rFonts w:asciiTheme="minorHAnsi" w:hAnsiTheme="minorHAnsi"/>
              </w:rPr>
              <w:t xml:space="preserve"> (inches)</w:t>
            </w:r>
          </w:p>
        </w:tc>
        <w:tc>
          <w:tcPr>
            <w:tcW w:w="2587" w:type="dxa"/>
            <w:gridSpan w:val="2"/>
          </w:tcPr>
          <w:p w14:paraId="4BE885A9" w14:textId="77777777" w:rsidR="00697BB2" w:rsidRDefault="008A05BD">
            <w:pPr>
              <w:keepNext/>
              <w:jc w:val="center"/>
              <w:rPr>
                <w:rFonts w:asciiTheme="minorHAnsi" w:hAnsiTheme="minorHAnsi"/>
              </w:rPr>
            </w:pPr>
            <w:r>
              <w:rPr>
                <w:rFonts w:asciiTheme="minorHAnsi" w:hAnsiTheme="minorHAnsi"/>
              </w:rPr>
              <w:t>0</w:t>
            </w:r>
            <w:r w:rsidR="00B77156">
              <w:rPr>
                <w:rFonts w:asciiTheme="minorHAnsi" w:hAnsiTheme="minorHAnsi"/>
              </w:rPr>
              <w:t>8</w:t>
            </w:r>
            <w:r>
              <w:rPr>
                <w:rFonts w:asciiTheme="minorHAnsi" w:hAnsiTheme="minorHAnsi"/>
              </w:rPr>
              <w:t>c</w:t>
            </w:r>
          </w:p>
          <w:p w14:paraId="77C9AA3C" w14:textId="77777777" w:rsidR="00EF284A" w:rsidRDefault="00EF284A">
            <w:pPr>
              <w:keepNext/>
              <w:jc w:val="center"/>
              <w:rPr>
                <w:rFonts w:asciiTheme="minorHAnsi" w:hAnsiTheme="minorHAnsi"/>
              </w:rPr>
            </w:pPr>
          </w:p>
          <w:p w14:paraId="4BE885AA" w14:textId="77777777" w:rsidR="00697BB2" w:rsidRDefault="008A05BD">
            <w:pPr>
              <w:keepNext/>
              <w:jc w:val="center"/>
              <w:rPr>
                <w:rFonts w:asciiTheme="minorHAnsi" w:hAnsiTheme="minorHAnsi"/>
                <w:sz w:val="14"/>
              </w:rPr>
            </w:pPr>
            <w:r>
              <w:rPr>
                <w:rFonts w:asciiTheme="minorHAnsi" w:hAnsiTheme="minorHAnsi"/>
              </w:rPr>
              <w:t xml:space="preserve">Required </w:t>
            </w:r>
            <w:r w:rsidR="00FB70A2" w:rsidRPr="00601496">
              <w:rPr>
                <w:rFonts w:asciiTheme="minorHAnsi" w:hAnsiTheme="minorHAnsi"/>
              </w:rPr>
              <w:t>Min Filter Area (</w:t>
            </w:r>
            <w:r w:rsidR="00FB70A2">
              <w:rPr>
                <w:rFonts w:asciiTheme="minorHAnsi" w:hAnsiTheme="minorHAnsi"/>
              </w:rPr>
              <w:t>ft</w:t>
            </w:r>
            <w:r w:rsidR="00FB70A2" w:rsidRPr="004C7EAA">
              <w:rPr>
                <w:rFonts w:asciiTheme="minorHAnsi" w:hAnsiTheme="minorHAnsi"/>
                <w:vertAlign w:val="superscript"/>
              </w:rPr>
              <w:t>2</w:t>
            </w:r>
            <w:r w:rsidR="00FB70A2" w:rsidRPr="00601496">
              <w:rPr>
                <w:rFonts w:asciiTheme="minorHAnsi" w:hAnsiTheme="minorHAnsi"/>
              </w:rPr>
              <w:t>)</w:t>
            </w:r>
          </w:p>
        </w:tc>
        <w:tc>
          <w:tcPr>
            <w:tcW w:w="2759" w:type="dxa"/>
          </w:tcPr>
          <w:p w14:paraId="4BE885AB" w14:textId="77777777" w:rsidR="00697BB2" w:rsidRDefault="008A05BD">
            <w:pPr>
              <w:keepNext/>
              <w:jc w:val="center"/>
              <w:rPr>
                <w:rFonts w:asciiTheme="minorHAnsi" w:hAnsiTheme="minorHAnsi"/>
              </w:rPr>
            </w:pPr>
            <w:r>
              <w:rPr>
                <w:rFonts w:asciiTheme="minorHAnsi" w:hAnsiTheme="minorHAnsi"/>
              </w:rPr>
              <w:t>0</w:t>
            </w:r>
            <w:r w:rsidR="00B77156">
              <w:rPr>
                <w:rFonts w:asciiTheme="minorHAnsi" w:hAnsiTheme="minorHAnsi"/>
              </w:rPr>
              <w:t>8</w:t>
            </w:r>
            <w:r>
              <w:rPr>
                <w:rFonts w:asciiTheme="minorHAnsi" w:hAnsiTheme="minorHAnsi"/>
              </w:rPr>
              <w:t>d</w:t>
            </w:r>
          </w:p>
          <w:p w14:paraId="4BE885AC" w14:textId="77777777" w:rsidR="00697BB2" w:rsidRDefault="008A05BD">
            <w:pPr>
              <w:keepNext/>
              <w:jc w:val="center"/>
              <w:rPr>
                <w:rFonts w:asciiTheme="minorHAnsi" w:hAnsiTheme="minorHAnsi"/>
                <w:sz w:val="14"/>
              </w:rPr>
            </w:pPr>
            <w:r>
              <w:rPr>
                <w:rFonts w:asciiTheme="minorHAnsi" w:hAnsiTheme="minorHAnsi"/>
              </w:rPr>
              <w:t xml:space="preserve">Required </w:t>
            </w:r>
            <w:r w:rsidR="00FB70A2" w:rsidRPr="00601496">
              <w:rPr>
                <w:rFonts w:asciiTheme="minorHAnsi" w:hAnsiTheme="minorHAnsi"/>
              </w:rPr>
              <w:t>Max Pump Flow (gpm)</w:t>
            </w:r>
          </w:p>
        </w:tc>
      </w:tr>
      <w:tr w:rsidR="00FB70A2" w:rsidRPr="009915C0" w14:paraId="4BE885B2" w14:textId="77777777" w:rsidTr="00FB70A2">
        <w:trPr>
          <w:trHeight w:val="288"/>
        </w:trPr>
        <w:tc>
          <w:tcPr>
            <w:tcW w:w="2988" w:type="dxa"/>
            <w:gridSpan w:val="2"/>
            <w:vAlign w:val="bottom"/>
          </w:tcPr>
          <w:p w14:paraId="4BE885AE" w14:textId="77777777" w:rsidR="00697BB2" w:rsidRDefault="00697BB2">
            <w:pPr>
              <w:keepNext/>
              <w:rPr>
                <w:rFonts w:asciiTheme="minorHAnsi" w:hAnsiTheme="minorHAnsi"/>
              </w:rPr>
            </w:pPr>
          </w:p>
        </w:tc>
        <w:tc>
          <w:tcPr>
            <w:tcW w:w="2700" w:type="dxa"/>
            <w:gridSpan w:val="2"/>
            <w:vAlign w:val="bottom"/>
          </w:tcPr>
          <w:p w14:paraId="4BE885AF" w14:textId="77777777" w:rsidR="00697BB2" w:rsidRDefault="00697BB2">
            <w:pPr>
              <w:keepNext/>
              <w:rPr>
                <w:rFonts w:asciiTheme="minorHAnsi" w:hAnsiTheme="minorHAnsi"/>
              </w:rPr>
            </w:pPr>
          </w:p>
        </w:tc>
        <w:tc>
          <w:tcPr>
            <w:tcW w:w="2587" w:type="dxa"/>
            <w:gridSpan w:val="2"/>
            <w:vAlign w:val="bottom"/>
          </w:tcPr>
          <w:p w14:paraId="4BE885B0" w14:textId="77777777" w:rsidR="00697BB2" w:rsidRDefault="00697BB2">
            <w:pPr>
              <w:keepNext/>
              <w:rPr>
                <w:rFonts w:asciiTheme="minorHAnsi" w:hAnsiTheme="minorHAnsi"/>
              </w:rPr>
            </w:pPr>
          </w:p>
        </w:tc>
        <w:tc>
          <w:tcPr>
            <w:tcW w:w="2759" w:type="dxa"/>
            <w:vAlign w:val="center"/>
          </w:tcPr>
          <w:p w14:paraId="4BE885B1" w14:textId="77777777" w:rsidR="00697BB2" w:rsidRDefault="00697BB2">
            <w:pPr>
              <w:keepNext/>
              <w:rPr>
                <w:rFonts w:asciiTheme="minorHAnsi" w:hAnsiTheme="minorHAnsi"/>
              </w:rPr>
            </w:pPr>
          </w:p>
        </w:tc>
      </w:tr>
      <w:tr w:rsidR="00FB70A2" w:rsidRPr="009915C0" w14:paraId="4BE885B6" w14:textId="77777777" w:rsidTr="005901DD">
        <w:trPr>
          <w:trHeight w:val="288"/>
        </w:trPr>
        <w:tc>
          <w:tcPr>
            <w:tcW w:w="510" w:type="dxa"/>
            <w:vAlign w:val="center"/>
          </w:tcPr>
          <w:p w14:paraId="4BE885B3" w14:textId="77777777" w:rsidR="00697BB2" w:rsidRDefault="00B77156">
            <w:pPr>
              <w:keepNext/>
              <w:jc w:val="center"/>
              <w:rPr>
                <w:rFonts w:asciiTheme="minorHAnsi" w:hAnsiTheme="minorHAnsi"/>
              </w:rPr>
            </w:pPr>
            <w:r>
              <w:rPr>
                <w:rFonts w:asciiTheme="minorHAnsi" w:hAnsiTheme="minorHAnsi"/>
              </w:rPr>
              <w:t>09</w:t>
            </w:r>
          </w:p>
        </w:tc>
        <w:tc>
          <w:tcPr>
            <w:tcW w:w="4490" w:type="dxa"/>
            <w:gridSpan w:val="2"/>
            <w:vAlign w:val="center"/>
          </w:tcPr>
          <w:p w14:paraId="4BE885B4" w14:textId="77777777" w:rsidR="00697BB2" w:rsidRDefault="00FB70A2">
            <w:pPr>
              <w:keepNext/>
              <w:rPr>
                <w:rFonts w:asciiTheme="minorHAnsi" w:hAnsiTheme="minorHAnsi"/>
              </w:rPr>
            </w:pPr>
            <w:r w:rsidRPr="009915C0">
              <w:rPr>
                <w:rFonts w:asciiTheme="minorHAnsi" w:hAnsiTheme="minorHAnsi"/>
              </w:rPr>
              <w:t>Return Pipe Diameter (inches)</w:t>
            </w:r>
          </w:p>
        </w:tc>
        <w:tc>
          <w:tcPr>
            <w:tcW w:w="6034" w:type="dxa"/>
            <w:gridSpan w:val="4"/>
          </w:tcPr>
          <w:p w14:paraId="4BE885B5" w14:textId="77777777" w:rsidR="00697BB2" w:rsidRDefault="00697BB2">
            <w:pPr>
              <w:keepNext/>
              <w:rPr>
                <w:rFonts w:asciiTheme="minorHAnsi" w:hAnsiTheme="minorHAnsi"/>
                <w:sz w:val="14"/>
              </w:rPr>
            </w:pPr>
          </w:p>
        </w:tc>
      </w:tr>
      <w:tr w:rsidR="00FB70A2" w:rsidRPr="009915C0" w14:paraId="4BE885BA" w14:textId="77777777" w:rsidTr="005901DD">
        <w:trPr>
          <w:trHeight w:val="288"/>
        </w:trPr>
        <w:tc>
          <w:tcPr>
            <w:tcW w:w="510" w:type="dxa"/>
            <w:vAlign w:val="center"/>
          </w:tcPr>
          <w:p w14:paraId="4BE885B7" w14:textId="77777777" w:rsidR="00697BB2" w:rsidRDefault="00B77156">
            <w:pPr>
              <w:keepNext/>
              <w:jc w:val="center"/>
              <w:rPr>
                <w:rFonts w:asciiTheme="minorHAnsi" w:hAnsiTheme="minorHAnsi"/>
              </w:rPr>
            </w:pPr>
            <w:r>
              <w:rPr>
                <w:rFonts w:asciiTheme="minorHAnsi" w:hAnsiTheme="minorHAnsi"/>
              </w:rPr>
              <w:t>10</w:t>
            </w:r>
          </w:p>
        </w:tc>
        <w:tc>
          <w:tcPr>
            <w:tcW w:w="4490" w:type="dxa"/>
            <w:gridSpan w:val="2"/>
            <w:vAlign w:val="center"/>
          </w:tcPr>
          <w:p w14:paraId="4BE885B8" w14:textId="77777777" w:rsidR="00697BB2" w:rsidRDefault="00FB70A2">
            <w:pPr>
              <w:keepNext/>
              <w:rPr>
                <w:rFonts w:asciiTheme="minorHAnsi" w:hAnsiTheme="minorHAnsi"/>
              </w:rPr>
            </w:pPr>
            <w:r w:rsidRPr="009915C0">
              <w:rPr>
                <w:rFonts w:asciiTheme="minorHAnsi" w:hAnsiTheme="minorHAnsi"/>
              </w:rPr>
              <w:t>Suction Pipe Diameter (inches)</w:t>
            </w:r>
          </w:p>
        </w:tc>
        <w:tc>
          <w:tcPr>
            <w:tcW w:w="6034" w:type="dxa"/>
            <w:gridSpan w:val="4"/>
          </w:tcPr>
          <w:p w14:paraId="4BE885B9" w14:textId="77777777" w:rsidR="00697BB2" w:rsidRDefault="00697BB2">
            <w:pPr>
              <w:keepNext/>
              <w:rPr>
                <w:rFonts w:asciiTheme="minorHAnsi" w:hAnsiTheme="minorHAnsi"/>
              </w:rPr>
            </w:pPr>
          </w:p>
        </w:tc>
      </w:tr>
      <w:tr w:rsidR="00FB70A2" w:rsidRPr="009915C0" w14:paraId="4BE885BE" w14:textId="77777777" w:rsidTr="005901DD">
        <w:trPr>
          <w:trHeight w:val="288"/>
        </w:trPr>
        <w:tc>
          <w:tcPr>
            <w:tcW w:w="510" w:type="dxa"/>
            <w:vAlign w:val="center"/>
          </w:tcPr>
          <w:p w14:paraId="4BE885BB" w14:textId="77777777" w:rsidR="00697BB2" w:rsidRDefault="00B77156">
            <w:pPr>
              <w:keepNext/>
              <w:jc w:val="center"/>
              <w:rPr>
                <w:rFonts w:asciiTheme="minorHAnsi" w:hAnsiTheme="minorHAnsi"/>
              </w:rPr>
            </w:pPr>
            <w:r>
              <w:rPr>
                <w:rFonts w:asciiTheme="minorHAnsi" w:hAnsiTheme="minorHAnsi"/>
              </w:rPr>
              <w:t>11</w:t>
            </w:r>
          </w:p>
        </w:tc>
        <w:tc>
          <w:tcPr>
            <w:tcW w:w="4490" w:type="dxa"/>
            <w:gridSpan w:val="2"/>
            <w:vAlign w:val="center"/>
          </w:tcPr>
          <w:p w14:paraId="4BE885BC" w14:textId="77777777" w:rsidR="00697BB2" w:rsidRDefault="00FB70A2">
            <w:pPr>
              <w:keepNext/>
              <w:rPr>
                <w:rFonts w:asciiTheme="minorHAnsi" w:hAnsiTheme="minorHAnsi"/>
              </w:rPr>
            </w:pPr>
            <w:r w:rsidRPr="009915C0">
              <w:rPr>
                <w:rFonts w:asciiTheme="minorHAnsi" w:hAnsiTheme="minorHAnsi"/>
              </w:rPr>
              <w:t>Filter Surface Area</w:t>
            </w:r>
            <w:r>
              <w:rPr>
                <w:rFonts w:asciiTheme="minorHAnsi" w:hAnsiTheme="minorHAnsi"/>
              </w:rPr>
              <w:t xml:space="preserve"> </w:t>
            </w:r>
            <w:r w:rsidRPr="009915C0">
              <w:rPr>
                <w:rFonts w:asciiTheme="minorHAnsi" w:hAnsiTheme="minorHAnsi"/>
              </w:rPr>
              <w:t>(</w:t>
            </w:r>
            <w:r>
              <w:rPr>
                <w:rFonts w:asciiTheme="minorHAnsi" w:hAnsiTheme="minorHAnsi"/>
              </w:rPr>
              <w:t>ft</w:t>
            </w:r>
            <w:r w:rsidRPr="004C7EAA">
              <w:rPr>
                <w:rFonts w:asciiTheme="minorHAnsi" w:hAnsiTheme="minorHAnsi"/>
                <w:vertAlign w:val="superscript"/>
              </w:rPr>
              <w:t>2</w:t>
            </w:r>
            <w:r w:rsidRPr="009915C0">
              <w:rPr>
                <w:rFonts w:asciiTheme="minorHAnsi" w:hAnsiTheme="minorHAnsi"/>
              </w:rPr>
              <w:t>)</w:t>
            </w:r>
          </w:p>
        </w:tc>
        <w:tc>
          <w:tcPr>
            <w:tcW w:w="6034" w:type="dxa"/>
            <w:gridSpan w:val="4"/>
          </w:tcPr>
          <w:p w14:paraId="4BE885BD" w14:textId="77777777" w:rsidR="00697BB2" w:rsidRDefault="00697BB2">
            <w:pPr>
              <w:keepNext/>
              <w:rPr>
                <w:rFonts w:asciiTheme="minorHAnsi" w:hAnsiTheme="minorHAnsi"/>
              </w:rPr>
            </w:pPr>
          </w:p>
        </w:tc>
      </w:tr>
      <w:tr w:rsidR="00FB70A2" w:rsidRPr="009915C0" w14:paraId="4BE885C2" w14:textId="77777777" w:rsidTr="005901DD">
        <w:trPr>
          <w:trHeight w:val="288"/>
        </w:trPr>
        <w:tc>
          <w:tcPr>
            <w:tcW w:w="510" w:type="dxa"/>
            <w:vAlign w:val="center"/>
          </w:tcPr>
          <w:p w14:paraId="4BE885BF" w14:textId="77777777" w:rsidR="00697BB2" w:rsidRDefault="00B77156">
            <w:pPr>
              <w:keepNext/>
              <w:jc w:val="center"/>
              <w:rPr>
                <w:rFonts w:asciiTheme="minorHAnsi" w:hAnsiTheme="minorHAnsi"/>
              </w:rPr>
            </w:pPr>
            <w:r>
              <w:rPr>
                <w:rFonts w:asciiTheme="minorHAnsi" w:hAnsiTheme="minorHAnsi"/>
              </w:rPr>
              <w:t>12</w:t>
            </w:r>
          </w:p>
        </w:tc>
        <w:tc>
          <w:tcPr>
            <w:tcW w:w="4490" w:type="dxa"/>
            <w:gridSpan w:val="2"/>
            <w:vAlign w:val="center"/>
          </w:tcPr>
          <w:p w14:paraId="4BE885C0" w14:textId="3A5E56E1" w:rsidR="00697BB2" w:rsidRDefault="00FB70A2" w:rsidP="007F4FD8">
            <w:pPr>
              <w:keepNext/>
              <w:rPr>
                <w:rFonts w:asciiTheme="minorHAnsi" w:hAnsiTheme="minorHAnsi"/>
              </w:rPr>
            </w:pPr>
            <w:r w:rsidRPr="009915C0">
              <w:rPr>
                <w:rFonts w:asciiTheme="minorHAnsi" w:hAnsiTheme="minorHAnsi"/>
              </w:rPr>
              <w:t>Max Pump Flow</w:t>
            </w:r>
            <w:r>
              <w:rPr>
                <w:rFonts w:asciiTheme="minorHAnsi" w:hAnsiTheme="minorHAnsi"/>
              </w:rPr>
              <w:t xml:space="preserve"> Rate </w:t>
            </w:r>
            <w:r w:rsidRPr="009915C0">
              <w:rPr>
                <w:rFonts w:asciiTheme="minorHAnsi" w:hAnsiTheme="minorHAnsi"/>
              </w:rPr>
              <w:t>(</w:t>
            </w:r>
            <w:r w:rsidR="007F4FD8">
              <w:rPr>
                <w:rFonts w:asciiTheme="minorHAnsi" w:hAnsiTheme="minorHAnsi"/>
              </w:rPr>
              <w:t>gpm</w:t>
            </w:r>
            <w:r w:rsidRPr="009915C0">
              <w:rPr>
                <w:rFonts w:asciiTheme="minorHAnsi" w:hAnsiTheme="minorHAnsi"/>
              </w:rPr>
              <w:t>)</w:t>
            </w:r>
          </w:p>
        </w:tc>
        <w:tc>
          <w:tcPr>
            <w:tcW w:w="6034" w:type="dxa"/>
            <w:gridSpan w:val="4"/>
          </w:tcPr>
          <w:p w14:paraId="4BE885C1" w14:textId="77777777" w:rsidR="00697BB2" w:rsidRDefault="00697BB2">
            <w:pPr>
              <w:keepNext/>
              <w:rPr>
                <w:rFonts w:asciiTheme="minorHAnsi" w:hAnsiTheme="minorHAnsi"/>
              </w:rPr>
            </w:pPr>
          </w:p>
        </w:tc>
      </w:tr>
      <w:tr w:rsidR="00DB2292" w:rsidRPr="009915C0" w14:paraId="4BE885C6" w14:textId="77777777" w:rsidTr="005901DD">
        <w:trPr>
          <w:trHeight w:val="288"/>
        </w:trPr>
        <w:tc>
          <w:tcPr>
            <w:tcW w:w="510" w:type="dxa"/>
            <w:vAlign w:val="center"/>
          </w:tcPr>
          <w:p w14:paraId="4BE885C3" w14:textId="77777777" w:rsidR="00697BB2" w:rsidRDefault="00B77156">
            <w:pPr>
              <w:keepNext/>
              <w:jc w:val="center"/>
              <w:rPr>
                <w:rFonts w:asciiTheme="minorHAnsi" w:hAnsiTheme="minorHAnsi"/>
              </w:rPr>
            </w:pPr>
            <w:r>
              <w:rPr>
                <w:rFonts w:asciiTheme="minorHAnsi" w:hAnsiTheme="minorHAnsi"/>
              </w:rPr>
              <w:t>13</w:t>
            </w:r>
          </w:p>
        </w:tc>
        <w:tc>
          <w:tcPr>
            <w:tcW w:w="4490" w:type="dxa"/>
            <w:gridSpan w:val="2"/>
            <w:vAlign w:val="center"/>
          </w:tcPr>
          <w:p w14:paraId="4BE885C4" w14:textId="473331D4" w:rsidR="00697BB2" w:rsidRDefault="00DB2292" w:rsidP="00D52E82">
            <w:pPr>
              <w:keepNext/>
              <w:rPr>
                <w:rFonts w:asciiTheme="minorHAnsi" w:hAnsiTheme="minorHAnsi"/>
              </w:rPr>
            </w:pPr>
            <w:r>
              <w:rPr>
                <w:rFonts w:asciiTheme="minorHAnsi" w:hAnsiTheme="minorHAnsi"/>
              </w:rPr>
              <w:t xml:space="preserve">Measured </w:t>
            </w:r>
            <w:r w:rsidR="00D52E82">
              <w:rPr>
                <w:rFonts w:asciiTheme="minorHAnsi" w:hAnsiTheme="minorHAnsi"/>
              </w:rPr>
              <w:t>F</w:t>
            </w:r>
            <w:r>
              <w:rPr>
                <w:rFonts w:asciiTheme="minorHAnsi" w:hAnsiTheme="minorHAnsi"/>
              </w:rPr>
              <w:t xml:space="preserve">low </w:t>
            </w:r>
            <w:r w:rsidR="00D52E82">
              <w:rPr>
                <w:rFonts w:asciiTheme="minorHAnsi" w:hAnsiTheme="minorHAnsi"/>
              </w:rPr>
              <w:t>R</w:t>
            </w:r>
            <w:r>
              <w:rPr>
                <w:rFonts w:asciiTheme="minorHAnsi" w:hAnsiTheme="minorHAnsi"/>
              </w:rPr>
              <w:t xml:space="preserve">ate </w:t>
            </w:r>
            <w:r w:rsidR="00D52E82">
              <w:rPr>
                <w:rFonts w:asciiTheme="minorHAnsi" w:hAnsiTheme="minorHAnsi"/>
              </w:rPr>
              <w:t>R</w:t>
            </w:r>
            <w:r>
              <w:rPr>
                <w:rFonts w:asciiTheme="minorHAnsi" w:hAnsiTheme="minorHAnsi"/>
              </w:rPr>
              <w:t xml:space="preserve">eturn </w:t>
            </w:r>
            <w:r w:rsidR="00D52E82">
              <w:rPr>
                <w:rFonts w:asciiTheme="minorHAnsi" w:hAnsiTheme="minorHAnsi"/>
              </w:rPr>
              <w:t>L</w:t>
            </w:r>
            <w:r>
              <w:rPr>
                <w:rFonts w:asciiTheme="minorHAnsi" w:hAnsiTheme="minorHAnsi"/>
              </w:rPr>
              <w:t>ine (</w:t>
            </w:r>
            <w:r w:rsidR="007F4FD8">
              <w:rPr>
                <w:rFonts w:asciiTheme="minorHAnsi" w:hAnsiTheme="minorHAnsi"/>
              </w:rPr>
              <w:t>fps</w:t>
            </w:r>
            <w:r>
              <w:rPr>
                <w:rFonts w:asciiTheme="minorHAnsi" w:hAnsiTheme="minorHAnsi"/>
              </w:rPr>
              <w:t>)</w:t>
            </w:r>
          </w:p>
        </w:tc>
        <w:tc>
          <w:tcPr>
            <w:tcW w:w="6034" w:type="dxa"/>
            <w:gridSpan w:val="4"/>
          </w:tcPr>
          <w:p w14:paraId="4BE885C5" w14:textId="77777777" w:rsidR="00697BB2" w:rsidRPr="00AC1CEB" w:rsidRDefault="00697BB2">
            <w:pPr>
              <w:keepNext/>
              <w:rPr>
                <w:rFonts w:asciiTheme="minorHAnsi" w:hAnsiTheme="minorHAnsi"/>
                <w:b/>
              </w:rPr>
            </w:pPr>
          </w:p>
        </w:tc>
      </w:tr>
      <w:tr w:rsidR="00DB2292" w:rsidRPr="009915C0" w14:paraId="4BE885CA" w14:textId="77777777" w:rsidTr="00DB2292">
        <w:trPr>
          <w:trHeight w:val="350"/>
        </w:trPr>
        <w:tc>
          <w:tcPr>
            <w:tcW w:w="510" w:type="dxa"/>
            <w:vAlign w:val="center"/>
          </w:tcPr>
          <w:p w14:paraId="4BE885C7" w14:textId="77777777" w:rsidR="00697BB2" w:rsidRDefault="00B77156">
            <w:pPr>
              <w:keepNext/>
              <w:jc w:val="center"/>
              <w:rPr>
                <w:rFonts w:asciiTheme="minorHAnsi" w:hAnsiTheme="minorHAnsi"/>
              </w:rPr>
            </w:pPr>
            <w:r>
              <w:rPr>
                <w:rFonts w:asciiTheme="minorHAnsi" w:hAnsiTheme="minorHAnsi"/>
              </w:rPr>
              <w:t>14</w:t>
            </w:r>
          </w:p>
        </w:tc>
        <w:tc>
          <w:tcPr>
            <w:tcW w:w="4490" w:type="dxa"/>
            <w:gridSpan w:val="2"/>
            <w:vAlign w:val="center"/>
          </w:tcPr>
          <w:p w14:paraId="4BE885C8" w14:textId="625FFA5D" w:rsidR="00697BB2" w:rsidRDefault="00DB2292" w:rsidP="00D52E82">
            <w:pPr>
              <w:keepNext/>
              <w:rPr>
                <w:rFonts w:asciiTheme="minorHAnsi" w:hAnsiTheme="minorHAnsi"/>
              </w:rPr>
            </w:pPr>
            <w:r>
              <w:rPr>
                <w:rFonts w:asciiTheme="minorHAnsi" w:hAnsiTheme="minorHAnsi"/>
              </w:rPr>
              <w:t xml:space="preserve">Measured </w:t>
            </w:r>
            <w:r w:rsidR="00D52E82">
              <w:rPr>
                <w:rFonts w:asciiTheme="minorHAnsi" w:hAnsiTheme="minorHAnsi"/>
              </w:rPr>
              <w:t>F</w:t>
            </w:r>
            <w:r>
              <w:rPr>
                <w:rFonts w:asciiTheme="minorHAnsi" w:hAnsiTheme="minorHAnsi"/>
              </w:rPr>
              <w:t xml:space="preserve">low </w:t>
            </w:r>
            <w:r w:rsidR="00D52E82">
              <w:rPr>
                <w:rFonts w:asciiTheme="minorHAnsi" w:hAnsiTheme="minorHAnsi"/>
              </w:rPr>
              <w:t>R</w:t>
            </w:r>
            <w:r>
              <w:rPr>
                <w:rFonts w:asciiTheme="minorHAnsi" w:hAnsiTheme="minorHAnsi"/>
              </w:rPr>
              <w:t>ate</w:t>
            </w:r>
            <w:r w:rsidR="00294119">
              <w:rPr>
                <w:rFonts w:asciiTheme="minorHAnsi" w:hAnsiTheme="minorHAnsi"/>
              </w:rPr>
              <w:t xml:space="preserve"> </w:t>
            </w:r>
            <w:r w:rsidR="00D52E82">
              <w:rPr>
                <w:rFonts w:asciiTheme="minorHAnsi" w:hAnsiTheme="minorHAnsi"/>
              </w:rPr>
              <w:t>S</w:t>
            </w:r>
            <w:r w:rsidR="00294119">
              <w:rPr>
                <w:rFonts w:asciiTheme="minorHAnsi" w:hAnsiTheme="minorHAnsi"/>
              </w:rPr>
              <w:t xml:space="preserve">uction </w:t>
            </w:r>
            <w:r w:rsidR="00D52E82">
              <w:rPr>
                <w:rFonts w:asciiTheme="minorHAnsi" w:hAnsiTheme="minorHAnsi"/>
              </w:rPr>
              <w:t>L</w:t>
            </w:r>
            <w:r w:rsidR="00294119">
              <w:rPr>
                <w:rFonts w:asciiTheme="minorHAnsi" w:hAnsiTheme="minorHAnsi"/>
              </w:rPr>
              <w:t>ine</w:t>
            </w:r>
            <w:r>
              <w:rPr>
                <w:rFonts w:asciiTheme="minorHAnsi" w:hAnsiTheme="minorHAnsi"/>
              </w:rPr>
              <w:t xml:space="preserve"> (</w:t>
            </w:r>
            <w:r w:rsidR="007F4FD8">
              <w:rPr>
                <w:rFonts w:asciiTheme="minorHAnsi" w:hAnsiTheme="minorHAnsi"/>
              </w:rPr>
              <w:t>fps</w:t>
            </w:r>
            <w:r>
              <w:rPr>
                <w:rFonts w:asciiTheme="minorHAnsi" w:hAnsiTheme="minorHAnsi"/>
              </w:rPr>
              <w:t>)</w:t>
            </w:r>
          </w:p>
        </w:tc>
        <w:tc>
          <w:tcPr>
            <w:tcW w:w="6034" w:type="dxa"/>
            <w:gridSpan w:val="4"/>
          </w:tcPr>
          <w:p w14:paraId="4BE885C9" w14:textId="77777777" w:rsidR="00697BB2" w:rsidRPr="00AC1CEB" w:rsidRDefault="00697BB2">
            <w:pPr>
              <w:keepNext/>
              <w:rPr>
                <w:rFonts w:asciiTheme="minorHAnsi" w:hAnsiTheme="minorHAnsi"/>
                <w:b/>
              </w:rPr>
            </w:pPr>
          </w:p>
        </w:tc>
      </w:tr>
      <w:tr w:rsidR="00204392" w14:paraId="4BE885CE" w14:textId="77777777" w:rsidTr="003C3988">
        <w:trPr>
          <w:trHeight w:val="350"/>
        </w:trPr>
        <w:tc>
          <w:tcPr>
            <w:tcW w:w="510" w:type="dxa"/>
            <w:vAlign w:val="center"/>
          </w:tcPr>
          <w:p w14:paraId="4BE885CB" w14:textId="77777777" w:rsidR="00697BB2" w:rsidRDefault="00204392">
            <w:pPr>
              <w:keepNext/>
              <w:jc w:val="center"/>
              <w:rPr>
                <w:rFonts w:asciiTheme="minorHAnsi" w:hAnsiTheme="minorHAnsi"/>
              </w:rPr>
            </w:pPr>
            <w:r>
              <w:rPr>
                <w:rFonts w:asciiTheme="minorHAnsi" w:hAnsiTheme="minorHAnsi"/>
              </w:rPr>
              <w:t>15</w:t>
            </w:r>
          </w:p>
        </w:tc>
        <w:tc>
          <w:tcPr>
            <w:tcW w:w="4490" w:type="dxa"/>
            <w:gridSpan w:val="2"/>
            <w:vAlign w:val="center"/>
          </w:tcPr>
          <w:p w14:paraId="4BE885CC" w14:textId="1714AE36" w:rsidR="00697BB2" w:rsidRDefault="00204392" w:rsidP="007F4FD8">
            <w:pPr>
              <w:keepNext/>
              <w:rPr>
                <w:rFonts w:asciiTheme="minorHAnsi" w:hAnsiTheme="minorHAnsi"/>
              </w:rPr>
            </w:pPr>
            <w:r>
              <w:rPr>
                <w:rFonts w:asciiTheme="minorHAnsi" w:hAnsiTheme="minorHAnsi"/>
              </w:rPr>
              <w:t xml:space="preserve">Compliance </w:t>
            </w:r>
            <w:r w:rsidR="007F4FD8">
              <w:rPr>
                <w:rFonts w:asciiTheme="minorHAnsi" w:hAnsiTheme="minorHAnsi"/>
              </w:rPr>
              <w:t>S</w:t>
            </w:r>
            <w:r>
              <w:rPr>
                <w:rFonts w:asciiTheme="minorHAnsi" w:hAnsiTheme="minorHAnsi"/>
              </w:rPr>
              <w:t>tatement</w:t>
            </w:r>
            <w:r w:rsidR="006E54E9">
              <w:rPr>
                <w:rFonts w:asciiTheme="minorHAnsi" w:hAnsiTheme="minorHAnsi"/>
              </w:rPr>
              <w:t>:</w:t>
            </w:r>
          </w:p>
        </w:tc>
        <w:tc>
          <w:tcPr>
            <w:tcW w:w="6034" w:type="dxa"/>
            <w:gridSpan w:val="4"/>
          </w:tcPr>
          <w:p w14:paraId="4BE885CD" w14:textId="77777777" w:rsidR="00697BB2" w:rsidRDefault="00697BB2">
            <w:pPr>
              <w:keepNext/>
              <w:rPr>
                <w:rFonts w:asciiTheme="minorHAnsi" w:hAnsiTheme="minorHAnsi"/>
              </w:rPr>
            </w:pPr>
          </w:p>
        </w:tc>
      </w:tr>
      <w:tr w:rsidR="00DB2292" w:rsidRPr="009915C0" w14:paraId="4BE885D0" w14:textId="77777777" w:rsidTr="005901DD">
        <w:trPr>
          <w:trHeight w:val="206"/>
        </w:trPr>
        <w:tc>
          <w:tcPr>
            <w:tcW w:w="11034" w:type="dxa"/>
            <w:gridSpan w:val="7"/>
          </w:tcPr>
          <w:p w14:paraId="4BE885CF" w14:textId="77777777" w:rsidR="00697BB2" w:rsidRPr="007F4FD8" w:rsidRDefault="00DB2292">
            <w:pPr>
              <w:keepNext/>
              <w:rPr>
                <w:rFonts w:asciiTheme="minorHAnsi" w:hAnsiTheme="minorHAnsi"/>
              </w:rPr>
            </w:pPr>
            <w:r w:rsidRPr="007F4FD8">
              <w:rPr>
                <w:rFonts w:asciiTheme="minorHAnsi" w:hAnsiTheme="minorHAnsi"/>
                <w:b/>
                <w:sz w:val="18"/>
                <w:szCs w:val="18"/>
              </w:rPr>
              <w:t xml:space="preserve">The responsible person’s signature on this compliance document affirms that all applicable requirements in this table have been met.  </w:t>
            </w:r>
          </w:p>
        </w:tc>
      </w:tr>
    </w:tbl>
    <w:p w14:paraId="4BE885D1" w14:textId="77777777" w:rsidR="00947C24" w:rsidRPr="009915C0" w:rsidRDefault="00947C24" w:rsidP="006E54E9">
      <w:pPr>
        <w:rPr>
          <w:rFonts w:asciiTheme="minorHAnsi" w:hAnsiTheme="minorHAnsi"/>
          <w:b/>
        </w:rPr>
      </w:pPr>
    </w:p>
    <w:tbl>
      <w:tblPr>
        <w:tblStyle w:val="TableGrid"/>
        <w:tblW w:w="5008" w:type="pct"/>
        <w:tblLook w:val="04A0" w:firstRow="1" w:lastRow="0" w:firstColumn="1" w:lastColumn="0" w:noHBand="0" w:noVBand="1"/>
      </w:tblPr>
      <w:tblGrid>
        <w:gridCol w:w="522"/>
        <w:gridCol w:w="10512"/>
      </w:tblGrid>
      <w:tr w:rsidR="00947C24" w:rsidRPr="009915C0" w14:paraId="4BE885D3" w14:textId="77777777" w:rsidTr="00546CA2">
        <w:tc>
          <w:tcPr>
            <w:tcW w:w="11034" w:type="dxa"/>
            <w:gridSpan w:val="2"/>
          </w:tcPr>
          <w:p w14:paraId="4BE885D2" w14:textId="5E4F286B" w:rsidR="00AD527C" w:rsidRPr="009915C0" w:rsidRDefault="00553170" w:rsidP="00204392">
            <w:pPr>
              <w:keepNext/>
              <w:rPr>
                <w:rFonts w:asciiTheme="minorHAnsi" w:hAnsiTheme="minorHAnsi"/>
                <w:b/>
              </w:rPr>
            </w:pPr>
            <w:r>
              <w:rPr>
                <w:rFonts w:asciiTheme="minorHAnsi" w:hAnsiTheme="minorHAnsi"/>
                <w:b/>
              </w:rPr>
              <w:t>E</w:t>
            </w:r>
            <w:r w:rsidR="001853B8">
              <w:rPr>
                <w:rFonts w:asciiTheme="minorHAnsi" w:hAnsiTheme="minorHAnsi"/>
                <w:b/>
              </w:rPr>
              <w:t xml:space="preserve">. </w:t>
            </w:r>
            <w:r w:rsidR="00E25ED0" w:rsidRPr="005135A4">
              <w:rPr>
                <w:rFonts w:asciiTheme="minorHAnsi" w:hAnsiTheme="minorHAnsi"/>
                <w:b/>
              </w:rPr>
              <w:t xml:space="preserve">Pool System Piping </w:t>
            </w:r>
            <w:r w:rsidR="00AD527C" w:rsidRPr="00AC1CEB">
              <w:rPr>
                <w:rFonts w:asciiTheme="minorHAnsi" w:hAnsiTheme="minorHAnsi"/>
              </w:rPr>
              <w:t>(Section 150.0(p)2)</w:t>
            </w:r>
          </w:p>
        </w:tc>
      </w:tr>
      <w:tr w:rsidR="00947C24" w:rsidRPr="009915C0" w14:paraId="4BE885D6" w14:textId="77777777" w:rsidTr="00546CA2">
        <w:tc>
          <w:tcPr>
            <w:tcW w:w="522" w:type="dxa"/>
            <w:vAlign w:val="center"/>
          </w:tcPr>
          <w:p w14:paraId="4BE885D4" w14:textId="77777777" w:rsidR="00947C24" w:rsidRPr="009915C0" w:rsidRDefault="00E458DD" w:rsidP="00E458DD">
            <w:pPr>
              <w:jc w:val="center"/>
              <w:rPr>
                <w:rFonts w:asciiTheme="minorHAnsi" w:hAnsiTheme="minorHAnsi"/>
              </w:rPr>
            </w:pPr>
            <w:r>
              <w:rPr>
                <w:rFonts w:asciiTheme="minorHAnsi" w:hAnsiTheme="minorHAnsi"/>
              </w:rPr>
              <w:t>01</w:t>
            </w:r>
          </w:p>
        </w:tc>
        <w:tc>
          <w:tcPr>
            <w:tcW w:w="10512" w:type="dxa"/>
          </w:tcPr>
          <w:p w14:paraId="4BE885D5" w14:textId="77777777" w:rsidR="00947C24" w:rsidRPr="009915C0" w:rsidRDefault="00947C24" w:rsidP="00950A11">
            <w:pPr>
              <w:rPr>
                <w:rFonts w:asciiTheme="minorHAnsi" w:hAnsiTheme="minorHAnsi"/>
              </w:rPr>
            </w:pPr>
            <w:r w:rsidRPr="009915C0">
              <w:rPr>
                <w:rFonts w:asciiTheme="minorHAnsi" w:hAnsiTheme="minorHAnsi"/>
              </w:rPr>
              <w:t>The suction side pipe is straight for at least 4 pipe diameters before entering the pump (See table below for the required straight run lengths for various pipe sizes).</w:t>
            </w:r>
          </w:p>
        </w:tc>
      </w:tr>
      <w:tr w:rsidR="00947C24" w:rsidRPr="009915C0" w14:paraId="4BE885D9" w14:textId="77777777" w:rsidTr="00546CA2">
        <w:trPr>
          <w:trHeight w:val="288"/>
        </w:trPr>
        <w:tc>
          <w:tcPr>
            <w:tcW w:w="522" w:type="dxa"/>
            <w:vAlign w:val="center"/>
          </w:tcPr>
          <w:p w14:paraId="4BE885D7" w14:textId="77777777" w:rsidR="00947C24" w:rsidRPr="009915C0" w:rsidRDefault="00E458DD" w:rsidP="00E458DD">
            <w:pPr>
              <w:spacing w:after="120"/>
              <w:jc w:val="center"/>
              <w:rPr>
                <w:rFonts w:asciiTheme="minorHAnsi" w:hAnsiTheme="minorHAnsi"/>
              </w:rPr>
            </w:pPr>
            <w:r>
              <w:rPr>
                <w:rFonts w:asciiTheme="minorHAnsi" w:hAnsiTheme="minorHAnsi"/>
              </w:rPr>
              <w:t>02</w:t>
            </w:r>
          </w:p>
        </w:tc>
        <w:tc>
          <w:tcPr>
            <w:tcW w:w="10512" w:type="dxa"/>
            <w:vAlign w:val="center"/>
          </w:tcPr>
          <w:p w14:paraId="4BE885D8" w14:textId="77777777" w:rsidR="00947C24" w:rsidRPr="009915C0" w:rsidRDefault="00AD527C" w:rsidP="00AD527C">
            <w:pPr>
              <w:rPr>
                <w:rFonts w:asciiTheme="minorHAnsi" w:hAnsiTheme="minorHAnsi"/>
              </w:rPr>
            </w:pPr>
            <w:r w:rsidRPr="00AD527C">
              <w:rPr>
                <w:rFonts w:asciiTheme="minorHAnsi" w:hAnsiTheme="minorHAnsi"/>
              </w:rPr>
              <w:t xml:space="preserve">All elbows are sweep elbows, or </w:t>
            </w:r>
            <w:r>
              <w:rPr>
                <w:rFonts w:asciiTheme="minorHAnsi" w:hAnsiTheme="minorHAnsi"/>
              </w:rPr>
              <w:t xml:space="preserve">an elbow </w:t>
            </w:r>
            <w:r w:rsidRPr="00AD527C">
              <w:rPr>
                <w:rFonts w:asciiTheme="minorHAnsi" w:hAnsiTheme="minorHAnsi"/>
              </w:rPr>
              <w:t xml:space="preserve">type that has a pressure drop </w:t>
            </w:r>
            <w:r>
              <w:rPr>
                <w:rFonts w:asciiTheme="minorHAnsi" w:hAnsiTheme="minorHAnsi"/>
              </w:rPr>
              <w:t xml:space="preserve">that is </w:t>
            </w:r>
            <w:r w:rsidRPr="00AD527C">
              <w:rPr>
                <w:rFonts w:asciiTheme="minorHAnsi" w:hAnsiTheme="minorHAnsi"/>
              </w:rPr>
              <w:t>less than the pressure drop</w:t>
            </w:r>
            <w:r w:rsidR="006E54E9">
              <w:rPr>
                <w:rFonts w:asciiTheme="minorHAnsi" w:hAnsiTheme="minorHAnsi"/>
              </w:rPr>
              <w:t xml:space="preserve"> </w:t>
            </w:r>
            <w:r w:rsidRPr="00AD527C">
              <w:rPr>
                <w:rFonts w:asciiTheme="minorHAnsi" w:hAnsiTheme="minorHAnsi"/>
              </w:rPr>
              <w:t xml:space="preserve">of </w:t>
            </w:r>
            <w:r>
              <w:rPr>
                <w:rFonts w:asciiTheme="minorHAnsi" w:hAnsiTheme="minorHAnsi"/>
              </w:rPr>
              <w:t xml:space="preserve">a </w:t>
            </w:r>
            <w:r w:rsidRPr="00AD527C">
              <w:rPr>
                <w:rFonts w:asciiTheme="minorHAnsi" w:hAnsiTheme="minorHAnsi"/>
              </w:rPr>
              <w:t>straight pipe with a length of 30 pipe diameters.</w:t>
            </w:r>
          </w:p>
        </w:tc>
      </w:tr>
      <w:tr w:rsidR="00546CA2" w:rsidRPr="009915C0" w14:paraId="4BE885DB" w14:textId="77777777" w:rsidTr="00546CA2">
        <w:trPr>
          <w:trHeight w:val="206"/>
        </w:trPr>
        <w:tc>
          <w:tcPr>
            <w:tcW w:w="11034" w:type="dxa"/>
            <w:gridSpan w:val="2"/>
          </w:tcPr>
          <w:p w14:paraId="4BE885DA" w14:textId="77777777" w:rsidR="00546CA2" w:rsidRPr="007F4FD8" w:rsidRDefault="00546CA2" w:rsidP="005901DD">
            <w:pPr>
              <w:rPr>
                <w:rFonts w:asciiTheme="minorHAnsi" w:hAnsiTheme="minorHAnsi"/>
              </w:rPr>
            </w:pPr>
            <w:r w:rsidRPr="007F4FD8">
              <w:rPr>
                <w:rFonts w:asciiTheme="minorHAnsi" w:hAnsiTheme="minorHAnsi"/>
                <w:b/>
                <w:sz w:val="18"/>
                <w:szCs w:val="18"/>
              </w:rPr>
              <w:t xml:space="preserve">The responsible person’s signature on this compliance document affirms that all applicable requirements in this table have been met.  </w:t>
            </w:r>
          </w:p>
        </w:tc>
      </w:tr>
    </w:tbl>
    <w:p w14:paraId="4BE885DC" w14:textId="77777777" w:rsidR="00947C24" w:rsidRPr="002202B4" w:rsidRDefault="00947C24" w:rsidP="008A3258">
      <w:pPr>
        <w:tabs>
          <w:tab w:val="left" w:pos="2327"/>
        </w:tabs>
        <w:rPr>
          <w:rFonts w:asciiTheme="minorHAnsi" w:hAnsiTheme="minorHAnsi"/>
        </w:rPr>
      </w:pPr>
    </w:p>
    <w:tbl>
      <w:tblPr>
        <w:tblStyle w:val="TableGrid"/>
        <w:tblW w:w="5008" w:type="pct"/>
        <w:tblLook w:val="04A0" w:firstRow="1" w:lastRow="0" w:firstColumn="1" w:lastColumn="0" w:noHBand="0" w:noVBand="1"/>
      </w:tblPr>
      <w:tblGrid>
        <w:gridCol w:w="508"/>
        <w:gridCol w:w="10526"/>
      </w:tblGrid>
      <w:tr w:rsidR="009915C0" w:rsidRPr="009915C0" w14:paraId="4BE885DE" w14:textId="77777777" w:rsidTr="00546CA2">
        <w:tc>
          <w:tcPr>
            <w:tcW w:w="11034" w:type="dxa"/>
            <w:gridSpan w:val="2"/>
          </w:tcPr>
          <w:p w14:paraId="4BE885DD" w14:textId="1DCE76ED" w:rsidR="00AD527C" w:rsidRPr="009915C0" w:rsidRDefault="00553170" w:rsidP="006E54E9">
            <w:pPr>
              <w:rPr>
                <w:rFonts w:asciiTheme="minorHAnsi" w:hAnsiTheme="minorHAnsi"/>
              </w:rPr>
            </w:pPr>
            <w:r>
              <w:rPr>
                <w:rFonts w:asciiTheme="minorHAnsi" w:hAnsiTheme="minorHAnsi"/>
                <w:b/>
              </w:rPr>
              <w:t>F</w:t>
            </w:r>
            <w:r w:rsidR="001853B8">
              <w:rPr>
                <w:rFonts w:asciiTheme="minorHAnsi" w:hAnsiTheme="minorHAnsi"/>
                <w:b/>
              </w:rPr>
              <w:t xml:space="preserve">. </w:t>
            </w:r>
            <w:r w:rsidR="00E25ED0" w:rsidRPr="005135A4">
              <w:rPr>
                <w:rFonts w:asciiTheme="minorHAnsi" w:hAnsiTheme="minorHAnsi"/>
                <w:b/>
              </w:rPr>
              <w:t>Pool Filters and Valves</w:t>
            </w:r>
            <w:r w:rsidR="00E25ED0" w:rsidDel="00E25ED0">
              <w:rPr>
                <w:rFonts w:asciiTheme="minorHAnsi" w:hAnsiTheme="minorHAnsi"/>
                <w:b/>
              </w:rPr>
              <w:t xml:space="preserve"> </w:t>
            </w:r>
            <w:r w:rsidR="00AD527C" w:rsidRPr="00AC1CEB">
              <w:rPr>
                <w:rFonts w:asciiTheme="minorHAnsi" w:hAnsiTheme="minorHAnsi"/>
              </w:rPr>
              <w:t>(Section 150.0(p)3 and 4)</w:t>
            </w:r>
          </w:p>
        </w:tc>
      </w:tr>
      <w:tr w:rsidR="00AD527C" w:rsidRPr="009915C0" w14:paraId="4BE885E1" w14:textId="77777777" w:rsidTr="00546CA2">
        <w:tc>
          <w:tcPr>
            <w:tcW w:w="508" w:type="dxa"/>
            <w:vAlign w:val="center"/>
          </w:tcPr>
          <w:p w14:paraId="4BE885DF" w14:textId="77777777" w:rsidR="00AD527C" w:rsidRDefault="00AD527C" w:rsidP="00E458DD">
            <w:pPr>
              <w:jc w:val="center"/>
              <w:rPr>
                <w:rFonts w:asciiTheme="minorHAnsi" w:hAnsiTheme="minorHAnsi"/>
              </w:rPr>
            </w:pPr>
            <w:r>
              <w:rPr>
                <w:rFonts w:asciiTheme="minorHAnsi" w:hAnsiTheme="minorHAnsi"/>
              </w:rPr>
              <w:t>01</w:t>
            </w:r>
          </w:p>
        </w:tc>
        <w:tc>
          <w:tcPr>
            <w:tcW w:w="10526" w:type="dxa"/>
          </w:tcPr>
          <w:p w14:paraId="4BE885E0" w14:textId="77777777" w:rsidR="00AD527C" w:rsidRPr="009915C0" w:rsidRDefault="00AD527C" w:rsidP="00AD527C">
            <w:pPr>
              <w:rPr>
                <w:rFonts w:asciiTheme="minorHAnsi" w:hAnsiTheme="minorHAnsi"/>
              </w:rPr>
            </w:pPr>
            <w:r w:rsidRPr="00AD527C">
              <w:rPr>
                <w:rFonts w:asciiTheme="minorHAnsi" w:hAnsiTheme="minorHAnsi"/>
              </w:rPr>
              <w:t>If a filter is used in a pool intended for public use: The size of the filter is at least the size specified in NSF/ANSI 50.</w:t>
            </w:r>
          </w:p>
        </w:tc>
      </w:tr>
      <w:tr w:rsidR="004B250A" w:rsidRPr="009915C0" w14:paraId="4BE885E4" w14:textId="77777777" w:rsidTr="00546CA2">
        <w:tc>
          <w:tcPr>
            <w:tcW w:w="508" w:type="dxa"/>
            <w:vAlign w:val="center"/>
          </w:tcPr>
          <w:p w14:paraId="4BE885E2" w14:textId="77777777" w:rsidR="004B250A" w:rsidRPr="009915C0" w:rsidRDefault="00E458DD" w:rsidP="00E458DD">
            <w:pPr>
              <w:jc w:val="center"/>
              <w:rPr>
                <w:rFonts w:asciiTheme="minorHAnsi" w:hAnsiTheme="minorHAnsi"/>
              </w:rPr>
            </w:pPr>
            <w:r>
              <w:rPr>
                <w:rFonts w:asciiTheme="minorHAnsi" w:hAnsiTheme="minorHAnsi"/>
              </w:rPr>
              <w:t>0</w:t>
            </w:r>
            <w:r w:rsidR="00AD527C">
              <w:rPr>
                <w:rFonts w:asciiTheme="minorHAnsi" w:hAnsiTheme="minorHAnsi"/>
              </w:rPr>
              <w:t>2</w:t>
            </w:r>
          </w:p>
        </w:tc>
        <w:tc>
          <w:tcPr>
            <w:tcW w:w="10526" w:type="dxa"/>
          </w:tcPr>
          <w:p w14:paraId="4BE885E3" w14:textId="77777777" w:rsidR="004B250A" w:rsidRPr="009915C0" w:rsidRDefault="001853B8" w:rsidP="00AD527C">
            <w:pPr>
              <w:rPr>
                <w:rFonts w:asciiTheme="minorHAnsi" w:hAnsiTheme="minorHAnsi"/>
              </w:rPr>
            </w:pPr>
            <w:r w:rsidRPr="009915C0">
              <w:rPr>
                <w:rFonts w:asciiTheme="minorHAnsi" w:hAnsiTheme="minorHAnsi"/>
              </w:rPr>
              <w:t xml:space="preserve">If a backwash valve is used: The diameter of the backwash valve is </w:t>
            </w:r>
            <w:r w:rsidR="00AD527C">
              <w:rPr>
                <w:rFonts w:asciiTheme="minorHAnsi" w:hAnsiTheme="minorHAnsi"/>
              </w:rPr>
              <w:t xml:space="preserve">at least </w:t>
            </w:r>
            <w:r w:rsidRPr="009915C0">
              <w:rPr>
                <w:rFonts w:asciiTheme="minorHAnsi" w:hAnsiTheme="minorHAnsi"/>
              </w:rPr>
              <w:t>2 inches</w:t>
            </w:r>
            <w:r w:rsidR="00AD527C">
              <w:rPr>
                <w:rFonts w:asciiTheme="minorHAnsi" w:hAnsiTheme="minorHAnsi"/>
              </w:rPr>
              <w:t>,</w:t>
            </w:r>
            <w:r w:rsidRPr="009915C0">
              <w:rPr>
                <w:rFonts w:asciiTheme="minorHAnsi" w:hAnsiTheme="minorHAnsi"/>
              </w:rPr>
              <w:t xml:space="preserve"> or </w:t>
            </w:r>
            <w:r w:rsidR="00AD527C">
              <w:rPr>
                <w:rFonts w:asciiTheme="minorHAnsi" w:hAnsiTheme="minorHAnsi"/>
              </w:rPr>
              <w:t xml:space="preserve">the diameter of the return </w:t>
            </w:r>
            <w:r w:rsidRPr="009915C0">
              <w:rPr>
                <w:rFonts w:asciiTheme="minorHAnsi" w:hAnsiTheme="minorHAnsi"/>
              </w:rPr>
              <w:t>pipe, whichever is greater</w:t>
            </w:r>
            <w:r w:rsidR="00AD527C">
              <w:rPr>
                <w:rFonts w:asciiTheme="minorHAnsi" w:hAnsiTheme="minorHAnsi"/>
              </w:rPr>
              <w:t>.</w:t>
            </w:r>
          </w:p>
        </w:tc>
      </w:tr>
      <w:tr w:rsidR="00546CA2" w:rsidRPr="009915C0" w14:paraId="4BE885E6" w14:textId="77777777" w:rsidTr="00546CA2">
        <w:trPr>
          <w:trHeight w:val="206"/>
        </w:trPr>
        <w:tc>
          <w:tcPr>
            <w:tcW w:w="11034" w:type="dxa"/>
            <w:gridSpan w:val="2"/>
          </w:tcPr>
          <w:p w14:paraId="4BE885E5" w14:textId="77777777" w:rsidR="00546CA2" w:rsidRPr="007F4FD8" w:rsidRDefault="00546CA2" w:rsidP="005901DD">
            <w:pPr>
              <w:rPr>
                <w:rFonts w:asciiTheme="minorHAnsi" w:hAnsiTheme="minorHAnsi"/>
              </w:rPr>
            </w:pPr>
            <w:r w:rsidRPr="007F4FD8">
              <w:rPr>
                <w:rFonts w:asciiTheme="minorHAnsi" w:hAnsiTheme="minorHAnsi"/>
                <w:b/>
                <w:sz w:val="18"/>
                <w:szCs w:val="18"/>
              </w:rPr>
              <w:t xml:space="preserve">The responsible person’s signature on this compliance document affirms that all applicable requirements in this table have been met.  </w:t>
            </w:r>
          </w:p>
        </w:tc>
      </w:tr>
    </w:tbl>
    <w:p w14:paraId="4BE885E7" w14:textId="77777777" w:rsidR="005C4EEB" w:rsidRPr="002202B4" w:rsidRDefault="005C4EEB" w:rsidP="005C4EEB">
      <w:pPr>
        <w:ind w:hanging="677"/>
        <w:rPr>
          <w:rFonts w:asciiTheme="minorHAnsi" w:hAnsiTheme="minorHAnsi"/>
        </w:rPr>
      </w:pPr>
    </w:p>
    <w:p w14:paraId="4BE885E8" w14:textId="77777777" w:rsidR="008A24C5" w:rsidRPr="00127AE3" w:rsidRDefault="008A24C5" w:rsidP="008A24C5">
      <w:pPr>
        <w:contextualSpacing/>
        <w:rPr>
          <w:sz w:val="2"/>
          <w:szCs w:val="2"/>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4A2579" w:rsidRPr="009E2C1C" w14:paraId="4BE885EA" w14:textId="77777777" w:rsidTr="00AC1CEB">
        <w:trPr>
          <w:trHeight w:val="296"/>
        </w:trPr>
        <w:tc>
          <w:tcPr>
            <w:tcW w:w="10943" w:type="dxa"/>
            <w:gridSpan w:val="4"/>
            <w:vAlign w:val="center"/>
          </w:tcPr>
          <w:p w14:paraId="4BE885E9" w14:textId="77777777" w:rsidR="004A2579" w:rsidRPr="009351D2" w:rsidRDefault="004A2579" w:rsidP="005901D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4A2579" w:rsidRPr="00FD7A7F" w14:paraId="4BE885EC" w14:textId="77777777" w:rsidTr="00AC1CEB">
        <w:trPr>
          <w:trHeight w:hRule="exact" w:val="262"/>
        </w:trPr>
        <w:tc>
          <w:tcPr>
            <w:tcW w:w="10943" w:type="dxa"/>
            <w:gridSpan w:val="4"/>
            <w:vAlign w:val="center"/>
          </w:tcPr>
          <w:p w14:paraId="4BE885EB" w14:textId="77777777" w:rsidR="004A2579" w:rsidRPr="003010EE" w:rsidRDefault="004A2579" w:rsidP="004A2579">
            <w:pPr>
              <w:pStyle w:val="Heading3"/>
              <w:numPr>
                <w:ilvl w:val="0"/>
                <w:numId w:val="26"/>
              </w:numPr>
              <w:spacing w:before="0" w:after="6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4A2579" w:rsidRPr="00B272DC" w14:paraId="4BE885EF" w14:textId="77777777" w:rsidTr="005901DD">
        <w:trPr>
          <w:trHeight w:val="360"/>
        </w:trPr>
        <w:tc>
          <w:tcPr>
            <w:tcW w:w="5577" w:type="dxa"/>
            <w:gridSpan w:val="2"/>
          </w:tcPr>
          <w:p w14:paraId="4BE885ED" w14:textId="77777777" w:rsidR="004A2579" w:rsidRPr="00B272DC" w:rsidRDefault="004A2579" w:rsidP="005901D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66" w:type="dxa"/>
            <w:gridSpan w:val="2"/>
          </w:tcPr>
          <w:p w14:paraId="4BE885EE" w14:textId="77777777" w:rsidR="004A2579" w:rsidRPr="00B272DC" w:rsidRDefault="004A2579" w:rsidP="005901D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A2579" w:rsidRPr="00B272DC" w14:paraId="4BE885F2" w14:textId="77777777" w:rsidTr="005901DD">
        <w:trPr>
          <w:trHeight w:val="360"/>
        </w:trPr>
        <w:tc>
          <w:tcPr>
            <w:tcW w:w="5577" w:type="dxa"/>
            <w:gridSpan w:val="2"/>
          </w:tcPr>
          <w:p w14:paraId="4BE885F0" w14:textId="77777777" w:rsidR="004A2579" w:rsidRPr="00B272DC" w:rsidRDefault="004A2579" w:rsidP="005901DD">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66" w:type="dxa"/>
            <w:gridSpan w:val="2"/>
          </w:tcPr>
          <w:p w14:paraId="4BE885F1" w14:textId="77777777" w:rsidR="004A2579" w:rsidRPr="00B272DC" w:rsidRDefault="004A2579" w:rsidP="005901DD">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A2579" w:rsidRPr="00B272DC" w14:paraId="4BE885F5" w14:textId="77777777" w:rsidTr="005901DD">
        <w:trPr>
          <w:trHeight w:val="360"/>
        </w:trPr>
        <w:tc>
          <w:tcPr>
            <w:tcW w:w="5577" w:type="dxa"/>
            <w:gridSpan w:val="2"/>
          </w:tcPr>
          <w:p w14:paraId="4BE885F3" w14:textId="77777777" w:rsidR="004A2579" w:rsidRPr="00B272DC" w:rsidRDefault="004A2579" w:rsidP="005901DD">
            <w:pPr>
              <w:keepNext/>
              <w:rPr>
                <w:rFonts w:asciiTheme="minorHAnsi" w:hAnsiTheme="minorHAnsi"/>
                <w:sz w:val="14"/>
                <w:szCs w:val="14"/>
              </w:rPr>
            </w:pPr>
            <w:r w:rsidRPr="00B272DC">
              <w:rPr>
                <w:rFonts w:asciiTheme="minorHAnsi" w:hAnsiTheme="minorHAnsi"/>
                <w:sz w:val="14"/>
                <w:szCs w:val="14"/>
              </w:rPr>
              <w:t>Address:</w:t>
            </w:r>
          </w:p>
        </w:tc>
        <w:tc>
          <w:tcPr>
            <w:tcW w:w="5366" w:type="dxa"/>
            <w:gridSpan w:val="2"/>
          </w:tcPr>
          <w:p w14:paraId="4BE885F4" w14:textId="77777777" w:rsidR="004A2579" w:rsidRPr="00B272DC" w:rsidRDefault="004A2579" w:rsidP="005901DD">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A2579" w:rsidRPr="00B272DC" w14:paraId="4BE885F8" w14:textId="77777777" w:rsidTr="005901DD">
        <w:trPr>
          <w:trHeight w:val="360"/>
        </w:trPr>
        <w:tc>
          <w:tcPr>
            <w:tcW w:w="5577" w:type="dxa"/>
            <w:gridSpan w:val="2"/>
          </w:tcPr>
          <w:p w14:paraId="4BE885F6" w14:textId="77777777" w:rsidR="004A2579" w:rsidRPr="00B272DC" w:rsidRDefault="004A2579" w:rsidP="005901DD">
            <w:pPr>
              <w:keepNext/>
              <w:rPr>
                <w:rFonts w:asciiTheme="minorHAnsi" w:hAnsiTheme="minorHAnsi"/>
                <w:sz w:val="14"/>
                <w:szCs w:val="14"/>
              </w:rPr>
            </w:pPr>
            <w:r w:rsidRPr="00B272DC">
              <w:rPr>
                <w:rFonts w:asciiTheme="minorHAnsi" w:hAnsiTheme="minorHAnsi"/>
                <w:sz w:val="14"/>
                <w:szCs w:val="14"/>
              </w:rPr>
              <w:t>City/State/Zip:</w:t>
            </w:r>
          </w:p>
        </w:tc>
        <w:tc>
          <w:tcPr>
            <w:tcW w:w="5366" w:type="dxa"/>
            <w:gridSpan w:val="2"/>
          </w:tcPr>
          <w:p w14:paraId="4BE885F7" w14:textId="77777777" w:rsidR="004A2579" w:rsidRPr="00B272DC" w:rsidRDefault="004A2579" w:rsidP="005901DD">
            <w:pPr>
              <w:keepNext/>
              <w:rPr>
                <w:rFonts w:asciiTheme="minorHAnsi" w:hAnsiTheme="minorHAnsi"/>
                <w:sz w:val="14"/>
                <w:szCs w:val="14"/>
              </w:rPr>
            </w:pPr>
            <w:r w:rsidRPr="00B272DC">
              <w:rPr>
                <w:rFonts w:asciiTheme="minorHAnsi" w:hAnsiTheme="minorHAnsi"/>
                <w:sz w:val="14"/>
                <w:szCs w:val="14"/>
              </w:rPr>
              <w:t>Phone:</w:t>
            </w:r>
          </w:p>
        </w:tc>
      </w:tr>
      <w:tr w:rsidR="004A2579" w:rsidRPr="008E6C57" w14:paraId="4BE885FA" w14:textId="77777777" w:rsidTr="005901DD">
        <w:tblPrEx>
          <w:tblCellMar>
            <w:left w:w="115" w:type="dxa"/>
            <w:right w:w="115" w:type="dxa"/>
          </w:tblCellMar>
        </w:tblPrEx>
        <w:trPr>
          <w:trHeight w:val="296"/>
        </w:trPr>
        <w:tc>
          <w:tcPr>
            <w:tcW w:w="10943" w:type="dxa"/>
            <w:gridSpan w:val="4"/>
            <w:vAlign w:val="center"/>
          </w:tcPr>
          <w:p w14:paraId="4BE885F9" w14:textId="77777777" w:rsidR="004A2579" w:rsidRDefault="004A2579" w:rsidP="005901D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4A2579" w:rsidRPr="008E6C57" w14:paraId="4BE88601" w14:textId="77777777" w:rsidTr="005901DD">
        <w:tblPrEx>
          <w:tblCellMar>
            <w:left w:w="115" w:type="dxa"/>
            <w:right w:w="115" w:type="dxa"/>
          </w:tblCellMar>
        </w:tblPrEx>
        <w:trPr>
          <w:trHeight w:val="504"/>
        </w:trPr>
        <w:tc>
          <w:tcPr>
            <w:tcW w:w="10943" w:type="dxa"/>
            <w:gridSpan w:val="4"/>
          </w:tcPr>
          <w:p w14:paraId="4850CCC5" w14:textId="77777777" w:rsidR="005E30A9" w:rsidRDefault="005E30A9" w:rsidP="005E30A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5ECC878B" w14:textId="77777777" w:rsidR="005E30A9" w:rsidRDefault="005E30A9" w:rsidP="005E30A9">
            <w:pPr>
              <w:pStyle w:val="Heading3"/>
              <w:numPr>
                <w:ilvl w:val="0"/>
                <w:numId w:val="3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6778C180" w14:textId="77777777" w:rsidR="005E30A9" w:rsidRDefault="005E30A9" w:rsidP="005E30A9">
            <w:pPr>
              <w:keepNext/>
              <w:widowControl w:val="0"/>
              <w:numPr>
                <w:ilvl w:val="0"/>
                <w:numId w:val="36"/>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1EA43BD2" w14:textId="77777777" w:rsidR="005E30A9" w:rsidRDefault="005E30A9" w:rsidP="005E30A9">
            <w:pPr>
              <w:pStyle w:val="ListParagraph"/>
              <w:keepNext/>
              <w:numPr>
                <w:ilvl w:val="0"/>
                <w:numId w:val="36"/>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BE88600" w14:textId="5C6C4554" w:rsidR="004A2579" w:rsidRPr="00975DC6" w:rsidRDefault="005E30A9" w:rsidP="00AC1CEB">
            <w:pPr>
              <w:pStyle w:val="ListParagraph"/>
              <w:keepNext/>
              <w:numPr>
                <w:ilvl w:val="0"/>
                <w:numId w:val="28"/>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A2579" w:rsidRPr="00B272DC" w14:paraId="4BE88604" w14:textId="77777777" w:rsidTr="005901DD">
        <w:tblPrEx>
          <w:tblCellMar>
            <w:left w:w="108" w:type="dxa"/>
            <w:right w:w="108" w:type="dxa"/>
          </w:tblCellMar>
        </w:tblPrEx>
        <w:trPr>
          <w:trHeight w:val="360"/>
        </w:trPr>
        <w:tc>
          <w:tcPr>
            <w:tcW w:w="5307" w:type="dxa"/>
          </w:tcPr>
          <w:p w14:paraId="4BE88602" w14:textId="77777777" w:rsidR="004A2579" w:rsidRPr="00B272DC" w:rsidRDefault="004A2579" w:rsidP="005901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36" w:type="dxa"/>
            <w:gridSpan w:val="3"/>
          </w:tcPr>
          <w:p w14:paraId="4BE88603" w14:textId="77777777" w:rsidR="004A2579" w:rsidRPr="00B272DC" w:rsidRDefault="004A2579" w:rsidP="005901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A2579" w:rsidRPr="00B272DC" w14:paraId="4BE88607" w14:textId="77777777" w:rsidTr="005901D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BE88605" w14:textId="14B524B6"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BE88606" w14:textId="77777777"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A2579" w:rsidRPr="00B272DC" w14:paraId="4BE8860A" w14:textId="77777777" w:rsidTr="005901D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BE88608" w14:textId="77777777"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BE88609" w14:textId="77777777"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A2579" w:rsidRPr="00B272DC" w14:paraId="4BE8860E" w14:textId="77777777" w:rsidTr="005901D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BE8860B" w14:textId="77777777"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BE8860C" w14:textId="7A8FE838"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E25ED0">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BE8860D" w14:textId="77777777" w:rsidR="004A2579" w:rsidRPr="00B272DC" w:rsidRDefault="004A2579"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4BE8860F" w14:textId="77777777" w:rsidR="005C4EEB" w:rsidRDefault="005C4EEB" w:rsidP="005C4EEB">
      <w:pPr>
        <w:contextualSpacing/>
        <w:rPr>
          <w:rFonts w:asciiTheme="minorHAnsi" w:hAnsiTheme="minorHAnsi"/>
        </w:rPr>
      </w:pPr>
    </w:p>
    <w:p w14:paraId="4BE88610" w14:textId="77777777" w:rsidR="00E77C77" w:rsidRDefault="00E77C77" w:rsidP="005C4EEB">
      <w:pPr>
        <w:contextualSpacing/>
        <w:rPr>
          <w:rFonts w:asciiTheme="minorHAnsi" w:hAnsiTheme="minorHAnsi"/>
        </w:rPr>
      </w:pPr>
    </w:p>
    <w:p w14:paraId="4BE88611" w14:textId="77777777" w:rsidR="008A3258" w:rsidRDefault="008A3258" w:rsidP="005C4EEB">
      <w:pPr>
        <w:contextualSpacing/>
        <w:rPr>
          <w:rFonts w:asciiTheme="minorHAnsi" w:hAnsiTheme="minorHAnsi"/>
        </w:rPr>
        <w:sectPr w:rsidR="008A3258" w:rsidSect="0083421E">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4BE88612" w14:textId="77777777" w:rsidR="004C7EAA" w:rsidRPr="006E54E9" w:rsidRDefault="006E54E9" w:rsidP="006E54E9">
      <w:pPr>
        <w:contextualSpacing/>
        <w:jc w:val="center"/>
        <w:rPr>
          <w:rFonts w:asciiTheme="minorHAnsi" w:hAnsiTheme="minorHAnsi"/>
          <w:b/>
          <w:sz w:val="28"/>
        </w:rPr>
      </w:pPr>
      <w:r w:rsidRPr="00AC1CEB">
        <w:rPr>
          <w:rFonts w:asciiTheme="minorHAnsi" w:hAnsiTheme="minorHAnsi"/>
          <w:b/>
        </w:rPr>
        <w:t>CF2R-PLB-03-E User Instructions</w:t>
      </w:r>
    </w:p>
    <w:p w14:paraId="4BE88613" w14:textId="77777777" w:rsidR="006E54E9" w:rsidRDefault="006E54E9" w:rsidP="004C7EAA">
      <w:pPr>
        <w:rPr>
          <w:rFonts w:asciiTheme="minorHAnsi" w:hAnsiTheme="minorHAnsi"/>
          <w:b/>
        </w:rPr>
      </w:pPr>
    </w:p>
    <w:p w14:paraId="4BE88614" w14:textId="442C9235" w:rsidR="00915E10" w:rsidRDefault="00553170" w:rsidP="004C7EAA">
      <w:pPr>
        <w:rPr>
          <w:rFonts w:asciiTheme="minorHAnsi" w:hAnsiTheme="minorHAnsi"/>
          <w:b/>
        </w:rPr>
      </w:pPr>
      <w:r>
        <w:rPr>
          <w:rFonts w:asciiTheme="minorHAnsi" w:hAnsiTheme="minorHAnsi"/>
          <w:b/>
        </w:rPr>
        <w:t xml:space="preserve">A. </w:t>
      </w:r>
      <w:r w:rsidR="00E25ED0">
        <w:rPr>
          <w:rFonts w:asciiTheme="minorHAnsi" w:hAnsiTheme="minorHAnsi"/>
          <w:b/>
        </w:rPr>
        <w:t>Pool and Spa System Type</w:t>
      </w:r>
    </w:p>
    <w:p w14:paraId="4BE88615" w14:textId="77777777" w:rsidR="00553170" w:rsidRPr="006E54E9" w:rsidRDefault="00553170" w:rsidP="004C7EAA">
      <w:pPr>
        <w:rPr>
          <w:rFonts w:asciiTheme="minorHAnsi" w:hAnsiTheme="minorHAnsi"/>
        </w:rPr>
      </w:pPr>
      <w:r w:rsidRPr="006E54E9">
        <w:rPr>
          <w:rFonts w:asciiTheme="minorHAnsi" w:hAnsiTheme="minorHAnsi"/>
        </w:rPr>
        <w:t>Pick from Pool only, Spa only, or Pool and Spa</w:t>
      </w:r>
    </w:p>
    <w:p w14:paraId="4BE88616" w14:textId="77777777" w:rsidR="00553170" w:rsidRPr="00601496" w:rsidRDefault="00553170" w:rsidP="004C7EAA">
      <w:pPr>
        <w:rPr>
          <w:rFonts w:asciiTheme="minorHAnsi" w:hAnsiTheme="minorHAnsi"/>
          <w:b/>
        </w:rPr>
      </w:pPr>
    </w:p>
    <w:p w14:paraId="04BC019F" w14:textId="77777777" w:rsidR="00AC1CEB" w:rsidRDefault="00AC1CEB" w:rsidP="004C7EAA">
      <w:pPr>
        <w:rPr>
          <w:rFonts w:asciiTheme="minorHAnsi" w:hAnsiTheme="minorHAnsi"/>
        </w:rPr>
      </w:pPr>
      <w:r>
        <w:rPr>
          <w:rFonts w:asciiTheme="minorHAnsi" w:hAnsiTheme="minorHAnsi"/>
          <w:b/>
        </w:rPr>
        <w:t xml:space="preserve">B. Pool and Spa Systems and Equipment Requirements </w:t>
      </w:r>
      <w:r w:rsidRPr="005135A4">
        <w:rPr>
          <w:rFonts w:asciiTheme="minorHAnsi" w:hAnsiTheme="minorHAnsi"/>
        </w:rPr>
        <w:t>(Section 110.4(a) and 110.5)</w:t>
      </w:r>
    </w:p>
    <w:p w14:paraId="4BE88618" w14:textId="0BE0578F" w:rsidR="007D4D4A" w:rsidRPr="00601496" w:rsidRDefault="007D4D4A" w:rsidP="004C7EAA">
      <w:pPr>
        <w:rPr>
          <w:rFonts w:asciiTheme="minorHAnsi" w:hAnsiTheme="minorHAnsi"/>
        </w:rPr>
      </w:pPr>
      <w:r w:rsidRPr="00601496">
        <w:rPr>
          <w:rFonts w:asciiTheme="minorHAnsi" w:hAnsiTheme="minorHAnsi"/>
        </w:rPr>
        <w:t>Before any pool or spa heating system or equipment may be installed, the manufacturer must certify to the Energy Commission that the system or equipment complies with §110.4 and §110.5. The requirements include minimum heating efficiency according to Appliance Efficiency Regulations, an on-off switch outside the heater, permanent and weatherproof operating instructions, no continuous pilot light, and no electric resistance heating</w:t>
      </w:r>
      <w:r w:rsidR="007F4FD8">
        <w:rPr>
          <w:rFonts w:asciiTheme="minorHAnsi" w:hAnsiTheme="minorHAnsi"/>
        </w:rPr>
        <w:t>.</w:t>
      </w:r>
    </w:p>
    <w:p w14:paraId="4BE88619" w14:textId="77777777" w:rsidR="007D4D4A" w:rsidRPr="00601496" w:rsidRDefault="007D4D4A" w:rsidP="004C7EAA">
      <w:pPr>
        <w:rPr>
          <w:rFonts w:asciiTheme="minorHAnsi" w:hAnsiTheme="minorHAnsi"/>
        </w:rPr>
      </w:pPr>
    </w:p>
    <w:p w14:paraId="6524CDCF" w14:textId="77777777" w:rsidR="00AC1CEB" w:rsidRDefault="00AC1CEB" w:rsidP="005C4EEB">
      <w:pPr>
        <w:contextualSpacing/>
        <w:rPr>
          <w:rFonts w:asciiTheme="minorHAnsi" w:hAnsiTheme="minorHAnsi"/>
        </w:rPr>
      </w:pPr>
      <w:r>
        <w:rPr>
          <w:rFonts w:asciiTheme="minorHAnsi" w:hAnsiTheme="minorHAnsi"/>
          <w:b/>
        </w:rPr>
        <w:t xml:space="preserve">C. Pool and Spa System Installation Requirements </w:t>
      </w:r>
      <w:r w:rsidRPr="005135A4">
        <w:rPr>
          <w:rFonts w:asciiTheme="minorHAnsi" w:hAnsiTheme="minorHAnsi"/>
        </w:rPr>
        <w:t>(Section 110.4(b))</w:t>
      </w:r>
    </w:p>
    <w:p w14:paraId="4BE8861B" w14:textId="388BC32B" w:rsidR="004C7EAA" w:rsidRPr="00601496" w:rsidRDefault="00923C73" w:rsidP="005C4EEB">
      <w:pPr>
        <w:contextualSpacing/>
        <w:rPr>
          <w:rFonts w:asciiTheme="minorHAnsi" w:hAnsiTheme="minorHAnsi"/>
        </w:rPr>
      </w:pPr>
      <w:r w:rsidRPr="00601496">
        <w:rPr>
          <w:rFonts w:asciiTheme="minorHAnsi" w:hAnsiTheme="minorHAnsi"/>
        </w:rPr>
        <w:t>A time switch or similar control mechanism must be installed as part of the pool water circulation control system that will allow all pumps to be set or programmed to run only during the off-peak electric demand period and for the minimum time necessary to maintain the water in the condition required by applicable public health standards</w:t>
      </w:r>
      <w:r w:rsidR="007F4FD8">
        <w:rPr>
          <w:rFonts w:asciiTheme="minorHAnsi" w:hAnsiTheme="minorHAnsi"/>
        </w:rPr>
        <w:t>.</w:t>
      </w:r>
    </w:p>
    <w:p w14:paraId="4BE8861C" w14:textId="77777777" w:rsidR="00923C73" w:rsidRPr="00601496" w:rsidRDefault="00923C73" w:rsidP="005C4EEB">
      <w:pPr>
        <w:contextualSpacing/>
        <w:rPr>
          <w:rFonts w:asciiTheme="minorHAnsi" w:hAnsiTheme="minorHAnsi"/>
        </w:rPr>
      </w:pPr>
    </w:p>
    <w:p w14:paraId="4B8564A5" w14:textId="77777777" w:rsidR="00AC1CEB" w:rsidRDefault="00AC1CEB" w:rsidP="00F076D7">
      <w:pPr>
        <w:contextualSpacing/>
        <w:rPr>
          <w:rFonts w:asciiTheme="minorHAnsi" w:hAnsiTheme="minorHAnsi"/>
        </w:rPr>
      </w:pPr>
      <w:r>
        <w:rPr>
          <w:rFonts w:asciiTheme="minorHAnsi" w:hAnsiTheme="minorHAnsi"/>
          <w:b/>
        </w:rPr>
        <w:t xml:space="preserve">D. </w:t>
      </w:r>
      <w:r w:rsidRPr="005135A4">
        <w:rPr>
          <w:rFonts w:asciiTheme="minorHAnsi" w:hAnsiTheme="minorHAnsi"/>
          <w:b/>
        </w:rPr>
        <w:t>Pool Pump Sizing and Flow Rate Specification</w:t>
      </w:r>
      <w:r>
        <w:rPr>
          <w:rFonts w:asciiTheme="minorHAnsi" w:hAnsiTheme="minorHAnsi"/>
        </w:rPr>
        <w:t xml:space="preserve"> (Section 150.0(p))</w:t>
      </w:r>
    </w:p>
    <w:p w14:paraId="4BE8861E" w14:textId="77777777" w:rsidR="00AA702F" w:rsidRPr="00601496" w:rsidRDefault="00AA702F" w:rsidP="00F076D7">
      <w:pPr>
        <w:contextualSpacing/>
        <w:rPr>
          <w:rFonts w:asciiTheme="minorHAnsi" w:hAnsiTheme="minorHAnsi"/>
        </w:rPr>
      </w:pPr>
      <w:r w:rsidRPr="00601496">
        <w:rPr>
          <w:rFonts w:asciiTheme="minorHAnsi" w:hAnsiTheme="minorHAnsi"/>
        </w:rPr>
        <w:t xml:space="preserve">The pool filtration flow rate may not be greater than the rate needed to turn over the pool water volume in 6 hours or 36 gpm, whichever is greater. Calculate Max Flow Rate using the following equation:  </w:t>
      </w:r>
    </w:p>
    <w:p w14:paraId="4BE8861F" w14:textId="77777777" w:rsidR="00AA702F" w:rsidRPr="00601496" w:rsidRDefault="00AA702F" w:rsidP="008F5C63">
      <w:pPr>
        <w:tabs>
          <w:tab w:val="left" w:pos="720"/>
        </w:tabs>
        <w:spacing w:before="120"/>
        <w:jc w:val="center"/>
        <w:rPr>
          <w:rFonts w:asciiTheme="minorHAnsi" w:hAnsiTheme="minorHAnsi"/>
        </w:rPr>
      </w:pPr>
      <w:r w:rsidRPr="00601496">
        <w:rPr>
          <w:rFonts w:asciiTheme="minorHAnsi" w:hAnsiTheme="minorHAnsi"/>
        </w:rPr>
        <w:t xml:space="preserve">Max Flow Rate (gpm) = </w:t>
      </w:r>
      <w:r w:rsidRPr="00601496">
        <w:rPr>
          <w:rFonts w:asciiTheme="minorHAnsi" w:hAnsiTheme="minorHAnsi"/>
          <w:u w:val="single"/>
        </w:rPr>
        <w:t xml:space="preserve">Pool Volume (gallons) </w:t>
      </w:r>
      <w:r w:rsidRPr="00601496">
        <w:rPr>
          <w:rFonts w:asciiTheme="minorHAnsi" w:hAnsiTheme="minorHAnsi"/>
        </w:rPr>
        <w:br/>
        <w:t xml:space="preserve">                                               360min.</w:t>
      </w:r>
    </w:p>
    <w:p w14:paraId="4BE88620" w14:textId="77777777" w:rsidR="00AA702F" w:rsidRPr="00601496" w:rsidRDefault="00AA702F" w:rsidP="008F5C63">
      <w:pPr>
        <w:contextualSpacing/>
        <w:jc w:val="center"/>
        <w:rPr>
          <w:rFonts w:asciiTheme="minorHAnsi" w:hAnsiTheme="minorHAnsi"/>
        </w:rPr>
      </w:pPr>
    </w:p>
    <w:p w14:paraId="4BE88621" w14:textId="77777777" w:rsidR="00F076D7" w:rsidRDefault="00F076D7" w:rsidP="00F076D7">
      <w:pPr>
        <w:contextualSpacing/>
        <w:rPr>
          <w:rFonts w:asciiTheme="minorHAnsi" w:hAnsiTheme="minorHAnsi"/>
        </w:rPr>
      </w:pPr>
      <w:r w:rsidRPr="00601496">
        <w:rPr>
          <w:rFonts w:asciiTheme="minorHAnsi" w:hAnsiTheme="minorHAnsi"/>
        </w:rPr>
        <w:t xml:space="preserve">Pool piping must be sized according to the maximum flow rate needed for all auxiliary loads. </w:t>
      </w:r>
      <w:r w:rsidR="005901DD">
        <w:rPr>
          <w:rFonts w:asciiTheme="minorHAnsi" w:hAnsiTheme="minorHAnsi"/>
        </w:rPr>
        <w:t>Show work to calculate</w:t>
      </w:r>
      <w:r w:rsidR="00C939DA">
        <w:rPr>
          <w:rFonts w:asciiTheme="minorHAnsi" w:hAnsiTheme="minorHAnsi"/>
        </w:rPr>
        <w:t xml:space="preserve"> </w:t>
      </w:r>
      <w:r w:rsidR="00DB2292">
        <w:rPr>
          <w:rFonts w:asciiTheme="minorHAnsi" w:hAnsiTheme="minorHAnsi"/>
        </w:rPr>
        <w:t>return and suction line flow rate</w:t>
      </w:r>
      <w:r w:rsidR="005901DD" w:rsidRPr="00601496">
        <w:rPr>
          <w:rFonts w:asciiTheme="minorHAnsi" w:hAnsiTheme="minorHAnsi"/>
        </w:rPr>
        <w:t>, minimum filter area, and the maximum pump flow rate correspond to the pool volume</w:t>
      </w:r>
      <w:r w:rsidR="005901DD">
        <w:rPr>
          <w:rFonts w:asciiTheme="minorHAnsi" w:hAnsiTheme="minorHAnsi"/>
        </w:rPr>
        <w:t xml:space="preserve"> in accordance to section 150.0(p), or r</w:t>
      </w:r>
      <w:r w:rsidRPr="00601496">
        <w:rPr>
          <w:rFonts w:asciiTheme="minorHAnsi" w:hAnsiTheme="minorHAnsi"/>
        </w:rPr>
        <w:t>efer to Table C below for the</w:t>
      </w:r>
      <w:r w:rsidR="005901DD">
        <w:rPr>
          <w:rFonts w:asciiTheme="minorHAnsi" w:hAnsiTheme="minorHAnsi"/>
        </w:rPr>
        <w:t xml:space="preserve"> </w:t>
      </w:r>
      <w:r w:rsidR="008A05BD">
        <w:rPr>
          <w:rFonts w:asciiTheme="minorHAnsi" w:hAnsiTheme="minorHAnsi"/>
        </w:rPr>
        <w:t xml:space="preserve">prescriptive </w:t>
      </w:r>
      <w:r w:rsidR="005901DD">
        <w:rPr>
          <w:rFonts w:asciiTheme="minorHAnsi" w:hAnsiTheme="minorHAnsi"/>
        </w:rPr>
        <w:t>values.</w:t>
      </w:r>
      <w:r w:rsidRPr="00601496">
        <w:rPr>
          <w:rFonts w:asciiTheme="minorHAnsi" w:hAnsiTheme="minorHAnsi"/>
        </w:rPr>
        <w:t xml:space="preserve"> The maximum velocity allowed is 8 fps in the return line and 6 fps in the suction line</w:t>
      </w:r>
      <w:r w:rsidR="00DB2292">
        <w:rPr>
          <w:rFonts w:asciiTheme="minorHAnsi" w:hAnsiTheme="minorHAnsi"/>
        </w:rPr>
        <w:t>, and the maximum pump flow rate is less than 6 hour filtration turnover.</w:t>
      </w:r>
    </w:p>
    <w:p w14:paraId="4BE88622" w14:textId="77777777" w:rsidR="00DB2292" w:rsidRPr="00601496" w:rsidRDefault="00DB2292" w:rsidP="00F076D7">
      <w:pPr>
        <w:contextualSpacing/>
        <w:rPr>
          <w:rFonts w:asciiTheme="minorHAnsi" w:hAnsiTheme="minorHAnsi"/>
        </w:rPr>
      </w:pPr>
    </w:p>
    <w:p w14:paraId="4BE88623" w14:textId="77777777" w:rsidR="007D4D4A" w:rsidRPr="00DB2292" w:rsidRDefault="00DB2292" w:rsidP="003C3988">
      <w:pPr>
        <w:contextualSpacing/>
        <w:outlineLvl w:val="0"/>
        <w:rPr>
          <w:rFonts w:asciiTheme="minorHAnsi" w:hAnsiTheme="minorHAnsi"/>
        </w:rPr>
      </w:pPr>
      <w:r w:rsidRPr="00DB2292">
        <w:rPr>
          <w:rFonts w:asciiTheme="minorHAnsi" w:hAnsiTheme="minorHAnsi"/>
        </w:rPr>
        <w:t>03</w:t>
      </w:r>
      <w:r w:rsidR="00BA5270">
        <w:rPr>
          <w:rFonts w:asciiTheme="minorHAnsi" w:hAnsiTheme="minorHAnsi"/>
        </w:rPr>
        <w:t xml:space="preserve"> Select whether the alternative calculation is used.  </w:t>
      </w:r>
    </w:p>
    <w:p w14:paraId="4BE88624" w14:textId="0F6BFABA" w:rsidR="005901DD" w:rsidRPr="005901DD" w:rsidRDefault="00EC33A0" w:rsidP="003C3988">
      <w:pPr>
        <w:contextualSpacing/>
        <w:outlineLvl w:val="0"/>
        <w:rPr>
          <w:rFonts w:asciiTheme="minorHAnsi" w:hAnsiTheme="minorHAnsi"/>
        </w:rPr>
      </w:pPr>
      <w:r w:rsidRPr="00EC33A0">
        <w:rPr>
          <w:rFonts w:asciiTheme="minorHAnsi" w:hAnsiTheme="minorHAnsi"/>
        </w:rPr>
        <w:t>0</w:t>
      </w:r>
      <w:r w:rsidR="00BA5270">
        <w:rPr>
          <w:rFonts w:asciiTheme="minorHAnsi" w:hAnsiTheme="minorHAnsi"/>
        </w:rPr>
        <w:t>6</w:t>
      </w:r>
      <w:r w:rsidRPr="00EC33A0">
        <w:rPr>
          <w:rFonts w:asciiTheme="minorHAnsi" w:hAnsiTheme="minorHAnsi"/>
        </w:rPr>
        <w:t xml:space="preserve"> Enter the Pool </w:t>
      </w:r>
      <w:r w:rsidR="007F4FD8">
        <w:rPr>
          <w:rFonts w:asciiTheme="minorHAnsi" w:hAnsiTheme="minorHAnsi"/>
        </w:rPr>
        <w:t>V</w:t>
      </w:r>
      <w:r w:rsidRPr="00EC33A0">
        <w:rPr>
          <w:rFonts w:asciiTheme="minorHAnsi" w:hAnsiTheme="minorHAnsi"/>
        </w:rPr>
        <w:t>olume</w:t>
      </w:r>
      <w:r w:rsidR="007F4FD8">
        <w:rPr>
          <w:rFonts w:asciiTheme="minorHAnsi" w:hAnsiTheme="minorHAnsi"/>
        </w:rPr>
        <w:t xml:space="preserve"> (gal).</w:t>
      </w:r>
    </w:p>
    <w:p w14:paraId="3EF875DA" w14:textId="3045E0F8" w:rsidR="00B1785E" w:rsidRDefault="00EC33A0" w:rsidP="003C3988">
      <w:pPr>
        <w:contextualSpacing/>
        <w:outlineLvl w:val="0"/>
        <w:rPr>
          <w:ins w:id="12" w:author="Shewmaker, Michael@Energy" w:date="2017-12-21T08:24:00Z"/>
          <w:rFonts w:asciiTheme="minorHAnsi" w:hAnsiTheme="minorHAnsi"/>
        </w:rPr>
      </w:pPr>
      <w:r w:rsidRPr="00EC33A0">
        <w:rPr>
          <w:rFonts w:asciiTheme="minorHAnsi" w:hAnsiTheme="minorHAnsi"/>
        </w:rPr>
        <w:t>0</w:t>
      </w:r>
      <w:r w:rsidR="00BA5270">
        <w:rPr>
          <w:rFonts w:asciiTheme="minorHAnsi" w:hAnsiTheme="minorHAnsi"/>
        </w:rPr>
        <w:t>7</w:t>
      </w:r>
      <w:r w:rsidRPr="00EC33A0">
        <w:rPr>
          <w:rFonts w:asciiTheme="minorHAnsi" w:hAnsiTheme="minorHAnsi"/>
        </w:rPr>
        <w:t xml:space="preserve"> </w:t>
      </w:r>
      <w:ins w:id="13" w:author="Shewmaker, Michael@Energy" w:date="2017-12-21T08:25:00Z">
        <w:r w:rsidR="00B1785E">
          <w:rPr>
            <w:rFonts w:asciiTheme="minorHAnsi" w:hAnsiTheme="minorHAnsi"/>
          </w:rPr>
          <w:t xml:space="preserve">Enter </w:t>
        </w:r>
        <w:r w:rsidR="00B1785E" w:rsidRPr="009915C0">
          <w:rPr>
            <w:rFonts w:asciiTheme="minorHAnsi" w:hAnsiTheme="minorHAnsi"/>
          </w:rPr>
          <w:t>Filter Type (Cartridge, Sand, DE).</w:t>
        </w:r>
      </w:ins>
    </w:p>
    <w:p w14:paraId="4BE88625" w14:textId="02AF202B" w:rsidR="005901DD" w:rsidRDefault="00B1785E" w:rsidP="003C3988">
      <w:pPr>
        <w:contextualSpacing/>
        <w:outlineLvl w:val="0"/>
        <w:rPr>
          <w:rFonts w:asciiTheme="minorHAnsi" w:hAnsiTheme="minorHAnsi"/>
        </w:rPr>
      </w:pPr>
      <w:ins w:id="14" w:author="Shewmaker, Michael@Energy" w:date="2017-12-21T08:25:00Z">
        <w:r>
          <w:rPr>
            <w:rFonts w:asciiTheme="minorHAnsi" w:hAnsiTheme="minorHAnsi"/>
          </w:rPr>
          <w:t xml:space="preserve">08a </w:t>
        </w:r>
      </w:ins>
      <w:r w:rsidR="00463DE0">
        <w:rPr>
          <w:rFonts w:asciiTheme="minorHAnsi" w:hAnsiTheme="minorHAnsi"/>
        </w:rPr>
        <w:t>E</w:t>
      </w:r>
      <w:r w:rsidR="005901DD">
        <w:rPr>
          <w:rFonts w:asciiTheme="minorHAnsi" w:hAnsiTheme="minorHAnsi"/>
        </w:rPr>
        <w:t xml:space="preserve">nter the </w:t>
      </w:r>
      <w:ins w:id="15" w:author="Shewmaker, Michael@Energy" w:date="2017-12-21T08:25:00Z">
        <w:r>
          <w:rPr>
            <w:rFonts w:asciiTheme="minorHAnsi" w:hAnsiTheme="minorHAnsi"/>
          </w:rPr>
          <w:t xml:space="preserve">Required Minimum </w:t>
        </w:r>
      </w:ins>
      <w:r w:rsidR="005901DD" w:rsidRPr="009915C0">
        <w:rPr>
          <w:rFonts w:asciiTheme="minorHAnsi" w:hAnsiTheme="minorHAnsi"/>
        </w:rPr>
        <w:t>Return Pipe Diameter (inches).</w:t>
      </w:r>
    </w:p>
    <w:p w14:paraId="71D45089" w14:textId="739BC384" w:rsidR="00B1785E" w:rsidRDefault="00B1785E" w:rsidP="003C3988">
      <w:pPr>
        <w:contextualSpacing/>
        <w:outlineLvl w:val="0"/>
        <w:rPr>
          <w:ins w:id="16" w:author="Shewmaker, Michael@Energy" w:date="2017-12-21T08:26:00Z"/>
          <w:rFonts w:asciiTheme="minorHAnsi" w:hAnsiTheme="minorHAnsi"/>
        </w:rPr>
      </w:pPr>
      <w:ins w:id="17" w:author="Shewmaker, Michael@Energy" w:date="2017-12-21T08:26:00Z">
        <w:r>
          <w:rPr>
            <w:rFonts w:asciiTheme="minorHAnsi" w:hAnsiTheme="minorHAnsi"/>
          </w:rPr>
          <w:t xml:space="preserve">08b Enter the Required Minimum </w:t>
        </w:r>
        <w:r w:rsidRPr="009915C0">
          <w:rPr>
            <w:rFonts w:asciiTheme="minorHAnsi" w:hAnsiTheme="minorHAnsi"/>
          </w:rPr>
          <w:t>Suction Pipe Diameter (inches).</w:t>
        </w:r>
      </w:ins>
    </w:p>
    <w:p w14:paraId="39A88C46" w14:textId="40FFA592" w:rsidR="00B1785E" w:rsidRDefault="00B1785E" w:rsidP="003C3988">
      <w:pPr>
        <w:contextualSpacing/>
        <w:outlineLvl w:val="0"/>
        <w:rPr>
          <w:ins w:id="18" w:author="Shewmaker, Michael@Energy" w:date="2017-12-21T08:27:00Z"/>
          <w:rFonts w:asciiTheme="minorHAnsi" w:hAnsiTheme="minorHAnsi"/>
        </w:rPr>
      </w:pPr>
      <w:ins w:id="19" w:author="Shewmaker, Michael@Energy" w:date="2017-12-21T08:27:00Z">
        <w:r>
          <w:rPr>
            <w:rFonts w:asciiTheme="minorHAnsi" w:hAnsiTheme="minorHAnsi"/>
          </w:rPr>
          <w:t>08c Enter the Required Minimum Filter Area (ft</w:t>
        </w:r>
        <w:r w:rsidRPr="00B1785E">
          <w:rPr>
            <w:rFonts w:asciiTheme="minorHAnsi" w:hAnsiTheme="minorHAnsi"/>
            <w:vertAlign w:val="superscript"/>
          </w:rPr>
          <w:t>2</w:t>
        </w:r>
        <w:r>
          <w:rPr>
            <w:rFonts w:asciiTheme="minorHAnsi" w:hAnsiTheme="minorHAnsi"/>
          </w:rPr>
          <w:t>).</w:t>
        </w:r>
      </w:ins>
    </w:p>
    <w:p w14:paraId="1244AEB5" w14:textId="2A7FA7FC" w:rsidR="00B1785E" w:rsidRDefault="00B1785E" w:rsidP="003C3988">
      <w:pPr>
        <w:contextualSpacing/>
        <w:outlineLvl w:val="0"/>
        <w:rPr>
          <w:ins w:id="20" w:author="Shewmaker, Michael@Energy" w:date="2017-12-21T08:26:00Z"/>
          <w:rFonts w:asciiTheme="minorHAnsi" w:hAnsiTheme="minorHAnsi"/>
        </w:rPr>
      </w:pPr>
      <w:ins w:id="21" w:author="Shewmaker, Michael@Energy" w:date="2017-12-21T08:27:00Z">
        <w:r>
          <w:rPr>
            <w:rFonts w:asciiTheme="minorHAnsi" w:hAnsiTheme="minorHAnsi"/>
          </w:rPr>
          <w:t>08d Enter the Required Maximum Pump Flow (gpm).</w:t>
        </w:r>
      </w:ins>
    </w:p>
    <w:p w14:paraId="4BE88626" w14:textId="3460F5BA" w:rsidR="005901DD" w:rsidRDefault="005901DD" w:rsidP="003C3988">
      <w:pPr>
        <w:contextualSpacing/>
        <w:outlineLvl w:val="0"/>
        <w:rPr>
          <w:rFonts w:asciiTheme="minorHAnsi" w:hAnsiTheme="minorHAnsi"/>
        </w:rPr>
      </w:pPr>
      <w:r>
        <w:rPr>
          <w:rFonts w:asciiTheme="minorHAnsi" w:hAnsiTheme="minorHAnsi"/>
        </w:rPr>
        <w:t>0</w:t>
      </w:r>
      <w:r w:rsidR="00B77156">
        <w:rPr>
          <w:rFonts w:asciiTheme="minorHAnsi" w:hAnsiTheme="minorHAnsi"/>
        </w:rPr>
        <w:t>9</w:t>
      </w:r>
      <w:r>
        <w:rPr>
          <w:rFonts w:asciiTheme="minorHAnsi" w:hAnsiTheme="minorHAnsi"/>
        </w:rPr>
        <w:t xml:space="preserve"> </w:t>
      </w:r>
      <w:del w:id="22" w:author="Shewmaker, Michael@Energy" w:date="2017-12-21T08:28:00Z">
        <w:r w:rsidDel="00B1785E">
          <w:rPr>
            <w:rFonts w:asciiTheme="minorHAnsi" w:hAnsiTheme="minorHAnsi"/>
          </w:rPr>
          <w:delText xml:space="preserve">Enter </w:delText>
        </w:r>
        <w:r w:rsidRPr="009915C0" w:rsidDel="00B1785E">
          <w:rPr>
            <w:rFonts w:asciiTheme="minorHAnsi" w:hAnsiTheme="minorHAnsi"/>
          </w:rPr>
          <w:delText>Suction Pipe Diameter (inches).</w:delText>
        </w:r>
      </w:del>
      <w:ins w:id="23" w:author="Shewmaker, Michael@Energy" w:date="2017-12-21T08:28:00Z">
        <w:r w:rsidR="00B1785E">
          <w:rPr>
            <w:rFonts w:asciiTheme="minorHAnsi" w:hAnsiTheme="minorHAnsi"/>
          </w:rPr>
          <w:t>Enter Return Pipe Diameter (inches).</w:t>
        </w:r>
      </w:ins>
    </w:p>
    <w:p w14:paraId="4BE88627" w14:textId="535D10F9" w:rsidR="005901DD" w:rsidRPr="005901DD" w:rsidRDefault="00B77156" w:rsidP="003C3988">
      <w:pPr>
        <w:contextualSpacing/>
        <w:outlineLvl w:val="0"/>
        <w:rPr>
          <w:rFonts w:asciiTheme="minorHAnsi" w:hAnsiTheme="minorHAnsi"/>
        </w:rPr>
      </w:pPr>
      <w:r>
        <w:rPr>
          <w:rFonts w:asciiTheme="minorHAnsi" w:hAnsiTheme="minorHAnsi"/>
        </w:rPr>
        <w:t>1</w:t>
      </w:r>
      <w:r w:rsidR="005901DD">
        <w:rPr>
          <w:rFonts w:asciiTheme="minorHAnsi" w:hAnsiTheme="minorHAnsi"/>
        </w:rPr>
        <w:t xml:space="preserve">0 </w:t>
      </w:r>
      <w:ins w:id="24" w:author="Shewmaker, Michael@Energy" w:date="2017-12-21T08:28:00Z">
        <w:r w:rsidR="00B1785E">
          <w:rPr>
            <w:rFonts w:asciiTheme="minorHAnsi" w:hAnsiTheme="minorHAnsi"/>
          </w:rPr>
          <w:t xml:space="preserve">Enter </w:t>
        </w:r>
        <w:r w:rsidR="00B1785E" w:rsidRPr="009915C0">
          <w:rPr>
            <w:rFonts w:asciiTheme="minorHAnsi" w:hAnsiTheme="minorHAnsi"/>
          </w:rPr>
          <w:t>Suction Pipe Diameter (inches).</w:t>
        </w:r>
      </w:ins>
    </w:p>
    <w:p w14:paraId="4BE88628" w14:textId="77777777" w:rsidR="005901DD" w:rsidRDefault="00BA5270" w:rsidP="003C3988">
      <w:pPr>
        <w:contextualSpacing/>
        <w:outlineLvl w:val="0"/>
        <w:rPr>
          <w:rFonts w:asciiTheme="minorHAnsi" w:hAnsiTheme="minorHAnsi"/>
        </w:rPr>
      </w:pPr>
      <w:r>
        <w:rPr>
          <w:rFonts w:asciiTheme="minorHAnsi" w:hAnsiTheme="minorHAnsi"/>
        </w:rPr>
        <w:t>1</w:t>
      </w:r>
      <w:r w:rsidR="00B77156">
        <w:rPr>
          <w:rFonts w:asciiTheme="minorHAnsi" w:hAnsiTheme="minorHAnsi"/>
        </w:rPr>
        <w:t>1</w:t>
      </w:r>
      <w:r w:rsidR="00EC33A0" w:rsidRPr="00EC33A0">
        <w:rPr>
          <w:rFonts w:asciiTheme="minorHAnsi" w:hAnsiTheme="minorHAnsi"/>
        </w:rPr>
        <w:t xml:space="preserve"> </w:t>
      </w:r>
      <w:r w:rsidR="005901DD">
        <w:rPr>
          <w:rFonts w:asciiTheme="minorHAnsi" w:hAnsiTheme="minorHAnsi"/>
        </w:rPr>
        <w:t xml:space="preserve">Enter </w:t>
      </w:r>
      <w:r w:rsidR="005901DD" w:rsidRPr="009915C0">
        <w:rPr>
          <w:rFonts w:asciiTheme="minorHAnsi" w:hAnsiTheme="minorHAnsi"/>
        </w:rPr>
        <w:t>Filter Surface Area</w:t>
      </w:r>
      <w:r w:rsidR="005901DD">
        <w:rPr>
          <w:rFonts w:asciiTheme="minorHAnsi" w:hAnsiTheme="minorHAnsi"/>
        </w:rPr>
        <w:t xml:space="preserve"> </w:t>
      </w:r>
      <w:r w:rsidR="005901DD" w:rsidRPr="009915C0">
        <w:rPr>
          <w:rFonts w:asciiTheme="minorHAnsi" w:hAnsiTheme="minorHAnsi"/>
        </w:rPr>
        <w:t>(</w:t>
      </w:r>
      <w:r w:rsidR="005901DD">
        <w:rPr>
          <w:rFonts w:asciiTheme="minorHAnsi" w:hAnsiTheme="minorHAnsi"/>
        </w:rPr>
        <w:t>ft</w:t>
      </w:r>
      <w:r w:rsidR="005901DD" w:rsidRPr="004C7EAA">
        <w:rPr>
          <w:rFonts w:asciiTheme="minorHAnsi" w:hAnsiTheme="minorHAnsi"/>
          <w:vertAlign w:val="superscript"/>
        </w:rPr>
        <w:t>2</w:t>
      </w:r>
      <w:r w:rsidR="005901DD" w:rsidRPr="009915C0">
        <w:rPr>
          <w:rFonts w:asciiTheme="minorHAnsi" w:hAnsiTheme="minorHAnsi"/>
        </w:rPr>
        <w:t>).</w:t>
      </w:r>
    </w:p>
    <w:p w14:paraId="4BE88629" w14:textId="26E4F317" w:rsidR="00BA5270" w:rsidRDefault="00BA5270" w:rsidP="003C3988">
      <w:pPr>
        <w:contextualSpacing/>
        <w:outlineLvl w:val="0"/>
        <w:rPr>
          <w:rFonts w:asciiTheme="minorHAnsi" w:hAnsiTheme="minorHAnsi"/>
        </w:rPr>
      </w:pPr>
      <w:r>
        <w:rPr>
          <w:rFonts w:asciiTheme="minorHAnsi" w:hAnsiTheme="minorHAnsi"/>
        </w:rPr>
        <w:t>1</w:t>
      </w:r>
      <w:r w:rsidR="00B77156">
        <w:rPr>
          <w:rFonts w:asciiTheme="minorHAnsi" w:hAnsiTheme="minorHAnsi"/>
        </w:rPr>
        <w:t>2</w:t>
      </w:r>
      <w:r>
        <w:rPr>
          <w:rFonts w:asciiTheme="minorHAnsi" w:hAnsiTheme="minorHAnsi"/>
        </w:rPr>
        <w:t xml:space="preserve"> </w:t>
      </w:r>
      <w:r w:rsidR="00CE2548">
        <w:rPr>
          <w:rFonts w:asciiTheme="minorHAnsi" w:hAnsiTheme="minorHAnsi"/>
        </w:rPr>
        <w:t xml:space="preserve">Enter the </w:t>
      </w:r>
      <w:r w:rsidR="005901DD" w:rsidRPr="009915C0">
        <w:rPr>
          <w:rFonts w:asciiTheme="minorHAnsi" w:hAnsiTheme="minorHAnsi"/>
        </w:rPr>
        <w:t>Max</w:t>
      </w:r>
      <w:ins w:id="25" w:author="Shewmaker, Michael@Energy" w:date="2017-12-21T08:30:00Z">
        <w:r w:rsidR="00B1785E">
          <w:rPr>
            <w:rFonts w:asciiTheme="minorHAnsi" w:hAnsiTheme="minorHAnsi"/>
          </w:rPr>
          <w:t>imum</w:t>
        </w:r>
      </w:ins>
      <w:r w:rsidR="005901DD" w:rsidRPr="009915C0">
        <w:rPr>
          <w:rFonts w:asciiTheme="minorHAnsi" w:hAnsiTheme="minorHAnsi"/>
        </w:rPr>
        <w:t xml:space="preserve"> Pump Flow</w:t>
      </w:r>
      <w:r w:rsidR="005901DD">
        <w:rPr>
          <w:rFonts w:asciiTheme="minorHAnsi" w:hAnsiTheme="minorHAnsi"/>
        </w:rPr>
        <w:t xml:space="preserve"> Rate </w:t>
      </w:r>
      <w:r w:rsidR="005901DD" w:rsidRPr="009915C0">
        <w:rPr>
          <w:rFonts w:asciiTheme="minorHAnsi" w:hAnsiTheme="minorHAnsi"/>
        </w:rPr>
        <w:t>(gpm).</w:t>
      </w:r>
    </w:p>
    <w:p w14:paraId="4BE8862A" w14:textId="7E5CB366" w:rsidR="00294119" w:rsidRDefault="00BA5270" w:rsidP="003C3988">
      <w:pPr>
        <w:contextualSpacing/>
        <w:outlineLvl w:val="0"/>
        <w:rPr>
          <w:rFonts w:asciiTheme="minorHAnsi" w:hAnsiTheme="minorHAnsi"/>
        </w:rPr>
      </w:pPr>
      <w:r>
        <w:rPr>
          <w:rFonts w:asciiTheme="minorHAnsi" w:hAnsiTheme="minorHAnsi"/>
        </w:rPr>
        <w:t>1</w:t>
      </w:r>
      <w:r w:rsidR="00B77156">
        <w:rPr>
          <w:rFonts w:asciiTheme="minorHAnsi" w:hAnsiTheme="minorHAnsi"/>
        </w:rPr>
        <w:t>3</w:t>
      </w:r>
      <w:r>
        <w:rPr>
          <w:rFonts w:asciiTheme="minorHAnsi" w:hAnsiTheme="minorHAnsi"/>
        </w:rPr>
        <w:t xml:space="preserve"> </w:t>
      </w:r>
      <w:r w:rsidR="00294119">
        <w:rPr>
          <w:rFonts w:asciiTheme="minorHAnsi" w:hAnsiTheme="minorHAnsi"/>
        </w:rPr>
        <w:t xml:space="preserve">Enter the </w:t>
      </w:r>
      <w:del w:id="26" w:author="Shewmaker, Michael@Energy" w:date="2017-12-21T08:29:00Z">
        <w:r w:rsidR="00294119" w:rsidDel="00B1785E">
          <w:rPr>
            <w:rFonts w:asciiTheme="minorHAnsi" w:hAnsiTheme="minorHAnsi"/>
          </w:rPr>
          <w:delText>m</w:delText>
        </w:r>
      </w:del>
      <w:ins w:id="27" w:author="Shewmaker, Michael@Energy" w:date="2017-12-21T08:29:00Z">
        <w:r w:rsidR="00B1785E">
          <w:rPr>
            <w:rFonts w:asciiTheme="minorHAnsi" w:hAnsiTheme="minorHAnsi"/>
          </w:rPr>
          <w:t>M</w:t>
        </w:r>
      </w:ins>
      <w:r w:rsidR="00294119">
        <w:rPr>
          <w:rFonts w:asciiTheme="minorHAnsi" w:hAnsiTheme="minorHAnsi"/>
        </w:rPr>
        <w:t>easure</w:t>
      </w:r>
      <w:ins w:id="28" w:author="Shewmaker, Michael@Energy" w:date="2017-12-21T08:29:00Z">
        <w:r w:rsidR="00B1785E">
          <w:rPr>
            <w:rFonts w:asciiTheme="minorHAnsi" w:hAnsiTheme="minorHAnsi"/>
          </w:rPr>
          <w:t>d</w:t>
        </w:r>
      </w:ins>
      <w:r w:rsidR="00294119">
        <w:rPr>
          <w:rFonts w:asciiTheme="minorHAnsi" w:hAnsiTheme="minorHAnsi"/>
        </w:rPr>
        <w:t xml:space="preserve"> </w:t>
      </w:r>
      <w:del w:id="29" w:author="Shewmaker, Michael@Energy" w:date="2017-12-21T08:29:00Z">
        <w:r w:rsidR="00294119" w:rsidDel="00B1785E">
          <w:rPr>
            <w:rFonts w:asciiTheme="minorHAnsi" w:hAnsiTheme="minorHAnsi"/>
          </w:rPr>
          <w:delText>f</w:delText>
        </w:r>
      </w:del>
      <w:ins w:id="30" w:author="Shewmaker, Michael@Energy" w:date="2017-12-21T08:29:00Z">
        <w:r w:rsidR="00B1785E">
          <w:rPr>
            <w:rFonts w:asciiTheme="minorHAnsi" w:hAnsiTheme="minorHAnsi"/>
          </w:rPr>
          <w:t>F</w:t>
        </w:r>
      </w:ins>
      <w:r w:rsidR="00294119">
        <w:rPr>
          <w:rFonts w:asciiTheme="minorHAnsi" w:hAnsiTheme="minorHAnsi"/>
        </w:rPr>
        <w:t xml:space="preserve">low </w:t>
      </w:r>
      <w:del w:id="31" w:author="Shewmaker, Michael@Energy" w:date="2017-12-21T08:29:00Z">
        <w:r w:rsidR="00294119" w:rsidDel="00B1785E">
          <w:rPr>
            <w:rFonts w:asciiTheme="minorHAnsi" w:hAnsiTheme="minorHAnsi"/>
          </w:rPr>
          <w:delText>r</w:delText>
        </w:r>
      </w:del>
      <w:ins w:id="32" w:author="Shewmaker, Michael@Energy" w:date="2017-12-21T08:29:00Z">
        <w:r w:rsidR="00B1785E">
          <w:rPr>
            <w:rFonts w:asciiTheme="minorHAnsi" w:hAnsiTheme="minorHAnsi"/>
          </w:rPr>
          <w:t>R</w:t>
        </w:r>
      </w:ins>
      <w:r w:rsidR="00294119">
        <w:rPr>
          <w:rFonts w:asciiTheme="minorHAnsi" w:hAnsiTheme="minorHAnsi"/>
        </w:rPr>
        <w:t xml:space="preserve">ate of the </w:t>
      </w:r>
      <w:del w:id="33" w:author="Shewmaker, Michael@Energy" w:date="2017-12-21T08:29:00Z">
        <w:r w:rsidR="00294119" w:rsidDel="00B1785E">
          <w:rPr>
            <w:rFonts w:asciiTheme="minorHAnsi" w:hAnsiTheme="minorHAnsi"/>
          </w:rPr>
          <w:delText>r</w:delText>
        </w:r>
      </w:del>
      <w:ins w:id="34" w:author="Shewmaker, Michael@Energy" w:date="2017-12-21T08:29:00Z">
        <w:r w:rsidR="00B1785E">
          <w:rPr>
            <w:rFonts w:asciiTheme="minorHAnsi" w:hAnsiTheme="minorHAnsi"/>
          </w:rPr>
          <w:t>R</w:t>
        </w:r>
      </w:ins>
      <w:r w:rsidR="00294119">
        <w:rPr>
          <w:rFonts w:asciiTheme="minorHAnsi" w:hAnsiTheme="minorHAnsi"/>
        </w:rPr>
        <w:t xml:space="preserve">eturn </w:t>
      </w:r>
      <w:del w:id="35" w:author="Shewmaker, Michael@Energy" w:date="2017-12-21T08:29:00Z">
        <w:r w:rsidR="00294119" w:rsidDel="00B1785E">
          <w:rPr>
            <w:rFonts w:asciiTheme="minorHAnsi" w:hAnsiTheme="minorHAnsi"/>
          </w:rPr>
          <w:delText>l</w:delText>
        </w:r>
      </w:del>
      <w:ins w:id="36" w:author="Shewmaker, Michael@Energy" w:date="2017-12-21T08:29:00Z">
        <w:r w:rsidR="00B1785E">
          <w:rPr>
            <w:rFonts w:asciiTheme="minorHAnsi" w:hAnsiTheme="minorHAnsi"/>
          </w:rPr>
          <w:t>L</w:t>
        </w:r>
      </w:ins>
      <w:r w:rsidR="00294119">
        <w:rPr>
          <w:rFonts w:asciiTheme="minorHAnsi" w:hAnsiTheme="minorHAnsi"/>
        </w:rPr>
        <w:t xml:space="preserve">ine in </w:t>
      </w:r>
      <w:r w:rsidR="007F4FD8">
        <w:rPr>
          <w:rFonts w:asciiTheme="minorHAnsi" w:hAnsiTheme="minorHAnsi"/>
        </w:rPr>
        <w:t>fps</w:t>
      </w:r>
      <w:r w:rsidR="00294119">
        <w:rPr>
          <w:rFonts w:asciiTheme="minorHAnsi" w:hAnsiTheme="minorHAnsi"/>
        </w:rPr>
        <w:t>. This is only used if the alternative calculation is used.</w:t>
      </w:r>
    </w:p>
    <w:p w14:paraId="4BE8862B" w14:textId="23DE6C14" w:rsidR="00D24256" w:rsidRDefault="00EC33A0" w:rsidP="003C3988">
      <w:pPr>
        <w:contextualSpacing/>
        <w:outlineLvl w:val="0"/>
        <w:rPr>
          <w:rFonts w:asciiTheme="minorHAnsi" w:hAnsiTheme="minorHAnsi"/>
        </w:rPr>
      </w:pPr>
      <w:r w:rsidRPr="00EC33A0">
        <w:rPr>
          <w:rFonts w:asciiTheme="minorHAnsi" w:hAnsiTheme="minorHAnsi"/>
        </w:rPr>
        <w:t>1</w:t>
      </w:r>
      <w:r w:rsidR="00B77156">
        <w:rPr>
          <w:rFonts w:asciiTheme="minorHAnsi" w:hAnsiTheme="minorHAnsi"/>
        </w:rPr>
        <w:t>4</w:t>
      </w:r>
      <w:r w:rsidR="00294119" w:rsidRPr="00294119">
        <w:rPr>
          <w:rFonts w:asciiTheme="minorHAnsi" w:hAnsiTheme="minorHAnsi"/>
        </w:rPr>
        <w:t xml:space="preserve"> </w:t>
      </w:r>
      <w:r w:rsidR="00294119">
        <w:rPr>
          <w:rFonts w:asciiTheme="minorHAnsi" w:hAnsiTheme="minorHAnsi"/>
        </w:rPr>
        <w:t xml:space="preserve">Enter the </w:t>
      </w:r>
      <w:del w:id="37" w:author="Shewmaker, Michael@Energy" w:date="2017-12-21T08:29:00Z">
        <w:r w:rsidR="00294119" w:rsidDel="00B1785E">
          <w:rPr>
            <w:rFonts w:asciiTheme="minorHAnsi" w:hAnsiTheme="minorHAnsi"/>
          </w:rPr>
          <w:delText>m</w:delText>
        </w:r>
      </w:del>
      <w:ins w:id="38" w:author="Shewmaker, Michael@Energy" w:date="2017-12-21T08:29:00Z">
        <w:r w:rsidR="00B1785E">
          <w:rPr>
            <w:rFonts w:asciiTheme="minorHAnsi" w:hAnsiTheme="minorHAnsi"/>
          </w:rPr>
          <w:t>M</w:t>
        </w:r>
      </w:ins>
      <w:r w:rsidR="00294119">
        <w:rPr>
          <w:rFonts w:asciiTheme="minorHAnsi" w:hAnsiTheme="minorHAnsi"/>
        </w:rPr>
        <w:t>easure</w:t>
      </w:r>
      <w:ins w:id="39" w:author="Shewmaker, Michael@Energy" w:date="2017-12-21T08:29:00Z">
        <w:r w:rsidR="00B1785E">
          <w:rPr>
            <w:rFonts w:asciiTheme="minorHAnsi" w:hAnsiTheme="minorHAnsi"/>
          </w:rPr>
          <w:t>d</w:t>
        </w:r>
      </w:ins>
      <w:r w:rsidR="00294119">
        <w:rPr>
          <w:rFonts w:asciiTheme="minorHAnsi" w:hAnsiTheme="minorHAnsi"/>
        </w:rPr>
        <w:t xml:space="preserve"> </w:t>
      </w:r>
      <w:del w:id="40" w:author="Shewmaker, Michael@Energy" w:date="2017-12-21T08:29:00Z">
        <w:r w:rsidR="00294119" w:rsidDel="00B1785E">
          <w:rPr>
            <w:rFonts w:asciiTheme="minorHAnsi" w:hAnsiTheme="minorHAnsi"/>
          </w:rPr>
          <w:delText>f</w:delText>
        </w:r>
      </w:del>
      <w:ins w:id="41" w:author="Shewmaker, Michael@Energy" w:date="2017-12-21T08:29:00Z">
        <w:r w:rsidR="00B1785E">
          <w:rPr>
            <w:rFonts w:asciiTheme="minorHAnsi" w:hAnsiTheme="minorHAnsi"/>
          </w:rPr>
          <w:t>F</w:t>
        </w:r>
      </w:ins>
      <w:r w:rsidR="00294119">
        <w:rPr>
          <w:rFonts w:asciiTheme="minorHAnsi" w:hAnsiTheme="minorHAnsi"/>
        </w:rPr>
        <w:t xml:space="preserve">low </w:t>
      </w:r>
      <w:del w:id="42" w:author="Shewmaker, Michael@Energy" w:date="2017-12-21T08:29:00Z">
        <w:r w:rsidR="00294119" w:rsidDel="00B1785E">
          <w:rPr>
            <w:rFonts w:asciiTheme="minorHAnsi" w:hAnsiTheme="minorHAnsi"/>
          </w:rPr>
          <w:delText>r</w:delText>
        </w:r>
      </w:del>
      <w:ins w:id="43" w:author="Shewmaker, Michael@Energy" w:date="2017-12-21T08:29:00Z">
        <w:r w:rsidR="00B1785E">
          <w:rPr>
            <w:rFonts w:asciiTheme="minorHAnsi" w:hAnsiTheme="minorHAnsi"/>
          </w:rPr>
          <w:t>R</w:t>
        </w:r>
      </w:ins>
      <w:r w:rsidR="00294119">
        <w:rPr>
          <w:rFonts w:asciiTheme="minorHAnsi" w:hAnsiTheme="minorHAnsi"/>
        </w:rPr>
        <w:t xml:space="preserve">ate of the </w:t>
      </w:r>
      <w:del w:id="44" w:author="Shewmaker, Michael@Energy" w:date="2017-12-21T08:29:00Z">
        <w:r w:rsidR="00294119" w:rsidDel="00B1785E">
          <w:rPr>
            <w:rFonts w:asciiTheme="minorHAnsi" w:hAnsiTheme="minorHAnsi"/>
          </w:rPr>
          <w:delText>r</w:delText>
        </w:r>
      </w:del>
      <w:ins w:id="45" w:author="Shewmaker, Michael@Energy" w:date="2017-12-21T08:29:00Z">
        <w:r w:rsidR="00B1785E">
          <w:rPr>
            <w:rFonts w:asciiTheme="minorHAnsi" w:hAnsiTheme="minorHAnsi"/>
          </w:rPr>
          <w:t>R</w:t>
        </w:r>
      </w:ins>
      <w:r w:rsidR="00294119">
        <w:rPr>
          <w:rFonts w:asciiTheme="minorHAnsi" w:hAnsiTheme="minorHAnsi"/>
        </w:rPr>
        <w:t xml:space="preserve">eturn </w:t>
      </w:r>
      <w:del w:id="46" w:author="Shewmaker, Michael@Energy" w:date="2017-12-21T08:29:00Z">
        <w:r w:rsidR="00294119" w:rsidDel="00B1785E">
          <w:rPr>
            <w:rFonts w:asciiTheme="minorHAnsi" w:hAnsiTheme="minorHAnsi"/>
          </w:rPr>
          <w:delText>l</w:delText>
        </w:r>
      </w:del>
      <w:ins w:id="47" w:author="Shewmaker, Michael@Energy" w:date="2017-12-21T08:29:00Z">
        <w:r w:rsidR="00B1785E">
          <w:rPr>
            <w:rFonts w:asciiTheme="minorHAnsi" w:hAnsiTheme="minorHAnsi"/>
          </w:rPr>
          <w:t>L</w:t>
        </w:r>
      </w:ins>
      <w:r w:rsidR="00294119">
        <w:rPr>
          <w:rFonts w:asciiTheme="minorHAnsi" w:hAnsiTheme="minorHAnsi"/>
        </w:rPr>
        <w:t xml:space="preserve">ine in </w:t>
      </w:r>
      <w:r w:rsidR="007F4FD8">
        <w:rPr>
          <w:rFonts w:asciiTheme="minorHAnsi" w:hAnsiTheme="minorHAnsi"/>
        </w:rPr>
        <w:t>fps</w:t>
      </w:r>
      <w:r w:rsidR="00294119">
        <w:rPr>
          <w:rFonts w:asciiTheme="minorHAnsi" w:hAnsiTheme="minorHAnsi"/>
        </w:rPr>
        <w:t>. This is only used if the alternative calculation is used.</w:t>
      </w:r>
    </w:p>
    <w:p w14:paraId="4BE8862C" w14:textId="5DD0F66C" w:rsidR="00C939DA" w:rsidRPr="00BA5270" w:rsidRDefault="00C939DA" w:rsidP="003C3988">
      <w:pPr>
        <w:contextualSpacing/>
        <w:outlineLvl w:val="0"/>
        <w:rPr>
          <w:rFonts w:asciiTheme="minorHAnsi" w:hAnsiTheme="minorHAnsi"/>
        </w:rPr>
      </w:pPr>
      <w:r>
        <w:rPr>
          <w:rFonts w:asciiTheme="minorHAnsi" w:hAnsiTheme="minorHAnsi"/>
        </w:rPr>
        <w:t xml:space="preserve">15 </w:t>
      </w:r>
      <w:del w:id="48" w:author="Shewmaker, Michael@Energy" w:date="2017-12-21T08:37:00Z">
        <w:r w:rsidDel="00D32C8B">
          <w:rPr>
            <w:rFonts w:asciiTheme="minorHAnsi" w:hAnsiTheme="minorHAnsi"/>
          </w:rPr>
          <w:delText>Verify that an alternative compliance calculation or flow test result is provided for this pool or spa use (D. 03 = Yes), and verify whether D. 13 is less than or equal to D. 08, and D. 14 is less than or equal to D. 06. Indicate Yes or No. If no, project fails prescriptive compliance.</w:delText>
        </w:r>
      </w:del>
      <w:ins w:id="49" w:author="Shewmaker, Michael@Energy" w:date="2017-12-21T08:37:00Z">
        <w:r w:rsidR="00D32C8B">
          <w:rPr>
            <w:rFonts w:asciiTheme="minorHAnsi" w:hAnsiTheme="minorHAnsi"/>
          </w:rPr>
          <w:t>Automatically completed Compliance Statement</w:t>
        </w:r>
      </w:ins>
      <w:ins w:id="50" w:author="Shewmaker, Michael@Energy" w:date="2017-12-21T08:38:00Z">
        <w:r w:rsidR="00D32C8B">
          <w:rPr>
            <w:rFonts w:asciiTheme="minorHAnsi" w:hAnsiTheme="minorHAnsi"/>
          </w:rPr>
          <w:t>.</w:t>
        </w:r>
      </w:ins>
    </w:p>
    <w:p w14:paraId="4BE8862D" w14:textId="77777777" w:rsidR="00D24256" w:rsidRPr="00601496" w:rsidRDefault="00D24256" w:rsidP="005C4EEB">
      <w:pPr>
        <w:contextualSpacing/>
        <w:rPr>
          <w:rFonts w:asciiTheme="minorHAnsi" w:hAnsiTheme="minorHAnsi"/>
          <w:b/>
        </w:rPr>
      </w:pPr>
    </w:p>
    <w:p w14:paraId="4BE8862E" w14:textId="0ED09D72" w:rsidR="007D4D4A" w:rsidRPr="00601496" w:rsidRDefault="00AC1CEB" w:rsidP="005C4EEB">
      <w:pPr>
        <w:contextualSpacing/>
        <w:rPr>
          <w:rFonts w:asciiTheme="minorHAnsi" w:hAnsiTheme="minorHAnsi"/>
          <w:b/>
        </w:rPr>
      </w:pPr>
      <w:r>
        <w:rPr>
          <w:rFonts w:asciiTheme="minorHAnsi" w:hAnsiTheme="minorHAnsi"/>
          <w:b/>
        </w:rPr>
        <w:t xml:space="preserve">E. </w:t>
      </w:r>
      <w:r w:rsidRPr="005135A4">
        <w:rPr>
          <w:rFonts w:asciiTheme="minorHAnsi" w:hAnsiTheme="minorHAnsi"/>
          <w:b/>
        </w:rPr>
        <w:t xml:space="preserve">Pool System Piping </w:t>
      </w:r>
      <w:r w:rsidRPr="005135A4">
        <w:rPr>
          <w:rFonts w:asciiTheme="minorHAnsi" w:hAnsiTheme="minorHAnsi"/>
        </w:rPr>
        <w:t>(Section 150.0(p)2)</w:t>
      </w:r>
    </w:p>
    <w:p w14:paraId="4BE8862F" w14:textId="77777777" w:rsidR="00F076D7" w:rsidRPr="00601496" w:rsidRDefault="00F076D7" w:rsidP="006E54E9">
      <w:pPr>
        <w:tabs>
          <w:tab w:val="left" w:pos="0"/>
        </w:tabs>
        <w:rPr>
          <w:rFonts w:asciiTheme="minorHAnsi" w:hAnsiTheme="minorHAnsi"/>
        </w:rPr>
      </w:pPr>
      <w:r w:rsidRPr="00601496">
        <w:rPr>
          <w:rFonts w:asciiTheme="minorHAnsi" w:hAnsiTheme="minorHAnsi"/>
        </w:rPr>
        <w:t>There must be a length of straight pipe that is greater than or equal to at least 4 inches pipe diameters installed before the pump. Refer to Table D below for the required pipe length. Traditional hard 90</w:t>
      </w:r>
      <w:r w:rsidRPr="00601496">
        <w:rPr>
          <w:rFonts w:asciiTheme="minorHAnsi" w:hAnsiTheme="minorHAnsi"/>
          <w:vertAlign w:val="superscript"/>
        </w:rPr>
        <w:t>o</w:t>
      </w:r>
      <w:r w:rsidRPr="00601496">
        <w:rPr>
          <w:rFonts w:asciiTheme="minorHAnsi" w:hAnsiTheme="minorHAnsi"/>
        </w:rPr>
        <w:t xml:space="preserve"> elbows are not allowed. All elbows must be sweep elbows or a type of elbow that has a pressure drop less than the pressure drop of straight pipe with a length of 30 pipe diameters.</w:t>
      </w:r>
    </w:p>
    <w:p w14:paraId="4BE88630" w14:textId="77777777" w:rsidR="007D4D4A" w:rsidRPr="00601496" w:rsidRDefault="007D4D4A" w:rsidP="005C4EEB">
      <w:pPr>
        <w:contextualSpacing/>
        <w:rPr>
          <w:rFonts w:asciiTheme="minorHAnsi" w:hAnsiTheme="minorHAnsi"/>
          <w:b/>
        </w:rPr>
      </w:pPr>
    </w:p>
    <w:p w14:paraId="5914438F" w14:textId="77777777" w:rsidR="00AC1CEB" w:rsidRDefault="00AC1CEB" w:rsidP="005C4EEB">
      <w:pPr>
        <w:contextualSpacing/>
        <w:rPr>
          <w:rFonts w:asciiTheme="minorHAnsi" w:hAnsiTheme="minorHAnsi"/>
        </w:rPr>
      </w:pPr>
      <w:r>
        <w:rPr>
          <w:rFonts w:asciiTheme="minorHAnsi" w:hAnsiTheme="minorHAnsi"/>
          <w:b/>
        </w:rPr>
        <w:t xml:space="preserve">F. </w:t>
      </w:r>
      <w:r w:rsidRPr="005135A4">
        <w:rPr>
          <w:rFonts w:asciiTheme="minorHAnsi" w:hAnsiTheme="minorHAnsi"/>
          <w:b/>
        </w:rPr>
        <w:t>Pool Filters and Valves</w:t>
      </w:r>
      <w:r w:rsidDel="00E25ED0">
        <w:rPr>
          <w:rFonts w:asciiTheme="minorHAnsi" w:hAnsiTheme="minorHAnsi"/>
          <w:b/>
        </w:rPr>
        <w:t xml:space="preserve"> </w:t>
      </w:r>
      <w:r w:rsidRPr="005135A4">
        <w:rPr>
          <w:rFonts w:asciiTheme="minorHAnsi" w:hAnsiTheme="minorHAnsi"/>
        </w:rPr>
        <w:t>(Section 150.0(p)3 and 4)</w:t>
      </w:r>
    </w:p>
    <w:p w14:paraId="4BE88632" w14:textId="72955FD5" w:rsidR="007D4D4A" w:rsidRDefault="008F5C63" w:rsidP="005C4EEB">
      <w:pPr>
        <w:contextualSpacing/>
        <w:rPr>
          <w:rFonts w:asciiTheme="minorHAnsi" w:hAnsiTheme="minorHAnsi"/>
        </w:rPr>
      </w:pPr>
      <w:r w:rsidRPr="00601496">
        <w:rPr>
          <w:rFonts w:asciiTheme="minorHAnsi" w:hAnsiTheme="minorHAnsi"/>
        </w:rPr>
        <w:t xml:space="preserve">Backwash valves must be sized to the diameter of the return pipe or </w:t>
      </w:r>
      <w:r w:rsidR="007F4FD8">
        <w:rPr>
          <w:rFonts w:asciiTheme="minorHAnsi" w:hAnsiTheme="minorHAnsi"/>
        </w:rPr>
        <w:t>2</w:t>
      </w:r>
      <w:r w:rsidRPr="00601496">
        <w:rPr>
          <w:rFonts w:asciiTheme="minorHAnsi" w:hAnsiTheme="minorHAnsi"/>
        </w:rPr>
        <w:t xml:space="preserve"> inches, whichever is greater. Multiport backwash valves have a high pressure drop and are discouraged.</w:t>
      </w:r>
    </w:p>
    <w:p w14:paraId="4BE88633" w14:textId="77777777" w:rsidR="00463DE0" w:rsidRDefault="00463DE0" w:rsidP="005C4EEB">
      <w:pPr>
        <w:contextualSpacing/>
        <w:rPr>
          <w:rFonts w:asciiTheme="minorHAnsi" w:hAnsiTheme="minorHAnsi"/>
        </w:rPr>
      </w:pPr>
    </w:p>
    <w:p w14:paraId="4BE88634" w14:textId="77777777" w:rsidR="006E54E9" w:rsidRDefault="006E54E9">
      <w:pPr>
        <w:rPr>
          <w:rFonts w:asciiTheme="minorHAnsi" w:hAnsiTheme="minorHAnsi"/>
        </w:rPr>
      </w:pPr>
      <w:r>
        <w:rPr>
          <w:rFonts w:asciiTheme="minorHAnsi" w:hAnsiTheme="minorHAnsi"/>
        </w:rPr>
        <w:br w:type="page"/>
      </w:r>
    </w:p>
    <w:p w14:paraId="4BE88635" w14:textId="77777777" w:rsidR="00463DE0" w:rsidRPr="00601496" w:rsidRDefault="00463DE0" w:rsidP="005C4EEB">
      <w:pPr>
        <w:contextualSpacing/>
        <w:rPr>
          <w:rFonts w:asciiTheme="minorHAnsi" w:hAnsiTheme="minorHAnsi"/>
          <w:b/>
        </w:rPr>
      </w:pPr>
    </w:p>
    <w:p w14:paraId="4BE88636" w14:textId="77777777" w:rsidR="007D4D4A" w:rsidRPr="00601496" w:rsidRDefault="007D4D4A" w:rsidP="005C4EEB">
      <w:pPr>
        <w:contextualSpacing/>
        <w:rPr>
          <w:rFonts w:asciiTheme="minorHAnsi" w:hAnsiTheme="minorHAns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170"/>
        <w:gridCol w:w="1440"/>
        <w:gridCol w:w="1170"/>
        <w:gridCol w:w="720"/>
        <w:gridCol w:w="810"/>
        <w:gridCol w:w="1350"/>
      </w:tblGrid>
      <w:tr w:rsidR="004C7EAA" w:rsidRPr="00601496" w14:paraId="4BE8863A" w14:textId="77777777" w:rsidTr="00601496">
        <w:trPr>
          <w:jc w:val="center"/>
        </w:trPr>
        <w:tc>
          <w:tcPr>
            <w:tcW w:w="8208" w:type="dxa"/>
            <w:gridSpan w:val="7"/>
            <w:vAlign w:val="bottom"/>
          </w:tcPr>
          <w:p w14:paraId="4BE88637" w14:textId="77777777" w:rsidR="004C7EAA" w:rsidRPr="00601496" w:rsidRDefault="004C7EAA" w:rsidP="007D4D4A">
            <w:pPr>
              <w:jc w:val="center"/>
              <w:rPr>
                <w:rFonts w:asciiTheme="minorHAnsi" w:hAnsiTheme="minorHAnsi"/>
                <w:b/>
              </w:rPr>
            </w:pPr>
            <w:r w:rsidRPr="00601496">
              <w:rPr>
                <w:rFonts w:asciiTheme="minorHAnsi" w:hAnsiTheme="minorHAnsi"/>
                <w:b/>
              </w:rPr>
              <w:t>Table C</w:t>
            </w:r>
          </w:p>
          <w:p w14:paraId="4BE88638" w14:textId="77777777" w:rsidR="004C7EAA" w:rsidRPr="00601496" w:rsidRDefault="004C7EAA" w:rsidP="004C7EAA">
            <w:pPr>
              <w:jc w:val="center"/>
              <w:rPr>
                <w:rFonts w:asciiTheme="minorHAnsi" w:hAnsiTheme="minorHAnsi"/>
                <w:b/>
              </w:rPr>
            </w:pPr>
            <w:r w:rsidRPr="00601496">
              <w:rPr>
                <w:rFonts w:asciiTheme="minorHAnsi" w:hAnsiTheme="minorHAnsi"/>
                <w:b/>
              </w:rPr>
              <w:t>Pool sizing (Values are based on a maximum allowable turnover rate of 6- hours)</w:t>
            </w:r>
          </w:p>
          <w:p w14:paraId="4BE88639" w14:textId="77777777" w:rsidR="004C7EAA" w:rsidRPr="00601496" w:rsidRDefault="004C7EAA" w:rsidP="004C7EAA">
            <w:pPr>
              <w:jc w:val="center"/>
              <w:rPr>
                <w:rFonts w:asciiTheme="minorHAnsi" w:hAnsiTheme="minorHAnsi"/>
              </w:rPr>
            </w:pPr>
            <w:r w:rsidRPr="00601496">
              <w:rPr>
                <w:rFonts w:asciiTheme="minorHAnsi" w:hAnsiTheme="minorHAnsi"/>
              </w:rPr>
              <w:t xml:space="preserve">Note: </w:t>
            </w:r>
            <w:r w:rsidRPr="00601496">
              <w:rPr>
                <w:rFonts w:asciiTheme="minorHAnsi" w:hAnsiTheme="minorHAnsi"/>
                <w:i/>
              </w:rPr>
              <w:t>For pumps greater than 1 hp. The maximum Pump Flow is the lowest speed default filtration</w:t>
            </w:r>
          </w:p>
        </w:tc>
      </w:tr>
      <w:tr w:rsidR="004C7EAA" w:rsidRPr="00601496" w14:paraId="4BE8863F" w14:textId="77777777" w:rsidTr="00601496">
        <w:trPr>
          <w:jc w:val="center"/>
        </w:trPr>
        <w:tc>
          <w:tcPr>
            <w:tcW w:w="1548" w:type="dxa"/>
            <w:vAlign w:val="bottom"/>
          </w:tcPr>
          <w:p w14:paraId="4BE8863B" w14:textId="77777777" w:rsidR="004C7EAA" w:rsidRPr="00601496" w:rsidRDefault="004C7EAA" w:rsidP="007D4D4A">
            <w:pPr>
              <w:jc w:val="center"/>
              <w:rPr>
                <w:rFonts w:asciiTheme="minorHAnsi" w:hAnsiTheme="minorHAnsi"/>
              </w:rPr>
            </w:pPr>
            <w:r w:rsidRPr="00601496">
              <w:rPr>
                <w:rFonts w:asciiTheme="minorHAnsi" w:hAnsiTheme="minorHAnsi"/>
              </w:rPr>
              <w:t>Max Pool Volume (gallons)</w:t>
            </w:r>
          </w:p>
        </w:tc>
        <w:tc>
          <w:tcPr>
            <w:tcW w:w="2610" w:type="dxa"/>
            <w:gridSpan w:val="2"/>
            <w:vAlign w:val="bottom"/>
          </w:tcPr>
          <w:p w14:paraId="4BE8863C" w14:textId="77777777" w:rsidR="004C7EAA" w:rsidRPr="00601496" w:rsidRDefault="004C7EAA" w:rsidP="007D4D4A">
            <w:pPr>
              <w:jc w:val="center"/>
              <w:rPr>
                <w:rFonts w:asciiTheme="minorHAnsi" w:hAnsiTheme="minorHAnsi"/>
              </w:rPr>
            </w:pPr>
            <w:r w:rsidRPr="00601496">
              <w:rPr>
                <w:rFonts w:asciiTheme="minorHAnsi" w:hAnsiTheme="minorHAnsi"/>
              </w:rPr>
              <w:t>Min Pipe D or Greater (inches)</w:t>
            </w:r>
          </w:p>
        </w:tc>
        <w:tc>
          <w:tcPr>
            <w:tcW w:w="2700" w:type="dxa"/>
            <w:gridSpan w:val="3"/>
            <w:vAlign w:val="bottom"/>
          </w:tcPr>
          <w:p w14:paraId="4BE8863D" w14:textId="77777777" w:rsidR="004C7EAA" w:rsidRPr="00601496" w:rsidRDefault="004C7EAA" w:rsidP="007D4D4A">
            <w:pPr>
              <w:jc w:val="center"/>
              <w:rPr>
                <w:rFonts w:asciiTheme="minorHAnsi" w:hAnsiTheme="minorHAnsi"/>
              </w:rPr>
            </w:pPr>
            <w:r w:rsidRPr="00601496">
              <w:rPr>
                <w:rFonts w:asciiTheme="minorHAnsi" w:hAnsiTheme="minorHAnsi"/>
              </w:rPr>
              <w:t>Min Filter Area or more (square feet)</w:t>
            </w:r>
          </w:p>
        </w:tc>
        <w:tc>
          <w:tcPr>
            <w:tcW w:w="1350" w:type="dxa"/>
            <w:vAlign w:val="bottom"/>
          </w:tcPr>
          <w:p w14:paraId="4BE8863E" w14:textId="77777777" w:rsidR="004C7EAA" w:rsidRPr="00601496" w:rsidRDefault="004C7EAA" w:rsidP="007D4D4A">
            <w:pPr>
              <w:jc w:val="center"/>
              <w:rPr>
                <w:rFonts w:asciiTheme="minorHAnsi" w:hAnsiTheme="minorHAnsi"/>
              </w:rPr>
            </w:pPr>
            <w:r w:rsidRPr="00601496">
              <w:rPr>
                <w:rFonts w:asciiTheme="minorHAnsi" w:hAnsiTheme="minorHAnsi"/>
              </w:rPr>
              <w:t>Max Pump Flow (gpm)</w:t>
            </w:r>
          </w:p>
        </w:tc>
      </w:tr>
      <w:tr w:rsidR="004C7EAA" w:rsidRPr="00601496" w14:paraId="4BE88647" w14:textId="77777777" w:rsidTr="00601496">
        <w:trPr>
          <w:jc w:val="center"/>
        </w:trPr>
        <w:tc>
          <w:tcPr>
            <w:tcW w:w="1548" w:type="dxa"/>
          </w:tcPr>
          <w:p w14:paraId="4BE88640" w14:textId="77777777" w:rsidR="004C7EAA" w:rsidRPr="00601496" w:rsidRDefault="004C7EAA" w:rsidP="007D4D4A">
            <w:pPr>
              <w:jc w:val="center"/>
              <w:rPr>
                <w:rFonts w:asciiTheme="minorHAnsi" w:hAnsiTheme="minorHAnsi"/>
              </w:rPr>
            </w:pPr>
          </w:p>
        </w:tc>
        <w:tc>
          <w:tcPr>
            <w:tcW w:w="1170" w:type="dxa"/>
          </w:tcPr>
          <w:p w14:paraId="4BE88641" w14:textId="77777777" w:rsidR="004C7EAA" w:rsidRPr="00601496" w:rsidRDefault="004C7EAA" w:rsidP="007D4D4A">
            <w:pPr>
              <w:jc w:val="center"/>
              <w:rPr>
                <w:rFonts w:asciiTheme="minorHAnsi" w:hAnsiTheme="minorHAnsi"/>
              </w:rPr>
            </w:pPr>
            <w:r w:rsidRPr="00601496">
              <w:rPr>
                <w:rFonts w:asciiTheme="minorHAnsi" w:hAnsiTheme="minorHAnsi"/>
              </w:rPr>
              <w:t>Return</w:t>
            </w:r>
          </w:p>
        </w:tc>
        <w:tc>
          <w:tcPr>
            <w:tcW w:w="1440" w:type="dxa"/>
          </w:tcPr>
          <w:p w14:paraId="4BE88642" w14:textId="77777777" w:rsidR="004C7EAA" w:rsidRPr="00601496" w:rsidRDefault="004C7EAA" w:rsidP="007D4D4A">
            <w:pPr>
              <w:jc w:val="center"/>
              <w:rPr>
                <w:rFonts w:asciiTheme="minorHAnsi" w:hAnsiTheme="minorHAnsi"/>
              </w:rPr>
            </w:pPr>
            <w:r w:rsidRPr="00601496">
              <w:rPr>
                <w:rFonts w:asciiTheme="minorHAnsi" w:hAnsiTheme="minorHAnsi"/>
              </w:rPr>
              <w:t>Suction</w:t>
            </w:r>
          </w:p>
        </w:tc>
        <w:tc>
          <w:tcPr>
            <w:tcW w:w="1170" w:type="dxa"/>
          </w:tcPr>
          <w:p w14:paraId="4BE88643" w14:textId="77777777" w:rsidR="004C7EAA" w:rsidRPr="00601496" w:rsidRDefault="004C7EAA" w:rsidP="007D4D4A">
            <w:pPr>
              <w:jc w:val="center"/>
              <w:rPr>
                <w:rFonts w:asciiTheme="minorHAnsi" w:hAnsiTheme="minorHAnsi"/>
              </w:rPr>
            </w:pPr>
            <w:r w:rsidRPr="00601496">
              <w:rPr>
                <w:rFonts w:asciiTheme="minorHAnsi" w:hAnsiTheme="minorHAnsi"/>
              </w:rPr>
              <w:t>Cartridge</w:t>
            </w:r>
          </w:p>
        </w:tc>
        <w:tc>
          <w:tcPr>
            <w:tcW w:w="720" w:type="dxa"/>
          </w:tcPr>
          <w:p w14:paraId="4BE88644" w14:textId="77777777" w:rsidR="004C7EAA" w:rsidRPr="00601496" w:rsidRDefault="004C7EAA" w:rsidP="007D4D4A">
            <w:pPr>
              <w:jc w:val="center"/>
              <w:rPr>
                <w:rFonts w:asciiTheme="minorHAnsi" w:hAnsiTheme="minorHAnsi"/>
              </w:rPr>
            </w:pPr>
            <w:r w:rsidRPr="00601496">
              <w:rPr>
                <w:rFonts w:asciiTheme="minorHAnsi" w:hAnsiTheme="minorHAnsi"/>
              </w:rPr>
              <w:t>Sand</w:t>
            </w:r>
          </w:p>
        </w:tc>
        <w:tc>
          <w:tcPr>
            <w:tcW w:w="810" w:type="dxa"/>
          </w:tcPr>
          <w:p w14:paraId="4BE88645" w14:textId="77777777" w:rsidR="004C7EAA" w:rsidRPr="00601496" w:rsidRDefault="004C7EAA" w:rsidP="007D4D4A">
            <w:pPr>
              <w:jc w:val="center"/>
              <w:rPr>
                <w:rFonts w:asciiTheme="minorHAnsi" w:hAnsiTheme="minorHAnsi"/>
              </w:rPr>
            </w:pPr>
            <w:r w:rsidRPr="00601496">
              <w:rPr>
                <w:rFonts w:asciiTheme="minorHAnsi" w:hAnsiTheme="minorHAnsi"/>
              </w:rPr>
              <w:t>DE</w:t>
            </w:r>
          </w:p>
        </w:tc>
        <w:tc>
          <w:tcPr>
            <w:tcW w:w="1350" w:type="dxa"/>
          </w:tcPr>
          <w:p w14:paraId="4BE88646" w14:textId="77777777" w:rsidR="004C7EAA" w:rsidRPr="00601496" w:rsidRDefault="004C7EAA" w:rsidP="007D4D4A">
            <w:pPr>
              <w:jc w:val="center"/>
              <w:rPr>
                <w:rFonts w:asciiTheme="minorHAnsi" w:hAnsiTheme="minorHAnsi"/>
              </w:rPr>
            </w:pPr>
          </w:p>
        </w:tc>
      </w:tr>
      <w:tr w:rsidR="004C7EAA" w:rsidRPr="00601496" w14:paraId="4BE8864F" w14:textId="77777777" w:rsidTr="00601496">
        <w:trPr>
          <w:jc w:val="center"/>
        </w:trPr>
        <w:tc>
          <w:tcPr>
            <w:tcW w:w="1548" w:type="dxa"/>
          </w:tcPr>
          <w:p w14:paraId="4BE88648" w14:textId="77777777" w:rsidR="004C7EAA" w:rsidRPr="00601496" w:rsidRDefault="004C7EAA" w:rsidP="007D4D4A">
            <w:pPr>
              <w:jc w:val="center"/>
              <w:rPr>
                <w:rFonts w:asciiTheme="minorHAnsi" w:hAnsiTheme="minorHAnsi"/>
              </w:rPr>
            </w:pPr>
            <w:r w:rsidRPr="00601496">
              <w:rPr>
                <w:rFonts w:asciiTheme="minorHAnsi" w:hAnsiTheme="minorHAnsi"/>
              </w:rPr>
              <w:t>13,000</w:t>
            </w:r>
          </w:p>
        </w:tc>
        <w:tc>
          <w:tcPr>
            <w:tcW w:w="1170" w:type="dxa"/>
          </w:tcPr>
          <w:p w14:paraId="4BE88649" w14:textId="77777777" w:rsidR="004C7EAA" w:rsidRPr="00601496" w:rsidRDefault="004C7EAA" w:rsidP="007D4D4A">
            <w:pPr>
              <w:jc w:val="center"/>
              <w:rPr>
                <w:rFonts w:asciiTheme="minorHAnsi" w:hAnsiTheme="minorHAnsi"/>
              </w:rPr>
            </w:pPr>
            <w:r w:rsidRPr="00601496">
              <w:rPr>
                <w:rFonts w:asciiTheme="minorHAnsi" w:hAnsiTheme="minorHAnsi"/>
              </w:rPr>
              <w:t>1.5</w:t>
            </w:r>
          </w:p>
        </w:tc>
        <w:tc>
          <w:tcPr>
            <w:tcW w:w="1440" w:type="dxa"/>
          </w:tcPr>
          <w:p w14:paraId="4BE8864A" w14:textId="77777777" w:rsidR="004C7EAA" w:rsidRPr="00601496" w:rsidRDefault="004C7EAA" w:rsidP="007D4D4A">
            <w:pPr>
              <w:jc w:val="center"/>
              <w:rPr>
                <w:rFonts w:asciiTheme="minorHAnsi" w:hAnsiTheme="minorHAnsi"/>
              </w:rPr>
            </w:pPr>
            <w:r w:rsidRPr="00601496">
              <w:rPr>
                <w:rFonts w:asciiTheme="minorHAnsi" w:hAnsiTheme="minorHAnsi"/>
              </w:rPr>
              <w:t>1.5</w:t>
            </w:r>
          </w:p>
        </w:tc>
        <w:tc>
          <w:tcPr>
            <w:tcW w:w="1170" w:type="dxa"/>
          </w:tcPr>
          <w:p w14:paraId="4BE8864B" w14:textId="77777777" w:rsidR="004C7EAA" w:rsidRPr="00601496" w:rsidRDefault="004C7EAA" w:rsidP="007D4D4A">
            <w:pPr>
              <w:jc w:val="center"/>
              <w:rPr>
                <w:rFonts w:asciiTheme="minorHAnsi" w:hAnsiTheme="minorHAnsi"/>
              </w:rPr>
            </w:pPr>
            <w:r w:rsidRPr="00601496">
              <w:rPr>
                <w:rFonts w:asciiTheme="minorHAnsi" w:hAnsiTheme="minorHAnsi"/>
              </w:rPr>
              <w:t>100</w:t>
            </w:r>
          </w:p>
        </w:tc>
        <w:tc>
          <w:tcPr>
            <w:tcW w:w="720" w:type="dxa"/>
          </w:tcPr>
          <w:p w14:paraId="4BE8864C" w14:textId="77777777" w:rsidR="004C7EAA" w:rsidRPr="00601496" w:rsidRDefault="004C7EAA" w:rsidP="007D4D4A">
            <w:pPr>
              <w:jc w:val="center"/>
              <w:rPr>
                <w:rFonts w:asciiTheme="minorHAnsi" w:hAnsiTheme="minorHAnsi"/>
              </w:rPr>
            </w:pPr>
            <w:r w:rsidRPr="00601496">
              <w:rPr>
                <w:rFonts w:asciiTheme="minorHAnsi" w:hAnsiTheme="minorHAnsi"/>
              </w:rPr>
              <w:t>2.4</w:t>
            </w:r>
          </w:p>
        </w:tc>
        <w:tc>
          <w:tcPr>
            <w:tcW w:w="810" w:type="dxa"/>
          </w:tcPr>
          <w:p w14:paraId="4BE8864D" w14:textId="77777777" w:rsidR="004C7EAA" w:rsidRPr="00601496" w:rsidRDefault="004C7EAA" w:rsidP="007D4D4A">
            <w:pPr>
              <w:jc w:val="center"/>
              <w:rPr>
                <w:rFonts w:asciiTheme="minorHAnsi" w:hAnsiTheme="minorHAnsi"/>
              </w:rPr>
            </w:pPr>
            <w:r w:rsidRPr="00601496">
              <w:rPr>
                <w:rFonts w:asciiTheme="minorHAnsi" w:hAnsiTheme="minorHAnsi"/>
              </w:rPr>
              <w:t>20</w:t>
            </w:r>
          </w:p>
        </w:tc>
        <w:tc>
          <w:tcPr>
            <w:tcW w:w="1350" w:type="dxa"/>
          </w:tcPr>
          <w:p w14:paraId="4BE8864E" w14:textId="77777777" w:rsidR="004C7EAA" w:rsidRPr="00601496" w:rsidRDefault="004C7EAA" w:rsidP="007D4D4A">
            <w:pPr>
              <w:jc w:val="center"/>
              <w:rPr>
                <w:rFonts w:asciiTheme="minorHAnsi" w:hAnsiTheme="minorHAnsi"/>
              </w:rPr>
            </w:pPr>
            <w:r w:rsidRPr="00601496">
              <w:rPr>
                <w:rFonts w:asciiTheme="minorHAnsi" w:hAnsiTheme="minorHAnsi"/>
              </w:rPr>
              <w:t>36</w:t>
            </w:r>
          </w:p>
        </w:tc>
      </w:tr>
      <w:tr w:rsidR="004C7EAA" w:rsidRPr="00601496" w14:paraId="4BE88657" w14:textId="77777777" w:rsidTr="00601496">
        <w:trPr>
          <w:jc w:val="center"/>
        </w:trPr>
        <w:tc>
          <w:tcPr>
            <w:tcW w:w="1548" w:type="dxa"/>
          </w:tcPr>
          <w:p w14:paraId="4BE88650" w14:textId="77777777" w:rsidR="004C7EAA" w:rsidRPr="00601496" w:rsidRDefault="004C7EAA" w:rsidP="007D4D4A">
            <w:pPr>
              <w:jc w:val="center"/>
              <w:rPr>
                <w:rFonts w:asciiTheme="minorHAnsi" w:hAnsiTheme="minorHAnsi"/>
              </w:rPr>
            </w:pPr>
            <w:r w:rsidRPr="00601496">
              <w:rPr>
                <w:rFonts w:asciiTheme="minorHAnsi" w:hAnsiTheme="minorHAnsi"/>
              </w:rPr>
              <w:t>17,000</w:t>
            </w:r>
          </w:p>
        </w:tc>
        <w:tc>
          <w:tcPr>
            <w:tcW w:w="1170" w:type="dxa"/>
          </w:tcPr>
          <w:p w14:paraId="4BE88651" w14:textId="77777777" w:rsidR="004C7EAA" w:rsidRPr="00601496" w:rsidRDefault="004C7EAA" w:rsidP="007D4D4A">
            <w:pPr>
              <w:jc w:val="center"/>
              <w:rPr>
                <w:rFonts w:asciiTheme="minorHAnsi" w:hAnsiTheme="minorHAnsi"/>
              </w:rPr>
            </w:pPr>
            <w:r w:rsidRPr="00601496">
              <w:rPr>
                <w:rFonts w:asciiTheme="minorHAnsi" w:hAnsiTheme="minorHAnsi"/>
              </w:rPr>
              <w:t>1.5</w:t>
            </w:r>
          </w:p>
        </w:tc>
        <w:tc>
          <w:tcPr>
            <w:tcW w:w="1440" w:type="dxa"/>
          </w:tcPr>
          <w:p w14:paraId="4BE88652" w14:textId="77777777" w:rsidR="004C7EAA" w:rsidRPr="00601496" w:rsidRDefault="004C7EAA" w:rsidP="007D4D4A">
            <w:pPr>
              <w:jc w:val="center"/>
              <w:rPr>
                <w:rFonts w:asciiTheme="minorHAnsi" w:hAnsiTheme="minorHAnsi"/>
              </w:rPr>
            </w:pPr>
            <w:r w:rsidRPr="00601496">
              <w:rPr>
                <w:rFonts w:asciiTheme="minorHAnsi" w:hAnsiTheme="minorHAnsi"/>
              </w:rPr>
              <w:t>2</w:t>
            </w:r>
          </w:p>
        </w:tc>
        <w:tc>
          <w:tcPr>
            <w:tcW w:w="1170" w:type="dxa"/>
          </w:tcPr>
          <w:p w14:paraId="4BE88653" w14:textId="77777777" w:rsidR="004C7EAA" w:rsidRPr="00601496" w:rsidRDefault="004C7EAA" w:rsidP="007D4D4A">
            <w:pPr>
              <w:jc w:val="center"/>
              <w:rPr>
                <w:rFonts w:asciiTheme="minorHAnsi" w:hAnsiTheme="minorHAnsi"/>
              </w:rPr>
            </w:pPr>
            <w:r w:rsidRPr="00601496">
              <w:rPr>
                <w:rFonts w:asciiTheme="minorHAnsi" w:hAnsiTheme="minorHAnsi"/>
              </w:rPr>
              <w:t>130</w:t>
            </w:r>
          </w:p>
        </w:tc>
        <w:tc>
          <w:tcPr>
            <w:tcW w:w="720" w:type="dxa"/>
          </w:tcPr>
          <w:p w14:paraId="4BE88654" w14:textId="77777777" w:rsidR="004C7EAA" w:rsidRPr="00601496" w:rsidRDefault="004C7EAA" w:rsidP="007D4D4A">
            <w:pPr>
              <w:jc w:val="center"/>
              <w:rPr>
                <w:rFonts w:asciiTheme="minorHAnsi" w:hAnsiTheme="minorHAnsi"/>
              </w:rPr>
            </w:pPr>
            <w:r w:rsidRPr="00601496">
              <w:rPr>
                <w:rFonts w:asciiTheme="minorHAnsi" w:hAnsiTheme="minorHAnsi"/>
              </w:rPr>
              <w:t>3.1</w:t>
            </w:r>
          </w:p>
        </w:tc>
        <w:tc>
          <w:tcPr>
            <w:tcW w:w="810" w:type="dxa"/>
          </w:tcPr>
          <w:p w14:paraId="4BE88655" w14:textId="77777777" w:rsidR="004C7EAA" w:rsidRPr="00601496" w:rsidRDefault="004C7EAA" w:rsidP="007D4D4A">
            <w:pPr>
              <w:jc w:val="center"/>
              <w:rPr>
                <w:rFonts w:asciiTheme="minorHAnsi" w:hAnsiTheme="minorHAnsi"/>
              </w:rPr>
            </w:pPr>
            <w:r w:rsidRPr="00601496">
              <w:rPr>
                <w:rFonts w:asciiTheme="minorHAnsi" w:hAnsiTheme="minorHAnsi"/>
              </w:rPr>
              <w:t>25</w:t>
            </w:r>
          </w:p>
        </w:tc>
        <w:tc>
          <w:tcPr>
            <w:tcW w:w="1350" w:type="dxa"/>
          </w:tcPr>
          <w:p w14:paraId="4BE88656" w14:textId="77777777" w:rsidR="004C7EAA" w:rsidRPr="00601496" w:rsidRDefault="004C7EAA" w:rsidP="007D4D4A">
            <w:pPr>
              <w:jc w:val="center"/>
              <w:rPr>
                <w:rFonts w:asciiTheme="minorHAnsi" w:hAnsiTheme="minorHAnsi"/>
              </w:rPr>
            </w:pPr>
            <w:r w:rsidRPr="00601496">
              <w:rPr>
                <w:rFonts w:asciiTheme="minorHAnsi" w:hAnsiTheme="minorHAnsi"/>
              </w:rPr>
              <w:t>47</w:t>
            </w:r>
          </w:p>
        </w:tc>
      </w:tr>
      <w:tr w:rsidR="004C7EAA" w:rsidRPr="00601496" w14:paraId="4BE8865F" w14:textId="77777777" w:rsidTr="00601496">
        <w:trPr>
          <w:jc w:val="center"/>
        </w:trPr>
        <w:tc>
          <w:tcPr>
            <w:tcW w:w="1548" w:type="dxa"/>
          </w:tcPr>
          <w:p w14:paraId="4BE88658" w14:textId="77777777" w:rsidR="004C7EAA" w:rsidRPr="00601496" w:rsidRDefault="004C7EAA" w:rsidP="007D4D4A">
            <w:pPr>
              <w:jc w:val="center"/>
              <w:rPr>
                <w:rFonts w:asciiTheme="minorHAnsi" w:hAnsiTheme="minorHAnsi"/>
              </w:rPr>
            </w:pPr>
            <w:r w:rsidRPr="00601496">
              <w:rPr>
                <w:rFonts w:asciiTheme="minorHAnsi" w:hAnsiTheme="minorHAnsi"/>
              </w:rPr>
              <w:t>21,000</w:t>
            </w:r>
          </w:p>
        </w:tc>
        <w:tc>
          <w:tcPr>
            <w:tcW w:w="1170" w:type="dxa"/>
          </w:tcPr>
          <w:p w14:paraId="4BE88659" w14:textId="77777777" w:rsidR="004C7EAA" w:rsidRPr="00601496" w:rsidRDefault="004C7EAA" w:rsidP="007D4D4A">
            <w:pPr>
              <w:jc w:val="center"/>
              <w:rPr>
                <w:rFonts w:asciiTheme="minorHAnsi" w:hAnsiTheme="minorHAnsi"/>
              </w:rPr>
            </w:pPr>
            <w:r w:rsidRPr="00601496">
              <w:rPr>
                <w:rFonts w:asciiTheme="minorHAnsi" w:hAnsiTheme="minorHAnsi"/>
              </w:rPr>
              <w:t>2</w:t>
            </w:r>
          </w:p>
        </w:tc>
        <w:tc>
          <w:tcPr>
            <w:tcW w:w="1440" w:type="dxa"/>
          </w:tcPr>
          <w:p w14:paraId="4BE8865A" w14:textId="77777777" w:rsidR="004C7EAA" w:rsidRPr="00601496" w:rsidRDefault="004C7EAA" w:rsidP="007D4D4A">
            <w:pPr>
              <w:jc w:val="center"/>
              <w:rPr>
                <w:rFonts w:asciiTheme="minorHAnsi" w:hAnsiTheme="minorHAnsi"/>
              </w:rPr>
            </w:pPr>
            <w:r w:rsidRPr="00601496">
              <w:rPr>
                <w:rFonts w:asciiTheme="minorHAnsi" w:hAnsiTheme="minorHAnsi"/>
              </w:rPr>
              <w:t>2</w:t>
            </w:r>
          </w:p>
        </w:tc>
        <w:tc>
          <w:tcPr>
            <w:tcW w:w="1170" w:type="dxa"/>
          </w:tcPr>
          <w:p w14:paraId="4BE8865B" w14:textId="77777777" w:rsidR="004C7EAA" w:rsidRPr="00601496" w:rsidRDefault="004C7EAA" w:rsidP="007D4D4A">
            <w:pPr>
              <w:jc w:val="center"/>
              <w:rPr>
                <w:rFonts w:asciiTheme="minorHAnsi" w:hAnsiTheme="minorHAnsi"/>
              </w:rPr>
            </w:pPr>
            <w:r w:rsidRPr="00601496">
              <w:rPr>
                <w:rFonts w:asciiTheme="minorHAnsi" w:hAnsiTheme="minorHAnsi"/>
              </w:rPr>
              <w:t>160</w:t>
            </w:r>
          </w:p>
        </w:tc>
        <w:tc>
          <w:tcPr>
            <w:tcW w:w="720" w:type="dxa"/>
          </w:tcPr>
          <w:p w14:paraId="4BE8865C" w14:textId="77777777" w:rsidR="004C7EAA" w:rsidRPr="00601496" w:rsidRDefault="004C7EAA" w:rsidP="007D4D4A">
            <w:pPr>
              <w:jc w:val="center"/>
              <w:rPr>
                <w:rFonts w:asciiTheme="minorHAnsi" w:hAnsiTheme="minorHAnsi"/>
              </w:rPr>
            </w:pPr>
            <w:r w:rsidRPr="00601496">
              <w:rPr>
                <w:rFonts w:asciiTheme="minorHAnsi" w:hAnsiTheme="minorHAnsi"/>
              </w:rPr>
              <w:t>3.9</w:t>
            </w:r>
          </w:p>
        </w:tc>
        <w:tc>
          <w:tcPr>
            <w:tcW w:w="810" w:type="dxa"/>
          </w:tcPr>
          <w:p w14:paraId="4BE8865D" w14:textId="77777777" w:rsidR="004C7EAA" w:rsidRPr="00601496" w:rsidRDefault="004C7EAA" w:rsidP="007D4D4A">
            <w:pPr>
              <w:jc w:val="center"/>
              <w:rPr>
                <w:rFonts w:asciiTheme="minorHAnsi" w:hAnsiTheme="minorHAnsi"/>
              </w:rPr>
            </w:pPr>
            <w:r w:rsidRPr="00601496">
              <w:rPr>
                <w:rFonts w:asciiTheme="minorHAnsi" w:hAnsiTheme="minorHAnsi"/>
              </w:rPr>
              <w:t>30</w:t>
            </w:r>
          </w:p>
        </w:tc>
        <w:tc>
          <w:tcPr>
            <w:tcW w:w="1350" w:type="dxa"/>
          </w:tcPr>
          <w:p w14:paraId="4BE8865E" w14:textId="77777777" w:rsidR="004C7EAA" w:rsidRPr="00601496" w:rsidRDefault="004C7EAA" w:rsidP="007D4D4A">
            <w:pPr>
              <w:jc w:val="center"/>
              <w:rPr>
                <w:rFonts w:asciiTheme="minorHAnsi" w:hAnsiTheme="minorHAnsi"/>
              </w:rPr>
            </w:pPr>
            <w:r w:rsidRPr="00601496">
              <w:rPr>
                <w:rFonts w:asciiTheme="minorHAnsi" w:hAnsiTheme="minorHAnsi"/>
              </w:rPr>
              <w:t>58</w:t>
            </w:r>
          </w:p>
        </w:tc>
      </w:tr>
      <w:tr w:rsidR="004C7EAA" w:rsidRPr="00601496" w14:paraId="4BE88667" w14:textId="77777777" w:rsidTr="00601496">
        <w:trPr>
          <w:jc w:val="center"/>
        </w:trPr>
        <w:tc>
          <w:tcPr>
            <w:tcW w:w="1548" w:type="dxa"/>
          </w:tcPr>
          <w:p w14:paraId="4BE88660" w14:textId="77777777" w:rsidR="004C7EAA" w:rsidRPr="00601496" w:rsidRDefault="004C7EAA" w:rsidP="007D4D4A">
            <w:pPr>
              <w:jc w:val="center"/>
              <w:rPr>
                <w:rFonts w:asciiTheme="minorHAnsi" w:hAnsiTheme="minorHAnsi"/>
              </w:rPr>
            </w:pPr>
            <w:r w:rsidRPr="00601496">
              <w:rPr>
                <w:rFonts w:asciiTheme="minorHAnsi" w:hAnsiTheme="minorHAnsi"/>
              </w:rPr>
              <w:t>28,000</w:t>
            </w:r>
          </w:p>
        </w:tc>
        <w:tc>
          <w:tcPr>
            <w:tcW w:w="1170" w:type="dxa"/>
          </w:tcPr>
          <w:p w14:paraId="4BE88661" w14:textId="77777777" w:rsidR="004C7EAA" w:rsidRPr="00601496" w:rsidRDefault="004C7EAA" w:rsidP="007D4D4A">
            <w:pPr>
              <w:jc w:val="center"/>
              <w:rPr>
                <w:rFonts w:asciiTheme="minorHAnsi" w:hAnsiTheme="minorHAnsi"/>
              </w:rPr>
            </w:pPr>
            <w:r w:rsidRPr="00601496">
              <w:rPr>
                <w:rFonts w:asciiTheme="minorHAnsi" w:hAnsiTheme="minorHAnsi"/>
              </w:rPr>
              <w:t>2</w:t>
            </w:r>
          </w:p>
        </w:tc>
        <w:tc>
          <w:tcPr>
            <w:tcW w:w="1440" w:type="dxa"/>
          </w:tcPr>
          <w:p w14:paraId="4BE88662" w14:textId="77777777" w:rsidR="004C7EAA" w:rsidRPr="00601496" w:rsidRDefault="004C7EAA" w:rsidP="007D4D4A">
            <w:pPr>
              <w:jc w:val="center"/>
              <w:rPr>
                <w:rFonts w:asciiTheme="minorHAnsi" w:hAnsiTheme="minorHAnsi"/>
              </w:rPr>
            </w:pPr>
            <w:r w:rsidRPr="00601496">
              <w:rPr>
                <w:rFonts w:asciiTheme="minorHAnsi" w:hAnsiTheme="minorHAnsi"/>
              </w:rPr>
              <w:t>2.5</w:t>
            </w:r>
          </w:p>
        </w:tc>
        <w:tc>
          <w:tcPr>
            <w:tcW w:w="1170" w:type="dxa"/>
          </w:tcPr>
          <w:p w14:paraId="4BE88663" w14:textId="77777777" w:rsidR="004C7EAA" w:rsidRPr="00601496" w:rsidRDefault="004C7EAA" w:rsidP="007D4D4A">
            <w:pPr>
              <w:jc w:val="center"/>
              <w:rPr>
                <w:rFonts w:asciiTheme="minorHAnsi" w:hAnsiTheme="minorHAnsi"/>
              </w:rPr>
            </w:pPr>
            <w:r w:rsidRPr="00601496">
              <w:rPr>
                <w:rFonts w:asciiTheme="minorHAnsi" w:hAnsiTheme="minorHAnsi"/>
              </w:rPr>
              <w:t>210</w:t>
            </w:r>
          </w:p>
        </w:tc>
        <w:tc>
          <w:tcPr>
            <w:tcW w:w="720" w:type="dxa"/>
          </w:tcPr>
          <w:p w14:paraId="4BE88664" w14:textId="77777777" w:rsidR="004C7EAA" w:rsidRPr="00601496" w:rsidRDefault="004C7EAA" w:rsidP="007D4D4A">
            <w:pPr>
              <w:jc w:val="center"/>
              <w:rPr>
                <w:rFonts w:asciiTheme="minorHAnsi" w:hAnsiTheme="minorHAnsi"/>
              </w:rPr>
            </w:pPr>
            <w:r w:rsidRPr="00601496">
              <w:rPr>
                <w:rFonts w:asciiTheme="minorHAnsi" w:hAnsiTheme="minorHAnsi"/>
              </w:rPr>
              <w:t>5.2</w:t>
            </w:r>
          </w:p>
        </w:tc>
        <w:tc>
          <w:tcPr>
            <w:tcW w:w="810" w:type="dxa"/>
          </w:tcPr>
          <w:p w14:paraId="4BE88665" w14:textId="77777777" w:rsidR="004C7EAA" w:rsidRPr="00601496" w:rsidRDefault="004C7EAA" w:rsidP="007D4D4A">
            <w:pPr>
              <w:jc w:val="center"/>
              <w:rPr>
                <w:rFonts w:asciiTheme="minorHAnsi" w:hAnsiTheme="minorHAnsi"/>
              </w:rPr>
            </w:pPr>
            <w:r w:rsidRPr="00601496">
              <w:rPr>
                <w:rFonts w:asciiTheme="minorHAnsi" w:hAnsiTheme="minorHAnsi"/>
              </w:rPr>
              <w:t>40</w:t>
            </w:r>
          </w:p>
        </w:tc>
        <w:tc>
          <w:tcPr>
            <w:tcW w:w="1350" w:type="dxa"/>
          </w:tcPr>
          <w:p w14:paraId="4BE88666" w14:textId="77777777" w:rsidR="004C7EAA" w:rsidRPr="00601496" w:rsidRDefault="004C7EAA" w:rsidP="007D4D4A">
            <w:pPr>
              <w:jc w:val="center"/>
              <w:rPr>
                <w:rFonts w:asciiTheme="minorHAnsi" w:hAnsiTheme="minorHAnsi"/>
              </w:rPr>
            </w:pPr>
            <w:r w:rsidRPr="00601496">
              <w:rPr>
                <w:rFonts w:asciiTheme="minorHAnsi" w:hAnsiTheme="minorHAnsi"/>
              </w:rPr>
              <w:t>78</w:t>
            </w:r>
          </w:p>
        </w:tc>
      </w:tr>
      <w:tr w:rsidR="004C7EAA" w:rsidRPr="00601496" w14:paraId="4BE8866F" w14:textId="77777777" w:rsidTr="00601496">
        <w:trPr>
          <w:jc w:val="center"/>
        </w:trPr>
        <w:tc>
          <w:tcPr>
            <w:tcW w:w="1548" w:type="dxa"/>
          </w:tcPr>
          <w:p w14:paraId="4BE88668" w14:textId="77777777" w:rsidR="004C7EAA" w:rsidRPr="00601496" w:rsidRDefault="004C7EAA" w:rsidP="007D4D4A">
            <w:pPr>
              <w:jc w:val="center"/>
              <w:rPr>
                <w:rFonts w:asciiTheme="minorHAnsi" w:hAnsiTheme="minorHAnsi"/>
              </w:rPr>
            </w:pPr>
            <w:r w:rsidRPr="00601496">
              <w:rPr>
                <w:rFonts w:asciiTheme="minorHAnsi" w:hAnsiTheme="minorHAnsi"/>
              </w:rPr>
              <w:t>42,000</w:t>
            </w:r>
          </w:p>
        </w:tc>
        <w:tc>
          <w:tcPr>
            <w:tcW w:w="1170" w:type="dxa"/>
          </w:tcPr>
          <w:p w14:paraId="4BE88669" w14:textId="77777777" w:rsidR="004C7EAA" w:rsidRPr="00601496" w:rsidRDefault="004C7EAA" w:rsidP="007D4D4A">
            <w:pPr>
              <w:jc w:val="center"/>
              <w:rPr>
                <w:rFonts w:asciiTheme="minorHAnsi" w:hAnsiTheme="minorHAnsi"/>
              </w:rPr>
            </w:pPr>
            <w:r w:rsidRPr="00601496">
              <w:rPr>
                <w:rFonts w:asciiTheme="minorHAnsi" w:hAnsiTheme="minorHAnsi"/>
              </w:rPr>
              <w:t>2.5</w:t>
            </w:r>
          </w:p>
        </w:tc>
        <w:tc>
          <w:tcPr>
            <w:tcW w:w="1440" w:type="dxa"/>
          </w:tcPr>
          <w:p w14:paraId="4BE8866A" w14:textId="77777777" w:rsidR="004C7EAA" w:rsidRPr="00601496" w:rsidRDefault="004C7EAA" w:rsidP="007D4D4A">
            <w:pPr>
              <w:jc w:val="center"/>
              <w:rPr>
                <w:rFonts w:asciiTheme="minorHAnsi" w:hAnsiTheme="minorHAnsi"/>
              </w:rPr>
            </w:pPr>
            <w:r w:rsidRPr="00601496">
              <w:rPr>
                <w:rFonts w:asciiTheme="minorHAnsi" w:hAnsiTheme="minorHAnsi"/>
              </w:rPr>
              <w:t>3</w:t>
            </w:r>
          </w:p>
        </w:tc>
        <w:tc>
          <w:tcPr>
            <w:tcW w:w="1170" w:type="dxa"/>
          </w:tcPr>
          <w:p w14:paraId="4BE8866B" w14:textId="77777777" w:rsidR="004C7EAA" w:rsidRPr="00601496" w:rsidRDefault="004C7EAA" w:rsidP="007D4D4A">
            <w:pPr>
              <w:jc w:val="center"/>
              <w:rPr>
                <w:rFonts w:asciiTheme="minorHAnsi" w:hAnsiTheme="minorHAnsi"/>
              </w:rPr>
            </w:pPr>
            <w:r w:rsidRPr="00601496">
              <w:rPr>
                <w:rFonts w:asciiTheme="minorHAnsi" w:hAnsiTheme="minorHAnsi"/>
              </w:rPr>
              <w:t>320</w:t>
            </w:r>
          </w:p>
        </w:tc>
        <w:tc>
          <w:tcPr>
            <w:tcW w:w="720" w:type="dxa"/>
          </w:tcPr>
          <w:p w14:paraId="4BE8866C" w14:textId="77777777" w:rsidR="004C7EAA" w:rsidRPr="00601496" w:rsidRDefault="004C7EAA" w:rsidP="007D4D4A">
            <w:pPr>
              <w:jc w:val="center"/>
              <w:rPr>
                <w:rFonts w:asciiTheme="minorHAnsi" w:hAnsiTheme="minorHAnsi"/>
              </w:rPr>
            </w:pPr>
            <w:r w:rsidRPr="00601496">
              <w:rPr>
                <w:rFonts w:asciiTheme="minorHAnsi" w:hAnsiTheme="minorHAnsi"/>
              </w:rPr>
              <w:t>7.8</w:t>
            </w:r>
          </w:p>
        </w:tc>
        <w:tc>
          <w:tcPr>
            <w:tcW w:w="810" w:type="dxa"/>
          </w:tcPr>
          <w:p w14:paraId="4BE8866D" w14:textId="77777777" w:rsidR="004C7EAA" w:rsidRPr="00601496" w:rsidRDefault="004C7EAA" w:rsidP="007D4D4A">
            <w:pPr>
              <w:jc w:val="center"/>
              <w:rPr>
                <w:rFonts w:asciiTheme="minorHAnsi" w:hAnsiTheme="minorHAnsi"/>
              </w:rPr>
            </w:pPr>
            <w:r w:rsidRPr="00601496">
              <w:rPr>
                <w:rFonts w:asciiTheme="minorHAnsi" w:hAnsiTheme="minorHAnsi"/>
              </w:rPr>
              <w:t>60</w:t>
            </w:r>
          </w:p>
        </w:tc>
        <w:tc>
          <w:tcPr>
            <w:tcW w:w="1350" w:type="dxa"/>
          </w:tcPr>
          <w:p w14:paraId="4BE8866E" w14:textId="77777777" w:rsidR="004C7EAA" w:rsidRPr="00601496" w:rsidRDefault="004C7EAA" w:rsidP="007D4D4A">
            <w:pPr>
              <w:jc w:val="center"/>
              <w:rPr>
                <w:rFonts w:asciiTheme="minorHAnsi" w:hAnsiTheme="minorHAnsi"/>
              </w:rPr>
            </w:pPr>
            <w:r w:rsidRPr="00601496">
              <w:rPr>
                <w:rFonts w:asciiTheme="minorHAnsi" w:hAnsiTheme="minorHAnsi"/>
              </w:rPr>
              <w:t>117</w:t>
            </w:r>
          </w:p>
        </w:tc>
      </w:tr>
      <w:tr w:rsidR="004C7EAA" w:rsidRPr="00601496" w14:paraId="4BE88677" w14:textId="77777777" w:rsidTr="00601496">
        <w:trPr>
          <w:jc w:val="center"/>
        </w:trPr>
        <w:tc>
          <w:tcPr>
            <w:tcW w:w="1548" w:type="dxa"/>
          </w:tcPr>
          <w:p w14:paraId="4BE88670" w14:textId="77777777" w:rsidR="004C7EAA" w:rsidRPr="00601496" w:rsidRDefault="004C7EAA" w:rsidP="007D4D4A">
            <w:pPr>
              <w:jc w:val="center"/>
              <w:rPr>
                <w:rFonts w:asciiTheme="minorHAnsi" w:hAnsiTheme="minorHAnsi"/>
              </w:rPr>
            </w:pPr>
            <w:r w:rsidRPr="00601496">
              <w:rPr>
                <w:rFonts w:asciiTheme="minorHAnsi" w:hAnsiTheme="minorHAnsi"/>
              </w:rPr>
              <w:t>48,000</w:t>
            </w:r>
          </w:p>
        </w:tc>
        <w:tc>
          <w:tcPr>
            <w:tcW w:w="1170" w:type="dxa"/>
          </w:tcPr>
          <w:p w14:paraId="4BE88671" w14:textId="77777777" w:rsidR="004C7EAA" w:rsidRPr="00601496" w:rsidRDefault="004C7EAA" w:rsidP="007D4D4A">
            <w:pPr>
              <w:jc w:val="center"/>
              <w:rPr>
                <w:rFonts w:asciiTheme="minorHAnsi" w:hAnsiTheme="minorHAnsi"/>
              </w:rPr>
            </w:pPr>
            <w:r w:rsidRPr="00601496">
              <w:rPr>
                <w:rFonts w:asciiTheme="minorHAnsi" w:hAnsiTheme="minorHAnsi"/>
              </w:rPr>
              <w:t>3</w:t>
            </w:r>
          </w:p>
        </w:tc>
        <w:tc>
          <w:tcPr>
            <w:tcW w:w="1440" w:type="dxa"/>
          </w:tcPr>
          <w:p w14:paraId="4BE88672" w14:textId="77777777" w:rsidR="004C7EAA" w:rsidRPr="00601496" w:rsidRDefault="004C7EAA" w:rsidP="007D4D4A">
            <w:pPr>
              <w:jc w:val="center"/>
              <w:rPr>
                <w:rFonts w:asciiTheme="minorHAnsi" w:hAnsiTheme="minorHAnsi"/>
              </w:rPr>
            </w:pPr>
            <w:r w:rsidRPr="00601496">
              <w:rPr>
                <w:rFonts w:asciiTheme="minorHAnsi" w:hAnsiTheme="minorHAnsi"/>
              </w:rPr>
              <w:t>3</w:t>
            </w:r>
          </w:p>
        </w:tc>
        <w:tc>
          <w:tcPr>
            <w:tcW w:w="1170" w:type="dxa"/>
          </w:tcPr>
          <w:p w14:paraId="4BE88673" w14:textId="77777777" w:rsidR="004C7EAA" w:rsidRPr="00601496" w:rsidRDefault="004C7EAA" w:rsidP="007D4D4A">
            <w:pPr>
              <w:jc w:val="center"/>
              <w:rPr>
                <w:rFonts w:asciiTheme="minorHAnsi" w:hAnsiTheme="minorHAnsi"/>
              </w:rPr>
            </w:pPr>
            <w:r w:rsidRPr="00601496">
              <w:rPr>
                <w:rFonts w:asciiTheme="minorHAnsi" w:hAnsiTheme="minorHAnsi"/>
              </w:rPr>
              <w:t>360</w:t>
            </w:r>
          </w:p>
        </w:tc>
        <w:tc>
          <w:tcPr>
            <w:tcW w:w="720" w:type="dxa"/>
          </w:tcPr>
          <w:p w14:paraId="4BE88674" w14:textId="77777777" w:rsidR="004C7EAA" w:rsidRPr="00601496" w:rsidRDefault="004C7EAA" w:rsidP="007D4D4A">
            <w:pPr>
              <w:jc w:val="center"/>
              <w:rPr>
                <w:rFonts w:asciiTheme="minorHAnsi" w:hAnsiTheme="minorHAnsi"/>
              </w:rPr>
            </w:pPr>
            <w:r w:rsidRPr="00601496">
              <w:rPr>
                <w:rFonts w:asciiTheme="minorHAnsi" w:hAnsiTheme="minorHAnsi"/>
              </w:rPr>
              <w:t>8.9</w:t>
            </w:r>
          </w:p>
        </w:tc>
        <w:tc>
          <w:tcPr>
            <w:tcW w:w="810" w:type="dxa"/>
          </w:tcPr>
          <w:p w14:paraId="4BE88675" w14:textId="77777777" w:rsidR="004C7EAA" w:rsidRPr="00601496" w:rsidRDefault="004C7EAA" w:rsidP="007D4D4A">
            <w:pPr>
              <w:jc w:val="center"/>
              <w:rPr>
                <w:rFonts w:asciiTheme="minorHAnsi" w:hAnsiTheme="minorHAnsi"/>
              </w:rPr>
            </w:pPr>
            <w:r w:rsidRPr="00601496">
              <w:rPr>
                <w:rFonts w:asciiTheme="minorHAnsi" w:hAnsiTheme="minorHAnsi"/>
              </w:rPr>
              <w:t>70</w:t>
            </w:r>
          </w:p>
        </w:tc>
        <w:tc>
          <w:tcPr>
            <w:tcW w:w="1350" w:type="dxa"/>
          </w:tcPr>
          <w:p w14:paraId="4BE88676" w14:textId="77777777" w:rsidR="004C7EAA" w:rsidRPr="00601496" w:rsidRDefault="004C7EAA" w:rsidP="007D4D4A">
            <w:pPr>
              <w:jc w:val="center"/>
              <w:rPr>
                <w:rFonts w:asciiTheme="minorHAnsi" w:hAnsiTheme="minorHAnsi"/>
              </w:rPr>
            </w:pPr>
            <w:r w:rsidRPr="00601496">
              <w:rPr>
                <w:rFonts w:asciiTheme="minorHAnsi" w:hAnsiTheme="minorHAnsi"/>
              </w:rPr>
              <w:t>133</w:t>
            </w:r>
          </w:p>
        </w:tc>
      </w:tr>
    </w:tbl>
    <w:p w14:paraId="4BE88678" w14:textId="77777777" w:rsidR="004C7EAA" w:rsidRDefault="004C7EAA" w:rsidP="005C4EEB">
      <w:pPr>
        <w:contextualSpacing/>
        <w:rPr>
          <w:rFonts w:asciiTheme="minorHAnsi" w:hAnsiTheme="minorHAnsi"/>
        </w:rPr>
      </w:pPr>
    </w:p>
    <w:p w14:paraId="4BE88679" w14:textId="77777777" w:rsidR="004C7EAA" w:rsidRDefault="004C7EAA" w:rsidP="005C4EEB">
      <w:pPr>
        <w:contextualSpacing/>
        <w:rPr>
          <w:rFonts w:asciiTheme="minorHAnsi" w:hAnsiTheme="minorHAnsi"/>
        </w:rPr>
      </w:pPr>
    </w:p>
    <w:tbl>
      <w:tblPr>
        <w:tblStyle w:val="TableGrid"/>
        <w:tblW w:w="0" w:type="auto"/>
        <w:jc w:val="center"/>
        <w:tblLook w:val="04A0" w:firstRow="1" w:lastRow="0" w:firstColumn="1" w:lastColumn="0" w:noHBand="0" w:noVBand="1"/>
      </w:tblPr>
      <w:tblGrid>
        <w:gridCol w:w="1376"/>
        <w:gridCol w:w="2439"/>
      </w:tblGrid>
      <w:tr w:rsidR="004C7EAA" w:rsidRPr="002202B4" w14:paraId="4BE8867C" w14:textId="77777777" w:rsidTr="00601496">
        <w:trPr>
          <w:cantSplit/>
          <w:trHeight w:val="377"/>
          <w:jc w:val="center"/>
        </w:trPr>
        <w:tc>
          <w:tcPr>
            <w:tcW w:w="3815" w:type="dxa"/>
            <w:gridSpan w:val="2"/>
          </w:tcPr>
          <w:p w14:paraId="4BE8867A" w14:textId="77777777" w:rsidR="004C7EAA" w:rsidRPr="004C7EAA" w:rsidRDefault="004C7EAA" w:rsidP="00E458DD">
            <w:pPr>
              <w:keepNext/>
              <w:jc w:val="center"/>
              <w:rPr>
                <w:rFonts w:asciiTheme="minorHAnsi" w:hAnsiTheme="minorHAnsi"/>
                <w:b/>
              </w:rPr>
            </w:pPr>
            <w:r w:rsidRPr="004C7EAA">
              <w:rPr>
                <w:rFonts w:asciiTheme="minorHAnsi" w:hAnsiTheme="minorHAnsi"/>
                <w:b/>
              </w:rPr>
              <w:t xml:space="preserve">Table D </w:t>
            </w:r>
          </w:p>
          <w:p w14:paraId="4BE8867B" w14:textId="77777777" w:rsidR="004C7EAA" w:rsidRPr="002202B4" w:rsidRDefault="004C7EAA" w:rsidP="00E458DD">
            <w:pPr>
              <w:keepNext/>
              <w:jc w:val="center"/>
              <w:rPr>
                <w:rFonts w:asciiTheme="minorHAnsi" w:hAnsiTheme="minorHAnsi"/>
              </w:rPr>
            </w:pPr>
            <w:r w:rsidRPr="004C7EAA">
              <w:rPr>
                <w:rFonts w:asciiTheme="minorHAnsi" w:hAnsiTheme="minorHAnsi"/>
                <w:b/>
              </w:rPr>
              <w:t>Pipe Diameter/Pipe Length</w:t>
            </w:r>
          </w:p>
        </w:tc>
      </w:tr>
      <w:tr w:rsidR="004C7EAA" w:rsidRPr="002202B4" w14:paraId="4BE88680" w14:textId="77777777" w:rsidTr="007F4FD8">
        <w:trPr>
          <w:cantSplit/>
          <w:jc w:val="center"/>
        </w:trPr>
        <w:tc>
          <w:tcPr>
            <w:tcW w:w="0" w:type="auto"/>
          </w:tcPr>
          <w:p w14:paraId="4BE8867D" w14:textId="77777777" w:rsidR="004C7EAA" w:rsidRPr="002202B4" w:rsidRDefault="004C7EAA" w:rsidP="00E458DD">
            <w:pPr>
              <w:keepNext/>
              <w:jc w:val="center"/>
              <w:rPr>
                <w:rFonts w:asciiTheme="minorHAnsi" w:hAnsiTheme="minorHAnsi"/>
              </w:rPr>
            </w:pPr>
            <w:r w:rsidRPr="002202B4">
              <w:rPr>
                <w:rFonts w:asciiTheme="minorHAnsi" w:hAnsiTheme="minorHAnsi"/>
              </w:rPr>
              <w:t>Pipe Diameter</w:t>
            </w:r>
          </w:p>
          <w:p w14:paraId="4BE8867E" w14:textId="77777777" w:rsidR="004C7EAA" w:rsidRPr="002202B4" w:rsidRDefault="004C7EAA" w:rsidP="00E458DD">
            <w:pPr>
              <w:keepNext/>
              <w:jc w:val="center"/>
              <w:rPr>
                <w:rFonts w:asciiTheme="minorHAnsi" w:hAnsiTheme="minorHAnsi"/>
              </w:rPr>
            </w:pPr>
            <w:r w:rsidRPr="002202B4">
              <w:rPr>
                <w:rFonts w:asciiTheme="minorHAnsi" w:hAnsiTheme="minorHAnsi"/>
              </w:rPr>
              <w:t>(inch)</w:t>
            </w:r>
          </w:p>
        </w:tc>
        <w:tc>
          <w:tcPr>
            <w:tcW w:w="2439" w:type="dxa"/>
            <w:vAlign w:val="center"/>
          </w:tcPr>
          <w:p w14:paraId="4BE8867F" w14:textId="77777777" w:rsidR="004C7EAA" w:rsidRPr="002202B4" w:rsidRDefault="004C7EAA" w:rsidP="007F4FD8">
            <w:pPr>
              <w:keepNext/>
              <w:jc w:val="center"/>
              <w:rPr>
                <w:rFonts w:asciiTheme="minorHAnsi" w:hAnsiTheme="minorHAnsi"/>
              </w:rPr>
            </w:pPr>
            <w:r w:rsidRPr="002202B4">
              <w:rPr>
                <w:rFonts w:asciiTheme="minorHAnsi" w:hAnsiTheme="minorHAnsi"/>
              </w:rPr>
              <w:t>Required Pipe Length leading into pump (inch)</w:t>
            </w:r>
          </w:p>
        </w:tc>
      </w:tr>
      <w:tr w:rsidR="004C7EAA" w:rsidRPr="002202B4" w14:paraId="4BE88683" w14:textId="77777777" w:rsidTr="00601496">
        <w:trPr>
          <w:cantSplit/>
          <w:jc w:val="center"/>
        </w:trPr>
        <w:tc>
          <w:tcPr>
            <w:tcW w:w="0" w:type="auto"/>
          </w:tcPr>
          <w:p w14:paraId="4BE88681" w14:textId="77777777" w:rsidR="004C7EAA" w:rsidRPr="002202B4" w:rsidRDefault="004C7EAA" w:rsidP="00E458DD">
            <w:pPr>
              <w:keepNext/>
              <w:jc w:val="center"/>
              <w:rPr>
                <w:rFonts w:asciiTheme="minorHAnsi" w:hAnsiTheme="minorHAnsi"/>
              </w:rPr>
            </w:pPr>
            <w:r w:rsidRPr="002202B4">
              <w:rPr>
                <w:rFonts w:asciiTheme="minorHAnsi" w:hAnsiTheme="minorHAnsi"/>
              </w:rPr>
              <w:t>1.5</w:t>
            </w:r>
          </w:p>
        </w:tc>
        <w:tc>
          <w:tcPr>
            <w:tcW w:w="2439" w:type="dxa"/>
          </w:tcPr>
          <w:p w14:paraId="4BE88682" w14:textId="77777777" w:rsidR="004C7EAA" w:rsidRPr="002202B4" w:rsidRDefault="004C7EAA" w:rsidP="00E458DD">
            <w:pPr>
              <w:keepNext/>
              <w:jc w:val="center"/>
              <w:rPr>
                <w:rFonts w:asciiTheme="minorHAnsi" w:hAnsiTheme="minorHAnsi"/>
              </w:rPr>
            </w:pPr>
            <w:r w:rsidRPr="002202B4">
              <w:rPr>
                <w:rFonts w:asciiTheme="minorHAnsi" w:hAnsiTheme="minorHAnsi"/>
              </w:rPr>
              <w:t>6</w:t>
            </w:r>
          </w:p>
        </w:tc>
      </w:tr>
      <w:tr w:rsidR="004C7EAA" w:rsidRPr="002202B4" w14:paraId="4BE88686" w14:textId="77777777" w:rsidTr="00601496">
        <w:trPr>
          <w:cantSplit/>
          <w:jc w:val="center"/>
        </w:trPr>
        <w:tc>
          <w:tcPr>
            <w:tcW w:w="0" w:type="auto"/>
          </w:tcPr>
          <w:p w14:paraId="4BE88684" w14:textId="77777777" w:rsidR="004C7EAA" w:rsidRPr="002202B4" w:rsidRDefault="004C7EAA" w:rsidP="00E458DD">
            <w:pPr>
              <w:keepNext/>
              <w:jc w:val="center"/>
              <w:rPr>
                <w:rFonts w:asciiTheme="minorHAnsi" w:hAnsiTheme="minorHAnsi"/>
              </w:rPr>
            </w:pPr>
            <w:r w:rsidRPr="002202B4">
              <w:rPr>
                <w:rFonts w:asciiTheme="minorHAnsi" w:hAnsiTheme="minorHAnsi"/>
              </w:rPr>
              <w:t>2</w:t>
            </w:r>
          </w:p>
        </w:tc>
        <w:tc>
          <w:tcPr>
            <w:tcW w:w="2439" w:type="dxa"/>
          </w:tcPr>
          <w:p w14:paraId="4BE88685" w14:textId="77777777" w:rsidR="004C7EAA" w:rsidRPr="002202B4" w:rsidRDefault="004C7EAA" w:rsidP="00E458DD">
            <w:pPr>
              <w:keepNext/>
              <w:jc w:val="center"/>
              <w:rPr>
                <w:rFonts w:asciiTheme="minorHAnsi" w:hAnsiTheme="minorHAnsi"/>
              </w:rPr>
            </w:pPr>
            <w:r w:rsidRPr="002202B4">
              <w:rPr>
                <w:rFonts w:asciiTheme="minorHAnsi" w:hAnsiTheme="minorHAnsi"/>
              </w:rPr>
              <w:t>8</w:t>
            </w:r>
          </w:p>
        </w:tc>
      </w:tr>
      <w:tr w:rsidR="004C7EAA" w:rsidRPr="002202B4" w14:paraId="4BE88689" w14:textId="77777777" w:rsidTr="00601496">
        <w:trPr>
          <w:cantSplit/>
          <w:jc w:val="center"/>
        </w:trPr>
        <w:tc>
          <w:tcPr>
            <w:tcW w:w="0" w:type="auto"/>
          </w:tcPr>
          <w:p w14:paraId="4BE88687" w14:textId="77777777" w:rsidR="004C7EAA" w:rsidRPr="002202B4" w:rsidRDefault="004C7EAA" w:rsidP="00E458DD">
            <w:pPr>
              <w:keepNext/>
              <w:jc w:val="center"/>
              <w:rPr>
                <w:rFonts w:asciiTheme="minorHAnsi" w:hAnsiTheme="minorHAnsi"/>
              </w:rPr>
            </w:pPr>
            <w:r w:rsidRPr="002202B4">
              <w:rPr>
                <w:rFonts w:asciiTheme="minorHAnsi" w:hAnsiTheme="minorHAnsi"/>
              </w:rPr>
              <w:t>2.5</w:t>
            </w:r>
          </w:p>
        </w:tc>
        <w:tc>
          <w:tcPr>
            <w:tcW w:w="2439" w:type="dxa"/>
          </w:tcPr>
          <w:p w14:paraId="4BE88688" w14:textId="77777777" w:rsidR="004C7EAA" w:rsidRPr="002202B4" w:rsidRDefault="004C7EAA" w:rsidP="00E458DD">
            <w:pPr>
              <w:keepNext/>
              <w:jc w:val="center"/>
              <w:rPr>
                <w:rFonts w:asciiTheme="minorHAnsi" w:hAnsiTheme="minorHAnsi"/>
              </w:rPr>
            </w:pPr>
            <w:r w:rsidRPr="002202B4">
              <w:rPr>
                <w:rFonts w:asciiTheme="minorHAnsi" w:hAnsiTheme="minorHAnsi"/>
              </w:rPr>
              <w:t>10</w:t>
            </w:r>
          </w:p>
        </w:tc>
      </w:tr>
      <w:tr w:rsidR="004C7EAA" w:rsidRPr="002202B4" w14:paraId="4BE8868C" w14:textId="77777777" w:rsidTr="00601496">
        <w:trPr>
          <w:cantSplit/>
          <w:jc w:val="center"/>
        </w:trPr>
        <w:tc>
          <w:tcPr>
            <w:tcW w:w="0" w:type="auto"/>
          </w:tcPr>
          <w:p w14:paraId="4BE8868A" w14:textId="77777777" w:rsidR="004C7EAA" w:rsidRPr="002202B4" w:rsidRDefault="004C7EAA" w:rsidP="00E458DD">
            <w:pPr>
              <w:keepNext/>
              <w:jc w:val="center"/>
              <w:rPr>
                <w:rFonts w:asciiTheme="minorHAnsi" w:hAnsiTheme="minorHAnsi"/>
              </w:rPr>
            </w:pPr>
            <w:r w:rsidRPr="002202B4">
              <w:rPr>
                <w:rFonts w:asciiTheme="minorHAnsi" w:hAnsiTheme="minorHAnsi"/>
              </w:rPr>
              <w:t>3</w:t>
            </w:r>
          </w:p>
        </w:tc>
        <w:tc>
          <w:tcPr>
            <w:tcW w:w="2439" w:type="dxa"/>
          </w:tcPr>
          <w:p w14:paraId="4BE8868B" w14:textId="77777777" w:rsidR="004C7EAA" w:rsidRPr="002202B4" w:rsidRDefault="004C7EAA" w:rsidP="00E458DD">
            <w:pPr>
              <w:keepNext/>
              <w:jc w:val="center"/>
              <w:rPr>
                <w:rFonts w:asciiTheme="minorHAnsi" w:hAnsiTheme="minorHAnsi"/>
              </w:rPr>
            </w:pPr>
            <w:r w:rsidRPr="002202B4">
              <w:rPr>
                <w:rFonts w:asciiTheme="minorHAnsi" w:hAnsiTheme="minorHAnsi"/>
              </w:rPr>
              <w:t>12</w:t>
            </w:r>
          </w:p>
        </w:tc>
      </w:tr>
    </w:tbl>
    <w:p w14:paraId="4BE8868D" w14:textId="77777777" w:rsidR="00910DF2" w:rsidRDefault="00910DF2" w:rsidP="005C4EEB">
      <w:pPr>
        <w:contextualSpacing/>
        <w:rPr>
          <w:rFonts w:asciiTheme="minorHAnsi" w:hAnsiTheme="minorHAnsi"/>
        </w:rPr>
      </w:pPr>
    </w:p>
    <w:p w14:paraId="4BE8868E" w14:textId="77777777" w:rsidR="00910DF2" w:rsidRDefault="00910DF2" w:rsidP="005C4EEB">
      <w:pPr>
        <w:contextualSpacing/>
        <w:rPr>
          <w:rFonts w:asciiTheme="minorHAnsi" w:hAnsiTheme="minorHAnsi"/>
        </w:rPr>
      </w:pPr>
    </w:p>
    <w:p w14:paraId="4BE8868F" w14:textId="77777777" w:rsidR="00910DF2" w:rsidRDefault="00910DF2" w:rsidP="00910DF2">
      <w:pPr>
        <w:contextualSpacing/>
        <w:rPr>
          <w:rFonts w:asciiTheme="minorHAnsi" w:hAnsiTheme="minorHAnsi"/>
        </w:rPr>
        <w:sectPr w:rsidR="00910DF2" w:rsidSect="0083421E">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Style w:val="TableGrid"/>
        <w:tblW w:w="5000" w:type="pct"/>
        <w:tblInd w:w="18" w:type="dxa"/>
        <w:tblLook w:val="04A0" w:firstRow="1" w:lastRow="0" w:firstColumn="1" w:lastColumn="0" w:noHBand="0" w:noVBand="1"/>
      </w:tblPr>
      <w:tblGrid>
        <w:gridCol w:w="450"/>
        <w:gridCol w:w="3780"/>
        <w:gridCol w:w="6786"/>
        <w:tblGridChange w:id="58">
          <w:tblGrid>
            <w:gridCol w:w="450"/>
            <w:gridCol w:w="3780"/>
            <w:gridCol w:w="6786"/>
          </w:tblGrid>
        </w:tblGridChange>
      </w:tblGrid>
      <w:tr w:rsidR="00553170" w:rsidRPr="009915C0" w14:paraId="4BE88691" w14:textId="77777777" w:rsidTr="00553170">
        <w:tc>
          <w:tcPr>
            <w:tcW w:w="11016" w:type="dxa"/>
            <w:gridSpan w:val="3"/>
          </w:tcPr>
          <w:p w14:paraId="4BE88690" w14:textId="748743DF" w:rsidR="00553170" w:rsidRDefault="00553170" w:rsidP="00AC1CEB">
            <w:pPr>
              <w:rPr>
                <w:rFonts w:asciiTheme="minorHAnsi" w:hAnsiTheme="minorHAnsi"/>
                <w:b/>
              </w:rPr>
            </w:pPr>
            <w:r>
              <w:rPr>
                <w:rFonts w:asciiTheme="minorHAnsi" w:hAnsiTheme="minorHAnsi"/>
                <w:b/>
              </w:rPr>
              <w:t xml:space="preserve">A. </w:t>
            </w:r>
            <w:r w:rsidR="00AC1CEB">
              <w:rPr>
                <w:rFonts w:asciiTheme="minorHAnsi" w:hAnsiTheme="minorHAnsi"/>
                <w:b/>
              </w:rPr>
              <w:t>Pool and Spa System Type</w:t>
            </w:r>
          </w:p>
        </w:tc>
      </w:tr>
      <w:tr w:rsidR="00553170" w:rsidRPr="009915C0" w14:paraId="4BE88695" w14:textId="77777777" w:rsidTr="000C2CFC">
        <w:tblPrEx>
          <w:tblW w:w="5000" w:type="pct"/>
          <w:tblInd w:w="18" w:type="dxa"/>
          <w:tblPrExChange w:id="59" w:author="Ferris, Todd@Energy" w:date="2018-12-07T11:11:00Z">
            <w:tblPrEx>
              <w:tblW w:w="5000" w:type="pct"/>
              <w:tblInd w:w="18" w:type="dxa"/>
            </w:tblPrEx>
          </w:tblPrExChange>
        </w:tblPrEx>
        <w:tc>
          <w:tcPr>
            <w:tcW w:w="450" w:type="dxa"/>
            <w:vAlign w:val="center"/>
            <w:tcPrChange w:id="60" w:author="Ferris, Todd@Energy" w:date="2018-12-07T11:11:00Z">
              <w:tcPr>
                <w:tcW w:w="450" w:type="dxa"/>
                <w:vAlign w:val="center"/>
              </w:tcPr>
            </w:tcPrChange>
          </w:tcPr>
          <w:p w14:paraId="4BE88692" w14:textId="77777777" w:rsidR="00553170" w:rsidRPr="006E54E9" w:rsidRDefault="00553170" w:rsidP="00553170">
            <w:pPr>
              <w:rPr>
                <w:rFonts w:asciiTheme="minorHAnsi" w:hAnsiTheme="minorHAnsi"/>
              </w:rPr>
            </w:pPr>
            <w:r w:rsidRPr="006E54E9">
              <w:rPr>
                <w:rFonts w:asciiTheme="minorHAnsi" w:hAnsiTheme="minorHAnsi"/>
              </w:rPr>
              <w:t>01</w:t>
            </w:r>
          </w:p>
        </w:tc>
        <w:tc>
          <w:tcPr>
            <w:tcW w:w="3780" w:type="dxa"/>
            <w:vAlign w:val="center"/>
            <w:tcPrChange w:id="61" w:author="Ferris, Todd@Energy" w:date="2018-12-07T11:11:00Z">
              <w:tcPr>
                <w:tcW w:w="3780" w:type="dxa"/>
                <w:vAlign w:val="center"/>
              </w:tcPr>
            </w:tcPrChange>
          </w:tcPr>
          <w:p w14:paraId="4BE88693" w14:textId="3E7F92DF" w:rsidR="00553170" w:rsidRPr="006E54E9" w:rsidRDefault="00AC1CEB" w:rsidP="00553170">
            <w:pPr>
              <w:rPr>
                <w:rFonts w:asciiTheme="minorHAnsi" w:hAnsiTheme="minorHAnsi"/>
              </w:rPr>
            </w:pPr>
            <w:r>
              <w:rPr>
                <w:rFonts w:asciiTheme="minorHAnsi" w:hAnsiTheme="minorHAnsi"/>
              </w:rPr>
              <w:t>Pool and Spa System Type</w:t>
            </w:r>
          </w:p>
        </w:tc>
        <w:tc>
          <w:tcPr>
            <w:tcW w:w="6786" w:type="dxa"/>
            <w:tcPrChange w:id="62" w:author="Ferris, Todd@Energy" w:date="2018-12-07T11:11:00Z">
              <w:tcPr>
                <w:tcW w:w="6786" w:type="dxa"/>
              </w:tcPr>
            </w:tcPrChange>
          </w:tcPr>
          <w:p w14:paraId="4BE88694" w14:textId="77777777" w:rsidR="00A40FBB" w:rsidRDefault="00FF0673">
            <w:pPr>
              <w:rPr>
                <w:rFonts w:asciiTheme="minorHAnsi" w:hAnsiTheme="minorHAnsi"/>
                <w:b/>
              </w:rPr>
            </w:pPr>
            <w:r>
              <w:rPr>
                <w:rFonts w:asciiTheme="minorHAnsi" w:hAnsiTheme="minorHAnsi"/>
              </w:rPr>
              <w:t>&lt;&lt;  user select drop down, choices are Pool Only, Spa Only, or Pool and Spa&gt;&gt;</w:t>
            </w:r>
          </w:p>
        </w:tc>
      </w:tr>
    </w:tbl>
    <w:p w14:paraId="4BE88696" w14:textId="77777777" w:rsidR="00553170" w:rsidRDefault="00553170"/>
    <w:tbl>
      <w:tblPr>
        <w:tblStyle w:val="TableGrid"/>
        <w:tblW w:w="5000" w:type="pct"/>
        <w:tblInd w:w="18" w:type="dxa"/>
        <w:tblLook w:val="04A0" w:firstRow="1" w:lastRow="0" w:firstColumn="1" w:lastColumn="0" w:noHBand="0" w:noVBand="1"/>
      </w:tblPr>
      <w:tblGrid>
        <w:gridCol w:w="489"/>
        <w:gridCol w:w="10527"/>
      </w:tblGrid>
      <w:tr w:rsidR="00910DF2" w:rsidRPr="009915C0" w14:paraId="4BE88698" w14:textId="77777777" w:rsidTr="003C3988">
        <w:tc>
          <w:tcPr>
            <w:tcW w:w="11016" w:type="dxa"/>
            <w:gridSpan w:val="2"/>
          </w:tcPr>
          <w:p w14:paraId="4BE88697" w14:textId="15F7705E" w:rsidR="00910DF2" w:rsidRPr="009915C0" w:rsidRDefault="00AC1CEB" w:rsidP="007D4D4A">
            <w:pPr>
              <w:rPr>
                <w:rFonts w:asciiTheme="minorHAnsi" w:hAnsiTheme="minorHAnsi"/>
                <w:b/>
              </w:rPr>
            </w:pPr>
            <w:r>
              <w:rPr>
                <w:rFonts w:asciiTheme="minorHAnsi" w:hAnsiTheme="minorHAnsi"/>
                <w:b/>
              </w:rPr>
              <w:t xml:space="preserve">B. Pool and Spa Systems and Equipment Requirements </w:t>
            </w:r>
            <w:r w:rsidRPr="005135A4">
              <w:rPr>
                <w:rFonts w:asciiTheme="minorHAnsi" w:hAnsiTheme="minorHAnsi"/>
              </w:rPr>
              <w:t>(Section 110.4(a) and 110.5)</w:t>
            </w:r>
          </w:p>
        </w:tc>
      </w:tr>
      <w:tr w:rsidR="00910DF2" w:rsidRPr="009915C0" w14:paraId="4BE8869B" w14:textId="77777777" w:rsidTr="003C3988">
        <w:tc>
          <w:tcPr>
            <w:tcW w:w="489" w:type="dxa"/>
            <w:vAlign w:val="center"/>
          </w:tcPr>
          <w:p w14:paraId="4BE88699" w14:textId="77777777" w:rsidR="00910DF2" w:rsidRPr="009915C0" w:rsidRDefault="00E458DD" w:rsidP="00E458DD">
            <w:pPr>
              <w:jc w:val="center"/>
              <w:rPr>
                <w:rFonts w:asciiTheme="minorHAnsi" w:hAnsiTheme="minorHAnsi"/>
              </w:rPr>
            </w:pPr>
            <w:r>
              <w:rPr>
                <w:rFonts w:asciiTheme="minorHAnsi" w:hAnsiTheme="minorHAnsi"/>
              </w:rPr>
              <w:t>01</w:t>
            </w:r>
          </w:p>
        </w:tc>
        <w:tc>
          <w:tcPr>
            <w:tcW w:w="10527" w:type="dxa"/>
          </w:tcPr>
          <w:p w14:paraId="4BE8869A" w14:textId="77777777" w:rsidR="00910DF2" w:rsidRPr="009915C0" w:rsidRDefault="00910DF2" w:rsidP="007D4D4A">
            <w:pPr>
              <w:rPr>
                <w:rFonts w:asciiTheme="minorHAnsi" w:hAnsiTheme="minorHAnsi"/>
              </w:rPr>
            </w:pPr>
            <w:r w:rsidRPr="009915C0">
              <w:rPr>
                <w:rFonts w:asciiTheme="minorHAnsi" w:hAnsiTheme="minorHAnsi"/>
              </w:rPr>
              <w:t>Heater has a thermal efficiency that complies with the Appliance Efficiency Regulations.</w:t>
            </w:r>
          </w:p>
        </w:tc>
      </w:tr>
      <w:tr w:rsidR="003C3988" w:rsidRPr="009915C0" w14:paraId="4BE8869E" w14:textId="77777777" w:rsidTr="003C3988">
        <w:tc>
          <w:tcPr>
            <w:tcW w:w="489" w:type="dxa"/>
            <w:vAlign w:val="center"/>
          </w:tcPr>
          <w:p w14:paraId="4BE8869C" w14:textId="77777777" w:rsidR="003C3988" w:rsidRPr="009915C0" w:rsidRDefault="003C3988" w:rsidP="00E458DD">
            <w:pPr>
              <w:jc w:val="center"/>
              <w:rPr>
                <w:rFonts w:asciiTheme="minorHAnsi" w:hAnsiTheme="minorHAnsi"/>
              </w:rPr>
            </w:pPr>
            <w:r>
              <w:rPr>
                <w:rFonts w:asciiTheme="minorHAnsi" w:hAnsiTheme="minorHAnsi"/>
              </w:rPr>
              <w:t>02</w:t>
            </w:r>
          </w:p>
        </w:tc>
        <w:tc>
          <w:tcPr>
            <w:tcW w:w="10527" w:type="dxa"/>
          </w:tcPr>
          <w:p w14:paraId="4BE8869D" w14:textId="77777777" w:rsidR="003C3988" w:rsidRPr="009915C0" w:rsidRDefault="003C3988" w:rsidP="007D4D4A">
            <w:pPr>
              <w:rPr>
                <w:rFonts w:asciiTheme="minorHAnsi" w:hAnsiTheme="minorHAnsi"/>
              </w:rPr>
            </w:pPr>
            <w:r>
              <w:rPr>
                <w:rFonts w:asciiTheme="minorHAnsi" w:hAnsiTheme="minorHAnsi"/>
              </w:rPr>
              <w:t xml:space="preserve">A </w:t>
            </w:r>
            <w:r w:rsidRPr="009915C0">
              <w:rPr>
                <w:rFonts w:asciiTheme="minorHAnsi" w:hAnsiTheme="minorHAnsi"/>
              </w:rPr>
              <w:t xml:space="preserve">readily accessible on-off switch </w:t>
            </w:r>
            <w:r>
              <w:rPr>
                <w:rFonts w:asciiTheme="minorHAnsi" w:hAnsiTheme="minorHAnsi"/>
              </w:rPr>
              <w:t xml:space="preserve">is </w:t>
            </w:r>
            <w:r w:rsidRPr="009915C0">
              <w:rPr>
                <w:rFonts w:asciiTheme="minorHAnsi" w:hAnsiTheme="minorHAnsi"/>
              </w:rPr>
              <w:t xml:space="preserve">mounted </w:t>
            </w:r>
            <w:r>
              <w:rPr>
                <w:rFonts w:asciiTheme="minorHAnsi" w:hAnsiTheme="minorHAnsi"/>
              </w:rPr>
              <w:t xml:space="preserve">on the </w:t>
            </w:r>
            <w:r w:rsidRPr="009915C0">
              <w:rPr>
                <w:rFonts w:asciiTheme="minorHAnsi" w:hAnsiTheme="minorHAnsi"/>
              </w:rPr>
              <w:t>outside of the heater</w:t>
            </w:r>
            <w:r>
              <w:rPr>
                <w:rFonts w:asciiTheme="minorHAnsi" w:hAnsiTheme="minorHAnsi"/>
              </w:rPr>
              <w:t>, which allows the heater to be shut off without the user adjusting the thermostat setting</w:t>
            </w:r>
            <w:r w:rsidRPr="009915C0">
              <w:rPr>
                <w:rFonts w:asciiTheme="minorHAnsi" w:hAnsiTheme="minorHAnsi"/>
              </w:rPr>
              <w:t xml:space="preserve">. </w:t>
            </w:r>
          </w:p>
        </w:tc>
      </w:tr>
      <w:tr w:rsidR="003C3988" w:rsidRPr="009915C0" w14:paraId="4BE886A1" w14:textId="77777777" w:rsidTr="003C3988">
        <w:tc>
          <w:tcPr>
            <w:tcW w:w="489" w:type="dxa"/>
            <w:vAlign w:val="center"/>
          </w:tcPr>
          <w:p w14:paraId="4BE8869F" w14:textId="77777777" w:rsidR="003C3988" w:rsidRPr="009915C0" w:rsidRDefault="003C3988" w:rsidP="00E458DD">
            <w:pPr>
              <w:jc w:val="center"/>
              <w:rPr>
                <w:rFonts w:asciiTheme="minorHAnsi" w:hAnsiTheme="minorHAnsi"/>
              </w:rPr>
            </w:pPr>
            <w:r>
              <w:rPr>
                <w:rFonts w:asciiTheme="minorHAnsi" w:hAnsiTheme="minorHAnsi"/>
              </w:rPr>
              <w:t>03</w:t>
            </w:r>
          </w:p>
        </w:tc>
        <w:tc>
          <w:tcPr>
            <w:tcW w:w="10527" w:type="dxa"/>
          </w:tcPr>
          <w:p w14:paraId="4BE886A0" w14:textId="77777777" w:rsidR="003C3988" w:rsidRPr="009915C0" w:rsidRDefault="003C3988" w:rsidP="007D4D4A">
            <w:pPr>
              <w:rPr>
                <w:rFonts w:asciiTheme="minorHAnsi" w:hAnsiTheme="minorHAnsi"/>
              </w:rPr>
            </w:pPr>
            <w:r>
              <w:rPr>
                <w:rFonts w:asciiTheme="minorHAnsi" w:hAnsiTheme="minorHAnsi"/>
              </w:rPr>
              <w:t>A w</w:t>
            </w:r>
            <w:r w:rsidRPr="009915C0">
              <w:rPr>
                <w:rFonts w:asciiTheme="minorHAnsi" w:hAnsiTheme="minorHAnsi"/>
              </w:rPr>
              <w:t xml:space="preserve">eatherproof plate or card containing instructions for the </w:t>
            </w:r>
            <w:r>
              <w:rPr>
                <w:rFonts w:asciiTheme="minorHAnsi" w:hAnsiTheme="minorHAnsi"/>
              </w:rPr>
              <w:t xml:space="preserve">energy-efficient operation of the </w:t>
            </w:r>
            <w:r w:rsidRPr="009915C0">
              <w:rPr>
                <w:rFonts w:asciiTheme="minorHAnsi" w:hAnsiTheme="minorHAnsi"/>
              </w:rPr>
              <w:t>pool or spa heater</w:t>
            </w:r>
            <w:r>
              <w:rPr>
                <w:rFonts w:asciiTheme="minorHAnsi" w:hAnsiTheme="minorHAnsi"/>
              </w:rPr>
              <w:t xml:space="preserve"> is permanently mounted</w:t>
            </w:r>
            <w:r w:rsidRPr="009915C0">
              <w:rPr>
                <w:rFonts w:asciiTheme="minorHAnsi" w:hAnsiTheme="minorHAnsi"/>
              </w:rPr>
              <w:t xml:space="preserve">. </w:t>
            </w:r>
          </w:p>
        </w:tc>
      </w:tr>
      <w:tr w:rsidR="00910DF2" w:rsidRPr="009915C0" w14:paraId="4BE886A4" w14:textId="77777777" w:rsidTr="003C3988">
        <w:tc>
          <w:tcPr>
            <w:tcW w:w="489" w:type="dxa"/>
            <w:vAlign w:val="center"/>
          </w:tcPr>
          <w:p w14:paraId="4BE886A2" w14:textId="77777777" w:rsidR="00910DF2" w:rsidRPr="009915C0" w:rsidRDefault="00E458DD" w:rsidP="00E458DD">
            <w:pPr>
              <w:jc w:val="center"/>
              <w:rPr>
                <w:rFonts w:asciiTheme="minorHAnsi" w:hAnsiTheme="minorHAnsi"/>
              </w:rPr>
            </w:pPr>
            <w:r>
              <w:rPr>
                <w:rFonts w:asciiTheme="minorHAnsi" w:hAnsiTheme="minorHAnsi"/>
              </w:rPr>
              <w:t>04</w:t>
            </w:r>
          </w:p>
        </w:tc>
        <w:tc>
          <w:tcPr>
            <w:tcW w:w="10527" w:type="dxa"/>
          </w:tcPr>
          <w:p w14:paraId="4BE886A3" w14:textId="678A58ED" w:rsidR="00910DF2" w:rsidRPr="009915C0" w:rsidRDefault="00910DF2" w:rsidP="00204392">
            <w:pPr>
              <w:rPr>
                <w:rFonts w:asciiTheme="minorHAnsi" w:hAnsiTheme="minorHAnsi"/>
              </w:rPr>
            </w:pPr>
            <w:r w:rsidRPr="009915C0">
              <w:rPr>
                <w:rFonts w:asciiTheme="minorHAnsi" w:hAnsiTheme="minorHAnsi"/>
              </w:rPr>
              <w:t xml:space="preserve">No electric resistance heating except for listed package units that </w:t>
            </w:r>
            <w:r w:rsidR="00204392">
              <w:rPr>
                <w:rFonts w:asciiTheme="minorHAnsi" w:hAnsiTheme="minorHAnsi"/>
              </w:rPr>
              <w:t>have</w:t>
            </w:r>
            <w:r w:rsidR="00204392" w:rsidRPr="009915C0">
              <w:rPr>
                <w:rFonts w:asciiTheme="minorHAnsi" w:hAnsiTheme="minorHAnsi"/>
              </w:rPr>
              <w:t xml:space="preserve"> </w:t>
            </w:r>
            <w:r w:rsidRPr="009915C0">
              <w:rPr>
                <w:rFonts w:asciiTheme="minorHAnsi" w:hAnsiTheme="minorHAnsi"/>
              </w:rPr>
              <w:t>fully insulated enclosures and tight fitting covers that are insulated to at least R-6. Or if documentation is provided that at least 60% of the annual heating energy is from site solar energy or recovered energy.</w:t>
            </w:r>
          </w:p>
        </w:tc>
      </w:tr>
      <w:tr w:rsidR="00910DF2" w:rsidRPr="009915C0" w14:paraId="4BE886A7" w14:textId="77777777" w:rsidTr="003C3988">
        <w:tc>
          <w:tcPr>
            <w:tcW w:w="489" w:type="dxa"/>
            <w:vAlign w:val="center"/>
          </w:tcPr>
          <w:p w14:paraId="4BE886A5" w14:textId="77777777" w:rsidR="00910DF2" w:rsidRPr="009915C0" w:rsidRDefault="00E458DD" w:rsidP="00E458DD">
            <w:pPr>
              <w:jc w:val="center"/>
              <w:rPr>
                <w:rFonts w:asciiTheme="minorHAnsi" w:hAnsiTheme="minorHAnsi"/>
              </w:rPr>
            </w:pPr>
            <w:r>
              <w:rPr>
                <w:rFonts w:asciiTheme="minorHAnsi" w:hAnsiTheme="minorHAnsi"/>
              </w:rPr>
              <w:t>05</w:t>
            </w:r>
          </w:p>
        </w:tc>
        <w:tc>
          <w:tcPr>
            <w:tcW w:w="10527" w:type="dxa"/>
          </w:tcPr>
          <w:p w14:paraId="4BE886A6" w14:textId="77777777" w:rsidR="00910DF2" w:rsidRPr="009915C0" w:rsidRDefault="00910DF2" w:rsidP="007D4D4A">
            <w:pPr>
              <w:rPr>
                <w:rFonts w:asciiTheme="minorHAnsi" w:hAnsiTheme="minorHAnsi"/>
              </w:rPr>
            </w:pPr>
            <w:r w:rsidRPr="009915C0">
              <w:rPr>
                <w:rFonts w:asciiTheme="minorHAnsi" w:hAnsiTheme="minorHAnsi"/>
              </w:rPr>
              <w:t>Heating system has no pilot light.</w:t>
            </w:r>
          </w:p>
        </w:tc>
      </w:tr>
      <w:tr w:rsidR="00546CA2" w:rsidRPr="009915C0" w14:paraId="4BE886A9" w14:textId="77777777" w:rsidTr="003C3988">
        <w:trPr>
          <w:trHeight w:val="254"/>
        </w:trPr>
        <w:tc>
          <w:tcPr>
            <w:tcW w:w="11016" w:type="dxa"/>
            <w:gridSpan w:val="2"/>
          </w:tcPr>
          <w:p w14:paraId="4BE886A8" w14:textId="77777777" w:rsidR="00546CA2" w:rsidRPr="00546CA2" w:rsidRDefault="00546CA2">
            <w:pPr>
              <w:rPr>
                <w:rFonts w:asciiTheme="minorHAnsi" w:hAnsiTheme="minorHAnsi"/>
              </w:rPr>
            </w:pPr>
            <w:r w:rsidRPr="00546CA2">
              <w:rPr>
                <w:rFonts w:asciiTheme="minorHAnsi" w:hAnsiTheme="minorHAnsi"/>
                <w:b/>
                <w:sz w:val="18"/>
                <w:szCs w:val="18"/>
              </w:rPr>
              <w:t xml:space="preserve">The responsible person’s signature on this compliance document affirms that all applicable requirements in this table have been met.  </w:t>
            </w:r>
          </w:p>
        </w:tc>
      </w:tr>
    </w:tbl>
    <w:p w14:paraId="4BE886AA" w14:textId="77777777" w:rsidR="00910DF2" w:rsidRDefault="00910DF2" w:rsidP="00910DF2">
      <w:pPr>
        <w:contextualSpacing/>
        <w:rPr>
          <w:rFonts w:asciiTheme="minorHAnsi" w:hAnsiTheme="minorHAnsi"/>
        </w:rPr>
      </w:pPr>
    </w:p>
    <w:tbl>
      <w:tblPr>
        <w:tblStyle w:val="TableGrid"/>
        <w:tblW w:w="5000" w:type="pct"/>
        <w:tblInd w:w="18" w:type="dxa"/>
        <w:tblLook w:val="04A0" w:firstRow="1" w:lastRow="0" w:firstColumn="1" w:lastColumn="0" w:noHBand="0" w:noVBand="1"/>
      </w:tblPr>
      <w:tblGrid>
        <w:gridCol w:w="489"/>
        <w:gridCol w:w="10527"/>
      </w:tblGrid>
      <w:tr w:rsidR="00910DF2" w:rsidRPr="009915C0" w14:paraId="4BE886AC" w14:textId="77777777" w:rsidTr="002D0A0A">
        <w:tc>
          <w:tcPr>
            <w:tcW w:w="11016" w:type="dxa"/>
            <w:gridSpan w:val="2"/>
          </w:tcPr>
          <w:p w14:paraId="4BE886AB" w14:textId="55BE9A18" w:rsidR="00910DF2" w:rsidRPr="009915C0" w:rsidRDefault="00AC1CEB" w:rsidP="00AC1CEB">
            <w:pPr>
              <w:contextualSpacing/>
              <w:rPr>
                <w:rFonts w:asciiTheme="minorHAnsi" w:hAnsiTheme="minorHAnsi"/>
                <w:b/>
              </w:rPr>
            </w:pPr>
            <w:r>
              <w:rPr>
                <w:rFonts w:asciiTheme="minorHAnsi" w:hAnsiTheme="minorHAnsi"/>
                <w:b/>
              </w:rPr>
              <w:t xml:space="preserve">C. Pool and Spa System Installation Requirements </w:t>
            </w:r>
            <w:r w:rsidRPr="005135A4">
              <w:rPr>
                <w:rFonts w:asciiTheme="minorHAnsi" w:hAnsiTheme="minorHAnsi"/>
              </w:rPr>
              <w:t>(Section 110.4(b))</w:t>
            </w:r>
          </w:p>
        </w:tc>
      </w:tr>
      <w:tr w:rsidR="002D0A0A" w:rsidRPr="009915C0" w14:paraId="4BE886AF" w14:textId="77777777" w:rsidTr="002D0A0A">
        <w:tc>
          <w:tcPr>
            <w:tcW w:w="489" w:type="dxa"/>
            <w:vAlign w:val="center"/>
          </w:tcPr>
          <w:p w14:paraId="4BE886AD" w14:textId="77777777" w:rsidR="002D0A0A" w:rsidRPr="009915C0" w:rsidRDefault="002D0A0A" w:rsidP="00E458DD">
            <w:pPr>
              <w:jc w:val="center"/>
              <w:rPr>
                <w:rFonts w:asciiTheme="minorHAnsi" w:hAnsiTheme="minorHAnsi"/>
              </w:rPr>
            </w:pPr>
            <w:r>
              <w:rPr>
                <w:rFonts w:asciiTheme="minorHAnsi" w:hAnsiTheme="minorHAnsi"/>
              </w:rPr>
              <w:t>01</w:t>
            </w:r>
          </w:p>
        </w:tc>
        <w:tc>
          <w:tcPr>
            <w:tcW w:w="10527" w:type="dxa"/>
          </w:tcPr>
          <w:p w14:paraId="4BE886AE" w14:textId="6346E20C" w:rsidR="002D0A0A" w:rsidRPr="009915C0" w:rsidRDefault="002D0A0A" w:rsidP="007D4D4A">
            <w:pPr>
              <w:rPr>
                <w:rFonts w:asciiTheme="minorHAnsi" w:hAnsiTheme="minorHAnsi"/>
              </w:rPr>
            </w:pPr>
            <w:r>
              <w:rPr>
                <w:rFonts w:asciiTheme="minorHAnsi" w:hAnsiTheme="minorHAnsi"/>
              </w:rPr>
              <w:t xml:space="preserve">To allow for the future addition of solar heating equipment, </w:t>
            </w:r>
            <w:r w:rsidRPr="009915C0">
              <w:rPr>
                <w:rFonts w:asciiTheme="minorHAnsi" w:hAnsiTheme="minorHAnsi"/>
              </w:rPr>
              <w:t xml:space="preserve">at least 36” of pipe </w:t>
            </w:r>
            <w:r>
              <w:rPr>
                <w:rFonts w:asciiTheme="minorHAnsi" w:hAnsiTheme="minorHAnsi"/>
              </w:rPr>
              <w:t xml:space="preserve">is installed </w:t>
            </w:r>
            <w:r w:rsidRPr="009915C0">
              <w:rPr>
                <w:rFonts w:asciiTheme="minorHAnsi" w:hAnsiTheme="minorHAnsi"/>
              </w:rPr>
              <w:t>between the filter and heater, or dedicated suction and return lines</w:t>
            </w:r>
            <w:r>
              <w:rPr>
                <w:rFonts w:asciiTheme="minorHAnsi" w:hAnsiTheme="minorHAnsi"/>
              </w:rPr>
              <w:t xml:space="preserve"> are installed</w:t>
            </w:r>
            <w:r w:rsidRPr="009915C0">
              <w:rPr>
                <w:rFonts w:asciiTheme="minorHAnsi" w:hAnsiTheme="minorHAnsi"/>
              </w:rPr>
              <w:t>, or built-in</w:t>
            </w:r>
            <w:r w:rsidR="007F4FD8">
              <w:rPr>
                <w:rFonts w:asciiTheme="minorHAnsi" w:hAnsiTheme="minorHAnsi"/>
              </w:rPr>
              <w:t>,</w:t>
            </w:r>
            <w:r w:rsidRPr="009915C0">
              <w:rPr>
                <w:rFonts w:asciiTheme="minorHAnsi" w:hAnsiTheme="minorHAnsi"/>
              </w:rPr>
              <w:t xml:space="preserve"> or built-up</w:t>
            </w:r>
            <w:r w:rsidR="007F4FD8">
              <w:rPr>
                <w:rFonts w:asciiTheme="minorHAnsi" w:hAnsiTheme="minorHAnsi"/>
              </w:rPr>
              <w:t>,</w:t>
            </w:r>
            <w:r w:rsidRPr="009915C0">
              <w:rPr>
                <w:rFonts w:asciiTheme="minorHAnsi" w:hAnsiTheme="minorHAnsi"/>
              </w:rPr>
              <w:t xml:space="preserve"> connections for future solar heating</w:t>
            </w:r>
            <w:r>
              <w:rPr>
                <w:rFonts w:asciiTheme="minorHAnsi" w:hAnsiTheme="minorHAnsi"/>
              </w:rPr>
              <w:t xml:space="preserve"> are provided</w:t>
            </w:r>
            <w:r w:rsidRPr="009915C0">
              <w:rPr>
                <w:rFonts w:asciiTheme="minorHAnsi" w:hAnsiTheme="minorHAnsi"/>
              </w:rPr>
              <w:t>.</w:t>
            </w:r>
          </w:p>
        </w:tc>
      </w:tr>
      <w:tr w:rsidR="002D0A0A" w:rsidRPr="009915C0" w14:paraId="4BE886B2" w14:textId="77777777" w:rsidTr="002D0A0A">
        <w:tc>
          <w:tcPr>
            <w:tcW w:w="489" w:type="dxa"/>
            <w:vAlign w:val="center"/>
          </w:tcPr>
          <w:p w14:paraId="4BE886B0" w14:textId="77777777" w:rsidR="002D0A0A" w:rsidRPr="009915C0" w:rsidRDefault="002D0A0A" w:rsidP="00E458DD">
            <w:pPr>
              <w:jc w:val="center"/>
              <w:rPr>
                <w:rFonts w:asciiTheme="minorHAnsi" w:hAnsiTheme="minorHAnsi"/>
              </w:rPr>
            </w:pPr>
            <w:r>
              <w:rPr>
                <w:rFonts w:asciiTheme="minorHAnsi" w:hAnsiTheme="minorHAnsi"/>
              </w:rPr>
              <w:t>02</w:t>
            </w:r>
          </w:p>
        </w:tc>
        <w:tc>
          <w:tcPr>
            <w:tcW w:w="10527" w:type="dxa"/>
          </w:tcPr>
          <w:p w14:paraId="4BE886B1" w14:textId="77777777" w:rsidR="002D0A0A" w:rsidRPr="009915C0" w:rsidRDefault="002D0A0A" w:rsidP="007D4D4A">
            <w:pPr>
              <w:rPr>
                <w:rFonts w:asciiTheme="minorHAnsi" w:hAnsiTheme="minorHAnsi"/>
              </w:rPr>
            </w:pPr>
            <w:r w:rsidRPr="009915C0">
              <w:rPr>
                <w:rFonts w:asciiTheme="minorHAnsi" w:hAnsiTheme="minorHAnsi"/>
              </w:rPr>
              <w:t xml:space="preserve">A cover </w:t>
            </w:r>
            <w:r>
              <w:rPr>
                <w:rFonts w:asciiTheme="minorHAnsi" w:hAnsiTheme="minorHAnsi"/>
              </w:rPr>
              <w:t xml:space="preserve">is provided </w:t>
            </w:r>
            <w:r w:rsidRPr="009915C0">
              <w:rPr>
                <w:rFonts w:asciiTheme="minorHAnsi" w:hAnsiTheme="minorHAnsi"/>
              </w:rPr>
              <w:t>for outdoor pools or spas that have a heat pump or gas heater.</w:t>
            </w:r>
          </w:p>
        </w:tc>
      </w:tr>
      <w:tr w:rsidR="002D0A0A" w:rsidRPr="009915C0" w14:paraId="4BE886B5" w14:textId="77777777" w:rsidTr="002D0A0A">
        <w:tc>
          <w:tcPr>
            <w:tcW w:w="489" w:type="dxa"/>
            <w:vAlign w:val="center"/>
          </w:tcPr>
          <w:p w14:paraId="4BE886B3" w14:textId="77777777" w:rsidR="002D0A0A" w:rsidRPr="009915C0" w:rsidRDefault="002D0A0A" w:rsidP="00E458DD">
            <w:pPr>
              <w:jc w:val="center"/>
              <w:rPr>
                <w:rFonts w:asciiTheme="minorHAnsi" w:hAnsiTheme="minorHAnsi"/>
              </w:rPr>
            </w:pPr>
            <w:r>
              <w:rPr>
                <w:rFonts w:asciiTheme="minorHAnsi" w:hAnsiTheme="minorHAnsi"/>
              </w:rPr>
              <w:t>03</w:t>
            </w:r>
          </w:p>
        </w:tc>
        <w:tc>
          <w:tcPr>
            <w:tcW w:w="10527" w:type="dxa"/>
          </w:tcPr>
          <w:p w14:paraId="4BE886B4" w14:textId="4182612D" w:rsidR="002D0A0A" w:rsidRPr="009915C0" w:rsidRDefault="002D0A0A" w:rsidP="007D4D4A">
            <w:pPr>
              <w:rPr>
                <w:rFonts w:asciiTheme="minorHAnsi" w:hAnsiTheme="minorHAnsi"/>
              </w:rPr>
            </w:pPr>
            <w:r w:rsidRPr="009915C0">
              <w:rPr>
                <w:rFonts w:asciiTheme="minorHAnsi" w:hAnsiTheme="minorHAnsi"/>
              </w:rPr>
              <w:t>Pool system has directional inlets to adequately mix the pool water</w:t>
            </w:r>
            <w:r w:rsidR="007F4FD8">
              <w:rPr>
                <w:rFonts w:asciiTheme="minorHAnsi" w:hAnsiTheme="minorHAnsi"/>
              </w:rPr>
              <w:t>.</w:t>
            </w:r>
          </w:p>
        </w:tc>
      </w:tr>
      <w:tr w:rsidR="002D0A0A" w:rsidRPr="009915C0" w14:paraId="4BE886B8" w14:textId="77777777" w:rsidTr="002D0A0A">
        <w:tc>
          <w:tcPr>
            <w:tcW w:w="489" w:type="dxa"/>
            <w:vAlign w:val="center"/>
          </w:tcPr>
          <w:p w14:paraId="4BE886B6" w14:textId="77777777" w:rsidR="002D0A0A" w:rsidRPr="009915C0" w:rsidRDefault="002D0A0A" w:rsidP="00E458DD">
            <w:pPr>
              <w:jc w:val="center"/>
              <w:rPr>
                <w:rFonts w:asciiTheme="minorHAnsi" w:hAnsiTheme="minorHAnsi"/>
              </w:rPr>
            </w:pPr>
            <w:r>
              <w:rPr>
                <w:rFonts w:asciiTheme="minorHAnsi" w:hAnsiTheme="minorHAnsi"/>
              </w:rPr>
              <w:t>04</w:t>
            </w:r>
          </w:p>
        </w:tc>
        <w:tc>
          <w:tcPr>
            <w:tcW w:w="10527" w:type="dxa"/>
          </w:tcPr>
          <w:p w14:paraId="4BE886B7" w14:textId="04A87261" w:rsidR="002D0A0A" w:rsidRPr="009915C0" w:rsidRDefault="002D0A0A" w:rsidP="007D4D4A">
            <w:pPr>
              <w:rPr>
                <w:rFonts w:asciiTheme="minorHAnsi" w:hAnsiTheme="minorHAnsi"/>
              </w:rPr>
            </w:pPr>
            <w:r>
              <w:rPr>
                <w:rFonts w:asciiTheme="minorHAnsi" w:hAnsiTheme="minorHAnsi"/>
              </w:rPr>
              <w:t>Pool system has a t</w:t>
            </w:r>
            <w:r w:rsidRPr="009915C0">
              <w:rPr>
                <w:rFonts w:asciiTheme="minorHAnsi" w:hAnsiTheme="minorHAnsi"/>
              </w:rPr>
              <w:t xml:space="preserve">ime switch </w:t>
            </w:r>
            <w:r>
              <w:rPr>
                <w:rFonts w:asciiTheme="minorHAnsi" w:hAnsiTheme="minorHAnsi"/>
              </w:rPr>
              <w:t xml:space="preserve">that </w:t>
            </w:r>
            <w:r w:rsidRPr="009915C0">
              <w:rPr>
                <w:rFonts w:asciiTheme="minorHAnsi" w:hAnsiTheme="minorHAnsi"/>
              </w:rPr>
              <w:t>allow</w:t>
            </w:r>
            <w:r>
              <w:rPr>
                <w:rFonts w:asciiTheme="minorHAnsi" w:hAnsiTheme="minorHAnsi"/>
              </w:rPr>
              <w:t>s</w:t>
            </w:r>
            <w:r w:rsidRPr="009915C0">
              <w:rPr>
                <w:rFonts w:asciiTheme="minorHAnsi" w:hAnsiTheme="minorHAnsi"/>
              </w:rPr>
              <w:t xml:space="preserve"> the pump to be set or programmed to run during off-peak periods only</w:t>
            </w:r>
            <w:r w:rsidR="007F4FD8">
              <w:rPr>
                <w:rFonts w:asciiTheme="minorHAnsi" w:hAnsiTheme="minorHAnsi"/>
              </w:rPr>
              <w:t>.</w:t>
            </w:r>
          </w:p>
        </w:tc>
      </w:tr>
      <w:tr w:rsidR="00546CA2" w:rsidRPr="009915C0" w14:paraId="4BE886BA" w14:textId="77777777" w:rsidTr="002D0A0A">
        <w:trPr>
          <w:trHeight w:val="266"/>
        </w:trPr>
        <w:tc>
          <w:tcPr>
            <w:tcW w:w="11016" w:type="dxa"/>
            <w:gridSpan w:val="2"/>
          </w:tcPr>
          <w:p w14:paraId="4BE886B9" w14:textId="77777777" w:rsidR="00546CA2" w:rsidRPr="00546CA2" w:rsidRDefault="00546CA2" w:rsidP="005901DD">
            <w:pPr>
              <w:rPr>
                <w:rFonts w:asciiTheme="minorHAnsi" w:hAnsiTheme="minorHAnsi"/>
              </w:rPr>
            </w:pPr>
            <w:r w:rsidRPr="00546CA2">
              <w:rPr>
                <w:rFonts w:asciiTheme="minorHAnsi" w:hAnsiTheme="minorHAnsi"/>
                <w:b/>
                <w:sz w:val="18"/>
                <w:szCs w:val="18"/>
              </w:rPr>
              <w:t xml:space="preserve">The responsible person’s signature on this compliance document affirms that all applicable requirements in this table have been met.  </w:t>
            </w:r>
          </w:p>
        </w:tc>
      </w:tr>
    </w:tbl>
    <w:p w14:paraId="4BE886BB" w14:textId="77777777" w:rsidR="00910DF2" w:rsidRDefault="00910DF2" w:rsidP="00910DF2">
      <w:pPr>
        <w:contextualSpacing/>
        <w:rPr>
          <w:rFonts w:asciiTheme="minorHAnsi" w:hAnsiTheme="minorHAnsi"/>
        </w:rPr>
      </w:pPr>
    </w:p>
    <w:tbl>
      <w:tblPr>
        <w:tblStyle w:val="TableGrid"/>
        <w:tblpPr w:leftFromText="180" w:rightFromText="180" w:vertAnchor="text" w:tblpY="1"/>
        <w:tblOverlap w:val="never"/>
        <w:tblW w:w="5013" w:type="pct"/>
        <w:tblLook w:val="04A0" w:firstRow="1" w:lastRow="0" w:firstColumn="1" w:lastColumn="0" w:noHBand="0" w:noVBand="1"/>
      </w:tblPr>
      <w:tblGrid>
        <w:gridCol w:w="512"/>
        <w:gridCol w:w="2238"/>
        <w:gridCol w:w="2252"/>
        <w:gridCol w:w="513"/>
        <w:gridCol w:w="259"/>
        <w:gridCol w:w="2506"/>
        <w:gridCol w:w="2756"/>
        <w:gridCol w:w="9"/>
      </w:tblGrid>
      <w:tr w:rsidR="00DB2292" w:rsidRPr="009915C0" w14:paraId="4BE886BE" w14:textId="77777777" w:rsidTr="009E3756">
        <w:trPr>
          <w:gridAfter w:val="1"/>
          <w:wAfter w:w="9" w:type="dxa"/>
        </w:trPr>
        <w:tc>
          <w:tcPr>
            <w:tcW w:w="11036" w:type="dxa"/>
            <w:gridSpan w:val="7"/>
          </w:tcPr>
          <w:p w14:paraId="6E2A767C" w14:textId="6E10556D" w:rsidR="00AC1CEB" w:rsidRDefault="00AC1CEB" w:rsidP="009E3756">
            <w:pPr>
              <w:contextualSpacing/>
              <w:rPr>
                <w:rFonts w:asciiTheme="minorHAnsi" w:hAnsiTheme="minorHAnsi"/>
              </w:rPr>
            </w:pPr>
            <w:r>
              <w:rPr>
                <w:rFonts w:asciiTheme="minorHAnsi" w:hAnsiTheme="minorHAnsi"/>
                <w:b/>
              </w:rPr>
              <w:t xml:space="preserve">D. </w:t>
            </w:r>
            <w:r w:rsidRPr="005135A4">
              <w:rPr>
                <w:rFonts w:asciiTheme="minorHAnsi" w:hAnsiTheme="minorHAnsi"/>
                <w:b/>
              </w:rPr>
              <w:t>Pool Pump Sizing and Flow Rate Specification</w:t>
            </w:r>
            <w:r>
              <w:rPr>
                <w:rFonts w:asciiTheme="minorHAnsi" w:hAnsiTheme="minorHAnsi"/>
              </w:rPr>
              <w:t xml:space="preserve"> (Section 150.0(p))</w:t>
            </w:r>
          </w:p>
          <w:p w14:paraId="4BE886BD" w14:textId="77777777" w:rsidR="00697BB2" w:rsidRDefault="00FF0673" w:rsidP="009E3756">
            <w:pPr>
              <w:keepNext/>
              <w:rPr>
                <w:rFonts w:asciiTheme="minorHAnsi" w:hAnsiTheme="minorHAnsi"/>
                <w:b/>
                <w:sz w:val="22"/>
              </w:rPr>
            </w:pPr>
            <w:r w:rsidRPr="00FF0673">
              <w:rPr>
                <w:rFonts w:asciiTheme="minorHAnsi" w:eastAsia="Calibri" w:hAnsiTheme="minorHAnsi" w:cs="Arial"/>
              </w:rPr>
              <w:t xml:space="preserve">&lt;&lt;If  </w:t>
            </w:r>
            <w:r>
              <w:rPr>
                <w:rFonts w:asciiTheme="minorHAnsi" w:eastAsia="Calibri" w:hAnsiTheme="minorHAnsi" w:cs="Arial"/>
              </w:rPr>
              <w:t>A01= “Spa Only”</w:t>
            </w:r>
            <w:r w:rsidRPr="00FF0673">
              <w:rPr>
                <w:rFonts w:asciiTheme="minorHAnsi" w:eastAsia="Calibri" w:hAnsiTheme="minorHAnsi" w:cs="Arial"/>
              </w:rPr>
              <w:t xml:space="preserve">, </w:t>
            </w:r>
            <w:r w:rsidRPr="00FF0673">
              <w:rPr>
                <w:rFonts w:ascii="Calibri" w:eastAsia="Calibri" w:hAnsi="Calibri"/>
              </w:rPr>
              <w:t>then display the "section does not apply" message; else display this entire table &gt;&gt;</w:t>
            </w:r>
          </w:p>
        </w:tc>
      </w:tr>
      <w:tr w:rsidR="00DB2292" w:rsidRPr="009915C0" w14:paraId="4BE886C1" w14:textId="77777777" w:rsidTr="009E3756">
        <w:trPr>
          <w:gridAfter w:val="1"/>
          <w:wAfter w:w="9" w:type="dxa"/>
        </w:trPr>
        <w:tc>
          <w:tcPr>
            <w:tcW w:w="512" w:type="dxa"/>
            <w:vAlign w:val="center"/>
          </w:tcPr>
          <w:p w14:paraId="4BE886BF" w14:textId="77777777" w:rsidR="00697BB2" w:rsidRDefault="00DB2292" w:rsidP="009E3756">
            <w:pPr>
              <w:keepNext/>
              <w:jc w:val="center"/>
              <w:rPr>
                <w:rFonts w:asciiTheme="minorHAnsi" w:hAnsiTheme="minorHAnsi"/>
                <w:sz w:val="22"/>
              </w:rPr>
            </w:pPr>
            <w:r>
              <w:rPr>
                <w:rFonts w:asciiTheme="minorHAnsi" w:hAnsiTheme="minorHAnsi"/>
              </w:rPr>
              <w:t>01</w:t>
            </w:r>
          </w:p>
        </w:tc>
        <w:tc>
          <w:tcPr>
            <w:tcW w:w="10524" w:type="dxa"/>
            <w:gridSpan w:val="6"/>
            <w:vAlign w:val="center"/>
          </w:tcPr>
          <w:p w14:paraId="4BE886C0" w14:textId="77777777" w:rsidR="00697BB2" w:rsidRDefault="00DB2292" w:rsidP="009E3756">
            <w:pPr>
              <w:keepNext/>
              <w:rPr>
                <w:rFonts w:asciiTheme="minorHAnsi" w:hAnsiTheme="minorHAnsi"/>
                <w:sz w:val="22"/>
              </w:rPr>
            </w:pPr>
            <w:r w:rsidRPr="009915C0">
              <w:rPr>
                <w:rFonts w:asciiTheme="minorHAnsi" w:hAnsiTheme="minorHAnsi"/>
              </w:rPr>
              <w:t xml:space="preserve">The </w:t>
            </w:r>
            <w:r w:rsidR="004B3ABA">
              <w:rPr>
                <w:rFonts w:asciiTheme="minorHAnsi" w:hAnsiTheme="minorHAnsi"/>
              </w:rPr>
              <w:t xml:space="preserve">pool </w:t>
            </w:r>
            <w:r w:rsidRPr="009915C0">
              <w:rPr>
                <w:rFonts w:asciiTheme="minorHAnsi" w:hAnsiTheme="minorHAnsi"/>
              </w:rPr>
              <w:t>pump specified is listed in the CEC database of certified pool pumps.</w:t>
            </w:r>
          </w:p>
        </w:tc>
      </w:tr>
      <w:tr w:rsidR="00DB2292" w:rsidRPr="009915C0" w14:paraId="4BE886C5" w14:textId="77777777" w:rsidTr="009E3756">
        <w:trPr>
          <w:gridAfter w:val="1"/>
          <w:wAfter w:w="9" w:type="dxa"/>
        </w:trPr>
        <w:tc>
          <w:tcPr>
            <w:tcW w:w="512" w:type="dxa"/>
            <w:vAlign w:val="center"/>
          </w:tcPr>
          <w:p w14:paraId="4BE886C2" w14:textId="77777777" w:rsidR="00697BB2" w:rsidRDefault="00DB2292" w:rsidP="009E3756">
            <w:pPr>
              <w:keepNext/>
              <w:jc w:val="center"/>
              <w:rPr>
                <w:rFonts w:asciiTheme="minorHAnsi" w:hAnsiTheme="minorHAnsi"/>
                <w:sz w:val="22"/>
              </w:rPr>
            </w:pPr>
            <w:r>
              <w:rPr>
                <w:rFonts w:asciiTheme="minorHAnsi" w:hAnsiTheme="minorHAnsi"/>
              </w:rPr>
              <w:t>02</w:t>
            </w:r>
          </w:p>
        </w:tc>
        <w:tc>
          <w:tcPr>
            <w:tcW w:w="10524" w:type="dxa"/>
            <w:gridSpan w:val="6"/>
            <w:vAlign w:val="center"/>
          </w:tcPr>
          <w:p w14:paraId="4BE886C3" w14:textId="77777777" w:rsidR="00697BB2" w:rsidRDefault="00DB2292" w:rsidP="009E3756">
            <w:pPr>
              <w:keepNext/>
              <w:rPr>
                <w:rFonts w:asciiTheme="minorHAnsi" w:hAnsiTheme="minorHAnsi"/>
                <w:sz w:val="22"/>
              </w:rPr>
            </w:pPr>
            <w:r w:rsidRPr="009915C0">
              <w:rPr>
                <w:rFonts w:asciiTheme="minorHAnsi" w:hAnsiTheme="minorHAnsi"/>
              </w:rPr>
              <w:t xml:space="preserve">The </w:t>
            </w:r>
            <w:r w:rsidR="004B3ABA">
              <w:rPr>
                <w:rFonts w:asciiTheme="minorHAnsi" w:hAnsiTheme="minorHAnsi"/>
              </w:rPr>
              <w:t xml:space="preserve">pool </w:t>
            </w:r>
            <w:r w:rsidRPr="009915C0">
              <w:rPr>
                <w:rFonts w:asciiTheme="minorHAnsi" w:hAnsiTheme="minorHAnsi"/>
              </w:rPr>
              <w:t xml:space="preserve">pump flow rate shall </w:t>
            </w:r>
            <w:r>
              <w:rPr>
                <w:rFonts w:asciiTheme="minorHAnsi" w:hAnsiTheme="minorHAnsi"/>
              </w:rPr>
              <w:t xml:space="preserve">not exceed the maximum pump flow rate </w:t>
            </w:r>
            <w:r w:rsidRPr="009915C0">
              <w:rPr>
                <w:rFonts w:asciiTheme="minorHAnsi" w:hAnsiTheme="minorHAnsi"/>
              </w:rPr>
              <w:t xml:space="preserve">calculated based on pool sizing </w:t>
            </w:r>
            <w:r>
              <w:rPr>
                <w:rFonts w:asciiTheme="minorHAnsi" w:hAnsiTheme="minorHAnsi"/>
              </w:rPr>
              <w:t xml:space="preserve">in the </w:t>
            </w:r>
            <w:r w:rsidRPr="009915C0">
              <w:rPr>
                <w:rFonts w:asciiTheme="minorHAnsi" w:hAnsiTheme="minorHAnsi"/>
              </w:rPr>
              <w:t>table below.</w:t>
            </w:r>
            <w:r>
              <w:rPr>
                <w:rFonts w:asciiTheme="minorHAnsi" w:hAnsiTheme="minorHAnsi"/>
              </w:rPr>
              <w:t xml:space="preserve"> The return pipe diameter, suction pipe diameter, and filter area shall be at least as large as the required minimums shown in the table.</w:t>
            </w:r>
          </w:p>
          <w:p w14:paraId="4BE886C4" w14:textId="69EE41E9" w:rsidR="00697BB2" w:rsidRDefault="00DB2292" w:rsidP="009E3756">
            <w:pPr>
              <w:keepNext/>
              <w:ind w:left="30"/>
              <w:rPr>
                <w:rFonts w:asciiTheme="minorHAnsi" w:hAnsiTheme="minorHAnsi"/>
                <w:sz w:val="22"/>
              </w:rPr>
            </w:pPr>
            <w:r>
              <w:rPr>
                <w:rFonts w:asciiTheme="minorHAnsi" w:hAnsiTheme="minorHAnsi"/>
              </w:rPr>
              <w:t xml:space="preserve">Alternatively, a flow calculation or flow test result shall be provided to demonstrate that the pump flow rate is less than 6 hour filtration turnover, and the return pipe flow rate does not exceed 8 </w:t>
            </w:r>
            <w:r w:rsidR="007F4FD8">
              <w:rPr>
                <w:rFonts w:asciiTheme="minorHAnsi" w:hAnsiTheme="minorHAnsi"/>
              </w:rPr>
              <w:t>fps</w:t>
            </w:r>
            <w:r>
              <w:rPr>
                <w:rFonts w:asciiTheme="minorHAnsi" w:hAnsiTheme="minorHAnsi"/>
              </w:rPr>
              <w:t xml:space="preserve"> and that the suction pipe flow rate does not exceed 6 </w:t>
            </w:r>
            <w:r w:rsidR="007F4FD8">
              <w:rPr>
                <w:rFonts w:asciiTheme="minorHAnsi" w:hAnsiTheme="minorHAnsi"/>
              </w:rPr>
              <w:t>fps</w:t>
            </w:r>
            <w:r>
              <w:rPr>
                <w:rFonts w:asciiTheme="minorHAnsi" w:hAnsiTheme="minorHAnsi"/>
              </w:rPr>
              <w:t>.</w:t>
            </w:r>
          </w:p>
        </w:tc>
      </w:tr>
      <w:tr w:rsidR="00DB2292" w:rsidRPr="009915C0" w14:paraId="4BE886C9" w14:textId="77777777" w:rsidTr="009E3756">
        <w:trPr>
          <w:gridAfter w:val="1"/>
          <w:wAfter w:w="9" w:type="dxa"/>
          <w:trHeight w:val="737"/>
        </w:trPr>
        <w:tc>
          <w:tcPr>
            <w:tcW w:w="512" w:type="dxa"/>
            <w:vAlign w:val="center"/>
          </w:tcPr>
          <w:p w14:paraId="4BE886C6" w14:textId="77777777" w:rsidR="00697BB2" w:rsidRDefault="00DB2292" w:rsidP="009E3756">
            <w:pPr>
              <w:keepNext/>
              <w:jc w:val="center"/>
              <w:rPr>
                <w:rFonts w:asciiTheme="minorHAnsi" w:hAnsiTheme="minorHAnsi"/>
                <w:sz w:val="22"/>
              </w:rPr>
            </w:pPr>
            <w:r>
              <w:rPr>
                <w:rFonts w:asciiTheme="minorHAnsi" w:hAnsiTheme="minorHAnsi"/>
              </w:rPr>
              <w:t>03</w:t>
            </w:r>
          </w:p>
        </w:tc>
        <w:tc>
          <w:tcPr>
            <w:tcW w:w="5262" w:type="dxa"/>
            <w:gridSpan w:val="4"/>
            <w:vAlign w:val="center"/>
          </w:tcPr>
          <w:p w14:paraId="68FACACB" w14:textId="746367B3" w:rsidR="007F4FD8" w:rsidRDefault="004B3ABA" w:rsidP="009E3756">
            <w:pPr>
              <w:keepNext/>
              <w:rPr>
                <w:rFonts w:asciiTheme="minorHAnsi" w:hAnsiTheme="minorHAnsi"/>
              </w:rPr>
            </w:pPr>
            <w:r>
              <w:rPr>
                <w:rFonts w:asciiTheme="minorHAnsi" w:hAnsiTheme="minorHAnsi"/>
              </w:rPr>
              <w:t>An alternative compliance calculation or a flow test result is provided for this pool or spa</w:t>
            </w:r>
            <w:r w:rsidR="00750B74">
              <w:rPr>
                <w:rFonts w:asciiTheme="minorHAnsi" w:hAnsiTheme="minorHAnsi"/>
              </w:rPr>
              <w:t xml:space="preserve"> </w:t>
            </w:r>
            <w:r>
              <w:rPr>
                <w:rFonts w:asciiTheme="minorHAnsi" w:hAnsiTheme="minorHAnsi"/>
              </w:rPr>
              <w:t>use</w:t>
            </w:r>
          </w:p>
          <w:p w14:paraId="4BE886C7" w14:textId="7842B1B3" w:rsidR="00697BB2" w:rsidRDefault="004B3ABA" w:rsidP="009E3756">
            <w:pPr>
              <w:keepNext/>
              <w:rPr>
                <w:rFonts w:asciiTheme="minorHAnsi" w:hAnsiTheme="minorHAnsi"/>
                <w:sz w:val="22"/>
              </w:rPr>
            </w:pPr>
            <w:r>
              <w:rPr>
                <w:rFonts w:asciiTheme="minorHAnsi" w:hAnsiTheme="minorHAnsi"/>
              </w:rPr>
              <w:t>(must attach flow calculation or flow test result to this form)</w:t>
            </w:r>
          </w:p>
        </w:tc>
        <w:tc>
          <w:tcPr>
            <w:tcW w:w="5262" w:type="dxa"/>
            <w:gridSpan w:val="2"/>
            <w:vAlign w:val="center"/>
          </w:tcPr>
          <w:p w14:paraId="4BE886C8" w14:textId="77777777" w:rsidR="00697BB2" w:rsidRDefault="00DB2292" w:rsidP="009E3756">
            <w:pPr>
              <w:pStyle w:val="ListParagraph"/>
              <w:keepNext/>
              <w:ind w:left="168"/>
              <w:rPr>
                <w:rFonts w:asciiTheme="minorHAnsi" w:hAnsiTheme="minorHAnsi"/>
                <w:sz w:val="22"/>
              </w:rPr>
            </w:pPr>
            <w:r>
              <w:rPr>
                <w:rFonts w:asciiTheme="minorHAnsi" w:hAnsiTheme="minorHAnsi"/>
              </w:rPr>
              <w:t>&lt;&lt;  user select drop down,</w:t>
            </w:r>
            <w:r w:rsidR="009222CD">
              <w:rPr>
                <w:rFonts w:asciiTheme="minorHAnsi" w:hAnsiTheme="minorHAnsi"/>
              </w:rPr>
              <w:t xml:space="preserve"> choices are </w:t>
            </w:r>
            <w:r>
              <w:rPr>
                <w:rFonts w:asciiTheme="minorHAnsi" w:hAnsiTheme="minorHAnsi"/>
              </w:rPr>
              <w:t>yes or no</w:t>
            </w:r>
            <w:r w:rsidR="00E21BBB">
              <w:rPr>
                <w:rFonts w:asciiTheme="minorHAnsi" w:hAnsiTheme="minorHAnsi"/>
              </w:rPr>
              <w:t>, if D06 &gt; 48000 then force yes</w:t>
            </w:r>
            <w:r>
              <w:rPr>
                <w:rFonts w:asciiTheme="minorHAnsi" w:hAnsiTheme="minorHAnsi"/>
              </w:rPr>
              <w:t>&gt;&gt;</w:t>
            </w:r>
          </w:p>
        </w:tc>
      </w:tr>
      <w:tr w:rsidR="00DB2292" w:rsidRPr="009915C0" w14:paraId="4BE886CC" w14:textId="77777777" w:rsidTr="009E3756">
        <w:trPr>
          <w:gridAfter w:val="1"/>
          <w:wAfter w:w="9" w:type="dxa"/>
        </w:trPr>
        <w:tc>
          <w:tcPr>
            <w:tcW w:w="512" w:type="dxa"/>
            <w:vAlign w:val="center"/>
          </w:tcPr>
          <w:p w14:paraId="4BE886CA" w14:textId="77777777" w:rsidR="00697BB2" w:rsidRDefault="00DB2292" w:rsidP="009E3756">
            <w:pPr>
              <w:keepNext/>
              <w:jc w:val="center"/>
              <w:rPr>
                <w:rFonts w:asciiTheme="minorHAnsi" w:hAnsiTheme="minorHAnsi"/>
                <w:sz w:val="22"/>
              </w:rPr>
            </w:pPr>
            <w:r>
              <w:rPr>
                <w:rFonts w:asciiTheme="minorHAnsi" w:hAnsiTheme="minorHAnsi"/>
              </w:rPr>
              <w:t>04</w:t>
            </w:r>
          </w:p>
        </w:tc>
        <w:tc>
          <w:tcPr>
            <w:tcW w:w="10524" w:type="dxa"/>
            <w:gridSpan w:val="6"/>
            <w:vAlign w:val="center"/>
          </w:tcPr>
          <w:p w14:paraId="4BE886CB" w14:textId="77777777" w:rsidR="00697BB2" w:rsidRDefault="00DB2292" w:rsidP="009E3756">
            <w:pPr>
              <w:keepNext/>
              <w:rPr>
                <w:rFonts w:asciiTheme="minorHAnsi" w:hAnsiTheme="minorHAnsi"/>
                <w:sz w:val="22"/>
              </w:rPr>
            </w:pPr>
            <w:r w:rsidRPr="009915C0">
              <w:rPr>
                <w:rFonts w:asciiTheme="minorHAnsi" w:hAnsiTheme="minorHAnsi"/>
              </w:rPr>
              <w:t>The pump is capable of operating at 2 or more speeds (not applicable if pump is less than 1 horsepower).</w:t>
            </w:r>
          </w:p>
        </w:tc>
      </w:tr>
      <w:tr w:rsidR="00DB2292" w:rsidRPr="009915C0" w14:paraId="4BE886CF" w14:textId="77777777" w:rsidTr="009E3756">
        <w:trPr>
          <w:gridAfter w:val="1"/>
          <w:wAfter w:w="9" w:type="dxa"/>
        </w:trPr>
        <w:tc>
          <w:tcPr>
            <w:tcW w:w="512" w:type="dxa"/>
            <w:vAlign w:val="center"/>
          </w:tcPr>
          <w:p w14:paraId="4BE886CD" w14:textId="77777777" w:rsidR="00697BB2" w:rsidRDefault="00DB2292" w:rsidP="009E3756">
            <w:pPr>
              <w:keepNext/>
              <w:jc w:val="center"/>
              <w:rPr>
                <w:rFonts w:asciiTheme="minorHAnsi" w:hAnsiTheme="minorHAnsi"/>
                <w:sz w:val="22"/>
              </w:rPr>
            </w:pPr>
            <w:r>
              <w:rPr>
                <w:rFonts w:asciiTheme="minorHAnsi" w:hAnsiTheme="minorHAnsi"/>
              </w:rPr>
              <w:t>05</w:t>
            </w:r>
          </w:p>
        </w:tc>
        <w:tc>
          <w:tcPr>
            <w:tcW w:w="10524" w:type="dxa"/>
            <w:gridSpan w:val="6"/>
            <w:vAlign w:val="center"/>
          </w:tcPr>
          <w:p w14:paraId="4BE886CE" w14:textId="77777777" w:rsidR="00697BB2" w:rsidRDefault="00DB2292" w:rsidP="009E3756">
            <w:pPr>
              <w:keepNext/>
              <w:rPr>
                <w:rFonts w:asciiTheme="minorHAnsi" w:hAnsiTheme="minorHAnsi"/>
                <w:sz w:val="22"/>
              </w:rPr>
            </w:pPr>
            <w:r w:rsidRPr="009915C0">
              <w:rPr>
                <w:rFonts w:asciiTheme="minorHAnsi" w:hAnsiTheme="minorHAnsi"/>
              </w:rPr>
              <w:t>Each auxiliary pool load is served by either a separate pump, or the system is served by a multi-speed pump.</w:t>
            </w:r>
          </w:p>
        </w:tc>
      </w:tr>
      <w:tr w:rsidR="00DB2292" w:rsidRPr="009915C0" w14:paraId="4BE886D3" w14:textId="77777777" w:rsidTr="009E3756">
        <w:trPr>
          <w:gridAfter w:val="1"/>
          <w:wAfter w:w="9" w:type="dxa"/>
          <w:trHeight w:val="288"/>
        </w:trPr>
        <w:tc>
          <w:tcPr>
            <w:tcW w:w="512" w:type="dxa"/>
            <w:vAlign w:val="center"/>
          </w:tcPr>
          <w:p w14:paraId="4BE886D0" w14:textId="77777777" w:rsidR="00697BB2" w:rsidRDefault="00DB2292" w:rsidP="009E3756">
            <w:pPr>
              <w:keepNext/>
              <w:jc w:val="center"/>
              <w:rPr>
                <w:rFonts w:asciiTheme="minorHAnsi" w:hAnsiTheme="minorHAnsi"/>
                <w:sz w:val="22"/>
              </w:rPr>
            </w:pPr>
            <w:r>
              <w:rPr>
                <w:rFonts w:asciiTheme="minorHAnsi" w:hAnsiTheme="minorHAnsi"/>
              </w:rPr>
              <w:t>06</w:t>
            </w:r>
          </w:p>
        </w:tc>
        <w:tc>
          <w:tcPr>
            <w:tcW w:w="4490" w:type="dxa"/>
            <w:gridSpan w:val="2"/>
            <w:vAlign w:val="center"/>
          </w:tcPr>
          <w:p w14:paraId="4BE886D1" w14:textId="7F2CF83B" w:rsidR="00697BB2" w:rsidRDefault="00204392" w:rsidP="009E3756">
            <w:pPr>
              <w:keepNext/>
              <w:rPr>
                <w:rFonts w:asciiTheme="minorHAnsi" w:hAnsiTheme="minorHAnsi"/>
                <w:sz w:val="22"/>
              </w:rPr>
            </w:pPr>
            <w:r>
              <w:rPr>
                <w:rFonts w:asciiTheme="minorHAnsi" w:hAnsiTheme="minorHAnsi"/>
              </w:rPr>
              <w:t>V</w:t>
            </w:r>
            <w:r w:rsidR="00DB2292" w:rsidRPr="009915C0">
              <w:rPr>
                <w:rFonts w:asciiTheme="minorHAnsi" w:hAnsiTheme="minorHAnsi"/>
              </w:rPr>
              <w:t xml:space="preserve">olume of </w:t>
            </w:r>
            <w:r w:rsidR="00EF284A">
              <w:rPr>
                <w:rFonts w:asciiTheme="minorHAnsi" w:hAnsiTheme="minorHAnsi"/>
              </w:rPr>
              <w:t>P</w:t>
            </w:r>
            <w:r w:rsidR="00DB2292" w:rsidRPr="009915C0">
              <w:rPr>
                <w:rFonts w:asciiTheme="minorHAnsi" w:hAnsiTheme="minorHAnsi"/>
              </w:rPr>
              <w:t>ool (gallons)</w:t>
            </w:r>
          </w:p>
        </w:tc>
        <w:tc>
          <w:tcPr>
            <w:tcW w:w="6034" w:type="dxa"/>
            <w:gridSpan w:val="4"/>
          </w:tcPr>
          <w:p w14:paraId="4BE886D2" w14:textId="77777777" w:rsidR="00697BB2" w:rsidRDefault="00DB2292" w:rsidP="009E3756">
            <w:pPr>
              <w:keepNext/>
              <w:rPr>
                <w:rFonts w:asciiTheme="minorHAnsi" w:hAnsiTheme="minorHAnsi"/>
                <w:sz w:val="22"/>
              </w:rPr>
            </w:pPr>
            <w:r>
              <w:rPr>
                <w:rFonts w:asciiTheme="minorHAnsi" w:hAnsiTheme="minorHAnsi"/>
              </w:rPr>
              <w:t>&lt;&lt;numeric xx,xxx (user input)&gt;&gt;</w:t>
            </w:r>
          </w:p>
        </w:tc>
      </w:tr>
      <w:tr w:rsidR="00DB2292" w:rsidRPr="009915C0" w14:paraId="4BE886D7" w14:textId="77777777" w:rsidTr="009E3756">
        <w:trPr>
          <w:gridAfter w:val="1"/>
          <w:wAfter w:w="9" w:type="dxa"/>
          <w:trHeight w:val="288"/>
        </w:trPr>
        <w:tc>
          <w:tcPr>
            <w:tcW w:w="512" w:type="dxa"/>
            <w:vAlign w:val="center"/>
          </w:tcPr>
          <w:p w14:paraId="4BE886D4" w14:textId="77777777" w:rsidR="00697BB2" w:rsidRDefault="00DB2292" w:rsidP="009E3756">
            <w:pPr>
              <w:keepNext/>
              <w:jc w:val="center"/>
              <w:rPr>
                <w:rFonts w:asciiTheme="minorHAnsi" w:hAnsiTheme="minorHAnsi"/>
                <w:sz w:val="22"/>
              </w:rPr>
            </w:pPr>
            <w:r>
              <w:rPr>
                <w:rFonts w:asciiTheme="minorHAnsi" w:hAnsiTheme="minorHAnsi"/>
              </w:rPr>
              <w:t>07</w:t>
            </w:r>
          </w:p>
        </w:tc>
        <w:tc>
          <w:tcPr>
            <w:tcW w:w="4490" w:type="dxa"/>
            <w:gridSpan w:val="2"/>
            <w:vAlign w:val="center"/>
          </w:tcPr>
          <w:p w14:paraId="4BE886D5" w14:textId="7B3BE3B8" w:rsidR="00697BB2" w:rsidRDefault="00DB2292" w:rsidP="009E3756">
            <w:pPr>
              <w:keepNext/>
              <w:rPr>
                <w:rFonts w:asciiTheme="minorHAnsi" w:hAnsiTheme="minorHAnsi"/>
                <w:sz w:val="22"/>
              </w:rPr>
            </w:pPr>
            <w:r w:rsidRPr="009915C0">
              <w:rPr>
                <w:rFonts w:asciiTheme="minorHAnsi" w:hAnsiTheme="minorHAnsi"/>
              </w:rPr>
              <w:t>Filter Type (Cartridge, Sand, DE)</w:t>
            </w:r>
          </w:p>
        </w:tc>
        <w:tc>
          <w:tcPr>
            <w:tcW w:w="6034" w:type="dxa"/>
            <w:gridSpan w:val="4"/>
          </w:tcPr>
          <w:p w14:paraId="4BE886D6" w14:textId="77777777" w:rsidR="00697BB2" w:rsidRDefault="00DB2292" w:rsidP="009E3756">
            <w:pPr>
              <w:keepNext/>
              <w:rPr>
                <w:rFonts w:asciiTheme="minorHAnsi" w:hAnsiTheme="minorHAnsi"/>
                <w:sz w:val="14"/>
              </w:rPr>
            </w:pPr>
            <w:r>
              <w:rPr>
                <w:rFonts w:asciiTheme="minorHAnsi" w:hAnsiTheme="minorHAnsi"/>
              </w:rPr>
              <w:t>&lt;&lt;</w:t>
            </w:r>
            <w:r w:rsidR="009222CD">
              <w:rPr>
                <w:rFonts w:asciiTheme="minorHAnsi" w:hAnsiTheme="minorHAnsi"/>
              </w:rPr>
              <w:t>user select drop down, choices are Cartridge, Sand, or DE</w:t>
            </w:r>
            <w:r>
              <w:rPr>
                <w:rFonts w:asciiTheme="minorHAnsi" w:hAnsiTheme="minorHAnsi"/>
              </w:rPr>
              <w:t>&gt;&gt;</w:t>
            </w:r>
          </w:p>
        </w:tc>
      </w:tr>
      <w:tr w:rsidR="0043097E" w:rsidRPr="009915C0" w14:paraId="4BE886E0" w14:textId="77777777" w:rsidTr="009E3756">
        <w:trPr>
          <w:trHeight w:val="288"/>
        </w:trPr>
        <w:tc>
          <w:tcPr>
            <w:tcW w:w="2750" w:type="dxa"/>
            <w:gridSpan w:val="2"/>
            <w:vAlign w:val="bottom"/>
          </w:tcPr>
          <w:p w14:paraId="4BE886D8" w14:textId="77777777" w:rsidR="00697BB2" w:rsidRDefault="00DB2292" w:rsidP="009E3756">
            <w:pPr>
              <w:keepNext/>
              <w:jc w:val="center"/>
              <w:rPr>
                <w:rFonts w:asciiTheme="minorHAnsi" w:hAnsiTheme="minorHAnsi"/>
                <w:sz w:val="22"/>
              </w:rPr>
            </w:pPr>
            <w:r>
              <w:rPr>
                <w:rFonts w:asciiTheme="minorHAnsi" w:hAnsiTheme="minorHAnsi"/>
              </w:rPr>
              <w:t>0</w:t>
            </w:r>
            <w:r w:rsidR="00B77156">
              <w:rPr>
                <w:rFonts w:asciiTheme="minorHAnsi" w:hAnsiTheme="minorHAnsi"/>
              </w:rPr>
              <w:t>8</w:t>
            </w:r>
            <w:r>
              <w:rPr>
                <w:rFonts w:asciiTheme="minorHAnsi" w:hAnsiTheme="minorHAnsi"/>
              </w:rPr>
              <w:t>a</w:t>
            </w:r>
          </w:p>
          <w:p w14:paraId="4BE886D9" w14:textId="77777777" w:rsidR="00697BB2" w:rsidRDefault="00DB2292" w:rsidP="009E3756">
            <w:pPr>
              <w:keepNext/>
              <w:jc w:val="center"/>
              <w:rPr>
                <w:rFonts w:asciiTheme="minorHAnsi" w:hAnsiTheme="minorHAnsi"/>
                <w:sz w:val="14"/>
              </w:rPr>
            </w:pPr>
            <w:r>
              <w:rPr>
                <w:rFonts w:asciiTheme="minorHAnsi" w:hAnsiTheme="minorHAnsi"/>
              </w:rPr>
              <w:t xml:space="preserve">Required </w:t>
            </w:r>
            <w:r w:rsidRPr="00601496">
              <w:rPr>
                <w:rFonts w:asciiTheme="minorHAnsi" w:hAnsiTheme="minorHAnsi"/>
              </w:rPr>
              <w:t xml:space="preserve">Min </w:t>
            </w:r>
            <w:r w:rsidRPr="009915C0">
              <w:rPr>
                <w:rFonts w:asciiTheme="minorHAnsi" w:hAnsiTheme="minorHAnsi"/>
              </w:rPr>
              <w:t>Return Pipe Diameter</w:t>
            </w:r>
            <w:r w:rsidRPr="00601496">
              <w:rPr>
                <w:rFonts w:asciiTheme="minorHAnsi" w:hAnsiTheme="minorHAnsi"/>
              </w:rPr>
              <w:t xml:space="preserve"> (inches)</w:t>
            </w:r>
          </w:p>
        </w:tc>
        <w:tc>
          <w:tcPr>
            <w:tcW w:w="2765" w:type="dxa"/>
            <w:gridSpan w:val="2"/>
            <w:vAlign w:val="bottom"/>
          </w:tcPr>
          <w:p w14:paraId="4BE886DA" w14:textId="77777777" w:rsidR="00697BB2" w:rsidRDefault="00DB2292" w:rsidP="009E3756">
            <w:pPr>
              <w:keepNext/>
              <w:jc w:val="center"/>
              <w:rPr>
                <w:rFonts w:asciiTheme="minorHAnsi" w:hAnsiTheme="minorHAnsi"/>
                <w:sz w:val="22"/>
              </w:rPr>
            </w:pPr>
            <w:r>
              <w:rPr>
                <w:rFonts w:asciiTheme="minorHAnsi" w:hAnsiTheme="minorHAnsi"/>
              </w:rPr>
              <w:t>0</w:t>
            </w:r>
            <w:r w:rsidR="00B77156">
              <w:rPr>
                <w:rFonts w:asciiTheme="minorHAnsi" w:hAnsiTheme="minorHAnsi"/>
              </w:rPr>
              <w:t>8</w:t>
            </w:r>
            <w:r>
              <w:rPr>
                <w:rFonts w:asciiTheme="minorHAnsi" w:hAnsiTheme="minorHAnsi"/>
              </w:rPr>
              <w:t>b</w:t>
            </w:r>
          </w:p>
          <w:p w14:paraId="4BE886DB" w14:textId="77777777" w:rsidR="00697BB2" w:rsidRDefault="00DB2292" w:rsidP="009E3756">
            <w:pPr>
              <w:keepNext/>
              <w:jc w:val="center"/>
              <w:rPr>
                <w:rFonts w:asciiTheme="minorHAnsi" w:hAnsiTheme="minorHAnsi"/>
                <w:sz w:val="14"/>
              </w:rPr>
            </w:pPr>
            <w:r>
              <w:rPr>
                <w:rFonts w:asciiTheme="minorHAnsi" w:hAnsiTheme="minorHAnsi"/>
              </w:rPr>
              <w:t xml:space="preserve">Required Min </w:t>
            </w:r>
            <w:r w:rsidRPr="009915C0">
              <w:rPr>
                <w:rFonts w:asciiTheme="minorHAnsi" w:hAnsiTheme="minorHAnsi"/>
              </w:rPr>
              <w:t>Suction Pipe Diameter</w:t>
            </w:r>
            <w:r>
              <w:rPr>
                <w:rFonts w:asciiTheme="minorHAnsi" w:hAnsiTheme="minorHAnsi"/>
              </w:rPr>
              <w:t xml:space="preserve"> (inches)</w:t>
            </w:r>
          </w:p>
        </w:tc>
        <w:tc>
          <w:tcPr>
            <w:tcW w:w="2765" w:type="dxa"/>
            <w:gridSpan w:val="2"/>
          </w:tcPr>
          <w:p w14:paraId="4BE886DC" w14:textId="77777777" w:rsidR="00697BB2" w:rsidRDefault="00DB2292" w:rsidP="009E3756">
            <w:pPr>
              <w:keepNext/>
              <w:jc w:val="center"/>
              <w:rPr>
                <w:rFonts w:asciiTheme="minorHAnsi" w:hAnsiTheme="minorHAnsi"/>
              </w:rPr>
            </w:pPr>
            <w:r>
              <w:rPr>
                <w:rFonts w:asciiTheme="minorHAnsi" w:hAnsiTheme="minorHAnsi"/>
              </w:rPr>
              <w:t>0</w:t>
            </w:r>
            <w:r w:rsidR="00B77156">
              <w:rPr>
                <w:rFonts w:asciiTheme="minorHAnsi" w:hAnsiTheme="minorHAnsi"/>
              </w:rPr>
              <w:t>8</w:t>
            </w:r>
            <w:r>
              <w:rPr>
                <w:rFonts w:asciiTheme="minorHAnsi" w:hAnsiTheme="minorHAnsi"/>
              </w:rPr>
              <w:t>c</w:t>
            </w:r>
          </w:p>
          <w:p w14:paraId="19FF721E" w14:textId="77777777" w:rsidR="00EF284A" w:rsidRDefault="00EF284A" w:rsidP="009E3756">
            <w:pPr>
              <w:keepNext/>
              <w:jc w:val="center"/>
              <w:rPr>
                <w:rFonts w:asciiTheme="minorHAnsi" w:hAnsiTheme="minorHAnsi"/>
                <w:sz w:val="22"/>
              </w:rPr>
            </w:pPr>
          </w:p>
          <w:p w14:paraId="4BE886DD" w14:textId="77777777" w:rsidR="00697BB2" w:rsidRDefault="00DB2292" w:rsidP="009E3756">
            <w:pPr>
              <w:keepNext/>
              <w:jc w:val="center"/>
              <w:rPr>
                <w:rFonts w:asciiTheme="minorHAnsi" w:hAnsiTheme="minorHAnsi"/>
                <w:sz w:val="14"/>
              </w:rPr>
            </w:pPr>
            <w:r>
              <w:rPr>
                <w:rFonts w:asciiTheme="minorHAnsi" w:hAnsiTheme="minorHAnsi"/>
              </w:rPr>
              <w:t xml:space="preserve">Required </w:t>
            </w:r>
            <w:r w:rsidRPr="00601496">
              <w:rPr>
                <w:rFonts w:asciiTheme="minorHAnsi" w:hAnsiTheme="minorHAnsi"/>
              </w:rPr>
              <w:t>Min Filter Area (</w:t>
            </w:r>
            <w:r>
              <w:rPr>
                <w:rFonts w:asciiTheme="minorHAnsi" w:hAnsiTheme="minorHAnsi"/>
              </w:rPr>
              <w:t>ft</w:t>
            </w:r>
            <w:r w:rsidRPr="004C7EAA">
              <w:rPr>
                <w:rFonts w:asciiTheme="minorHAnsi" w:hAnsiTheme="minorHAnsi"/>
                <w:vertAlign w:val="superscript"/>
              </w:rPr>
              <w:t>2</w:t>
            </w:r>
            <w:r w:rsidRPr="00601496">
              <w:rPr>
                <w:rFonts w:asciiTheme="minorHAnsi" w:hAnsiTheme="minorHAnsi"/>
              </w:rPr>
              <w:t>)</w:t>
            </w:r>
          </w:p>
        </w:tc>
        <w:tc>
          <w:tcPr>
            <w:tcW w:w="2765" w:type="dxa"/>
            <w:gridSpan w:val="2"/>
          </w:tcPr>
          <w:p w14:paraId="4BE886DE" w14:textId="77777777" w:rsidR="00697BB2" w:rsidRDefault="00DB2292" w:rsidP="009E3756">
            <w:pPr>
              <w:keepNext/>
              <w:jc w:val="center"/>
              <w:rPr>
                <w:rFonts w:asciiTheme="minorHAnsi" w:hAnsiTheme="minorHAnsi"/>
                <w:sz w:val="22"/>
              </w:rPr>
            </w:pPr>
            <w:r>
              <w:rPr>
                <w:rFonts w:asciiTheme="minorHAnsi" w:hAnsiTheme="minorHAnsi"/>
              </w:rPr>
              <w:t>0</w:t>
            </w:r>
            <w:r w:rsidR="00B77156">
              <w:rPr>
                <w:rFonts w:asciiTheme="minorHAnsi" w:hAnsiTheme="minorHAnsi"/>
              </w:rPr>
              <w:t>8</w:t>
            </w:r>
            <w:r>
              <w:rPr>
                <w:rFonts w:asciiTheme="minorHAnsi" w:hAnsiTheme="minorHAnsi"/>
              </w:rPr>
              <w:t>d</w:t>
            </w:r>
          </w:p>
          <w:p w14:paraId="4BE886DF" w14:textId="77777777" w:rsidR="00697BB2" w:rsidRDefault="00DB2292" w:rsidP="009E3756">
            <w:pPr>
              <w:keepNext/>
              <w:jc w:val="center"/>
              <w:rPr>
                <w:rFonts w:asciiTheme="minorHAnsi" w:hAnsiTheme="minorHAnsi"/>
                <w:sz w:val="14"/>
              </w:rPr>
            </w:pPr>
            <w:r>
              <w:rPr>
                <w:rFonts w:asciiTheme="minorHAnsi" w:hAnsiTheme="minorHAnsi"/>
              </w:rPr>
              <w:t xml:space="preserve">Required </w:t>
            </w:r>
            <w:r w:rsidRPr="00601496">
              <w:rPr>
                <w:rFonts w:asciiTheme="minorHAnsi" w:hAnsiTheme="minorHAnsi"/>
              </w:rPr>
              <w:t>Max Pump Flow (gpm)</w:t>
            </w:r>
          </w:p>
        </w:tc>
      </w:tr>
      <w:tr w:rsidR="0043097E" w:rsidRPr="009915C0" w14:paraId="4BE886E5" w14:textId="77777777" w:rsidTr="009E3756">
        <w:trPr>
          <w:trHeight w:val="288"/>
        </w:trPr>
        <w:tc>
          <w:tcPr>
            <w:tcW w:w="2750" w:type="dxa"/>
            <w:gridSpan w:val="2"/>
            <w:vAlign w:val="center"/>
          </w:tcPr>
          <w:p w14:paraId="61FB2B70" w14:textId="2D7D4394" w:rsidR="00EE120D" w:rsidRDefault="00DB2292" w:rsidP="009E3756">
            <w:pPr>
              <w:keepNext/>
              <w:rPr>
                <w:ins w:id="63" w:author="Ferris, Todd@Energy" w:date="2018-06-19T15:18:00Z"/>
                <w:rFonts w:asciiTheme="minorHAnsi" w:hAnsiTheme="minorHAnsi"/>
                <w:i/>
              </w:rPr>
            </w:pPr>
            <w:r>
              <w:rPr>
                <w:rFonts w:asciiTheme="minorHAnsi" w:hAnsiTheme="minorHAnsi"/>
              </w:rPr>
              <w:t>&lt;&lt;</w:t>
            </w:r>
            <w:ins w:id="64" w:author="Ferris, Todd@Energy" w:date="2018-06-19T15:19:00Z">
              <w:r w:rsidR="00EE120D">
                <w:rPr>
                  <w:rFonts w:asciiTheme="minorHAnsi" w:hAnsiTheme="minorHAnsi"/>
                </w:rPr>
                <w:t xml:space="preserve"> </w:t>
              </w:r>
            </w:ins>
            <w:ins w:id="65" w:author="Ferris, Todd@Energy" w:date="2018-06-19T15:17:00Z">
              <w:r w:rsidR="00EE120D" w:rsidRPr="00EE120D">
                <w:rPr>
                  <w:rFonts w:asciiTheme="minorHAnsi" w:hAnsiTheme="minorHAnsi"/>
                  <w:i/>
                  <w:rPrChange w:id="66" w:author="Ferris, Todd@Energy" w:date="2018-12-07T11:11:00Z">
                    <w:rPr>
                      <w:rFonts w:asciiTheme="minorHAnsi" w:hAnsiTheme="minorHAnsi"/>
                      <w:i/>
                    </w:rPr>
                  </w:rPrChange>
                </w:rPr>
                <w:t>hvac:PoolReturnPipe</w:t>
              </w:r>
            </w:ins>
          </w:p>
          <w:p w14:paraId="4BE886E1" w14:textId="71682C30" w:rsidR="00697BB2" w:rsidRDefault="00EE120D" w:rsidP="009E3756">
            <w:pPr>
              <w:keepNext/>
              <w:rPr>
                <w:rFonts w:asciiTheme="minorHAnsi" w:hAnsiTheme="minorHAnsi"/>
                <w:sz w:val="22"/>
              </w:rPr>
            </w:pPr>
            <w:ins w:id="67" w:author="Ferris, Todd@Energy" w:date="2018-06-19T15:17:00Z">
              <w:r w:rsidRPr="00EE120D">
                <w:rPr>
                  <w:rFonts w:asciiTheme="minorHAnsi" w:hAnsiTheme="minorHAnsi"/>
                  <w:i/>
                  <w:rPrChange w:id="68" w:author="Ferris, Todd@Energy" w:date="2018-12-07T11:11:00Z">
                    <w:rPr>
                      <w:rFonts w:asciiTheme="minorHAnsi" w:hAnsiTheme="minorHAnsi"/>
                      <w:i/>
                    </w:rPr>
                  </w:rPrChange>
                </w:rPr>
                <w:t>DiameterMinimumRequired</w:t>
              </w:r>
              <w:r>
                <w:rPr>
                  <w:rFonts w:asciiTheme="minorHAnsi" w:hAnsiTheme="minorHAnsi"/>
                </w:rPr>
                <w:t xml:space="preserve"> (</w:t>
              </w:r>
            </w:ins>
            <w:r w:rsidR="00553170">
              <w:rPr>
                <w:rFonts w:asciiTheme="minorHAnsi" w:hAnsiTheme="minorHAnsi"/>
              </w:rPr>
              <w:t>D08a</w:t>
            </w:r>
            <w:ins w:id="69" w:author="Ferris, Todd@Energy" w:date="2018-06-19T15:17:00Z">
              <w:r>
                <w:rPr>
                  <w:rFonts w:asciiTheme="minorHAnsi" w:hAnsiTheme="minorHAnsi"/>
                </w:rPr>
                <w:t>)</w:t>
              </w:r>
            </w:ins>
            <w:r w:rsidR="00553170">
              <w:rPr>
                <w:rFonts w:asciiTheme="minorHAnsi" w:hAnsiTheme="minorHAnsi"/>
              </w:rPr>
              <w:t xml:space="preserve"> </w:t>
            </w:r>
            <w:r w:rsidR="00B77156">
              <w:rPr>
                <w:rFonts w:asciiTheme="minorHAnsi" w:hAnsiTheme="minorHAnsi"/>
              </w:rPr>
              <w:t xml:space="preserve">only appears if </w:t>
            </w:r>
            <w:ins w:id="70" w:author="Ferris, Todd@Energy" w:date="2018-06-19T14:52:00Z">
              <w:r w:rsidR="0043097E" w:rsidRPr="0043097E">
                <w:rPr>
                  <w:rFonts w:asciiTheme="minorHAnsi" w:hAnsiTheme="minorHAnsi"/>
                  <w:i/>
                  <w:rPrChange w:id="71" w:author="Ferris, Todd@Energy" w:date="2018-12-07T11:11:00Z">
                    <w:rPr>
                      <w:rFonts w:asciiTheme="minorHAnsi" w:hAnsiTheme="minorHAnsi"/>
                      <w:i/>
                    </w:rPr>
                  </w:rPrChange>
                </w:rPr>
                <w:t>comp: IsAlterrnativePoolPumpFlow ResultProvided</w:t>
              </w:r>
              <w:r w:rsidR="0043097E">
                <w:rPr>
                  <w:rFonts w:asciiTheme="minorHAnsi" w:hAnsiTheme="minorHAnsi"/>
                </w:rPr>
                <w:t xml:space="preserve"> </w:t>
              </w:r>
            </w:ins>
            <w:ins w:id="72" w:author="Ferris, Todd@Energy" w:date="2018-06-19T14:53:00Z">
              <w:r w:rsidR="0043097E">
                <w:rPr>
                  <w:rFonts w:asciiTheme="minorHAnsi" w:hAnsiTheme="minorHAnsi"/>
                </w:rPr>
                <w:t>(</w:t>
              </w:r>
            </w:ins>
            <w:r w:rsidR="00553170">
              <w:rPr>
                <w:rFonts w:asciiTheme="minorHAnsi" w:hAnsiTheme="minorHAnsi"/>
              </w:rPr>
              <w:t>D03</w:t>
            </w:r>
            <w:ins w:id="73" w:author="Ferris, Todd@Energy" w:date="2018-06-19T14:53:00Z">
              <w:r w:rsidR="0043097E">
                <w:rPr>
                  <w:rFonts w:asciiTheme="minorHAnsi" w:hAnsiTheme="minorHAnsi"/>
                </w:rPr>
                <w:t xml:space="preserve">) </w:t>
              </w:r>
            </w:ins>
            <w:r w:rsidR="00B77156">
              <w:rPr>
                <w:rFonts w:asciiTheme="minorHAnsi" w:hAnsiTheme="minorHAnsi"/>
              </w:rPr>
              <w:t>=</w:t>
            </w:r>
            <w:ins w:id="74" w:author="Ferris, Todd@Energy" w:date="2018-06-19T14:53:00Z">
              <w:r w:rsidR="0043097E">
                <w:rPr>
                  <w:rFonts w:asciiTheme="minorHAnsi" w:hAnsiTheme="minorHAnsi"/>
                </w:rPr>
                <w:t xml:space="preserve"> </w:t>
              </w:r>
            </w:ins>
            <w:r w:rsidR="00B77156">
              <w:rPr>
                <w:rFonts w:asciiTheme="minorHAnsi" w:hAnsiTheme="minorHAnsi"/>
              </w:rPr>
              <w:t xml:space="preserve">No. </w:t>
            </w:r>
            <w:r w:rsidR="00DB2292">
              <w:rPr>
                <w:rFonts w:asciiTheme="minorHAnsi" w:hAnsiTheme="minorHAnsi"/>
              </w:rPr>
              <w:t xml:space="preserve">Display value from Table C based on input from </w:t>
            </w:r>
            <w:ins w:id="75" w:author="Ferris, Todd@Energy" w:date="2018-06-19T14:41:00Z">
              <w:r w:rsidR="00B8563C" w:rsidRPr="00B8563C">
                <w:rPr>
                  <w:rFonts w:asciiTheme="minorHAnsi" w:hAnsiTheme="minorHAnsi"/>
                  <w:i/>
                  <w:rPrChange w:id="76" w:author="Ferris, Todd@Energy" w:date="2018-12-07T11:11:00Z">
                    <w:rPr>
                      <w:rFonts w:asciiTheme="minorHAnsi" w:hAnsiTheme="minorHAnsi"/>
                      <w:i/>
                    </w:rPr>
                  </w:rPrChange>
                </w:rPr>
                <w:t>hvac:PoolVolume</w:t>
              </w:r>
            </w:ins>
            <w:ins w:id="77" w:author="Ferris, Todd@Energy" w:date="2018-06-19T14:42:00Z">
              <w:r w:rsidR="00B8563C">
                <w:rPr>
                  <w:rFonts w:asciiTheme="minorHAnsi" w:hAnsiTheme="minorHAnsi"/>
                </w:rPr>
                <w:t xml:space="preserve"> (</w:t>
              </w:r>
            </w:ins>
            <w:r w:rsidR="00553170">
              <w:rPr>
                <w:rFonts w:asciiTheme="minorHAnsi" w:hAnsiTheme="minorHAnsi"/>
              </w:rPr>
              <w:t>D06</w:t>
            </w:r>
            <w:ins w:id="78" w:author="Ferris, Todd@Energy" w:date="2018-06-19T14:42:00Z">
              <w:r w:rsidR="00B8563C">
                <w:rPr>
                  <w:rFonts w:asciiTheme="minorHAnsi" w:hAnsiTheme="minorHAnsi"/>
                </w:rPr>
                <w:t>)</w:t>
              </w:r>
            </w:ins>
            <w:r w:rsidR="00553170">
              <w:rPr>
                <w:rFonts w:asciiTheme="minorHAnsi" w:hAnsiTheme="minorHAnsi"/>
              </w:rPr>
              <w:t xml:space="preserve"> </w:t>
            </w:r>
            <w:r w:rsidR="00DB2292">
              <w:rPr>
                <w:rFonts w:asciiTheme="minorHAnsi" w:hAnsiTheme="minorHAnsi"/>
              </w:rPr>
              <w:t xml:space="preserve">and </w:t>
            </w:r>
            <w:ins w:id="79" w:author="Ferris, Todd@Energy" w:date="2018-06-19T14:42:00Z">
              <w:r w:rsidR="00B8563C" w:rsidRPr="00B8563C">
                <w:rPr>
                  <w:rFonts w:asciiTheme="minorHAnsi" w:hAnsiTheme="minorHAnsi"/>
                  <w:i/>
                  <w:rPrChange w:id="80" w:author="Ferris, Todd@Energy" w:date="2018-12-07T11:11:00Z">
                    <w:rPr>
                      <w:rFonts w:asciiTheme="minorHAnsi" w:hAnsiTheme="minorHAnsi"/>
                      <w:i/>
                    </w:rPr>
                  </w:rPrChange>
                </w:rPr>
                <w:t>hvac:PoolFilterType</w:t>
              </w:r>
              <w:r w:rsidR="00B8563C">
                <w:rPr>
                  <w:rFonts w:asciiTheme="minorHAnsi" w:hAnsiTheme="minorHAnsi"/>
                </w:rPr>
                <w:t xml:space="preserve"> (</w:t>
              </w:r>
            </w:ins>
            <w:r w:rsidR="00553170">
              <w:rPr>
                <w:rFonts w:asciiTheme="minorHAnsi" w:hAnsiTheme="minorHAnsi"/>
              </w:rPr>
              <w:t>D07</w:t>
            </w:r>
            <w:ins w:id="81" w:author="Ferris, Todd@Energy" w:date="2018-06-19T14:42:00Z">
              <w:r w:rsidR="00B8563C">
                <w:rPr>
                  <w:rFonts w:asciiTheme="minorHAnsi" w:hAnsiTheme="minorHAnsi"/>
                </w:rPr>
                <w:t>)</w:t>
              </w:r>
            </w:ins>
            <w:r w:rsidR="00F51460">
              <w:rPr>
                <w:rFonts w:asciiTheme="minorHAnsi" w:hAnsiTheme="minorHAnsi"/>
              </w:rPr>
              <w:t>, else</w:t>
            </w:r>
            <w:r w:rsidR="00491C70">
              <w:rPr>
                <w:rFonts w:asciiTheme="minorHAnsi" w:hAnsiTheme="minorHAnsi"/>
              </w:rPr>
              <w:t xml:space="preserve"> report </w:t>
            </w:r>
            <w:r w:rsidR="00F51460">
              <w:rPr>
                <w:rFonts w:asciiTheme="minorHAnsi" w:hAnsiTheme="minorHAnsi"/>
              </w:rPr>
              <w:t xml:space="preserve"> N/A. </w:t>
            </w:r>
            <w:r w:rsidR="00DB2292">
              <w:rPr>
                <w:rFonts w:asciiTheme="minorHAnsi" w:hAnsiTheme="minorHAnsi"/>
              </w:rPr>
              <w:t>&gt;&gt;</w:t>
            </w:r>
          </w:p>
        </w:tc>
        <w:tc>
          <w:tcPr>
            <w:tcW w:w="2765" w:type="dxa"/>
            <w:gridSpan w:val="2"/>
            <w:vAlign w:val="center"/>
          </w:tcPr>
          <w:p w14:paraId="4BE886E2" w14:textId="7B525A58" w:rsidR="00697BB2" w:rsidRDefault="00DB2292" w:rsidP="009E3756">
            <w:pPr>
              <w:keepNext/>
              <w:rPr>
                <w:rFonts w:asciiTheme="minorHAnsi" w:hAnsiTheme="minorHAnsi"/>
                <w:sz w:val="22"/>
              </w:rPr>
            </w:pPr>
            <w:r>
              <w:rPr>
                <w:rFonts w:asciiTheme="minorHAnsi" w:hAnsiTheme="minorHAnsi"/>
              </w:rPr>
              <w:t>&lt;&lt;</w:t>
            </w:r>
            <w:ins w:id="82" w:author="Ferris, Todd@Energy" w:date="2018-06-19T15:19:00Z">
              <w:r w:rsidR="00EE120D">
                <w:rPr>
                  <w:rFonts w:asciiTheme="minorHAnsi" w:hAnsiTheme="minorHAnsi"/>
                </w:rPr>
                <w:t xml:space="preserve"> </w:t>
              </w:r>
              <w:r w:rsidR="00EE120D" w:rsidRPr="00EE120D">
                <w:rPr>
                  <w:rFonts w:asciiTheme="minorHAnsi" w:hAnsiTheme="minorHAnsi"/>
                  <w:i/>
                  <w:rPrChange w:id="83" w:author="Ferris, Todd@Energy" w:date="2018-12-07T11:11:00Z">
                    <w:rPr>
                      <w:rFonts w:asciiTheme="minorHAnsi" w:hAnsiTheme="minorHAnsi"/>
                      <w:i/>
                    </w:rPr>
                  </w:rPrChange>
                </w:rPr>
                <w:t>hvac:PoolSuctionPipe DiameterMinimumRequired</w:t>
              </w:r>
            </w:ins>
            <w:r w:rsidR="00B77156">
              <w:rPr>
                <w:rFonts w:asciiTheme="minorHAnsi" w:hAnsiTheme="minorHAnsi"/>
              </w:rPr>
              <w:t xml:space="preserve"> </w:t>
            </w:r>
            <w:ins w:id="84" w:author="Ferris, Todd@Energy" w:date="2018-06-19T15:19:00Z">
              <w:r w:rsidR="00EE120D">
                <w:rPr>
                  <w:rFonts w:asciiTheme="minorHAnsi" w:hAnsiTheme="minorHAnsi"/>
                </w:rPr>
                <w:t>(</w:t>
              </w:r>
            </w:ins>
            <w:r w:rsidR="00553170">
              <w:rPr>
                <w:rFonts w:asciiTheme="minorHAnsi" w:hAnsiTheme="minorHAnsi"/>
              </w:rPr>
              <w:t>D08</w:t>
            </w:r>
            <w:r w:rsidR="00F51460">
              <w:rPr>
                <w:rFonts w:asciiTheme="minorHAnsi" w:hAnsiTheme="minorHAnsi"/>
              </w:rPr>
              <w:t>b</w:t>
            </w:r>
            <w:ins w:id="85" w:author="Ferris, Todd@Energy" w:date="2018-06-19T15:19:00Z">
              <w:r w:rsidR="00EE120D">
                <w:rPr>
                  <w:rFonts w:asciiTheme="minorHAnsi" w:hAnsiTheme="minorHAnsi"/>
                </w:rPr>
                <w:t>)</w:t>
              </w:r>
            </w:ins>
            <w:r w:rsidR="00553170">
              <w:rPr>
                <w:rFonts w:asciiTheme="minorHAnsi" w:hAnsiTheme="minorHAnsi"/>
              </w:rPr>
              <w:t xml:space="preserve"> </w:t>
            </w:r>
            <w:r w:rsidR="00B77156">
              <w:rPr>
                <w:rFonts w:asciiTheme="minorHAnsi" w:hAnsiTheme="minorHAnsi"/>
              </w:rPr>
              <w:t>only appears if</w:t>
            </w:r>
            <w:ins w:id="86" w:author="Ferris, Todd@Energy" w:date="2018-06-19T15:03:00Z">
              <w:r w:rsidR="00F76630">
                <w:rPr>
                  <w:rFonts w:asciiTheme="minorHAnsi" w:hAnsiTheme="minorHAnsi"/>
                </w:rPr>
                <w:t xml:space="preserve"> </w:t>
              </w:r>
              <w:r w:rsidR="00F76630" w:rsidRPr="00D9494F">
                <w:rPr>
                  <w:rFonts w:asciiTheme="minorHAnsi" w:hAnsiTheme="minorHAnsi"/>
                  <w:i/>
                </w:rPr>
                <w:t>comp: IsAlterrnativePoolPumpFlow ResultProvided</w:t>
              </w:r>
              <w:r w:rsidR="00F76630">
                <w:rPr>
                  <w:rFonts w:asciiTheme="minorHAnsi" w:hAnsiTheme="minorHAnsi"/>
                </w:rPr>
                <w:t xml:space="preserve"> (D03) = No</w:t>
              </w:r>
            </w:ins>
            <w:del w:id="87" w:author="Ferris, Todd@Energy" w:date="2018-06-19T15:03:00Z">
              <w:r w:rsidR="00B77156" w:rsidDel="00F76630">
                <w:rPr>
                  <w:rFonts w:asciiTheme="minorHAnsi" w:hAnsiTheme="minorHAnsi"/>
                </w:rPr>
                <w:delText xml:space="preserve"> </w:delText>
              </w:r>
              <w:r w:rsidR="00553170" w:rsidDel="00F76630">
                <w:rPr>
                  <w:rFonts w:asciiTheme="minorHAnsi" w:hAnsiTheme="minorHAnsi"/>
                </w:rPr>
                <w:delText>D03</w:delText>
              </w:r>
              <w:r w:rsidR="00B77156" w:rsidDel="00F76630">
                <w:rPr>
                  <w:rFonts w:asciiTheme="minorHAnsi" w:hAnsiTheme="minorHAnsi"/>
                </w:rPr>
                <w:delText>=No</w:delText>
              </w:r>
            </w:del>
            <w:r w:rsidR="00B77156">
              <w:rPr>
                <w:rFonts w:asciiTheme="minorHAnsi" w:hAnsiTheme="minorHAnsi"/>
              </w:rPr>
              <w:t xml:space="preserve">. </w:t>
            </w:r>
            <w:r>
              <w:rPr>
                <w:rFonts w:asciiTheme="minorHAnsi" w:hAnsiTheme="minorHAnsi"/>
              </w:rPr>
              <w:t xml:space="preserve">Display value from Table C based on input from </w:t>
            </w:r>
            <w:ins w:id="88" w:author="Ferris, Todd@Energy" w:date="2018-06-19T14:43:00Z">
              <w:r w:rsidR="00B8563C" w:rsidRPr="00D9494F">
                <w:rPr>
                  <w:rFonts w:asciiTheme="minorHAnsi" w:hAnsiTheme="minorHAnsi"/>
                  <w:i/>
                </w:rPr>
                <w:t>hvac:PoolVolume</w:t>
              </w:r>
              <w:r w:rsidR="00B8563C">
                <w:rPr>
                  <w:rFonts w:asciiTheme="minorHAnsi" w:hAnsiTheme="minorHAnsi"/>
                </w:rPr>
                <w:t xml:space="preserve"> (D06) and </w:t>
              </w:r>
              <w:r w:rsidR="00B8563C" w:rsidRPr="00D9494F">
                <w:rPr>
                  <w:rFonts w:asciiTheme="minorHAnsi" w:hAnsiTheme="minorHAnsi"/>
                  <w:i/>
                </w:rPr>
                <w:t>hvac:PoolFilterType</w:t>
              </w:r>
              <w:r w:rsidR="00B8563C">
                <w:rPr>
                  <w:rFonts w:asciiTheme="minorHAnsi" w:hAnsiTheme="minorHAnsi"/>
                </w:rPr>
                <w:t xml:space="preserve"> (D07)</w:t>
              </w:r>
            </w:ins>
            <w:del w:id="89" w:author="Ferris, Todd@Energy" w:date="2018-06-19T14:43:00Z">
              <w:r w:rsidR="00553170" w:rsidDel="00B8563C">
                <w:rPr>
                  <w:rFonts w:asciiTheme="minorHAnsi" w:hAnsiTheme="minorHAnsi"/>
                </w:rPr>
                <w:delText xml:space="preserve">D06 </w:delText>
              </w:r>
              <w:r w:rsidDel="00B8563C">
                <w:rPr>
                  <w:rFonts w:asciiTheme="minorHAnsi" w:hAnsiTheme="minorHAnsi"/>
                </w:rPr>
                <w:delText xml:space="preserve">and </w:delText>
              </w:r>
              <w:r w:rsidR="00553170" w:rsidDel="00B8563C">
                <w:rPr>
                  <w:rFonts w:asciiTheme="minorHAnsi" w:hAnsiTheme="minorHAnsi"/>
                </w:rPr>
                <w:delText>D07</w:delText>
              </w:r>
            </w:del>
            <w:r w:rsidR="00F51460">
              <w:rPr>
                <w:rFonts w:asciiTheme="minorHAnsi" w:hAnsiTheme="minorHAnsi"/>
              </w:rPr>
              <w:t>, else</w:t>
            </w:r>
            <w:r w:rsidR="00491C70">
              <w:rPr>
                <w:rFonts w:asciiTheme="minorHAnsi" w:hAnsiTheme="minorHAnsi"/>
              </w:rPr>
              <w:t xml:space="preserve"> report </w:t>
            </w:r>
            <w:r w:rsidR="00F51460">
              <w:rPr>
                <w:rFonts w:asciiTheme="minorHAnsi" w:hAnsiTheme="minorHAnsi"/>
              </w:rPr>
              <w:t>N/A</w:t>
            </w:r>
            <w:r>
              <w:rPr>
                <w:rFonts w:asciiTheme="minorHAnsi" w:hAnsiTheme="minorHAnsi"/>
              </w:rPr>
              <w:t>&gt;&gt;</w:t>
            </w:r>
          </w:p>
        </w:tc>
        <w:tc>
          <w:tcPr>
            <w:tcW w:w="2765" w:type="dxa"/>
            <w:gridSpan w:val="2"/>
            <w:vAlign w:val="center"/>
          </w:tcPr>
          <w:p w14:paraId="50340AF6" w14:textId="77777777" w:rsidR="00EE120D" w:rsidRDefault="00DB2292" w:rsidP="009E3756">
            <w:pPr>
              <w:keepNext/>
              <w:rPr>
                <w:ins w:id="90" w:author="Ferris, Todd@Energy" w:date="2018-06-19T15:20:00Z"/>
                <w:rFonts w:asciiTheme="minorHAnsi" w:hAnsiTheme="minorHAnsi"/>
                <w:i/>
              </w:rPr>
            </w:pPr>
            <w:r>
              <w:rPr>
                <w:rFonts w:asciiTheme="minorHAnsi" w:hAnsiTheme="minorHAnsi"/>
              </w:rPr>
              <w:t>&lt;&lt;</w:t>
            </w:r>
            <w:r w:rsidR="00B77156">
              <w:rPr>
                <w:rFonts w:asciiTheme="minorHAnsi" w:hAnsiTheme="minorHAnsi"/>
              </w:rPr>
              <w:t xml:space="preserve"> </w:t>
            </w:r>
            <w:ins w:id="91" w:author="Ferris, Todd@Energy" w:date="2018-06-19T15:20:00Z">
              <w:r w:rsidR="00EE120D" w:rsidRPr="00EE120D">
                <w:rPr>
                  <w:rFonts w:asciiTheme="minorHAnsi" w:hAnsiTheme="minorHAnsi"/>
                  <w:i/>
                  <w:rPrChange w:id="92" w:author="Ferris, Todd@Energy" w:date="2018-12-07T11:11:00Z">
                    <w:rPr>
                      <w:rFonts w:asciiTheme="minorHAnsi" w:hAnsiTheme="minorHAnsi"/>
                      <w:i/>
                    </w:rPr>
                  </w:rPrChange>
                </w:rPr>
                <w:t>hvac:PoolFilterSurfaceArea</w:t>
              </w:r>
            </w:ins>
          </w:p>
          <w:p w14:paraId="4BE886E3" w14:textId="798A783F" w:rsidR="00697BB2" w:rsidRDefault="00EE120D" w:rsidP="009E3756">
            <w:pPr>
              <w:keepNext/>
              <w:rPr>
                <w:rFonts w:asciiTheme="minorHAnsi" w:hAnsiTheme="minorHAnsi"/>
                <w:sz w:val="22"/>
              </w:rPr>
            </w:pPr>
            <w:ins w:id="93" w:author="Ferris, Todd@Energy" w:date="2018-06-19T15:20:00Z">
              <w:r w:rsidRPr="00EE120D">
                <w:rPr>
                  <w:rFonts w:asciiTheme="minorHAnsi" w:hAnsiTheme="minorHAnsi"/>
                  <w:i/>
                  <w:rPrChange w:id="94" w:author="Ferris, Todd@Energy" w:date="2018-12-07T11:11:00Z">
                    <w:rPr>
                      <w:rFonts w:asciiTheme="minorHAnsi" w:hAnsiTheme="minorHAnsi"/>
                      <w:i/>
                    </w:rPr>
                  </w:rPrChange>
                </w:rPr>
                <w:t>MinimumRequired</w:t>
              </w:r>
              <w:r>
                <w:rPr>
                  <w:rFonts w:asciiTheme="minorHAnsi" w:hAnsiTheme="minorHAnsi"/>
                </w:rPr>
                <w:t xml:space="preserve"> (</w:t>
              </w:r>
            </w:ins>
            <w:r w:rsidR="00553170">
              <w:rPr>
                <w:rFonts w:asciiTheme="minorHAnsi" w:hAnsiTheme="minorHAnsi"/>
              </w:rPr>
              <w:t>D08</w:t>
            </w:r>
            <w:r w:rsidR="00491C70">
              <w:rPr>
                <w:rFonts w:asciiTheme="minorHAnsi" w:hAnsiTheme="minorHAnsi"/>
              </w:rPr>
              <w:t>c</w:t>
            </w:r>
            <w:ins w:id="95" w:author="Ferris, Todd@Energy" w:date="2018-06-19T15:20:00Z">
              <w:r>
                <w:rPr>
                  <w:rFonts w:asciiTheme="minorHAnsi" w:hAnsiTheme="minorHAnsi"/>
                </w:rPr>
                <w:t>)</w:t>
              </w:r>
            </w:ins>
            <w:r w:rsidR="00553170">
              <w:rPr>
                <w:rFonts w:asciiTheme="minorHAnsi" w:hAnsiTheme="minorHAnsi"/>
              </w:rPr>
              <w:t xml:space="preserve"> </w:t>
            </w:r>
            <w:r w:rsidR="00B77156">
              <w:rPr>
                <w:rFonts w:asciiTheme="minorHAnsi" w:hAnsiTheme="minorHAnsi"/>
              </w:rPr>
              <w:t>only appears if</w:t>
            </w:r>
            <w:ins w:id="96" w:author="Ferris, Todd@Energy" w:date="2018-06-19T15:04:00Z">
              <w:r w:rsidR="00F76630">
                <w:rPr>
                  <w:rFonts w:asciiTheme="minorHAnsi" w:hAnsiTheme="minorHAnsi"/>
                </w:rPr>
                <w:t xml:space="preserve"> </w:t>
              </w:r>
              <w:r w:rsidR="00F76630" w:rsidRPr="00D9494F">
                <w:rPr>
                  <w:rFonts w:asciiTheme="minorHAnsi" w:hAnsiTheme="minorHAnsi"/>
                  <w:i/>
                </w:rPr>
                <w:t>comp: IsAlterrnativePoolPumpFlow ResultProvided</w:t>
              </w:r>
              <w:r w:rsidR="00F76630">
                <w:rPr>
                  <w:rFonts w:asciiTheme="minorHAnsi" w:hAnsiTheme="minorHAnsi"/>
                </w:rPr>
                <w:t xml:space="preserve"> (D03) = No</w:t>
              </w:r>
            </w:ins>
            <w:del w:id="97" w:author="Ferris, Todd@Energy" w:date="2018-06-19T15:04:00Z">
              <w:r w:rsidR="00B77156" w:rsidDel="00F76630">
                <w:rPr>
                  <w:rFonts w:asciiTheme="minorHAnsi" w:hAnsiTheme="minorHAnsi"/>
                </w:rPr>
                <w:delText xml:space="preserve"> </w:delText>
              </w:r>
              <w:r w:rsidR="00553170" w:rsidDel="00F76630">
                <w:rPr>
                  <w:rFonts w:asciiTheme="minorHAnsi" w:hAnsiTheme="minorHAnsi"/>
                </w:rPr>
                <w:delText>D03</w:delText>
              </w:r>
              <w:r w:rsidR="00B77156" w:rsidDel="00F76630">
                <w:rPr>
                  <w:rFonts w:asciiTheme="minorHAnsi" w:hAnsiTheme="minorHAnsi"/>
                </w:rPr>
                <w:delText>=No</w:delText>
              </w:r>
            </w:del>
            <w:r w:rsidR="00B77156">
              <w:rPr>
                <w:rFonts w:asciiTheme="minorHAnsi" w:hAnsiTheme="minorHAnsi"/>
              </w:rPr>
              <w:t xml:space="preserve">. </w:t>
            </w:r>
            <w:r w:rsidR="00DB2292">
              <w:rPr>
                <w:rFonts w:asciiTheme="minorHAnsi" w:hAnsiTheme="minorHAnsi"/>
              </w:rPr>
              <w:t xml:space="preserve">Display value from Table C based on input from </w:t>
            </w:r>
            <w:ins w:id="98" w:author="Ferris, Todd@Energy" w:date="2018-06-19T14:43:00Z">
              <w:r w:rsidR="00B8563C" w:rsidRPr="00D9494F">
                <w:rPr>
                  <w:rFonts w:asciiTheme="minorHAnsi" w:hAnsiTheme="minorHAnsi"/>
                  <w:i/>
                </w:rPr>
                <w:t>hvac:PoolVolume</w:t>
              </w:r>
              <w:r w:rsidR="00B8563C">
                <w:rPr>
                  <w:rFonts w:asciiTheme="minorHAnsi" w:hAnsiTheme="minorHAnsi"/>
                </w:rPr>
                <w:t xml:space="preserve"> (D06) and </w:t>
              </w:r>
              <w:r w:rsidR="00B8563C" w:rsidRPr="00D9494F">
                <w:rPr>
                  <w:rFonts w:asciiTheme="minorHAnsi" w:hAnsiTheme="minorHAnsi"/>
                  <w:i/>
                </w:rPr>
                <w:t>hvac:PoolFilterType</w:t>
              </w:r>
              <w:r w:rsidR="00B8563C">
                <w:rPr>
                  <w:rFonts w:asciiTheme="minorHAnsi" w:hAnsiTheme="minorHAnsi"/>
                </w:rPr>
                <w:t xml:space="preserve"> (D07)</w:t>
              </w:r>
            </w:ins>
            <w:del w:id="99" w:author="Ferris, Todd@Energy" w:date="2018-06-19T14:43:00Z">
              <w:r w:rsidR="00553170" w:rsidDel="00B8563C">
                <w:rPr>
                  <w:rFonts w:asciiTheme="minorHAnsi" w:hAnsiTheme="minorHAnsi"/>
                </w:rPr>
                <w:delText xml:space="preserve">D06 </w:delText>
              </w:r>
              <w:r w:rsidR="00DB2292" w:rsidDel="00B8563C">
                <w:rPr>
                  <w:rFonts w:asciiTheme="minorHAnsi" w:hAnsiTheme="minorHAnsi"/>
                </w:rPr>
                <w:delText xml:space="preserve">and </w:delText>
              </w:r>
              <w:r w:rsidR="00553170" w:rsidDel="00B8563C">
                <w:rPr>
                  <w:rFonts w:asciiTheme="minorHAnsi" w:hAnsiTheme="minorHAnsi"/>
                </w:rPr>
                <w:delText>D07</w:delText>
              </w:r>
            </w:del>
            <w:r w:rsidR="00491C70">
              <w:rPr>
                <w:rFonts w:asciiTheme="minorHAnsi" w:hAnsiTheme="minorHAnsi"/>
              </w:rPr>
              <w:t>, else report N/A</w:t>
            </w:r>
            <w:r w:rsidR="00DB2292">
              <w:rPr>
                <w:rFonts w:asciiTheme="minorHAnsi" w:hAnsiTheme="minorHAnsi"/>
              </w:rPr>
              <w:t>&gt;&gt;</w:t>
            </w:r>
          </w:p>
        </w:tc>
        <w:tc>
          <w:tcPr>
            <w:tcW w:w="2765" w:type="dxa"/>
            <w:gridSpan w:val="2"/>
            <w:vAlign w:val="center"/>
          </w:tcPr>
          <w:p w14:paraId="4BE886E4" w14:textId="34478230" w:rsidR="00697BB2" w:rsidRDefault="00DB2292" w:rsidP="009E3756">
            <w:pPr>
              <w:keepNext/>
              <w:rPr>
                <w:rFonts w:asciiTheme="minorHAnsi" w:hAnsiTheme="minorHAnsi"/>
                <w:sz w:val="22"/>
              </w:rPr>
            </w:pPr>
            <w:r>
              <w:rPr>
                <w:rFonts w:asciiTheme="minorHAnsi" w:hAnsiTheme="minorHAnsi"/>
              </w:rPr>
              <w:t>&lt;&lt;</w:t>
            </w:r>
            <w:r w:rsidR="00B77156">
              <w:rPr>
                <w:rFonts w:asciiTheme="minorHAnsi" w:hAnsiTheme="minorHAnsi"/>
              </w:rPr>
              <w:t xml:space="preserve"> </w:t>
            </w:r>
            <w:ins w:id="100" w:author="Ferris, Todd@Energy" w:date="2018-06-19T15:21:00Z">
              <w:r w:rsidR="00EE120D" w:rsidRPr="00EE120D">
                <w:rPr>
                  <w:rFonts w:asciiTheme="minorHAnsi" w:hAnsiTheme="minorHAnsi"/>
                  <w:i/>
                  <w:rPrChange w:id="101" w:author="Ferris, Todd@Energy" w:date="2018-12-07T11:11:00Z">
                    <w:rPr>
                      <w:rFonts w:asciiTheme="minorHAnsi" w:hAnsiTheme="minorHAnsi"/>
                      <w:i/>
                    </w:rPr>
                  </w:rPrChange>
                </w:rPr>
                <w:t>hvac:PumpFlowMaximum Required</w:t>
              </w:r>
              <w:r w:rsidR="00EE120D">
                <w:rPr>
                  <w:rFonts w:asciiTheme="minorHAnsi" w:hAnsiTheme="minorHAnsi"/>
                </w:rPr>
                <w:t xml:space="preserve"> (</w:t>
              </w:r>
            </w:ins>
            <w:r w:rsidR="00553170">
              <w:rPr>
                <w:rFonts w:asciiTheme="minorHAnsi" w:hAnsiTheme="minorHAnsi"/>
              </w:rPr>
              <w:t>D08</w:t>
            </w:r>
            <w:r w:rsidR="00491C70">
              <w:rPr>
                <w:rFonts w:asciiTheme="minorHAnsi" w:hAnsiTheme="minorHAnsi"/>
              </w:rPr>
              <w:t>d</w:t>
            </w:r>
            <w:ins w:id="102" w:author="Ferris, Todd@Energy" w:date="2018-06-19T15:21:00Z">
              <w:r w:rsidR="00EE120D">
                <w:rPr>
                  <w:rFonts w:asciiTheme="minorHAnsi" w:hAnsiTheme="minorHAnsi"/>
                </w:rPr>
                <w:t>)</w:t>
              </w:r>
            </w:ins>
            <w:r w:rsidR="00553170">
              <w:rPr>
                <w:rFonts w:asciiTheme="minorHAnsi" w:hAnsiTheme="minorHAnsi"/>
              </w:rPr>
              <w:t xml:space="preserve"> </w:t>
            </w:r>
            <w:r w:rsidR="00B77156">
              <w:rPr>
                <w:rFonts w:asciiTheme="minorHAnsi" w:hAnsiTheme="minorHAnsi"/>
              </w:rPr>
              <w:t>only appears if</w:t>
            </w:r>
            <w:ins w:id="103" w:author="Ferris, Todd@Energy" w:date="2018-06-19T15:04:00Z">
              <w:r w:rsidR="00F76630">
                <w:rPr>
                  <w:rFonts w:asciiTheme="minorHAnsi" w:hAnsiTheme="minorHAnsi"/>
                </w:rPr>
                <w:t xml:space="preserve"> </w:t>
              </w:r>
              <w:r w:rsidR="00F76630" w:rsidRPr="00D9494F">
                <w:rPr>
                  <w:rFonts w:asciiTheme="minorHAnsi" w:hAnsiTheme="minorHAnsi"/>
                  <w:i/>
                </w:rPr>
                <w:t>comp:IsAlterrnativePool</w:t>
              </w:r>
            </w:ins>
            <w:ins w:id="104" w:author="Ferris, Todd@Energy" w:date="2018-06-19T15:21:00Z">
              <w:r w:rsidR="00EE120D">
                <w:rPr>
                  <w:rFonts w:asciiTheme="minorHAnsi" w:hAnsiTheme="minorHAnsi"/>
                  <w:i/>
                </w:rPr>
                <w:t xml:space="preserve"> </w:t>
              </w:r>
            </w:ins>
            <w:ins w:id="105" w:author="Ferris, Todd@Energy" w:date="2018-06-19T15:04:00Z">
              <w:r w:rsidR="00F76630" w:rsidRPr="00D9494F">
                <w:rPr>
                  <w:rFonts w:asciiTheme="minorHAnsi" w:hAnsiTheme="minorHAnsi"/>
                  <w:i/>
                </w:rPr>
                <w:t>PumpFlowResultProvided</w:t>
              </w:r>
              <w:r w:rsidR="00F76630">
                <w:rPr>
                  <w:rFonts w:asciiTheme="minorHAnsi" w:hAnsiTheme="minorHAnsi"/>
                </w:rPr>
                <w:t xml:space="preserve"> (D03) = No</w:t>
              </w:r>
            </w:ins>
            <w:del w:id="106" w:author="Ferris, Todd@Energy" w:date="2018-06-19T15:04:00Z">
              <w:r w:rsidR="00B77156" w:rsidDel="00F76630">
                <w:rPr>
                  <w:rFonts w:asciiTheme="minorHAnsi" w:hAnsiTheme="minorHAnsi"/>
                </w:rPr>
                <w:delText xml:space="preserve"> </w:delText>
              </w:r>
              <w:r w:rsidR="00553170" w:rsidDel="00F76630">
                <w:rPr>
                  <w:rFonts w:asciiTheme="minorHAnsi" w:hAnsiTheme="minorHAnsi"/>
                </w:rPr>
                <w:delText>D03</w:delText>
              </w:r>
              <w:r w:rsidR="00B77156" w:rsidDel="00F76630">
                <w:rPr>
                  <w:rFonts w:asciiTheme="minorHAnsi" w:hAnsiTheme="minorHAnsi"/>
                </w:rPr>
                <w:delText>=No</w:delText>
              </w:r>
            </w:del>
            <w:r w:rsidR="00B77156">
              <w:rPr>
                <w:rFonts w:asciiTheme="minorHAnsi" w:hAnsiTheme="minorHAnsi"/>
              </w:rPr>
              <w:t xml:space="preserve">. </w:t>
            </w:r>
            <w:r>
              <w:rPr>
                <w:rFonts w:asciiTheme="minorHAnsi" w:hAnsiTheme="minorHAnsi"/>
              </w:rPr>
              <w:t xml:space="preserve">Display value from Table C based on input from </w:t>
            </w:r>
            <w:ins w:id="107" w:author="Ferris, Todd@Energy" w:date="2018-06-19T14:43:00Z">
              <w:r w:rsidR="00B8563C" w:rsidRPr="00D9494F">
                <w:rPr>
                  <w:rFonts w:asciiTheme="minorHAnsi" w:hAnsiTheme="minorHAnsi"/>
                  <w:i/>
                </w:rPr>
                <w:t>hvac:PoolVolume</w:t>
              </w:r>
              <w:r w:rsidR="00B8563C">
                <w:rPr>
                  <w:rFonts w:asciiTheme="minorHAnsi" w:hAnsiTheme="minorHAnsi"/>
                </w:rPr>
                <w:t xml:space="preserve"> (D06) and </w:t>
              </w:r>
              <w:r w:rsidR="00B8563C" w:rsidRPr="00D9494F">
                <w:rPr>
                  <w:rFonts w:asciiTheme="minorHAnsi" w:hAnsiTheme="minorHAnsi"/>
                  <w:i/>
                </w:rPr>
                <w:t>hvac:PoolFilterType</w:t>
              </w:r>
              <w:r w:rsidR="00B8563C">
                <w:rPr>
                  <w:rFonts w:asciiTheme="minorHAnsi" w:hAnsiTheme="minorHAnsi"/>
                </w:rPr>
                <w:t xml:space="preserve"> (D07)</w:t>
              </w:r>
            </w:ins>
            <w:del w:id="108" w:author="Ferris, Todd@Energy" w:date="2018-06-19T14:43:00Z">
              <w:r w:rsidR="00553170" w:rsidDel="00B8563C">
                <w:rPr>
                  <w:rFonts w:asciiTheme="minorHAnsi" w:hAnsiTheme="minorHAnsi"/>
                </w:rPr>
                <w:delText xml:space="preserve">D06 </w:delText>
              </w:r>
              <w:r w:rsidDel="00B8563C">
                <w:rPr>
                  <w:rFonts w:asciiTheme="minorHAnsi" w:hAnsiTheme="minorHAnsi"/>
                </w:rPr>
                <w:delText xml:space="preserve">and </w:delText>
              </w:r>
              <w:r w:rsidR="00553170" w:rsidDel="00B8563C">
                <w:rPr>
                  <w:rFonts w:asciiTheme="minorHAnsi" w:hAnsiTheme="minorHAnsi"/>
                </w:rPr>
                <w:delText>D</w:delText>
              </w:r>
              <w:r w:rsidDel="00B8563C">
                <w:rPr>
                  <w:rFonts w:asciiTheme="minorHAnsi" w:hAnsiTheme="minorHAnsi"/>
                </w:rPr>
                <w:delText>0</w:delText>
              </w:r>
              <w:r w:rsidR="00B77156" w:rsidDel="00B8563C">
                <w:rPr>
                  <w:rFonts w:asciiTheme="minorHAnsi" w:hAnsiTheme="minorHAnsi"/>
                </w:rPr>
                <w:delText>7</w:delText>
              </w:r>
            </w:del>
            <w:r w:rsidR="00491C70">
              <w:rPr>
                <w:rFonts w:asciiTheme="minorHAnsi" w:hAnsiTheme="minorHAnsi"/>
              </w:rPr>
              <w:t>, else report N/A</w:t>
            </w:r>
            <w:r>
              <w:rPr>
                <w:rFonts w:asciiTheme="minorHAnsi" w:hAnsiTheme="minorHAnsi"/>
              </w:rPr>
              <w:t>&gt;&gt;</w:t>
            </w:r>
          </w:p>
        </w:tc>
      </w:tr>
      <w:tr w:rsidR="00DB2292" w:rsidRPr="009915C0" w14:paraId="4BE886E9" w14:textId="77777777" w:rsidTr="009E3756">
        <w:trPr>
          <w:gridAfter w:val="1"/>
          <w:wAfter w:w="9" w:type="dxa"/>
          <w:trHeight w:val="288"/>
        </w:trPr>
        <w:tc>
          <w:tcPr>
            <w:tcW w:w="512" w:type="dxa"/>
            <w:vAlign w:val="center"/>
          </w:tcPr>
          <w:p w14:paraId="4BE886E6" w14:textId="77777777" w:rsidR="00697BB2" w:rsidRDefault="00DB2292" w:rsidP="009E3756">
            <w:pPr>
              <w:keepNext/>
              <w:jc w:val="center"/>
              <w:rPr>
                <w:rFonts w:asciiTheme="minorHAnsi" w:hAnsiTheme="minorHAnsi"/>
                <w:sz w:val="22"/>
              </w:rPr>
            </w:pPr>
            <w:r>
              <w:rPr>
                <w:rFonts w:asciiTheme="minorHAnsi" w:hAnsiTheme="minorHAnsi"/>
              </w:rPr>
              <w:t>0</w:t>
            </w:r>
            <w:r w:rsidR="00B77156">
              <w:rPr>
                <w:rFonts w:asciiTheme="minorHAnsi" w:hAnsiTheme="minorHAnsi"/>
              </w:rPr>
              <w:t>9</w:t>
            </w:r>
          </w:p>
        </w:tc>
        <w:tc>
          <w:tcPr>
            <w:tcW w:w="4490" w:type="dxa"/>
            <w:gridSpan w:val="2"/>
            <w:vAlign w:val="center"/>
          </w:tcPr>
          <w:p w14:paraId="4BE886E7" w14:textId="439C0673" w:rsidR="00697BB2" w:rsidRDefault="00DB2292" w:rsidP="009E3756">
            <w:pPr>
              <w:keepNext/>
              <w:rPr>
                <w:rFonts w:asciiTheme="minorHAnsi" w:hAnsiTheme="minorHAnsi"/>
                <w:sz w:val="22"/>
              </w:rPr>
            </w:pPr>
            <w:r w:rsidRPr="009915C0">
              <w:rPr>
                <w:rFonts w:asciiTheme="minorHAnsi" w:hAnsiTheme="minorHAnsi"/>
              </w:rPr>
              <w:t>Return Pipe Diameter (inches)</w:t>
            </w:r>
          </w:p>
        </w:tc>
        <w:tc>
          <w:tcPr>
            <w:tcW w:w="6034" w:type="dxa"/>
            <w:gridSpan w:val="4"/>
          </w:tcPr>
          <w:p w14:paraId="4BE886E8" w14:textId="77777777" w:rsidR="00697BB2" w:rsidRDefault="00DB2292" w:rsidP="009E3756">
            <w:pPr>
              <w:keepNext/>
              <w:rPr>
                <w:rFonts w:asciiTheme="minorHAnsi" w:hAnsiTheme="minorHAnsi"/>
                <w:sz w:val="14"/>
              </w:rPr>
            </w:pPr>
            <w:r>
              <w:rPr>
                <w:rFonts w:asciiTheme="minorHAnsi" w:hAnsiTheme="minorHAnsi"/>
              </w:rPr>
              <w:t>&lt;&lt;</w:t>
            </w:r>
            <w:r w:rsidR="00B77156">
              <w:rPr>
                <w:rFonts w:asciiTheme="minorHAnsi" w:hAnsiTheme="minorHAnsi"/>
              </w:rPr>
              <w:t xml:space="preserve"> </w:t>
            </w:r>
            <w:r>
              <w:rPr>
                <w:rFonts w:asciiTheme="minorHAnsi" w:hAnsiTheme="minorHAnsi"/>
              </w:rPr>
              <w:t>numeric x.x (user input)&gt;&gt;</w:t>
            </w:r>
          </w:p>
        </w:tc>
      </w:tr>
      <w:tr w:rsidR="00DB2292" w:rsidRPr="009915C0" w14:paraId="4BE886ED" w14:textId="77777777" w:rsidTr="009E3756">
        <w:trPr>
          <w:gridAfter w:val="1"/>
          <w:wAfter w:w="9" w:type="dxa"/>
          <w:trHeight w:val="288"/>
        </w:trPr>
        <w:tc>
          <w:tcPr>
            <w:tcW w:w="512" w:type="dxa"/>
            <w:vAlign w:val="center"/>
          </w:tcPr>
          <w:p w14:paraId="4BE886EA" w14:textId="77777777" w:rsidR="00697BB2" w:rsidRDefault="00B77156" w:rsidP="009E3756">
            <w:pPr>
              <w:keepNext/>
              <w:jc w:val="center"/>
              <w:rPr>
                <w:rFonts w:asciiTheme="minorHAnsi" w:hAnsiTheme="minorHAnsi"/>
                <w:sz w:val="22"/>
              </w:rPr>
            </w:pPr>
            <w:r>
              <w:rPr>
                <w:rFonts w:asciiTheme="minorHAnsi" w:hAnsiTheme="minorHAnsi"/>
              </w:rPr>
              <w:t>1</w:t>
            </w:r>
            <w:r w:rsidR="00DB2292">
              <w:rPr>
                <w:rFonts w:asciiTheme="minorHAnsi" w:hAnsiTheme="minorHAnsi"/>
              </w:rPr>
              <w:t>0</w:t>
            </w:r>
          </w:p>
        </w:tc>
        <w:tc>
          <w:tcPr>
            <w:tcW w:w="4490" w:type="dxa"/>
            <w:gridSpan w:val="2"/>
            <w:vAlign w:val="center"/>
          </w:tcPr>
          <w:p w14:paraId="4BE886EB" w14:textId="53B04650" w:rsidR="00697BB2" w:rsidRDefault="00DB2292" w:rsidP="009E3756">
            <w:pPr>
              <w:keepNext/>
              <w:rPr>
                <w:rFonts w:asciiTheme="minorHAnsi" w:hAnsiTheme="minorHAnsi"/>
                <w:sz w:val="22"/>
              </w:rPr>
            </w:pPr>
            <w:r w:rsidRPr="009915C0">
              <w:rPr>
                <w:rFonts w:asciiTheme="minorHAnsi" w:hAnsiTheme="minorHAnsi"/>
              </w:rPr>
              <w:t>Suction Pipe Diameter (inches)</w:t>
            </w:r>
          </w:p>
        </w:tc>
        <w:tc>
          <w:tcPr>
            <w:tcW w:w="6034" w:type="dxa"/>
            <w:gridSpan w:val="4"/>
          </w:tcPr>
          <w:p w14:paraId="4BE886EC" w14:textId="77777777" w:rsidR="00697BB2" w:rsidRDefault="00DB2292" w:rsidP="009E3756">
            <w:pPr>
              <w:keepNext/>
              <w:rPr>
                <w:rFonts w:asciiTheme="minorHAnsi" w:hAnsiTheme="minorHAnsi"/>
                <w:sz w:val="22"/>
              </w:rPr>
            </w:pPr>
            <w:r>
              <w:rPr>
                <w:rFonts w:asciiTheme="minorHAnsi" w:hAnsiTheme="minorHAnsi"/>
              </w:rPr>
              <w:t>&lt;&lt;</w:t>
            </w:r>
            <w:r w:rsidR="00B77156">
              <w:rPr>
                <w:rFonts w:asciiTheme="minorHAnsi" w:hAnsiTheme="minorHAnsi"/>
              </w:rPr>
              <w:t xml:space="preserve"> </w:t>
            </w:r>
            <w:r>
              <w:rPr>
                <w:rFonts w:asciiTheme="minorHAnsi" w:hAnsiTheme="minorHAnsi"/>
              </w:rPr>
              <w:t>numeric x.x(user input)&gt;&gt;</w:t>
            </w:r>
          </w:p>
        </w:tc>
      </w:tr>
      <w:tr w:rsidR="00DB2292" w:rsidRPr="009915C0" w14:paraId="4BE886F1" w14:textId="77777777" w:rsidTr="009E3756">
        <w:trPr>
          <w:gridAfter w:val="1"/>
          <w:wAfter w:w="9" w:type="dxa"/>
          <w:trHeight w:val="288"/>
        </w:trPr>
        <w:tc>
          <w:tcPr>
            <w:tcW w:w="512" w:type="dxa"/>
            <w:vAlign w:val="center"/>
          </w:tcPr>
          <w:p w14:paraId="4BE886EE" w14:textId="77777777" w:rsidR="00697BB2" w:rsidRDefault="00DB2292" w:rsidP="009E3756">
            <w:pPr>
              <w:keepNext/>
              <w:jc w:val="center"/>
              <w:rPr>
                <w:rFonts w:asciiTheme="minorHAnsi" w:hAnsiTheme="minorHAnsi"/>
                <w:sz w:val="22"/>
              </w:rPr>
            </w:pPr>
            <w:r>
              <w:rPr>
                <w:rFonts w:asciiTheme="minorHAnsi" w:hAnsiTheme="minorHAnsi"/>
              </w:rPr>
              <w:t>1</w:t>
            </w:r>
            <w:r w:rsidR="00B77156">
              <w:rPr>
                <w:rFonts w:asciiTheme="minorHAnsi" w:hAnsiTheme="minorHAnsi"/>
              </w:rPr>
              <w:t>1</w:t>
            </w:r>
          </w:p>
        </w:tc>
        <w:tc>
          <w:tcPr>
            <w:tcW w:w="4490" w:type="dxa"/>
            <w:gridSpan w:val="2"/>
            <w:vAlign w:val="center"/>
          </w:tcPr>
          <w:p w14:paraId="4BE886EF" w14:textId="2C86516B" w:rsidR="00697BB2" w:rsidRDefault="00DB2292" w:rsidP="009E3756">
            <w:pPr>
              <w:keepNext/>
              <w:rPr>
                <w:rFonts w:asciiTheme="minorHAnsi" w:hAnsiTheme="minorHAnsi"/>
                <w:sz w:val="22"/>
              </w:rPr>
            </w:pPr>
            <w:r w:rsidRPr="009915C0">
              <w:rPr>
                <w:rFonts w:asciiTheme="minorHAnsi" w:hAnsiTheme="minorHAnsi"/>
              </w:rPr>
              <w:t>Filter Surface Area</w:t>
            </w:r>
            <w:r>
              <w:rPr>
                <w:rFonts w:asciiTheme="minorHAnsi" w:hAnsiTheme="minorHAnsi"/>
              </w:rPr>
              <w:t xml:space="preserve"> </w:t>
            </w:r>
            <w:r w:rsidRPr="009915C0">
              <w:rPr>
                <w:rFonts w:asciiTheme="minorHAnsi" w:hAnsiTheme="minorHAnsi"/>
              </w:rPr>
              <w:t>(</w:t>
            </w:r>
            <w:r>
              <w:rPr>
                <w:rFonts w:asciiTheme="minorHAnsi" w:hAnsiTheme="minorHAnsi"/>
              </w:rPr>
              <w:t>ft</w:t>
            </w:r>
            <w:r w:rsidRPr="004C7EAA">
              <w:rPr>
                <w:rFonts w:asciiTheme="minorHAnsi" w:hAnsiTheme="minorHAnsi"/>
                <w:vertAlign w:val="superscript"/>
              </w:rPr>
              <w:t>2</w:t>
            </w:r>
            <w:r w:rsidRPr="009915C0">
              <w:rPr>
                <w:rFonts w:asciiTheme="minorHAnsi" w:hAnsiTheme="minorHAnsi"/>
              </w:rPr>
              <w:t>)</w:t>
            </w:r>
          </w:p>
        </w:tc>
        <w:tc>
          <w:tcPr>
            <w:tcW w:w="6034" w:type="dxa"/>
            <w:gridSpan w:val="4"/>
          </w:tcPr>
          <w:p w14:paraId="4BE886F0" w14:textId="77777777" w:rsidR="00697BB2" w:rsidRDefault="00DB2292" w:rsidP="009E3756">
            <w:pPr>
              <w:keepNext/>
              <w:rPr>
                <w:rFonts w:asciiTheme="minorHAnsi" w:hAnsiTheme="minorHAnsi"/>
                <w:sz w:val="22"/>
              </w:rPr>
            </w:pPr>
            <w:r>
              <w:rPr>
                <w:rFonts w:asciiTheme="minorHAnsi" w:hAnsiTheme="minorHAnsi"/>
              </w:rPr>
              <w:t>&lt;&lt;numeric xxx (user input)&gt;&gt;</w:t>
            </w:r>
          </w:p>
        </w:tc>
      </w:tr>
      <w:tr w:rsidR="00DB2292" w:rsidRPr="009915C0" w14:paraId="4BE886F5" w14:textId="77777777" w:rsidTr="009E3756">
        <w:trPr>
          <w:gridAfter w:val="1"/>
          <w:wAfter w:w="9" w:type="dxa"/>
          <w:trHeight w:val="288"/>
        </w:trPr>
        <w:tc>
          <w:tcPr>
            <w:tcW w:w="512" w:type="dxa"/>
            <w:vAlign w:val="center"/>
          </w:tcPr>
          <w:p w14:paraId="4BE886F2" w14:textId="77777777" w:rsidR="00697BB2" w:rsidRDefault="00DB2292" w:rsidP="009E3756">
            <w:pPr>
              <w:keepNext/>
              <w:jc w:val="center"/>
              <w:rPr>
                <w:rFonts w:asciiTheme="minorHAnsi" w:hAnsiTheme="minorHAnsi"/>
                <w:sz w:val="22"/>
              </w:rPr>
            </w:pPr>
            <w:r>
              <w:rPr>
                <w:rFonts w:asciiTheme="minorHAnsi" w:hAnsiTheme="minorHAnsi"/>
              </w:rPr>
              <w:t>1</w:t>
            </w:r>
            <w:r w:rsidR="00B77156">
              <w:rPr>
                <w:rFonts w:asciiTheme="minorHAnsi" w:hAnsiTheme="minorHAnsi"/>
              </w:rPr>
              <w:t>2</w:t>
            </w:r>
          </w:p>
        </w:tc>
        <w:tc>
          <w:tcPr>
            <w:tcW w:w="4490" w:type="dxa"/>
            <w:gridSpan w:val="2"/>
            <w:vAlign w:val="center"/>
          </w:tcPr>
          <w:p w14:paraId="4BE886F3" w14:textId="59F0EB83" w:rsidR="00697BB2" w:rsidRDefault="00DB2292" w:rsidP="009E3756">
            <w:pPr>
              <w:keepNext/>
              <w:rPr>
                <w:rFonts w:asciiTheme="minorHAnsi" w:hAnsiTheme="minorHAnsi"/>
                <w:sz w:val="22"/>
              </w:rPr>
            </w:pPr>
            <w:r w:rsidRPr="009915C0">
              <w:rPr>
                <w:rFonts w:asciiTheme="minorHAnsi" w:hAnsiTheme="minorHAnsi"/>
              </w:rPr>
              <w:t>Max Pump Flow</w:t>
            </w:r>
            <w:r>
              <w:rPr>
                <w:rFonts w:asciiTheme="minorHAnsi" w:hAnsiTheme="minorHAnsi"/>
              </w:rPr>
              <w:t xml:space="preserve"> Rate </w:t>
            </w:r>
            <w:r w:rsidRPr="009915C0">
              <w:rPr>
                <w:rFonts w:asciiTheme="minorHAnsi" w:hAnsiTheme="minorHAnsi"/>
              </w:rPr>
              <w:t>(</w:t>
            </w:r>
            <w:r w:rsidR="00EF284A">
              <w:rPr>
                <w:rFonts w:asciiTheme="minorHAnsi" w:hAnsiTheme="minorHAnsi"/>
              </w:rPr>
              <w:t>gpm</w:t>
            </w:r>
            <w:r w:rsidRPr="009915C0">
              <w:rPr>
                <w:rFonts w:asciiTheme="minorHAnsi" w:hAnsiTheme="minorHAnsi"/>
              </w:rPr>
              <w:t>)</w:t>
            </w:r>
          </w:p>
        </w:tc>
        <w:tc>
          <w:tcPr>
            <w:tcW w:w="6034" w:type="dxa"/>
            <w:gridSpan w:val="4"/>
          </w:tcPr>
          <w:p w14:paraId="4BE886F4" w14:textId="77777777" w:rsidR="00697BB2" w:rsidRDefault="00DB2292" w:rsidP="009E3756">
            <w:pPr>
              <w:keepNext/>
              <w:rPr>
                <w:rFonts w:asciiTheme="minorHAnsi" w:hAnsiTheme="minorHAnsi"/>
                <w:sz w:val="22"/>
              </w:rPr>
            </w:pPr>
            <w:r>
              <w:rPr>
                <w:rFonts w:asciiTheme="minorHAnsi" w:hAnsiTheme="minorHAnsi"/>
              </w:rPr>
              <w:t>&lt;&lt;numeric xxx (user input)&gt;&gt;</w:t>
            </w:r>
          </w:p>
        </w:tc>
      </w:tr>
      <w:tr w:rsidR="00DB2292" w:rsidRPr="009915C0" w14:paraId="4BE886F9" w14:textId="77777777" w:rsidTr="009E3756">
        <w:trPr>
          <w:gridAfter w:val="1"/>
          <w:wAfter w:w="9" w:type="dxa"/>
          <w:trHeight w:val="288"/>
        </w:trPr>
        <w:tc>
          <w:tcPr>
            <w:tcW w:w="512" w:type="dxa"/>
            <w:vAlign w:val="center"/>
          </w:tcPr>
          <w:p w14:paraId="4BE886F6" w14:textId="77777777" w:rsidR="00697BB2" w:rsidRDefault="00DB2292" w:rsidP="009E3756">
            <w:pPr>
              <w:keepNext/>
              <w:jc w:val="center"/>
              <w:rPr>
                <w:rFonts w:asciiTheme="minorHAnsi" w:hAnsiTheme="minorHAnsi"/>
                <w:sz w:val="22"/>
              </w:rPr>
            </w:pPr>
            <w:r>
              <w:rPr>
                <w:rFonts w:asciiTheme="minorHAnsi" w:hAnsiTheme="minorHAnsi"/>
              </w:rPr>
              <w:t>1</w:t>
            </w:r>
            <w:r w:rsidR="00B77156">
              <w:rPr>
                <w:rFonts w:asciiTheme="minorHAnsi" w:hAnsiTheme="minorHAnsi"/>
              </w:rPr>
              <w:t>3</w:t>
            </w:r>
          </w:p>
        </w:tc>
        <w:tc>
          <w:tcPr>
            <w:tcW w:w="4490" w:type="dxa"/>
            <w:gridSpan w:val="2"/>
            <w:vAlign w:val="center"/>
          </w:tcPr>
          <w:p w14:paraId="4BE886F7" w14:textId="2E19A2CC" w:rsidR="00697BB2" w:rsidRDefault="00DB2292" w:rsidP="009E3756">
            <w:pPr>
              <w:keepNext/>
              <w:rPr>
                <w:rFonts w:asciiTheme="minorHAnsi" w:hAnsiTheme="minorHAnsi"/>
                <w:sz w:val="22"/>
              </w:rPr>
            </w:pPr>
            <w:r>
              <w:rPr>
                <w:rFonts w:asciiTheme="minorHAnsi" w:hAnsiTheme="minorHAnsi"/>
              </w:rPr>
              <w:t xml:space="preserve">Measured </w:t>
            </w:r>
            <w:r w:rsidR="001B0626">
              <w:rPr>
                <w:rFonts w:asciiTheme="minorHAnsi" w:hAnsiTheme="minorHAnsi"/>
              </w:rPr>
              <w:t>F</w:t>
            </w:r>
            <w:r>
              <w:rPr>
                <w:rFonts w:asciiTheme="minorHAnsi" w:hAnsiTheme="minorHAnsi"/>
              </w:rPr>
              <w:t xml:space="preserve">low </w:t>
            </w:r>
            <w:r w:rsidR="001B0626">
              <w:rPr>
                <w:rFonts w:asciiTheme="minorHAnsi" w:hAnsiTheme="minorHAnsi"/>
              </w:rPr>
              <w:t>R</w:t>
            </w:r>
            <w:r>
              <w:rPr>
                <w:rFonts w:asciiTheme="minorHAnsi" w:hAnsiTheme="minorHAnsi"/>
              </w:rPr>
              <w:t xml:space="preserve">ate </w:t>
            </w:r>
            <w:r w:rsidR="00204392">
              <w:rPr>
                <w:rFonts w:asciiTheme="minorHAnsi" w:hAnsiTheme="minorHAnsi"/>
              </w:rPr>
              <w:t xml:space="preserve">in </w:t>
            </w:r>
            <w:r w:rsidR="001B0626">
              <w:rPr>
                <w:rFonts w:asciiTheme="minorHAnsi" w:hAnsiTheme="minorHAnsi"/>
              </w:rPr>
              <w:t>R</w:t>
            </w:r>
            <w:r>
              <w:rPr>
                <w:rFonts w:asciiTheme="minorHAnsi" w:hAnsiTheme="minorHAnsi"/>
              </w:rPr>
              <w:t xml:space="preserve">eturn </w:t>
            </w:r>
            <w:r w:rsidR="001B0626">
              <w:rPr>
                <w:rFonts w:asciiTheme="minorHAnsi" w:hAnsiTheme="minorHAnsi"/>
              </w:rPr>
              <w:t>L</w:t>
            </w:r>
            <w:r>
              <w:rPr>
                <w:rFonts w:asciiTheme="minorHAnsi" w:hAnsiTheme="minorHAnsi"/>
              </w:rPr>
              <w:t>ine (</w:t>
            </w:r>
            <w:r w:rsidR="00EF284A">
              <w:rPr>
                <w:rFonts w:asciiTheme="minorHAnsi" w:hAnsiTheme="minorHAnsi"/>
              </w:rPr>
              <w:t>fps</w:t>
            </w:r>
            <w:r>
              <w:rPr>
                <w:rFonts w:asciiTheme="minorHAnsi" w:hAnsiTheme="minorHAnsi"/>
              </w:rPr>
              <w:t>)</w:t>
            </w:r>
          </w:p>
        </w:tc>
        <w:tc>
          <w:tcPr>
            <w:tcW w:w="6034" w:type="dxa"/>
            <w:gridSpan w:val="4"/>
          </w:tcPr>
          <w:p w14:paraId="4BE886F8" w14:textId="18E6C253" w:rsidR="00697BB2" w:rsidRDefault="00DB2292" w:rsidP="009E3756">
            <w:pPr>
              <w:keepNext/>
              <w:rPr>
                <w:rFonts w:asciiTheme="minorHAnsi" w:hAnsiTheme="minorHAnsi"/>
                <w:sz w:val="22"/>
              </w:rPr>
            </w:pPr>
            <w:r>
              <w:rPr>
                <w:rFonts w:asciiTheme="minorHAnsi" w:hAnsiTheme="minorHAnsi"/>
              </w:rPr>
              <w:t>&lt;&lt;</w:t>
            </w:r>
            <w:ins w:id="109" w:author="Ferris, Todd@Energy" w:date="2018-06-19T14:45:00Z">
              <w:r w:rsidR="00B8563C">
                <w:t xml:space="preserve"> </w:t>
              </w:r>
              <w:r w:rsidR="00B8563C" w:rsidRPr="00B8563C">
                <w:rPr>
                  <w:rFonts w:asciiTheme="minorHAnsi" w:hAnsiTheme="minorHAnsi"/>
                  <w:i/>
                  <w:rPrChange w:id="110" w:author="Ferris, Todd@Energy" w:date="2018-12-07T11:11:00Z">
                    <w:rPr>
                      <w:rFonts w:asciiTheme="minorHAnsi" w:hAnsiTheme="minorHAnsi"/>
                      <w:i/>
                    </w:rPr>
                  </w:rPrChange>
                </w:rPr>
                <w:t>hvac:PoolReturnLineFlowRate</w:t>
              </w:r>
              <w:r w:rsidR="00B8563C">
                <w:rPr>
                  <w:rFonts w:asciiTheme="minorHAnsi" w:hAnsiTheme="minorHAnsi"/>
                </w:rPr>
                <w:t xml:space="preserve"> (</w:t>
              </w:r>
            </w:ins>
            <w:r w:rsidR="00FF0673">
              <w:rPr>
                <w:rFonts w:asciiTheme="minorHAnsi" w:hAnsiTheme="minorHAnsi"/>
              </w:rPr>
              <w:t>D1</w:t>
            </w:r>
            <w:ins w:id="111" w:author="Ferris, Todd@Energy" w:date="2018-06-19T14:45:00Z">
              <w:r w:rsidR="00B8563C">
                <w:rPr>
                  <w:rFonts w:asciiTheme="minorHAnsi" w:hAnsiTheme="minorHAnsi"/>
                </w:rPr>
                <w:t>3</w:t>
              </w:r>
            </w:ins>
            <w:del w:id="112" w:author="Ferris, Todd@Energy" w:date="2018-06-19T14:45:00Z">
              <w:r w:rsidR="00FF0673" w:rsidDel="00B8563C">
                <w:rPr>
                  <w:rFonts w:asciiTheme="minorHAnsi" w:hAnsiTheme="minorHAnsi"/>
                </w:rPr>
                <w:delText>2</w:delText>
              </w:r>
            </w:del>
            <w:ins w:id="113" w:author="Ferris, Todd@Energy" w:date="2018-06-19T14:45:00Z">
              <w:r w:rsidR="00B8563C">
                <w:rPr>
                  <w:rFonts w:asciiTheme="minorHAnsi" w:hAnsiTheme="minorHAnsi"/>
                </w:rPr>
                <w:t>)</w:t>
              </w:r>
            </w:ins>
            <w:r w:rsidR="00FF0673">
              <w:rPr>
                <w:rFonts w:asciiTheme="minorHAnsi" w:hAnsiTheme="minorHAnsi"/>
              </w:rPr>
              <w:t xml:space="preserve"> </w:t>
            </w:r>
            <w:r>
              <w:rPr>
                <w:rFonts w:asciiTheme="minorHAnsi" w:hAnsiTheme="minorHAnsi"/>
              </w:rPr>
              <w:t xml:space="preserve">only appears if </w:t>
            </w:r>
            <w:ins w:id="114" w:author="Ferris, Todd@Energy" w:date="2018-06-19T15:05:00Z">
              <w:r w:rsidR="00F76630" w:rsidRPr="00F76630">
                <w:rPr>
                  <w:rFonts w:asciiTheme="minorHAnsi" w:hAnsiTheme="minorHAnsi"/>
                  <w:i/>
                  <w:rPrChange w:id="115" w:author="Ferris, Todd@Energy" w:date="2018-12-07T11:11:00Z">
                    <w:rPr>
                      <w:rFonts w:asciiTheme="minorHAnsi" w:hAnsiTheme="minorHAnsi"/>
                      <w:i/>
                    </w:rPr>
                  </w:rPrChange>
                </w:rPr>
                <w:t>comp:Is AlterrnativePoolPumpFlowResultProvided</w:t>
              </w:r>
              <w:r w:rsidR="00F76630" w:rsidRPr="00F76630">
                <w:rPr>
                  <w:rFonts w:asciiTheme="minorHAnsi" w:hAnsiTheme="minorHAnsi"/>
                </w:rPr>
                <w:t xml:space="preserve"> </w:t>
              </w:r>
              <w:r w:rsidR="00F76630">
                <w:rPr>
                  <w:rFonts w:asciiTheme="minorHAnsi" w:hAnsiTheme="minorHAnsi"/>
                </w:rPr>
                <w:t>(</w:t>
              </w:r>
            </w:ins>
            <w:r w:rsidR="00FF0673">
              <w:rPr>
                <w:rFonts w:asciiTheme="minorHAnsi" w:hAnsiTheme="minorHAnsi"/>
              </w:rPr>
              <w:t>D03</w:t>
            </w:r>
            <w:ins w:id="116" w:author="Ferris, Todd@Energy" w:date="2018-06-19T15:05:00Z">
              <w:r w:rsidR="00F76630">
                <w:rPr>
                  <w:rFonts w:asciiTheme="minorHAnsi" w:hAnsiTheme="minorHAnsi"/>
                </w:rPr>
                <w:t>)</w:t>
              </w:r>
            </w:ins>
            <w:r w:rsidR="00FF0673">
              <w:rPr>
                <w:rFonts w:asciiTheme="minorHAnsi" w:hAnsiTheme="minorHAnsi"/>
              </w:rPr>
              <w:t xml:space="preserve"> </w:t>
            </w:r>
            <w:r>
              <w:rPr>
                <w:rFonts w:asciiTheme="minorHAnsi" w:hAnsiTheme="minorHAnsi"/>
              </w:rPr>
              <w:t xml:space="preserve">= Yes.  </w:t>
            </w:r>
            <w:r w:rsidR="00294119">
              <w:rPr>
                <w:rFonts w:asciiTheme="minorHAnsi" w:hAnsiTheme="minorHAnsi"/>
              </w:rPr>
              <w:t xml:space="preserve">User  input </w:t>
            </w:r>
            <w:r>
              <w:rPr>
                <w:rFonts w:asciiTheme="minorHAnsi" w:hAnsiTheme="minorHAnsi"/>
              </w:rPr>
              <w:t>Numeric</w:t>
            </w:r>
            <w:r w:rsidR="00463DE0">
              <w:rPr>
                <w:rFonts w:asciiTheme="minorHAnsi" w:hAnsiTheme="minorHAnsi"/>
              </w:rPr>
              <w:t>, else report N/A</w:t>
            </w:r>
            <w:r>
              <w:rPr>
                <w:rFonts w:asciiTheme="minorHAnsi" w:hAnsiTheme="minorHAnsi"/>
              </w:rPr>
              <w:t xml:space="preserve"> x</w:t>
            </w:r>
            <w:r w:rsidR="00294119">
              <w:rPr>
                <w:rFonts w:asciiTheme="minorHAnsi" w:hAnsiTheme="minorHAnsi"/>
              </w:rPr>
              <w:t>.</w:t>
            </w:r>
            <w:r>
              <w:rPr>
                <w:rFonts w:asciiTheme="minorHAnsi" w:hAnsiTheme="minorHAnsi"/>
              </w:rPr>
              <w:t>xx</w:t>
            </w:r>
            <w:r w:rsidR="00294119">
              <w:rPr>
                <w:rFonts w:asciiTheme="minorHAnsi" w:hAnsiTheme="minorHAnsi"/>
              </w:rPr>
              <w:t xml:space="preserve">.  </w:t>
            </w:r>
            <w:r>
              <w:rPr>
                <w:rFonts w:asciiTheme="minorHAnsi" w:hAnsiTheme="minorHAnsi"/>
              </w:rPr>
              <w:t>&gt;&gt;</w:t>
            </w:r>
          </w:p>
        </w:tc>
      </w:tr>
      <w:tr w:rsidR="00DB2292" w:rsidRPr="009915C0" w14:paraId="4BE886FD" w14:textId="77777777" w:rsidTr="009E3756">
        <w:trPr>
          <w:gridAfter w:val="1"/>
          <w:wAfter w:w="9" w:type="dxa"/>
          <w:trHeight w:val="350"/>
        </w:trPr>
        <w:tc>
          <w:tcPr>
            <w:tcW w:w="512" w:type="dxa"/>
            <w:vAlign w:val="center"/>
          </w:tcPr>
          <w:p w14:paraId="4BE886FA" w14:textId="77777777" w:rsidR="00697BB2" w:rsidRDefault="00DB2292" w:rsidP="009E3756">
            <w:pPr>
              <w:keepNext/>
              <w:jc w:val="center"/>
              <w:rPr>
                <w:rFonts w:asciiTheme="minorHAnsi" w:hAnsiTheme="minorHAnsi"/>
                <w:sz w:val="22"/>
              </w:rPr>
            </w:pPr>
            <w:r>
              <w:rPr>
                <w:rFonts w:asciiTheme="minorHAnsi" w:hAnsiTheme="minorHAnsi"/>
              </w:rPr>
              <w:t>1</w:t>
            </w:r>
            <w:r w:rsidR="00B77156">
              <w:rPr>
                <w:rFonts w:asciiTheme="minorHAnsi" w:hAnsiTheme="minorHAnsi"/>
              </w:rPr>
              <w:t>4</w:t>
            </w:r>
          </w:p>
        </w:tc>
        <w:tc>
          <w:tcPr>
            <w:tcW w:w="4490" w:type="dxa"/>
            <w:gridSpan w:val="2"/>
            <w:vAlign w:val="center"/>
          </w:tcPr>
          <w:p w14:paraId="4BE886FB" w14:textId="23A84544" w:rsidR="00697BB2" w:rsidRDefault="00DB2292" w:rsidP="009E3756">
            <w:pPr>
              <w:keepNext/>
              <w:rPr>
                <w:rFonts w:asciiTheme="minorHAnsi" w:hAnsiTheme="minorHAnsi"/>
                <w:sz w:val="22"/>
              </w:rPr>
            </w:pPr>
            <w:r>
              <w:rPr>
                <w:rFonts w:asciiTheme="minorHAnsi" w:hAnsiTheme="minorHAnsi"/>
              </w:rPr>
              <w:t xml:space="preserve">Measured </w:t>
            </w:r>
            <w:r w:rsidR="001B0626">
              <w:rPr>
                <w:rFonts w:asciiTheme="minorHAnsi" w:hAnsiTheme="minorHAnsi"/>
              </w:rPr>
              <w:t>F</w:t>
            </w:r>
            <w:r>
              <w:rPr>
                <w:rFonts w:asciiTheme="minorHAnsi" w:hAnsiTheme="minorHAnsi"/>
              </w:rPr>
              <w:t xml:space="preserve">low </w:t>
            </w:r>
            <w:r w:rsidR="001B0626">
              <w:rPr>
                <w:rFonts w:asciiTheme="minorHAnsi" w:hAnsiTheme="minorHAnsi"/>
              </w:rPr>
              <w:t>R</w:t>
            </w:r>
            <w:r>
              <w:rPr>
                <w:rFonts w:asciiTheme="minorHAnsi" w:hAnsiTheme="minorHAnsi"/>
              </w:rPr>
              <w:t>ate</w:t>
            </w:r>
            <w:r w:rsidR="00294119">
              <w:rPr>
                <w:rFonts w:asciiTheme="minorHAnsi" w:hAnsiTheme="minorHAnsi"/>
              </w:rPr>
              <w:t xml:space="preserve"> </w:t>
            </w:r>
            <w:r w:rsidR="00204392">
              <w:rPr>
                <w:rFonts w:asciiTheme="minorHAnsi" w:hAnsiTheme="minorHAnsi"/>
              </w:rPr>
              <w:t xml:space="preserve">in </w:t>
            </w:r>
            <w:r w:rsidR="001B0626">
              <w:rPr>
                <w:rFonts w:asciiTheme="minorHAnsi" w:hAnsiTheme="minorHAnsi"/>
              </w:rPr>
              <w:t>S</w:t>
            </w:r>
            <w:r w:rsidR="00294119">
              <w:rPr>
                <w:rFonts w:asciiTheme="minorHAnsi" w:hAnsiTheme="minorHAnsi"/>
              </w:rPr>
              <w:t xml:space="preserve">uction </w:t>
            </w:r>
            <w:r w:rsidR="001B0626">
              <w:rPr>
                <w:rFonts w:asciiTheme="minorHAnsi" w:hAnsiTheme="minorHAnsi"/>
              </w:rPr>
              <w:t>L</w:t>
            </w:r>
            <w:r w:rsidR="00294119">
              <w:rPr>
                <w:rFonts w:asciiTheme="minorHAnsi" w:hAnsiTheme="minorHAnsi"/>
              </w:rPr>
              <w:t>ine</w:t>
            </w:r>
            <w:r>
              <w:rPr>
                <w:rFonts w:asciiTheme="minorHAnsi" w:hAnsiTheme="minorHAnsi"/>
              </w:rPr>
              <w:t xml:space="preserve"> (</w:t>
            </w:r>
            <w:r w:rsidR="00EF284A">
              <w:rPr>
                <w:rFonts w:asciiTheme="minorHAnsi" w:hAnsiTheme="minorHAnsi"/>
              </w:rPr>
              <w:t>fps</w:t>
            </w:r>
            <w:r>
              <w:rPr>
                <w:rFonts w:asciiTheme="minorHAnsi" w:hAnsiTheme="minorHAnsi"/>
              </w:rPr>
              <w:t>)</w:t>
            </w:r>
          </w:p>
        </w:tc>
        <w:tc>
          <w:tcPr>
            <w:tcW w:w="6034" w:type="dxa"/>
            <w:gridSpan w:val="4"/>
          </w:tcPr>
          <w:p w14:paraId="4BE886FC" w14:textId="13CAAD52" w:rsidR="00697BB2" w:rsidRDefault="00DB2292" w:rsidP="009E3756">
            <w:pPr>
              <w:keepNext/>
              <w:rPr>
                <w:rFonts w:asciiTheme="minorHAnsi" w:hAnsiTheme="minorHAnsi"/>
                <w:sz w:val="22"/>
              </w:rPr>
            </w:pPr>
            <w:r>
              <w:rPr>
                <w:rFonts w:asciiTheme="minorHAnsi" w:hAnsiTheme="minorHAnsi"/>
              </w:rPr>
              <w:t>&lt;&lt;</w:t>
            </w:r>
            <w:ins w:id="117" w:author="Ferris, Todd@Energy" w:date="2018-06-19T14:46:00Z">
              <w:r w:rsidR="00B8563C">
                <w:t xml:space="preserve"> </w:t>
              </w:r>
              <w:r w:rsidR="00B8563C" w:rsidRPr="00B8563C">
                <w:rPr>
                  <w:rFonts w:asciiTheme="minorHAnsi" w:hAnsiTheme="minorHAnsi"/>
                  <w:i/>
                  <w:rPrChange w:id="118" w:author="Ferris, Todd@Energy" w:date="2018-12-07T11:11:00Z">
                    <w:rPr>
                      <w:rFonts w:asciiTheme="minorHAnsi" w:hAnsiTheme="minorHAnsi"/>
                      <w:i/>
                    </w:rPr>
                  </w:rPrChange>
                </w:rPr>
                <w:t>hvac:PoolSuctionLineFlowRate</w:t>
              </w:r>
              <w:r w:rsidR="00B8563C">
                <w:rPr>
                  <w:rFonts w:asciiTheme="minorHAnsi" w:hAnsiTheme="minorHAnsi"/>
                </w:rPr>
                <w:t xml:space="preserve"> (</w:t>
              </w:r>
            </w:ins>
            <w:r w:rsidR="00FF0673">
              <w:rPr>
                <w:rFonts w:asciiTheme="minorHAnsi" w:hAnsiTheme="minorHAnsi"/>
              </w:rPr>
              <w:t>D1</w:t>
            </w:r>
            <w:ins w:id="119" w:author="Ferris, Todd@Energy" w:date="2018-06-19T14:46:00Z">
              <w:r w:rsidR="00B8563C">
                <w:rPr>
                  <w:rFonts w:asciiTheme="minorHAnsi" w:hAnsiTheme="minorHAnsi"/>
                </w:rPr>
                <w:t>4</w:t>
              </w:r>
            </w:ins>
            <w:del w:id="120" w:author="Ferris, Todd@Energy" w:date="2018-06-19T14:46:00Z">
              <w:r w:rsidR="00FF0673" w:rsidDel="00B8563C">
                <w:rPr>
                  <w:rFonts w:asciiTheme="minorHAnsi" w:hAnsiTheme="minorHAnsi"/>
                </w:rPr>
                <w:delText>3</w:delText>
              </w:r>
            </w:del>
            <w:ins w:id="121" w:author="Ferris, Todd@Energy" w:date="2018-06-19T14:46:00Z">
              <w:r w:rsidR="00B8563C">
                <w:rPr>
                  <w:rFonts w:asciiTheme="minorHAnsi" w:hAnsiTheme="minorHAnsi"/>
                </w:rPr>
                <w:t>)</w:t>
              </w:r>
            </w:ins>
            <w:r w:rsidR="00FF0673">
              <w:rPr>
                <w:rFonts w:asciiTheme="minorHAnsi" w:hAnsiTheme="minorHAnsi"/>
              </w:rPr>
              <w:t xml:space="preserve"> </w:t>
            </w:r>
            <w:r>
              <w:rPr>
                <w:rFonts w:asciiTheme="minorHAnsi" w:hAnsiTheme="minorHAnsi"/>
              </w:rPr>
              <w:t xml:space="preserve">only appears if </w:t>
            </w:r>
            <w:ins w:id="122" w:author="Ferris, Todd@Energy" w:date="2018-06-19T15:06:00Z">
              <w:r w:rsidR="00F76630" w:rsidRPr="00D9494F">
                <w:rPr>
                  <w:rFonts w:asciiTheme="minorHAnsi" w:hAnsiTheme="minorHAnsi"/>
                  <w:i/>
                </w:rPr>
                <w:t>comp:Is AlterrnativePoolPumpFlowResultProvided</w:t>
              </w:r>
              <w:r w:rsidR="00F76630" w:rsidRPr="00F76630">
                <w:rPr>
                  <w:rFonts w:asciiTheme="minorHAnsi" w:hAnsiTheme="minorHAnsi"/>
                </w:rPr>
                <w:t xml:space="preserve"> </w:t>
              </w:r>
              <w:r w:rsidR="00F76630">
                <w:rPr>
                  <w:rFonts w:asciiTheme="minorHAnsi" w:hAnsiTheme="minorHAnsi"/>
                </w:rPr>
                <w:t>(D03)</w:t>
              </w:r>
            </w:ins>
            <w:del w:id="123" w:author="Ferris, Todd@Energy" w:date="2018-06-19T15:06:00Z">
              <w:r w:rsidR="00FF0673" w:rsidDel="00F76630">
                <w:rPr>
                  <w:rFonts w:asciiTheme="minorHAnsi" w:hAnsiTheme="minorHAnsi"/>
                </w:rPr>
                <w:delText>D03</w:delText>
              </w:r>
            </w:del>
            <w:r w:rsidR="00FF0673">
              <w:rPr>
                <w:rFonts w:asciiTheme="minorHAnsi" w:hAnsiTheme="minorHAnsi"/>
              </w:rPr>
              <w:t xml:space="preserve"> </w:t>
            </w:r>
            <w:r>
              <w:rPr>
                <w:rFonts w:asciiTheme="minorHAnsi" w:hAnsiTheme="minorHAnsi"/>
              </w:rPr>
              <w:t xml:space="preserve">= Yes.  </w:t>
            </w:r>
            <w:r w:rsidR="00294119">
              <w:rPr>
                <w:rFonts w:asciiTheme="minorHAnsi" w:hAnsiTheme="minorHAnsi"/>
              </w:rPr>
              <w:t xml:space="preserve">User input </w:t>
            </w:r>
            <w:r>
              <w:rPr>
                <w:rFonts w:asciiTheme="minorHAnsi" w:hAnsiTheme="minorHAnsi"/>
              </w:rPr>
              <w:t>Numeric x</w:t>
            </w:r>
            <w:r w:rsidR="00294119">
              <w:rPr>
                <w:rFonts w:asciiTheme="minorHAnsi" w:hAnsiTheme="minorHAnsi"/>
              </w:rPr>
              <w:t>.</w:t>
            </w:r>
            <w:r>
              <w:rPr>
                <w:rFonts w:asciiTheme="minorHAnsi" w:hAnsiTheme="minorHAnsi"/>
              </w:rPr>
              <w:t>xx</w:t>
            </w:r>
            <w:r w:rsidR="00463DE0">
              <w:rPr>
                <w:rFonts w:asciiTheme="minorHAnsi" w:hAnsiTheme="minorHAnsi"/>
              </w:rPr>
              <w:t>, else report N/A</w:t>
            </w:r>
            <w:r w:rsidR="00294119">
              <w:rPr>
                <w:rFonts w:asciiTheme="minorHAnsi" w:hAnsiTheme="minorHAnsi"/>
              </w:rPr>
              <w:t xml:space="preserve">. </w:t>
            </w:r>
            <w:r>
              <w:rPr>
                <w:rFonts w:asciiTheme="minorHAnsi" w:hAnsiTheme="minorHAnsi"/>
              </w:rPr>
              <w:t>&gt;&gt;</w:t>
            </w:r>
          </w:p>
        </w:tc>
      </w:tr>
      <w:tr w:rsidR="00204392" w:rsidRPr="009915C0" w14:paraId="4BE88701" w14:textId="77777777" w:rsidTr="009E3756">
        <w:trPr>
          <w:gridAfter w:val="1"/>
          <w:wAfter w:w="9" w:type="dxa"/>
          <w:trHeight w:val="350"/>
        </w:trPr>
        <w:tc>
          <w:tcPr>
            <w:tcW w:w="512" w:type="dxa"/>
            <w:vAlign w:val="center"/>
          </w:tcPr>
          <w:p w14:paraId="4BE886FE" w14:textId="77777777" w:rsidR="00697BB2" w:rsidRDefault="00204392" w:rsidP="009E3756">
            <w:pPr>
              <w:keepNext/>
              <w:jc w:val="center"/>
              <w:rPr>
                <w:rFonts w:asciiTheme="minorHAnsi" w:hAnsiTheme="minorHAnsi"/>
                <w:sz w:val="22"/>
              </w:rPr>
            </w:pPr>
            <w:r>
              <w:rPr>
                <w:rFonts w:asciiTheme="minorHAnsi" w:hAnsiTheme="minorHAnsi"/>
              </w:rPr>
              <w:t>15</w:t>
            </w:r>
          </w:p>
        </w:tc>
        <w:tc>
          <w:tcPr>
            <w:tcW w:w="4490" w:type="dxa"/>
            <w:gridSpan w:val="2"/>
            <w:vAlign w:val="center"/>
          </w:tcPr>
          <w:p w14:paraId="4BE886FF" w14:textId="09760F42" w:rsidR="00697BB2" w:rsidRDefault="00204392" w:rsidP="009E3756">
            <w:pPr>
              <w:keepNext/>
              <w:rPr>
                <w:rFonts w:asciiTheme="minorHAnsi" w:hAnsiTheme="minorHAnsi"/>
                <w:sz w:val="22"/>
              </w:rPr>
            </w:pPr>
            <w:r>
              <w:rPr>
                <w:rFonts w:asciiTheme="minorHAnsi" w:hAnsiTheme="minorHAnsi"/>
              </w:rPr>
              <w:t xml:space="preserve">Compliance </w:t>
            </w:r>
            <w:r w:rsidR="00EF284A">
              <w:rPr>
                <w:rFonts w:asciiTheme="minorHAnsi" w:hAnsiTheme="minorHAnsi"/>
              </w:rPr>
              <w:t>S</w:t>
            </w:r>
            <w:r>
              <w:rPr>
                <w:rFonts w:asciiTheme="minorHAnsi" w:hAnsiTheme="minorHAnsi"/>
              </w:rPr>
              <w:t>tatement</w:t>
            </w:r>
          </w:p>
        </w:tc>
        <w:tc>
          <w:tcPr>
            <w:tcW w:w="6034" w:type="dxa"/>
            <w:gridSpan w:val="4"/>
          </w:tcPr>
          <w:p w14:paraId="4BE88700" w14:textId="41CF0ABB" w:rsidR="00697BB2" w:rsidRDefault="00750B74" w:rsidP="009E3756">
            <w:pPr>
              <w:keepNext/>
              <w:rPr>
                <w:rFonts w:asciiTheme="minorHAnsi" w:hAnsiTheme="minorHAnsi"/>
              </w:rPr>
            </w:pPr>
            <w:r>
              <w:rPr>
                <w:rFonts w:asciiTheme="minorHAnsi" w:hAnsiTheme="minorHAnsi"/>
              </w:rPr>
              <w:t>&lt;&lt;</w:t>
            </w:r>
            <w:ins w:id="124" w:author="Ferris, Todd@Energy" w:date="2018-06-19T15:34:00Z">
              <w:r w:rsidR="00DC1171">
                <w:rPr>
                  <w:rFonts w:asciiTheme="minorHAnsi" w:hAnsiTheme="minorHAnsi"/>
                </w:rPr>
                <w:t xml:space="preserve"> </w:t>
              </w:r>
            </w:ins>
            <w:r>
              <w:rPr>
                <w:rFonts w:asciiTheme="minorHAnsi" w:hAnsiTheme="minorHAnsi"/>
              </w:rPr>
              <w:t xml:space="preserve">Display “System complies” if </w:t>
            </w:r>
            <w:ins w:id="125" w:author="Ferris, Todd@Energy" w:date="2018-06-19T15:06:00Z">
              <w:r w:rsidR="00F76630" w:rsidRPr="00D9494F">
                <w:rPr>
                  <w:rFonts w:asciiTheme="minorHAnsi" w:hAnsiTheme="minorHAnsi"/>
                  <w:i/>
                </w:rPr>
                <w:t>comp:IsAlterrnativePoolPump</w:t>
              </w:r>
              <w:r w:rsidR="00F76630">
                <w:rPr>
                  <w:rFonts w:asciiTheme="minorHAnsi" w:hAnsiTheme="minorHAnsi"/>
                  <w:i/>
                </w:rPr>
                <w:t xml:space="preserve"> </w:t>
              </w:r>
              <w:r w:rsidR="00F76630" w:rsidRPr="00D9494F">
                <w:rPr>
                  <w:rFonts w:asciiTheme="minorHAnsi" w:hAnsiTheme="minorHAnsi"/>
                  <w:i/>
                </w:rPr>
                <w:t>FlowResultProvided</w:t>
              </w:r>
              <w:r w:rsidR="00F76630" w:rsidRPr="00F76630">
                <w:rPr>
                  <w:rFonts w:asciiTheme="minorHAnsi" w:hAnsiTheme="minorHAnsi"/>
                </w:rPr>
                <w:t xml:space="preserve"> </w:t>
              </w:r>
              <w:r w:rsidR="00F76630">
                <w:rPr>
                  <w:rFonts w:asciiTheme="minorHAnsi" w:hAnsiTheme="minorHAnsi"/>
                </w:rPr>
                <w:t>(D03)</w:t>
              </w:r>
            </w:ins>
            <w:del w:id="126" w:author="Ferris, Todd@Energy" w:date="2018-06-19T15:06:00Z">
              <w:r w:rsidR="00FF0673" w:rsidDel="00F76630">
                <w:rPr>
                  <w:rFonts w:asciiTheme="minorHAnsi" w:hAnsiTheme="minorHAnsi"/>
                </w:rPr>
                <w:delText>D</w:delText>
              </w:r>
              <w:r w:rsidDel="00F76630">
                <w:rPr>
                  <w:rFonts w:asciiTheme="minorHAnsi" w:hAnsiTheme="minorHAnsi"/>
                </w:rPr>
                <w:delText>03</w:delText>
              </w:r>
            </w:del>
            <w:r>
              <w:rPr>
                <w:rFonts w:asciiTheme="minorHAnsi" w:hAnsiTheme="minorHAnsi"/>
              </w:rPr>
              <w:t xml:space="preserve"> = “Yes” and </w:t>
            </w:r>
            <w:ins w:id="127" w:author="Ferris, Todd@Energy" w:date="2018-06-19T15:07:00Z">
              <w:r w:rsidR="00F76630" w:rsidRPr="00D9494F">
                <w:rPr>
                  <w:rFonts w:asciiTheme="minorHAnsi" w:hAnsiTheme="minorHAnsi"/>
                  <w:i/>
                </w:rPr>
                <w:t>hvac:PoolReturnLineFlowRate</w:t>
              </w:r>
              <w:r w:rsidR="00F76630">
                <w:rPr>
                  <w:rFonts w:asciiTheme="minorHAnsi" w:hAnsiTheme="minorHAnsi"/>
                </w:rPr>
                <w:t xml:space="preserve"> (D13) </w:t>
              </w:r>
            </w:ins>
            <w:del w:id="128" w:author="Ferris, Todd@Energy" w:date="2018-06-19T15:07:00Z">
              <w:r w:rsidR="00FF0673" w:rsidDel="00F76630">
                <w:rPr>
                  <w:rFonts w:asciiTheme="minorHAnsi" w:hAnsiTheme="minorHAnsi"/>
                </w:rPr>
                <w:delText>D</w:delText>
              </w:r>
              <w:r w:rsidDel="00F76630">
                <w:rPr>
                  <w:rFonts w:asciiTheme="minorHAnsi" w:hAnsiTheme="minorHAnsi"/>
                </w:rPr>
                <w:delText>13 (measured flow rate in return line)</w:delText>
              </w:r>
            </w:del>
            <w:r>
              <w:rPr>
                <w:rFonts w:asciiTheme="minorHAnsi" w:hAnsiTheme="minorHAnsi"/>
              </w:rPr>
              <w:t>≤</w:t>
            </w:r>
            <w:ins w:id="129" w:author="Ferris, Todd@Energy" w:date="2018-06-19T15:08:00Z">
              <w:r w:rsidR="00F76630">
                <w:rPr>
                  <w:rFonts w:asciiTheme="minorHAnsi" w:hAnsiTheme="minorHAnsi"/>
                </w:rPr>
                <w:t xml:space="preserve"> </w:t>
              </w:r>
            </w:ins>
            <w:r>
              <w:rPr>
                <w:rFonts w:asciiTheme="minorHAnsi" w:hAnsiTheme="minorHAnsi"/>
              </w:rPr>
              <w:t xml:space="preserve">8 and </w:t>
            </w:r>
            <w:ins w:id="130" w:author="Ferris, Todd@Energy" w:date="2018-06-19T15:07:00Z">
              <w:r w:rsidR="00F76630" w:rsidRPr="00D9494F">
                <w:rPr>
                  <w:rFonts w:asciiTheme="minorHAnsi" w:hAnsiTheme="minorHAnsi"/>
                  <w:i/>
                </w:rPr>
                <w:t>hvac:PoolSuctionLineFlowRate</w:t>
              </w:r>
              <w:r w:rsidR="00F76630">
                <w:rPr>
                  <w:rFonts w:asciiTheme="minorHAnsi" w:hAnsiTheme="minorHAnsi"/>
                </w:rPr>
                <w:t xml:space="preserve"> (D14)</w:t>
              </w:r>
            </w:ins>
            <w:del w:id="131" w:author="Ferris, Todd@Energy" w:date="2018-06-19T15:07:00Z">
              <w:r w:rsidR="00FF0673" w:rsidDel="00F76630">
                <w:rPr>
                  <w:rFonts w:asciiTheme="minorHAnsi" w:hAnsiTheme="minorHAnsi"/>
                </w:rPr>
                <w:delText>D</w:delText>
              </w:r>
              <w:r w:rsidDel="00F76630">
                <w:rPr>
                  <w:rFonts w:asciiTheme="minorHAnsi" w:hAnsiTheme="minorHAnsi"/>
                </w:rPr>
                <w:delText>14 (measured flow rate in suct</w:delText>
              </w:r>
            </w:del>
            <w:ins w:id="132" w:author="Ferris, Todd@Energy" w:date="2018-06-19T15:07:00Z">
              <w:r w:rsidR="00F76630">
                <w:rPr>
                  <w:rFonts w:asciiTheme="minorHAnsi" w:hAnsiTheme="minorHAnsi"/>
                </w:rPr>
                <w:t xml:space="preserve"> </w:t>
              </w:r>
            </w:ins>
            <w:del w:id="133" w:author="Ferris, Todd@Energy" w:date="2018-06-19T15:07:00Z">
              <w:r w:rsidDel="00F76630">
                <w:rPr>
                  <w:rFonts w:asciiTheme="minorHAnsi" w:hAnsiTheme="minorHAnsi"/>
                </w:rPr>
                <w:delText>ion line)</w:delText>
              </w:r>
            </w:del>
            <w:r>
              <w:rPr>
                <w:rFonts w:asciiTheme="minorHAnsi" w:hAnsiTheme="minorHAnsi"/>
              </w:rPr>
              <w:t>≤</w:t>
            </w:r>
            <w:ins w:id="134" w:author="Ferris, Todd@Energy" w:date="2018-06-19T15:08:00Z">
              <w:r w:rsidR="00F76630">
                <w:rPr>
                  <w:rFonts w:asciiTheme="minorHAnsi" w:hAnsiTheme="minorHAnsi"/>
                </w:rPr>
                <w:t xml:space="preserve"> </w:t>
              </w:r>
            </w:ins>
            <w:r>
              <w:rPr>
                <w:rFonts w:asciiTheme="minorHAnsi" w:hAnsiTheme="minorHAnsi"/>
              </w:rPr>
              <w:t>6.  Else display “System complies</w:t>
            </w:r>
            <w:r w:rsidR="004A01DF">
              <w:rPr>
                <w:rFonts w:asciiTheme="minorHAnsi" w:hAnsiTheme="minorHAnsi"/>
              </w:rPr>
              <w:t>”</w:t>
            </w:r>
            <w:r>
              <w:rPr>
                <w:rFonts w:asciiTheme="minorHAnsi" w:hAnsiTheme="minorHAnsi"/>
              </w:rPr>
              <w:t xml:space="preserve"> </w:t>
            </w:r>
            <w:del w:id="135" w:author="Ferris, Todd@Energy" w:date="2018-06-19T15:08:00Z">
              <w:r w:rsidDel="00F76630">
                <w:rPr>
                  <w:rFonts w:asciiTheme="minorHAnsi" w:hAnsiTheme="minorHAnsi"/>
                </w:rPr>
                <w:delText xml:space="preserve"> </w:delText>
              </w:r>
            </w:del>
            <w:r>
              <w:rPr>
                <w:rFonts w:asciiTheme="minorHAnsi" w:hAnsiTheme="minorHAnsi"/>
              </w:rPr>
              <w:t xml:space="preserve">if </w:t>
            </w:r>
            <w:ins w:id="136" w:author="Ferris, Todd@Energy" w:date="2018-06-19T15:08:00Z">
              <w:r w:rsidR="00F76630" w:rsidRPr="00D9494F">
                <w:rPr>
                  <w:rFonts w:asciiTheme="minorHAnsi" w:hAnsiTheme="minorHAnsi"/>
                  <w:i/>
                </w:rPr>
                <w:t>comp:IsAlterrnativePoolPump</w:t>
              </w:r>
              <w:r w:rsidR="00F76630">
                <w:rPr>
                  <w:rFonts w:asciiTheme="minorHAnsi" w:hAnsiTheme="minorHAnsi"/>
                  <w:i/>
                </w:rPr>
                <w:t xml:space="preserve"> </w:t>
              </w:r>
              <w:r w:rsidR="00F76630" w:rsidRPr="00D9494F">
                <w:rPr>
                  <w:rFonts w:asciiTheme="minorHAnsi" w:hAnsiTheme="minorHAnsi"/>
                  <w:i/>
                </w:rPr>
                <w:t>FlowResultProvided</w:t>
              </w:r>
              <w:r w:rsidR="00F76630" w:rsidRPr="00F76630">
                <w:rPr>
                  <w:rFonts w:asciiTheme="minorHAnsi" w:hAnsiTheme="minorHAnsi"/>
                </w:rPr>
                <w:t xml:space="preserve"> </w:t>
              </w:r>
              <w:r w:rsidR="00F76630">
                <w:rPr>
                  <w:rFonts w:asciiTheme="minorHAnsi" w:hAnsiTheme="minorHAnsi"/>
                </w:rPr>
                <w:t>(D03)</w:t>
              </w:r>
            </w:ins>
            <w:del w:id="137" w:author="Ferris, Todd@Energy" w:date="2018-06-19T15:08:00Z">
              <w:r w:rsidR="00FF0673" w:rsidDel="00F76630">
                <w:rPr>
                  <w:rFonts w:asciiTheme="minorHAnsi" w:hAnsiTheme="minorHAnsi"/>
                </w:rPr>
                <w:delText>D</w:delText>
              </w:r>
              <w:r w:rsidDel="00F76630">
                <w:rPr>
                  <w:rFonts w:asciiTheme="minorHAnsi" w:hAnsiTheme="minorHAnsi"/>
                </w:rPr>
                <w:delText>03</w:delText>
              </w:r>
            </w:del>
            <w:r>
              <w:rPr>
                <w:rFonts w:asciiTheme="minorHAnsi" w:hAnsiTheme="minorHAnsi"/>
              </w:rPr>
              <w:t xml:space="preserve"> = “No” and </w:t>
            </w:r>
            <w:ins w:id="138" w:author="Ferris, Todd@Energy" w:date="2018-06-19T15:22:00Z">
              <w:r w:rsidR="00EE120D" w:rsidRPr="00EE120D">
                <w:rPr>
                  <w:rFonts w:asciiTheme="minorHAnsi" w:hAnsiTheme="minorHAnsi"/>
                  <w:i/>
                  <w:rPrChange w:id="139" w:author="Ferris, Todd@Energy" w:date="2018-12-07T11:11:00Z">
                    <w:rPr>
                      <w:rFonts w:asciiTheme="minorHAnsi" w:hAnsiTheme="minorHAnsi"/>
                      <w:i/>
                    </w:rPr>
                  </w:rPrChange>
                </w:rPr>
                <w:t>hvac:PoolReturnPipeDiameter</w:t>
              </w:r>
              <w:r w:rsidR="00EE120D">
                <w:rPr>
                  <w:rFonts w:asciiTheme="minorHAnsi" w:hAnsiTheme="minorHAnsi"/>
                </w:rPr>
                <w:t xml:space="preserve"> (</w:t>
              </w:r>
            </w:ins>
            <w:r w:rsidR="00FF0673">
              <w:rPr>
                <w:rFonts w:asciiTheme="minorHAnsi" w:hAnsiTheme="minorHAnsi"/>
              </w:rPr>
              <w:t>D</w:t>
            </w:r>
            <w:r>
              <w:rPr>
                <w:rFonts w:asciiTheme="minorHAnsi" w:hAnsiTheme="minorHAnsi"/>
              </w:rPr>
              <w:t>09</w:t>
            </w:r>
            <w:ins w:id="140" w:author="Ferris, Todd@Energy" w:date="2018-06-19T15:22:00Z">
              <w:r w:rsidR="00EE120D">
                <w:rPr>
                  <w:rFonts w:asciiTheme="minorHAnsi" w:hAnsiTheme="minorHAnsi"/>
                </w:rPr>
                <w:t>)</w:t>
              </w:r>
            </w:ins>
            <w:ins w:id="141" w:author="Ferris, Todd@Energy" w:date="2018-06-19T15:09:00Z">
              <w:r w:rsidR="00F76630">
                <w:rPr>
                  <w:rFonts w:asciiTheme="minorHAnsi" w:hAnsiTheme="minorHAnsi"/>
                </w:rPr>
                <w:t xml:space="preserve"> </w:t>
              </w:r>
            </w:ins>
            <w:r>
              <w:rPr>
                <w:rFonts w:asciiTheme="minorHAnsi" w:hAnsiTheme="minorHAnsi"/>
              </w:rPr>
              <w:t>≥</w:t>
            </w:r>
            <w:ins w:id="142" w:author="Ferris, Todd@Energy" w:date="2018-06-19T15:09:00Z">
              <w:r w:rsidR="00F76630">
                <w:rPr>
                  <w:rFonts w:asciiTheme="minorHAnsi" w:hAnsiTheme="minorHAnsi"/>
                </w:rPr>
                <w:t xml:space="preserve"> </w:t>
              </w:r>
            </w:ins>
            <w:ins w:id="143" w:author="Ferris, Todd@Energy" w:date="2018-06-19T15:23:00Z">
              <w:r w:rsidR="00EE120D" w:rsidRPr="00D9494F">
                <w:rPr>
                  <w:rFonts w:asciiTheme="minorHAnsi" w:hAnsiTheme="minorHAnsi"/>
                  <w:i/>
                </w:rPr>
                <w:t>hvac:Pool</w:t>
              </w:r>
              <w:r w:rsidR="00EE120D">
                <w:rPr>
                  <w:rFonts w:asciiTheme="minorHAnsi" w:hAnsiTheme="minorHAnsi"/>
                  <w:i/>
                </w:rPr>
                <w:t xml:space="preserve"> </w:t>
              </w:r>
              <w:r w:rsidR="00EE120D" w:rsidRPr="00D9494F">
                <w:rPr>
                  <w:rFonts w:asciiTheme="minorHAnsi" w:hAnsiTheme="minorHAnsi"/>
                  <w:i/>
                </w:rPr>
                <w:t>ReturnPipeDiameterMinimumRequired</w:t>
              </w:r>
              <w:r w:rsidR="00EE120D">
                <w:rPr>
                  <w:rFonts w:asciiTheme="minorHAnsi" w:hAnsiTheme="minorHAnsi"/>
                </w:rPr>
                <w:t xml:space="preserve"> (D08a)</w:t>
              </w:r>
            </w:ins>
            <w:del w:id="144" w:author="Ferris, Todd@Energy" w:date="2018-06-19T15:23:00Z">
              <w:r w:rsidDel="00EE120D">
                <w:rPr>
                  <w:rFonts w:asciiTheme="minorHAnsi" w:hAnsiTheme="minorHAnsi"/>
                </w:rPr>
                <w:delText>08a</w:delText>
              </w:r>
            </w:del>
            <w:r>
              <w:rPr>
                <w:rFonts w:asciiTheme="minorHAnsi" w:hAnsiTheme="minorHAnsi"/>
              </w:rPr>
              <w:t xml:space="preserve"> and </w:t>
            </w:r>
            <w:ins w:id="145" w:author="Ferris, Todd@Energy" w:date="2018-06-19T15:23:00Z">
              <w:r w:rsidR="00EE120D" w:rsidRPr="00EE120D">
                <w:rPr>
                  <w:rFonts w:asciiTheme="minorHAnsi" w:hAnsiTheme="minorHAnsi"/>
                  <w:i/>
                  <w:rPrChange w:id="146" w:author="Ferris, Todd@Energy" w:date="2018-12-07T11:11:00Z">
                    <w:rPr>
                      <w:rFonts w:asciiTheme="minorHAnsi" w:hAnsiTheme="minorHAnsi"/>
                      <w:i/>
                    </w:rPr>
                  </w:rPrChange>
                </w:rPr>
                <w:t>hvac:PoolSuction</w:t>
              </w:r>
            </w:ins>
            <w:ins w:id="147" w:author="Ferris, Todd@Energy" w:date="2018-06-19T15:24:00Z">
              <w:r w:rsidR="00EE120D" w:rsidRPr="00EE120D">
                <w:rPr>
                  <w:rFonts w:asciiTheme="minorHAnsi" w:hAnsiTheme="minorHAnsi"/>
                  <w:i/>
                  <w:rPrChange w:id="148" w:author="Ferris, Todd@Energy" w:date="2018-12-07T11:11:00Z">
                    <w:rPr>
                      <w:rFonts w:asciiTheme="minorHAnsi" w:hAnsiTheme="minorHAnsi"/>
                      <w:i/>
                    </w:rPr>
                  </w:rPrChange>
                </w:rPr>
                <w:t xml:space="preserve"> </w:t>
              </w:r>
            </w:ins>
            <w:ins w:id="149" w:author="Ferris, Todd@Energy" w:date="2018-06-19T15:23:00Z">
              <w:r w:rsidR="00EE120D" w:rsidRPr="00EE120D">
                <w:rPr>
                  <w:rFonts w:asciiTheme="minorHAnsi" w:hAnsiTheme="minorHAnsi"/>
                  <w:i/>
                  <w:rPrChange w:id="150" w:author="Ferris, Todd@Energy" w:date="2018-12-07T11:11:00Z">
                    <w:rPr>
                      <w:rFonts w:asciiTheme="minorHAnsi" w:hAnsiTheme="minorHAnsi"/>
                      <w:i/>
                    </w:rPr>
                  </w:rPrChange>
                </w:rPr>
                <w:t>PipeDiameter</w:t>
              </w:r>
            </w:ins>
            <w:ins w:id="151" w:author="Ferris, Todd@Energy" w:date="2018-06-19T15:24:00Z">
              <w:r w:rsidR="00EE120D">
                <w:rPr>
                  <w:rFonts w:asciiTheme="minorHAnsi" w:hAnsiTheme="minorHAnsi"/>
                </w:rPr>
                <w:t xml:space="preserve"> (</w:t>
              </w:r>
            </w:ins>
            <w:r w:rsidR="00FF0673">
              <w:rPr>
                <w:rFonts w:asciiTheme="minorHAnsi" w:hAnsiTheme="minorHAnsi"/>
              </w:rPr>
              <w:t>D</w:t>
            </w:r>
            <w:r>
              <w:rPr>
                <w:rFonts w:asciiTheme="minorHAnsi" w:hAnsiTheme="minorHAnsi"/>
              </w:rPr>
              <w:t>10</w:t>
            </w:r>
            <w:ins w:id="152" w:author="Ferris, Todd@Energy" w:date="2018-06-19T15:24:00Z">
              <w:r w:rsidR="00EE120D">
                <w:rPr>
                  <w:rFonts w:asciiTheme="minorHAnsi" w:hAnsiTheme="minorHAnsi"/>
                </w:rPr>
                <w:t xml:space="preserve">) </w:t>
              </w:r>
            </w:ins>
            <w:r>
              <w:rPr>
                <w:rFonts w:asciiTheme="minorHAnsi" w:hAnsiTheme="minorHAnsi"/>
              </w:rPr>
              <w:t>≥</w:t>
            </w:r>
            <w:ins w:id="153" w:author="Ferris, Todd@Energy" w:date="2018-06-19T15:24:00Z">
              <w:r w:rsidR="00EE120D">
                <w:rPr>
                  <w:rFonts w:asciiTheme="minorHAnsi" w:hAnsiTheme="minorHAnsi"/>
                </w:rPr>
                <w:t xml:space="preserve"> </w:t>
              </w:r>
            </w:ins>
            <w:ins w:id="154" w:author="Ferris, Todd@Energy" w:date="2018-06-19T15:32:00Z">
              <w:r w:rsidR="00DC1171" w:rsidRPr="00D9494F">
                <w:rPr>
                  <w:rFonts w:asciiTheme="minorHAnsi" w:hAnsiTheme="minorHAnsi"/>
                  <w:i/>
                </w:rPr>
                <w:t>hvac:PoolSuctionPipeDiameterMinimumRequired</w:t>
              </w:r>
              <w:r w:rsidR="00DC1171">
                <w:rPr>
                  <w:rFonts w:asciiTheme="minorHAnsi" w:hAnsiTheme="minorHAnsi"/>
                </w:rPr>
                <w:t xml:space="preserve"> (D08b)</w:t>
              </w:r>
            </w:ins>
            <w:del w:id="155" w:author="Ferris, Todd@Energy" w:date="2018-06-19T15:32:00Z">
              <w:r w:rsidDel="00DC1171">
                <w:rPr>
                  <w:rFonts w:asciiTheme="minorHAnsi" w:hAnsiTheme="minorHAnsi"/>
                </w:rPr>
                <w:delText>08b</w:delText>
              </w:r>
            </w:del>
            <w:r>
              <w:rPr>
                <w:rFonts w:asciiTheme="minorHAnsi" w:hAnsiTheme="minorHAnsi"/>
              </w:rPr>
              <w:t xml:space="preserve"> and </w:t>
            </w:r>
            <w:ins w:id="156" w:author="Ferris, Todd@Energy" w:date="2018-06-19T15:32:00Z">
              <w:r w:rsidR="00DC1171" w:rsidRPr="00DC1171">
                <w:rPr>
                  <w:rFonts w:asciiTheme="minorHAnsi" w:hAnsiTheme="minorHAnsi"/>
                  <w:i/>
                  <w:rPrChange w:id="157" w:author="Ferris, Todd@Energy" w:date="2018-12-07T11:11:00Z">
                    <w:rPr>
                      <w:rFonts w:asciiTheme="minorHAnsi" w:hAnsiTheme="minorHAnsi"/>
                      <w:i/>
                    </w:rPr>
                  </w:rPrChange>
                </w:rPr>
                <w:t>hvac:PoolFilterSurfaceArea</w:t>
              </w:r>
              <w:r w:rsidR="00DC1171">
                <w:rPr>
                  <w:rFonts w:asciiTheme="minorHAnsi" w:hAnsiTheme="minorHAnsi"/>
                </w:rPr>
                <w:t xml:space="preserve"> (</w:t>
              </w:r>
            </w:ins>
            <w:r w:rsidR="00FF0673">
              <w:rPr>
                <w:rFonts w:asciiTheme="minorHAnsi" w:hAnsiTheme="minorHAnsi"/>
              </w:rPr>
              <w:t>D</w:t>
            </w:r>
            <w:r>
              <w:rPr>
                <w:rFonts w:asciiTheme="minorHAnsi" w:hAnsiTheme="minorHAnsi"/>
              </w:rPr>
              <w:t>11</w:t>
            </w:r>
            <w:ins w:id="158" w:author="Ferris, Todd@Energy" w:date="2018-06-19T15:32:00Z">
              <w:r w:rsidR="00DC1171">
                <w:rPr>
                  <w:rFonts w:asciiTheme="minorHAnsi" w:hAnsiTheme="minorHAnsi"/>
                </w:rPr>
                <w:t xml:space="preserve">) </w:t>
              </w:r>
            </w:ins>
            <w:r>
              <w:rPr>
                <w:rFonts w:asciiTheme="minorHAnsi" w:hAnsiTheme="minorHAnsi"/>
              </w:rPr>
              <w:t>≥</w:t>
            </w:r>
            <w:ins w:id="159" w:author="Ferris, Todd@Energy" w:date="2018-06-19T15:33:00Z">
              <w:r w:rsidR="00DC1171">
                <w:rPr>
                  <w:rFonts w:asciiTheme="minorHAnsi" w:hAnsiTheme="minorHAnsi"/>
                </w:rPr>
                <w:t xml:space="preserve"> </w:t>
              </w:r>
              <w:r w:rsidR="00DC1171" w:rsidRPr="00D9494F">
                <w:rPr>
                  <w:rFonts w:asciiTheme="minorHAnsi" w:hAnsiTheme="minorHAnsi"/>
                  <w:i/>
                </w:rPr>
                <w:t>hvac:PoolFilterSurface</w:t>
              </w:r>
              <w:r w:rsidR="00DC1171">
                <w:rPr>
                  <w:rFonts w:asciiTheme="minorHAnsi" w:hAnsiTheme="minorHAnsi"/>
                  <w:i/>
                </w:rPr>
                <w:t xml:space="preserve"> </w:t>
              </w:r>
              <w:r w:rsidR="00DC1171" w:rsidRPr="00D9494F">
                <w:rPr>
                  <w:rFonts w:asciiTheme="minorHAnsi" w:hAnsiTheme="minorHAnsi"/>
                  <w:i/>
                </w:rPr>
                <w:t>AreaMinimumRequired</w:t>
              </w:r>
              <w:r w:rsidR="00DC1171">
                <w:rPr>
                  <w:rFonts w:asciiTheme="minorHAnsi" w:hAnsiTheme="minorHAnsi"/>
                </w:rPr>
                <w:t xml:space="preserve"> (D08c)</w:t>
              </w:r>
            </w:ins>
            <w:del w:id="160" w:author="Ferris, Todd@Energy" w:date="2018-06-19T15:33:00Z">
              <w:r w:rsidDel="00DC1171">
                <w:rPr>
                  <w:rFonts w:asciiTheme="minorHAnsi" w:hAnsiTheme="minorHAnsi"/>
                </w:rPr>
                <w:delText>08c</w:delText>
              </w:r>
            </w:del>
            <w:r>
              <w:rPr>
                <w:rFonts w:asciiTheme="minorHAnsi" w:hAnsiTheme="minorHAnsi"/>
              </w:rPr>
              <w:t xml:space="preserve"> and </w:t>
            </w:r>
            <w:ins w:id="161" w:author="Ferris, Todd@Energy" w:date="2018-06-19T15:33:00Z">
              <w:r w:rsidR="00DC1171" w:rsidRPr="00DC1171">
                <w:rPr>
                  <w:rFonts w:asciiTheme="minorHAnsi" w:hAnsiTheme="minorHAnsi"/>
                  <w:i/>
                  <w:rPrChange w:id="162" w:author="Ferris, Todd@Energy" w:date="2018-12-07T11:11:00Z">
                    <w:rPr>
                      <w:rFonts w:asciiTheme="minorHAnsi" w:hAnsiTheme="minorHAnsi"/>
                      <w:i/>
                    </w:rPr>
                  </w:rPrChange>
                </w:rPr>
                <w:t>hvac:PumpFlowMaximum</w:t>
              </w:r>
              <w:r w:rsidR="00DC1171">
                <w:rPr>
                  <w:rFonts w:asciiTheme="minorHAnsi" w:hAnsiTheme="minorHAnsi"/>
                </w:rPr>
                <w:t xml:space="preserve"> (</w:t>
              </w:r>
            </w:ins>
            <w:r w:rsidR="00FF0673">
              <w:rPr>
                <w:rFonts w:asciiTheme="minorHAnsi" w:hAnsiTheme="minorHAnsi"/>
              </w:rPr>
              <w:t>D</w:t>
            </w:r>
            <w:r>
              <w:rPr>
                <w:rFonts w:asciiTheme="minorHAnsi" w:hAnsiTheme="minorHAnsi"/>
              </w:rPr>
              <w:t>12</w:t>
            </w:r>
            <w:ins w:id="163" w:author="Ferris, Todd@Energy" w:date="2018-06-19T15:33:00Z">
              <w:r w:rsidR="00DC1171">
                <w:rPr>
                  <w:rFonts w:asciiTheme="minorHAnsi" w:hAnsiTheme="minorHAnsi"/>
                </w:rPr>
                <w:t xml:space="preserve">) </w:t>
              </w:r>
            </w:ins>
            <w:r>
              <w:rPr>
                <w:rFonts w:asciiTheme="minorHAnsi" w:hAnsiTheme="minorHAnsi"/>
              </w:rPr>
              <w:t>≤</w:t>
            </w:r>
            <w:ins w:id="164" w:author="Ferris, Todd@Energy" w:date="2018-06-19T15:33:00Z">
              <w:r w:rsidR="00DC1171">
                <w:rPr>
                  <w:rFonts w:asciiTheme="minorHAnsi" w:hAnsiTheme="minorHAnsi"/>
                </w:rPr>
                <w:t xml:space="preserve"> </w:t>
              </w:r>
            </w:ins>
            <w:ins w:id="165" w:author="Ferris, Todd@Energy" w:date="2018-06-19T15:34:00Z">
              <w:r w:rsidR="00DC1171" w:rsidRPr="00D9494F">
                <w:rPr>
                  <w:rFonts w:asciiTheme="minorHAnsi" w:hAnsiTheme="minorHAnsi"/>
                  <w:i/>
                </w:rPr>
                <w:t>hvac:PumpFlowMaximum Required</w:t>
              </w:r>
              <w:r w:rsidR="00DC1171">
                <w:rPr>
                  <w:rFonts w:asciiTheme="minorHAnsi" w:hAnsiTheme="minorHAnsi"/>
                </w:rPr>
                <w:t xml:space="preserve"> (D08d)</w:t>
              </w:r>
            </w:ins>
            <w:del w:id="166" w:author="Ferris, Todd@Energy" w:date="2018-06-19T15:34:00Z">
              <w:r w:rsidDel="00DC1171">
                <w:rPr>
                  <w:rFonts w:asciiTheme="minorHAnsi" w:hAnsiTheme="minorHAnsi"/>
                </w:rPr>
                <w:delText>08d</w:delText>
              </w:r>
            </w:del>
            <w:r>
              <w:rPr>
                <w:rFonts w:asciiTheme="minorHAnsi" w:hAnsiTheme="minorHAnsi"/>
              </w:rPr>
              <w:t>.  Else display “System does not comply”</w:t>
            </w:r>
            <w:ins w:id="167" w:author="Ferris, Todd@Energy" w:date="2018-06-19T15:34:00Z">
              <w:r w:rsidR="00DC1171">
                <w:rPr>
                  <w:rFonts w:asciiTheme="minorHAnsi" w:hAnsiTheme="minorHAnsi"/>
                </w:rPr>
                <w:t xml:space="preserve"> </w:t>
              </w:r>
            </w:ins>
            <w:r>
              <w:rPr>
                <w:rFonts w:asciiTheme="minorHAnsi" w:hAnsiTheme="minorHAnsi"/>
              </w:rPr>
              <w:t>&gt;&gt;</w:t>
            </w:r>
          </w:p>
        </w:tc>
      </w:tr>
      <w:tr w:rsidR="00DB2292" w:rsidRPr="009915C0" w14:paraId="4BE88703" w14:textId="77777777" w:rsidTr="009E3756">
        <w:trPr>
          <w:gridAfter w:val="1"/>
          <w:wAfter w:w="9" w:type="dxa"/>
          <w:trHeight w:val="206"/>
        </w:trPr>
        <w:tc>
          <w:tcPr>
            <w:tcW w:w="11036" w:type="dxa"/>
            <w:gridSpan w:val="7"/>
          </w:tcPr>
          <w:p w14:paraId="4BE88702" w14:textId="77777777" w:rsidR="00697BB2" w:rsidRPr="00EF284A" w:rsidRDefault="00DB2292" w:rsidP="009E3756">
            <w:pPr>
              <w:keepNext/>
              <w:rPr>
                <w:rFonts w:asciiTheme="minorHAnsi" w:hAnsiTheme="minorHAnsi"/>
              </w:rPr>
            </w:pPr>
            <w:r w:rsidRPr="00EF284A">
              <w:rPr>
                <w:rFonts w:asciiTheme="minorHAnsi" w:hAnsiTheme="minorHAnsi"/>
                <w:b/>
                <w:sz w:val="18"/>
                <w:szCs w:val="18"/>
              </w:rPr>
              <w:t xml:space="preserve">The responsible person’s signature on this compliance document affirms that all applicable requirements in this table have been met.  </w:t>
            </w:r>
          </w:p>
        </w:tc>
      </w:tr>
    </w:tbl>
    <w:p w14:paraId="4BE88704" w14:textId="77777777" w:rsidR="00DB2292" w:rsidRDefault="00DB2292" w:rsidP="00910DF2">
      <w:pPr>
        <w:contextualSpacing/>
        <w:rPr>
          <w:ins w:id="168" w:author="Ferris, Todd@Energy" w:date="2018-06-19T15:34:00Z"/>
          <w:rFonts w:asciiTheme="minorHAnsi" w:hAnsiTheme="minorHAnsi"/>
        </w:rPr>
      </w:pPr>
    </w:p>
    <w:tbl>
      <w:tblPr>
        <w:tblStyle w:val="TableGrid"/>
        <w:tblW w:w="5000" w:type="pct"/>
        <w:tblLook w:val="04A0" w:firstRow="1" w:lastRow="0" w:firstColumn="1" w:lastColumn="0" w:noHBand="0" w:noVBand="1"/>
      </w:tblPr>
      <w:tblGrid>
        <w:gridCol w:w="522"/>
        <w:gridCol w:w="10494"/>
      </w:tblGrid>
      <w:tr w:rsidR="00910DF2" w:rsidRPr="009915C0" w14:paraId="4BE88707" w14:textId="77777777" w:rsidTr="00AD527C">
        <w:tc>
          <w:tcPr>
            <w:tcW w:w="11016" w:type="dxa"/>
            <w:gridSpan w:val="2"/>
          </w:tcPr>
          <w:p w14:paraId="4BE88705" w14:textId="4D14D86A" w:rsidR="00AD527C" w:rsidRDefault="00AC1CEB" w:rsidP="00AC1CEB">
            <w:pPr>
              <w:contextualSpacing/>
              <w:rPr>
                <w:rFonts w:asciiTheme="minorHAnsi" w:hAnsiTheme="minorHAnsi"/>
                <w:b/>
              </w:rPr>
            </w:pPr>
            <w:bookmarkStart w:id="169" w:name="_GoBack"/>
            <w:bookmarkEnd w:id="169"/>
            <w:r>
              <w:rPr>
                <w:rFonts w:asciiTheme="minorHAnsi" w:hAnsiTheme="minorHAnsi"/>
                <w:b/>
              </w:rPr>
              <w:t xml:space="preserve">E. </w:t>
            </w:r>
            <w:r w:rsidRPr="005135A4">
              <w:rPr>
                <w:rFonts w:asciiTheme="minorHAnsi" w:hAnsiTheme="minorHAnsi"/>
                <w:b/>
              </w:rPr>
              <w:t xml:space="preserve">Pool System Piping </w:t>
            </w:r>
            <w:r w:rsidRPr="005135A4">
              <w:rPr>
                <w:rFonts w:asciiTheme="minorHAnsi" w:hAnsiTheme="minorHAnsi"/>
              </w:rPr>
              <w:t>(Section 150.0(p)2)</w:t>
            </w:r>
          </w:p>
          <w:p w14:paraId="4BE88706" w14:textId="77777777" w:rsidR="00910DF2" w:rsidRPr="009915C0" w:rsidRDefault="00FF0673" w:rsidP="00AD527C">
            <w:pPr>
              <w:keepNext/>
              <w:rPr>
                <w:rFonts w:asciiTheme="minorHAnsi" w:hAnsiTheme="minorHAnsi"/>
                <w:b/>
              </w:rPr>
            </w:pPr>
            <w:r w:rsidRPr="00FF0673">
              <w:rPr>
                <w:rFonts w:asciiTheme="minorHAnsi" w:eastAsia="Calibri" w:hAnsiTheme="minorHAnsi" w:cs="Arial"/>
              </w:rPr>
              <w:t xml:space="preserve">&lt;&lt;If  </w:t>
            </w:r>
            <w:r>
              <w:rPr>
                <w:rFonts w:asciiTheme="minorHAnsi" w:eastAsia="Calibri" w:hAnsiTheme="minorHAnsi" w:cs="Arial"/>
              </w:rPr>
              <w:t>A01= “Spa Only”</w:t>
            </w:r>
            <w:r w:rsidRPr="00FF0673">
              <w:rPr>
                <w:rFonts w:asciiTheme="minorHAnsi" w:eastAsia="Calibri" w:hAnsiTheme="minorHAnsi" w:cs="Arial"/>
              </w:rPr>
              <w:t xml:space="preserve">, </w:t>
            </w:r>
            <w:r w:rsidRPr="00FF0673">
              <w:rPr>
                <w:rFonts w:ascii="Calibri" w:eastAsia="Calibri" w:hAnsi="Calibri"/>
              </w:rPr>
              <w:t>then display the "section does not apply" message; else display this entire table &gt;&gt;</w:t>
            </w:r>
          </w:p>
        </w:tc>
      </w:tr>
      <w:tr w:rsidR="00AD527C" w:rsidRPr="009915C0" w14:paraId="4BE8870A" w14:textId="77777777" w:rsidTr="00AD527C">
        <w:tc>
          <w:tcPr>
            <w:tcW w:w="522" w:type="dxa"/>
            <w:vAlign w:val="center"/>
          </w:tcPr>
          <w:p w14:paraId="4BE88708" w14:textId="77777777" w:rsidR="00AD527C" w:rsidRPr="009915C0" w:rsidRDefault="00AD527C" w:rsidP="00E458DD">
            <w:pPr>
              <w:jc w:val="center"/>
              <w:rPr>
                <w:rFonts w:asciiTheme="minorHAnsi" w:hAnsiTheme="minorHAnsi"/>
              </w:rPr>
            </w:pPr>
            <w:r>
              <w:rPr>
                <w:rFonts w:asciiTheme="minorHAnsi" w:hAnsiTheme="minorHAnsi"/>
              </w:rPr>
              <w:t>01</w:t>
            </w:r>
          </w:p>
        </w:tc>
        <w:tc>
          <w:tcPr>
            <w:tcW w:w="10494" w:type="dxa"/>
          </w:tcPr>
          <w:p w14:paraId="4BE88709" w14:textId="77777777" w:rsidR="00AD527C" w:rsidRPr="009915C0" w:rsidRDefault="00AD527C" w:rsidP="00E458DD">
            <w:pPr>
              <w:rPr>
                <w:rFonts w:asciiTheme="minorHAnsi" w:hAnsiTheme="minorHAnsi"/>
              </w:rPr>
            </w:pPr>
            <w:r w:rsidRPr="009915C0">
              <w:rPr>
                <w:rFonts w:asciiTheme="minorHAnsi" w:hAnsiTheme="minorHAnsi"/>
              </w:rPr>
              <w:t>The suction side pipe is straight for at least 4 pipe diameters before entering the pump (See table below for the required straight run lengths for various pipe sizes).</w:t>
            </w:r>
          </w:p>
        </w:tc>
      </w:tr>
      <w:tr w:rsidR="00AD527C" w:rsidRPr="009915C0" w14:paraId="4BE8870E" w14:textId="77777777" w:rsidTr="00AD527C">
        <w:trPr>
          <w:trHeight w:val="288"/>
        </w:trPr>
        <w:tc>
          <w:tcPr>
            <w:tcW w:w="522" w:type="dxa"/>
            <w:vAlign w:val="center"/>
          </w:tcPr>
          <w:p w14:paraId="4BE8870B" w14:textId="77777777" w:rsidR="00AD527C" w:rsidRPr="009915C0" w:rsidRDefault="00AD527C" w:rsidP="00E458DD">
            <w:pPr>
              <w:spacing w:after="120"/>
              <w:jc w:val="center"/>
              <w:rPr>
                <w:rFonts w:asciiTheme="minorHAnsi" w:hAnsiTheme="minorHAnsi"/>
              </w:rPr>
            </w:pPr>
            <w:r>
              <w:rPr>
                <w:rFonts w:asciiTheme="minorHAnsi" w:hAnsiTheme="minorHAnsi"/>
              </w:rPr>
              <w:t>02</w:t>
            </w:r>
          </w:p>
        </w:tc>
        <w:tc>
          <w:tcPr>
            <w:tcW w:w="10494" w:type="dxa"/>
            <w:vAlign w:val="center"/>
          </w:tcPr>
          <w:p w14:paraId="4BE8870C" w14:textId="77777777" w:rsidR="00AD527C" w:rsidRPr="00AD527C" w:rsidRDefault="00AD527C" w:rsidP="00553170">
            <w:pPr>
              <w:rPr>
                <w:rFonts w:asciiTheme="minorHAnsi" w:hAnsiTheme="minorHAnsi"/>
              </w:rPr>
            </w:pPr>
            <w:r w:rsidRPr="00AD527C">
              <w:rPr>
                <w:rFonts w:asciiTheme="minorHAnsi" w:hAnsiTheme="minorHAnsi"/>
              </w:rPr>
              <w:t xml:space="preserve">All elbows are sweep elbows, or </w:t>
            </w:r>
            <w:r>
              <w:rPr>
                <w:rFonts w:asciiTheme="minorHAnsi" w:hAnsiTheme="minorHAnsi"/>
              </w:rPr>
              <w:t xml:space="preserve">an elbow </w:t>
            </w:r>
            <w:r w:rsidRPr="00AD527C">
              <w:rPr>
                <w:rFonts w:asciiTheme="minorHAnsi" w:hAnsiTheme="minorHAnsi"/>
              </w:rPr>
              <w:t xml:space="preserve">type that has a pressure drop </w:t>
            </w:r>
            <w:r>
              <w:rPr>
                <w:rFonts w:asciiTheme="minorHAnsi" w:hAnsiTheme="minorHAnsi"/>
              </w:rPr>
              <w:t xml:space="preserve">that is </w:t>
            </w:r>
            <w:r w:rsidRPr="00AD527C">
              <w:rPr>
                <w:rFonts w:asciiTheme="minorHAnsi" w:hAnsiTheme="minorHAnsi"/>
              </w:rPr>
              <w:t>less than the pressure drop</w:t>
            </w:r>
          </w:p>
          <w:p w14:paraId="4BE8870D" w14:textId="77777777" w:rsidR="00AD527C" w:rsidRPr="009915C0" w:rsidRDefault="00AD527C" w:rsidP="00E458DD">
            <w:pPr>
              <w:rPr>
                <w:rFonts w:asciiTheme="minorHAnsi" w:hAnsiTheme="minorHAnsi"/>
              </w:rPr>
            </w:pPr>
            <w:r w:rsidRPr="00AD527C">
              <w:rPr>
                <w:rFonts w:asciiTheme="minorHAnsi" w:hAnsiTheme="minorHAnsi"/>
              </w:rPr>
              <w:t xml:space="preserve">of </w:t>
            </w:r>
            <w:r>
              <w:rPr>
                <w:rFonts w:asciiTheme="minorHAnsi" w:hAnsiTheme="minorHAnsi"/>
              </w:rPr>
              <w:t xml:space="preserve">a </w:t>
            </w:r>
            <w:r w:rsidRPr="00AD527C">
              <w:rPr>
                <w:rFonts w:asciiTheme="minorHAnsi" w:hAnsiTheme="minorHAnsi"/>
              </w:rPr>
              <w:t>straight pipe with a length of 30 pipe diameters.</w:t>
            </w:r>
          </w:p>
        </w:tc>
      </w:tr>
      <w:tr w:rsidR="00546CA2" w:rsidRPr="009915C0" w14:paraId="4BE88710" w14:textId="77777777" w:rsidTr="00AD527C">
        <w:trPr>
          <w:trHeight w:val="302"/>
        </w:trPr>
        <w:tc>
          <w:tcPr>
            <w:tcW w:w="11016" w:type="dxa"/>
            <w:gridSpan w:val="2"/>
            <w:vAlign w:val="center"/>
          </w:tcPr>
          <w:p w14:paraId="4BE8870F" w14:textId="77777777" w:rsidR="00546CA2" w:rsidRPr="00546CA2" w:rsidRDefault="00546CA2" w:rsidP="00E458DD">
            <w:pPr>
              <w:rPr>
                <w:rFonts w:asciiTheme="minorHAnsi" w:hAnsiTheme="minorHAnsi"/>
                <w:b/>
                <w:sz w:val="18"/>
                <w:szCs w:val="18"/>
              </w:rPr>
            </w:pPr>
            <w:r w:rsidRPr="00546CA2">
              <w:rPr>
                <w:rFonts w:asciiTheme="minorHAnsi" w:hAnsiTheme="minorHAnsi"/>
                <w:b/>
                <w:sz w:val="18"/>
                <w:szCs w:val="18"/>
              </w:rPr>
              <w:t xml:space="preserve">The responsible person’s signature on this compliance document affirms that all applicable requirements in this table have been met.  </w:t>
            </w:r>
          </w:p>
        </w:tc>
      </w:tr>
    </w:tbl>
    <w:p w14:paraId="4BE88711" w14:textId="77777777" w:rsidR="00910DF2" w:rsidDel="00DC1171" w:rsidRDefault="00910DF2" w:rsidP="00910DF2">
      <w:pPr>
        <w:contextualSpacing/>
        <w:rPr>
          <w:del w:id="170" w:author="Ferris, Todd@Energy" w:date="2018-06-19T15:34:00Z"/>
          <w:rFonts w:asciiTheme="minorHAnsi" w:hAnsiTheme="minorHAnsi"/>
        </w:rPr>
      </w:pPr>
    </w:p>
    <w:p w14:paraId="05811751" w14:textId="77777777" w:rsidR="00AC1CEB" w:rsidRDefault="00AC1CEB">
      <w:del w:id="171" w:author="Ferris, Todd@Energy" w:date="2018-06-19T15:34:00Z">
        <w:r w:rsidDel="00DC1171">
          <w:br w:type="page"/>
        </w:r>
      </w:del>
    </w:p>
    <w:tbl>
      <w:tblPr>
        <w:tblStyle w:val="TableGrid"/>
        <w:tblW w:w="5000" w:type="pct"/>
        <w:tblLook w:val="04A0" w:firstRow="1" w:lastRow="0" w:firstColumn="1" w:lastColumn="0" w:noHBand="0" w:noVBand="1"/>
      </w:tblPr>
      <w:tblGrid>
        <w:gridCol w:w="508"/>
        <w:gridCol w:w="10508"/>
      </w:tblGrid>
      <w:tr w:rsidR="00AD527C" w:rsidRPr="009915C0" w14:paraId="4BE88714" w14:textId="77777777" w:rsidTr="00AD527C">
        <w:tc>
          <w:tcPr>
            <w:tcW w:w="11016" w:type="dxa"/>
            <w:gridSpan w:val="2"/>
          </w:tcPr>
          <w:p w14:paraId="636FC810" w14:textId="525AEE9E" w:rsidR="00AC1CEB" w:rsidRDefault="00AC1CEB" w:rsidP="00AC1CEB">
            <w:pPr>
              <w:contextualSpacing/>
              <w:rPr>
                <w:rFonts w:asciiTheme="minorHAnsi" w:hAnsiTheme="minorHAnsi"/>
              </w:rPr>
            </w:pPr>
            <w:r>
              <w:rPr>
                <w:rFonts w:asciiTheme="minorHAnsi" w:hAnsiTheme="minorHAnsi"/>
                <w:b/>
              </w:rPr>
              <w:t xml:space="preserve">F. </w:t>
            </w:r>
            <w:r w:rsidRPr="005135A4">
              <w:rPr>
                <w:rFonts w:asciiTheme="minorHAnsi" w:hAnsiTheme="minorHAnsi"/>
                <w:b/>
              </w:rPr>
              <w:t>Pool Filters and Valves</w:t>
            </w:r>
            <w:r w:rsidDel="00E25ED0">
              <w:rPr>
                <w:rFonts w:asciiTheme="minorHAnsi" w:hAnsiTheme="minorHAnsi"/>
                <w:b/>
              </w:rPr>
              <w:t xml:space="preserve"> </w:t>
            </w:r>
            <w:r w:rsidRPr="005135A4">
              <w:rPr>
                <w:rFonts w:asciiTheme="minorHAnsi" w:hAnsiTheme="minorHAnsi"/>
              </w:rPr>
              <w:t>(Section 150.0(p)3 and 4)</w:t>
            </w:r>
          </w:p>
          <w:p w14:paraId="4BE88713" w14:textId="77777777" w:rsidR="00697BB2" w:rsidRDefault="00FF0673">
            <w:pPr>
              <w:keepNext/>
              <w:spacing w:after="120"/>
              <w:rPr>
                <w:rFonts w:asciiTheme="minorHAnsi" w:hAnsiTheme="minorHAnsi"/>
              </w:rPr>
            </w:pPr>
            <w:r w:rsidRPr="00FF0673">
              <w:rPr>
                <w:rFonts w:asciiTheme="minorHAnsi" w:eastAsia="Calibri" w:hAnsiTheme="minorHAnsi" w:cs="Arial"/>
              </w:rPr>
              <w:t xml:space="preserve">&lt;&lt;If  </w:t>
            </w:r>
            <w:r>
              <w:rPr>
                <w:rFonts w:asciiTheme="minorHAnsi" w:eastAsia="Calibri" w:hAnsiTheme="minorHAnsi" w:cs="Arial"/>
              </w:rPr>
              <w:t>A01= “Spa Only”</w:t>
            </w:r>
            <w:r w:rsidRPr="00FF0673">
              <w:rPr>
                <w:rFonts w:asciiTheme="minorHAnsi" w:eastAsia="Calibri" w:hAnsiTheme="minorHAnsi" w:cs="Arial"/>
              </w:rPr>
              <w:t xml:space="preserve">, </w:t>
            </w:r>
            <w:r w:rsidRPr="00FF0673">
              <w:rPr>
                <w:rFonts w:ascii="Calibri" w:eastAsia="Calibri" w:hAnsi="Calibri"/>
              </w:rPr>
              <w:t>then display the "section does not apply" message; else display this entire table &gt;&gt;</w:t>
            </w:r>
          </w:p>
        </w:tc>
      </w:tr>
      <w:tr w:rsidR="00AD527C" w:rsidRPr="009915C0" w14:paraId="4BE88717" w14:textId="77777777" w:rsidTr="00AD527C">
        <w:tc>
          <w:tcPr>
            <w:tcW w:w="508" w:type="dxa"/>
          </w:tcPr>
          <w:p w14:paraId="4BE88715" w14:textId="77777777" w:rsidR="00697BB2" w:rsidRDefault="00AD527C">
            <w:pPr>
              <w:keepNext/>
              <w:rPr>
                <w:rFonts w:asciiTheme="minorHAnsi" w:hAnsiTheme="minorHAnsi"/>
              </w:rPr>
            </w:pPr>
            <w:r>
              <w:rPr>
                <w:rFonts w:asciiTheme="minorHAnsi" w:hAnsiTheme="minorHAnsi"/>
              </w:rPr>
              <w:t>01</w:t>
            </w:r>
          </w:p>
        </w:tc>
        <w:tc>
          <w:tcPr>
            <w:tcW w:w="10508" w:type="dxa"/>
          </w:tcPr>
          <w:p w14:paraId="4BE88716" w14:textId="77777777" w:rsidR="00697BB2" w:rsidRDefault="00AD527C">
            <w:pPr>
              <w:keepNext/>
              <w:rPr>
                <w:rFonts w:asciiTheme="minorHAnsi" w:hAnsiTheme="minorHAnsi"/>
              </w:rPr>
            </w:pPr>
            <w:r w:rsidRPr="00AD527C">
              <w:rPr>
                <w:rFonts w:asciiTheme="minorHAnsi" w:hAnsiTheme="minorHAnsi"/>
              </w:rPr>
              <w:t>If a filter is used in a pool intended for public use: The size of the filter is at least the size specified in NSF/ANSI 50.</w:t>
            </w:r>
          </w:p>
        </w:tc>
      </w:tr>
      <w:tr w:rsidR="00AD527C" w:rsidRPr="009915C0" w14:paraId="4BE8871A" w14:textId="77777777" w:rsidTr="00AD527C">
        <w:tc>
          <w:tcPr>
            <w:tcW w:w="508" w:type="dxa"/>
          </w:tcPr>
          <w:p w14:paraId="4BE88718" w14:textId="77777777" w:rsidR="00697BB2" w:rsidRDefault="00AD527C">
            <w:pPr>
              <w:keepNext/>
              <w:rPr>
                <w:rFonts w:asciiTheme="minorHAnsi" w:hAnsiTheme="minorHAnsi"/>
              </w:rPr>
            </w:pPr>
            <w:r>
              <w:rPr>
                <w:rFonts w:asciiTheme="minorHAnsi" w:hAnsiTheme="minorHAnsi"/>
              </w:rPr>
              <w:t>02</w:t>
            </w:r>
          </w:p>
        </w:tc>
        <w:tc>
          <w:tcPr>
            <w:tcW w:w="10508" w:type="dxa"/>
          </w:tcPr>
          <w:p w14:paraId="4BE88719" w14:textId="77777777" w:rsidR="00697BB2" w:rsidRDefault="00AD527C">
            <w:pPr>
              <w:keepNext/>
              <w:rPr>
                <w:rFonts w:asciiTheme="minorHAnsi" w:hAnsiTheme="minorHAnsi"/>
              </w:rPr>
            </w:pPr>
            <w:r w:rsidRPr="009915C0">
              <w:rPr>
                <w:rFonts w:asciiTheme="minorHAnsi" w:hAnsiTheme="minorHAnsi"/>
              </w:rPr>
              <w:t xml:space="preserve">If a backwash valve is used: The diameter of the backwash valve is </w:t>
            </w:r>
            <w:r>
              <w:rPr>
                <w:rFonts w:asciiTheme="minorHAnsi" w:hAnsiTheme="minorHAnsi"/>
              </w:rPr>
              <w:t xml:space="preserve">at least </w:t>
            </w:r>
            <w:r w:rsidRPr="009915C0">
              <w:rPr>
                <w:rFonts w:asciiTheme="minorHAnsi" w:hAnsiTheme="minorHAnsi"/>
              </w:rPr>
              <w:t>2 inches</w:t>
            </w:r>
            <w:r>
              <w:rPr>
                <w:rFonts w:asciiTheme="minorHAnsi" w:hAnsiTheme="minorHAnsi"/>
              </w:rPr>
              <w:t>,</w:t>
            </w:r>
            <w:r w:rsidRPr="009915C0">
              <w:rPr>
                <w:rFonts w:asciiTheme="minorHAnsi" w:hAnsiTheme="minorHAnsi"/>
              </w:rPr>
              <w:t xml:space="preserve"> or </w:t>
            </w:r>
            <w:r>
              <w:rPr>
                <w:rFonts w:asciiTheme="minorHAnsi" w:hAnsiTheme="minorHAnsi"/>
              </w:rPr>
              <w:t xml:space="preserve">the diameter of the return </w:t>
            </w:r>
            <w:r w:rsidRPr="009915C0">
              <w:rPr>
                <w:rFonts w:asciiTheme="minorHAnsi" w:hAnsiTheme="minorHAnsi"/>
              </w:rPr>
              <w:t>pipe, whichever is greater</w:t>
            </w:r>
            <w:r>
              <w:rPr>
                <w:rFonts w:asciiTheme="minorHAnsi" w:hAnsiTheme="minorHAnsi"/>
              </w:rPr>
              <w:t>.</w:t>
            </w:r>
          </w:p>
        </w:tc>
      </w:tr>
      <w:tr w:rsidR="00AD527C" w14:paraId="4BE8871C" w14:textId="77777777" w:rsidTr="00AD527C">
        <w:trPr>
          <w:trHeight w:val="206"/>
        </w:trPr>
        <w:tc>
          <w:tcPr>
            <w:tcW w:w="11016" w:type="dxa"/>
            <w:gridSpan w:val="2"/>
          </w:tcPr>
          <w:p w14:paraId="4BE8871B" w14:textId="77777777" w:rsidR="00697BB2" w:rsidRDefault="00AD527C">
            <w:pPr>
              <w:keepNext/>
            </w:pPr>
            <w:r w:rsidRPr="00FA402A">
              <w:rPr>
                <w:b/>
                <w:sz w:val="18"/>
                <w:szCs w:val="18"/>
              </w:rPr>
              <w:t xml:space="preserve">The responsible person’s signature on this compliance document affirms that all applicable requirements in this table have been met.  </w:t>
            </w:r>
          </w:p>
        </w:tc>
      </w:tr>
    </w:tbl>
    <w:p w14:paraId="4BE8871D" w14:textId="77777777" w:rsidR="00204392" w:rsidRDefault="00204392"/>
    <w:p w14:paraId="6C4C5CB7" w14:textId="77777777" w:rsidR="00AC1CEB" w:rsidRDefault="00AC1CEB">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546CA2" w:rsidRPr="009E2C1C" w14:paraId="4BE8871F" w14:textId="77777777" w:rsidTr="00AC1CEB">
        <w:trPr>
          <w:trHeight w:val="314"/>
        </w:trPr>
        <w:tc>
          <w:tcPr>
            <w:tcW w:w="10943" w:type="dxa"/>
            <w:gridSpan w:val="4"/>
            <w:vAlign w:val="center"/>
          </w:tcPr>
          <w:p w14:paraId="4BE8871E" w14:textId="77777777" w:rsidR="00546CA2" w:rsidRPr="009351D2" w:rsidRDefault="00546CA2" w:rsidP="005901D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546CA2" w:rsidRPr="00FD7A7F" w14:paraId="4BE88721" w14:textId="77777777" w:rsidTr="00AC1CEB">
        <w:trPr>
          <w:trHeight w:hRule="exact" w:val="298"/>
        </w:trPr>
        <w:tc>
          <w:tcPr>
            <w:tcW w:w="10943" w:type="dxa"/>
            <w:gridSpan w:val="4"/>
            <w:vAlign w:val="center"/>
          </w:tcPr>
          <w:p w14:paraId="4BE88720" w14:textId="77777777" w:rsidR="00546CA2" w:rsidRPr="003010EE" w:rsidRDefault="00546CA2" w:rsidP="00546CA2">
            <w:pPr>
              <w:pStyle w:val="Heading3"/>
              <w:numPr>
                <w:ilvl w:val="0"/>
                <w:numId w:val="29"/>
              </w:numPr>
              <w:spacing w:before="0" w:after="6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546CA2" w:rsidRPr="00B272DC" w14:paraId="4BE88724" w14:textId="77777777" w:rsidTr="005901DD">
        <w:trPr>
          <w:trHeight w:val="360"/>
        </w:trPr>
        <w:tc>
          <w:tcPr>
            <w:tcW w:w="5577" w:type="dxa"/>
            <w:gridSpan w:val="2"/>
          </w:tcPr>
          <w:p w14:paraId="4BE88722" w14:textId="77777777" w:rsidR="00546CA2" w:rsidRPr="00B272DC" w:rsidRDefault="00546CA2" w:rsidP="005901D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66" w:type="dxa"/>
            <w:gridSpan w:val="2"/>
          </w:tcPr>
          <w:p w14:paraId="4BE88723" w14:textId="77777777" w:rsidR="00546CA2" w:rsidRPr="00B272DC" w:rsidRDefault="00546CA2" w:rsidP="005901D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546CA2" w:rsidRPr="00B272DC" w14:paraId="4BE88727" w14:textId="77777777" w:rsidTr="005901DD">
        <w:trPr>
          <w:trHeight w:val="360"/>
        </w:trPr>
        <w:tc>
          <w:tcPr>
            <w:tcW w:w="5577" w:type="dxa"/>
            <w:gridSpan w:val="2"/>
          </w:tcPr>
          <w:p w14:paraId="4BE88725" w14:textId="77777777" w:rsidR="00546CA2" w:rsidRPr="00B272DC" w:rsidRDefault="00546CA2" w:rsidP="005901DD">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66" w:type="dxa"/>
            <w:gridSpan w:val="2"/>
          </w:tcPr>
          <w:p w14:paraId="4BE88726" w14:textId="77777777" w:rsidR="00546CA2" w:rsidRPr="00B272DC" w:rsidRDefault="00546CA2" w:rsidP="005901DD">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546CA2" w:rsidRPr="00B272DC" w14:paraId="4BE8872A" w14:textId="77777777" w:rsidTr="005901DD">
        <w:trPr>
          <w:trHeight w:val="360"/>
        </w:trPr>
        <w:tc>
          <w:tcPr>
            <w:tcW w:w="5577" w:type="dxa"/>
            <w:gridSpan w:val="2"/>
          </w:tcPr>
          <w:p w14:paraId="4BE88728" w14:textId="77777777" w:rsidR="00546CA2" w:rsidRPr="00B272DC" w:rsidRDefault="00546CA2" w:rsidP="005901DD">
            <w:pPr>
              <w:keepNext/>
              <w:rPr>
                <w:rFonts w:asciiTheme="minorHAnsi" w:hAnsiTheme="minorHAnsi"/>
                <w:sz w:val="14"/>
                <w:szCs w:val="14"/>
              </w:rPr>
            </w:pPr>
            <w:r w:rsidRPr="00B272DC">
              <w:rPr>
                <w:rFonts w:asciiTheme="minorHAnsi" w:hAnsiTheme="minorHAnsi"/>
                <w:sz w:val="14"/>
                <w:szCs w:val="14"/>
              </w:rPr>
              <w:t>Address:</w:t>
            </w:r>
          </w:p>
        </w:tc>
        <w:tc>
          <w:tcPr>
            <w:tcW w:w="5366" w:type="dxa"/>
            <w:gridSpan w:val="2"/>
          </w:tcPr>
          <w:p w14:paraId="4BE88729" w14:textId="7B387C43" w:rsidR="00546CA2" w:rsidRPr="00B272DC" w:rsidRDefault="00546CA2" w:rsidP="005901DD">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AC1CEB">
              <w:rPr>
                <w:rFonts w:asciiTheme="minorHAnsi" w:hAnsiTheme="minorHAnsi"/>
                <w:sz w:val="14"/>
                <w:szCs w:val="14"/>
              </w:rPr>
              <w:t>i</w:t>
            </w:r>
            <w:r w:rsidRPr="00B272DC">
              <w:rPr>
                <w:rFonts w:asciiTheme="minorHAnsi" w:hAnsiTheme="minorHAnsi"/>
                <w:sz w:val="14"/>
                <w:szCs w:val="14"/>
              </w:rPr>
              <w:t>f applicable):</w:t>
            </w:r>
          </w:p>
        </w:tc>
      </w:tr>
      <w:tr w:rsidR="00546CA2" w:rsidRPr="00B272DC" w14:paraId="4BE8872D" w14:textId="77777777" w:rsidTr="005901DD">
        <w:trPr>
          <w:trHeight w:val="360"/>
        </w:trPr>
        <w:tc>
          <w:tcPr>
            <w:tcW w:w="5577" w:type="dxa"/>
            <w:gridSpan w:val="2"/>
          </w:tcPr>
          <w:p w14:paraId="4BE8872B" w14:textId="77777777" w:rsidR="00546CA2" w:rsidRPr="00B272DC" w:rsidRDefault="00546CA2" w:rsidP="005901DD">
            <w:pPr>
              <w:keepNext/>
              <w:rPr>
                <w:rFonts w:asciiTheme="minorHAnsi" w:hAnsiTheme="minorHAnsi"/>
                <w:sz w:val="14"/>
                <w:szCs w:val="14"/>
              </w:rPr>
            </w:pPr>
            <w:r w:rsidRPr="00B272DC">
              <w:rPr>
                <w:rFonts w:asciiTheme="minorHAnsi" w:hAnsiTheme="minorHAnsi"/>
                <w:sz w:val="14"/>
                <w:szCs w:val="14"/>
              </w:rPr>
              <w:t>City/State/Zip:</w:t>
            </w:r>
          </w:p>
        </w:tc>
        <w:tc>
          <w:tcPr>
            <w:tcW w:w="5366" w:type="dxa"/>
            <w:gridSpan w:val="2"/>
          </w:tcPr>
          <w:p w14:paraId="4BE8872C" w14:textId="77777777" w:rsidR="00546CA2" w:rsidRPr="00B272DC" w:rsidRDefault="00546CA2" w:rsidP="005901DD">
            <w:pPr>
              <w:keepNext/>
              <w:rPr>
                <w:rFonts w:asciiTheme="minorHAnsi" w:hAnsiTheme="minorHAnsi"/>
                <w:sz w:val="14"/>
                <w:szCs w:val="14"/>
              </w:rPr>
            </w:pPr>
            <w:r w:rsidRPr="00B272DC">
              <w:rPr>
                <w:rFonts w:asciiTheme="minorHAnsi" w:hAnsiTheme="minorHAnsi"/>
                <w:sz w:val="14"/>
                <w:szCs w:val="14"/>
              </w:rPr>
              <w:t>Phone:</w:t>
            </w:r>
          </w:p>
        </w:tc>
      </w:tr>
      <w:tr w:rsidR="00546CA2" w:rsidRPr="008E6C57" w14:paraId="4BE8872F" w14:textId="77777777" w:rsidTr="005901DD">
        <w:tblPrEx>
          <w:tblCellMar>
            <w:left w:w="115" w:type="dxa"/>
            <w:right w:w="115" w:type="dxa"/>
          </w:tblCellMar>
        </w:tblPrEx>
        <w:trPr>
          <w:trHeight w:val="296"/>
        </w:trPr>
        <w:tc>
          <w:tcPr>
            <w:tcW w:w="10943" w:type="dxa"/>
            <w:gridSpan w:val="4"/>
            <w:vAlign w:val="center"/>
          </w:tcPr>
          <w:p w14:paraId="4BE8872E" w14:textId="77777777" w:rsidR="00546CA2" w:rsidRDefault="00546CA2" w:rsidP="005901D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546CA2" w:rsidRPr="008E6C57" w14:paraId="4BE88736" w14:textId="77777777" w:rsidTr="005901DD">
        <w:tblPrEx>
          <w:tblCellMar>
            <w:left w:w="115" w:type="dxa"/>
            <w:right w:w="115" w:type="dxa"/>
          </w:tblCellMar>
        </w:tblPrEx>
        <w:trPr>
          <w:trHeight w:val="504"/>
        </w:trPr>
        <w:tc>
          <w:tcPr>
            <w:tcW w:w="10943" w:type="dxa"/>
            <w:gridSpan w:val="4"/>
          </w:tcPr>
          <w:p w14:paraId="37EAB914" w14:textId="77777777" w:rsidR="005E30A9" w:rsidRDefault="005E30A9" w:rsidP="005E30A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42CB0A35" w14:textId="77777777" w:rsidR="005E30A9" w:rsidRDefault="005E30A9" w:rsidP="005E30A9">
            <w:pPr>
              <w:pStyle w:val="Heading3"/>
              <w:numPr>
                <w:ilvl w:val="0"/>
                <w:numId w:val="37"/>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02537A36" w14:textId="77777777" w:rsidR="005E30A9" w:rsidRDefault="005E30A9" w:rsidP="005E30A9">
            <w:pPr>
              <w:keepNext/>
              <w:widowControl w:val="0"/>
              <w:numPr>
                <w:ilvl w:val="0"/>
                <w:numId w:val="37"/>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57840CC2" w14:textId="77777777" w:rsidR="005E30A9" w:rsidRDefault="005E30A9" w:rsidP="005E30A9">
            <w:pPr>
              <w:pStyle w:val="ListParagraph"/>
              <w:keepNext/>
              <w:numPr>
                <w:ilvl w:val="0"/>
                <w:numId w:val="37"/>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BE88735" w14:textId="5F246137" w:rsidR="00546CA2" w:rsidRPr="00975DC6" w:rsidRDefault="005E30A9" w:rsidP="005E30A9">
            <w:pPr>
              <w:pStyle w:val="ListParagraph"/>
              <w:keepNext/>
              <w:numPr>
                <w:ilvl w:val="0"/>
                <w:numId w:val="37"/>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46CA2" w:rsidRPr="00B272DC" w14:paraId="4BE88739" w14:textId="77777777" w:rsidTr="005901DD">
        <w:tblPrEx>
          <w:tblCellMar>
            <w:left w:w="108" w:type="dxa"/>
            <w:right w:w="108" w:type="dxa"/>
          </w:tblCellMar>
        </w:tblPrEx>
        <w:trPr>
          <w:trHeight w:val="360"/>
        </w:trPr>
        <w:tc>
          <w:tcPr>
            <w:tcW w:w="5307" w:type="dxa"/>
          </w:tcPr>
          <w:p w14:paraId="4BE88737" w14:textId="77777777" w:rsidR="00546CA2" w:rsidRPr="00B272DC" w:rsidRDefault="00546CA2" w:rsidP="005901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36" w:type="dxa"/>
            <w:gridSpan w:val="3"/>
          </w:tcPr>
          <w:p w14:paraId="4BE88738" w14:textId="77777777" w:rsidR="00546CA2" w:rsidRPr="00B272DC" w:rsidRDefault="00546CA2" w:rsidP="005901D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546CA2" w:rsidRPr="00B272DC" w14:paraId="4BE8873C" w14:textId="77777777" w:rsidTr="005901D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BE8873A" w14:textId="410403BC"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BE8873B" w14:textId="77777777"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546CA2" w:rsidRPr="00B272DC" w14:paraId="4BE8873F" w14:textId="77777777" w:rsidTr="005901D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BE8873D" w14:textId="77777777"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BE8873E" w14:textId="77777777"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546CA2" w:rsidRPr="00B272DC" w14:paraId="4BE88743" w14:textId="77777777" w:rsidTr="005901D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BE88740" w14:textId="77777777"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BE88741" w14:textId="521024A1"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AC1CEB">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BE88742" w14:textId="77777777" w:rsidR="00546CA2" w:rsidRPr="00B272DC" w:rsidRDefault="00546CA2" w:rsidP="005901D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4BE88744" w14:textId="77777777" w:rsidR="00910DF2" w:rsidRDefault="00910DF2" w:rsidP="005C4EEB">
      <w:pPr>
        <w:contextualSpacing/>
        <w:rPr>
          <w:rFonts w:asciiTheme="minorHAnsi" w:hAnsiTheme="minorHAnsi"/>
        </w:rPr>
      </w:pPr>
    </w:p>
    <w:sectPr w:rsidR="00910DF2" w:rsidSect="0083421E">
      <w:headerReference w:type="even" r:id="rId17"/>
      <w:head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D4FA5" w14:textId="77777777" w:rsidR="009E3756" w:rsidRDefault="009E3756">
      <w:r>
        <w:separator/>
      </w:r>
    </w:p>
  </w:endnote>
  <w:endnote w:type="continuationSeparator" w:id="0">
    <w:p w14:paraId="5A8D7CC8" w14:textId="77777777" w:rsidR="009E3756" w:rsidRDefault="009E3756">
      <w:r>
        <w:continuationSeparator/>
      </w:r>
    </w:p>
  </w:endnote>
  <w:endnote w:type="continuationNotice" w:id="1">
    <w:p w14:paraId="671A98B2" w14:textId="77777777" w:rsidR="009E3756" w:rsidRDefault="009E3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5C" w14:textId="77777777" w:rsidR="009E3756" w:rsidRPr="008A24C5" w:rsidRDefault="009E3756" w:rsidP="00947C24">
    <w:pPr>
      <w:pStyle w:val="Style13"/>
      <w:tabs>
        <w:tab w:val="clear" w:pos="10800"/>
        <w:tab w:val="right" w:pos="9900"/>
      </w:tabs>
      <w:spacing w:before="0"/>
      <w:rPr>
        <w:i w:val="0"/>
      </w:rPr>
    </w:pPr>
    <w:r w:rsidRPr="008A24C5">
      <w:rPr>
        <w:i w:val="0"/>
      </w:rPr>
      <w:t xml:space="preserve">Registration Number:                         </w:t>
    </w:r>
    <w:r>
      <w:rPr>
        <w:i w:val="0"/>
      </w:rPr>
      <w:t xml:space="preserve">     </w:t>
    </w:r>
    <w:r w:rsidRPr="008A24C5">
      <w:rPr>
        <w:i w:val="0"/>
      </w:rPr>
      <w:t xml:space="preserve">      </w:t>
    </w:r>
    <w:r>
      <w:rPr>
        <w:i w:val="0"/>
      </w:rPr>
      <w:t xml:space="preserve">        </w:t>
    </w:r>
    <w:r w:rsidRPr="008A24C5">
      <w:rPr>
        <w:i w:val="0"/>
      </w:rPr>
      <w:t xml:space="preserve">      Registration Date/Time:                                        HERS Provider:                       </w:t>
    </w:r>
  </w:p>
  <w:p w14:paraId="4BE8875D" w14:textId="222A0CB8" w:rsidR="009E3756" w:rsidRPr="008A24C5" w:rsidRDefault="009E3756" w:rsidP="00AD59DD">
    <w:pPr>
      <w:pStyle w:val="Style13"/>
      <w:spacing w:before="0"/>
      <w:rPr>
        <w:i w:val="0"/>
      </w:rPr>
    </w:pPr>
    <w:r w:rsidRPr="008A24C5">
      <w:rPr>
        <w:i w:val="0"/>
      </w:rPr>
      <w:t>CA Building Energy Efficiency Standards - 201</w:t>
    </w:r>
    <w:ins w:id="5" w:author="Smith, Alexis@Energy" w:date="2018-06-06T13:06:00Z">
      <w:r>
        <w:rPr>
          <w:i w:val="0"/>
        </w:rPr>
        <w:t>9</w:t>
      </w:r>
    </w:ins>
    <w:del w:id="6" w:author="Smith, Alexis@Energy" w:date="2018-06-06T13:06:00Z">
      <w:r w:rsidDel="00712205">
        <w:rPr>
          <w:i w:val="0"/>
        </w:rPr>
        <w:delText>6</w:delText>
      </w:r>
    </w:del>
    <w:r w:rsidRPr="008A24C5">
      <w:rPr>
        <w:i w:val="0"/>
      </w:rPr>
      <w:t xml:space="preserve"> Residential Compliance</w:t>
    </w:r>
    <w:r w:rsidRPr="008A24C5">
      <w:rPr>
        <w:i w:val="0"/>
      </w:rPr>
      <w:tab/>
    </w:r>
    <w:ins w:id="7" w:author="Smith, Alexis@Energy" w:date="2018-06-07T10:32:00Z">
      <w:r>
        <w:rPr>
          <w:i w:val="0"/>
        </w:rPr>
        <w:t xml:space="preserve">January </w:t>
      </w:r>
    </w:ins>
    <w:del w:id="8" w:author="Smith, Alexis@Energy" w:date="2018-06-06T15:32:00Z">
      <w:r w:rsidDel="00FB507A">
        <w:rPr>
          <w:i w:val="0"/>
        </w:rPr>
        <w:delText xml:space="preserve">October </w:delText>
      </w:r>
    </w:del>
    <w:r>
      <w:rPr>
        <w:i w:val="0"/>
      </w:rPr>
      <w:t>20</w:t>
    </w:r>
    <w:del w:id="9" w:author="Smith, Alexis@Energy" w:date="2018-06-07T10:32:00Z">
      <w:r w:rsidDel="005B6976">
        <w:rPr>
          <w:i w:val="0"/>
        </w:rPr>
        <w:delText>1</w:delText>
      </w:r>
    </w:del>
    <w:del w:id="10" w:author="Smith, Alexis@Energy" w:date="2018-06-06T13:06:00Z">
      <w:r w:rsidDel="00712205">
        <w:rPr>
          <w:i w:val="0"/>
        </w:rPr>
        <w:delText>6</w:delText>
      </w:r>
    </w:del>
    <w:ins w:id="11" w:author="Smith, Alexis@Energy" w:date="2018-06-07T10:32:00Z">
      <w:r>
        <w:rPr>
          <w:i w:val="0"/>
        </w:rPr>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67" w14:textId="1C4FB98F" w:rsidR="009E3756" w:rsidRPr="008A24C5" w:rsidRDefault="009E3756" w:rsidP="00AD59DD">
    <w:pPr>
      <w:pStyle w:val="Style13"/>
      <w:spacing w:before="0"/>
      <w:rPr>
        <w:i w:val="0"/>
      </w:rPr>
    </w:pPr>
    <w:r w:rsidRPr="008A24C5">
      <w:rPr>
        <w:i w:val="0"/>
      </w:rPr>
      <w:t>CA Building Energy Efficiency Standards - 201</w:t>
    </w:r>
    <w:del w:id="51" w:author="Smith, Alexis@Energy" w:date="2018-06-06T13:06:00Z">
      <w:r w:rsidDel="00712205">
        <w:rPr>
          <w:i w:val="0"/>
        </w:rPr>
        <w:delText>6</w:delText>
      </w:r>
    </w:del>
    <w:ins w:id="52" w:author="Smith, Alexis@Energy" w:date="2018-06-06T13:06:00Z">
      <w:r>
        <w:rPr>
          <w:i w:val="0"/>
        </w:rPr>
        <w:t>9</w:t>
      </w:r>
    </w:ins>
    <w:r w:rsidRPr="008A24C5">
      <w:rPr>
        <w:i w:val="0"/>
      </w:rPr>
      <w:t xml:space="preserve"> Residential Compliance</w:t>
    </w:r>
    <w:r w:rsidRPr="008A24C5">
      <w:rPr>
        <w:i w:val="0"/>
      </w:rPr>
      <w:tab/>
    </w:r>
    <w:ins w:id="53" w:author="Smith, Alexis@Energy" w:date="2018-06-07T10:33:00Z">
      <w:r>
        <w:rPr>
          <w:i w:val="0"/>
        </w:rPr>
        <w:t xml:space="preserve">January </w:t>
      </w:r>
    </w:ins>
    <w:del w:id="54" w:author="Smith, Alexis@Energy" w:date="2018-06-06T15:32:00Z">
      <w:r w:rsidDel="00FB507A">
        <w:rPr>
          <w:i w:val="0"/>
        </w:rPr>
        <w:delText xml:space="preserve">October </w:delText>
      </w:r>
    </w:del>
    <w:r>
      <w:rPr>
        <w:i w:val="0"/>
      </w:rPr>
      <w:t>20</w:t>
    </w:r>
    <w:ins w:id="55" w:author="Smith, Alexis@Energy" w:date="2018-06-07T10:33:00Z">
      <w:r>
        <w:rPr>
          <w:i w:val="0"/>
        </w:rPr>
        <w:t>20</w:t>
      </w:r>
    </w:ins>
    <w:del w:id="56" w:author="Smith, Alexis@Energy" w:date="2018-06-07T10:33:00Z">
      <w:r w:rsidDel="005B6976">
        <w:rPr>
          <w:i w:val="0"/>
        </w:rPr>
        <w:delText>1</w:delText>
      </w:r>
    </w:del>
    <w:del w:id="57" w:author="Smith, Alexis@Energy" w:date="2018-06-06T13:06:00Z">
      <w:r w:rsidDel="00712205">
        <w:rPr>
          <w:i w:val="0"/>
        </w:rPr>
        <w:delText>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8D294" w14:textId="77777777" w:rsidR="009E3756" w:rsidRDefault="009E3756">
      <w:r>
        <w:separator/>
      </w:r>
    </w:p>
  </w:footnote>
  <w:footnote w:type="continuationSeparator" w:id="0">
    <w:p w14:paraId="2627338D" w14:textId="77777777" w:rsidR="009E3756" w:rsidRDefault="009E3756">
      <w:r>
        <w:continuationSeparator/>
      </w:r>
    </w:p>
  </w:footnote>
  <w:footnote w:type="continuationNotice" w:id="1">
    <w:p w14:paraId="71151424" w14:textId="77777777" w:rsidR="009E3756" w:rsidRDefault="009E37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49" w14:textId="77777777" w:rsidR="009E3756" w:rsidRDefault="009E3756">
    <w:pPr>
      <w:pStyle w:val="Header"/>
    </w:pPr>
    <w:r>
      <w:rPr>
        <w:noProof/>
      </w:rPr>
      <w:pict w14:anchorId="4BE88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1" o:spid="_x0000_s8203"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4A" w14:textId="505A0C74" w:rsidR="009E3756" w:rsidRPr="00597886" w:rsidRDefault="009E3756" w:rsidP="00597886">
    <w:pPr>
      <w:ind w:left="-90"/>
      <w:rPr>
        <w:rFonts w:ascii="Arial" w:hAnsi="Arial" w:cs="Arial"/>
        <w:sz w:val="14"/>
        <w:szCs w:val="14"/>
      </w:rPr>
    </w:pPr>
    <w:r w:rsidRPr="007A05C3">
      <w:rPr>
        <w:rFonts w:ascii="Arial" w:hAnsi="Arial"/>
        <w:noProof/>
        <w:sz w:val="14"/>
      </w:rPr>
      <w:drawing>
        <wp:anchor distT="0" distB="0" distL="114300" distR="114300" simplePos="0" relativeHeight="251658249" behindDoc="0" locked="0" layoutInCell="1" allowOverlap="1" wp14:anchorId="4BE88773" wp14:editId="54EAC809">
          <wp:simplePos x="0" y="0"/>
          <wp:positionH relativeFrom="margin">
            <wp:posOffset>6504305</wp:posOffset>
          </wp:positionH>
          <wp:positionV relativeFrom="margin">
            <wp:posOffset>-1235075</wp:posOffset>
          </wp:positionV>
          <wp:extent cx="352425" cy="3092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2425" cy="309245"/>
                  </a:xfrm>
                  <a:prstGeom prst="rect">
                    <a:avLst/>
                  </a:prstGeom>
                  <a:noFill/>
                </pic:spPr>
              </pic:pic>
            </a:graphicData>
          </a:graphic>
          <wp14:sizeRelV relativeFrom="margin">
            <wp14:pctHeight>0</wp14:pctHeight>
          </wp14:sizeRelV>
        </wp:anchor>
      </w:drawing>
    </w:r>
    <w:r>
      <w:rPr>
        <w:rFonts w:ascii="Arial" w:hAnsi="Arial" w:cs="Arial"/>
        <w:noProof/>
        <w:sz w:val="14"/>
        <w:szCs w:val="14"/>
      </w:rPr>
      <w:pict w14:anchorId="4BE88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2" o:spid="_x0000_s8204"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597886">
      <w:rPr>
        <w:rFonts w:ascii="Arial" w:hAnsi="Arial" w:cs="Arial"/>
        <w:sz w:val="14"/>
        <w:szCs w:val="14"/>
      </w:rPr>
      <w:t>STATE OF CALIFORNIA</w:t>
    </w:r>
  </w:p>
  <w:p w14:paraId="4BE8874B" w14:textId="77777777" w:rsidR="009E3756" w:rsidRPr="004A2579" w:rsidRDefault="009E3756" w:rsidP="00597886">
    <w:pPr>
      <w:ind w:left="-90"/>
      <w:rPr>
        <w:rFonts w:ascii="Arial" w:hAnsi="Arial" w:cs="Arial"/>
        <w:b/>
        <w:sz w:val="24"/>
        <w:szCs w:val="24"/>
      </w:rPr>
    </w:pPr>
    <w:r w:rsidRPr="004A2579">
      <w:rPr>
        <w:rFonts w:ascii="Arial" w:hAnsi="Arial" w:cs="Arial"/>
        <w:b/>
        <w:sz w:val="24"/>
        <w:szCs w:val="24"/>
      </w:rPr>
      <w:t>POOL AND SPA HEATING SYSTEMS</w:t>
    </w:r>
  </w:p>
  <w:p w14:paraId="4BE8874C" w14:textId="28C140E4" w:rsidR="009E3756" w:rsidRPr="002B2A2B" w:rsidRDefault="009E3756" w:rsidP="002B2A2B">
    <w:pPr>
      <w:ind w:left="-90"/>
      <w:rPr>
        <w:rFonts w:ascii="Arial" w:hAnsi="Arial" w:cs="Arial"/>
        <w:sz w:val="14"/>
        <w:szCs w:val="14"/>
      </w:rPr>
    </w:pPr>
    <w:r w:rsidRPr="00597886">
      <w:rPr>
        <w:rFonts w:ascii="Arial" w:hAnsi="Arial" w:cs="Arial"/>
        <w:sz w:val="14"/>
        <w:szCs w:val="14"/>
      </w:rPr>
      <w:t>CEC-</w:t>
    </w:r>
    <w:r>
      <w:rPr>
        <w:rFonts w:ascii="Arial" w:hAnsi="Arial" w:cs="Arial"/>
        <w:sz w:val="14"/>
        <w:szCs w:val="14"/>
      </w:rPr>
      <w:t xml:space="preserve">CF2R-PLB-03-E </w:t>
    </w:r>
    <w:r w:rsidRPr="00597886">
      <w:rPr>
        <w:rFonts w:ascii="Arial" w:hAnsi="Arial" w:cs="Arial"/>
        <w:sz w:val="14"/>
        <w:szCs w:val="14"/>
      </w:rPr>
      <w:t xml:space="preserve">(Revised </w:t>
    </w:r>
    <w:ins w:id="0" w:author="Smith, Alexis@Energy" w:date="2018-06-07T10:31:00Z">
      <w:r>
        <w:rPr>
          <w:rFonts w:ascii="Arial" w:hAnsi="Arial" w:cs="Arial"/>
          <w:sz w:val="14"/>
          <w:szCs w:val="14"/>
        </w:rPr>
        <w:t>01</w:t>
      </w:r>
    </w:ins>
    <w:del w:id="1" w:author="Smith, Alexis@Energy" w:date="2018-06-06T15:32:00Z">
      <w:r w:rsidDel="00FB507A">
        <w:rPr>
          <w:rFonts w:ascii="Arial" w:hAnsi="Arial" w:cs="Arial"/>
          <w:sz w:val="14"/>
          <w:szCs w:val="14"/>
        </w:rPr>
        <w:delText>10</w:delText>
      </w:r>
    </w:del>
    <w:r>
      <w:rPr>
        <w:rFonts w:ascii="Arial" w:hAnsi="Arial" w:cs="Arial"/>
        <w:sz w:val="14"/>
        <w:szCs w:val="14"/>
      </w:rPr>
      <w:t>/</w:t>
    </w:r>
    <w:ins w:id="2" w:author="Smith, Alexis@Energy" w:date="2018-06-07T10:32:00Z">
      <w:r>
        <w:rPr>
          <w:rFonts w:ascii="Arial" w:hAnsi="Arial" w:cs="Arial"/>
          <w:sz w:val="14"/>
          <w:szCs w:val="14"/>
        </w:rPr>
        <w:t>20</w:t>
      </w:r>
    </w:ins>
    <w:del w:id="3" w:author="Smith, Alexis@Energy" w:date="2018-06-07T10:32:00Z">
      <w:r w:rsidDel="005B6976">
        <w:rPr>
          <w:rFonts w:ascii="Arial" w:hAnsi="Arial" w:cs="Arial"/>
          <w:sz w:val="14"/>
          <w:szCs w:val="14"/>
        </w:rPr>
        <w:delText>1</w:delText>
      </w:r>
    </w:del>
    <w:del w:id="4" w:author="Smith, Alexis@Energy" w:date="2018-06-06T13:06:00Z">
      <w:r w:rsidDel="00712205">
        <w:rPr>
          <w:rFonts w:ascii="Arial" w:hAnsi="Arial" w:cs="Arial"/>
          <w:sz w:val="14"/>
          <w:szCs w:val="14"/>
        </w:rPr>
        <w:delText>6</w:delText>
      </w:r>
    </w:del>
    <w:r w:rsidRPr="00597886">
      <w:rPr>
        <w:rFonts w:ascii="Arial" w:hAnsi="Arial" w:cs="Arial"/>
        <w:sz w:val="14"/>
        <w:szCs w:val="14"/>
      </w:rPr>
      <w:t xml:space="preserve">)                                                                                    </w:t>
    </w:r>
    <w:r>
      <w:rPr>
        <w:rFonts w:ascii="Arial" w:hAnsi="Arial" w:cs="Arial"/>
        <w:sz w:val="14"/>
        <w:szCs w:val="14"/>
      </w:rPr>
      <w:t xml:space="preserve">          </w:t>
    </w:r>
    <w:r w:rsidRPr="00597886">
      <w:rPr>
        <w:rFonts w:ascii="Arial" w:hAnsi="Arial" w:cs="Arial"/>
        <w:sz w:val="14"/>
        <w:szCs w:val="14"/>
      </w:rPr>
      <w:t xml:space="preserve">             </w:t>
    </w:r>
    <w:r>
      <w:rPr>
        <w:rFonts w:ascii="Arial" w:hAnsi="Arial" w:cs="Arial"/>
        <w:sz w:val="14"/>
        <w:szCs w:val="14"/>
      </w:rPr>
      <w:t xml:space="preserve">     </w:t>
    </w:r>
    <w:r w:rsidRPr="00597886">
      <w:rPr>
        <w:rFonts w:ascii="Arial" w:hAnsi="Arial" w:cs="Arial"/>
        <w:sz w:val="14"/>
        <w:szCs w:val="14"/>
      </w:rPr>
      <w:t xml:space="preserve"> </w:t>
    </w:r>
    <w:r>
      <w:rPr>
        <w:rFonts w:ascii="Arial" w:hAnsi="Arial" w:cs="Arial"/>
        <w:sz w:val="14"/>
        <w:szCs w:val="14"/>
      </w:rPr>
      <w:t xml:space="preserve">                          </w:t>
    </w:r>
    <w:r w:rsidRPr="00597886">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2733"/>
      <w:gridCol w:w="2786"/>
    </w:tblGrid>
    <w:tr w:rsidR="009E3756" w:rsidRPr="00F85124" w14:paraId="4BE8874F" w14:textId="77777777" w:rsidTr="005901DD">
      <w:trPr>
        <w:cantSplit/>
        <w:trHeight w:val="288"/>
      </w:trPr>
      <w:tc>
        <w:tcPr>
          <w:tcW w:w="3599" w:type="pct"/>
          <w:gridSpan w:val="3"/>
          <w:tcBorders>
            <w:bottom w:val="single" w:sz="4" w:space="0" w:color="auto"/>
            <w:right w:val="nil"/>
          </w:tcBorders>
          <w:vAlign w:val="center"/>
        </w:tcPr>
        <w:p w14:paraId="4BE8874D" w14:textId="77777777" w:rsidR="009E3756" w:rsidRPr="00F85124" w:rsidRDefault="009E3756" w:rsidP="005901DD">
          <w:pPr>
            <w:pStyle w:val="Heading1"/>
            <w:rPr>
              <w:rFonts w:asciiTheme="minorHAnsi" w:hAnsiTheme="minorHAnsi"/>
              <w:b w:val="0"/>
              <w:bCs/>
              <w:sz w:val="20"/>
            </w:rPr>
          </w:pPr>
          <w:r>
            <w:rPr>
              <w:rFonts w:asciiTheme="minorHAnsi" w:hAnsiTheme="minorHAnsi"/>
              <w:b w:val="0"/>
              <w:bCs/>
              <w:sz w:val="20"/>
            </w:rPr>
            <w:t>CERTIFICATE OF INSTALLATION</w:t>
          </w:r>
        </w:p>
      </w:tc>
      <w:tc>
        <w:tcPr>
          <w:tcW w:w="1401" w:type="pct"/>
          <w:tcBorders>
            <w:left w:val="nil"/>
            <w:bottom w:val="single" w:sz="4" w:space="0" w:color="auto"/>
          </w:tcBorders>
          <w:tcMar>
            <w:left w:w="115" w:type="dxa"/>
            <w:right w:w="115" w:type="dxa"/>
          </w:tcMar>
          <w:vAlign w:val="center"/>
        </w:tcPr>
        <w:p w14:paraId="4BE8874E" w14:textId="77777777" w:rsidR="009E3756" w:rsidRPr="00F85124" w:rsidRDefault="009E3756" w:rsidP="002B2A2B">
          <w:pPr>
            <w:pStyle w:val="Heading1"/>
            <w:jc w:val="right"/>
            <w:rPr>
              <w:rFonts w:asciiTheme="minorHAnsi" w:hAnsiTheme="minorHAnsi"/>
              <w:b w:val="0"/>
              <w:bCs/>
              <w:sz w:val="20"/>
            </w:rPr>
          </w:pPr>
          <w:r>
            <w:rPr>
              <w:rFonts w:asciiTheme="minorHAnsi" w:hAnsiTheme="minorHAnsi"/>
              <w:b w:val="0"/>
              <w:bCs/>
              <w:sz w:val="20"/>
            </w:rPr>
            <w:t>CF2R-PLB-03-E</w:t>
          </w:r>
        </w:p>
      </w:tc>
    </w:tr>
    <w:tr w:rsidR="009E3756" w:rsidRPr="00F85124" w14:paraId="4BE88752" w14:textId="77777777" w:rsidTr="005901DD">
      <w:trPr>
        <w:cantSplit/>
        <w:trHeight w:val="288"/>
      </w:trPr>
      <w:tc>
        <w:tcPr>
          <w:tcW w:w="2500" w:type="pct"/>
          <w:gridSpan w:val="2"/>
          <w:tcBorders>
            <w:right w:val="nil"/>
          </w:tcBorders>
        </w:tcPr>
        <w:p w14:paraId="4BE88750" w14:textId="77777777" w:rsidR="009E3756" w:rsidRPr="00F85124" w:rsidRDefault="009E3756" w:rsidP="005901DD">
          <w:pPr>
            <w:tabs>
              <w:tab w:val="right" w:pos="10543"/>
            </w:tabs>
            <w:rPr>
              <w:rFonts w:asciiTheme="minorHAnsi" w:hAnsiTheme="minorHAnsi"/>
              <w:sz w:val="12"/>
              <w:szCs w:val="12"/>
            </w:rPr>
          </w:pPr>
          <w:r w:rsidRPr="002B2A2B">
            <w:rPr>
              <w:rFonts w:asciiTheme="minorHAnsi" w:hAnsiTheme="minorHAnsi"/>
              <w:bCs/>
            </w:rPr>
            <w:t>Pool And Spa Heating Systems</w:t>
          </w:r>
        </w:p>
      </w:tc>
      <w:tc>
        <w:tcPr>
          <w:tcW w:w="2500" w:type="pct"/>
          <w:gridSpan w:val="2"/>
          <w:tcBorders>
            <w:left w:val="nil"/>
          </w:tcBorders>
        </w:tcPr>
        <w:p w14:paraId="4BE88751" w14:textId="7F23F0FC" w:rsidR="009E3756" w:rsidRPr="00F85124" w:rsidRDefault="009E3756" w:rsidP="005901DD">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9E3756" w:rsidRPr="00F85124" w14:paraId="4BE88756" w14:textId="77777777" w:rsidTr="005901DD">
      <w:trPr>
        <w:cantSplit/>
        <w:trHeight w:val="288"/>
      </w:trPr>
      <w:tc>
        <w:tcPr>
          <w:tcW w:w="0" w:type="auto"/>
        </w:tcPr>
        <w:p w14:paraId="4BE88753" w14:textId="77777777" w:rsidR="009E3756" w:rsidRPr="00F85124" w:rsidRDefault="009E3756" w:rsidP="005901DD">
          <w:pPr>
            <w:rPr>
              <w:rFonts w:asciiTheme="minorHAnsi" w:hAnsiTheme="minorHAnsi"/>
              <w:sz w:val="12"/>
              <w:szCs w:val="12"/>
            </w:rPr>
          </w:pPr>
          <w:r w:rsidRPr="00F85124">
            <w:rPr>
              <w:rFonts w:asciiTheme="minorHAnsi" w:hAnsiTheme="minorHAnsi"/>
              <w:sz w:val="12"/>
              <w:szCs w:val="12"/>
            </w:rPr>
            <w:t>Project Name:</w:t>
          </w:r>
        </w:p>
      </w:tc>
      <w:tc>
        <w:tcPr>
          <w:tcW w:w="1238" w:type="pct"/>
          <w:gridSpan w:val="2"/>
        </w:tcPr>
        <w:p w14:paraId="4BE88754" w14:textId="77777777" w:rsidR="009E3756" w:rsidRPr="00F85124" w:rsidRDefault="009E3756" w:rsidP="005901DD">
          <w:pPr>
            <w:rPr>
              <w:rFonts w:asciiTheme="minorHAnsi" w:hAnsiTheme="minorHAnsi"/>
              <w:sz w:val="12"/>
              <w:szCs w:val="12"/>
            </w:rPr>
          </w:pPr>
          <w:r w:rsidRPr="00F85124">
            <w:rPr>
              <w:rFonts w:asciiTheme="minorHAnsi" w:hAnsiTheme="minorHAnsi"/>
              <w:sz w:val="12"/>
              <w:szCs w:val="12"/>
            </w:rPr>
            <w:t>Enforcement Agency:</w:t>
          </w:r>
        </w:p>
      </w:tc>
      <w:tc>
        <w:tcPr>
          <w:tcW w:w="1401" w:type="pct"/>
        </w:tcPr>
        <w:p w14:paraId="4BE88755" w14:textId="77777777" w:rsidR="009E3756" w:rsidRPr="00F85124" w:rsidRDefault="009E3756" w:rsidP="005901DD">
          <w:pPr>
            <w:rPr>
              <w:rFonts w:asciiTheme="minorHAnsi" w:hAnsiTheme="minorHAnsi"/>
              <w:sz w:val="12"/>
              <w:szCs w:val="12"/>
            </w:rPr>
          </w:pPr>
          <w:r w:rsidRPr="00F85124">
            <w:rPr>
              <w:rFonts w:asciiTheme="minorHAnsi" w:hAnsiTheme="minorHAnsi"/>
              <w:sz w:val="12"/>
              <w:szCs w:val="12"/>
            </w:rPr>
            <w:t>Permit Number:</w:t>
          </w:r>
        </w:p>
      </w:tc>
    </w:tr>
    <w:tr w:rsidR="009E3756" w:rsidRPr="00F85124" w14:paraId="4BE8875A" w14:textId="77777777" w:rsidTr="005901DD">
      <w:trPr>
        <w:cantSplit/>
        <w:trHeight w:val="288"/>
      </w:trPr>
      <w:tc>
        <w:tcPr>
          <w:tcW w:w="0" w:type="auto"/>
        </w:tcPr>
        <w:p w14:paraId="4BE88757" w14:textId="77777777" w:rsidR="009E3756" w:rsidRPr="00F85124" w:rsidRDefault="009E3756" w:rsidP="005901DD">
          <w:pPr>
            <w:rPr>
              <w:rFonts w:asciiTheme="minorHAnsi" w:hAnsiTheme="minorHAnsi"/>
              <w:sz w:val="12"/>
              <w:szCs w:val="12"/>
              <w:vertAlign w:val="superscript"/>
            </w:rPr>
          </w:pPr>
          <w:r w:rsidRPr="00F85124">
            <w:rPr>
              <w:rFonts w:asciiTheme="minorHAnsi" w:hAnsiTheme="minorHAnsi"/>
              <w:sz w:val="12"/>
              <w:szCs w:val="12"/>
            </w:rPr>
            <w:t>Dwelling Address:</w:t>
          </w:r>
        </w:p>
      </w:tc>
      <w:tc>
        <w:tcPr>
          <w:tcW w:w="1238" w:type="pct"/>
          <w:gridSpan w:val="2"/>
        </w:tcPr>
        <w:p w14:paraId="4BE88758" w14:textId="6C5B1A12" w:rsidR="009E3756" w:rsidRPr="00F85124" w:rsidRDefault="009E3756" w:rsidP="005901DD">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1401" w:type="pct"/>
        </w:tcPr>
        <w:p w14:paraId="4BE88759" w14:textId="7E041381" w:rsidR="009E3756" w:rsidRPr="00F85124" w:rsidRDefault="009E3756" w:rsidP="005901DD">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4BE8875B" w14:textId="77777777" w:rsidR="009E3756" w:rsidRDefault="009E3756" w:rsidP="002B2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5E" w14:textId="77777777" w:rsidR="009E3756" w:rsidRDefault="009E3756">
    <w:pPr>
      <w:pStyle w:val="Header"/>
    </w:pPr>
    <w:r>
      <w:rPr>
        <w:noProof/>
      </w:rPr>
      <w:pict w14:anchorId="4BE88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0" o:spid="_x0000_s8202"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5F" w14:textId="77777777" w:rsidR="009E3756" w:rsidRDefault="009E3756">
    <w:pPr>
      <w:pStyle w:val="Header"/>
    </w:pPr>
    <w:r>
      <w:rPr>
        <w:noProof/>
      </w:rPr>
      <w:pict w14:anchorId="4BE88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4" o:spid="_x0000_s820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1"/>
      <w:gridCol w:w="3960"/>
      <w:gridCol w:w="1776"/>
    </w:tblGrid>
    <w:tr w:rsidR="009E3756" w:rsidRPr="00F85124" w14:paraId="4BE88762" w14:textId="77777777" w:rsidTr="008A3258">
      <w:trPr>
        <w:cantSplit/>
        <w:trHeight w:val="288"/>
      </w:trPr>
      <w:tc>
        <w:tcPr>
          <w:tcW w:w="4211" w:type="pct"/>
          <w:gridSpan w:val="2"/>
          <w:tcBorders>
            <w:bottom w:val="single" w:sz="4" w:space="0" w:color="auto"/>
            <w:right w:val="nil"/>
          </w:tcBorders>
          <w:vAlign w:val="center"/>
        </w:tcPr>
        <w:p w14:paraId="4BE88760" w14:textId="77777777" w:rsidR="009E3756" w:rsidRPr="00F85124" w:rsidRDefault="009E3756" w:rsidP="008A3258">
          <w:pPr>
            <w:pStyle w:val="Style14"/>
            <w:rPr>
              <w:b/>
            </w:rPr>
          </w:pPr>
          <w:r>
            <w:rPr>
              <w:noProof/>
            </w:rPr>
            <w:pict w14:anchorId="4BE88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5" o:spid="_x0000_s8207"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INSTALLATION - USER INSTRUCTIONS</w:t>
          </w:r>
        </w:p>
      </w:tc>
      <w:tc>
        <w:tcPr>
          <w:tcW w:w="789" w:type="pct"/>
          <w:tcBorders>
            <w:left w:val="nil"/>
            <w:bottom w:val="single" w:sz="4" w:space="0" w:color="auto"/>
          </w:tcBorders>
          <w:tcMar>
            <w:left w:w="115" w:type="dxa"/>
            <w:right w:w="115" w:type="dxa"/>
          </w:tcMar>
          <w:vAlign w:val="center"/>
        </w:tcPr>
        <w:p w14:paraId="4BE88761" w14:textId="77777777" w:rsidR="009E3756" w:rsidRPr="00F85124" w:rsidRDefault="009E3756" w:rsidP="00E21658">
          <w:pPr>
            <w:pStyle w:val="Style15"/>
            <w:rPr>
              <w:b/>
            </w:rPr>
          </w:pPr>
          <w:r>
            <w:t>CF2R-PLB-03-E</w:t>
          </w:r>
        </w:p>
      </w:tc>
    </w:tr>
    <w:tr w:rsidR="009E3756" w:rsidRPr="00F85124" w14:paraId="4BE88765" w14:textId="77777777" w:rsidTr="008A3258">
      <w:trPr>
        <w:cantSplit/>
        <w:trHeight w:val="288"/>
      </w:trPr>
      <w:tc>
        <w:tcPr>
          <w:tcW w:w="2452" w:type="pct"/>
          <w:tcBorders>
            <w:right w:val="nil"/>
          </w:tcBorders>
          <w:vAlign w:val="center"/>
        </w:tcPr>
        <w:p w14:paraId="4BE88763" w14:textId="77777777" w:rsidR="009E3756" w:rsidRPr="002202B4" w:rsidRDefault="009E3756" w:rsidP="007D4D4A">
          <w:pPr>
            <w:pStyle w:val="Style10"/>
          </w:pPr>
          <w:r w:rsidRPr="002202B4">
            <w:t>Pool And Spa Heating Systems</w:t>
          </w:r>
        </w:p>
      </w:tc>
      <w:tc>
        <w:tcPr>
          <w:tcW w:w="2548" w:type="pct"/>
          <w:gridSpan w:val="2"/>
          <w:tcBorders>
            <w:left w:val="nil"/>
          </w:tcBorders>
        </w:tcPr>
        <w:p w14:paraId="4BE88764" w14:textId="347F4269" w:rsidR="009E3756" w:rsidRPr="00F85124" w:rsidRDefault="009E3756" w:rsidP="007D4D4A">
          <w:pPr>
            <w:pStyle w:val="Style11"/>
            <w:rPr>
              <w:sz w:val="12"/>
              <w:szCs w:val="12"/>
            </w:rPr>
          </w:pPr>
          <w:r w:rsidRPr="00F85124">
            <w:t xml:space="preserve">(Page </w:t>
          </w:r>
          <w:r>
            <w:fldChar w:fldCharType="begin"/>
          </w:r>
          <w:r>
            <w:instrText xml:space="preserve"> PAGE   \* MERGEFORMAT </w:instrText>
          </w:r>
          <w:r>
            <w:fldChar w:fldCharType="separate"/>
          </w:r>
          <w:r>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2</w:t>
          </w:r>
          <w:r>
            <w:rPr>
              <w:noProof/>
            </w:rPr>
            <w:fldChar w:fldCharType="end"/>
          </w:r>
          <w:r w:rsidRPr="00F85124">
            <w:t>)</w:t>
          </w:r>
        </w:p>
      </w:tc>
    </w:tr>
  </w:tbl>
  <w:p w14:paraId="4BE88766" w14:textId="77777777" w:rsidR="009E3756" w:rsidRDefault="009E37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68" w14:textId="77777777" w:rsidR="009E3756" w:rsidRDefault="009E3756">
    <w:pPr>
      <w:pStyle w:val="Header"/>
    </w:pPr>
    <w:r>
      <w:rPr>
        <w:noProof/>
      </w:rPr>
      <w:pict w14:anchorId="4BE88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3" o:spid="_x0000_s820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69" w14:textId="77777777" w:rsidR="009E3756" w:rsidRDefault="009E3756">
    <w:pPr>
      <w:pStyle w:val="Header"/>
    </w:pPr>
    <w:r>
      <w:rPr>
        <w:noProof/>
      </w:rPr>
      <w:pict w14:anchorId="4BE88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7" o:spid="_x0000_s8209"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1"/>
      <w:gridCol w:w="3962"/>
      <w:gridCol w:w="1523"/>
    </w:tblGrid>
    <w:tr w:rsidR="009E3756" w:rsidRPr="00F85124" w14:paraId="4BE8876C" w14:textId="77777777" w:rsidTr="0083421E">
      <w:trPr>
        <w:cantSplit/>
        <w:trHeight w:val="288"/>
      </w:trPr>
      <w:tc>
        <w:tcPr>
          <w:tcW w:w="4308" w:type="pct"/>
          <w:gridSpan w:val="2"/>
          <w:tcBorders>
            <w:bottom w:val="single" w:sz="4" w:space="0" w:color="auto"/>
            <w:right w:val="nil"/>
          </w:tcBorders>
          <w:vAlign w:val="center"/>
        </w:tcPr>
        <w:p w14:paraId="4BE8876A" w14:textId="77777777" w:rsidR="009E3756" w:rsidRPr="00F85124" w:rsidRDefault="009E3756" w:rsidP="00910DF2">
          <w:pPr>
            <w:pStyle w:val="Style14"/>
            <w:rPr>
              <w:b/>
            </w:rPr>
          </w:pPr>
          <w:r>
            <w:rPr>
              <w:noProof/>
            </w:rPr>
            <w:pict w14:anchorId="4BE88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8" o:spid="_x0000_s821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INSTALLATION – DATA FIELD DEFINITIONS AND CALCULATIONS</w:t>
          </w:r>
        </w:p>
      </w:tc>
      <w:tc>
        <w:tcPr>
          <w:tcW w:w="692" w:type="pct"/>
          <w:tcBorders>
            <w:left w:val="nil"/>
            <w:bottom w:val="single" w:sz="4" w:space="0" w:color="auto"/>
          </w:tcBorders>
          <w:tcMar>
            <w:left w:w="115" w:type="dxa"/>
            <w:right w:w="115" w:type="dxa"/>
          </w:tcMar>
          <w:vAlign w:val="center"/>
        </w:tcPr>
        <w:p w14:paraId="4BE8876B" w14:textId="77777777" w:rsidR="009E3756" w:rsidRPr="00F85124" w:rsidRDefault="009E3756" w:rsidP="00E21658">
          <w:pPr>
            <w:pStyle w:val="Style15"/>
            <w:rPr>
              <w:b/>
            </w:rPr>
          </w:pPr>
          <w:r>
            <w:t>CF2R-PLB-03-E</w:t>
          </w:r>
        </w:p>
      </w:tc>
    </w:tr>
    <w:tr w:rsidR="009E3756" w:rsidRPr="00F85124" w14:paraId="4BE8876F" w14:textId="77777777" w:rsidTr="0083421E">
      <w:trPr>
        <w:cantSplit/>
        <w:trHeight w:val="288"/>
      </w:trPr>
      <w:tc>
        <w:tcPr>
          <w:tcW w:w="2508" w:type="pct"/>
          <w:tcBorders>
            <w:right w:val="nil"/>
          </w:tcBorders>
          <w:vAlign w:val="center"/>
        </w:tcPr>
        <w:p w14:paraId="4BE8876D" w14:textId="77777777" w:rsidR="009E3756" w:rsidRPr="002202B4" w:rsidRDefault="009E3756" w:rsidP="007D4D4A">
          <w:pPr>
            <w:pStyle w:val="Style10"/>
          </w:pPr>
          <w:r w:rsidRPr="002202B4">
            <w:t>Pool And Spa Heating Systems</w:t>
          </w:r>
        </w:p>
      </w:tc>
      <w:tc>
        <w:tcPr>
          <w:tcW w:w="2492" w:type="pct"/>
          <w:gridSpan w:val="2"/>
          <w:tcBorders>
            <w:left w:val="nil"/>
          </w:tcBorders>
        </w:tcPr>
        <w:p w14:paraId="4BE8876E" w14:textId="5E5E04F0" w:rsidR="009E3756" w:rsidRPr="00F85124" w:rsidRDefault="009E3756" w:rsidP="007D4D4A">
          <w:pPr>
            <w:pStyle w:val="Style11"/>
            <w:rPr>
              <w:sz w:val="12"/>
              <w:szCs w:val="12"/>
            </w:rPr>
          </w:pPr>
          <w:r w:rsidRPr="00F85124">
            <w:t xml:space="preserve">(Page </w:t>
          </w:r>
          <w:r>
            <w:fldChar w:fldCharType="begin"/>
          </w:r>
          <w:r>
            <w:instrText xml:space="preserve"> PAGE   \* MERGEFORMAT </w:instrText>
          </w:r>
          <w:r>
            <w:fldChar w:fldCharType="separate"/>
          </w:r>
          <w:r w:rsidR="006054EE">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6054EE">
            <w:rPr>
              <w:noProof/>
            </w:rPr>
            <w:t>5</w:t>
          </w:r>
          <w:r>
            <w:rPr>
              <w:noProof/>
            </w:rPr>
            <w:fldChar w:fldCharType="end"/>
          </w:r>
          <w:r w:rsidRPr="00F85124">
            <w:t>)</w:t>
          </w:r>
        </w:p>
      </w:tc>
    </w:tr>
  </w:tbl>
  <w:p w14:paraId="4BE88770" w14:textId="77777777" w:rsidR="009E3756" w:rsidRDefault="009E37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88771" w14:textId="77777777" w:rsidR="009E3756" w:rsidRDefault="009E3756">
    <w:pPr>
      <w:pStyle w:val="Header"/>
    </w:pPr>
    <w:r>
      <w:rPr>
        <w:noProof/>
      </w:rPr>
      <w:pict w14:anchorId="4BE88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80256" o:spid="_x0000_s820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D873086"/>
    <w:multiLevelType w:val="hybridMultilevel"/>
    <w:tmpl w:val="9F621CB4"/>
    <w:lvl w:ilvl="0" w:tplc="AD005072">
      <w:start w:val="1"/>
      <w:numFmt w:val="bullet"/>
      <w:lvlText w:val=""/>
      <w:lvlJc w:val="left"/>
      <w:pPr>
        <w:ind w:left="97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4" w15:restartNumberingAfterBreak="0">
    <w:nsid w:val="0DCC7F22"/>
    <w:multiLevelType w:val="hybridMultilevel"/>
    <w:tmpl w:val="33B6496A"/>
    <w:lvl w:ilvl="0" w:tplc="04090005">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5"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7AD4FAA"/>
    <w:multiLevelType w:val="hybridMultilevel"/>
    <w:tmpl w:val="C284CD7C"/>
    <w:lvl w:ilvl="0" w:tplc="CB44AE4A">
      <w:start w:val="1"/>
      <w:numFmt w:val="decimal"/>
      <w:lvlText w:val="%1."/>
      <w:lvlJc w:val="left"/>
      <w:pPr>
        <w:ind w:left="360" w:hanging="360"/>
      </w:pPr>
      <w:rPr>
        <w:rFonts w:asciiTheme="minorHAnsi" w:hAnsiTheme="minorHAnsi"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F46B38"/>
    <w:multiLevelType w:val="hybridMultilevel"/>
    <w:tmpl w:val="0A30371C"/>
    <w:lvl w:ilvl="0" w:tplc="791CC7F8">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9112F1"/>
    <w:multiLevelType w:val="singleLevel"/>
    <w:tmpl w:val="A50E7AAC"/>
    <w:lvl w:ilvl="0">
      <w:start w:val="1"/>
      <w:numFmt w:val="decimal"/>
      <w:lvlText w:val="%1."/>
      <w:lvlJc w:val="left"/>
      <w:pPr>
        <w:tabs>
          <w:tab w:val="num" w:pos="360"/>
        </w:tabs>
        <w:ind w:left="360" w:hanging="360"/>
      </w:pPr>
      <w:rPr>
        <w:rFonts w:hint="default"/>
      </w:rPr>
    </w:lvl>
  </w:abstractNum>
  <w:abstractNum w:abstractNumId="11"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7BE787E"/>
    <w:multiLevelType w:val="hybridMultilevel"/>
    <w:tmpl w:val="952643D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61307E"/>
    <w:multiLevelType w:val="hybridMultilevel"/>
    <w:tmpl w:val="242AE49C"/>
    <w:lvl w:ilvl="0" w:tplc="AD005072">
      <w:start w:val="1"/>
      <w:numFmt w:val="bullet"/>
      <w:lvlText w:val=""/>
      <w:lvlJc w:val="left"/>
      <w:pPr>
        <w:ind w:left="160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7982FF2"/>
    <w:multiLevelType w:val="hybridMultilevel"/>
    <w:tmpl w:val="C284CD7C"/>
    <w:lvl w:ilvl="0" w:tplc="CB44AE4A">
      <w:start w:val="1"/>
      <w:numFmt w:val="decimal"/>
      <w:lvlText w:val="%1."/>
      <w:lvlJc w:val="left"/>
      <w:pPr>
        <w:ind w:left="360" w:hanging="360"/>
      </w:pPr>
      <w:rPr>
        <w:rFonts w:asciiTheme="minorHAnsi" w:hAnsiTheme="minorHAnsi"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D312C9"/>
    <w:multiLevelType w:val="hybridMultilevel"/>
    <w:tmpl w:val="302C4E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72691D"/>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092B03"/>
    <w:multiLevelType w:val="hybridMultilevel"/>
    <w:tmpl w:val="911A0A96"/>
    <w:lvl w:ilvl="0" w:tplc="6E6E002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51F0465"/>
    <w:multiLevelType w:val="hybridMultilevel"/>
    <w:tmpl w:val="80B08466"/>
    <w:lvl w:ilvl="0" w:tplc="AD005072">
      <w:start w:val="1"/>
      <w:numFmt w:val="bullet"/>
      <w:lvlText w:val=""/>
      <w:lvlJc w:val="left"/>
      <w:pPr>
        <w:ind w:left="3043"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7"/>
  </w:num>
  <w:num w:numId="3">
    <w:abstractNumId w:val="7"/>
  </w:num>
  <w:num w:numId="4">
    <w:abstractNumId w:val="7"/>
  </w:num>
  <w:num w:numId="5">
    <w:abstractNumId w:val="2"/>
  </w:num>
  <w:num w:numId="6">
    <w:abstractNumId w:val="2"/>
  </w:num>
  <w:num w:numId="7">
    <w:abstractNumId w:val="2"/>
  </w:num>
  <w:num w:numId="8">
    <w:abstractNumId w:val="13"/>
  </w:num>
  <w:num w:numId="9">
    <w:abstractNumId w:val="18"/>
  </w:num>
  <w:num w:numId="10">
    <w:abstractNumId w:val="18"/>
  </w:num>
  <w:num w:numId="11">
    <w:abstractNumId w:val="13"/>
  </w:num>
  <w:num w:numId="12">
    <w:abstractNumId w:val="13"/>
  </w:num>
  <w:num w:numId="13">
    <w:abstractNumId w:val="10"/>
  </w:num>
  <w:num w:numId="14">
    <w:abstractNumId w:val="1"/>
  </w:num>
  <w:num w:numId="15">
    <w:abstractNumId w:val="26"/>
  </w:num>
  <w:num w:numId="16">
    <w:abstractNumId w:val="5"/>
  </w:num>
  <w:num w:numId="17">
    <w:abstractNumId w:val="19"/>
  </w:num>
  <w:num w:numId="18">
    <w:abstractNumId w:val="24"/>
  </w:num>
  <w:num w:numId="19">
    <w:abstractNumId w:val="12"/>
  </w:num>
  <w:num w:numId="20">
    <w:abstractNumId w:val="22"/>
  </w:num>
  <w:num w:numId="21">
    <w:abstractNumId w:val="21"/>
  </w:num>
  <w:num w:numId="22">
    <w:abstractNumId w:val="16"/>
  </w:num>
  <w:num w:numId="23">
    <w:abstractNumId w:val="0"/>
  </w:num>
  <w:num w:numId="24">
    <w:abstractNumId w:val="6"/>
  </w:num>
  <w:num w:numId="25">
    <w:abstractNumId w:val="11"/>
  </w:num>
  <w:num w:numId="26">
    <w:abstractNumId w:val="9"/>
  </w:num>
  <w:num w:numId="27">
    <w:abstractNumId w:val="14"/>
  </w:num>
  <w:num w:numId="28">
    <w:abstractNumId w:val="8"/>
  </w:num>
  <w:num w:numId="29">
    <w:abstractNumId w:val="25"/>
  </w:num>
  <w:num w:numId="30">
    <w:abstractNumId w:val="23"/>
  </w:num>
  <w:num w:numId="31">
    <w:abstractNumId w:val="4"/>
  </w:num>
  <w:num w:numId="32">
    <w:abstractNumId w:val="15"/>
  </w:num>
  <w:num w:numId="33">
    <w:abstractNumId w:val="27"/>
  </w:num>
  <w:num w:numId="34">
    <w:abstractNumId w:val="3"/>
  </w:num>
  <w:num w:numId="35">
    <w:abstractNumId w:val="17"/>
  </w:num>
  <w:num w:numId="36">
    <w:abstractNumId w:val="8"/>
  </w:num>
  <w:num w:numId="3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8211"/>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07EDB"/>
    <w:rsid w:val="00025363"/>
    <w:rsid w:val="00026750"/>
    <w:rsid w:val="00035A79"/>
    <w:rsid w:val="00037926"/>
    <w:rsid w:val="000470D7"/>
    <w:rsid w:val="000471F6"/>
    <w:rsid w:val="00051F14"/>
    <w:rsid w:val="00053A0E"/>
    <w:rsid w:val="0006016B"/>
    <w:rsid w:val="000631C6"/>
    <w:rsid w:val="000644B7"/>
    <w:rsid w:val="00076F08"/>
    <w:rsid w:val="00080085"/>
    <w:rsid w:val="00080A37"/>
    <w:rsid w:val="00080EEE"/>
    <w:rsid w:val="00080FD8"/>
    <w:rsid w:val="000861F1"/>
    <w:rsid w:val="00091D81"/>
    <w:rsid w:val="00094EF2"/>
    <w:rsid w:val="000A0D18"/>
    <w:rsid w:val="000A105B"/>
    <w:rsid w:val="000A1F02"/>
    <w:rsid w:val="000A35C7"/>
    <w:rsid w:val="000A4A99"/>
    <w:rsid w:val="000B4491"/>
    <w:rsid w:val="000B7F1D"/>
    <w:rsid w:val="000C1A4A"/>
    <w:rsid w:val="000C2CFC"/>
    <w:rsid w:val="000C4C97"/>
    <w:rsid w:val="000C6426"/>
    <w:rsid w:val="000C6B8F"/>
    <w:rsid w:val="000C7320"/>
    <w:rsid w:val="000D25DB"/>
    <w:rsid w:val="000D2CF4"/>
    <w:rsid w:val="000D7DA8"/>
    <w:rsid w:val="000E0BE1"/>
    <w:rsid w:val="000E53E9"/>
    <w:rsid w:val="000E7ABD"/>
    <w:rsid w:val="000F070F"/>
    <w:rsid w:val="000F0BA7"/>
    <w:rsid w:val="000F67E7"/>
    <w:rsid w:val="000F754C"/>
    <w:rsid w:val="00100382"/>
    <w:rsid w:val="00111425"/>
    <w:rsid w:val="0011153C"/>
    <w:rsid w:val="00111E01"/>
    <w:rsid w:val="001131A2"/>
    <w:rsid w:val="00126F26"/>
    <w:rsid w:val="001305CE"/>
    <w:rsid w:val="001315EE"/>
    <w:rsid w:val="00135763"/>
    <w:rsid w:val="00137AA4"/>
    <w:rsid w:val="00142FD3"/>
    <w:rsid w:val="00153109"/>
    <w:rsid w:val="00155ACD"/>
    <w:rsid w:val="001577AB"/>
    <w:rsid w:val="001615D7"/>
    <w:rsid w:val="00162081"/>
    <w:rsid w:val="00166F70"/>
    <w:rsid w:val="00171597"/>
    <w:rsid w:val="00171E0B"/>
    <w:rsid w:val="001739FA"/>
    <w:rsid w:val="00174BD1"/>
    <w:rsid w:val="00175D42"/>
    <w:rsid w:val="00181190"/>
    <w:rsid w:val="001853B8"/>
    <w:rsid w:val="00192339"/>
    <w:rsid w:val="00194C72"/>
    <w:rsid w:val="0019624F"/>
    <w:rsid w:val="001A5583"/>
    <w:rsid w:val="001B0626"/>
    <w:rsid w:val="001B5BA4"/>
    <w:rsid w:val="001E3C52"/>
    <w:rsid w:val="001F0E8D"/>
    <w:rsid w:val="001F20EE"/>
    <w:rsid w:val="00200E53"/>
    <w:rsid w:val="00202608"/>
    <w:rsid w:val="002037CD"/>
    <w:rsid w:val="00204392"/>
    <w:rsid w:val="00206039"/>
    <w:rsid w:val="00213E8E"/>
    <w:rsid w:val="00215C2B"/>
    <w:rsid w:val="00216C55"/>
    <w:rsid w:val="002202B4"/>
    <w:rsid w:val="00222F6D"/>
    <w:rsid w:val="002241A5"/>
    <w:rsid w:val="00232A02"/>
    <w:rsid w:val="002420D2"/>
    <w:rsid w:val="00242D79"/>
    <w:rsid w:val="00243047"/>
    <w:rsid w:val="00245AF0"/>
    <w:rsid w:val="00250BA7"/>
    <w:rsid w:val="00251B09"/>
    <w:rsid w:val="002532A8"/>
    <w:rsid w:val="002562A4"/>
    <w:rsid w:val="002615BC"/>
    <w:rsid w:val="00262721"/>
    <w:rsid w:val="002641C7"/>
    <w:rsid w:val="002710BB"/>
    <w:rsid w:val="002719D2"/>
    <w:rsid w:val="00271E1D"/>
    <w:rsid w:val="00274618"/>
    <w:rsid w:val="00277212"/>
    <w:rsid w:val="00277AF0"/>
    <w:rsid w:val="00283D77"/>
    <w:rsid w:val="0028466E"/>
    <w:rsid w:val="00284AFC"/>
    <w:rsid w:val="00284C8F"/>
    <w:rsid w:val="00285A7C"/>
    <w:rsid w:val="00287573"/>
    <w:rsid w:val="00291F72"/>
    <w:rsid w:val="00294119"/>
    <w:rsid w:val="00295055"/>
    <w:rsid w:val="00295ED5"/>
    <w:rsid w:val="002A1004"/>
    <w:rsid w:val="002A199B"/>
    <w:rsid w:val="002A3DFB"/>
    <w:rsid w:val="002A3F41"/>
    <w:rsid w:val="002A571F"/>
    <w:rsid w:val="002A6A1F"/>
    <w:rsid w:val="002B2393"/>
    <w:rsid w:val="002B2A2B"/>
    <w:rsid w:val="002B4F6F"/>
    <w:rsid w:val="002C131A"/>
    <w:rsid w:val="002C586B"/>
    <w:rsid w:val="002D0A0A"/>
    <w:rsid w:val="002D1475"/>
    <w:rsid w:val="002D3BA6"/>
    <w:rsid w:val="002D680A"/>
    <w:rsid w:val="002D7DB8"/>
    <w:rsid w:val="002E3676"/>
    <w:rsid w:val="002E7941"/>
    <w:rsid w:val="002F25E7"/>
    <w:rsid w:val="002F40A7"/>
    <w:rsid w:val="002F6775"/>
    <w:rsid w:val="00304110"/>
    <w:rsid w:val="00304C35"/>
    <w:rsid w:val="003051D0"/>
    <w:rsid w:val="00306026"/>
    <w:rsid w:val="00314D52"/>
    <w:rsid w:val="00314EC3"/>
    <w:rsid w:val="0032018D"/>
    <w:rsid w:val="00320F01"/>
    <w:rsid w:val="003247CA"/>
    <w:rsid w:val="00336F27"/>
    <w:rsid w:val="00337397"/>
    <w:rsid w:val="00340CE9"/>
    <w:rsid w:val="003500C8"/>
    <w:rsid w:val="00350A8C"/>
    <w:rsid w:val="00353C3B"/>
    <w:rsid w:val="00355154"/>
    <w:rsid w:val="0035603C"/>
    <w:rsid w:val="00357343"/>
    <w:rsid w:val="00371157"/>
    <w:rsid w:val="00372700"/>
    <w:rsid w:val="00376EAA"/>
    <w:rsid w:val="003809C0"/>
    <w:rsid w:val="0038190D"/>
    <w:rsid w:val="003850E9"/>
    <w:rsid w:val="00386209"/>
    <w:rsid w:val="0038684E"/>
    <w:rsid w:val="0039142A"/>
    <w:rsid w:val="00393922"/>
    <w:rsid w:val="00394C8C"/>
    <w:rsid w:val="00395648"/>
    <w:rsid w:val="003B3641"/>
    <w:rsid w:val="003B51BB"/>
    <w:rsid w:val="003B5B3C"/>
    <w:rsid w:val="003C3988"/>
    <w:rsid w:val="003C7B7A"/>
    <w:rsid w:val="003D349A"/>
    <w:rsid w:val="003D5183"/>
    <w:rsid w:val="003D5350"/>
    <w:rsid w:val="003E1E09"/>
    <w:rsid w:val="003E22AB"/>
    <w:rsid w:val="003F064C"/>
    <w:rsid w:val="003F1C6F"/>
    <w:rsid w:val="003F2EBF"/>
    <w:rsid w:val="003F49BD"/>
    <w:rsid w:val="003F6A76"/>
    <w:rsid w:val="003F787A"/>
    <w:rsid w:val="00415FD0"/>
    <w:rsid w:val="0043097E"/>
    <w:rsid w:val="00430CEA"/>
    <w:rsid w:val="00431DE5"/>
    <w:rsid w:val="00432098"/>
    <w:rsid w:val="0043390E"/>
    <w:rsid w:val="0043422C"/>
    <w:rsid w:val="00435279"/>
    <w:rsid w:val="00440841"/>
    <w:rsid w:val="00445423"/>
    <w:rsid w:val="00446E2F"/>
    <w:rsid w:val="004507D3"/>
    <w:rsid w:val="004510F5"/>
    <w:rsid w:val="00454C3D"/>
    <w:rsid w:val="00462AC1"/>
    <w:rsid w:val="00463DE0"/>
    <w:rsid w:val="0046705B"/>
    <w:rsid w:val="00470951"/>
    <w:rsid w:val="004737C4"/>
    <w:rsid w:val="00474509"/>
    <w:rsid w:val="00474A7A"/>
    <w:rsid w:val="00475987"/>
    <w:rsid w:val="00477D56"/>
    <w:rsid w:val="0048031E"/>
    <w:rsid w:val="004809EE"/>
    <w:rsid w:val="004828B7"/>
    <w:rsid w:val="00486F0B"/>
    <w:rsid w:val="00491C70"/>
    <w:rsid w:val="004944D6"/>
    <w:rsid w:val="004948E2"/>
    <w:rsid w:val="00497792"/>
    <w:rsid w:val="004A01DF"/>
    <w:rsid w:val="004A1BEB"/>
    <w:rsid w:val="004A2579"/>
    <w:rsid w:val="004A264A"/>
    <w:rsid w:val="004A5C7F"/>
    <w:rsid w:val="004A6E7F"/>
    <w:rsid w:val="004B1012"/>
    <w:rsid w:val="004B250A"/>
    <w:rsid w:val="004B3ABA"/>
    <w:rsid w:val="004B4582"/>
    <w:rsid w:val="004B7BD2"/>
    <w:rsid w:val="004C23D9"/>
    <w:rsid w:val="004C2C61"/>
    <w:rsid w:val="004C7309"/>
    <w:rsid w:val="004C7EAA"/>
    <w:rsid w:val="004D1CE3"/>
    <w:rsid w:val="004D287C"/>
    <w:rsid w:val="004D76A7"/>
    <w:rsid w:val="004E112A"/>
    <w:rsid w:val="004E17D3"/>
    <w:rsid w:val="004E230B"/>
    <w:rsid w:val="004F0A7F"/>
    <w:rsid w:val="004F40C1"/>
    <w:rsid w:val="00513D83"/>
    <w:rsid w:val="00514ADB"/>
    <w:rsid w:val="00517D5A"/>
    <w:rsid w:val="00520412"/>
    <w:rsid w:val="005222CB"/>
    <w:rsid w:val="00527ACC"/>
    <w:rsid w:val="00530F4C"/>
    <w:rsid w:val="00531044"/>
    <w:rsid w:val="005340A2"/>
    <w:rsid w:val="00536AA4"/>
    <w:rsid w:val="00541293"/>
    <w:rsid w:val="005437EB"/>
    <w:rsid w:val="005468F4"/>
    <w:rsid w:val="00546CA2"/>
    <w:rsid w:val="00551599"/>
    <w:rsid w:val="00551E1C"/>
    <w:rsid w:val="00552A3E"/>
    <w:rsid w:val="00553170"/>
    <w:rsid w:val="00555884"/>
    <w:rsid w:val="00562BA8"/>
    <w:rsid w:val="005678C7"/>
    <w:rsid w:val="0057211F"/>
    <w:rsid w:val="00572B72"/>
    <w:rsid w:val="00573417"/>
    <w:rsid w:val="00574E6A"/>
    <w:rsid w:val="005813CE"/>
    <w:rsid w:val="005821CB"/>
    <w:rsid w:val="00582AC1"/>
    <w:rsid w:val="005877FC"/>
    <w:rsid w:val="005901DD"/>
    <w:rsid w:val="0059070E"/>
    <w:rsid w:val="00594C36"/>
    <w:rsid w:val="00597886"/>
    <w:rsid w:val="005A1410"/>
    <w:rsid w:val="005B6976"/>
    <w:rsid w:val="005B7211"/>
    <w:rsid w:val="005C4233"/>
    <w:rsid w:val="005C4EEB"/>
    <w:rsid w:val="005C5038"/>
    <w:rsid w:val="005C73C7"/>
    <w:rsid w:val="005D2752"/>
    <w:rsid w:val="005D30D4"/>
    <w:rsid w:val="005D55BB"/>
    <w:rsid w:val="005E0241"/>
    <w:rsid w:val="005E23CD"/>
    <w:rsid w:val="005E2724"/>
    <w:rsid w:val="005E30A9"/>
    <w:rsid w:val="005E3E55"/>
    <w:rsid w:val="005E68FF"/>
    <w:rsid w:val="005F178B"/>
    <w:rsid w:val="005F4CDC"/>
    <w:rsid w:val="00601496"/>
    <w:rsid w:val="006016EB"/>
    <w:rsid w:val="006019F9"/>
    <w:rsid w:val="00601C19"/>
    <w:rsid w:val="006054EE"/>
    <w:rsid w:val="00605944"/>
    <w:rsid w:val="00605A15"/>
    <w:rsid w:val="00611910"/>
    <w:rsid w:val="00613F4A"/>
    <w:rsid w:val="00614268"/>
    <w:rsid w:val="006156A2"/>
    <w:rsid w:val="00616C4D"/>
    <w:rsid w:val="00617B42"/>
    <w:rsid w:val="006200D7"/>
    <w:rsid w:val="006227B1"/>
    <w:rsid w:val="00622990"/>
    <w:rsid w:val="00631115"/>
    <w:rsid w:val="00632F51"/>
    <w:rsid w:val="00632F73"/>
    <w:rsid w:val="00636DCE"/>
    <w:rsid w:val="006411CF"/>
    <w:rsid w:val="00641C71"/>
    <w:rsid w:val="0064300C"/>
    <w:rsid w:val="0065073F"/>
    <w:rsid w:val="00654F37"/>
    <w:rsid w:val="00663AF7"/>
    <w:rsid w:val="00667362"/>
    <w:rsid w:val="0067399A"/>
    <w:rsid w:val="00674FED"/>
    <w:rsid w:val="0068226F"/>
    <w:rsid w:val="00682CBA"/>
    <w:rsid w:val="00685D72"/>
    <w:rsid w:val="00686B8B"/>
    <w:rsid w:val="0069260F"/>
    <w:rsid w:val="00692EDF"/>
    <w:rsid w:val="006930E5"/>
    <w:rsid w:val="00697BB2"/>
    <w:rsid w:val="00697E29"/>
    <w:rsid w:val="006A156C"/>
    <w:rsid w:val="006A57F1"/>
    <w:rsid w:val="006A58D2"/>
    <w:rsid w:val="006A722E"/>
    <w:rsid w:val="006B3EA1"/>
    <w:rsid w:val="006B4081"/>
    <w:rsid w:val="006B786F"/>
    <w:rsid w:val="006C0044"/>
    <w:rsid w:val="006C0E98"/>
    <w:rsid w:val="006C104F"/>
    <w:rsid w:val="006C1B89"/>
    <w:rsid w:val="006C7335"/>
    <w:rsid w:val="006C7406"/>
    <w:rsid w:val="006D21DC"/>
    <w:rsid w:val="006D4D01"/>
    <w:rsid w:val="006D7492"/>
    <w:rsid w:val="006E1FC1"/>
    <w:rsid w:val="006E4F4E"/>
    <w:rsid w:val="006E54E9"/>
    <w:rsid w:val="006F0652"/>
    <w:rsid w:val="006F2C70"/>
    <w:rsid w:val="0070354F"/>
    <w:rsid w:val="00703645"/>
    <w:rsid w:val="007108CC"/>
    <w:rsid w:val="00712205"/>
    <w:rsid w:val="00714442"/>
    <w:rsid w:val="00714C52"/>
    <w:rsid w:val="00714CBC"/>
    <w:rsid w:val="00714DAD"/>
    <w:rsid w:val="0071761E"/>
    <w:rsid w:val="00717DEA"/>
    <w:rsid w:val="00720306"/>
    <w:rsid w:val="00723136"/>
    <w:rsid w:val="00743217"/>
    <w:rsid w:val="0074424A"/>
    <w:rsid w:val="00750B74"/>
    <w:rsid w:val="00751673"/>
    <w:rsid w:val="00753CFA"/>
    <w:rsid w:val="007551EC"/>
    <w:rsid w:val="007635A5"/>
    <w:rsid w:val="0076441C"/>
    <w:rsid w:val="00765F67"/>
    <w:rsid w:val="007755D6"/>
    <w:rsid w:val="007756F6"/>
    <w:rsid w:val="00776799"/>
    <w:rsid w:val="00777B2F"/>
    <w:rsid w:val="00785B34"/>
    <w:rsid w:val="00793E1C"/>
    <w:rsid w:val="00795EB8"/>
    <w:rsid w:val="00797224"/>
    <w:rsid w:val="00797290"/>
    <w:rsid w:val="00797860"/>
    <w:rsid w:val="007A05C3"/>
    <w:rsid w:val="007A4603"/>
    <w:rsid w:val="007B3A5A"/>
    <w:rsid w:val="007B4BEA"/>
    <w:rsid w:val="007B645E"/>
    <w:rsid w:val="007C12FC"/>
    <w:rsid w:val="007C24A3"/>
    <w:rsid w:val="007C41BA"/>
    <w:rsid w:val="007D060B"/>
    <w:rsid w:val="007D0D8F"/>
    <w:rsid w:val="007D19B2"/>
    <w:rsid w:val="007D2DD3"/>
    <w:rsid w:val="007D4D4A"/>
    <w:rsid w:val="007D726A"/>
    <w:rsid w:val="007E26E9"/>
    <w:rsid w:val="007E32B3"/>
    <w:rsid w:val="007F3E17"/>
    <w:rsid w:val="007F4FD8"/>
    <w:rsid w:val="007F57DC"/>
    <w:rsid w:val="00804C36"/>
    <w:rsid w:val="00807045"/>
    <w:rsid w:val="00815AA1"/>
    <w:rsid w:val="0081628C"/>
    <w:rsid w:val="00821F42"/>
    <w:rsid w:val="0082448D"/>
    <w:rsid w:val="0083421E"/>
    <w:rsid w:val="008353B6"/>
    <w:rsid w:val="00841186"/>
    <w:rsid w:val="00841348"/>
    <w:rsid w:val="0084396E"/>
    <w:rsid w:val="008459F6"/>
    <w:rsid w:val="00847E91"/>
    <w:rsid w:val="00847EF3"/>
    <w:rsid w:val="0085268F"/>
    <w:rsid w:val="00853177"/>
    <w:rsid w:val="008540F3"/>
    <w:rsid w:val="00857939"/>
    <w:rsid w:val="00860E60"/>
    <w:rsid w:val="00861BF8"/>
    <w:rsid w:val="00865861"/>
    <w:rsid w:val="00873A16"/>
    <w:rsid w:val="00874EB1"/>
    <w:rsid w:val="00886660"/>
    <w:rsid w:val="00890DB2"/>
    <w:rsid w:val="00894E3E"/>
    <w:rsid w:val="008A05BD"/>
    <w:rsid w:val="008A24C5"/>
    <w:rsid w:val="008A3258"/>
    <w:rsid w:val="008A5B91"/>
    <w:rsid w:val="008A7891"/>
    <w:rsid w:val="008A7F5C"/>
    <w:rsid w:val="008B05CC"/>
    <w:rsid w:val="008C10F1"/>
    <w:rsid w:val="008C23D7"/>
    <w:rsid w:val="008C35BB"/>
    <w:rsid w:val="008C5831"/>
    <w:rsid w:val="008D0B8D"/>
    <w:rsid w:val="008D3743"/>
    <w:rsid w:val="008D3813"/>
    <w:rsid w:val="008E217C"/>
    <w:rsid w:val="008E429B"/>
    <w:rsid w:val="008E4542"/>
    <w:rsid w:val="008E4F94"/>
    <w:rsid w:val="008E715E"/>
    <w:rsid w:val="008F1900"/>
    <w:rsid w:val="008F5C63"/>
    <w:rsid w:val="00900C86"/>
    <w:rsid w:val="00910674"/>
    <w:rsid w:val="00910DF2"/>
    <w:rsid w:val="009119ED"/>
    <w:rsid w:val="009155C2"/>
    <w:rsid w:val="00915BCF"/>
    <w:rsid w:val="00915E10"/>
    <w:rsid w:val="00920578"/>
    <w:rsid w:val="009222CD"/>
    <w:rsid w:val="00923C73"/>
    <w:rsid w:val="009344D5"/>
    <w:rsid w:val="009379DB"/>
    <w:rsid w:val="00941530"/>
    <w:rsid w:val="00941E17"/>
    <w:rsid w:val="0094270D"/>
    <w:rsid w:val="00943119"/>
    <w:rsid w:val="009437C6"/>
    <w:rsid w:val="00946688"/>
    <w:rsid w:val="00947C24"/>
    <w:rsid w:val="00950A11"/>
    <w:rsid w:val="00955A9A"/>
    <w:rsid w:val="009564C7"/>
    <w:rsid w:val="00972766"/>
    <w:rsid w:val="009727B8"/>
    <w:rsid w:val="0097558E"/>
    <w:rsid w:val="009764A9"/>
    <w:rsid w:val="00976637"/>
    <w:rsid w:val="00980FB6"/>
    <w:rsid w:val="00982535"/>
    <w:rsid w:val="009854CD"/>
    <w:rsid w:val="009915C0"/>
    <w:rsid w:val="00992035"/>
    <w:rsid w:val="00992EF8"/>
    <w:rsid w:val="00994746"/>
    <w:rsid w:val="009A059F"/>
    <w:rsid w:val="009A1F14"/>
    <w:rsid w:val="009A3318"/>
    <w:rsid w:val="009A698F"/>
    <w:rsid w:val="009A6F10"/>
    <w:rsid w:val="009A6FB7"/>
    <w:rsid w:val="009B1E2C"/>
    <w:rsid w:val="009B429C"/>
    <w:rsid w:val="009C1F4E"/>
    <w:rsid w:val="009C4B49"/>
    <w:rsid w:val="009C4F9A"/>
    <w:rsid w:val="009D0F10"/>
    <w:rsid w:val="009D3453"/>
    <w:rsid w:val="009E2E57"/>
    <w:rsid w:val="009E3756"/>
    <w:rsid w:val="009E3BB5"/>
    <w:rsid w:val="009E6B59"/>
    <w:rsid w:val="009E797D"/>
    <w:rsid w:val="009F2090"/>
    <w:rsid w:val="009F4397"/>
    <w:rsid w:val="009F4FB1"/>
    <w:rsid w:val="00A0027A"/>
    <w:rsid w:val="00A00AE7"/>
    <w:rsid w:val="00A00E0C"/>
    <w:rsid w:val="00A02090"/>
    <w:rsid w:val="00A05D8F"/>
    <w:rsid w:val="00A07D19"/>
    <w:rsid w:val="00A11675"/>
    <w:rsid w:val="00A11876"/>
    <w:rsid w:val="00A12015"/>
    <w:rsid w:val="00A16546"/>
    <w:rsid w:val="00A24BE2"/>
    <w:rsid w:val="00A24F9F"/>
    <w:rsid w:val="00A33A50"/>
    <w:rsid w:val="00A3438B"/>
    <w:rsid w:val="00A40FBB"/>
    <w:rsid w:val="00A42C60"/>
    <w:rsid w:val="00A44A18"/>
    <w:rsid w:val="00A46AEC"/>
    <w:rsid w:val="00A51851"/>
    <w:rsid w:val="00A55365"/>
    <w:rsid w:val="00A55444"/>
    <w:rsid w:val="00A677BB"/>
    <w:rsid w:val="00A702F0"/>
    <w:rsid w:val="00A70722"/>
    <w:rsid w:val="00A742B3"/>
    <w:rsid w:val="00A75B9B"/>
    <w:rsid w:val="00A81137"/>
    <w:rsid w:val="00A87572"/>
    <w:rsid w:val="00AA01C1"/>
    <w:rsid w:val="00AA18EC"/>
    <w:rsid w:val="00AA5B49"/>
    <w:rsid w:val="00AA702F"/>
    <w:rsid w:val="00AA767E"/>
    <w:rsid w:val="00AB1578"/>
    <w:rsid w:val="00AB3B42"/>
    <w:rsid w:val="00AB4166"/>
    <w:rsid w:val="00AC1CEB"/>
    <w:rsid w:val="00AC2C0E"/>
    <w:rsid w:val="00AC348D"/>
    <w:rsid w:val="00AC4755"/>
    <w:rsid w:val="00AC5DE9"/>
    <w:rsid w:val="00AC65B1"/>
    <w:rsid w:val="00AD036A"/>
    <w:rsid w:val="00AD4FAE"/>
    <w:rsid w:val="00AD527C"/>
    <w:rsid w:val="00AD59DD"/>
    <w:rsid w:val="00AD5A7C"/>
    <w:rsid w:val="00AD67BC"/>
    <w:rsid w:val="00AE05E7"/>
    <w:rsid w:val="00AE39CC"/>
    <w:rsid w:val="00AF4004"/>
    <w:rsid w:val="00B02E79"/>
    <w:rsid w:val="00B12114"/>
    <w:rsid w:val="00B149D2"/>
    <w:rsid w:val="00B175BB"/>
    <w:rsid w:val="00B1785E"/>
    <w:rsid w:val="00B17F24"/>
    <w:rsid w:val="00B23304"/>
    <w:rsid w:val="00B24680"/>
    <w:rsid w:val="00B273D8"/>
    <w:rsid w:val="00B27A2A"/>
    <w:rsid w:val="00B33471"/>
    <w:rsid w:val="00B34290"/>
    <w:rsid w:val="00B35C45"/>
    <w:rsid w:val="00B401EA"/>
    <w:rsid w:val="00B4146E"/>
    <w:rsid w:val="00B4216F"/>
    <w:rsid w:val="00B429F3"/>
    <w:rsid w:val="00B446FE"/>
    <w:rsid w:val="00B47B99"/>
    <w:rsid w:val="00B5032D"/>
    <w:rsid w:val="00B51352"/>
    <w:rsid w:val="00B55F60"/>
    <w:rsid w:val="00B56902"/>
    <w:rsid w:val="00B6238C"/>
    <w:rsid w:val="00B6647D"/>
    <w:rsid w:val="00B75611"/>
    <w:rsid w:val="00B77156"/>
    <w:rsid w:val="00B778B9"/>
    <w:rsid w:val="00B77EE0"/>
    <w:rsid w:val="00B82CAC"/>
    <w:rsid w:val="00B82F48"/>
    <w:rsid w:val="00B83F60"/>
    <w:rsid w:val="00B8563C"/>
    <w:rsid w:val="00B867D6"/>
    <w:rsid w:val="00BA2927"/>
    <w:rsid w:val="00BA3419"/>
    <w:rsid w:val="00BA5270"/>
    <w:rsid w:val="00BA6FA0"/>
    <w:rsid w:val="00BB57D1"/>
    <w:rsid w:val="00BB6A14"/>
    <w:rsid w:val="00BC6F83"/>
    <w:rsid w:val="00BD71C5"/>
    <w:rsid w:val="00BD7DA4"/>
    <w:rsid w:val="00BE7F99"/>
    <w:rsid w:val="00BF2635"/>
    <w:rsid w:val="00BF530C"/>
    <w:rsid w:val="00C01367"/>
    <w:rsid w:val="00C03798"/>
    <w:rsid w:val="00C04EA8"/>
    <w:rsid w:val="00C06085"/>
    <w:rsid w:val="00C060F0"/>
    <w:rsid w:val="00C06AE0"/>
    <w:rsid w:val="00C06E07"/>
    <w:rsid w:val="00C072DB"/>
    <w:rsid w:val="00C107D2"/>
    <w:rsid w:val="00C13757"/>
    <w:rsid w:val="00C14210"/>
    <w:rsid w:val="00C173DB"/>
    <w:rsid w:val="00C2497D"/>
    <w:rsid w:val="00C30B9A"/>
    <w:rsid w:val="00C30FB6"/>
    <w:rsid w:val="00C30FDD"/>
    <w:rsid w:val="00C35471"/>
    <w:rsid w:val="00C367B7"/>
    <w:rsid w:val="00C36879"/>
    <w:rsid w:val="00C477A7"/>
    <w:rsid w:val="00C50E08"/>
    <w:rsid w:val="00C51617"/>
    <w:rsid w:val="00C5702B"/>
    <w:rsid w:val="00C60365"/>
    <w:rsid w:val="00C6068F"/>
    <w:rsid w:val="00C617D7"/>
    <w:rsid w:val="00C65399"/>
    <w:rsid w:val="00C65957"/>
    <w:rsid w:val="00C66857"/>
    <w:rsid w:val="00C67305"/>
    <w:rsid w:val="00C71EA2"/>
    <w:rsid w:val="00C73E32"/>
    <w:rsid w:val="00C85A37"/>
    <w:rsid w:val="00C874DA"/>
    <w:rsid w:val="00C939DA"/>
    <w:rsid w:val="00CA129C"/>
    <w:rsid w:val="00CA1A3D"/>
    <w:rsid w:val="00CA1FA3"/>
    <w:rsid w:val="00CA2CCA"/>
    <w:rsid w:val="00CB10C2"/>
    <w:rsid w:val="00CB3D99"/>
    <w:rsid w:val="00CB7159"/>
    <w:rsid w:val="00CC211E"/>
    <w:rsid w:val="00CC2F36"/>
    <w:rsid w:val="00CC3614"/>
    <w:rsid w:val="00CC6E96"/>
    <w:rsid w:val="00CD394A"/>
    <w:rsid w:val="00CD3EBD"/>
    <w:rsid w:val="00CD7D13"/>
    <w:rsid w:val="00CE2183"/>
    <w:rsid w:val="00CE2409"/>
    <w:rsid w:val="00CE2548"/>
    <w:rsid w:val="00CE33A8"/>
    <w:rsid w:val="00CE4AF0"/>
    <w:rsid w:val="00CE6EA5"/>
    <w:rsid w:val="00CF0ACD"/>
    <w:rsid w:val="00CF6791"/>
    <w:rsid w:val="00D01766"/>
    <w:rsid w:val="00D02FA1"/>
    <w:rsid w:val="00D03AB3"/>
    <w:rsid w:val="00D05A28"/>
    <w:rsid w:val="00D06E4B"/>
    <w:rsid w:val="00D07560"/>
    <w:rsid w:val="00D14D4A"/>
    <w:rsid w:val="00D165AA"/>
    <w:rsid w:val="00D17E5B"/>
    <w:rsid w:val="00D24256"/>
    <w:rsid w:val="00D2673F"/>
    <w:rsid w:val="00D26A5C"/>
    <w:rsid w:val="00D32BE4"/>
    <w:rsid w:val="00D32C8B"/>
    <w:rsid w:val="00D35026"/>
    <w:rsid w:val="00D430F6"/>
    <w:rsid w:val="00D448A1"/>
    <w:rsid w:val="00D45411"/>
    <w:rsid w:val="00D462C2"/>
    <w:rsid w:val="00D47F2D"/>
    <w:rsid w:val="00D50B07"/>
    <w:rsid w:val="00D52E82"/>
    <w:rsid w:val="00D53733"/>
    <w:rsid w:val="00D56CD8"/>
    <w:rsid w:val="00D62DB5"/>
    <w:rsid w:val="00D67071"/>
    <w:rsid w:val="00D77E2E"/>
    <w:rsid w:val="00D81ED4"/>
    <w:rsid w:val="00D82516"/>
    <w:rsid w:val="00D82F2A"/>
    <w:rsid w:val="00D83CD6"/>
    <w:rsid w:val="00D84532"/>
    <w:rsid w:val="00D87559"/>
    <w:rsid w:val="00D916A4"/>
    <w:rsid w:val="00DA23E0"/>
    <w:rsid w:val="00DA3D14"/>
    <w:rsid w:val="00DA41D8"/>
    <w:rsid w:val="00DA7914"/>
    <w:rsid w:val="00DB17CA"/>
    <w:rsid w:val="00DB2292"/>
    <w:rsid w:val="00DB44FE"/>
    <w:rsid w:val="00DB49D1"/>
    <w:rsid w:val="00DB5125"/>
    <w:rsid w:val="00DC0505"/>
    <w:rsid w:val="00DC1171"/>
    <w:rsid w:val="00DC20F2"/>
    <w:rsid w:val="00DC242D"/>
    <w:rsid w:val="00DC42EF"/>
    <w:rsid w:val="00DC7484"/>
    <w:rsid w:val="00DD2B0C"/>
    <w:rsid w:val="00DE0768"/>
    <w:rsid w:val="00DE0AD3"/>
    <w:rsid w:val="00DE4647"/>
    <w:rsid w:val="00DF1740"/>
    <w:rsid w:val="00DF2EDB"/>
    <w:rsid w:val="00DF6ADD"/>
    <w:rsid w:val="00DF7F64"/>
    <w:rsid w:val="00E00E2C"/>
    <w:rsid w:val="00E00F00"/>
    <w:rsid w:val="00E074BC"/>
    <w:rsid w:val="00E10E04"/>
    <w:rsid w:val="00E1106E"/>
    <w:rsid w:val="00E12FCC"/>
    <w:rsid w:val="00E1414A"/>
    <w:rsid w:val="00E21658"/>
    <w:rsid w:val="00E21BBB"/>
    <w:rsid w:val="00E224A4"/>
    <w:rsid w:val="00E23A7C"/>
    <w:rsid w:val="00E25ED0"/>
    <w:rsid w:val="00E25F01"/>
    <w:rsid w:val="00E336A6"/>
    <w:rsid w:val="00E36AEC"/>
    <w:rsid w:val="00E40256"/>
    <w:rsid w:val="00E419F7"/>
    <w:rsid w:val="00E458DD"/>
    <w:rsid w:val="00E47FB6"/>
    <w:rsid w:val="00E510FF"/>
    <w:rsid w:val="00E570A4"/>
    <w:rsid w:val="00E57FED"/>
    <w:rsid w:val="00E61ADA"/>
    <w:rsid w:val="00E719F4"/>
    <w:rsid w:val="00E72366"/>
    <w:rsid w:val="00E756C6"/>
    <w:rsid w:val="00E76912"/>
    <w:rsid w:val="00E779B8"/>
    <w:rsid w:val="00E77C77"/>
    <w:rsid w:val="00E829EB"/>
    <w:rsid w:val="00E9540C"/>
    <w:rsid w:val="00EB1719"/>
    <w:rsid w:val="00EB19D1"/>
    <w:rsid w:val="00EB42BF"/>
    <w:rsid w:val="00EB6A58"/>
    <w:rsid w:val="00EC0369"/>
    <w:rsid w:val="00EC33A0"/>
    <w:rsid w:val="00ED0EBB"/>
    <w:rsid w:val="00EE120D"/>
    <w:rsid w:val="00EE19D8"/>
    <w:rsid w:val="00EE2A79"/>
    <w:rsid w:val="00EE35D0"/>
    <w:rsid w:val="00EE7347"/>
    <w:rsid w:val="00EE77ED"/>
    <w:rsid w:val="00EF0000"/>
    <w:rsid w:val="00EF00B4"/>
    <w:rsid w:val="00EF1254"/>
    <w:rsid w:val="00EF284A"/>
    <w:rsid w:val="00EF324B"/>
    <w:rsid w:val="00F00493"/>
    <w:rsid w:val="00F00B7C"/>
    <w:rsid w:val="00F03C64"/>
    <w:rsid w:val="00F076D7"/>
    <w:rsid w:val="00F2148A"/>
    <w:rsid w:val="00F230AF"/>
    <w:rsid w:val="00F23B4A"/>
    <w:rsid w:val="00F25D56"/>
    <w:rsid w:val="00F264E8"/>
    <w:rsid w:val="00F33D9A"/>
    <w:rsid w:val="00F45CAA"/>
    <w:rsid w:val="00F4730C"/>
    <w:rsid w:val="00F512AC"/>
    <w:rsid w:val="00F51460"/>
    <w:rsid w:val="00F53F9A"/>
    <w:rsid w:val="00F5614E"/>
    <w:rsid w:val="00F57DF8"/>
    <w:rsid w:val="00F607D3"/>
    <w:rsid w:val="00F60828"/>
    <w:rsid w:val="00F6376C"/>
    <w:rsid w:val="00F725F3"/>
    <w:rsid w:val="00F739C8"/>
    <w:rsid w:val="00F74FE8"/>
    <w:rsid w:val="00F76630"/>
    <w:rsid w:val="00F81046"/>
    <w:rsid w:val="00F821B1"/>
    <w:rsid w:val="00F843E1"/>
    <w:rsid w:val="00F90C24"/>
    <w:rsid w:val="00FA1346"/>
    <w:rsid w:val="00FA2F41"/>
    <w:rsid w:val="00FB0284"/>
    <w:rsid w:val="00FB152C"/>
    <w:rsid w:val="00FB2FA7"/>
    <w:rsid w:val="00FB3189"/>
    <w:rsid w:val="00FB3217"/>
    <w:rsid w:val="00FB507A"/>
    <w:rsid w:val="00FB70A2"/>
    <w:rsid w:val="00FC0300"/>
    <w:rsid w:val="00FC25BE"/>
    <w:rsid w:val="00FC2A0E"/>
    <w:rsid w:val="00FD1218"/>
    <w:rsid w:val="00FD3283"/>
    <w:rsid w:val="00FD3686"/>
    <w:rsid w:val="00FD380D"/>
    <w:rsid w:val="00FD3F8A"/>
    <w:rsid w:val="00FE153B"/>
    <w:rsid w:val="00FE3982"/>
    <w:rsid w:val="00FF0673"/>
    <w:rsid w:val="00FF15A8"/>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11"/>
    <o:shapelayout v:ext="edit">
      <o:idmap v:ext="edit" data="1"/>
    </o:shapelayout>
  </w:shapeDefaults>
  <w:decimalSymbol w:val="."/>
  <w:listSeparator w:val=","/>
  <w14:docId w14:val="4BE8855D"/>
  <w15:docId w15:val="{05AFF45A-2A02-409B-8FB0-99FFA05B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D82F2A"/>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D82F2A"/>
    <w:pPr>
      <w:keepNext/>
      <w:numPr>
        <w:ilvl w:val="2"/>
        <w:numId w:val="7"/>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00E0C"/>
    <w:pPr>
      <w:pBdr>
        <w:top w:val="single" w:sz="4" w:space="1" w:color="auto"/>
      </w:pBdr>
      <w:tabs>
        <w:tab w:val="center" w:pos="4320"/>
        <w:tab w:val="right" w:pos="990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1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23"/>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A00E0C"/>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4828B7"/>
    <w:rPr>
      <w:b/>
      <w:sz w:val="30"/>
    </w:rPr>
  </w:style>
  <w:style w:type="paragraph" w:customStyle="1" w:styleId="Style13">
    <w:name w:val="Style13"/>
    <w:basedOn w:val="Footer"/>
    <w:link w:val="Style13Char"/>
    <w:qFormat/>
    <w:rsid w:val="005C4EEB"/>
    <w:pPr>
      <w:tabs>
        <w:tab w:val="clear" w:pos="9900"/>
        <w:tab w:val="right" w:pos="10800"/>
      </w:tabs>
      <w:spacing w:before="60"/>
    </w:pPr>
    <w:rPr>
      <w:rFonts w:asciiTheme="minorHAnsi" w:hAnsiTheme="minorHAnsi"/>
    </w:rPr>
  </w:style>
  <w:style w:type="character" w:customStyle="1" w:styleId="Style13Char">
    <w:name w:val="Style13 Char"/>
    <w:basedOn w:val="FooterChar"/>
    <w:link w:val="Style13"/>
    <w:rsid w:val="005C4EEB"/>
    <w:rPr>
      <w:rFonts w:asciiTheme="minorHAnsi" w:hAnsiTheme="minorHAnsi"/>
      <w:i/>
    </w:rPr>
  </w:style>
  <w:style w:type="paragraph" w:customStyle="1" w:styleId="Style10">
    <w:name w:val="Style10"/>
    <w:basedOn w:val="Normal"/>
    <w:link w:val="Style10Char"/>
    <w:qFormat/>
    <w:rsid w:val="002202B4"/>
    <w:pPr>
      <w:tabs>
        <w:tab w:val="right" w:pos="10543"/>
      </w:tabs>
    </w:pPr>
    <w:rPr>
      <w:rFonts w:asciiTheme="minorHAnsi" w:hAnsiTheme="minorHAnsi"/>
      <w:bCs/>
    </w:rPr>
  </w:style>
  <w:style w:type="paragraph" w:customStyle="1" w:styleId="Style11">
    <w:name w:val="Style11"/>
    <w:basedOn w:val="Normal"/>
    <w:link w:val="Style11Char"/>
    <w:qFormat/>
    <w:rsid w:val="002202B4"/>
    <w:pPr>
      <w:tabs>
        <w:tab w:val="right" w:pos="10543"/>
      </w:tabs>
      <w:jc w:val="right"/>
    </w:pPr>
    <w:rPr>
      <w:rFonts w:asciiTheme="minorHAnsi" w:hAnsiTheme="minorHAnsi"/>
      <w:bCs/>
    </w:rPr>
  </w:style>
  <w:style w:type="character" w:customStyle="1" w:styleId="Style10Char">
    <w:name w:val="Style10 Char"/>
    <w:basedOn w:val="DefaultParagraphFont"/>
    <w:link w:val="Style10"/>
    <w:rsid w:val="002202B4"/>
    <w:rPr>
      <w:rFonts w:asciiTheme="minorHAnsi" w:hAnsiTheme="minorHAnsi"/>
      <w:bCs/>
    </w:rPr>
  </w:style>
  <w:style w:type="paragraph" w:customStyle="1" w:styleId="Style12">
    <w:name w:val="Style12"/>
    <w:basedOn w:val="Normal"/>
    <w:link w:val="Style12Char"/>
    <w:qFormat/>
    <w:rsid w:val="002202B4"/>
    <w:rPr>
      <w:rFonts w:asciiTheme="minorHAnsi" w:hAnsiTheme="minorHAnsi"/>
      <w:sz w:val="12"/>
      <w:szCs w:val="12"/>
    </w:rPr>
  </w:style>
  <w:style w:type="character" w:customStyle="1" w:styleId="Style11Char">
    <w:name w:val="Style11 Char"/>
    <w:basedOn w:val="DefaultParagraphFont"/>
    <w:link w:val="Style11"/>
    <w:rsid w:val="002202B4"/>
    <w:rPr>
      <w:rFonts w:asciiTheme="minorHAnsi" w:hAnsiTheme="minorHAnsi"/>
      <w:bCs/>
    </w:rPr>
  </w:style>
  <w:style w:type="character" w:customStyle="1" w:styleId="Style12Char">
    <w:name w:val="Style12 Char"/>
    <w:basedOn w:val="DefaultParagraphFont"/>
    <w:link w:val="Style12"/>
    <w:rsid w:val="002202B4"/>
    <w:rPr>
      <w:rFonts w:asciiTheme="minorHAnsi" w:hAnsiTheme="minorHAnsi"/>
      <w:sz w:val="12"/>
      <w:szCs w:val="12"/>
    </w:rPr>
  </w:style>
  <w:style w:type="paragraph" w:customStyle="1" w:styleId="Style14">
    <w:name w:val="Style14"/>
    <w:basedOn w:val="Normal"/>
    <w:link w:val="Style14Char"/>
    <w:qFormat/>
    <w:rsid w:val="002202B4"/>
    <w:pPr>
      <w:keepNext/>
      <w:outlineLvl w:val="0"/>
    </w:pPr>
    <w:rPr>
      <w:rFonts w:asciiTheme="minorHAnsi" w:hAnsiTheme="minorHAnsi"/>
      <w:bCs/>
    </w:rPr>
  </w:style>
  <w:style w:type="paragraph" w:customStyle="1" w:styleId="Style15">
    <w:name w:val="Style15"/>
    <w:basedOn w:val="Normal"/>
    <w:link w:val="Style15Char"/>
    <w:qFormat/>
    <w:rsid w:val="002202B4"/>
    <w:pPr>
      <w:keepNext/>
      <w:jc w:val="right"/>
      <w:outlineLvl w:val="0"/>
    </w:pPr>
    <w:rPr>
      <w:rFonts w:asciiTheme="minorHAnsi" w:hAnsiTheme="minorHAnsi"/>
      <w:bCs/>
    </w:rPr>
  </w:style>
  <w:style w:type="character" w:customStyle="1" w:styleId="Style14Char">
    <w:name w:val="Style14 Char"/>
    <w:basedOn w:val="DefaultParagraphFont"/>
    <w:link w:val="Style14"/>
    <w:rsid w:val="002202B4"/>
    <w:rPr>
      <w:rFonts w:asciiTheme="minorHAnsi" w:hAnsiTheme="minorHAnsi"/>
      <w:bCs/>
    </w:rPr>
  </w:style>
  <w:style w:type="character" w:customStyle="1" w:styleId="Style15Char">
    <w:name w:val="Style15 Char"/>
    <w:basedOn w:val="DefaultParagraphFont"/>
    <w:link w:val="Style15"/>
    <w:rsid w:val="002202B4"/>
    <w:rPr>
      <w:rFonts w:asciiTheme="minorHAnsi" w:hAnsiTheme="minorHAnsi"/>
      <w:bCs/>
    </w:rPr>
  </w:style>
  <w:style w:type="paragraph" w:styleId="ListParagraph">
    <w:name w:val="List Paragraph"/>
    <w:basedOn w:val="Normal"/>
    <w:uiPriority w:val="34"/>
    <w:qFormat/>
    <w:rsid w:val="00947C24"/>
    <w:pPr>
      <w:ind w:left="720"/>
      <w:contextualSpacing/>
    </w:pPr>
  </w:style>
  <w:style w:type="paragraph" w:styleId="DocumentMap">
    <w:name w:val="Document Map"/>
    <w:basedOn w:val="Normal"/>
    <w:link w:val="DocumentMapChar"/>
    <w:rsid w:val="003C3988"/>
    <w:rPr>
      <w:rFonts w:ascii="Tahoma" w:hAnsi="Tahoma" w:cs="Tahoma"/>
      <w:sz w:val="16"/>
      <w:szCs w:val="16"/>
    </w:rPr>
  </w:style>
  <w:style w:type="character" w:customStyle="1" w:styleId="DocumentMapChar">
    <w:name w:val="Document Map Char"/>
    <w:basedOn w:val="DefaultParagraphFont"/>
    <w:link w:val="DocumentMap"/>
    <w:rsid w:val="003C3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43832">
      <w:bodyDiv w:val="1"/>
      <w:marLeft w:val="0"/>
      <w:marRight w:val="0"/>
      <w:marTop w:val="0"/>
      <w:marBottom w:val="0"/>
      <w:divBdr>
        <w:top w:val="none" w:sz="0" w:space="0" w:color="auto"/>
        <w:left w:val="none" w:sz="0" w:space="0" w:color="auto"/>
        <w:bottom w:val="none" w:sz="0" w:space="0" w:color="auto"/>
        <w:right w:val="none" w:sz="0" w:space="0" w:color="auto"/>
      </w:divBdr>
    </w:div>
    <w:div w:id="18476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D5BAF-AB82-4EA2-87DA-E966F5DED557}">
  <ds:schemaRefs>
    <ds:schemaRef ds:uri="http://schemas.openxmlformats.org/officeDocument/2006/bibliography"/>
  </ds:schemaRefs>
</ds:datastoreItem>
</file>

<file path=customXml/itemProps2.xml><?xml version="1.0" encoding="utf-8"?>
<ds:datastoreItem xmlns:ds="http://schemas.openxmlformats.org/officeDocument/2006/customXml" ds:itemID="{B952D720-3011-4903-868A-3B7A7B5E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dtam-15day</dc:creator>
  <cp:lastModifiedBy>Smith, Alexis@Energy</cp:lastModifiedBy>
  <cp:revision>19</cp:revision>
  <cp:lastPrinted>2017-12-21T16:31:00Z</cp:lastPrinted>
  <dcterms:created xsi:type="dcterms:W3CDTF">2015-06-09T17:22:00Z</dcterms:created>
  <dcterms:modified xsi:type="dcterms:W3CDTF">2018-12-07T19:11:00Z</dcterms:modified>
</cp:coreProperties>
</file>
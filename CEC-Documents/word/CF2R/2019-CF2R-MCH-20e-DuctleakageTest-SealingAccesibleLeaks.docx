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021"/>
        <w:gridCol w:w="5505"/>
      </w:tblGrid>
      <w:tr w:rsidR="00644254" w:rsidRPr="003F2ABE" w14:paraId="2B99BEE7" w14:textId="77777777" w:rsidTr="00F3155B">
        <w:trPr>
          <w:trHeight w:val="206"/>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EE6" w14:textId="77777777" w:rsidR="00644254" w:rsidRPr="003F2ABE" w:rsidRDefault="00644254" w:rsidP="00644254">
            <w:pPr>
              <w:rPr>
                <w:rFonts w:asciiTheme="minorHAnsi" w:hAnsiTheme="minorHAnsi"/>
                <w:sz w:val="18"/>
                <w:szCs w:val="18"/>
              </w:rPr>
            </w:pPr>
            <w:r w:rsidRPr="00F3155B">
              <w:rPr>
                <w:rFonts w:asciiTheme="minorHAnsi" w:hAnsiTheme="minorHAnsi"/>
                <w:b/>
                <w:szCs w:val="18"/>
              </w:rPr>
              <w:t>A. System Information</w:t>
            </w:r>
          </w:p>
        </w:tc>
      </w:tr>
      <w:tr w:rsidR="00171E43" w:rsidRPr="003F2ABE" w14:paraId="2B99BEE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8"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1</w:t>
            </w:r>
          </w:p>
        </w:tc>
        <w:tc>
          <w:tcPr>
            <w:tcW w:w="2284" w:type="pct"/>
            <w:tcBorders>
              <w:top w:val="single" w:sz="4" w:space="0" w:color="auto"/>
              <w:left w:val="single" w:sz="4" w:space="0" w:color="auto"/>
              <w:bottom w:val="single" w:sz="4" w:space="0" w:color="auto"/>
              <w:right w:val="single" w:sz="4" w:space="0" w:color="auto"/>
            </w:tcBorders>
            <w:vAlign w:val="center"/>
          </w:tcPr>
          <w:p w14:paraId="2B99BEE9" w14:textId="25182E73"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Identification or Name</w:t>
            </w:r>
          </w:p>
        </w:tc>
        <w:tc>
          <w:tcPr>
            <w:tcW w:w="2503" w:type="pct"/>
            <w:tcBorders>
              <w:top w:val="single" w:sz="4" w:space="0" w:color="auto"/>
              <w:left w:val="single" w:sz="4" w:space="0" w:color="auto"/>
              <w:bottom w:val="single" w:sz="4" w:space="0" w:color="auto"/>
              <w:right w:val="single" w:sz="4" w:space="0" w:color="auto"/>
            </w:tcBorders>
            <w:vAlign w:val="center"/>
          </w:tcPr>
          <w:p w14:paraId="2B99BEEA" w14:textId="77777777" w:rsidR="00171E43" w:rsidRPr="003F2ABE" w:rsidRDefault="00171E43" w:rsidP="00171E43">
            <w:pPr>
              <w:rPr>
                <w:rFonts w:asciiTheme="minorHAnsi" w:hAnsiTheme="minorHAnsi"/>
                <w:sz w:val="18"/>
                <w:szCs w:val="18"/>
              </w:rPr>
            </w:pPr>
          </w:p>
        </w:tc>
      </w:tr>
      <w:tr w:rsidR="00171E43" w:rsidRPr="003F2ABE" w14:paraId="2B99BEE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C"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2</w:t>
            </w:r>
          </w:p>
        </w:tc>
        <w:tc>
          <w:tcPr>
            <w:tcW w:w="2284" w:type="pct"/>
            <w:tcBorders>
              <w:top w:val="single" w:sz="4" w:space="0" w:color="auto"/>
              <w:left w:val="single" w:sz="4" w:space="0" w:color="auto"/>
              <w:bottom w:val="single" w:sz="4" w:space="0" w:color="auto"/>
              <w:right w:val="single" w:sz="4" w:space="0" w:color="auto"/>
            </w:tcBorders>
            <w:vAlign w:val="center"/>
          </w:tcPr>
          <w:p w14:paraId="2B99BEED" w14:textId="2BBAA554"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Location or Area Served</w:t>
            </w:r>
          </w:p>
        </w:tc>
        <w:tc>
          <w:tcPr>
            <w:tcW w:w="2503" w:type="pct"/>
            <w:tcBorders>
              <w:top w:val="single" w:sz="4" w:space="0" w:color="auto"/>
              <w:left w:val="single" w:sz="4" w:space="0" w:color="auto"/>
              <w:bottom w:val="single" w:sz="4" w:space="0" w:color="auto"/>
              <w:right w:val="single" w:sz="4" w:space="0" w:color="auto"/>
            </w:tcBorders>
            <w:vAlign w:val="center"/>
          </w:tcPr>
          <w:p w14:paraId="2B99BEEE" w14:textId="77777777" w:rsidR="00171E43" w:rsidRPr="003F2ABE" w:rsidRDefault="00171E43" w:rsidP="00171E43">
            <w:pPr>
              <w:rPr>
                <w:rFonts w:asciiTheme="minorHAnsi" w:hAnsiTheme="minorHAnsi"/>
                <w:sz w:val="18"/>
                <w:szCs w:val="18"/>
              </w:rPr>
            </w:pPr>
          </w:p>
        </w:tc>
      </w:tr>
      <w:tr w:rsidR="005F490D" w:rsidRPr="003F2ABE" w14:paraId="7E1696F5" w14:textId="77777777" w:rsidTr="00F3155B">
        <w:trPr>
          <w:trHeight w:val="360"/>
          <w:ins w:id="0" w:author="Smith, Alexis@Energy" w:date="2018-08-17T13:07:00Z"/>
        </w:trPr>
        <w:tc>
          <w:tcPr>
            <w:tcW w:w="213" w:type="pct"/>
            <w:tcBorders>
              <w:top w:val="single" w:sz="4" w:space="0" w:color="auto"/>
              <w:left w:val="single" w:sz="4" w:space="0" w:color="auto"/>
              <w:bottom w:val="single" w:sz="4" w:space="0" w:color="auto"/>
              <w:right w:val="single" w:sz="4" w:space="0" w:color="auto"/>
            </w:tcBorders>
            <w:vAlign w:val="center"/>
          </w:tcPr>
          <w:p w14:paraId="58274643" w14:textId="6B671F04" w:rsidR="005F490D" w:rsidRDefault="005F490D" w:rsidP="00171E43">
            <w:pPr>
              <w:jc w:val="center"/>
              <w:rPr>
                <w:ins w:id="1" w:author="Smith, Alexis@Energy" w:date="2018-08-17T13:07:00Z"/>
                <w:rFonts w:asciiTheme="minorHAnsi" w:hAnsiTheme="minorHAnsi"/>
                <w:sz w:val="18"/>
                <w:szCs w:val="18"/>
              </w:rPr>
            </w:pPr>
            <w:ins w:id="2" w:author="Smith, Alexis@Energy" w:date="2018-08-17T13:07:00Z">
              <w:r>
                <w:rPr>
                  <w:rFonts w:asciiTheme="minorHAnsi" w:hAnsiTheme="minorHAnsi"/>
                  <w:sz w:val="18"/>
                  <w:szCs w:val="18"/>
                </w:rPr>
                <w:t>03</w:t>
              </w:r>
            </w:ins>
          </w:p>
        </w:tc>
        <w:tc>
          <w:tcPr>
            <w:tcW w:w="2284" w:type="pct"/>
            <w:tcBorders>
              <w:top w:val="single" w:sz="4" w:space="0" w:color="auto"/>
              <w:left w:val="single" w:sz="4" w:space="0" w:color="auto"/>
              <w:bottom w:val="single" w:sz="4" w:space="0" w:color="auto"/>
              <w:right w:val="single" w:sz="4" w:space="0" w:color="auto"/>
            </w:tcBorders>
            <w:vAlign w:val="center"/>
          </w:tcPr>
          <w:p w14:paraId="75BF50D4" w14:textId="55DA5258" w:rsidR="005F490D" w:rsidRPr="003F2ABE" w:rsidRDefault="005F490D" w:rsidP="00171E43">
            <w:pPr>
              <w:rPr>
                <w:ins w:id="3" w:author="Smith, Alexis@Energy" w:date="2018-08-17T13:07:00Z"/>
                <w:rFonts w:asciiTheme="minorHAnsi" w:hAnsiTheme="minorHAnsi"/>
                <w:sz w:val="18"/>
                <w:szCs w:val="18"/>
              </w:rPr>
            </w:pPr>
            <w:ins w:id="4" w:author="Smith, Alexis@Energy" w:date="2018-08-17T13:07:00Z">
              <w:r>
                <w:rPr>
                  <w:rFonts w:asciiTheme="minorHAnsi" w:hAnsiTheme="minorHAnsi"/>
                  <w:sz w:val="18"/>
                  <w:szCs w:val="18"/>
                </w:rPr>
                <w:t>Indoor Unit Name</w:t>
              </w:r>
            </w:ins>
          </w:p>
        </w:tc>
        <w:tc>
          <w:tcPr>
            <w:tcW w:w="2503" w:type="pct"/>
            <w:tcBorders>
              <w:top w:val="single" w:sz="4" w:space="0" w:color="auto"/>
              <w:left w:val="single" w:sz="4" w:space="0" w:color="auto"/>
              <w:bottom w:val="single" w:sz="4" w:space="0" w:color="auto"/>
              <w:right w:val="single" w:sz="4" w:space="0" w:color="auto"/>
            </w:tcBorders>
            <w:vAlign w:val="center"/>
          </w:tcPr>
          <w:p w14:paraId="478CC2B6" w14:textId="77777777" w:rsidR="005F490D" w:rsidRPr="003F2ABE" w:rsidRDefault="005F490D" w:rsidP="00171E43">
            <w:pPr>
              <w:rPr>
                <w:ins w:id="5" w:author="Smith, Alexis@Energy" w:date="2018-08-17T13:07:00Z"/>
                <w:rFonts w:asciiTheme="minorHAnsi" w:hAnsiTheme="minorHAnsi"/>
                <w:sz w:val="18"/>
                <w:szCs w:val="18"/>
              </w:rPr>
            </w:pPr>
          </w:p>
        </w:tc>
      </w:tr>
      <w:tr w:rsidR="00171E43" w:rsidRPr="003F2ABE" w14:paraId="2B99BEF3"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0" w14:textId="6BB2BFE5"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ins w:id="6" w:author="Smith, Alexis@Energy" w:date="2018-08-17T13:08:00Z">
              <w:r w:rsidR="005F490D">
                <w:rPr>
                  <w:rFonts w:asciiTheme="minorHAnsi" w:hAnsiTheme="minorHAnsi"/>
                  <w:sz w:val="18"/>
                  <w:szCs w:val="18"/>
                </w:rPr>
                <w:t>4</w:t>
              </w:r>
            </w:ins>
            <w:del w:id="7" w:author="Smith, Alexis@Energy" w:date="2018-08-17T13:07:00Z">
              <w:r w:rsidR="00171E43" w:rsidRPr="003F2ABE" w:rsidDel="005F490D">
                <w:rPr>
                  <w:rFonts w:asciiTheme="minorHAnsi" w:hAnsiTheme="minorHAnsi"/>
                  <w:sz w:val="18"/>
                  <w:szCs w:val="18"/>
                </w:rPr>
                <w:delText>3</w:delText>
              </w:r>
            </w:del>
          </w:p>
        </w:tc>
        <w:tc>
          <w:tcPr>
            <w:tcW w:w="2284" w:type="pct"/>
            <w:tcBorders>
              <w:top w:val="single" w:sz="4" w:space="0" w:color="auto"/>
              <w:left w:val="single" w:sz="4" w:space="0" w:color="auto"/>
              <w:bottom w:val="single" w:sz="4" w:space="0" w:color="auto"/>
              <w:right w:val="single" w:sz="4" w:space="0" w:color="auto"/>
            </w:tcBorders>
            <w:vAlign w:val="center"/>
          </w:tcPr>
          <w:p w14:paraId="2B99BEF1" w14:textId="32656028"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503" w:type="pct"/>
            <w:tcBorders>
              <w:top w:val="single" w:sz="4" w:space="0" w:color="auto"/>
              <w:left w:val="single" w:sz="4" w:space="0" w:color="auto"/>
              <w:bottom w:val="single" w:sz="4" w:space="0" w:color="auto"/>
              <w:right w:val="single" w:sz="4" w:space="0" w:color="auto"/>
            </w:tcBorders>
            <w:vAlign w:val="center"/>
          </w:tcPr>
          <w:p w14:paraId="2B99BEF2" w14:textId="77777777" w:rsidR="00171E43" w:rsidRPr="003F2ABE" w:rsidRDefault="00171E43" w:rsidP="00171E43">
            <w:pPr>
              <w:rPr>
                <w:rFonts w:asciiTheme="minorHAnsi" w:hAnsiTheme="minorHAnsi"/>
                <w:sz w:val="18"/>
                <w:szCs w:val="18"/>
              </w:rPr>
            </w:pPr>
          </w:p>
        </w:tc>
      </w:tr>
      <w:tr w:rsidR="00171E43" w:rsidRPr="003F2ABE" w14:paraId="2B99BEF7"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4" w14:textId="59325E38"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ins w:id="8" w:author="Smith, Alexis@Energy" w:date="2018-08-17T13:08:00Z">
              <w:r w:rsidR="005F490D">
                <w:rPr>
                  <w:rFonts w:asciiTheme="minorHAnsi" w:hAnsiTheme="minorHAnsi"/>
                  <w:sz w:val="18"/>
                  <w:szCs w:val="18"/>
                </w:rPr>
                <w:t>5</w:t>
              </w:r>
            </w:ins>
            <w:del w:id="9" w:author="Smith, Alexis@Energy" w:date="2018-08-17T13:08:00Z">
              <w:r w:rsidR="00171E43" w:rsidRPr="003F2ABE" w:rsidDel="005F490D">
                <w:rPr>
                  <w:rFonts w:asciiTheme="minorHAnsi" w:hAnsiTheme="minorHAnsi"/>
                  <w:sz w:val="18"/>
                  <w:szCs w:val="18"/>
                </w:rPr>
                <w:delText>4</w:delText>
              </w:r>
            </w:del>
          </w:p>
        </w:tc>
        <w:tc>
          <w:tcPr>
            <w:tcW w:w="2284" w:type="pct"/>
            <w:tcBorders>
              <w:top w:val="single" w:sz="4" w:space="0" w:color="auto"/>
              <w:left w:val="single" w:sz="4" w:space="0" w:color="auto"/>
              <w:bottom w:val="single" w:sz="4" w:space="0" w:color="auto"/>
              <w:right w:val="single" w:sz="4" w:space="0" w:color="auto"/>
            </w:tcBorders>
            <w:vAlign w:val="center"/>
          </w:tcPr>
          <w:p w14:paraId="2B99BEF5" w14:textId="77777777"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6" w14:textId="77777777" w:rsidR="00171E43" w:rsidRPr="003F2ABE" w:rsidRDefault="00171E43" w:rsidP="00171E43">
            <w:pPr>
              <w:rPr>
                <w:rFonts w:asciiTheme="minorHAnsi" w:hAnsiTheme="minorHAnsi"/>
                <w:sz w:val="18"/>
                <w:szCs w:val="18"/>
              </w:rPr>
            </w:pPr>
          </w:p>
        </w:tc>
      </w:tr>
      <w:tr w:rsidR="00171E43" w:rsidRPr="003F2ABE" w14:paraId="2B99BEF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8" w14:textId="6A74F0CD"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ins w:id="10" w:author="Smith, Alexis@Energy" w:date="2018-08-17T13:08:00Z">
              <w:r w:rsidR="005F490D">
                <w:rPr>
                  <w:rFonts w:asciiTheme="minorHAnsi" w:hAnsiTheme="minorHAnsi"/>
                  <w:sz w:val="18"/>
                  <w:szCs w:val="18"/>
                </w:rPr>
                <w:t>6</w:t>
              </w:r>
            </w:ins>
            <w:del w:id="11" w:author="Smith, Alexis@Energy" w:date="2018-08-17T13:08:00Z">
              <w:r w:rsidR="00171E43" w:rsidRPr="003F2ABE" w:rsidDel="005F490D">
                <w:rPr>
                  <w:rFonts w:asciiTheme="minorHAnsi" w:hAnsiTheme="minorHAnsi"/>
                  <w:sz w:val="18"/>
                  <w:szCs w:val="18"/>
                </w:rPr>
                <w:delText>5</w:delText>
              </w:r>
            </w:del>
          </w:p>
        </w:tc>
        <w:tc>
          <w:tcPr>
            <w:tcW w:w="2284" w:type="pct"/>
            <w:tcBorders>
              <w:top w:val="single" w:sz="4" w:space="0" w:color="auto"/>
              <w:left w:val="single" w:sz="4" w:space="0" w:color="auto"/>
              <w:bottom w:val="single" w:sz="4" w:space="0" w:color="auto"/>
              <w:right w:val="single" w:sz="4" w:space="0" w:color="auto"/>
            </w:tcBorders>
            <w:vAlign w:val="center"/>
          </w:tcPr>
          <w:p w14:paraId="2B99BEF9" w14:textId="7626B3CC" w:rsidR="00171E43" w:rsidRPr="003F2ABE" w:rsidRDefault="00171E43" w:rsidP="00D1629A">
            <w:pPr>
              <w:rPr>
                <w:rFonts w:asciiTheme="minorHAnsi" w:hAnsiTheme="minorHAnsi"/>
                <w:sz w:val="18"/>
                <w:szCs w:val="18"/>
              </w:rPr>
            </w:pPr>
            <w:r w:rsidRPr="003F2ABE">
              <w:rPr>
                <w:rFonts w:asciiTheme="minorHAnsi" w:hAnsiTheme="minorHAnsi"/>
                <w:sz w:val="18"/>
                <w:szCs w:val="18"/>
              </w:rPr>
              <w:t>Verified Low Leakage Air-</w:t>
            </w:r>
            <w:r w:rsidR="00D1629A">
              <w:rPr>
                <w:rFonts w:asciiTheme="minorHAnsi" w:hAnsiTheme="minorHAnsi"/>
                <w:sz w:val="18"/>
                <w:szCs w:val="18"/>
              </w:rPr>
              <w:t>H</w:t>
            </w:r>
            <w:r w:rsidRPr="003F2ABE">
              <w:rPr>
                <w:rFonts w:asciiTheme="minorHAnsi" w:hAnsiTheme="minorHAnsi"/>
                <w:sz w:val="18"/>
                <w:szCs w:val="18"/>
              </w:rPr>
              <w:t xml:space="preserve">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A" w14:textId="77777777" w:rsidR="00171E43" w:rsidRPr="003F2ABE" w:rsidRDefault="00171E43" w:rsidP="00171E43">
            <w:pPr>
              <w:rPr>
                <w:rFonts w:asciiTheme="minorHAnsi" w:hAnsiTheme="minorHAnsi"/>
                <w:sz w:val="18"/>
                <w:szCs w:val="18"/>
              </w:rPr>
            </w:pPr>
          </w:p>
        </w:tc>
      </w:tr>
      <w:tr w:rsidR="00171E43" w:rsidRPr="003F2ABE" w14:paraId="2B99BEF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C" w14:textId="3C77432E"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ins w:id="12" w:author="Smith, Alexis@Energy" w:date="2018-08-17T13:08:00Z">
              <w:r w:rsidR="005F490D">
                <w:rPr>
                  <w:rFonts w:asciiTheme="minorHAnsi" w:hAnsiTheme="minorHAnsi"/>
                  <w:sz w:val="18"/>
                  <w:szCs w:val="18"/>
                </w:rPr>
                <w:t>7</w:t>
              </w:r>
            </w:ins>
            <w:del w:id="13" w:author="Smith, Alexis@Energy" w:date="2018-08-17T13:08:00Z">
              <w:r w:rsidR="00171E43" w:rsidRPr="003F2ABE" w:rsidDel="005F490D">
                <w:rPr>
                  <w:rFonts w:asciiTheme="minorHAnsi" w:hAnsiTheme="minorHAnsi"/>
                  <w:sz w:val="18"/>
                  <w:szCs w:val="18"/>
                </w:rPr>
                <w:delText>6</w:delText>
              </w:r>
            </w:del>
          </w:p>
        </w:tc>
        <w:tc>
          <w:tcPr>
            <w:tcW w:w="2284" w:type="pct"/>
            <w:tcBorders>
              <w:top w:val="single" w:sz="4" w:space="0" w:color="auto"/>
              <w:left w:val="single" w:sz="4" w:space="0" w:color="auto"/>
              <w:bottom w:val="single" w:sz="4" w:space="0" w:color="auto"/>
              <w:right w:val="single" w:sz="4" w:space="0" w:color="auto"/>
            </w:tcBorders>
            <w:vAlign w:val="center"/>
          </w:tcPr>
          <w:p w14:paraId="2B99BEFD" w14:textId="45CC8E13"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Duct System </w:t>
            </w:r>
            <w:r w:rsidR="007510B1" w:rsidRPr="003F2ABE">
              <w:rPr>
                <w:rFonts w:asciiTheme="minorHAnsi" w:hAnsiTheme="minorHAnsi"/>
                <w:sz w:val="18"/>
                <w:szCs w:val="18"/>
              </w:rPr>
              <w:t>Compliance Category</w:t>
            </w:r>
          </w:p>
        </w:tc>
        <w:tc>
          <w:tcPr>
            <w:tcW w:w="2503" w:type="pct"/>
            <w:tcBorders>
              <w:top w:val="single" w:sz="4" w:space="0" w:color="auto"/>
              <w:left w:val="single" w:sz="4" w:space="0" w:color="auto"/>
              <w:bottom w:val="single" w:sz="4" w:space="0" w:color="auto"/>
              <w:right w:val="single" w:sz="4" w:space="0" w:color="auto"/>
            </w:tcBorders>
            <w:vAlign w:val="center"/>
          </w:tcPr>
          <w:p w14:paraId="2B99BEFE" w14:textId="77777777" w:rsidR="00171E43" w:rsidRPr="003F2ABE" w:rsidRDefault="00171E43" w:rsidP="00171E43">
            <w:pPr>
              <w:rPr>
                <w:rFonts w:asciiTheme="minorHAnsi" w:hAnsiTheme="minorHAnsi"/>
                <w:sz w:val="18"/>
                <w:szCs w:val="18"/>
              </w:rPr>
            </w:pPr>
          </w:p>
        </w:tc>
      </w:tr>
      <w:tr w:rsidR="005F490D" w:rsidRPr="003F2ABE" w14:paraId="0B2596FA" w14:textId="77777777" w:rsidTr="00F3155B">
        <w:trPr>
          <w:trHeight w:val="360"/>
          <w:ins w:id="14" w:author="Smith, Alexis@Energy" w:date="2018-08-17T13:08:00Z"/>
        </w:trPr>
        <w:tc>
          <w:tcPr>
            <w:tcW w:w="213" w:type="pct"/>
            <w:tcBorders>
              <w:top w:val="single" w:sz="4" w:space="0" w:color="auto"/>
              <w:left w:val="single" w:sz="4" w:space="0" w:color="auto"/>
              <w:bottom w:val="single" w:sz="4" w:space="0" w:color="auto"/>
              <w:right w:val="single" w:sz="4" w:space="0" w:color="auto"/>
            </w:tcBorders>
            <w:vAlign w:val="center"/>
          </w:tcPr>
          <w:p w14:paraId="7267EAC1" w14:textId="7E70AD1F" w:rsidR="005F490D" w:rsidRPr="004712B8" w:rsidRDefault="005F490D" w:rsidP="00171E43">
            <w:pPr>
              <w:jc w:val="center"/>
              <w:rPr>
                <w:ins w:id="15" w:author="Smith, Alexis@Energy" w:date="2018-08-17T13:08:00Z"/>
                <w:rFonts w:asciiTheme="minorHAnsi" w:hAnsiTheme="minorHAnsi"/>
                <w:sz w:val="18"/>
                <w:szCs w:val="18"/>
              </w:rPr>
            </w:pPr>
            <w:ins w:id="16" w:author="Smith, Alexis@Energy" w:date="2018-08-17T13:08:00Z">
              <w:r w:rsidRPr="004712B8">
                <w:rPr>
                  <w:rFonts w:asciiTheme="minorHAnsi" w:hAnsiTheme="minorHAnsi"/>
                  <w:sz w:val="18"/>
                  <w:szCs w:val="18"/>
                </w:rPr>
                <w:t>08</w:t>
              </w:r>
            </w:ins>
          </w:p>
        </w:tc>
        <w:tc>
          <w:tcPr>
            <w:tcW w:w="2284" w:type="pct"/>
            <w:tcBorders>
              <w:top w:val="single" w:sz="4" w:space="0" w:color="auto"/>
              <w:left w:val="single" w:sz="4" w:space="0" w:color="auto"/>
              <w:bottom w:val="single" w:sz="4" w:space="0" w:color="auto"/>
              <w:right w:val="single" w:sz="4" w:space="0" w:color="auto"/>
            </w:tcBorders>
            <w:vAlign w:val="center"/>
          </w:tcPr>
          <w:p w14:paraId="17A5D49E" w14:textId="685E28C7" w:rsidR="005F490D" w:rsidRPr="004712B8" w:rsidRDefault="005F490D" w:rsidP="00171E43">
            <w:pPr>
              <w:rPr>
                <w:ins w:id="17" w:author="Smith, Alexis@Energy" w:date="2018-08-17T13:08:00Z"/>
                <w:rFonts w:asciiTheme="minorHAnsi" w:hAnsiTheme="minorHAnsi"/>
                <w:sz w:val="18"/>
                <w:szCs w:val="18"/>
              </w:rPr>
            </w:pPr>
            <w:ins w:id="18" w:author="Smith, Alexis@Energy" w:date="2018-08-17T13:08:00Z">
              <w:r w:rsidRPr="006E4974">
                <w:rPr>
                  <w:rFonts w:asciiTheme="minorHAnsi" w:hAnsiTheme="minorHAnsi"/>
                  <w:sz w:val="18"/>
                  <w:szCs w:val="18"/>
                </w:rPr>
                <w:t>Any portions of Duct Located in Garage?</w:t>
              </w:r>
            </w:ins>
          </w:p>
        </w:tc>
        <w:tc>
          <w:tcPr>
            <w:tcW w:w="2503" w:type="pct"/>
            <w:tcBorders>
              <w:top w:val="single" w:sz="4" w:space="0" w:color="auto"/>
              <w:left w:val="single" w:sz="4" w:space="0" w:color="auto"/>
              <w:bottom w:val="single" w:sz="4" w:space="0" w:color="auto"/>
              <w:right w:val="single" w:sz="4" w:space="0" w:color="auto"/>
            </w:tcBorders>
            <w:vAlign w:val="center"/>
          </w:tcPr>
          <w:p w14:paraId="4FDA7775" w14:textId="77777777" w:rsidR="005F490D" w:rsidRPr="003F2ABE" w:rsidRDefault="005F490D" w:rsidP="00171E43">
            <w:pPr>
              <w:rPr>
                <w:ins w:id="19" w:author="Smith, Alexis@Energy" w:date="2018-08-17T13:08:00Z"/>
                <w:rFonts w:asciiTheme="minorHAnsi" w:hAnsiTheme="minorHAnsi"/>
                <w:sz w:val="18"/>
                <w:szCs w:val="18"/>
              </w:rPr>
            </w:pPr>
          </w:p>
        </w:tc>
      </w:tr>
    </w:tbl>
    <w:p w14:paraId="16636264" w14:textId="77777777" w:rsidR="00B32B87" w:rsidRPr="003F2ABE" w:rsidRDefault="00B32B87"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00CF7" w:rsidRPr="003F2ABE" w14:paraId="2B99BF04" w14:textId="77777777" w:rsidTr="002F0C86">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2B99BF03" w14:textId="23973384" w:rsidR="00500CF7" w:rsidRPr="003F2ABE" w:rsidRDefault="00500CF7" w:rsidP="00500CF7">
            <w:pPr>
              <w:keepNext/>
              <w:rPr>
                <w:rFonts w:asciiTheme="minorHAnsi" w:hAnsiTheme="minorHAnsi"/>
                <w:b/>
                <w:sz w:val="18"/>
                <w:szCs w:val="18"/>
              </w:rPr>
            </w:pPr>
            <w:r w:rsidRPr="00500CF7">
              <w:rPr>
                <w:rFonts w:asciiTheme="minorHAnsi" w:hAnsiTheme="minorHAnsi"/>
                <w:b/>
              </w:rPr>
              <w:t>MCH-20e - Sealing All Accessible Leaks using Smoke Test</w:t>
            </w:r>
          </w:p>
        </w:tc>
      </w:tr>
    </w:tbl>
    <w:p w14:paraId="7DC25B42" w14:textId="77777777" w:rsidR="00B32B87" w:rsidRPr="00500CF7" w:rsidRDefault="00B32B87">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5040"/>
        <w:gridCol w:w="5491"/>
      </w:tblGrid>
      <w:tr w:rsidR="00171E43" w:rsidRPr="003F2ABE" w14:paraId="2B99BF07" w14:textId="77777777" w:rsidTr="006E4974">
        <w:trPr>
          <w:trHeight w:val="260"/>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06" w14:textId="77777777" w:rsidR="00171E43" w:rsidRPr="003F2ABE" w:rsidRDefault="00171E43" w:rsidP="00500CF7">
            <w:pPr>
              <w:keepNext/>
              <w:rPr>
                <w:rFonts w:asciiTheme="minorHAnsi" w:hAnsiTheme="minorHAnsi"/>
                <w:b/>
                <w:sz w:val="18"/>
                <w:szCs w:val="18"/>
              </w:rPr>
            </w:pPr>
            <w:r w:rsidRPr="00F3155B">
              <w:rPr>
                <w:rFonts w:asciiTheme="minorHAnsi" w:hAnsiTheme="minorHAnsi"/>
                <w:b/>
                <w:szCs w:val="18"/>
              </w:rPr>
              <w:t>B. D</w:t>
            </w:r>
            <w:r w:rsidR="00091DB0" w:rsidRPr="00F3155B">
              <w:rPr>
                <w:rFonts w:asciiTheme="minorHAnsi" w:hAnsiTheme="minorHAnsi"/>
                <w:b/>
                <w:szCs w:val="18"/>
              </w:rPr>
              <w:t>uct Leakage Diagnostic Test</w:t>
            </w:r>
          </w:p>
        </w:tc>
      </w:tr>
      <w:tr w:rsidR="004712B8" w:rsidRPr="00464DC8" w14:paraId="35486DBA" w14:textId="77777777" w:rsidTr="006E4974">
        <w:trPr>
          <w:trHeight w:val="332"/>
          <w:ins w:id="20" w:author="Smith, Alexis@Energy" w:date="2018-08-17T13:17:00Z"/>
        </w:trPr>
        <w:tc>
          <w:tcPr>
            <w:tcW w:w="213" w:type="pct"/>
            <w:tcBorders>
              <w:top w:val="single" w:sz="4" w:space="0" w:color="auto"/>
              <w:left w:val="single" w:sz="4" w:space="0" w:color="auto"/>
              <w:bottom w:val="single" w:sz="4" w:space="0" w:color="auto"/>
              <w:right w:val="single" w:sz="4" w:space="0" w:color="auto"/>
            </w:tcBorders>
            <w:vAlign w:val="center"/>
          </w:tcPr>
          <w:p w14:paraId="2271A12D" w14:textId="77777777" w:rsidR="004712B8" w:rsidRPr="006B612D" w:rsidRDefault="004712B8" w:rsidP="00E71ECC">
            <w:pPr>
              <w:keepNext/>
              <w:jc w:val="center"/>
              <w:rPr>
                <w:ins w:id="21" w:author="Smith, Alexis@Energy" w:date="2018-08-17T13:17:00Z"/>
                <w:rFonts w:asciiTheme="minorHAnsi" w:hAnsiTheme="minorHAnsi"/>
                <w:sz w:val="18"/>
                <w:szCs w:val="18"/>
              </w:rPr>
            </w:pPr>
            <w:ins w:id="22" w:author="Smith, Alexis@Energy" w:date="2018-08-17T13:17:00Z">
              <w:r w:rsidRPr="006E4974">
                <w:rPr>
                  <w:rFonts w:asciiTheme="minorHAnsi" w:hAnsiTheme="minorHAnsi"/>
                  <w:sz w:val="18"/>
                  <w:szCs w:val="18"/>
                </w:rPr>
                <w:t>01</w:t>
              </w:r>
            </w:ins>
          </w:p>
        </w:tc>
        <w:tc>
          <w:tcPr>
            <w:tcW w:w="2291" w:type="pct"/>
            <w:tcBorders>
              <w:top w:val="single" w:sz="4" w:space="0" w:color="auto"/>
              <w:left w:val="single" w:sz="4" w:space="0" w:color="auto"/>
              <w:bottom w:val="single" w:sz="4" w:space="0" w:color="auto"/>
              <w:right w:val="single" w:sz="4" w:space="0" w:color="auto"/>
            </w:tcBorders>
            <w:vAlign w:val="center"/>
          </w:tcPr>
          <w:p w14:paraId="7C40EEBF" w14:textId="77777777" w:rsidR="004712B8" w:rsidRPr="006E4974" w:rsidRDefault="004712B8" w:rsidP="00E71ECC">
            <w:pPr>
              <w:keepNext/>
              <w:rPr>
                <w:ins w:id="23" w:author="Smith, Alexis@Energy" w:date="2018-08-17T13:17:00Z"/>
                <w:rFonts w:asciiTheme="minorHAnsi" w:hAnsiTheme="minorHAnsi"/>
                <w:sz w:val="18"/>
                <w:szCs w:val="18"/>
              </w:rPr>
            </w:pPr>
            <w:ins w:id="24" w:author="Smith, Alexis@Energy" w:date="2018-08-17T13:17:00Z">
              <w:r w:rsidRPr="006E4974">
                <w:rPr>
                  <w:rFonts w:asciiTheme="minorHAnsi" w:hAnsiTheme="minorHAnsi"/>
                  <w:sz w:val="18"/>
                  <w:szCs w:val="18"/>
                </w:rPr>
                <w:t>Air-Handling Unit Airflow (AHU Airflow) Determination Method</w:t>
              </w:r>
            </w:ins>
          </w:p>
        </w:tc>
        <w:tc>
          <w:tcPr>
            <w:tcW w:w="2496" w:type="pct"/>
            <w:tcBorders>
              <w:top w:val="single" w:sz="4" w:space="0" w:color="auto"/>
              <w:left w:val="single" w:sz="4" w:space="0" w:color="auto"/>
              <w:bottom w:val="single" w:sz="4" w:space="0" w:color="auto"/>
              <w:right w:val="single" w:sz="4" w:space="0" w:color="auto"/>
            </w:tcBorders>
            <w:vAlign w:val="center"/>
          </w:tcPr>
          <w:p w14:paraId="62140674" w14:textId="77777777" w:rsidR="004712B8" w:rsidRPr="00464DC8" w:rsidRDefault="004712B8" w:rsidP="00E71ECC">
            <w:pPr>
              <w:keepNext/>
              <w:rPr>
                <w:ins w:id="25" w:author="Smith, Alexis@Energy" w:date="2018-08-17T13:17:00Z"/>
                <w:rFonts w:asciiTheme="minorHAnsi" w:hAnsiTheme="minorHAnsi"/>
                <w:sz w:val="18"/>
                <w:szCs w:val="18"/>
              </w:rPr>
            </w:pPr>
          </w:p>
        </w:tc>
      </w:tr>
      <w:tr w:rsidR="00171E43" w:rsidRPr="003F2ABE" w14:paraId="2B99BF0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8" w14:textId="00904A6E" w:rsidR="00171E43" w:rsidRPr="003F2ABE" w:rsidRDefault="007C17AE" w:rsidP="00171E43">
            <w:pPr>
              <w:keepNext/>
              <w:jc w:val="center"/>
              <w:rPr>
                <w:rFonts w:asciiTheme="minorHAnsi" w:hAnsiTheme="minorHAnsi"/>
                <w:sz w:val="18"/>
                <w:szCs w:val="18"/>
              </w:rPr>
            </w:pPr>
            <w:r>
              <w:rPr>
                <w:rFonts w:asciiTheme="minorHAnsi" w:hAnsiTheme="minorHAnsi"/>
                <w:sz w:val="18"/>
                <w:szCs w:val="18"/>
              </w:rPr>
              <w:t>0</w:t>
            </w:r>
            <w:ins w:id="26" w:author="Smith, Alexis@Energy" w:date="2018-08-17T13:20:00Z">
              <w:r w:rsidR="004712B8">
                <w:rPr>
                  <w:rFonts w:asciiTheme="minorHAnsi" w:hAnsiTheme="minorHAnsi"/>
                  <w:sz w:val="18"/>
                  <w:szCs w:val="18"/>
                </w:rPr>
                <w:t>2</w:t>
              </w:r>
            </w:ins>
            <w:del w:id="27" w:author="Smith, Alexis@Energy" w:date="2018-08-17T13:20:00Z">
              <w:r w:rsidR="00171E43" w:rsidRPr="003F2ABE" w:rsidDel="004712B8">
                <w:rPr>
                  <w:rFonts w:asciiTheme="minorHAnsi" w:hAnsiTheme="minorHAnsi"/>
                  <w:sz w:val="18"/>
                  <w:szCs w:val="18"/>
                </w:rPr>
                <w:delText>1</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09" w14:textId="79B63061" w:rsidR="00171E43" w:rsidRPr="003F2ABE" w:rsidRDefault="00171E43" w:rsidP="00171E43">
            <w:pPr>
              <w:keepNext/>
              <w:rPr>
                <w:rFonts w:asciiTheme="minorHAnsi" w:hAnsiTheme="minorHAnsi"/>
                <w:sz w:val="18"/>
                <w:szCs w:val="18"/>
              </w:rPr>
            </w:pPr>
            <w:r w:rsidRPr="003F2ABE">
              <w:rPr>
                <w:rFonts w:asciiTheme="minorHAnsi" w:hAnsiTheme="minorHAnsi"/>
                <w:sz w:val="18"/>
                <w:szCs w:val="18"/>
              </w:rPr>
              <w:t>Condenser Nominal Cooling Capacity (ton)</w:t>
            </w:r>
          </w:p>
        </w:tc>
        <w:tc>
          <w:tcPr>
            <w:tcW w:w="2496" w:type="pct"/>
            <w:tcBorders>
              <w:top w:val="single" w:sz="4" w:space="0" w:color="auto"/>
              <w:left w:val="single" w:sz="4" w:space="0" w:color="auto"/>
              <w:bottom w:val="single" w:sz="4" w:space="0" w:color="auto"/>
              <w:right w:val="single" w:sz="4" w:space="0" w:color="auto"/>
            </w:tcBorders>
            <w:vAlign w:val="center"/>
          </w:tcPr>
          <w:p w14:paraId="2B99BF0A" w14:textId="77777777" w:rsidR="00171E43" w:rsidRPr="003F2ABE" w:rsidRDefault="00171E43" w:rsidP="00171E43">
            <w:pPr>
              <w:keepNext/>
              <w:rPr>
                <w:rFonts w:asciiTheme="minorHAnsi" w:hAnsiTheme="minorHAnsi"/>
                <w:sz w:val="18"/>
                <w:szCs w:val="18"/>
              </w:rPr>
            </w:pPr>
          </w:p>
        </w:tc>
      </w:tr>
      <w:tr w:rsidR="004712B8" w:rsidRPr="003F2ABE" w14:paraId="1A5E8E38" w14:textId="77777777" w:rsidTr="004712B8">
        <w:trPr>
          <w:trHeight w:val="360"/>
          <w:ins w:id="28" w:author="Smith, Alexis@Energy" w:date="2018-08-17T13:20:00Z"/>
        </w:trPr>
        <w:tc>
          <w:tcPr>
            <w:tcW w:w="213" w:type="pct"/>
            <w:tcBorders>
              <w:top w:val="single" w:sz="4" w:space="0" w:color="auto"/>
              <w:left w:val="single" w:sz="4" w:space="0" w:color="auto"/>
              <w:bottom w:val="single" w:sz="4" w:space="0" w:color="auto"/>
              <w:right w:val="single" w:sz="4" w:space="0" w:color="auto"/>
            </w:tcBorders>
            <w:vAlign w:val="center"/>
          </w:tcPr>
          <w:p w14:paraId="7517A14A" w14:textId="6A30FCBB" w:rsidR="004712B8" w:rsidRPr="006B612D" w:rsidRDefault="004712B8" w:rsidP="004712B8">
            <w:pPr>
              <w:keepNext/>
              <w:jc w:val="center"/>
              <w:rPr>
                <w:ins w:id="29" w:author="Smith, Alexis@Energy" w:date="2018-08-17T13:20:00Z"/>
                <w:rFonts w:asciiTheme="minorHAnsi" w:hAnsiTheme="minorHAnsi"/>
                <w:sz w:val="18"/>
                <w:szCs w:val="18"/>
              </w:rPr>
            </w:pPr>
            <w:ins w:id="30" w:author="Smith, Alexis@Energy" w:date="2018-08-17T13:20:00Z">
              <w:r w:rsidRPr="006E4974">
                <w:rPr>
                  <w:rFonts w:asciiTheme="minorHAnsi" w:hAnsiTheme="minorHAnsi"/>
                  <w:sz w:val="18"/>
                </w:rPr>
                <w:t>03</w:t>
              </w:r>
            </w:ins>
          </w:p>
        </w:tc>
        <w:tc>
          <w:tcPr>
            <w:tcW w:w="2291" w:type="pct"/>
            <w:tcBorders>
              <w:top w:val="single" w:sz="4" w:space="0" w:color="auto"/>
              <w:left w:val="single" w:sz="4" w:space="0" w:color="auto"/>
              <w:bottom w:val="single" w:sz="4" w:space="0" w:color="auto"/>
              <w:right w:val="single" w:sz="4" w:space="0" w:color="auto"/>
            </w:tcBorders>
            <w:vAlign w:val="center"/>
          </w:tcPr>
          <w:p w14:paraId="26937CB6" w14:textId="745C6FF7" w:rsidR="004712B8" w:rsidRPr="006B612D" w:rsidRDefault="004712B8" w:rsidP="004712B8">
            <w:pPr>
              <w:keepNext/>
              <w:rPr>
                <w:ins w:id="31" w:author="Smith, Alexis@Energy" w:date="2018-08-17T13:20:00Z"/>
                <w:rFonts w:asciiTheme="minorHAnsi" w:hAnsiTheme="minorHAnsi"/>
                <w:sz w:val="18"/>
                <w:szCs w:val="18"/>
              </w:rPr>
            </w:pPr>
            <w:ins w:id="32" w:author="Smith, Alexis@Energy" w:date="2018-08-17T13:20:00Z">
              <w:r w:rsidRPr="006E4974">
                <w:rPr>
                  <w:rFonts w:asciiTheme="minorHAnsi" w:hAnsiTheme="minorHAnsi"/>
                  <w:sz w:val="18"/>
                </w:rPr>
                <w:t xml:space="preserve">Indoor Unit Nominal Cooling Capacity </w:t>
              </w:r>
            </w:ins>
          </w:p>
        </w:tc>
        <w:tc>
          <w:tcPr>
            <w:tcW w:w="2496" w:type="pct"/>
            <w:tcBorders>
              <w:top w:val="single" w:sz="4" w:space="0" w:color="auto"/>
              <w:left w:val="single" w:sz="4" w:space="0" w:color="auto"/>
              <w:bottom w:val="single" w:sz="4" w:space="0" w:color="auto"/>
              <w:right w:val="single" w:sz="4" w:space="0" w:color="auto"/>
            </w:tcBorders>
            <w:vAlign w:val="center"/>
          </w:tcPr>
          <w:p w14:paraId="032415A2" w14:textId="77777777" w:rsidR="004712B8" w:rsidRPr="003F2ABE" w:rsidRDefault="004712B8" w:rsidP="004712B8">
            <w:pPr>
              <w:keepNext/>
              <w:rPr>
                <w:ins w:id="33" w:author="Smith, Alexis@Energy" w:date="2018-08-17T13:20:00Z"/>
                <w:rFonts w:asciiTheme="minorHAnsi" w:hAnsiTheme="minorHAnsi"/>
                <w:sz w:val="18"/>
                <w:szCs w:val="18"/>
              </w:rPr>
            </w:pPr>
          </w:p>
        </w:tc>
      </w:tr>
      <w:tr w:rsidR="004712B8" w:rsidRPr="003F2ABE" w14:paraId="2B99BF0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C" w14:textId="3007E9F3"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w:t>
            </w:r>
            <w:ins w:id="34" w:author="Smith, Alexis@Energy" w:date="2018-08-17T13:20:00Z">
              <w:r>
                <w:rPr>
                  <w:rFonts w:asciiTheme="minorHAnsi" w:hAnsiTheme="minorHAnsi"/>
                  <w:sz w:val="18"/>
                  <w:szCs w:val="18"/>
                </w:rPr>
                <w:t>4</w:t>
              </w:r>
            </w:ins>
            <w:del w:id="35" w:author="Smith, Alexis@Energy" w:date="2018-08-17T13:20:00Z">
              <w:r w:rsidRPr="003F2ABE" w:rsidDel="004712B8">
                <w:rPr>
                  <w:rFonts w:asciiTheme="minorHAnsi" w:hAnsiTheme="minorHAnsi"/>
                  <w:sz w:val="18"/>
                  <w:szCs w:val="18"/>
                </w:rPr>
                <w:delText>2</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0D" w14:textId="5D6AE72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Heating Capacity (kBtu/h)</w:t>
            </w:r>
          </w:p>
        </w:tc>
        <w:tc>
          <w:tcPr>
            <w:tcW w:w="2496" w:type="pct"/>
            <w:tcBorders>
              <w:top w:val="single" w:sz="4" w:space="0" w:color="auto"/>
              <w:left w:val="single" w:sz="4" w:space="0" w:color="auto"/>
              <w:bottom w:val="single" w:sz="4" w:space="0" w:color="auto"/>
              <w:right w:val="single" w:sz="4" w:space="0" w:color="auto"/>
            </w:tcBorders>
            <w:vAlign w:val="center"/>
          </w:tcPr>
          <w:p w14:paraId="2B99BF0E" w14:textId="77777777" w:rsidR="004712B8" w:rsidRPr="003F2ABE" w:rsidRDefault="004712B8" w:rsidP="004712B8">
            <w:pPr>
              <w:keepNext/>
              <w:rPr>
                <w:rFonts w:asciiTheme="minorHAnsi" w:hAnsiTheme="minorHAnsi"/>
                <w:sz w:val="18"/>
                <w:szCs w:val="18"/>
              </w:rPr>
            </w:pPr>
          </w:p>
        </w:tc>
      </w:tr>
      <w:tr w:rsidR="004712B8" w:rsidRPr="003F2ABE" w14:paraId="2B99BF13"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0" w14:textId="77642DF6"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w:t>
            </w:r>
            <w:ins w:id="36" w:author="Smith, Alexis@Energy" w:date="2018-08-17T13:21:00Z">
              <w:r>
                <w:rPr>
                  <w:rFonts w:asciiTheme="minorHAnsi" w:hAnsiTheme="minorHAnsi"/>
                  <w:sz w:val="18"/>
                  <w:szCs w:val="18"/>
                </w:rPr>
                <w:t>5</w:t>
              </w:r>
            </w:ins>
            <w:del w:id="37" w:author="Smith, Alexis@Energy" w:date="2018-08-17T13:21:00Z">
              <w:r w:rsidRPr="003F2ABE" w:rsidDel="004712B8">
                <w:rPr>
                  <w:rFonts w:asciiTheme="minorHAnsi" w:hAnsiTheme="minorHAnsi"/>
                  <w:sz w:val="18"/>
                  <w:szCs w:val="18"/>
                </w:rPr>
                <w:delText>3</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11" w14:textId="6932D55A"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Conditioned Floor Area Served by this HVAC System (ft</w:t>
            </w:r>
            <w:r w:rsidRPr="00F3155B">
              <w:rPr>
                <w:rFonts w:asciiTheme="minorHAnsi" w:hAnsiTheme="minorHAnsi"/>
                <w:sz w:val="18"/>
                <w:szCs w:val="18"/>
                <w:vertAlign w:val="superscript"/>
              </w:rPr>
              <w:t>2</w:t>
            </w:r>
            <w:r w:rsidRPr="003F2ABE">
              <w:rPr>
                <w:rFonts w:asciiTheme="minorHAnsi" w:hAnsiTheme="minorHAnsi"/>
                <w:sz w:val="18"/>
                <w:szCs w:val="18"/>
              </w:rPr>
              <w:t>)</w:t>
            </w:r>
          </w:p>
        </w:tc>
        <w:tc>
          <w:tcPr>
            <w:tcW w:w="2496" w:type="pct"/>
            <w:tcBorders>
              <w:top w:val="single" w:sz="4" w:space="0" w:color="auto"/>
              <w:left w:val="single" w:sz="4" w:space="0" w:color="auto"/>
              <w:bottom w:val="single" w:sz="4" w:space="0" w:color="auto"/>
              <w:right w:val="single" w:sz="4" w:space="0" w:color="auto"/>
            </w:tcBorders>
            <w:vAlign w:val="center"/>
          </w:tcPr>
          <w:p w14:paraId="2B99BF12" w14:textId="77777777" w:rsidR="004712B8" w:rsidRPr="003F2ABE" w:rsidRDefault="004712B8" w:rsidP="004712B8">
            <w:pPr>
              <w:keepNext/>
              <w:rPr>
                <w:rFonts w:asciiTheme="minorHAnsi" w:hAnsiTheme="minorHAnsi"/>
                <w:sz w:val="18"/>
                <w:szCs w:val="18"/>
              </w:rPr>
            </w:pPr>
          </w:p>
        </w:tc>
      </w:tr>
      <w:tr w:rsidR="004712B8" w:rsidRPr="003F2ABE" w14:paraId="00D908CF" w14:textId="77777777" w:rsidTr="004712B8">
        <w:trPr>
          <w:trHeight w:val="360"/>
          <w:ins w:id="38" w:author="Smith, Alexis@Energy" w:date="2018-08-17T13:20:00Z"/>
        </w:trPr>
        <w:tc>
          <w:tcPr>
            <w:tcW w:w="213" w:type="pct"/>
            <w:tcBorders>
              <w:top w:val="single" w:sz="4" w:space="0" w:color="auto"/>
              <w:left w:val="single" w:sz="4" w:space="0" w:color="auto"/>
              <w:bottom w:val="single" w:sz="4" w:space="0" w:color="auto"/>
              <w:right w:val="single" w:sz="4" w:space="0" w:color="auto"/>
            </w:tcBorders>
            <w:vAlign w:val="center"/>
          </w:tcPr>
          <w:p w14:paraId="180DA133" w14:textId="2A124F5A" w:rsidR="004712B8" w:rsidRPr="006B612D" w:rsidRDefault="004712B8" w:rsidP="004712B8">
            <w:pPr>
              <w:keepNext/>
              <w:jc w:val="center"/>
              <w:rPr>
                <w:ins w:id="39" w:author="Smith, Alexis@Energy" w:date="2018-08-17T13:20:00Z"/>
                <w:rFonts w:asciiTheme="minorHAnsi" w:hAnsiTheme="minorHAnsi"/>
                <w:sz w:val="18"/>
                <w:szCs w:val="18"/>
              </w:rPr>
            </w:pPr>
            <w:ins w:id="40" w:author="Smith, Alexis@Energy" w:date="2018-08-17T13:20:00Z">
              <w:r w:rsidRPr="006E4974">
                <w:rPr>
                  <w:rFonts w:asciiTheme="minorHAnsi" w:hAnsiTheme="minorHAnsi"/>
                  <w:sz w:val="18"/>
                </w:rPr>
                <w:t>06</w:t>
              </w:r>
            </w:ins>
          </w:p>
        </w:tc>
        <w:tc>
          <w:tcPr>
            <w:tcW w:w="2291" w:type="pct"/>
            <w:tcBorders>
              <w:top w:val="single" w:sz="4" w:space="0" w:color="auto"/>
              <w:left w:val="single" w:sz="4" w:space="0" w:color="auto"/>
              <w:bottom w:val="single" w:sz="4" w:space="0" w:color="auto"/>
              <w:right w:val="single" w:sz="4" w:space="0" w:color="auto"/>
            </w:tcBorders>
            <w:vAlign w:val="center"/>
          </w:tcPr>
          <w:p w14:paraId="5DEDDB12" w14:textId="1B7AFD06" w:rsidR="004712B8" w:rsidRPr="006B612D" w:rsidRDefault="004712B8" w:rsidP="004712B8">
            <w:pPr>
              <w:keepNext/>
              <w:rPr>
                <w:ins w:id="41" w:author="Smith, Alexis@Energy" w:date="2018-08-17T13:20:00Z"/>
                <w:rFonts w:asciiTheme="minorHAnsi" w:hAnsiTheme="minorHAnsi"/>
                <w:sz w:val="18"/>
                <w:szCs w:val="18"/>
              </w:rPr>
            </w:pPr>
            <w:ins w:id="42" w:author="Smith, Alexis@Energy" w:date="2018-08-17T13:20:00Z">
              <w:r w:rsidRPr="006E4974">
                <w:rPr>
                  <w:rFonts w:asciiTheme="minorHAnsi" w:hAnsiTheme="minorHAnsi"/>
                  <w:sz w:val="18"/>
                </w:rPr>
                <w:t>Measured AHU Airflow (cfm)</w:t>
              </w:r>
            </w:ins>
          </w:p>
        </w:tc>
        <w:tc>
          <w:tcPr>
            <w:tcW w:w="2496" w:type="pct"/>
            <w:tcBorders>
              <w:top w:val="single" w:sz="4" w:space="0" w:color="auto"/>
              <w:left w:val="single" w:sz="4" w:space="0" w:color="auto"/>
              <w:bottom w:val="single" w:sz="4" w:space="0" w:color="auto"/>
              <w:right w:val="single" w:sz="4" w:space="0" w:color="auto"/>
            </w:tcBorders>
            <w:vAlign w:val="center"/>
          </w:tcPr>
          <w:p w14:paraId="08FA2E90" w14:textId="77777777" w:rsidR="004712B8" w:rsidRPr="003F2ABE" w:rsidRDefault="004712B8" w:rsidP="004712B8">
            <w:pPr>
              <w:keepNext/>
              <w:rPr>
                <w:ins w:id="43" w:author="Smith, Alexis@Energy" w:date="2018-08-17T13:20:00Z"/>
                <w:rFonts w:asciiTheme="minorHAnsi" w:hAnsiTheme="minorHAnsi"/>
                <w:sz w:val="18"/>
                <w:szCs w:val="18"/>
              </w:rPr>
            </w:pPr>
          </w:p>
        </w:tc>
      </w:tr>
      <w:tr w:rsidR="004712B8" w:rsidRPr="003F2ABE" w14:paraId="2B99BF17"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4" w14:textId="70E3FCD4"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w:t>
            </w:r>
            <w:ins w:id="44" w:author="Smith, Alexis@Energy" w:date="2018-08-17T13:21:00Z">
              <w:r>
                <w:rPr>
                  <w:rFonts w:asciiTheme="minorHAnsi" w:hAnsiTheme="minorHAnsi"/>
                  <w:sz w:val="18"/>
                  <w:szCs w:val="18"/>
                </w:rPr>
                <w:t>7</w:t>
              </w:r>
            </w:ins>
            <w:del w:id="45" w:author="Smith, Alexis@Energy" w:date="2018-08-17T13:21:00Z">
              <w:r w:rsidRPr="003F2ABE" w:rsidDel="004712B8">
                <w:rPr>
                  <w:rFonts w:asciiTheme="minorHAnsi" w:hAnsiTheme="minorHAnsi"/>
                  <w:sz w:val="18"/>
                  <w:szCs w:val="18"/>
                </w:rPr>
                <w:delText>4</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15" w14:textId="5E2FC62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Conditions</w:t>
            </w:r>
          </w:p>
        </w:tc>
        <w:tc>
          <w:tcPr>
            <w:tcW w:w="2496" w:type="pct"/>
            <w:tcBorders>
              <w:top w:val="single" w:sz="4" w:space="0" w:color="auto"/>
              <w:left w:val="single" w:sz="4" w:space="0" w:color="auto"/>
              <w:bottom w:val="single" w:sz="4" w:space="0" w:color="auto"/>
              <w:right w:val="single" w:sz="4" w:space="0" w:color="auto"/>
            </w:tcBorders>
            <w:vAlign w:val="center"/>
          </w:tcPr>
          <w:p w14:paraId="2B99BF16" w14:textId="77777777" w:rsidR="004712B8" w:rsidRPr="003F2ABE" w:rsidRDefault="004712B8" w:rsidP="004712B8">
            <w:pPr>
              <w:keepNext/>
              <w:rPr>
                <w:rFonts w:asciiTheme="minorHAnsi" w:hAnsiTheme="minorHAnsi"/>
                <w:sz w:val="18"/>
                <w:szCs w:val="18"/>
              </w:rPr>
            </w:pPr>
          </w:p>
        </w:tc>
      </w:tr>
      <w:tr w:rsidR="004712B8" w:rsidRPr="003F2ABE" w14:paraId="2B99BF1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8" w14:textId="55A3AE9E"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w:t>
            </w:r>
            <w:ins w:id="46" w:author="Smith, Alexis@Energy" w:date="2018-08-17T13:21:00Z">
              <w:r>
                <w:rPr>
                  <w:rFonts w:asciiTheme="minorHAnsi" w:hAnsiTheme="minorHAnsi"/>
                  <w:sz w:val="18"/>
                  <w:szCs w:val="18"/>
                </w:rPr>
                <w:t>8</w:t>
              </w:r>
            </w:ins>
            <w:del w:id="47" w:author="Smith, Alexis@Energy" w:date="2018-08-17T13:21:00Z">
              <w:r w:rsidRPr="003F2ABE" w:rsidDel="004712B8">
                <w:rPr>
                  <w:rFonts w:asciiTheme="minorHAnsi" w:hAnsiTheme="minorHAnsi"/>
                  <w:sz w:val="18"/>
                  <w:szCs w:val="18"/>
                </w:rPr>
                <w:delText>5</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19" w14:textId="5373373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Method</w:t>
            </w:r>
          </w:p>
        </w:tc>
        <w:tc>
          <w:tcPr>
            <w:tcW w:w="2496" w:type="pct"/>
            <w:tcBorders>
              <w:top w:val="single" w:sz="4" w:space="0" w:color="auto"/>
              <w:left w:val="single" w:sz="4" w:space="0" w:color="auto"/>
              <w:bottom w:val="single" w:sz="4" w:space="0" w:color="auto"/>
              <w:right w:val="single" w:sz="4" w:space="0" w:color="auto"/>
            </w:tcBorders>
            <w:vAlign w:val="center"/>
          </w:tcPr>
          <w:p w14:paraId="2B99BF1A" w14:textId="77777777" w:rsidR="004712B8" w:rsidRPr="003F2ABE" w:rsidRDefault="004712B8" w:rsidP="004712B8">
            <w:pPr>
              <w:keepNext/>
              <w:rPr>
                <w:rFonts w:asciiTheme="minorHAnsi" w:hAnsiTheme="minorHAnsi"/>
                <w:sz w:val="18"/>
                <w:szCs w:val="18"/>
              </w:rPr>
            </w:pPr>
          </w:p>
        </w:tc>
      </w:tr>
      <w:tr w:rsidR="004712B8" w:rsidRPr="003F2ABE" w14:paraId="2B99BF1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C" w14:textId="5C226A2B"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w:t>
            </w:r>
            <w:ins w:id="48" w:author="Smith, Alexis@Energy" w:date="2018-08-17T13:21:00Z">
              <w:r>
                <w:rPr>
                  <w:rFonts w:asciiTheme="minorHAnsi" w:hAnsiTheme="minorHAnsi"/>
                  <w:sz w:val="18"/>
                  <w:szCs w:val="18"/>
                </w:rPr>
                <w:t>9</w:t>
              </w:r>
            </w:ins>
            <w:del w:id="49" w:author="Smith, Alexis@Energy" w:date="2018-08-17T13:21:00Z">
              <w:r w:rsidRPr="003F2ABE" w:rsidDel="004712B8">
                <w:rPr>
                  <w:rFonts w:asciiTheme="minorHAnsi" w:hAnsiTheme="minorHAnsi"/>
                  <w:sz w:val="18"/>
                  <w:szCs w:val="18"/>
                </w:rPr>
                <w:delText>6</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1D" w14:textId="0619D0F6"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Leakage</w:t>
            </w:r>
            <w:r>
              <w:rPr>
                <w:rFonts w:asciiTheme="minorHAnsi" w:hAnsiTheme="minorHAnsi"/>
                <w:sz w:val="18"/>
                <w:szCs w:val="18"/>
              </w:rPr>
              <w:t xml:space="preserve"> </w:t>
            </w:r>
            <w:r w:rsidRPr="003F2ABE">
              <w:rPr>
                <w:rFonts w:asciiTheme="minorHAnsi" w:hAnsiTheme="minorHAnsi"/>
                <w:sz w:val="18"/>
                <w:szCs w:val="18"/>
              </w:rPr>
              <w:t>Factor</w:t>
            </w:r>
          </w:p>
        </w:tc>
        <w:tc>
          <w:tcPr>
            <w:tcW w:w="2496" w:type="pct"/>
            <w:tcBorders>
              <w:top w:val="single" w:sz="4" w:space="0" w:color="auto"/>
              <w:left w:val="single" w:sz="4" w:space="0" w:color="auto"/>
              <w:bottom w:val="single" w:sz="4" w:space="0" w:color="auto"/>
              <w:right w:val="single" w:sz="4" w:space="0" w:color="auto"/>
            </w:tcBorders>
            <w:vAlign w:val="center"/>
          </w:tcPr>
          <w:p w14:paraId="2B99BF1E" w14:textId="77777777" w:rsidR="004712B8" w:rsidRPr="003F2ABE" w:rsidRDefault="004712B8" w:rsidP="004712B8">
            <w:pPr>
              <w:keepNext/>
              <w:rPr>
                <w:rFonts w:asciiTheme="minorHAnsi" w:hAnsiTheme="minorHAnsi"/>
                <w:sz w:val="18"/>
                <w:szCs w:val="18"/>
              </w:rPr>
            </w:pPr>
          </w:p>
        </w:tc>
      </w:tr>
      <w:tr w:rsidR="004712B8" w:rsidRPr="003F2ABE" w:rsidDel="004712B8" w14:paraId="2B99BF23" w14:textId="32CB9654" w:rsidTr="006E4974">
        <w:trPr>
          <w:trHeight w:val="360"/>
          <w:del w:id="50" w:author="Smith, Alexis@Energy" w:date="2018-08-17T13:20:00Z"/>
        </w:trPr>
        <w:tc>
          <w:tcPr>
            <w:tcW w:w="213" w:type="pct"/>
            <w:tcBorders>
              <w:top w:val="single" w:sz="4" w:space="0" w:color="auto"/>
              <w:left w:val="single" w:sz="4" w:space="0" w:color="auto"/>
              <w:bottom w:val="single" w:sz="4" w:space="0" w:color="auto"/>
              <w:right w:val="single" w:sz="4" w:space="0" w:color="auto"/>
            </w:tcBorders>
            <w:vAlign w:val="center"/>
          </w:tcPr>
          <w:p w14:paraId="2B99BF20" w14:textId="634647CE" w:rsidR="004712B8" w:rsidRPr="003F2ABE" w:rsidDel="004712B8" w:rsidRDefault="004712B8" w:rsidP="004712B8">
            <w:pPr>
              <w:keepNext/>
              <w:jc w:val="center"/>
              <w:rPr>
                <w:del w:id="51" w:author="Smith, Alexis@Energy" w:date="2018-08-17T13:20:00Z"/>
                <w:rFonts w:asciiTheme="minorHAnsi" w:hAnsiTheme="minorHAnsi"/>
                <w:sz w:val="18"/>
                <w:szCs w:val="18"/>
              </w:rPr>
            </w:pPr>
            <w:del w:id="52" w:author="Smith, Alexis@Energy" w:date="2018-08-17T13:20:00Z">
              <w:r w:rsidDel="004712B8">
                <w:rPr>
                  <w:rFonts w:asciiTheme="minorHAnsi" w:hAnsiTheme="minorHAnsi"/>
                  <w:sz w:val="18"/>
                  <w:szCs w:val="18"/>
                </w:rPr>
                <w:delText>0</w:delText>
              </w:r>
              <w:r w:rsidRPr="003F2ABE" w:rsidDel="004712B8">
                <w:rPr>
                  <w:rFonts w:asciiTheme="minorHAnsi" w:hAnsiTheme="minorHAnsi"/>
                  <w:sz w:val="18"/>
                  <w:szCs w:val="18"/>
                </w:rPr>
                <w:delText>7</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21" w14:textId="16C3053A" w:rsidR="004712B8" w:rsidRPr="003F2ABE" w:rsidDel="004712B8" w:rsidRDefault="004712B8" w:rsidP="004712B8">
            <w:pPr>
              <w:keepNext/>
              <w:rPr>
                <w:del w:id="53" w:author="Smith, Alexis@Energy" w:date="2018-08-17T13:20:00Z"/>
                <w:rFonts w:asciiTheme="minorHAnsi" w:hAnsiTheme="minorHAnsi"/>
                <w:sz w:val="18"/>
                <w:szCs w:val="18"/>
              </w:rPr>
            </w:pPr>
            <w:del w:id="54" w:author="Smith, Alexis@Energy" w:date="2018-08-17T13:20:00Z">
              <w:r w:rsidRPr="003F2ABE" w:rsidDel="004712B8">
                <w:rPr>
                  <w:rFonts w:asciiTheme="minorHAnsi" w:hAnsiTheme="minorHAnsi"/>
                  <w:sz w:val="18"/>
                  <w:szCs w:val="18"/>
                </w:rPr>
                <w:delText>Air-Handling Unit Airflow (AHU</w:delText>
              </w:r>
              <w:r w:rsidDel="004712B8">
                <w:rPr>
                  <w:rFonts w:asciiTheme="minorHAnsi" w:hAnsiTheme="minorHAnsi"/>
                  <w:sz w:val="18"/>
                  <w:szCs w:val="18"/>
                </w:rPr>
                <w:delText xml:space="preserve"> </w:delText>
              </w:r>
              <w:r w:rsidRPr="003F2ABE" w:rsidDel="004712B8">
                <w:rPr>
                  <w:rFonts w:asciiTheme="minorHAnsi" w:hAnsiTheme="minorHAnsi"/>
                  <w:sz w:val="18"/>
                  <w:szCs w:val="18"/>
                </w:rPr>
                <w:delText>Airflow) Determination Method</w:delText>
              </w:r>
            </w:del>
          </w:p>
        </w:tc>
        <w:tc>
          <w:tcPr>
            <w:tcW w:w="2496" w:type="pct"/>
            <w:tcBorders>
              <w:top w:val="single" w:sz="4" w:space="0" w:color="auto"/>
              <w:left w:val="single" w:sz="4" w:space="0" w:color="auto"/>
              <w:bottom w:val="single" w:sz="4" w:space="0" w:color="auto"/>
              <w:right w:val="single" w:sz="4" w:space="0" w:color="auto"/>
            </w:tcBorders>
            <w:vAlign w:val="center"/>
          </w:tcPr>
          <w:p w14:paraId="2B99BF22" w14:textId="52AC3073" w:rsidR="004712B8" w:rsidRPr="003F2ABE" w:rsidDel="004712B8" w:rsidRDefault="004712B8" w:rsidP="004712B8">
            <w:pPr>
              <w:keepNext/>
              <w:rPr>
                <w:del w:id="55" w:author="Smith, Alexis@Energy" w:date="2018-08-17T13:20:00Z"/>
                <w:rFonts w:asciiTheme="minorHAnsi" w:hAnsiTheme="minorHAnsi"/>
                <w:sz w:val="18"/>
                <w:szCs w:val="18"/>
              </w:rPr>
            </w:pPr>
          </w:p>
        </w:tc>
      </w:tr>
      <w:tr w:rsidR="004712B8" w:rsidRPr="003F2ABE" w:rsidDel="004712B8" w14:paraId="2B99BF27" w14:textId="57018AC9" w:rsidTr="006E4974">
        <w:trPr>
          <w:trHeight w:val="360"/>
          <w:del w:id="56" w:author="Smith, Alexis@Energy" w:date="2018-08-17T13:20:00Z"/>
        </w:trPr>
        <w:tc>
          <w:tcPr>
            <w:tcW w:w="213" w:type="pct"/>
            <w:tcBorders>
              <w:top w:val="single" w:sz="4" w:space="0" w:color="auto"/>
              <w:left w:val="single" w:sz="4" w:space="0" w:color="auto"/>
              <w:bottom w:val="single" w:sz="4" w:space="0" w:color="auto"/>
              <w:right w:val="single" w:sz="4" w:space="0" w:color="auto"/>
            </w:tcBorders>
            <w:vAlign w:val="center"/>
          </w:tcPr>
          <w:p w14:paraId="2B99BF24" w14:textId="3F542462" w:rsidR="004712B8" w:rsidRPr="003F2ABE" w:rsidDel="004712B8" w:rsidRDefault="004712B8" w:rsidP="004712B8">
            <w:pPr>
              <w:keepNext/>
              <w:jc w:val="center"/>
              <w:rPr>
                <w:del w:id="57" w:author="Smith, Alexis@Energy" w:date="2018-08-17T13:20:00Z"/>
                <w:rFonts w:asciiTheme="minorHAnsi" w:hAnsiTheme="minorHAnsi"/>
                <w:sz w:val="18"/>
                <w:szCs w:val="18"/>
              </w:rPr>
            </w:pPr>
            <w:del w:id="58" w:author="Smith, Alexis@Energy" w:date="2018-08-17T13:20:00Z">
              <w:r w:rsidDel="004712B8">
                <w:rPr>
                  <w:rFonts w:asciiTheme="minorHAnsi" w:hAnsiTheme="minorHAnsi"/>
                  <w:sz w:val="18"/>
                  <w:szCs w:val="18"/>
                </w:rPr>
                <w:delText>0</w:delText>
              </w:r>
              <w:r w:rsidRPr="003F2ABE" w:rsidDel="004712B8">
                <w:rPr>
                  <w:rFonts w:asciiTheme="minorHAnsi" w:hAnsiTheme="minorHAnsi"/>
                  <w:sz w:val="18"/>
                  <w:szCs w:val="18"/>
                </w:rPr>
                <w:delText>8</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25" w14:textId="139BB4C3" w:rsidR="004712B8" w:rsidRPr="003F2ABE" w:rsidDel="004712B8" w:rsidRDefault="004712B8" w:rsidP="004712B8">
            <w:pPr>
              <w:keepNext/>
              <w:rPr>
                <w:del w:id="59" w:author="Smith, Alexis@Energy" w:date="2018-08-17T13:20:00Z"/>
                <w:rFonts w:asciiTheme="minorHAnsi" w:hAnsiTheme="minorHAnsi"/>
                <w:sz w:val="18"/>
                <w:szCs w:val="18"/>
              </w:rPr>
            </w:pPr>
            <w:del w:id="60" w:author="Smith, Alexis@Energy" w:date="2018-08-17T13:20:00Z">
              <w:r w:rsidRPr="003F2ABE" w:rsidDel="004712B8">
                <w:rPr>
                  <w:rFonts w:asciiTheme="minorHAnsi" w:hAnsiTheme="minorHAnsi"/>
                  <w:sz w:val="18"/>
                  <w:szCs w:val="18"/>
                </w:rPr>
                <w:delText>Measured AHU Airflow (cfm)</w:delText>
              </w:r>
            </w:del>
          </w:p>
        </w:tc>
        <w:tc>
          <w:tcPr>
            <w:tcW w:w="2496" w:type="pct"/>
            <w:tcBorders>
              <w:top w:val="single" w:sz="4" w:space="0" w:color="auto"/>
              <w:left w:val="single" w:sz="4" w:space="0" w:color="auto"/>
              <w:bottom w:val="single" w:sz="4" w:space="0" w:color="auto"/>
              <w:right w:val="single" w:sz="4" w:space="0" w:color="auto"/>
            </w:tcBorders>
            <w:vAlign w:val="center"/>
          </w:tcPr>
          <w:p w14:paraId="2B99BF26" w14:textId="57724D05" w:rsidR="004712B8" w:rsidRPr="003F2ABE" w:rsidDel="004712B8" w:rsidRDefault="004712B8" w:rsidP="004712B8">
            <w:pPr>
              <w:keepNext/>
              <w:rPr>
                <w:del w:id="61" w:author="Smith, Alexis@Energy" w:date="2018-08-17T13:20:00Z"/>
                <w:rFonts w:asciiTheme="minorHAnsi" w:hAnsiTheme="minorHAnsi"/>
                <w:sz w:val="18"/>
                <w:szCs w:val="18"/>
              </w:rPr>
            </w:pPr>
          </w:p>
        </w:tc>
      </w:tr>
      <w:tr w:rsidR="004712B8" w:rsidRPr="003F2ABE" w14:paraId="2B99BF2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28" w14:textId="07D48680" w:rsidR="004712B8" w:rsidRPr="003F2ABE" w:rsidRDefault="004712B8" w:rsidP="004712B8">
            <w:pPr>
              <w:keepNext/>
              <w:spacing w:line="240" w:lineRule="exact"/>
              <w:ind w:left="-14" w:firstLine="14"/>
              <w:jc w:val="center"/>
              <w:rPr>
                <w:rFonts w:asciiTheme="minorHAnsi" w:hAnsiTheme="minorHAnsi"/>
                <w:sz w:val="18"/>
                <w:szCs w:val="18"/>
              </w:rPr>
            </w:pPr>
            <w:ins w:id="62" w:author="Smith, Alexis@Energy" w:date="2018-08-17T13:21:00Z">
              <w:r>
                <w:rPr>
                  <w:rFonts w:asciiTheme="minorHAnsi" w:hAnsiTheme="minorHAnsi"/>
                  <w:sz w:val="18"/>
                  <w:szCs w:val="18"/>
                </w:rPr>
                <w:t>10</w:t>
              </w:r>
            </w:ins>
            <w:del w:id="63" w:author="Smith, Alexis@Energy" w:date="2018-08-17T13:21:00Z">
              <w:r w:rsidDel="004712B8">
                <w:rPr>
                  <w:rFonts w:asciiTheme="minorHAnsi" w:hAnsiTheme="minorHAnsi"/>
                  <w:sz w:val="18"/>
                  <w:szCs w:val="18"/>
                </w:rPr>
                <w:delText>0</w:delText>
              </w:r>
              <w:r w:rsidRPr="003F2ABE" w:rsidDel="004712B8">
                <w:rPr>
                  <w:rFonts w:asciiTheme="minorHAnsi" w:hAnsiTheme="minorHAnsi"/>
                  <w:sz w:val="18"/>
                  <w:szCs w:val="18"/>
                </w:rPr>
                <w:delText>9</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2B99BF29" w14:textId="4854719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Calculated Target Allowable Duct Leakage Rate (cfm)</w:t>
            </w:r>
          </w:p>
        </w:tc>
        <w:tc>
          <w:tcPr>
            <w:tcW w:w="2496" w:type="pct"/>
            <w:tcBorders>
              <w:top w:val="single" w:sz="4" w:space="0" w:color="auto"/>
              <w:left w:val="single" w:sz="4" w:space="0" w:color="auto"/>
              <w:bottom w:val="single" w:sz="4" w:space="0" w:color="auto"/>
              <w:right w:val="single" w:sz="4" w:space="0" w:color="auto"/>
            </w:tcBorders>
            <w:vAlign w:val="center"/>
          </w:tcPr>
          <w:p w14:paraId="2B99BF2A" w14:textId="77777777" w:rsidR="004712B8" w:rsidRPr="003F2ABE" w:rsidRDefault="004712B8" w:rsidP="004712B8">
            <w:pPr>
              <w:keepNext/>
              <w:rPr>
                <w:rFonts w:asciiTheme="minorHAnsi" w:hAnsiTheme="minorHAnsi"/>
                <w:sz w:val="18"/>
                <w:szCs w:val="18"/>
              </w:rPr>
            </w:pPr>
          </w:p>
        </w:tc>
      </w:tr>
      <w:tr w:rsidR="004712B8" w:rsidRPr="003F2ABE" w14:paraId="2B99BF2F" w14:textId="77777777" w:rsidTr="006E4974">
        <w:trPr>
          <w:trHeight w:val="360"/>
        </w:trPr>
        <w:tc>
          <w:tcPr>
            <w:tcW w:w="213" w:type="pct"/>
            <w:tcBorders>
              <w:bottom w:val="single" w:sz="4" w:space="0" w:color="auto"/>
            </w:tcBorders>
            <w:vAlign w:val="center"/>
          </w:tcPr>
          <w:p w14:paraId="2B99BF2C" w14:textId="720A8AC6" w:rsidR="004712B8" w:rsidRPr="003F2ABE" w:rsidRDefault="004712B8" w:rsidP="006B612D">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del w:id="64" w:author="Smith, Alexis@Energy" w:date="2018-08-17T13:21:00Z">
              <w:r w:rsidRPr="003F2ABE" w:rsidDel="004712B8">
                <w:rPr>
                  <w:rFonts w:asciiTheme="minorHAnsi" w:hAnsiTheme="minorHAnsi"/>
                  <w:sz w:val="18"/>
                  <w:szCs w:val="18"/>
                </w:rPr>
                <w:delText>0</w:delText>
              </w:r>
            </w:del>
            <w:ins w:id="65" w:author="Smith, Alexis@Energy" w:date="2018-08-17T13:21:00Z">
              <w:r>
                <w:rPr>
                  <w:rFonts w:asciiTheme="minorHAnsi" w:hAnsiTheme="minorHAnsi"/>
                  <w:sz w:val="18"/>
                  <w:szCs w:val="18"/>
                </w:rPr>
                <w:t>1</w:t>
              </w:r>
            </w:ins>
          </w:p>
        </w:tc>
        <w:tc>
          <w:tcPr>
            <w:tcW w:w="2291" w:type="pct"/>
            <w:tcBorders>
              <w:bottom w:val="single" w:sz="4" w:space="0" w:color="auto"/>
            </w:tcBorders>
            <w:shd w:val="clear" w:color="auto" w:fill="auto"/>
            <w:vAlign w:val="center"/>
          </w:tcPr>
          <w:p w14:paraId="2B99BF2D" w14:textId="6A96A2BE" w:rsidR="004712B8" w:rsidRPr="003F2ABE" w:rsidRDefault="004712B8" w:rsidP="004712B8">
            <w:pPr>
              <w:keepNext/>
              <w:rPr>
                <w:rFonts w:asciiTheme="minorHAnsi" w:hAnsiTheme="minorHAnsi"/>
                <w:b/>
                <w:sz w:val="18"/>
                <w:szCs w:val="18"/>
              </w:rPr>
            </w:pPr>
            <w:r w:rsidRPr="003F2ABE">
              <w:rPr>
                <w:rFonts w:asciiTheme="minorHAnsi" w:hAnsiTheme="minorHAnsi"/>
                <w:sz w:val="18"/>
                <w:szCs w:val="18"/>
              </w:rPr>
              <w:t xml:space="preserve">Actual </w:t>
            </w:r>
            <w:r>
              <w:rPr>
                <w:rFonts w:asciiTheme="minorHAnsi" w:hAnsiTheme="minorHAnsi"/>
                <w:sz w:val="18"/>
                <w:szCs w:val="18"/>
              </w:rPr>
              <w:t>D</w:t>
            </w:r>
            <w:r w:rsidRPr="003F2ABE">
              <w:rPr>
                <w:rFonts w:asciiTheme="minorHAnsi" w:hAnsiTheme="minorHAnsi"/>
                <w:sz w:val="18"/>
                <w:szCs w:val="18"/>
              </w:rPr>
              <w:t xml:space="preserve">uct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R</w:t>
            </w:r>
            <w:r w:rsidRPr="003F2ABE">
              <w:rPr>
                <w:rFonts w:asciiTheme="minorHAnsi" w:hAnsiTheme="minorHAnsi"/>
                <w:sz w:val="18"/>
                <w:szCs w:val="18"/>
              </w:rPr>
              <w:t xml:space="preserve">ate from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T</w:t>
            </w:r>
            <w:r w:rsidRPr="003F2ABE">
              <w:rPr>
                <w:rFonts w:asciiTheme="minorHAnsi" w:hAnsiTheme="minorHAnsi"/>
                <w:sz w:val="18"/>
                <w:szCs w:val="18"/>
              </w:rPr>
              <w:t xml:space="preserve">est </w:t>
            </w:r>
            <w:r>
              <w:rPr>
                <w:rFonts w:asciiTheme="minorHAnsi" w:hAnsiTheme="minorHAnsi"/>
                <w:sz w:val="18"/>
                <w:szCs w:val="18"/>
              </w:rPr>
              <w:t>M</w:t>
            </w:r>
            <w:r w:rsidRPr="003F2ABE">
              <w:rPr>
                <w:rFonts w:asciiTheme="minorHAnsi" w:hAnsiTheme="minorHAnsi"/>
                <w:sz w:val="18"/>
                <w:szCs w:val="18"/>
              </w:rPr>
              <w:t>easurement (cfm)</w:t>
            </w:r>
          </w:p>
        </w:tc>
        <w:tc>
          <w:tcPr>
            <w:tcW w:w="2496" w:type="pct"/>
            <w:tcBorders>
              <w:bottom w:val="single" w:sz="4" w:space="0" w:color="auto"/>
            </w:tcBorders>
            <w:shd w:val="clear" w:color="auto" w:fill="auto"/>
          </w:tcPr>
          <w:p w14:paraId="2B99BF2E" w14:textId="77777777" w:rsidR="004712B8" w:rsidRPr="003F2ABE" w:rsidRDefault="004712B8" w:rsidP="004712B8">
            <w:pPr>
              <w:keepNext/>
              <w:rPr>
                <w:rFonts w:asciiTheme="minorHAnsi" w:hAnsiTheme="minorHAnsi"/>
                <w:sz w:val="18"/>
                <w:szCs w:val="18"/>
              </w:rPr>
            </w:pPr>
          </w:p>
        </w:tc>
      </w:tr>
      <w:tr w:rsidR="004712B8" w:rsidRPr="003F2ABE" w14:paraId="2B99BF32"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30" w14:textId="1141A8A1" w:rsidR="004712B8" w:rsidRPr="003F2ABE" w:rsidRDefault="004712B8" w:rsidP="004712B8">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ins w:id="66" w:author="Smith, Alexis@Energy" w:date="2018-08-17T13:21:00Z">
              <w:r>
                <w:rPr>
                  <w:rFonts w:asciiTheme="minorHAnsi" w:hAnsiTheme="minorHAnsi"/>
                  <w:sz w:val="18"/>
                  <w:szCs w:val="18"/>
                </w:rPr>
                <w:t>2</w:t>
              </w:r>
            </w:ins>
            <w:del w:id="67" w:author="Smith, Alexis@Energy" w:date="2018-08-17T13:21:00Z">
              <w:r w:rsidRPr="003F2ABE" w:rsidDel="004712B8">
                <w:rPr>
                  <w:rFonts w:asciiTheme="minorHAnsi" w:hAnsiTheme="minorHAnsi"/>
                  <w:sz w:val="18"/>
                  <w:szCs w:val="18"/>
                </w:rPr>
                <w:delText>1</w:delText>
              </w:r>
            </w:del>
          </w:p>
        </w:tc>
        <w:tc>
          <w:tcPr>
            <w:tcW w:w="2291" w:type="pct"/>
            <w:tcBorders>
              <w:top w:val="single" w:sz="4" w:space="0" w:color="auto"/>
              <w:left w:val="single" w:sz="4" w:space="0" w:color="auto"/>
              <w:bottom w:val="single" w:sz="4" w:space="0" w:color="auto"/>
              <w:right w:val="single" w:sz="4" w:space="0" w:color="auto"/>
            </w:tcBorders>
            <w:vAlign w:val="center"/>
          </w:tcPr>
          <w:p w14:paraId="42CB559A" w14:textId="77777777"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 xml:space="preserve">Compliance </w:t>
            </w:r>
            <w:r>
              <w:rPr>
                <w:rFonts w:asciiTheme="minorHAnsi" w:hAnsiTheme="minorHAnsi"/>
                <w:sz w:val="18"/>
                <w:szCs w:val="18"/>
              </w:rPr>
              <w:t>S</w:t>
            </w:r>
            <w:r w:rsidRPr="003F2ABE">
              <w:rPr>
                <w:rFonts w:asciiTheme="minorHAnsi" w:hAnsiTheme="minorHAnsi"/>
                <w:sz w:val="18"/>
                <w:szCs w:val="18"/>
              </w:rPr>
              <w:t>tatement:</w:t>
            </w:r>
          </w:p>
        </w:tc>
        <w:tc>
          <w:tcPr>
            <w:tcW w:w="2496" w:type="pct"/>
            <w:tcBorders>
              <w:top w:val="single" w:sz="4" w:space="0" w:color="auto"/>
              <w:left w:val="single" w:sz="4" w:space="0" w:color="auto"/>
              <w:bottom w:val="single" w:sz="4" w:space="0" w:color="auto"/>
              <w:right w:val="single" w:sz="4" w:space="0" w:color="auto"/>
            </w:tcBorders>
            <w:vAlign w:val="center"/>
          </w:tcPr>
          <w:p w14:paraId="2B99BF31" w14:textId="4DAEB7BB" w:rsidR="004712B8" w:rsidRPr="003F2ABE" w:rsidRDefault="004712B8" w:rsidP="004712B8">
            <w:pPr>
              <w:keepNext/>
              <w:rPr>
                <w:rFonts w:asciiTheme="minorHAnsi" w:hAnsiTheme="minorHAnsi"/>
                <w:sz w:val="18"/>
                <w:szCs w:val="18"/>
              </w:rPr>
            </w:pPr>
          </w:p>
        </w:tc>
      </w:tr>
    </w:tbl>
    <w:p w14:paraId="2B99BF33" w14:textId="77777777" w:rsidR="00171E43" w:rsidRPr="003F2ABE" w:rsidRDefault="00171E43" w:rsidP="00171E43">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042"/>
        <w:gridCol w:w="5489"/>
      </w:tblGrid>
      <w:tr w:rsidR="00427197" w:rsidRPr="00427197" w14:paraId="02A313F5" w14:textId="77777777" w:rsidTr="006E4974">
        <w:trPr>
          <w:trHeight w:val="215"/>
          <w:ins w:id="68" w:author="Smith, Alexis@Energy" w:date="2018-08-17T13:22: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FDED520" w14:textId="5943ACCF" w:rsidR="00427197" w:rsidRPr="00427197" w:rsidRDefault="00427197" w:rsidP="006B612D">
            <w:pPr>
              <w:rPr>
                <w:ins w:id="69" w:author="Smith, Alexis@Energy" w:date="2018-08-17T13:22:00Z"/>
                <w:rFonts w:asciiTheme="minorHAnsi" w:hAnsiTheme="minorHAnsi"/>
                <w:b/>
                <w:sz w:val="18"/>
                <w:szCs w:val="18"/>
              </w:rPr>
            </w:pPr>
            <w:ins w:id="70" w:author="Smith, Alexis@Energy" w:date="2018-08-17T13:22:00Z">
              <w:r w:rsidRPr="006E4974">
                <w:rPr>
                  <w:rFonts w:asciiTheme="minorHAnsi" w:hAnsiTheme="minorHAnsi"/>
                  <w:b/>
                  <w:szCs w:val="18"/>
                </w:rPr>
                <w:t>C. Ducts Located in Garage Spaces</w:t>
              </w:r>
            </w:ins>
          </w:p>
        </w:tc>
      </w:tr>
      <w:tr w:rsidR="00427197" w:rsidRPr="00427197" w14:paraId="3DF05DA4" w14:textId="77777777" w:rsidTr="006E4974">
        <w:trPr>
          <w:trHeight w:val="314"/>
          <w:ins w:id="71" w:author="Smith, Alexis@Energy" w:date="2018-08-17T13:22:00Z"/>
        </w:trPr>
        <w:tc>
          <w:tcPr>
            <w:tcW w:w="213" w:type="pct"/>
            <w:tcBorders>
              <w:top w:val="single" w:sz="4" w:space="0" w:color="auto"/>
              <w:left w:val="single" w:sz="4" w:space="0" w:color="auto"/>
              <w:bottom w:val="single" w:sz="4" w:space="0" w:color="auto"/>
              <w:right w:val="single" w:sz="4" w:space="0" w:color="auto"/>
            </w:tcBorders>
            <w:vAlign w:val="center"/>
          </w:tcPr>
          <w:p w14:paraId="45413DA0" w14:textId="77777777" w:rsidR="00427197" w:rsidRPr="00427197" w:rsidRDefault="00427197" w:rsidP="006E4974">
            <w:pPr>
              <w:jc w:val="center"/>
              <w:rPr>
                <w:ins w:id="72" w:author="Smith, Alexis@Energy" w:date="2018-08-17T13:22:00Z"/>
                <w:rFonts w:asciiTheme="minorHAnsi" w:hAnsiTheme="minorHAnsi"/>
                <w:sz w:val="18"/>
                <w:szCs w:val="18"/>
              </w:rPr>
            </w:pPr>
            <w:ins w:id="73" w:author="Smith, Alexis@Energy" w:date="2018-08-17T13:22:00Z">
              <w:r w:rsidRPr="00427197">
                <w:rPr>
                  <w:rFonts w:asciiTheme="minorHAnsi" w:hAnsiTheme="minorHAnsi"/>
                  <w:sz w:val="18"/>
                  <w:szCs w:val="18"/>
                </w:rPr>
                <w:t>01</w:t>
              </w:r>
            </w:ins>
          </w:p>
        </w:tc>
        <w:tc>
          <w:tcPr>
            <w:tcW w:w="2292" w:type="pct"/>
            <w:tcBorders>
              <w:top w:val="single" w:sz="4" w:space="0" w:color="auto"/>
              <w:left w:val="single" w:sz="4" w:space="0" w:color="auto"/>
              <w:bottom w:val="single" w:sz="4" w:space="0" w:color="auto"/>
              <w:right w:val="single" w:sz="4" w:space="0" w:color="auto"/>
            </w:tcBorders>
            <w:vAlign w:val="center"/>
          </w:tcPr>
          <w:p w14:paraId="72E5EFA0" w14:textId="77777777" w:rsidR="00427197" w:rsidRPr="00427197" w:rsidRDefault="00427197" w:rsidP="00427197">
            <w:pPr>
              <w:rPr>
                <w:ins w:id="74" w:author="Smith, Alexis@Energy" w:date="2018-08-17T13:22:00Z"/>
                <w:rFonts w:asciiTheme="minorHAnsi" w:hAnsiTheme="minorHAnsi"/>
                <w:sz w:val="18"/>
                <w:szCs w:val="18"/>
              </w:rPr>
            </w:pPr>
            <w:ins w:id="75" w:author="Smith, Alexis@Energy" w:date="2018-08-17T13:22:00Z">
              <w:r w:rsidRPr="00427197">
                <w:rPr>
                  <w:rFonts w:asciiTheme="minorHAnsi" w:hAnsiTheme="minorHAnsi"/>
                  <w:sz w:val="18"/>
                  <w:szCs w:val="18"/>
                </w:rPr>
                <w:t>Duct Leakage Test Method</w:t>
              </w:r>
            </w:ins>
          </w:p>
        </w:tc>
        <w:tc>
          <w:tcPr>
            <w:tcW w:w="2495" w:type="pct"/>
            <w:tcBorders>
              <w:top w:val="single" w:sz="4" w:space="0" w:color="auto"/>
              <w:left w:val="single" w:sz="4" w:space="0" w:color="auto"/>
              <w:bottom w:val="single" w:sz="4" w:space="0" w:color="auto"/>
              <w:right w:val="single" w:sz="4" w:space="0" w:color="auto"/>
            </w:tcBorders>
            <w:vAlign w:val="center"/>
          </w:tcPr>
          <w:p w14:paraId="7A26CF6C" w14:textId="0FDE4C41" w:rsidR="00427197" w:rsidRPr="00427197" w:rsidRDefault="00427197" w:rsidP="00427197">
            <w:pPr>
              <w:rPr>
                <w:ins w:id="76" w:author="Smith, Alexis@Energy" w:date="2018-08-17T13:22:00Z"/>
                <w:rFonts w:asciiTheme="minorHAnsi" w:hAnsiTheme="minorHAnsi"/>
                <w:sz w:val="18"/>
                <w:szCs w:val="18"/>
              </w:rPr>
            </w:pPr>
          </w:p>
        </w:tc>
      </w:tr>
      <w:tr w:rsidR="00427197" w:rsidRPr="00427197" w14:paraId="4A4634B9" w14:textId="77777777" w:rsidTr="006E4974">
        <w:trPr>
          <w:trHeight w:val="350"/>
          <w:ins w:id="77" w:author="Smith, Alexis@Energy" w:date="2018-08-17T13:22:00Z"/>
        </w:trPr>
        <w:tc>
          <w:tcPr>
            <w:tcW w:w="213" w:type="pct"/>
            <w:tcBorders>
              <w:top w:val="single" w:sz="4" w:space="0" w:color="auto"/>
              <w:left w:val="single" w:sz="4" w:space="0" w:color="auto"/>
              <w:bottom w:val="single" w:sz="4" w:space="0" w:color="auto"/>
              <w:right w:val="single" w:sz="4" w:space="0" w:color="auto"/>
            </w:tcBorders>
            <w:vAlign w:val="center"/>
          </w:tcPr>
          <w:p w14:paraId="49453CB6" w14:textId="77777777" w:rsidR="00427197" w:rsidRPr="00427197" w:rsidRDefault="00427197" w:rsidP="006E4974">
            <w:pPr>
              <w:jc w:val="center"/>
              <w:rPr>
                <w:ins w:id="78" w:author="Smith, Alexis@Energy" w:date="2018-08-17T13:22:00Z"/>
                <w:rFonts w:asciiTheme="minorHAnsi" w:hAnsiTheme="minorHAnsi"/>
                <w:sz w:val="18"/>
                <w:szCs w:val="18"/>
              </w:rPr>
            </w:pPr>
            <w:ins w:id="79" w:author="Smith, Alexis@Energy" w:date="2018-08-17T13:22:00Z">
              <w:r w:rsidRPr="00427197">
                <w:rPr>
                  <w:rFonts w:asciiTheme="minorHAnsi" w:hAnsiTheme="minorHAnsi"/>
                  <w:sz w:val="18"/>
                  <w:szCs w:val="18"/>
                </w:rPr>
                <w:t>02</w:t>
              </w:r>
            </w:ins>
          </w:p>
        </w:tc>
        <w:tc>
          <w:tcPr>
            <w:tcW w:w="2292" w:type="pct"/>
            <w:tcBorders>
              <w:top w:val="single" w:sz="4" w:space="0" w:color="auto"/>
              <w:left w:val="single" w:sz="4" w:space="0" w:color="auto"/>
              <w:bottom w:val="single" w:sz="4" w:space="0" w:color="auto"/>
              <w:right w:val="single" w:sz="4" w:space="0" w:color="auto"/>
            </w:tcBorders>
            <w:vAlign w:val="center"/>
          </w:tcPr>
          <w:p w14:paraId="0036EDAF" w14:textId="77777777" w:rsidR="00427197" w:rsidRPr="00427197" w:rsidRDefault="00427197" w:rsidP="00427197">
            <w:pPr>
              <w:rPr>
                <w:ins w:id="80" w:author="Smith, Alexis@Energy" w:date="2018-08-17T13:22:00Z"/>
                <w:rFonts w:asciiTheme="minorHAnsi" w:hAnsiTheme="minorHAnsi"/>
                <w:sz w:val="18"/>
                <w:szCs w:val="18"/>
              </w:rPr>
            </w:pPr>
            <w:ins w:id="81" w:author="Smith, Alexis@Energy" w:date="2018-08-17T13:22:00Z">
              <w:r w:rsidRPr="00427197">
                <w:rPr>
                  <w:rFonts w:asciiTheme="minorHAnsi" w:hAnsiTheme="minorHAnsi"/>
                  <w:sz w:val="18"/>
                  <w:szCs w:val="18"/>
                </w:rPr>
                <w:t>Leakage Factor</w:t>
              </w:r>
            </w:ins>
          </w:p>
        </w:tc>
        <w:tc>
          <w:tcPr>
            <w:tcW w:w="2495" w:type="pct"/>
            <w:tcBorders>
              <w:top w:val="single" w:sz="4" w:space="0" w:color="auto"/>
              <w:left w:val="single" w:sz="4" w:space="0" w:color="auto"/>
              <w:bottom w:val="single" w:sz="4" w:space="0" w:color="auto"/>
              <w:right w:val="single" w:sz="4" w:space="0" w:color="auto"/>
            </w:tcBorders>
            <w:vAlign w:val="center"/>
          </w:tcPr>
          <w:p w14:paraId="564904B3" w14:textId="6C0A4299" w:rsidR="00427197" w:rsidRPr="00427197" w:rsidRDefault="00427197" w:rsidP="00427197">
            <w:pPr>
              <w:rPr>
                <w:ins w:id="82" w:author="Smith, Alexis@Energy" w:date="2018-08-17T13:22:00Z"/>
                <w:rFonts w:asciiTheme="minorHAnsi" w:hAnsiTheme="minorHAnsi"/>
                <w:sz w:val="18"/>
                <w:szCs w:val="18"/>
              </w:rPr>
            </w:pPr>
          </w:p>
        </w:tc>
      </w:tr>
      <w:tr w:rsidR="00427197" w:rsidRPr="00427197" w14:paraId="2B49A4A9" w14:textId="77777777" w:rsidTr="006E4974">
        <w:trPr>
          <w:trHeight w:val="359"/>
          <w:ins w:id="83" w:author="Smith, Alexis@Energy" w:date="2018-08-17T13:22:00Z"/>
        </w:trPr>
        <w:tc>
          <w:tcPr>
            <w:tcW w:w="213" w:type="pct"/>
            <w:tcBorders>
              <w:top w:val="single" w:sz="4" w:space="0" w:color="auto"/>
              <w:left w:val="single" w:sz="4" w:space="0" w:color="auto"/>
              <w:bottom w:val="single" w:sz="4" w:space="0" w:color="auto"/>
              <w:right w:val="single" w:sz="4" w:space="0" w:color="auto"/>
            </w:tcBorders>
            <w:vAlign w:val="center"/>
          </w:tcPr>
          <w:p w14:paraId="02618270" w14:textId="77777777" w:rsidR="00427197" w:rsidRPr="00427197" w:rsidRDefault="00427197" w:rsidP="006E4974">
            <w:pPr>
              <w:jc w:val="center"/>
              <w:rPr>
                <w:ins w:id="84" w:author="Smith, Alexis@Energy" w:date="2018-08-17T13:22:00Z"/>
                <w:rFonts w:asciiTheme="minorHAnsi" w:hAnsiTheme="minorHAnsi"/>
                <w:sz w:val="18"/>
                <w:szCs w:val="18"/>
              </w:rPr>
            </w:pPr>
            <w:ins w:id="85" w:author="Smith, Alexis@Energy" w:date="2018-08-17T13:22:00Z">
              <w:r w:rsidRPr="00427197">
                <w:rPr>
                  <w:rFonts w:asciiTheme="minorHAnsi" w:hAnsiTheme="minorHAnsi"/>
                  <w:sz w:val="18"/>
                  <w:szCs w:val="18"/>
                </w:rPr>
                <w:t>03</w:t>
              </w:r>
            </w:ins>
          </w:p>
        </w:tc>
        <w:tc>
          <w:tcPr>
            <w:tcW w:w="2292" w:type="pct"/>
            <w:tcBorders>
              <w:top w:val="single" w:sz="4" w:space="0" w:color="auto"/>
              <w:left w:val="single" w:sz="4" w:space="0" w:color="auto"/>
              <w:bottom w:val="single" w:sz="4" w:space="0" w:color="auto"/>
              <w:right w:val="single" w:sz="4" w:space="0" w:color="auto"/>
            </w:tcBorders>
            <w:vAlign w:val="center"/>
          </w:tcPr>
          <w:p w14:paraId="71D5C55F" w14:textId="77777777" w:rsidR="00427197" w:rsidRPr="00427197" w:rsidRDefault="00427197" w:rsidP="00427197">
            <w:pPr>
              <w:rPr>
                <w:ins w:id="86" w:author="Smith, Alexis@Energy" w:date="2018-08-17T13:22:00Z"/>
                <w:rFonts w:asciiTheme="minorHAnsi" w:hAnsiTheme="minorHAnsi"/>
                <w:sz w:val="18"/>
                <w:szCs w:val="18"/>
              </w:rPr>
            </w:pPr>
            <w:ins w:id="87" w:author="Smith, Alexis@Energy" w:date="2018-08-17T13:22:00Z">
              <w:r w:rsidRPr="00427197">
                <w:rPr>
                  <w:rFonts w:asciiTheme="minorHAnsi" w:hAnsiTheme="minorHAnsi"/>
                  <w:sz w:val="18"/>
                  <w:szCs w:val="18"/>
                </w:rPr>
                <w:t>Air-Handling Unit Airflow (AHU Airflow) Determination Method</w:t>
              </w:r>
            </w:ins>
          </w:p>
        </w:tc>
        <w:tc>
          <w:tcPr>
            <w:tcW w:w="2495" w:type="pct"/>
            <w:tcBorders>
              <w:top w:val="single" w:sz="4" w:space="0" w:color="auto"/>
              <w:left w:val="single" w:sz="4" w:space="0" w:color="auto"/>
              <w:bottom w:val="single" w:sz="4" w:space="0" w:color="auto"/>
              <w:right w:val="single" w:sz="4" w:space="0" w:color="auto"/>
            </w:tcBorders>
            <w:vAlign w:val="center"/>
          </w:tcPr>
          <w:p w14:paraId="3101C0AE" w14:textId="780B9719" w:rsidR="00427197" w:rsidRPr="00427197" w:rsidRDefault="00427197" w:rsidP="00427197">
            <w:pPr>
              <w:rPr>
                <w:ins w:id="88" w:author="Smith, Alexis@Energy" w:date="2018-08-17T13:22:00Z"/>
                <w:rFonts w:asciiTheme="minorHAnsi" w:hAnsiTheme="minorHAnsi"/>
                <w:sz w:val="18"/>
                <w:szCs w:val="18"/>
              </w:rPr>
            </w:pPr>
          </w:p>
        </w:tc>
      </w:tr>
      <w:tr w:rsidR="00427197" w:rsidRPr="00427197" w14:paraId="15DC97FD" w14:textId="77777777" w:rsidTr="006E4974">
        <w:trPr>
          <w:trHeight w:val="341"/>
          <w:ins w:id="89" w:author="Smith, Alexis@Energy" w:date="2018-08-17T13:22:00Z"/>
        </w:trPr>
        <w:tc>
          <w:tcPr>
            <w:tcW w:w="213" w:type="pct"/>
            <w:tcBorders>
              <w:top w:val="single" w:sz="4" w:space="0" w:color="auto"/>
              <w:left w:val="single" w:sz="4" w:space="0" w:color="auto"/>
              <w:bottom w:val="single" w:sz="4" w:space="0" w:color="auto"/>
              <w:right w:val="single" w:sz="4" w:space="0" w:color="auto"/>
            </w:tcBorders>
            <w:vAlign w:val="center"/>
          </w:tcPr>
          <w:p w14:paraId="433EABE1" w14:textId="77777777" w:rsidR="00427197" w:rsidRPr="00427197" w:rsidRDefault="00427197" w:rsidP="006E4974">
            <w:pPr>
              <w:jc w:val="center"/>
              <w:rPr>
                <w:ins w:id="90" w:author="Smith, Alexis@Energy" w:date="2018-08-17T13:22:00Z"/>
                <w:rFonts w:asciiTheme="minorHAnsi" w:hAnsiTheme="minorHAnsi"/>
                <w:sz w:val="18"/>
                <w:szCs w:val="18"/>
              </w:rPr>
            </w:pPr>
            <w:ins w:id="91" w:author="Smith, Alexis@Energy" w:date="2018-08-17T13:22:00Z">
              <w:r w:rsidRPr="00427197">
                <w:rPr>
                  <w:rFonts w:asciiTheme="minorHAnsi" w:hAnsiTheme="minorHAnsi"/>
                  <w:sz w:val="18"/>
                  <w:szCs w:val="18"/>
                </w:rPr>
                <w:t>04</w:t>
              </w:r>
            </w:ins>
          </w:p>
        </w:tc>
        <w:tc>
          <w:tcPr>
            <w:tcW w:w="2292" w:type="pct"/>
            <w:tcBorders>
              <w:top w:val="single" w:sz="4" w:space="0" w:color="auto"/>
              <w:left w:val="single" w:sz="4" w:space="0" w:color="auto"/>
              <w:bottom w:val="single" w:sz="4" w:space="0" w:color="auto"/>
              <w:right w:val="single" w:sz="4" w:space="0" w:color="auto"/>
            </w:tcBorders>
            <w:vAlign w:val="center"/>
          </w:tcPr>
          <w:p w14:paraId="5654B153" w14:textId="77777777" w:rsidR="00427197" w:rsidRPr="00427197" w:rsidRDefault="00427197" w:rsidP="00427197">
            <w:pPr>
              <w:rPr>
                <w:ins w:id="92" w:author="Smith, Alexis@Energy" w:date="2018-08-17T13:22:00Z"/>
                <w:rFonts w:asciiTheme="minorHAnsi" w:hAnsiTheme="minorHAnsi"/>
                <w:sz w:val="18"/>
                <w:szCs w:val="18"/>
              </w:rPr>
            </w:pPr>
            <w:ins w:id="93" w:author="Smith, Alexis@Energy" w:date="2018-08-17T13:22:00Z">
              <w:r w:rsidRPr="00427197">
                <w:rPr>
                  <w:rFonts w:asciiTheme="minorHAnsi" w:hAnsiTheme="minorHAnsi"/>
                  <w:sz w:val="18"/>
                  <w:szCs w:val="18"/>
                </w:rPr>
                <w:t>Measured AHU Airflow (cfm)</w:t>
              </w:r>
            </w:ins>
          </w:p>
        </w:tc>
        <w:tc>
          <w:tcPr>
            <w:tcW w:w="2495" w:type="pct"/>
            <w:tcBorders>
              <w:top w:val="single" w:sz="4" w:space="0" w:color="auto"/>
              <w:left w:val="single" w:sz="4" w:space="0" w:color="auto"/>
              <w:bottom w:val="single" w:sz="4" w:space="0" w:color="auto"/>
              <w:right w:val="single" w:sz="4" w:space="0" w:color="auto"/>
            </w:tcBorders>
            <w:vAlign w:val="center"/>
          </w:tcPr>
          <w:p w14:paraId="0A23AE26" w14:textId="74ACD99B" w:rsidR="00427197" w:rsidRPr="00427197" w:rsidRDefault="00427197" w:rsidP="00427197">
            <w:pPr>
              <w:rPr>
                <w:ins w:id="94" w:author="Smith, Alexis@Energy" w:date="2018-08-17T13:22:00Z"/>
                <w:rFonts w:asciiTheme="minorHAnsi" w:hAnsiTheme="minorHAnsi"/>
                <w:sz w:val="18"/>
                <w:szCs w:val="18"/>
              </w:rPr>
            </w:pPr>
          </w:p>
        </w:tc>
      </w:tr>
      <w:tr w:rsidR="00427197" w:rsidRPr="00427197" w14:paraId="191D6017" w14:textId="77777777" w:rsidTr="006E4974">
        <w:trPr>
          <w:trHeight w:val="359"/>
          <w:ins w:id="95" w:author="Smith, Alexis@Energy" w:date="2018-08-17T13:22:00Z"/>
        </w:trPr>
        <w:tc>
          <w:tcPr>
            <w:tcW w:w="213" w:type="pct"/>
            <w:tcBorders>
              <w:top w:val="single" w:sz="4" w:space="0" w:color="auto"/>
              <w:left w:val="single" w:sz="4" w:space="0" w:color="auto"/>
              <w:bottom w:val="single" w:sz="4" w:space="0" w:color="auto"/>
              <w:right w:val="single" w:sz="4" w:space="0" w:color="auto"/>
            </w:tcBorders>
            <w:vAlign w:val="center"/>
          </w:tcPr>
          <w:p w14:paraId="4ABF7085" w14:textId="77777777" w:rsidR="00427197" w:rsidRPr="00427197" w:rsidRDefault="00427197" w:rsidP="006E4974">
            <w:pPr>
              <w:jc w:val="center"/>
              <w:rPr>
                <w:ins w:id="96" w:author="Smith, Alexis@Energy" w:date="2018-08-17T13:22:00Z"/>
                <w:rFonts w:asciiTheme="minorHAnsi" w:hAnsiTheme="minorHAnsi"/>
                <w:sz w:val="18"/>
                <w:szCs w:val="18"/>
              </w:rPr>
            </w:pPr>
            <w:ins w:id="97" w:author="Smith, Alexis@Energy" w:date="2018-08-17T13:22:00Z">
              <w:r w:rsidRPr="00427197">
                <w:rPr>
                  <w:rFonts w:asciiTheme="minorHAnsi" w:hAnsiTheme="minorHAnsi"/>
                  <w:sz w:val="18"/>
                  <w:szCs w:val="18"/>
                </w:rPr>
                <w:lastRenderedPageBreak/>
                <w:t>05</w:t>
              </w:r>
            </w:ins>
          </w:p>
        </w:tc>
        <w:tc>
          <w:tcPr>
            <w:tcW w:w="2292" w:type="pct"/>
            <w:tcBorders>
              <w:top w:val="single" w:sz="4" w:space="0" w:color="auto"/>
              <w:left w:val="single" w:sz="4" w:space="0" w:color="auto"/>
              <w:bottom w:val="single" w:sz="4" w:space="0" w:color="auto"/>
              <w:right w:val="single" w:sz="4" w:space="0" w:color="auto"/>
            </w:tcBorders>
            <w:vAlign w:val="center"/>
          </w:tcPr>
          <w:p w14:paraId="2D4C6D38" w14:textId="77777777" w:rsidR="00427197" w:rsidRPr="00427197" w:rsidRDefault="00427197" w:rsidP="00427197">
            <w:pPr>
              <w:rPr>
                <w:ins w:id="98" w:author="Smith, Alexis@Energy" w:date="2018-08-17T13:22:00Z"/>
                <w:rFonts w:asciiTheme="minorHAnsi" w:hAnsiTheme="minorHAnsi"/>
                <w:sz w:val="18"/>
                <w:szCs w:val="18"/>
              </w:rPr>
            </w:pPr>
            <w:ins w:id="99" w:author="Smith, Alexis@Energy" w:date="2018-08-17T13:22:00Z">
              <w:r w:rsidRPr="00427197">
                <w:rPr>
                  <w:rFonts w:asciiTheme="minorHAnsi" w:hAnsiTheme="minorHAnsi"/>
                  <w:sz w:val="18"/>
                  <w:szCs w:val="18"/>
                </w:rPr>
                <w:t>Calculated Target Allowable Duct Leakage Rate (cfm)</w:t>
              </w:r>
            </w:ins>
          </w:p>
        </w:tc>
        <w:tc>
          <w:tcPr>
            <w:tcW w:w="2495" w:type="pct"/>
            <w:tcBorders>
              <w:top w:val="single" w:sz="4" w:space="0" w:color="auto"/>
              <w:left w:val="single" w:sz="4" w:space="0" w:color="auto"/>
              <w:bottom w:val="single" w:sz="4" w:space="0" w:color="auto"/>
              <w:right w:val="single" w:sz="4" w:space="0" w:color="auto"/>
            </w:tcBorders>
            <w:vAlign w:val="center"/>
          </w:tcPr>
          <w:p w14:paraId="473D6375" w14:textId="1F235642" w:rsidR="00427197" w:rsidRPr="00427197" w:rsidRDefault="00427197" w:rsidP="00427197">
            <w:pPr>
              <w:rPr>
                <w:ins w:id="100" w:author="Smith, Alexis@Energy" w:date="2018-08-17T13:22:00Z"/>
                <w:rFonts w:asciiTheme="minorHAnsi" w:hAnsiTheme="minorHAnsi"/>
                <w:sz w:val="18"/>
                <w:szCs w:val="18"/>
              </w:rPr>
            </w:pPr>
          </w:p>
        </w:tc>
      </w:tr>
      <w:tr w:rsidR="00427197" w:rsidRPr="00427197" w14:paraId="5BC85EC0" w14:textId="77777777" w:rsidTr="006E4974">
        <w:trPr>
          <w:trHeight w:val="341"/>
          <w:ins w:id="101" w:author="Smith, Alexis@Energy" w:date="2018-08-17T13:22:00Z"/>
        </w:trPr>
        <w:tc>
          <w:tcPr>
            <w:tcW w:w="213" w:type="pct"/>
            <w:vAlign w:val="center"/>
          </w:tcPr>
          <w:p w14:paraId="16FC0B01" w14:textId="77777777" w:rsidR="00427197" w:rsidRPr="00427197" w:rsidRDefault="00427197" w:rsidP="006E4974">
            <w:pPr>
              <w:jc w:val="center"/>
              <w:rPr>
                <w:ins w:id="102" w:author="Smith, Alexis@Energy" w:date="2018-08-17T13:22:00Z"/>
                <w:rFonts w:asciiTheme="minorHAnsi" w:hAnsiTheme="minorHAnsi"/>
                <w:sz w:val="18"/>
                <w:szCs w:val="18"/>
              </w:rPr>
            </w:pPr>
            <w:ins w:id="103" w:author="Smith, Alexis@Energy" w:date="2018-08-17T13:22:00Z">
              <w:r w:rsidRPr="00427197">
                <w:rPr>
                  <w:rFonts w:asciiTheme="minorHAnsi" w:hAnsiTheme="minorHAnsi"/>
                  <w:sz w:val="18"/>
                  <w:szCs w:val="18"/>
                </w:rPr>
                <w:t>06</w:t>
              </w:r>
            </w:ins>
          </w:p>
        </w:tc>
        <w:tc>
          <w:tcPr>
            <w:tcW w:w="2292" w:type="pct"/>
            <w:shd w:val="clear" w:color="auto" w:fill="auto"/>
            <w:vAlign w:val="center"/>
          </w:tcPr>
          <w:p w14:paraId="5E3EE520" w14:textId="77777777" w:rsidR="00427197" w:rsidRPr="00427197" w:rsidRDefault="00427197" w:rsidP="00427197">
            <w:pPr>
              <w:rPr>
                <w:ins w:id="104" w:author="Smith, Alexis@Energy" w:date="2018-08-17T13:22:00Z"/>
                <w:rFonts w:asciiTheme="minorHAnsi" w:hAnsiTheme="minorHAnsi"/>
                <w:b/>
                <w:sz w:val="18"/>
                <w:szCs w:val="18"/>
              </w:rPr>
            </w:pPr>
            <w:ins w:id="105" w:author="Smith, Alexis@Energy" w:date="2018-08-17T13:22:00Z">
              <w:r w:rsidRPr="00427197">
                <w:rPr>
                  <w:rFonts w:asciiTheme="minorHAnsi" w:hAnsiTheme="minorHAnsi"/>
                  <w:sz w:val="18"/>
                  <w:szCs w:val="18"/>
                </w:rPr>
                <w:t>Actual Duct Leakage Rate from Leakage Test Measurement (cfm)</w:t>
              </w:r>
            </w:ins>
          </w:p>
        </w:tc>
        <w:tc>
          <w:tcPr>
            <w:tcW w:w="2495" w:type="pct"/>
            <w:shd w:val="clear" w:color="auto" w:fill="auto"/>
          </w:tcPr>
          <w:p w14:paraId="2DE8EC92" w14:textId="32E0F4D3" w:rsidR="00427197" w:rsidRPr="00427197" w:rsidRDefault="00427197" w:rsidP="00427197">
            <w:pPr>
              <w:rPr>
                <w:ins w:id="106" w:author="Smith, Alexis@Energy" w:date="2018-08-17T13:22:00Z"/>
                <w:rFonts w:asciiTheme="minorHAnsi" w:hAnsiTheme="minorHAnsi"/>
                <w:sz w:val="18"/>
                <w:szCs w:val="18"/>
              </w:rPr>
            </w:pPr>
          </w:p>
        </w:tc>
      </w:tr>
      <w:tr w:rsidR="00427197" w:rsidRPr="00427197" w14:paraId="39CB5507" w14:textId="77777777" w:rsidTr="006E4974">
        <w:trPr>
          <w:trHeight w:val="359"/>
          <w:ins w:id="107" w:author="Smith, Alexis@Energy" w:date="2018-08-17T13:22:00Z"/>
        </w:trPr>
        <w:tc>
          <w:tcPr>
            <w:tcW w:w="213" w:type="pct"/>
            <w:vAlign w:val="center"/>
          </w:tcPr>
          <w:p w14:paraId="30E7D10E" w14:textId="77777777" w:rsidR="00427197" w:rsidRPr="00427197" w:rsidRDefault="00427197" w:rsidP="006E4974">
            <w:pPr>
              <w:jc w:val="center"/>
              <w:rPr>
                <w:ins w:id="108" w:author="Smith, Alexis@Energy" w:date="2018-08-17T13:22:00Z"/>
                <w:rFonts w:asciiTheme="minorHAnsi" w:hAnsiTheme="minorHAnsi"/>
                <w:sz w:val="18"/>
                <w:szCs w:val="18"/>
              </w:rPr>
            </w:pPr>
            <w:ins w:id="109" w:author="Smith, Alexis@Energy" w:date="2018-08-17T13:22:00Z">
              <w:r w:rsidRPr="00427197">
                <w:rPr>
                  <w:rFonts w:asciiTheme="minorHAnsi" w:hAnsiTheme="minorHAnsi"/>
                  <w:sz w:val="18"/>
                  <w:szCs w:val="18"/>
                </w:rPr>
                <w:t>07</w:t>
              </w:r>
            </w:ins>
          </w:p>
        </w:tc>
        <w:tc>
          <w:tcPr>
            <w:tcW w:w="2292" w:type="pct"/>
            <w:shd w:val="clear" w:color="auto" w:fill="auto"/>
            <w:vAlign w:val="center"/>
          </w:tcPr>
          <w:p w14:paraId="484BCFBE" w14:textId="77777777" w:rsidR="00427197" w:rsidRPr="00427197" w:rsidRDefault="00427197" w:rsidP="00427197">
            <w:pPr>
              <w:rPr>
                <w:ins w:id="110" w:author="Smith, Alexis@Energy" w:date="2018-08-17T13:22:00Z"/>
                <w:rFonts w:asciiTheme="minorHAnsi" w:hAnsiTheme="minorHAnsi"/>
                <w:sz w:val="18"/>
                <w:szCs w:val="18"/>
              </w:rPr>
            </w:pPr>
            <w:ins w:id="111" w:author="Smith, Alexis@Energy" w:date="2018-08-17T13:22:00Z">
              <w:r w:rsidRPr="00427197">
                <w:rPr>
                  <w:rFonts w:asciiTheme="minorHAnsi" w:hAnsiTheme="minorHAnsi"/>
                  <w:sz w:val="18"/>
                  <w:szCs w:val="18"/>
                </w:rPr>
                <w:t>Compliance Statement:</w:t>
              </w:r>
            </w:ins>
          </w:p>
        </w:tc>
        <w:tc>
          <w:tcPr>
            <w:tcW w:w="2495" w:type="pct"/>
            <w:shd w:val="clear" w:color="auto" w:fill="auto"/>
          </w:tcPr>
          <w:p w14:paraId="4DD9DBA0" w14:textId="7B557715" w:rsidR="00427197" w:rsidRPr="00427197" w:rsidRDefault="00427197" w:rsidP="006E4974">
            <w:pPr>
              <w:rPr>
                <w:ins w:id="112" w:author="Smith, Alexis@Energy" w:date="2018-08-17T13:22:00Z"/>
                <w:rFonts w:asciiTheme="minorHAnsi" w:hAnsiTheme="minorHAnsi"/>
                <w:sz w:val="18"/>
                <w:szCs w:val="18"/>
              </w:rPr>
            </w:pPr>
          </w:p>
        </w:tc>
      </w:tr>
    </w:tbl>
    <w:p w14:paraId="289E3A56" w14:textId="77777777" w:rsidR="00DF3793" w:rsidRDefault="00DF3793" w:rsidP="00171E43">
      <w:pPr>
        <w:rPr>
          <w:ins w:id="113" w:author="Smith, Alexis@Energy" w:date="2018-08-17T13:24:00Z"/>
          <w:rFonts w:asciiTheme="minorHAnsi" w:hAnsiTheme="minorHAnsi"/>
          <w:sz w:val="18"/>
          <w:szCs w:val="18"/>
        </w:rPr>
      </w:pPr>
    </w:p>
    <w:p w14:paraId="2B99BF34" w14:textId="3E2D15EA" w:rsidR="00171E43" w:rsidRPr="003F2ABE" w:rsidRDefault="00171E43"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171E43" w:rsidRPr="003F2ABE" w14:paraId="2B99BF36" w14:textId="77777777" w:rsidTr="00F3155B">
        <w:trPr>
          <w:trHeight w:val="206"/>
        </w:trPr>
        <w:tc>
          <w:tcPr>
            <w:tcW w:w="5000" w:type="pct"/>
            <w:gridSpan w:val="2"/>
            <w:vAlign w:val="center"/>
          </w:tcPr>
          <w:p w14:paraId="2B99BF35" w14:textId="284738ED" w:rsidR="00171E43" w:rsidRPr="003F2ABE" w:rsidRDefault="00171E43" w:rsidP="00F3155B">
            <w:pPr>
              <w:rPr>
                <w:rFonts w:asciiTheme="minorHAnsi" w:hAnsiTheme="minorHAnsi"/>
                <w:b/>
                <w:caps/>
                <w:sz w:val="18"/>
                <w:szCs w:val="18"/>
              </w:rPr>
            </w:pPr>
            <w:del w:id="114" w:author="Smith, Alexis@Energy" w:date="2018-08-17T13:26:00Z">
              <w:r w:rsidRPr="00F3155B" w:rsidDel="00DF3793">
                <w:rPr>
                  <w:rFonts w:asciiTheme="minorHAnsi" w:hAnsiTheme="minorHAnsi"/>
                  <w:b/>
                  <w:caps/>
                  <w:szCs w:val="18"/>
                </w:rPr>
                <w:delText>C</w:delText>
              </w:r>
            </w:del>
            <w:ins w:id="115" w:author="Smith, Alexis@Energy" w:date="2018-08-17T13:26:00Z">
              <w:r w:rsidR="00DF3793">
                <w:rPr>
                  <w:rFonts w:asciiTheme="minorHAnsi" w:hAnsiTheme="minorHAnsi"/>
                  <w:b/>
                  <w:caps/>
                  <w:szCs w:val="18"/>
                </w:rPr>
                <w:t>D</w:t>
              </w:r>
            </w:ins>
            <w:r w:rsidRPr="00F3155B">
              <w:rPr>
                <w:rFonts w:asciiTheme="minorHAnsi" w:hAnsiTheme="minorHAnsi"/>
                <w:b/>
                <w:caps/>
                <w:szCs w:val="18"/>
              </w:rPr>
              <w:t xml:space="preserve">. </w:t>
            </w:r>
            <w:r w:rsidR="006157A9" w:rsidRPr="00F3155B">
              <w:rPr>
                <w:rFonts w:asciiTheme="minorHAnsi" w:hAnsiTheme="minorHAnsi"/>
                <w:b/>
                <w:szCs w:val="18"/>
              </w:rPr>
              <w:t>Additional Requirements for Compliance</w:t>
            </w:r>
          </w:p>
        </w:tc>
      </w:tr>
      <w:tr w:rsidR="00BD03A5" w:rsidRPr="003F2ABE" w14:paraId="2B99BF39" w14:textId="77777777" w:rsidTr="00A76CF1">
        <w:trPr>
          <w:trHeight w:val="411"/>
        </w:trPr>
        <w:tc>
          <w:tcPr>
            <w:tcW w:w="213" w:type="pct"/>
            <w:vAlign w:val="center"/>
          </w:tcPr>
          <w:p w14:paraId="2B99BF37"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7" w:type="pct"/>
            <w:vAlign w:val="center"/>
          </w:tcPr>
          <w:p w14:paraId="2B99BF38" w14:textId="032D5C32" w:rsidR="00BD03A5" w:rsidRPr="003F2ABE" w:rsidRDefault="00BD03A5" w:rsidP="00BD03A5">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BF3C" w14:textId="77777777" w:rsidTr="00A76CF1">
        <w:trPr>
          <w:trHeight w:val="411"/>
        </w:trPr>
        <w:tc>
          <w:tcPr>
            <w:tcW w:w="213" w:type="pct"/>
            <w:vAlign w:val="center"/>
          </w:tcPr>
          <w:p w14:paraId="2B99BF3A"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2</w:t>
            </w:r>
          </w:p>
        </w:tc>
        <w:tc>
          <w:tcPr>
            <w:tcW w:w="4787" w:type="pct"/>
            <w:vAlign w:val="center"/>
          </w:tcPr>
          <w:p w14:paraId="2B99BF3B" w14:textId="0F19DF27" w:rsidR="00BD03A5" w:rsidRPr="003F2ABE" w:rsidRDefault="005F21D5" w:rsidP="00BD03A5">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r>
              <w:rPr>
                <w:rFonts w:asciiTheme="minorHAnsi" w:hAnsiTheme="minorHAnsi"/>
                <w:bCs/>
              </w:rPr>
              <w:t>.</w:t>
            </w:r>
          </w:p>
        </w:tc>
      </w:tr>
      <w:tr w:rsidR="00BD03A5" w:rsidRPr="003F2ABE" w14:paraId="2B99BF3F" w14:textId="77777777" w:rsidTr="00A76CF1">
        <w:trPr>
          <w:trHeight w:val="411"/>
        </w:trPr>
        <w:tc>
          <w:tcPr>
            <w:tcW w:w="213" w:type="pct"/>
            <w:vAlign w:val="center"/>
          </w:tcPr>
          <w:p w14:paraId="2B99BF3D" w14:textId="77777777" w:rsidR="00BD03A5" w:rsidRPr="003F2ABE" w:rsidRDefault="007C17AE" w:rsidP="007C17AE">
            <w:pPr>
              <w:jc w:val="center"/>
              <w:rPr>
                <w:rFonts w:asciiTheme="minorHAnsi" w:hAnsiTheme="minorHAnsi"/>
                <w:sz w:val="18"/>
                <w:szCs w:val="18"/>
              </w:rPr>
            </w:pPr>
            <w:r>
              <w:rPr>
                <w:rFonts w:asciiTheme="minorHAnsi" w:hAnsiTheme="minorHAnsi"/>
                <w:sz w:val="18"/>
                <w:szCs w:val="18"/>
              </w:rPr>
              <w:t>03</w:t>
            </w:r>
          </w:p>
        </w:tc>
        <w:tc>
          <w:tcPr>
            <w:tcW w:w="4787" w:type="pct"/>
            <w:vAlign w:val="center"/>
          </w:tcPr>
          <w:p w14:paraId="2B99BF3E" w14:textId="77777777" w:rsidR="00BD03A5" w:rsidRPr="003F2ABE" w:rsidRDefault="00BD03A5" w:rsidP="00BD03A5">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BF42" w14:textId="77777777" w:rsidTr="00A76CF1">
        <w:trPr>
          <w:trHeight w:val="411"/>
        </w:trPr>
        <w:tc>
          <w:tcPr>
            <w:tcW w:w="213" w:type="pct"/>
            <w:vAlign w:val="center"/>
          </w:tcPr>
          <w:p w14:paraId="2B99BF40"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04</w:t>
            </w:r>
          </w:p>
        </w:tc>
        <w:tc>
          <w:tcPr>
            <w:tcW w:w="4787" w:type="pct"/>
            <w:vAlign w:val="center"/>
          </w:tcPr>
          <w:p w14:paraId="2B99BF41" w14:textId="38B1137A" w:rsidR="00BD03A5" w:rsidRPr="003F2ABE" w:rsidRDefault="00BD03A5" w:rsidP="00BD03A5">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BF45" w14:textId="77777777" w:rsidTr="00A76CF1">
        <w:trPr>
          <w:trHeight w:val="411"/>
        </w:trPr>
        <w:tc>
          <w:tcPr>
            <w:tcW w:w="213" w:type="pct"/>
            <w:vAlign w:val="center"/>
          </w:tcPr>
          <w:p w14:paraId="2B99BF43"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05</w:t>
            </w:r>
          </w:p>
        </w:tc>
        <w:tc>
          <w:tcPr>
            <w:tcW w:w="4787" w:type="pct"/>
            <w:vAlign w:val="center"/>
          </w:tcPr>
          <w:p w14:paraId="2B99BF44"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BF48" w14:textId="77777777" w:rsidTr="00A76CF1">
        <w:trPr>
          <w:trHeight w:val="411"/>
        </w:trPr>
        <w:tc>
          <w:tcPr>
            <w:tcW w:w="213" w:type="pct"/>
            <w:vAlign w:val="center"/>
          </w:tcPr>
          <w:p w14:paraId="2B99BF46"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06</w:t>
            </w:r>
          </w:p>
        </w:tc>
        <w:tc>
          <w:tcPr>
            <w:tcW w:w="4787" w:type="pct"/>
            <w:vAlign w:val="center"/>
          </w:tcPr>
          <w:p w14:paraId="2B99BF47"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BF4B" w14:textId="77777777" w:rsidTr="00A76CF1">
        <w:trPr>
          <w:trHeight w:val="411"/>
        </w:trPr>
        <w:tc>
          <w:tcPr>
            <w:tcW w:w="213" w:type="pct"/>
            <w:vAlign w:val="center"/>
          </w:tcPr>
          <w:p w14:paraId="2B99BF49"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07</w:t>
            </w:r>
          </w:p>
        </w:tc>
        <w:tc>
          <w:tcPr>
            <w:tcW w:w="4787" w:type="pct"/>
            <w:vAlign w:val="center"/>
          </w:tcPr>
          <w:p w14:paraId="2B99BF4A" w14:textId="7C4507E2" w:rsidR="00BD03A5" w:rsidRPr="003F2ABE" w:rsidRDefault="00BD03A5" w:rsidP="00BD03A5">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7C17AE" w:rsidRPr="007C17AE" w14:paraId="2B99BF4D" w14:textId="77777777" w:rsidTr="007C17AE">
        <w:trPr>
          <w:trHeight w:val="254"/>
        </w:trPr>
        <w:tc>
          <w:tcPr>
            <w:tcW w:w="5000" w:type="pct"/>
            <w:gridSpan w:val="2"/>
            <w:vAlign w:val="center"/>
          </w:tcPr>
          <w:p w14:paraId="2B99BF4C" w14:textId="77777777" w:rsidR="007C17AE" w:rsidRPr="007C17AE" w:rsidRDefault="007C17AE" w:rsidP="00BD03A5">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BF4E" w14:textId="77777777" w:rsidR="00171E43" w:rsidRPr="003F2ABE" w:rsidRDefault="00171E43" w:rsidP="00171E43">
      <w:pPr>
        <w:rPr>
          <w:rFonts w:asciiTheme="minorHAnsi" w:hAnsiTheme="minorHAnsi"/>
          <w:sz w:val="18"/>
          <w:szCs w:val="18"/>
        </w:rPr>
      </w:pPr>
    </w:p>
    <w:p w14:paraId="2B99BF50" w14:textId="77777777" w:rsidR="003F2ABE" w:rsidRPr="003F2ABE" w:rsidRDefault="003F2ABE" w:rsidP="003F2ABE">
      <w:pPr>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1B55BB" w:rsidRPr="009E2C1C" w14:paraId="2B99BF52" w14:textId="77777777" w:rsidTr="002F0C86">
        <w:trPr>
          <w:trHeight w:val="323"/>
        </w:trPr>
        <w:tc>
          <w:tcPr>
            <w:tcW w:w="10950" w:type="dxa"/>
            <w:gridSpan w:val="4"/>
            <w:vAlign w:val="center"/>
          </w:tcPr>
          <w:p w14:paraId="2B99BF51" w14:textId="77777777" w:rsidR="001B55BB" w:rsidRPr="009351D2"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1B55BB" w:rsidRPr="001B14D6" w14:paraId="2B99BF54" w14:textId="77777777" w:rsidTr="00500CF7">
        <w:trPr>
          <w:trHeight w:val="206"/>
        </w:trPr>
        <w:tc>
          <w:tcPr>
            <w:tcW w:w="10950" w:type="dxa"/>
            <w:gridSpan w:val="4"/>
            <w:vAlign w:val="center"/>
          </w:tcPr>
          <w:p w14:paraId="2B99BF53" w14:textId="77777777" w:rsidR="001B55BB" w:rsidRPr="00E136A4" w:rsidRDefault="001B55BB" w:rsidP="00F3155B">
            <w:pPr>
              <w:keepNext/>
              <w:numPr>
                <w:ilvl w:val="0"/>
                <w:numId w:val="38"/>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1B55BB" w:rsidRPr="00B272DC" w14:paraId="2B99BF57" w14:textId="77777777" w:rsidTr="00500CF7">
        <w:trPr>
          <w:trHeight w:val="360"/>
        </w:trPr>
        <w:tc>
          <w:tcPr>
            <w:tcW w:w="5577" w:type="dxa"/>
            <w:gridSpan w:val="2"/>
          </w:tcPr>
          <w:p w14:paraId="2B99BF55"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B99BF56"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1B55BB" w:rsidRPr="00B272DC" w14:paraId="2B99BF5A" w14:textId="77777777" w:rsidTr="00500CF7">
        <w:trPr>
          <w:trHeight w:val="360"/>
        </w:trPr>
        <w:tc>
          <w:tcPr>
            <w:tcW w:w="5577" w:type="dxa"/>
            <w:gridSpan w:val="2"/>
          </w:tcPr>
          <w:p w14:paraId="2B99BF58"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B99BF59"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1B55BB" w:rsidRPr="00B272DC" w14:paraId="2B99BF5D" w14:textId="77777777" w:rsidTr="00500CF7">
        <w:trPr>
          <w:trHeight w:val="360"/>
        </w:trPr>
        <w:tc>
          <w:tcPr>
            <w:tcW w:w="5577" w:type="dxa"/>
            <w:gridSpan w:val="2"/>
          </w:tcPr>
          <w:p w14:paraId="2B99BF5B"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99BF5C" w14:textId="23249320"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6157A9">
              <w:rPr>
                <w:rFonts w:asciiTheme="minorHAnsi" w:hAnsiTheme="minorHAnsi"/>
                <w:sz w:val="14"/>
                <w:szCs w:val="14"/>
              </w:rPr>
              <w:t>i</w:t>
            </w:r>
            <w:r w:rsidRPr="00B272DC">
              <w:rPr>
                <w:rFonts w:asciiTheme="minorHAnsi" w:hAnsiTheme="minorHAnsi"/>
                <w:sz w:val="14"/>
                <w:szCs w:val="14"/>
              </w:rPr>
              <w:t>f applicable):</w:t>
            </w:r>
          </w:p>
        </w:tc>
      </w:tr>
      <w:tr w:rsidR="001B55BB" w:rsidRPr="00B272DC" w14:paraId="2B99BF60" w14:textId="77777777" w:rsidTr="00500CF7">
        <w:trPr>
          <w:trHeight w:val="360"/>
        </w:trPr>
        <w:tc>
          <w:tcPr>
            <w:tcW w:w="5577" w:type="dxa"/>
            <w:gridSpan w:val="2"/>
          </w:tcPr>
          <w:p w14:paraId="2B99BF5E"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B99BF5F"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Phone:</w:t>
            </w:r>
          </w:p>
        </w:tc>
      </w:tr>
      <w:tr w:rsidR="001B55BB" w:rsidRPr="008E6C57" w14:paraId="2B99BF62" w14:textId="77777777" w:rsidTr="00500CF7">
        <w:tblPrEx>
          <w:tblCellMar>
            <w:left w:w="115" w:type="dxa"/>
            <w:right w:w="115" w:type="dxa"/>
          </w:tblCellMar>
        </w:tblPrEx>
        <w:trPr>
          <w:trHeight w:val="296"/>
        </w:trPr>
        <w:tc>
          <w:tcPr>
            <w:tcW w:w="10950" w:type="dxa"/>
            <w:gridSpan w:val="4"/>
            <w:vAlign w:val="center"/>
          </w:tcPr>
          <w:p w14:paraId="2B99BF61" w14:textId="77777777" w:rsidR="001B55BB"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1B55BB" w:rsidRPr="008E6C57" w14:paraId="2B99BF6A" w14:textId="77777777" w:rsidTr="00500CF7">
        <w:tblPrEx>
          <w:tblCellMar>
            <w:left w:w="115" w:type="dxa"/>
            <w:right w:w="115" w:type="dxa"/>
          </w:tblCellMar>
        </w:tblPrEx>
        <w:trPr>
          <w:trHeight w:val="504"/>
        </w:trPr>
        <w:tc>
          <w:tcPr>
            <w:tcW w:w="10950" w:type="dxa"/>
            <w:gridSpan w:val="4"/>
          </w:tcPr>
          <w:p w14:paraId="2B99BF63" w14:textId="77777777" w:rsidR="001B55BB" w:rsidRPr="00FE057A" w:rsidRDefault="001B55BB" w:rsidP="00F3155B">
            <w:pPr>
              <w:pStyle w:val="Heading3"/>
              <w:numPr>
                <w:ilvl w:val="0"/>
                <w:numId w:val="0"/>
              </w:numPr>
              <w:spacing w:before="0"/>
              <w:ind w:right="86"/>
              <w:rPr>
                <w:rFonts w:asciiTheme="minorHAnsi" w:hAnsiTheme="minorHAnsi"/>
                <w:sz w:val="18"/>
                <w:szCs w:val="18"/>
              </w:rPr>
            </w:pPr>
            <w:r w:rsidRPr="00FE057A">
              <w:rPr>
                <w:rFonts w:asciiTheme="minorHAnsi" w:hAnsiTheme="minorHAnsi"/>
                <w:sz w:val="18"/>
                <w:szCs w:val="18"/>
              </w:rPr>
              <w:t xml:space="preserve">I certify the following under penalty of perjury, under the laws of the State of California: </w:t>
            </w:r>
          </w:p>
          <w:p w14:paraId="7A1442C8" w14:textId="77777777" w:rsidR="00EC1510" w:rsidRPr="00FE057A" w:rsidRDefault="00EC1510" w:rsidP="00EC1510">
            <w:pPr>
              <w:pStyle w:val="Heading3"/>
              <w:numPr>
                <w:ilvl w:val="0"/>
                <w:numId w:val="44"/>
              </w:numPr>
              <w:spacing w:before="0"/>
              <w:ind w:right="90"/>
              <w:rPr>
                <w:rFonts w:asciiTheme="minorHAnsi" w:hAnsiTheme="minorHAnsi"/>
                <w:b/>
                <w:caps/>
                <w:sz w:val="18"/>
                <w:szCs w:val="18"/>
              </w:rPr>
            </w:pPr>
            <w:r w:rsidRPr="00FE057A">
              <w:rPr>
                <w:rFonts w:asciiTheme="minorHAnsi" w:hAnsiTheme="minorHAnsi"/>
                <w:sz w:val="18"/>
                <w:szCs w:val="18"/>
              </w:rPr>
              <w:t xml:space="preserve">The information provided on this Certificate of Installation is true and correct. </w:t>
            </w:r>
          </w:p>
          <w:p w14:paraId="7652DBDA" w14:textId="77777777" w:rsidR="00EC1510" w:rsidRPr="00FE057A" w:rsidRDefault="00EC1510" w:rsidP="00EC1510">
            <w:pPr>
              <w:pStyle w:val="Heading3"/>
              <w:numPr>
                <w:ilvl w:val="0"/>
                <w:numId w:val="44"/>
              </w:numPr>
              <w:spacing w:before="0"/>
              <w:ind w:right="90"/>
              <w:rPr>
                <w:rFonts w:asciiTheme="minorHAnsi" w:hAnsiTheme="minorHAnsi"/>
                <w:b/>
                <w:caps/>
                <w:sz w:val="18"/>
              </w:rPr>
            </w:pPr>
            <w:r w:rsidRPr="00FE057A">
              <w:rPr>
                <w:rFonts w:asciiTheme="minorHAnsi" w:hAnsiTheme="minorHAnsi"/>
                <w:snapToGrid w:val="0"/>
                <w:sz w:val="18"/>
                <w:szCs w:val="18"/>
              </w:rPr>
              <w:t xml:space="preserve">I am either: a) a responsible person eligible under Division 3 of the Business and Professions Code </w:t>
            </w:r>
            <w:r w:rsidRPr="00FE057A">
              <w:rPr>
                <w:rFonts w:asciiTheme="minorHAnsi" w:hAnsiTheme="minorHAnsi"/>
                <w:sz w:val="18"/>
                <w:szCs w:val="18"/>
              </w:rPr>
              <w:t xml:space="preserve">in the applicable classification to accept responsibility for the system design, construction, or installation </w:t>
            </w:r>
            <w:r w:rsidRPr="00FE057A">
              <w:rPr>
                <w:rFonts w:asciiTheme="minorHAnsi" w:hAnsiTheme="minorHAnsi"/>
                <w:snapToGrid w:val="0"/>
                <w:sz w:val="18"/>
                <w:szCs w:val="18"/>
              </w:rPr>
              <w:t xml:space="preserve">of features, materials, components, or manufactured devices </w:t>
            </w:r>
            <w:r w:rsidRPr="00FE057A">
              <w:rPr>
                <w:rFonts w:asciiTheme="minorHAnsi" w:hAnsiTheme="minorHAnsi"/>
                <w:sz w:val="18"/>
                <w:szCs w:val="18"/>
              </w:rPr>
              <w:t xml:space="preserve">for the scope of work identified on this Certificate of Installation </w:t>
            </w:r>
            <w:r w:rsidRPr="00FE057A">
              <w:rPr>
                <w:rFonts w:asciiTheme="minorHAnsi" w:hAnsiTheme="minorHAnsi"/>
                <w:snapToGrid w:val="0"/>
                <w:sz w:val="18"/>
                <w:szCs w:val="18"/>
              </w:rPr>
              <w:t>and attest to the declarations in this statement</w:t>
            </w:r>
            <w:r w:rsidRPr="00FE057A">
              <w:rPr>
                <w:rFonts w:asciiTheme="minorHAnsi" w:hAnsiTheme="minorHAnsi"/>
                <w:sz w:val="18"/>
                <w:szCs w:val="18"/>
              </w:rPr>
              <w:t>, or b) I am an authorized representative of the responsible person and attest to the declarations in this statement on the responsible person’s behalf</w:t>
            </w:r>
            <w:r w:rsidRPr="00FE057A">
              <w:rPr>
                <w:rFonts w:asciiTheme="minorHAnsi" w:eastAsia="Calibri" w:hAnsiTheme="minorHAnsi"/>
                <w:sz w:val="18"/>
                <w:szCs w:val="18"/>
              </w:rPr>
              <w:t>.</w:t>
            </w:r>
          </w:p>
          <w:p w14:paraId="63C93B4B" w14:textId="77777777" w:rsidR="00EC1510" w:rsidRPr="00FE057A" w:rsidRDefault="00EC1510" w:rsidP="00EC1510">
            <w:pPr>
              <w:keepNext/>
              <w:numPr>
                <w:ilvl w:val="0"/>
                <w:numId w:val="44"/>
              </w:numPr>
              <w:autoSpaceDE w:val="0"/>
              <w:autoSpaceDN w:val="0"/>
              <w:adjustRightInd w:val="0"/>
              <w:ind w:right="90"/>
              <w:rPr>
                <w:rFonts w:asciiTheme="minorHAnsi" w:hAnsiTheme="minorHAnsi"/>
                <w:sz w:val="18"/>
                <w:szCs w:val="18"/>
              </w:rPr>
            </w:pPr>
            <w:r w:rsidRPr="00FE057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FE057A">
              <w:rPr>
                <w:rFonts w:asciiTheme="minorHAnsi" w:eastAsia="Calibri" w:hAnsiTheme="minorHAnsi" w:cs="TimesNewRomanPSMT"/>
                <w:sz w:val="18"/>
                <w:szCs w:val="18"/>
              </w:rPr>
              <w:t>.</w:t>
            </w:r>
          </w:p>
          <w:p w14:paraId="39F4AB40" w14:textId="77777777" w:rsidR="00EC1510" w:rsidRPr="00FE057A" w:rsidRDefault="00EC1510" w:rsidP="00EC1510">
            <w:pPr>
              <w:pStyle w:val="ListParagraph"/>
              <w:keepNext/>
              <w:numPr>
                <w:ilvl w:val="0"/>
                <w:numId w:val="44"/>
              </w:numPr>
              <w:autoSpaceDE w:val="0"/>
              <w:autoSpaceDN w:val="0"/>
              <w:adjustRightInd w:val="0"/>
              <w:rPr>
                <w:rFonts w:asciiTheme="minorHAnsi" w:hAnsiTheme="minorHAnsi"/>
                <w:sz w:val="18"/>
              </w:rPr>
            </w:pPr>
            <w:r w:rsidRPr="00FE057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B99BF69" w14:textId="230C6D4E" w:rsidR="001B55BB" w:rsidRPr="00FE057A" w:rsidRDefault="00EC1510" w:rsidP="00FE057A">
            <w:pPr>
              <w:pStyle w:val="ListParagraph"/>
              <w:numPr>
                <w:ilvl w:val="0"/>
                <w:numId w:val="44"/>
              </w:numPr>
              <w:rPr>
                <w:b/>
              </w:rPr>
            </w:pPr>
            <w:r w:rsidRPr="00FE057A">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B55BB" w:rsidRPr="00B272DC" w14:paraId="2B99BF6D" w14:textId="77777777" w:rsidTr="00500CF7">
        <w:tblPrEx>
          <w:tblCellMar>
            <w:left w:w="108" w:type="dxa"/>
            <w:right w:w="108" w:type="dxa"/>
          </w:tblCellMar>
        </w:tblPrEx>
        <w:trPr>
          <w:trHeight w:val="360"/>
        </w:trPr>
        <w:tc>
          <w:tcPr>
            <w:tcW w:w="5307" w:type="dxa"/>
          </w:tcPr>
          <w:p w14:paraId="2B99BF6B"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B99BF6C"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1B55BB" w:rsidRPr="00B272DC" w14:paraId="2B99BF70"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6E" w14:textId="09CB4ACB"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B99BF6F"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1B55BB" w:rsidRPr="00B272DC" w14:paraId="2B99BF73"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1"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B99BF72"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1B55BB" w:rsidRPr="00B272DC" w14:paraId="2B99BF77"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4"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B99BF75" w14:textId="12037A28"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157A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B99BF76"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1B55BB" w:rsidRPr="00B272DC" w14:paraId="2B99BF7A"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8"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B99BF79"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B99BF7B" w14:textId="77777777" w:rsidR="003F2ABE" w:rsidRPr="003F2ABE" w:rsidRDefault="003F2ABE" w:rsidP="00171E43">
      <w:pPr>
        <w:rPr>
          <w:rFonts w:asciiTheme="minorHAnsi" w:hAnsiTheme="minorHAnsi"/>
          <w:sz w:val="18"/>
          <w:szCs w:val="18"/>
        </w:rPr>
      </w:pPr>
    </w:p>
    <w:p w14:paraId="2B99BF7C" w14:textId="77777777" w:rsidR="003F2ABE" w:rsidRPr="003F2ABE" w:rsidRDefault="003F2ABE" w:rsidP="00171E43">
      <w:pPr>
        <w:rPr>
          <w:rFonts w:asciiTheme="minorHAnsi" w:hAnsiTheme="minorHAnsi"/>
          <w:sz w:val="18"/>
          <w:szCs w:val="18"/>
        </w:rPr>
      </w:pPr>
    </w:p>
    <w:p w14:paraId="2B99BF7D" w14:textId="77777777" w:rsidR="005F4DEA" w:rsidRPr="003F2ABE" w:rsidRDefault="005F4DEA" w:rsidP="005F4DEA">
      <w:pPr>
        <w:rPr>
          <w:rFonts w:asciiTheme="minorHAnsi" w:hAnsiTheme="minorHAnsi"/>
          <w:sz w:val="18"/>
          <w:szCs w:val="18"/>
        </w:rPr>
        <w:sectPr w:rsidR="005F4DEA" w:rsidRPr="003F2ABE" w:rsidSect="003538F5">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2B99BF7F" w14:textId="6ABF9163" w:rsidR="00042078" w:rsidRPr="00F3155B" w:rsidRDefault="00042078" w:rsidP="00F3155B">
      <w:pPr>
        <w:jc w:val="center"/>
        <w:rPr>
          <w:rFonts w:asciiTheme="minorHAnsi" w:hAnsiTheme="minorHAnsi"/>
          <w:b/>
          <w:szCs w:val="18"/>
        </w:rPr>
      </w:pPr>
      <w:r w:rsidRPr="00F3155B">
        <w:rPr>
          <w:rFonts w:asciiTheme="minorHAnsi" w:hAnsiTheme="minorHAnsi"/>
          <w:b/>
          <w:szCs w:val="18"/>
        </w:rPr>
        <w:lastRenderedPageBreak/>
        <w:t>CF2R-MCH-20e</w:t>
      </w:r>
      <w:r w:rsidR="006157A9" w:rsidRPr="00F3155B">
        <w:rPr>
          <w:rFonts w:asciiTheme="minorHAnsi" w:hAnsiTheme="minorHAnsi"/>
          <w:b/>
          <w:szCs w:val="18"/>
        </w:rPr>
        <w:t>-H User Instructions</w:t>
      </w:r>
    </w:p>
    <w:p w14:paraId="2B99BF80" w14:textId="77777777" w:rsidR="00042078" w:rsidRDefault="00042078" w:rsidP="00042078">
      <w:pPr>
        <w:rPr>
          <w:rFonts w:asciiTheme="minorHAnsi" w:hAnsiTheme="minorHAnsi"/>
          <w:b/>
          <w:sz w:val="18"/>
          <w:szCs w:val="18"/>
        </w:rPr>
      </w:pPr>
    </w:p>
    <w:p w14:paraId="2B99BF81" w14:textId="77777777"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A. System Information</w:t>
      </w:r>
    </w:p>
    <w:p w14:paraId="2B99BF83" w14:textId="205FB132" w:rsidR="00042078" w:rsidRPr="005D33CC" w:rsidRDefault="00042078" w:rsidP="00042078">
      <w:pPr>
        <w:pStyle w:val="ListParagraph"/>
        <w:numPr>
          <w:ilvl w:val="0"/>
          <w:numId w:val="42"/>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2B99BF84" w14:textId="4D58B59A" w:rsidR="00042078" w:rsidRPr="006E4974" w:rsidRDefault="00042078" w:rsidP="00042078">
      <w:pPr>
        <w:numPr>
          <w:ilvl w:val="0"/>
          <w:numId w:val="13"/>
        </w:numPr>
        <w:spacing w:line="276" w:lineRule="auto"/>
        <w:ind w:left="360"/>
        <w:rPr>
          <w:ins w:id="128" w:author="Smith, Alexis@Energy" w:date="2018-08-17T13:38:00Z"/>
          <w:rFonts w:asciiTheme="minorHAnsi" w:hAnsiTheme="minorHAnsi"/>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5F3BB706" w14:textId="081589A9" w:rsidR="006B612D" w:rsidRPr="005D33CC" w:rsidRDefault="006B612D" w:rsidP="00042078">
      <w:pPr>
        <w:numPr>
          <w:ilvl w:val="0"/>
          <w:numId w:val="13"/>
        </w:numPr>
        <w:spacing w:line="276" w:lineRule="auto"/>
        <w:ind w:left="360"/>
        <w:rPr>
          <w:rFonts w:asciiTheme="minorHAnsi" w:hAnsiTheme="minorHAnsi"/>
        </w:rPr>
      </w:pPr>
      <w:ins w:id="129" w:author="Smith, Alexis@Energy" w:date="2018-08-17T13:38:00Z">
        <w:r>
          <w:rPr>
            <w:rFonts w:asciiTheme="minorHAnsi" w:hAnsiTheme="minorHAnsi"/>
            <w:i/>
          </w:rPr>
          <w:t xml:space="preserve">Indoor Unit Name: </w:t>
        </w:r>
        <w:r w:rsidRPr="00226F4D">
          <w:rPr>
            <w:rFonts w:ascii="Calibri" w:hAnsi="Calibri"/>
          </w:rPr>
          <w:t>This field is filled out automatically. It is referenced from the CF2R-MCH-01, which must be completed prior to this document</w:t>
        </w:r>
        <w:r>
          <w:rPr>
            <w:rFonts w:ascii="Calibri" w:hAnsi="Calibri"/>
          </w:rPr>
          <w:t>.</w:t>
        </w:r>
      </w:ins>
    </w:p>
    <w:p w14:paraId="2B99BF85" w14:textId="3760F47D"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2B99BF86" w14:textId="392E2E6C"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2B99BF87" w14:textId="277225A4"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Air-</w:t>
      </w:r>
      <w:r w:rsidR="00D1629A">
        <w:rPr>
          <w:rFonts w:asciiTheme="minorHAnsi" w:hAnsiTheme="minorHAnsi"/>
          <w:i/>
        </w:rPr>
        <w:t>H</w:t>
      </w:r>
      <w:r w:rsidRPr="005D33CC">
        <w:rPr>
          <w:rFonts w:asciiTheme="minorHAnsi" w:hAnsiTheme="minorHAnsi"/>
          <w:i/>
        </w:rPr>
        <w:t>andling Unit (VLLAHU) Credit</w:t>
      </w:r>
      <w:r w:rsidRPr="005D33CC">
        <w:rPr>
          <w:rFonts w:ascii="Calibri" w:hAnsi="Calibri"/>
          <w:szCs w:val="18"/>
        </w:rPr>
        <w:t xml:space="preserve"> This field is filled out automatically. It is referenced from the Certificate of Compliance (CF1R), which must be completed prior to this document.</w:t>
      </w:r>
    </w:p>
    <w:p w14:paraId="2B99BF88" w14:textId="77777777"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2B99BF89" w14:textId="5B724778"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2B99BF8A" w14:textId="360FC73A"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2B99BF8B" w14:textId="7FE802C2"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2B99BF8C" w14:textId="77777777" w:rsidR="00042078" w:rsidRPr="005D33CC" w:rsidRDefault="00042078" w:rsidP="00AE23CB">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2B99BF8D"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conditioning or heat pump condenser</w:t>
      </w:r>
    </w:p>
    <w:p w14:paraId="2B99BF8E"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Heating or cooling coil</w:t>
      </w:r>
    </w:p>
    <w:p w14:paraId="2B99BF8F"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handler (e.g., furnace, fan coil, package unit)</w:t>
      </w:r>
    </w:p>
    <w:p w14:paraId="6923F01A" w14:textId="165AC248" w:rsidR="005804EF"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2B99BF91" w14:textId="3E82668D" w:rsidR="00042078" w:rsidRDefault="00042078" w:rsidP="00AE23CB">
      <w:pPr>
        <w:numPr>
          <w:ilvl w:val="1"/>
          <w:numId w:val="13"/>
        </w:numPr>
        <w:tabs>
          <w:tab w:val="clear" w:pos="1440"/>
        </w:tabs>
        <w:spacing w:line="276" w:lineRule="auto"/>
        <w:ind w:left="720"/>
        <w:rPr>
          <w:ins w:id="130" w:author="Smith, Alexis@Energy" w:date="2018-08-17T13:38:00Z"/>
          <w:rFonts w:asciiTheme="minorHAnsi" w:hAnsiTheme="minorHAnsi"/>
        </w:rPr>
      </w:pPr>
      <w:r w:rsidRPr="005804EF">
        <w:rPr>
          <w:rFonts w:asciiTheme="minorHAnsi" w:hAnsiTheme="minorHAnsi"/>
          <w:u w:val="single"/>
        </w:rPr>
        <w:t>Alteration using Smoke Test:</w:t>
      </w:r>
      <w:r w:rsidRPr="005804EF">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2BA4FF06" w14:textId="6683F0A9" w:rsidR="006B612D" w:rsidRDefault="006B612D" w:rsidP="006E4974">
      <w:pPr>
        <w:numPr>
          <w:ilvl w:val="0"/>
          <w:numId w:val="13"/>
        </w:numPr>
        <w:spacing w:line="276" w:lineRule="auto"/>
        <w:ind w:left="360"/>
        <w:rPr>
          <w:rFonts w:asciiTheme="minorHAnsi" w:hAnsiTheme="minorHAnsi"/>
        </w:rPr>
      </w:pPr>
      <w:ins w:id="131" w:author="Smith, Alexis@Energy" w:date="2018-08-17T13:38:00Z">
        <w:r w:rsidRPr="001916A0">
          <w:rPr>
            <w:rFonts w:asciiTheme="minorHAnsi" w:hAnsiTheme="minorHAnsi"/>
            <w:i/>
            <w:szCs w:val="18"/>
          </w:rPr>
          <w:t>Any portions of Duct Located in Garage</w:t>
        </w:r>
        <w:r w:rsidR="00CA1D07">
          <w:rPr>
            <w:rFonts w:asciiTheme="minorHAnsi" w:hAnsiTheme="minorHAnsi"/>
            <w:szCs w:val="18"/>
          </w:rPr>
          <w:t>: User s</w:t>
        </w:r>
        <w:r>
          <w:rPr>
            <w:rFonts w:asciiTheme="minorHAnsi" w:hAnsiTheme="minorHAnsi"/>
            <w:szCs w:val="18"/>
          </w:rPr>
          <w:t>elect from Yes or No.</w:t>
        </w:r>
      </w:ins>
    </w:p>
    <w:p w14:paraId="2B99BF92" w14:textId="77777777" w:rsidR="00042078" w:rsidRPr="003F2ABE" w:rsidRDefault="00042078" w:rsidP="00042078">
      <w:pPr>
        <w:rPr>
          <w:rFonts w:asciiTheme="minorHAnsi" w:hAnsiTheme="minorHAnsi"/>
          <w:sz w:val="18"/>
          <w:szCs w:val="18"/>
        </w:rPr>
      </w:pPr>
    </w:p>
    <w:p w14:paraId="2B99BF93" w14:textId="0B6A7ADF"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B. Duct Leakage Diagnostic Test - Sealing All Accessible Leaks using Smoke Test</w:t>
      </w:r>
    </w:p>
    <w:p w14:paraId="7BA48C0A" w14:textId="77777777" w:rsidR="00430360" w:rsidRPr="00226F4D" w:rsidRDefault="00430360" w:rsidP="00430360">
      <w:pPr>
        <w:pStyle w:val="ListParagraph"/>
        <w:numPr>
          <w:ilvl w:val="0"/>
          <w:numId w:val="45"/>
        </w:numPr>
        <w:spacing w:line="276" w:lineRule="auto"/>
        <w:rPr>
          <w:ins w:id="132" w:author="Smith, Alexis@Energy" w:date="2018-08-17T13:44:00Z"/>
          <w:rFonts w:asciiTheme="minorHAnsi" w:hAnsiTheme="minorHAnsi"/>
        </w:rPr>
      </w:pPr>
      <w:ins w:id="133" w:author="Smith, Alexis@Energy" w:date="2018-08-17T13:44:00Z">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ins>
    </w:p>
    <w:p w14:paraId="729D6760" w14:textId="2EE90218" w:rsidR="00430360" w:rsidRPr="00226F4D" w:rsidRDefault="00430360" w:rsidP="00430360">
      <w:pPr>
        <w:pStyle w:val="ListParagraph"/>
        <w:numPr>
          <w:ilvl w:val="1"/>
          <w:numId w:val="45"/>
        </w:numPr>
        <w:spacing w:line="276" w:lineRule="auto"/>
        <w:ind w:left="720"/>
        <w:rPr>
          <w:ins w:id="134" w:author="Smith, Alexis@Energy" w:date="2018-08-17T13:44:00Z"/>
          <w:rFonts w:asciiTheme="minorHAnsi" w:hAnsiTheme="minorHAnsi"/>
        </w:rPr>
      </w:pPr>
      <w:ins w:id="135" w:author="Smith, Alexis@Energy" w:date="2018-08-17T13:44:00Z">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54538">
          <w:rPr>
            <w:rFonts w:asciiTheme="minorHAnsi" w:hAnsiTheme="minorHAnsi"/>
          </w:rPr>
          <w:t>2019</w:t>
        </w:r>
        <w:r w:rsidRPr="00226F4D">
          <w:rPr>
            <w:rFonts w:asciiTheme="minorHAnsi" w:hAnsiTheme="minorHAnsi"/>
          </w:rPr>
          <w:t xml:space="preserve"> Reference Appendices).</w:t>
        </w:r>
      </w:ins>
    </w:p>
    <w:p w14:paraId="1B93B581" w14:textId="455A1A3B" w:rsidR="00430360" w:rsidRPr="00226F4D" w:rsidRDefault="00430360" w:rsidP="00430360">
      <w:pPr>
        <w:pStyle w:val="ListParagraph"/>
        <w:numPr>
          <w:ilvl w:val="1"/>
          <w:numId w:val="45"/>
        </w:numPr>
        <w:spacing w:line="276" w:lineRule="auto"/>
        <w:ind w:left="720"/>
        <w:rPr>
          <w:ins w:id="136" w:author="Smith, Alexis@Energy" w:date="2018-08-17T13:44:00Z"/>
          <w:rFonts w:asciiTheme="minorHAnsi" w:hAnsiTheme="minorHAnsi"/>
        </w:rPr>
      </w:pPr>
      <w:ins w:id="137" w:author="Smith, Alexis@Energy" w:date="2018-08-17T13:44:00Z">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ins>
      <w:ins w:id="138" w:author="Smith, Alexis@Energy" w:date="2018-11-15T10:57:00Z">
        <w:r w:rsidR="00E54538">
          <w:rPr>
            <w:rFonts w:asciiTheme="minorHAnsi" w:hAnsiTheme="minorHAnsi"/>
          </w:rPr>
          <w:t>9</w:t>
        </w:r>
      </w:ins>
      <w:ins w:id="139" w:author="Smith, Alexis@Energy" w:date="2018-08-17T13:44:00Z">
        <w:r w:rsidRPr="00226F4D">
          <w:rPr>
            <w:rFonts w:asciiTheme="minorHAnsi" w:hAnsiTheme="minorHAnsi"/>
          </w:rPr>
          <w:t xml:space="preserve"> Reference Appendices).</w:t>
        </w:r>
      </w:ins>
    </w:p>
    <w:p w14:paraId="0CA6D16F" w14:textId="77777777" w:rsidR="00430360" w:rsidRPr="00226F4D" w:rsidRDefault="00430360" w:rsidP="00430360">
      <w:pPr>
        <w:pStyle w:val="ListParagraph"/>
        <w:numPr>
          <w:ilvl w:val="1"/>
          <w:numId w:val="45"/>
        </w:numPr>
        <w:spacing w:line="276" w:lineRule="auto"/>
        <w:ind w:left="720"/>
        <w:jc w:val="both"/>
        <w:rPr>
          <w:ins w:id="140" w:author="Smith, Alexis@Energy" w:date="2018-08-17T13:44:00Z"/>
          <w:rFonts w:asciiTheme="minorHAnsi" w:hAnsiTheme="minorHAnsi"/>
        </w:rPr>
      </w:pPr>
      <w:ins w:id="141" w:author="Smith, Alexis@Energy" w:date="2018-08-17T13:44:00Z">
        <w:r w:rsidRPr="00226F4D">
          <w:rPr>
            <w:rFonts w:asciiTheme="minorHAnsi" w:hAnsiTheme="minorHAnsi"/>
            <w:u w:val="single"/>
          </w:rPr>
          <w:t>Heating System Method:</w:t>
        </w:r>
        <w:r w:rsidRPr="00226F4D">
          <w:rPr>
            <w:rFonts w:asciiTheme="minorHAnsi" w:hAnsiTheme="minorHAnsi"/>
          </w:rPr>
          <w:t xml:space="preserve"> For heating only systems the nominal air handler airflow shall be 21.7 CFM per kBtu/h of rated heating output capacity.</w:t>
        </w:r>
      </w:ins>
    </w:p>
    <w:p w14:paraId="76BD524F" w14:textId="32F48CF8" w:rsidR="00430360" w:rsidRDefault="00430360" w:rsidP="00430360">
      <w:pPr>
        <w:pStyle w:val="ListParagraph"/>
        <w:numPr>
          <w:ilvl w:val="1"/>
          <w:numId w:val="45"/>
        </w:numPr>
        <w:spacing w:line="276" w:lineRule="auto"/>
        <w:ind w:left="720"/>
        <w:rPr>
          <w:ins w:id="142" w:author="Smith, Alexis@Energy" w:date="2018-08-17T15:12:00Z"/>
          <w:rFonts w:asciiTheme="minorHAnsi" w:hAnsiTheme="minorHAnsi"/>
        </w:rPr>
      </w:pPr>
      <w:ins w:id="143" w:author="Smith, Alexis@Energy" w:date="2018-08-17T13:44:00Z">
        <w:r w:rsidRPr="00226F4D">
          <w:rPr>
            <w:rFonts w:asciiTheme="minorHAnsi" w:hAnsiTheme="minorHAnsi"/>
            <w:u w:val="single"/>
          </w:rPr>
          <w:lastRenderedPageBreak/>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sidR="00E54538">
          <w:rPr>
            <w:rFonts w:asciiTheme="minorHAnsi" w:hAnsiTheme="minorHAnsi"/>
          </w:rPr>
          <w:t>2019</w:t>
        </w:r>
        <w:r w:rsidRPr="00226F4D">
          <w:rPr>
            <w:rFonts w:asciiTheme="minorHAnsi" w:hAnsiTheme="minorHAnsi"/>
          </w:rPr>
          <w:t xml:space="preserve"> Reference Appendices).</w:t>
        </w:r>
      </w:ins>
    </w:p>
    <w:p w14:paraId="19FE7BC3" w14:textId="0D68905E" w:rsidR="002E5FE0" w:rsidRPr="00226F4D" w:rsidRDefault="002E5FE0" w:rsidP="00430360">
      <w:pPr>
        <w:pStyle w:val="ListParagraph"/>
        <w:numPr>
          <w:ilvl w:val="1"/>
          <w:numId w:val="45"/>
        </w:numPr>
        <w:spacing w:line="276" w:lineRule="auto"/>
        <w:ind w:left="720"/>
        <w:rPr>
          <w:ins w:id="144" w:author="Smith, Alexis@Energy" w:date="2018-08-17T13:44:00Z"/>
          <w:rFonts w:asciiTheme="minorHAnsi" w:hAnsiTheme="minorHAnsi"/>
        </w:rPr>
      </w:pPr>
      <w:ins w:id="145" w:author="Smith, Alexis@Energy" w:date="2018-08-17T15:12:00Z">
        <w:r>
          <w:rPr>
            <w:rFonts w:asciiTheme="minorHAnsi" w:hAnsiTheme="minorHAnsi"/>
            <w:u w:val="single"/>
          </w:rPr>
          <w:t>Indoor Unit Method</w:t>
        </w:r>
      </w:ins>
    </w:p>
    <w:p w14:paraId="2B99BF94" w14:textId="79A360AD" w:rsidR="00042078" w:rsidRDefault="00042078" w:rsidP="006E4974">
      <w:pPr>
        <w:pStyle w:val="ListParagraph"/>
        <w:numPr>
          <w:ilvl w:val="0"/>
          <w:numId w:val="45"/>
        </w:numPr>
        <w:spacing w:line="276" w:lineRule="auto"/>
        <w:rPr>
          <w:ins w:id="146" w:author="Smith, Alexis@Energy" w:date="2018-08-17T13:45:00Z"/>
          <w:rFonts w:asciiTheme="minorHAnsi" w:hAnsiTheme="minorHAnsi"/>
        </w:rPr>
      </w:pPr>
      <w:r w:rsidRPr="00165842">
        <w:rPr>
          <w:rFonts w:asciiTheme="minorHAnsi" w:hAnsiTheme="minorHAnsi"/>
          <w:i/>
        </w:rPr>
        <w:t>Condenser Nominal Cooling Capacity (ton)</w:t>
      </w:r>
      <w:r w:rsidRPr="00165842">
        <w:rPr>
          <w:rFonts w:asciiTheme="minorHAnsi" w:hAnsiTheme="minorHAnsi"/>
        </w:rPr>
        <w:t>: Same data given on MCH-01.</w:t>
      </w:r>
    </w:p>
    <w:p w14:paraId="3D59E429" w14:textId="77777777" w:rsidR="00430360" w:rsidRDefault="00430360" w:rsidP="00430360">
      <w:pPr>
        <w:pStyle w:val="ListParagraph"/>
        <w:numPr>
          <w:ilvl w:val="0"/>
          <w:numId w:val="45"/>
        </w:numPr>
        <w:spacing w:line="276" w:lineRule="auto"/>
        <w:rPr>
          <w:ins w:id="147" w:author="Smith, Alexis@Energy" w:date="2018-08-17T13:45:00Z"/>
          <w:rFonts w:asciiTheme="minorHAnsi" w:hAnsiTheme="minorHAnsi"/>
        </w:rPr>
      </w:pPr>
      <w:ins w:id="148" w:author="Smith, Alexis@Energy" w:date="2018-08-17T13:45:00Z">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ins>
    </w:p>
    <w:p w14:paraId="0BC0C5C9" w14:textId="2838E3EB" w:rsidR="00430360" w:rsidRPr="001274DD" w:rsidDel="00430360" w:rsidRDefault="00430360" w:rsidP="006E4974">
      <w:pPr>
        <w:pStyle w:val="ListParagraph"/>
        <w:numPr>
          <w:ilvl w:val="0"/>
          <w:numId w:val="45"/>
        </w:numPr>
        <w:spacing w:line="276" w:lineRule="auto"/>
        <w:rPr>
          <w:del w:id="149" w:author="Smith, Alexis@Energy" w:date="2018-08-17T13:45:00Z"/>
          <w:rFonts w:asciiTheme="minorHAnsi" w:hAnsiTheme="minorHAnsi"/>
        </w:rPr>
      </w:pPr>
    </w:p>
    <w:p w14:paraId="2B99BF95" w14:textId="57D69D1D" w:rsidR="00042078" w:rsidRPr="001274DD"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Heating Capacity (kBtu/h)</w:t>
      </w:r>
      <w:r w:rsidRPr="00165842">
        <w:rPr>
          <w:rFonts w:asciiTheme="minorHAnsi" w:hAnsiTheme="minorHAnsi"/>
        </w:rPr>
        <w:t>: Same data given on MCH-01</w:t>
      </w:r>
      <w:r w:rsidR="00204D45">
        <w:rPr>
          <w:rFonts w:asciiTheme="minorHAnsi" w:hAnsiTheme="minorHAnsi"/>
        </w:rPr>
        <w:t>.</w:t>
      </w:r>
      <w:r w:rsidRPr="00165842">
        <w:rPr>
          <w:rFonts w:asciiTheme="minorHAnsi" w:hAnsiTheme="minorHAnsi"/>
        </w:rPr>
        <w:t xml:space="preserve"> </w:t>
      </w:r>
    </w:p>
    <w:p w14:paraId="2B99BF96" w14:textId="329041F5" w:rsidR="00042078" w:rsidRDefault="00042078" w:rsidP="006E4974">
      <w:pPr>
        <w:pStyle w:val="ListParagraph"/>
        <w:numPr>
          <w:ilvl w:val="0"/>
          <w:numId w:val="45"/>
        </w:numPr>
        <w:spacing w:line="276" w:lineRule="auto"/>
        <w:rPr>
          <w:ins w:id="150" w:author="Smith, Alexis@Energy" w:date="2018-08-17T13:46:00Z"/>
          <w:rFonts w:asciiTheme="minorHAnsi" w:hAnsiTheme="minorHAnsi"/>
        </w:rPr>
      </w:pPr>
      <w:r w:rsidRPr="00165842">
        <w:rPr>
          <w:rFonts w:asciiTheme="minorHAnsi" w:hAnsiTheme="minorHAnsi"/>
          <w:i/>
        </w:rPr>
        <w:t>Conditioned Floor Area Served by this HVAC System</w:t>
      </w:r>
      <w:r w:rsidR="00D1629A">
        <w:rPr>
          <w:rFonts w:asciiTheme="minorHAnsi" w:hAnsiTheme="minorHAnsi"/>
          <w:i/>
        </w:rPr>
        <w:t xml:space="preserve"> </w:t>
      </w:r>
      <w:r w:rsidRPr="00165842">
        <w:rPr>
          <w:rFonts w:asciiTheme="minorHAnsi" w:hAnsiTheme="minorHAnsi"/>
          <w:i/>
        </w:rPr>
        <w:t>(ft</w:t>
      </w:r>
      <w:r w:rsidRPr="00165842">
        <w:rPr>
          <w:rFonts w:asciiTheme="minorHAnsi" w:hAnsiTheme="minorHAnsi"/>
          <w:i/>
          <w:vertAlign w:val="superscript"/>
        </w:rPr>
        <w:t>2</w:t>
      </w:r>
      <w:r w:rsidRPr="00165842">
        <w:rPr>
          <w:rFonts w:asciiTheme="minorHAnsi" w:hAnsiTheme="minorHAnsi"/>
          <w:i/>
        </w:rPr>
        <w:t>)</w:t>
      </w:r>
      <w:r w:rsidRPr="00165842">
        <w:rPr>
          <w:rFonts w:asciiTheme="minorHAnsi" w:hAnsiTheme="minorHAnsi"/>
        </w:rPr>
        <w:t>: User must input CFA for the space. Should be consistent with the CF1R input value.</w:t>
      </w:r>
    </w:p>
    <w:p w14:paraId="2586A903" w14:textId="77777777" w:rsidR="00430360" w:rsidRPr="00226F4D" w:rsidRDefault="00430360" w:rsidP="00430360">
      <w:pPr>
        <w:pStyle w:val="ListParagraph"/>
        <w:numPr>
          <w:ilvl w:val="0"/>
          <w:numId w:val="45"/>
        </w:numPr>
        <w:spacing w:line="276" w:lineRule="auto"/>
        <w:rPr>
          <w:ins w:id="151" w:author="Smith, Alexis@Energy" w:date="2018-08-17T13:46:00Z"/>
          <w:rFonts w:asciiTheme="minorHAnsi" w:hAnsiTheme="minorHAnsi"/>
        </w:rPr>
      </w:pPr>
      <w:ins w:id="152" w:author="Smith, Alexis@Energy" w:date="2018-08-17T13:46:00Z">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ins>
    </w:p>
    <w:p w14:paraId="633F1AF6" w14:textId="5A7A2357" w:rsidR="00430360" w:rsidRPr="001274DD" w:rsidDel="00430360" w:rsidRDefault="00430360" w:rsidP="006E4974">
      <w:pPr>
        <w:pStyle w:val="ListParagraph"/>
        <w:numPr>
          <w:ilvl w:val="0"/>
          <w:numId w:val="45"/>
        </w:numPr>
        <w:spacing w:line="276" w:lineRule="auto"/>
        <w:rPr>
          <w:del w:id="153" w:author="Smith, Alexis@Energy" w:date="2018-08-17T13:46:00Z"/>
          <w:rFonts w:asciiTheme="minorHAnsi" w:hAnsiTheme="minorHAnsi"/>
        </w:rPr>
      </w:pPr>
    </w:p>
    <w:p w14:paraId="2B99BF97" w14:textId="77777777" w:rsidR="00042078" w:rsidRPr="00151323" w:rsidRDefault="00042078" w:rsidP="006E4974">
      <w:pPr>
        <w:pStyle w:val="ListParagraph"/>
        <w:numPr>
          <w:ilvl w:val="0"/>
          <w:numId w:val="45"/>
        </w:numPr>
        <w:spacing w:line="276" w:lineRule="auto"/>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2B99BF98" w14:textId="0DE38C0E"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9A540B">
        <w:rPr>
          <w:rFonts w:asciiTheme="minorHAnsi" w:hAnsiTheme="minorHAnsi"/>
        </w:rPr>
        <w:t>201</w:t>
      </w:r>
      <w:del w:id="154" w:author="Smith, Alexis@Energy" w:date="2018-11-15T10:57:00Z">
        <w:r w:rsidR="009A540B" w:rsidDel="00E54538">
          <w:rPr>
            <w:rFonts w:asciiTheme="minorHAnsi" w:hAnsiTheme="minorHAnsi"/>
          </w:rPr>
          <w:delText>6</w:delText>
        </w:r>
      </w:del>
      <w:ins w:id="155" w:author="Smith, Alexis@Energy" w:date="2018-11-15T10:57:00Z">
        <w:r w:rsidR="00E54538">
          <w:rPr>
            <w:rFonts w:asciiTheme="minorHAnsi" w:hAnsiTheme="minorHAnsi"/>
          </w:rPr>
          <w:t>9</w:t>
        </w:r>
      </w:ins>
      <w:r w:rsidRPr="001D2E44">
        <w:rPr>
          <w:rFonts w:asciiTheme="minorHAnsi" w:hAnsiTheme="minorHAnsi"/>
        </w:rPr>
        <w:t xml:space="preserve"> Reference Appendices).</w:t>
      </w:r>
      <w:r>
        <w:rPr>
          <w:rFonts w:asciiTheme="minorHAnsi" w:hAnsiTheme="minorHAnsi"/>
        </w:rPr>
        <w:t xml:space="preserve">  In this case the air</w:t>
      </w:r>
      <w:r w:rsidR="00D1629A">
        <w:rPr>
          <w:rFonts w:asciiTheme="minorHAnsi" w:hAnsiTheme="minorHAnsi"/>
        </w:rPr>
        <w:t>-</w:t>
      </w:r>
      <w:r>
        <w:rPr>
          <w:rFonts w:asciiTheme="minorHAnsi" w:hAnsiTheme="minorHAnsi"/>
        </w:rPr>
        <w:t>handling unit (AHU) is installed at the time of test.</w:t>
      </w:r>
    </w:p>
    <w:p w14:paraId="2B99BF99" w14:textId="0784E360" w:rsidR="00042078" w:rsidRPr="00151323" w:rsidRDefault="00042078" w:rsidP="00042078">
      <w:pPr>
        <w:pStyle w:val="ListParagraph"/>
        <w:numPr>
          <w:ilvl w:val="1"/>
          <w:numId w:val="34"/>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9A540B">
        <w:rPr>
          <w:rFonts w:asciiTheme="minorHAnsi" w:hAnsiTheme="minorHAnsi"/>
        </w:rPr>
        <w:t>201</w:t>
      </w:r>
      <w:del w:id="156" w:author="Smith, Alexis@Energy" w:date="2018-11-15T10:57:00Z">
        <w:r w:rsidR="009A540B" w:rsidDel="00E54538">
          <w:rPr>
            <w:rFonts w:asciiTheme="minorHAnsi" w:hAnsiTheme="minorHAnsi"/>
          </w:rPr>
          <w:delText>6</w:delText>
        </w:r>
      </w:del>
      <w:ins w:id="157" w:author="Smith, Alexis@Energy" w:date="2018-11-15T10:57:00Z">
        <w:r w:rsidR="00E54538">
          <w:rPr>
            <w:rFonts w:asciiTheme="minorHAnsi" w:hAnsiTheme="minorHAnsi"/>
          </w:rPr>
          <w:t>9</w:t>
        </w:r>
      </w:ins>
      <w:r w:rsidRPr="001D2E44">
        <w:rPr>
          <w:rFonts w:asciiTheme="minorHAnsi" w:hAnsiTheme="minorHAnsi"/>
        </w:rPr>
        <w:t xml:space="preserve"> Reference Appendices).</w:t>
      </w:r>
    </w:p>
    <w:p w14:paraId="2B99BF9A" w14:textId="297C795E"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9A540B">
        <w:rPr>
          <w:rFonts w:asciiTheme="minorHAnsi" w:hAnsiTheme="minorHAnsi"/>
        </w:rPr>
        <w:t>201</w:t>
      </w:r>
      <w:ins w:id="158" w:author="Smith, Alexis@Energy" w:date="2018-11-15T10:57:00Z">
        <w:r w:rsidR="00E54538">
          <w:rPr>
            <w:rFonts w:asciiTheme="minorHAnsi" w:hAnsiTheme="minorHAnsi"/>
          </w:rPr>
          <w:t>9</w:t>
        </w:r>
      </w:ins>
      <w:del w:id="159" w:author="Smith, Alexis@Energy" w:date="2018-11-15T10:57:00Z">
        <w:r w:rsidR="009A540B" w:rsidDel="00E54538">
          <w:rPr>
            <w:rFonts w:asciiTheme="minorHAnsi" w:hAnsiTheme="minorHAnsi"/>
          </w:rPr>
          <w:delText>6</w:delText>
        </w:r>
      </w:del>
      <w:r w:rsidRPr="001D2E44">
        <w:rPr>
          <w:rFonts w:asciiTheme="minorHAnsi" w:hAnsiTheme="minorHAnsi"/>
        </w:rPr>
        <w:t xml:space="preserve"> Reference Appendices).</w:t>
      </w:r>
    </w:p>
    <w:p w14:paraId="2B99BF9B"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2B99BF9C"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2B99BF9D" w14:textId="5E999341" w:rsidR="00042078" w:rsidRPr="00151323" w:rsidDel="00430360" w:rsidRDefault="00042078" w:rsidP="006E4974">
      <w:pPr>
        <w:pStyle w:val="ListParagraph"/>
        <w:numPr>
          <w:ilvl w:val="0"/>
          <w:numId w:val="45"/>
        </w:numPr>
        <w:spacing w:line="276" w:lineRule="auto"/>
        <w:rPr>
          <w:del w:id="160" w:author="Smith, Alexis@Energy" w:date="2018-08-17T13:46:00Z"/>
          <w:rFonts w:asciiTheme="minorHAnsi" w:hAnsiTheme="minorHAnsi"/>
        </w:rPr>
      </w:pPr>
      <w:del w:id="161" w:author="Smith, Alexis@Energy" w:date="2018-08-17T13:46:00Z">
        <w:r w:rsidRPr="001D2E44" w:rsidDel="00430360">
          <w:rPr>
            <w:rFonts w:asciiTheme="minorHAnsi" w:hAnsiTheme="minorHAnsi"/>
            <w:i/>
          </w:rPr>
          <w:delText>Air-Handl</w:delText>
        </w:r>
        <w:r w:rsidDel="00430360">
          <w:rPr>
            <w:rFonts w:asciiTheme="minorHAnsi" w:hAnsiTheme="minorHAnsi"/>
            <w:i/>
          </w:rPr>
          <w:delText>ing</w:delText>
        </w:r>
        <w:r w:rsidRPr="001D2E44" w:rsidDel="00430360">
          <w:rPr>
            <w:rFonts w:asciiTheme="minorHAnsi" w:hAnsiTheme="minorHAnsi"/>
            <w:i/>
          </w:rPr>
          <w:delText xml:space="preserve"> Unit Airflow (AHU</w:delText>
        </w:r>
        <w:r w:rsidR="00204D45" w:rsidDel="00430360">
          <w:rPr>
            <w:rFonts w:asciiTheme="minorHAnsi" w:hAnsiTheme="minorHAnsi"/>
            <w:i/>
          </w:rPr>
          <w:delText xml:space="preserve"> </w:delText>
        </w:r>
        <w:r w:rsidRPr="001D2E44" w:rsidDel="00430360">
          <w:rPr>
            <w:rFonts w:asciiTheme="minorHAnsi" w:hAnsiTheme="minorHAnsi"/>
            <w:i/>
          </w:rPr>
          <w:delText>Airflow) Determination Method</w:delText>
        </w:r>
        <w:r w:rsidRPr="001D2E44" w:rsidDel="00430360">
          <w:rPr>
            <w:rFonts w:asciiTheme="minorHAnsi" w:hAnsiTheme="minorHAnsi"/>
          </w:rPr>
          <w:delText>: User will select from the following options:</w:delText>
        </w:r>
      </w:del>
    </w:p>
    <w:p w14:paraId="2B99BF9E" w14:textId="0FF4A4D8" w:rsidR="00042078" w:rsidRPr="00151323" w:rsidDel="00430360" w:rsidRDefault="00042078" w:rsidP="00042078">
      <w:pPr>
        <w:pStyle w:val="ListParagraph"/>
        <w:numPr>
          <w:ilvl w:val="1"/>
          <w:numId w:val="34"/>
        </w:numPr>
        <w:spacing w:line="276" w:lineRule="auto"/>
        <w:ind w:left="720"/>
        <w:rPr>
          <w:del w:id="162" w:author="Smith, Alexis@Energy" w:date="2018-08-17T13:46:00Z"/>
          <w:rFonts w:asciiTheme="minorHAnsi" w:hAnsiTheme="minorHAnsi"/>
        </w:rPr>
      </w:pPr>
      <w:del w:id="163" w:author="Smith, Alexis@Energy" w:date="2018-08-17T13:46:00Z">
        <w:r w:rsidRPr="001D2E44" w:rsidDel="00430360">
          <w:rPr>
            <w:rFonts w:asciiTheme="minorHAnsi" w:hAnsiTheme="minorHAnsi"/>
            <w:u w:val="single"/>
          </w:rPr>
          <w:delText>Default Airflow Method:</w:delText>
        </w:r>
        <w:r w:rsidRPr="001D2E44" w:rsidDel="00430360">
          <w:rPr>
            <w:rFonts w:asciiTheme="minorHAnsi" w:hAnsiTheme="minorHAnsi"/>
          </w:rPr>
          <w:delText xml:space="preserve"> The Default Airflow Method may only be used for homes where the duct system is being tested before the conditioning and heating system is installed and the equipment specification is not known (See Section RA3.1.4.2.1 of the </w:delText>
        </w:r>
        <w:r w:rsidR="009A540B" w:rsidDel="00430360">
          <w:rPr>
            <w:rFonts w:asciiTheme="minorHAnsi" w:hAnsiTheme="minorHAnsi"/>
          </w:rPr>
          <w:delText>2016</w:delText>
        </w:r>
        <w:r w:rsidRPr="001D2E44" w:rsidDel="00430360">
          <w:rPr>
            <w:rFonts w:asciiTheme="minorHAnsi" w:hAnsiTheme="minorHAnsi"/>
          </w:rPr>
          <w:delText xml:space="preserve"> Reference Appendices).</w:delText>
        </w:r>
      </w:del>
    </w:p>
    <w:p w14:paraId="2B99BF9F" w14:textId="08EBB843" w:rsidR="00042078" w:rsidRPr="00151323" w:rsidDel="00430360" w:rsidRDefault="00042078" w:rsidP="00042078">
      <w:pPr>
        <w:pStyle w:val="ListParagraph"/>
        <w:numPr>
          <w:ilvl w:val="1"/>
          <w:numId w:val="34"/>
        </w:numPr>
        <w:spacing w:line="276" w:lineRule="auto"/>
        <w:ind w:left="720"/>
        <w:rPr>
          <w:del w:id="164" w:author="Smith, Alexis@Energy" w:date="2018-08-17T13:46:00Z"/>
          <w:rFonts w:asciiTheme="minorHAnsi" w:hAnsiTheme="minorHAnsi"/>
        </w:rPr>
      </w:pPr>
      <w:del w:id="165" w:author="Smith, Alexis@Energy" w:date="2018-08-17T13:46:00Z">
        <w:r w:rsidRPr="001D2E44" w:rsidDel="00430360">
          <w:rPr>
            <w:rFonts w:asciiTheme="minorHAnsi" w:hAnsiTheme="minorHAnsi"/>
            <w:u w:val="single"/>
          </w:rPr>
          <w:delText>Cooling System Method:</w:delText>
        </w:r>
        <w:r w:rsidRPr="001D2E44" w:rsidDel="00430360">
          <w:rPr>
            <w:rFonts w:asciiTheme="minorHAnsi" w:hAnsiTheme="minorHAnsi"/>
          </w:rPr>
          <w:delText xml:space="preserve"> For systems with </w:delText>
        </w:r>
        <w:r w:rsidDel="00430360">
          <w:rPr>
            <w:rFonts w:asciiTheme="minorHAnsi" w:hAnsiTheme="minorHAnsi"/>
          </w:rPr>
          <w:delText>air conditioning</w:delText>
        </w:r>
        <w:r w:rsidRPr="001D2E44" w:rsidDel="00430360">
          <w:rPr>
            <w:rFonts w:asciiTheme="minorHAnsi" w:hAnsiTheme="minorHAnsi"/>
          </w:rPr>
          <w:delText xml:space="preserve">, this selection must be made, and the nominal air handler airflow shall be 400 CFM per nominal ton of condensing unit cooling capacity as specified by the manufacturer </w:delText>
        </w:r>
        <w:r w:rsidDel="00430360">
          <w:rPr>
            <w:rFonts w:asciiTheme="minorHAnsi" w:hAnsiTheme="minorHAnsi"/>
          </w:rPr>
          <w:delText xml:space="preserve">(Note: </w:delText>
        </w:r>
        <w:r w:rsidRPr="001D2E44" w:rsidDel="00430360">
          <w:rPr>
            <w:rFonts w:asciiTheme="minorHAnsi" w:hAnsiTheme="minorHAnsi"/>
          </w:rPr>
          <w:delText>the heating only value</w:delText>
        </w:r>
        <w:r w:rsidDel="00430360">
          <w:rPr>
            <w:rFonts w:asciiTheme="minorHAnsi" w:hAnsiTheme="minorHAnsi"/>
          </w:rPr>
          <w:delText xml:space="preserve"> may be used, if higher, </w:delText>
        </w:r>
        <w:r w:rsidRPr="001D2E44" w:rsidDel="00430360">
          <w:rPr>
            <w:rFonts w:asciiTheme="minorHAnsi" w:hAnsiTheme="minorHAnsi"/>
          </w:rPr>
          <w:delText xml:space="preserve">See Section RA3.1.4.2.2 of the </w:delText>
        </w:r>
        <w:r w:rsidR="009A540B" w:rsidDel="00430360">
          <w:rPr>
            <w:rFonts w:asciiTheme="minorHAnsi" w:hAnsiTheme="minorHAnsi"/>
          </w:rPr>
          <w:delText>201</w:delText>
        </w:r>
      </w:del>
      <w:ins w:id="166" w:author="Balneg, Ronald@Energy" w:date="2018-07-25T15:58:00Z">
        <w:del w:id="167" w:author="Smith, Alexis@Energy" w:date="2018-08-17T13:46:00Z">
          <w:r w:rsidR="00C73B87" w:rsidDel="00430360">
            <w:rPr>
              <w:rFonts w:asciiTheme="minorHAnsi" w:hAnsiTheme="minorHAnsi"/>
            </w:rPr>
            <w:delText>9</w:delText>
          </w:r>
        </w:del>
      </w:ins>
      <w:del w:id="168" w:author="Smith, Alexis@Energy" w:date="2018-08-17T13:46:00Z">
        <w:r w:rsidR="009A540B" w:rsidDel="00430360">
          <w:rPr>
            <w:rFonts w:asciiTheme="minorHAnsi" w:hAnsiTheme="minorHAnsi"/>
          </w:rPr>
          <w:delText>6</w:delText>
        </w:r>
        <w:r w:rsidRPr="001D2E44" w:rsidDel="00430360">
          <w:rPr>
            <w:rFonts w:asciiTheme="minorHAnsi" w:hAnsiTheme="minorHAnsi"/>
          </w:rPr>
          <w:delText xml:space="preserve"> Reference Appendices).</w:delText>
        </w:r>
      </w:del>
    </w:p>
    <w:p w14:paraId="2B99BFA0" w14:textId="7E25910C" w:rsidR="00042078" w:rsidRPr="00151323" w:rsidDel="00430360" w:rsidRDefault="00042078" w:rsidP="00042078">
      <w:pPr>
        <w:pStyle w:val="ListParagraph"/>
        <w:numPr>
          <w:ilvl w:val="1"/>
          <w:numId w:val="34"/>
        </w:numPr>
        <w:spacing w:line="276" w:lineRule="auto"/>
        <w:ind w:left="720"/>
        <w:jc w:val="both"/>
        <w:rPr>
          <w:del w:id="169" w:author="Smith, Alexis@Energy" w:date="2018-08-17T13:46:00Z"/>
          <w:rFonts w:asciiTheme="minorHAnsi" w:hAnsiTheme="minorHAnsi"/>
        </w:rPr>
      </w:pPr>
      <w:del w:id="170" w:author="Smith, Alexis@Energy" w:date="2018-08-17T13:46:00Z">
        <w:r w:rsidRPr="001D2E44" w:rsidDel="00430360">
          <w:rPr>
            <w:rFonts w:asciiTheme="minorHAnsi" w:hAnsiTheme="minorHAnsi"/>
            <w:u w:val="single"/>
          </w:rPr>
          <w:delText>Heating System Method:</w:delText>
        </w:r>
        <w:r w:rsidRPr="001D2E44" w:rsidDel="00430360">
          <w:rPr>
            <w:rFonts w:asciiTheme="minorHAnsi" w:hAnsiTheme="minorHAnsi"/>
          </w:rPr>
          <w:delText xml:space="preserve"> For heating only systems the nominal air handler airflow shall be 21.7 CFM per kBtu/h of rated heating output capacity.</w:delText>
        </w:r>
      </w:del>
    </w:p>
    <w:p w14:paraId="2B99BFA1" w14:textId="011654C3" w:rsidR="00042078" w:rsidRPr="00151323" w:rsidDel="00430360" w:rsidRDefault="00042078" w:rsidP="00042078">
      <w:pPr>
        <w:pStyle w:val="ListParagraph"/>
        <w:numPr>
          <w:ilvl w:val="1"/>
          <w:numId w:val="34"/>
        </w:numPr>
        <w:spacing w:line="276" w:lineRule="auto"/>
        <w:ind w:left="720"/>
        <w:rPr>
          <w:del w:id="171" w:author="Smith, Alexis@Energy" w:date="2018-08-17T13:46:00Z"/>
          <w:rFonts w:asciiTheme="minorHAnsi" w:hAnsiTheme="minorHAnsi"/>
        </w:rPr>
      </w:pPr>
      <w:del w:id="172" w:author="Smith, Alexis@Energy" w:date="2018-08-17T13:46:00Z">
        <w:r w:rsidRPr="001D2E44" w:rsidDel="00430360">
          <w:rPr>
            <w:rFonts w:asciiTheme="minorHAnsi" w:hAnsiTheme="minorHAnsi"/>
            <w:u w:val="single"/>
          </w:rPr>
          <w:delText>Measured Airflow Method:</w:delText>
        </w:r>
        <w:r w:rsidRPr="001D2E44" w:rsidDel="00430360">
          <w:rPr>
            <w:rFonts w:asciiTheme="minorHAnsi" w:hAnsiTheme="minorHAnsi"/>
          </w:rPr>
          <w:delText xml:space="preserve"> The </w:delText>
        </w:r>
        <w:r w:rsidDel="00430360">
          <w:rPr>
            <w:rFonts w:asciiTheme="minorHAnsi" w:hAnsiTheme="minorHAnsi"/>
          </w:rPr>
          <w:delText xml:space="preserve">measured </w:delText>
        </w:r>
        <w:r w:rsidRPr="001D2E44" w:rsidDel="00430360">
          <w:rPr>
            <w:rFonts w:asciiTheme="minorHAnsi" w:hAnsiTheme="minorHAnsi"/>
          </w:rPr>
          <w:delText xml:space="preserve">system airflow can be used as the air handler airflow for the purpose of establishing duct leakage percentage (See Section RA3.1.4.2.3 of the </w:delText>
        </w:r>
        <w:r w:rsidR="009A540B" w:rsidDel="00430360">
          <w:rPr>
            <w:rFonts w:asciiTheme="minorHAnsi" w:hAnsiTheme="minorHAnsi"/>
          </w:rPr>
          <w:delText>2016</w:delText>
        </w:r>
        <w:r w:rsidRPr="001D2E44" w:rsidDel="00430360">
          <w:rPr>
            <w:rFonts w:asciiTheme="minorHAnsi" w:hAnsiTheme="minorHAnsi"/>
          </w:rPr>
          <w:delText xml:space="preserve"> Reference Appendices).</w:delText>
        </w:r>
      </w:del>
    </w:p>
    <w:p w14:paraId="2B99BFA2" w14:textId="42D9764A" w:rsidR="00042078" w:rsidRPr="00151323" w:rsidDel="00430360" w:rsidRDefault="00042078" w:rsidP="006E4974">
      <w:pPr>
        <w:pStyle w:val="ListParagraph"/>
        <w:numPr>
          <w:ilvl w:val="0"/>
          <w:numId w:val="45"/>
        </w:numPr>
        <w:spacing w:line="276" w:lineRule="auto"/>
        <w:rPr>
          <w:del w:id="173" w:author="Smith, Alexis@Energy" w:date="2018-08-17T13:46:00Z"/>
          <w:rFonts w:asciiTheme="minorHAnsi" w:hAnsiTheme="minorHAnsi"/>
        </w:rPr>
      </w:pPr>
      <w:del w:id="174" w:author="Smith, Alexis@Energy" w:date="2018-08-17T13:46:00Z">
        <w:r w:rsidRPr="001D2E44" w:rsidDel="00430360">
          <w:rPr>
            <w:rFonts w:asciiTheme="minorHAnsi" w:hAnsiTheme="minorHAnsi"/>
            <w:i/>
          </w:rPr>
          <w:delText>Measured AHU Airflow (CFM)</w:delText>
        </w:r>
        <w:r w:rsidRPr="001D2E44" w:rsidDel="00430360">
          <w:rPr>
            <w:rFonts w:asciiTheme="minorHAnsi" w:hAnsiTheme="minorHAnsi"/>
          </w:rPr>
          <w:delText xml:space="preserve">: If “Measured Airflow Method” is selected </w:delText>
        </w:r>
        <w:r w:rsidDel="00430360">
          <w:rPr>
            <w:rFonts w:asciiTheme="minorHAnsi" w:hAnsiTheme="minorHAnsi"/>
          </w:rPr>
          <w:delText xml:space="preserve">as the </w:delText>
        </w:r>
        <w:r w:rsidRPr="001D2E44" w:rsidDel="00430360">
          <w:rPr>
            <w:rFonts w:asciiTheme="minorHAnsi" w:hAnsiTheme="minorHAnsi"/>
            <w:i/>
          </w:rPr>
          <w:delText>Air-Handl</w:delText>
        </w:r>
        <w:r w:rsidDel="00430360">
          <w:rPr>
            <w:rFonts w:asciiTheme="minorHAnsi" w:hAnsiTheme="minorHAnsi"/>
            <w:i/>
          </w:rPr>
          <w:delText>ing</w:delText>
        </w:r>
        <w:r w:rsidRPr="001D2E44" w:rsidDel="00430360">
          <w:rPr>
            <w:rFonts w:asciiTheme="minorHAnsi" w:hAnsiTheme="minorHAnsi"/>
            <w:i/>
          </w:rPr>
          <w:delText xml:space="preserve"> Unit Airflow (AHU</w:delText>
        </w:r>
        <w:r w:rsidR="00204D45" w:rsidDel="00430360">
          <w:rPr>
            <w:rFonts w:asciiTheme="minorHAnsi" w:hAnsiTheme="minorHAnsi"/>
            <w:i/>
          </w:rPr>
          <w:delText xml:space="preserve"> </w:delText>
        </w:r>
        <w:r w:rsidRPr="001D2E44" w:rsidDel="00430360">
          <w:rPr>
            <w:rFonts w:asciiTheme="minorHAnsi" w:hAnsiTheme="minorHAnsi"/>
            <w:i/>
          </w:rPr>
          <w:delText>Airflow) Determination Method</w:delText>
        </w:r>
        <w:r w:rsidRPr="001D2E44" w:rsidDel="00430360">
          <w:rPr>
            <w:rFonts w:asciiTheme="minorHAnsi" w:hAnsiTheme="minorHAnsi"/>
          </w:rPr>
          <w:delText>, user must input measured airflow.</w:delText>
        </w:r>
      </w:del>
    </w:p>
    <w:p w14:paraId="2B99BFA3" w14:textId="77777777" w:rsidR="00042078" w:rsidRPr="00151323" w:rsidRDefault="00042078" w:rsidP="006E4974">
      <w:pPr>
        <w:pStyle w:val="ListParagraph"/>
        <w:numPr>
          <w:ilvl w:val="0"/>
          <w:numId w:val="45"/>
        </w:numPr>
        <w:spacing w:line="276" w:lineRule="auto"/>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2B99BFA4" w14:textId="77777777" w:rsidR="00042078" w:rsidRPr="00DA210E" w:rsidRDefault="00042078" w:rsidP="006E4974">
      <w:pPr>
        <w:pStyle w:val="ListParagraph"/>
        <w:numPr>
          <w:ilvl w:val="0"/>
          <w:numId w:val="45"/>
        </w:numPr>
        <w:spacing w:line="276" w:lineRule="auto"/>
        <w:rPr>
          <w:rFonts w:asciiTheme="minorHAnsi" w:hAnsiTheme="minorHAnsi"/>
          <w:sz w:val="18"/>
          <w:szCs w:val="18"/>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r w:rsidRPr="00DA210E">
        <w:rPr>
          <w:rFonts w:asciiTheme="minorHAnsi" w:hAnsiTheme="minorHAnsi"/>
          <w:i/>
          <w:sz w:val="18"/>
          <w:szCs w:val="18"/>
        </w:rPr>
        <w:t xml:space="preserve"> </w:t>
      </w:r>
    </w:p>
    <w:p w14:paraId="2B99BFA5" w14:textId="2252FEB1" w:rsidR="00042078" w:rsidRPr="00F3155B" w:rsidRDefault="00042078" w:rsidP="006E4974">
      <w:pPr>
        <w:pStyle w:val="ListParagraph"/>
        <w:numPr>
          <w:ilvl w:val="0"/>
          <w:numId w:val="45"/>
        </w:numPr>
        <w:spacing w:line="276" w:lineRule="auto"/>
        <w:rPr>
          <w:rFonts w:asciiTheme="minorHAnsi" w:hAnsiTheme="minorHAnsi"/>
          <w:szCs w:val="18"/>
        </w:rPr>
      </w:pPr>
      <w:r w:rsidRPr="00F3155B">
        <w:rPr>
          <w:rFonts w:asciiTheme="minorHAnsi" w:hAnsiTheme="minorHAnsi"/>
          <w:i/>
          <w:szCs w:val="18"/>
        </w:rPr>
        <w:t>Compliance Statement</w:t>
      </w:r>
      <w:r w:rsidRPr="00F3155B">
        <w:rPr>
          <w:rFonts w:asciiTheme="minorHAnsi" w:hAnsiTheme="minorHAnsi"/>
          <w:szCs w:val="18"/>
        </w:rPr>
        <w:t>: If measured leakage (B10) is less than or equal to allowable duct leakage rate (B</w:t>
      </w:r>
      <w:r w:rsidR="00D1629A">
        <w:rPr>
          <w:rFonts w:asciiTheme="minorHAnsi" w:hAnsiTheme="minorHAnsi"/>
          <w:szCs w:val="18"/>
        </w:rPr>
        <w:t>0</w:t>
      </w:r>
      <w:r w:rsidRPr="00F3155B">
        <w:rPr>
          <w:rFonts w:asciiTheme="minorHAnsi" w:hAnsiTheme="minorHAnsi"/>
          <w:szCs w:val="18"/>
        </w:rPr>
        <w:t xml:space="preserve">9), “system passes - system complies with Allowable Duct Leakage Rate Criterion” will automatically populate.  </w:t>
      </w:r>
    </w:p>
    <w:p w14:paraId="2B99BFA6"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If measured leakage is greater than allowable duct leakage rate, then the following will automatically populate:</w:t>
      </w:r>
    </w:p>
    <w:p w14:paraId="2B99BFA7"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“System passes using smoke test of an altered HVAC system in an existing building</w:t>
      </w:r>
    </w:p>
    <w:p w14:paraId="2B99BFA8" w14:textId="77777777"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No visible smoke exits the accessible portions of the duct system.</w:t>
      </w:r>
    </w:p>
    <w:p w14:paraId="2B99BFA9" w14:textId="51721049"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Smoke is only emanating from air handler unit (AHU cabinet and non</w:t>
      </w:r>
      <w:r w:rsidR="00204D45" w:rsidRPr="00F3155B">
        <w:rPr>
          <w:rFonts w:asciiTheme="minorHAnsi" w:hAnsiTheme="minorHAnsi"/>
          <w:szCs w:val="18"/>
        </w:rPr>
        <w:t>-</w:t>
      </w:r>
      <w:r w:rsidRPr="00F3155B">
        <w:rPr>
          <w:rFonts w:asciiTheme="minorHAnsi" w:hAnsiTheme="minorHAnsi"/>
          <w:szCs w:val="18"/>
        </w:rPr>
        <w:t>accessible portions of the duct system.</w:t>
      </w:r>
    </w:p>
    <w:p w14:paraId="22BF0C49" w14:textId="733F4EC7" w:rsidR="005804EF" w:rsidDel="00430360" w:rsidRDefault="005804EF" w:rsidP="00042078">
      <w:pPr>
        <w:spacing w:line="276" w:lineRule="auto"/>
        <w:ind w:left="360"/>
        <w:rPr>
          <w:del w:id="175" w:author="Smith, Alexis@Energy" w:date="2018-08-17T13:46:00Z"/>
          <w:rFonts w:asciiTheme="minorHAnsi" w:hAnsiTheme="minorHAnsi"/>
          <w:szCs w:val="18"/>
        </w:rPr>
      </w:pPr>
    </w:p>
    <w:p w14:paraId="2B99BFAA" w14:textId="33BC1ACB" w:rsidR="00042078" w:rsidRPr="00F3155B" w:rsidRDefault="00042078" w:rsidP="00042078">
      <w:pPr>
        <w:spacing w:line="276" w:lineRule="auto"/>
        <w:ind w:left="360"/>
        <w:rPr>
          <w:rFonts w:asciiTheme="minorHAnsi" w:hAnsiTheme="minorHAnsi"/>
          <w:szCs w:val="18"/>
        </w:rPr>
      </w:pPr>
      <w:r w:rsidRPr="00F3155B">
        <w:rPr>
          <w:rFonts w:asciiTheme="minorHAnsi" w:hAnsiTheme="minorHAnsi"/>
          <w:szCs w:val="18"/>
        </w:rPr>
        <w:lastRenderedPageBreak/>
        <w:t>Note: Accessible is defined as having access thereto, but which first may require removal or opening of access panels, doors, or moving similar obstructions. If access to the ducts requires an object to be demolished or deconstructed, then sealing of those ducts is not required.</w:t>
      </w:r>
    </w:p>
    <w:p w14:paraId="2B99BFAB" w14:textId="77777777" w:rsidR="00042078" w:rsidRDefault="00042078" w:rsidP="00A662D3">
      <w:pPr>
        <w:rPr>
          <w:rFonts w:asciiTheme="minorHAnsi" w:hAnsiTheme="minorHAnsi"/>
          <w:b/>
          <w:sz w:val="18"/>
          <w:szCs w:val="18"/>
        </w:rPr>
      </w:pPr>
    </w:p>
    <w:p w14:paraId="2B99BFD0" w14:textId="3A424AFD" w:rsidR="00042078" w:rsidRPr="006E4974" w:rsidRDefault="00430360" w:rsidP="00430360">
      <w:pPr>
        <w:spacing w:line="276" w:lineRule="auto"/>
        <w:rPr>
          <w:rFonts w:asciiTheme="minorHAnsi" w:hAnsiTheme="minorHAnsi"/>
          <w:sz w:val="16"/>
          <w:szCs w:val="18"/>
        </w:rPr>
      </w:pPr>
      <w:ins w:id="176" w:author="Smith, Alexis@Energy" w:date="2018-08-17T13:51:00Z">
        <w:r w:rsidRPr="006E4974">
          <w:rPr>
            <w:rFonts w:asciiTheme="minorHAnsi" w:hAnsiTheme="minorHAnsi"/>
            <w:b/>
            <w:sz w:val="18"/>
            <w:szCs w:val="18"/>
          </w:rPr>
          <w:t>C. Ducts Located in Garage Spaces</w:t>
        </w:r>
      </w:ins>
    </w:p>
    <w:p w14:paraId="568DD22E" w14:textId="77777777" w:rsidR="00B82A46" w:rsidRDefault="00B82A46" w:rsidP="00B82A46">
      <w:pPr>
        <w:pStyle w:val="ListParagraph"/>
        <w:numPr>
          <w:ilvl w:val="0"/>
          <w:numId w:val="46"/>
        </w:numPr>
        <w:ind w:left="360"/>
        <w:rPr>
          <w:ins w:id="177" w:author="Smith, Alexis@Energy" w:date="2018-08-17T13:59:00Z"/>
          <w:rFonts w:asciiTheme="minorHAnsi" w:hAnsiTheme="minorHAnsi"/>
        </w:rPr>
      </w:pPr>
      <w:ins w:id="178" w:author="Smith, Alexis@Energy" w:date="2018-08-17T13:59:00Z">
        <w:r w:rsidRPr="001916A0">
          <w:rPr>
            <w:rFonts w:asciiTheme="minorHAnsi" w:hAnsiTheme="minorHAnsi"/>
            <w:i/>
          </w:rPr>
          <w:t>Duct Leakage Test Method</w:t>
        </w:r>
        <w:r w:rsidRPr="001916A0">
          <w:rPr>
            <w:rFonts w:asciiTheme="minorHAnsi" w:hAnsiTheme="minorHAnsi"/>
          </w:rPr>
          <w:t xml:space="preserve">: </w:t>
        </w:r>
        <w:r w:rsidRPr="00226F4D">
          <w:rPr>
            <w:rFonts w:asciiTheme="minorHAnsi" w:hAnsiTheme="minorHAnsi"/>
          </w:rPr>
          <w:t>This field is automatically filled out based on choices in previous fields.</w:t>
        </w:r>
      </w:ins>
    </w:p>
    <w:p w14:paraId="19C508B4" w14:textId="77777777" w:rsidR="00B82A46" w:rsidRPr="00226F4D" w:rsidRDefault="00B82A46" w:rsidP="00B82A46">
      <w:pPr>
        <w:pStyle w:val="ListParagraph"/>
        <w:numPr>
          <w:ilvl w:val="0"/>
          <w:numId w:val="46"/>
        </w:numPr>
        <w:spacing w:line="276" w:lineRule="auto"/>
        <w:ind w:left="360"/>
        <w:rPr>
          <w:ins w:id="179" w:author="Smith, Alexis@Energy" w:date="2018-08-17T13:59:00Z"/>
          <w:rFonts w:asciiTheme="minorHAnsi" w:hAnsiTheme="minorHAnsi"/>
        </w:rPr>
      </w:pPr>
      <w:ins w:id="180" w:author="Smith, Alexis@Energy" w:date="2018-08-17T13:59:00Z">
        <w:r w:rsidRPr="00226F4D">
          <w:rPr>
            <w:rFonts w:asciiTheme="minorHAnsi" w:hAnsiTheme="minorHAnsi"/>
            <w:i/>
          </w:rPr>
          <w:t>Leakage Factor</w:t>
        </w:r>
        <w:r w:rsidRPr="00226F4D">
          <w:rPr>
            <w:rFonts w:asciiTheme="minorHAnsi" w:hAnsiTheme="minorHAnsi"/>
          </w:rPr>
          <w:t>: This field is automatically filled out based on choices in previous fields.</w:t>
        </w:r>
      </w:ins>
    </w:p>
    <w:p w14:paraId="36EBA61A" w14:textId="77777777" w:rsidR="00B82A46" w:rsidRPr="00226F4D" w:rsidRDefault="00B82A46" w:rsidP="00B82A46">
      <w:pPr>
        <w:pStyle w:val="ListParagraph"/>
        <w:numPr>
          <w:ilvl w:val="0"/>
          <w:numId w:val="46"/>
        </w:numPr>
        <w:spacing w:line="276" w:lineRule="auto"/>
        <w:ind w:left="360"/>
        <w:rPr>
          <w:ins w:id="181" w:author="Smith, Alexis@Energy" w:date="2018-08-17T13:59:00Z"/>
          <w:rFonts w:asciiTheme="minorHAnsi" w:hAnsiTheme="minorHAnsi"/>
        </w:rPr>
      </w:pPr>
      <w:ins w:id="182" w:author="Smith, Alexis@Energy" w:date="2018-08-17T13:59:00Z">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ins>
    </w:p>
    <w:p w14:paraId="094FFC94" w14:textId="77777777" w:rsidR="00B82A46" w:rsidRDefault="00B82A46" w:rsidP="00B82A46">
      <w:pPr>
        <w:pStyle w:val="ListParagraph"/>
        <w:numPr>
          <w:ilvl w:val="0"/>
          <w:numId w:val="46"/>
        </w:numPr>
        <w:ind w:left="360"/>
        <w:rPr>
          <w:ins w:id="183" w:author="Smith, Alexis@Energy" w:date="2018-08-17T13:59:00Z"/>
          <w:rFonts w:asciiTheme="minorHAnsi" w:hAnsiTheme="minorHAnsi"/>
        </w:rPr>
      </w:pPr>
      <w:ins w:id="184" w:author="Smith, Alexis@Energy" w:date="2018-08-17T13:59:00Z">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ins>
    </w:p>
    <w:p w14:paraId="5C997808" w14:textId="77777777" w:rsidR="00B82A46" w:rsidRDefault="00B82A46" w:rsidP="00B82A46">
      <w:pPr>
        <w:pStyle w:val="ListParagraph"/>
        <w:numPr>
          <w:ilvl w:val="0"/>
          <w:numId w:val="46"/>
        </w:numPr>
        <w:ind w:left="360"/>
        <w:rPr>
          <w:ins w:id="185" w:author="Smith, Alexis@Energy" w:date="2018-08-17T13:59:00Z"/>
          <w:rFonts w:asciiTheme="minorHAnsi" w:hAnsiTheme="minorHAnsi"/>
        </w:rPr>
      </w:pPr>
      <w:ins w:id="186" w:author="Smith, Alexis@Energy" w:date="2018-08-17T13:59:00Z">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ins>
    </w:p>
    <w:p w14:paraId="069EA294" w14:textId="77777777" w:rsidR="00B82A46" w:rsidRDefault="00B82A46" w:rsidP="00B82A46">
      <w:pPr>
        <w:pStyle w:val="ListParagraph"/>
        <w:numPr>
          <w:ilvl w:val="0"/>
          <w:numId w:val="46"/>
        </w:numPr>
        <w:ind w:left="360"/>
        <w:rPr>
          <w:ins w:id="187" w:author="Smith, Alexis@Energy" w:date="2018-08-17T13:59:00Z"/>
          <w:rFonts w:asciiTheme="minorHAnsi" w:hAnsiTheme="minorHAnsi"/>
        </w:rPr>
      </w:pPr>
      <w:ins w:id="188" w:author="Smith, Alexis@Energy" w:date="2018-08-17T13:59:00Z">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ins>
    </w:p>
    <w:p w14:paraId="0ECFA8D0" w14:textId="77777777" w:rsidR="00B82A46" w:rsidRPr="00226F4D" w:rsidRDefault="00B82A46" w:rsidP="00B82A46">
      <w:pPr>
        <w:pStyle w:val="ListParagraph"/>
        <w:numPr>
          <w:ilvl w:val="0"/>
          <w:numId w:val="46"/>
        </w:numPr>
        <w:ind w:left="360"/>
        <w:rPr>
          <w:ins w:id="189" w:author="Smith, Alexis@Energy" w:date="2018-08-17T13:59:00Z"/>
          <w:rFonts w:asciiTheme="minorHAnsi" w:hAnsiTheme="minorHAnsi"/>
        </w:rPr>
      </w:pPr>
      <w:ins w:id="190" w:author="Smith, Alexis@Energy" w:date="2018-08-17T13:59:00Z">
        <w:r w:rsidRPr="00226F4D">
          <w:rPr>
            <w:rFonts w:asciiTheme="minorHAnsi" w:hAnsiTheme="minorHAnsi"/>
            <w:i/>
          </w:rPr>
          <w:t>Compliance Statement</w:t>
        </w:r>
        <w:r w:rsidRPr="00226F4D">
          <w:rPr>
            <w:rFonts w:asciiTheme="minorHAnsi" w:hAnsiTheme="minorHAnsi"/>
          </w:rPr>
          <w:t>:</w:t>
        </w:r>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ins>
    </w:p>
    <w:p w14:paraId="4B43170D" w14:textId="77777777" w:rsidR="00B82A46" w:rsidRPr="003F2ABE" w:rsidRDefault="00B82A46">
      <w:pPr>
        <w:spacing w:line="276" w:lineRule="auto"/>
        <w:rPr>
          <w:rFonts w:asciiTheme="minorHAnsi" w:hAnsiTheme="minorHAnsi"/>
          <w:sz w:val="18"/>
          <w:szCs w:val="18"/>
        </w:rPr>
        <w:sectPr w:rsidR="00B82A46" w:rsidRPr="003F2ABE" w:rsidSect="005F4DEA">
          <w:headerReference w:type="even" r:id="rId13"/>
          <w:headerReference w:type="default" r:id="rId14"/>
          <w:footerReference w:type="default" r:id="rId15"/>
          <w:headerReference w:type="first" r:id="rId16"/>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164"/>
        <w:gridCol w:w="6362"/>
      </w:tblGrid>
      <w:tr w:rsidR="00500CF7" w:rsidRPr="003F2ABE" w14:paraId="2B99BFD4"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D3" w14:textId="77777777" w:rsidR="00500CF7" w:rsidRPr="003F2ABE" w:rsidRDefault="00500CF7" w:rsidP="00791BBD">
            <w:pPr>
              <w:rPr>
                <w:rFonts w:asciiTheme="minorHAnsi" w:hAnsiTheme="minorHAnsi"/>
                <w:sz w:val="18"/>
                <w:szCs w:val="18"/>
              </w:rPr>
            </w:pPr>
            <w:r w:rsidRPr="00F3155B">
              <w:rPr>
                <w:rFonts w:asciiTheme="minorHAnsi" w:hAnsiTheme="minorHAnsi"/>
                <w:b/>
                <w:szCs w:val="18"/>
              </w:rPr>
              <w:lastRenderedPageBreak/>
              <w:t>A. System Information</w:t>
            </w:r>
          </w:p>
        </w:tc>
      </w:tr>
      <w:tr w:rsidR="00756AD5" w:rsidRPr="003F2ABE" w14:paraId="2B99BFD8" w14:textId="77777777" w:rsidTr="006E4974">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5" w14:textId="451E6463"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1</w:t>
            </w:r>
          </w:p>
        </w:tc>
        <w:tc>
          <w:tcPr>
            <w:tcW w:w="1880" w:type="pct"/>
            <w:tcBorders>
              <w:top w:val="single" w:sz="4" w:space="0" w:color="auto"/>
              <w:left w:val="single" w:sz="4" w:space="0" w:color="auto"/>
              <w:bottom w:val="single" w:sz="4" w:space="0" w:color="auto"/>
              <w:right w:val="single" w:sz="4" w:space="0" w:color="auto"/>
            </w:tcBorders>
            <w:vAlign w:val="center"/>
          </w:tcPr>
          <w:p w14:paraId="2B99BFD6" w14:textId="525CBFE7"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Identification or Name</w:t>
            </w:r>
          </w:p>
        </w:tc>
        <w:tc>
          <w:tcPr>
            <w:tcW w:w="2891" w:type="pct"/>
            <w:tcBorders>
              <w:top w:val="single" w:sz="4" w:space="0" w:color="auto"/>
              <w:left w:val="single" w:sz="4" w:space="0" w:color="auto"/>
              <w:bottom w:val="single" w:sz="4" w:space="0" w:color="auto"/>
              <w:right w:val="single" w:sz="4" w:space="0" w:color="auto"/>
            </w:tcBorders>
            <w:vAlign w:val="center"/>
          </w:tcPr>
          <w:p w14:paraId="2B99BFD7"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756AD5" w:rsidRPr="003F2ABE" w14:paraId="2B99BFDC" w14:textId="77777777" w:rsidTr="006E4974">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9" w14:textId="39FDFB90"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2</w:t>
            </w:r>
          </w:p>
        </w:tc>
        <w:tc>
          <w:tcPr>
            <w:tcW w:w="1880" w:type="pct"/>
            <w:tcBorders>
              <w:top w:val="single" w:sz="4" w:space="0" w:color="auto"/>
              <w:left w:val="single" w:sz="4" w:space="0" w:color="auto"/>
              <w:bottom w:val="single" w:sz="4" w:space="0" w:color="auto"/>
              <w:right w:val="single" w:sz="4" w:space="0" w:color="auto"/>
            </w:tcBorders>
            <w:vAlign w:val="center"/>
          </w:tcPr>
          <w:p w14:paraId="2B99BFDA" w14:textId="4B3AD8CF"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Location or Area Served</w:t>
            </w:r>
          </w:p>
        </w:tc>
        <w:tc>
          <w:tcPr>
            <w:tcW w:w="2891" w:type="pct"/>
            <w:tcBorders>
              <w:top w:val="single" w:sz="4" w:space="0" w:color="auto"/>
              <w:left w:val="single" w:sz="4" w:space="0" w:color="auto"/>
              <w:bottom w:val="single" w:sz="4" w:space="0" w:color="auto"/>
              <w:right w:val="single" w:sz="4" w:space="0" w:color="auto"/>
            </w:tcBorders>
            <w:vAlign w:val="center"/>
          </w:tcPr>
          <w:p w14:paraId="2B99BFDB"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386C53" w:rsidRPr="003F2ABE" w14:paraId="17E79D75" w14:textId="77777777" w:rsidTr="006E4974">
        <w:trPr>
          <w:trHeight w:val="432"/>
          <w:ins w:id="196" w:author="Smith, Alexis@Energy" w:date="2018-08-14T07:59:00Z"/>
        </w:trPr>
        <w:tc>
          <w:tcPr>
            <w:tcW w:w="228" w:type="pct"/>
            <w:tcBorders>
              <w:top w:val="single" w:sz="4" w:space="0" w:color="auto"/>
              <w:left w:val="single" w:sz="4" w:space="0" w:color="auto"/>
              <w:bottom w:val="single" w:sz="4" w:space="0" w:color="auto"/>
              <w:right w:val="single" w:sz="4" w:space="0" w:color="auto"/>
            </w:tcBorders>
            <w:vAlign w:val="center"/>
          </w:tcPr>
          <w:p w14:paraId="5C8D8687" w14:textId="53DA1030" w:rsidR="00386C53" w:rsidRPr="00386C53" w:rsidRDefault="00386C53" w:rsidP="00791BBD">
            <w:pPr>
              <w:jc w:val="center"/>
              <w:rPr>
                <w:ins w:id="197" w:author="Smith, Alexis@Energy" w:date="2018-08-14T07:59:00Z"/>
                <w:rFonts w:asciiTheme="minorHAnsi" w:hAnsiTheme="minorHAnsi"/>
                <w:sz w:val="18"/>
                <w:szCs w:val="18"/>
              </w:rPr>
            </w:pPr>
            <w:ins w:id="198" w:author="Smith, Alexis@Energy" w:date="2018-08-14T07:59:00Z">
              <w:r w:rsidRPr="00386C53">
                <w:rPr>
                  <w:rFonts w:asciiTheme="minorHAnsi" w:hAnsiTheme="minorHAnsi"/>
                  <w:sz w:val="18"/>
                  <w:szCs w:val="18"/>
                </w:rPr>
                <w:t>03</w:t>
              </w:r>
            </w:ins>
          </w:p>
        </w:tc>
        <w:tc>
          <w:tcPr>
            <w:tcW w:w="1880" w:type="pct"/>
            <w:tcBorders>
              <w:top w:val="single" w:sz="4" w:space="0" w:color="auto"/>
              <w:left w:val="single" w:sz="4" w:space="0" w:color="auto"/>
              <w:bottom w:val="single" w:sz="4" w:space="0" w:color="auto"/>
              <w:right w:val="single" w:sz="4" w:space="0" w:color="auto"/>
            </w:tcBorders>
            <w:vAlign w:val="center"/>
          </w:tcPr>
          <w:p w14:paraId="3C6ED6AA" w14:textId="3ECC9176" w:rsidR="00386C53" w:rsidRPr="00517648" w:rsidRDefault="00386C53" w:rsidP="00791BBD">
            <w:pPr>
              <w:rPr>
                <w:ins w:id="199" w:author="Smith, Alexis@Energy" w:date="2018-08-14T07:59:00Z"/>
                <w:rFonts w:asciiTheme="minorHAnsi" w:hAnsiTheme="minorHAnsi"/>
                <w:sz w:val="18"/>
                <w:szCs w:val="18"/>
              </w:rPr>
            </w:pPr>
            <w:ins w:id="200" w:author="Smith, Alexis@Energy" w:date="2018-08-14T08:01:00Z">
              <w:r w:rsidRPr="00517648">
                <w:rPr>
                  <w:rFonts w:asciiTheme="minorHAnsi" w:hAnsiTheme="minorHAnsi"/>
                  <w:sz w:val="18"/>
                  <w:szCs w:val="18"/>
                </w:rPr>
                <w:t>Indoor Unit Name</w:t>
              </w:r>
            </w:ins>
          </w:p>
        </w:tc>
        <w:tc>
          <w:tcPr>
            <w:tcW w:w="2891" w:type="pct"/>
            <w:tcBorders>
              <w:top w:val="single" w:sz="4" w:space="0" w:color="auto"/>
              <w:left w:val="single" w:sz="4" w:space="0" w:color="auto"/>
              <w:bottom w:val="single" w:sz="4" w:space="0" w:color="auto"/>
              <w:right w:val="single" w:sz="4" w:space="0" w:color="auto"/>
            </w:tcBorders>
            <w:vAlign w:val="center"/>
          </w:tcPr>
          <w:p w14:paraId="032E07A3" w14:textId="41DF833F" w:rsidR="00386C53" w:rsidRPr="00386C53" w:rsidRDefault="00386C53" w:rsidP="00791BBD">
            <w:pPr>
              <w:rPr>
                <w:ins w:id="201" w:author="Smith, Alexis@Energy" w:date="2018-08-14T07:59:00Z"/>
                <w:rFonts w:asciiTheme="minorHAnsi" w:hAnsiTheme="minorHAnsi"/>
                <w:sz w:val="18"/>
                <w:szCs w:val="18"/>
              </w:rPr>
            </w:pPr>
            <w:ins w:id="202" w:author="Smith, Alexis@Energy" w:date="2018-08-14T08:02:00Z">
              <w:r w:rsidRPr="006E4974">
                <w:rPr>
                  <w:rFonts w:asciiTheme="minorHAnsi" w:hAnsiTheme="minorHAnsi"/>
                  <w:sz w:val="18"/>
                  <w:szCs w:val="18"/>
                </w:rPr>
                <w:t>&lt;&lt;text (data from MCH-01)&gt;&gt;</w:t>
              </w:r>
            </w:ins>
          </w:p>
        </w:tc>
      </w:tr>
      <w:tr w:rsidR="00756AD5" w:rsidRPr="003F2ABE" w14:paraId="2B99BFE0" w14:textId="77777777" w:rsidTr="006E4974">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D" w14:textId="4056BFDA" w:rsidR="00756AD5" w:rsidRPr="003F2ABE" w:rsidRDefault="00204D45" w:rsidP="00386C53">
            <w:pPr>
              <w:jc w:val="center"/>
              <w:rPr>
                <w:rFonts w:asciiTheme="minorHAnsi" w:hAnsiTheme="minorHAnsi"/>
                <w:sz w:val="18"/>
                <w:szCs w:val="18"/>
              </w:rPr>
            </w:pPr>
            <w:r>
              <w:rPr>
                <w:rFonts w:asciiTheme="minorHAnsi" w:hAnsiTheme="minorHAnsi"/>
                <w:sz w:val="18"/>
                <w:szCs w:val="18"/>
              </w:rPr>
              <w:t>0</w:t>
            </w:r>
            <w:del w:id="203" w:author="Smith, Alexis@Energy" w:date="2018-08-14T08:10:00Z">
              <w:r w:rsidR="00756AD5" w:rsidRPr="003F2ABE" w:rsidDel="00386C53">
                <w:rPr>
                  <w:rFonts w:asciiTheme="minorHAnsi" w:hAnsiTheme="minorHAnsi"/>
                  <w:sz w:val="18"/>
                  <w:szCs w:val="18"/>
                </w:rPr>
                <w:delText>3</w:delText>
              </w:r>
            </w:del>
            <w:ins w:id="204" w:author="Smith, Alexis@Energy" w:date="2018-08-14T08:10:00Z">
              <w:r w:rsidR="00386C53">
                <w:rPr>
                  <w:rFonts w:asciiTheme="minorHAnsi" w:hAnsiTheme="minorHAnsi"/>
                  <w:sz w:val="18"/>
                  <w:szCs w:val="18"/>
                </w:rPr>
                <w:t>4</w:t>
              </w:r>
            </w:ins>
          </w:p>
        </w:tc>
        <w:tc>
          <w:tcPr>
            <w:tcW w:w="1880" w:type="pct"/>
            <w:tcBorders>
              <w:top w:val="single" w:sz="4" w:space="0" w:color="auto"/>
              <w:left w:val="single" w:sz="4" w:space="0" w:color="auto"/>
              <w:bottom w:val="single" w:sz="4" w:space="0" w:color="auto"/>
              <w:right w:val="single" w:sz="4" w:space="0" w:color="auto"/>
            </w:tcBorders>
            <w:vAlign w:val="center"/>
          </w:tcPr>
          <w:p w14:paraId="2B99BFDE" w14:textId="2B9C5983"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891" w:type="pct"/>
            <w:tcBorders>
              <w:top w:val="single" w:sz="4" w:space="0" w:color="auto"/>
              <w:left w:val="single" w:sz="4" w:space="0" w:color="auto"/>
              <w:bottom w:val="single" w:sz="4" w:space="0" w:color="auto"/>
              <w:right w:val="single" w:sz="4" w:space="0" w:color="auto"/>
            </w:tcBorders>
            <w:vAlign w:val="center"/>
          </w:tcPr>
          <w:p w14:paraId="2B99BFDF" w14:textId="74473856" w:rsidR="00756AD5" w:rsidRPr="003F2ABE" w:rsidRDefault="00756AD5" w:rsidP="00F363EA">
            <w:pPr>
              <w:rPr>
                <w:rFonts w:asciiTheme="minorHAnsi" w:hAnsiTheme="minorHAnsi"/>
                <w:sz w:val="18"/>
                <w:szCs w:val="18"/>
              </w:rPr>
            </w:pPr>
            <w:r w:rsidRPr="003F2ABE">
              <w:rPr>
                <w:rFonts w:asciiTheme="minorHAnsi" w:hAnsiTheme="minorHAnsi"/>
                <w:sz w:val="18"/>
                <w:szCs w:val="18"/>
              </w:rPr>
              <w:t>&lt;&lt;</w:t>
            </w:r>
            <w:r w:rsidR="00B94A82" w:rsidRPr="00B94A82">
              <w:rPr>
                <w:rFonts w:asciiTheme="minorHAnsi" w:hAnsiTheme="minorHAnsi"/>
                <w:sz w:val="18"/>
                <w:szCs w:val="18"/>
              </w:rPr>
              <w:t>text</w:t>
            </w:r>
            <w:r w:rsidRPr="00F363EA">
              <w:rPr>
                <w:rFonts w:asciiTheme="minorHAnsi" w:hAnsiTheme="minorHAnsi"/>
                <w:sz w:val="18"/>
                <w:szCs w:val="18"/>
              </w:rPr>
              <w:t xml:space="preserve"> </w:t>
            </w:r>
            <w:r w:rsidRPr="003F2ABE">
              <w:rPr>
                <w:rFonts w:asciiTheme="minorHAnsi" w:hAnsiTheme="minorHAnsi"/>
                <w:sz w:val="18"/>
                <w:szCs w:val="18"/>
              </w:rPr>
              <w:t xml:space="preserve">(data from </w:t>
            </w:r>
            <w:r w:rsidR="002776B2">
              <w:rPr>
                <w:rFonts w:asciiTheme="minorHAnsi" w:hAnsiTheme="minorHAnsi"/>
                <w:sz w:val="18"/>
                <w:szCs w:val="18"/>
              </w:rPr>
              <w:t>CF1R</w:t>
            </w:r>
            <w:r w:rsidRPr="003F2ABE">
              <w:rPr>
                <w:rFonts w:asciiTheme="minorHAnsi" w:hAnsiTheme="minorHAnsi"/>
                <w:sz w:val="18"/>
                <w:szCs w:val="18"/>
              </w:rPr>
              <w:t>)</w:t>
            </w:r>
            <w:ins w:id="205" w:author="Smith, Alexis@Energy" w:date="2018-08-17T13:39:00Z">
              <w:r w:rsidR="006B612D">
                <w:rPr>
                  <w:rFonts w:asciiTheme="minorHAnsi" w:hAnsiTheme="minorHAnsi"/>
                  <w:sz w:val="18"/>
                  <w:szCs w:val="18"/>
                </w:rPr>
                <w:t>&gt;&gt;</w:t>
              </w:r>
            </w:ins>
          </w:p>
        </w:tc>
      </w:tr>
      <w:tr w:rsidR="00756AD5" w:rsidRPr="003F2ABE" w14:paraId="2B99BFE4" w14:textId="77777777" w:rsidTr="006E4974">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1" w14:textId="7729BE86" w:rsidR="00756AD5" w:rsidRPr="003F2ABE" w:rsidRDefault="00204D45" w:rsidP="00015419">
            <w:pPr>
              <w:jc w:val="center"/>
              <w:rPr>
                <w:rFonts w:asciiTheme="minorHAnsi" w:hAnsiTheme="minorHAnsi"/>
                <w:sz w:val="18"/>
                <w:szCs w:val="18"/>
              </w:rPr>
            </w:pPr>
            <w:r>
              <w:rPr>
                <w:rFonts w:asciiTheme="minorHAnsi" w:hAnsiTheme="minorHAnsi"/>
                <w:sz w:val="18"/>
                <w:szCs w:val="18"/>
              </w:rPr>
              <w:t>0</w:t>
            </w:r>
            <w:ins w:id="206" w:author="Smith, Alexis@Energy" w:date="2018-08-14T09:16:00Z">
              <w:r w:rsidR="00015419">
                <w:rPr>
                  <w:rFonts w:asciiTheme="minorHAnsi" w:hAnsiTheme="minorHAnsi"/>
                  <w:sz w:val="18"/>
                  <w:szCs w:val="18"/>
                </w:rPr>
                <w:t>5</w:t>
              </w:r>
            </w:ins>
            <w:del w:id="207" w:author="Smith, Alexis@Energy" w:date="2018-08-14T09:16:00Z">
              <w:r w:rsidR="00756AD5" w:rsidRPr="003F2ABE" w:rsidDel="00015419">
                <w:rPr>
                  <w:rFonts w:asciiTheme="minorHAnsi" w:hAnsiTheme="minorHAnsi"/>
                  <w:sz w:val="18"/>
                  <w:szCs w:val="18"/>
                </w:rPr>
                <w:delText>4</w:delText>
              </w:r>
            </w:del>
          </w:p>
        </w:tc>
        <w:tc>
          <w:tcPr>
            <w:tcW w:w="1880" w:type="pct"/>
            <w:tcBorders>
              <w:top w:val="single" w:sz="4" w:space="0" w:color="auto"/>
              <w:left w:val="single" w:sz="4" w:space="0" w:color="auto"/>
              <w:bottom w:val="single" w:sz="4" w:space="0" w:color="auto"/>
              <w:right w:val="single" w:sz="4" w:space="0" w:color="auto"/>
            </w:tcBorders>
            <w:vAlign w:val="center"/>
          </w:tcPr>
          <w:p w14:paraId="2B99BFE2"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891" w:type="pct"/>
            <w:tcBorders>
              <w:top w:val="single" w:sz="4" w:space="0" w:color="auto"/>
              <w:left w:val="single" w:sz="4" w:space="0" w:color="auto"/>
              <w:bottom w:val="single" w:sz="4" w:space="0" w:color="auto"/>
              <w:right w:val="single" w:sz="4" w:space="0" w:color="auto"/>
            </w:tcBorders>
            <w:vAlign w:val="center"/>
          </w:tcPr>
          <w:p w14:paraId="2B99BFE3"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&lt;&lt;calculated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VLLDCS</w:t>
            </w:r>
            <w:r w:rsidRPr="003F2ABE">
              <w:rPr>
                <w:rFonts w:asciiTheme="minorHAnsi" w:hAnsiTheme="minorHAnsi"/>
                <w:sz w:val="18"/>
                <w:szCs w:val="18"/>
              </w:rPr>
              <w:t xml:space="preserve"> method 20b)&gt;&gt;</w:t>
            </w:r>
          </w:p>
        </w:tc>
      </w:tr>
      <w:tr w:rsidR="00756AD5" w:rsidRPr="003F2ABE" w14:paraId="2B99BFE8" w14:textId="77777777" w:rsidTr="006E4974">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5" w14:textId="06E9A11A"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ins w:id="208" w:author="Smith, Alexis@Energy" w:date="2018-08-14T09:16:00Z">
              <w:r w:rsidR="00015419">
                <w:rPr>
                  <w:rFonts w:asciiTheme="minorHAnsi" w:hAnsiTheme="minorHAnsi"/>
                  <w:sz w:val="18"/>
                  <w:szCs w:val="18"/>
                </w:rPr>
                <w:t>6</w:t>
              </w:r>
            </w:ins>
            <w:del w:id="209" w:author="Smith, Alexis@Energy" w:date="2018-08-14T09:16:00Z">
              <w:r w:rsidR="00756AD5" w:rsidRPr="003F2ABE" w:rsidDel="00015419">
                <w:rPr>
                  <w:rFonts w:asciiTheme="minorHAnsi" w:hAnsiTheme="minorHAnsi"/>
                  <w:sz w:val="18"/>
                  <w:szCs w:val="18"/>
                </w:rPr>
                <w:delText>5</w:delText>
              </w:r>
            </w:del>
          </w:p>
        </w:tc>
        <w:tc>
          <w:tcPr>
            <w:tcW w:w="1880" w:type="pct"/>
            <w:tcBorders>
              <w:top w:val="single" w:sz="4" w:space="0" w:color="auto"/>
              <w:left w:val="single" w:sz="4" w:space="0" w:color="auto"/>
              <w:bottom w:val="single" w:sz="4" w:space="0" w:color="auto"/>
              <w:right w:val="single" w:sz="4" w:space="0" w:color="auto"/>
            </w:tcBorders>
            <w:vAlign w:val="center"/>
          </w:tcPr>
          <w:p w14:paraId="2B99BFE6"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Air-handling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891" w:type="pct"/>
            <w:tcBorders>
              <w:top w:val="single" w:sz="4" w:space="0" w:color="auto"/>
              <w:left w:val="single" w:sz="4" w:space="0" w:color="auto"/>
              <w:bottom w:val="single" w:sz="4" w:space="0" w:color="auto"/>
              <w:right w:val="single" w:sz="4" w:space="0" w:color="auto"/>
            </w:tcBorders>
            <w:vAlign w:val="center"/>
          </w:tcPr>
          <w:p w14:paraId="2B99BFE7"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&lt;&lt;calculated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VLLAHU</w:t>
            </w:r>
            <w:r w:rsidRPr="003F2ABE">
              <w:rPr>
                <w:rFonts w:asciiTheme="minorHAnsi" w:hAnsiTheme="minorHAnsi"/>
                <w:sz w:val="18"/>
                <w:szCs w:val="18"/>
              </w:rPr>
              <w:t xml:space="preserve"> method 20c)&gt;&gt;</w:t>
            </w:r>
          </w:p>
        </w:tc>
      </w:tr>
      <w:tr w:rsidR="00756AD5" w:rsidRPr="003F2ABE" w14:paraId="2B99BFEC" w14:textId="77777777" w:rsidTr="006E4974">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9" w14:textId="199F8AFB"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ins w:id="210" w:author="Smith, Alexis@Energy" w:date="2018-08-14T09:16:00Z">
              <w:r w:rsidR="00015419">
                <w:rPr>
                  <w:rFonts w:asciiTheme="minorHAnsi" w:hAnsiTheme="minorHAnsi"/>
                  <w:sz w:val="18"/>
                  <w:szCs w:val="18"/>
                </w:rPr>
                <w:t>7</w:t>
              </w:r>
            </w:ins>
            <w:del w:id="211" w:author="Smith, Alexis@Energy" w:date="2018-08-14T09:16:00Z">
              <w:r w:rsidR="00756AD5" w:rsidRPr="003F2ABE" w:rsidDel="00015419">
                <w:rPr>
                  <w:rFonts w:asciiTheme="minorHAnsi" w:hAnsiTheme="minorHAnsi"/>
                  <w:sz w:val="18"/>
                  <w:szCs w:val="18"/>
                </w:rPr>
                <w:delText>6</w:delText>
              </w:r>
            </w:del>
          </w:p>
        </w:tc>
        <w:tc>
          <w:tcPr>
            <w:tcW w:w="1880" w:type="pct"/>
            <w:tcBorders>
              <w:top w:val="single" w:sz="4" w:space="0" w:color="auto"/>
              <w:left w:val="single" w:sz="4" w:space="0" w:color="auto"/>
              <w:bottom w:val="single" w:sz="4" w:space="0" w:color="auto"/>
              <w:right w:val="single" w:sz="4" w:space="0" w:color="auto"/>
            </w:tcBorders>
            <w:vAlign w:val="center"/>
          </w:tcPr>
          <w:p w14:paraId="2B99BFEA" w14:textId="2822C80A" w:rsidR="00756AD5" w:rsidRPr="003F2ABE" w:rsidRDefault="00756AD5" w:rsidP="003E3787">
            <w:pPr>
              <w:rPr>
                <w:rFonts w:asciiTheme="minorHAnsi" w:hAnsiTheme="minorHAnsi"/>
                <w:sz w:val="18"/>
                <w:szCs w:val="18"/>
              </w:rPr>
            </w:pPr>
            <w:r w:rsidRPr="003F2ABE">
              <w:rPr>
                <w:rFonts w:asciiTheme="minorHAnsi" w:hAnsiTheme="minorHAnsi"/>
                <w:sz w:val="18"/>
                <w:szCs w:val="18"/>
              </w:rPr>
              <w:t xml:space="preserve">Duct System </w:t>
            </w:r>
            <w:r w:rsidR="003E3787" w:rsidRPr="003F2ABE">
              <w:rPr>
                <w:rFonts w:asciiTheme="minorHAnsi" w:hAnsiTheme="minorHAnsi"/>
                <w:sz w:val="18"/>
                <w:szCs w:val="18"/>
              </w:rPr>
              <w:t>Compliance Category</w:t>
            </w:r>
          </w:p>
        </w:tc>
        <w:tc>
          <w:tcPr>
            <w:tcW w:w="2891" w:type="pct"/>
            <w:tcBorders>
              <w:top w:val="single" w:sz="4" w:space="0" w:color="auto"/>
              <w:left w:val="single" w:sz="4" w:space="0" w:color="auto"/>
              <w:bottom w:val="single" w:sz="4" w:space="0" w:color="auto"/>
              <w:right w:val="single" w:sz="4" w:space="0" w:color="auto"/>
            </w:tcBorders>
            <w:vAlign w:val="center"/>
          </w:tcPr>
          <w:p w14:paraId="0B0C0D80" w14:textId="77777777" w:rsidR="00015419" w:rsidRDefault="00756AD5" w:rsidP="00015419">
            <w:pPr>
              <w:rPr>
                <w:ins w:id="212" w:author="Smith, Alexis@Energy" w:date="2018-08-14T09:16:00Z"/>
                <w:rFonts w:asciiTheme="minorHAnsi" w:hAnsiTheme="minorHAnsi"/>
                <w:sz w:val="18"/>
                <w:szCs w:val="18"/>
              </w:rPr>
            </w:pPr>
            <w:r w:rsidRPr="00015419">
              <w:rPr>
                <w:rFonts w:asciiTheme="minorHAnsi" w:hAnsiTheme="minorHAnsi"/>
                <w:sz w:val="18"/>
                <w:szCs w:val="18"/>
              </w:rPr>
              <w:t>&lt;&lt;</w:t>
            </w:r>
            <w:ins w:id="213" w:author="Smith, Alexis@Energy" w:date="2018-08-14T09:16:00Z">
              <w:r w:rsidR="00015419" w:rsidRPr="006E4974">
                <w:rPr>
                  <w:rFonts w:asciiTheme="minorHAnsi" w:hAnsiTheme="minorHAnsi"/>
                  <w:sz w:val="18"/>
                  <w:szCs w:val="18"/>
                </w:rPr>
                <w:t xml:space="preserve"> If parent is MCH-01b and B08 or B09 = Yes, then user pick from list:</w:t>
              </w:r>
            </w:ins>
            <w:del w:id="214" w:author="Smith, Alexis@Energy" w:date="2018-08-14T09:16:00Z">
              <w:r w:rsidRPr="00015419" w:rsidDel="00015419">
                <w:rPr>
                  <w:rFonts w:asciiTheme="minorHAnsi" w:hAnsiTheme="minorHAnsi"/>
                  <w:sz w:val="18"/>
                  <w:szCs w:val="18"/>
                </w:rPr>
                <w:delText>user pick one from list</w:delText>
              </w:r>
            </w:del>
            <w:r w:rsidRPr="00015419">
              <w:rPr>
                <w:rFonts w:asciiTheme="minorHAnsi" w:hAnsiTheme="minorHAnsi"/>
                <w:sz w:val="18"/>
                <w:szCs w:val="18"/>
              </w:rPr>
              <w:t xml:space="preserve">: </w:t>
            </w:r>
            <w:r w:rsidRPr="00015419">
              <w:rPr>
                <w:rFonts w:asciiTheme="minorHAnsi" w:hAnsiTheme="minorHAnsi"/>
                <w:sz w:val="18"/>
                <w:szCs w:val="18"/>
                <w:u w:val="single"/>
              </w:rPr>
              <w:t>New</w:t>
            </w:r>
            <w:r w:rsidRPr="00015419">
              <w:rPr>
                <w:rFonts w:asciiTheme="minorHAnsi" w:hAnsiTheme="minorHAnsi"/>
                <w:sz w:val="18"/>
                <w:szCs w:val="18"/>
              </w:rPr>
              <w:t xml:space="preserve">; or </w:t>
            </w:r>
            <w:r w:rsidRPr="00015419">
              <w:rPr>
                <w:rFonts w:asciiTheme="minorHAnsi" w:hAnsiTheme="minorHAnsi"/>
                <w:sz w:val="18"/>
                <w:szCs w:val="18"/>
                <w:u w:val="single"/>
              </w:rPr>
              <w:t>Replacement</w:t>
            </w:r>
            <w:r w:rsidRPr="00015419">
              <w:rPr>
                <w:rFonts w:asciiTheme="minorHAnsi" w:hAnsiTheme="minorHAnsi"/>
                <w:sz w:val="18"/>
                <w:szCs w:val="18"/>
              </w:rPr>
              <w:t>;</w:t>
            </w:r>
          </w:p>
          <w:p w14:paraId="2B99BFEB" w14:textId="2C7945A1" w:rsidR="00756AD5" w:rsidRPr="00015419" w:rsidRDefault="00015419" w:rsidP="00015419">
            <w:pPr>
              <w:rPr>
                <w:rFonts w:asciiTheme="minorHAnsi" w:hAnsiTheme="minorHAnsi"/>
                <w:sz w:val="18"/>
                <w:szCs w:val="18"/>
              </w:rPr>
            </w:pPr>
            <w:ins w:id="215" w:author="Smith, Alexis@Energy" w:date="2018-08-14T09:16:00Z">
              <w:r>
                <w:rPr>
                  <w:rFonts w:asciiTheme="minorHAnsi" w:hAnsiTheme="minorHAnsi"/>
                  <w:sz w:val="18"/>
                  <w:szCs w:val="18"/>
                </w:rPr>
                <w:t>Else user pick from list: New; Replacement,</w:t>
              </w:r>
            </w:ins>
            <w:del w:id="216" w:author="Smith, Alexis@Energy" w:date="2018-08-14T09:16:00Z">
              <w:r w:rsidR="00756AD5" w:rsidRPr="00015419" w:rsidDel="00015419">
                <w:rPr>
                  <w:rFonts w:asciiTheme="minorHAnsi" w:hAnsiTheme="minorHAnsi"/>
                  <w:sz w:val="18"/>
                  <w:szCs w:val="18"/>
                </w:rPr>
                <w:delText xml:space="preserve"> or</w:delText>
              </w:r>
            </w:del>
            <w:r w:rsidR="00756AD5" w:rsidRPr="00015419">
              <w:rPr>
                <w:rFonts w:asciiTheme="minorHAnsi" w:hAnsiTheme="minorHAnsi"/>
                <w:sz w:val="18"/>
                <w:szCs w:val="18"/>
              </w:rPr>
              <w:t xml:space="preserve"> </w:t>
            </w:r>
            <w:r w:rsidR="00756AD5" w:rsidRPr="00015419">
              <w:rPr>
                <w:rFonts w:asciiTheme="minorHAnsi" w:hAnsiTheme="minorHAnsi"/>
                <w:sz w:val="18"/>
                <w:szCs w:val="18"/>
                <w:u w:val="single"/>
              </w:rPr>
              <w:t>Alteration</w:t>
            </w:r>
            <w:r w:rsidR="0063361B"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63361B" w:rsidRPr="00015419">
              <w:rPr>
                <w:rFonts w:asciiTheme="minorHAnsi" w:hAnsiTheme="minorHAnsi"/>
                <w:sz w:val="18"/>
                <w:szCs w:val="18"/>
                <w:u w:val="single"/>
              </w:rPr>
              <w:t xml:space="preserve"> </w:t>
            </w:r>
            <w:r w:rsidR="003E3787" w:rsidRPr="00015419">
              <w:rPr>
                <w:rFonts w:asciiTheme="minorHAnsi" w:hAnsiTheme="minorHAnsi"/>
                <w:sz w:val="18"/>
                <w:szCs w:val="18"/>
                <w:u w:val="single"/>
              </w:rPr>
              <w:t>Replacement using Smoke Test</w:t>
            </w:r>
            <w:r w:rsidR="00324B0C"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324B0C" w:rsidRPr="00015419">
              <w:rPr>
                <w:rFonts w:asciiTheme="minorHAnsi" w:hAnsiTheme="minorHAnsi"/>
                <w:sz w:val="18"/>
                <w:szCs w:val="18"/>
                <w:u w:val="single"/>
              </w:rPr>
              <w:t xml:space="preserve"> Alteration using Smoke Test</w:t>
            </w:r>
            <w:r w:rsidR="00756AD5" w:rsidRPr="00015419">
              <w:rPr>
                <w:rFonts w:asciiTheme="minorHAnsi" w:hAnsiTheme="minorHAnsi"/>
                <w:sz w:val="18"/>
                <w:szCs w:val="18"/>
              </w:rPr>
              <w:t xml:space="preserve"> &gt;&gt;</w:t>
            </w:r>
          </w:p>
        </w:tc>
      </w:tr>
      <w:tr w:rsidR="004330D0" w:rsidRPr="003F2ABE" w14:paraId="1A79DB87" w14:textId="77777777" w:rsidTr="006E4974">
        <w:trPr>
          <w:trHeight w:val="432"/>
          <w:ins w:id="217" w:author="Balneg, Ronald@Energy" w:date="2018-07-25T14:14:00Z"/>
        </w:trPr>
        <w:tc>
          <w:tcPr>
            <w:tcW w:w="228" w:type="pct"/>
            <w:tcBorders>
              <w:top w:val="single" w:sz="4" w:space="0" w:color="auto"/>
              <w:left w:val="single" w:sz="4" w:space="0" w:color="auto"/>
              <w:bottom w:val="single" w:sz="4" w:space="0" w:color="auto"/>
              <w:right w:val="single" w:sz="4" w:space="0" w:color="auto"/>
            </w:tcBorders>
            <w:vAlign w:val="center"/>
          </w:tcPr>
          <w:p w14:paraId="5A1B5277" w14:textId="5067E874" w:rsidR="004330D0" w:rsidRDefault="004330D0" w:rsidP="00464DC8">
            <w:pPr>
              <w:jc w:val="center"/>
              <w:rPr>
                <w:ins w:id="218" w:author="Balneg, Ronald@Energy" w:date="2018-07-25T14:14:00Z"/>
                <w:rFonts w:asciiTheme="minorHAnsi" w:hAnsiTheme="minorHAnsi"/>
                <w:sz w:val="18"/>
                <w:szCs w:val="18"/>
              </w:rPr>
            </w:pPr>
            <w:ins w:id="219" w:author="Balneg, Ronald@Energy" w:date="2018-07-25T14:14:00Z">
              <w:r>
                <w:rPr>
                  <w:rFonts w:asciiTheme="minorHAnsi" w:hAnsiTheme="minorHAnsi"/>
                  <w:sz w:val="18"/>
                  <w:szCs w:val="18"/>
                </w:rPr>
                <w:t>0</w:t>
              </w:r>
            </w:ins>
            <w:ins w:id="220" w:author="Smith, Alexis@Energy" w:date="2018-08-17T10:52:00Z">
              <w:r w:rsidR="00464DC8">
                <w:rPr>
                  <w:rFonts w:asciiTheme="minorHAnsi" w:hAnsiTheme="minorHAnsi"/>
                  <w:sz w:val="18"/>
                  <w:szCs w:val="18"/>
                </w:rPr>
                <w:t>8</w:t>
              </w:r>
            </w:ins>
            <w:ins w:id="221" w:author="Balneg, Ronald@Energy" w:date="2018-07-25T14:14:00Z">
              <w:del w:id="222" w:author="Smith, Alexis@Energy" w:date="2018-08-17T10:52:00Z">
                <w:r w:rsidDel="00464DC8">
                  <w:rPr>
                    <w:rFonts w:asciiTheme="minorHAnsi" w:hAnsiTheme="minorHAnsi"/>
                    <w:sz w:val="18"/>
                    <w:szCs w:val="18"/>
                  </w:rPr>
                  <w:delText>7</w:delText>
                </w:r>
              </w:del>
            </w:ins>
          </w:p>
        </w:tc>
        <w:tc>
          <w:tcPr>
            <w:tcW w:w="1880" w:type="pct"/>
            <w:tcBorders>
              <w:top w:val="single" w:sz="4" w:space="0" w:color="auto"/>
              <w:left w:val="single" w:sz="4" w:space="0" w:color="auto"/>
              <w:bottom w:val="single" w:sz="4" w:space="0" w:color="auto"/>
              <w:right w:val="single" w:sz="4" w:space="0" w:color="auto"/>
            </w:tcBorders>
            <w:vAlign w:val="center"/>
          </w:tcPr>
          <w:p w14:paraId="65377C24" w14:textId="2FED04A4" w:rsidR="004330D0" w:rsidRPr="003F2ABE" w:rsidRDefault="004330D0" w:rsidP="003E3787">
            <w:pPr>
              <w:rPr>
                <w:ins w:id="223" w:author="Balneg, Ronald@Energy" w:date="2018-07-25T14:14:00Z"/>
                <w:rFonts w:asciiTheme="minorHAnsi" w:hAnsiTheme="minorHAnsi"/>
                <w:sz w:val="18"/>
                <w:szCs w:val="18"/>
              </w:rPr>
            </w:pPr>
            <w:ins w:id="224" w:author="Balneg, Ronald@Energy" w:date="2018-07-25T14:18:00Z">
              <w:del w:id="225" w:author="Smith, Alexis@Energy" w:date="2018-08-14T08:12:00Z">
                <w:r w:rsidDel="00386C53">
                  <w:rPr>
                    <w:rFonts w:asciiTheme="minorHAnsi" w:hAnsiTheme="minorHAnsi"/>
                    <w:sz w:val="18"/>
                    <w:szCs w:val="18"/>
                  </w:rPr>
                  <w:delText>P</w:delText>
                </w:r>
              </w:del>
            </w:ins>
            <w:ins w:id="226" w:author="Smith, Alexis@Energy" w:date="2018-08-14T08:12:00Z">
              <w:r w:rsidR="00386C53">
                <w:rPr>
                  <w:rFonts w:asciiTheme="minorHAnsi" w:hAnsiTheme="minorHAnsi"/>
                  <w:sz w:val="18"/>
                  <w:szCs w:val="18"/>
                </w:rPr>
                <w:t>Any p</w:t>
              </w:r>
            </w:ins>
            <w:ins w:id="227" w:author="Balneg, Ronald@Energy" w:date="2018-07-25T14:18:00Z">
              <w:r>
                <w:rPr>
                  <w:rFonts w:asciiTheme="minorHAnsi" w:hAnsiTheme="minorHAnsi"/>
                  <w:sz w:val="18"/>
                  <w:szCs w:val="18"/>
                </w:rPr>
                <w:t>ortions of Duct Located in Garage?</w:t>
              </w:r>
            </w:ins>
          </w:p>
        </w:tc>
        <w:tc>
          <w:tcPr>
            <w:tcW w:w="2891" w:type="pct"/>
            <w:tcBorders>
              <w:top w:val="single" w:sz="4" w:space="0" w:color="auto"/>
              <w:left w:val="single" w:sz="4" w:space="0" w:color="auto"/>
              <w:bottom w:val="single" w:sz="4" w:space="0" w:color="auto"/>
              <w:right w:val="single" w:sz="4" w:space="0" w:color="auto"/>
            </w:tcBorders>
            <w:vAlign w:val="center"/>
          </w:tcPr>
          <w:p w14:paraId="1CA253E9" w14:textId="3FA3AAD1" w:rsidR="004330D0" w:rsidRPr="003F2ABE" w:rsidRDefault="004330D0" w:rsidP="00324B0C">
            <w:pPr>
              <w:rPr>
                <w:ins w:id="228" w:author="Balneg, Ronald@Energy" w:date="2018-07-25T14:14:00Z"/>
                <w:rFonts w:asciiTheme="minorHAnsi" w:hAnsiTheme="minorHAnsi"/>
                <w:sz w:val="18"/>
                <w:szCs w:val="18"/>
              </w:rPr>
            </w:pPr>
            <w:ins w:id="229" w:author="Balneg, Ronald@Energy" w:date="2018-07-25T14:18:00Z">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ins>
          </w:p>
        </w:tc>
      </w:tr>
      <w:tr w:rsidR="007C17AE" w:rsidRPr="003F2ABE" w14:paraId="2B99BFFA" w14:textId="77777777" w:rsidTr="00464DC8">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BFED" w14:textId="774ED38A" w:rsidR="007C17AE" w:rsidRPr="003F2ABE" w:rsidRDefault="00204D45" w:rsidP="00D870C9">
            <w:pPr>
              <w:rPr>
                <w:rFonts w:asciiTheme="minorHAnsi" w:hAnsiTheme="minorHAnsi"/>
                <w:sz w:val="18"/>
                <w:szCs w:val="18"/>
              </w:rPr>
            </w:pPr>
            <w:r>
              <w:rPr>
                <w:rFonts w:asciiTheme="minorHAnsi" w:hAnsiTheme="minorHAnsi"/>
                <w:sz w:val="18"/>
                <w:szCs w:val="18"/>
              </w:rPr>
              <w:t>0</w:t>
            </w:r>
            <w:ins w:id="230" w:author="Smith, Alexis@Energy" w:date="2018-08-17T10:52:00Z">
              <w:r w:rsidR="00464DC8">
                <w:rPr>
                  <w:rFonts w:asciiTheme="minorHAnsi" w:hAnsiTheme="minorHAnsi"/>
                  <w:sz w:val="18"/>
                  <w:szCs w:val="18"/>
                </w:rPr>
                <w:t>9</w:t>
              </w:r>
            </w:ins>
            <w:del w:id="231" w:author="Smith, Alexis@Energy" w:date="2018-08-17T10:52:00Z">
              <w:r w:rsidR="007C17AE" w:rsidRPr="003F2ABE" w:rsidDel="00464DC8">
                <w:rPr>
                  <w:rFonts w:asciiTheme="minorHAnsi" w:hAnsiTheme="minorHAnsi"/>
                  <w:sz w:val="18"/>
                  <w:szCs w:val="18"/>
                </w:rPr>
                <w:delText>7</w:delText>
              </w:r>
            </w:del>
          </w:p>
        </w:tc>
        <w:tc>
          <w:tcPr>
            <w:tcW w:w="1888" w:type="pct"/>
            <w:tcBorders>
              <w:top w:val="single" w:sz="4" w:space="0" w:color="auto"/>
              <w:left w:val="single" w:sz="4" w:space="0" w:color="auto"/>
              <w:bottom w:val="single" w:sz="4" w:space="0" w:color="auto"/>
              <w:right w:val="single" w:sz="4" w:space="0" w:color="auto"/>
            </w:tcBorders>
            <w:vAlign w:val="center"/>
          </w:tcPr>
          <w:p w14:paraId="2B99BFEE" w14:textId="4C5178CF" w:rsidR="007C17AE" w:rsidRPr="003F2ABE" w:rsidRDefault="00464DC8" w:rsidP="00791BBD">
            <w:pPr>
              <w:rPr>
                <w:rFonts w:asciiTheme="minorHAnsi" w:hAnsiTheme="minorHAnsi"/>
                <w:sz w:val="18"/>
                <w:szCs w:val="18"/>
              </w:rPr>
            </w:pPr>
            <w:ins w:id="232" w:author="Smith, Alexis@Energy" w:date="2018-08-17T10:52:00Z">
              <w:r>
                <w:rPr>
                  <w:rFonts w:asciiTheme="minorHAnsi" w:hAnsiTheme="minorHAnsi"/>
                  <w:sz w:val="18"/>
                  <w:szCs w:val="18"/>
                </w:rPr>
                <w:t>D</w:t>
              </w:r>
            </w:ins>
            <w:del w:id="233" w:author="Smith, Alexis@Energy" w:date="2018-08-17T10:52:00Z">
              <w:r w:rsidR="007C17AE" w:rsidRPr="003F2ABE" w:rsidDel="00464DC8">
                <w:rPr>
                  <w:rFonts w:asciiTheme="minorHAnsi" w:hAnsiTheme="minorHAnsi"/>
                  <w:sz w:val="18"/>
                  <w:szCs w:val="18"/>
                </w:rPr>
                <w:delText>d</w:delText>
              </w:r>
            </w:del>
            <w:r w:rsidR="007C17AE" w:rsidRPr="003F2ABE">
              <w:rPr>
                <w:rFonts w:asciiTheme="minorHAnsi" w:hAnsiTheme="minorHAnsi"/>
                <w:sz w:val="18"/>
                <w:szCs w:val="18"/>
              </w:rPr>
              <w:t>etermine compliance method for this document;  display applicable tables below; (this row not visible to user)</w:t>
            </w:r>
          </w:p>
        </w:tc>
        <w:tc>
          <w:tcPr>
            <w:tcW w:w="2899" w:type="pct"/>
            <w:tcBorders>
              <w:top w:val="single" w:sz="4" w:space="0" w:color="auto"/>
              <w:left w:val="single" w:sz="4" w:space="0" w:color="auto"/>
              <w:bottom w:val="single" w:sz="4" w:space="0" w:color="auto"/>
              <w:right w:val="single" w:sz="4" w:space="0" w:color="auto"/>
            </w:tcBorders>
            <w:vAlign w:val="center"/>
          </w:tcPr>
          <w:p w14:paraId="2B99BFEF" w14:textId="77777777" w:rsidR="007C17AE" w:rsidRPr="003F2ABE" w:rsidRDefault="007C17AE" w:rsidP="00EE56E4">
            <w:pPr>
              <w:rPr>
                <w:rFonts w:asciiTheme="minorHAnsi" w:hAnsiTheme="minorHAnsi"/>
                <w:sz w:val="18"/>
                <w:szCs w:val="18"/>
              </w:rPr>
            </w:pPr>
            <w:r w:rsidRPr="003F2ABE">
              <w:rPr>
                <w:rFonts w:asciiTheme="minorHAnsi" w:hAnsiTheme="minorHAnsi"/>
                <w:sz w:val="18"/>
                <w:szCs w:val="18"/>
              </w:rPr>
              <w:t xml:space="preserve">&lt;&lt;Calculated Result:  </w:t>
            </w:r>
          </w:p>
          <w:p w14:paraId="2B99BFF0" w14:textId="23577D18" w:rsidR="007C17AE" w:rsidRPr="003F2ABE" w:rsidRDefault="007C17AE" w:rsidP="00EE56E4">
            <w:pPr>
              <w:rPr>
                <w:rFonts w:asciiTheme="minorHAnsi" w:hAnsiTheme="minorHAnsi"/>
                <w:sz w:val="18"/>
                <w:szCs w:val="18"/>
                <w:u w:val="single"/>
              </w:rPr>
            </w:pPr>
            <w:r w:rsidRPr="003F2ABE">
              <w:rPr>
                <w:rFonts w:asciiTheme="minorHAnsi" w:hAnsiTheme="minorHAnsi"/>
                <w:sz w:val="18"/>
                <w:szCs w:val="18"/>
              </w:rPr>
              <w:t>if A</w:t>
            </w:r>
            <w:ins w:id="234" w:author="Smith, Alexis@Energy" w:date="2018-08-14T09:17:00Z">
              <w:r w:rsidR="00015419">
                <w:rPr>
                  <w:rFonts w:asciiTheme="minorHAnsi" w:hAnsiTheme="minorHAnsi"/>
                  <w:sz w:val="18"/>
                  <w:szCs w:val="18"/>
                </w:rPr>
                <w:t>07</w:t>
              </w:r>
            </w:ins>
            <w:del w:id="235" w:author="Smith, Alexis@Energy" w:date="2018-08-14T09:17:00Z">
              <w:r w:rsidRPr="003F2ABE" w:rsidDel="00015419">
                <w:rPr>
                  <w:rFonts w:asciiTheme="minorHAnsi" w:hAnsiTheme="minorHAnsi"/>
                  <w:sz w:val="18"/>
                  <w:szCs w:val="18"/>
                </w:rPr>
                <w:delText>6</w:delText>
              </w:r>
            </w:del>
            <w:r w:rsidRPr="003F2ABE">
              <w:rPr>
                <w:rFonts w:asciiTheme="minorHAnsi" w:hAnsiTheme="minorHAnsi"/>
                <w:sz w:val="18"/>
                <w:szCs w:val="18"/>
              </w:rPr>
              <w:t>=</w:t>
            </w:r>
            <w:r w:rsidRPr="003F2ABE">
              <w:rPr>
                <w:rFonts w:asciiTheme="minorHAnsi" w:hAnsiTheme="minorHAnsi"/>
                <w:sz w:val="18"/>
                <w:szCs w:val="18"/>
                <w:u w:val="single"/>
              </w:rPr>
              <w:t xml:space="preserve"> Replacement using Smoke Test</w:t>
            </w:r>
            <w:r w:rsidRPr="003F2ABE">
              <w:rPr>
                <w:rFonts w:asciiTheme="minorHAnsi" w:hAnsiTheme="minorHAnsi"/>
                <w:sz w:val="18"/>
                <w:szCs w:val="18"/>
              </w:rPr>
              <w:t xml:space="preserve"> or </w:t>
            </w:r>
            <w:r w:rsidRPr="003F2ABE">
              <w:rPr>
                <w:rFonts w:asciiTheme="minorHAnsi" w:hAnsiTheme="minorHAnsi"/>
                <w:sz w:val="18"/>
                <w:szCs w:val="18"/>
                <w:u w:val="single"/>
              </w:rPr>
              <w:t>Alteration using Smoke Test</w:t>
            </w:r>
            <w:r w:rsidRPr="00B94A82">
              <w:rPr>
                <w:rFonts w:asciiTheme="minorHAnsi" w:hAnsiTheme="minorHAnsi"/>
                <w:sz w:val="18"/>
                <w:szCs w:val="18"/>
              </w:rPr>
              <w:t>;  then display method:</w:t>
            </w:r>
          </w:p>
          <w:p w14:paraId="2B99BFF1" w14:textId="77777777" w:rsidR="007C17AE" w:rsidRPr="003F2ABE" w:rsidRDefault="007C17AE" w:rsidP="00EE56E4">
            <w:pPr>
              <w:spacing w:before="120"/>
              <w:rPr>
                <w:rFonts w:asciiTheme="minorHAnsi" w:hAnsiTheme="minorHAnsi"/>
                <w:b/>
                <w:sz w:val="18"/>
                <w:szCs w:val="18"/>
              </w:rPr>
            </w:pPr>
            <w:r w:rsidRPr="003F2ABE">
              <w:rPr>
                <w:rFonts w:asciiTheme="minorHAnsi" w:hAnsiTheme="minorHAnsi"/>
                <w:b/>
                <w:sz w:val="18"/>
                <w:szCs w:val="18"/>
              </w:rPr>
              <w:t>20e. Altered or Replacement Duct System using Smoke Test</w:t>
            </w:r>
          </w:p>
          <w:p w14:paraId="2B99BFF2" w14:textId="16D5D95A" w:rsidR="007C17AE" w:rsidRPr="003F2ABE" w:rsidRDefault="007C17AE" w:rsidP="00EE56E4">
            <w:pPr>
              <w:rPr>
                <w:rFonts w:asciiTheme="minorHAnsi" w:hAnsiTheme="minorHAnsi"/>
                <w:sz w:val="18"/>
                <w:szCs w:val="18"/>
              </w:rPr>
            </w:pPr>
            <w:r w:rsidRPr="00B94A82">
              <w:rPr>
                <w:rFonts w:asciiTheme="minorHAnsi" w:hAnsiTheme="minorHAnsi"/>
                <w:sz w:val="18"/>
                <w:szCs w:val="18"/>
              </w:rPr>
              <w:t xml:space="preserve">elseif </w:t>
            </w:r>
            <w:r w:rsidRPr="003F2ABE">
              <w:rPr>
                <w:rFonts w:asciiTheme="minorHAnsi" w:hAnsiTheme="minorHAnsi"/>
                <w:sz w:val="18"/>
                <w:szCs w:val="18"/>
              </w:rPr>
              <w:t>A</w:t>
            </w:r>
            <w:ins w:id="236" w:author="Smith, Alexis@Energy" w:date="2018-08-14T09:17:00Z">
              <w:r w:rsidR="00015419">
                <w:rPr>
                  <w:rFonts w:asciiTheme="minorHAnsi" w:hAnsiTheme="minorHAnsi"/>
                  <w:sz w:val="18"/>
                  <w:szCs w:val="18"/>
                </w:rPr>
                <w:t>07</w:t>
              </w:r>
            </w:ins>
            <w:del w:id="237" w:author="Smith, Alexis@Energy" w:date="2018-08-14T09:17:00Z">
              <w:r w:rsidRPr="00B94A82" w:rsidDel="00015419">
                <w:rPr>
                  <w:rFonts w:asciiTheme="minorHAnsi" w:hAnsiTheme="minorHAnsi"/>
                  <w:sz w:val="18"/>
                  <w:szCs w:val="18"/>
                </w:rPr>
                <w:delText>6</w:delText>
              </w:r>
            </w:del>
            <w:r w:rsidRPr="00B94A82">
              <w:rPr>
                <w:rFonts w:asciiTheme="minorHAnsi" w:hAnsiTheme="minorHAnsi"/>
                <w:sz w:val="18"/>
                <w:szCs w:val="18"/>
              </w:rPr>
              <w:t>=</w:t>
            </w:r>
            <w:r w:rsidRPr="003F2ABE">
              <w:rPr>
                <w:rFonts w:asciiTheme="minorHAnsi" w:hAnsiTheme="minorHAnsi"/>
                <w:sz w:val="18"/>
                <w:szCs w:val="18"/>
                <w:u w:val="single"/>
              </w:rPr>
              <w:t xml:space="preserve">Replacement </w:t>
            </w:r>
            <w:r w:rsidRPr="003F2ABE">
              <w:rPr>
                <w:rFonts w:asciiTheme="minorHAnsi" w:hAnsiTheme="minorHAnsi"/>
                <w:sz w:val="18"/>
                <w:szCs w:val="18"/>
              </w:rPr>
              <w:t xml:space="preserve">or </w:t>
            </w:r>
            <w:r w:rsidRPr="003F2ABE">
              <w:rPr>
                <w:rFonts w:asciiTheme="minorHAnsi" w:hAnsiTheme="minorHAnsi"/>
                <w:sz w:val="18"/>
                <w:szCs w:val="18"/>
                <w:u w:val="single"/>
              </w:rPr>
              <w:t>Alteration</w:t>
            </w:r>
            <w:r w:rsidRPr="003F2ABE">
              <w:rPr>
                <w:rFonts w:asciiTheme="minorHAnsi" w:hAnsiTheme="minorHAnsi"/>
                <w:sz w:val="18"/>
                <w:szCs w:val="18"/>
              </w:rPr>
              <w:t>; then display method:</w:t>
            </w:r>
          </w:p>
          <w:p w14:paraId="2B99BFF3" w14:textId="77777777" w:rsidR="007C17AE" w:rsidRPr="003F2ABE" w:rsidRDefault="007C17AE" w:rsidP="00EE56E4">
            <w:pPr>
              <w:rPr>
                <w:rFonts w:asciiTheme="minorHAnsi" w:hAnsiTheme="minorHAnsi"/>
                <w:b/>
                <w:sz w:val="18"/>
                <w:szCs w:val="18"/>
              </w:rPr>
            </w:pPr>
            <w:r w:rsidRPr="003F2ABE">
              <w:rPr>
                <w:rFonts w:asciiTheme="minorHAnsi" w:hAnsiTheme="minorHAnsi"/>
                <w:b/>
                <w:sz w:val="18"/>
                <w:szCs w:val="18"/>
              </w:rPr>
              <w:t>20d. Altered or Replacement Duct System</w:t>
            </w:r>
          </w:p>
          <w:p w14:paraId="2B99BFF4" w14:textId="31771A01" w:rsidR="007C17AE" w:rsidRPr="003F2ABE" w:rsidRDefault="007C17AE" w:rsidP="00EE56E4">
            <w:pPr>
              <w:rPr>
                <w:rFonts w:asciiTheme="minorHAnsi" w:hAnsiTheme="minorHAnsi"/>
                <w:sz w:val="18"/>
                <w:szCs w:val="18"/>
              </w:rPr>
            </w:pPr>
            <w:r w:rsidRPr="003F2ABE">
              <w:rPr>
                <w:rFonts w:asciiTheme="minorHAnsi" w:hAnsiTheme="minorHAnsi"/>
                <w:sz w:val="18"/>
                <w:szCs w:val="18"/>
              </w:rPr>
              <w:t>elseif A</w:t>
            </w:r>
            <w:ins w:id="238" w:author="Smith, Alexis@Energy" w:date="2018-08-14T09:17:00Z">
              <w:r w:rsidR="00015419">
                <w:rPr>
                  <w:rFonts w:asciiTheme="minorHAnsi" w:hAnsiTheme="minorHAnsi"/>
                  <w:sz w:val="18"/>
                  <w:szCs w:val="18"/>
                </w:rPr>
                <w:t>07</w:t>
              </w:r>
            </w:ins>
            <w:del w:id="239" w:author="Smith, Alexis@Energy" w:date="2018-08-14T09:17:00Z">
              <w:r w:rsidRPr="003F2ABE" w:rsidDel="00015419">
                <w:rPr>
                  <w:rFonts w:asciiTheme="minorHAnsi" w:hAnsiTheme="minorHAnsi"/>
                  <w:sz w:val="18"/>
                  <w:szCs w:val="18"/>
                </w:rPr>
                <w:delText>6</w:delText>
              </w:r>
            </w:del>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4=</w:t>
            </w:r>
            <w:r w:rsidRPr="003F2ABE">
              <w:rPr>
                <w:rFonts w:asciiTheme="minorHAnsi" w:hAnsiTheme="minorHAnsi"/>
                <w:sz w:val="18"/>
                <w:szCs w:val="18"/>
                <w:u w:val="single"/>
              </w:rPr>
              <w:t xml:space="preserve">VLLDCS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5" w14:textId="77777777" w:rsidR="007C17AE" w:rsidRPr="003F2ABE" w:rsidRDefault="007C17AE" w:rsidP="00EE56E4">
            <w:pPr>
              <w:rPr>
                <w:rFonts w:asciiTheme="minorHAnsi" w:hAnsiTheme="minorHAnsi"/>
                <w:b/>
                <w:sz w:val="18"/>
                <w:szCs w:val="18"/>
              </w:rPr>
            </w:pPr>
            <w:r w:rsidRPr="003F2ABE">
              <w:rPr>
                <w:rFonts w:asciiTheme="minorHAnsi" w:hAnsiTheme="minorHAnsi"/>
                <w:b/>
                <w:sz w:val="18"/>
                <w:szCs w:val="18"/>
              </w:rPr>
              <w:t>20b. Low Leakage Ducts in Conditioned Space</w:t>
            </w:r>
          </w:p>
          <w:p w14:paraId="2B99BFF6" w14:textId="3E2EAD0A" w:rsidR="007C17AE" w:rsidRPr="003F2ABE" w:rsidRDefault="007C17AE" w:rsidP="00EE56E4">
            <w:pPr>
              <w:rPr>
                <w:rFonts w:asciiTheme="minorHAnsi" w:hAnsiTheme="minorHAnsi"/>
                <w:sz w:val="18"/>
                <w:szCs w:val="18"/>
              </w:rPr>
            </w:pPr>
            <w:r w:rsidRPr="003F2ABE">
              <w:rPr>
                <w:rFonts w:asciiTheme="minorHAnsi" w:hAnsiTheme="minorHAnsi"/>
                <w:sz w:val="18"/>
                <w:szCs w:val="18"/>
              </w:rPr>
              <w:t>elseif A</w:t>
            </w:r>
            <w:ins w:id="240" w:author="Smith, Alexis@Energy" w:date="2018-08-14T09:17:00Z">
              <w:r w:rsidR="00015419">
                <w:rPr>
                  <w:rFonts w:asciiTheme="minorHAnsi" w:hAnsiTheme="minorHAnsi"/>
                  <w:sz w:val="18"/>
                  <w:szCs w:val="18"/>
                </w:rPr>
                <w:t>07</w:t>
              </w:r>
            </w:ins>
            <w:del w:id="241" w:author="Smith, Alexis@Energy" w:date="2018-08-14T09:17:00Z">
              <w:r w:rsidRPr="003F2ABE" w:rsidDel="00015419">
                <w:rPr>
                  <w:rFonts w:asciiTheme="minorHAnsi" w:hAnsiTheme="minorHAnsi"/>
                  <w:sz w:val="18"/>
                  <w:szCs w:val="18"/>
                </w:rPr>
                <w:delText>6</w:delText>
              </w:r>
            </w:del>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5=</w:t>
            </w:r>
            <w:r w:rsidRPr="003F2ABE">
              <w:rPr>
                <w:rFonts w:asciiTheme="minorHAnsi" w:hAnsiTheme="minorHAnsi"/>
                <w:sz w:val="18"/>
                <w:szCs w:val="18"/>
                <w:u w:val="single"/>
              </w:rPr>
              <w:t xml:space="preserve">VLLAHU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7" w14:textId="77777777" w:rsidR="007C17AE" w:rsidRPr="003F2ABE" w:rsidRDefault="007C17AE" w:rsidP="00EE56E4">
            <w:pPr>
              <w:rPr>
                <w:rFonts w:asciiTheme="minorHAnsi" w:hAnsiTheme="minorHAnsi"/>
                <w:b/>
                <w:sz w:val="18"/>
                <w:szCs w:val="18"/>
              </w:rPr>
            </w:pPr>
            <w:r w:rsidRPr="003F2ABE">
              <w:rPr>
                <w:rFonts w:asciiTheme="minorHAnsi" w:hAnsiTheme="minorHAnsi"/>
                <w:b/>
                <w:sz w:val="18"/>
                <w:szCs w:val="18"/>
              </w:rPr>
              <w:t>20c. Low Leakage Air-Handling Unit</w:t>
            </w:r>
          </w:p>
          <w:p w14:paraId="2B99BFF8" w14:textId="6203D79B" w:rsidR="007C17AE" w:rsidRPr="003F2ABE" w:rsidRDefault="007C17AE" w:rsidP="00EE56E4">
            <w:pPr>
              <w:rPr>
                <w:rFonts w:asciiTheme="minorHAnsi" w:hAnsiTheme="minorHAnsi"/>
                <w:sz w:val="18"/>
                <w:szCs w:val="18"/>
              </w:rPr>
            </w:pPr>
            <w:r w:rsidRPr="003F2ABE">
              <w:rPr>
                <w:rFonts w:asciiTheme="minorHAnsi" w:hAnsiTheme="minorHAnsi"/>
                <w:sz w:val="18"/>
                <w:szCs w:val="18"/>
              </w:rPr>
              <w:t>elseif A</w:t>
            </w:r>
            <w:ins w:id="242" w:author="Smith, Alexis@Energy" w:date="2018-08-14T09:17:00Z">
              <w:r w:rsidR="00015419">
                <w:rPr>
                  <w:rFonts w:asciiTheme="minorHAnsi" w:hAnsiTheme="minorHAnsi"/>
                  <w:sz w:val="18"/>
                  <w:szCs w:val="18"/>
                </w:rPr>
                <w:t>07</w:t>
              </w:r>
            </w:ins>
            <w:del w:id="243" w:author="Smith, Alexis@Energy" w:date="2018-08-14T09:17:00Z">
              <w:r w:rsidRPr="003F2ABE" w:rsidDel="00015419">
                <w:rPr>
                  <w:rFonts w:asciiTheme="minorHAnsi" w:hAnsiTheme="minorHAnsi"/>
                  <w:sz w:val="18"/>
                  <w:szCs w:val="18"/>
                </w:rPr>
                <w:delText>6</w:delText>
              </w:r>
            </w:del>
            <w:r w:rsidRPr="003F2ABE">
              <w:rPr>
                <w:rFonts w:asciiTheme="minorHAnsi" w:hAnsiTheme="minorHAnsi"/>
                <w:sz w:val="18"/>
                <w:szCs w:val="18"/>
              </w:rPr>
              <w:t>=</w:t>
            </w:r>
            <w:r w:rsidRPr="003F2ABE">
              <w:rPr>
                <w:rFonts w:asciiTheme="minorHAnsi" w:hAnsiTheme="minorHAnsi"/>
                <w:sz w:val="18"/>
                <w:szCs w:val="18"/>
                <w:u w:val="single"/>
              </w:rPr>
              <w:t xml:space="preserve">New </w:t>
            </w:r>
            <w:r w:rsidRPr="00B94A82">
              <w:rPr>
                <w:rFonts w:asciiTheme="minorHAnsi" w:hAnsiTheme="minorHAnsi"/>
                <w:sz w:val="18"/>
                <w:szCs w:val="18"/>
              </w:rPr>
              <w:t xml:space="preserve">then </w:t>
            </w:r>
            <w:r w:rsidRPr="003F2ABE">
              <w:rPr>
                <w:rFonts w:asciiTheme="minorHAnsi" w:hAnsiTheme="minorHAnsi"/>
                <w:sz w:val="18"/>
                <w:szCs w:val="18"/>
              </w:rPr>
              <w:t xml:space="preserve">display method: </w:t>
            </w:r>
          </w:p>
          <w:p w14:paraId="2B99BFF9" w14:textId="77777777" w:rsidR="007C17AE" w:rsidRPr="003F2ABE" w:rsidRDefault="007C17AE" w:rsidP="00EE56E4">
            <w:pPr>
              <w:rPr>
                <w:rFonts w:asciiTheme="minorHAnsi" w:hAnsiTheme="minorHAnsi"/>
                <w:sz w:val="18"/>
                <w:szCs w:val="18"/>
                <w:u w:val="single"/>
              </w:rPr>
            </w:pPr>
            <w:r w:rsidRPr="003F2ABE">
              <w:rPr>
                <w:rFonts w:asciiTheme="minorHAnsi" w:hAnsiTheme="minorHAnsi"/>
                <w:b/>
                <w:sz w:val="18"/>
                <w:szCs w:val="18"/>
              </w:rPr>
              <w:t>20a. Completely New Duct System</w:t>
            </w:r>
            <w:r w:rsidRPr="003F2ABE">
              <w:rPr>
                <w:rFonts w:asciiTheme="minorHAnsi" w:hAnsiTheme="minorHAnsi"/>
                <w:sz w:val="18"/>
                <w:szCs w:val="18"/>
              </w:rPr>
              <w:t>&gt;&gt;</w:t>
            </w:r>
          </w:p>
        </w:tc>
      </w:tr>
    </w:tbl>
    <w:p w14:paraId="2B99BFFB" w14:textId="77777777" w:rsidR="00500CF7" w:rsidRDefault="00500CF7"/>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00CF7" w:rsidRPr="003F2ABE" w14:paraId="2B99BFFF" w14:textId="77777777" w:rsidTr="00F3155B">
        <w:trPr>
          <w:trHeight w:val="242"/>
        </w:trPr>
        <w:tc>
          <w:tcPr>
            <w:tcW w:w="5000" w:type="pct"/>
            <w:tcBorders>
              <w:top w:val="single" w:sz="4" w:space="0" w:color="auto"/>
              <w:left w:val="single" w:sz="4" w:space="0" w:color="auto"/>
              <w:bottom w:val="single" w:sz="4" w:space="0" w:color="auto"/>
              <w:right w:val="single" w:sz="4" w:space="0" w:color="auto"/>
            </w:tcBorders>
            <w:vAlign w:val="center"/>
          </w:tcPr>
          <w:p w14:paraId="2B99BFFE" w14:textId="52979F55" w:rsidR="00500CF7" w:rsidRPr="003F2ABE" w:rsidRDefault="00500CF7" w:rsidP="00F3155B">
            <w:pPr>
              <w:rPr>
                <w:rFonts w:asciiTheme="minorHAnsi" w:hAnsiTheme="minorHAnsi"/>
                <w:sz w:val="18"/>
                <w:szCs w:val="18"/>
              </w:rPr>
            </w:pPr>
            <w:r w:rsidRPr="00500CF7">
              <w:rPr>
                <w:rFonts w:asciiTheme="minorHAnsi" w:hAnsiTheme="minorHAnsi"/>
                <w:b/>
              </w:rPr>
              <w:t>MCH-20e - Sealing All Accessible Leaks using Smoke Test</w:t>
            </w:r>
          </w:p>
        </w:tc>
      </w:tr>
    </w:tbl>
    <w:p w14:paraId="2B99C000" w14:textId="77777777" w:rsidR="00756AD5" w:rsidRPr="003F2ABE" w:rsidRDefault="00756AD5"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3F2ABE" w14:paraId="2B99C002"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C001" w14:textId="77777777" w:rsidR="00756AD5" w:rsidRPr="003F2ABE" w:rsidRDefault="00756AD5" w:rsidP="00D556DB">
            <w:pPr>
              <w:keepNext/>
              <w:rPr>
                <w:rFonts w:asciiTheme="minorHAnsi" w:hAnsiTheme="minorHAnsi"/>
                <w:b/>
                <w:sz w:val="18"/>
                <w:szCs w:val="18"/>
              </w:rPr>
            </w:pPr>
            <w:r w:rsidRPr="00F3155B">
              <w:rPr>
                <w:rFonts w:asciiTheme="minorHAnsi" w:hAnsiTheme="minorHAnsi"/>
                <w:b/>
                <w:szCs w:val="18"/>
              </w:rPr>
              <w:lastRenderedPageBreak/>
              <w:t>B. Duct Leakage Diagnostic Test</w:t>
            </w:r>
          </w:p>
        </w:tc>
      </w:tr>
      <w:tr w:rsidR="00546DB8" w:rsidRPr="003F2ABE" w14:paraId="48D472B3" w14:textId="77777777" w:rsidTr="00316229">
        <w:trPr>
          <w:trHeight w:val="432"/>
          <w:ins w:id="244" w:author="Smith, Alexis@Energy" w:date="2018-08-14T10:08:00Z"/>
        </w:trPr>
        <w:tc>
          <w:tcPr>
            <w:tcW w:w="213" w:type="pct"/>
            <w:tcBorders>
              <w:top w:val="single" w:sz="4" w:space="0" w:color="auto"/>
              <w:left w:val="single" w:sz="4" w:space="0" w:color="auto"/>
              <w:bottom w:val="single" w:sz="4" w:space="0" w:color="auto"/>
              <w:right w:val="single" w:sz="4" w:space="0" w:color="auto"/>
            </w:tcBorders>
            <w:vAlign w:val="center"/>
          </w:tcPr>
          <w:p w14:paraId="34A0969F" w14:textId="407CE1B2" w:rsidR="00546DB8" w:rsidRPr="00464DC8" w:rsidRDefault="00546DB8" w:rsidP="00316229">
            <w:pPr>
              <w:keepNext/>
              <w:jc w:val="center"/>
              <w:rPr>
                <w:ins w:id="245" w:author="Smith, Alexis@Energy" w:date="2018-08-14T10:08:00Z"/>
                <w:rFonts w:asciiTheme="minorHAnsi" w:hAnsiTheme="minorHAnsi"/>
                <w:sz w:val="18"/>
                <w:szCs w:val="18"/>
              </w:rPr>
            </w:pPr>
            <w:ins w:id="246" w:author="Smith, Alexis@Energy" w:date="2018-08-14T10:08:00Z">
              <w:r w:rsidRPr="00464DC8">
                <w:rPr>
                  <w:rFonts w:asciiTheme="minorHAnsi" w:hAnsiTheme="minorHAnsi"/>
                  <w:sz w:val="18"/>
                  <w:szCs w:val="18"/>
                </w:rPr>
                <w:t>01</w:t>
              </w:r>
            </w:ins>
          </w:p>
        </w:tc>
        <w:tc>
          <w:tcPr>
            <w:tcW w:w="1882" w:type="pct"/>
            <w:tcBorders>
              <w:top w:val="single" w:sz="4" w:space="0" w:color="auto"/>
              <w:left w:val="single" w:sz="4" w:space="0" w:color="auto"/>
              <w:bottom w:val="single" w:sz="4" w:space="0" w:color="auto"/>
              <w:right w:val="single" w:sz="4" w:space="0" w:color="auto"/>
            </w:tcBorders>
            <w:vAlign w:val="center"/>
          </w:tcPr>
          <w:p w14:paraId="0FBF19D9" w14:textId="77777777" w:rsidR="00546DB8" w:rsidRPr="00464DC8" w:rsidRDefault="00546DB8" w:rsidP="00316229">
            <w:pPr>
              <w:keepNext/>
              <w:rPr>
                <w:ins w:id="247" w:author="Smith, Alexis@Energy" w:date="2018-08-14T10:08:00Z"/>
                <w:rFonts w:asciiTheme="minorHAnsi" w:hAnsiTheme="minorHAnsi"/>
                <w:sz w:val="18"/>
                <w:szCs w:val="18"/>
              </w:rPr>
            </w:pPr>
            <w:ins w:id="248" w:author="Smith, Alexis@Energy" w:date="2018-08-14T10:08:00Z">
              <w:r w:rsidRPr="00464DC8">
                <w:rPr>
                  <w:rFonts w:asciiTheme="minorHAnsi" w:hAnsiTheme="minorHAnsi"/>
                  <w:sz w:val="18"/>
                  <w:szCs w:val="18"/>
                </w:rPr>
                <w:t>Air-Handling Unit Airflow (AHU Airflow) Determination Method</w:t>
              </w:r>
            </w:ins>
          </w:p>
        </w:tc>
        <w:tc>
          <w:tcPr>
            <w:tcW w:w="2905" w:type="pct"/>
            <w:tcBorders>
              <w:top w:val="single" w:sz="4" w:space="0" w:color="auto"/>
              <w:left w:val="single" w:sz="4" w:space="0" w:color="auto"/>
              <w:bottom w:val="single" w:sz="4" w:space="0" w:color="auto"/>
              <w:right w:val="single" w:sz="4" w:space="0" w:color="auto"/>
            </w:tcBorders>
            <w:vAlign w:val="center"/>
          </w:tcPr>
          <w:p w14:paraId="314F4345" w14:textId="49CD0A80" w:rsidR="00546DB8" w:rsidRPr="00464DC8" w:rsidRDefault="00546DB8" w:rsidP="00316229">
            <w:pPr>
              <w:keepNext/>
              <w:rPr>
                <w:ins w:id="249" w:author="Smith, Alexis@Energy" w:date="2018-08-14T10:08:00Z"/>
                <w:rFonts w:asciiTheme="minorHAnsi" w:hAnsiTheme="minorHAnsi"/>
                <w:sz w:val="18"/>
                <w:szCs w:val="18"/>
              </w:rPr>
            </w:pPr>
            <w:ins w:id="250" w:author="Smith, Alexis@Energy" w:date="2018-08-14T10:08:00Z">
              <w:r w:rsidRPr="00013B8C">
                <w:rPr>
                  <w:rFonts w:asciiTheme="minorHAnsi" w:hAnsiTheme="minorHAnsi"/>
                  <w:sz w:val="18"/>
                  <w:szCs w:val="18"/>
                </w:rPr>
                <w:t xml:space="preserve">&lt;&lt;pick one from list:  </w:t>
              </w:r>
              <w:r w:rsidRPr="00013B8C">
                <w:rPr>
                  <w:rFonts w:asciiTheme="minorHAnsi" w:hAnsiTheme="minorHAnsi"/>
                  <w:sz w:val="18"/>
                  <w:szCs w:val="18"/>
                  <w:u w:val="single"/>
                </w:rPr>
                <w:t>DefaultAirflowMethod</w:t>
              </w:r>
              <w:r w:rsidRPr="00013B8C">
                <w:rPr>
                  <w:rFonts w:asciiTheme="minorHAnsi" w:hAnsiTheme="minorHAnsi"/>
                  <w:sz w:val="18"/>
                  <w:szCs w:val="18"/>
                </w:rPr>
                <w:t xml:space="preserve">;  </w:t>
              </w:r>
              <w:r w:rsidRPr="00013B8C">
                <w:rPr>
                  <w:rFonts w:asciiTheme="minorHAnsi" w:hAnsiTheme="minorHAnsi"/>
                  <w:sz w:val="18"/>
                  <w:szCs w:val="18"/>
                  <w:u w:val="single"/>
                </w:rPr>
                <w:t>CoolingSystemMethod</w:t>
              </w:r>
              <w:r w:rsidRPr="00013B8C">
                <w:rPr>
                  <w:rFonts w:asciiTheme="minorHAnsi" w:hAnsiTheme="minorHAnsi"/>
                  <w:sz w:val="18"/>
                  <w:szCs w:val="18"/>
                </w:rPr>
                <w:t xml:space="preserve">;  </w:t>
              </w:r>
              <w:r w:rsidRPr="00013B8C">
                <w:rPr>
                  <w:rFonts w:asciiTheme="minorHAnsi" w:hAnsiTheme="minorHAnsi"/>
                  <w:sz w:val="18"/>
                  <w:szCs w:val="18"/>
                  <w:u w:val="single"/>
                </w:rPr>
                <w:t>HeatingSystemMethod</w:t>
              </w:r>
              <w:r w:rsidRPr="00013B8C">
                <w:rPr>
                  <w:rFonts w:asciiTheme="minorHAnsi" w:hAnsiTheme="minorHAnsi"/>
                  <w:sz w:val="18"/>
                  <w:szCs w:val="18"/>
                </w:rPr>
                <w:t xml:space="preserve">; </w:t>
              </w:r>
              <w:r w:rsidRPr="00013B8C">
                <w:rPr>
                  <w:rFonts w:asciiTheme="minorHAnsi" w:hAnsiTheme="minorHAnsi"/>
                  <w:sz w:val="18"/>
                  <w:szCs w:val="18"/>
                  <w:u w:val="single"/>
                </w:rPr>
                <w:t>MeasuredAirflowMethod</w:t>
              </w:r>
            </w:ins>
            <w:ins w:id="251" w:author="Smith, Alexis@Energy" w:date="2018-08-14T13:11:00Z">
              <w:r w:rsidR="00C47FE4" w:rsidRPr="00A81791">
                <w:rPr>
                  <w:rFonts w:asciiTheme="minorHAnsi" w:hAnsiTheme="minorHAnsi"/>
                  <w:sz w:val="18"/>
                  <w:szCs w:val="18"/>
                  <w:u w:val="single"/>
                </w:rPr>
                <w:t xml:space="preserve">; </w:t>
              </w:r>
              <w:r w:rsidR="00C47FE4" w:rsidRPr="006E4974">
                <w:rPr>
                  <w:rFonts w:asciiTheme="minorHAnsi" w:hAnsiTheme="minorHAnsi"/>
                  <w:sz w:val="18"/>
                  <w:szCs w:val="18"/>
                  <w:u w:val="single"/>
                </w:rPr>
                <w:t>IndoorUnitMethod</w:t>
              </w:r>
            </w:ins>
            <w:ins w:id="252" w:author="Smith, Alexis@Energy" w:date="2018-08-14T10:08:00Z">
              <w:r w:rsidRPr="00464DC8">
                <w:rPr>
                  <w:rFonts w:asciiTheme="minorHAnsi" w:hAnsiTheme="minorHAnsi"/>
                  <w:sz w:val="18"/>
                  <w:szCs w:val="18"/>
                </w:rPr>
                <w:t>&gt;&gt;</w:t>
              </w:r>
            </w:ins>
          </w:p>
        </w:tc>
      </w:tr>
      <w:tr w:rsidR="00F25B5E" w:rsidRPr="003F2ABE" w14:paraId="2B99C00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3" w14:textId="3F4B9114" w:rsidR="00F25B5E" w:rsidRPr="00464DC8" w:rsidRDefault="00F25B5E" w:rsidP="00C47FE4">
            <w:pPr>
              <w:keepNext/>
              <w:jc w:val="center"/>
              <w:rPr>
                <w:rFonts w:asciiTheme="minorHAnsi" w:hAnsiTheme="minorHAnsi"/>
                <w:sz w:val="18"/>
                <w:szCs w:val="18"/>
              </w:rPr>
            </w:pPr>
            <w:r w:rsidRPr="00464DC8">
              <w:rPr>
                <w:rFonts w:asciiTheme="minorHAnsi" w:hAnsiTheme="minorHAnsi"/>
                <w:sz w:val="18"/>
                <w:szCs w:val="18"/>
              </w:rPr>
              <w:t>0</w:t>
            </w:r>
            <w:ins w:id="253" w:author="Smith, Alexis@Energy" w:date="2018-08-14T13:07:00Z">
              <w:r w:rsidR="00C47FE4" w:rsidRPr="00464DC8">
                <w:rPr>
                  <w:rFonts w:asciiTheme="minorHAnsi" w:hAnsiTheme="minorHAnsi"/>
                  <w:sz w:val="18"/>
                  <w:szCs w:val="18"/>
                </w:rPr>
                <w:t>2</w:t>
              </w:r>
            </w:ins>
            <w:del w:id="254" w:author="Smith, Alexis@Energy" w:date="2018-08-14T13:07:00Z">
              <w:r w:rsidRPr="00464DC8" w:rsidDel="00C47FE4">
                <w:rPr>
                  <w:rFonts w:asciiTheme="minorHAnsi" w:hAnsiTheme="minorHAnsi"/>
                  <w:sz w:val="18"/>
                  <w:szCs w:val="18"/>
                </w:rPr>
                <w:delText>1</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04" w14:textId="2FEE3AA7"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2B99C005" w14:textId="5EF444CA" w:rsidR="00F25B5E" w:rsidRPr="00464DC8" w:rsidRDefault="00F25B5E" w:rsidP="00500CF7">
            <w:pPr>
              <w:keepNext/>
              <w:rPr>
                <w:rFonts w:asciiTheme="minorHAnsi" w:hAnsiTheme="minorHAnsi"/>
                <w:sz w:val="18"/>
                <w:szCs w:val="18"/>
              </w:rPr>
            </w:pPr>
            <w:r w:rsidRPr="006E4974">
              <w:rPr>
                <w:rFonts w:asciiTheme="minorHAnsi" w:hAnsiTheme="minorHAnsi"/>
                <w:sz w:val="18"/>
                <w:szCs w:val="18"/>
              </w:rPr>
              <w:t>&lt;&lt;</w:t>
            </w:r>
            <w:ins w:id="255" w:author="Smith, Alexis@Energy" w:date="2018-08-17T10:53:00Z">
              <w:r w:rsidR="00464DC8" w:rsidRPr="001916A0">
                <w:rPr>
                  <w:rFonts w:asciiTheme="minorHAnsi" w:hAnsiTheme="minorHAnsi"/>
                  <w:sz w:val="18"/>
                  <w:szCs w:val="18"/>
                </w:rPr>
                <w:t xml:space="preserve"> if B01 = CoolingSystemMethod, then user input is numeric x.xx; else =N/A</w:t>
              </w:r>
            </w:ins>
            <w:del w:id="256" w:author="Smith, Alexis@Energy" w:date="2018-08-17T10:53:00Z">
              <w:r w:rsidRPr="006E4974" w:rsidDel="00464DC8">
                <w:rPr>
                  <w:rFonts w:asciiTheme="minorHAnsi" w:hAnsiTheme="minorHAnsi"/>
                  <w:sz w:val="18"/>
                  <w:szCs w:val="18"/>
                </w:rPr>
                <w:delText>user input is either numeric x.x; or select value =N/A</w:delText>
              </w:r>
            </w:del>
            <w:r w:rsidRPr="006E4974">
              <w:rPr>
                <w:rFonts w:asciiTheme="minorHAnsi" w:hAnsiTheme="minorHAnsi"/>
                <w:sz w:val="18"/>
                <w:szCs w:val="18"/>
              </w:rPr>
              <w:t>&gt;&gt;</w:t>
            </w:r>
          </w:p>
        </w:tc>
      </w:tr>
      <w:tr w:rsidR="009B0170" w:rsidRPr="003F2ABE" w14:paraId="7DB1D2DC" w14:textId="77777777" w:rsidTr="00A76CF1">
        <w:trPr>
          <w:trHeight w:val="432"/>
          <w:ins w:id="257" w:author="Smith, Alexis@Energy" w:date="2018-08-14T13:00:00Z"/>
        </w:trPr>
        <w:tc>
          <w:tcPr>
            <w:tcW w:w="213" w:type="pct"/>
            <w:tcBorders>
              <w:top w:val="single" w:sz="4" w:space="0" w:color="auto"/>
              <w:left w:val="single" w:sz="4" w:space="0" w:color="auto"/>
              <w:bottom w:val="single" w:sz="4" w:space="0" w:color="auto"/>
              <w:right w:val="single" w:sz="4" w:space="0" w:color="auto"/>
            </w:tcBorders>
            <w:vAlign w:val="center"/>
          </w:tcPr>
          <w:p w14:paraId="133205CB" w14:textId="29D6A5C8" w:rsidR="009B0170" w:rsidRPr="00464DC8" w:rsidRDefault="009B0170" w:rsidP="009B0170">
            <w:pPr>
              <w:keepNext/>
              <w:jc w:val="center"/>
              <w:rPr>
                <w:ins w:id="258" w:author="Smith, Alexis@Energy" w:date="2018-08-14T13:00:00Z"/>
                <w:rFonts w:asciiTheme="minorHAnsi" w:hAnsiTheme="minorHAnsi"/>
                <w:sz w:val="18"/>
                <w:szCs w:val="18"/>
              </w:rPr>
            </w:pPr>
            <w:ins w:id="259" w:author="Smith, Alexis@Energy" w:date="2018-08-14T13:00:00Z">
              <w:r w:rsidRPr="00464DC8">
                <w:rPr>
                  <w:rFonts w:asciiTheme="minorHAnsi" w:hAnsiTheme="minorHAnsi"/>
                  <w:sz w:val="18"/>
                  <w:szCs w:val="18"/>
                </w:rPr>
                <w:t>03</w:t>
              </w:r>
            </w:ins>
          </w:p>
        </w:tc>
        <w:tc>
          <w:tcPr>
            <w:tcW w:w="1882" w:type="pct"/>
            <w:tcBorders>
              <w:top w:val="single" w:sz="4" w:space="0" w:color="auto"/>
              <w:left w:val="single" w:sz="4" w:space="0" w:color="auto"/>
              <w:bottom w:val="single" w:sz="4" w:space="0" w:color="auto"/>
              <w:right w:val="single" w:sz="4" w:space="0" w:color="auto"/>
            </w:tcBorders>
            <w:vAlign w:val="center"/>
          </w:tcPr>
          <w:p w14:paraId="0114ED88" w14:textId="626134DC" w:rsidR="009B0170" w:rsidRPr="00464DC8" w:rsidRDefault="009B0170" w:rsidP="009B0170">
            <w:pPr>
              <w:keepNext/>
              <w:rPr>
                <w:ins w:id="260" w:author="Smith, Alexis@Energy" w:date="2018-08-14T13:00:00Z"/>
                <w:rFonts w:asciiTheme="minorHAnsi" w:hAnsiTheme="minorHAnsi"/>
                <w:sz w:val="18"/>
                <w:szCs w:val="18"/>
              </w:rPr>
            </w:pPr>
            <w:ins w:id="261" w:author="Smith, Alexis@Energy" w:date="2018-08-14T13:00:00Z">
              <w:r w:rsidRPr="006E4974">
                <w:rPr>
                  <w:rFonts w:asciiTheme="minorHAnsi" w:hAnsiTheme="minorHAnsi"/>
                  <w:sz w:val="18"/>
                  <w:szCs w:val="18"/>
                </w:rPr>
                <w:t>Indoor Unit Nominal Cooling Capacity</w:t>
              </w:r>
            </w:ins>
            <w:ins w:id="262" w:author="Smith, Alexis@Energy" w:date="2018-12-17T10:10:00Z">
              <w:r w:rsidR="006E4974">
                <w:rPr>
                  <w:rFonts w:asciiTheme="minorHAnsi" w:hAnsiTheme="minorHAnsi"/>
                  <w:sz w:val="18"/>
                  <w:szCs w:val="18"/>
                </w:rPr>
                <w:t xml:space="preserve"> (ton)</w:t>
              </w:r>
            </w:ins>
          </w:p>
        </w:tc>
        <w:tc>
          <w:tcPr>
            <w:tcW w:w="2905" w:type="pct"/>
            <w:tcBorders>
              <w:top w:val="single" w:sz="4" w:space="0" w:color="auto"/>
              <w:left w:val="single" w:sz="4" w:space="0" w:color="auto"/>
              <w:bottom w:val="single" w:sz="4" w:space="0" w:color="auto"/>
              <w:right w:val="single" w:sz="4" w:space="0" w:color="auto"/>
            </w:tcBorders>
            <w:vAlign w:val="center"/>
          </w:tcPr>
          <w:p w14:paraId="1AE9280A" w14:textId="11DEC08D" w:rsidR="009B0170" w:rsidRPr="006E4974" w:rsidRDefault="009B0170" w:rsidP="009B0170">
            <w:pPr>
              <w:keepNext/>
              <w:rPr>
                <w:ins w:id="263" w:author="Smith, Alexis@Energy" w:date="2018-08-14T13:00:00Z"/>
                <w:rFonts w:asciiTheme="minorHAnsi" w:hAnsiTheme="minorHAnsi"/>
                <w:sz w:val="18"/>
                <w:szCs w:val="18"/>
              </w:rPr>
            </w:pPr>
            <w:ins w:id="264" w:author="Smith, Alexis@Energy" w:date="2018-08-17T12:29:00Z">
              <w:r w:rsidRPr="001916A0">
                <w:rPr>
                  <w:rFonts w:asciiTheme="minorHAnsi" w:hAnsiTheme="minorHAnsi"/>
                  <w:sz w:val="18"/>
                  <w:szCs w:val="18"/>
                </w:rPr>
                <w:t>&lt;&lt; if B01 = IndoorUnitMethod, then user input is either numeric x.xx, else =N/A&gt;&gt;</w:t>
              </w:r>
            </w:ins>
          </w:p>
        </w:tc>
      </w:tr>
      <w:tr w:rsidR="00F25B5E" w:rsidRPr="003F2ABE" w14:paraId="2B99C00A"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7" w14:textId="378280DB" w:rsidR="00F25B5E" w:rsidRPr="00464DC8" w:rsidRDefault="00F25B5E" w:rsidP="00791BBD">
            <w:pPr>
              <w:keepNext/>
              <w:jc w:val="center"/>
              <w:rPr>
                <w:rFonts w:asciiTheme="minorHAnsi" w:hAnsiTheme="minorHAnsi"/>
                <w:sz w:val="18"/>
                <w:szCs w:val="18"/>
              </w:rPr>
            </w:pPr>
            <w:r w:rsidRPr="00464DC8">
              <w:rPr>
                <w:rFonts w:asciiTheme="minorHAnsi" w:hAnsiTheme="minorHAnsi"/>
                <w:sz w:val="18"/>
                <w:szCs w:val="18"/>
              </w:rPr>
              <w:t>0</w:t>
            </w:r>
            <w:ins w:id="265" w:author="Smith, Alexis@Energy" w:date="2018-08-14T13:07:00Z">
              <w:r w:rsidR="00C47FE4" w:rsidRPr="00464DC8">
                <w:rPr>
                  <w:rFonts w:asciiTheme="minorHAnsi" w:hAnsiTheme="minorHAnsi"/>
                  <w:sz w:val="18"/>
                  <w:szCs w:val="18"/>
                </w:rPr>
                <w:t>4</w:t>
              </w:r>
            </w:ins>
            <w:del w:id="266" w:author="Smith, Alexis@Energy" w:date="2018-08-14T13:07:00Z">
              <w:r w:rsidRPr="00464DC8" w:rsidDel="00C47FE4">
                <w:rPr>
                  <w:rFonts w:asciiTheme="minorHAnsi" w:hAnsiTheme="minorHAnsi"/>
                  <w:sz w:val="18"/>
                  <w:szCs w:val="18"/>
                </w:rPr>
                <w:delText>2</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08" w14:textId="614CD429"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2B99C009" w14:textId="690E94F1" w:rsidR="00F25B5E" w:rsidRPr="009B0170" w:rsidRDefault="009B0170" w:rsidP="00464DC8">
            <w:pPr>
              <w:keepNext/>
              <w:rPr>
                <w:rFonts w:asciiTheme="minorHAnsi" w:hAnsiTheme="minorHAnsi"/>
                <w:sz w:val="18"/>
                <w:szCs w:val="18"/>
              </w:rPr>
            </w:pPr>
            <w:ins w:id="267" w:author="Smith, Alexis@Energy" w:date="2018-08-17T12:30:00Z">
              <w:r w:rsidRPr="001916A0">
                <w:rPr>
                  <w:rFonts w:asciiTheme="minorHAnsi" w:hAnsiTheme="minorHAnsi"/>
                  <w:sz w:val="18"/>
                  <w:szCs w:val="18"/>
                </w:rPr>
                <w:t>&lt;&lt; if B01 = HeatingSystemMethod, then user input is numeric xxx.x; else =N/A</w:t>
              </w:r>
              <w:r w:rsidRPr="001916A0" w:rsidDel="000C7A1E">
                <w:rPr>
                  <w:rFonts w:asciiTheme="minorHAnsi" w:hAnsiTheme="minorHAnsi"/>
                  <w:sz w:val="18"/>
                  <w:szCs w:val="18"/>
                </w:rPr>
                <w:t xml:space="preserve"> </w:t>
              </w:r>
              <w:r w:rsidRPr="001916A0">
                <w:rPr>
                  <w:rFonts w:asciiTheme="minorHAnsi" w:hAnsiTheme="minorHAnsi"/>
                  <w:sz w:val="18"/>
                  <w:szCs w:val="18"/>
                </w:rPr>
                <w:t>&gt;&gt;</w:t>
              </w:r>
            </w:ins>
            <w:del w:id="268" w:author="Smith, Alexis@Energy" w:date="2018-08-17T12:30:00Z">
              <w:r w:rsidR="00F25B5E" w:rsidRPr="006E4974" w:rsidDel="009B0170">
                <w:rPr>
                  <w:rFonts w:asciiTheme="minorHAnsi" w:hAnsiTheme="minorHAnsi"/>
                  <w:sz w:val="18"/>
                </w:rPr>
                <w:delText xml:space="preserve">&lt;&lt; user input is either numeric </w:delText>
              </w:r>
              <w:r w:rsidR="00F25B5E" w:rsidRPr="006E4974" w:rsidDel="009B0170">
                <w:rPr>
                  <w:rFonts w:asciiTheme="minorHAnsi" w:hAnsiTheme="minorHAnsi"/>
                  <w:b/>
                  <w:sz w:val="18"/>
                </w:rPr>
                <w:delText>xxx.x</w:delText>
              </w:r>
              <w:r w:rsidR="00F25B5E" w:rsidRPr="006E4974" w:rsidDel="009B0170">
                <w:rPr>
                  <w:rFonts w:asciiTheme="minorHAnsi" w:hAnsiTheme="minorHAnsi"/>
                  <w:sz w:val="18"/>
                </w:rPr>
                <w:delText>; or select value =N/A &gt;&gt;</w:delText>
              </w:r>
            </w:del>
          </w:p>
        </w:tc>
      </w:tr>
      <w:tr w:rsidR="00756AD5" w:rsidRPr="003F2ABE" w14:paraId="2B99C00E"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B" w14:textId="3EFC2598" w:rsidR="00756AD5" w:rsidRPr="00464DC8" w:rsidRDefault="007C17AE" w:rsidP="00791BBD">
            <w:pPr>
              <w:keepNext/>
              <w:jc w:val="center"/>
              <w:rPr>
                <w:rFonts w:asciiTheme="minorHAnsi" w:hAnsiTheme="minorHAnsi"/>
                <w:sz w:val="18"/>
                <w:szCs w:val="18"/>
              </w:rPr>
            </w:pPr>
            <w:r w:rsidRPr="00464DC8">
              <w:rPr>
                <w:rFonts w:asciiTheme="minorHAnsi" w:hAnsiTheme="minorHAnsi"/>
                <w:sz w:val="18"/>
                <w:szCs w:val="18"/>
              </w:rPr>
              <w:t>0</w:t>
            </w:r>
            <w:ins w:id="269" w:author="Smith, Alexis@Energy" w:date="2018-08-14T13:07:00Z">
              <w:r w:rsidR="00C47FE4" w:rsidRPr="00464DC8">
                <w:rPr>
                  <w:rFonts w:asciiTheme="minorHAnsi" w:hAnsiTheme="minorHAnsi"/>
                  <w:sz w:val="18"/>
                  <w:szCs w:val="18"/>
                </w:rPr>
                <w:t>5</w:t>
              </w:r>
            </w:ins>
            <w:del w:id="270" w:author="Smith, Alexis@Energy" w:date="2018-08-14T13:07:00Z">
              <w:r w:rsidR="00756AD5" w:rsidRPr="00464DC8" w:rsidDel="00C47FE4">
                <w:rPr>
                  <w:rFonts w:asciiTheme="minorHAnsi" w:hAnsiTheme="minorHAnsi"/>
                  <w:sz w:val="18"/>
                  <w:szCs w:val="18"/>
                </w:rPr>
                <w:delText>3</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0C" w14:textId="5B740B46" w:rsidR="00756AD5" w:rsidRPr="00013B8C" w:rsidRDefault="00756AD5" w:rsidP="00791BBD">
            <w:pPr>
              <w:keepNext/>
              <w:rPr>
                <w:rFonts w:asciiTheme="minorHAnsi" w:hAnsiTheme="minorHAnsi"/>
                <w:sz w:val="18"/>
                <w:szCs w:val="18"/>
              </w:rPr>
            </w:pPr>
            <w:r w:rsidRPr="00464DC8">
              <w:rPr>
                <w:rFonts w:asciiTheme="minorHAnsi" w:hAnsiTheme="minorHAnsi"/>
                <w:sz w:val="18"/>
                <w:szCs w:val="18"/>
              </w:rPr>
              <w:t xml:space="preserve">Conditioned Floor Area </w:t>
            </w:r>
            <w:r w:rsidR="00E05304" w:rsidRPr="00464DC8">
              <w:rPr>
                <w:rFonts w:asciiTheme="minorHAnsi" w:hAnsiTheme="minorHAnsi"/>
                <w:sz w:val="18"/>
                <w:szCs w:val="18"/>
              </w:rPr>
              <w:t xml:space="preserve">Served by this HVAC System </w:t>
            </w:r>
            <w:r w:rsidRPr="00013B8C">
              <w:rPr>
                <w:rFonts w:asciiTheme="minorHAnsi" w:hAnsiTheme="minorHAnsi"/>
                <w:sz w:val="18"/>
                <w:szCs w:val="18"/>
              </w:rPr>
              <w:t>(ft</w:t>
            </w:r>
            <w:r w:rsidRPr="00013B8C">
              <w:rPr>
                <w:rFonts w:asciiTheme="minorHAnsi" w:hAnsiTheme="minorHAnsi"/>
                <w:sz w:val="18"/>
                <w:szCs w:val="18"/>
                <w:vertAlign w:val="superscript"/>
              </w:rPr>
              <w:t>2</w:t>
            </w:r>
            <w:r w:rsidRPr="00013B8C">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2B99C00D" w14:textId="4188DA72" w:rsidR="00756AD5" w:rsidRPr="00464DC8" w:rsidRDefault="00756AD5" w:rsidP="006B612D">
            <w:pPr>
              <w:keepNext/>
              <w:rPr>
                <w:rFonts w:asciiTheme="minorHAnsi" w:hAnsiTheme="minorHAnsi"/>
                <w:sz w:val="18"/>
                <w:szCs w:val="18"/>
              </w:rPr>
            </w:pPr>
            <w:r w:rsidRPr="00013B8C">
              <w:rPr>
                <w:rFonts w:asciiTheme="minorHAnsi" w:hAnsiTheme="minorHAnsi"/>
                <w:sz w:val="18"/>
                <w:szCs w:val="18"/>
              </w:rPr>
              <w:t>&lt;&lt;</w:t>
            </w:r>
            <w:ins w:id="271" w:author="Smith, Alexis@Energy" w:date="2018-08-17T10:54:00Z">
              <w:r w:rsidR="00464DC8" w:rsidRPr="001916A0">
                <w:rPr>
                  <w:rFonts w:asciiTheme="minorHAnsi" w:hAnsiTheme="minorHAnsi"/>
                  <w:sz w:val="18"/>
                  <w:szCs w:val="18"/>
                </w:rPr>
                <w:t xml:space="preserve"> if B01 = DefaultAirflowMethod, </w:t>
              </w:r>
            </w:ins>
            <w:ins w:id="272" w:author="Smith, Alexis@Energy" w:date="2018-08-17T13:42:00Z">
              <w:r w:rsidR="006B612D">
                <w:rPr>
                  <w:rFonts w:asciiTheme="minorHAnsi" w:hAnsiTheme="minorHAnsi"/>
                  <w:sz w:val="18"/>
                  <w:szCs w:val="18"/>
                </w:rPr>
                <w:t>user input is numeric xx,xxx</w:t>
              </w:r>
            </w:ins>
            <w:ins w:id="273" w:author="Smith, Alexis@Energy" w:date="2018-08-17T10:54:00Z">
              <w:r w:rsidR="00464DC8" w:rsidRPr="001916A0">
                <w:rPr>
                  <w:rFonts w:asciiTheme="minorHAnsi" w:hAnsiTheme="minorHAnsi"/>
                  <w:sz w:val="18"/>
                  <w:szCs w:val="18"/>
                </w:rPr>
                <w:t>; else = N/A</w:t>
              </w:r>
              <w:r w:rsidR="00464DC8">
                <w:rPr>
                  <w:rFonts w:asciiTheme="minorHAnsi" w:hAnsiTheme="minorHAnsi"/>
                  <w:sz w:val="18"/>
                  <w:szCs w:val="18"/>
                </w:rPr>
                <w:t>&gt;&gt;</w:t>
              </w:r>
            </w:ins>
            <w:del w:id="274" w:author="Smith, Alexis@Energy" w:date="2018-08-17T10:54:00Z">
              <w:r w:rsidRPr="00464DC8" w:rsidDel="00464DC8">
                <w:rPr>
                  <w:rFonts w:asciiTheme="minorHAnsi" w:hAnsiTheme="minorHAnsi"/>
                  <w:sz w:val="18"/>
                  <w:szCs w:val="18"/>
                </w:rPr>
                <w:delText xml:space="preserve">user input:  numeric xx,xxx (should be consistent with </w:delText>
              </w:r>
              <w:r w:rsidR="002776B2" w:rsidRPr="00464DC8" w:rsidDel="00464DC8">
                <w:rPr>
                  <w:rFonts w:asciiTheme="minorHAnsi" w:hAnsiTheme="minorHAnsi"/>
                  <w:sz w:val="18"/>
                  <w:szCs w:val="18"/>
                </w:rPr>
                <w:delText>CF1R</w:delText>
              </w:r>
              <w:r w:rsidRPr="00464DC8" w:rsidDel="00464DC8">
                <w:rPr>
                  <w:rFonts w:asciiTheme="minorHAnsi" w:hAnsiTheme="minorHAnsi"/>
                  <w:sz w:val="18"/>
                  <w:szCs w:val="18"/>
                </w:rPr>
                <w:delText xml:space="preserve"> zone CFA data; however null entry is allowed because zone cfa is only needed for the default airflow calc)</w:delText>
              </w:r>
            </w:del>
          </w:p>
        </w:tc>
      </w:tr>
      <w:tr w:rsidR="00464DC8" w:rsidRPr="003F2ABE" w14:paraId="1D2630CA" w14:textId="77777777" w:rsidTr="00A76CF1">
        <w:trPr>
          <w:trHeight w:val="432"/>
          <w:ins w:id="275" w:author="Smith, Alexis@Energy" w:date="2018-08-17T10:59:00Z"/>
        </w:trPr>
        <w:tc>
          <w:tcPr>
            <w:tcW w:w="213" w:type="pct"/>
            <w:tcBorders>
              <w:top w:val="single" w:sz="4" w:space="0" w:color="auto"/>
              <w:left w:val="single" w:sz="4" w:space="0" w:color="auto"/>
              <w:bottom w:val="single" w:sz="4" w:space="0" w:color="auto"/>
              <w:right w:val="single" w:sz="4" w:space="0" w:color="auto"/>
            </w:tcBorders>
            <w:vAlign w:val="center"/>
          </w:tcPr>
          <w:p w14:paraId="50D31C6B" w14:textId="2759AAAB" w:rsidR="00464DC8" w:rsidRPr="00464DC8" w:rsidRDefault="00464DC8" w:rsidP="00464DC8">
            <w:pPr>
              <w:keepNext/>
              <w:jc w:val="center"/>
              <w:rPr>
                <w:ins w:id="276" w:author="Smith, Alexis@Energy" w:date="2018-08-17T10:59:00Z"/>
                <w:rFonts w:asciiTheme="minorHAnsi" w:hAnsiTheme="minorHAnsi"/>
                <w:sz w:val="18"/>
                <w:szCs w:val="18"/>
              </w:rPr>
            </w:pPr>
            <w:ins w:id="277" w:author="Smith, Alexis@Energy" w:date="2018-08-17T10:59:00Z">
              <w:r w:rsidRPr="00464DC8">
                <w:rPr>
                  <w:rFonts w:asciiTheme="minorHAnsi" w:hAnsiTheme="minorHAnsi"/>
                  <w:sz w:val="18"/>
                  <w:szCs w:val="18"/>
                </w:rPr>
                <w:t>0</w:t>
              </w:r>
              <w:r>
                <w:rPr>
                  <w:rFonts w:asciiTheme="minorHAnsi" w:hAnsiTheme="minorHAnsi"/>
                  <w:sz w:val="18"/>
                  <w:szCs w:val="18"/>
                </w:rPr>
                <w:t>6</w:t>
              </w:r>
            </w:ins>
          </w:p>
        </w:tc>
        <w:tc>
          <w:tcPr>
            <w:tcW w:w="1882" w:type="pct"/>
            <w:tcBorders>
              <w:top w:val="single" w:sz="4" w:space="0" w:color="auto"/>
              <w:left w:val="single" w:sz="4" w:space="0" w:color="auto"/>
              <w:bottom w:val="single" w:sz="4" w:space="0" w:color="auto"/>
              <w:right w:val="single" w:sz="4" w:space="0" w:color="auto"/>
            </w:tcBorders>
            <w:vAlign w:val="center"/>
          </w:tcPr>
          <w:p w14:paraId="4DF60F62" w14:textId="1F644414" w:rsidR="00464DC8" w:rsidRPr="00464DC8" w:rsidRDefault="00464DC8" w:rsidP="00464DC8">
            <w:pPr>
              <w:keepNext/>
              <w:rPr>
                <w:ins w:id="278" w:author="Smith, Alexis@Energy" w:date="2018-08-17T10:59:00Z"/>
                <w:rFonts w:asciiTheme="minorHAnsi" w:hAnsiTheme="minorHAnsi"/>
                <w:sz w:val="18"/>
                <w:szCs w:val="18"/>
              </w:rPr>
            </w:pPr>
            <w:ins w:id="279" w:author="Smith, Alexis@Energy" w:date="2018-08-17T10:59:00Z">
              <w:r w:rsidRPr="001916A0">
                <w:rPr>
                  <w:rFonts w:asciiTheme="minorHAnsi" w:hAnsiTheme="minorHAnsi"/>
                  <w:sz w:val="18"/>
                  <w:szCs w:val="18"/>
                </w:rPr>
                <w:t>Measured AHU Airflow (cfm)</w:t>
              </w:r>
            </w:ins>
          </w:p>
        </w:tc>
        <w:tc>
          <w:tcPr>
            <w:tcW w:w="2905" w:type="pct"/>
            <w:tcBorders>
              <w:top w:val="single" w:sz="4" w:space="0" w:color="auto"/>
              <w:left w:val="single" w:sz="4" w:space="0" w:color="auto"/>
              <w:bottom w:val="single" w:sz="4" w:space="0" w:color="auto"/>
              <w:right w:val="single" w:sz="4" w:space="0" w:color="auto"/>
            </w:tcBorders>
            <w:vAlign w:val="center"/>
          </w:tcPr>
          <w:p w14:paraId="73B90C9F" w14:textId="5FDA7DEC" w:rsidR="00464DC8" w:rsidRPr="00464DC8" w:rsidRDefault="00464DC8">
            <w:pPr>
              <w:keepNext/>
              <w:rPr>
                <w:ins w:id="280" w:author="Smith, Alexis@Energy" w:date="2018-08-17T10:59:00Z"/>
                <w:rFonts w:asciiTheme="minorHAnsi" w:hAnsiTheme="minorHAnsi"/>
                <w:sz w:val="18"/>
                <w:szCs w:val="18"/>
              </w:rPr>
            </w:pPr>
            <w:ins w:id="281" w:author="Smith, Alexis@Energy" w:date="2018-08-17T10:59:00Z">
              <w:r w:rsidRPr="001916A0">
                <w:rPr>
                  <w:rFonts w:asciiTheme="minorHAnsi" w:hAnsiTheme="minorHAnsi"/>
                  <w:sz w:val="18"/>
                  <w:szCs w:val="18"/>
                </w:rPr>
                <w:t>&lt;&lt;</w:t>
              </w:r>
            </w:ins>
            <w:ins w:id="282" w:author="Smith, Alexis@Energy" w:date="2018-08-17T15:26:00Z">
              <w:r w:rsidR="004A1818">
                <w:rPr>
                  <w:rFonts w:asciiTheme="minorHAnsi" w:hAnsiTheme="minorHAnsi"/>
                  <w:sz w:val="18"/>
                  <w:szCs w:val="18"/>
                </w:rPr>
                <w:t xml:space="preserve"> </w:t>
              </w:r>
            </w:ins>
            <w:ins w:id="283" w:author="Smith, Alexis@Energy" w:date="2018-08-17T10:59:00Z">
              <w:r w:rsidRPr="001916A0">
                <w:rPr>
                  <w:rFonts w:asciiTheme="minorHAnsi" w:hAnsiTheme="minorHAnsi"/>
                  <w:sz w:val="18"/>
                  <w:szCs w:val="18"/>
                </w:rPr>
                <w:t>if B01 = MeasuredAirflowMethod, then user enter numeric x,xxx, else =</w:t>
              </w:r>
            </w:ins>
            <w:ins w:id="284" w:author="Smith, Alexis@Energy" w:date="2018-08-17T15:26:00Z">
              <w:r w:rsidR="004A1818">
                <w:rPr>
                  <w:rFonts w:asciiTheme="minorHAnsi" w:hAnsiTheme="minorHAnsi"/>
                  <w:sz w:val="18"/>
                  <w:szCs w:val="18"/>
                </w:rPr>
                <w:t>N</w:t>
              </w:r>
            </w:ins>
            <w:ins w:id="285" w:author="Smith, Alexis@Energy" w:date="2018-08-17T10:59:00Z">
              <w:r w:rsidR="004A1818">
                <w:rPr>
                  <w:rFonts w:asciiTheme="minorHAnsi" w:hAnsiTheme="minorHAnsi"/>
                  <w:sz w:val="18"/>
                  <w:szCs w:val="18"/>
                </w:rPr>
                <w:t>/A</w:t>
              </w:r>
              <w:r w:rsidRPr="001916A0">
                <w:rPr>
                  <w:rFonts w:asciiTheme="minorHAnsi" w:hAnsiTheme="minorHAnsi"/>
                  <w:sz w:val="18"/>
                  <w:szCs w:val="18"/>
                </w:rPr>
                <w:t>&gt;&gt;</w:t>
              </w:r>
            </w:ins>
          </w:p>
        </w:tc>
      </w:tr>
      <w:tr w:rsidR="00464DC8" w:rsidRPr="003F2ABE" w14:paraId="2B99C012"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F" w14:textId="0DC5A0FC"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ins w:id="286" w:author="Smith, Alexis@Energy" w:date="2018-08-14T13:08:00Z">
              <w:r>
                <w:rPr>
                  <w:rFonts w:asciiTheme="minorHAnsi" w:hAnsiTheme="minorHAnsi"/>
                  <w:sz w:val="18"/>
                  <w:szCs w:val="18"/>
                </w:rPr>
                <w:t>7</w:t>
              </w:r>
            </w:ins>
            <w:del w:id="287" w:author="Smith, Alexis@Energy" w:date="2018-08-14T13:07:00Z">
              <w:r w:rsidRPr="00464DC8" w:rsidDel="00C47FE4">
                <w:rPr>
                  <w:rFonts w:asciiTheme="minorHAnsi" w:hAnsiTheme="minorHAnsi"/>
                  <w:sz w:val="18"/>
                  <w:szCs w:val="18"/>
                </w:rPr>
                <w:delText>4</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10" w14:textId="0DE1693B"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2B99C011" w14:textId="77777777"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&lt;&lt;Auto filled field:</w:t>
            </w:r>
            <w:r w:rsidRPr="00013B8C">
              <w:rPr>
                <w:rFonts w:asciiTheme="minorHAnsi" w:hAnsiTheme="minorHAnsi"/>
                <w:sz w:val="18"/>
                <w:szCs w:val="18"/>
              </w:rPr>
              <w:t xml:space="preserve">  </w:t>
            </w:r>
            <w:r w:rsidRPr="00013B8C">
              <w:rPr>
                <w:rFonts w:asciiTheme="minorHAnsi" w:hAnsiTheme="minorHAnsi"/>
                <w:sz w:val="18"/>
                <w:szCs w:val="18"/>
                <w:u w:val="single"/>
              </w:rPr>
              <w:t>TestFinal</w:t>
            </w:r>
            <w:r w:rsidRPr="00013B8C">
              <w:rPr>
                <w:rFonts w:asciiTheme="minorHAnsi" w:hAnsiTheme="minorHAnsi"/>
                <w:sz w:val="18"/>
                <w:szCs w:val="18"/>
              </w:rPr>
              <w:t xml:space="preserve"> (this is the only allowable test condition for </w:t>
            </w:r>
            <w:r w:rsidRPr="00013B8C">
              <w:rPr>
                <w:rFonts w:asciiTheme="minorHAnsi" w:hAnsiTheme="minorHAnsi"/>
                <w:sz w:val="18"/>
                <w:szCs w:val="18"/>
                <w:u w:val="single"/>
              </w:rPr>
              <w:t>Replacement/Alteration using Smoke Test)</w:t>
            </w:r>
            <w:r w:rsidRPr="00013B8C">
              <w:rPr>
                <w:rFonts w:asciiTheme="minorHAnsi" w:hAnsiTheme="minorHAnsi"/>
                <w:sz w:val="18"/>
                <w:szCs w:val="18"/>
              </w:rPr>
              <w:t>&gt;&gt;</w:t>
            </w:r>
          </w:p>
        </w:tc>
      </w:tr>
      <w:tr w:rsidR="00464DC8" w:rsidRPr="003F2ABE" w14:paraId="2B99C01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3" w14:textId="385C6F82"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ins w:id="288" w:author="Smith, Alexis@Energy" w:date="2018-08-14T13:08:00Z">
              <w:r>
                <w:rPr>
                  <w:rFonts w:asciiTheme="minorHAnsi" w:hAnsiTheme="minorHAnsi"/>
                  <w:sz w:val="18"/>
                  <w:szCs w:val="18"/>
                </w:rPr>
                <w:t>8</w:t>
              </w:r>
            </w:ins>
            <w:del w:id="289" w:author="Smith, Alexis@Energy" w:date="2018-08-14T13:08:00Z">
              <w:r w:rsidRPr="00464DC8" w:rsidDel="00C47FE4">
                <w:rPr>
                  <w:rFonts w:asciiTheme="minorHAnsi" w:hAnsiTheme="minorHAnsi"/>
                  <w:sz w:val="18"/>
                  <w:szCs w:val="18"/>
                </w:rPr>
                <w:delText>5</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14" w14:textId="1B8EA605"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2B99C015" w14:textId="77777777" w:rsidR="00464DC8" w:rsidRPr="00C83250" w:rsidRDefault="00464DC8" w:rsidP="00464DC8">
            <w:pPr>
              <w:keepNext/>
              <w:rPr>
                <w:rFonts w:asciiTheme="minorHAnsi" w:hAnsiTheme="minorHAnsi"/>
                <w:sz w:val="18"/>
                <w:szCs w:val="18"/>
              </w:rPr>
            </w:pPr>
            <w:r w:rsidRPr="00013B8C">
              <w:rPr>
                <w:rFonts w:asciiTheme="minorHAnsi" w:hAnsiTheme="minorHAnsi"/>
                <w:sz w:val="18"/>
                <w:szCs w:val="18"/>
              </w:rPr>
              <w:t xml:space="preserve">&lt;&lt; Auto filled field:  </w:t>
            </w:r>
            <w:r w:rsidRPr="00013B8C">
              <w:rPr>
                <w:rFonts w:asciiTheme="minorHAnsi" w:hAnsiTheme="minorHAnsi"/>
                <w:sz w:val="18"/>
                <w:szCs w:val="18"/>
                <w:u w:val="single"/>
              </w:rPr>
              <w:t>TotalLeakage</w:t>
            </w:r>
            <w:r w:rsidRPr="00013B8C">
              <w:rPr>
                <w:rFonts w:asciiTheme="minorHAnsi" w:hAnsiTheme="minorHAnsi"/>
                <w:sz w:val="18"/>
                <w:szCs w:val="18"/>
              </w:rPr>
              <w:t xml:space="preserve"> (this is the only allowable test method for </w:t>
            </w:r>
            <w:r w:rsidRPr="00013B8C">
              <w:rPr>
                <w:rFonts w:asciiTheme="minorHAnsi" w:hAnsiTheme="minorHAnsi"/>
                <w:sz w:val="18"/>
                <w:szCs w:val="18"/>
                <w:u w:val="single"/>
              </w:rPr>
              <w:t>Replacement/Alteration using Smoke Test)</w:t>
            </w:r>
            <w:r w:rsidRPr="00A81791">
              <w:rPr>
                <w:rFonts w:asciiTheme="minorHAnsi" w:hAnsiTheme="minorHAnsi"/>
                <w:sz w:val="18"/>
                <w:szCs w:val="18"/>
              </w:rPr>
              <w:t>&gt;&gt;</w:t>
            </w:r>
          </w:p>
        </w:tc>
      </w:tr>
      <w:tr w:rsidR="00464DC8" w:rsidRPr="003F2ABE" w14:paraId="2B99C01F"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7" w14:textId="45F47973"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ins w:id="290" w:author="Smith, Alexis@Energy" w:date="2018-08-14T13:08:00Z">
              <w:r>
                <w:rPr>
                  <w:rFonts w:asciiTheme="minorHAnsi" w:hAnsiTheme="minorHAnsi"/>
                  <w:sz w:val="18"/>
                  <w:szCs w:val="18"/>
                </w:rPr>
                <w:t>9</w:t>
              </w:r>
            </w:ins>
            <w:del w:id="291" w:author="Smith, Alexis@Energy" w:date="2018-08-14T13:08:00Z">
              <w:r w:rsidRPr="00464DC8" w:rsidDel="00C47FE4">
                <w:rPr>
                  <w:rFonts w:asciiTheme="minorHAnsi" w:hAnsiTheme="minorHAnsi"/>
                  <w:sz w:val="18"/>
                  <w:szCs w:val="18"/>
                </w:rPr>
                <w:delText>6</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18" w14:textId="5960EC1E"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 xml:space="preserve">Leakage </w:t>
            </w:r>
            <w:r w:rsidRPr="00013B8C">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2B99C019"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w:t>
            </w:r>
          </w:p>
          <w:p w14:paraId="2B99C01A" w14:textId="58E1EBF2" w:rsidR="00464DC8" w:rsidRPr="00464DC8" w:rsidRDefault="00464DC8" w:rsidP="00464DC8">
            <w:pPr>
              <w:keepNext/>
              <w:rPr>
                <w:ins w:id="292" w:author="Smith, Alexis@Energy" w:date="2018-08-15T13:21:00Z"/>
                <w:rFonts w:asciiTheme="minorHAnsi" w:hAnsiTheme="minorHAnsi"/>
                <w:sz w:val="18"/>
                <w:szCs w:val="18"/>
              </w:rPr>
            </w:pPr>
            <w:r w:rsidRPr="00013B8C">
              <w:rPr>
                <w:rFonts w:asciiTheme="minorHAnsi" w:hAnsiTheme="minorHAnsi"/>
                <w:sz w:val="18"/>
                <w:szCs w:val="18"/>
              </w:rPr>
              <w:t xml:space="preserve">if </w:t>
            </w:r>
            <w:r w:rsidRPr="00A81791">
              <w:rPr>
                <w:rFonts w:asciiTheme="minorHAnsi" w:hAnsiTheme="minorHAnsi"/>
                <w:sz w:val="18"/>
                <w:szCs w:val="18"/>
                <w:u w:val="single"/>
              </w:rPr>
              <w:t>TotalLeakage</w:t>
            </w:r>
            <w:r w:rsidRPr="00C83250">
              <w:rPr>
                <w:rFonts w:asciiTheme="minorHAnsi" w:hAnsiTheme="minorHAnsi"/>
                <w:sz w:val="18"/>
                <w:szCs w:val="18"/>
              </w:rPr>
              <w:t xml:space="preserve"> and </w:t>
            </w:r>
            <w:r w:rsidRPr="006E4974">
              <w:rPr>
                <w:rFonts w:asciiTheme="minorHAnsi" w:hAnsiTheme="minorHAnsi"/>
                <w:sz w:val="18"/>
                <w:szCs w:val="18"/>
                <w:u w:val="single"/>
              </w:rPr>
              <w:t>SingleFamily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LeakageFactor=0.05; </w:t>
            </w:r>
          </w:p>
          <w:p w14:paraId="6E259075" w14:textId="77777777" w:rsidR="00464DC8" w:rsidRPr="00464DC8" w:rsidRDefault="00464DC8" w:rsidP="00464DC8">
            <w:pPr>
              <w:keepNext/>
              <w:rPr>
                <w:rFonts w:asciiTheme="minorHAnsi" w:hAnsiTheme="minorHAnsi"/>
                <w:sz w:val="18"/>
                <w:szCs w:val="18"/>
              </w:rPr>
            </w:pPr>
          </w:p>
          <w:p w14:paraId="2B99C01B" w14:textId="0D881450" w:rsidR="00464DC8" w:rsidRPr="00464DC8" w:rsidRDefault="00464DC8" w:rsidP="00464DC8">
            <w:pPr>
              <w:keepNext/>
              <w:rPr>
                <w:ins w:id="293" w:author="Smith, Alexis@Energy" w:date="2018-08-15T13:21:00Z"/>
                <w:rFonts w:asciiTheme="minorHAnsi" w:hAnsiTheme="minorHAnsi"/>
                <w:sz w:val="18"/>
                <w:szCs w:val="18"/>
              </w:rPr>
            </w:pPr>
            <w:r w:rsidRPr="00464DC8">
              <w:rPr>
                <w:rFonts w:asciiTheme="minorHAnsi" w:hAnsiTheme="minorHAnsi"/>
                <w:sz w:val="18"/>
                <w:szCs w:val="18"/>
              </w:rPr>
              <w:t>else</w:t>
            </w:r>
            <w:r w:rsidRPr="00013B8C">
              <w:rPr>
                <w:rFonts w:asciiTheme="minorHAnsi" w:hAnsiTheme="minorHAnsi"/>
                <w:sz w:val="18"/>
                <w:szCs w:val="18"/>
              </w:rPr>
              <w:t xml:space="preserv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6E4974">
              <w:rPr>
                <w:rFonts w:asciiTheme="minorHAnsi" w:hAnsiTheme="minorHAnsi"/>
                <w:sz w:val="18"/>
                <w:szCs w:val="18"/>
                <w:u w:val="single"/>
              </w:rPr>
              <w:t>MultiFamily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w:t>
            </w:r>
            <w:r w:rsidRPr="00464DC8">
              <w:rPr>
                <w:rFonts w:asciiTheme="minorHAnsi" w:hAnsiTheme="minorHAnsi"/>
                <w:sz w:val="18"/>
                <w:szCs w:val="18"/>
                <w:u w:val="single"/>
              </w:rPr>
              <w:t>0.12</w:t>
            </w:r>
            <w:r w:rsidRPr="00464DC8">
              <w:rPr>
                <w:rFonts w:asciiTheme="minorHAnsi" w:hAnsiTheme="minorHAnsi"/>
                <w:sz w:val="18"/>
                <w:szCs w:val="18"/>
              </w:rPr>
              <w:t xml:space="preserve">; </w:t>
            </w:r>
          </w:p>
          <w:p w14:paraId="387FFE5B" w14:textId="77777777" w:rsidR="00464DC8" w:rsidRPr="00464DC8" w:rsidRDefault="00464DC8" w:rsidP="00464DC8">
            <w:pPr>
              <w:keepNext/>
              <w:rPr>
                <w:rFonts w:asciiTheme="minorHAnsi" w:hAnsiTheme="minorHAnsi"/>
                <w:sz w:val="18"/>
                <w:szCs w:val="18"/>
              </w:rPr>
            </w:pPr>
          </w:p>
          <w:p w14:paraId="2B99C01C" w14:textId="77777777" w:rsidR="00464DC8" w:rsidRPr="009B0170" w:rsidRDefault="00464DC8" w:rsidP="00464DC8">
            <w:pPr>
              <w:keepNext/>
              <w:rPr>
                <w:rFonts w:asciiTheme="minorHAnsi" w:hAnsiTheme="minorHAnsi"/>
                <w:sz w:val="18"/>
                <w:szCs w:val="18"/>
              </w:rPr>
            </w:pPr>
            <w:r w:rsidRPr="00013B8C">
              <w:rPr>
                <w:rFonts w:asciiTheme="minorHAnsi" w:hAnsiTheme="minorHAnsi"/>
                <w:sz w:val="18"/>
                <w:szCs w:val="18"/>
              </w:rPr>
              <w:t xml:space="preserve">elseif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013B8C">
              <w:rPr>
                <w:rFonts w:asciiTheme="minorHAnsi" w:hAnsiTheme="minorHAnsi"/>
                <w:sz w:val="18"/>
                <w:szCs w:val="18"/>
                <w:u w:val="single"/>
              </w:rPr>
              <w:t>TestFinal</w:t>
            </w:r>
            <w:r w:rsidRPr="00013B8C">
              <w:rPr>
                <w:rFonts w:asciiTheme="minorHAnsi" w:hAnsiTheme="minorHAnsi"/>
                <w:sz w:val="18"/>
                <w:szCs w:val="18"/>
              </w:rPr>
              <w:t xml:space="preserve"> and </w:t>
            </w:r>
            <w:r w:rsidRPr="00A81791">
              <w:rPr>
                <w:rFonts w:asciiTheme="minorHAnsi" w:hAnsiTheme="minorHAnsi"/>
                <w:sz w:val="18"/>
                <w:szCs w:val="18"/>
                <w:u w:val="single"/>
              </w:rPr>
              <w:t>Alteration using Smoke Test</w:t>
            </w:r>
            <w:r w:rsidRPr="00C83250">
              <w:rPr>
                <w:rFonts w:asciiTheme="minorHAnsi" w:hAnsiTheme="minorHAnsi"/>
                <w:sz w:val="18"/>
                <w:szCs w:val="18"/>
              </w:rPr>
              <w:t xml:space="preserve"> then </w:t>
            </w:r>
          </w:p>
          <w:p w14:paraId="2B99C01D"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LeakageFactor=</w:t>
            </w:r>
            <w:r w:rsidRPr="009B0170">
              <w:rPr>
                <w:rFonts w:asciiTheme="minorHAnsi" w:hAnsiTheme="minorHAnsi"/>
                <w:sz w:val="18"/>
                <w:szCs w:val="18"/>
                <w:u w:val="single"/>
              </w:rPr>
              <w:t>0.15</w:t>
            </w:r>
            <w:r w:rsidRPr="009B0170">
              <w:rPr>
                <w:rFonts w:asciiTheme="minorHAnsi" w:hAnsiTheme="minorHAnsi"/>
                <w:sz w:val="18"/>
                <w:szCs w:val="18"/>
              </w:rPr>
              <w:t xml:space="preserve">;  </w:t>
            </w:r>
          </w:p>
          <w:p w14:paraId="2B99C01E" w14:textId="77777777" w:rsidR="00464DC8" w:rsidRPr="00316229" w:rsidRDefault="00464DC8" w:rsidP="00464DC8">
            <w:pPr>
              <w:keepNext/>
              <w:rPr>
                <w:rFonts w:asciiTheme="minorHAnsi" w:hAnsiTheme="minorHAnsi"/>
                <w:sz w:val="18"/>
                <w:szCs w:val="18"/>
              </w:rPr>
            </w:pPr>
            <w:r w:rsidRPr="009B0170">
              <w:rPr>
                <w:rFonts w:asciiTheme="minorHAnsi" w:hAnsiTheme="minorHAnsi"/>
                <w:sz w:val="18"/>
                <w:szCs w:val="18"/>
              </w:rPr>
              <w:t>else provide applicable error message if invalid entries for arguments&gt;&gt;</w:t>
            </w:r>
          </w:p>
        </w:tc>
      </w:tr>
      <w:tr w:rsidR="00464DC8" w:rsidRPr="003F2ABE" w:rsidDel="00546DB8" w14:paraId="2B99C023" w14:textId="00F4780D" w:rsidTr="00A76CF1">
        <w:trPr>
          <w:trHeight w:val="432"/>
          <w:del w:id="294" w:author="Smith, Alexis@Energy" w:date="2018-08-14T10:09:00Z"/>
        </w:trPr>
        <w:tc>
          <w:tcPr>
            <w:tcW w:w="213" w:type="pct"/>
            <w:tcBorders>
              <w:top w:val="single" w:sz="4" w:space="0" w:color="auto"/>
              <w:left w:val="single" w:sz="4" w:space="0" w:color="auto"/>
              <w:bottom w:val="single" w:sz="4" w:space="0" w:color="auto"/>
              <w:right w:val="single" w:sz="4" w:space="0" w:color="auto"/>
            </w:tcBorders>
            <w:vAlign w:val="center"/>
          </w:tcPr>
          <w:p w14:paraId="2B99C020" w14:textId="2620E2CB" w:rsidR="00464DC8" w:rsidRPr="00464DC8" w:rsidDel="00546DB8" w:rsidRDefault="00464DC8" w:rsidP="00464DC8">
            <w:pPr>
              <w:keepNext/>
              <w:jc w:val="center"/>
              <w:rPr>
                <w:del w:id="295" w:author="Smith, Alexis@Energy" w:date="2018-08-14T10:09:00Z"/>
                <w:rFonts w:asciiTheme="minorHAnsi" w:hAnsiTheme="minorHAnsi"/>
                <w:sz w:val="18"/>
                <w:szCs w:val="18"/>
              </w:rPr>
            </w:pPr>
            <w:del w:id="296" w:author="Smith, Alexis@Energy" w:date="2018-08-14T10:09:00Z">
              <w:r w:rsidRPr="00464DC8" w:rsidDel="00546DB8">
                <w:rPr>
                  <w:rFonts w:asciiTheme="minorHAnsi" w:hAnsiTheme="minorHAnsi"/>
                  <w:sz w:val="18"/>
                  <w:szCs w:val="18"/>
                </w:rPr>
                <w:delText>07</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21" w14:textId="4015B5E8" w:rsidR="00464DC8" w:rsidRPr="00464DC8" w:rsidDel="00546DB8" w:rsidRDefault="00464DC8" w:rsidP="00464DC8">
            <w:pPr>
              <w:keepNext/>
              <w:rPr>
                <w:del w:id="297" w:author="Smith, Alexis@Energy" w:date="2018-08-14T10:09:00Z"/>
                <w:rFonts w:asciiTheme="minorHAnsi" w:hAnsiTheme="minorHAnsi"/>
                <w:sz w:val="18"/>
                <w:szCs w:val="18"/>
              </w:rPr>
            </w:pPr>
            <w:del w:id="298" w:author="Smith, Alexis@Energy" w:date="2018-08-14T10:09:00Z">
              <w:r w:rsidRPr="00464DC8" w:rsidDel="00546DB8">
                <w:rPr>
                  <w:rFonts w:asciiTheme="minorHAnsi" w:hAnsiTheme="minorHAnsi"/>
                  <w:sz w:val="18"/>
                  <w:szCs w:val="18"/>
                </w:rPr>
                <w:delText>Air-Handling Unit Airflow (AHU Airflow) Determination Method</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2B99C022" w14:textId="4C6CB1F9" w:rsidR="00464DC8" w:rsidRPr="009B0170" w:rsidDel="00546DB8" w:rsidRDefault="00464DC8" w:rsidP="00464DC8">
            <w:pPr>
              <w:keepNext/>
              <w:rPr>
                <w:del w:id="299" w:author="Smith, Alexis@Energy" w:date="2018-08-14T10:09:00Z"/>
                <w:rFonts w:asciiTheme="minorHAnsi" w:hAnsiTheme="minorHAnsi"/>
                <w:sz w:val="18"/>
                <w:szCs w:val="18"/>
              </w:rPr>
            </w:pPr>
            <w:del w:id="300" w:author="Smith, Alexis@Energy" w:date="2018-08-14T10:09:00Z">
              <w:r w:rsidRPr="00013B8C" w:rsidDel="00546DB8">
                <w:rPr>
                  <w:rFonts w:asciiTheme="minorHAnsi" w:hAnsiTheme="minorHAnsi"/>
                  <w:sz w:val="18"/>
                  <w:szCs w:val="18"/>
                </w:rPr>
                <w:delText xml:space="preserve">&lt;&lt;pick one from list:  </w:delText>
              </w:r>
              <w:r w:rsidRPr="00013B8C" w:rsidDel="00546DB8">
                <w:rPr>
                  <w:rFonts w:asciiTheme="minorHAnsi" w:hAnsiTheme="minorHAnsi"/>
                  <w:sz w:val="18"/>
                  <w:szCs w:val="18"/>
                  <w:u w:val="single"/>
                </w:rPr>
                <w:delText>DefaultAirflowMethod</w:delText>
              </w:r>
              <w:r w:rsidRPr="00013B8C" w:rsidDel="00546DB8">
                <w:rPr>
                  <w:rFonts w:asciiTheme="minorHAnsi" w:hAnsiTheme="minorHAnsi"/>
                  <w:sz w:val="18"/>
                  <w:szCs w:val="18"/>
                </w:rPr>
                <w:delText xml:space="preserve">;  </w:delText>
              </w:r>
              <w:r w:rsidRPr="00013B8C" w:rsidDel="00546DB8">
                <w:rPr>
                  <w:rFonts w:asciiTheme="minorHAnsi" w:hAnsiTheme="minorHAnsi"/>
                  <w:sz w:val="18"/>
                  <w:szCs w:val="18"/>
                  <w:u w:val="single"/>
                </w:rPr>
                <w:delText>CoolingSystemMethod</w:delText>
              </w:r>
              <w:r w:rsidRPr="00013B8C" w:rsidDel="00546DB8">
                <w:rPr>
                  <w:rFonts w:asciiTheme="minorHAnsi" w:hAnsiTheme="minorHAnsi"/>
                  <w:sz w:val="18"/>
                  <w:szCs w:val="18"/>
                </w:rPr>
                <w:delText xml:space="preserve">;  </w:delText>
              </w:r>
              <w:r w:rsidRPr="00013B8C" w:rsidDel="00546DB8">
                <w:rPr>
                  <w:rFonts w:asciiTheme="minorHAnsi" w:hAnsiTheme="minorHAnsi"/>
                  <w:sz w:val="18"/>
                  <w:szCs w:val="18"/>
                  <w:u w:val="single"/>
                </w:rPr>
                <w:delText>HeatingSystemMethod</w:delText>
              </w:r>
              <w:r w:rsidRPr="00A81791" w:rsidDel="00546DB8">
                <w:rPr>
                  <w:rFonts w:asciiTheme="minorHAnsi" w:hAnsiTheme="minorHAnsi"/>
                  <w:sz w:val="18"/>
                  <w:szCs w:val="18"/>
                </w:rPr>
                <w:delText xml:space="preserve">; </w:delText>
              </w:r>
              <w:r w:rsidRPr="00C83250" w:rsidDel="00546DB8">
                <w:rPr>
                  <w:rFonts w:asciiTheme="minorHAnsi" w:hAnsiTheme="minorHAnsi"/>
                  <w:sz w:val="18"/>
                  <w:szCs w:val="18"/>
                  <w:u w:val="single"/>
                </w:rPr>
                <w:delText>MeasuredAirflowMethod</w:delText>
              </w:r>
              <w:r w:rsidRPr="00C83250" w:rsidDel="00546DB8">
                <w:rPr>
                  <w:rFonts w:asciiTheme="minorHAnsi" w:hAnsiTheme="minorHAnsi"/>
                  <w:sz w:val="18"/>
                  <w:szCs w:val="18"/>
                </w:rPr>
                <w:delText>&gt;&gt;</w:delText>
              </w:r>
            </w:del>
          </w:p>
        </w:tc>
      </w:tr>
      <w:tr w:rsidR="00464DC8" w:rsidRPr="003F2ABE" w:rsidDel="00464DC8" w14:paraId="2B99C027" w14:textId="239978AA" w:rsidTr="00A76CF1">
        <w:trPr>
          <w:trHeight w:val="432"/>
          <w:del w:id="301" w:author="Smith, Alexis@Energy" w:date="2018-08-17T11:00:00Z"/>
        </w:trPr>
        <w:tc>
          <w:tcPr>
            <w:tcW w:w="213" w:type="pct"/>
            <w:tcBorders>
              <w:top w:val="single" w:sz="4" w:space="0" w:color="auto"/>
              <w:left w:val="single" w:sz="4" w:space="0" w:color="auto"/>
              <w:bottom w:val="single" w:sz="4" w:space="0" w:color="auto"/>
              <w:right w:val="single" w:sz="4" w:space="0" w:color="auto"/>
            </w:tcBorders>
            <w:vAlign w:val="center"/>
          </w:tcPr>
          <w:p w14:paraId="2B99C024" w14:textId="76DB0179" w:rsidR="00464DC8" w:rsidRPr="00464DC8" w:rsidDel="00464DC8" w:rsidRDefault="00464DC8" w:rsidP="00464DC8">
            <w:pPr>
              <w:keepNext/>
              <w:jc w:val="center"/>
              <w:rPr>
                <w:del w:id="302" w:author="Smith, Alexis@Energy" w:date="2018-08-17T11:00:00Z"/>
                <w:rFonts w:asciiTheme="minorHAnsi" w:hAnsiTheme="minorHAnsi"/>
                <w:sz w:val="18"/>
                <w:szCs w:val="18"/>
              </w:rPr>
            </w:pPr>
            <w:del w:id="303" w:author="Smith, Alexis@Energy" w:date="2018-08-14T13:08:00Z">
              <w:r w:rsidRPr="00464DC8" w:rsidDel="00C47FE4">
                <w:rPr>
                  <w:rFonts w:asciiTheme="minorHAnsi" w:hAnsiTheme="minorHAnsi"/>
                  <w:sz w:val="18"/>
                  <w:szCs w:val="18"/>
                </w:rPr>
                <w:delText>8</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25" w14:textId="08C5BB11" w:rsidR="00464DC8" w:rsidRPr="00464DC8" w:rsidDel="00464DC8" w:rsidRDefault="00464DC8" w:rsidP="00464DC8">
            <w:pPr>
              <w:keepNext/>
              <w:rPr>
                <w:del w:id="304" w:author="Smith, Alexis@Energy" w:date="2018-08-17T11:00:00Z"/>
                <w:rFonts w:asciiTheme="minorHAnsi" w:hAnsiTheme="minorHAnsi"/>
                <w:sz w:val="18"/>
                <w:szCs w:val="18"/>
              </w:rPr>
            </w:pPr>
            <w:del w:id="305" w:author="Smith, Alexis@Energy" w:date="2018-08-17T11:00:00Z">
              <w:r w:rsidRPr="00464DC8" w:rsidDel="00464DC8">
                <w:rPr>
                  <w:rFonts w:asciiTheme="minorHAnsi" w:hAnsiTheme="minorHAnsi"/>
                  <w:sz w:val="18"/>
                  <w:szCs w:val="18"/>
                </w:rPr>
                <w:delText>Measured AHU Airflow (cfm)</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2B99C026" w14:textId="4AEA8FBF" w:rsidR="00464DC8" w:rsidRPr="00013B8C" w:rsidDel="00464DC8" w:rsidRDefault="00464DC8" w:rsidP="00464DC8">
            <w:pPr>
              <w:keepNext/>
              <w:rPr>
                <w:del w:id="306" w:author="Smith, Alexis@Energy" w:date="2018-08-17T11:00:00Z"/>
                <w:rFonts w:asciiTheme="minorHAnsi" w:hAnsiTheme="minorHAnsi"/>
                <w:sz w:val="18"/>
                <w:szCs w:val="18"/>
              </w:rPr>
            </w:pPr>
            <w:del w:id="307" w:author="Smith, Alexis@Energy" w:date="2018-08-17T11:00:00Z">
              <w:r w:rsidRPr="00464DC8" w:rsidDel="00464DC8">
                <w:rPr>
                  <w:rFonts w:asciiTheme="minorHAnsi" w:hAnsiTheme="minorHAnsi"/>
                  <w:sz w:val="18"/>
                  <w:szCs w:val="18"/>
                </w:rPr>
                <w:delText>&lt;&lt;if B0</w:delText>
              </w:r>
            </w:del>
            <w:del w:id="308" w:author="Smith, Alexis@Energy" w:date="2018-08-14T10:17:00Z">
              <w:r w:rsidRPr="00464DC8" w:rsidDel="00546DB8">
                <w:rPr>
                  <w:rFonts w:asciiTheme="minorHAnsi" w:hAnsiTheme="minorHAnsi"/>
                  <w:sz w:val="18"/>
                  <w:szCs w:val="18"/>
                </w:rPr>
                <w:delText>7</w:delText>
              </w:r>
            </w:del>
            <w:del w:id="309" w:author="Smith, Alexis@Energy" w:date="2018-08-17T11:00:00Z">
              <w:r w:rsidRPr="00013B8C" w:rsidDel="00464DC8">
                <w:rPr>
                  <w:rFonts w:asciiTheme="minorHAnsi" w:hAnsiTheme="minorHAnsi"/>
                  <w:sz w:val="18"/>
                  <w:szCs w:val="18"/>
                </w:rPr>
                <w:delText xml:space="preserve"> = MeasuredAirflowMethod, then user enter numeric x,xxx, else </w:delText>
              </w:r>
            </w:del>
            <w:del w:id="310" w:author="Smith, Alexis@Energy" w:date="2018-08-14T10:18:00Z">
              <w:r w:rsidRPr="00013B8C" w:rsidDel="00546DB8">
                <w:rPr>
                  <w:rFonts w:asciiTheme="minorHAnsi" w:hAnsiTheme="minorHAnsi"/>
                  <w:sz w:val="18"/>
                  <w:szCs w:val="18"/>
                </w:rPr>
                <w:delText>if Value in</w:delText>
              </w:r>
            </w:del>
            <w:del w:id="311" w:author="Smith, Alexis@Energy" w:date="2018-08-17T11:00:00Z">
              <w:r w:rsidRPr="00013B8C" w:rsidDel="00464DC8">
                <w:rPr>
                  <w:rFonts w:asciiTheme="minorHAnsi" w:hAnsiTheme="minorHAnsi"/>
                  <w:sz w:val="18"/>
                  <w:szCs w:val="18"/>
                </w:rPr>
                <w:delText xml:space="preserve"> </w:delText>
              </w:r>
            </w:del>
            <w:del w:id="312" w:author="Smith, Alexis@Energy" w:date="2018-08-14T10:18:00Z">
              <w:r w:rsidRPr="00013B8C" w:rsidDel="00546DB8">
                <w:rPr>
                  <w:rFonts w:asciiTheme="minorHAnsi" w:hAnsiTheme="minorHAnsi"/>
                  <w:sz w:val="18"/>
                  <w:szCs w:val="18"/>
                </w:rPr>
                <w:delText>B07 ≠ MeasuredAirflowMethod, then value in B08</w:delText>
              </w:r>
            </w:del>
            <w:del w:id="313" w:author="Smith, Alexis@Energy" w:date="2018-08-17T11:00:00Z">
              <w:r w:rsidRPr="00013B8C" w:rsidDel="00464DC8">
                <w:rPr>
                  <w:rFonts w:asciiTheme="minorHAnsi" w:hAnsiTheme="minorHAnsi"/>
                  <w:sz w:val="18"/>
                  <w:szCs w:val="18"/>
                </w:rPr>
                <w:delText>=n/a&gt;&gt;</w:delText>
              </w:r>
            </w:del>
          </w:p>
        </w:tc>
      </w:tr>
      <w:tr w:rsidR="00464DC8" w:rsidRPr="003F2ABE" w14:paraId="2B99C03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28" w14:textId="7EBF675A" w:rsidR="00464DC8" w:rsidRPr="00464DC8" w:rsidRDefault="00464DC8" w:rsidP="00464DC8">
            <w:pPr>
              <w:keepNext/>
              <w:spacing w:line="240" w:lineRule="exact"/>
              <w:ind w:left="-14" w:firstLine="14"/>
              <w:jc w:val="center"/>
              <w:rPr>
                <w:rFonts w:asciiTheme="minorHAnsi" w:hAnsiTheme="minorHAnsi"/>
                <w:sz w:val="18"/>
                <w:szCs w:val="18"/>
              </w:rPr>
            </w:pPr>
            <w:ins w:id="314" w:author="Smith, Alexis@Energy" w:date="2018-08-14T13:08:00Z">
              <w:r>
                <w:rPr>
                  <w:rFonts w:asciiTheme="minorHAnsi" w:hAnsiTheme="minorHAnsi"/>
                  <w:sz w:val="18"/>
                  <w:szCs w:val="18"/>
                </w:rPr>
                <w:t>10</w:t>
              </w:r>
            </w:ins>
            <w:del w:id="315" w:author="Smith, Alexis@Energy" w:date="2018-08-14T13:08:00Z">
              <w:r w:rsidRPr="00464DC8" w:rsidDel="00C47FE4">
                <w:rPr>
                  <w:rFonts w:asciiTheme="minorHAnsi" w:hAnsiTheme="minorHAnsi"/>
                  <w:sz w:val="18"/>
                  <w:szCs w:val="18"/>
                </w:rPr>
                <w:delText>09</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2B99C029" w14:textId="67499E36"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2B99C02A"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 numeric xxx:</w:t>
            </w:r>
          </w:p>
          <w:p w14:paraId="2B99C02B" w14:textId="61E425C5" w:rsidR="00464DC8" w:rsidRPr="00464DC8" w:rsidRDefault="00464DC8" w:rsidP="00464DC8">
            <w:pPr>
              <w:keepNext/>
              <w:rPr>
                <w:rFonts w:asciiTheme="minorHAnsi" w:hAnsiTheme="minorHAnsi"/>
                <w:sz w:val="18"/>
                <w:szCs w:val="18"/>
                <w:u w:val="single"/>
              </w:rPr>
            </w:pPr>
            <w:r w:rsidRPr="00013B8C">
              <w:rPr>
                <w:rFonts w:asciiTheme="minorHAnsi" w:hAnsiTheme="minorHAnsi"/>
                <w:sz w:val="18"/>
                <w:szCs w:val="18"/>
              </w:rPr>
              <w:t xml:space="preserve">if </w:t>
            </w:r>
            <w:ins w:id="316" w:author="Smith, Alexis@Energy" w:date="2018-08-14T13:13:00Z">
              <w:r w:rsidRPr="006E4974">
                <w:rPr>
                  <w:rFonts w:asciiTheme="minorHAnsi" w:hAnsiTheme="minorHAnsi"/>
                  <w:sz w:val="18"/>
                  <w:szCs w:val="18"/>
                </w:rPr>
                <w:t>AHUAirflowMethod=</w:t>
              </w:r>
            </w:ins>
            <w:r w:rsidRPr="00464DC8">
              <w:rPr>
                <w:rFonts w:asciiTheme="minorHAnsi" w:hAnsiTheme="minorHAnsi"/>
                <w:sz w:val="18"/>
                <w:szCs w:val="18"/>
                <w:u w:val="single"/>
              </w:rPr>
              <w:t xml:space="preserve">DefaultAirflowMethod then </w:t>
            </w:r>
          </w:p>
          <w:p w14:paraId="2B99C02C" w14:textId="7049354F" w:rsidR="00464DC8" w:rsidRPr="00464DC8" w:rsidRDefault="00464DC8" w:rsidP="00464DC8">
            <w:pPr>
              <w:keepNext/>
              <w:rPr>
                <w:ins w:id="317" w:author="Smith, Alexis@Energy" w:date="2018-08-14T13:11:00Z"/>
                <w:rFonts w:asciiTheme="minorHAnsi" w:hAnsiTheme="minorHAnsi"/>
                <w:sz w:val="18"/>
                <w:szCs w:val="18"/>
                <w:u w:val="single"/>
              </w:rPr>
            </w:pPr>
            <w:r w:rsidRPr="00464DC8">
              <w:rPr>
                <w:rFonts w:asciiTheme="minorHAnsi" w:hAnsiTheme="minorHAnsi"/>
                <w:sz w:val="18"/>
                <w:szCs w:val="18"/>
                <w:u w:val="single"/>
              </w:rPr>
              <w:t>AHUAirflow=ZonedCondFloorArea*0.5*</w:t>
            </w:r>
            <w:r w:rsidRPr="00464DC8">
              <w:rPr>
                <w:rFonts w:asciiTheme="minorHAnsi" w:hAnsiTheme="minorHAnsi"/>
                <w:sz w:val="18"/>
                <w:szCs w:val="18"/>
              </w:rPr>
              <w:t xml:space="preserve"> LeakageFactor</w:t>
            </w:r>
            <w:r w:rsidRPr="00464DC8">
              <w:rPr>
                <w:rFonts w:asciiTheme="minorHAnsi" w:hAnsiTheme="minorHAnsi"/>
                <w:sz w:val="18"/>
                <w:szCs w:val="18"/>
                <w:u w:val="single"/>
              </w:rPr>
              <w:t>;</w:t>
            </w:r>
          </w:p>
          <w:p w14:paraId="438F1893" w14:textId="77777777" w:rsidR="00464DC8" w:rsidRPr="00464DC8" w:rsidRDefault="00464DC8" w:rsidP="00464DC8">
            <w:pPr>
              <w:keepNext/>
              <w:rPr>
                <w:rFonts w:asciiTheme="minorHAnsi" w:hAnsiTheme="minorHAnsi"/>
                <w:sz w:val="18"/>
                <w:szCs w:val="18"/>
                <w:u w:val="single"/>
              </w:rPr>
            </w:pPr>
          </w:p>
          <w:p w14:paraId="2B99C02D" w14:textId="77777777" w:rsidR="00464DC8" w:rsidRPr="00013B8C" w:rsidRDefault="00464DC8" w:rsidP="00464DC8">
            <w:pPr>
              <w:keepNext/>
              <w:rPr>
                <w:rFonts w:asciiTheme="minorHAnsi" w:hAnsiTheme="minorHAnsi"/>
                <w:sz w:val="18"/>
                <w:szCs w:val="18"/>
                <w:u w:val="single"/>
              </w:rPr>
            </w:pPr>
            <w:r w:rsidRPr="00013B8C">
              <w:rPr>
                <w:rFonts w:asciiTheme="minorHAnsi" w:hAnsiTheme="minorHAnsi"/>
                <w:sz w:val="18"/>
                <w:szCs w:val="18"/>
                <w:u w:val="single"/>
              </w:rPr>
              <w:t xml:space="preserve">elseif AHUAirflowMethod= CoolingSystemMethod then </w:t>
            </w:r>
          </w:p>
          <w:p w14:paraId="2B99C02E" w14:textId="2D7B54A8" w:rsidR="00464DC8" w:rsidRPr="00A81791" w:rsidRDefault="00464DC8" w:rsidP="00464DC8">
            <w:pPr>
              <w:keepNext/>
              <w:rPr>
                <w:ins w:id="318" w:author="Smith, Alexis@Energy" w:date="2018-08-14T13:11:00Z"/>
                <w:rFonts w:asciiTheme="minorHAnsi" w:hAnsiTheme="minorHAnsi"/>
                <w:sz w:val="18"/>
                <w:szCs w:val="18"/>
                <w:u w:val="single"/>
              </w:rPr>
            </w:pPr>
            <w:r w:rsidRPr="00013B8C">
              <w:rPr>
                <w:rFonts w:asciiTheme="minorHAnsi" w:hAnsiTheme="minorHAnsi"/>
                <w:sz w:val="18"/>
                <w:szCs w:val="18"/>
                <w:u w:val="single"/>
              </w:rPr>
              <w:t>AHUAirflow=CondenserNomCoolCapacityTon*400*</w:t>
            </w:r>
            <w:r w:rsidRPr="00013B8C">
              <w:rPr>
                <w:rFonts w:asciiTheme="minorHAnsi" w:hAnsiTheme="minorHAnsi"/>
                <w:sz w:val="18"/>
                <w:szCs w:val="18"/>
              </w:rPr>
              <w:t xml:space="preserve"> LeakageFactor</w:t>
            </w:r>
            <w:r w:rsidRPr="00013B8C">
              <w:rPr>
                <w:rFonts w:asciiTheme="minorHAnsi" w:hAnsiTheme="minorHAnsi"/>
                <w:sz w:val="18"/>
                <w:szCs w:val="18"/>
                <w:u w:val="single"/>
              </w:rPr>
              <w:t>;</w:t>
            </w:r>
          </w:p>
          <w:p w14:paraId="6F6B7D15" w14:textId="77777777" w:rsidR="00464DC8" w:rsidRPr="009B0170" w:rsidRDefault="00464DC8" w:rsidP="00464DC8">
            <w:pPr>
              <w:keepNext/>
              <w:rPr>
                <w:rFonts w:asciiTheme="minorHAnsi" w:hAnsiTheme="minorHAnsi"/>
                <w:sz w:val="18"/>
                <w:szCs w:val="18"/>
                <w:u w:val="single"/>
              </w:rPr>
            </w:pPr>
          </w:p>
          <w:p w14:paraId="2B99C02F" w14:textId="77777777" w:rsidR="00464DC8" w:rsidRPr="009B0170" w:rsidRDefault="00464DC8" w:rsidP="00464DC8">
            <w:pPr>
              <w:keepNext/>
              <w:rPr>
                <w:rFonts w:asciiTheme="minorHAnsi" w:hAnsiTheme="minorHAnsi"/>
                <w:sz w:val="18"/>
                <w:szCs w:val="18"/>
                <w:u w:val="single"/>
              </w:rPr>
            </w:pPr>
            <w:r w:rsidRPr="009B0170">
              <w:rPr>
                <w:rFonts w:asciiTheme="minorHAnsi" w:hAnsiTheme="minorHAnsi"/>
                <w:sz w:val="18"/>
                <w:szCs w:val="18"/>
                <w:u w:val="single"/>
              </w:rPr>
              <w:t>elseif AHUAirflowMethod= HeatingSystemMethod</w:t>
            </w:r>
          </w:p>
          <w:p w14:paraId="2B99C030" w14:textId="0B2ABE12" w:rsidR="00464DC8" w:rsidRPr="009B0170" w:rsidRDefault="00464DC8" w:rsidP="00464DC8">
            <w:pPr>
              <w:keepNext/>
              <w:rPr>
                <w:ins w:id="319" w:author="Smith, Alexis@Energy" w:date="2018-08-14T13:11:00Z"/>
                <w:rFonts w:asciiTheme="minorHAnsi" w:hAnsiTheme="minorHAnsi"/>
                <w:sz w:val="18"/>
                <w:szCs w:val="18"/>
                <w:u w:val="single"/>
              </w:rPr>
            </w:pPr>
            <w:r w:rsidRPr="009B0170">
              <w:rPr>
                <w:rFonts w:asciiTheme="minorHAnsi" w:hAnsiTheme="minorHAnsi"/>
                <w:sz w:val="18"/>
                <w:szCs w:val="18"/>
                <w:u w:val="single"/>
              </w:rPr>
              <w:t>then AHUAirflow=HeatingCapacityKbtuh*21.7*</w:t>
            </w:r>
            <w:r w:rsidRPr="009B0170">
              <w:rPr>
                <w:rFonts w:asciiTheme="minorHAnsi" w:hAnsiTheme="minorHAnsi"/>
                <w:sz w:val="18"/>
                <w:szCs w:val="18"/>
              </w:rPr>
              <w:t xml:space="preserve"> LeakageFactor</w:t>
            </w:r>
            <w:r w:rsidRPr="009B0170">
              <w:rPr>
                <w:rFonts w:asciiTheme="minorHAnsi" w:hAnsiTheme="minorHAnsi"/>
                <w:sz w:val="18"/>
                <w:szCs w:val="18"/>
                <w:u w:val="single"/>
              </w:rPr>
              <w:t>;</w:t>
            </w:r>
          </w:p>
          <w:p w14:paraId="01CA6DD1" w14:textId="77777777" w:rsidR="00464DC8" w:rsidRPr="004712B8" w:rsidRDefault="00464DC8" w:rsidP="00464DC8">
            <w:pPr>
              <w:keepNext/>
              <w:rPr>
                <w:rFonts w:asciiTheme="minorHAnsi" w:hAnsiTheme="minorHAnsi"/>
                <w:sz w:val="18"/>
                <w:szCs w:val="18"/>
                <w:u w:val="single"/>
              </w:rPr>
            </w:pPr>
          </w:p>
          <w:p w14:paraId="2B99C031" w14:textId="77777777" w:rsidR="00464DC8" w:rsidRPr="004712B8" w:rsidRDefault="00464DC8" w:rsidP="00464DC8">
            <w:pPr>
              <w:keepNext/>
              <w:rPr>
                <w:rFonts w:asciiTheme="minorHAnsi" w:hAnsiTheme="minorHAnsi"/>
                <w:sz w:val="18"/>
                <w:szCs w:val="18"/>
              </w:rPr>
            </w:pPr>
            <w:r w:rsidRPr="004712B8">
              <w:rPr>
                <w:rFonts w:asciiTheme="minorHAnsi" w:hAnsiTheme="minorHAnsi"/>
                <w:sz w:val="18"/>
                <w:szCs w:val="18"/>
                <w:u w:val="single"/>
              </w:rPr>
              <w:t>elseif AHUAirflowMethod= MeasuredAirflowMethod</w:t>
            </w:r>
            <w:r w:rsidRPr="004712B8">
              <w:rPr>
                <w:rFonts w:asciiTheme="minorHAnsi" w:hAnsiTheme="minorHAnsi"/>
                <w:sz w:val="18"/>
                <w:szCs w:val="18"/>
              </w:rPr>
              <w:t xml:space="preserve"> then</w:t>
            </w:r>
          </w:p>
          <w:p w14:paraId="7CDFEBF3" w14:textId="77777777" w:rsidR="00464DC8" w:rsidRPr="006B612D" w:rsidRDefault="00464DC8" w:rsidP="00464DC8">
            <w:pPr>
              <w:keepNext/>
              <w:rPr>
                <w:ins w:id="320" w:author="Smith, Alexis@Energy" w:date="2018-08-14T13:12:00Z"/>
                <w:rFonts w:asciiTheme="minorHAnsi" w:hAnsiTheme="minorHAnsi"/>
                <w:sz w:val="18"/>
                <w:szCs w:val="18"/>
              </w:rPr>
            </w:pPr>
            <w:r w:rsidRPr="006B612D">
              <w:rPr>
                <w:rFonts w:asciiTheme="minorHAnsi" w:hAnsiTheme="minorHAnsi"/>
                <w:sz w:val="18"/>
                <w:szCs w:val="18"/>
                <w:u w:val="single"/>
              </w:rPr>
              <w:t>AHUAirflow=</w:t>
            </w:r>
            <w:r w:rsidRPr="006B612D">
              <w:rPr>
                <w:rFonts w:asciiTheme="minorHAnsi" w:hAnsiTheme="minorHAnsi"/>
                <w:sz w:val="18"/>
                <w:szCs w:val="18"/>
              </w:rPr>
              <w:t xml:space="preserve"> Measured AHUAirflow * LeakageFactor</w:t>
            </w:r>
            <w:ins w:id="321" w:author="Smith, Alexis@Energy" w:date="2018-08-14T13:12:00Z">
              <w:r w:rsidRPr="006B612D">
                <w:rPr>
                  <w:rFonts w:asciiTheme="minorHAnsi" w:hAnsiTheme="minorHAnsi"/>
                  <w:sz w:val="18"/>
                  <w:szCs w:val="18"/>
                </w:rPr>
                <w:t>;</w:t>
              </w:r>
            </w:ins>
          </w:p>
          <w:p w14:paraId="04E4485D" w14:textId="77777777" w:rsidR="00464DC8" w:rsidRPr="002E5FE0" w:rsidRDefault="00464DC8" w:rsidP="00464DC8">
            <w:pPr>
              <w:keepNext/>
              <w:rPr>
                <w:ins w:id="322" w:author="Smith, Alexis@Energy" w:date="2018-08-14T13:12:00Z"/>
                <w:rFonts w:asciiTheme="minorHAnsi" w:hAnsiTheme="minorHAnsi"/>
                <w:sz w:val="18"/>
                <w:szCs w:val="18"/>
              </w:rPr>
            </w:pPr>
          </w:p>
          <w:p w14:paraId="4F1BD604" w14:textId="77777777" w:rsidR="00464DC8" w:rsidRPr="006E4974" w:rsidRDefault="00464DC8" w:rsidP="00464DC8">
            <w:pPr>
              <w:keepNext/>
              <w:rPr>
                <w:ins w:id="323" w:author="Smith, Alexis@Energy" w:date="2018-08-14T13:12:00Z"/>
                <w:rFonts w:asciiTheme="minorHAnsi" w:hAnsiTheme="minorHAnsi"/>
                <w:sz w:val="18"/>
                <w:szCs w:val="18"/>
                <w:u w:val="single"/>
              </w:rPr>
            </w:pPr>
            <w:ins w:id="324" w:author="Smith, Alexis@Energy" w:date="2018-08-14T13:12:00Z">
              <w:r w:rsidRPr="006E4974">
                <w:rPr>
                  <w:rFonts w:asciiTheme="minorHAnsi" w:hAnsiTheme="minorHAnsi"/>
                  <w:sz w:val="18"/>
                  <w:szCs w:val="18"/>
                  <w:u w:val="single"/>
                </w:rPr>
                <w:t>elseif AHUAirflowMethod= IndoorUnitMethod then</w:t>
              </w:r>
            </w:ins>
          </w:p>
          <w:p w14:paraId="2B99C032" w14:textId="64E743E1" w:rsidR="00464DC8" w:rsidRPr="00464DC8" w:rsidRDefault="00464DC8" w:rsidP="00464DC8">
            <w:pPr>
              <w:keepNext/>
              <w:rPr>
                <w:rFonts w:asciiTheme="minorHAnsi" w:hAnsiTheme="minorHAnsi"/>
                <w:sz w:val="18"/>
                <w:szCs w:val="18"/>
              </w:rPr>
            </w:pPr>
            <w:ins w:id="325" w:author="Smith, Alexis@Energy" w:date="2018-08-14T13:12:00Z">
              <w:r w:rsidRPr="006E4974">
                <w:rPr>
                  <w:rFonts w:asciiTheme="minorHAnsi" w:hAnsiTheme="minorHAnsi"/>
                  <w:sz w:val="18"/>
                  <w:szCs w:val="18"/>
                  <w:u w:val="single"/>
                </w:rPr>
                <w:t>AHUAirflow=IndoorAirUnitCoolingCapacityton*400*LeakageFactor</w:t>
              </w:r>
              <w:r w:rsidRPr="00464DC8">
                <w:rPr>
                  <w:rFonts w:asciiTheme="minorHAnsi" w:hAnsiTheme="minorHAnsi"/>
                  <w:sz w:val="18"/>
                  <w:szCs w:val="18"/>
                  <w:u w:val="single"/>
                </w:rPr>
                <w:t xml:space="preserve"> </w:t>
              </w:r>
            </w:ins>
            <w:r w:rsidRPr="00464DC8">
              <w:rPr>
                <w:rFonts w:asciiTheme="minorHAnsi" w:hAnsiTheme="minorHAnsi"/>
                <w:sz w:val="18"/>
                <w:szCs w:val="18"/>
                <w:u w:val="single"/>
              </w:rPr>
              <w:t>&gt;&gt;</w:t>
            </w:r>
          </w:p>
        </w:tc>
      </w:tr>
      <w:tr w:rsidR="00464DC8" w:rsidRPr="003F2ABE" w14:paraId="2B99C037" w14:textId="77777777" w:rsidTr="00500CF7">
        <w:trPr>
          <w:trHeight w:val="432"/>
        </w:trPr>
        <w:tc>
          <w:tcPr>
            <w:tcW w:w="213" w:type="pct"/>
            <w:vAlign w:val="center"/>
          </w:tcPr>
          <w:p w14:paraId="2B99C034" w14:textId="65099460"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ins w:id="326" w:author="Smith, Alexis@Energy" w:date="2018-08-14T13:08:00Z">
              <w:r>
                <w:rPr>
                  <w:rFonts w:asciiTheme="minorHAnsi" w:hAnsiTheme="minorHAnsi"/>
                  <w:sz w:val="18"/>
                  <w:szCs w:val="18"/>
                </w:rPr>
                <w:t>1</w:t>
              </w:r>
            </w:ins>
            <w:del w:id="327" w:author="Smith, Alexis@Energy" w:date="2018-08-14T13:08:00Z">
              <w:r w:rsidRPr="00464DC8" w:rsidDel="00C47FE4">
                <w:rPr>
                  <w:rFonts w:asciiTheme="minorHAnsi" w:hAnsiTheme="minorHAnsi"/>
                  <w:sz w:val="18"/>
                  <w:szCs w:val="18"/>
                </w:rPr>
                <w:delText>0</w:delText>
              </w:r>
            </w:del>
          </w:p>
        </w:tc>
        <w:tc>
          <w:tcPr>
            <w:tcW w:w="1882" w:type="pct"/>
            <w:shd w:val="clear" w:color="auto" w:fill="auto"/>
            <w:vAlign w:val="center"/>
          </w:tcPr>
          <w:p w14:paraId="2B99C035" w14:textId="0E476C11" w:rsidR="00464DC8" w:rsidRPr="009B0170" w:rsidRDefault="00464DC8" w:rsidP="00464DC8">
            <w:pPr>
              <w:keepNext/>
              <w:rPr>
                <w:rFonts w:asciiTheme="minorHAnsi" w:hAnsiTheme="minorHAnsi"/>
                <w:b/>
                <w:sz w:val="18"/>
                <w:szCs w:val="18"/>
              </w:rPr>
            </w:pPr>
            <w:r w:rsidRPr="00464DC8">
              <w:rPr>
                <w:rFonts w:asciiTheme="minorHAnsi" w:hAnsiTheme="minorHAnsi"/>
                <w:sz w:val="18"/>
                <w:szCs w:val="18"/>
              </w:rPr>
              <w:t>Actual D</w:t>
            </w:r>
            <w:r w:rsidRPr="00013B8C">
              <w:rPr>
                <w:rFonts w:asciiTheme="minorHAnsi" w:hAnsiTheme="minorHAnsi"/>
                <w:sz w:val="18"/>
                <w:szCs w:val="18"/>
              </w:rPr>
              <w:t xml:space="preserve">uct Leakage Rate from Leakage </w:t>
            </w:r>
            <w:r w:rsidRPr="00A81791">
              <w:rPr>
                <w:rFonts w:asciiTheme="minorHAnsi" w:hAnsiTheme="minorHAnsi"/>
                <w:sz w:val="18"/>
                <w:szCs w:val="18"/>
              </w:rPr>
              <w:t>T</w:t>
            </w:r>
            <w:r w:rsidRPr="00C83250">
              <w:rPr>
                <w:rFonts w:asciiTheme="minorHAnsi" w:hAnsiTheme="minorHAnsi"/>
                <w:sz w:val="18"/>
                <w:szCs w:val="18"/>
              </w:rPr>
              <w:t xml:space="preserve">est </w:t>
            </w:r>
            <w:r w:rsidRPr="009B0170">
              <w:rPr>
                <w:rFonts w:asciiTheme="minorHAnsi" w:hAnsiTheme="minorHAnsi"/>
                <w:sz w:val="18"/>
                <w:szCs w:val="18"/>
              </w:rPr>
              <w:t>Measurement (cfm)</w:t>
            </w:r>
          </w:p>
        </w:tc>
        <w:tc>
          <w:tcPr>
            <w:tcW w:w="2905" w:type="pct"/>
            <w:shd w:val="clear" w:color="auto" w:fill="auto"/>
          </w:tcPr>
          <w:p w14:paraId="2B99C036"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&lt;&lt;user input: numeric xxx.x&gt;&gt;</w:t>
            </w:r>
          </w:p>
        </w:tc>
      </w:tr>
      <w:tr w:rsidR="00464DC8" w:rsidRPr="003F2ABE" w14:paraId="2B99C03B" w14:textId="77777777" w:rsidTr="00500CF7">
        <w:trPr>
          <w:trHeight w:val="432"/>
        </w:trPr>
        <w:tc>
          <w:tcPr>
            <w:tcW w:w="213" w:type="pct"/>
            <w:vAlign w:val="center"/>
          </w:tcPr>
          <w:p w14:paraId="2B99C038" w14:textId="62B172C2"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ins w:id="328" w:author="Smith, Alexis@Energy" w:date="2018-08-17T11:00:00Z">
              <w:r>
                <w:rPr>
                  <w:rFonts w:asciiTheme="minorHAnsi" w:hAnsiTheme="minorHAnsi"/>
                  <w:sz w:val="18"/>
                  <w:szCs w:val="18"/>
                </w:rPr>
                <w:t>2</w:t>
              </w:r>
            </w:ins>
            <w:del w:id="329" w:author="Smith, Alexis@Energy" w:date="2018-08-14T13:08:00Z">
              <w:r w:rsidRPr="00464DC8" w:rsidDel="00C47FE4">
                <w:rPr>
                  <w:rFonts w:asciiTheme="minorHAnsi" w:hAnsiTheme="minorHAnsi"/>
                  <w:sz w:val="18"/>
                  <w:szCs w:val="18"/>
                </w:rPr>
                <w:delText>1</w:delText>
              </w:r>
            </w:del>
          </w:p>
        </w:tc>
        <w:tc>
          <w:tcPr>
            <w:tcW w:w="1882" w:type="pct"/>
            <w:shd w:val="clear" w:color="auto" w:fill="auto"/>
            <w:vAlign w:val="center"/>
          </w:tcPr>
          <w:p w14:paraId="2B99C039" w14:textId="045E3240"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Compliance Statement:</w:t>
            </w:r>
          </w:p>
        </w:tc>
        <w:tc>
          <w:tcPr>
            <w:tcW w:w="2905" w:type="pct"/>
            <w:shd w:val="clear" w:color="auto" w:fill="auto"/>
          </w:tcPr>
          <w:p w14:paraId="30F601C8" w14:textId="46C69AE4" w:rsidR="00464DC8" w:rsidRPr="00013B8C" w:rsidRDefault="00464DC8" w:rsidP="00464DC8">
            <w:pPr>
              <w:rPr>
                <w:rFonts w:asciiTheme="minorHAnsi" w:hAnsiTheme="minorHAnsi"/>
                <w:sz w:val="18"/>
                <w:szCs w:val="18"/>
              </w:rPr>
            </w:pPr>
            <w:r w:rsidRPr="00013B8C">
              <w:rPr>
                <w:rFonts w:asciiTheme="minorHAnsi" w:hAnsiTheme="minorHAnsi"/>
                <w:sz w:val="18"/>
                <w:szCs w:val="18"/>
              </w:rPr>
              <w:t xml:space="preserve">&lt;&lt;if measured leakage is </w:t>
            </w:r>
            <w:ins w:id="330" w:author="Smith, Alexis@Energy" w:date="2018-09-25T12:15:00Z">
              <w:r w:rsidR="00E71ECC" w:rsidRPr="00E73F84">
                <w:rPr>
                  <w:rFonts w:asciiTheme="minorHAnsi" w:hAnsiTheme="minorHAnsi"/>
                  <w:sz w:val="18"/>
                  <w:szCs w:val="18"/>
                </w:rPr>
                <w:t>≤</w:t>
              </w:r>
            </w:ins>
            <w:del w:id="331" w:author="Smith, Alexis@Energy" w:date="2018-09-25T12:15:00Z">
              <w:r w:rsidRPr="00013B8C" w:rsidDel="00E71ECC">
                <w:rPr>
                  <w:rFonts w:asciiTheme="minorHAnsi" w:hAnsiTheme="minorHAnsi"/>
                  <w:sz w:val="18"/>
                  <w:szCs w:val="18"/>
                </w:rPr>
                <w:delText xml:space="preserve">&lt;or= </w:delText>
              </w:r>
            </w:del>
            <w:ins w:id="332" w:author="Smith, Alexis@Energy" w:date="2018-09-25T12:15:00Z">
              <w:r w:rsidR="00E71ECC">
                <w:rPr>
                  <w:rFonts w:asciiTheme="minorHAnsi" w:hAnsiTheme="minorHAnsi"/>
                  <w:sz w:val="18"/>
                  <w:szCs w:val="18"/>
                </w:rPr>
                <w:t xml:space="preserve"> </w:t>
              </w:r>
            </w:ins>
            <w:r w:rsidRPr="00013B8C">
              <w:rPr>
                <w:rFonts w:asciiTheme="minorHAnsi" w:hAnsiTheme="minorHAnsi"/>
                <w:sz w:val="18"/>
                <w:szCs w:val="18"/>
              </w:rPr>
              <w:t xml:space="preserve">to target allowed, then display message:  </w:t>
            </w:r>
          </w:p>
          <w:p w14:paraId="68AF2514" w14:textId="77777777" w:rsidR="00464DC8" w:rsidRPr="00013B8C" w:rsidRDefault="00464DC8" w:rsidP="00464DC8">
            <w:pPr>
              <w:rPr>
                <w:rFonts w:asciiTheme="minorHAnsi" w:hAnsiTheme="minorHAnsi"/>
                <w:sz w:val="18"/>
                <w:szCs w:val="18"/>
              </w:rPr>
            </w:pPr>
            <w:r w:rsidRPr="00013B8C">
              <w:rPr>
                <w:rFonts w:asciiTheme="minorHAnsi" w:hAnsiTheme="minorHAnsi"/>
                <w:sz w:val="18"/>
                <w:szCs w:val="18"/>
              </w:rPr>
              <w:t>"system passes - system complies with Allowable Duct Leakage Rate criterion";</w:t>
            </w:r>
          </w:p>
          <w:p w14:paraId="222E5EC9" w14:textId="77777777" w:rsidR="00464DC8" w:rsidRPr="00A81791" w:rsidRDefault="00464DC8" w:rsidP="00464DC8">
            <w:pPr>
              <w:rPr>
                <w:rFonts w:asciiTheme="minorHAnsi" w:hAnsiTheme="minorHAnsi"/>
                <w:sz w:val="18"/>
                <w:szCs w:val="18"/>
              </w:rPr>
            </w:pPr>
            <w:r w:rsidRPr="00013B8C">
              <w:rPr>
                <w:rFonts w:asciiTheme="minorHAnsi" w:hAnsiTheme="minorHAnsi"/>
                <w:sz w:val="18"/>
                <w:szCs w:val="18"/>
              </w:rPr>
              <w:t>else if measured leakage rate is greater than target allowable leakage rate then display message:</w:t>
            </w:r>
          </w:p>
          <w:p w14:paraId="67F71BC9" w14:textId="77777777" w:rsidR="00464DC8" w:rsidRPr="009B0170" w:rsidRDefault="00464DC8" w:rsidP="00464DC8">
            <w:pPr>
              <w:rPr>
                <w:rFonts w:asciiTheme="minorHAnsi" w:hAnsiTheme="minorHAnsi"/>
                <w:sz w:val="18"/>
                <w:szCs w:val="18"/>
              </w:rPr>
            </w:pPr>
            <w:r w:rsidRPr="009B0170">
              <w:rPr>
                <w:rFonts w:asciiTheme="minorHAnsi" w:hAnsiTheme="minorHAnsi"/>
                <w:sz w:val="18"/>
                <w:szCs w:val="18"/>
              </w:rPr>
              <w:t>"System passes using smoke test of an altered HVAC system in an existing building</w:t>
            </w:r>
          </w:p>
          <w:p w14:paraId="0DF1D4E6"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No visible smoke exits the accessible portions of the duct system.</w:t>
            </w:r>
          </w:p>
          <w:p w14:paraId="11813E18"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Smoke is only emanating from air-handling unit (AHU) cabinet and non-accessible portions of the duct system.</w:t>
            </w:r>
          </w:p>
          <w:p w14:paraId="2B99C03A" w14:textId="2637DD96" w:rsidR="00464DC8" w:rsidRPr="006B612D" w:rsidRDefault="00464DC8" w:rsidP="00464DC8">
            <w:pPr>
              <w:keepNext/>
              <w:rPr>
                <w:rFonts w:asciiTheme="minorHAnsi" w:hAnsiTheme="minorHAnsi"/>
                <w:sz w:val="18"/>
                <w:szCs w:val="18"/>
              </w:rPr>
            </w:pPr>
            <w:r w:rsidRPr="004712B8">
              <w:rPr>
                <w:rFonts w:asciiTheme="minorHAnsi" w:hAnsiTheme="minorHAnsi"/>
                <w:sz w:val="18"/>
                <w:szCs w:val="18"/>
              </w:rPr>
              <w:t>Note</w:t>
            </w:r>
            <w:r w:rsidRPr="004712B8">
              <w:rPr>
                <w:rFonts w:asciiTheme="minorHAnsi" w:hAnsiTheme="minorHAnsi"/>
                <w:b/>
                <w:sz w:val="18"/>
                <w:szCs w:val="18"/>
              </w:rPr>
              <w:t>:</w:t>
            </w:r>
            <w:r w:rsidRPr="004712B8">
              <w:rPr>
                <w:rFonts w:asciiTheme="minorHAnsi" w:hAnsiTheme="minorHAnsi"/>
                <w:sz w:val="18"/>
                <w:szCs w:val="18"/>
              </w:rPr>
              <w:t xml:space="preserve"> Accessible is defined as having access thereto, but which first may require removal or opening of access panels, doors, or moving similar obstructions. If access to the du</w:t>
            </w:r>
            <w:r w:rsidRPr="006B612D">
              <w:rPr>
                <w:rFonts w:asciiTheme="minorHAnsi" w:hAnsiTheme="minorHAnsi"/>
                <w:sz w:val="18"/>
                <w:szCs w:val="18"/>
              </w:rPr>
              <w:t xml:space="preserve">cts requires an object to be demolished or deconstructed then sealing of </w:t>
            </w:r>
            <w:r w:rsidRPr="006B612D">
              <w:rPr>
                <w:rFonts w:asciiTheme="minorHAnsi" w:hAnsiTheme="minorHAnsi"/>
                <w:sz w:val="18"/>
                <w:szCs w:val="18"/>
              </w:rPr>
              <w:lastRenderedPageBreak/>
              <w:t>those ducts is not required."&gt;&gt;</w:t>
            </w:r>
          </w:p>
        </w:tc>
      </w:tr>
    </w:tbl>
    <w:p w14:paraId="2B99C044" w14:textId="2B05B15D" w:rsidR="00C156FF" w:rsidRPr="003F2ABE" w:rsidRDefault="00C156FF"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1"/>
        <w:gridCol w:w="4047"/>
        <w:gridCol w:w="6371"/>
      </w:tblGrid>
      <w:tr w:rsidR="00C156FF" w:rsidRPr="003F2ABE" w14:paraId="3E7A2681" w14:textId="77777777" w:rsidTr="006E4974">
        <w:trPr>
          <w:trHeight w:val="55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9071655" w14:textId="69478265" w:rsidR="00C156FF" w:rsidRPr="00C156FF" w:rsidRDefault="00C156FF" w:rsidP="00C156FF">
            <w:pPr>
              <w:rPr>
                <w:rFonts w:asciiTheme="minorHAnsi" w:hAnsiTheme="minorHAnsi"/>
                <w:b/>
                <w:caps/>
                <w:szCs w:val="18"/>
              </w:rPr>
            </w:pPr>
            <w:r w:rsidRPr="00C156FF">
              <w:rPr>
                <w:rFonts w:asciiTheme="minorHAnsi" w:hAnsiTheme="minorHAnsi"/>
                <w:b/>
                <w:caps/>
                <w:szCs w:val="18"/>
              </w:rPr>
              <w:t>C. D</w:t>
            </w:r>
            <w:r w:rsidRPr="006E4974">
              <w:rPr>
                <w:rFonts w:asciiTheme="minorHAnsi" w:hAnsiTheme="minorHAnsi"/>
                <w:b/>
                <w:szCs w:val="18"/>
              </w:rPr>
              <w:t>ucts Located in Garage Spaces</w:t>
            </w:r>
          </w:p>
          <w:p w14:paraId="2FF0A86D" w14:textId="764CE4BA" w:rsidR="004330D0" w:rsidRPr="00C156FF" w:rsidRDefault="007207A0" w:rsidP="00926266">
            <w:pPr>
              <w:rPr>
                <w:rFonts w:asciiTheme="minorHAnsi" w:hAnsiTheme="minorHAnsi"/>
                <w:b/>
                <w:caps/>
                <w:szCs w:val="18"/>
              </w:rPr>
            </w:pPr>
            <w:ins w:id="333" w:author="Smith, Alexis@Energy" w:date="2018-08-17T12:04:00Z">
              <w:r>
                <w:rPr>
                  <w:rFonts w:asciiTheme="minorHAnsi" w:hAnsiTheme="minorHAnsi"/>
                  <w:sz w:val="18"/>
                  <w:szCs w:val="18"/>
                </w:rPr>
                <w:t>&lt;&lt;</w:t>
              </w:r>
            </w:ins>
            <w:r w:rsidR="00C156FF" w:rsidRPr="006E4974">
              <w:rPr>
                <w:rFonts w:asciiTheme="minorHAnsi" w:hAnsiTheme="minorHAnsi"/>
                <w:sz w:val="18"/>
                <w:szCs w:val="18"/>
              </w:rPr>
              <w:t>if A0</w:t>
            </w:r>
            <w:del w:id="334" w:author="Smith, Alexis@Energy" w:date="2018-08-17T12:22:00Z">
              <w:r w:rsidR="004330D0" w:rsidRPr="006E4974" w:rsidDel="009B0170">
                <w:rPr>
                  <w:rFonts w:asciiTheme="minorHAnsi" w:hAnsiTheme="minorHAnsi"/>
                  <w:sz w:val="18"/>
                  <w:szCs w:val="18"/>
                </w:rPr>
                <w:delText>7</w:delText>
              </w:r>
            </w:del>
            <w:ins w:id="335" w:author="Smith, Alexis@Energy" w:date="2018-08-17T12:22:00Z">
              <w:r w:rsidR="009B0170">
                <w:rPr>
                  <w:rFonts w:asciiTheme="minorHAnsi" w:hAnsiTheme="minorHAnsi"/>
                  <w:sz w:val="18"/>
                  <w:szCs w:val="18"/>
                </w:rPr>
                <w:t>8</w:t>
              </w:r>
            </w:ins>
            <w:r w:rsidR="00C156FF" w:rsidRPr="006E4974">
              <w:rPr>
                <w:rFonts w:asciiTheme="minorHAnsi" w:hAnsiTheme="minorHAnsi"/>
                <w:sz w:val="18"/>
                <w:szCs w:val="18"/>
              </w:rPr>
              <w:t xml:space="preserve"> = yes, then show table, else display</w:t>
            </w:r>
            <w:ins w:id="336" w:author="Smith, Alexis@Energy" w:date="2018-08-17T12:04:00Z">
              <w:r>
                <w:rPr>
                  <w:rFonts w:asciiTheme="minorHAnsi" w:hAnsiTheme="minorHAnsi"/>
                  <w:sz w:val="18"/>
                  <w:szCs w:val="18"/>
                </w:rPr>
                <w:t xml:space="preserve"> the Section</w:t>
              </w:r>
            </w:ins>
            <w:r w:rsidR="00C156FF" w:rsidRPr="006E4974">
              <w:rPr>
                <w:rFonts w:asciiTheme="minorHAnsi" w:hAnsiTheme="minorHAnsi"/>
                <w:sz w:val="18"/>
                <w:szCs w:val="18"/>
              </w:rPr>
              <w:t xml:space="preserve"> Does </w:t>
            </w:r>
            <w:ins w:id="337" w:author="Smith, Alexis@Energy" w:date="2018-08-17T11:53:00Z">
              <w:r w:rsidR="00C83250" w:rsidRPr="006E4974">
                <w:rPr>
                  <w:rFonts w:asciiTheme="minorHAnsi" w:hAnsiTheme="minorHAnsi"/>
                  <w:sz w:val="18"/>
                  <w:szCs w:val="18"/>
                </w:rPr>
                <w:t>N</w:t>
              </w:r>
            </w:ins>
            <w:del w:id="338" w:author="Smith, Alexis@Energy" w:date="2018-08-17T11:53:00Z">
              <w:r w:rsidR="00C156FF" w:rsidRPr="006E4974" w:rsidDel="00C83250">
                <w:rPr>
                  <w:rFonts w:asciiTheme="minorHAnsi" w:hAnsiTheme="minorHAnsi"/>
                  <w:sz w:val="18"/>
                  <w:szCs w:val="18"/>
                </w:rPr>
                <w:delText>n</w:delText>
              </w:r>
            </w:del>
            <w:r w:rsidR="00C156FF" w:rsidRPr="006E4974">
              <w:rPr>
                <w:rFonts w:asciiTheme="minorHAnsi" w:hAnsiTheme="minorHAnsi"/>
                <w:sz w:val="18"/>
                <w:szCs w:val="18"/>
              </w:rPr>
              <w:t xml:space="preserve">ot </w:t>
            </w:r>
            <w:del w:id="339" w:author="Smith, Alexis@Energy" w:date="2018-08-17T11:53:00Z">
              <w:r w:rsidR="00C156FF" w:rsidRPr="006E4974" w:rsidDel="00C83250">
                <w:rPr>
                  <w:rFonts w:asciiTheme="minorHAnsi" w:hAnsiTheme="minorHAnsi"/>
                  <w:sz w:val="18"/>
                  <w:szCs w:val="18"/>
                </w:rPr>
                <w:delText>a</w:delText>
              </w:r>
            </w:del>
            <w:ins w:id="340" w:author="Smith, Alexis@Energy" w:date="2018-08-17T11:53:00Z">
              <w:r w:rsidR="00C83250" w:rsidRPr="006E4974">
                <w:rPr>
                  <w:rFonts w:asciiTheme="minorHAnsi" w:hAnsiTheme="minorHAnsi"/>
                  <w:sz w:val="18"/>
                  <w:szCs w:val="18"/>
                </w:rPr>
                <w:t>A</w:t>
              </w:r>
            </w:ins>
            <w:r w:rsidR="00C156FF" w:rsidRPr="006E4974">
              <w:rPr>
                <w:rFonts w:asciiTheme="minorHAnsi" w:hAnsiTheme="minorHAnsi"/>
                <w:sz w:val="18"/>
                <w:szCs w:val="18"/>
              </w:rPr>
              <w:t>pply</w:t>
            </w:r>
            <w:ins w:id="341" w:author="Smith, Alexis@Energy" w:date="2018-08-14T13:23:00Z">
              <w:r w:rsidR="00224E95" w:rsidRPr="006E4974">
                <w:rPr>
                  <w:rFonts w:asciiTheme="minorHAnsi" w:hAnsiTheme="minorHAnsi"/>
                  <w:sz w:val="18"/>
                  <w:szCs w:val="18"/>
                </w:rPr>
                <w:t xml:space="preserve"> </w:t>
              </w:r>
            </w:ins>
            <w:ins w:id="342" w:author="Smith, Alexis@Energy" w:date="2018-08-17T12:05:00Z">
              <w:r>
                <w:rPr>
                  <w:rFonts w:asciiTheme="minorHAnsi" w:hAnsiTheme="minorHAnsi"/>
                  <w:sz w:val="18"/>
                  <w:szCs w:val="18"/>
                </w:rPr>
                <w:t>m</w:t>
              </w:r>
            </w:ins>
            <w:ins w:id="343" w:author="Smith, Alexis@Energy" w:date="2018-08-17T11:53:00Z">
              <w:r w:rsidR="00C83250" w:rsidRPr="006E4974">
                <w:rPr>
                  <w:rFonts w:asciiTheme="minorHAnsi" w:hAnsiTheme="minorHAnsi"/>
                  <w:sz w:val="18"/>
                  <w:szCs w:val="18"/>
                </w:rPr>
                <w:t>essage</w:t>
              </w:r>
            </w:ins>
            <w:ins w:id="344" w:author="Smith, Alexis@Energy" w:date="2018-08-17T12:04:00Z">
              <w:r>
                <w:rPr>
                  <w:rFonts w:asciiTheme="minorHAnsi" w:hAnsiTheme="minorHAnsi"/>
                  <w:sz w:val="18"/>
                  <w:szCs w:val="18"/>
                </w:rPr>
                <w:t>&gt;&gt;</w:t>
              </w:r>
            </w:ins>
            <w:del w:id="345" w:author="Smith, Alexis@Energy" w:date="2018-08-17T11:53:00Z">
              <w:r w:rsidR="00C156FF" w:rsidRPr="006E4974" w:rsidDel="00C83250">
                <w:rPr>
                  <w:rFonts w:asciiTheme="minorHAnsi" w:hAnsiTheme="minorHAnsi"/>
                  <w:szCs w:val="18"/>
                </w:rPr>
                <w:delText xml:space="preserve"> </w:delText>
              </w:r>
            </w:del>
          </w:p>
        </w:tc>
      </w:tr>
      <w:tr w:rsidR="00C156FF" w:rsidRPr="003F2ABE" w14:paraId="1A6E5F9E" w14:textId="77777777" w:rsidTr="006E4974">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6F23F296" w14:textId="774FD01D" w:rsidR="00C156FF" w:rsidRPr="00013B8C" w:rsidRDefault="003C0C3E" w:rsidP="003416BE">
            <w:pPr>
              <w:keepNext/>
              <w:jc w:val="center"/>
              <w:rPr>
                <w:rFonts w:asciiTheme="minorHAnsi" w:hAnsiTheme="minorHAnsi"/>
                <w:sz w:val="18"/>
                <w:szCs w:val="18"/>
              </w:rPr>
            </w:pPr>
            <w:ins w:id="346" w:author="Smith, Alexis@Energy" w:date="2018-08-14T13:18:00Z">
              <w:r w:rsidRPr="00013B8C">
                <w:rPr>
                  <w:rFonts w:asciiTheme="minorHAnsi" w:hAnsiTheme="minorHAnsi"/>
                  <w:sz w:val="18"/>
                  <w:szCs w:val="18"/>
                </w:rPr>
                <w:t>01</w:t>
              </w:r>
            </w:ins>
          </w:p>
        </w:tc>
        <w:tc>
          <w:tcPr>
            <w:tcW w:w="1840" w:type="pct"/>
            <w:tcBorders>
              <w:top w:val="single" w:sz="4" w:space="0" w:color="auto"/>
              <w:left w:val="single" w:sz="4" w:space="0" w:color="auto"/>
              <w:bottom w:val="single" w:sz="4" w:space="0" w:color="auto"/>
              <w:right w:val="single" w:sz="4" w:space="0" w:color="auto"/>
            </w:tcBorders>
            <w:vAlign w:val="center"/>
          </w:tcPr>
          <w:p w14:paraId="511E4885" w14:textId="6A418907" w:rsidR="00C156FF" w:rsidRPr="009B0170" w:rsidRDefault="003C0C3E" w:rsidP="003416BE">
            <w:pPr>
              <w:keepNext/>
              <w:rPr>
                <w:rFonts w:asciiTheme="minorHAnsi" w:hAnsiTheme="minorHAnsi"/>
                <w:sz w:val="18"/>
                <w:szCs w:val="18"/>
              </w:rPr>
            </w:pPr>
            <w:ins w:id="347" w:author="Smith, Alexis@Energy" w:date="2018-08-14T13:18:00Z">
              <w:r w:rsidRPr="009B0170">
                <w:rPr>
                  <w:rFonts w:asciiTheme="minorHAnsi" w:hAnsiTheme="minorHAnsi"/>
                  <w:sz w:val="18"/>
                  <w:szCs w:val="18"/>
                </w:rPr>
                <w:t>Duct Leakage Test Method</w:t>
              </w:r>
            </w:ins>
          </w:p>
        </w:tc>
        <w:tc>
          <w:tcPr>
            <w:tcW w:w="2896" w:type="pct"/>
            <w:tcBorders>
              <w:top w:val="single" w:sz="4" w:space="0" w:color="auto"/>
              <w:left w:val="single" w:sz="4" w:space="0" w:color="auto"/>
              <w:bottom w:val="single" w:sz="4" w:space="0" w:color="auto"/>
              <w:right w:val="single" w:sz="4" w:space="0" w:color="auto"/>
            </w:tcBorders>
            <w:vAlign w:val="center"/>
          </w:tcPr>
          <w:p w14:paraId="11D1030A" w14:textId="0DEC45CC" w:rsidR="00C156FF" w:rsidRPr="00013B8C" w:rsidRDefault="003C0C3E" w:rsidP="000E5BBE">
            <w:pPr>
              <w:keepNext/>
              <w:rPr>
                <w:rFonts w:asciiTheme="minorHAnsi" w:hAnsiTheme="minorHAnsi"/>
                <w:sz w:val="18"/>
                <w:szCs w:val="18"/>
              </w:rPr>
            </w:pPr>
            <w:ins w:id="348" w:author="Smith, Alexis@Energy" w:date="2018-08-14T13:18:00Z">
              <w:r w:rsidRPr="006E4974">
                <w:rPr>
                  <w:rFonts w:asciiTheme="minorHAnsi" w:hAnsiTheme="minorHAnsi"/>
                  <w:sz w:val="18"/>
                  <w:szCs w:val="18"/>
                </w:rPr>
                <w:t>&lt;&lt;default value = TotalLeakage (this is the only method allowed&gt;&gt;</w:t>
              </w:r>
            </w:ins>
          </w:p>
        </w:tc>
      </w:tr>
      <w:tr w:rsidR="003C0C3E" w:rsidRPr="003F2ABE" w14:paraId="726F3423" w14:textId="77777777" w:rsidTr="003C0C3E">
        <w:trPr>
          <w:trHeight w:val="278"/>
          <w:ins w:id="349" w:author="Smith, Alexis@Energy" w:date="2018-08-14T13:18:00Z"/>
        </w:trPr>
        <w:tc>
          <w:tcPr>
            <w:tcW w:w="264" w:type="pct"/>
            <w:tcBorders>
              <w:top w:val="single" w:sz="4" w:space="0" w:color="auto"/>
              <w:left w:val="single" w:sz="4" w:space="0" w:color="auto"/>
              <w:bottom w:val="single" w:sz="4" w:space="0" w:color="auto"/>
              <w:right w:val="single" w:sz="4" w:space="0" w:color="auto"/>
            </w:tcBorders>
            <w:vAlign w:val="center"/>
          </w:tcPr>
          <w:p w14:paraId="5C0942AF" w14:textId="576D1D12" w:rsidR="003C0C3E" w:rsidRPr="00013B8C" w:rsidRDefault="003C0C3E" w:rsidP="003C0C3E">
            <w:pPr>
              <w:keepNext/>
              <w:jc w:val="center"/>
              <w:rPr>
                <w:ins w:id="350" w:author="Smith, Alexis@Energy" w:date="2018-08-14T13:18:00Z"/>
                <w:rFonts w:asciiTheme="minorHAnsi" w:hAnsiTheme="minorHAnsi"/>
                <w:sz w:val="18"/>
                <w:szCs w:val="18"/>
              </w:rPr>
            </w:pPr>
            <w:ins w:id="351" w:author="Smith, Alexis@Energy" w:date="2018-08-14T13:18:00Z">
              <w:r w:rsidRPr="00013B8C">
                <w:rPr>
                  <w:rFonts w:asciiTheme="minorHAnsi" w:hAnsiTheme="minorHAnsi"/>
                  <w:sz w:val="18"/>
                  <w:szCs w:val="18"/>
                </w:rPr>
                <w:t>0</w:t>
              </w:r>
              <w:r w:rsidR="00CF04AA" w:rsidRPr="00013B8C">
                <w:rPr>
                  <w:rFonts w:asciiTheme="minorHAnsi" w:hAnsiTheme="minorHAnsi"/>
                  <w:sz w:val="18"/>
                  <w:szCs w:val="18"/>
                </w:rPr>
                <w:t>2</w:t>
              </w:r>
            </w:ins>
          </w:p>
        </w:tc>
        <w:tc>
          <w:tcPr>
            <w:tcW w:w="1840" w:type="pct"/>
            <w:tcBorders>
              <w:top w:val="single" w:sz="4" w:space="0" w:color="auto"/>
              <w:left w:val="single" w:sz="4" w:space="0" w:color="auto"/>
              <w:bottom w:val="single" w:sz="4" w:space="0" w:color="auto"/>
              <w:right w:val="single" w:sz="4" w:space="0" w:color="auto"/>
            </w:tcBorders>
            <w:vAlign w:val="center"/>
          </w:tcPr>
          <w:p w14:paraId="6A501D25" w14:textId="2F42C5E1" w:rsidR="003C0C3E" w:rsidRPr="009B0170" w:rsidRDefault="003C0C3E" w:rsidP="003C0C3E">
            <w:pPr>
              <w:keepNext/>
              <w:rPr>
                <w:ins w:id="352" w:author="Smith, Alexis@Energy" w:date="2018-08-14T13:18:00Z"/>
                <w:rFonts w:asciiTheme="minorHAnsi" w:hAnsiTheme="minorHAnsi"/>
                <w:sz w:val="18"/>
                <w:szCs w:val="18"/>
              </w:rPr>
            </w:pPr>
            <w:ins w:id="353" w:author="Smith, Alexis@Energy" w:date="2018-08-14T13:18:00Z">
              <w:r w:rsidRPr="009B0170">
                <w:rPr>
                  <w:rFonts w:asciiTheme="minorHAnsi" w:hAnsiTheme="minorHAnsi"/>
                  <w:sz w:val="18"/>
                  <w:szCs w:val="18"/>
                </w:rPr>
                <w:t>Leakage Factor</w:t>
              </w:r>
            </w:ins>
          </w:p>
        </w:tc>
        <w:tc>
          <w:tcPr>
            <w:tcW w:w="2896" w:type="pct"/>
            <w:tcBorders>
              <w:top w:val="single" w:sz="4" w:space="0" w:color="auto"/>
              <w:left w:val="single" w:sz="4" w:space="0" w:color="auto"/>
              <w:bottom w:val="single" w:sz="4" w:space="0" w:color="auto"/>
              <w:right w:val="single" w:sz="4" w:space="0" w:color="auto"/>
            </w:tcBorders>
            <w:vAlign w:val="center"/>
          </w:tcPr>
          <w:p w14:paraId="1E7B1206" w14:textId="1F40C16E" w:rsidR="003C0C3E" w:rsidRPr="004712B8" w:rsidRDefault="003C0C3E" w:rsidP="003C0C3E">
            <w:pPr>
              <w:keepNext/>
              <w:rPr>
                <w:ins w:id="354" w:author="Smith, Alexis@Energy" w:date="2018-08-14T13:18:00Z"/>
                <w:rFonts w:asciiTheme="minorHAnsi" w:hAnsiTheme="minorHAnsi"/>
                <w:sz w:val="18"/>
                <w:szCs w:val="18"/>
              </w:rPr>
            </w:pPr>
            <w:ins w:id="355" w:author="Smith, Alexis@Energy" w:date="2018-08-14T13:18:00Z">
              <w:r w:rsidRPr="00316229">
                <w:rPr>
                  <w:rFonts w:asciiTheme="minorHAnsi" w:hAnsiTheme="minorHAnsi"/>
                  <w:sz w:val="18"/>
                  <w:szCs w:val="18"/>
                </w:rPr>
                <w:t>&lt;&lt;default value</w:t>
              </w:r>
              <w:r w:rsidR="00E34DF2">
                <w:rPr>
                  <w:rFonts w:asciiTheme="minorHAnsi" w:hAnsiTheme="minorHAnsi"/>
                  <w:sz w:val="18"/>
                  <w:szCs w:val="18"/>
                </w:rPr>
                <w:t xml:space="preserve"> </w:t>
              </w:r>
              <w:r w:rsidRPr="004712B8">
                <w:rPr>
                  <w:rFonts w:asciiTheme="minorHAnsi" w:hAnsiTheme="minorHAnsi"/>
                  <w:sz w:val="18"/>
                  <w:szCs w:val="18"/>
                </w:rPr>
                <w:t>= 0.06&gt;&gt;</w:t>
              </w:r>
            </w:ins>
          </w:p>
        </w:tc>
      </w:tr>
      <w:tr w:rsidR="003C0C3E" w:rsidRPr="003F2ABE" w14:paraId="74018688" w14:textId="77777777" w:rsidTr="006E4974">
        <w:trPr>
          <w:trHeight w:val="432"/>
          <w:ins w:id="356" w:author="Balneg, Ronald@Energy" w:date="2018-07-25T13:20:00Z"/>
        </w:trPr>
        <w:tc>
          <w:tcPr>
            <w:tcW w:w="264" w:type="pct"/>
            <w:tcBorders>
              <w:top w:val="single" w:sz="4" w:space="0" w:color="auto"/>
              <w:left w:val="single" w:sz="4" w:space="0" w:color="auto"/>
              <w:bottom w:val="single" w:sz="4" w:space="0" w:color="auto"/>
              <w:right w:val="single" w:sz="4" w:space="0" w:color="auto"/>
            </w:tcBorders>
            <w:vAlign w:val="center"/>
          </w:tcPr>
          <w:p w14:paraId="1756E0BB" w14:textId="3F993C5F" w:rsidR="003C0C3E" w:rsidRPr="00C83250" w:rsidRDefault="003C0C3E" w:rsidP="003C0C3E">
            <w:pPr>
              <w:keepNext/>
              <w:jc w:val="center"/>
              <w:rPr>
                <w:ins w:id="357" w:author="Balneg, Ronald@Energy" w:date="2018-07-25T13:20:00Z"/>
                <w:rFonts w:asciiTheme="minorHAnsi" w:hAnsiTheme="minorHAnsi"/>
                <w:sz w:val="18"/>
                <w:szCs w:val="18"/>
              </w:rPr>
            </w:pPr>
            <w:ins w:id="358" w:author="Balneg, Ronald@Energy" w:date="2018-07-25T13:20:00Z">
              <w:r w:rsidRPr="00013B8C">
                <w:rPr>
                  <w:rFonts w:asciiTheme="minorHAnsi" w:hAnsiTheme="minorHAnsi"/>
                  <w:sz w:val="18"/>
                  <w:szCs w:val="18"/>
                </w:rPr>
                <w:t>0</w:t>
              </w:r>
              <w:del w:id="359" w:author="Smith, Alexis@Energy" w:date="2018-08-09T12:33:00Z">
                <w:r w:rsidRPr="00013B8C" w:rsidDel="000E5BBE">
                  <w:rPr>
                    <w:rFonts w:asciiTheme="minorHAnsi" w:hAnsiTheme="minorHAnsi"/>
                    <w:sz w:val="18"/>
                    <w:szCs w:val="18"/>
                  </w:rPr>
                  <w:delText>7</w:delText>
                </w:r>
              </w:del>
            </w:ins>
            <w:ins w:id="360" w:author="Smith, Alexis@Energy" w:date="2018-08-09T12:33:00Z">
              <w:r w:rsidR="00CF04AA" w:rsidRPr="00013B8C">
                <w:rPr>
                  <w:rFonts w:asciiTheme="minorHAnsi" w:hAnsiTheme="minorHAnsi"/>
                  <w:sz w:val="18"/>
                  <w:szCs w:val="18"/>
                </w:rPr>
                <w:t>3</w:t>
              </w:r>
            </w:ins>
          </w:p>
        </w:tc>
        <w:tc>
          <w:tcPr>
            <w:tcW w:w="1840" w:type="pct"/>
            <w:tcBorders>
              <w:top w:val="single" w:sz="4" w:space="0" w:color="auto"/>
              <w:left w:val="single" w:sz="4" w:space="0" w:color="auto"/>
              <w:bottom w:val="single" w:sz="4" w:space="0" w:color="auto"/>
              <w:right w:val="single" w:sz="4" w:space="0" w:color="auto"/>
            </w:tcBorders>
            <w:vAlign w:val="center"/>
          </w:tcPr>
          <w:p w14:paraId="7AF81F7A" w14:textId="77777777" w:rsidR="003C0C3E" w:rsidRPr="009B0170" w:rsidRDefault="003C0C3E" w:rsidP="003C0C3E">
            <w:pPr>
              <w:keepNext/>
              <w:rPr>
                <w:ins w:id="361" w:author="Balneg, Ronald@Energy" w:date="2018-07-25T13:20:00Z"/>
                <w:rFonts w:asciiTheme="minorHAnsi" w:hAnsiTheme="minorHAnsi"/>
                <w:sz w:val="18"/>
                <w:szCs w:val="18"/>
              </w:rPr>
            </w:pPr>
            <w:ins w:id="362" w:author="Balneg, Ronald@Energy" w:date="2018-07-25T13:20:00Z">
              <w:r w:rsidRPr="009B0170">
                <w:rPr>
                  <w:rFonts w:asciiTheme="minorHAnsi" w:hAnsiTheme="minorHAnsi"/>
                  <w:sz w:val="18"/>
                  <w:szCs w:val="18"/>
                </w:rPr>
                <w:t>Air-Handling Unit Airflow (AHU Airflow) Determination Method</w:t>
              </w:r>
            </w:ins>
          </w:p>
        </w:tc>
        <w:tc>
          <w:tcPr>
            <w:tcW w:w="2896" w:type="pct"/>
            <w:tcBorders>
              <w:top w:val="single" w:sz="4" w:space="0" w:color="auto"/>
              <w:left w:val="single" w:sz="4" w:space="0" w:color="auto"/>
              <w:bottom w:val="single" w:sz="4" w:space="0" w:color="auto"/>
              <w:right w:val="single" w:sz="4" w:space="0" w:color="auto"/>
            </w:tcBorders>
            <w:vAlign w:val="center"/>
          </w:tcPr>
          <w:p w14:paraId="1BDC7858" w14:textId="779951AC" w:rsidR="003C0C3E" w:rsidRPr="009B0170" w:rsidRDefault="009C12B5" w:rsidP="00435D06">
            <w:pPr>
              <w:keepNext/>
              <w:rPr>
                <w:ins w:id="363" w:author="Balneg, Ronald@Energy" w:date="2018-07-25T13:20:00Z"/>
                <w:rFonts w:asciiTheme="minorHAnsi" w:hAnsiTheme="minorHAnsi"/>
                <w:sz w:val="18"/>
                <w:szCs w:val="18"/>
              </w:rPr>
            </w:pPr>
            <w:ins w:id="364" w:author="Smith, Alexis@Energy" w:date="2018-08-14T13:24:00Z">
              <w:r w:rsidRPr="006E4974">
                <w:rPr>
                  <w:rFonts w:asciiTheme="minorHAnsi" w:hAnsiTheme="minorHAnsi"/>
                  <w:sz w:val="18"/>
                  <w:szCs w:val="18"/>
                </w:rPr>
                <w:t>&lt;&lt;auto filled from B01&gt;&gt;</w:t>
              </w:r>
            </w:ins>
          </w:p>
        </w:tc>
      </w:tr>
      <w:tr w:rsidR="003C0C3E" w:rsidRPr="003F2ABE" w14:paraId="77012B07" w14:textId="77777777" w:rsidTr="006E4974">
        <w:trPr>
          <w:trHeight w:val="432"/>
          <w:ins w:id="365" w:author="Balneg, Ronald@Energy" w:date="2018-07-25T13:20:00Z"/>
        </w:trPr>
        <w:tc>
          <w:tcPr>
            <w:tcW w:w="264" w:type="pct"/>
            <w:tcBorders>
              <w:top w:val="single" w:sz="4" w:space="0" w:color="auto"/>
              <w:left w:val="single" w:sz="4" w:space="0" w:color="auto"/>
              <w:bottom w:val="single" w:sz="4" w:space="0" w:color="auto"/>
              <w:right w:val="single" w:sz="4" w:space="0" w:color="auto"/>
            </w:tcBorders>
            <w:vAlign w:val="center"/>
          </w:tcPr>
          <w:p w14:paraId="799302F1" w14:textId="27F156D1" w:rsidR="003C0C3E" w:rsidRPr="00C83250" w:rsidRDefault="003C0C3E" w:rsidP="003C0C3E">
            <w:pPr>
              <w:keepNext/>
              <w:jc w:val="center"/>
              <w:rPr>
                <w:ins w:id="366" w:author="Balneg, Ronald@Energy" w:date="2018-07-25T13:20:00Z"/>
                <w:rFonts w:asciiTheme="minorHAnsi" w:hAnsiTheme="minorHAnsi"/>
                <w:sz w:val="18"/>
                <w:szCs w:val="18"/>
              </w:rPr>
            </w:pPr>
            <w:ins w:id="367" w:author="Balneg, Ronald@Energy" w:date="2018-07-25T13:20:00Z">
              <w:r w:rsidRPr="00013B8C">
                <w:rPr>
                  <w:rFonts w:asciiTheme="minorHAnsi" w:hAnsiTheme="minorHAnsi"/>
                  <w:sz w:val="18"/>
                  <w:szCs w:val="18"/>
                </w:rPr>
                <w:t>0</w:t>
              </w:r>
            </w:ins>
            <w:ins w:id="368" w:author="Smith, Alexis@Energy" w:date="2018-08-09T12:33:00Z">
              <w:r w:rsidR="00CF04AA" w:rsidRPr="00013B8C">
                <w:rPr>
                  <w:rFonts w:asciiTheme="minorHAnsi" w:hAnsiTheme="minorHAnsi"/>
                  <w:sz w:val="18"/>
                  <w:szCs w:val="18"/>
                </w:rPr>
                <w:t>4</w:t>
              </w:r>
            </w:ins>
            <w:ins w:id="369" w:author="Balneg, Ronald@Energy" w:date="2018-07-25T13:20:00Z">
              <w:del w:id="370" w:author="Smith, Alexis@Energy" w:date="2018-08-09T12:33:00Z">
                <w:r w:rsidRPr="00013B8C" w:rsidDel="000E5BBE">
                  <w:rPr>
                    <w:rFonts w:asciiTheme="minorHAnsi" w:hAnsiTheme="minorHAnsi"/>
                    <w:sz w:val="18"/>
                    <w:szCs w:val="18"/>
                  </w:rPr>
                  <w:delText>8</w:delText>
                </w:r>
              </w:del>
            </w:ins>
          </w:p>
        </w:tc>
        <w:tc>
          <w:tcPr>
            <w:tcW w:w="1840" w:type="pct"/>
            <w:tcBorders>
              <w:top w:val="single" w:sz="4" w:space="0" w:color="auto"/>
              <w:left w:val="single" w:sz="4" w:space="0" w:color="auto"/>
              <w:bottom w:val="single" w:sz="4" w:space="0" w:color="auto"/>
              <w:right w:val="single" w:sz="4" w:space="0" w:color="auto"/>
            </w:tcBorders>
            <w:vAlign w:val="center"/>
          </w:tcPr>
          <w:p w14:paraId="17E4DB5A" w14:textId="77777777" w:rsidR="003C0C3E" w:rsidRPr="009B0170" w:rsidRDefault="003C0C3E" w:rsidP="003C0C3E">
            <w:pPr>
              <w:keepNext/>
              <w:rPr>
                <w:ins w:id="371" w:author="Balneg, Ronald@Energy" w:date="2018-07-25T13:20:00Z"/>
                <w:rFonts w:asciiTheme="minorHAnsi" w:hAnsiTheme="minorHAnsi"/>
                <w:sz w:val="18"/>
                <w:szCs w:val="18"/>
              </w:rPr>
            </w:pPr>
            <w:ins w:id="372" w:author="Balneg, Ronald@Energy" w:date="2018-07-25T13:20:00Z">
              <w:r w:rsidRPr="009B0170">
                <w:rPr>
                  <w:rFonts w:asciiTheme="minorHAnsi" w:hAnsiTheme="minorHAnsi"/>
                  <w:sz w:val="18"/>
                  <w:szCs w:val="18"/>
                </w:rPr>
                <w:t>Measured AHU Airflow (cfm)</w:t>
              </w:r>
            </w:ins>
          </w:p>
        </w:tc>
        <w:tc>
          <w:tcPr>
            <w:tcW w:w="2896" w:type="pct"/>
            <w:tcBorders>
              <w:top w:val="single" w:sz="4" w:space="0" w:color="auto"/>
              <w:left w:val="single" w:sz="4" w:space="0" w:color="auto"/>
              <w:bottom w:val="single" w:sz="4" w:space="0" w:color="auto"/>
              <w:right w:val="single" w:sz="4" w:space="0" w:color="auto"/>
            </w:tcBorders>
            <w:vAlign w:val="center"/>
          </w:tcPr>
          <w:p w14:paraId="41BFD2A7" w14:textId="5588094D" w:rsidR="003C0C3E" w:rsidRPr="00013B8C" w:rsidRDefault="003C0C3E" w:rsidP="00435D06">
            <w:pPr>
              <w:keepNext/>
              <w:rPr>
                <w:ins w:id="373" w:author="Balneg, Ronald@Energy" w:date="2018-07-25T13:20:00Z"/>
                <w:rFonts w:asciiTheme="minorHAnsi" w:hAnsiTheme="minorHAnsi"/>
                <w:sz w:val="18"/>
                <w:szCs w:val="18"/>
              </w:rPr>
            </w:pPr>
            <w:ins w:id="374" w:author="Balneg, Ronald@Energy" w:date="2018-07-25T13:20:00Z">
              <w:r w:rsidRPr="009B0170">
                <w:rPr>
                  <w:rFonts w:asciiTheme="minorHAnsi" w:hAnsiTheme="minorHAnsi"/>
                  <w:sz w:val="18"/>
                  <w:szCs w:val="18"/>
                </w:rPr>
                <w:t>&lt;&lt;</w:t>
              </w:r>
            </w:ins>
            <w:ins w:id="375" w:author="Smith, Alexis@Energy" w:date="2018-08-14T13:25:00Z">
              <w:r w:rsidR="009C12B5" w:rsidRPr="006E4974">
                <w:rPr>
                  <w:rFonts w:asciiTheme="minorHAnsi" w:hAnsiTheme="minorHAnsi"/>
                  <w:sz w:val="18"/>
                  <w:szCs w:val="18"/>
                </w:rPr>
                <w:t xml:space="preserve"> auto filled from B0</w:t>
              </w:r>
            </w:ins>
            <w:ins w:id="376" w:author="Smith, Alexis@Energy" w:date="2018-12-17T10:41:00Z">
              <w:r w:rsidR="00435D06">
                <w:rPr>
                  <w:rFonts w:asciiTheme="minorHAnsi" w:hAnsiTheme="minorHAnsi"/>
                  <w:sz w:val="18"/>
                  <w:szCs w:val="18"/>
                </w:rPr>
                <w:t>6</w:t>
              </w:r>
            </w:ins>
            <w:ins w:id="377" w:author="Smith, Alexis@Energy" w:date="2018-08-14T13:25:00Z">
              <w:r w:rsidR="009C12B5" w:rsidRPr="006E4974">
                <w:rPr>
                  <w:rFonts w:asciiTheme="minorHAnsi" w:hAnsiTheme="minorHAnsi"/>
                  <w:sz w:val="18"/>
                  <w:szCs w:val="18"/>
                </w:rPr>
                <w:t>&gt;&gt;</w:t>
              </w:r>
            </w:ins>
          </w:p>
        </w:tc>
      </w:tr>
      <w:tr w:rsidR="003C0C3E" w:rsidRPr="003F2ABE" w14:paraId="44C2D76A" w14:textId="77777777" w:rsidTr="006E4974">
        <w:trPr>
          <w:trHeight w:val="432"/>
          <w:ins w:id="378" w:author="Balneg, Ronald@Energy" w:date="2018-07-25T13:20:00Z"/>
        </w:trPr>
        <w:tc>
          <w:tcPr>
            <w:tcW w:w="264" w:type="pct"/>
            <w:tcBorders>
              <w:top w:val="single" w:sz="4" w:space="0" w:color="auto"/>
              <w:left w:val="single" w:sz="4" w:space="0" w:color="auto"/>
              <w:bottom w:val="single" w:sz="4" w:space="0" w:color="auto"/>
              <w:right w:val="single" w:sz="4" w:space="0" w:color="auto"/>
            </w:tcBorders>
            <w:vAlign w:val="center"/>
          </w:tcPr>
          <w:p w14:paraId="02DCADFF" w14:textId="258D7FF1" w:rsidR="003C0C3E" w:rsidRPr="00C83250" w:rsidRDefault="003C0C3E" w:rsidP="003C0C3E">
            <w:pPr>
              <w:keepNext/>
              <w:spacing w:line="240" w:lineRule="exact"/>
              <w:ind w:left="-14" w:firstLine="14"/>
              <w:jc w:val="center"/>
              <w:rPr>
                <w:ins w:id="379" w:author="Balneg, Ronald@Energy" w:date="2018-07-25T13:20:00Z"/>
                <w:rFonts w:asciiTheme="minorHAnsi" w:hAnsiTheme="minorHAnsi"/>
                <w:sz w:val="18"/>
                <w:szCs w:val="18"/>
              </w:rPr>
            </w:pPr>
            <w:ins w:id="380" w:author="Balneg, Ronald@Energy" w:date="2018-07-25T13:20:00Z">
              <w:r w:rsidRPr="00013B8C">
                <w:rPr>
                  <w:rFonts w:asciiTheme="minorHAnsi" w:hAnsiTheme="minorHAnsi"/>
                  <w:sz w:val="18"/>
                  <w:szCs w:val="18"/>
                </w:rPr>
                <w:t>0</w:t>
              </w:r>
            </w:ins>
            <w:ins w:id="381" w:author="Smith, Alexis@Energy" w:date="2018-08-09T12:33:00Z">
              <w:r w:rsidR="00CF04AA" w:rsidRPr="00013B8C">
                <w:rPr>
                  <w:rFonts w:asciiTheme="minorHAnsi" w:hAnsiTheme="minorHAnsi"/>
                  <w:sz w:val="18"/>
                  <w:szCs w:val="18"/>
                </w:rPr>
                <w:t>5</w:t>
              </w:r>
            </w:ins>
            <w:ins w:id="382" w:author="Balneg, Ronald@Energy" w:date="2018-07-25T13:20:00Z">
              <w:del w:id="383" w:author="Smith, Alexis@Energy" w:date="2018-08-09T12:33:00Z">
                <w:r w:rsidRPr="00013B8C" w:rsidDel="000E5BBE">
                  <w:rPr>
                    <w:rFonts w:asciiTheme="minorHAnsi" w:hAnsiTheme="minorHAnsi"/>
                    <w:sz w:val="18"/>
                    <w:szCs w:val="18"/>
                  </w:rPr>
                  <w:delText>9</w:delText>
                </w:r>
              </w:del>
            </w:ins>
          </w:p>
        </w:tc>
        <w:tc>
          <w:tcPr>
            <w:tcW w:w="1840" w:type="pct"/>
            <w:tcBorders>
              <w:top w:val="single" w:sz="4" w:space="0" w:color="auto"/>
              <w:left w:val="single" w:sz="4" w:space="0" w:color="auto"/>
              <w:bottom w:val="single" w:sz="4" w:space="0" w:color="auto"/>
              <w:right w:val="single" w:sz="4" w:space="0" w:color="auto"/>
            </w:tcBorders>
            <w:vAlign w:val="center"/>
          </w:tcPr>
          <w:p w14:paraId="670BCC40" w14:textId="77777777" w:rsidR="003C0C3E" w:rsidRPr="009B0170" w:rsidRDefault="003C0C3E" w:rsidP="003C0C3E">
            <w:pPr>
              <w:keepNext/>
              <w:rPr>
                <w:ins w:id="384" w:author="Balneg, Ronald@Energy" w:date="2018-07-25T13:20:00Z"/>
                <w:rFonts w:asciiTheme="minorHAnsi" w:hAnsiTheme="minorHAnsi"/>
                <w:sz w:val="18"/>
                <w:szCs w:val="18"/>
              </w:rPr>
            </w:pPr>
            <w:ins w:id="385" w:author="Balneg, Ronald@Energy" w:date="2018-07-25T13:20:00Z">
              <w:r w:rsidRPr="009B0170">
                <w:rPr>
                  <w:rFonts w:asciiTheme="minorHAnsi" w:hAnsiTheme="minorHAnsi"/>
                  <w:sz w:val="18"/>
                  <w:szCs w:val="18"/>
                </w:rPr>
                <w:t>Calculated Target Allowable Duct Leakage Rate (cfm)</w:t>
              </w:r>
            </w:ins>
          </w:p>
        </w:tc>
        <w:tc>
          <w:tcPr>
            <w:tcW w:w="2896" w:type="pct"/>
            <w:tcBorders>
              <w:top w:val="single" w:sz="4" w:space="0" w:color="auto"/>
              <w:left w:val="single" w:sz="4" w:space="0" w:color="auto"/>
              <w:bottom w:val="single" w:sz="4" w:space="0" w:color="auto"/>
              <w:right w:val="single" w:sz="4" w:space="0" w:color="auto"/>
            </w:tcBorders>
            <w:vAlign w:val="center"/>
          </w:tcPr>
          <w:p w14:paraId="4AA7B16E" w14:textId="77777777" w:rsidR="003C0C3E" w:rsidRPr="009B0170" w:rsidRDefault="003C0C3E" w:rsidP="003C0C3E">
            <w:pPr>
              <w:keepNext/>
              <w:rPr>
                <w:ins w:id="386" w:author="Balneg, Ronald@Energy" w:date="2018-07-25T13:20:00Z"/>
                <w:rFonts w:asciiTheme="minorHAnsi" w:hAnsiTheme="minorHAnsi"/>
                <w:sz w:val="18"/>
                <w:szCs w:val="18"/>
              </w:rPr>
            </w:pPr>
            <w:ins w:id="387" w:author="Balneg, Ronald@Energy" w:date="2018-07-25T13:20:00Z">
              <w:r w:rsidRPr="009B0170">
                <w:rPr>
                  <w:rFonts w:asciiTheme="minorHAnsi" w:hAnsiTheme="minorHAnsi"/>
                  <w:sz w:val="18"/>
                  <w:szCs w:val="18"/>
                </w:rPr>
                <w:t>&lt;&lt;calculated field: numeric xxx:</w:t>
              </w:r>
            </w:ins>
          </w:p>
          <w:p w14:paraId="165DE5D8" w14:textId="77777777" w:rsidR="0049088F" w:rsidRPr="006E4974" w:rsidRDefault="0049088F" w:rsidP="0049088F">
            <w:pPr>
              <w:keepNext/>
              <w:rPr>
                <w:ins w:id="388" w:author="Smith, Alexis@Energy" w:date="2018-08-14T13:54:00Z"/>
                <w:rFonts w:asciiTheme="minorHAnsi" w:hAnsiTheme="minorHAnsi"/>
                <w:sz w:val="18"/>
                <w:szCs w:val="18"/>
                <w:u w:val="single"/>
              </w:rPr>
            </w:pPr>
            <w:ins w:id="389" w:author="Smith, Alexis@Energy" w:date="2018-08-14T13:54:00Z">
              <w:r w:rsidRPr="006E4974">
                <w:rPr>
                  <w:rFonts w:asciiTheme="minorHAnsi" w:hAnsiTheme="minorHAnsi"/>
                  <w:sz w:val="18"/>
                  <w:szCs w:val="18"/>
                </w:rPr>
                <w:t xml:space="preserve">if AHUAirflowMethod= </w:t>
              </w:r>
              <w:r w:rsidRPr="006E4974">
                <w:rPr>
                  <w:rFonts w:asciiTheme="minorHAnsi" w:hAnsiTheme="minorHAnsi"/>
                  <w:sz w:val="18"/>
                  <w:szCs w:val="18"/>
                  <w:u w:val="single"/>
                </w:rPr>
                <w:t xml:space="preserve">DefaultAirflowMethod then </w:t>
              </w:r>
            </w:ins>
          </w:p>
          <w:p w14:paraId="1E4EB54F" w14:textId="3C63AADC" w:rsidR="003C0C3E" w:rsidRPr="00C83250" w:rsidDel="0049088F" w:rsidRDefault="0049088F" w:rsidP="0049088F">
            <w:pPr>
              <w:keepNext/>
              <w:rPr>
                <w:ins w:id="390" w:author="Balneg, Ronald@Energy" w:date="2018-07-25T13:20:00Z"/>
                <w:del w:id="391" w:author="Smith, Alexis@Energy" w:date="2018-08-14T13:54:00Z"/>
                <w:rFonts w:asciiTheme="minorHAnsi" w:hAnsiTheme="minorHAnsi"/>
                <w:sz w:val="18"/>
                <w:szCs w:val="18"/>
                <w:u w:val="single"/>
              </w:rPr>
            </w:pPr>
            <w:ins w:id="392" w:author="Smith, Alexis@Energy" w:date="2018-08-14T13:54:00Z">
              <w:r w:rsidRPr="006E4974">
                <w:rPr>
                  <w:rFonts w:asciiTheme="minorHAnsi" w:hAnsiTheme="minorHAnsi"/>
                  <w:sz w:val="18"/>
                  <w:szCs w:val="18"/>
                  <w:u w:val="single"/>
                </w:rPr>
                <w:t>AHUAirflow=ZonedCondFloorArea*0.5*</w:t>
              </w:r>
              <w:r w:rsidRPr="006E4974">
                <w:rPr>
                  <w:rFonts w:asciiTheme="minorHAnsi" w:hAnsiTheme="minorHAnsi"/>
                  <w:sz w:val="18"/>
                  <w:szCs w:val="18"/>
                </w:rPr>
                <w:t xml:space="preserve"> </w:t>
              </w:r>
            </w:ins>
            <w:ins w:id="393" w:author="Smith, Alexis@Energy" w:date="2018-08-15T13:24:00Z">
              <w:r w:rsidR="00CF04AA" w:rsidRPr="00013B8C">
                <w:rPr>
                  <w:rFonts w:asciiTheme="minorHAnsi" w:hAnsiTheme="minorHAnsi"/>
                  <w:sz w:val="18"/>
                  <w:szCs w:val="18"/>
                </w:rPr>
                <w:t>0.06</w:t>
              </w:r>
            </w:ins>
            <w:ins w:id="394" w:author="Balneg, Ronald@Energy" w:date="2018-07-25T13:20:00Z">
              <w:del w:id="395" w:author="Smith, Alexis@Energy" w:date="2018-08-14T13:54:00Z">
                <w:r w:rsidR="003C0C3E" w:rsidRPr="00013B8C" w:rsidDel="0049088F">
                  <w:rPr>
                    <w:rFonts w:asciiTheme="minorHAnsi" w:hAnsiTheme="minorHAnsi"/>
                    <w:sz w:val="18"/>
                    <w:szCs w:val="18"/>
                  </w:rPr>
                  <w:delText xml:space="preserve">if </w:delText>
                </w:r>
                <w:r w:rsidR="003C0C3E" w:rsidRPr="00013B8C" w:rsidDel="0049088F">
                  <w:rPr>
                    <w:rFonts w:asciiTheme="minorHAnsi" w:hAnsiTheme="minorHAnsi"/>
                    <w:sz w:val="18"/>
                    <w:szCs w:val="18"/>
                    <w:u w:val="single"/>
                  </w:rPr>
                  <w:delText xml:space="preserve">DefaultAirflowMethod then </w:delText>
                </w:r>
              </w:del>
            </w:ins>
          </w:p>
          <w:p w14:paraId="4C8E6433" w14:textId="3BF66859" w:rsidR="003C0C3E" w:rsidRPr="009B0170" w:rsidRDefault="003C0C3E" w:rsidP="003C0C3E">
            <w:pPr>
              <w:keepNext/>
              <w:rPr>
                <w:ins w:id="396" w:author="Smith, Alexis@Energy" w:date="2018-08-15T13:22:00Z"/>
                <w:rFonts w:asciiTheme="minorHAnsi" w:hAnsiTheme="minorHAnsi"/>
                <w:sz w:val="18"/>
                <w:szCs w:val="18"/>
                <w:u w:val="single"/>
              </w:rPr>
            </w:pPr>
            <w:ins w:id="397" w:author="Balneg, Ronald@Energy" w:date="2018-07-25T13:20:00Z">
              <w:del w:id="398" w:author="Smith, Alexis@Energy" w:date="2018-08-14T13:54:00Z">
                <w:r w:rsidRPr="009B0170" w:rsidDel="0049088F">
                  <w:rPr>
                    <w:rFonts w:asciiTheme="minorHAnsi" w:hAnsiTheme="minorHAnsi"/>
                    <w:sz w:val="18"/>
                    <w:szCs w:val="18"/>
                  </w:rPr>
                  <w:delText>LeakageFactor</w:delText>
                </w:r>
              </w:del>
              <w:r w:rsidRPr="009B0170">
                <w:rPr>
                  <w:rFonts w:asciiTheme="minorHAnsi" w:hAnsiTheme="minorHAnsi"/>
                  <w:sz w:val="18"/>
                  <w:szCs w:val="18"/>
                  <w:u w:val="single"/>
                </w:rPr>
                <w:t>;</w:t>
              </w:r>
            </w:ins>
          </w:p>
          <w:p w14:paraId="770DEE94" w14:textId="77777777" w:rsidR="00CF04AA" w:rsidRPr="009B0170" w:rsidRDefault="00CF04AA" w:rsidP="003C0C3E">
            <w:pPr>
              <w:keepNext/>
              <w:rPr>
                <w:ins w:id="399" w:author="Balneg, Ronald@Energy" w:date="2018-07-25T13:20:00Z"/>
                <w:rFonts w:asciiTheme="minorHAnsi" w:hAnsiTheme="minorHAnsi"/>
                <w:sz w:val="18"/>
                <w:szCs w:val="18"/>
                <w:u w:val="single"/>
              </w:rPr>
            </w:pPr>
          </w:p>
          <w:p w14:paraId="0DA6E3D4" w14:textId="77777777" w:rsidR="003C0C3E" w:rsidRPr="00316229" w:rsidRDefault="003C0C3E" w:rsidP="003C0C3E">
            <w:pPr>
              <w:keepNext/>
              <w:rPr>
                <w:ins w:id="400" w:author="Balneg, Ronald@Energy" w:date="2018-07-25T13:20:00Z"/>
                <w:rFonts w:asciiTheme="minorHAnsi" w:hAnsiTheme="minorHAnsi"/>
                <w:sz w:val="18"/>
                <w:szCs w:val="18"/>
                <w:u w:val="single"/>
              </w:rPr>
            </w:pPr>
            <w:ins w:id="401" w:author="Balneg, Ronald@Energy" w:date="2018-07-25T13:20:00Z">
              <w:r w:rsidRPr="00316229">
                <w:rPr>
                  <w:rFonts w:asciiTheme="minorHAnsi" w:hAnsiTheme="minorHAnsi"/>
                  <w:sz w:val="18"/>
                  <w:szCs w:val="18"/>
                  <w:u w:val="single"/>
                </w:rPr>
                <w:t xml:space="preserve">elseif AHUAirflowMethod= CoolingSystemMethod then </w:t>
              </w:r>
            </w:ins>
          </w:p>
          <w:p w14:paraId="567EF3B0" w14:textId="6646C5CA" w:rsidR="003C0C3E" w:rsidRPr="006B612D" w:rsidRDefault="003C0C3E" w:rsidP="003C0C3E">
            <w:pPr>
              <w:keepNext/>
              <w:rPr>
                <w:ins w:id="402" w:author="Smith, Alexis@Energy" w:date="2018-08-15T13:22:00Z"/>
                <w:rFonts w:asciiTheme="minorHAnsi" w:hAnsiTheme="minorHAnsi"/>
                <w:sz w:val="18"/>
                <w:szCs w:val="18"/>
                <w:u w:val="single"/>
              </w:rPr>
            </w:pPr>
            <w:ins w:id="403" w:author="Balneg, Ronald@Energy" w:date="2018-07-25T13:20:00Z">
              <w:r w:rsidRPr="004712B8">
                <w:rPr>
                  <w:rFonts w:asciiTheme="minorHAnsi" w:hAnsiTheme="minorHAnsi"/>
                  <w:sz w:val="18"/>
                  <w:szCs w:val="18"/>
                  <w:u w:val="single"/>
                </w:rPr>
                <w:t>AHUAirflow=CondenserNomCoolCapacityTon*400*</w:t>
              </w:r>
              <w:r w:rsidRPr="004712B8">
                <w:rPr>
                  <w:rFonts w:asciiTheme="minorHAnsi" w:hAnsiTheme="minorHAnsi"/>
                  <w:sz w:val="18"/>
                  <w:szCs w:val="18"/>
                </w:rPr>
                <w:t xml:space="preserve"> </w:t>
              </w:r>
              <w:del w:id="404" w:author="Smith, Alexis@Energy" w:date="2018-08-15T13:24:00Z">
                <w:r w:rsidRPr="004712B8" w:rsidDel="00CF04AA">
                  <w:rPr>
                    <w:rFonts w:asciiTheme="minorHAnsi" w:hAnsiTheme="minorHAnsi"/>
                    <w:sz w:val="18"/>
                    <w:szCs w:val="18"/>
                  </w:rPr>
                  <w:delText>LeakageFactor</w:delText>
                </w:r>
              </w:del>
            </w:ins>
            <w:ins w:id="405" w:author="Smith, Alexis@Energy" w:date="2018-08-15T13:24:00Z">
              <w:r w:rsidR="00CF04AA" w:rsidRPr="006B612D">
                <w:rPr>
                  <w:rFonts w:asciiTheme="minorHAnsi" w:hAnsiTheme="minorHAnsi"/>
                  <w:sz w:val="18"/>
                  <w:szCs w:val="18"/>
                </w:rPr>
                <w:t>0.06</w:t>
              </w:r>
            </w:ins>
            <w:ins w:id="406" w:author="Balneg, Ronald@Energy" w:date="2018-07-25T13:20:00Z">
              <w:r w:rsidRPr="006B612D">
                <w:rPr>
                  <w:rFonts w:asciiTheme="minorHAnsi" w:hAnsiTheme="minorHAnsi"/>
                  <w:sz w:val="18"/>
                  <w:szCs w:val="18"/>
                  <w:u w:val="single"/>
                </w:rPr>
                <w:t>;</w:t>
              </w:r>
            </w:ins>
          </w:p>
          <w:p w14:paraId="5C1DF869" w14:textId="77777777" w:rsidR="00CF04AA" w:rsidRPr="002E5FE0" w:rsidRDefault="00CF04AA" w:rsidP="003C0C3E">
            <w:pPr>
              <w:keepNext/>
              <w:rPr>
                <w:ins w:id="407" w:author="Balneg, Ronald@Energy" w:date="2018-07-25T13:20:00Z"/>
                <w:rFonts w:asciiTheme="minorHAnsi" w:hAnsiTheme="minorHAnsi"/>
                <w:sz w:val="18"/>
                <w:szCs w:val="18"/>
                <w:u w:val="single"/>
              </w:rPr>
            </w:pPr>
          </w:p>
          <w:p w14:paraId="5F577F34" w14:textId="77777777" w:rsidR="003C0C3E" w:rsidRPr="00013B8C" w:rsidRDefault="003C0C3E" w:rsidP="003C0C3E">
            <w:pPr>
              <w:keepNext/>
              <w:rPr>
                <w:ins w:id="408" w:author="Balneg, Ronald@Energy" w:date="2018-07-25T13:20:00Z"/>
                <w:rFonts w:asciiTheme="minorHAnsi" w:hAnsiTheme="minorHAnsi"/>
                <w:sz w:val="18"/>
                <w:szCs w:val="18"/>
                <w:u w:val="single"/>
              </w:rPr>
            </w:pPr>
            <w:ins w:id="409" w:author="Balneg, Ronald@Energy" w:date="2018-07-25T13:20:00Z">
              <w:r w:rsidRPr="00013B8C">
                <w:rPr>
                  <w:rFonts w:asciiTheme="minorHAnsi" w:hAnsiTheme="minorHAnsi"/>
                  <w:sz w:val="18"/>
                  <w:szCs w:val="18"/>
                  <w:u w:val="single"/>
                </w:rPr>
                <w:t>elseif AHUAirflowMethod= HeatingSystemMethod</w:t>
              </w:r>
            </w:ins>
          </w:p>
          <w:p w14:paraId="3AB7C6AE" w14:textId="4A2FE92B" w:rsidR="003C0C3E" w:rsidRPr="00013B8C" w:rsidRDefault="003C0C3E" w:rsidP="003C0C3E">
            <w:pPr>
              <w:keepNext/>
              <w:rPr>
                <w:ins w:id="410" w:author="Smith, Alexis@Energy" w:date="2018-08-15T13:22:00Z"/>
                <w:rFonts w:asciiTheme="minorHAnsi" w:hAnsiTheme="minorHAnsi"/>
                <w:sz w:val="18"/>
                <w:szCs w:val="18"/>
                <w:u w:val="single"/>
              </w:rPr>
            </w:pPr>
            <w:ins w:id="411" w:author="Balneg, Ronald@Energy" w:date="2018-07-25T13:20:00Z">
              <w:r w:rsidRPr="00013B8C">
                <w:rPr>
                  <w:rFonts w:asciiTheme="minorHAnsi" w:hAnsiTheme="minorHAnsi"/>
                  <w:sz w:val="18"/>
                  <w:szCs w:val="18"/>
                  <w:u w:val="single"/>
                </w:rPr>
                <w:t>then AHUAirflow=HeatingCapacityKbtuh*21.7*</w:t>
              </w:r>
              <w:r w:rsidRPr="00013B8C">
                <w:rPr>
                  <w:rFonts w:asciiTheme="minorHAnsi" w:hAnsiTheme="minorHAnsi"/>
                  <w:sz w:val="18"/>
                  <w:szCs w:val="18"/>
                </w:rPr>
                <w:t xml:space="preserve"> </w:t>
              </w:r>
              <w:del w:id="412" w:author="Smith, Alexis@Energy" w:date="2018-08-15T13:24:00Z">
                <w:r w:rsidRPr="00013B8C" w:rsidDel="00CF04AA">
                  <w:rPr>
                    <w:rFonts w:asciiTheme="minorHAnsi" w:hAnsiTheme="minorHAnsi"/>
                    <w:sz w:val="18"/>
                    <w:szCs w:val="18"/>
                  </w:rPr>
                  <w:delText>LeakageFactor</w:delText>
                </w:r>
              </w:del>
            </w:ins>
            <w:ins w:id="413" w:author="Smith, Alexis@Energy" w:date="2018-08-15T13:24:00Z">
              <w:r w:rsidR="00CF04AA" w:rsidRPr="00013B8C">
                <w:rPr>
                  <w:rFonts w:asciiTheme="minorHAnsi" w:hAnsiTheme="minorHAnsi"/>
                  <w:sz w:val="18"/>
                  <w:szCs w:val="18"/>
                </w:rPr>
                <w:t>0.06</w:t>
              </w:r>
            </w:ins>
            <w:ins w:id="414" w:author="Balneg, Ronald@Energy" w:date="2018-07-25T13:20:00Z">
              <w:r w:rsidRPr="00013B8C">
                <w:rPr>
                  <w:rFonts w:asciiTheme="minorHAnsi" w:hAnsiTheme="minorHAnsi"/>
                  <w:sz w:val="18"/>
                  <w:szCs w:val="18"/>
                  <w:u w:val="single"/>
                </w:rPr>
                <w:t>;</w:t>
              </w:r>
            </w:ins>
          </w:p>
          <w:p w14:paraId="7EAD69C9" w14:textId="77777777" w:rsidR="00CF04AA" w:rsidRPr="00013B8C" w:rsidRDefault="00CF04AA" w:rsidP="003C0C3E">
            <w:pPr>
              <w:keepNext/>
              <w:rPr>
                <w:ins w:id="415" w:author="Balneg, Ronald@Energy" w:date="2018-07-25T13:20:00Z"/>
                <w:rFonts w:asciiTheme="minorHAnsi" w:hAnsiTheme="minorHAnsi"/>
                <w:sz w:val="18"/>
                <w:szCs w:val="18"/>
                <w:u w:val="single"/>
              </w:rPr>
            </w:pPr>
          </w:p>
          <w:p w14:paraId="374DE46B" w14:textId="77777777" w:rsidR="003C0C3E" w:rsidRPr="00013B8C" w:rsidRDefault="003C0C3E" w:rsidP="003C0C3E">
            <w:pPr>
              <w:keepNext/>
              <w:rPr>
                <w:ins w:id="416" w:author="Balneg, Ronald@Energy" w:date="2018-07-25T13:20:00Z"/>
                <w:rFonts w:asciiTheme="minorHAnsi" w:hAnsiTheme="minorHAnsi"/>
                <w:sz w:val="18"/>
                <w:szCs w:val="18"/>
              </w:rPr>
            </w:pPr>
            <w:ins w:id="417" w:author="Balneg, Ronald@Energy" w:date="2018-07-25T13:20:00Z">
              <w:r w:rsidRPr="00013B8C">
                <w:rPr>
                  <w:rFonts w:asciiTheme="minorHAnsi" w:hAnsiTheme="minorHAnsi"/>
                  <w:sz w:val="18"/>
                  <w:szCs w:val="18"/>
                  <w:u w:val="single"/>
                </w:rPr>
                <w:t>elseif AHUAirflowMethod= MeasuredAirflowMethod</w:t>
              </w:r>
              <w:r w:rsidRPr="00013B8C">
                <w:rPr>
                  <w:rFonts w:asciiTheme="minorHAnsi" w:hAnsiTheme="minorHAnsi"/>
                  <w:sz w:val="18"/>
                  <w:szCs w:val="18"/>
                </w:rPr>
                <w:t xml:space="preserve"> then</w:t>
              </w:r>
            </w:ins>
          </w:p>
          <w:p w14:paraId="7818AD51" w14:textId="77777777" w:rsidR="00CF04AA" w:rsidRPr="00013B8C" w:rsidRDefault="003C0C3E" w:rsidP="00CF04AA">
            <w:pPr>
              <w:keepNext/>
              <w:rPr>
                <w:ins w:id="418" w:author="Smith, Alexis@Energy" w:date="2018-08-15T13:32:00Z"/>
                <w:rFonts w:asciiTheme="minorHAnsi" w:hAnsiTheme="minorHAnsi"/>
                <w:sz w:val="18"/>
                <w:szCs w:val="18"/>
              </w:rPr>
            </w:pPr>
            <w:ins w:id="419" w:author="Balneg, Ronald@Energy" w:date="2018-07-25T13:20:00Z">
              <w:r w:rsidRPr="00013B8C">
                <w:rPr>
                  <w:rFonts w:asciiTheme="minorHAnsi" w:hAnsiTheme="minorHAnsi"/>
                  <w:sz w:val="18"/>
                  <w:szCs w:val="18"/>
                  <w:u w:val="single"/>
                </w:rPr>
                <w:t>AHUAirflow=</w:t>
              </w:r>
              <w:r w:rsidRPr="00013B8C">
                <w:rPr>
                  <w:rFonts w:asciiTheme="minorHAnsi" w:hAnsiTheme="minorHAnsi"/>
                  <w:sz w:val="18"/>
                  <w:szCs w:val="18"/>
                </w:rPr>
                <w:t xml:space="preserve"> Measured AHUAirflow * </w:t>
              </w:r>
              <w:del w:id="420" w:author="Smith, Alexis@Energy" w:date="2018-08-15T13:24:00Z">
                <w:r w:rsidRPr="00013B8C" w:rsidDel="00CF04AA">
                  <w:rPr>
                    <w:rFonts w:asciiTheme="minorHAnsi" w:hAnsiTheme="minorHAnsi"/>
                    <w:sz w:val="18"/>
                    <w:szCs w:val="18"/>
                  </w:rPr>
                  <w:delText>LeakageFactor</w:delText>
                </w:r>
              </w:del>
            </w:ins>
            <w:ins w:id="421" w:author="Smith, Alexis@Energy" w:date="2018-08-15T13:24:00Z">
              <w:r w:rsidR="00CF04AA" w:rsidRPr="00013B8C">
                <w:rPr>
                  <w:rFonts w:asciiTheme="minorHAnsi" w:hAnsiTheme="minorHAnsi"/>
                  <w:sz w:val="18"/>
                  <w:szCs w:val="18"/>
                </w:rPr>
                <w:t>0.06</w:t>
              </w:r>
            </w:ins>
          </w:p>
          <w:p w14:paraId="25DED1A7" w14:textId="77777777" w:rsidR="00CF04AA" w:rsidRPr="00013B8C" w:rsidRDefault="00CF04AA" w:rsidP="00CF04AA">
            <w:pPr>
              <w:keepNext/>
              <w:rPr>
                <w:ins w:id="422" w:author="Smith, Alexis@Energy" w:date="2018-08-15T13:32:00Z"/>
                <w:rFonts w:asciiTheme="minorHAnsi" w:hAnsiTheme="minorHAnsi"/>
                <w:sz w:val="18"/>
                <w:szCs w:val="18"/>
              </w:rPr>
            </w:pPr>
          </w:p>
          <w:p w14:paraId="3077702D" w14:textId="77777777" w:rsidR="00CF04AA" w:rsidRPr="00013B8C" w:rsidRDefault="00CF04AA" w:rsidP="00CF04AA">
            <w:pPr>
              <w:keepNext/>
              <w:rPr>
                <w:ins w:id="423" w:author="Smith, Alexis@Energy" w:date="2018-08-15T13:32:00Z"/>
                <w:rFonts w:asciiTheme="minorHAnsi" w:hAnsiTheme="minorHAnsi"/>
                <w:sz w:val="18"/>
                <w:szCs w:val="18"/>
                <w:u w:val="single"/>
              </w:rPr>
            </w:pPr>
            <w:ins w:id="424" w:author="Smith, Alexis@Energy" w:date="2018-08-15T13:32:00Z">
              <w:r w:rsidRPr="00013B8C">
                <w:rPr>
                  <w:rFonts w:asciiTheme="minorHAnsi" w:hAnsiTheme="minorHAnsi"/>
                  <w:sz w:val="18"/>
                  <w:szCs w:val="18"/>
                  <w:u w:val="single"/>
                </w:rPr>
                <w:t>elseif AHUAirflowMethod= IndoorUnitMethod then</w:t>
              </w:r>
            </w:ins>
          </w:p>
          <w:p w14:paraId="4240A33B" w14:textId="0FE9C16A" w:rsidR="003C0C3E" w:rsidRPr="00013B8C" w:rsidRDefault="00CF04AA">
            <w:pPr>
              <w:keepNext/>
              <w:rPr>
                <w:ins w:id="425" w:author="Balneg, Ronald@Energy" w:date="2018-07-25T13:20:00Z"/>
                <w:rFonts w:asciiTheme="minorHAnsi" w:hAnsiTheme="minorHAnsi"/>
                <w:sz w:val="18"/>
                <w:szCs w:val="18"/>
              </w:rPr>
            </w:pPr>
            <w:ins w:id="426" w:author="Smith, Alexis@Energy" w:date="2018-08-15T13:32:00Z">
              <w:r w:rsidRPr="00013B8C">
                <w:rPr>
                  <w:rFonts w:asciiTheme="minorHAnsi" w:hAnsiTheme="minorHAnsi"/>
                  <w:sz w:val="18"/>
                  <w:szCs w:val="18"/>
                  <w:u w:val="single"/>
                </w:rPr>
                <w:t>AHUAirflow=IndoorAirUnitCoolingCapacityton*400*0.06</w:t>
              </w:r>
            </w:ins>
            <w:ins w:id="427" w:author="Balneg, Ronald@Energy" w:date="2018-07-25T13:20:00Z">
              <w:r w:rsidR="003C0C3E" w:rsidRPr="00013B8C">
                <w:rPr>
                  <w:rFonts w:asciiTheme="minorHAnsi" w:hAnsiTheme="minorHAnsi"/>
                  <w:sz w:val="18"/>
                  <w:szCs w:val="18"/>
                  <w:u w:val="single"/>
                </w:rPr>
                <w:t>&gt;&gt;</w:t>
              </w:r>
            </w:ins>
          </w:p>
        </w:tc>
      </w:tr>
      <w:tr w:rsidR="003C0C3E" w:rsidRPr="003F2ABE" w14:paraId="174AE6D4" w14:textId="77777777" w:rsidTr="006E4974">
        <w:trPr>
          <w:trHeight w:val="432"/>
          <w:ins w:id="428" w:author="Balneg, Ronald@Energy" w:date="2018-07-25T13:20:00Z"/>
        </w:trPr>
        <w:tc>
          <w:tcPr>
            <w:tcW w:w="264" w:type="pct"/>
            <w:vAlign w:val="center"/>
          </w:tcPr>
          <w:p w14:paraId="01CED434" w14:textId="18309794" w:rsidR="003C0C3E" w:rsidRPr="00C83250" w:rsidRDefault="003C0C3E" w:rsidP="003C0C3E">
            <w:pPr>
              <w:keepNext/>
              <w:spacing w:line="240" w:lineRule="exact"/>
              <w:ind w:left="-14" w:firstLine="14"/>
              <w:jc w:val="center"/>
              <w:rPr>
                <w:ins w:id="429" w:author="Balneg, Ronald@Energy" w:date="2018-07-25T13:20:00Z"/>
                <w:rFonts w:asciiTheme="minorHAnsi" w:hAnsiTheme="minorHAnsi"/>
                <w:sz w:val="18"/>
                <w:szCs w:val="18"/>
              </w:rPr>
            </w:pPr>
            <w:ins w:id="430" w:author="Smith, Alexis@Energy" w:date="2018-08-09T12:33:00Z">
              <w:r w:rsidRPr="00013B8C">
                <w:rPr>
                  <w:rFonts w:asciiTheme="minorHAnsi" w:hAnsiTheme="minorHAnsi"/>
                  <w:sz w:val="18"/>
                  <w:szCs w:val="18"/>
                </w:rPr>
                <w:t>0</w:t>
              </w:r>
              <w:r w:rsidR="00CF04AA" w:rsidRPr="00013B8C">
                <w:rPr>
                  <w:rFonts w:asciiTheme="minorHAnsi" w:hAnsiTheme="minorHAnsi"/>
                  <w:sz w:val="18"/>
                  <w:szCs w:val="18"/>
                </w:rPr>
                <w:t>6</w:t>
              </w:r>
            </w:ins>
            <w:ins w:id="431" w:author="Balneg, Ronald@Energy" w:date="2018-07-25T13:20:00Z">
              <w:del w:id="432" w:author="Smith, Alexis@Energy" w:date="2018-08-09T12:33:00Z">
                <w:r w:rsidRPr="00013B8C" w:rsidDel="000E5BBE">
                  <w:rPr>
                    <w:rFonts w:asciiTheme="minorHAnsi" w:hAnsiTheme="minorHAnsi"/>
                    <w:sz w:val="18"/>
                    <w:szCs w:val="18"/>
                  </w:rPr>
                  <w:delText>10</w:delText>
                </w:r>
              </w:del>
            </w:ins>
          </w:p>
        </w:tc>
        <w:tc>
          <w:tcPr>
            <w:tcW w:w="1840" w:type="pct"/>
            <w:shd w:val="clear" w:color="auto" w:fill="auto"/>
            <w:vAlign w:val="center"/>
          </w:tcPr>
          <w:p w14:paraId="76AF886F" w14:textId="77777777" w:rsidR="003C0C3E" w:rsidRPr="004712B8" w:rsidRDefault="003C0C3E" w:rsidP="003C0C3E">
            <w:pPr>
              <w:keepNext/>
              <w:rPr>
                <w:ins w:id="433" w:author="Balneg, Ronald@Energy" w:date="2018-07-25T13:20:00Z"/>
                <w:rFonts w:asciiTheme="minorHAnsi" w:hAnsiTheme="minorHAnsi"/>
                <w:b/>
                <w:sz w:val="18"/>
                <w:szCs w:val="18"/>
              </w:rPr>
            </w:pPr>
            <w:ins w:id="434" w:author="Balneg, Ronald@Energy" w:date="2018-07-25T13:20:00Z">
              <w:r w:rsidRPr="009B0170">
                <w:rPr>
                  <w:rFonts w:asciiTheme="minorHAnsi" w:hAnsiTheme="minorHAnsi"/>
                  <w:sz w:val="18"/>
                  <w:szCs w:val="18"/>
                </w:rPr>
                <w:t>Actual Duct Leakage Rate from Leakage T</w:t>
              </w:r>
              <w:r w:rsidRPr="00316229">
                <w:rPr>
                  <w:rFonts w:asciiTheme="minorHAnsi" w:hAnsiTheme="minorHAnsi"/>
                  <w:sz w:val="18"/>
                  <w:szCs w:val="18"/>
                </w:rPr>
                <w:t xml:space="preserve">est </w:t>
              </w:r>
              <w:r w:rsidRPr="004712B8">
                <w:rPr>
                  <w:rFonts w:asciiTheme="minorHAnsi" w:hAnsiTheme="minorHAnsi"/>
                  <w:sz w:val="18"/>
                  <w:szCs w:val="18"/>
                </w:rPr>
                <w:t>Measurement (cfm)</w:t>
              </w:r>
            </w:ins>
          </w:p>
        </w:tc>
        <w:tc>
          <w:tcPr>
            <w:tcW w:w="2896" w:type="pct"/>
            <w:shd w:val="clear" w:color="auto" w:fill="auto"/>
          </w:tcPr>
          <w:p w14:paraId="4711F759" w14:textId="60B9A066" w:rsidR="003C0C3E" w:rsidRPr="009B0170" w:rsidRDefault="003C0C3E" w:rsidP="003C0C3E">
            <w:pPr>
              <w:keepNext/>
              <w:rPr>
                <w:ins w:id="435" w:author="Balneg, Ronald@Energy" w:date="2018-07-25T13:20:00Z"/>
                <w:rFonts w:asciiTheme="minorHAnsi" w:hAnsiTheme="minorHAnsi"/>
                <w:sz w:val="18"/>
                <w:szCs w:val="18"/>
              </w:rPr>
            </w:pPr>
            <w:ins w:id="436" w:author="Balneg, Ronald@Energy" w:date="2018-07-25T13:20:00Z">
              <w:r w:rsidRPr="006B612D">
                <w:rPr>
                  <w:rFonts w:asciiTheme="minorHAnsi" w:hAnsiTheme="minorHAnsi"/>
                  <w:sz w:val="18"/>
                  <w:szCs w:val="18"/>
                </w:rPr>
                <w:t>&lt;&lt;</w:t>
              </w:r>
            </w:ins>
            <w:ins w:id="437" w:author="Smith, Alexis@Energy" w:date="2018-08-17T11:48:00Z">
              <w:r w:rsidR="00C83250" w:rsidRPr="001916A0">
                <w:rPr>
                  <w:rFonts w:asciiTheme="minorHAnsi" w:hAnsiTheme="minorHAnsi"/>
                  <w:sz w:val="18"/>
                </w:rPr>
                <w:t xml:space="preserve"> auto filled from B11</w:t>
              </w:r>
            </w:ins>
            <w:ins w:id="438" w:author="Balneg, Ronald@Energy" w:date="2018-07-25T13:20:00Z">
              <w:del w:id="439" w:author="Smith, Alexis@Energy" w:date="2018-08-17T11:48:00Z">
                <w:r w:rsidRPr="00C83250" w:rsidDel="00C83250">
                  <w:rPr>
                    <w:rFonts w:asciiTheme="minorHAnsi" w:hAnsiTheme="minorHAnsi"/>
                    <w:sz w:val="18"/>
                    <w:szCs w:val="18"/>
                  </w:rPr>
                  <w:delText>user input: numeric xxx.x</w:delText>
                </w:r>
              </w:del>
              <w:r w:rsidRPr="00C83250">
                <w:rPr>
                  <w:rFonts w:asciiTheme="minorHAnsi" w:hAnsiTheme="minorHAnsi"/>
                  <w:sz w:val="18"/>
                  <w:szCs w:val="18"/>
                </w:rPr>
                <w:t>&gt;&gt;</w:t>
              </w:r>
            </w:ins>
          </w:p>
        </w:tc>
      </w:tr>
      <w:tr w:rsidR="003C0C3E" w:rsidRPr="003F2ABE" w14:paraId="04825C2E" w14:textId="77777777" w:rsidTr="006E4974">
        <w:trPr>
          <w:trHeight w:val="432"/>
          <w:ins w:id="440" w:author="Balneg, Ronald@Energy" w:date="2018-07-25T13:20:00Z"/>
        </w:trPr>
        <w:tc>
          <w:tcPr>
            <w:tcW w:w="264" w:type="pct"/>
            <w:vAlign w:val="center"/>
          </w:tcPr>
          <w:p w14:paraId="2F861029" w14:textId="6F4FB2A4" w:rsidR="003C0C3E" w:rsidRPr="00C83250" w:rsidRDefault="003C0C3E" w:rsidP="003C0C3E">
            <w:pPr>
              <w:keepNext/>
              <w:spacing w:line="240" w:lineRule="exact"/>
              <w:ind w:left="-14" w:firstLine="14"/>
              <w:jc w:val="center"/>
              <w:rPr>
                <w:ins w:id="441" w:author="Balneg, Ronald@Energy" w:date="2018-07-25T13:20:00Z"/>
                <w:rFonts w:asciiTheme="minorHAnsi" w:hAnsiTheme="minorHAnsi"/>
                <w:sz w:val="18"/>
                <w:szCs w:val="18"/>
              </w:rPr>
            </w:pPr>
            <w:ins w:id="442" w:author="Smith, Alexis@Energy" w:date="2018-08-09T12:33:00Z">
              <w:r w:rsidRPr="00013B8C">
                <w:rPr>
                  <w:rFonts w:asciiTheme="minorHAnsi" w:hAnsiTheme="minorHAnsi"/>
                  <w:sz w:val="18"/>
                  <w:szCs w:val="18"/>
                </w:rPr>
                <w:t>0</w:t>
              </w:r>
              <w:r w:rsidR="00CF04AA" w:rsidRPr="00013B8C">
                <w:rPr>
                  <w:rFonts w:asciiTheme="minorHAnsi" w:hAnsiTheme="minorHAnsi"/>
                  <w:sz w:val="18"/>
                  <w:szCs w:val="18"/>
                </w:rPr>
                <w:t>7</w:t>
              </w:r>
            </w:ins>
            <w:ins w:id="443" w:author="Balneg, Ronald@Energy" w:date="2018-07-25T13:20:00Z">
              <w:del w:id="444" w:author="Smith, Alexis@Energy" w:date="2018-08-09T12:33:00Z">
                <w:r w:rsidRPr="00013B8C" w:rsidDel="000E5BBE">
                  <w:rPr>
                    <w:rFonts w:asciiTheme="minorHAnsi" w:hAnsiTheme="minorHAnsi"/>
                    <w:sz w:val="18"/>
                    <w:szCs w:val="18"/>
                  </w:rPr>
                  <w:delText>11</w:delText>
                </w:r>
              </w:del>
            </w:ins>
          </w:p>
        </w:tc>
        <w:tc>
          <w:tcPr>
            <w:tcW w:w="1840" w:type="pct"/>
            <w:shd w:val="clear" w:color="auto" w:fill="auto"/>
            <w:vAlign w:val="center"/>
          </w:tcPr>
          <w:p w14:paraId="4526B0C3" w14:textId="77777777" w:rsidR="003C0C3E" w:rsidRPr="009B0170" w:rsidRDefault="003C0C3E" w:rsidP="003C0C3E">
            <w:pPr>
              <w:keepNext/>
              <w:rPr>
                <w:ins w:id="445" w:author="Balneg, Ronald@Energy" w:date="2018-07-25T13:20:00Z"/>
                <w:rFonts w:asciiTheme="minorHAnsi" w:hAnsiTheme="minorHAnsi"/>
                <w:sz w:val="18"/>
                <w:szCs w:val="18"/>
              </w:rPr>
            </w:pPr>
            <w:ins w:id="446" w:author="Balneg, Ronald@Energy" w:date="2018-07-25T13:20:00Z">
              <w:r w:rsidRPr="009B0170">
                <w:rPr>
                  <w:rFonts w:asciiTheme="minorHAnsi" w:hAnsiTheme="minorHAnsi"/>
                  <w:sz w:val="18"/>
                  <w:szCs w:val="18"/>
                </w:rPr>
                <w:t>Compliance Statement:</w:t>
              </w:r>
            </w:ins>
          </w:p>
        </w:tc>
        <w:tc>
          <w:tcPr>
            <w:tcW w:w="2896" w:type="pct"/>
            <w:shd w:val="clear" w:color="auto" w:fill="auto"/>
          </w:tcPr>
          <w:p w14:paraId="785807B2" w14:textId="76DCD60E" w:rsidR="003C0C3E" w:rsidRPr="009B0170" w:rsidRDefault="003C0C3E" w:rsidP="003C0C3E">
            <w:pPr>
              <w:rPr>
                <w:ins w:id="447" w:author="Balneg, Ronald@Energy" w:date="2018-07-25T13:20:00Z"/>
                <w:rFonts w:asciiTheme="minorHAnsi" w:hAnsiTheme="minorHAnsi"/>
                <w:sz w:val="18"/>
                <w:szCs w:val="18"/>
              </w:rPr>
            </w:pPr>
            <w:ins w:id="448" w:author="Balneg, Ronald@Energy" w:date="2018-07-25T13:20:00Z">
              <w:r w:rsidRPr="00316229">
                <w:rPr>
                  <w:rFonts w:asciiTheme="minorHAnsi" w:hAnsiTheme="minorHAnsi"/>
                  <w:sz w:val="18"/>
                  <w:szCs w:val="18"/>
                </w:rPr>
                <w:t>&lt;&lt;if measured leakage is &lt;</w:t>
              </w:r>
            </w:ins>
            <w:ins w:id="449" w:author="Smith, Alexis@Energy" w:date="2018-08-14T13:52:00Z">
              <w:r w:rsidR="0049088F" w:rsidRPr="00316229">
                <w:rPr>
                  <w:rFonts w:asciiTheme="minorHAnsi" w:hAnsiTheme="minorHAnsi"/>
                  <w:sz w:val="18"/>
                  <w:szCs w:val="18"/>
                </w:rPr>
                <w:t xml:space="preserve"> </w:t>
              </w:r>
            </w:ins>
            <w:ins w:id="450" w:author="Balneg, Ronald@Energy" w:date="2018-07-25T13:20:00Z">
              <w:r w:rsidRPr="004712B8">
                <w:rPr>
                  <w:rFonts w:asciiTheme="minorHAnsi" w:hAnsiTheme="minorHAnsi"/>
                  <w:sz w:val="18"/>
                  <w:szCs w:val="18"/>
                </w:rPr>
                <w:t>or</w:t>
              </w:r>
            </w:ins>
            <w:ins w:id="451" w:author="Smith, Alexis@Energy" w:date="2018-08-14T13:52:00Z">
              <w:r w:rsidR="0049088F" w:rsidRPr="004712B8">
                <w:rPr>
                  <w:rFonts w:asciiTheme="minorHAnsi" w:hAnsiTheme="minorHAnsi"/>
                  <w:sz w:val="18"/>
                  <w:szCs w:val="18"/>
                </w:rPr>
                <w:t xml:space="preserve"> </w:t>
              </w:r>
            </w:ins>
            <w:ins w:id="452" w:author="Balneg, Ronald@Energy" w:date="2018-07-25T13:20:00Z">
              <w:r w:rsidRPr="004712B8">
                <w:rPr>
                  <w:rFonts w:asciiTheme="minorHAnsi" w:hAnsiTheme="minorHAnsi"/>
                  <w:sz w:val="18"/>
                  <w:szCs w:val="18"/>
                </w:rPr>
                <w:t>= to target allow</w:t>
              </w:r>
            </w:ins>
            <w:ins w:id="453" w:author="Smith, Alexis@Energy" w:date="2018-08-17T11:49:00Z">
              <w:r w:rsidR="00C83250">
                <w:rPr>
                  <w:rFonts w:asciiTheme="minorHAnsi" w:hAnsiTheme="minorHAnsi"/>
                  <w:sz w:val="18"/>
                  <w:szCs w:val="18"/>
                </w:rPr>
                <w:t>able leakage rate</w:t>
              </w:r>
            </w:ins>
            <w:ins w:id="454" w:author="Balneg, Ronald@Energy" w:date="2018-07-25T13:20:00Z">
              <w:del w:id="455" w:author="Smith, Alexis@Energy" w:date="2018-08-17T11:49:00Z">
                <w:r w:rsidRPr="009B0170" w:rsidDel="00C83250">
                  <w:rPr>
                    <w:rFonts w:asciiTheme="minorHAnsi" w:hAnsiTheme="minorHAnsi"/>
                    <w:sz w:val="18"/>
                    <w:szCs w:val="18"/>
                  </w:rPr>
                  <w:delText>ed</w:delText>
                </w:r>
              </w:del>
              <w:r w:rsidRPr="009B0170">
                <w:rPr>
                  <w:rFonts w:asciiTheme="minorHAnsi" w:hAnsiTheme="minorHAnsi"/>
                  <w:sz w:val="18"/>
                  <w:szCs w:val="18"/>
                </w:rPr>
                <w:t xml:space="preserve">, then display message:  </w:t>
              </w:r>
            </w:ins>
          </w:p>
          <w:p w14:paraId="642C3637" w14:textId="4AEE7A15" w:rsidR="003C0C3E" w:rsidRPr="009B0170" w:rsidRDefault="003C0C3E" w:rsidP="003C0C3E">
            <w:pPr>
              <w:rPr>
                <w:ins w:id="456" w:author="Balneg, Ronald@Energy" w:date="2018-07-25T13:20:00Z"/>
                <w:rFonts w:asciiTheme="minorHAnsi" w:hAnsiTheme="minorHAnsi"/>
                <w:sz w:val="18"/>
                <w:szCs w:val="18"/>
              </w:rPr>
            </w:pPr>
            <w:ins w:id="457" w:author="Balneg, Ronald@Energy" w:date="2018-07-25T13:20:00Z">
              <w:r w:rsidRPr="00316229">
                <w:rPr>
                  <w:rFonts w:asciiTheme="minorHAnsi" w:hAnsiTheme="minorHAnsi"/>
                  <w:sz w:val="18"/>
                  <w:szCs w:val="18"/>
                </w:rPr>
                <w:t>"</w:t>
              </w:r>
              <w:del w:id="458" w:author="Smith, Alexis@Energy" w:date="2018-08-17T11:49:00Z">
                <w:r w:rsidRPr="00316229" w:rsidDel="00C83250">
                  <w:rPr>
                    <w:rFonts w:asciiTheme="minorHAnsi" w:hAnsiTheme="minorHAnsi"/>
                    <w:sz w:val="18"/>
                    <w:szCs w:val="18"/>
                  </w:rPr>
                  <w:delText>system</w:delText>
                </w:r>
              </w:del>
            </w:ins>
            <w:ins w:id="459" w:author="Smith, Alexis@Energy" w:date="2018-08-17T11:49:00Z">
              <w:r w:rsidR="00C83250">
                <w:rPr>
                  <w:rFonts w:asciiTheme="minorHAnsi" w:hAnsiTheme="minorHAnsi"/>
                  <w:sz w:val="18"/>
                  <w:szCs w:val="18"/>
                </w:rPr>
                <w:t>Ducts in garage</w:t>
              </w:r>
            </w:ins>
            <w:ins w:id="460" w:author="Balneg, Ronald@Energy" w:date="2018-07-25T13:20:00Z">
              <w:r w:rsidRPr="009B0170">
                <w:rPr>
                  <w:rFonts w:asciiTheme="minorHAnsi" w:hAnsiTheme="minorHAnsi"/>
                  <w:sz w:val="18"/>
                  <w:szCs w:val="18"/>
                </w:rPr>
                <w:t xml:space="preserve"> passes </w:t>
              </w:r>
              <w:del w:id="461" w:author="Smith, Alexis@Energy" w:date="2018-08-17T11:49:00Z">
                <w:r w:rsidRPr="009B0170" w:rsidDel="00C83250">
                  <w:rPr>
                    <w:rFonts w:asciiTheme="minorHAnsi" w:hAnsiTheme="minorHAnsi"/>
                    <w:sz w:val="18"/>
                    <w:szCs w:val="18"/>
                  </w:rPr>
                  <w:delText>-</w:delText>
                </w:r>
              </w:del>
            </w:ins>
            <w:ins w:id="462" w:author="Smith, Alexis@Energy" w:date="2018-08-17T11:49:00Z">
              <w:r w:rsidR="00C83250">
                <w:rPr>
                  <w:rFonts w:asciiTheme="minorHAnsi" w:hAnsiTheme="minorHAnsi"/>
                  <w:sz w:val="18"/>
                  <w:szCs w:val="18"/>
                </w:rPr>
                <w:t>–</w:t>
              </w:r>
            </w:ins>
            <w:ins w:id="463" w:author="Balneg, Ronald@Energy" w:date="2018-07-25T13:20:00Z">
              <w:r w:rsidRPr="009B0170">
                <w:rPr>
                  <w:rFonts w:asciiTheme="minorHAnsi" w:hAnsiTheme="minorHAnsi"/>
                  <w:sz w:val="18"/>
                  <w:szCs w:val="18"/>
                </w:rPr>
                <w:t xml:space="preserve"> </w:t>
              </w:r>
              <w:del w:id="464" w:author="Smith, Alexis@Energy" w:date="2018-08-17T11:49:00Z">
                <w:r w:rsidRPr="009B0170" w:rsidDel="00C83250">
                  <w:rPr>
                    <w:rFonts w:asciiTheme="minorHAnsi" w:hAnsiTheme="minorHAnsi"/>
                    <w:sz w:val="18"/>
                    <w:szCs w:val="18"/>
                  </w:rPr>
                  <w:delText>system complies with Allowable Duct Leakage Rate criterion</w:delText>
                </w:r>
              </w:del>
            </w:ins>
            <w:ins w:id="465" w:author="Smith, Alexis@Energy" w:date="2018-08-17T11:49:00Z">
              <w:r w:rsidR="00C83250">
                <w:rPr>
                  <w:rFonts w:asciiTheme="minorHAnsi" w:hAnsiTheme="minorHAnsi"/>
                  <w:sz w:val="18"/>
                  <w:szCs w:val="18"/>
                </w:rPr>
                <w:t>overall system leakage complies</w:t>
              </w:r>
            </w:ins>
            <w:ins w:id="466" w:author="Balneg, Ronald@Energy" w:date="2018-07-25T13:20:00Z">
              <w:r w:rsidRPr="009B0170">
                <w:rPr>
                  <w:rFonts w:asciiTheme="minorHAnsi" w:hAnsiTheme="minorHAnsi"/>
                  <w:sz w:val="18"/>
                  <w:szCs w:val="18"/>
                </w:rPr>
                <w:t>";</w:t>
              </w:r>
            </w:ins>
          </w:p>
          <w:p w14:paraId="0F28D43E" w14:textId="4215A9BD" w:rsidR="003C0C3E" w:rsidRPr="009B0170" w:rsidRDefault="003C0C3E" w:rsidP="003C0C3E">
            <w:pPr>
              <w:rPr>
                <w:ins w:id="467" w:author="Balneg, Ronald@Energy" w:date="2018-07-25T13:20:00Z"/>
                <w:rFonts w:asciiTheme="minorHAnsi" w:hAnsiTheme="minorHAnsi"/>
                <w:sz w:val="18"/>
                <w:szCs w:val="18"/>
              </w:rPr>
            </w:pPr>
            <w:ins w:id="468" w:author="Balneg, Ronald@Energy" w:date="2018-07-25T13:20:00Z">
              <w:r w:rsidRPr="009B0170">
                <w:rPr>
                  <w:rFonts w:asciiTheme="minorHAnsi" w:hAnsiTheme="minorHAnsi"/>
                  <w:sz w:val="18"/>
                  <w:szCs w:val="18"/>
                </w:rPr>
                <w:t>else if measured leakage rate is</w:t>
              </w:r>
            </w:ins>
            <w:ins w:id="469" w:author="Smith, Alexis@Energy" w:date="2018-08-17T11:51:00Z">
              <w:r w:rsidR="00C83250">
                <w:rPr>
                  <w:rFonts w:asciiTheme="minorHAnsi" w:hAnsiTheme="minorHAnsi"/>
                  <w:sz w:val="18"/>
                  <w:szCs w:val="18"/>
                </w:rPr>
                <w:t xml:space="preserve"> &gt;</w:t>
              </w:r>
            </w:ins>
            <w:ins w:id="470" w:author="Balneg, Ronald@Energy" w:date="2018-07-25T13:20:00Z">
              <w:del w:id="471" w:author="Smith, Alexis@Energy" w:date="2018-08-17T11:51:00Z">
                <w:r w:rsidRPr="009B0170" w:rsidDel="00C83250">
                  <w:rPr>
                    <w:rFonts w:asciiTheme="minorHAnsi" w:hAnsiTheme="minorHAnsi"/>
                    <w:sz w:val="18"/>
                    <w:szCs w:val="18"/>
                  </w:rPr>
                  <w:delText xml:space="preserve"> greater</w:delText>
                </w:r>
              </w:del>
              <w:r w:rsidRPr="009B0170">
                <w:rPr>
                  <w:rFonts w:asciiTheme="minorHAnsi" w:hAnsiTheme="minorHAnsi"/>
                  <w:sz w:val="18"/>
                  <w:szCs w:val="18"/>
                </w:rPr>
                <w:t xml:space="preserve"> </w:t>
              </w:r>
              <w:del w:id="472" w:author="Smith, Alexis@Energy" w:date="2018-08-17T11:51:00Z">
                <w:r w:rsidRPr="009B0170" w:rsidDel="00C83250">
                  <w:rPr>
                    <w:rFonts w:asciiTheme="minorHAnsi" w:hAnsiTheme="minorHAnsi"/>
                    <w:sz w:val="18"/>
                    <w:szCs w:val="18"/>
                  </w:rPr>
                  <w:delText xml:space="preserve">than </w:delText>
                </w:r>
              </w:del>
              <w:r w:rsidRPr="009B0170">
                <w:rPr>
                  <w:rFonts w:asciiTheme="minorHAnsi" w:hAnsiTheme="minorHAnsi"/>
                  <w:sz w:val="18"/>
                  <w:szCs w:val="18"/>
                </w:rPr>
                <w:t>target allowable leakage rate then display message:</w:t>
              </w:r>
            </w:ins>
          </w:p>
          <w:p w14:paraId="2C631675" w14:textId="1952EFB7" w:rsidR="003C0C3E" w:rsidRPr="009B0170" w:rsidRDefault="003C0C3E" w:rsidP="003C0C3E">
            <w:pPr>
              <w:rPr>
                <w:ins w:id="473" w:author="Balneg, Ronald@Energy" w:date="2018-07-25T13:20:00Z"/>
                <w:rFonts w:asciiTheme="minorHAnsi" w:hAnsiTheme="minorHAnsi"/>
                <w:sz w:val="18"/>
                <w:szCs w:val="18"/>
              </w:rPr>
            </w:pPr>
            <w:ins w:id="474" w:author="Balneg, Ronald@Energy" w:date="2018-07-25T13:20:00Z">
              <w:r w:rsidRPr="00316229">
                <w:rPr>
                  <w:rFonts w:asciiTheme="minorHAnsi" w:hAnsiTheme="minorHAnsi"/>
                  <w:sz w:val="18"/>
                  <w:szCs w:val="18"/>
                </w:rPr>
                <w:t>"</w:t>
              </w:r>
              <w:del w:id="475" w:author="Smith, Alexis@Energy" w:date="2018-08-17T11:52:00Z">
                <w:r w:rsidRPr="00316229" w:rsidDel="00C83250">
                  <w:rPr>
                    <w:rFonts w:asciiTheme="minorHAnsi" w:hAnsiTheme="minorHAnsi"/>
                    <w:sz w:val="18"/>
                    <w:szCs w:val="18"/>
                  </w:rPr>
                  <w:delText>System</w:delText>
                </w:r>
              </w:del>
            </w:ins>
            <w:ins w:id="476" w:author="Smith, Alexis@Energy" w:date="2018-08-17T11:52:00Z">
              <w:r w:rsidR="00C83250">
                <w:rPr>
                  <w:rFonts w:asciiTheme="minorHAnsi" w:hAnsiTheme="minorHAnsi"/>
                  <w:sz w:val="18"/>
                  <w:szCs w:val="18"/>
                </w:rPr>
                <w:t>Ducts in garage</w:t>
              </w:r>
            </w:ins>
            <w:ins w:id="477" w:author="Balneg, Ronald@Energy" w:date="2018-07-25T13:20:00Z">
              <w:r w:rsidRPr="009B0170">
                <w:rPr>
                  <w:rFonts w:asciiTheme="minorHAnsi" w:hAnsiTheme="minorHAnsi"/>
                  <w:sz w:val="18"/>
                  <w:szCs w:val="18"/>
                </w:rPr>
                <w:t xml:space="preserve"> passes using smoke test of an altered HVAC system in an existing building</w:t>
              </w:r>
            </w:ins>
          </w:p>
          <w:p w14:paraId="7061485D" w14:textId="5623AFA9" w:rsidR="003C0C3E" w:rsidRPr="00316229" w:rsidDel="00C83250" w:rsidRDefault="003C0C3E" w:rsidP="003C0C3E">
            <w:pPr>
              <w:numPr>
                <w:ilvl w:val="0"/>
                <w:numId w:val="32"/>
              </w:numPr>
              <w:rPr>
                <w:ins w:id="478" w:author="Balneg, Ronald@Energy" w:date="2018-07-25T13:20:00Z"/>
                <w:del w:id="479" w:author="Smith, Alexis@Energy" w:date="2018-08-17T11:48:00Z"/>
                <w:rFonts w:asciiTheme="minorHAnsi" w:hAnsiTheme="minorHAnsi"/>
                <w:sz w:val="18"/>
                <w:szCs w:val="18"/>
              </w:rPr>
            </w:pPr>
            <w:ins w:id="480" w:author="Balneg, Ronald@Energy" w:date="2018-07-25T13:20:00Z">
              <w:r w:rsidRPr="009B0170">
                <w:rPr>
                  <w:rFonts w:asciiTheme="minorHAnsi" w:hAnsiTheme="minorHAnsi"/>
                  <w:sz w:val="18"/>
                  <w:szCs w:val="18"/>
                </w:rPr>
                <w:t>No visible smoke exits the accessible portions of the duct</w:t>
              </w:r>
            </w:ins>
            <w:ins w:id="481" w:author="Smith, Alexis@Energy" w:date="2018-08-14T13:17:00Z">
              <w:r w:rsidRPr="009B0170">
                <w:rPr>
                  <w:rFonts w:asciiTheme="minorHAnsi" w:hAnsiTheme="minorHAnsi"/>
                  <w:sz w:val="18"/>
                  <w:szCs w:val="18"/>
                </w:rPr>
                <w:t>s in the garage</w:t>
              </w:r>
            </w:ins>
            <w:ins w:id="482" w:author="Balneg, Ronald@Energy" w:date="2018-07-25T13:20:00Z">
              <w:del w:id="483" w:author="Smith, Alexis@Energy" w:date="2018-08-14T13:17:00Z">
                <w:r w:rsidRPr="009B0170" w:rsidDel="003C0C3E">
                  <w:rPr>
                    <w:rFonts w:asciiTheme="minorHAnsi" w:hAnsiTheme="minorHAnsi"/>
                    <w:sz w:val="18"/>
                    <w:szCs w:val="18"/>
                  </w:rPr>
                  <w:delText xml:space="preserve"> system</w:delText>
                </w:r>
              </w:del>
            </w:ins>
            <w:ins w:id="484" w:author="Smith, Alexis@Energy" w:date="2018-08-17T12:51:00Z">
              <w:r w:rsidR="009966A6">
                <w:rPr>
                  <w:rFonts w:asciiTheme="minorHAnsi" w:hAnsiTheme="minorHAnsi"/>
                  <w:sz w:val="18"/>
                  <w:szCs w:val="18"/>
                </w:rPr>
                <w:t>”</w:t>
              </w:r>
            </w:ins>
            <w:ins w:id="485" w:author="Balneg, Ronald@Energy" w:date="2018-07-25T13:20:00Z">
              <w:del w:id="486" w:author="Smith, Alexis@Energy" w:date="2018-08-17T12:51:00Z">
                <w:r w:rsidRPr="00316229" w:rsidDel="009966A6">
                  <w:rPr>
                    <w:rFonts w:asciiTheme="minorHAnsi" w:hAnsiTheme="minorHAnsi"/>
                    <w:sz w:val="18"/>
                    <w:szCs w:val="18"/>
                  </w:rPr>
                  <w:delText>.</w:delText>
                </w:r>
              </w:del>
            </w:ins>
          </w:p>
          <w:p w14:paraId="5F220B06" w14:textId="5C603F51" w:rsidR="003C0C3E" w:rsidRPr="004712B8" w:rsidDel="00CF04AA" w:rsidRDefault="003C0C3E" w:rsidP="009B0170">
            <w:pPr>
              <w:numPr>
                <w:ilvl w:val="0"/>
                <w:numId w:val="32"/>
              </w:numPr>
              <w:rPr>
                <w:ins w:id="487" w:author="Balneg, Ronald@Energy" w:date="2018-07-25T13:20:00Z"/>
                <w:del w:id="488" w:author="Smith, Alexis@Energy" w:date="2018-08-15T13:26:00Z"/>
                <w:rFonts w:asciiTheme="minorHAnsi" w:hAnsiTheme="minorHAnsi"/>
                <w:sz w:val="18"/>
                <w:szCs w:val="18"/>
              </w:rPr>
            </w:pPr>
            <w:ins w:id="489" w:author="Balneg, Ronald@Energy" w:date="2018-07-25T13:20:00Z">
              <w:del w:id="490" w:author="Smith, Alexis@Energy" w:date="2018-08-17T10:53:00Z">
                <w:r w:rsidRPr="004712B8" w:rsidDel="00464DC8">
                  <w:rPr>
                    <w:rFonts w:asciiTheme="minorHAnsi" w:hAnsiTheme="minorHAnsi"/>
                    <w:sz w:val="18"/>
                    <w:szCs w:val="18"/>
                  </w:rPr>
                  <w:delText>Smoke is only emanating from air-handling unit (AHU) cabinet and non-accessible portions of the duct system.</w:delText>
                </w:r>
              </w:del>
            </w:ins>
          </w:p>
          <w:p w14:paraId="380DCD1B" w14:textId="6C699A63" w:rsidR="003C0C3E" w:rsidRPr="002E5FE0" w:rsidRDefault="003C0C3E" w:rsidP="006E4974">
            <w:pPr>
              <w:numPr>
                <w:ilvl w:val="0"/>
                <w:numId w:val="32"/>
              </w:numPr>
              <w:rPr>
                <w:ins w:id="491" w:author="Balneg, Ronald@Energy" w:date="2018-07-25T13:20:00Z"/>
                <w:rFonts w:asciiTheme="minorHAnsi" w:hAnsiTheme="minorHAnsi"/>
                <w:sz w:val="18"/>
                <w:szCs w:val="18"/>
              </w:rPr>
            </w:pPr>
            <w:ins w:id="492" w:author="Balneg, Ronald@Energy" w:date="2018-07-25T13:20:00Z">
              <w:del w:id="493" w:author="Smith, Alexis@Energy" w:date="2018-08-09T12:46:00Z">
                <w:r w:rsidRPr="004712B8" w:rsidDel="00A701A3">
                  <w:rPr>
                    <w:rFonts w:asciiTheme="minorHAnsi" w:hAnsiTheme="minorHAnsi"/>
                    <w:sz w:val="18"/>
                    <w:szCs w:val="18"/>
                  </w:rPr>
                  <w:delText>Note</w:delText>
                </w:r>
                <w:r w:rsidRPr="006B612D" w:rsidDel="00A701A3">
                  <w:rPr>
                    <w:rFonts w:asciiTheme="minorHAnsi" w:hAnsiTheme="minorHAnsi"/>
                    <w:b/>
                    <w:sz w:val="18"/>
                    <w:szCs w:val="18"/>
                  </w:rPr>
                  <w:delText>:</w:delText>
                </w:r>
                <w:r w:rsidRPr="006B612D" w:rsidDel="00A701A3">
                  <w:rPr>
                    <w:rFonts w:asciiTheme="minorHAnsi" w:hAnsiTheme="minorHAnsi"/>
                    <w:sz w:val="18"/>
                    <w:szCs w:val="18"/>
                  </w:rPr>
                  <w:delText xml:space="preserve"> Accessible is defined as having access thereto, but which first may require removal or opening of access panels, doors, or moving similar obstructions. If access to the ducts requires an object to be demolished or deconstructed then sealing of those </w:delText>
                </w:r>
                <w:r w:rsidRPr="002E5FE0" w:rsidDel="00A701A3">
                  <w:rPr>
                    <w:rFonts w:asciiTheme="minorHAnsi" w:hAnsiTheme="minorHAnsi"/>
                    <w:sz w:val="18"/>
                    <w:szCs w:val="18"/>
                  </w:rPr>
                  <w:delText>ducts is not required."</w:delText>
                </w:r>
              </w:del>
              <w:r w:rsidRPr="002E5FE0">
                <w:rPr>
                  <w:rFonts w:asciiTheme="minorHAnsi" w:hAnsiTheme="minorHAnsi"/>
                  <w:sz w:val="18"/>
                  <w:szCs w:val="18"/>
                </w:rPr>
                <w:t>&gt;&gt;</w:t>
              </w:r>
            </w:ins>
          </w:p>
        </w:tc>
      </w:tr>
    </w:tbl>
    <w:p w14:paraId="712DF618" w14:textId="77777777" w:rsidR="00C73B87" w:rsidRDefault="00C73B87">
      <w:pPr>
        <w:rPr>
          <w:ins w:id="494" w:author="Balneg, Ronald@Energy" w:date="2018-07-25T15:50:00Z"/>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3F2ABE" w14:paraId="2B99C046" w14:textId="77777777" w:rsidTr="00166B28">
        <w:trPr>
          <w:trHeight w:val="233"/>
        </w:trPr>
        <w:tc>
          <w:tcPr>
            <w:tcW w:w="5000" w:type="pct"/>
            <w:gridSpan w:val="2"/>
            <w:vAlign w:val="center"/>
          </w:tcPr>
          <w:p w14:paraId="2B99C045" w14:textId="0501F71D" w:rsidR="00BD03A5" w:rsidRPr="003F2ABE" w:rsidRDefault="00C73B87" w:rsidP="00166B28">
            <w:pPr>
              <w:rPr>
                <w:rFonts w:asciiTheme="minorHAnsi" w:hAnsiTheme="minorHAnsi"/>
                <w:b/>
                <w:caps/>
                <w:sz w:val="18"/>
                <w:szCs w:val="18"/>
              </w:rPr>
            </w:pPr>
            <w:ins w:id="495" w:author="Balneg, Ronald@Energy" w:date="2018-07-25T15:50:00Z">
              <w:r>
                <w:rPr>
                  <w:rFonts w:asciiTheme="minorHAnsi" w:hAnsiTheme="minorHAnsi"/>
                  <w:b/>
                  <w:caps/>
                  <w:szCs w:val="18"/>
                </w:rPr>
                <w:t>D</w:t>
              </w:r>
            </w:ins>
            <w:del w:id="496" w:author="Balneg, Ronald@Energy" w:date="2018-07-25T15:50:00Z">
              <w:r w:rsidR="00BD03A5" w:rsidRPr="00166B28" w:rsidDel="00C73B87">
                <w:rPr>
                  <w:rFonts w:asciiTheme="minorHAnsi" w:hAnsiTheme="minorHAnsi"/>
                  <w:b/>
                  <w:caps/>
                  <w:szCs w:val="18"/>
                </w:rPr>
                <w:delText>C</w:delText>
              </w:r>
            </w:del>
            <w:r w:rsidR="00BD03A5" w:rsidRPr="00166B28">
              <w:rPr>
                <w:rFonts w:asciiTheme="minorHAnsi" w:hAnsiTheme="minorHAnsi"/>
                <w:b/>
                <w:caps/>
                <w:szCs w:val="18"/>
              </w:rPr>
              <w:t xml:space="preserve">. </w:t>
            </w:r>
            <w:r w:rsidR="00204D45" w:rsidRPr="00F3155B">
              <w:rPr>
                <w:rFonts w:asciiTheme="minorHAnsi" w:hAnsiTheme="minorHAnsi"/>
                <w:b/>
                <w:szCs w:val="18"/>
              </w:rPr>
              <w:t>Additional Requirements for Compliance</w:t>
            </w:r>
          </w:p>
        </w:tc>
      </w:tr>
      <w:tr w:rsidR="00BD03A5" w:rsidRPr="003F2ABE" w14:paraId="2B99C049" w14:textId="77777777" w:rsidTr="00644254">
        <w:trPr>
          <w:trHeight w:val="411"/>
        </w:trPr>
        <w:tc>
          <w:tcPr>
            <w:tcW w:w="214" w:type="pct"/>
            <w:vAlign w:val="center"/>
          </w:tcPr>
          <w:p w14:paraId="2B99C047"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6" w:type="pct"/>
            <w:vAlign w:val="center"/>
          </w:tcPr>
          <w:p w14:paraId="2B99C048" w14:textId="324131F5" w:rsidR="00BD03A5" w:rsidRPr="003F2ABE" w:rsidRDefault="00BD03A5" w:rsidP="00091DB0">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C04C" w14:textId="77777777" w:rsidTr="00644254">
        <w:trPr>
          <w:trHeight w:val="411"/>
        </w:trPr>
        <w:tc>
          <w:tcPr>
            <w:tcW w:w="214" w:type="pct"/>
            <w:vAlign w:val="center"/>
          </w:tcPr>
          <w:p w14:paraId="2B99C04A" w14:textId="77777777" w:rsidR="00BD03A5" w:rsidRPr="003F2ABE" w:rsidRDefault="003D4C05" w:rsidP="00091DB0">
            <w:pPr>
              <w:jc w:val="center"/>
              <w:rPr>
                <w:rFonts w:asciiTheme="minorHAnsi" w:hAnsiTheme="minorHAnsi"/>
                <w:sz w:val="18"/>
                <w:szCs w:val="18"/>
              </w:rPr>
            </w:pPr>
            <w:bookmarkStart w:id="497" w:name="_GoBack" w:colFirst="1" w:colLast="1"/>
            <w:r>
              <w:rPr>
                <w:rFonts w:asciiTheme="minorHAnsi" w:hAnsiTheme="minorHAnsi"/>
                <w:sz w:val="18"/>
                <w:szCs w:val="18"/>
              </w:rPr>
              <w:t>0</w:t>
            </w:r>
            <w:r w:rsidR="00BD03A5" w:rsidRPr="003F2ABE">
              <w:rPr>
                <w:rFonts w:asciiTheme="minorHAnsi" w:hAnsiTheme="minorHAnsi"/>
                <w:sz w:val="18"/>
                <w:szCs w:val="18"/>
              </w:rPr>
              <w:t>2</w:t>
            </w:r>
          </w:p>
        </w:tc>
        <w:tc>
          <w:tcPr>
            <w:tcW w:w="4786" w:type="pct"/>
            <w:vAlign w:val="center"/>
          </w:tcPr>
          <w:p w14:paraId="2B99C04B" w14:textId="17816597" w:rsidR="00BD03A5" w:rsidRPr="003F2ABE" w:rsidRDefault="005F21D5" w:rsidP="00091DB0">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bookmarkEnd w:id="497"/>
      <w:tr w:rsidR="00BD03A5" w:rsidRPr="003F2ABE" w14:paraId="2B99C04F" w14:textId="77777777" w:rsidTr="00644254">
        <w:trPr>
          <w:trHeight w:val="411"/>
        </w:trPr>
        <w:tc>
          <w:tcPr>
            <w:tcW w:w="214" w:type="pct"/>
            <w:vAlign w:val="center"/>
          </w:tcPr>
          <w:p w14:paraId="2B99C04D"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3</w:t>
            </w:r>
          </w:p>
        </w:tc>
        <w:tc>
          <w:tcPr>
            <w:tcW w:w="4786" w:type="pct"/>
            <w:vAlign w:val="center"/>
          </w:tcPr>
          <w:p w14:paraId="2B99C04E" w14:textId="77777777" w:rsidR="00BD03A5" w:rsidRPr="003F2ABE" w:rsidRDefault="00BD03A5" w:rsidP="00091DB0">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C052" w14:textId="77777777" w:rsidTr="00644254">
        <w:trPr>
          <w:trHeight w:val="411"/>
        </w:trPr>
        <w:tc>
          <w:tcPr>
            <w:tcW w:w="214" w:type="pct"/>
            <w:vAlign w:val="center"/>
          </w:tcPr>
          <w:p w14:paraId="2B99C050" w14:textId="77777777" w:rsidR="00BD03A5" w:rsidRPr="003F2ABE" w:rsidRDefault="003D4C05" w:rsidP="00091DB0">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4</w:t>
            </w:r>
          </w:p>
        </w:tc>
        <w:tc>
          <w:tcPr>
            <w:tcW w:w="4786" w:type="pct"/>
            <w:vAlign w:val="center"/>
          </w:tcPr>
          <w:p w14:paraId="2B99C051" w14:textId="66705CEE" w:rsidR="00BD03A5" w:rsidRPr="003F2ABE" w:rsidRDefault="00BD03A5" w:rsidP="00091DB0">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C055" w14:textId="77777777" w:rsidTr="00644254">
        <w:trPr>
          <w:trHeight w:val="411"/>
        </w:trPr>
        <w:tc>
          <w:tcPr>
            <w:tcW w:w="214" w:type="pct"/>
            <w:vAlign w:val="center"/>
          </w:tcPr>
          <w:p w14:paraId="2B99C053"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5</w:t>
            </w:r>
          </w:p>
        </w:tc>
        <w:tc>
          <w:tcPr>
            <w:tcW w:w="4786" w:type="pct"/>
            <w:vAlign w:val="center"/>
          </w:tcPr>
          <w:p w14:paraId="2B99C054"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C058" w14:textId="77777777" w:rsidTr="00644254">
        <w:trPr>
          <w:trHeight w:val="411"/>
        </w:trPr>
        <w:tc>
          <w:tcPr>
            <w:tcW w:w="214" w:type="pct"/>
            <w:vAlign w:val="center"/>
          </w:tcPr>
          <w:p w14:paraId="2B99C056"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lastRenderedPageBreak/>
              <w:t>0</w:t>
            </w:r>
            <w:r w:rsidR="00BD03A5" w:rsidRPr="003F2ABE">
              <w:rPr>
                <w:rFonts w:asciiTheme="minorHAnsi" w:hAnsiTheme="minorHAnsi"/>
                <w:sz w:val="18"/>
                <w:szCs w:val="18"/>
              </w:rPr>
              <w:t>6</w:t>
            </w:r>
          </w:p>
        </w:tc>
        <w:tc>
          <w:tcPr>
            <w:tcW w:w="4786" w:type="pct"/>
            <w:vAlign w:val="center"/>
          </w:tcPr>
          <w:p w14:paraId="2B99C057"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C05B" w14:textId="77777777" w:rsidTr="00644254">
        <w:trPr>
          <w:trHeight w:val="411"/>
        </w:trPr>
        <w:tc>
          <w:tcPr>
            <w:tcW w:w="214" w:type="pct"/>
            <w:vAlign w:val="center"/>
          </w:tcPr>
          <w:p w14:paraId="2B99C059"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7</w:t>
            </w:r>
          </w:p>
        </w:tc>
        <w:tc>
          <w:tcPr>
            <w:tcW w:w="4786" w:type="pct"/>
            <w:vAlign w:val="center"/>
          </w:tcPr>
          <w:p w14:paraId="2B99C05A" w14:textId="7FAA00B5" w:rsidR="00BD03A5" w:rsidRPr="003F2ABE" w:rsidRDefault="00BD03A5" w:rsidP="00091DB0">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644254" w:rsidRPr="007C17AE" w14:paraId="2B99C05D" w14:textId="77777777" w:rsidTr="00644254">
        <w:trPr>
          <w:trHeight w:val="254"/>
        </w:trPr>
        <w:tc>
          <w:tcPr>
            <w:tcW w:w="5000" w:type="pct"/>
            <w:gridSpan w:val="2"/>
            <w:vAlign w:val="center"/>
          </w:tcPr>
          <w:p w14:paraId="2B99C05C" w14:textId="77777777" w:rsidR="00644254" w:rsidRPr="007C17AE" w:rsidRDefault="00644254" w:rsidP="00500CF7">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C05E" w14:textId="77777777" w:rsidR="005F4DEA" w:rsidRPr="003F2ABE" w:rsidRDefault="005F4DEA" w:rsidP="00F3155B">
      <w:pPr>
        <w:rPr>
          <w:rFonts w:asciiTheme="minorHAnsi" w:hAnsiTheme="minorHAnsi"/>
          <w:sz w:val="18"/>
          <w:szCs w:val="18"/>
        </w:rPr>
      </w:pPr>
    </w:p>
    <w:sectPr w:rsidR="005F4DEA" w:rsidRPr="003F2ABE" w:rsidSect="003538F5">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D293D" w14:textId="77777777" w:rsidR="007232F2" w:rsidRDefault="007232F2">
      <w:r>
        <w:separator/>
      </w:r>
    </w:p>
  </w:endnote>
  <w:endnote w:type="continuationSeparator" w:id="0">
    <w:p w14:paraId="267FCA2B" w14:textId="77777777" w:rsidR="007232F2" w:rsidRDefault="007232F2">
      <w:r>
        <w:continuationSeparator/>
      </w:r>
    </w:p>
  </w:endnote>
  <w:endnote w:type="continuationNotice" w:id="1">
    <w:p w14:paraId="15A38616" w14:textId="77777777" w:rsidR="007232F2" w:rsidRDefault="00723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77" w14:textId="77777777" w:rsidR="007232F2" w:rsidRPr="003F2ABE" w:rsidRDefault="007232F2" w:rsidP="00F3155B">
    <w:pPr>
      <w:pStyle w:val="Footer"/>
    </w:pPr>
    <w:r w:rsidRPr="003F2ABE">
      <w:t xml:space="preserve">Registration Number:                                                           Registration Date/Time:                                           HERS Provider:                       </w:t>
    </w:r>
  </w:p>
  <w:p w14:paraId="2B99C078" w14:textId="66E16409" w:rsidR="007232F2" w:rsidRPr="003F2ABE" w:rsidRDefault="007232F2" w:rsidP="00F3155B">
    <w:pPr>
      <w:pStyle w:val="Footer"/>
    </w:pPr>
    <w:r w:rsidRPr="003F2ABE">
      <w:t>CA Building Energy Efficiency Standards - 201</w:t>
    </w:r>
    <w:del w:id="122" w:author="Balneg, Ronald@Energy" w:date="2018-07-25T14:03:00Z">
      <w:r w:rsidDel="00FA23BC">
        <w:delText>6</w:delText>
      </w:r>
    </w:del>
    <w:ins w:id="123" w:author="Balneg, Ronald@Energy" w:date="2018-07-25T14:03:00Z">
      <w:r>
        <w:t>9</w:t>
      </w:r>
    </w:ins>
    <w:r w:rsidRPr="003F2ABE">
      <w:t xml:space="preserve"> Residential Compliance</w:t>
    </w:r>
    <w:r w:rsidRPr="003F2ABE">
      <w:tab/>
    </w:r>
    <w:del w:id="124" w:author="Balneg, Ronald@Energy" w:date="2018-07-25T14:03:00Z">
      <w:r w:rsidDel="00FA23BC">
        <w:delText>October 2016</w:delText>
      </w:r>
    </w:del>
    <w:ins w:id="125" w:author="Balneg, Ronald@Energy" w:date="2018-07-25T14:03:00Z">
      <w:r>
        <w:t>January 20</w:t>
      </w:r>
      <w:del w:id="126" w:author="Smith, Alexis@Energy" w:date="2018-11-15T10:56:00Z">
        <w:r w:rsidDel="007232F2">
          <w:delText>20</w:delText>
        </w:r>
      </w:del>
    </w:ins>
    <w:ins w:id="127" w:author="Smith, Alexis@Energy" w:date="2018-11-15T10:56: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3" w14:textId="0CAF79A8" w:rsidR="007232F2" w:rsidRPr="003F2ABE" w:rsidRDefault="007232F2" w:rsidP="00F3155B">
    <w:pPr>
      <w:pStyle w:val="Footer"/>
    </w:pPr>
    <w:r w:rsidRPr="003F2ABE">
      <w:t>CA Building Energy Efficiency Standards - 201</w:t>
    </w:r>
    <w:ins w:id="191" w:author="Balneg, Ronald@Energy" w:date="2018-07-25T14:04:00Z">
      <w:r>
        <w:t>9</w:t>
      </w:r>
    </w:ins>
    <w:del w:id="192" w:author="Balneg, Ronald@Energy" w:date="2018-07-25T14:04:00Z">
      <w:r w:rsidDel="00FA23BC">
        <w:delText>6</w:delText>
      </w:r>
    </w:del>
    <w:r w:rsidRPr="003F2ABE">
      <w:t xml:space="preserve"> Residential Compliance</w:t>
    </w:r>
    <w:r w:rsidRPr="003F2ABE">
      <w:tab/>
    </w:r>
    <w:del w:id="193" w:author="Smith, Alexis@Energy" w:date="2018-08-14T08:16:00Z">
      <w:r w:rsidDel="00EB48D9">
        <w:delText>October 2016</w:delText>
      </w:r>
    </w:del>
    <w:ins w:id="194" w:author="Smith, Alexis@Energy" w:date="2018-08-14T08:16:00Z">
      <w:r>
        <w:t>January 20</w:t>
      </w:r>
    </w:ins>
    <w:ins w:id="195" w:author="Smith, Alexis@Energy" w:date="2018-11-15T10:56: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D" w14:textId="5948D591" w:rsidR="007232F2" w:rsidRPr="00E05304" w:rsidRDefault="007232F2" w:rsidP="00F3155B">
    <w:pPr>
      <w:pStyle w:val="Footer"/>
    </w:pPr>
    <w:r w:rsidRPr="00D161B1">
      <w:t>CA Building Energy Efficiency Standards - 201</w:t>
    </w:r>
    <w:ins w:id="498" w:author="Balneg, Ronald@Energy" w:date="2018-07-25T14:04:00Z">
      <w:r>
        <w:t>9</w:t>
      </w:r>
    </w:ins>
    <w:del w:id="499" w:author="Balneg, Ronald@Energy" w:date="2018-07-25T14:04:00Z">
      <w:r w:rsidDel="00FA23BC">
        <w:delText>6</w:delText>
      </w:r>
    </w:del>
    <w:r w:rsidRPr="00D161B1">
      <w:t xml:space="preserve"> Residential Compliance</w:t>
    </w:r>
    <w:r w:rsidRPr="00D161B1">
      <w:tab/>
    </w:r>
    <w:del w:id="500" w:author="Balneg, Ronald@Energy" w:date="2018-07-25T14:04:00Z">
      <w:r w:rsidDel="00FA23BC">
        <w:delText>October 2016</w:delText>
      </w:r>
    </w:del>
    <w:ins w:id="501" w:author="Balneg, Ronald@Energy" w:date="2018-07-25T14:04:00Z">
      <w:r>
        <w:t>January 20</w:t>
      </w:r>
      <w:del w:id="502" w:author="Smith, Alexis@Energy" w:date="2018-11-15T10:56:00Z">
        <w:r w:rsidDel="007232F2">
          <w:delText>20</w:delText>
        </w:r>
      </w:del>
    </w:ins>
    <w:ins w:id="503" w:author="Smith, Alexis@Energy" w:date="2018-11-15T10:56: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DB3F1" w14:textId="77777777" w:rsidR="007232F2" w:rsidRDefault="007232F2">
      <w:r>
        <w:separator/>
      </w:r>
    </w:p>
  </w:footnote>
  <w:footnote w:type="continuationSeparator" w:id="0">
    <w:p w14:paraId="60503B7C" w14:textId="77777777" w:rsidR="007232F2" w:rsidRDefault="007232F2">
      <w:r>
        <w:continuationSeparator/>
      </w:r>
    </w:p>
  </w:footnote>
  <w:footnote w:type="continuationNotice" w:id="1">
    <w:p w14:paraId="7FBD3C29" w14:textId="77777777" w:rsidR="007232F2" w:rsidRDefault="007232F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63" w14:textId="77777777" w:rsidR="007232F2" w:rsidRDefault="00926266">
    <w:pPr>
      <w:pStyle w:val="Header"/>
    </w:pPr>
    <w:r>
      <w:rPr>
        <w:noProof/>
      </w:rPr>
      <w:pict w14:anchorId="2B99C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3"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64" w14:textId="149EE926" w:rsidR="007232F2" w:rsidRPr="009E76D0" w:rsidRDefault="007232F2" w:rsidP="009E76D0">
    <w:pPr>
      <w:ind w:left="-90"/>
      <w:rPr>
        <w:rFonts w:ascii="Arial" w:hAnsi="Arial" w:cs="Arial"/>
        <w:sz w:val="14"/>
        <w:szCs w:val="14"/>
      </w:rPr>
    </w:pPr>
    <w:r w:rsidRPr="00E6690F">
      <w:rPr>
        <w:rFonts w:ascii="Arial" w:hAnsi="Arial"/>
        <w:noProof/>
      </w:rPr>
      <w:drawing>
        <wp:anchor distT="0" distB="0" distL="114300" distR="114300" simplePos="0" relativeHeight="251658249" behindDoc="0" locked="0" layoutInCell="1" allowOverlap="1" wp14:anchorId="2B99C091" wp14:editId="12C8495B">
          <wp:simplePos x="0" y="0"/>
          <wp:positionH relativeFrom="margin">
            <wp:posOffset>6559550</wp:posOffset>
          </wp:positionH>
          <wp:positionV relativeFrom="margin">
            <wp:posOffset>-1268730</wp:posOffset>
          </wp:positionV>
          <wp:extent cx="362585" cy="318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926266">
      <w:rPr>
        <w:rFonts w:ascii="Arial" w:hAnsi="Arial" w:cs="Arial"/>
        <w:noProof/>
      </w:rPr>
      <w:pict w14:anchorId="2B99C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4"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94A82">
      <w:rPr>
        <w:rFonts w:ascii="Arial" w:hAnsi="Arial" w:cs="Arial"/>
        <w:sz w:val="14"/>
        <w:szCs w:val="14"/>
      </w:rPr>
      <w:t>STATE OF CALIFORNIA</w:t>
    </w:r>
  </w:p>
  <w:p w14:paraId="2B99C065" w14:textId="77777777" w:rsidR="007232F2" w:rsidRPr="001B55BB" w:rsidRDefault="007232F2" w:rsidP="009E76D0">
    <w:pPr>
      <w:ind w:left="-90"/>
      <w:rPr>
        <w:rFonts w:ascii="Arial" w:hAnsi="Arial" w:cs="Arial"/>
        <w:b/>
        <w:sz w:val="24"/>
        <w:szCs w:val="24"/>
      </w:rPr>
    </w:pPr>
    <w:r w:rsidRPr="00B94A82">
      <w:rPr>
        <w:rFonts w:ascii="Arial" w:hAnsi="Arial" w:cs="Arial"/>
        <w:b/>
        <w:sz w:val="24"/>
        <w:szCs w:val="24"/>
      </w:rPr>
      <w:t>DUCT LEAKAGE DIAGNOSTIC TEST</w:t>
    </w:r>
  </w:p>
  <w:p w14:paraId="2B99C066" w14:textId="0B3031F4" w:rsidR="007232F2" w:rsidRPr="009E76D0" w:rsidRDefault="007232F2" w:rsidP="009E76D0">
    <w:pPr>
      <w:ind w:left="-90"/>
      <w:rPr>
        <w:rFonts w:ascii="Arial" w:hAnsi="Arial" w:cs="Arial"/>
        <w:sz w:val="14"/>
        <w:szCs w:val="14"/>
      </w:rPr>
    </w:pPr>
    <w:r>
      <w:rPr>
        <w:rFonts w:ascii="Arial" w:hAnsi="Arial" w:cs="Arial"/>
        <w:sz w:val="14"/>
        <w:szCs w:val="14"/>
      </w:rPr>
      <w:t xml:space="preserve">CEC-CF2R-MCH-20-H (Revised </w:t>
    </w:r>
    <w:ins w:id="116" w:author="Balneg, Ronald@Energy" w:date="2018-07-25T14:03:00Z">
      <w:r>
        <w:rPr>
          <w:rFonts w:ascii="Arial" w:hAnsi="Arial" w:cs="Arial"/>
          <w:sz w:val="14"/>
          <w:szCs w:val="14"/>
        </w:rPr>
        <w:t>0</w:t>
      </w:r>
    </w:ins>
    <w:r>
      <w:rPr>
        <w:rFonts w:ascii="Arial" w:hAnsi="Arial" w:cs="Arial"/>
        <w:sz w:val="14"/>
        <w:szCs w:val="14"/>
      </w:rPr>
      <w:t>1</w:t>
    </w:r>
    <w:del w:id="117" w:author="Balneg, Ronald@Energy" w:date="2018-07-25T14:03:00Z">
      <w:r w:rsidDel="00FA23BC">
        <w:rPr>
          <w:rFonts w:ascii="Arial" w:hAnsi="Arial" w:cs="Arial"/>
          <w:sz w:val="14"/>
          <w:szCs w:val="14"/>
        </w:rPr>
        <w:delText>0</w:delText>
      </w:r>
    </w:del>
    <w:r>
      <w:rPr>
        <w:rFonts w:ascii="Arial" w:hAnsi="Arial" w:cs="Arial"/>
        <w:sz w:val="14"/>
        <w:szCs w:val="14"/>
      </w:rPr>
      <w:t>/</w:t>
    </w:r>
    <w:ins w:id="118" w:author="Smith, Alexis@Energy" w:date="2018-11-15T10:56:00Z">
      <w:r>
        <w:rPr>
          <w:rFonts w:ascii="Arial" w:hAnsi="Arial" w:cs="Arial"/>
          <w:sz w:val="14"/>
          <w:szCs w:val="14"/>
        </w:rPr>
        <w:t>19</w:t>
      </w:r>
    </w:ins>
    <w:ins w:id="119" w:author="Balneg, Ronald@Energy" w:date="2018-07-25T14:03:00Z">
      <w:del w:id="120" w:author="Smith, Alexis@Energy" w:date="2018-11-15T10:56:00Z">
        <w:r w:rsidDel="007232F2">
          <w:rPr>
            <w:rFonts w:ascii="Arial" w:hAnsi="Arial" w:cs="Arial"/>
            <w:sz w:val="14"/>
            <w:szCs w:val="14"/>
          </w:rPr>
          <w:delText>20</w:delText>
        </w:r>
      </w:del>
    </w:ins>
    <w:del w:id="121" w:author="Balneg, Ronald@Energy" w:date="2018-07-25T14:03:00Z">
      <w:r w:rsidDel="00FA23BC">
        <w:rPr>
          <w:rFonts w:ascii="Arial" w:hAnsi="Arial" w:cs="Arial"/>
          <w:sz w:val="14"/>
          <w:szCs w:val="14"/>
        </w:rPr>
        <w:delText>16</w:delText>
      </w:r>
    </w:del>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7232F2" w:rsidRPr="00E05304" w14:paraId="2B99C069" w14:textId="77777777" w:rsidTr="009E76D0">
      <w:trPr>
        <w:cantSplit/>
        <w:trHeight w:val="288"/>
      </w:trPr>
      <w:tc>
        <w:tcPr>
          <w:tcW w:w="4016" w:type="pct"/>
          <w:gridSpan w:val="3"/>
          <w:tcBorders>
            <w:bottom w:val="single" w:sz="4" w:space="0" w:color="auto"/>
            <w:right w:val="nil"/>
          </w:tcBorders>
          <w:vAlign w:val="center"/>
        </w:tcPr>
        <w:p w14:paraId="2B99C067" w14:textId="77777777" w:rsidR="007232F2" w:rsidRPr="00E05304" w:rsidRDefault="007232F2" w:rsidP="00091DB0">
          <w:pPr>
            <w:pStyle w:val="Heading1"/>
            <w:rPr>
              <w:rFonts w:asciiTheme="minorHAnsi" w:hAnsiTheme="minorHAnsi"/>
              <w:b w:val="0"/>
              <w:bCs/>
              <w:sz w:val="20"/>
            </w:rPr>
          </w:pPr>
          <w:r w:rsidRPr="00E05304">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2B99C068" w14:textId="77777777" w:rsidR="007232F2" w:rsidRPr="00E05304" w:rsidRDefault="007232F2" w:rsidP="00E05304">
          <w:pPr>
            <w:pStyle w:val="Heading1"/>
            <w:jc w:val="right"/>
            <w:rPr>
              <w:rFonts w:asciiTheme="minorHAnsi" w:hAnsiTheme="minorHAnsi"/>
              <w:b w:val="0"/>
              <w:bCs/>
              <w:sz w:val="20"/>
            </w:rPr>
          </w:pPr>
          <w:r w:rsidRPr="00E05304">
            <w:rPr>
              <w:rFonts w:asciiTheme="minorHAnsi" w:hAnsiTheme="minorHAnsi"/>
              <w:b w:val="0"/>
              <w:bCs/>
              <w:sz w:val="20"/>
            </w:rPr>
            <w:t>CF2R-MCH-20-H</w:t>
          </w:r>
        </w:p>
      </w:tc>
    </w:tr>
    <w:tr w:rsidR="007232F2" w:rsidRPr="00E05304" w14:paraId="2B99C06C" w14:textId="77777777" w:rsidTr="00091DB0">
      <w:trPr>
        <w:cantSplit/>
        <w:trHeight w:val="288"/>
      </w:trPr>
      <w:tc>
        <w:tcPr>
          <w:tcW w:w="2500" w:type="pct"/>
          <w:gridSpan w:val="2"/>
          <w:tcBorders>
            <w:right w:val="nil"/>
          </w:tcBorders>
        </w:tcPr>
        <w:p w14:paraId="2B99C06A" w14:textId="77777777" w:rsidR="007232F2" w:rsidRPr="00E05304" w:rsidRDefault="007232F2"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2B99C06B" w14:textId="054F0478" w:rsidR="007232F2" w:rsidRPr="00E05304" w:rsidRDefault="007232F2"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926266">
            <w:rPr>
              <w:rFonts w:asciiTheme="minorHAnsi" w:hAnsiTheme="minorHAnsi"/>
              <w:bCs/>
              <w:noProof/>
            </w:rPr>
            <w:t>3</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26266">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7232F2" w:rsidRPr="00E05304" w14:paraId="2B99C070" w14:textId="77777777" w:rsidTr="009E76D0">
      <w:trPr>
        <w:cantSplit/>
        <w:trHeight w:val="288"/>
      </w:trPr>
      <w:tc>
        <w:tcPr>
          <w:tcW w:w="0" w:type="auto"/>
        </w:tcPr>
        <w:p w14:paraId="2B99C06D" w14:textId="77777777" w:rsidR="007232F2" w:rsidRPr="00E05304" w:rsidRDefault="007232F2"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2B99C06E" w14:textId="77777777" w:rsidR="007232F2" w:rsidRPr="00E05304" w:rsidRDefault="007232F2"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2B99C06F" w14:textId="77777777" w:rsidR="007232F2" w:rsidRPr="00E05304" w:rsidRDefault="007232F2" w:rsidP="00091DB0">
          <w:pPr>
            <w:rPr>
              <w:rFonts w:asciiTheme="minorHAnsi" w:hAnsiTheme="minorHAnsi"/>
              <w:sz w:val="12"/>
              <w:szCs w:val="12"/>
            </w:rPr>
          </w:pPr>
          <w:r w:rsidRPr="00E05304">
            <w:rPr>
              <w:rFonts w:asciiTheme="minorHAnsi" w:hAnsiTheme="minorHAnsi"/>
              <w:sz w:val="12"/>
              <w:szCs w:val="12"/>
            </w:rPr>
            <w:t>Permit Number:</w:t>
          </w:r>
        </w:p>
      </w:tc>
    </w:tr>
    <w:tr w:rsidR="007232F2" w:rsidRPr="00E05304" w14:paraId="2B99C074" w14:textId="77777777" w:rsidTr="009E76D0">
      <w:trPr>
        <w:cantSplit/>
        <w:trHeight w:val="288"/>
      </w:trPr>
      <w:tc>
        <w:tcPr>
          <w:tcW w:w="0" w:type="auto"/>
        </w:tcPr>
        <w:p w14:paraId="2B99C071" w14:textId="77777777" w:rsidR="007232F2" w:rsidRPr="00E05304" w:rsidRDefault="007232F2"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2B99C072" w14:textId="4C13E9D9" w:rsidR="007232F2" w:rsidRPr="00E05304" w:rsidRDefault="007232F2"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2B99C073" w14:textId="13597A24" w:rsidR="007232F2" w:rsidRPr="00E05304" w:rsidRDefault="007232F2"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2B99C075" w14:textId="77777777" w:rsidR="007232F2" w:rsidRPr="00F3155B" w:rsidRDefault="007232F2"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79" w14:textId="77777777" w:rsidR="007232F2" w:rsidRDefault="00926266">
    <w:pPr>
      <w:pStyle w:val="Header"/>
    </w:pPr>
    <w:r>
      <w:rPr>
        <w:noProof/>
      </w:rPr>
      <w:pict w14:anchorId="2B99C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2"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7B" w14:textId="77777777" w:rsidR="007232F2" w:rsidRDefault="00926266">
    <w:pPr>
      <w:pStyle w:val="Header"/>
    </w:pPr>
    <w:r>
      <w:rPr>
        <w:noProof/>
      </w:rPr>
      <w:pict w14:anchorId="2B99C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6"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7232F2" w:rsidRPr="00E05304" w14:paraId="2B99C07E" w14:textId="77777777" w:rsidTr="00E05304">
      <w:trPr>
        <w:cantSplit/>
        <w:trHeight w:val="288"/>
      </w:trPr>
      <w:tc>
        <w:tcPr>
          <w:tcW w:w="3644" w:type="pct"/>
          <w:tcBorders>
            <w:bottom w:val="single" w:sz="4" w:space="0" w:color="auto"/>
          </w:tcBorders>
        </w:tcPr>
        <w:p w14:paraId="2B99C07C" w14:textId="77777777" w:rsidR="007232F2" w:rsidRPr="00E05304" w:rsidRDefault="00926266" w:rsidP="005F4DEA">
          <w:pPr>
            <w:pStyle w:val="Heading1"/>
            <w:rPr>
              <w:rFonts w:asciiTheme="minorHAnsi" w:hAnsiTheme="minorHAnsi"/>
              <w:b w:val="0"/>
              <w:bCs/>
              <w:sz w:val="20"/>
            </w:rPr>
          </w:pPr>
          <w:r>
            <w:rPr>
              <w:rFonts w:asciiTheme="minorHAnsi" w:hAnsiTheme="minorHAnsi"/>
              <w:b w:val="0"/>
              <w:bCs/>
              <w:noProof/>
              <w:sz w:val="20"/>
            </w:rPr>
            <w:pict w14:anchorId="2B99C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7" o:spid="_x0000_s206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232F2" w:rsidRPr="00E05304">
            <w:rPr>
              <w:rFonts w:asciiTheme="minorHAnsi" w:hAnsiTheme="minorHAnsi"/>
              <w:b w:val="0"/>
              <w:bCs/>
              <w:sz w:val="20"/>
            </w:rPr>
            <w:t>CERTIFICATE OF INSTALLATION</w:t>
          </w:r>
          <w:r w:rsidR="007232F2">
            <w:rPr>
              <w:rFonts w:asciiTheme="minorHAnsi" w:hAnsiTheme="minorHAnsi"/>
              <w:b w:val="0"/>
              <w:bCs/>
              <w:sz w:val="20"/>
            </w:rPr>
            <w:t xml:space="preserve"> </w:t>
          </w:r>
          <w:r w:rsidR="007232F2"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2B99C07D" w14:textId="77777777" w:rsidR="007232F2" w:rsidRPr="00E05304" w:rsidRDefault="007232F2"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7232F2" w:rsidRPr="00E05304" w14:paraId="2B99C081" w14:textId="77777777" w:rsidTr="00C4629B">
      <w:trPr>
        <w:cantSplit/>
        <w:trHeight w:val="288"/>
      </w:trPr>
      <w:tc>
        <w:tcPr>
          <w:tcW w:w="3772" w:type="pct"/>
          <w:gridSpan w:val="2"/>
          <w:tcBorders>
            <w:top w:val="single" w:sz="4" w:space="0" w:color="auto"/>
            <w:bottom w:val="single" w:sz="4" w:space="0" w:color="auto"/>
          </w:tcBorders>
        </w:tcPr>
        <w:p w14:paraId="2B99C07F" w14:textId="77777777" w:rsidR="007232F2" w:rsidRPr="00F85124" w:rsidRDefault="007232F2"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Borders>
            <w:top w:val="single" w:sz="4" w:space="0" w:color="auto"/>
            <w:bottom w:val="single" w:sz="4" w:space="0" w:color="auto"/>
          </w:tcBorders>
          <w:tcMar>
            <w:left w:w="115" w:type="dxa"/>
            <w:right w:w="202" w:type="dxa"/>
          </w:tcMar>
          <w:vAlign w:val="center"/>
        </w:tcPr>
        <w:p w14:paraId="2B99C080" w14:textId="14243529" w:rsidR="007232F2" w:rsidRPr="00E05304" w:rsidRDefault="007232F2"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926266">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926266">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2B99C082" w14:textId="77777777" w:rsidR="007232F2" w:rsidRPr="00166B28" w:rsidRDefault="007232F2" w:rsidP="005A2889">
    <w:pPr>
      <w:pStyle w:val="Header"/>
      <w:rPr>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4" w14:textId="77777777" w:rsidR="007232F2" w:rsidRDefault="00926266">
    <w:pPr>
      <w:pStyle w:val="Header"/>
    </w:pPr>
    <w:r>
      <w:rPr>
        <w:noProof/>
      </w:rPr>
      <w:pict w14:anchorId="2B99C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5"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5" w14:textId="77777777" w:rsidR="007232F2" w:rsidRDefault="00926266">
    <w:pPr>
      <w:pStyle w:val="Header"/>
    </w:pPr>
    <w:r>
      <w:rPr>
        <w:noProof/>
      </w:rPr>
      <w:pict w14:anchorId="2B99C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9"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7232F2" w:rsidRPr="00E05304" w14:paraId="2B99C088" w14:textId="77777777" w:rsidTr="00E05304">
      <w:trPr>
        <w:cantSplit/>
        <w:trHeight w:val="288"/>
      </w:trPr>
      <w:tc>
        <w:tcPr>
          <w:tcW w:w="3644" w:type="pct"/>
        </w:tcPr>
        <w:p w14:paraId="2B99C086" w14:textId="77777777" w:rsidR="007232F2" w:rsidRPr="00E05304" w:rsidRDefault="00926266" w:rsidP="005F4DEA">
          <w:pPr>
            <w:pStyle w:val="Heading1"/>
            <w:rPr>
              <w:rFonts w:asciiTheme="minorHAnsi" w:hAnsiTheme="minorHAnsi"/>
              <w:b w:val="0"/>
              <w:bCs/>
              <w:sz w:val="20"/>
            </w:rPr>
          </w:pPr>
          <w:r>
            <w:rPr>
              <w:rFonts w:asciiTheme="minorHAnsi" w:hAnsiTheme="minorHAnsi"/>
              <w:b w:val="0"/>
              <w:bCs/>
              <w:noProof/>
              <w:sz w:val="20"/>
            </w:rPr>
            <w:pict w14:anchorId="2B99C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20" o:spid="_x0000_s206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232F2" w:rsidRPr="00E05304">
            <w:rPr>
              <w:rFonts w:asciiTheme="minorHAnsi" w:hAnsiTheme="minorHAnsi"/>
              <w:b w:val="0"/>
              <w:bCs/>
              <w:sz w:val="20"/>
            </w:rPr>
            <w:t>CERTIFICATE OF INSTALLATION</w:t>
          </w:r>
          <w:r w:rsidR="007232F2">
            <w:rPr>
              <w:rFonts w:asciiTheme="minorHAnsi" w:hAnsiTheme="minorHAnsi"/>
              <w:b w:val="0"/>
              <w:bCs/>
              <w:sz w:val="20"/>
            </w:rPr>
            <w:t xml:space="preserve"> - </w:t>
          </w:r>
          <w:r w:rsidR="007232F2"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2B99C087" w14:textId="77777777" w:rsidR="007232F2" w:rsidRPr="00E05304" w:rsidRDefault="007232F2"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7232F2" w:rsidRPr="00E05304" w14:paraId="2B99C08B" w14:textId="77777777" w:rsidTr="00C4629B">
      <w:trPr>
        <w:cantSplit/>
        <w:trHeight w:val="288"/>
      </w:trPr>
      <w:tc>
        <w:tcPr>
          <w:tcW w:w="3772" w:type="pct"/>
          <w:gridSpan w:val="2"/>
        </w:tcPr>
        <w:p w14:paraId="2B99C089" w14:textId="77777777" w:rsidR="007232F2" w:rsidRPr="00F85124" w:rsidRDefault="007232F2"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Mar>
            <w:left w:w="115" w:type="dxa"/>
            <w:right w:w="202" w:type="dxa"/>
          </w:tcMar>
          <w:vAlign w:val="center"/>
        </w:tcPr>
        <w:p w14:paraId="2B99C08A" w14:textId="66B140B8" w:rsidR="007232F2" w:rsidRPr="00E05304" w:rsidRDefault="007232F2"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926266">
            <w:rPr>
              <w:rFonts w:asciiTheme="minorHAnsi" w:hAnsiTheme="minorHAnsi"/>
              <w:bCs/>
              <w:noProof/>
            </w:rPr>
            <w:t>4</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26266">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2B99C08C" w14:textId="77777777" w:rsidR="007232F2" w:rsidRPr="00166B28" w:rsidRDefault="007232F2" w:rsidP="005A2889">
    <w:pPr>
      <w:pStyle w:val="Header"/>
      <w:rPr>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E" w14:textId="77777777" w:rsidR="007232F2" w:rsidRDefault="00926266">
    <w:pPr>
      <w:pStyle w:val="Header"/>
    </w:pPr>
    <w:r>
      <w:rPr>
        <w:noProof/>
      </w:rPr>
      <w:pict w14:anchorId="2B99C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8"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3372E672"/>
    <w:lvl w:ilvl="0" w:tplc="227A0EB2">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070E6"/>
    <w:multiLevelType w:val="hybridMultilevel"/>
    <w:tmpl w:val="D6B0BD6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56049C"/>
    <w:multiLevelType w:val="hybridMultilevel"/>
    <w:tmpl w:val="15827D40"/>
    <w:lvl w:ilvl="0" w:tplc="97CAC400">
      <w:start w:val="1"/>
      <w:numFmt w:val="decimal"/>
      <w:lvlText w:val="%1."/>
      <w:lvlJc w:val="left"/>
      <w:pPr>
        <w:ind w:left="360" w:hanging="360"/>
      </w:pPr>
      <w:rPr>
        <w:rFonts w:hint="default"/>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3090A"/>
    <w:multiLevelType w:val="hybridMultilevel"/>
    <w:tmpl w:val="4C305610"/>
    <w:lvl w:ilvl="0" w:tplc="30F0ADE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0BAE74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0D3200"/>
    <w:multiLevelType w:val="hybridMultilevel"/>
    <w:tmpl w:val="C74EA85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5"/>
  </w:num>
  <w:num w:numId="3">
    <w:abstractNumId w:val="26"/>
  </w:num>
  <w:num w:numId="4">
    <w:abstractNumId w:val="1"/>
  </w:num>
  <w:num w:numId="5">
    <w:abstractNumId w:val="0"/>
  </w:num>
  <w:num w:numId="6">
    <w:abstractNumId w:val="16"/>
  </w:num>
  <w:num w:numId="7">
    <w:abstractNumId w:val="17"/>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9"/>
  </w:num>
  <w:num w:numId="26">
    <w:abstractNumId w:val="24"/>
  </w:num>
  <w:num w:numId="27">
    <w:abstractNumId w:val="20"/>
  </w:num>
  <w:num w:numId="28">
    <w:abstractNumId w:val="14"/>
  </w:num>
  <w:num w:numId="29">
    <w:abstractNumId w:val="33"/>
  </w:num>
  <w:num w:numId="30">
    <w:abstractNumId w:val="3"/>
  </w:num>
  <w:num w:numId="31">
    <w:abstractNumId w:val="37"/>
  </w:num>
  <w:num w:numId="32">
    <w:abstractNumId w:val="8"/>
  </w:num>
  <w:num w:numId="33">
    <w:abstractNumId w:val="40"/>
  </w:num>
  <w:num w:numId="34">
    <w:abstractNumId w:val="22"/>
  </w:num>
  <w:num w:numId="35">
    <w:abstractNumId w:val="2"/>
  </w:num>
  <w:num w:numId="36">
    <w:abstractNumId w:val="30"/>
  </w:num>
  <w:num w:numId="37">
    <w:abstractNumId w:val="10"/>
  </w:num>
  <w:num w:numId="38">
    <w:abstractNumId w:val="27"/>
  </w:num>
  <w:num w:numId="39">
    <w:abstractNumId w:val="11"/>
  </w:num>
  <w:num w:numId="40">
    <w:abstractNumId w:val="35"/>
  </w:num>
  <w:num w:numId="41">
    <w:abstractNumId w:val="19"/>
  </w:num>
  <w:num w:numId="42">
    <w:abstractNumId w:val="13"/>
  </w:num>
  <w:num w:numId="43">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4">
    <w:abstractNumId w:val="10"/>
    <w:lvlOverride w:ilvl="0">
      <w:startOverride w:val="1"/>
    </w:lvlOverride>
    <w:lvlOverride w:ilvl="1"/>
    <w:lvlOverride w:ilvl="2"/>
    <w:lvlOverride w:ilvl="3"/>
    <w:lvlOverride w:ilvl="4"/>
    <w:lvlOverride w:ilvl="5"/>
    <w:lvlOverride w:ilvl="6"/>
    <w:lvlOverride w:ilvl="7"/>
    <w:lvlOverride w:ilvl="8"/>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13279"/>
    <w:rsid w:val="00013B8C"/>
    <w:rsid w:val="00015419"/>
    <w:rsid w:val="000158E9"/>
    <w:rsid w:val="00017396"/>
    <w:rsid w:val="0002303F"/>
    <w:rsid w:val="00024926"/>
    <w:rsid w:val="000253D9"/>
    <w:rsid w:val="00026750"/>
    <w:rsid w:val="0003035B"/>
    <w:rsid w:val="00031173"/>
    <w:rsid w:val="00035A79"/>
    <w:rsid w:val="00037926"/>
    <w:rsid w:val="00042078"/>
    <w:rsid w:val="000470D7"/>
    <w:rsid w:val="000471F6"/>
    <w:rsid w:val="00051BBE"/>
    <w:rsid w:val="00051F14"/>
    <w:rsid w:val="00053880"/>
    <w:rsid w:val="00053A0E"/>
    <w:rsid w:val="0006016B"/>
    <w:rsid w:val="00060776"/>
    <w:rsid w:val="000631C6"/>
    <w:rsid w:val="000632A0"/>
    <w:rsid w:val="000644B7"/>
    <w:rsid w:val="00065C32"/>
    <w:rsid w:val="000720E6"/>
    <w:rsid w:val="00076F08"/>
    <w:rsid w:val="00080036"/>
    <w:rsid w:val="00080A37"/>
    <w:rsid w:val="00080EEE"/>
    <w:rsid w:val="000861F1"/>
    <w:rsid w:val="00086CB0"/>
    <w:rsid w:val="000877BE"/>
    <w:rsid w:val="0009169C"/>
    <w:rsid w:val="00091D81"/>
    <w:rsid w:val="00091DB0"/>
    <w:rsid w:val="00093448"/>
    <w:rsid w:val="000935EC"/>
    <w:rsid w:val="00094EF2"/>
    <w:rsid w:val="000A01DA"/>
    <w:rsid w:val="000A0D18"/>
    <w:rsid w:val="000A105B"/>
    <w:rsid w:val="000A1F02"/>
    <w:rsid w:val="000A3365"/>
    <w:rsid w:val="000A35C7"/>
    <w:rsid w:val="000A4A99"/>
    <w:rsid w:val="000B22EC"/>
    <w:rsid w:val="000B4491"/>
    <w:rsid w:val="000B642A"/>
    <w:rsid w:val="000B7EF1"/>
    <w:rsid w:val="000B7F1D"/>
    <w:rsid w:val="000C1A4A"/>
    <w:rsid w:val="000C3538"/>
    <w:rsid w:val="000C4C97"/>
    <w:rsid w:val="000C6426"/>
    <w:rsid w:val="000C6B8F"/>
    <w:rsid w:val="000C7320"/>
    <w:rsid w:val="000D25DB"/>
    <w:rsid w:val="000D3A95"/>
    <w:rsid w:val="000D7671"/>
    <w:rsid w:val="000D7DA8"/>
    <w:rsid w:val="000E0BE1"/>
    <w:rsid w:val="000E17B1"/>
    <w:rsid w:val="000E53E9"/>
    <w:rsid w:val="000E5583"/>
    <w:rsid w:val="000E5BBE"/>
    <w:rsid w:val="000E64AD"/>
    <w:rsid w:val="000E7ABD"/>
    <w:rsid w:val="000F070F"/>
    <w:rsid w:val="000F0BA7"/>
    <w:rsid w:val="000F67E7"/>
    <w:rsid w:val="000F754C"/>
    <w:rsid w:val="001016DC"/>
    <w:rsid w:val="001029F8"/>
    <w:rsid w:val="00105B4A"/>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4F11"/>
    <w:rsid w:val="00154F2C"/>
    <w:rsid w:val="00155ACD"/>
    <w:rsid w:val="001577AB"/>
    <w:rsid w:val="00160B6E"/>
    <w:rsid w:val="001615D7"/>
    <w:rsid w:val="00161B74"/>
    <w:rsid w:val="00162081"/>
    <w:rsid w:val="00166B28"/>
    <w:rsid w:val="00171597"/>
    <w:rsid w:val="00171E43"/>
    <w:rsid w:val="001739FA"/>
    <w:rsid w:val="00174BD1"/>
    <w:rsid w:val="00175D42"/>
    <w:rsid w:val="00181190"/>
    <w:rsid w:val="00192BEB"/>
    <w:rsid w:val="0019624F"/>
    <w:rsid w:val="001A1B7D"/>
    <w:rsid w:val="001A5583"/>
    <w:rsid w:val="001B3EDE"/>
    <w:rsid w:val="001B55BB"/>
    <w:rsid w:val="001B5BA4"/>
    <w:rsid w:val="001B6CEB"/>
    <w:rsid w:val="001C53E8"/>
    <w:rsid w:val="001C6E80"/>
    <w:rsid w:val="001D7314"/>
    <w:rsid w:val="001E1EA2"/>
    <w:rsid w:val="001E3C52"/>
    <w:rsid w:val="001F0E8D"/>
    <w:rsid w:val="001F1B39"/>
    <w:rsid w:val="001F20EE"/>
    <w:rsid w:val="00200E53"/>
    <w:rsid w:val="00202608"/>
    <w:rsid w:val="00204BDE"/>
    <w:rsid w:val="00204D45"/>
    <w:rsid w:val="00206039"/>
    <w:rsid w:val="002110A0"/>
    <w:rsid w:val="00213E8E"/>
    <w:rsid w:val="00216C55"/>
    <w:rsid w:val="00222F6D"/>
    <w:rsid w:val="002241A5"/>
    <w:rsid w:val="00224E95"/>
    <w:rsid w:val="0023161B"/>
    <w:rsid w:val="00232C4A"/>
    <w:rsid w:val="0023709A"/>
    <w:rsid w:val="00237400"/>
    <w:rsid w:val="002420D2"/>
    <w:rsid w:val="00243047"/>
    <w:rsid w:val="00245AF0"/>
    <w:rsid w:val="00251B09"/>
    <w:rsid w:val="002532A8"/>
    <w:rsid w:val="00253862"/>
    <w:rsid w:val="002562A4"/>
    <w:rsid w:val="0025742D"/>
    <w:rsid w:val="0025787E"/>
    <w:rsid w:val="00257B0A"/>
    <w:rsid w:val="002615BC"/>
    <w:rsid w:val="00262721"/>
    <w:rsid w:val="002641C7"/>
    <w:rsid w:val="002710BB"/>
    <w:rsid w:val="002719D2"/>
    <w:rsid w:val="00271E1D"/>
    <w:rsid w:val="00274618"/>
    <w:rsid w:val="00274CAF"/>
    <w:rsid w:val="00277212"/>
    <w:rsid w:val="002776B2"/>
    <w:rsid w:val="00281F82"/>
    <w:rsid w:val="0028466E"/>
    <w:rsid w:val="00284AFC"/>
    <w:rsid w:val="00284C8F"/>
    <w:rsid w:val="00285A7C"/>
    <w:rsid w:val="00287573"/>
    <w:rsid w:val="00291F72"/>
    <w:rsid w:val="00295ED5"/>
    <w:rsid w:val="002A1004"/>
    <w:rsid w:val="002A18FC"/>
    <w:rsid w:val="002A199B"/>
    <w:rsid w:val="002A3F41"/>
    <w:rsid w:val="002A40ED"/>
    <w:rsid w:val="002A6A1F"/>
    <w:rsid w:val="002B168D"/>
    <w:rsid w:val="002B177A"/>
    <w:rsid w:val="002B2393"/>
    <w:rsid w:val="002B2763"/>
    <w:rsid w:val="002B4F6F"/>
    <w:rsid w:val="002B52AC"/>
    <w:rsid w:val="002B6475"/>
    <w:rsid w:val="002C131A"/>
    <w:rsid w:val="002C586B"/>
    <w:rsid w:val="002C6698"/>
    <w:rsid w:val="002D1475"/>
    <w:rsid w:val="002D381F"/>
    <w:rsid w:val="002D3BA6"/>
    <w:rsid w:val="002D680A"/>
    <w:rsid w:val="002D7DB8"/>
    <w:rsid w:val="002E3676"/>
    <w:rsid w:val="002E56AE"/>
    <w:rsid w:val="002E5EBF"/>
    <w:rsid w:val="002E5FE0"/>
    <w:rsid w:val="002E7941"/>
    <w:rsid w:val="002F0C86"/>
    <w:rsid w:val="002F40A7"/>
    <w:rsid w:val="002F6775"/>
    <w:rsid w:val="003051D0"/>
    <w:rsid w:val="00306026"/>
    <w:rsid w:val="003120AC"/>
    <w:rsid w:val="00312B50"/>
    <w:rsid w:val="00314D52"/>
    <w:rsid w:val="00314EC3"/>
    <w:rsid w:val="00316229"/>
    <w:rsid w:val="0032018D"/>
    <w:rsid w:val="00320F01"/>
    <w:rsid w:val="003218BB"/>
    <w:rsid w:val="003247CA"/>
    <w:rsid w:val="00324B0C"/>
    <w:rsid w:val="00331E82"/>
    <w:rsid w:val="00337397"/>
    <w:rsid w:val="00340CE9"/>
    <w:rsid w:val="003416BE"/>
    <w:rsid w:val="003477A1"/>
    <w:rsid w:val="003500C8"/>
    <w:rsid w:val="00350A8C"/>
    <w:rsid w:val="00351E70"/>
    <w:rsid w:val="00352291"/>
    <w:rsid w:val="003530F3"/>
    <w:rsid w:val="003538F5"/>
    <w:rsid w:val="00353946"/>
    <w:rsid w:val="00353C3B"/>
    <w:rsid w:val="0035603C"/>
    <w:rsid w:val="00357343"/>
    <w:rsid w:val="003663CE"/>
    <w:rsid w:val="00371157"/>
    <w:rsid w:val="00372700"/>
    <w:rsid w:val="00376EAA"/>
    <w:rsid w:val="003809C0"/>
    <w:rsid w:val="00382DF2"/>
    <w:rsid w:val="0038347C"/>
    <w:rsid w:val="003850E9"/>
    <w:rsid w:val="00386209"/>
    <w:rsid w:val="0038684E"/>
    <w:rsid w:val="00386C53"/>
    <w:rsid w:val="0039142A"/>
    <w:rsid w:val="00394C8C"/>
    <w:rsid w:val="00397D03"/>
    <w:rsid w:val="00397F00"/>
    <w:rsid w:val="003A0501"/>
    <w:rsid w:val="003A36EF"/>
    <w:rsid w:val="003B3641"/>
    <w:rsid w:val="003B5B3C"/>
    <w:rsid w:val="003C0C3E"/>
    <w:rsid w:val="003C6131"/>
    <w:rsid w:val="003C7B7A"/>
    <w:rsid w:val="003D00F3"/>
    <w:rsid w:val="003D349A"/>
    <w:rsid w:val="003D4C05"/>
    <w:rsid w:val="003D5183"/>
    <w:rsid w:val="003D5350"/>
    <w:rsid w:val="003E1E09"/>
    <w:rsid w:val="003E1E46"/>
    <w:rsid w:val="003E22AB"/>
    <w:rsid w:val="003E3787"/>
    <w:rsid w:val="003F064C"/>
    <w:rsid w:val="003F1C6F"/>
    <w:rsid w:val="003F2ABE"/>
    <w:rsid w:val="003F49BD"/>
    <w:rsid w:val="003F5BCA"/>
    <w:rsid w:val="003F5C8B"/>
    <w:rsid w:val="003F6A76"/>
    <w:rsid w:val="00402651"/>
    <w:rsid w:val="00405690"/>
    <w:rsid w:val="00405CA8"/>
    <w:rsid w:val="00407A9D"/>
    <w:rsid w:val="0041327B"/>
    <w:rsid w:val="00415FD0"/>
    <w:rsid w:val="004168A3"/>
    <w:rsid w:val="00417D09"/>
    <w:rsid w:val="00421360"/>
    <w:rsid w:val="00422378"/>
    <w:rsid w:val="00427197"/>
    <w:rsid w:val="00430360"/>
    <w:rsid w:val="00430CEA"/>
    <w:rsid w:val="004315C3"/>
    <w:rsid w:val="004318DA"/>
    <w:rsid w:val="00432098"/>
    <w:rsid w:val="004330D0"/>
    <w:rsid w:val="0043390E"/>
    <w:rsid w:val="0043422C"/>
    <w:rsid w:val="00435279"/>
    <w:rsid w:val="00435D06"/>
    <w:rsid w:val="00440841"/>
    <w:rsid w:val="00447B87"/>
    <w:rsid w:val="004507D3"/>
    <w:rsid w:val="004510F5"/>
    <w:rsid w:val="00453457"/>
    <w:rsid w:val="0045375A"/>
    <w:rsid w:val="00454C3D"/>
    <w:rsid w:val="00462516"/>
    <w:rsid w:val="00462AC1"/>
    <w:rsid w:val="00464DC8"/>
    <w:rsid w:val="004662FC"/>
    <w:rsid w:val="0046705B"/>
    <w:rsid w:val="00470951"/>
    <w:rsid w:val="004712B7"/>
    <w:rsid w:val="004712B8"/>
    <w:rsid w:val="004737C4"/>
    <w:rsid w:val="00474509"/>
    <w:rsid w:val="00474A7A"/>
    <w:rsid w:val="00475987"/>
    <w:rsid w:val="00477D56"/>
    <w:rsid w:val="0048031E"/>
    <w:rsid w:val="004809EE"/>
    <w:rsid w:val="00485F66"/>
    <w:rsid w:val="00486F0B"/>
    <w:rsid w:val="00490621"/>
    <w:rsid w:val="0049088F"/>
    <w:rsid w:val="004938C9"/>
    <w:rsid w:val="004944D6"/>
    <w:rsid w:val="004948E2"/>
    <w:rsid w:val="00494B7C"/>
    <w:rsid w:val="00495CA0"/>
    <w:rsid w:val="004964DB"/>
    <w:rsid w:val="004A1818"/>
    <w:rsid w:val="004A1BEB"/>
    <w:rsid w:val="004A1F99"/>
    <w:rsid w:val="004A264A"/>
    <w:rsid w:val="004A5C7F"/>
    <w:rsid w:val="004A6E7F"/>
    <w:rsid w:val="004B1012"/>
    <w:rsid w:val="004B4582"/>
    <w:rsid w:val="004B7BD2"/>
    <w:rsid w:val="004C23D9"/>
    <w:rsid w:val="004C2C61"/>
    <w:rsid w:val="004C52C3"/>
    <w:rsid w:val="004D1CE3"/>
    <w:rsid w:val="004D287C"/>
    <w:rsid w:val="004D3A8D"/>
    <w:rsid w:val="004D790F"/>
    <w:rsid w:val="004E112A"/>
    <w:rsid w:val="004E230B"/>
    <w:rsid w:val="004F0A7F"/>
    <w:rsid w:val="004F28C2"/>
    <w:rsid w:val="004F40C1"/>
    <w:rsid w:val="004F4C76"/>
    <w:rsid w:val="004F697A"/>
    <w:rsid w:val="00500CF7"/>
    <w:rsid w:val="0050284B"/>
    <w:rsid w:val="00511413"/>
    <w:rsid w:val="00513D83"/>
    <w:rsid w:val="00514ADB"/>
    <w:rsid w:val="00517648"/>
    <w:rsid w:val="00520412"/>
    <w:rsid w:val="005222CB"/>
    <w:rsid w:val="0052557A"/>
    <w:rsid w:val="00526005"/>
    <w:rsid w:val="00527ACC"/>
    <w:rsid w:val="00530F4C"/>
    <w:rsid w:val="00531044"/>
    <w:rsid w:val="005340A2"/>
    <w:rsid w:val="00535BE3"/>
    <w:rsid w:val="00536AA4"/>
    <w:rsid w:val="00541293"/>
    <w:rsid w:val="005437EB"/>
    <w:rsid w:val="00546DB8"/>
    <w:rsid w:val="005477F1"/>
    <w:rsid w:val="00551599"/>
    <w:rsid w:val="00552A3E"/>
    <w:rsid w:val="0055322B"/>
    <w:rsid w:val="00555884"/>
    <w:rsid w:val="00560BFB"/>
    <w:rsid w:val="00562BA8"/>
    <w:rsid w:val="0056567E"/>
    <w:rsid w:val="005678C7"/>
    <w:rsid w:val="00572B72"/>
    <w:rsid w:val="00573417"/>
    <w:rsid w:val="00574E6A"/>
    <w:rsid w:val="00577316"/>
    <w:rsid w:val="005804EF"/>
    <w:rsid w:val="0058107F"/>
    <w:rsid w:val="005813CE"/>
    <w:rsid w:val="005821CB"/>
    <w:rsid w:val="00582AF2"/>
    <w:rsid w:val="00582D51"/>
    <w:rsid w:val="005877FC"/>
    <w:rsid w:val="0059070E"/>
    <w:rsid w:val="00594C36"/>
    <w:rsid w:val="005A2889"/>
    <w:rsid w:val="005A7737"/>
    <w:rsid w:val="005B0373"/>
    <w:rsid w:val="005C4233"/>
    <w:rsid w:val="005C5038"/>
    <w:rsid w:val="005C73C7"/>
    <w:rsid w:val="005D2752"/>
    <w:rsid w:val="005D30D4"/>
    <w:rsid w:val="005D55BB"/>
    <w:rsid w:val="005E23CD"/>
    <w:rsid w:val="005E2724"/>
    <w:rsid w:val="005E3E55"/>
    <w:rsid w:val="005E550E"/>
    <w:rsid w:val="005E5982"/>
    <w:rsid w:val="005E644F"/>
    <w:rsid w:val="005E68FF"/>
    <w:rsid w:val="005F178B"/>
    <w:rsid w:val="005F21D5"/>
    <w:rsid w:val="005F490D"/>
    <w:rsid w:val="005F4976"/>
    <w:rsid w:val="005F4CDC"/>
    <w:rsid w:val="005F4DEA"/>
    <w:rsid w:val="006016EB"/>
    <w:rsid w:val="006019F9"/>
    <w:rsid w:val="00601C19"/>
    <w:rsid w:val="00605944"/>
    <w:rsid w:val="00607852"/>
    <w:rsid w:val="0061108C"/>
    <w:rsid w:val="00611910"/>
    <w:rsid w:val="00613F4A"/>
    <w:rsid w:val="00614268"/>
    <w:rsid w:val="006146EC"/>
    <w:rsid w:val="006157A9"/>
    <w:rsid w:val="00616C4D"/>
    <w:rsid w:val="00617B42"/>
    <w:rsid w:val="006200D7"/>
    <w:rsid w:val="0062082E"/>
    <w:rsid w:val="006227B1"/>
    <w:rsid w:val="00622990"/>
    <w:rsid w:val="00624650"/>
    <w:rsid w:val="00631115"/>
    <w:rsid w:val="006320E2"/>
    <w:rsid w:val="00632F51"/>
    <w:rsid w:val="00632F73"/>
    <w:rsid w:val="0063361B"/>
    <w:rsid w:val="00637DB0"/>
    <w:rsid w:val="006411CF"/>
    <w:rsid w:val="00641C71"/>
    <w:rsid w:val="0064240D"/>
    <w:rsid w:val="0064300C"/>
    <w:rsid w:val="006431D9"/>
    <w:rsid w:val="00644254"/>
    <w:rsid w:val="00654F37"/>
    <w:rsid w:val="00663AF7"/>
    <w:rsid w:val="006646F9"/>
    <w:rsid w:val="00667362"/>
    <w:rsid w:val="00674FED"/>
    <w:rsid w:val="0068226F"/>
    <w:rsid w:val="00682CBA"/>
    <w:rsid w:val="00682F5C"/>
    <w:rsid w:val="00683676"/>
    <w:rsid w:val="00685D72"/>
    <w:rsid w:val="00686B8B"/>
    <w:rsid w:val="00687796"/>
    <w:rsid w:val="00692EDF"/>
    <w:rsid w:val="006930E5"/>
    <w:rsid w:val="00696AEB"/>
    <w:rsid w:val="00697E29"/>
    <w:rsid w:val="006A156C"/>
    <w:rsid w:val="006A3F12"/>
    <w:rsid w:val="006A57F1"/>
    <w:rsid w:val="006A722E"/>
    <w:rsid w:val="006B1D80"/>
    <w:rsid w:val="006B4081"/>
    <w:rsid w:val="006B5108"/>
    <w:rsid w:val="006B612D"/>
    <w:rsid w:val="006B788C"/>
    <w:rsid w:val="006C0044"/>
    <w:rsid w:val="006C0E98"/>
    <w:rsid w:val="006C7335"/>
    <w:rsid w:val="006C7406"/>
    <w:rsid w:val="006D1C0A"/>
    <w:rsid w:val="006D21DC"/>
    <w:rsid w:val="006D4D01"/>
    <w:rsid w:val="006D5770"/>
    <w:rsid w:val="006D7492"/>
    <w:rsid w:val="006E1FC1"/>
    <w:rsid w:val="006E4974"/>
    <w:rsid w:val="006E60E0"/>
    <w:rsid w:val="006F0652"/>
    <w:rsid w:val="006F2C70"/>
    <w:rsid w:val="006F4EBD"/>
    <w:rsid w:val="0070354F"/>
    <w:rsid w:val="007108CC"/>
    <w:rsid w:val="00711936"/>
    <w:rsid w:val="00714442"/>
    <w:rsid w:val="00714CBC"/>
    <w:rsid w:val="00714DAD"/>
    <w:rsid w:val="0071761E"/>
    <w:rsid w:val="007176C9"/>
    <w:rsid w:val="00717DEA"/>
    <w:rsid w:val="00720306"/>
    <w:rsid w:val="007207A0"/>
    <w:rsid w:val="00723136"/>
    <w:rsid w:val="007232F2"/>
    <w:rsid w:val="00733159"/>
    <w:rsid w:val="00734A66"/>
    <w:rsid w:val="007354B2"/>
    <w:rsid w:val="007376EC"/>
    <w:rsid w:val="00741C07"/>
    <w:rsid w:val="00743217"/>
    <w:rsid w:val="0074424A"/>
    <w:rsid w:val="007510B1"/>
    <w:rsid w:val="00751673"/>
    <w:rsid w:val="00753CFA"/>
    <w:rsid w:val="007551EC"/>
    <w:rsid w:val="00756AD5"/>
    <w:rsid w:val="007635A5"/>
    <w:rsid w:val="0076441C"/>
    <w:rsid w:val="00765542"/>
    <w:rsid w:val="00765F67"/>
    <w:rsid w:val="00771624"/>
    <w:rsid w:val="007755D6"/>
    <w:rsid w:val="007756F6"/>
    <w:rsid w:val="00776799"/>
    <w:rsid w:val="00777B2F"/>
    <w:rsid w:val="00781BF8"/>
    <w:rsid w:val="007821E9"/>
    <w:rsid w:val="00782ADC"/>
    <w:rsid w:val="00785B34"/>
    <w:rsid w:val="007866D1"/>
    <w:rsid w:val="00791BBD"/>
    <w:rsid w:val="00792F95"/>
    <w:rsid w:val="00793E1C"/>
    <w:rsid w:val="00795882"/>
    <w:rsid w:val="00795C50"/>
    <w:rsid w:val="00795EB8"/>
    <w:rsid w:val="00797224"/>
    <w:rsid w:val="00797290"/>
    <w:rsid w:val="00797860"/>
    <w:rsid w:val="007A0296"/>
    <w:rsid w:val="007A4603"/>
    <w:rsid w:val="007A534A"/>
    <w:rsid w:val="007A7AFA"/>
    <w:rsid w:val="007B4BEA"/>
    <w:rsid w:val="007B645E"/>
    <w:rsid w:val="007C12FC"/>
    <w:rsid w:val="007C17AE"/>
    <w:rsid w:val="007C24A3"/>
    <w:rsid w:val="007C345F"/>
    <w:rsid w:val="007C4EB0"/>
    <w:rsid w:val="007C5729"/>
    <w:rsid w:val="007D060B"/>
    <w:rsid w:val="007D0D8F"/>
    <w:rsid w:val="007D19B2"/>
    <w:rsid w:val="007D2DD3"/>
    <w:rsid w:val="007D3659"/>
    <w:rsid w:val="007D726A"/>
    <w:rsid w:val="007E26E9"/>
    <w:rsid w:val="007E32B3"/>
    <w:rsid w:val="007F3D6B"/>
    <w:rsid w:val="007F3E17"/>
    <w:rsid w:val="007F57DC"/>
    <w:rsid w:val="00802192"/>
    <w:rsid w:val="00804C36"/>
    <w:rsid w:val="00807045"/>
    <w:rsid w:val="00811DC5"/>
    <w:rsid w:val="00811DEE"/>
    <w:rsid w:val="00815AA1"/>
    <w:rsid w:val="00815F28"/>
    <w:rsid w:val="0081628C"/>
    <w:rsid w:val="0082118F"/>
    <w:rsid w:val="00821F42"/>
    <w:rsid w:val="0082448D"/>
    <w:rsid w:val="00825B19"/>
    <w:rsid w:val="008353B6"/>
    <w:rsid w:val="00841186"/>
    <w:rsid w:val="008459F6"/>
    <w:rsid w:val="00847E91"/>
    <w:rsid w:val="00847EF3"/>
    <w:rsid w:val="00851F69"/>
    <w:rsid w:val="0085268F"/>
    <w:rsid w:val="00853177"/>
    <w:rsid w:val="008540F3"/>
    <w:rsid w:val="00857939"/>
    <w:rsid w:val="00860E60"/>
    <w:rsid w:val="00861BF8"/>
    <w:rsid w:val="00865861"/>
    <w:rsid w:val="00865FD2"/>
    <w:rsid w:val="00866192"/>
    <w:rsid w:val="008665B5"/>
    <w:rsid w:val="00867FE9"/>
    <w:rsid w:val="008702E6"/>
    <w:rsid w:val="00873A16"/>
    <w:rsid w:val="008812D3"/>
    <w:rsid w:val="0088300D"/>
    <w:rsid w:val="00886660"/>
    <w:rsid w:val="00890DB2"/>
    <w:rsid w:val="00891B81"/>
    <w:rsid w:val="00892A5A"/>
    <w:rsid w:val="008947D9"/>
    <w:rsid w:val="00894E3E"/>
    <w:rsid w:val="008A5B91"/>
    <w:rsid w:val="008A7891"/>
    <w:rsid w:val="008A7F5C"/>
    <w:rsid w:val="008B05CC"/>
    <w:rsid w:val="008B188E"/>
    <w:rsid w:val="008B2B61"/>
    <w:rsid w:val="008B6F19"/>
    <w:rsid w:val="008C10F1"/>
    <w:rsid w:val="008C23D7"/>
    <w:rsid w:val="008C2655"/>
    <w:rsid w:val="008C463D"/>
    <w:rsid w:val="008D0B8D"/>
    <w:rsid w:val="008D3743"/>
    <w:rsid w:val="008D3813"/>
    <w:rsid w:val="008D5D06"/>
    <w:rsid w:val="008D7458"/>
    <w:rsid w:val="008E1ADC"/>
    <w:rsid w:val="008E3DF1"/>
    <w:rsid w:val="008E429B"/>
    <w:rsid w:val="008E4542"/>
    <w:rsid w:val="008F1900"/>
    <w:rsid w:val="00900C86"/>
    <w:rsid w:val="00910674"/>
    <w:rsid w:val="009119ED"/>
    <w:rsid w:val="00913530"/>
    <w:rsid w:val="00914626"/>
    <w:rsid w:val="00915BCF"/>
    <w:rsid w:val="0091628E"/>
    <w:rsid w:val="00924AC5"/>
    <w:rsid w:val="00926266"/>
    <w:rsid w:val="009379DB"/>
    <w:rsid w:val="00941530"/>
    <w:rsid w:val="00941E17"/>
    <w:rsid w:val="009437C6"/>
    <w:rsid w:val="00946688"/>
    <w:rsid w:val="00946BF6"/>
    <w:rsid w:val="00953067"/>
    <w:rsid w:val="00954970"/>
    <w:rsid w:val="00955A9A"/>
    <w:rsid w:val="00955BFC"/>
    <w:rsid w:val="009564C7"/>
    <w:rsid w:val="00957C9E"/>
    <w:rsid w:val="009616DA"/>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966A6"/>
    <w:rsid w:val="009A059F"/>
    <w:rsid w:val="009A1F14"/>
    <w:rsid w:val="009A3318"/>
    <w:rsid w:val="009A540B"/>
    <w:rsid w:val="009A698F"/>
    <w:rsid w:val="009A6F10"/>
    <w:rsid w:val="009B0170"/>
    <w:rsid w:val="009C0414"/>
    <w:rsid w:val="009C12B5"/>
    <w:rsid w:val="009C1F4E"/>
    <w:rsid w:val="009C4B49"/>
    <w:rsid w:val="009C4F9A"/>
    <w:rsid w:val="009C6B77"/>
    <w:rsid w:val="009D008B"/>
    <w:rsid w:val="009D0F10"/>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D19"/>
    <w:rsid w:val="00A12015"/>
    <w:rsid w:val="00A13142"/>
    <w:rsid w:val="00A16546"/>
    <w:rsid w:val="00A21B95"/>
    <w:rsid w:val="00A24BE2"/>
    <w:rsid w:val="00A24F9F"/>
    <w:rsid w:val="00A31507"/>
    <w:rsid w:val="00A338F1"/>
    <w:rsid w:val="00A33A50"/>
    <w:rsid w:val="00A33AB7"/>
    <w:rsid w:val="00A3438B"/>
    <w:rsid w:val="00A34CB1"/>
    <w:rsid w:val="00A35FE4"/>
    <w:rsid w:val="00A424DF"/>
    <w:rsid w:val="00A42BF8"/>
    <w:rsid w:val="00A42C60"/>
    <w:rsid w:val="00A44A18"/>
    <w:rsid w:val="00A45D73"/>
    <w:rsid w:val="00A46AEC"/>
    <w:rsid w:val="00A51851"/>
    <w:rsid w:val="00A51D05"/>
    <w:rsid w:val="00A54D1E"/>
    <w:rsid w:val="00A55365"/>
    <w:rsid w:val="00A55444"/>
    <w:rsid w:val="00A662D3"/>
    <w:rsid w:val="00A6741C"/>
    <w:rsid w:val="00A677BB"/>
    <w:rsid w:val="00A67FA8"/>
    <w:rsid w:val="00A701A3"/>
    <w:rsid w:val="00A702F0"/>
    <w:rsid w:val="00A70722"/>
    <w:rsid w:val="00A742B3"/>
    <w:rsid w:val="00A75B9B"/>
    <w:rsid w:val="00A76CF1"/>
    <w:rsid w:val="00A77BE6"/>
    <w:rsid w:val="00A81137"/>
    <w:rsid w:val="00A81791"/>
    <w:rsid w:val="00A81860"/>
    <w:rsid w:val="00A87572"/>
    <w:rsid w:val="00A92B3A"/>
    <w:rsid w:val="00A97F7D"/>
    <w:rsid w:val="00AA01C1"/>
    <w:rsid w:val="00AA18EC"/>
    <w:rsid w:val="00AA2214"/>
    <w:rsid w:val="00AA4D83"/>
    <w:rsid w:val="00AA767E"/>
    <w:rsid w:val="00AB1578"/>
    <w:rsid w:val="00AB4166"/>
    <w:rsid w:val="00AC2C0E"/>
    <w:rsid w:val="00AC348D"/>
    <w:rsid w:val="00AC398B"/>
    <w:rsid w:val="00AC4755"/>
    <w:rsid w:val="00AC5DE9"/>
    <w:rsid w:val="00AC65B1"/>
    <w:rsid w:val="00AD4FAE"/>
    <w:rsid w:val="00AD5A7C"/>
    <w:rsid w:val="00AD67BC"/>
    <w:rsid w:val="00AE23CB"/>
    <w:rsid w:val="00AE39CC"/>
    <w:rsid w:val="00AE40BE"/>
    <w:rsid w:val="00AE4A9F"/>
    <w:rsid w:val="00AF4004"/>
    <w:rsid w:val="00B00190"/>
    <w:rsid w:val="00B00AF4"/>
    <w:rsid w:val="00B02E79"/>
    <w:rsid w:val="00B05E89"/>
    <w:rsid w:val="00B065D4"/>
    <w:rsid w:val="00B12493"/>
    <w:rsid w:val="00B139B2"/>
    <w:rsid w:val="00B151E6"/>
    <w:rsid w:val="00B17F24"/>
    <w:rsid w:val="00B22712"/>
    <w:rsid w:val="00B23304"/>
    <w:rsid w:val="00B273D8"/>
    <w:rsid w:val="00B27A2A"/>
    <w:rsid w:val="00B32B87"/>
    <w:rsid w:val="00B33471"/>
    <w:rsid w:val="00B34290"/>
    <w:rsid w:val="00B35C45"/>
    <w:rsid w:val="00B37FFC"/>
    <w:rsid w:val="00B401EA"/>
    <w:rsid w:val="00B4146E"/>
    <w:rsid w:val="00B4216F"/>
    <w:rsid w:val="00B429F3"/>
    <w:rsid w:val="00B446FE"/>
    <w:rsid w:val="00B44BA2"/>
    <w:rsid w:val="00B47B99"/>
    <w:rsid w:val="00B51352"/>
    <w:rsid w:val="00B52560"/>
    <w:rsid w:val="00B5373B"/>
    <w:rsid w:val="00B53EC6"/>
    <w:rsid w:val="00B5477B"/>
    <w:rsid w:val="00B55F60"/>
    <w:rsid w:val="00B607A4"/>
    <w:rsid w:val="00B6238C"/>
    <w:rsid w:val="00B63D46"/>
    <w:rsid w:val="00B6647D"/>
    <w:rsid w:val="00B67E7C"/>
    <w:rsid w:val="00B70CC3"/>
    <w:rsid w:val="00B717BC"/>
    <w:rsid w:val="00B72184"/>
    <w:rsid w:val="00B76D09"/>
    <w:rsid w:val="00B778B9"/>
    <w:rsid w:val="00B82A46"/>
    <w:rsid w:val="00B82CAC"/>
    <w:rsid w:val="00B82F48"/>
    <w:rsid w:val="00B867D6"/>
    <w:rsid w:val="00B91F71"/>
    <w:rsid w:val="00B94A82"/>
    <w:rsid w:val="00B979C8"/>
    <w:rsid w:val="00B97A44"/>
    <w:rsid w:val="00BA2927"/>
    <w:rsid w:val="00BA3419"/>
    <w:rsid w:val="00BA57A0"/>
    <w:rsid w:val="00BA5BC6"/>
    <w:rsid w:val="00BA6FA0"/>
    <w:rsid w:val="00BA7E29"/>
    <w:rsid w:val="00BC1CA6"/>
    <w:rsid w:val="00BC6F83"/>
    <w:rsid w:val="00BC72C2"/>
    <w:rsid w:val="00BD0267"/>
    <w:rsid w:val="00BD03A5"/>
    <w:rsid w:val="00BD71C5"/>
    <w:rsid w:val="00BD7DA4"/>
    <w:rsid w:val="00BE28FF"/>
    <w:rsid w:val="00BE3CDC"/>
    <w:rsid w:val="00BE4B66"/>
    <w:rsid w:val="00BE7F99"/>
    <w:rsid w:val="00BF08CF"/>
    <w:rsid w:val="00BF2635"/>
    <w:rsid w:val="00BF4175"/>
    <w:rsid w:val="00BF530C"/>
    <w:rsid w:val="00C04EA8"/>
    <w:rsid w:val="00C06085"/>
    <w:rsid w:val="00C060F0"/>
    <w:rsid w:val="00C06AE0"/>
    <w:rsid w:val="00C072DB"/>
    <w:rsid w:val="00C07A8C"/>
    <w:rsid w:val="00C07C4F"/>
    <w:rsid w:val="00C107D2"/>
    <w:rsid w:val="00C13757"/>
    <w:rsid w:val="00C14210"/>
    <w:rsid w:val="00C156FF"/>
    <w:rsid w:val="00C173DB"/>
    <w:rsid w:val="00C2497D"/>
    <w:rsid w:val="00C30FB6"/>
    <w:rsid w:val="00C30FDD"/>
    <w:rsid w:val="00C35471"/>
    <w:rsid w:val="00C354F4"/>
    <w:rsid w:val="00C367B7"/>
    <w:rsid w:val="00C36879"/>
    <w:rsid w:val="00C37687"/>
    <w:rsid w:val="00C4084C"/>
    <w:rsid w:val="00C4134E"/>
    <w:rsid w:val="00C41911"/>
    <w:rsid w:val="00C4629B"/>
    <w:rsid w:val="00C469C6"/>
    <w:rsid w:val="00C477A7"/>
    <w:rsid w:val="00C47FE4"/>
    <w:rsid w:val="00C50E08"/>
    <w:rsid w:val="00C51617"/>
    <w:rsid w:val="00C51B90"/>
    <w:rsid w:val="00C552BB"/>
    <w:rsid w:val="00C5702B"/>
    <w:rsid w:val="00C60365"/>
    <w:rsid w:val="00C6068F"/>
    <w:rsid w:val="00C63421"/>
    <w:rsid w:val="00C63771"/>
    <w:rsid w:val="00C65399"/>
    <w:rsid w:val="00C65957"/>
    <w:rsid w:val="00C67305"/>
    <w:rsid w:val="00C679C4"/>
    <w:rsid w:val="00C71EA2"/>
    <w:rsid w:val="00C728B1"/>
    <w:rsid w:val="00C73B87"/>
    <w:rsid w:val="00C73E32"/>
    <w:rsid w:val="00C76C35"/>
    <w:rsid w:val="00C83250"/>
    <w:rsid w:val="00C874DA"/>
    <w:rsid w:val="00C92460"/>
    <w:rsid w:val="00C94EEA"/>
    <w:rsid w:val="00CA129C"/>
    <w:rsid w:val="00CA1A3D"/>
    <w:rsid w:val="00CA1D07"/>
    <w:rsid w:val="00CA1FA3"/>
    <w:rsid w:val="00CA2CCA"/>
    <w:rsid w:val="00CA6AB3"/>
    <w:rsid w:val="00CB3939"/>
    <w:rsid w:val="00CB3D99"/>
    <w:rsid w:val="00CB7159"/>
    <w:rsid w:val="00CC0F74"/>
    <w:rsid w:val="00CC1147"/>
    <w:rsid w:val="00CC211E"/>
    <w:rsid w:val="00CC2F36"/>
    <w:rsid w:val="00CC3614"/>
    <w:rsid w:val="00CC3F2C"/>
    <w:rsid w:val="00CC6E96"/>
    <w:rsid w:val="00CC7043"/>
    <w:rsid w:val="00CD1BF5"/>
    <w:rsid w:val="00CD394A"/>
    <w:rsid w:val="00CD3EBD"/>
    <w:rsid w:val="00CD7D13"/>
    <w:rsid w:val="00CE1BEA"/>
    <w:rsid w:val="00CE2183"/>
    <w:rsid w:val="00CE2409"/>
    <w:rsid w:val="00CE33A8"/>
    <w:rsid w:val="00CE4AF0"/>
    <w:rsid w:val="00CE4B0F"/>
    <w:rsid w:val="00CE6EA5"/>
    <w:rsid w:val="00CF04AA"/>
    <w:rsid w:val="00CF6791"/>
    <w:rsid w:val="00CF6C52"/>
    <w:rsid w:val="00CF7D27"/>
    <w:rsid w:val="00D01766"/>
    <w:rsid w:val="00D019A5"/>
    <w:rsid w:val="00D05A28"/>
    <w:rsid w:val="00D06E4B"/>
    <w:rsid w:val="00D10F70"/>
    <w:rsid w:val="00D11B1B"/>
    <w:rsid w:val="00D1289D"/>
    <w:rsid w:val="00D1629A"/>
    <w:rsid w:val="00D165AA"/>
    <w:rsid w:val="00D17E5B"/>
    <w:rsid w:val="00D20383"/>
    <w:rsid w:val="00D23FA6"/>
    <w:rsid w:val="00D2673F"/>
    <w:rsid w:val="00D316C0"/>
    <w:rsid w:val="00D32546"/>
    <w:rsid w:val="00D32BE4"/>
    <w:rsid w:val="00D35026"/>
    <w:rsid w:val="00D430F6"/>
    <w:rsid w:val="00D4579A"/>
    <w:rsid w:val="00D462C2"/>
    <w:rsid w:val="00D47F2D"/>
    <w:rsid w:val="00D508D8"/>
    <w:rsid w:val="00D50B07"/>
    <w:rsid w:val="00D53733"/>
    <w:rsid w:val="00D556DB"/>
    <w:rsid w:val="00D56CD8"/>
    <w:rsid w:val="00D57BC9"/>
    <w:rsid w:val="00D61A4C"/>
    <w:rsid w:val="00D6289C"/>
    <w:rsid w:val="00D62DB5"/>
    <w:rsid w:val="00D644FC"/>
    <w:rsid w:val="00D67071"/>
    <w:rsid w:val="00D704CC"/>
    <w:rsid w:val="00D7253C"/>
    <w:rsid w:val="00D74FE5"/>
    <w:rsid w:val="00D77E2E"/>
    <w:rsid w:val="00D80B4B"/>
    <w:rsid w:val="00D81ED4"/>
    <w:rsid w:val="00D82516"/>
    <w:rsid w:val="00D83CD6"/>
    <w:rsid w:val="00D84532"/>
    <w:rsid w:val="00D86A36"/>
    <w:rsid w:val="00D870C9"/>
    <w:rsid w:val="00D87559"/>
    <w:rsid w:val="00D87C33"/>
    <w:rsid w:val="00D916A4"/>
    <w:rsid w:val="00DA0842"/>
    <w:rsid w:val="00DA2233"/>
    <w:rsid w:val="00DA23E0"/>
    <w:rsid w:val="00DA3D14"/>
    <w:rsid w:val="00DA41D8"/>
    <w:rsid w:val="00DA5B8D"/>
    <w:rsid w:val="00DA7914"/>
    <w:rsid w:val="00DA7FE8"/>
    <w:rsid w:val="00DB17CA"/>
    <w:rsid w:val="00DB44FE"/>
    <w:rsid w:val="00DB49D1"/>
    <w:rsid w:val="00DB5125"/>
    <w:rsid w:val="00DB7CEE"/>
    <w:rsid w:val="00DC0505"/>
    <w:rsid w:val="00DC20F2"/>
    <w:rsid w:val="00DC242D"/>
    <w:rsid w:val="00DC41AF"/>
    <w:rsid w:val="00DC7484"/>
    <w:rsid w:val="00DD2B0C"/>
    <w:rsid w:val="00DD3DA3"/>
    <w:rsid w:val="00DE0768"/>
    <w:rsid w:val="00DE0AD3"/>
    <w:rsid w:val="00DE4647"/>
    <w:rsid w:val="00DE51BE"/>
    <w:rsid w:val="00DF1740"/>
    <w:rsid w:val="00DF3793"/>
    <w:rsid w:val="00DF4ABC"/>
    <w:rsid w:val="00DF5E32"/>
    <w:rsid w:val="00DF6ADD"/>
    <w:rsid w:val="00DF7DD7"/>
    <w:rsid w:val="00E00E2C"/>
    <w:rsid w:val="00E00F00"/>
    <w:rsid w:val="00E01D85"/>
    <w:rsid w:val="00E05304"/>
    <w:rsid w:val="00E074BC"/>
    <w:rsid w:val="00E12FCC"/>
    <w:rsid w:val="00E1414A"/>
    <w:rsid w:val="00E160A8"/>
    <w:rsid w:val="00E224A4"/>
    <w:rsid w:val="00E23A7C"/>
    <w:rsid w:val="00E25F01"/>
    <w:rsid w:val="00E336A6"/>
    <w:rsid w:val="00E34DF2"/>
    <w:rsid w:val="00E36AEC"/>
    <w:rsid w:val="00E40256"/>
    <w:rsid w:val="00E419F7"/>
    <w:rsid w:val="00E4634F"/>
    <w:rsid w:val="00E47FB6"/>
    <w:rsid w:val="00E5022D"/>
    <w:rsid w:val="00E510FF"/>
    <w:rsid w:val="00E52DB5"/>
    <w:rsid w:val="00E54538"/>
    <w:rsid w:val="00E56B62"/>
    <w:rsid w:val="00E570A4"/>
    <w:rsid w:val="00E61ADA"/>
    <w:rsid w:val="00E61C82"/>
    <w:rsid w:val="00E62D7E"/>
    <w:rsid w:val="00E6690F"/>
    <w:rsid w:val="00E719F4"/>
    <w:rsid w:val="00E71ECC"/>
    <w:rsid w:val="00E72366"/>
    <w:rsid w:val="00E756C6"/>
    <w:rsid w:val="00E76596"/>
    <w:rsid w:val="00E76912"/>
    <w:rsid w:val="00E779B8"/>
    <w:rsid w:val="00E829EB"/>
    <w:rsid w:val="00E9540C"/>
    <w:rsid w:val="00E95A55"/>
    <w:rsid w:val="00E97AB0"/>
    <w:rsid w:val="00EB1719"/>
    <w:rsid w:val="00EB19D1"/>
    <w:rsid w:val="00EB42BF"/>
    <w:rsid w:val="00EB48D9"/>
    <w:rsid w:val="00EB6A58"/>
    <w:rsid w:val="00EC1510"/>
    <w:rsid w:val="00EC5C00"/>
    <w:rsid w:val="00ED0EBB"/>
    <w:rsid w:val="00ED1EBB"/>
    <w:rsid w:val="00EE17E9"/>
    <w:rsid w:val="00EE19D8"/>
    <w:rsid w:val="00EE2A79"/>
    <w:rsid w:val="00EE2E94"/>
    <w:rsid w:val="00EE35D0"/>
    <w:rsid w:val="00EE56E4"/>
    <w:rsid w:val="00EE7347"/>
    <w:rsid w:val="00EE77ED"/>
    <w:rsid w:val="00EF00B4"/>
    <w:rsid w:val="00EF1254"/>
    <w:rsid w:val="00F00493"/>
    <w:rsid w:val="00F00B7C"/>
    <w:rsid w:val="00F03C64"/>
    <w:rsid w:val="00F10B39"/>
    <w:rsid w:val="00F230AF"/>
    <w:rsid w:val="00F23B4A"/>
    <w:rsid w:val="00F24BDD"/>
    <w:rsid w:val="00F255D6"/>
    <w:rsid w:val="00F25B5E"/>
    <w:rsid w:val="00F25D56"/>
    <w:rsid w:val="00F3155B"/>
    <w:rsid w:val="00F34E4E"/>
    <w:rsid w:val="00F363EA"/>
    <w:rsid w:val="00F45CAA"/>
    <w:rsid w:val="00F512AC"/>
    <w:rsid w:val="00F53DEB"/>
    <w:rsid w:val="00F53F9A"/>
    <w:rsid w:val="00F5614E"/>
    <w:rsid w:val="00F5710F"/>
    <w:rsid w:val="00F57565"/>
    <w:rsid w:val="00F60828"/>
    <w:rsid w:val="00F6376C"/>
    <w:rsid w:val="00F725F3"/>
    <w:rsid w:val="00F72BD1"/>
    <w:rsid w:val="00F739C8"/>
    <w:rsid w:val="00F74D7B"/>
    <w:rsid w:val="00F74FE8"/>
    <w:rsid w:val="00F81046"/>
    <w:rsid w:val="00F821B1"/>
    <w:rsid w:val="00F846AD"/>
    <w:rsid w:val="00F95E5B"/>
    <w:rsid w:val="00F965EC"/>
    <w:rsid w:val="00F96B31"/>
    <w:rsid w:val="00FA112C"/>
    <w:rsid w:val="00FA1346"/>
    <w:rsid w:val="00FA23BC"/>
    <w:rsid w:val="00FA2F41"/>
    <w:rsid w:val="00FB2FA7"/>
    <w:rsid w:val="00FB3189"/>
    <w:rsid w:val="00FB3217"/>
    <w:rsid w:val="00FC0300"/>
    <w:rsid w:val="00FC25BE"/>
    <w:rsid w:val="00FC2A0E"/>
    <w:rsid w:val="00FD1218"/>
    <w:rsid w:val="00FD3283"/>
    <w:rsid w:val="00FD3686"/>
    <w:rsid w:val="00FD380D"/>
    <w:rsid w:val="00FD3F8A"/>
    <w:rsid w:val="00FD46AA"/>
    <w:rsid w:val="00FE057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14:docId w14:val="2B99BEE6"/>
  <w15:docId w15:val="{ADEF4E7D-8061-4940-B47B-16268B91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197"/>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3155B"/>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3155B"/>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9990">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0463-6A62-45D5-887B-BD1961C07EDB}">
  <ds:schemaRefs>
    <ds:schemaRef ds:uri="http://schemas.openxmlformats.org/officeDocument/2006/bibliography"/>
  </ds:schemaRefs>
</ds:datastoreItem>
</file>

<file path=customXml/itemProps2.xml><?xml version="1.0" encoding="utf-8"?>
<ds:datastoreItem xmlns:ds="http://schemas.openxmlformats.org/officeDocument/2006/customXml" ds:itemID="{4BB82258-3723-4668-A926-E7A9479A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10</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62</cp:revision>
  <dcterms:created xsi:type="dcterms:W3CDTF">2015-06-09T16:49:00Z</dcterms:created>
  <dcterms:modified xsi:type="dcterms:W3CDTF">2018-12-17T18:44:00Z</dcterms:modified>
</cp:coreProperties>
</file>
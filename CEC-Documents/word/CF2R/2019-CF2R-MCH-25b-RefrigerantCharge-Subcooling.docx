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4"/>
        <w:gridCol w:w="5041"/>
        <w:gridCol w:w="5515"/>
      </w:tblGrid>
      <w:tr w:rsidR="00BB4022" w:rsidRPr="00BC1E29" w14:paraId="46D5DB5B" w14:textId="77777777" w:rsidTr="00E81B35">
        <w:trPr>
          <w:cantSplit/>
          <w:trHeight w:val="449"/>
        </w:trPr>
        <w:tc>
          <w:tcPr>
            <w:tcW w:w="5000" w:type="pct"/>
            <w:gridSpan w:val="3"/>
          </w:tcPr>
          <w:p w14:paraId="46D5DB59" w14:textId="6D641C5C" w:rsidR="00BB4022" w:rsidRPr="00BC1E29" w:rsidRDefault="00BB4022" w:rsidP="00DD5C41">
            <w:pPr>
              <w:rPr>
                <w:rFonts w:ascii="Calibri" w:hAnsi="Calibri"/>
                <w:b/>
              </w:rPr>
            </w:pPr>
            <w:r w:rsidRPr="00BC1E29">
              <w:rPr>
                <w:rFonts w:ascii="Calibri" w:hAnsi="Calibri"/>
                <w:b/>
              </w:rPr>
              <w:t>A. System Information</w:t>
            </w:r>
          </w:p>
          <w:p w14:paraId="46D5DB5A" w14:textId="77777777" w:rsidR="00BB4022" w:rsidRPr="003A5CA5" w:rsidRDefault="00BB4022" w:rsidP="00DD5C41">
            <w:pPr>
              <w:rPr>
                <w:rFonts w:ascii="Calibri" w:hAnsi="Calibri"/>
              </w:rPr>
            </w:pPr>
            <w:r w:rsidRPr="006F67A3">
              <w:rPr>
                <w:rFonts w:ascii="Calibri" w:hAnsi="Calibri"/>
                <w:sz w:val="18"/>
              </w:rPr>
              <w:t>Each system requiring refrigerant charge verification will be documented on a separate certificate.</w:t>
            </w:r>
          </w:p>
        </w:tc>
      </w:tr>
      <w:tr w:rsidR="00BB4022" w:rsidRPr="00BC1E29" w14:paraId="46D5DB5F" w14:textId="77777777" w:rsidTr="003A5CA5">
        <w:trPr>
          <w:cantSplit/>
          <w:trHeight w:val="360"/>
        </w:trPr>
        <w:tc>
          <w:tcPr>
            <w:tcW w:w="215" w:type="pct"/>
            <w:vAlign w:val="center"/>
          </w:tcPr>
          <w:p w14:paraId="46D5DB5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01</w:t>
            </w:r>
          </w:p>
        </w:tc>
        <w:tc>
          <w:tcPr>
            <w:tcW w:w="2285" w:type="pct"/>
            <w:vAlign w:val="center"/>
          </w:tcPr>
          <w:p w14:paraId="46D5DB5D" w14:textId="2C2DD40A" w:rsidR="00BB4022" w:rsidRPr="00BC1E29" w:rsidRDefault="00BB4022" w:rsidP="00DD5C41">
            <w:pPr>
              <w:pStyle w:val="Header"/>
              <w:tabs>
                <w:tab w:val="clear" w:pos="4320"/>
                <w:tab w:val="clear" w:pos="8640"/>
              </w:tabs>
              <w:rPr>
                <w:rFonts w:ascii="Calibri" w:hAnsi="Calibri"/>
              </w:rPr>
            </w:pPr>
            <w:r w:rsidRPr="00BC1E29">
              <w:rPr>
                <w:rFonts w:ascii="Calibri" w:hAnsi="Calibri"/>
              </w:rPr>
              <w:t>System Identification or Name</w:t>
            </w:r>
          </w:p>
        </w:tc>
        <w:tc>
          <w:tcPr>
            <w:tcW w:w="2500" w:type="pct"/>
          </w:tcPr>
          <w:p w14:paraId="46D5DB5E"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63" w14:textId="77777777" w:rsidTr="003A5CA5">
        <w:trPr>
          <w:cantSplit/>
          <w:trHeight w:val="360"/>
        </w:trPr>
        <w:tc>
          <w:tcPr>
            <w:tcW w:w="215" w:type="pct"/>
            <w:vAlign w:val="center"/>
          </w:tcPr>
          <w:p w14:paraId="46D5DB6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02</w:t>
            </w:r>
          </w:p>
        </w:tc>
        <w:tc>
          <w:tcPr>
            <w:tcW w:w="2285" w:type="pct"/>
            <w:vAlign w:val="center"/>
          </w:tcPr>
          <w:p w14:paraId="46D5DB61" w14:textId="752C45A4" w:rsidR="00BB4022" w:rsidRPr="00BC1E29" w:rsidRDefault="00BB4022" w:rsidP="00DD5C41">
            <w:pPr>
              <w:pStyle w:val="Header"/>
              <w:tabs>
                <w:tab w:val="clear" w:pos="4320"/>
                <w:tab w:val="clear" w:pos="8640"/>
              </w:tabs>
              <w:rPr>
                <w:rFonts w:ascii="Calibri" w:hAnsi="Calibri"/>
              </w:rPr>
            </w:pPr>
            <w:r w:rsidRPr="00BC1E29">
              <w:rPr>
                <w:rFonts w:ascii="Calibri" w:hAnsi="Calibri"/>
              </w:rPr>
              <w:t>System Location or Area Served</w:t>
            </w:r>
          </w:p>
        </w:tc>
        <w:tc>
          <w:tcPr>
            <w:tcW w:w="2500" w:type="pct"/>
          </w:tcPr>
          <w:p w14:paraId="46D5DB62" w14:textId="77777777" w:rsidR="00BB4022" w:rsidRPr="00BC1E29" w:rsidRDefault="00BB4022" w:rsidP="00E81B35">
            <w:pPr>
              <w:spacing w:after="60"/>
              <w:rPr>
                <w:rFonts w:ascii="Calibri" w:hAnsi="Calibri"/>
              </w:rPr>
            </w:pPr>
          </w:p>
        </w:tc>
      </w:tr>
      <w:tr w:rsidR="00BB4022" w:rsidRPr="00BC1E29" w14:paraId="46D5DB67" w14:textId="77777777" w:rsidTr="003A5CA5">
        <w:trPr>
          <w:cantSplit/>
          <w:trHeight w:val="360"/>
        </w:trPr>
        <w:tc>
          <w:tcPr>
            <w:tcW w:w="215" w:type="pct"/>
            <w:vAlign w:val="center"/>
          </w:tcPr>
          <w:p w14:paraId="46D5DB6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03</w:t>
            </w:r>
          </w:p>
        </w:tc>
        <w:tc>
          <w:tcPr>
            <w:tcW w:w="2285" w:type="pct"/>
            <w:vAlign w:val="center"/>
          </w:tcPr>
          <w:p w14:paraId="46D5DB65" w14:textId="3E78A5C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ake or </w:t>
            </w:r>
            <w:r w:rsidR="00DD5C41">
              <w:rPr>
                <w:rFonts w:ascii="Calibri" w:hAnsi="Calibri"/>
              </w:rPr>
              <w:t>B</w:t>
            </w:r>
            <w:r w:rsidRPr="00BC1E29">
              <w:rPr>
                <w:rFonts w:ascii="Calibri" w:hAnsi="Calibri"/>
              </w:rPr>
              <w:t>rand</w:t>
            </w:r>
          </w:p>
        </w:tc>
        <w:tc>
          <w:tcPr>
            <w:tcW w:w="2500" w:type="pct"/>
          </w:tcPr>
          <w:p w14:paraId="46D5DB66" w14:textId="77777777" w:rsidR="00BB4022" w:rsidRPr="00BC1E29" w:rsidRDefault="00BB4022" w:rsidP="00E81B35">
            <w:pPr>
              <w:spacing w:after="60"/>
              <w:rPr>
                <w:rFonts w:ascii="Calibri" w:hAnsi="Calibri"/>
              </w:rPr>
            </w:pPr>
          </w:p>
        </w:tc>
      </w:tr>
      <w:tr w:rsidR="00BB4022" w:rsidRPr="00BC1E29" w14:paraId="46D5DB6B" w14:textId="77777777" w:rsidTr="003A5CA5">
        <w:trPr>
          <w:cantSplit/>
          <w:trHeight w:val="360"/>
        </w:trPr>
        <w:tc>
          <w:tcPr>
            <w:tcW w:w="215" w:type="pct"/>
            <w:vAlign w:val="center"/>
          </w:tcPr>
          <w:p w14:paraId="46D5DB6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04</w:t>
            </w:r>
          </w:p>
        </w:tc>
        <w:tc>
          <w:tcPr>
            <w:tcW w:w="2285" w:type="pct"/>
            <w:vAlign w:val="center"/>
          </w:tcPr>
          <w:p w14:paraId="46D5DB69" w14:textId="357BBCA6"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odel </w:t>
            </w:r>
            <w:r w:rsidR="00DD5C41">
              <w:rPr>
                <w:rFonts w:ascii="Calibri" w:hAnsi="Calibri"/>
              </w:rPr>
              <w:t>N</w:t>
            </w:r>
            <w:r w:rsidRPr="00BC1E29">
              <w:rPr>
                <w:rFonts w:ascii="Calibri" w:hAnsi="Calibri"/>
              </w:rPr>
              <w:t>umber</w:t>
            </w:r>
          </w:p>
        </w:tc>
        <w:tc>
          <w:tcPr>
            <w:tcW w:w="2500" w:type="pct"/>
          </w:tcPr>
          <w:p w14:paraId="46D5DB6A" w14:textId="77777777" w:rsidR="00BB4022" w:rsidRPr="00BC1E29" w:rsidRDefault="00BB4022" w:rsidP="00E81B35">
            <w:pPr>
              <w:spacing w:after="60"/>
              <w:rPr>
                <w:rFonts w:ascii="Calibri" w:hAnsi="Calibri"/>
              </w:rPr>
            </w:pPr>
          </w:p>
        </w:tc>
      </w:tr>
      <w:tr w:rsidR="00BB4022" w:rsidRPr="00BC1E29" w14:paraId="46D5DB6F" w14:textId="77777777" w:rsidTr="003A5CA5">
        <w:trPr>
          <w:cantSplit/>
          <w:trHeight w:val="360"/>
        </w:trPr>
        <w:tc>
          <w:tcPr>
            <w:tcW w:w="215" w:type="pct"/>
            <w:vAlign w:val="center"/>
          </w:tcPr>
          <w:p w14:paraId="46D5DB6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05</w:t>
            </w:r>
          </w:p>
        </w:tc>
        <w:tc>
          <w:tcPr>
            <w:tcW w:w="2285" w:type="pct"/>
            <w:vAlign w:val="center"/>
          </w:tcPr>
          <w:p w14:paraId="46D5DB6D" w14:textId="6700F67B" w:rsidR="00BB4022" w:rsidRPr="00BC1E29" w:rsidRDefault="00BB4022" w:rsidP="00DD5C41">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B6E" w14:textId="77777777" w:rsidR="00BB4022" w:rsidRPr="00BC1E29" w:rsidRDefault="00BB4022" w:rsidP="00E81B35">
            <w:pPr>
              <w:spacing w:after="60"/>
              <w:rPr>
                <w:rFonts w:ascii="Calibri" w:hAnsi="Calibri"/>
              </w:rPr>
            </w:pPr>
          </w:p>
        </w:tc>
      </w:tr>
      <w:tr w:rsidR="00BB4022" w:rsidRPr="00BC1E29" w14:paraId="46D5DB73" w14:textId="77777777" w:rsidTr="003A5CA5">
        <w:trPr>
          <w:cantSplit/>
          <w:trHeight w:val="360"/>
        </w:trPr>
        <w:tc>
          <w:tcPr>
            <w:tcW w:w="215" w:type="pct"/>
            <w:vAlign w:val="center"/>
          </w:tcPr>
          <w:p w14:paraId="46D5DB7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06</w:t>
            </w:r>
          </w:p>
        </w:tc>
        <w:tc>
          <w:tcPr>
            <w:tcW w:w="2285" w:type="pct"/>
            <w:vAlign w:val="center"/>
          </w:tcPr>
          <w:p w14:paraId="46D5DB71" w14:textId="2AFCC625"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S</w:t>
            </w:r>
            <w:r w:rsidRPr="00BC1E29">
              <w:rPr>
                <w:rFonts w:ascii="Calibri" w:hAnsi="Calibri"/>
              </w:rPr>
              <w:t xml:space="preserve">erial </w:t>
            </w:r>
            <w:r w:rsidR="00DD5C41">
              <w:rPr>
                <w:rFonts w:ascii="Calibri" w:hAnsi="Calibri"/>
              </w:rPr>
              <w:t>N</w:t>
            </w:r>
            <w:r w:rsidRPr="00BC1E29">
              <w:rPr>
                <w:rFonts w:ascii="Calibri" w:hAnsi="Calibri"/>
              </w:rPr>
              <w:t>umber</w:t>
            </w:r>
          </w:p>
        </w:tc>
        <w:tc>
          <w:tcPr>
            <w:tcW w:w="2500" w:type="pct"/>
          </w:tcPr>
          <w:p w14:paraId="46D5DB72" w14:textId="77777777" w:rsidR="00BB4022" w:rsidRPr="00BC1E29" w:rsidRDefault="00BB4022" w:rsidP="00E81B35">
            <w:pPr>
              <w:spacing w:after="60"/>
              <w:rPr>
                <w:rFonts w:ascii="Calibri" w:hAnsi="Calibri"/>
              </w:rPr>
            </w:pPr>
          </w:p>
        </w:tc>
      </w:tr>
      <w:tr w:rsidR="00BB4022" w:rsidRPr="00BC1E29" w14:paraId="46D5DB77" w14:textId="77777777" w:rsidTr="003A5CA5">
        <w:trPr>
          <w:cantSplit/>
          <w:trHeight w:val="360"/>
        </w:trPr>
        <w:tc>
          <w:tcPr>
            <w:tcW w:w="215" w:type="pct"/>
            <w:vAlign w:val="center"/>
          </w:tcPr>
          <w:p w14:paraId="46D5DB7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07</w:t>
            </w:r>
          </w:p>
        </w:tc>
        <w:tc>
          <w:tcPr>
            <w:tcW w:w="2285" w:type="pct"/>
            <w:vAlign w:val="center"/>
          </w:tcPr>
          <w:p w14:paraId="46D5DB75" w14:textId="3E4A3DC7" w:rsidR="00BB4022" w:rsidRPr="00BC1E29" w:rsidRDefault="00BB4022" w:rsidP="00DD5C41">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B76"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7B" w14:textId="77777777" w:rsidTr="003A5CA5">
        <w:trPr>
          <w:cantSplit/>
          <w:trHeight w:val="360"/>
        </w:trPr>
        <w:tc>
          <w:tcPr>
            <w:tcW w:w="215" w:type="pct"/>
            <w:vAlign w:val="center"/>
          </w:tcPr>
          <w:p w14:paraId="46D5DB7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B79" w14:textId="4130C7F2" w:rsidR="00BB4022" w:rsidRPr="00BC1E29" w:rsidRDefault="00BB4022" w:rsidP="00DD5C41">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B7A" w14:textId="77777777" w:rsidR="00BB4022" w:rsidRPr="00BC1E29" w:rsidRDefault="00BB4022" w:rsidP="00E81B35">
            <w:pPr>
              <w:spacing w:after="60"/>
              <w:rPr>
                <w:rFonts w:ascii="Calibri" w:hAnsi="Calibri"/>
              </w:rPr>
            </w:pPr>
          </w:p>
        </w:tc>
      </w:tr>
      <w:tr w:rsidR="00C417BF" w:rsidRPr="00BC1E29" w14:paraId="48A9BB2A" w14:textId="77777777" w:rsidTr="003A5CA5">
        <w:trPr>
          <w:cantSplit/>
          <w:trHeight w:val="360"/>
        </w:trPr>
        <w:tc>
          <w:tcPr>
            <w:tcW w:w="215" w:type="pct"/>
            <w:vAlign w:val="center"/>
          </w:tcPr>
          <w:p w14:paraId="2A37C745" w14:textId="327E13A6" w:rsidR="00C417BF" w:rsidRPr="00BC1E29" w:rsidRDefault="00C417BF" w:rsidP="00E81B3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38E46ECB" w14:textId="077361CA" w:rsidR="00C417BF" w:rsidRDefault="00C417BF" w:rsidP="00DD5C4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2E7B3B96" w14:textId="77777777" w:rsidR="00C417BF" w:rsidRPr="00BC1E29" w:rsidRDefault="00C417BF" w:rsidP="00E81B35">
            <w:pPr>
              <w:spacing w:after="60"/>
              <w:rPr>
                <w:rFonts w:ascii="Calibri" w:hAnsi="Calibri"/>
              </w:rPr>
            </w:pPr>
          </w:p>
        </w:tc>
      </w:tr>
      <w:tr w:rsidR="00BB4022" w:rsidRPr="00BC1E29" w14:paraId="46D5DB7F" w14:textId="77777777" w:rsidTr="003A5CA5">
        <w:trPr>
          <w:cantSplit/>
          <w:trHeight w:val="360"/>
        </w:trPr>
        <w:tc>
          <w:tcPr>
            <w:tcW w:w="215" w:type="pct"/>
            <w:vAlign w:val="center"/>
          </w:tcPr>
          <w:p w14:paraId="46D5DB7C" w14:textId="60C9EC52" w:rsidR="00BB4022" w:rsidRPr="00BC1E29" w:rsidRDefault="005D3B45" w:rsidP="00E81B3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B7D" w14:textId="707B31CF" w:rsidR="00BB4022" w:rsidRPr="00BC1E29" w:rsidRDefault="00BB4022" w:rsidP="00DD5C41">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Type</w:t>
            </w:r>
          </w:p>
        </w:tc>
        <w:tc>
          <w:tcPr>
            <w:tcW w:w="2500" w:type="pct"/>
            <w:vAlign w:val="center"/>
          </w:tcPr>
          <w:p w14:paraId="46D5DB7E" w14:textId="77777777" w:rsidR="00BB4022" w:rsidRPr="00BC1E29" w:rsidRDefault="00BB4022" w:rsidP="00E81B35">
            <w:pPr>
              <w:spacing w:after="60"/>
              <w:rPr>
                <w:rFonts w:ascii="Calibri" w:hAnsi="Calibri"/>
              </w:rPr>
            </w:pPr>
          </w:p>
        </w:tc>
      </w:tr>
      <w:tr w:rsidR="00BB4022" w:rsidRPr="00BC1E29" w14:paraId="46D5DB83" w14:textId="77777777" w:rsidTr="003A5CA5">
        <w:trPr>
          <w:cantSplit/>
          <w:trHeight w:val="360"/>
        </w:trPr>
        <w:tc>
          <w:tcPr>
            <w:tcW w:w="215" w:type="pct"/>
            <w:vAlign w:val="center"/>
          </w:tcPr>
          <w:p w14:paraId="46D5DB80" w14:textId="3D7BFB0D" w:rsidR="00BB4022" w:rsidRPr="00BC1E29" w:rsidRDefault="005D3B45" w:rsidP="00E81B3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3DAD2A2C" w14:textId="651C0BF5" w:rsidR="00DD5C41" w:rsidRDefault="00FB46A7" w:rsidP="00DD5C41">
            <w:pPr>
              <w:pStyle w:val="Header"/>
              <w:tabs>
                <w:tab w:val="clear" w:pos="4320"/>
                <w:tab w:val="clear" w:pos="8640"/>
              </w:tabs>
              <w:rPr>
                <w:rFonts w:ascii="Calibri" w:hAnsi="Calibri"/>
              </w:rPr>
            </w:pPr>
            <w:r>
              <w:rPr>
                <w:rFonts w:ascii="Calibri" w:hAnsi="Calibri"/>
              </w:rPr>
              <w:t>Fault Indicator Display</w:t>
            </w:r>
            <w:r w:rsidR="00BB4022" w:rsidRPr="00BC1E29">
              <w:rPr>
                <w:rFonts w:ascii="Calibri" w:hAnsi="Calibri"/>
              </w:rPr>
              <w:t xml:space="preserve"> (</w:t>
            </w:r>
            <w:r>
              <w:rPr>
                <w:rFonts w:ascii="Calibri" w:hAnsi="Calibri"/>
              </w:rPr>
              <w:t>FID</w:t>
            </w:r>
            <w:r w:rsidR="00BB4022" w:rsidRPr="00BC1E29">
              <w:rPr>
                <w:rFonts w:ascii="Calibri" w:hAnsi="Calibri"/>
              </w:rPr>
              <w:t>) Status</w:t>
            </w:r>
          </w:p>
          <w:p w14:paraId="46D5DB81" w14:textId="0003913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B82" w14:textId="77777777" w:rsidR="00BB4022" w:rsidRPr="00BC1E29" w:rsidRDefault="00BB4022" w:rsidP="00E81B35">
            <w:pPr>
              <w:spacing w:after="60"/>
              <w:rPr>
                <w:rFonts w:ascii="Calibri" w:hAnsi="Calibri"/>
              </w:rPr>
            </w:pPr>
          </w:p>
        </w:tc>
      </w:tr>
      <w:tr w:rsidR="00BB4022" w:rsidRPr="00BC1E29" w14:paraId="46D5DB87" w14:textId="77777777" w:rsidTr="003A5CA5">
        <w:trPr>
          <w:cantSplit/>
          <w:trHeight w:val="360"/>
        </w:trPr>
        <w:tc>
          <w:tcPr>
            <w:tcW w:w="215" w:type="pct"/>
            <w:vAlign w:val="center"/>
          </w:tcPr>
          <w:p w14:paraId="46D5DB84" w14:textId="23E5E0D1" w:rsidR="00BB4022" w:rsidRPr="00BC1E29" w:rsidRDefault="005D3B45" w:rsidP="00E81B3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B85" w14:textId="5C4B7116" w:rsidR="00BB4022" w:rsidRPr="00BC1E29" w:rsidRDefault="00BB4022" w:rsidP="00DD5C41">
            <w:pPr>
              <w:pStyle w:val="Header"/>
              <w:tabs>
                <w:tab w:val="clear" w:pos="4320"/>
                <w:tab w:val="clear" w:pos="8640"/>
              </w:tabs>
              <w:rPr>
                <w:rFonts w:ascii="Calibri" w:hAnsi="Calibri"/>
              </w:rPr>
            </w:pPr>
            <w:r w:rsidRPr="00BC1E29">
              <w:rPr>
                <w:rFonts w:ascii="Calibri" w:hAnsi="Calibri"/>
              </w:rPr>
              <w:t>Is the system of a type that the minimum airflow can be verified 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46D5DB86" w14:textId="77777777" w:rsidR="00BB4022" w:rsidRPr="00BC1E29" w:rsidRDefault="00BB4022" w:rsidP="00E81B35">
            <w:pPr>
              <w:spacing w:after="60"/>
              <w:rPr>
                <w:rFonts w:ascii="Calibri" w:hAnsi="Calibri"/>
              </w:rPr>
            </w:pPr>
          </w:p>
        </w:tc>
      </w:tr>
      <w:tr w:rsidR="00BB4022" w:rsidRPr="00BC1E29" w14:paraId="46D5DB8B" w14:textId="77777777" w:rsidTr="003A5CA5">
        <w:trPr>
          <w:cantSplit/>
          <w:trHeight w:val="360"/>
        </w:trPr>
        <w:tc>
          <w:tcPr>
            <w:tcW w:w="215" w:type="pct"/>
            <w:vAlign w:val="center"/>
          </w:tcPr>
          <w:p w14:paraId="46D5DB88" w14:textId="44EE6780" w:rsidR="00BB4022" w:rsidRPr="00BC1E29" w:rsidRDefault="005D3B45" w:rsidP="00E81B3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B89" w14:textId="77777777" w:rsidR="00BB4022" w:rsidRPr="00BC1E29" w:rsidRDefault="00BB4022" w:rsidP="00DD5C41">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B8A" w14:textId="77777777" w:rsidR="00BB4022" w:rsidRPr="00BC1E29" w:rsidRDefault="00BB4022" w:rsidP="00E81B35">
            <w:pPr>
              <w:spacing w:after="60"/>
              <w:rPr>
                <w:rFonts w:ascii="Calibri" w:hAnsi="Calibri"/>
              </w:rPr>
            </w:pPr>
          </w:p>
        </w:tc>
      </w:tr>
      <w:tr w:rsidR="00BB4022" w:rsidRPr="00BC1E29" w14:paraId="46D5DB8F" w14:textId="77777777" w:rsidTr="003A5CA5">
        <w:trPr>
          <w:cantSplit/>
          <w:trHeight w:val="360"/>
        </w:trPr>
        <w:tc>
          <w:tcPr>
            <w:tcW w:w="215" w:type="pct"/>
            <w:vAlign w:val="center"/>
          </w:tcPr>
          <w:p w14:paraId="46D5DB8C" w14:textId="09057C4C" w:rsidR="00BB4022" w:rsidRPr="00BC1E29" w:rsidRDefault="005D3B45" w:rsidP="00E81B3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B8D" w14:textId="559EEC83"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DD5C41">
              <w:rPr>
                <w:rFonts w:ascii="Calibri" w:hAnsi="Calibri"/>
              </w:rPr>
              <w:t>S</w:t>
            </w:r>
            <w:r w:rsidRPr="00BC1E29">
              <w:rPr>
                <w:rFonts w:ascii="Calibri" w:hAnsi="Calibri"/>
              </w:rPr>
              <w:t>ystem</w:t>
            </w:r>
          </w:p>
        </w:tc>
        <w:tc>
          <w:tcPr>
            <w:tcW w:w="2500" w:type="pct"/>
            <w:vAlign w:val="center"/>
          </w:tcPr>
          <w:p w14:paraId="46D5DB8E" w14:textId="77777777" w:rsidR="00BB4022" w:rsidRPr="00BC1E29" w:rsidRDefault="00BB4022" w:rsidP="00E81B35">
            <w:pPr>
              <w:rPr>
                <w:rFonts w:ascii="Calibri" w:hAnsi="Calibri"/>
              </w:rPr>
            </w:pPr>
          </w:p>
        </w:tc>
      </w:tr>
      <w:tr w:rsidR="00BB4022" w:rsidRPr="00BC1E29" w14:paraId="46D5DB93" w14:textId="77777777" w:rsidTr="003A5CA5">
        <w:trPr>
          <w:cantSplit/>
          <w:trHeight w:val="360"/>
        </w:trPr>
        <w:tc>
          <w:tcPr>
            <w:tcW w:w="215" w:type="pct"/>
            <w:vAlign w:val="center"/>
          </w:tcPr>
          <w:p w14:paraId="46D5DB90" w14:textId="327E22DD" w:rsidR="00BB4022" w:rsidRPr="00BC1E29" w:rsidRDefault="005D3B45" w:rsidP="00E81B35">
            <w:pPr>
              <w:pStyle w:val="Header"/>
              <w:tabs>
                <w:tab w:val="clear" w:pos="4320"/>
                <w:tab w:val="clear" w:pos="8640"/>
              </w:tabs>
              <w:jc w:val="center"/>
              <w:rPr>
                <w:rFonts w:ascii="Calibri" w:hAnsi="Calibri"/>
              </w:rPr>
            </w:pPr>
            <w:r>
              <w:rPr>
                <w:rFonts w:ascii="Calibri" w:hAnsi="Calibri"/>
              </w:rPr>
              <w:t>15</w:t>
            </w:r>
          </w:p>
        </w:tc>
        <w:tc>
          <w:tcPr>
            <w:tcW w:w="2285" w:type="pct"/>
            <w:vAlign w:val="center"/>
          </w:tcPr>
          <w:p w14:paraId="46D5DB91" w14:textId="4CE43DF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Refrigerant </w:t>
            </w:r>
            <w:r w:rsidR="00DD5C41">
              <w:rPr>
                <w:rFonts w:ascii="Calibri" w:hAnsi="Calibri"/>
              </w:rPr>
              <w:t>C</w:t>
            </w:r>
            <w:r w:rsidRPr="00BC1E29">
              <w:rPr>
                <w:rFonts w:ascii="Calibri" w:hAnsi="Calibri"/>
              </w:rPr>
              <w:t xml:space="preserve">harge </w:t>
            </w:r>
            <w:r w:rsidR="00DD5C41">
              <w:rPr>
                <w:rFonts w:ascii="Calibri" w:hAnsi="Calibri"/>
              </w:rPr>
              <w:t>V</w:t>
            </w:r>
            <w:r w:rsidRPr="00BC1E29">
              <w:rPr>
                <w:rFonts w:ascii="Calibri" w:hAnsi="Calibri"/>
              </w:rPr>
              <w:t xml:space="preserve">erification </w:t>
            </w:r>
            <w:r w:rsidR="00DD5C41">
              <w:rPr>
                <w:rFonts w:ascii="Calibri" w:hAnsi="Calibri"/>
              </w:rPr>
              <w:t>M</w:t>
            </w:r>
            <w:r w:rsidRPr="00BC1E29">
              <w:rPr>
                <w:rFonts w:ascii="Calibri" w:hAnsi="Calibri"/>
              </w:rPr>
              <w:t xml:space="preserve">ethod </w:t>
            </w:r>
            <w:r w:rsidR="00DD5C41">
              <w:rPr>
                <w:rFonts w:ascii="Calibri" w:hAnsi="Calibri"/>
              </w:rPr>
              <w:t>U</w:t>
            </w:r>
            <w:r w:rsidRPr="00BC1E29">
              <w:rPr>
                <w:rFonts w:ascii="Calibri" w:hAnsi="Calibri"/>
              </w:rPr>
              <w:t>sed</w:t>
            </w:r>
          </w:p>
        </w:tc>
        <w:tc>
          <w:tcPr>
            <w:tcW w:w="2500" w:type="pct"/>
            <w:vAlign w:val="center"/>
          </w:tcPr>
          <w:p w14:paraId="46D5DB92" w14:textId="77777777" w:rsidR="00BB4022" w:rsidRPr="00BC1E29" w:rsidRDefault="00BB4022" w:rsidP="00BB4022">
            <w:pPr>
              <w:pStyle w:val="ListParagraph"/>
              <w:spacing w:after="60"/>
              <w:rPr>
                <w:rFonts w:ascii="Calibri" w:hAnsi="Calibri"/>
              </w:rPr>
            </w:pPr>
          </w:p>
        </w:tc>
      </w:tr>
      <w:tr w:rsidR="00BB4022" w:rsidRPr="00BC1E29" w14:paraId="46D5DB97" w14:textId="77777777" w:rsidTr="003A5CA5">
        <w:trPr>
          <w:cantSplit/>
          <w:trHeight w:val="953"/>
        </w:trPr>
        <w:tc>
          <w:tcPr>
            <w:tcW w:w="215" w:type="pct"/>
            <w:vAlign w:val="center"/>
          </w:tcPr>
          <w:p w14:paraId="46D5DB94" w14:textId="2C0C350E" w:rsidR="00BB4022" w:rsidRPr="00BC1E29" w:rsidRDefault="005D3B45" w:rsidP="00E81B3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B95" w14:textId="6B295D6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Person </w:t>
            </w:r>
            <w:r w:rsidR="00DD5C41">
              <w:rPr>
                <w:rFonts w:ascii="Calibri" w:hAnsi="Calibri"/>
              </w:rPr>
              <w:t>W</w:t>
            </w:r>
            <w:r w:rsidRPr="00BC1E29">
              <w:rPr>
                <w:rFonts w:ascii="Calibri" w:hAnsi="Calibri"/>
              </w:rPr>
              <w:t xml:space="preserve">ho </w:t>
            </w:r>
            <w:r w:rsidR="00DD5C41">
              <w:rPr>
                <w:rFonts w:ascii="Calibri" w:hAnsi="Calibri"/>
              </w:rPr>
              <w:t>P</w:t>
            </w:r>
            <w:r w:rsidRPr="00BC1E29">
              <w:rPr>
                <w:rFonts w:ascii="Calibri" w:hAnsi="Calibri"/>
              </w:rPr>
              <w:t xml:space="preserve">erformed the Refrigerant Charge Verification </w:t>
            </w:r>
            <w:r w:rsidR="00DD5C41">
              <w:rPr>
                <w:rFonts w:ascii="Calibri" w:hAnsi="Calibri"/>
              </w:rPr>
              <w:t>R</w:t>
            </w:r>
            <w:r w:rsidRPr="00BC1E29">
              <w:rPr>
                <w:rFonts w:ascii="Calibri" w:hAnsi="Calibri"/>
              </w:rPr>
              <w:t>eported on this Certificate of Installation</w:t>
            </w:r>
          </w:p>
        </w:tc>
        <w:tc>
          <w:tcPr>
            <w:tcW w:w="2500" w:type="pct"/>
            <w:vAlign w:val="center"/>
          </w:tcPr>
          <w:p w14:paraId="46D5DB96" w14:textId="77777777" w:rsidR="00BB4022" w:rsidRPr="00BC1E29" w:rsidRDefault="00BB4022" w:rsidP="00E81B35">
            <w:pPr>
              <w:rPr>
                <w:rFonts w:ascii="Calibri" w:hAnsi="Calibri"/>
              </w:rPr>
            </w:pPr>
          </w:p>
        </w:tc>
      </w:tr>
      <w:tr w:rsidR="00BB4022" w:rsidRPr="00BC1E29" w14:paraId="46D5DB9B" w14:textId="77777777" w:rsidTr="003A5CA5">
        <w:trPr>
          <w:cantSplit/>
          <w:trHeight w:val="953"/>
        </w:trPr>
        <w:tc>
          <w:tcPr>
            <w:tcW w:w="215" w:type="pct"/>
            <w:vAlign w:val="center"/>
          </w:tcPr>
          <w:p w14:paraId="46D5DB98" w14:textId="6B5C1979" w:rsidR="00BB4022" w:rsidRPr="00BC1E29" w:rsidRDefault="005D3B45" w:rsidP="00E81B3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B99" w14:textId="2CF044BB" w:rsidR="00BB4022" w:rsidRPr="00BC1E29" w:rsidRDefault="00BB4022" w:rsidP="00DD5C41">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B9A" w14:textId="77777777" w:rsidR="00BB4022" w:rsidRPr="00BC1E29" w:rsidRDefault="00BB4022" w:rsidP="00E81B35">
            <w:pPr>
              <w:rPr>
                <w:rFonts w:ascii="Calibri" w:hAnsi="Calibri"/>
              </w:rPr>
            </w:pPr>
          </w:p>
        </w:tc>
      </w:tr>
    </w:tbl>
    <w:p w14:paraId="46D5DB9C" w14:textId="77777777" w:rsidR="00BB4022" w:rsidRDefault="00BB4022" w:rsidP="00BB4022"/>
    <w:p w14:paraId="46D5DB9D" w14:textId="77777777" w:rsidR="00BB4022" w:rsidRPr="00BC1E29" w:rsidRDefault="00BB4022" w:rsidP="00BB402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BB4022" w:rsidRPr="00BC1E29" w14:paraId="46D5DB9F" w14:textId="77777777" w:rsidTr="00E81B35">
        <w:trPr>
          <w:cantSplit/>
          <w:trHeight w:val="233"/>
        </w:trPr>
        <w:tc>
          <w:tcPr>
            <w:tcW w:w="5000" w:type="pct"/>
            <w:vAlign w:val="center"/>
          </w:tcPr>
          <w:p w14:paraId="46D5DB9E" w14:textId="474A2A6C" w:rsidR="00BB4022" w:rsidRPr="00BC1E29" w:rsidRDefault="00DD5C41" w:rsidP="00C30D94">
            <w:pPr>
              <w:pStyle w:val="Header"/>
              <w:keepNext/>
              <w:rPr>
                <w:rFonts w:ascii="Calibri" w:hAnsi="Calibri"/>
                <w:b/>
              </w:rPr>
            </w:pPr>
            <w:r>
              <w:rPr>
                <w:rFonts w:ascii="Calibri" w:hAnsi="Calibri"/>
                <w:b/>
              </w:rPr>
              <w:lastRenderedPageBreak/>
              <w:t xml:space="preserve">MCH-25b - </w:t>
            </w:r>
            <w:r w:rsidR="00C30D94">
              <w:rPr>
                <w:rFonts w:ascii="Calibri" w:hAnsi="Calibri"/>
                <w:b/>
              </w:rPr>
              <w:t>Refrigerant Charge Verification</w:t>
            </w:r>
            <w:r w:rsidR="00BB4022" w:rsidRPr="00BC1E29">
              <w:rPr>
                <w:rFonts w:ascii="Calibri" w:hAnsi="Calibri"/>
                <w:b/>
              </w:rPr>
              <w:t xml:space="preserve"> - Subcooling Method</w:t>
            </w:r>
          </w:p>
        </w:tc>
      </w:tr>
    </w:tbl>
    <w:p w14:paraId="46D5DBA1" w14:textId="77777777" w:rsidR="00BB4022" w:rsidRPr="00BC1E29" w:rsidRDefault="00BB4022" w:rsidP="00BB4022">
      <w:r>
        <w:tab/>
      </w:r>
      <w:r>
        <w:tab/>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039"/>
        <w:gridCol w:w="5511"/>
      </w:tblGrid>
      <w:tr w:rsidR="00BB4022" w:rsidRPr="00BC1E29" w14:paraId="46D5DBA4" w14:textId="77777777" w:rsidTr="00E81B35">
        <w:trPr>
          <w:trHeight w:val="233"/>
        </w:trPr>
        <w:tc>
          <w:tcPr>
            <w:tcW w:w="5000" w:type="pct"/>
            <w:gridSpan w:val="3"/>
          </w:tcPr>
          <w:p w14:paraId="46D5DBA2" w14:textId="2D285746" w:rsidR="00BB4022" w:rsidRPr="00BC1E29" w:rsidRDefault="00BB4022" w:rsidP="00BB4022">
            <w:pPr>
              <w:pStyle w:val="Header"/>
              <w:keepNext/>
              <w:rPr>
                <w:rFonts w:ascii="Calibri" w:hAnsi="Calibri"/>
                <w:b/>
              </w:rPr>
            </w:pPr>
            <w:r w:rsidRPr="00BC1E29">
              <w:rPr>
                <w:rFonts w:ascii="Calibri" w:hAnsi="Calibri"/>
                <w:b/>
              </w:rPr>
              <w:t>B. Metering Device Verification</w:t>
            </w:r>
          </w:p>
          <w:p w14:paraId="46D5DBA3" w14:textId="77777777" w:rsidR="00BB4022" w:rsidRPr="003A5CA5" w:rsidRDefault="00BB4022" w:rsidP="00BB4022">
            <w:pPr>
              <w:keepNext/>
              <w:rPr>
                <w:rFonts w:ascii="Calibri" w:hAnsi="Calibri"/>
              </w:rPr>
            </w:pPr>
            <w:r w:rsidRPr="006F67A3">
              <w:rPr>
                <w:rFonts w:ascii="Calibri" w:hAnsi="Calibri"/>
                <w:sz w:val="18"/>
              </w:rPr>
              <w:t>Subcooling Method can only be used on systems that have a variable metering device.</w:t>
            </w:r>
          </w:p>
        </w:tc>
      </w:tr>
      <w:tr w:rsidR="00BB4022" w:rsidRPr="00BC1E29" w14:paraId="46D5DBA8" w14:textId="77777777" w:rsidTr="00BB4022">
        <w:tblPrEx>
          <w:tblCellMar>
            <w:top w:w="0" w:type="dxa"/>
            <w:left w:w="108" w:type="dxa"/>
            <w:bottom w:w="0" w:type="dxa"/>
            <w:right w:w="108" w:type="dxa"/>
          </w:tblCellMar>
        </w:tblPrEx>
        <w:trPr>
          <w:cantSplit/>
          <w:trHeight w:val="432"/>
        </w:trPr>
        <w:tc>
          <w:tcPr>
            <w:tcW w:w="212" w:type="pct"/>
            <w:vAlign w:val="center"/>
          </w:tcPr>
          <w:p w14:paraId="46D5DBA5"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A6" w14:textId="18898264" w:rsidR="00BB4022" w:rsidRPr="00BC1E29" w:rsidRDefault="00BB4022" w:rsidP="003A5CA5">
            <w:pPr>
              <w:keepNext/>
              <w:rPr>
                <w:rFonts w:ascii="Calibri" w:hAnsi="Calibri"/>
              </w:rPr>
            </w:pPr>
            <w:r w:rsidRPr="00BC1E29">
              <w:rPr>
                <w:rFonts w:ascii="Calibri" w:hAnsi="Calibri"/>
              </w:rPr>
              <w:t xml:space="preserve">Refrigerant </w:t>
            </w:r>
            <w:r w:rsidR="00DD5C41">
              <w:rPr>
                <w:rFonts w:ascii="Calibri" w:hAnsi="Calibri"/>
              </w:rPr>
              <w:t>M</w:t>
            </w:r>
            <w:r w:rsidRPr="00BC1E29">
              <w:rPr>
                <w:rFonts w:ascii="Calibri" w:hAnsi="Calibri"/>
              </w:rPr>
              <w:t xml:space="preserve">etering </w:t>
            </w:r>
            <w:r w:rsidR="00DD5C41">
              <w:rPr>
                <w:rFonts w:ascii="Calibri" w:hAnsi="Calibri"/>
              </w:rPr>
              <w:t>D</w:t>
            </w:r>
            <w:r w:rsidRPr="00BC1E29">
              <w:rPr>
                <w:rFonts w:ascii="Calibri" w:hAnsi="Calibri"/>
              </w:rPr>
              <w:t>evice</w:t>
            </w:r>
          </w:p>
        </w:tc>
        <w:tc>
          <w:tcPr>
            <w:tcW w:w="2501" w:type="pct"/>
            <w:vAlign w:val="center"/>
          </w:tcPr>
          <w:p w14:paraId="46D5DBA7" w14:textId="77777777" w:rsidR="00BB4022" w:rsidRPr="00BC1E29" w:rsidRDefault="00BB4022" w:rsidP="00E81B35">
            <w:pPr>
              <w:keepNext/>
              <w:rPr>
                <w:rFonts w:ascii="Calibri" w:hAnsi="Calibri"/>
              </w:rPr>
            </w:pPr>
          </w:p>
        </w:tc>
      </w:tr>
      <w:tr w:rsidR="00BB4022" w:rsidRPr="00BC1E29" w14:paraId="46D5DBAC" w14:textId="77777777" w:rsidTr="00BB4022">
        <w:tblPrEx>
          <w:tblCellMar>
            <w:top w:w="0" w:type="dxa"/>
            <w:left w:w="108" w:type="dxa"/>
            <w:bottom w:w="0" w:type="dxa"/>
            <w:right w:w="108" w:type="dxa"/>
          </w:tblCellMar>
        </w:tblPrEx>
        <w:trPr>
          <w:cantSplit/>
          <w:trHeight w:val="432"/>
        </w:trPr>
        <w:tc>
          <w:tcPr>
            <w:tcW w:w="212" w:type="pct"/>
            <w:vAlign w:val="center"/>
          </w:tcPr>
          <w:p w14:paraId="46D5DBA9"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AA" w14:textId="53AAAF86" w:rsidR="00BB4022" w:rsidRPr="00BC1E29" w:rsidRDefault="00BB4022" w:rsidP="002B3F3D">
            <w:pPr>
              <w:keepNext/>
              <w:rPr>
                <w:rFonts w:ascii="Calibri" w:hAnsi="Calibri"/>
              </w:rPr>
            </w:pPr>
            <w:r w:rsidRPr="00BC1E29">
              <w:rPr>
                <w:rFonts w:ascii="Calibri" w:hAnsi="Calibri"/>
              </w:rPr>
              <w:t xml:space="preserve">Subcooling Method </w:t>
            </w:r>
            <w:r w:rsidR="002B3F3D">
              <w:rPr>
                <w:rFonts w:ascii="Calibri" w:hAnsi="Calibri"/>
              </w:rPr>
              <w:t>A</w:t>
            </w:r>
            <w:r w:rsidRPr="00BC1E29">
              <w:rPr>
                <w:rFonts w:ascii="Calibri" w:hAnsi="Calibri"/>
              </w:rPr>
              <w:t xml:space="preserve">pplicability </w:t>
            </w:r>
            <w:r w:rsidR="002B3F3D">
              <w:rPr>
                <w:rFonts w:ascii="Calibri" w:hAnsi="Calibri"/>
              </w:rPr>
              <w:t>S</w:t>
            </w:r>
            <w:r w:rsidRPr="00BC1E29">
              <w:rPr>
                <w:rFonts w:ascii="Calibri" w:hAnsi="Calibri"/>
              </w:rPr>
              <w:t>tatus</w:t>
            </w:r>
          </w:p>
        </w:tc>
        <w:tc>
          <w:tcPr>
            <w:tcW w:w="2501" w:type="pct"/>
            <w:vAlign w:val="center"/>
          </w:tcPr>
          <w:p w14:paraId="46D5DBAB" w14:textId="77777777" w:rsidR="00BB4022" w:rsidRPr="00BC1E29" w:rsidRDefault="00BB4022" w:rsidP="00E81B35">
            <w:pPr>
              <w:keepNext/>
              <w:rPr>
                <w:rFonts w:ascii="Calibri" w:hAnsi="Calibri"/>
              </w:rPr>
            </w:pPr>
          </w:p>
        </w:tc>
      </w:tr>
    </w:tbl>
    <w:p w14:paraId="46D5DBAE" w14:textId="77777777" w:rsidR="00BB4022" w:rsidRPr="00BC1E29" w:rsidRDefault="00BB4022" w:rsidP="00BB4022"/>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039"/>
        <w:gridCol w:w="5511"/>
      </w:tblGrid>
      <w:tr w:rsidR="00BB4022" w:rsidRPr="00BC1E29" w14:paraId="46D5DBB1" w14:textId="77777777" w:rsidTr="00E81B35">
        <w:trPr>
          <w:trHeight w:val="233"/>
        </w:trPr>
        <w:tc>
          <w:tcPr>
            <w:tcW w:w="5000" w:type="pct"/>
            <w:gridSpan w:val="3"/>
          </w:tcPr>
          <w:p w14:paraId="46D5DBAF" w14:textId="538F9332" w:rsidR="00BB4022" w:rsidRPr="00BC1E29" w:rsidRDefault="00BB4022" w:rsidP="00E81B35">
            <w:pPr>
              <w:keepNext/>
              <w:rPr>
                <w:rFonts w:ascii="Calibri" w:hAnsi="Calibri"/>
                <w:b/>
              </w:rPr>
            </w:pPr>
            <w:r w:rsidRPr="00BC1E29">
              <w:rPr>
                <w:rFonts w:ascii="Calibri" w:hAnsi="Calibri"/>
                <w:b/>
              </w:rPr>
              <w:t>C. Instrument Calibration</w:t>
            </w:r>
          </w:p>
          <w:p w14:paraId="46D5DBB0" w14:textId="092551BC" w:rsidR="00BB4022" w:rsidRPr="003A5CA5" w:rsidRDefault="00BB4022" w:rsidP="00E81B35">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BB4022" w:rsidRPr="00BC1E29" w14:paraId="46D5DBB5" w14:textId="77777777" w:rsidTr="00E81B35">
        <w:tblPrEx>
          <w:tblCellMar>
            <w:top w:w="0" w:type="dxa"/>
            <w:left w:w="108" w:type="dxa"/>
            <w:bottom w:w="0" w:type="dxa"/>
            <w:right w:w="108" w:type="dxa"/>
          </w:tblCellMar>
        </w:tblPrEx>
        <w:trPr>
          <w:cantSplit/>
          <w:trHeight w:val="432"/>
        </w:trPr>
        <w:tc>
          <w:tcPr>
            <w:tcW w:w="212" w:type="pct"/>
            <w:vAlign w:val="center"/>
          </w:tcPr>
          <w:p w14:paraId="46D5DBB2"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B3" w14:textId="5ADCCAB3" w:rsidR="00BB4022" w:rsidRPr="00BC1E29" w:rsidRDefault="00BB4022" w:rsidP="00E81B35">
            <w:pPr>
              <w:keepNext/>
              <w:rPr>
                <w:rFonts w:ascii="Calibri" w:hAnsi="Calibri"/>
              </w:rPr>
            </w:pPr>
            <w:r w:rsidRPr="00BC1E29">
              <w:rPr>
                <w:rFonts w:ascii="Calibri" w:hAnsi="Calibri"/>
              </w:rPr>
              <w:t>Date of Digital Refrigerant Gauge Calibration</w:t>
            </w:r>
          </w:p>
        </w:tc>
        <w:tc>
          <w:tcPr>
            <w:tcW w:w="2500" w:type="pct"/>
            <w:vAlign w:val="center"/>
          </w:tcPr>
          <w:p w14:paraId="46D5DBB4" w14:textId="77777777" w:rsidR="00BB4022" w:rsidRPr="00BC1E29" w:rsidRDefault="00BB4022" w:rsidP="00E81B35">
            <w:pPr>
              <w:keepNext/>
              <w:rPr>
                <w:rFonts w:ascii="Calibri" w:hAnsi="Calibri"/>
              </w:rPr>
            </w:pPr>
          </w:p>
        </w:tc>
      </w:tr>
      <w:tr w:rsidR="00BB4022" w:rsidRPr="00BC1E29" w14:paraId="46D5DBB9" w14:textId="77777777" w:rsidTr="00E81B35">
        <w:tblPrEx>
          <w:tblCellMar>
            <w:top w:w="0" w:type="dxa"/>
            <w:left w:w="108" w:type="dxa"/>
            <w:bottom w:w="0" w:type="dxa"/>
            <w:right w:w="108" w:type="dxa"/>
          </w:tblCellMar>
        </w:tblPrEx>
        <w:trPr>
          <w:cantSplit/>
          <w:trHeight w:val="432"/>
        </w:trPr>
        <w:tc>
          <w:tcPr>
            <w:tcW w:w="212" w:type="pct"/>
            <w:vAlign w:val="center"/>
          </w:tcPr>
          <w:p w14:paraId="46D5DBB6"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B7" w14:textId="63591F80" w:rsidR="00BB4022" w:rsidRPr="00BC1E29" w:rsidRDefault="00BB4022" w:rsidP="00E81B35">
            <w:pPr>
              <w:keepNext/>
              <w:spacing w:after="60"/>
              <w:rPr>
                <w:rFonts w:ascii="Calibri" w:hAnsi="Calibri"/>
              </w:rPr>
            </w:pPr>
            <w:r w:rsidRPr="00BC1E29">
              <w:rPr>
                <w:rFonts w:ascii="Calibri" w:hAnsi="Calibri"/>
              </w:rPr>
              <w:t>Date of Digital Thermocouple Calibration</w:t>
            </w:r>
          </w:p>
        </w:tc>
        <w:tc>
          <w:tcPr>
            <w:tcW w:w="2500" w:type="pct"/>
            <w:vAlign w:val="center"/>
          </w:tcPr>
          <w:p w14:paraId="46D5DBB8" w14:textId="77777777" w:rsidR="00BB4022" w:rsidRPr="00BC1E29" w:rsidRDefault="00BB4022" w:rsidP="00E81B35">
            <w:pPr>
              <w:keepNext/>
              <w:rPr>
                <w:rFonts w:ascii="Calibri" w:hAnsi="Calibri"/>
              </w:rPr>
            </w:pPr>
          </w:p>
        </w:tc>
      </w:tr>
      <w:tr w:rsidR="00BB4022" w:rsidRPr="00BC1E29" w14:paraId="46D5DBBD" w14:textId="77777777" w:rsidTr="00E81B35">
        <w:tblPrEx>
          <w:tblCellMar>
            <w:top w:w="0" w:type="dxa"/>
            <w:left w:w="108" w:type="dxa"/>
            <w:bottom w:w="0" w:type="dxa"/>
            <w:right w:w="108" w:type="dxa"/>
          </w:tblCellMar>
        </w:tblPrEx>
        <w:trPr>
          <w:cantSplit/>
          <w:trHeight w:val="432"/>
        </w:trPr>
        <w:tc>
          <w:tcPr>
            <w:tcW w:w="212" w:type="pct"/>
            <w:vAlign w:val="center"/>
          </w:tcPr>
          <w:p w14:paraId="46D5DBBA" w14:textId="77777777" w:rsidR="00BB4022" w:rsidRPr="00BC1E29" w:rsidRDefault="00BB4022" w:rsidP="00E81B35">
            <w:pPr>
              <w:keepNext/>
              <w:jc w:val="center"/>
              <w:rPr>
                <w:rFonts w:ascii="Calibri" w:hAnsi="Calibri"/>
              </w:rPr>
            </w:pPr>
            <w:r w:rsidRPr="00BC1E29">
              <w:rPr>
                <w:rFonts w:ascii="Calibri" w:hAnsi="Calibri"/>
              </w:rPr>
              <w:t>03</w:t>
            </w:r>
          </w:p>
        </w:tc>
        <w:tc>
          <w:tcPr>
            <w:tcW w:w="2287" w:type="pct"/>
            <w:vAlign w:val="center"/>
          </w:tcPr>
          <w:p w14:paraId="46D5DBBB" w14:textId="6D1A4F9C" w:rsidR="00BB4022" w:rsidRPr="00BC1E29" w:rsidRDefault="00BB4022" w:rsidP="00E81B35">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BBC" w14:textId="77777777" w:rsidR="00BB4022" w:rsidRPr="00BC1E29" w:rsidRDefault="00BB4022" w:rsidP="00E81B35">
            <w:pPr>
              <w:keepNext/>
              <w:rPr>
                <w:rFonts w:ascii="Calibri" w:hAnsi="Calibri"/>
              </w:rPr>
            </w:pPr>
          </w:p>
        </w:tc>
      </w:tr>
      <w:tr w:rsidR="00BB4022" w:rsidRPr="00BC1E29" w14:paraId="46D5DBC1" w14:textId="77777777" w:rsidTr="00E81B35">
        <w:tblPrEx>
          <w:tblCellMar>
            <w:top w:w="0" w:type="dxa"/>
            <w:left w:w="108" w:type="dxa"/>
            <w:bottom w:w="0" w:type="dxa"/>
            <w:right w:w="108" w:type="dxa"/>
          </w:tblCellMar>
        </w:tblPrEx>
        <w:trPr>
          <w:cantSplit/>
          <w:trHeight w:val="432"/>
        </w:trPr>
        <w:tc>
          <w:tcPr>
            <w:tcW w:w="212" w:type="pct"/>
            <w:vAlign w:val="center"/>
          </w:tcPr>
          <w:p w14:paraId="46D5DBBE" w14:textId="77777777" w:rsidR="00BB4022" w:rsidRPr="00BC1E29" w:rsidRDefault="00BB4022" w:rsidP="00E81B35">
            <w:pPr>
              <w:keepNext/>
              <w:jc w:val="center"/>
              <w:rPr>
                <w:rFonts w:ascii="Calibri" w:hAnsi="Calibri"/>
              </w:rPr>
            </w:pPr>
            <w:r w:rsidRPr="00BC1E29">
              <w:rPr>
                <w:rFonts w:ascii="Calibri" w:hAnsi="Calibri"/>
              </w:rPr>
              <w:t>04</w:t>
            </w:r>
          </w:p>
        </w:tc>
        <w:tc>
          <w:tcPr>
            <w:tcW w:w="2287" w:type="pct"/>
            <w:vAlign w:val="center"/>
          </w:tcPr>
          <w:p w14:paraId="46D5DBBF" w14:textId="256CF2E8" w:rsidR="00BB4022" w:rsidRPr="00BC1E29" w:rsidRDefault="00BB4022" w:rsidP="00E81B35">
            <w:pPr>
              <w:keepNext/>
              <w:spacing w:after="60"/>
              <w:rPr>
                <w:rFonts w:ascii="Calibri" w:hAnsi="Calibri"/>
              </w:rPr>
            </w:pPr>
            <w:r w:rsidRPr="00BC1E29">
              <w:rPr>
                <w:rFonts w:ascii="Calibri" w:hAnsi="Calibri"/>
              </w:rPr>
              <w:t>Digital Thermocouple Calibration Status</w:t>
            </w:r>
          </w:p>
        </w:tc>
        <w:tc>
          <w:tcPr>
            <w:tcW w:w="2500" w:type="pct"/>
            <w:vAlign w:val="center"/>
          </w:tcPr>
          <w:p w14:paraId="46D5DBC0" w14:textId="77777777" w:rsidR="00BB4022" w:rsidRPr="00BC1E29" w:rsidRDefault="00BB4022" w:rsidP="00E81B35">
            <w:pPr>
              <w:keepNext/>
              <w:rPr>
                <w:rFonts w:ascii="Calibri" w:hAnsi="Calibri"/>
              </w:rPr>
            </w:pPr>
          </w:p>
        </w:tc>
      </w:tr>
    </w:tbl>
    <w:p w14:paraId="46D5DBC2" w14:textId="77777777" w:rsidR="00BB4022" w:rsidRPr="00BC1E29" w:rsidRDefault="00BB4022" w:rsidP="00BB4022"/>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40"/>
        <w:gridCol w:w="5491"/>
      </w:tblGrid>
      <w:tr w:rsidR="00BB4022" w:rsidRPr="00BC1E29" w14:paraId="46D5DBC5" w14:textId="77777777" w:rsidTr="00E81B35">
        <w:trPr>
          <w:cantSplit/>
          <w:trHeight w:val="360"/>
        </w:trPr>
        <w:tc>
          <w:tcPr>
            <w:tcW w:w="5000" w:type="pct"/>
            <w:gridSpan w:val="3"/>
            <w:vAlign w:val="center"/>
          </w:tcPr>
          <w:p w14:paraId="46D5DBC3" w14:textId="460ED050" w:rsidR="00BB4022" w:rsidRPr="00BC1E29" w:rsidRDefault="00BB4022" w:rsidP="00E81B35">
            <w:pPr>
              <w:rPr>
                <w:rFonts w:ascii="Calibri" w:hAnsi="Calibri"/>
                <w:b/>
              </w:rPr>
            </w:pPr>
            <w:r w:rsidRPr="00BC1E29">
              <w:rPr>
                <w:rFonts w:ascii="Calibri" w:hAnsi="Calibri"/>
                <w:b/>
              </w:rPr>
              <w:t>D. Measurement Access Hole (MAH) Verification</w:t>
            </w:r>
          </w:p>
          <w:p w14:paraId="46D5DBC4" w14:textId="77BD5DEE" w:rsidR="00BB4022" w:rsidRPr="003A5CA5" w:rsidRDefault="00BB4022" w:rsidP="00E81B35">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BB4022" w:rsidRPr="00BC1E29" w14:paraId="46D5DBC9" w14:textId="77777777" w:rsidTr="00E81B35">
        <w:tblPrEx>
          <w:tblCellMar>
            <w:top w:w="29" w:type="dxa"/>
            <w:left w:w="43" w:type="dxa"/>
            <w:bottom w:w="29" w:type="dxa"/>
            <w:right w:w="43" w:type="dxa"/>
          </w:tblCellMar>
        </w:tblPrEx>
        <w:trPr>
          <w:cantSplit/>
          <w:trHeight w:val="233"/>
        </w:trPr>
        <w:tc>
          <w:tcPr>
            <w:tcW w:w="205" w:type="pct"/>
            <w:vAlign w:val="center"/>
          </w:tcPr>
          <w:p w14:paraId="46D5DBC6" w14:textId="77777777" w:rsidR="00BB4022" w:rsidRPr="00BC1E29" w:rsidRDefault="00BB4022" w:rsidP="00E81B35">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BC7" w14:textId="5FAF8306" w:rsidR="00BB4022" w:rsidRPr="00BC1E29" w:rsidRDefault="00BB4022" w:rsidP="00DD5C41">
            <w:pPr>
              <w:keepNext/>
              <w:rPr>
                <w:rFonts w:ascii="Calibri" w:hAnsi="Calibri"/>
              </w:rPr>
            </w:pPr>
            <w:r w:rsidRPr="00BC1E29">
              <w:rPr>
                <w:rFonts w:ascii="Calibri" w:hAnsi="Calibri"/>
              </w:rPr>
              <w:t xml:space="preserve">Method </w:t>
            </w:r>
            <w:r w:rsidR="00DD5C41">
              <w:rPr>
                <w:rFonts w:ascii="Calibri" w:hAnsi="Calibri"/>
              </w:rPr>
              <w:t>U</w:t>
            </w:r>
            <w:r w:rsidRPr="00BC1E29">
              <w:rPr>
                <w:rFonts w:ascii="Calibri" w:hAnsi="Calibri"/>
              </w:rPr>
              <w:t xml:space="preserve">sed to </w:t>
            </w:r>
            <w:r w:rsidR="00DD5C41">
              <w:rPr>
                <w:rFonts w:ascii="Calibri" w:hAnsi="Calibri"/>
              </w:rPr>
              <w:t>D</w:t>
            </w:r>
            <w:r w:rsidRPr="00BC1E29">
              <w:rPr>
                <w:rFonts w:ascii="Calibri" w:hAnsi="Calibri"/>
              </w:rPr>
              <w:t xml:space="preserve">emonstrate </w:t>
            </w:r>
            <w:r w:rsidR="00DD5C41">
              <w:rPr>
                <w:rFonts w:ascii="Calibri" w:hAnsi="Calibri"/>
              </w:rPr>
              <w:t>C</w:t>
            </w:r>
            <w:r w:rsidRPr="00BC1E29">
              <w:rPr>
                <w:rFonts w:ascii="Calibri" w:hAnsi="Calibri"/>
              </w:rPr>
              <w:t xml:space="preserve">ompliance with the Measurement Access Hole (MAH) </w:t>
            </w:r>
            <w:r w:rsidR="00DD5C41">
              <w:rPr>
                <w:rFonts w:ascii="Calibri" w:hAnsi="Calibri"/>
              </w:rPr>
              <w:t>R</w:t>
            </w:r>
            <w:r w:rsidRPr="00BC1E29">
              <w:rPr>
                <w:rFonts w:ascii="Calibri" w:hAnsi="Calibri"/>
              </w:rPr>
              <w:t>equirement</w:t>
            </w:r>
          </w:p>
        </w:tc>
        <w:tc>
          <w:tcPr>
            <w:tcW w:w="2500" w:type="pct"/>
            <w:tcMar>
              <w:left w:w="115" w:type="dxa"/>
              <w:right w:w="101" w:type="dxa"/>
            </w:tcMar>
            <w:vAlign w:val="center"/>
          </w:tcPr>
          <w:p w14:paraId="46D5DBC8" w14:textId="77777777" w:rsidR="00BB4022" w:rsidRPr="00BC1E29" w:rsidRDefault="00BB4022" w:rsidP="00BB4022">
            <w:pPr>
              <w:pStyle w:val="ListParagraph"/>
              <w:keepNext/>
              <w:rPr>
                <w:rFonts w:ascii="Calibri" w:hAnsi="Calibri"/>
              </w:rPr>
            </w:pPr>
          </w:p>
        </w:tc>
      </w:tr>
    </w:tbl>
    <w:p w14:paraId="46D5DBCA" w14:textId="77777777" w:rsidR="00BB4022" w:rsidRPr="00BC1E29" w:rsidRDefault="00BB4022" w:rsidP="00BB4022">
      <w:pPr>
        <w:pStyle w:val="Header"/>
        <w:tabs>
          <w:tab w:val="clear" w:pos="4320"/>
          <w:tab w:val="clear" w:pos="8640"/>
          <w:tab w:val="left" w:pos="360"/>
        </w:tabs>
        <w:rPr>
          <w:rFonts w:ascii="Calibri" w:hAnsi="Calibr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
        <w:gridCol w:w="451"/>
        <w:gridCol w:w="5039"/>
        <w:gridCol w:w="5490"/>
      </w:tblGrid>
      <w:tr w:rsidR="00BB4022" w:rsidRPr="00BC1E29" w14:paraId="46D5DBCD" w14:textId="77777777" w:rsidTr="00E81B35">
        <w:trPr>
          <w:cantSplit/>
          <w:trHeight w:val="360"/>
        </w:trPr>
        <w:tc>
          <w:tcPr>
            <w:tcW w:w="5000" w:type="pct"/>
            <w:gridSpan w:val="4"/>
            <w:vAlign w:val="center"/>
          </w:tcPr>
          <w:p w14:paraId="46D5DBCB" w14:textId="753BE451" w:rsidR="00BB4022" w:rsidRPr="00BC1E29" w:rsidRDefault="00BB4022" w:rsidP="00E81B35">
            <w:pPr>
              <w:keepNext/>
              <w:rPr>
                <w:rFonts w:ascii="Calibri" w:hAnsi="Calibri"/>
                <w:b/>
              </w:rPr>
            </w:pPr>
            <w:r w:rsidRPr="00BC1E29">
              <w:rPr>
                <w:rFonts w:ascii="Calibri" w:hAnsi="Calibri"/>
                <w:b/>
              </w:rPr>
              <w:t>E. Minimum System Airflow Rate Verification</w:t>
            </w:r>
          </w:p>
          <w:p w14:paraId="46D5DBCC" w14:textId="553E4F27" w:rsidR="00BB4022" w:rsidRPr="003A5CA5" w:rsidRDefault="00BB4022" w:rsidP="00E81B35">
            <w:pPr>
              <w:keepNext/>
              <w:rPr>
                <w:rFonts w:ascii="Calibri" w:hAnsi="Calibri"/>
              </w:rPr>
            </w:pPr>
            <w:r w:rsidRPr="006F67A3">
              <w:rPr>
                <w:rFonts w:ascii="Calibri" w:hAnsi="Calibri"/>
                <w:sz w:val="18"/>
              </w:rPr>
              <w:t>Procedures for verifying minimum system airflow are specified in Reference Residential Appendix RA</w:t>
            </w:r>
            <w:r w:rsidR="00326C05">
              <w:rPr>
                <w:rFonts w:ascii="Calibri" w:hAnsi="Calibri"/>
                <w:sz w:val="18"/>
              </w:rPr>
              <w:t>3.3.3</w:t>
            </w:r>
            <w:r w:rsidRPr="006F67A3">
              <w:rPr>
                <w:rFonts w:ascii="Calibri" w:hAnsi="Calibri"/>
                <w:sz w:val="18"/>
              </w:rPr>
              <w:t>.</w:t>
            </w:r>
          </w:p>
        </w:tc>
      </w:tr>
      <w:tr w:rsidR="00BB4022" w:rsidRPr="00BC1E29" w14:paraId="46D5DBD1" w14:textId="77777777" w:rsidTr="003A5CA5">
        <w:tblPrEx>
          <w:tblCellMar>
            <w:top w:w="29" w:type="dxa"/>
            <w:left w:w="43" w:type="dxa"/>
            <w:bottom w:w="29" w:type="dxa"/>
            <w:right w:w="43" w:type="dxa"/>
          </w:tblCellMar>
        </w:tblPrEx>
        <w:trPr>
          <w:gridBefore w:val="1"/>
          <w:wBefore w:w="8" w:type="pct"/>
          <w:trHeight w:val="233"/>
        </w:trPr>
        <w:tc>
          <w:tcPr>
            <w:tcW w:w="205" w:type="pct"/>
            <w:vAlign w:val="center"/>
          </w:tcPr>
          <w:p w14:paraId="46D5DBCE" w14:textId="77777777" w:rsidR="00BB4022" w:rsidRPr="00BC1E29" w:rsidRDefault="00BB4022" w:rsidP="003A5CA5">
            <w:pPr>
              <w:pStyle w:val="IndexHeading"/>
              <w:keepNext/>
              <w:jc w:val="center"/>
              <w:rPr>
                <w:rFonts w:ascii="Calibri" w:hAnsi="Calibri"/>
                <w:b w:val="0"/>
                <w:bCs/>
              </w:rPr>
            </w:pPr>
            <w:r w:rsidRPr="00BC1E29">
              <w:rPr>
                <w:rFonts w:ascii="Calibri" w:hAnsi="Calibri"/>
                <w:b w:val="0"/>
                <w:bCs/>
              </w:rPr>
              <w:t>01</w:t>
            </w:r>
          </w:p>
        </w:tc>
        <w:tc>
          <w:tcPr>
            <w:tcW w:w="2291" w:type="pct"/>
            <w:tcMar>
              <w:left w:w="115" w:type="dxa"/>
              <w:right w:w="101" w:type="dxa"/>
            </w:tcMar>
            <w:vAlign w:val="center"/>
          </w:tcPr>
          <w:p w14:paraId="46D5DBCF" w14:textId="6B4267BA" w:rsidR="00BB4022" w:rsidRPr="00BC1E29" w:rsidRDefault="00BB4022" w:rsidP="00E81B35">
            <w:pPr>
              <w:keepNext/>
              <w:rPr>
                <w:rFonts w:ascii="Calibri" w:hAnsi="Calibri"/>
              </w:rPr>
            </w:pPr>
            <w:r w:rsidRPr="00BC1E29">
              <w:rPr>
                <w:rFonts w:ascii="Calibri" w:hAnsi="Calibri"/>
              </w:rPr>
              <w:t xml:space="preserve">Minimum Required System Airflow Rate (cfm) </w:t>
            </w:r>
          </w:p>
        </w:tc>
        <w:tc>
          <w:tcPr>
            <w:tcW w:w="2496" w:type="pct"/>
            <w:tcMar>
              <w:left w:w="115" w:type="dxa"/>
              <w:right w:w="101" w:type="dxa"/>
            </w:tcMar>
            <w:vAlign w:val="center"/>
          </w:tcPr>
          <w:p w14:paraId="46D5DBD0" w14:textId="77777777" w:rsidR="00BB4022" w:rsidRPr="00BC1E29" w:rsidRDefault="00BB4022" w:rsidP="00E81B35">
            <w:pPr>
              <w:keepNext/>
              <w:rPr>
                <w:rFonts w:ascii="Calibri" w:hAnsi="Calibri"/>
              </w:rPr>
            </w:pPr>
          </w:p>
        </w:tc>
      </w:tr>
      <w:tr w:rsidR="00BB4022" w:rsidRPr="00BC1E29" w14:paraId="46D5DBD5" w14:textId="77777777" w:rsidTr="003A5CA5">
        <w:tblPrEx>
          <w:tblCellMar>
            <w:top w:w="29" w:type="dxa"/>
            <w:left w:w="115" w:type="dxa"/>
            <w:bottom w:w="29" w:type="dxa"/>
            <w:right w:w="115" w:type="dxa"/>
          </w:tblCellMar>
        </w:tblPrEx>
        <w:trPr>
          <w:gridBefore w:val="1"/>
          <w:wBefore w:w="8" w:type="pct"/>
          <w:trHeight w:val="233"/>
        </w:trPr>
        <w:tc>
          <w:tcPr>
            <w:tcW w:w="205" w:type="pct"/>
            <w:vAlign w:val="center"/>
          </w:tcPr>
          <w:p w14:paraId="46D5DBD2" w14:textId="77777777" w:rsidR="00BB4022" w:rsidRPr="00BC1E29" w:rsidRDefault="00BB4022" w:rsidP="003A5CA5">
            <w:pPr>
              <w:keepNext/>
              <w:jc w:val="center"/>
              <w:rPr>
                <w:rFonts w:ascii="Calibri" w:hAnsi="Calibri"/>
              </w:rPr>
            </w:pPr>
            <w:r w:rsidRPr="00BC1E29">
              <w:rPr>
                <w:rFonts w:ascii="Calibri" w:hAnsi="Calibri"/>
              </w:rPr>
              <w:t>02</w:t>
            </w:r>
          </w:p>
        </w:tc>
        <w:tc>
          <w:tcPr>
            <w:tcW w:w="2291" w:type="pct"/>
            <w:vAlign w:val="center"/>
          </w:tcPr>
          <w:p w14:paraId="46D5DBD3" w14:textId="6D922FA5" w:rsidR="00BB4022" w:rsidRPr="00BC1E29" w:rsidRDefault="00BB4022" w:rsidP="00E81B35">
            <w:pPr>
              <w:keepNext/>
              <w:rPr>
                <w:rFonts w:ascii="Calibri" w:hAnsi="Calibri"/>
              </w:rPr>
            </w:pPr>
            <w:r w:rsidRPr="00BC1E29">
              <w:rPr>
                <w:rFonts w:ascii="Calibri" w:hAnsi="Calibri"/>
              </w:rPr>
              <w:t>System Airflow Rate Verification Status</w:t>
            </w:r>
          </w:p>
        </w:tc>
        <w:tc>
          <w:tcPr>
            <w:tcW w:w="2496" w:type="pct"/>
          </w:tcPr>
          <w:p w14:paraId="46D5DBD4" w14:textId="77777777" w:rsidR="00BB4022" w:rsidRPr="00BC1E29" w:rsidRDefault="00BB4022" w:rsidP="00E81B35">
            <w:pPr>
              <w:keepNext/>
              <w:rPr>
                <w:rFonts w:ascii="Calibri" w:hAnsi="Calibri"/>
              </w:rPr>
            </w:pPr>
          </w:p>
        </w:tc>
      </w:tr>
    </w:tbl>
    <w:p w14:paraId="46D5DBD6" w14:textId="77777777" w:rsidR="00BB4022"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BB4022" w:rsidRPr="00BC1E29" w14:paraId="46D5DBDA" w14:textId="77777777" w:rsidTr="00E81B35">
        <w:trPr>
          <w:cantSplit/>
          <w:trHeight w:val="360"/>
        </w:trPr>
        <w:tc>
          <w:tcPr>
            <w:tcW w:w="5000" w:type="pct"/>
            <w:gridSpan w:val="3"/>
            <w:vAlign w:val="center"/>
          </w:tcPr>
          <w:p w14:paraId="46D5DBD8" w14:textId="15B2E307" w:rsidR="00BB4022" w:rsidRPr="00BC1E29" w:rsidRDefault="00BB4022" w:rsidP="003A5CA5">
            <w:pPr>
              <w:rPr>
                <w:rFonts w:ascii="Calibri" w:hAnsi="Calibri"/>
                <w:b/>
              </w:rPr>
            </w:pPr>
            <w:r w:rsidRPr="00BC1E29">
              <w:rPr>
                <w:rFonts w:ascii="Calibri" w:hAnsi="Calibri"/>
                <w:b/>
              </w:rPr>
              <w:t>F. Data Collection and Calculations</w:t>
            </w:r>
          </w:p>
          <w:p w14:paraId="46D5DBD9" w14:textId="77777777" w:rsidR="00BB4022" w:rsidRPr="003A5CA5" w:rsidRDefault="00BB4022"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BB4022" w:rsidRPr="00BC1E29" w14:paraId="46D5DBDE" w14:textId="77777777" w:rsidTr="003A5CA5">
        <w:trPr>
          <w:cantSplit/>
          <w:trHeight w:val="432"/>
        </w:trPr>
        <w:tc>
          <w:tcPr>
            <w:tcW w:w="212" w:type="pct"/>
            <w:vAlign w:val="center"/>
          </w:tcPr>
          <w:p w14:paraId="46D5DBDB" w14:textId="77777777" w:rsidR="00BB4022" w:rsidRPr="00BC1E29" w:rsidRDefault="00BB4022" w:rsidP="003A5CA5">
            <w:pPr>
              <w:pStyle w:val="Header"/>
              <w:tabs>
                <w:tab w:val="clear" w:pos="4320"/>
                <w:tab w:val="clear" w:pos="8640"/>
              </w:tabs>
              <w:jc w:val="center"/>
              <w:rPr>
                <w:rFonts w:ascii="Calibri" w:hAnsi="Calibri"/>
              </w:rPr>
            </w:pPr>
            <w:r w:rsidRPr="00BC1E29">
              <w:rPr>
                <w:rFonts w:ascii="Calibri" w:hAnsi="Calibri"/>
              </w:rPr>
              <w:t>01</w:t>
            </w:r>
          </w:p>
        </w:tc>
        <w:tc>
          <w:tcPr>
            <w:tcW w:w="2288" w:type="pct"/>
            <w:vAlign w:val="center"/>
          </w:tcPr>
          <w:p w14:paraId="46D5DBDC" w14:textId="1E3A38A6" w:rsidR="00BB4022" w:rsidRPr="00BC1E29" w:rsidRDefault="00BB4022" w:rsidP="002B3F3D">
            <w:pPr>
              <w:pStyle w:val="Header"/>
              <w:tabs>
                <w:tab w:val="clear" w:pos="4320"/>
                <w:tab w:val="clear" w:pos="8640"/>
              </w:tabs>
              <w:rPr>
                <w:rFonts w:ascii="Calibri" w:hAnsi="Calibri"/>
              </w:rPr>
            </w:pPr>
            <w:r w:rsidRPr="00BC1E29">
              <w:rPr>
                <w:rFonts w:ascii="Calibri" w:hAnsi="Calibri"/>
              </w:rPr>
              <w:t xml:space="preserve">Lowest </w:t>
            </w:r>
            <w:r w:rsidR="002F61D3">
              <w:rPr>
                <w:rFonts w:ascii="Calibri" w:hAnsi="Calibri"/>
              </w:rPr>
              <w:t>R</w:t>
            </w:r>
            <w:r w:rsidRPr="00BC1E29">
              <w:rPr>
                <w:rFonts w:ascii="Calibri" w:hAnsi="Calibri"/>
              </w:rPr>
              <w:t xml:space="preserve">eturn </w:t>
            </w:r>
            <w:r w:rsidR="002F61D3">
              <w:rPr>
                <w:rFonts w:ascii="Calibri" w:hAnsi="Calibri"/>
              </w:rPr>
              <w:t>A</w:t>
            </w:r>
            <w:r w:rsidRPr="00BC1E29">
              <w:rPr>
                <w:rFonts w:ascii="Calibri" w:hAnsi="Calibri"/>
              </w:rPr>
              <w:t xml:space="preserve">ir </w:t>
            </w:r>
            <w:r w:rsidR="002F61D3">
              <w:rPr>
                <w:rFonts w:ascii="Calibri" w:hAnsi="Calibri"/>
              </w:rPr>
              <w:t>D</w:t>
            </w:r>
            <w:r w:rsidRPr="00BC1E29">
              <w:rPr>
                <w:rFonts w:ascii="Calibri" w:hAnsi="Calibri"/>
              </w:rPr>
              <w:t>ry</w:t>
            </w:r>
            <w:r w:rsidR="002B3F3D">
              <w:rPr>
                <w:rFonts w:ascii="Calibri" w:hAnsi="Calibri"/>
              </w:rPr>
              <w:t>-</w:t>
            </w:r>
            <w:r w:rsidRPr="00BC1E29">
              <w:rPr>
                <w:rFonts w:ascii="Calibri" w:hAnsi="Calibri"/>
              </w:rPr>
              <w:t xml:space="preserve">bulb </w:t>
            </w:r>
            <w:r w:rsidR="002F61D3">
              <w:rPr>
                <w:rFonts w:ascii="Calibri" w:hAnsi="Calibri"/>
              </w:rPr>
              <w:t>T</w:t>
            </w:r>
            <w:r w:rsidRPr="00BC1E29">
              <w:rPr>
                <w:rFonts w:ascii="Calibri" w:hAnsi="Calibri"/>
              </w:rPr>
              <w:t xml:space="preserve">emperature that </w:t>
            </w:r>
            <w:r w:rsidR="002F61D3">
              <w:rPr>
                <w:rFonts w:ascii="Calibri" w:hAnsi="Calibri"/>
              </w:rPr>
              <w:t>O</w:t>
            </w:r>
            <w:r w:rsidRPr="00BC1E29">
              <w:rPr>
                <w:rFonts w:ascii="Calibri" w:hAnsi="Calibri"/>
              </w:rPr>
              <w:t xml:space="preserve">ccurred </w:t>
            </w:r>
            <w:r w:rsidR="002F61D3">
              <w:rPr>
                <w:rFonts w:ascii="Calibri" w:hAnsi="Calibri"/>
              </w:rPr>
              <w:t>D</w:t>
            </w:r>
            <w:r w:rsidRPr="00BC1E29">
              <w:rPr>
                <w:rFonts w:ascii="Calibri" w:hAnsi="Calibri"/>
              </w:rPr>
              <w:t xml:space="preserve">uring the </w:t>
            </w:r>
            <w:r w:rsidR="002F61D3">
              <w:rPr>
                <w:rFonts w:ascii="Calibri" w:hAnsi="Calibri"/>
              </w:rPr>
              <w:t>R</w:t>
            </w:r>
            <w:r w:rsidRPr="00BC1E29">
              <w:rPr>
                <w:rFonts w:ascii="Calibri" w:hAnsi="Calibri"/>
              </w:rPr>
              <w:t xml:space="preserve">efrigerant </w:t>
            </w:r>
            <w:r w:rsidR="002F61D3">
              <w:rPr>
                <w:rFonts w:ascii="Calibri" w:hAnsi="Calibri"/>
              </w:rPr>
              <w:t>C</w:t>
            </w:r>
            <w:r w:rsidRPr="00BC1E29">
              <w:rPr>
                <w:rFonts w:ascii="Calibri" w:hAnsi="Calibri"/>
              </w:rPr>
              <w:t xml:space="preserve">harge </w:t>
            </w:r>
            <w:r w:rsidR="002F61D3">
              <w:rPr>
                <w:rFonts w:ascii="Calibri" w:hAnsi="Calibri"/>
              </w:rPr>
              <w:t>V</w:t>
            </w:r>
            <w:r w:rsidRPr="00BC1E29">
              <w:rPr>
                <w:rFonts w:ascii="Calibri" w:hAnsi="Calibri"/>
              </w:rPr>
              <w:t xml:space="preserve">erification </w:t>
            </w:r>
            <w:r w:rsidR="002F61D3">
              <w:rPr>
                <w:rFonts w:ascii="Calibri" w:hAnsi="Calibri"/>
              </w:rPr>
              <w:t>P</w:t>
            </w:r>
            <w:r w:rsidRPr="00BC1E29">
              <w:rPr>
                <w:rFonts w:ascii="Calibri" w:hAnsi="Calibri"/>
              </w:rPr>
              <w:t>rocedure (</w:t>
            </w:r>
            <w:r w:rsidR="002B3F3D">
              <w:rPr>
                <w:rFonts w:ascii="Calibri" w:hAnsi="Calibri"/>
              </w:rPr>
              <w:t>°</w:t>
            </w:r>
            <w:r w:rsidRPr="00BC1E29">
              <w:rPr>
                <w:rFonts w:ascii="Calibri" w:hAnsi="Calibri"/>
              </w:rPr>
              <w:t>F)</w:t>
            </w:r>
          </w:p>
        </w:tc>
        <w:tc>
          <w:tcPr>
            <w:tcW w:w="2500" w:type="pct"/>
            <w:vAlign w:val="center"/>
          </w:tcPr>
          <w:p w14:paraId="46D5DBDD" w14:textId="77777777" w:rsidR="00BB4022" w:rsidRPr="00BC1E29" w:rsidRDefault="00BB4022" w:rsidP="003A5CA5">
            <w:pPr>
              <w:rPr>
                <w:rFonts w:ascii="Calibri" w:hAnsi="Calibri"/>
              </w:rPr>
            </w:pPr>
          </w:p>
        </w:tc>
      </w:tr>
      <w:tr w:rsidR="00BB4022" w:rsidRPr="00BC1E29" w14:paraId="46D5DBE2" w14:textId="77777777" w:rsidTr="003A5CA5">
        <w:trPr>
          <w:cantSplit/>
          <w:trHeight w:val="432"/>
        </w:trPr>
        <w:tc>
          <w:tcPr>
            <w:tcW w:w="212" w:type="pct"/>
            <w:vAlign w:val="center"/>
          </w:tcPr>
          <w:p w14:paraId="46D5DBDF" w14:textId="77777777" w:rsidR="00BB4022" w:rsidRPr="00BC1E29" w:rsidRDefault="00BB4022" w:rsidP="003A5CA5">
            <w:pPr>
              <w:pStyle w:val="FootnoteText"/>
              <w:keepNext/>
              <w:jc w:val="center"/>
              <w:rPr>
                <w:rFonts w:ascii="Calibri" w:hAnsi="Calibri"/>
              </w:rPr>
            </w:pPr>
            <w:r w:rsidRPr="00BC1E29">
              <w:rPr>
                <w:rFonts w:ascii="Calibri" w:hAnsi="Calibri"/>
              </w:rPr>
              <w:t>02</w:t>
            </w:r>
          </w:p>
        </w:tc>
        <w:tc>
          <w:tcPr>
            <w:tcW w:w="2288" w:type="pct"/>
            <w:vAlign w:val="center"/>
          </w:tcPr>
          <w:p w14:paraId="46D5DBE0" w14:textId="171093DD" w:rsidR="00BB4022" w:rsidRPr="00BC1E29" w:rsidRDefault="00BB4022" w:rsidP="003A5CA5">
            <w:pPr>
              <w:keepNext/>
              <w:rPr>
                <w:rFonts w:ascii="Calibri" w:hAnsi="Calibri"/>
              </w:rPr>
            </w:pPr>
            <w:r w:rsidRPr="00BC1E29">
              <w:rPr>
                <w:rFonts w:ascii="Calibri" w:hAnsi="Calibri"/>
              </w:rPr>
              <w:t xml:space="preserve">Measured Condenser </w:t>
            </w:r>
            <w:r w:rsidR="002F61D3">
              <w:rPr>
                <w:rFonts w:ascii="Calibri" w:hAnsi="Calibri"/>
              </w:rPr>
              <w:t>A</w:t>
            </w:r>
            <w:r w:rsidRPr="00BC1E29">
              <w:rPr>
                <w:rFonts w:ascii="Calibri" w:hAnsi="Calibri"/>
              </w:rPr>
              <w:t xml:space="preserve">ir </w:t>
            </w:r>
            <w:r w:rsidR="002F61D3">
              <w:rPr>
                <w:rFonts w:ascii="Calibri" w:hAnsi="Calibri"/>
              </w:rPr>
              <w:t>E</w:t>
            </w:r>
            <w:r w:rsidRPr="00BC1E29">
              <w:rPr>
                <w:rFonts w:ascii="Calibri" w:hAnsi="Calibri"/>
              </w:rPr>
              <w:t xml:space="preserve">ntering </w:t>
            </w:r>
            <w:r w:rsidR="002F61D3">
              <w:rPr>
                <w:rFonts w:ascii="Calibri" w:hAnsi="Calibri"/>
              </w:rPr>
              <w:t>D</w:t>
            </w:r>
            <w:r w:rsidRPr="00BC1E29">
              <w:rPr>
                <w:rFonts w:ascii="Calibri" w:hAnsi="Calibri"/>
              </w:rPr>
              <w:t xml:space="preserve">ry-bulb </w:t>
            </w:r>
            <w:r w:rsidR="002F61D3">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BE1" w14:textId="77777777" w:rsidR="00BB4022" w:rsidRPr="00BC1E29" w:rsidRDefault="00BB4022" w:rsidP="003A5CA5">
            <w:pPr>
              <w:keepNext/>
              <w:rPr>
                <w:rFonts w:ascii="Calibri" w:hAnsi="Calibri"/>
              </w:rPr>
            </w:pPr>
          </w:p>
        </w:tc>
      </w:tr>
      <w:tr w:rsidR="00BB4022" w:rsidRPr="00BC1E29" w14:paraId="46D5DBE6" w14:textId="77777777" w:rsidTr="003A5CA5">
        <w:trPr>
          <w:cantSplit/>
          <w:trHeight w:val="432"/>
        </w:trPr>
        <w:tc>
          <w:tcPr>
            <w:tcW w:w="212" w:type="pct"/>
            <w:vAlign w:val="center"/>
          </w:tcPr>
          <w:p w14:paraId="46D5DBE3" w14:textId="77777777" w:rsidR="00BB4022" w:rsidRPr="00BC1E29" w:rsidRDefault="00BB4022" w:rsidP="003A5CA5">
            <w:pPr>
              <w:pStyle w:val="Header"/>
              <w:keepNext/>
              <w:tabs>
                <w:tab w:val="clear" w:pos="4320"/>
                <w:tab w:val="clear" w:pos="8640"/>
              </w:tabs>
              <w:jc w:val="center"/>
              <w:rPr>
                <w:rFonts w:ascii="Calibri" w:hAnsi="Calibri"/>
              </w:rPr>
            </w:pPr>
            <w:r w:rsidRPr="00BC1E29">
              <w:rPr>
                <w:rFonts w:ascii="Calibri" w:hAnsi="Calibri"/>
              </w:rPr>
              <w:t>03</w:t>
            </w:r>
          </w:p>
        </w:tc>
        <w:tc>
          <w:tcPr>
            <w:tcW w:w="2288" w:type="pct"/>
            <w:vAlign w:val="center"/>
          </w:tcPr>
          <w:p w14:paraId="46D5DBE4" w14:textId="720541D3" w:rsidR="00BB4022" w:rsidRPr="00BC1E29" w:rsidRDefault="00BB4022" w:rsidP="002F61D3">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BE5" w14:textId="77777777" w:rsidR="00BB4022" w:rsidRPr="00BC1E29" w:rsidRDefault="00BB4022" w:rsidP="003A5CA5">
            <w:pPr>
              <w:keepNext/>
              <w:rPr>
                <w:rFonts w:ascii="Calibri" w:hAnsi="Calibri"/>
              </w:rPr>
            </w:pPr>
          </w:p>
        </w:tc>
      </w:tr>
      <w:tr w:rsidR="00BB4022" w:rsidRPr="00BC1E29" w14:paraId="46D5DBEA" w14:textId="77777777" w:rsidTr="003A5CA5">
        <w:trPr>
          <w:cantSplit/>
          <w:trHeight w:val="432"/>
        </w:trPr>
        <w:tc>
          <w:tcPr>
            <w:tcW w:w="212" w:type="pct"/>
            <w:vAlign w:val="center"/>
          </w:tcPr>
          <w:p w14:paraId="46D5DBE7" w14:textId="77777777" w:rsidR="00BB4022" w:rsidRPr="00BC1E29" w:rsidRDefault="00BB4022" w:rsidP="003A5CA5">
            <w:pPr>
              <w:pStyle w:val="FootnoteText"/>
              <w:jc w:val="center"/>
              <w:rPr>
                <w:rFonts w:ascii="Calibri" w:hAnsi="Calibri"/>
              </w:rPr>
            </w:pPr>
            <w:r w:rsidRPr="00BC1E29">
              <w:rPr>
                <w:rFonts w:ascii="Calibri" w:hAnsi="Calibri"/>
              </w:rPr>
              <w:t>04</w:t>
            </w:r>
          </w:p>
        </w:tc>
        <w:tc>
          <w:tcPr>
            <w:tcW w:w="2288" w:type="pct"/>
            <w:vAlign w:val="center"/>
          </w:tcPr>
          <w:p w14:paraId="46D5DBE8" w14:textId="3A9C0389" w:rsidR="00BB4022" w:rsidRPr="00BC1E29" w:rsidRDefault="00BB4022" w:rsidP="002B3F3D">
            <w:pPr>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BE9" w14:textId="77777777" w:rsidR="00BB4022" w:rsidRPr="00BC1E29" w:rsidRDefault="00BB4022" w:rsidP="003A5CA5">
            <w:pPr>
              <w:rPr>
                <w:rFonts w:ascii="Calibri" w:hAnsi="Calibri"/>
              </w:rPr>
            </w:pPr>
          </w:p>
        </w:tc>
      </w:tr>
      <w:tr w:rsidR="00BB4022" w:rsidRPr="00BC1E29" w14:paraId="46D5DBEE" w14:textId="77777777" w:rsidTr="003A5CA5">
        <w:trPr>
          <w:cantSplit/>
          <w:trHeight w:val="432"/>
        </w:trPr>
        <w:tc>
          <w:tcPr>
            <w:tcW w:w="212" w:type="pct"/>
            <w:vAlign w:val="center"/>
          </w:tcPr>
          <w:p w14:paraId="46D5DBEB" w14:textId="77777777" w:rsidR="00BB4022" w:rsidRPr="00BC1E29" w:rsidRDefault="00BB4022" w:rsidP="003A5CA5">
            <w:pPr>
              <w:jc w:val="center"/>
              <w:rPr>
                <w:rFonts w:ascii="Calibri" w:hAnsi="Calibri"/>
              </w:rPr>
            </w:pPr>
            <w:r w:rsidRPr="00BC1E29">
              <w:rPr>
                <w:rFonts w:ascii="Calibri" w:hAnsi="Calibri"/>
              </w:rPr>
              <w:t>05</w:t>
            </w:r>
          </w:p>
        </w:tc>
        <w:tc>
          <w:tcPr>
            <w:tcW w:w="2288" w:type="pct"/>
            <w:vAlign w:val="center"/>
          </w:tcPr>
          <w:p w14:paraId="46D5DBEC" w14:textId="7E9B21D2" w:rsidR="00BB4022" w:rsidRPr="00BC1E29" w:rsidRDefault="00BB4022" w:rsidP="003A5CA5">
            <w:pPr>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BED" w14:textId="77777777" w:rsidR="00BB4022" w:rsidRPr="00BC1E29" w:rsidRDefault="00BB4022" w:rsidP="003A5CA5">
            <w:pPr>
              <w:rPr>
                <w:rFonts w:ascii="Calibri" w:hAnsi="Calibri"/>
              </w:rPr>
            </w:pPr>
          </w:p>
        </w:tc>
      </w:tr>
      <w:tr w:rsidR="00BB4022" w:rsidRPr="00BC1E29" w14:paraId="46D5DBF3" w14:textId="77777777" w:rsidTr="003A5CA5">
        <w:trPr>
          <w:cantSplit/>
          <w:trHeight w:val="432"/>
        </w:trPr>
        <w:tc>
          <w:tcPr>
            <w:tcW w:w="212" w:type="pct"/>
            <w:vAlign w:val="center"/>
          </w:tcPr>
          <w:p w14:paraId="46D5DBEF" w14:textId="77777777" w:rsidR="00BB4022" w:rsidRPr="00BC1E29" w:rsidRDefault="00BB4022" w:rsidP="003A5CA5">
            <w:pPr>
              <w:jc w:val="center"/>
              <w:rPr>
                <w:rFonts w:ascii="Calibri" w:hAnsi="Calibri"/>
              </w:rPr>
            </w:pPr>
            <w:r w:rsidRPr="00BC1E29">
              <w:rPr>
                <w:rFonts w:ascii="Calibri" w:hAnsi="Calibri"/>
              </w:rPr>
              <w:t>06</w:t>
            </w:r>
          </w:p>
        </w:tc>
        <w:tc>
          <w:tcPr>
            <w:tcW w:w="2288" w:type="pct"/>
            <w:vAlign w:val="center"/>
          </w:tcPr>
          <w:p w14:paraId="46D5DBF0" w14:textId="0D40CF8E" w:rsidR="00BB4022" w:rsidRPr="00BC1E29" w:rsidRDefault="00BB4022" w:rsidP="002F61D3">
            <w:pPr>
              <w:rPr>
                <w:rFonts w:ascii="Calibri" w:hAnsi="Calibri"/>
              </w:rPr>
            </w:pPr>
            <w:r w:rsidRPr="00BC1E29">
              <w:rPr>
                <w:rFonts w:ascii="Calibri" w:hAnsi="Calibri"/>
              </w:rPr>
              <w:t xml:space="preserve">Condenser </w:t>
            </w:r>
            <w:r w:rsidR="00644117">
              <w:rPr>
                <w:rFonts w:ascii="Calibri" w:hAnsi="Calibri"/>
              </w:rPr>
              <w:t>S</w:t>
            </w:r>
            <w:r w:rsidRPr="00BC1E29">
              <w:rPr>
                <w:rFonts w:ascii="Calibri" w:hAnsi="Calibri"/>
              </w:rPr>
              <w:t xml:space="preserve">aturation </w:t>
            </w:r>
            <w:r w:rsidR="00644117">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BF1" w14:textId="0E406056" w:rsidR="00BB4022" w:rsidRPr="00BC1E29" w:rsidRDefault="00BB4022" w:rsidP="002B3F3D">
            <w:pPr>
              <w:rPr>
                <w:rFonts w:ascii="Calibri" w:hAnsi="Calibri"/>
              </w:rPr>
            </w:pPr>
            <w:r w:rsidRPr="00BC1E29">
              <w:rPr>
                <w:rFonts w:ascii="Calibri" w:hAnsi="Calibri"/>
              </w:rPr>
              <w:t xml:space="preserve">from </w:t>
            </w:r>
            <w:r w:rsidR="00644117">
              <w:rPr>
                <w:rFonts w:ascii="Calibri" w:hAnsi="Calibri"/>
              </w:rPr>
              <w:t>D</w:t>
            </w:r>
            <w:r w:rsidRPr="00BC1E29">
              <w:rPr>
                <w:rFonts w:ascii="Calibri" w:hAnsi="Calibri"/>
              </w:rPr>
              <w:t xml:space="preserve">igital </w:t>
            </w:r>
            <w:r w:rsidR="00644117">
              <w:rPr>
                <w:rFonts w:ascii="Calibri" w:hAnsi="Calibri"/>
              </w:rPr>
              <w:t>G</w:t>
            </w:r>
            <w:r w:rsidRPr="00BC1E29">
              <w:rPr>
                <w:rFonts w:ascii="Calibri" w:hAnsi="Calibri"/>
              </w:rPr>
              <w:t>auge or P-T Table using Line F05 (</w:t>
            </w:r>
            <w:r w:rsidR="002B3F3D">
              <w:rPr>
                <w:rFonts w:ascii="Calibri" w:hAnsi="Calibri"/>
              </w:rPr>
              <w:t>°</w:t>
            </w:r>
            <w:r w:rsidRPr="00BC1E29">
              <w:rPr>
                <w:rFonts w:ascii="Calibri" w:hAnsi="Calibri"/>
              </w:rPr>
              <w:t>F)</w:t>
            </w:r>
          </w:p>
        </w:tc>
        <w:tc>
          <w:tcPr>
            <w:tcW w:w="2500" w:type="pct"/>
            <w:vAlign w:val="center"/>
          </w:tcPr>
          <w:p w14:paraId="46D5DBF2" w14:textId="77777777" w:rsidR="00BB4022" w:rsidRPr="00BC1E29" w:rsidRDefault="00BB4022" w:rsidP="003A5CA5">
            <w:pPr>
              <w:rPr>
                <w:rFonts w:ascii="Calibri" w:hAnsi="Calibri"/>
              </w:rPr>
            </w:pPr>
          </w:p>
        </w:tc>
      </w:tr>
      <w:tr w:rsidR="00BB4022" w:rsidRPr="00BC1E29" w14:paraId="46D5DBF7" w14:textId="77777777" w:rsidTr="003A5CA5">
        <w:trPr>
          <w:cantSplit/>
          <w:trHeight w:val="432"/>
        </w:trPr>
        <w:tc>
          <w:tcPr>
            <w:tcW w:w="212" w:type="pct"/>
            <w:vAlign w:val="center"/>
          </w:tcPr>
          <w:p w14:paraId="46D5DBF4" w14:textId="77777777" w:rsidR="00BB4022" w:rsidRPr="00BC1E29" w:rsidRDefault="00BB4022" w:rsidP="003A5CA5">
            <w:pPr>
              <w:jc w:val="center"/>
              <w:rPr>
                <w:rFonts w:ascii="Calibri" w:hAnsi="Calibri"/>
              </w:rPr>
            </w:pPr>
            <w:r w:rsidRPr="00BC1E29">
              <w:rPr>
                <w:rFonts w:ascii="Calibri" w:hAnsi="Calibri"/>
              </w:rPr>
              <w:t>07</w:t>
            </w:r>
          </w:p>
        </w:tc>
        <w:tc>
          <w:tcPr>
            <w:tcW w:w="2288" w:type="pct"/>
            <w:vAlign w:val="center"/>
          </w:tcPr>
          <w:p w14:paraId="46D5DBF5" w14:textId="56BC743F" w:rsidR="00BB4022" w:rsidRPr="00BC1E29" w:rsidRDefault="00BB4022" w:rsidP="002B3F3D">
            <w:pPr>
              <w:rPr>
                <w:rFonts w:ascii="Calibri" w:hAnsi="Calibri"/>
              </w:rPr>
            </w:pPr>
            <w:r w:rsidRPr="00BC1E29">
              <w:rPr>
                <w:rFonts w:ascii="Calibri" w:hAnsi="Calibri"/>
              </w:rPr>
              <w:t>Measured Subcooling (Line F06 – Line F04) (</w:t>
            </w:r>
            <w:r w:rsidR="002B3F3D">
              <w:rPr>
                <w:rFonts w:ascii="Calibri" w:hAnsi="Calibri"/>
              </w:rPr>
              <w:t>°</w:t>
            </w:r>
            <w:r w:rsidRPr="00BC1E29">
              <w:rPr>
                <w:rFonts w:ascii="Calibri" w:hAnsi="Calibri"/>
              </w:rPr>
              <w:t>F)</w:t>
            </w:r>
          </w:p>
        </w:tc>
        <w:tc>
          <w:tcPr>
            <w:tcW w:w="2500" w:type="pct"/>
            <w:vAlign w:val="center"/>
          </w:tcPr>
          <w:p w14:paraId="46D5DBF6" w14:textId="77777777" w:rsidR="00BB4022" w:rsidRPr="00BC1E29" w:rsidRDefault="00BB4022" w:rsidP="003A5CA5">
            <w:pPr>
              <w:rPr>
                <w:rFonts w:ascii="Calibri" w:hAnsi="Calibri"/>
              </w:rPr>
            </w:pPr>
          </w:p>
        </w:tc>
      </w:tr>
      <w:tr w:rsidR="00BB4022" w:rsidRPr="00BC1E29" w14:paraId="46D5DBFB" w14:textId="77777777" w:rsidTr="003A5CA5">
        <w:trPr>
          <w:cantSplit/>
          <w:trHeight w:val="432"/>
        </w:trPr>
        <w:tc>
          <w:tcPr>
            <w:tcW w:w="212" w:type="pct"/>
            <w:vAlign w:val="center"/>
          </w:tcPr>
          <w:p w14:paraId="46D5DBF8" w14:textId="77777777" w:rsidR="00BB4022" w:rsidRPr="00BC1E29" w:rsidRDefault="00BB4022" w:rsidP="003A5CA5">
            <w:pPr>
              <w:jc w:val="center"/>
              <w:rPr>
                <w:rFonts w:ascii="Calibri" w:hAnsi="Calibri"/>
              </w:rPr>
            </w:pPr>
            <w:r w:rsidRPr="00BC1E29">
              <w:rPr>
                <w:rFonts w:ascii="Calibri" w:hAnsi="Calibri"/>
              </w:rPr>
              <w:t>08</w:t>
            </w:r>
          </w:p>
        </w:tc>
        <w:tc>
          <w:tcPr>
            <w:tcW w:w="2288" w:type="pct"/>
            <w:vAlign w:val="center"/>
          </w:tcPr>
          <w:p w14:paraId="46D5DBF9" w14:textId="16C466C9" w:rsidR="00BB4022" w:rsidRPr="00BC1E29" w:rsidRDefault="00BB4022" w:rsidP="002B3F3D">
            <w:pPr>
              <w:rPr>
                <w:rFonts w:ascii="Calibri" w:hAnsi="Calibri"/>
              </w:rPr>
            </w:pPr>
            <w:r w:rsidRPr="00BC1E29">
              <w:rPr>
                <w:rFonts w:ascii="Calibri" w:hAnsi="Calibri"/>
              </w:rPr>
              <w:t>Target Subcooling from Manufacturer (</w:t>
            </w:r>
            <w:r w:rsidR="002B3F3D">
              <w:rPr>
                <w:rFonts w:ascii="Calibri" w:hAnsi="Calibri"/>
              </w:rPr>
              <w:t>°</w:t>
            </w:r>
            <w:r w:rsidRPr="00BC1E29">
              <w:rPr>
                <w:rFonts w:ascii="Calibri" w:hAnsi="Calibri"/>
              </w:rPr>
              <w:t>F)</w:t>
            </w:r>
          </w:p>
        </w:tc>
        <w:tc>
          <w:tcPr>
            <w:tcW w:w="2500" w:type="pct"/>
            <w:vAlign w:val="center"/>
          </w:tcPr>
          <w:p w14:paraId="46D5DBFA" w14:textId="77777777" w:rsidR="00BB4022" w:rsidRPr="00BC1E29" w:rsidRDefault="00BB4022" w:rsidP="003A5CA5">
            <w:pPr>
              <w:rPr>
                <w:rFonts w:ascii="Calibri" w:hAnsi="Calibri"/>
              </w:rPr>
            </w:pPr>
          </w:p>
        </w:tc>
      </w:tr>
      <w:tr w:rsidR="002B3F3D" w:rsidRPr="00BC1E29" w14:paraId="46D5DBFE" w14:textId="77777777" w:rsidTr="002B3F3D">
        <w:trPr>
          <w:trHeight w:val="432"/>
        </w:trPr>
        <w:tc>
          <w:tcPr>
            <w:tcW w:w="212" w:type="pct"/>
            <w:vAlign w:val="center"/>
          </w:tcPr>
          <w:p w14:paraId="46D5DBFC" w14:textId="77777777" w:rsidR="002B3F3D" w:rsidRPr="00BC1E29" w:rsidRDefault="002B3F3D" w:rsidP="003A5CA5">
            <w:pPr>
              <w:jc w:val="center"/>
              <w:rPr>
                <w:rFonts w:ascii="Calibri" w:hAnsi="Calibri"/>
              </w:rPr>
            </w:pPr>
            <w:r w:rsidRPr="00BC1E29">
              <w:rPr>
                <w:rFonts w:ascii="Calibri" w:hAnsi="Calibri"/>
              </w:rPr>
              <w:t>09</w:t>
            </w:r>
          </w:p>
        </w:tc>
        <w:tc>
          <w:tcPr>
            <w:tcW w:w="2288" w:type="pct"/>
            <w:vAlign w:val="center"/>
          </w:tcPr>
          <w:p w14:paraId="66FF2880" w14:textId="77777777" w:rsidR="002B3F3D" w:rsidRPr="00BC1E29" w:rsidRDefault="002B3F3D" w:rsidP="003A5CA5">
            <w:pPr>
              <w:rPr>
                <w:rFonts w:ascii="Calibri" w:hAnsi="Calibri"/>
              </w:rPr>
            </w:pPr>
            <w:r w:rsidRPr="00BC1E29">
              <w:rPr>
                <w:rFonts w:ascii="Calibri" w:hAnsi="Calibri"/>
              </w:rPr>
              <w:t xml:space="preserve">Compliance Statement: </w:t>
            </w:r>
          </w:p>
        </w:tc>
        <w:tc>
          <w:tcPr>
            <w:tcW w:w="2500" w:type="pct"/>
            <w:vAlign w:val="center"/>
          </w:tcPr>
          <w:p w14:paraId="46D5DBFD" w14:textId="3643ED9B" w:rsidR="002B3F3D" w:rsidRPr="00BC1E29" w:rsidRDefault="002B3F3D" w:rsidP="003A5CA5">
            <w:pPr>
              <w:rPr>
                <w:rFonts w:ascii="Calibri" w:hAnsi="Calibri"/>
              </w:rPr>
            </w:pPr>
          </w:p>
        </w:tc>
      </w:tr>
    </w:tbl>
    <w:p w14:paraId="46D5DBF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BB4022" w:rsidRPr="00BC1E29" w14:paraId="46D5DC02" w14:textId="77777777" w:rsidTr="00E81B35">
        <w:trPr>
          <w:trHeight w:val="360"/>
        </w:trPr>
        <w:tc>
          <w:tcPr>
            <w:tcW w:w="5000" w:type="pct"/>
            <w:gridSpan w:val="3"/>
            <w:vAlign w:val="center"/>
          </w:tcPr>
          <w:p w14:paraId="46D5DC00" w14:textId="77777777" w:rsidR="00BB4022" w:rsidRPr="00BC1E29" w:rsidRDefault="00BB4022" w:rsidP="003A5CA5">
            <w:pPr>
              <w:keepNext/>
              <w:rPr>
                <w:rFonts w:ascii="Calibri" w:hAnsi="Calibri"/>
                <w:b/>
              </w:rPr>
            </w:pPr>
            <w:r w:rsidRPr="00BC1E29">
              <w:rPr>
                <w:rFonts w:ascii="Calibri" w:hAnsi="Calibri"/>
                <w:b/>
              </w:rPr>
              <w:t>G. Metering Device Verification</w:t>
            </w:r>
          </w:p>
          <w:p w14:paraId="46D5DC01" w14:textId="36C95BFD" w:rsidR="00BB4022" w:rsidRPr="003A5CA5" w:rsidRDefault="00BB4022"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BB4022" w:rsidRPr="00BC1E29" w14:paraId="46D5DC06" w14:textId="77777777" w:rsidTr="003A5CA5">
        <w:trPr>
          <w:trHeight w:val="360"/>
        </w:trPr>
        <w:tc>
          <w:tcPr>
            <w:tcW w:w="212" w:type="pct"/>
            <w:vAlign w:val="center"/>
          </w:tcPr>
          <w:p w14:paraId="46D5DC03" w14:textId="77777777" w:rsidR="00BB4022" w:rsidRPr="00BC1E29" w:rsidRDefault="00BB4022" w:rsidP="00E81B35">
            <w:pPr>
              <w:keepNext/>
              <w:jc w:val="center"/>
              <w:rPr>
                <w:rFonts w:ascii="Calibri" w:hAnsi="Calibri"/>
              </w:rPr>
            </w:pPr>
            <w:r w:rsidRPr="00BC1E29">
              <w:rPr>
                <w:rFonts w:ascii="Calibri" w:hAnsi="Calibri"/>
              </w:rPr>
              <w:t>01</w:t>
            </w:r>
          </w:p>
        </w:tc>
        <w:tc>
          <w:tcPr>
            <w:tcW w:w="2288" w:type="pct"/>
            <w:vAlign w:val="center"/>
          </w:tcPr>
          <w:p w14:paraId="46D5DC04" w14:textId="07A7F4F4" w:rsidR="00BB4022" w:rsidRPr="00BC1E29" w:rsidRDefault="00BB4022" w:rsidP="002B3F3D">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C05" w14:textId="77777777" w:rsidR="00BB4022" w:rsidRPr="00BC1E29" w:rsidRDefault="00BB4022" w:rsidP="003A5CA5">
            <w:pPr>
              <w:keepNext/>
              <w:rPr>
                <w:rFonts w:ascii="Calibri" w:hAnsi="Calibri"/>
              </w:rPr>
            </w:pPr>
          </w:p>
        </w:tc>
      </w:tr>
      <w:tr w:rsidR="00BB4022" w:rsidRPr="00BC1E29" w14:paraId="46D5DC0A" w14:textId="77777777" w:rsidTr="003A5CA5">
        <w:trPr>
          <w:trHeight w:val="360"/>
        </w:trPr>
        <w:tc>
          <w:tcPr>
            <w:tcW w:w="212" w:type="pct"/>
            <w:vAlign w:val="center"/>
          </w:tcPr>
          <w:p w14:paraId="46D5DC07" w14:textId="77777777" w:rsidR="00BB4022" w:rsidRPr="00BC1E29" w:rsidRDefault="00BB4022" w:rsidP="00E81B35">
            <w:pPr>
              <w:keepNext/>
              <w:jc w:val="center"/>
              <w:rPr>
                <w:rFonts w:ascii="Calibri" w:hAnsi="Calibri"/>
              </w:rPr>
            </w:pPr>
            <w:r w:rsidRPr="00BC1E29">
              <w:rPr>
                <w:rFonts w:ascii="Calibri" w:hAnsi="Calibri"/>
              </w:rPr>
              <w:t>02</w:t>
            </w:r>
          </w:p>
        </w:tc>
        <w:tc>
          <w:tcPr>
            <w:tcW w:w="2288" w:type="pct"/>
            <w:vAlign w:val="center"/>
          </w:tcPr>
          <w:p w14:paraId="46D5DC08" w14:textId="30310101" w:rsidR="00BB4022" w:rsidRPr="00BC1E29" w:rsidRDefault="00BB4022" w:rsidP="003A5CA5">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C09" w14:textId="77777777" w:rsidR="00BB4022" w:rsidRPr="00BC1E29" w:rsidRDefault="00BB4022" w:rsidP="003A5CA5">
            <w:pPr>
              <w:keepNext/>
              <w:rPr>
                <w:rFonts w:ascii="Calibri" w:hAnsi="Calibri"/>
              </w:rPr>
            </w:pPr>
          </w:p>
        </w:tc>
      </w:tr>
      <w:tr w:rsidR="00BB4022" w:rsidRPr="00BC1E29" w14:paraId="46D5DC0F" w14:textId="77777777" w:rsidTr="003A5CA5">
        <w:trPr>
          <w:trHeight w:val="360"/>
        </w:trPr>
        <w:tc>
          <w:tcPr>
            <w:tcW w:w="212" w:type="pct"/>
            <w:vAlign w:val="center"/>
          </w:tcPr>
          <w:p w14:paraId="46D5DC0B" w14:textId="77777777" w:rsidR="00BB4022" w:rsidRPr="00BC1E29" w:rsidRDefault="00BB4022" w:rsidP="00E81B35">
            <w:pPr>
              <w:keepNext/>
              <w:jc w:val="center"/>
              <w:rPr>
                <w:rFonts w:ascii="Calibri" w:hAnsi="Calibri"/>
              </w:rPr>
            </w:pPr>
            <w:r w:rsidRPr="00BC1E29">
              <w:rPr>
                <w:rFonts w:ascii="Calibri" w:hAnsi="Calibri"/>
              </w:rPr>
              <w:t>03</w:t>
            </w:r>
          </w:p>
        </w:tc>
        <w:tc>
          <w:tcPr>
            <w:tcW w:w="2288" w:type="pct"/>
            <w:vAlign w:val="center"/>
          </w:tcPr>
          <w:p w14:paraId="46D5DC0C" w14:textId="3B35D9B9" w:rsidR="00BB4022" w:rsidRPr="00BC1E29" w:rsidRDefault="00BB4022" w:rsidP="00644117">
            <w:pPr>
              <w:keepNext/>
              <w:rPr>
                <w:rFonts w:ascii="Calibri" w:hAnsi="Calibri"/>
              </w:rPr>
            </w:pPr>
            <w:r w:rsidRPr="00BC1E29">
              <w:rPr>
                <w:rFonts w:ascii="Calibri" w:hAnsi="Calibri"/>
              </w:rPr>
              <w:t xml:space="preserve">Evaporator </w:t>
            </w:r>
            <w:r w:rsidR="00EC2E55">
              <w:rPr>
                <w:rFonts w:ascii="Calibri" w:hAnsi="Calibri"/>
              </w:rPr>
              <w:t>S</w:t>
            </w:r>
            <w:r w:rsidRPr="00BC1E29">
              <w:rPr>
                <w:rFonts w:ascii="Calibri" w:hAnsi="Calibri"/>
              </w:rPr>
              <w:t xml:space="preserve">aturation </w:t>
            </w:r>
            <w:r w:rsidR="00EC2E55">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C0D" w14:textId="516CF680" w:rsidR="00BB4022" w:rsidRPr="00BC1E29" w:rsidRDefault="00BB4022" w:rsidP="002B3F3D">
            <w:pPr>
              <w:keepNext/>
              <w:rPr>
                <w:rFonts w:ascii="Calibri" w:hAnsi="Calibri"/>
              </w:rPr>
            </w:pPr>
            <w:r w:rsidRPr="00BC1E29">
              <w:rPr>
                <w:rFonts w:ascii="Calibri" w:hAnsi="Calibri"/>
              </w:rPr>
              <w:t xml:space="preserve">from </w:t>
            </w:r>
            <w:r w:rsidR="00EC2E55">
              <w:rPr>
                <w:rFonts w:ascii="Calibri" w:hAnsi="Calibri"/>
              </w:rPr>
              <w:t>D</w:t>
            </w:r>
            <w:r w:rsidRPr="00BC1E29">
              <w:rPr>
                <w:rFonts w:ascii="Calibri" w:hAnsi="Calibri"/>
              </w:rPr>
              <w:t xml:space="preserve">igital </w:t>
            </w:r>
            <w:r w:rsidR="00EC2E55">
              <w:rPr>
                <w:rFonts w:ascii="Calibri" w:hAnsi="Calibri"/>
              </w:rPr>
              <w:t>G</w:t>
            </w:r>
            <w:r w:rsidRPr="00BC1E29">
              <w:rPr>
                <w:rFonts w:ascii="Calibri" w:hAnsi="Calibri"/>
              </w:rPr>
              <w:t>auge or P-T Table using line G02 (</w:t>
            </w:r>
            <w:r w:rsidR="002B3F3D">
              <w:rPr>
                <w:rFonts w:ascii="Calibri" w:hAnsi="Calibri"/>
              </w:rPr>
              <w:t>°</w:t>
            </w:r>
            <w:r w:rsidRPr="00BC1E29">
              <w:rPr>
                <w:rFonts w:ascii="Calibri" w:hAnsi="Calibri"/>
              </w:rPr>
              <w:t>F)</w:t>
            </w:r>
          </w:p>
        </w:tc>
        <w:tc>
          <w:tcPr>
            <w:tcW w:w="2500" w:type="pct"/>
            <w:vAlign w:val="center"/>
          </w:tcPr>
          <w:p w14:paraId="46D5DC0E" w14:textId="77777777" w:rsidR="00BB4022" w:rsidRPr="00BC1E29" w:rsidRDefault="00BB4022" w:rsidP="003A5CA5">
            <w:pPr>
              <w:keepNext/>
              <w:rPr>
                <w:rFonts w:ascii="Calibri" w:hAnsi="Calibri"/>
              </w:rPr>
            </w:pPr>
          </w:p>
        </w:tc>
      </w:tr>
      <w:tr w:rsidR="00BB4022" w:rsidRPr="00BC1E29" w14:paraId="46D5DC13" w14:textId="77777777" w:rsidTr="003A5CA5">
        <w:trPr>
          <w:trHeight w:val="360"/>
        </w:trPr>
        <w:tc>
          <w:tcPr>
            <w:tcW w:w="212" w:type="pct"/>
            <w:vAlign w:val="center"/>
          </w:tcPr>
          <w:p w14:paraId="46D5DC10" w14:textId="77777777" w:rsidR="00BB4022" w:rsidRPr="00BC1E29" w:rsidRDefault="00BB4022" w:rsidP="00E81B35">
            <w:pPr>
              <w:keepNext/>
              <w:jc w:val="center"/>
              <w:rPr>
                <w:rFonts w:ascii="Calibri" w:hAnsi="Calibri"/>
              </w:rPr>
            </w:pPr>
            <w:r w:rsidRPr="00BC1E29">
              <w:rPr>
                <w:rFonts w:ascii="Calibri" w:hAnsi="Calibri"/>
              </w:rPr>
              <w:t>04</w:t>
            </w:r>
          </w:p>
        </w:tc>
        <w:tc>
          <w:tcPr>
            <w:tcW w:w="2288" w:type="pct"/>
            <w:vAlign w:val="center"/>
          </w:tcPr>
          <w:p w14:paraId="46D5DC11" w14:textId="5C397FBD" w:rsidR="00BB4022" w:rsidRPr="00BC1E29" w:rsidRDefault="00BB4022" w:rsidP="002B3F3D">
            <w:pPr>
              <w:keepNext/>
              <w:rPr>
                <w:rFonts w:ascii="Calibri" w:hAnsi="Calibri"/>
              </w:rPr>
            </w:pPr>
            <w:r w:rsidRPr="00BC1E29">
              <w:rPr>
                <w:rFonts w:ascii="Calibri" w:hAnsi="Calibri"/>
              </w:rPr>
              <w:t>Measured Superheat (Line G01 – Line G03) (</w:t>
            </w:r>
            <w:r w:rsidR="002B3F3D">
              <w:rPr>
                <w:rFonts w:ascii="Calibri" w:hAnsi="Calibri"/>
              </w:rPr>
              <w:t>°</w:t>
            </w:r>
            <w:r w:rsidRPr="00BC1E29">
              <w:rPr>
                <w:rFonts w:ascii="Calibri" w:hAnsi="Calibri"/>
              </w:rPr>
              <w:t>F)</w:t>
            </w:r>
          </w:p>
        </w:tc>
        <w:tc>
          <w:tcPr>
            <w:tcW w:w="2500" w:type="pct"/>
            <w:vAlign w:val="center"/>
          </w:tcPr>
          <w:p w14:paraId="46D5DC12" w14:textId="77777777" w:rsidR="00BB4022" w:rsidRPr="00BC1E29" w:rsidRDefault="00BB4022" w:rsidP="003A5CA5">
            <w:pPr>
              <w:keepNext/>
              <w:rPr>
                <w:rFonts w:ascii="Calibri" w:hAnsi="Calibri"/>
              </w:rPr>
            </w:pPr>
          </w:p>
        </w:tc>
      </w:tr>
      <w:tr w:rsidR="00BB4022" w:rsidRPr="00BC1E29" w14:paraId="46D5DC17" w14:textId="77777777" w:rsidTr="003A5CA5">
        <w:trPr>
          <w:trHeight w:val="360"/>
        </w:trPr>
        <w:tc>
          <w:tcPr>
            <w:tcW w:w="212" w:type="pct"/>
            <w:vAlign w:val="center"/>
          </w:tcPr>
          <w:p w14:paraId="46D5DC14" w14:textId="77777777" w:rsidR="00BB4022" w:rsidRPr="00BC1E29" w:rsidDel="00C76C40" w:rsidRDefault="00BB4022" w:rsidP="00E81B35">
            <w:pPr>
              <w:keepNext/>
              <w:jc w:val="center"/>
              <w:rPr>
                <w:rFonts w:ascii="Calibri" w:hAnsi="Calibri"/>
              </w:rPr>
            </w:pPr>
            <w:r w:rsidRPr="00BC1E29">
              <w:rPr>
                <w:rFonts w:ascii="Calibri" w:hAnsi="Calibri"/>
              </w:rPr>
              <w:t>05</w:t>
            </w:r>
          </w:p>
        </w:tc>
        <w:tc>
          <w:tcPr>
            <w:tcW w:w="2288" w:type="pct"/>
            <w:vAlign w:val="center"/>
          </w:tcPr>
          <w:p w14:paraId="46D5DC15" w14:textId="24E65D70" w:rsidR="00BB4022" w:rsidRPr="00BC1E29" w:rsidRDefault="00BB4022" w:rsidP="003A5CA5">
            <w:pPr>
              <w:keepNext/>
              <w:rPr>
                <w:rFonts w:ascii="Calibri" w:hAnsi="Calibri"/>
              </w:rPr>
            </w:pPr>
            <w:r w:rsidRPr="00BC1E29">
              <w:rPr>
                <w:rFonts w:ascii="Calibri" w:hAnsi="Calibri"/>
              </w:rPr>
              <w:t>Measured Superheat (Line G04) is between 4</w:t>
            </w:r>
            <w:r w:rsidR="002B3F3D">
              <w:rPr>
                <w:rFonts w:ascii="Calibri" w:hAnsi="Calibri"/>
              </w:rPr>
              <w:t>°F</w:t>
            </w:r>
            <w:r w:rsidRPr="00BC1E29">
              <w:rPr>
                <w:rFonts w:ascii="Calibri" w:hAnsi="Calibri"/>
              </w:rPr>
              <w:t xml:space="preserve"> and 25</w:t>
            </w:r>
            <w:r w:rsidR="002B3F3D">
              <w:rPr>
                <w:rFonts w:ascii="Calibri" w:hAnsi="Calibri"/>
              </w:rPr>
              <w:t>°</w:t>
            </w:r>
            <w:r w:rsidRPr="00BC1E29">
              <w:rPr>
                <w:rFonts w:ascii="Calibri" w:hAnsi="Calibri"/>
              </w:rPr>
              <w:t>F (inclusive)</w:t>
            </w:r>
          </w:p>
        </w:tc>
        <w:tc>
          <w:tcPr>
            <w:tcW w:w="2500" w:type="pct"/>
            <w:vAlign w:val="center"/>
          </w:tcPr>
          <w:p w14:paraId="46D5DC16" w14:textId="77777777" w:rsidR="00BB4022" w:rsidRPr="00BC1E29" w:rsidRDefault="00BB4022" w:rsidP="003A5CA5">
            <w:pPr>
              <w:keepNext/>
              <w:rPr>
                <w:rFonts w:ascii="Calibri" w:hAnsi="Calibri"/>
              </w:rPr>
            </w:pPr>
          </w:p>
        </w:tc>
      </w:tr>
      <w:tr w:rsidR="00BB4022" w:rsidRPr="00BC1E29" w14:paraId="46D5DC1B" w14:textId="77777777" w:rsidTr="003A5CA5">
        <w:trPr>
          <w:trHeight w:val="360"/>
        </w:trPr>
        <w:tc>
          <w:tcPr>
            <w:tcW w:w="212" w:type="pct"/>
            <w:vAlign w:val="center"/>
          </w:tcPr>
          <w:p w14:paraId="46D5DC18" w14:textId="77777777" w:rsidR="00BB4022" w:rsidRPr="00BC1E29" w:rsidRDefault="00BB4022" w:rsidP="00E81B35">
            <w:pPr>
              <w:keepNext/>
              <w:jc w:val="center"/>
              <w:rPr>
                <w:rFonts w:ascii="Calibri" w:hAnsi="Calibri"/>
              </w:rPr>
            </w:pPr>
            <w:r w:rsidRPr="00BC1E29">
              <w:rPr>
                <w:rFonts w:ascii="Calibri" w:hAnsi="Calibri"/>
              </w:rPr>
              <w:t>06</w:t>
            </w:r>
          </w:p>
        </w:tc>
        <w:tc>
          <w:tcPr>
            <w:tcW w:w="2288" w:type="pct"/>
            <w:vAlign w:val="center"/>
          </w:tcPr>
          <w:p w14:paraId="46D5DC19" w14:textId="47036809" w:rsidR="00BB4022" w:rsidRPr="00BC1E29" w:rsidRDefault="00BB4022" w:rsidP="003A5CA5">
            <w:pPr>
              <w:keepNext/>
              <w:rPr>
                <w:rFonts w:ascii="Calibri" w:hAnsi="Calibri"/>
              </w:rPr>
            </w:pPr>
            <w:r w:rsidRPr="00BC1E29">
              <w:rPr>
                <w:rFonts w:ascii="Calibri" w:hAnsi="Calibri"/>
              </w:rPr>
              <w:t xml:space="preserve">Measured Superheat (Line G04) is within </w:t>
            </w:r>
            <w:r w:rsidR="00EC2E55">
              <w:rPr>
                <w:rFonts w:ascii="Calibri" w:hAnsi="Calibri"/>
              </w:rPr>
              <w:t>M</w:t>
            </w:r>
            <w:r w:rsidRPr="00BC1E29">
              <w:rPr>
                <w:rFonts w:ascii="Calibri" w:hAnsi="Calibri"/>
              </w:rPr>
              <w:t xml:space="preserve">anufacturer’s </w:t>
            </w:r>
            <w:r w:rsidR="00EC2E55">
              <w:rPr>
                <w:rFonts w:ascii="Calibri" w:hAnsi="Calibri"/>
              </w:rPr>
              <w:t>S</w:t>
            </w:r>
            <w:r w:rsidRPr="00BC1E29">
              <w:rPr>
                <w:rFonts w:ascii="Calibri" w:hAnsi="Calibri"/>
              </w:rPr>
              <w:t>pecifications</w:t>
            </w:r>
            <w:r w:rsidR="002B3F3D">
              <w:rPr>
                <w:rFonts w:ascii="Calibri" w:hAnsi="Calibri"/>
              </w:rPr>
              <w:t xml:space="preserve"> (</w:t>
            </w:r>
            <w:r w:rsidRPr="00BC1E29">
              <w:rPr>
                <w:rFonts w:ascii="Calibri" w:hAnsi="Calibri"/>
              </w:rPr>
              <w:t>if known</w:t>
            </w:r>
            <w:r w:rsidR="002B3F3D">
              <w:rPr>
                <w:rFonts w:ascii="Calibri" w:hAnsi="Calibri"/>
              </w:rPr>
              <w:t>)</w:t>
            </w:r>
          </w:p>
        </w:tc>
        <w:tc>
          <w:tcPr>
            <w:tcW w:w="2500" w:type="pct"/>
            <w:vAlign w:val="center"/>
          </w:tcPr>
          <w:p w14:paraId="46D5DC1A" w14:textId="77777777" w:rsidR="00BB4022" w:rsidRPr="00BC1E29" w:rsidRDefault="00BB4022" w:rsidP="003A5CA5">
            <w:pPr>
              <w:keepNext/>
              <w:rPr>
                <w:rFonts w:ascii="Calibri" w:hAnsi="Calibri"/>
              </w:rPr>
            </w:pPr>
          </w:p>
        </w:tc>
      </w:tr>
      <w:tr w:rsidR="002B3F3D" w:rsidRPr="00BC1E29" w14:paraId="46D5DC1E" w14:textId="77777777" w:rsidTr="002B3F3D">
        <w:trPr>
          <w:trHeight w:val="360"/>
        </w:trPr>
        <w:tc>
          <w:tcPr>
            <w:tcW w:w="212" w:type="pct"/>
            <w:vAlign w:val="center"/>
          </w:tcPr>
          <w:p w14:paraId="46D5DC1C" w14:textId="77777777" w:rsidR="002B3F3D" w:rsidRPr="00BC1E29" w:rsidRDefault="002B3F3D" w:rsidP="00E81B35">
            <w:pPr>
              <w:keepNext/>
              <w:jc w:val="center"/>
              <w:rPr>
                <w:rFonts w:ascii="Calibri" w:hAnsi="Calibri"/>
              </w:rPr>
            </w:pPr>
            <w:r w:rsidRPr="00BC1E29">
              <w:rPr>
                <w:rFonts w:ascii="Calibri" w:hAnsi="Calibri"/>
              </w:rPr>
              <w:t>07</w:t>
            </w:r>
          </w:p>
        </w:tc>
        <w:tc>
          <w:tcPr>
            <w:tcW w:w="2288" w:type="pct"/>
            <w:vAlign w:val="center"/>
          </w:tcPr>
          <w:p w14:paraId="12E5E96F" w14:textId="77777777" w:rsidR="002B3F3D" w:rsidRPr="00BC1E29" w:rsidRDefault="002B3F3D" w:rsidP="003A5CA5">
            <w:pPr>
              <w:keepNext/>
              <w:rPr>
                <w:rFonts w:ascii="Calibri" w:hAnsi="Calibri"/>
              </w:rPr>
            </w:pPr>
            <w:r w:rsidRPr="00BC1E29">
              <w:rPr>
                <w:rFonts w:ascii="Calibri" w:hAnsi="Calibri"/>
              </w:rPr>
              <w:t>Compliance Statement:</w:t>
            </w:r>
          </w:p>
        </w:tc>
        <w:tc>
          <w:tcPr>
            <w:tcW w:w="2500" w:type="pct"/>
            <w:vAlign w:val="center"/>
          </w:tcPr>
          <w:p w14:paraId="46D5DC1D" w14:textId="1A498E54" w:rsidR="002B3F3D" w:rsidRPr="00BC1E29" w:rsidRDefault="002B3F3D" w:rsidP="003A5CA5">
            <w:pPr>
              <w:keepNext/>
              <w:rPr>
                <w:rFonts w:ascii="Calibri" w:hAnsi="Calibri"/>
              </w:rPr>
            </w:pPr>
          </w:p>
        </w:tc>
      </w:tr>
    </w:tbl>
    <w:p w14:paraId="46D5DC1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BB4022" w:rsidRPr="00BC1E29" w14:paraId="46D5DC21" w14:textId="77777777" w:rsidTr="00E81B35">
        <w:trPr>
          <w:cantSplit/>
          <w:trHeight w:val="360"/>
        </w:trPr>
        <w:tc>
          <w:tcPr>
            <w:tcW w:w="5000" w:type="pct"/>
            <w:vAlign w:val="center"/>
          </w:tcPr>
          <w:p w14:paraId="46D5DC20" w14:textId="3CC0D69B" w:rsidR="00BB4022" w:rsidRPr="00BC1E29" w:rsidRDefault="00EC2E55">
            <w:pPr>
              <w:rPr>
                <w:rFonts w:ascii="Calibri" w:hAnsi="Calibri"/>
                <w:b/>
              </w:rPr>
            </w:pPr>
            <w:r>
              <w:rPr>
                <w:rFonts w:ascii="Calibri" w:hAnsi="Calibri"/>
                <w:b/>
              </w:rPr>
              <w:t xml:space="preserve">MCH-25d </w:t>
            </w:r>
            <w:r w:rsidR="00F87169">
              <w:rPr>
                <w:rFonts w:ascii="Calibri" w:hAnsi="Calibri"/>
                <w:b/>
              </w:rPr>
              <w:t>-</w:t>
            </w:r>
            <w:r>
              <w:rPr>
                <w:rFonts w:ascii="Calibri" w:hAnsi="Calibri"/>
                <w:b/>
              </w:rPr>
              <w:t xml:space="preserve"> </w:t>
            </w:r>
            <w:r w:rsidR="00F87169">
              <w:rPr>
                <w:rFonts w:ascii="Calibri" w:hAnsi="Calibri"/>
                <w:b/>
              </w:rPr>
              <w:t>Refrigerant Charge Verification</w:t>
            </w:r>
            <w:r w:rsidR="00BB4022" w:rsidRPr="00BC1E29">
              <w:rPr>
                <w:rFonts w:ascii="Calibri" w:hAnsi="Calibri"/>
                <w:b/>
              </w:rPr>
              <w:t xml:space="preserve"> </w:t>
            </w:r>
            <w:r w:rsidR="00F87169">
              <w:rPr>
                <w:rFonts w:ascii="Calibri" w:hAnsi="Calibri"/>
                <w:b/>
              </w:rPr>
              <w:t>-</w:t>
            </w:r>
            <w:r w:rsidR="00BB4022" w:rsidRPr="00BC1E29">
              <w:rPr>
                <w:rFonts w:ascii="Calibri" w:hAnsi="Calibri"/>
                <w:b/>
              </w:rPr>
              <w:t xml:space="preserve"> </w:t>
            </w:r>
            <w:r w:rsidR="00FB46A7">
              <w:rPr>
                <w:rFonts w:ascii="Calibri" w:hAnsi="Calibri"/>
                <w:b/>
              </w:rPr>
              <w:t>F</w:t>
            </w:r>
            <w:r w:rsidR="00F87169">
              <w:rPr>
                <w:rFonts w:ascii="Calibri" w:hAnsi="Calibri"/>
                <w:b/>
              </w:rPr>
              <w:t xml:space="preserve">ault </w:t>
            </w:r>
            <w:r w:rsidR="00FB46A7">
              <w:rPr>
                <w:rFonts w:ascii="Calibri" w:hAnsi="Calibri"/>
                <w:b/>
              </w:rPr>
              <w:t>I</w:t>
            </w:r>
            <w:r w:rsidR="00F87169">
              <w:rPr>
                <w:rFonts w:ascii="Calibri" w:hAnsi="Calibri"/>
                <w:b/>
              </w:rPr>
              <w:t xml:space="preserve">ndicator </w:t>
            </w:r>
            <w:r w:rsidR="00FB46A7">
              <w:rPr>
                <w:rFonts w:ascii="Calibri" w:hAnsi="Calibri"/>
                <w:b/>
              </w:rPr>
              <w:t>D</w:t>
            </w:r>
            <w:r w:rsidR="00F87169">
              <w:rPr>
                <w:rFonts w:ascii="Calibri" w:hAnsi="Calibri"/>
                <w:b/>
              </w:rPr>
              <w:t>isplay</w:t>
            </w:r>
            <w:r w:rsidR="00DB45F3">
              <w:rPr>
                <w:rFonts w:ascii="Calibri" w:hAnsi="Calibri"/>
                <w:b/>
              </w:rPr>
              <w:t xml:space="preserve"> (FID)</w:t>
            </w:r>
          </w:p>
        </w:tc>
      </w:tr>
    </w:tbl>
    <w:p w14:paraId="46D5DC22" w14:textId="77777777" w:rsidR="00BB4022" w:rsidRDefault="00BB4022" w:rsidP="00BB4022"/>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67"/>
        <w:gridCol w:w="5041"/>
        <w:gridCol w:w="5499"/>
      </w:tblGrid>
      <w:tr w:rsidR="00BB4022" w:rsidRPr="00BC1E29" w14:paraId="46D5DC26" w14:textId="77777777" w:rsidTr="00E81B35">
        <w:trPr>
          <w:gridBefore w:val="1"/>
          <w:wBefore w:w="4" w:type="pct"/>
          <w:cantSplit/>
          <w:trHeight w:val="360"/>
        </w:trPr>
        <w:tc>
          <w:tcPr>
            <w:tcW w:w="4996" w:type="pct"/>
            <w:gridSpan w:val="3"/>
            <w:vAlign w:val="center"/>
          </w:tcPr>
          <w:p w14:paraId="46D5DC24" w14:textId="4CF5BA52" w:rsidR="00BB4022" w:rsidRPr="00BC1E29" w:rsidRDefault="00BB4022"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46D5DC25" w14:textId="09F9B69B" w:rsidR="00BB4022" w:rsidRPr="003A5CA5" w:rsidRDefault="00BB4022" w:rsidP="003A5CA5">
            <w:pPr>
              <w:rPr>
                <w:rFonts w:ascii="Calibri" w:hAnsi="Calibri"/>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tc>
      </w:tr>
      <w:tr w:rsidR="00BB4022" w:rsidRPr="00BC1E29" w14:paraId="46D5DC2A"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7" w14:textId="77777777" w:rsidR="00BB4022" w:rsidRPr="00BC1E29" w:rsidRDefault="00BB4022" w:rsidP="00E81B35">
            <w:pPr>
              <w:jc w:val="center"/>
              <w:rPr>
                <w:rFonts w:ascii="Calibri" w:hAnsi="Calibri"/>
              </w:rPr>
            </w:pPr>
            <w:r w:rsidRPr="00BC1E29">
              <w:rPr>
                <w:rFonts w:ascii="Calibri" w:hAnsi="Calibri"/>
              </w:rPr>
              <w:t>01</w:t>
            </w:r>
          </w:p>
        </w:tc>
        <w:tc>
          <w:tcPr>
            <w:tcW w:w="2288" w:type="pct"/>
            <w:vAlign w:val="center"/>
          </w:tcPr>
          <w:p w14:paraId="46D5DC28" w14:textId="4BDF117A"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Manufacturer Name/Make</w:t>
            </w:r>
          </w:p>
        </w:tc>
        <w:tc>
          <w:tcPr>
            <w:tcW w:w="2497" w:type="pct"/>
          </w:tcPr>
          <w:p w14:paraId="46D5DC29"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2E"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B" w14:textId="77777777" w:rsidR="00BB4022" w:rsidRPr="00BC1E29" w:rsidRDefault="00BB4022" w:rsidP="00E81B35">
            <w:pPr>
              <w:jc w:val="center"/>
              <w:rPr>
                <w:rFonts w:ascii="Calibri" w:hAnsi="Calibri"/>
              </w:rPr>
            </w:pPr>
            <w:r w:rsidRPr="00BC1E29">
              <w:rPr>
                <w:rFonts w:ascii="Calibri" w:hAnsi="Calibri"/>
              </w:rPr>
              <w:t>02</w:t>
            </w:r>
          </w:p>
        </w:tc>
        <w:tc>
          <w:tcPr>
            <w:tcW w:w="2288" w:type="pct"/>
            <w:vAlign w:val="center"/>
          </w:tcPr>
          <w:p w14:paraId="46D5DC2C" w14:textId="47AE65DD"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Model Number</w:t>
            </w:r>
          </w:p>
        </w:tc>
        <w:tc>
          <w:tcPr>
            <w:tcW w:w="2497" w:type="pct"/>
          </w:tcPr>
          <w:p w14:paraId="46D5DC2D"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32" w14:textId="77777777" w:rsidTr="00E81B3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C2F" w14:textId="77777777" w:rsidR="00BB4022" w:rsidRPr="00BC1E29" w:rsidRDefault="00BB4022" w:rsidP="00E81B35">
            <w:pPr>
              <w:jc w:val="center"/>
              <w:rPr>
                <w:rFonts w:ascii="Calibri" w:hAnsi="Calibri"/>
              </w:rPr>
            </w:pPr>
            <w:r w:rsidRPr="00BC1E29">
              <w:rPr>
                <w:rFonts w:ascii="Calibri" w:hAnsi="Calibri"/>
              </w:rPr>
              <w:t>03</w:t>
            </w:r>
          </w:p>
        </w:tc>
        <w:tc>
          <w:tcPr>
            <w:tcW w:w="2288" w:type="pct"/>
            <w:tcBorders>
              <w:top w:val="nil"/>
            </w:tcBorders>
            <w:vAlign w:val="center"/>
          </w:tcPr>
          <w:p w14:paraId="46D5DC30" w14:textId="7A0D9672" w:rsidR="00BB4022" w:rsidRPr="00BC1E29" w:rsidRDefault="00BB4022" w:rsidP="00E81B35">
            <w:pPr>
              <w:rPr>
                <w:rFonts w:ascii="Calibri" w:hAnsi="Calibri"/>
              </w:rPr>
            </w:pPr>
            <w:r w:rsidRPr="00BC1E29">
              <w:rPr>
                <w:rFonts w:ascii="Calibri" w:hAnsi="Calibri"/>
              </w:rPr>
              <w:t>The display module is mounted adjacent to the system thermostat</w:t>
            </w:r>
            <w:r w:rsidR="00A73849">
              <w:rPr>
                <w:rFonts w:ascii="Calibri" w:hAnsi="Calibri"/>
              </w:rPr>
              <w:t>.</w:t>
            </w:r>
          </w:p>
        </w:tc>
        <w:tc>
          <w:tcPr>
            <w:tcW w:w="2497" w:type="pct"/>
            <w:tcBorders>
              <w:top w:val="nil"/>
            </w:tcBorders>
            <w:vAlign w:val="center"/>
          </w:tcPr>
          <w:p w14:paraId="46D5DC31" w14:textId="77777777" w:rsidR="00BB4022" w:rsidRPr="00BC1E29" w:rsidRDefault="00BB4022" w:rsidP="00E81B35">
            <w:pPr>
              <w:keepNext/>
              <w:rPr>
                <w:rFonts w:ascii="Calibri" w:hAnsi="Calibri"/>
              </w:rPr>
            </w:pPr>
          </w:p>
        </w:tc>
      </w:tr>
      <w:tr w:rsidR="00BB4022" w:rsidRPr="00BC1E29" w14:paraId="46D5DC36" w14:textId="77777777" w:rsidTr="00E81B35">
        <w:tblPrEx>
          <w:tblCellMar>
            <w:top w:w="29" w:type="dxa"/>
            <w:left w:w="115" w:type="dxa"/>
            <w:bottom w:w="29" w:type="dxa"/>
            <w:right w:w="115" w:type="dxa"/>
          </w:tblCellMar>
        </w:tblPrEx>
        <w:trPr>
          <w:trHeight w:val="233"/>
        </w:trPr>
        <w:tc>
          <w:tcPr>
            <w:tcW w:w="216" w:type="pct"/>
            <w:gridSpan w:val="2"/>
            <w:vAlign w:val="center"/>
          </w:tcPr>
          <w:p w14:paraId="46D5DC33" w14:textId="77777777" w:rsidR="00BB4022" w:rsidRPr="00BC1E29" w:rsidRDefault="00BB4022" w:rsidP="00E81B35">
            <w:pPr>
              <w:jc w:val="center"/>
              <w:rPr>
                <w:rFonts w:ascii="Calibri" w:hAnsi="Calibri"/>
              </w:rPr>
            </w:pPr>
            <w:r w:rsidRPr="00BC1E29">
              <w:rPr>
                <w:rFonts w:ascii="Calibri" w:hAnsi="Calibri"/>
              </w:rPr>
              <w:t>04</w:t>
            </w:r>
          </w:p>
        </w:tc>
        <w:tc>
          <w:tcPr>
            <w:tcW w:w="2288" w:type="pct"/>
            <w:vAlign w:val="center"/>
          </w:tcPr>
          <w:p w14:paraId="46D5DC34" w14:textId="30104DF0" w:rsidR="00BB4022" w:rsidRPr="00BC1E29" w:rsidRDefault="00BB4022" w:rsidP="00E81B35">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A73849">
              <w:rPr>
                <w:rFonts w:ascii="Calibri" w:hAnsi="Calibri"/>
              </w:rPr>
              <w:t>.</w:t>
            </w:r>
          </w:p>
        </w:tc>
        <w:tc>
          <w:tcPr>
            <w:tcW w:w="2497" w:type="pct"/>
            <w:vAlign w:val="center"/>
          </w:tcPr>
          <w:p w14:paraId="46D5DC35" w14:textId="77777777" w:rsidR="00BB4022" w:rsidRPr="00BC1E29" w:rsidRDefault="00BB4022" w:rsidP="00E81B35">
            <w:pPr>
              <w:keepNext/>
              <w:rPr>
                <w:rFonts w:ascii="Calibri" w:hAnsi="Calibri"/>
              </w:rPr>
            </w:pPr>
          </w:p>
        </w:tc>
      </w:tr>
      <w:tr w:rsidR="00BB4022" w:rsidRPr="00BC1E29" w14:paraId="46D5DC3A" w14:textId="77777777" w:rsidTr="00E81B35">
        <w:tblPrEx>
          <w:tblCellMar>
            <w:top w:w="29" w:type="dxa"/>
            <w:left w:w="115" w:type="dxa"/>
            <w:bottom w:w="29" w:type="dxa"/>
            <w:right w:w="115" w:type="dxa"/>
          </w:tblCellMar>
        </w:tblPrEx>
        <w:trPr>
          <w:trHeight w:val="278"/>
        </w:trPr>
        <w:tc>
          <w:tcPr>
            <w:tcW w:w="216" w:type="pct"/>
            <w:gridSpan w:val="2"/>
            <w:vAlign w:val="center"/>
          </w:tcPr>
          <w:p w14:paraId="46D5DC37" w14:textId="77777777" w:rsidR="00BB4022" w:rsidRPr="00BC1E29" w:rsidRDefault="00BB4022" w:rsidP="00E81B35">
            <w:pPr>
              <w:jc w:val="center"/>
              <w:rPr>
                <w:rFonts w:ascii="Calibri" w:hAnsi="Calibri"/>
              </w:rPr>
            </w:pPr>
            <w:r w:rsidRPr="00BC1E29">
              <w:rPr>
                <w:rFonts w:ascii="Calibri" w:hAnsi="Calibri"/>
              </w:rPr>
              <w:t>05</w:t>
            </w:r>
          </w:p>
        </w:tc>
        <w:tc>
          <w:tcPr>
            <w:tcW w:w="2288" w:type="pct"/>
            <w:vAlign w:val="center"/>
          </w:tcPr>
          <w:p w14:paraId="46D5DC38" w14:textId="7C8ABCD6" w:rsidR="00BB4022" w:rsidRPr="00BC1E29" w:rsidRDefault="00BB4022" w:rsidP="00E81B35">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C39" w14:textId="77777777" w:rsidR="00BB4022" w:rsidRPr="00BC1E29" w:rsidRDefault="00BB4022" w:rsidP="00E81B35">
            <w:pPr>
              <w:keepNext/>
              <w:rPr>
                <w:rFonts w:ascii="Calibri" w:hAnsi="Calibri"/>
              </w:rPr>
            </w:pPr>
          </w:p>
        </w:tc>
      </w:tr>
    </w:tbl>
    <w:p w14:paraId="46D5DC3B"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10531"/>
      </w:tblGrid>
      <w:tr w:rsidR="00BB4022" w:rsidRPr="00BC1E29" w14:paraId="46D5DC3D" w14:textId="77777777" w:rsidTr="00E81B35">
        <w:trPr>
          <w:cantSplit/>
          <w:trHeight w:val="360"/>
        </w:trPr>
        <w:tc>
          <w:tcPr>
            <w:tcW w:w="5000" w:type="pct"/>
            <w:gridSpan w:val="2"/>
            <w:vAlign w:val="center"/>
          </w:tcPr>
          <w:p w14:paraId="46D5DC3C" w14:textId="717B56F9" w:rsidR="00BB4022" w:rsidRPr="00BC1E29" w:rsidRDefault="00BB4022"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BB4022" w:rsidRPr="00BC1E29" w14:paraId="46D5DC3F" w14:textId="77777777" w:rsidTr="00E81B35">
        <w:trPr>
          <w:cantSplit/>
          <w:trHeight w:val="360"/>
        </w:trPr>
        <w:tc>
          <w:tcPr>
            <w:tcW w:w="5000" w:type="pct"/>
            <w:gridSpan w:val="2"/>
            <w:vAlign w:val="center"/>
          </w:tcPr>
          <w:p w14:paraId="46D5DC3E" w14:textId="77777777" w:rsidR="00BB4022" w:rsidRPr="003A5CA5" w:rsidRDefault="00BB4022"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BB4022" w:rsidRPr="00BC1E29" w14:paraId="46D5DC42" w14:textId="77777777" w:rsidTr="00E81B35">
        <w:tblPrEx>
          <w:tblCellMar>
            <w:top w:w="29" w:type="dxa"/>
            <w:left w:w="115" w:type="dxa"/>
            <w:bottom w:w="29" w:type="dxa"/>
            <w:right w:w="115" w:type="dxa"/>
          </w:tblCellMar>
        </w:tblPrEx>
        <w:trPr>
          <w:cantSplit/>
          <w:trHeight w:val="144"/>
        </w:trPr>
        <w:tc>
          <w:tcPr>
            <w:tcW w:w="220" w:type="pct"/>
            <w:vAlign w:val="center"/>
          </w:tcPr>
          <w:p w14:paraId="46D5DC40" w14:textId="77777777" w:rsidR="00BB4022" w:rsidRPr="00BC1E29" w:rsidRDefault="00BB4022" w:rsidP="00E81B35">
            <w:pPr>
              <w:jc w:val="center"/>
              <w:rPr>
                <w:rFonts w:ascii="Calibri" w:hAnsi="Calibri"/>
              </w:rPr>
            </w:pPr>
            <w:r w:rsidRPr="00BC1E29">
              <w:rPr>
                <w:rFonts w:ascii="Calibri" w:hAnsi="Calibri"/>
              </w:rPr>
              <w:t>01</w:t>
            </w:r>
          </w:p>
        </w:tc>
        <w:tc>
          <w:tcPr>
            <w:tcW w:w="4780" w:type="pct"/>
            <w:vAlign w:val="center"/>
          </w:tcPr>
          <w:p w14:paraId="46D5DC41" w14:textId="46068220" w:rsidR="00BB4022" w:rsidRPr="00BC1E29" w:rsidRDefault="00FB46A7" w:rsidP="00E81B35">
            <w:pPr>
              <w:pStyle w:val="Header"/>
              <w:tabs>
                <w:tab w:val="clear" w:pos="4320"/>
                <w:tab w:val="clear" w:pos="8640"/>
              </w:tabs>
              <w:spacing w:after="60"/>
              <w:rPr>
                <w:rFonts w:ascii="Calibri" w:hAnsi="Calibri"/>
              </w:rPr>
            </w:pPr>
            <w:r>
              <w:rPr>
                <w:rFonts w:ascii="Calibri" w:hAnsi="Calibri" w:cs="ArialMT"/>
              </w:rPr>
              <w:t>Fault Indicator Display</w:t>
            </w:r>
            <w:r w:rsidR="00BB4022"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BB4022" w:rsidRPr="00BC1E29">
              <w:rPr>
                <w:rFonts w:ascii="Calibri" w:hAnsi="Calibri" w:cs="ArialMT"/>
              </w:rPr>
              <w:t xml:space="preserve"> manufacturer’s specifications.</w:t>
            </w:r>
          </w:p>
        </w:tc>
      </w:tr>
      <w:tr w:rsidR="00BB4022" w:rsidRPr="00BC1E29" w14:paraId="46D5DC45" w14:textId="77777777" w:rsidTr="00E81B35">
        <w:tblPrEx>
          <w:tblCellMar>
            <w:top w:w="29" w:type="dxa"/>
            <w:left w:w="115" w:type="dxa"/>
            <w:bottom w:w="29" w:type="dxa"/>
            <w:right w:w="115" w:type="dxa"/>
          </w:tblCellMar>
        </w:tblPrEx>
        <w:trPr>
          <w:cantSplit/>
          <w:trHeight w:val="144"/>
        </w:trPr>
        <w:tc>
          <w:tcPr>
            <w:tcW w:w="220" w:type="pct"/>
            <w:vAlign w:val="center"/>
          </w:tcPr>
          <w:p w14:paraId="46D5DC43" w14:textId="77777777" w:rsidR="00BB4022" w:rsidRPr="00BC1E29" w:rsidRDefault="00BB4022" w:rsidP="00E81B35">
            <w:pPr>
              <w:jc w:val="center"/>
              <w:rPr>
                <w:rFonts w:ascii="Calibri" w:hAnsi="Calibri"/>
              </w:rPr>
            </w:pPr>
            <w:r w:rsidRPr="00BC1E29">
              <w:rPr>
                <w:rFonts w:ascii="Calibri" w:hAnsi="Calibri"/>
              </w:rPr>
              <w:t>02</w:t>
            </w:r>
          </w:p>
        </w:tc>
        <w:tc>
          <w:tcPr>
            <w:tcW w:w="4780" w:type="pct"/>
            <w:vAlign w:val="center"/>
          </w:tcPr>
          <w:p w14:paraId="46D5DC44" w14:textId="02BADE58" w:rsidR="00BB4022" w:rsidRPr="00BC1E29" w:rsidRDefault="00BB4022" w:rsidP="00E81B35">
            <w:pPr>
              <w:pStyle w:val="Header"/>
              <w:tabs>
                <w:tab w:val="clear" w:pos="4320"/>
                <w:tab w:val="clear" w:pos="8640"/>
              </w:tabs>
              <w:spacing w:after="60"/>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BB4022" w:rsidRPr="00BC1E29" w14:paraId="46D5DC47" w14:textId="77777777" w:rsidTr="00E81B35">
        <w:tblPrEx>
          <w:tblCellMar>
            <w:top w:w="29" w:type="dxa"/>
            <w:left w:w="115" w:type="dxa"/>
            <w:bottom w:w="29" w:type="dxa"/>
            <w:right w:w="115" w:type="dxa"/>
          </w:tblCellMar>
        </w:tblPrEx>
        <w:trPr>
          <w:cantSplit/>
          <w:trHeight w:val="177"/>
        </w:trPr>
        <w:tc>
          <w:tcPr>
            <w:tcW w:w="5000" w:type="pct"/>
            <w:gridSpan w:val="2"/>
            <w:vAlign w:val="center"/>
          </w:tcPr>
          <w:p w14:paraId="46D5DC46" w14:textId="77777777" w:rsidR="00BB4022" w:rsidRPr="00B94CF2" w:rsidRDefault="00BB4022" w:rsidP="00E81B35">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C48" w14:textId="77777777" w:rsidR="008F7F44" w:rsidRPr="00BC1E29" w:rsidRDefault="008F7F44"/>
    <w:p w14:paraId="46D5DC49" w14:textId="77777777" w:rsidR="00786D26" w:rsidRPr="00BC1E29" w:rsidRDefault="00786D26"/>
    <w:p w14:paraId="46D5DC4A" w14:textId="77777777" w:rsidR="00786D26" w:rsidRPr="00BC1E29" w:rsidRDefault="00786D26"/>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F0FAF" w:rsidRPr="00BC1E29" w14:paraId="46D5DC4C" w14:textId="77777777" w:rsidTr="004F7A4B">
        <w:trPr>
          <w:trHeight w:val="305"/>
        </w:trPr>
        <w:tc>
          <w:tcPr>
            <w:tcW w:w="10950" w:type="dxa"/>
            <w:gridSpan w:val="4"/>
            <w:vAlign w:val="center"/>
          </w:tcPr>
          <w:p w14:paraId="46D5DC4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Theme="minorHAnsi" w:hAnsiTheme="minorHAnsi" w:cs="Arial"/>
                <w:b/>
                <w:caps/>
                <w:sz w:val="18"/>
                <w:szCs w:val="18"/>
              </w:rPr>
              <w:t>Documentation Author's Declaration Statement</w:t>
            </w:r>
          </w:p>
        </w:tc>
      </w:tr>
      <w:tr w:rsidR="00CF0FAF" w:rsidRPr="00BC1E29" w14:paraId="46D5DC4E" w14:textId="77777777" w:rsidTr="00163B9C">
        <w:trPr>
          <w:trHeight w:val="206"/>
        </w:trPr>
        <w:tc>
          <w:tcPr>
            <w:tcW w:w="10950" w:type="dxa"/>
            <w:gridSpan w:val="4"/>
            <w:vAlign w:val="center"/>
          </w:tcPr>
          <w:p w14:paraId="46D5DC4D" w14:textId="77777777" w:rsidR="00CF0FAF" w:rsidRPr="00BC1E29" w:rsidRDefault="00CF0FAF" w:rsidP="003A5CA5">
            <w:pPr>
              <w:keepNext/>
              <w:numPr>
                <w:ilvl w:val="0"/>
                <w:numId w:val="17"/>
              </w:numPr>
              <w:ind w:left="271" w:hanging="270"/>
              <w:rPr>
                <w:rFonts w:asciiTheme="minorHAnsi" w:hAnsiTheme="minorHAnsi"/>
                <w:sz w:val="18"/>
                <w:szCs w:val="18"/>
              </w:rPr>
            </w:pPr>
            <w:r w:rsidRPr="00BC1E29">
              <w:rPr>
                <w:rFonts w:asciiTheme="minorHAnsi" w:hAnsiTheme="minorHAnsi"/>
                <w:sz w:val="18"/>
                <w:szCs w:val="18"/>
              </w:rPr>
              <w:t>I certify that this Certificate of Installation documentation is accurate and complete.</w:t>
            </w:r>
          </w:p>
        </w:tc>
      </w:tr>
      <w:tr w:rsidR="00CF0FAF" w:rsidRPr="00BC1E29" w14:paraId="46D5DC51" w14:textId="77777777" w:rsidTr="00163B9C">
        <w:trPr>
          <w:trHeight w:val="360"/>
        </w:trPr>
        <w:tc>
          <w:tcPr>
            <w:tcW w:w="5577" w:type="dxa"/>
            <w:gridSpan w:val="2"/>
          </w:tcPr>
          <w:p w14:paraId="46D5DC4F"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Name:</w:t>
            </w:r>
          </w:p>
        </w:tc>
        <w:tc>
          <w:tcPr>
            <w:tcW w:w="5373" w:type="dxa"/>
            <w:gridSpan w:val="2"/>
          </w:tcPr>
          <w:p w14:paraId="46D5DC50"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Signature:</w:t>
            </w:r>
          </w:p>
        </w:tc>
      </w:tr>
      <w:tr w:rsidR="00CF0FAF" w:rsidRPr="00BC1E29" w14:paraId="46D5DC54" w14:textId="77777777" w:rsidTr="00163B9C">
        <w:trPr>
          <w:trHeight w:val="360"/>
        </w:trPr>
        <w:tc>
          <w:tcPr>
            <w:tcW w:w="5577" w:type="dxa"/>
            <w:gridSpan w:val="2"/>
          </w:tcPr>
          <w:p w14:paraId="46D5DC52"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Company Name:</w:t>
            </w:r>
          </w:p>
        </w:tc>
        <w:tc>
          <w:tcPr>
            <w:tcW w:w="5373" w:type="dxa"/>
            <w:gridSpan w:val="2"/>
          </w:tcPr>
          <w:p w14:paraId="46D5DC53"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Date Signed:</w:t>
            </w:r>
          </w:p>
        </w:tc>
      </w:tr>
      <w:tr w:rsidR="00CF0FAF" w:rsidRPr="00BC1E29" w14:paraId="46D5DC57" w14:textId="77777777" w:rsidTr="00163B9C">
        <w:trPr>
          <w:trHeight w:val="360"/>
        </w:trPr>
        <w:tc>
          <w:tcPr>
            <w:tcW w:w="5577" w:type="dxa"/>
            <w:gridSpan w:val="2"/>
          </w:tcPr>
          <w:p w14:paraId="46D5DC55"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Address:</w:t>
            </w:r>
          </w:p>
        </w:tc>
        <w:tc>
          <w:tcPr>
            <w:tcW w:w="5373" w:type="dxa"/>
            <w:gridSpan w:val="2"/>
          </w:tcPr>
          <w:p w14:paraId="46D5DC56"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CEA/HERS Certification Identification (If applicable):</w:t>
            </w:r>
          </w:p>
        </w:tc>
      </w:tr>
      <w:tr w:rsidR="00CF0FAF" w:rsidRPr="00BC1E29" w14:paraId="46D5DC5A" w14:textId="77777777" w:rsidTr="00163B9C">
        <w:trPr>
          <w:trHeight w:val="360"/>
        </w:trPr>
        <w:tc>
          <w:tcPr>
            <w:tcW w:w="5577" w:type="dxa"/>
            <w:gridSpan w:val="2"/>
          </w:tcPr>
          <w:p w14:paraId="46D5DC58"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City/State/Zip:</w:t>
            </w:r>
          </w:p>
        </w:tc>
        <w:tc>
          <w:tcPr>
            <w:tcW w:w="5373" w:type="dxa"/>
            <w:gridSpan w:val="2"/>
          </w:tcPr>
          <w:p w14:paraId="46D5DC59"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Phone:</w:t>
            </w:r>
          </w:p>
        </w:tc>
      </w:tr>
      <w:tr w:rsidR="00CF0FAF" w:rsidRPr="00BC1E29" w14:paraId="46D5DC5C" w14:textId="77777777" w:rsidTr="00163B9C">
        <w:tblPrEx>
          <w:tblCellMar>
            <w:left w:w="115" w:type="dxa"/>
            <w:right w:w="115" w:type="dxa"/>
          </w:tblCellMar>
        </w:tblPrEx>
        <w:trPr>
          <w:trHeight w:val="296"/>
        </w:trPr>
        <w:tc>
          <w:tcPr>
            <w:tcW w:w="10950" w:type="dxa"/>
            <w:gridSpan w:val="4"/>
            <w:vAlign w:val="center"/>
          </w:tcPr>
          <w:p w14:paraId="46D5DC5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C1E29">
              <w:rPr>
                <w:rFonts w:asciiTheme="minorHAnsi" w:hAnsiTheme="minorHAnsi" w:cs="Arial"/>
                <w:b/>
                <w:caps/>
                <w:sz w:val="18"/>
                <w:szCs w:val="18"/>
              </w:rPr>
              <w:t xml:space="preserve">Responsible Person's Declaration statement  </w:t>
            </w:r>
          </w:p>
        </w:tc>
      </w:tr>
      <w:tr w:rsidR="00CF0FAF" w:rsidRPr="00407A82" w14:paraId="46D5DC64" w14:textId="77777777" w:rsidTr="00163B9C">
        <w:tblPrEx>
          <w:tblCellMar>
            <w:left w:w="115" w:type="dxa"/>
            <w:right w:w="115" w:type="dxa"/>
          </w:tblCellMar>
        </w:tblPrEx>
        <w:trPr>
          <w:trHeight w:val="504"/>
        </w:trPr>
        <w:tc>
          <w:tcPr>
            <w:tcW w:w="10950" w:type="dxa"/>
            <w:gridSpan w:val="4"/>
          </w:tcPr>
          <w:p w14:paraId="46D5DC5D" w14:textId="77777777" w:rsidR="00CF0FAF" w:rsidRPr="00407A82" w:rsidRDefault="00CF0FAF"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574D7B2A"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527AF1D8"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519CC169" w14:textId="77777777" w:rsidR="001415B4" w:rsidRPr="00407A82" w:rsidRDefault="001415B4" w:rsidP="001415B4">
            <w:pPr>
              <w:keepNext/>
              <w:numPr>
                <w:ilvl w:val="0"/>
                <w:numId w:val="28"/>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05B4C01A" w14:textId="77777777" w:rsidR="001415B4" w:rsidRPr="00407A82" w:rsidRDefault="001415B4" w:rsidP="001415B4">
            <w:pPr>
              <w:pStyle w:val="ListParagraph"/>
              <w:keepNext/>
              <w:numPr>
                <w:ilvl w:val="0"/>
                <w:numId w:val="28"/>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C63" w14:textId="58580E68" w:rsidR="00CF0FAF" w:rsidRPr="00407A82" w:rsidRDefault="001415B4">
            <w:pPr>
              <w:pStyle w:val="ListParagraph"/>
              <w:numPr>
                <w:ilvl w:val="0"/>
                <w:numId w:val="28"/>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F0FAF" w:rsidRPr="00BC1E29" w14:paraId="46D5DC67" w14:textId="77777777" w:rsidTr="00163B9C">
        <w:tblPrEx>
          <w:tblCellMar>
            <w:left w:w="108" w:type="dxa"/>
            <w:right w:w="108" w:type="dxa"/>
          </w:tblCellMar>
        </w:tblPrEx>
        <w:trPr>
          <w:trHeight w:val="360"/>
        </w:trPr>
        <w:tc>
          <w:tcPr>
            <w:tcW w:w="5307" w:type="dxa"/>
          </w:tcPr>
          <w:p w14:paraId="46D5DC65"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Name:</w:t>
            </w:r>
          </w:p>
        </w:tc>
        <w:tc>
          <w:tcPr>
            <w:tcW w:w="5643" w:type="dxa"/>
            <w:gridSpan w:val="3"/>
          </w:tcPr>
          <w:p w14:paraId="46D5DC66"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Signature:</w:t>
            </w:r>
          </w:p>
        </w:tc>
      </w:tr>
      <w:tr w:rsidR="00CF0FAF" w:rsidRPr="00BC1E29" w14:paraId="46D5DC6A"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8" w14:textId="6003E826"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46D5DC69"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Position With Company (Title):</w:t>
            </w:r>
          </w:p>
        </w:tc>
      </w:tr>
      <w:tr w:rsidR="00CF0FAF" w:rsidRPr="00BC1E29" w14:paraId="46D5DC6D"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B"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D5DC6C"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CSLB License:</w:t>
            </w:r>
          </w:p>
        </w:tc>
      </w:tr>
      <w:tr w:rsidR="00CF0FAF" w:rsidRPr="00BC1E29" w14:paraId="46D5DC71"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E"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DC6F" w14:textId="7675E51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Phone</w:t>
            </w:r>
            <w:r w:rsidR="00A7384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46D5DC70"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Date Signed:</w:t>
            </w:r>
          </w:p>
        </w:tc>
      </w:tr>
      <w:tr w:rsidR="00CF0FAF" w:rsidRPr="00BC1E29" w14:paraId="46D5DC74"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72"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46D5DC73"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 xml:space="preserve">Name of TPQCP (if applicable): </w:t>
            </w:r>
          </w:p>
        </w:tc>
      </w:tr>
    </w:tbl>
    <w:p w14:paraId="46D5DC75" w14:textId="77777777" w:rsidR="00786D26" w:rsidRPr="00BC1E29" w:rsidRDefault="00786D26"/>
    <w:p w14:paraId="46D5DC76" w14:textId="77777777" w:rsidR="00786D26" w:rsidRPr="00BC1E29" w:rsidRDefault="00786D26">
      <w:pPr>
        <w:rPr>
          <w:rFonts w:ascii="Calibri" w:hAnsi="Calibri"/>
        </w:rPr>
      </w:pPr>
    </w:p>
    <w:p w14:paraId="46D5DC77" w14:textId="77777777" w:rsidR="00786D26" w:rsidRPr="00BC1E29" w:rsidRDefault="00786D26" w:rsidP="00075B8A">
      <w:pPr>
        <w:pStyle w:val="Header"/>
        <w:tabs>
          <w:tab w:val="clear" w:pos="4320"/>
          <w:tab w:val="clear" w:pos="8640"/>
          <w:tab w:val="left" w:pos="360"/>
        </w:tabs>
        <w:rPr>
          <w:rFonts w:ascii="Calibri" w:hAnsi="Calibri"/>
        </w:rPr>
      </w:pPr>
    </w:p>
    <w:p w14:paraId="46D5DC78" w14:textId="77777777" w:rsidR="00786D26" w:rsidRPr="00BC1E29" w:rsidRDefault="00786D26" w:rsidP="00075B8A">
      <w:pPr>
        <w:pStyle w:val="Header"/>
        <w:tabs>
          <w:tab w:val="clear" w:pos="4320"/>
          <w:tab w:val="clear" w:pos="8640"/>
          <w:tab w:val="left" w:pos="360"/>
        </w:tabs>
        <w:rPr>
          <w:rFonts w:ascii="Calibri" w:hAnsi="Calibri"/>
          <w:sz w:val="24"/>
          <w:szCs w:val="2"/>
        </w:rPr>
        <w:sectPr w:rsidR="00786D26" w:rsidRPr="00BC1E29" w:rsidSect="006F67A3">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6D5DC7A" w14:textId="254E5603" w:rsidR="00786D26" w:rsidRPr="003A5CA5" w:rsidRDefault="00A73849" w:rsidP="003A5CA5">
      <w:pPr>
        <w:jc w:val="center"/>
        <w:rPr>
          <w:rFonts w:asciiTheme="minorHAnsi" w:hAnsiTheme="minorHAnsi"/>
          <w:b/>
        </w:rPr>
      </w:pPr>
      <w:r>
        <w:rPr>
          <w:rFonts w:asciiTheme="minorHAnsi" w:hAnsiTheme="minorHAnsi"/>
          <w:b/>
        </w:rPr>
        <w:t>CF2R-</w:t>
      </w:r>
      <w:r w:rsidR="00786D26" w:rsidRPr="003A5CA5">
        <w:rPr>
          <w:rFonts w:asciiTheme="minorHAnsi" w:hAnsiTheme="minorHAnsi"/>
          <w:b/>
        </w:rPr>
        <w:t>MCH-25b</w:t>
      </w:r>
      <w:r>
        <w:rPr>
          <w:rFonts w:asciiTheme="minorHAnsi" w:hAnsiTheme="minorHAnsi"/>
          <w:b/>
        </w:rPr>
        <w:t>-H User Instructions</w:t>
      </w:r>
    </w:p>
    <w:p w14:paraId="46D5DC7B" w14:textId="77777777" w:rsidR="00786D26" w:rsidRPr="00BC1E29" w:rsidRDefault="00786D26" w:rsidP="00272FAE">
      <w:pPr>
        <w:rPr>
          <w:rFonts w:asciiTheme="minorHAnsi" w:hAnsiTheme="minorHAnsi"/>
        </w:rPr>
      </w:pPr>
    </w:p>
    <w:p w14:paraId="46D5DC7C" w14:textId="49467F64" w:rsidR="00BB7509" w:rsidRPr="003A5CA5" w:rsidRDefault="00BB7509" w:rsidP="00BB7509">
      <w:pPr>
        <w:rPr>
          <w:rFonts w:asciiTheme="minorHAnsi" w:hAnsiTheme="minorHAnsi"/>
          <w:b/>
        </w:rPr>
      </w:pPr>
      <w:r w:rsidRPr="003A5CA5">
        <w:rPr>
          <w:rFonts w:asciiTheme="minorHAnsi" w:hAnsiTheme="minorHAnsi"/>
          <w:b/>
        </w:rPr>
        <w:t>Section A. System Information</w:t>
      </w:r>
    </w:p>
    <w:p w14:paraId="46D5DC7E"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7F"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0"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1"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2"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3"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4"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46D5DC85" w14:textId="0831A7F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026F5ACA" w14:textId="22037CCD" w:rsidR="00C417BF" w:rsidRDefault="00C417BF" w:rsidP="00BB7509">
      <w:pPr>
        <w:pStyle w:val="ListParagraph"/>
        <w:numPr>
          <w:ilvl w:val="0"/>
          <w:numId w:val="12"/>
        </w:numPr>
        <w:rPr>
          <w:rFonts w:asciiTheme="minorHAnsi" w:hAnsiTheme="minorHAnsi"/>
        </w:rPr>
      </w:pPr>
      <w:r>
        <w:rPr>
          <w:rFonts w:asciiTheme="minorHAnsi" w:hAnsiTheme="minorHAnsi"/>
        </w:rPr>
        <w:t>If applicable, a liquid line filter direr shall be installed according to the manufacturer’s specifications.</w:t>
      </w:r>
    </w:p>
    <w:p w14:paraId="46D5DC86"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46D5DC87" w14:textId="3457B5A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 xml:space="preserve">Select the appropriate choice regarding whether this system has a </w:t>
      </w:r>
      <w:r w:rsidR="00FB46A7">
        <w:rPr>
          <w:rFonts w:asciiTheme="minorHAnsi" w:hAnsiTheme="minorHAnsi"/>
        </w:rPr>
        <w:t>Fault Indicator Display</w:t>
      </w:r>
      <w:r w:rsidRPr="00120E9A">
        <w:rPr>
          <w:rFonts w:asciiTheme="minorHAnsi" w:hAnsiTheme="minorHAnsi"/>
        </w:rPr>
        <w:t xml:space="preserve"> (</w:t>
      </w:r>
      <w:r w:rsidR="00FB46A7">
        <w:rPr>
          <w:rFonts w:asciiTheme="minorHAnsi" w:hAnsiTheme="minorHAnsi"/>
        </w:rPr>
        <w:t>FID</w:t>
      </w:r>
      <w:r w:rsidRPr="00120E9A">
        <w:rPr>
          <w:rFonts w:asciiTheme="minorHAnsi" w:hAnsiTheme="minorHAnsi"/>
        </w:rPr>
        <w:t xml:space="preserve">). Qualifying </w:t>
      </w:r>
      <w:r w:rsidR="00FB46A7">
        <w:rPr>
          <w:rFonts w:asciiTheme="minorHAnsi" w:hAnsiTheme="minorHAnsi"/>
        </w:rPr>
        <w:t>FID</w:t>
      </w:r>
      <w:r w:rsidRPr="00120E9A">
        <w:rPr>
          <w:rFonts w:asciiTheme="minorHAnsi" w:hAnsiTheme="minorHAnsi"/>
        </w:rPr>
        <w:t xml:space="preserve">’s may exempt a system from HERS refrigerant charge verification. </w:t>
      </w:r>
      <w:r w:rsidR="00FB46A7">
        <w:rPr>
          <w:rFonts w:asciiTheme="minorHAnsi" w:hAnsiTheme="minorHAnsi"/>
        </w:rPr>
        <w:t>FID</w:t>
      </w:r>
      <w:r w:rsidRPr="00120E9A">
        <w:rPr>
          <w:rFonts w:asciiTheme="minorHAnsi" w:hAnsiTheme="minorHAnsi"/>
        </w:rPr>
        <w:t xml:space="preserve">’s are described in Joint Appendix JA6.1.  Qualifying </w:t>
      </w:r>
      <w:r w:rsidR="00FB46A7">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FB46A7">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FB46A7">
        <w:rPr>
          <w:rFonts w:asciiTheme="minorHAnsi" w:hAnsiTheme="minorHAnsi"/>
        </w:rPr>
        <w:t>FID</w:t>
      </w:r>
      <w:r>
        <w:rPr>
          <w:rFonts w:asciiTheme="minorHAnsi" w:hAnsiTheme="minorHAnsi"/>
        </w:rPr>
        <w:t xml:space="preserve"> is required. Other requirements may also be triggered.</w:t>
      </w:r>
    </w:p>
    <w:p w14:paraId="46D5DC88" w14:textId="6ADEA581"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46D5DC89" w14:textId="262F4A5F"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46D5DC8A"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46D5DC8B"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Select the refrigerant charge verification method used from the choices provided:</w:t>
      </w:r>
    </w:p>
    <w:p w14:paraId="46D5DC8C" w14:textId="69C097C8"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Superheat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46D5DC8D" w14:textId="3B513056"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Subcooling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46D5DC8E" w14:textId="7A01B752"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 xml:space="preserve">Weigh-in; </w:t>
      </w:r>
      <w:r w:rsidR="00A73849">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46D5DC8F" w14:textId="1758DF4E"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Winter Setup (applicable when outdoor temperature is &lt; 55</w:t>
      </w:r>
      <w:r w:rsidR="0016080B">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16080B">
        <w:rPr>
          <w:rFonts w:asciiTheme="minorHAnsi" w:hAnsiTheme="minorHAnsi"/>
        </w:rPr>
        <w:t>°F</w:t>
      </w:r>
      <w:r w:rsidRPr="00120E9A">
        <w:rPr>
          <w:rFonts w:asciiTheme="minorHAnsi" w:hAnsiTheme="minorHAnsi"/>
        </w:rPr>
        <w:t xml:space="preserve"> and 55</w:t>
      </w:r>
      <w:r w:rsidR="0016080B">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46D5DC90" w14:textId="76B75AD9"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46D5DC91" w14:textId="7325359C"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46D5DC92" w14:textId="17E8CC4D"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 xml:space="preserve">The Group Sampling status is automatically displayed based on the input results of </w:t>
      </w:r>
      <w:r w:rsidR="00940D5E">
        <w:rPr>
          <w:rFonts w:asciiTheme="minorHAnsi" w:hAnsiTheme="minorHAnsi"/>
        </w:rPr>
        <w:t>A15</w:t>
      </w:r>
      <w:r w:rsidRPr="00120E9A">
        <w:rPr>
          <w:rFonts w:asciiTheme="minorHAnsi" w:hAnsiTheme="minorHAnsi"/>
        </w:rPr>
        <w:t xml:space="preserve"> and </w:t>
      </w:r>
      <w:r w:rsidR="00940D5E">
        <w:rPr>
          <w:rFonts w:asciiTheme="minorHAnsi" w:hAnsiTheme="minorHAnsi"/>
        </w:rPr>
        <w:t>A16</w:t>
      </w:r>
      <w:r w:rsidRPr="00120E9A">
        <w:rPr>
          <w:rFonts w:asciiTheme="minorHAnsi" w:hAnsiTheme="minorHAnsi"/>
        </w:rPr>
        <w:t>. Group Sampling procedures are detailed Residential Appendix RA2.3.</w:t>
      </w:r>
    </w:p>
    <w:p w14:paraId="46D5DC93" w14:textId="77777777" w:rsidR="00BB7509" w:rsidRPr="00120E9A" w:rsidRDefault="00BB7509" w:rsidP="00BB7509">
      <w:pPr>
        <w:rPr>
          <w:rFonts w:asciiTheme="minorHAnsi" w:hAnsiTheme="minorHAnsi"/>
        </w:rPr>
      </w:pPr>
    </w:p>
    <w:p w14:paraId="46D5DC94" w14:textId="77777777" w:rsidR="00BB7509" w:rsidRPr="003A5CA5" w:rsidRDefault="00BB7509" w:rsidP="00BB7509">
      <w:pPr>
        <w:rPr>
          <w:rFonts w:asciiTheme="minorHAnsi" w:hAnsiTheme="minorHAnsi"/>
          <w:b/>
        </w:rPr>
      </w:pPr>
      <w:r w:rsidRPr="003A5CA5">
        <w:rPr>
          <w:rFonts w:asciiTheme="minorHAnsi" w:hAnsiTheme="minorHAnsi"/>
          <w:b/>
        </w:rPr>
        <w:t>Section B. Metering Device Verification</w:t>
      </w:r>
    </w:p>
    <w:p w14:paraId="46D5DC96" w14:textId="291DB616"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940D5E">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46D5DC97" w14:textId="48D429CC"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46D5DC98" w14:textId="77777777" w:rsidR="00BB7509" w:rsidRPr="00120E9A" w:rsidRDefault="00BB7509" w:rsidP="00BB7509">
      <w:pPr>
        <w:rPr>
          <w:rFonts w:asciiTheme="minorHAnsi" w:hAnsiTheme="minorHAnsi"/>
        </w:rPr>
      </w:pPr>
    </w:p>
    <w:p w14:paraId="46D5DC99" w14:textId="77777777" w:rsidR="00BB7509" w:rsidRPr="003A5CA5" w:rsidRDefault="00BB7509" w:rsidP="00BB7509">
      <w:pPr>
        <w:rPr>
          <w:rFonts w:asciiTheme="minorHAnsi" w:hAnsiTheme="minorHAnsi"/>
          <w:b/>
        </w:rPr>
      </w:pPr>
      <w:r w:rsidRPr="003A5CA5">
        <w:rPr>
          <w:rFonts w:asciiTheme="minorHAnsi" w:hAnsiTheme="minorHAnsi"/>
          <w:b/>
        </w:rPr>
        <w:t>Section C. Instrument Calibration</w:t>
      </w:r>
    </w:p>
    <w:p w14:paraId="46D5DC9B" w14:textId="73DF28C7"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16080B">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46D5DC9C" w14:textId="458CABC4"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46D5DC9D" w14:textId="532C62BD"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E" w14:textId="68D4BDA8"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F" w14:textId="77777777" w:rsidR="00BB7509" w:rsidRPr="00120E9A" w:rsidRDefault="00BB7509" w:rsidP="00BB7509">
      <w:pPr>
        <w:pStyle w:val="ListParagraph"/>
        <w:rPr>
          <w:rFonts w:asciiTheme="minorHAnsi" w:hAnsiTheme="minorHAnsi"/>
        </w:rPr>
      </w:pPr>
    </w:p>
    <w:p w14:paraId="46D5DCA0" w14:textId="5BC5F11B" w:rsidR="00BB7509" w:rsidRPr="003A5CA5" w:rsidRDefault="00BB7509" w:rsidP="00BB7509">
      <w:pPr>
        <w:rPr>
          <w:rFonts w:asciiTheme="minorHAnsi" w:hAnsiTheme="minorHAnsi"/>
          <w:b/>
        </w:rPr>
      </w:pPr>
      <w:r w:rsidRPr="003A5CA5">
        <w:rPr>
          <w:rFonts w:asciiTheme="minorHAnsi" w:hAnsiTheme="minorHAnsi"/>
          <w:b/>
        </w:rPr>
        <w:t>Section D. Measurement Access Hole (MAH) Verification</w:t>
      </w:r>
    </w:p>
    <w:p w14:paraId="46D5DCA2" w14:textId="447CBD6F" w:rsidR="00BB7509" w:rsidRPr="00120E9A" w:rsidRDefault="00BB7509" w:rsidP="00BB7509">
      <w:pPr>
        <w:pStyle w:val="ListParagraph"/>
        <w:numPr>
          <w:ilvl w:val="0"/>
          <w:numId w:val="13"/>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46D5DCA3" w14:textId="77777777" w:rsidR="00BB7509" w:rsidRDefault="00BB7509" w:rsidP="00BB7509">
      <w:pPr>
        <w:rPr>
          <w:rFonts w:asciiTheme="minorHAnsi" w:hAnsiTheme="minorHAnsi"/>
        </w:rPr>
      </w:pPr>
    </w:p>
    <w:p w14:paraId="46D5DCA4" w14:textId="0EE6B670" w:rsidR="00BB7509" w:rsidRPr="003A5CA5" w:rsidRDefault="00BB7509" w:rsidP="00BB7509">
      <w:pPr>
        <w:rPr>
          <w:rFonts w:asciiTheme="minorHAnsi" w:hAnsiTheme="minorHAnsi"/>
          <w:b/>
        </w:rPr>
      </w:pPr>
      <w:r w:rsidRPr="003A5CA5">
        <w:rPr>
          <w:rFonts w:asciiTheme="minorHAnsi" w:hAnsiTheme="minorHAnsi"/>
          <w:b/>
        </w:rPr>
        <w:t>Section E. Minimum System Airflow Rate Verification</w:t>
      </w:r>
    </w:p>
    <w:p w14:paraId="46D5DCA6" w14:textId="33BC242D"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information given in </w:t>
      </w:r>
      <w:r w:rsidR="00940D5E">
        <w:rPr>
          <w:rFonts w:asciiTheme="minorHAnsi" w:hAnsiTheme="minorHAnsi"/>
        </w:rPr>
        <w:t>A10</w:t>
      </w:r>
      <w:r w:rsidRPr="00120E9A">
        <w:rPr>
          <w:rFonts w:asciiTheme="minorHAnsi" w:hAnsiTheme="minorHAnsi"/>
        </w:rPr>
        <w:t>. This is the target minimum system airflow required for the system being verified.</w:t>
      </w:r>
    </w:p>
    <w:p w14:paraId="46D5DCA7" w14:textId="29E46A34"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46D5DCA9" w14:textId="77777777" w:rsidR="00BB7509" w:rsidRPr="00BC1E29" w:rsidRDefault="00BB7509" w:rsidP="00BB7509">
      <w:pPr>
        <w:rPr>
          <w:rFonts w:asciiTheme="minorHAnsi" w:hAnsiTheme="minorHAnsi"/>
        </w:rPr>
      </w:pPr>
    </w:p>
    <w:p w14:paraId="46D5DCAA" w14:textId="3ACB12CD" w:rsidR="00BB7509" w:rsidRPr="003A5CA5" w:rsidRDefault="00B60D81" w:rsidP="00BB7509">
      <w:pPr>
        <w:rPr>
          <w:rFonts w:asciiTheme="minorHAnsi" w:hAnsiTheme="minorHAnsi"/>
          <w:b/>
        </w:rPr>
      </w:pPr>
      <w:r>
        <w:rPr>
          <w:rFonts w:asciiTheme="minorHAnsi" w:hAnsiTheme="minorHAnsi"/>
          <w:b/>
        </w:rPr>
        <w:br w:type="page"/>
      </w:r>
      <w:r w:rsidR="00BB7509" w:rsidRPr="003A5CA5">
        <w:rPr>
          <w:rFonts w:asciiTheme="minorHAnsi" w:hAnsiTheme="minorHAnsi"/>
          <w:b/>
        </w:rPr>
        <w:t>Section F. Subcooling Charge Verification Method – Data Collection</w:t>
      </w:r>
    </w:p>
    <w:p w14:paraId="46D5DCAC" w14:textId="37FAEE0C"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 xml:space="preserve">Measure and record the lowest return air dry-bulb temperature that occurred during the refrigerant charge procedure in </w:t>
      </w:r>
      <w:r w:rsidR="0016080B">
        <w:rPr>
          <w:rFonts w:asciiTheme="minorHAnsi" w:hAnsiTheme="minorHAnsi"/>
        </w:rPr>
        <w:t>°</w:t>
      </w:r>
      <w:r w:rsidRPr="00BC1E29">
        <w:rPr>
          <w:rFonts w:asciiTheme="minorHAnsi" w:hAnsiTheme="minorHAnsi"/>
        </w:rPr>
        <w:t>F. This temperature must remain above 70</w:t>
      </w:r>
      <w:r w:rsidR="0016080B">
        <w:rPr>
          <w:rFonts w:asciiTheme="minorHAnsi" w:hAnsiTheme="minorHAnsi"/>
        </w:rPr>
        <w:t>°</w:t>
      </w:r>
      <w:r w:rsidRPr="00BC1E29">
        <w:rPr>
          <w:rFonts w:asciiTheme="minorHAnsi" w:hAnsiTheme="minorHAnsi"/>
        </w:rPr>
        <w:t>F during the verification procedure. This requirement is detailed in Residential Appendix RA3.2.2.5.</w:t>
      </w:r>
    </w:p>
    <w:p w14:paraId="46D5DCAD" w14:textId="1C6AFAD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condenser air dry-bulb temperature (T</w:t>
      </w:r>
      <w:r w:rsidRPr="00BC1E29">
        <w:rPr>
          <w:rFonts w:asciiTheme="minorHAnsi" w:hAnsiTheme="minorHAnsi"/>
          <w:vertAlign w:val="subscript"/>
        </w:rPr>
        <w:t>condenser</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value must be at least 55</w:t>
      </w:r>
      <w:r w:rsidR="0016080B">
        <w:rPr>
          <w:rFonts w:asciiTheme="minorHAnsi" w:hAnsiTheme="minorHAnsi"/>
        </w:rPr>
        <w:t>°</w:t>
      </w:r>
      <w:r w:rsidRPr="00BC1E29">
        <w:rPr>
          <w:rFonts w:asciiTheme="minorHAnsi" w:hAnsiTheme="minorHAnsi"/>
        </w:rPr>
        <w:t>F and no more than 115</w:t>
      </w:r>
      <w:r w:rsidR="0016080B">
        <w:rPr>
          <w:rFonts w:asciiTheme="minorHAnsi" w:hAnsiTheme="minorHAnsi"/>
        </w:rPr>
        <w:t>°</w:t>
      </w:r>
      <w:r w:rsidRPr="00BC1E29">
        <w:rPr>
          <w:rFonts w:asciiTheme="minorHAnsi" w:hAnsiTheme="minorHAnsi"/>
        </w:rPr>
        <w:t>F to use the Subcooling Charge Verification Method.</w:t>
      </w:r>
    </w:p>
    <w:p w14:paraId="46D5DCAE" w14:textId="4C926193"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If a value less than 55</w:t>
      </w:r>
      <w:r w:rsidR="0016080B">
        <w:rPr>
          <w:rFonts w:asciiTheme="minorHAnsi" w:hAnsiTheme="minorHAnsi"/>
        </w:rPr>
        <w:t>°</w:t>
      </w:r>
      <w:r w:rsidRPr="00BC1E29">
        <w:rPr>
          <w:rFonts w:asciiTheme="minorHAnsi" w:hAnsiTheme="minorHAnsi"/>
        </w:rPr>
        <w:t>F or greater than 115</w:t>
      </w:r>
      <w:r w:rsidR="0016080B">
        <w:rPr>
          <w:rFonts w:asciiTheme="minorHAnsi" w:hAnsiTheme="minorHAnsi"/>
        </w:rPr>
        <w:t>°</w:t>
      </w:r>
      <w:r w:rsidRPr="00BC1E29">
        <w:rPr>
          <w:rFonts w:asciiTheme="minorHAnsi" w:hAnsiTheme="minorHAnsi"/>
        </w:rPr>
        <w:t>F is entered in F02 the Subcooling Method cannot be used.</w:t>
      </w:r>
    </w:p>
    <w:p w14:paraId="46D5DCAF" w14:textId="26B629C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temperature (T</w:t>
      </w:r>
      <w:r w:rsidRPr="00BC1E29">
        <w:rPr>
          <w:rFonts w:asciiTheme="minorHAnsi" w:hAnsiTheme="minorHAnsi"/>
          <w:vertAlign w:val="subscript"/>
        </w:rPr>
        <w:t>liquid</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subcool temperature.</w:t>
      </w:r>
    </w:p>
    <w:p w14:paraId="46D5DCB0" w14:textId="356DAE4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pressure (P</w:t>
      </w:r>
      <w:r w:rsidRPr="00BC1E29">
        <w:rPr>
          <w:rFonts w:asciiTheme="minorHAnsi" w:hAnsiTheme="minorHAnsi"/>
          <w:vertAlign w:val="subscript"/>
        </w:rPr>
        <w:t>liquid</w:t>
      </w:r>
      <w:r w:rsidRPr="00BC1E29">
        <w:rPr>
          <w:rFonts w:asciiTheme="minorHAnsi" w:hAnsiTheme="minorHAnsi"/>
        </w:rPr>
        <w:t>) in psig. This procedure is detailed in RA3.2.2.5. This value is used to determine the condenser saturation temperature (T</w:t>
      </w:r>
      <w:r w:rsidRPr="00BC1E29">
        <w:rPr>
          <w:rFonts w:asciiTheme="minorHAnsi" w:hAnsiTheme="minorHAnsi"/>
          <w:vertAlign w:val="subscript"/>
        </w:rPr>
        <w:t>condenser,sat</w:t>
      </w:r>
      <w:r w:rsidRPr="00BC1E29">
        <w:rPr>
          <w:rFonts w:asciiTheme="minorHAnsi" w:hAnsiTheme="minorHAnsi"/>
        </w:rPr>
        <w:t xml:space="preserve">) from a pressure temperature chart for the appropriate refrigerant (can be internal to a digital gauge), which is entered into F06. </w:t>
      </w:r>
    </w:p>
    <w:p w14:paraId="46D5DCB1" w14:textId="305E820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the condenser saturation temperature (T</w:t>
      </w:r>
      <w:r w:rsidRPr="00BC1E29">
        <w:rPr>
          <w:rFonts w:asciiTheme="minorHAnsi" w:hAnsiTheme="minorHAnsi"/>
          <w:vertAlign w:val="subscript"/>
        </w:rPr>
        <w:t>condenser,sat</w:t>
      </w:r>
      <w:r w:rsidRPr="00BC1E29">
        <w:rPr>
          <w:rFonts w:asciiTheme="minorHAnsi" w:hAnsiTheme="minorHAnsi"/>
        </w:rPr>
        <w:t xml:space="preserve">) from the digital gauge or a separate pressure-temperature chart that corresponds to the liquid line pressure entered in F05, in </w:t>
      </w:r>
      <w:r w:rsidR="0016080B">
        <w:rPr>
          <w:rFonts w:asciiTheme="minorHAnsi" w:hAnsiTheme="minorHAnsi"/>
        </w:rPr>
        <w:t>°</w:t>
      </w:r>
      <w:r w:rsidRPr="00BC1E29">
        <w:rPr>
          <w:rFonts w:asciiTheme="minorHAnsi" w:hAnsiTheme="minorHAnsi"/>
        </w:rPr>
        <w:t>F.</w:t>
      </w:r>
    </w:p>
    <w:p w14:paraId="46D5DCB2" w14:textId="4BD3BBFF"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Measured Subcooling is automatically calculated as the difference between the liquid line temperature (F04) and the condenser saturation temperature (F06)</w:t>
      </w:r>
    </w:p>
    <w:p w14:paraId="46D5DCB3" w14:textId="1E0ACC1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46D5DCB4" w14:textId="1D885649"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System passes Subcooling method when F08 is within plus or minus 5</w:t>
      </w:r>
      <w:r w:rsidR="0016080B">
        <w:rPr>
          <w:rFonts w:asciiTheme="minorHAnsi" w:hAnsiTheme="minorHAnsi"/>
        </w:rPr>
        <w:t>°F</w:t>
      </w:r>
      <w:r w:rsidRPr="00BC1E29">
        <w:rPr>
          <w:rFonts w:asciiTheme="minorHAnsi" w:hAnsiTheme="minorHAnsi"/>
        </w:rPr>
        <w:t xml:space="preserve"> of F07.</w:t>
      </w:r>
    </w:p>
    <w:p w14:paraId="46D5DCB5" w14:textId="77777777" w:rsidR="00BB7509" w:rsidRPr="00BC1E29" w:rsidRDefault="00BB7509" w:rsidP="00BB7509">
      <w:pPr>
        <w:rPr>
          <w:rFonts w:asciiTheme="minorHAnsi" w:hAnsiTheme="minorHAnsi"/>
        </w:rPr>
      </w:pPr>
    </w:p>
    <w:p w14:paraId="46D5DCB6" w14:textId="77777777" w:rsidR="00BB7509" w:rsidRPr="003A5CA5" w:rsidRDefault="00BB7509" w:rsidP="00BB7509">
      <w:pPr>
        <w:rPr>
          <w:rFonts w:asciiTheme="minorHAnsi" w:hAnsiTheme="minorHAnsi"/>
          <w:b/>
        </w:rPr>
      </w:pPr>
      <w:r w:rsidRPr="003A5CA5">
        <w:rPr>
          <w:rFonts w:asciiTheme="minorHAnsi" w:hAnsiTheme="minorHAnsi"/>
          <w:b/>
        </w:rPr>
        <w:t>Section G. Metering Device Verification</w:t>
      </w:r>
    </w:p>
    <w:p w14:paraId="46D5DCB8" w14:textId="1262EA3E"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temperature (T</w:t>
      </w:r>
      <w:r w:rsidRPr="00BC1E29">
        <w:rPr>
          <w:rFonts w:asciiTheme="minorHAnsi" w:hAnsiTheme="minorHAnsi"/>
          <w:vertAlign w:val="subscript"/>
        </w:rPr>
        <w:t>suction</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superheat.</w:t>
      </w:r>
    </w:p>
    <w:p w14:paraId="46D5DCB9" w14:textId="77C0F714"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pressure (P</w:t>
      </w:r>
      <w:r w:rsidRPr="00BC1E29">
        <w:rPr>
          <w:rFonts w:asciiTheme="minorHAnsi" w:hAnsiTheme="minorHAnsi"/>
          <w:vertAlign w:val="subscript"/>
        </w:rPr>
        <w:t>suction</w:t>
      </w:r>
      <w:r w:rsidRPr="00BC1E29">
        <w:rPr>
          <w:rFonts w:asciiTheme="minorHAnsi" w:hAnsiTheme="minorHAnsi"/>
        </w:rPr>
        <w:t>) in psig. This procedure is detailed in RA3.2.2.5. This value is used to determine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a pressure temperature chart for the appropriate refrigerant (can be internal to a digital gauge), which is entered into G03. </w:t>
      </w:r>
    </w:p>
    <w:p w14:paraId="46D5DCBA" w14:textId="16A253F6"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Enter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the digital gauge or a separate pressure-temperature chart that corresponds to the suction line pressure entered in G02, in </w:t>
      </w:r>
      <w:r w:rsidR="0016080B">
        <w:rPr>
          <w:rFonts w:asciiTheme="minorHAnsi" w:hAnsiTheme="minorHAnsi"/>
        </w:rPr>
        <w:t>°</w:t>
      </w:r>
      <w:r w:rsidRPr="00BC1E29">
        <w:rPr>
          <w:rFonts w:asciiTheme="minorHAnsi" w:hAnsiTheme="minorHAnsi"/>
        </w:rPr>
        <w:t>F.</w:t>
      </w:r>
    </w:p>
    <w:p w14:paraId="46D5DCBB" w14:textId="65679BAD"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Measured superheat is automatically calculated as the difference between the suction line temperature (G01) and the evaporator saturation temperature (G03)</w:t>
      </w:r>
    </w:p>
    <w:p w14:paraId="46D5DCBC" w14:textId="52CC2B6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This row checks the CEC requirement.</w:t>
      </w:r>
    </w:p>
    <w:p w14:paraId="46D5DCBD" w14:textId="7DAA6D1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If the manufacturer’s target superheat for ensuring proper metering device operation is known, it supersedes the CEC requirement of being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If “Yes, documentation to be provided upon request.” is selected, the installer should be prepared to provide documentation for the target values used.</w:t>
      </w:r>
    </w:p>
    <w:p w14:paraId="46D5DCBE" w14:textId="419E02E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If “Yes, documentation to be provided upon request.” is selected in G06, the installer should be prepared to provide documentation for the target values used.</w:t>
      </w:r>
    </w:p>
    <w:p w14:paraId="46D5DCBF" w14:textId="77777777" w:rsidR="00BB7509" w:rsidRPr="00BC1E29" w:rsidRDefault="00BB7509" w:rsidP="00BB7509">
      <w:pPr>
        <w:rPr>
          <w:rFonts w:asciiTheme="minorHAnsi" w:hAnsiTheme="minorHAnsi"/>
        </w:rPr>
      </w:pPr>
    </w:p>
    <w:p w14:paraId="46D5DCC0" w14:textId="65E2AC43" w:rsidR="00BB7509" w:rsidRPr="003A5CA5" w:rsidRDefault="00BB7509" w:rsidP="00BB7509">
      <w:pPr>
        <w:rPr>
          <w:rFonts w:asciiTheme="minorHAnsi" w:hAnsiTheme="minorHAnsi"/>
          <w:b/>
        </w:rPr>
      </w:pPr>
      <w:r w:rsidRPr="003A5CA5">
        <w:rPr>
          <w:rFonts w:asciiTheme="minorHAnsi" w:hAnsiTheme="minorHAnsi"/>
          <w:b/>
        </w:rPr>
        <w:t xml:space="preserve">Section H. Verification of </w:t>
      </w:r>
      <w:r w:rsidR="00FB46A7">
        <w:rPr>
          <w:rFonts w:asciiTheme="minorHAnsi" w:hAnsiTheme="minorHAnsi"/>
          <w:b/>
        </w:rPr>
        <w:t>Fault Indicator Display</w:t>
      </w:r>
    </w:p>
    <w:p w14:paraId="46D5DCC2" w14:textId="43F77DB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name or make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3" w14:textId="089E236F"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model number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4" w14:textId="35C1FFEA"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w:t>
      </w:r>
      <w:r w:rsidR="00FB46A7">
        <w:rPr>
          <w:rFonts w:asciiTheme="minorHAnsi" w:hAnsiTheme="minorHAnsi"/>
        </w:rPr>
        <w:t>FID</w:t>
      </w:r>
      <w:r w:rsidRPr="00BC1E29">
        <w:rPr>
          <w:rFonts w:asciiTheme="minorHAnsi" w:hAnsiTheme="minorHAnsi"/>
        </w:rPr>
        <w:t xml:space="preserve"> display module is mounted adjacent to thermostat that controls the system being verified. This requirement is detailed in Residential Appendix RA3.4.2.</w:t>
      </w:r>
    </w:p>
    <w:p w14:paraId="46D5DCC5" w14:textId="6E837C6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installed </w:t>
      </w:r>
      <w:r w:rsidR="00FB46A7">
        <w:rPr>
          <w:rFonts w:asciiTheme="minorHAnsi" w:hAnsiTheme="minorHAnsi"/>
        </w:rPr>
        <w:t>FID</w:t>
      </w:r>
      <w:r w:rsidRPr="00BC1E29">
        <w:rPr>
          <w:rFonts w:asciiTheme="minorHAnsi" w:hAnsiTheme="minorHAnsi"/>
        </w:rPr>
        <w:t xml:space="preserve"> is approved and appears the list of approved devices kept by the Commission. This requirement is detailed in Residential Appendix RA3.4.2.</w:t>
      </w:r>
    </w:p>
    <w:p w14:paraId="46D5DCC6" w14:textId="4547CDA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system has operated for at least 15 minutes and that they system is operating within acceptable parameters as specified by the </w:t>
      </w:r>
      <w:r w:rsidR="00FB46A7">
        <w:rPr>
          <w:rFonts w:asciiTheme="minorHAnsi" w:hAnsiTheme="minorHAnsi"/>
        </w:rPr>
        <w:t>FID</w:t>
      </w:r>
      <w:r w:rsidRPr="00BC1E29">
        <w:rPr>
          <w:rFonts w:asciiTheme="minorHAnsi" w:hAnsiTheme="minorHAnsi"/>
        </w:rPr>
        <w:t xml:space="preserve"> and equipment manufacturers. This requirement is detailed in Residential Appendix RA3.4.2.</w:t>
      </w:r>
    </w:p>
    <w:p w14:paraId="46D5DD15" w14:textId="77777777" w:rsidR="00786D26" w:rsidRPr="00BC1E29" w:rsidRDefault="00786D26" w:rsidP="00A728D9">
      <w:pPr>
        <w:rPr>
          <w:rFonts w:ascii="Calibri" w:hAnsi="Calibri"/>
          <w:sz w:val="24"/>
          <w:szCs w:val="2"/>
        </w:rPr>
      </w:pPr>
    </w:p>
    <w:p w14:paraId="46D5DD16" w14:textId="77777777" w:rsidR="00786D26" w:rsidRPr="00BC1E29" w:rsidRDefault="00786D26">
      <w:pPr>
        <w:rPr>
          <w:rFonts w:ascii="Calibri" w:hAnsi="Calibri"/>
          <w:sz w:val="24"/>
          <w:szCs w:val="2"/>
        </w:rPr>
        <w:sectPr w:rsidR="00786D26" w:rsidRPr="00BC1E29" w:rsidSect="006F67A3">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4"/>
        <w:gridCol w:w="5041"/>
        <w:gridCol w:w="5515"/>
      </w:tblGrid>
      <w:tr w:rsidR="00786D26" w:rsidRPr="00BC1E29" w14:paraId="46D5DD1B" w14:textId="77777777" w:rsidTr="00242D77">
        <w:trPr>
          <w:cantSplit/>
          <w:trHeight w:val="449"/>
        </w:trPr>
        <w:tc>
          <w:tcPr>
            <w:tcW w:w="5000" w:type="pct"/>
            <w:gridSpan w:val="3"/>
          </w:tcPr>
          <w:p w14:paraId="46D5DD19" w14:textId="01EC93DC" w:rsidR="00786D26" w:rsidRPr="00BC1E29" w:rsidRDefault="00786D26" w:rsidP="003A5CA5">
            <w:pPr>
              <w:rPr>
                <w:rFonts w:ascii="Calibri" w:hAnsi="Calibri"/>
                <w:b/>
              </w:rPr>
            </w:pPr>
            <w:r w:rsidRPr="00BC1E29">
              <w:rPr>
                <w:rFonts w:ascii="Calibri" w:hAnsi="Calibri"/>
                <w:b/>
              </w:rPr>
              <w:t>A. System Information</w:t>
            </w:r>
          </w:p>
          <w:p w14:paraId="46D5DD1A" w14:textId="77777777" w:rsidR="00786D26" w:rsidRPr="003A5CA5" w:rsidRDefault="00786D26" w:rsidP="003A5CA5">
            <w:pPr>
              <w:rPr>
                <w:rFonts w:ascii="Calibri" w:hAnsi="Calibri"/>
              </w:rPr>
            </w:pPr>
            <w:r w:rsidRPr="006F67A3">
              <w:rPr>
                <w:rFonts w:ascii="Calibri" w:hAnsi="Calibri"/>
                <w:sz w:val="18"/>
              </w:rPr>
              <w:t>Each system requiring refrigerant charge verification will be documented on a separate certificate.</w:t>
            </w:r>
          </w:p>
        </w:tc>
      </w:tr>
      <w:tr w:rsidR="00786D26" w:rsidRPr="00BC1E29" w14:paraId="46D5DD1F" w14:textId="77777777" w:rsidTr="00CA1A15">
        <w:trPr>
          <w:cantSplit/>
          <w:trHeight w:val="360"/>
        </w:trPr>
        <w:tc>
          <w:tcPr>
            <w:tcW w:w="215" w:type="pct"/>
            <w:vAlign w:val="center"/>
          </w:tcPr>
          <w:p w14:paraId="46D5DD1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01</w:t>
            </w:r>
          </w:p>
        </w:tc>
        <w:tc>
          <w:tcPr>
            <w:tcW w:w="2285" w:type="pct"/>
          </w:tcPr>
          <w:p w14:paraId="46D5DD1D" w14:textId="1C1DE166" w:rsidR="00786D26" w:rsidRPr="00BC1E29" w:rsidRDefault="00786D26" w:rsidP="00242D77">
            <w:pPr>
              <w:pStyle w:val="Header"/>
              <w:tabs>
                <w:tab w:val="clear" w:pos="4320"/>
                <w:tab w:val="clear" w:pos="8640"/>
              </w:tabs>
              <w:rPr>
                <w:rFonts w:ascii="Calibri" w:hAnsi="Calibri"/>
              </w:rPr>
            </w:pPr>
            <w:r w:rsidRPr="00BC1E29">
              <w:rPr>
                <w:rFonts w:ascii="Calibri" w:hAnsi="Calibri"/>
              </w:rPr>
              <w:t>System Identification or Name</w:t>
            </w:r>
          </w:p>
        </w:tc>
        <w:tc>
          <w:tcPr>
            <w:tcW w:w="2500" w:type="pct"/>
          </w:tcPr>
          <w:p w14:paraId="46D5DD1E"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 xml:space="preserve">&lt;&lt;auto filled text: referenced from MCH01&gt;&gt; </w:t>
            </w:r>
          </w:p>
        </w:tc>
      </w:tr>
      <w:tr w:rsidR="00786D26" w:rsidRPr="00BC1E29" w14:paraId="46D5DD23" w14:textId="77777777" w:rsidTr="00CA1A15">
        <w:trPr>
          <w:cantSplit/>
          <w:trHeight w:val="360"/>
        </w:trPr>
        <w:tc>
          <w:tcPr>
            <w:tcW w:w="215" w:type="pct"/>
            <w:vAlign w:val="center"/>
          </w:tcPr>
          <w:p w14:paraId="46D5DD2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02</w:t>
            </w:r>
          </w:p>
        </w:tc>
        <w:tc>
          <w:tcPr>
            <w:tcW w:w="2285" w:type="pct"/>
          </w:tcPr>
          <w:p w14:paraId="46D5DD21" w14:textId="415CD122" w:rsidR="00786D26" w:rsidRPr="00BC1E29" w:rsidRDefault="00786D26" w:rsidP="00242D77">
            <w:pPr>
              <w:pStyle w:val="Header"/>
              <w:tabs>
                <w:tab w:val="clear" w:pos="4320"/>
                <w:tab w:val="clear" w:pos="8640"/>
              </w:tabs>
              <w:rPr>
                <w:rFonts w:ascii="Calibri" w:hAnsi="Calibri"/>
              </w:rPr>
            </w:pPr>
            <w:r w:rsidRPr="00BC1E29">
              <w:rPr>
                <w:rFonts w:ascii="Calibri" w:hAnsi="Calibri"/>
              </w:rPr>
              <w:t>System Location or Area Served</w:t>
            </w:r>
          </w:p>
        </w:tc>
        <w:tc>
          <w:tcPr>
            <w:tcW w:w="2500" w:type="pct"/>
          </w:tcPr>
          <w:p w14:paraId="46D5DD2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7" w14:textId="77777777" w:rsidTr="00CA1A15">
        <w:trPr>
          <w:cantSplit/>
          <w:trHeight w:val="360"/>
        </w:trPr>
        <w:tc>
          <w:tcPr>
            <w:tcW w:w="215" w:type="pct"/>
            <w:vAlign w:val="center"/>
          </w:tcPr>
          <w:p w14:paraId="46D5DD2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03</w:t>
            </w:r>
          </w:p>
        </w:tc>
        <w:tc>
          <w:tcPr>
            <w:tcW w:w="2285" w:type="pct"/>
          </w:tcPr>
          <w:p w14:paraId="46D5DD25" w14:textId="20CFDF58"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ake or </w:t>
            </w:r>
            <w:r w:rsidR="00B60D81">
              <w:rPr>
                <w:rFonts w:ascii="Calibri" w:hAnsi="Calibri"/>
              </w:rPr>
              <w:t>B</w:t>
            </w:r>
            <w:r w:rsidRPr="00BC1E29">
              <w:rPr>
                <w:rFonts w:ascii="Calibri" w:hAnsi="Calibri"/>
              </w:rPr>
              <w:t>rand</w:t>
            </w:r>
          </w:p>
        </w:tc>
        <w:tc>
          <w:tcPr>
            <w:tcW w:w="2500" w:type="pct"/>
          </w:tcPr>
          <w:p w14:paraId="46D5DD26"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B" w14:textId="77777777" w:rsidTr="00CA1A15">
        <w:trPr>
          <w:cantSplit/>
          <w:trHeight w:val="360"/>
        </w:trPr>
        <w:tc>
          <w:tcPr>
            <w:tcW w:w="215" w:type="pct"/>
            <w:vAlign w:val="center"/>
          </w:tcPr>
          <w:p w14:paraId="46D5DD2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04</w:t>
            </w:r>
          </w:p>
        </w:tc>
        <w:tc>
          <w:tcPr>
            <w:tcW w:w="2285" w:type="pct"/>
          </w:tcPr>
          <w:p w14:paraId="46D5DD29" w14:textId="61B7EC36"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odel </w:t>
            </w:r>
            <w:r w:rsidR="00B60D81">
              <w:rPr>
                <w:rFonts w:ascii="Calibri" w:hAnsi="Calibri"/>
              </w:rPr>
              <w:t>N</w:t>
            </w:r>
            <w:r w:rsidRPr="00BC1E29">
              <w:rPr>
                <w:rFonts w:ascii="Calibri" w:hAnsi="Calibri"/>
              </w:rPr>
              <w:t>umber</w:t>
            </w:r>
          </w:p>
        </w:tc>
        <w:tc>
          <w:tcPr>
            <w:tcW w:w="2500" w:type="pct"/>
          </w:tcPr>
          <w:p w14:paraId="46D5DD2A"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F" w14:textId="77777777" w:rsidTr="00CA1A15">
        <w:trPr>
          <w:cantSplit/>
          <w:trHeight w:val="360"/>
        </w:trPr>
        <w:tc>
          <w:tcPr>
            <w:tcW w:w="215" w:type="pct"/>
            <w:vAlign w:val="center"/>
          </w:tcPr>
          <w:p w14:paraId="46D5DD2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05</w:t>
            </w:r>
          </w:p>
        </w:tc>
        <w:tc>
          <w:tcPr>
            <w:tcW w:w="2285" w:type="pct"/>
          </w:tcPr>
          <w:p w14:paraId="46D5DD2D" w14:textId="67EDCB20" w:rsidR="00786D26" w:rsidRPr="00BC1E29" w:rsidRDefault="00786D26" w:rsidP="00242D77">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D2E"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3" w14:textId="77777777" w:rsidTr="00CA1A15">
        <w:trPr>
          <w:cantSplit/>
          <w:trHeight w:val="360"/>
        </w:trPr>
        <w:tc>
          <w:tcPr>
            <w:tcW w:w="215" w:type="pct"/>
            <w:vAlign w:val="center"/>
          </w:tcPr>
          <w:p w14:paraId="46D5DD3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06</w:t>
            </w:r>
          </w:p>
        </w:tc>
        <w:tc>
          <w:tcPr>
            <w:tcW w:w="2285" w:type="pct"/>
          </w:tcPr>
          <w:p w14:paraId="46D5DD31" w14:textId="28967FF7"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S</w:t>
            </w:r>
            <w:r w:rsidRPr="00BC1E29">
              <w:rPr>
                <w:rFonts w:ascii="Calibri" w:hAnsi="Calibri"/>
              </w:rPr>
              <w:t xml:space="preserve">erial </w:t>
            </w:r>
            <w:r w:rsidR="00B60D81">
              <w:rPr>
                <w:rFonts w:ascii="Calibri" w:hAnsi="Calibri"/>
              </w:rPr>
              <w:t>N</w:t>
            </w:r>
            <w:r w:rsidRPr="00BC1E29">
              <w:rPr>
                <w:rFonts w:ascii="Calibri" w:hAnsi="Calibri"/>
              </w:rPr>
              <w:t>umber</w:t>
            </w:r>
          </w:p>
        </w:tc>
        <w:tc>
          <w:tcPr>
            <w:tcW w:w="2500" w:type="pct"/>
          </w:tcPr>
          <w:p w14:paraId="46D5DD3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7" w14:textId="77777777" w:rsidTr="00CA1A15">
        <w:trPr>
          <w:cantSplit/>
          <w:trHeight w:val="360"/>
        </w:trPr>
        <w:tc>
          <w:tcPr>
            <w:tcW w:w="215" w:type="pct"/>
            <w:vAlign w:val="center"/>
          </w:tcPr>
          <w:p w14:paraId="46D5DD3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07</w:t>
            </w:r>
          </w:p>
        </w:tc>
        <w:tc>
          <w:tcPr>
            <w:tcW w:w="2285" w:type="pct"/>
          </w:tcPr>
          <w:p w14:paraId="46D5DD35" w14:textId="30B7EB71" w:rsidR="00786D26" w:rsidRPr="00BC1E29" w:rsidRDefault="00786D26" w:rsidP="00242D77">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D36" w14:textId="57987EFA" w:rsidR="00786D26" w:rsidRPr="00BC1E29" w:rsidRDefault="00786D26" w:rsidP="00797FE1">
            <w:pPr>
              <w:pStyle w:val="Header"/>
              <w:tabs>
                <w:tab w:val="clear" w:pos="4320"/>
                <w:tab w:val="clear" w:pos="8640"/>
              </w:tabs>
              <w:spacing w:after="60"/>
              <w:rPr>
                <w:rFonts w:ascii="Calibri" w:hAnsi="Calibri"/>
              </w:rPr>
            </w:pPr>
            <w:r w:rsidRPr="00BC1E29">
              <w:rPr>
                <w:rFonts w:ascii="Calibri" w:hAnsi="Calibri"/>
              </w:rPr>
              <w:t xml:space="preserve">&lt;&lt;user select from list: </w:t>
            </w:r>
            <w:r w:rsidRPr="00BC1E29">
              <w:rPr>
                <w:rFonts w:ascii="Calibri" w:hAnsi="Calibri"/>
                <w:u w:val="single"/>
              </w:rPr>
              <w:t>R-22</w:t>
            </w:r>
            <w:r w:rsidRPr="00BC1E29">
              <w:rPr>
                <w:rFonts w:ascii="Calibri" w:hAnsi="Calibri"/>
              </w:rPr>
              <w:t xml:space="preserve">, or </w:t>
            </w:r>
            <w:r w:rsidRPr="00BC1E29">
              <w:rPr>
                <w:rFonts w:ascii="Calibri" w:hAnsi="Calibri"/>
                <w:u w:val="single"/>
              </w:rPr>
              <w:t>R-410A</w:t>
            </w:r>
            <w:r w:rsidRPr="00BC1E29">
              <w:rPr>
                <w:rFonts w:ascii="Calibri" w:hAnsi="Calibri"/>
              </w:rPr>
              <w:t xml:space="preserve">, or </w:t>
            </w:r>
            <w:r w:rsidRPr="00BC1E29">
              <w:rPr>
                <w:rFonts w:ascii="Calibri" w:hAnsi="Calibri"/>
                <w:u w:val="single"/>
              </w:rPr>
              <w:t>other</w:t>
            </w:r>
            <w:r w:rsidRPr="00BC1E29">
              <w:rPr>
                <w:rFonts w:ascii="Calibri" w:hAnsi="Calibri"/>
              </w:rPr>
              <w:t>&gt;&gt;</w:t>
            </w:r>
          </w:p>
        </w:tc>
      </w:tr>
      <w:tr w:rsidR="00786D26" w:rsidRPr="00BC1E29" w14:paraId="46D5DD3B" w14:textId="77777777" w:rsidTr="00CA1A15">
        <w:trPr>
          <w:cantSplit/>
          <w:trHeight w:val="360"/>
        </w:trPr>
        <w:tc>
          <w:tcPr>
            <w:tcW w:w="215" w:type="pct"/>
            <w:vAlign w:val="center"/>
          </w:tcPr>
          <w:p w14:paraId="46D5DD3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D39" w14:textId="1AD0172F" w:rsidR="00786D26" w:rsidRPr="00BC1E29" w:rsidRDefault="00786D26" w:rsidP="00242D77">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D3A" w14:textId="104C1324" w:rsidR="00786D26" w:rsidRPr="00BC1E29" w:rsidRDefault="00786D26" w:rsidP="00797FE1">
            <w:pPr>
              <w:spacing w:after="60"/>
              <w:rPr>
                <w:rFonts w:ascii="Calibri" w:hAnsi="Calibri"/>
              </w:rPr>
            </w:pPr>
            <w:r w:rsidRPr="00BC1E29">
              <w:rPr>
                <w:rFonts w:ascii="Calibri" w:hAnsi="Calibri"/>
              </w:rPr>
              <w:t>&lt;&lt;</w:t>
            </w:r>
            <w:r w:rsidR="00797FE1">
              <w:rPr>
                <w:rFonts w:ascii="Calibri" w:hAnsi="Calibri"/>
              </w:rPr>
              <w:t xml:space="preserve"> if A07 value = R-22 or R-410A then value in this field = N/A; elseif value in A07= other, then </w:t>
            </w:r>
            <w:r w:rsidRPr="00BC1E29">
              <w:rPr>
                <w:rFonts w:ascii="Calibri" w:hAnsi="Calibri"/>
              </w:rPr>
              <w:t>user input: text</w:t>
            </w:r>
            <w:r w:rsidR="00797FE1">
              <w:rPr>
                <w:rFonts w:ascii="Calibri" w:hAnsi="Calibri"/>
              </w:rPr>
              <w:t xml:space="preserve"> in this field to identify the refrigerant type</w:t>
            </w:r>
            <w:r w:rsidR="00797FE1" w:rsidRPr="00BC1E29" w:rsidDel="00797FE1">
              <w:rPr>
                <w:rFonts w:ascii="Calibri" w:hAnsi="Calibri"/>
              </w:rPr>
              <w:t xml:space="preserve"> </w:t>
            </w:r>
            <w:r w:rsidRPr="00BC1E29">
              <w:rPr>
                <w:rFonts w:ascii="Calibri" w:hAnsi="Calibri"/>
              </w:rPr>
              <w:t>&gt;&gt;</w:t>
            </w:r>
          </w:p>
        </w:tc>
      </w:tr>
      <w:tr w:rsidR="00C417BF" w:rsidRPr="00BC1E29" w14:paraId="3A650092" w14:textId="77777777" w:rsidTr="00CA1A15">
        <w:trPr>
          <w:cantSplit/>
          <w:trHeight w:val="360"/>
        </w:trPr>
        <w:tc>
          <w:tcPr>
            <w:tcW w:w="215" w:type="pct"/>
            <w:vAlign w:val="center"/>
          </w:tcPr>
          <w:p w14:paraId="211BFF58" w14:textId="05D81C64" w:rsidR="00C417BF" w:rsidRPr="00BC1E29" w:rsidRDefault="00C417BF" w:rsidP="00CA1A1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4A1F84F2" w14:textId="3C162457" w:rsidR="00C417BF" w:rsidRDefault="00C417BF" w:rsidP="00242D77">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63C17AC" w14:textId="6E45FA2A" w:rsidR="00C417BF" w:rsidRPr="00BC1E29" w:rsidRDefault="00C417BF" w:rsidP="00B51E20">
            <w:pPr>
              <w:spacing w:after="60"/>
              <w:rPr>
                <w:rFonts w:ascii="Calibri" w:hAnsi="Calibri"/>
              </w:rPr>
            </w:pPr>
            <w:r>
              <w:rPr>
                <w:rFonts w:ascii="Calibri" w:hAnsi="Calibri"/>
              </w:rPr>
              <w:t>&lt;&lt;user selects from list: Yes or NA&gt;&gt;</w:t>
            </w:r>
          </w:p>
        </w:tc>
      </w:tr>
      <w:tr w:rsidR="00786D26" w:rsidRPr="00BC1E29" w14:paraId="46D5DD3F" w14:textId="77777777" w:rsidTr="00CA1A15">
        <w:trPr>
          <w:cantSplit/>
          <w:trHeight w:val="360"/>
        </w:trPr>
        <w:tc>
          <w:tcPr>
            <w:tcW w:w="215" w:type="pct"/>
            <w:vAlign w:val="center"/>
          </w:tcPr>
          <w:p w14:paraId="46D5DD3C" w14:textId="6EA8C0CD" w:rsidR="00786D26" w:rsidRPr="00BC1E29" w:rsidRDefault="00C417BF" w:rsidP="00CA1A1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D3D" w14:textId="387CF546" w:rsidR="00786D26" w:rsidRPr="00BC1E29" w:rsidRDefault="00B51E20" w:rsidP="00242D77">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w:t>
            </w:r>
            <w:r w:rsidR="00786D26" w:rsidRPr="00BC1E29">
              <w:rPr>
                <w:rFonts w:ascii="Calibri" w:hAnsi="Calibri"/>
              </w:rPr>
              <w:t>Type</w:t>
            </w:r>
          </w:p>
        </w:tc>
        <w:tc>
          <w:tcPr>
            <w:tcW w:w="2500" w:type="pct"/>
            <w:vAlign w:val="center"/>
          </w:tcPr>
          <w:p w14:paraId="46D5DD3E" w14:textId="77777777" w:rsidR="00786D26" w:rsidRPr="00BC1E29" w:rsidRDefault="00786D26" w:rsidP="00B51E20">
            <w:pPr>
              <w:spacing w:after="60"/>
              <w:rPr>
                <w:rFonts w:ascii="Calibri" w:hAnsi="Calibri"/>
              </w:rPr>
            </w:pPr>
            <w:r w:rsidRPr="00BC1E29">
              <w:rPr>
                <w:rFonts w:ascii="Calibri" w:hAnsi="Calibri"/>
              </w:rPr>
              <w:t xml:space="preserve">&lt;&lt;user pick one from list: </w:t>
            </w:r>
            <w:r w:rsidRPr="00BC1E29">
              <w:rPr>
                <w:rFonts w:ascii="Calibri" w:hAnsi="Calibri"/>
                <w:u w:val="single"/>
              </w:rPr>
              <w:t>New</w:t>
            </w:r>
            <w:r w:rsidRPr="00BC1E29">
              <w:rPr>
                <w:rFonts w:ascii="Calibri" w:hAnsi="Calibri"/>
              </w:rPr>
              <w:t xml:space="preserve">; or </w:t>
            </w:r>
            <w:r w:rsidRPr="00BC1E29">
              <w:rPr>
                <w:rFonts w:ascii="Calibri" w:hAnsi="Calibri"/>
                <w:u w:val="single"/>
              </w:rPr>
              <w:t>Replacement</w:t>
            </w:r>
            <w:r w:rsidRPr="00BC1E29">
              <w:rPr>
                <w:rFonts w:ascii="Calibri" w:hAnsi="Calibri"/>
              </w:rPr>
              <w:t xml:space="preserve">; or </w:t>
            </w:r>
            <w:r w:rsidRPr="00BC1E29">
              <w:rPr>
                <w:rFonts w:ascii="Calibri" w:hAnsi="Calibri"/>
                <w:u w:val="single"/>
              </w:rPr>
              <w:t>Alteration</w:t>
            </w:r>
            <w:r w:rsidRPr="00BC1E29">
              <w:rPr>
                <w:rFonts w:ascii="Calibri" w:hAnsi="Calibri"/>
              </w:rPr>
              <w:t xml:space="preserve"> &gt;&gt;</w:t>
            </w:r>
          </w:p>
        </w:tc>
      </w:tr>
      <w:tr w:rsidR="00786D26" w:rsidRPr="00BC1E29" w14:paraId="46D5DD43" w14:textId="77777777" w:rsidTr="00CA1A15">
        <w:trPr>
          <w:cantSplit/>
          <w:trHeight w:val="360"/>
        </w:trPr>
        <w:tc>
          <w:tcPr>
            <w:tcW w:w="215" w:type="pct"/>
            <w:vAlign w:val="center"/>
          </w:tcPr>
          <w:p w14:paraId="46D5DD40" w14:textId="5AF96977" w:rsidR="00786D26" w:rsidRPr="00BC1E29" w:rsidRDefault="00C417BF" w:rsidP="00CA1A1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1EEF806B" w14:textId="786725D0" w:rsidR="00B60D81" w:rsidRDefault="00FB46A7" w:rsidP="00242D77">
            <w:pPr>
              <w:pStyle w:val="Header"/>
              <w:tabs>
                <w:tab w:val="clear" w:pos="4320"/>
                <w:tab w:val="clear" w:pos="8640"/>
              </w:tabs>
              <w:rPr>
                <w:rFonts w:ascii="Calibri" w:hAnsi="Calibri"/>
              </w:rPr>
            </w:pPr>
            <w:r>
              <w:rPr>
                <w:rFonts w:ascii="Calibri" w:hAnsi="Calibri"/>
              </w:rPr>
              <w:t>Fault Indicator Display</w:t>
            </w:r>
            <w:r w:rsidR="00786D26" w:rsidRPr="00BC1E29">
              <w:rPr>
                <w:rFonts w:ascii="Calibri" w:hAnsi="Calibri"/>
              </w:rPr>
              <w:t xml:space="preserve"> (</w:t>
            </w:r>
            <w:r>
              <w:rPr>
                <w:rFonts w:ascii="Calibri" w:hAnsi="Calibri"/>
              </w:rPr>
              <w:t>FID</w:t>
            </w:r>
            <w:r w:rsidR="00786D26" w:rsidRPr="00BC1E29">
              <w:rPr>
                <w:rFonts w:ascii="Calibri" w:hAnsi="Calibri"/>
              </w:rPr>
              <w:t>) Status</w:t>
            </w:r>
          </w:p>
          <w:p w14:paraId="46D5DD41" w14:textId="2822A708" w:rsidR="00786D26" w:rsidRPr="00BC1E29" w:rsidRDefault="00786D26" w:rsidP="00242D77">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D42" w14:textId="52B65735"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does not have a </w:t>
            </w:r>
            <w:r w:rsidR="00FB46A7">
              <w:rPr>
                <w:rFonts w:ascii="Calibri" w:hAnsi="Calibri"/>
                <w:u w:val="single"/>
              </w:rPr>
              <w:t>FID</w:t>
            </w:r>
            <w:r w:rsidRPr="00BC1E29">
              <w:rPr>
                <w:rFonts w:ascii="Calibri" w:hAnsi="Calibri"/>
                <w:u w:val="single"/>
              </w:rPr>
              <w:t xml:space="preserve"> device installed&gt;&gt;</w:t>
            </w:r>
          </w:p>
        </w:tc>
      </w:tr>
      <w:tr w:rsidR="00786D26" w:rsidRPr="00BC1E29" w14:paraId="46D5DD47" w14:textId="77777777" w:rsidTr="00CA1A15">
        <w:trPr>
          <w:cantSplit/>
          <w:trHeight w:val="360"/>
        </w:trPr>
        <w:tc>
          <w:tcPr>
            <w:tcW w:w="215" w:type="pct"/>
            <w:vAlign w:val="center"/>
          </w:tcPr>
          <w:p w14:paraId="46D5DD44" w14:textId="383C6844" w:rsidR="00786D26" w:rsidRPr="00BC1E29" w:rsidRDefault="00C417BF" w:rsidP="00CA1A1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D45" w14:textId="7E0A3AD4" w:rsidR="00786D26" w:rsidRPr="00BC1E29" w:rsidRDefault="00786D26" w:rsidP="00242D77">
            <w:pPr>
              <w:pStyle w:val="Header"/>
              <w:tabs>
                <w:tab w:val="clear" w:pos="4320"/>
                <w:tab w:val="clear" w:pos="8640"/>
              </w:tabs>
              <w:rPr>
                <w:rFonts w:ascii="Calibri" w:hAnsi="Calibri"/>
              </w:rPr>
            </w:pPr>
            <w:r w:rsidRPr="00BC1E29">
              <w:rPr>
                <w:rFonts w:ascii="Calibri" w:hAnsi="Calibri"/>
              </w:rPr>
              <w:t>Is the system of a type that the minimum airflow can be verified 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0924C369" w14:textId="37F593E8" w:rsidR="00A20CA7" w:rsidRDefault="00786D26" w:rsidP="00242D77">
            <w:pPr>
              <w:spacing w:after="60"/>
              <w:rPr>
                <w:rFonts w:ascii="Calibri" w:hAnsi="Calibri"/>
              </w:rPr>
            </w:pPr>
            <w:r w:rsidRPr="00BC1E29">
              <w:rPr>
                <w:rFonts w:ascii="Calibri" w:hAnsi="Calibri"/>
              </w:rPr>
              <w:t>&lt;&lt;</w:t>
            </w:r>
            <w:r w:rsidR="00A20CA7">
              <w:rPr>
                <w:rFonts w:ascii="Calibri" w:hAnsi="Calibri"/>
              </w:rPr>
              <w:t>(reference data on MCH-01: MCH-01a section J field 12; or MCH-01b section G field 09; or MCH-01c section I field 11</w:t>
            </w:r>
            <w:r w:rsidR="008439E7">
              <w:rPr>
                <w:rFonts w:ascii="Calibri" w:hAnsi="Calibri"/>
              </w:rPr>
              <w:t>, or MCH-01d section L field 11</w:t>
            </w:r>
            <w:r w:rsidR="00A20CA7">
              <w:rPr>
                <w:rFonts w:ascii="Calibri" w:hAnsi="Calibri"/>
              </w:rPr>
              <w:t>)</w:t>
            </w:r>
          </w:p>
          <w:p w14:paraId="50D2F020" w14:textId="697FC96E" w:rsidR="00A20CA7" w:rsidRDefault="00A20CA7" w:rsidP="00A20CA7">
            <w:pPr>
              <w:spacing w:after="60"/>
              <w:rPr>
                <w:rFonts w:ascii="Calibri" w:hAnsi="Calibri"/>
                <w:u w:val="single"/>
              </w:rPr>
            </w:pPr>
            <w:r>
              <w:rPr>
                <w:rFonts w:ascii="Calibri" w:hAnsi="Calibri"/>
              </w:rPr>
              <w:t>If value on MCH-01=Yes, then value in this field=</w:t>
            </w:r>
            <w:r w:rsidR="00786D26" w:rsidRPr="00BC1E29">
              <w:rPr>
                <w:rFonts w:ascii="Calibri" w:hAnsi="Calibri"/>
                <w:b/>
                <w:u w:val="single"/>
              </w:rPr>
              <w:t>yes</w:t>
            </w:r>
            <w:r w:rsidR="00786D26" w:rsidRPr="00BC1E29">
              <w:rPr>
                <w:rFonts w:ascii="Calibri" w:hAnsi="Calibri"/>
                <w:u w:val="single"/>
              </w:rPr>
              <w:t xml:space="preserve">, this is a ducted system and one of the system airflow rate measurement procedures in RA3.3 or </w:t>
            </w:r>
            <w:r w:rsidR="00786D26" w:rsidRPr="00BC1E29">
              <w:rPr>
                <w:rFonts w:ascii="Calibri" w:hAnsi="Calibri"/>
              </w:rPr>
              <w:t>RA</w:t>
            </w:r>
            <w:r w:rsidR="00326C05">
              <w:rPr>
                <w:rFonts w:ascii="Calibri" w:hAnsi="Calibri"/>
              </w:rPr>
              <w:t>3.3.3</w:t>
            </w:r>
            <w:r w:rsidR="00786D26" w:rsidRPr="00BC1E29">
              <w:rPr>
                <w:rFonts w:ascii="Calibri" w:hAnsi="Calibri"/>
              </w:rPr>
              <w:t xml:space="preserve"> </w:t>
            </w:r>
            <w:r w:rsidR="00786D26" w:rsidRPr="00BC1E29">
              <w:rPr>
                <w:rFonts w:ascii="Calibri" w:hAnsi="Calibri"/>
                <w:u w:val="single"/>
              </w:rPr>
              <w:t>can be used to verify system airflow rate requirements;</w:t>
            </w:r>
          </w:p>
          <w:p w14:paraId="3CDF999F" w14:textId="77777777" w:rsidR="00A62017" w:rsidRDefault="00A20CA7" w:rsidP="00A20CA7">
            <w:pPr>
              <w:spacing w:after="60"/>
              <w:rPr>
                <w:rFonts w:ascii="Calibri" w:hAnsi="Calibri"/>
                <w:u w:val="single"/>
              </w:rPr>
            </w:pPr>
            <w:r>
              <w:rPr>
                <w:rFonts w:ascii="Calibri" w:hAnsi="Calibri"/>
                <w:u w:val="single"/>
              </w:rPr>
              <w:t>Elseif value on MCH-01=No, then value in this field=</w:t>
            </w:r>
            <w:r w:rsidR="00786D26" w:rsidRPr="00BC1E29">
              <w:rPr>
                <w:rFonts w:ascii="Calibri" w:hAnsi="Calibri"/>
                <w:b/>
                <w:u w:val="single"/>
              </w:rPr>
              <w:t>no</w:t>
            </w:r>
            <w:r w:rsidR="00786D26" w:rsidRPr="00BC1E29">
              <w:rPr>
                <w:rFonts w:ascii="Calibri" w:hAnsi="Calibri"/>
                <w:u w:val="single"/>
              </w:rPr>
              <w:t>, the airflow rate measurement procedures in RA3.3 or RA</w:t>
            </w:r>
            <w:r w:rsidR="00326C05">
              <w:rPr>
                <w:rFonts w:ascii="Calibri" w:hAnsi="Calibri"/>
                <w:u w:val="single"/>
              </w:rPr>
              <w:t>3.3.3</w:t>
            </w:r>
            <w:r w:rsidR="00786D26" w:rsidRPr="00BC1E29">
              <w:rPr>
                <w:rFonts w:ascii="Calibri" w:hAnsi="Calibri"/>
                <w:u w:val="single"/>
              </w:rPr>
              <w:t xml:space="preserve"> are not applicable to this system, therefore compliance shall use HERS Rater observation of the installer's weigh-in charging procedure</w:t>
            </w:r>
          </w:p>
          <w:p w14:paraId="46D5DD46" w14:textId="70B4482D" w:rsidR="00786D26" w:rsidRPr="00BC1E29" w:rsidRDefault="00A62017" w:rsidP="00A62017">
            <w:pPr>
              <w:spacing w:after="60"/>
              <w:rPr>
                <w:rFonts w:ascii="Calibri" w:hAnsi="Calibri"/>
              </w:rPr>
            </w:pPr>
            <w:r>
              <w:rPr>
                <w:rFonts w:ascii="Calibri" w:hAnsi="Calibri"/>
                <w:u w:val="single"/>
              </w:rPr>
              <w:t>Else user input: Yes or No</w:t>
            </w:r>
            <w:r w:rsidR="00786D26" w:rsidRPr="00BC1E29">
              <w:rPr>
                <w:rFonts w:ascii="Calibri" w:hAnsi="Calibri"/>
                <w:u w:val="single"/>
              </w:rPr>
              <w:t>&gt;&gt;</w:t>
            </w:r>
          </w:p>
        </w:tc>
      </w:tr>
      <w:tr w:rsidR="00786D26" w:rsidRPr="00BC1E29" w14:paraId="46D5DD4B" w14:textId="77777777" w:rsidTr="00CA1A15">
        <w:trPr>
          <w:cantSplit/>
          <w:trHeight w:val="360"/>
        </w:trPr>
        <w:tc>
          <w:tcPr>
            <w:tcW w:w="215" w:type="pct"/>
            <w:vAlign w:val="center"/>
          </w:tcPr>
          <w:p w14:paraId="46D5DD48" w14:textId="62693FE0" w:rsidR="00786D26" w:rsidRPr="00BC1E29" w:rsidRDefault="00C417BF" w:rsidP="00CA1A1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D49"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D4A"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b/>
                <w:u w:val="single"/>
              </w:rPr>
              <w:t>yes</w:t>
            </w:r>
            <w:r w:rsidRPr="00BC1E29">
              <w:rPr>
                <w:rFonts w:ascii="Calibri" w:hAnsi="Calibri"/>
                <w:u w:val="single"/>
              </w:rPr>
              <w:t>, one of the Refrigerant charge verification procedures from RA3.2.2 or RA1 is applicable to this system and can be used to verify compliance;</w:t>
            </w:r>
            <w:r w:rsidRPr="00BC1E29">
              <w:rPr>
                <w:rFonts w:ascii="Calibri" w:hAnsi="Calibri"/>
              </w:rPr>
              <w:t xml:space="preserve">  or </w:t>
            </w:r>
            <w:r w:rsidRPr="00BC1E29">
              <w:rPr>
                <w:rFonts w:ascii="Calibri" w:hAnsi="Calibri"/>
                <w:b/>
                <w:u w:val="single"/>
              </w:rPr>
              <w:t>no</w:t>
            </w:r>
            <w:r w:rsidRPr="00BC1E29">
              <w:rPr>
                <w:rFonts w:ascii="Calibri" w:hAnsi="Calibri"/>
                <w:u w:val="single"/>
              </w:rPr>
              <w:t>,</w:t>
            </w:r>
            <w:r w:rsidRPr="00BC1E29">
              <w:rPr>
                <w:rFonts w:ascii="Calibri" w:hAnsi="Calibri"/>
              </w:rPr>
              <w:t xml:space="preserve"> </w:t>
            </w:r>
            <w:r w:rsidRPr="00BC1E29">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BC1E29">
              <w:rPr>
                <w:rFonts w:ascii="Calibri" w:hAnsi="Calibri"/>
              </w:rPr>
              <w:t>&gt;&gt;</w:t>
            </w:r>
          </w:p>
        </w:tc>
      </w:tr>
      <w:tr w:rsidR="00786D26" w:rsidRPr="00BC1E29" w14:paraId="46D5DD4F" w14:textId="77777777" w:rsidTr="00CA1A15">
        <w:trPr>
          <w:cantSplit/>
          <w:trHeight w:val="360"/>
        </w:trPr>
        <w:tc>
          <w:tcPr>
            <w:tcW w:w="215" w:type="pct"/>
            <w:vAlign w:val="center"/>
          </w:tcPr>
          <w:p w14:paraId="46D5DD4C" w14:textId="36826C8C" w:rsidR="00786D26" w:rsidRPr="00BC1E29" w:rsidRDefault="00C417BF" w:rsidP="00CA1A1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D4D" w14:textId="4CB6008D"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B60D81">
              <w:rPr>
                <w:rFonts w:ascii="Calibri" w:hAnsi="Calibri"/>
              </w:rPr>
              <w:t>S</w:t>
            </w:r>
            <w:r w:rsidRPr="00BC1E29">
              <w:rPr>
                <w:rFonts w:ascii="Calibri" w:hAnsi="Calibri"/>
              </w:rPr>
              <w:t>ystem</w:t>
            </w:r>
          </w:p>
        </w:tc>
        <w:tc>
          <w:tcPr>
            <w:tcW w:w="2500" w:type="pct"/>
            <w:vAlign w:val="center"/>
          </w:tcPr>
          <w:p w14:paraId="46D5DD4E" w14:textId="77777777" w:rsidR="00786D26" w:rsidRPr="00BC1E29" w:rsidRDefault="00786D26" w:rsidP="00242D77">
            <w:pPr>
              <w:rPr>
                <w:rFonts w:ascii="Calibri" w:hAnsi="Calibri"/>
              </w:rPr>
            </w:pPr>
            <w:r w:rsidRPr="00BC1E29">
              <w:rPr>
                <w:rFonts w:ascii="Calibri" w:hAnsi="Calibri"/>
              </w:rPr>
              <w:t>&lt;&lt;user input: date: use validated date format&gt;&gt;</w:t>
            </w:r>
          </w:p>
        </w:tc>
      </w:tr>
      <w:tr w:rsidR="00786D26" w:rsidRPr="00BC1E29" w14:paraId="46D5DD58" w14:textId="77777777" w:rsidTr="00CA1A15">
        <w:trPr>
          <w:cantSplit/>
          <w:trHeight w:val="360"/>
        </w:trPr>
        <w:tc>
          <w:tcPr>
            <w:tcW w:w="215" w:type="pct"/>
            <w:vAlign w:val="center"/>
          </w:tcPr>
          <w:p w14:paraId="46D5DD50" w14:textId="448B0FF3" w:rsidR="00786D26" w:rsidRPr="00BC1E29" w:rsidRDefault="00C417BF" w:rsidP="00CA1A15">
            <w:pPr>
              <w:pStyle w:val="Header"/>
              <w:tabs>
                <w:tab w:val="clear" w:pos="4320"/>
                <w:tab w:val="clear" w:pos="8640"/>
              </w:tabs>
              <w:jc w:val="center"/>
              <w:rPr>
                <w:rFonts w:ascii="Calibri" w:hAnsi="Calibri"/>
              </w:rPr>
            </w:pPr>
            <w:r>
              <w:rPr>
                <w:rFonts w:ascii="Calibri" w:hAnsi="Calibri"/>
              </w:rPr>
              <w:t>15</w:t>
            </w:r>
          </w:p>
        </w:tc>
        <w:tc>
          <w:tcPr>
            <w:tcW w:w="2285" w:type="pct"/>
            <w:vAlign w:val="center"/>
          </w:tcPr>
          <w:p w14:paraId="46D5DD51" w14:textId="7D400AF1"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Refrigerant </w:t>
            </w:r>
            <w:r w:rsidR="00B60D81">
              <w:rPr>
                <w:rFonts w:ascii="Calibri" w:hAnsi="Calibri"/>
              </w:rPr>
              <w:t>C</w:t>
            </w:r>
            <w:r w:rsidRPr="00BC1E29">
              <w:rPr>
                <w:rFonts w:ascii="Calibri" w:hAnsi="Calibri"/>
              </w:rPr>
              <w:t xml:space="preserve">harge </w:t>
            </w:r>
            <w:r w:rsidR="00B60D81">
              <w:rPr>
                <w:rFonts w:ascii="Calibri" w:hAnsi="Calibri"/>
              </w:rPr>
              <w:t>V</w:t>
            </w:r>
            <w:r w:rsidRPr="00BC1E29">
              <w:rPr>
                <w:rFonts w:ascii="Calibri" w:hAnsi="Calibri"/>
              </w:rPr>
              <w:t xml:space="preserve">erification </w:t>
            </w:r>
            <w:r w:rsidR="00B60D81">
              <w:rPr>
                <w:rFonts w:ascii="Calibri" w:hAnsi="Calibri"/>
              </w:rPr>
              <w:t>M</w:t>
            </w:r>
            <w:r w:rsidRPr="00BC1E29">
              <w:rPr>
                <w:rFonts w:ascii="Calibri" w:hAnsi="Calibri"/>
              </w:rPr>
              <w:t xml:space="preserve">ethod </w:t>
            </w:r>
            <w:r w:rsidR="00B60D81">
              <w:rPr>
                <w:rFonts w:ascii="Calibri" w:hAnsi="Calibri"/>
              </w:rPr>
              <w:t>U</w:t>
            </w:r>
            <w:r w:rsidRPr="00BC1E29">
              <w:rPr>
                <w:rFonts w:ascii="Calibri" w:hAnsi="Calibri"/>
              </w:rPr>
              <w:t>sed</w:t>
            </w:r>
          </w:p>
        </w:tc>
        <w:tc>
          <w:tcPr>
            <w:tcW w:w="2500" w:type="pct"/>
            <w:vAlign w:val="center"/>
          </w:tcPr>
          <w:p w14:paraId="46D5DD52"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p>
          <w:p w14:paraId="46D5DD53"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Superheat (outdoor temperature must be ≥ 55 degF)</w:t>
            </w:r>
            <w:r w:rsidRPr="00BC1E29">
              <w:rPr>
                <w:rFonts w:ascii="Calibri" w:hAnsi="Calibri"/>
              </w:rPr>
              <w:t xml:space="preserve">; or </w:t>
            </w:r>
          </w:p>
          <w:p w14:paraId="46D5DD54"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Subcooling (outdoor temperature must be ≥ 55 degF)</w:t>
            </w:r>
            <w:r w:rsidRPr="00BC1E29">
              <w:rPr>
                <w:rFonts w:ascii="Calibri" w:hAnsi="Calibri"/>
              </w:rPr>
              <w:t xml:space="preserve">; or </w:t>
            </w:r>
          </w:p>
          <w:p w14:paraId="46D5DD55" w14:textId="08AF7174" w:rsidR="00786D26" w:rsidRDefault="00786D26" w:rsidP="00242D77">
            <w:pPr>
              <w:pStyle w:val="ListParagraph"/>
              <w:numPr>
                <w:ilvl w:val="0"/>
                <w:numId w:val="18"/>
              </w:numPr>
              <w:spacing w:after="60"/>
              <w:rPr>
                <w:rFonts w:ascii="Calibri" w:hAnsi="Calibri"/>
              </w:rPr>
            </w:pPr>
            <w:r w:rsidRPr="00BC1E29">
              <w:rPr>
                <w:rFonts w:ascii="Calibri" w:hAnsi="Calibri"/>
                <w:u w:val="single"/>
              </w:rPr>
              <w:t>Weigh-in</w:t>
            </w:r>
            <w:r w:rsidR="00735C0C">
              <w:rPr>
                <w:rFonts w:ascii="Calibri" w:hAnsi="Calibri"/>
                <w:u w:val="single"/>
              </w:rPr>
              <w:t xml:space="preserve"> with Installer independent</w:t>
            </w:r>
            <w:r w:rsidRPr="00BC1E29">
              <w:rPr>
                <w:rFonts w:ascii="Calibri" w:hAnsi="Calibri"/>
              </w:rPr>
              <w:t xml:space="preserve">; or </w:t>
            </w:r>
          </w:p>
          <w:p w14:paraId="4DA014AE" w14:textId="4CD77144" w:rsidR="00735C0C" w:rsidRPr="00BC1E29" w:rsidRDefault="00735C0C" w:rsidP="00242D77">
            <w:pPr>
              <w:pStyle w:val="ListParagraph"/>
              <w:numPr>
                <w:ilvl w:val="0"/>
                <w:numId w:val="18"/>
              </w:numPr>
              <w:spacing w:after="60"/>
              <w:rPr>
                <w:rFonts w:ascii="Calibri" w:hAnsi="Calibri"/>
              </w:rPr>
            </w:pPr>
            <w:r>
              <w:rPr>
                <w:rFonts w:ascii="Calibri" w:hAnsi="Calibri"/>
                <w:u w:val="single"/>
              </w:rPr>
              <w:t>Weigh</w:t>
            </w:r>
            <w:r w:rsidRPr="00735C0C">
              <w:rPr>
                <w:rFonts w:ascii="Calibri" w:hAnsi="Calibri"/>
                <w:u w:val="single"/>
              </w:rPr>
              <w:t>-</w:t>
            </w:r>
            <w:r>
              <w:rPr>
                <w:rFonts w:ascii="Calibri" w:hAnsi="Calibri"/>
              </w:rPr>
              <w:t>in with HERS Rater observation; or</w:t>
            </w:r>
          </w:p>
          <w:p w14:paraId="46D5DD56"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Winter Setup (applicable when outdoor temperature is &lt; 55 degF)</w:t>
            </w:r>
            <w:r w:rsidRPr="00BC1E29">
              <w:rPr>
                <w:rFonts w:ascii="Calibri" w:hAnsi="Calibri"/>
              </w:rPr>
              <w:t xml:space="preserve">; or </w:t>
            </w:r>
          </w:p>
          <w:p w14:paraId="46D5DD57" w14:textId="0DFA47B1" w:rsidR="00A1097E" w:rsidRDefault="00786D26" w:rsidP="00242D77">
            <w:pPr>
              <w:pStyle w:val="ListParagraph"/>
              <w:numPr>
                <w:ilvl w:val="0"/>
                <w:numId w:val="18"/>
              </w:numPr>
              <w:spacing w:after="60"/>
              <w:rPr>
                <w:ins w:id="15" w:author="Smith, Alexis@Energy" w:date="2018-09-26T08:37:00Z"/>
                <w:rFonts w:ascii="Calibri" w:hAnsi="Calibri"/>
              </w:rPr>
            </w:pPr>
            <w:r w:rsidRPr="00BC1E29">
              <w:rPr>
                <w:rFonts w:ascii="Calibri" w:hAnsi="Calibri"/>
                <w:u w:val="single"/>
              </w:rPr>
              <w:t xml:space="preserve">New Package Unit Factory Charge </w:t>
            </w:r>
            <w:r w:rsidRPr="00BC1E29">
              <w:rPr>
                <w:rFonts w:ascii="Calibri" w:hAnsi="Calibri"/>
              </w:rPr>
              <w:t>&gt;&gt;</w:t>
            </w:r>
          </w:p>
          <w:p w14:paraId="559D1017" w14:textId="77777777" w:rsidR="00786D26" w:rsidRPr="00A1097E" w:rsidRDefault="00786D26">
            <w:pPr>
              <w:rPr>
                <w:rPrChange w:id="16" w:author="Smith, Alexis@Energy" w:date="2018-09-26T08:37:00Z">
                  <w:rPr>
                    <w:rFonts w:ascii="Calibri" w:hAnsi="Calibri"/>
                  </w:rPr>
                </w:rPrChange>
              </w:rPr>
              <w:pPrChange w:id="17" w:author="Smith, Alexis@Energy" w:date="2018-09-26T08:37:00Z">
                <w:pPr>
                  <w:pStyle w:val="ListParagraph"/>
                  <w:numPr>
                    <w:numId w:val="18"/>
                  </w:numPr>
                  <w:spacing w:after="60"/>
                  <w:ind w:hanging="360"/>
                </w:pPr>
              </w:pPrChange>
            </w:pPr>
          </w:p>
        </w:tc>
      </w:tr>
      <w:tr w:rsidR="00786D26" w:rsidRPr="00BC1E29" w14:paraId="46D5DD5C" w14:textId="77777777" w:rsidTr="00CA1A15">
        <w:trPr>
          <w:cantSplit/>
          <w:trHeight w:val="953"/>
        </w:trPr>
        <w:tc>
          <w:tcPr>
            <w:tcW w:w="215" w:type="pct"/>
            <w:vAlign w:val="center"/>
          </w:tcPr>
          <w:p w14:paraId="46D5DD59" w14:textId="25EFC175" w:rsidR="00786D26" w:rsidRPr="00BC1E29" w:rsidRDefault="00C417BF" w:rsidP="00CA1A1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D5A" w14:textId="1CF0CB12"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Person </w:t>
            </w:r>
            <w:r w:rsidR="00B60D81">
              <w:rPr>
                <w:rFonts w:ascii="Calibri" w:hAnsi="Calibri"/>
              </w:rPr>
              <w:t>W</w:t>
            </w:r>
            <w:r w:rsidRPr="00BC1E29">
              <w:rPr>
                <w:rFonts w:ascii="Calibri" w:hAnsi="Calibri"/>
              </w:rPr>
              <w:t xml:space="preserve">ho </w:t>
            </w:r>
            <w:r w:rsidR="00B60D81">
              <w:rPr>
                <w:rFonts w:ascii="Calibri" w:hAnsi="Calibri"/>
              </w:rPr>
              <w:t>P</w:t>
            </w:r>
            <w:r w:rsidRPr="00BC1E29">
              <w:rPr>
                <w:rFonts w:ascii="Calibri" w:hAnsi="Calibri"/>
              </w:rPr>
              <w:t xml:space="preserve">erformed the Refrigerant Charge Verification </w:t>
            </w:r>
            <w:r w:rsidR="00B60D81">
              <w:rPr>
                <w:rFonts w:ascii="Calibri" w:hAnsi="Calibri"/>
              </w:rPr>
              <w:t>R</w:t>
            </w:r>
            <w:r w:rsidRPr="00BC1E29">
              <w:rPr>
                <w:rFonts w:ascii="Calibri" w:hAnsi="Calibri"/>
              </w:rPr>
              <w:t>eported on this Certificate of Installation</w:t>
            </w:r>
          </w:p>
        </w:tc>
        <w:tc>
          <w:tcPr>
            <w:tcW w:w="2500" w:type="pct"/>
            <w:vAlign w:val="center"/>
          </w:tcPr>
          <w:p w14:paraId="612BCC32" w14:textId="7547A3D4" w:rsidR="00735C0C" w:rsidRDefault="00786D26" w:rsidP="00735C0C">
            <w:pPr>
              <w:rPr>
                <w:rFonts w:ascii="Calibri" w:hAnsi="Calibri"/>
              </w:rPr>
            </w:pPr>
            <w:r w:rsidRPr="00BC1E29">
              <w:rPr>
                <w:rFonts w:ascii="Calibri" w:hAnsi="Calibri"/>
              </w:rPr>
              <w:t>&lt;&lt;</w:t>
            </w:r>
            <w:r w:rsidR="00735C0C">
              <w:rPr>
                <w:rFonts w:ascii="Calibri" w:hAnsi="Calibri"/>
              </w:rPr>
              <w:t xml:space="preserve">if A15 = Weigh-in with Installer independent, or Weigh-in with HERS Rate observation, then value = HVAC System Installer; else prompt </w:t>
            </w:r>
            <w:r w:rsidRPr="00BC1E29">
              <w:rPr>
                <w:rFonts w:ascii="Calibri" w:hAnsi="Calibri"/>
              </w:rPr>
              <w:t xml:space="preserve">user </w:t>
            </w:r>
            <w:r w:rsidR="00735C0C">
              <w:rPr>
                <w:rFonts w:ascii="Calibri" w:hAnsi="Calibri"/>
              </w:rPr>
              <w:t>to</w:t>
            </w:r>
            <w:r w:rsidRPr="00BC1E29">
              <w:rPr>
                <w:rFonts w:ascii="Calibri" w:hAnsi="Calibri"/>
              </w:rPr>
              <w:t xml:space="preserve"> pick from list: </w:t>
            </w:r>
          </w:p>
          <w:p w14:paraId="02CD026F" w14:textId="77777777" w:rsidR="00735C0C" w:rsidRDefault="00786D26" w:rsidP="00735C0C">
            <w:pPr>
              <w:pStyle w:val="ListParagraph"/>
              <w:numPr>
                <w:ilvl w:val="0"/>
                <w:numId w:val="27"/>
              </w:numPr>
              <w:rPr>
                <w:rFonts w:ascii="Calibri" w:hAnsi="Calibri"/>
              </w:rPr>
            </w:pPr>
            <w:r w:rsidRPr="00735C0C">
              <w:rPr>
                <w:rFonts w:ascii="Calibri" w:hAnsi="Calibri"/>
                <w:u w:val="single"/>
              </w:rPr>
              <w:t>HVAC System Installer</w:t>
            </w:r>
            <w:r w:rsidRPr="00735C0C">
              <w:rPr>
                <w:rFonts w:ascii="Calibri" w:hAnsi="Calibri"/>
              </w:rPr>
              <w:t xml:space="preserve">; or </w:t>
            </w:r>
          </w:p>
          <w:p w14:paraId="46D5DD5B" w14:textId="0DE2FFD8" w:rsidR="00786D26" w:rsidRPr="00735C0C" w:rsidRDefault="00786D26" w:rsidP="00735C0C">
            <w:pPr>
              <w:pStyle w:val="ListParagraph"/>
              <w:numPr>
                <w:ilvl w:val="0"/>
                <w:numId w:val="27"/>
              </w:numPr>
              <w:rPr>
                <w:rFonts w:ascii="Calibri" w:hAnsi="Calibri"/>
              </w:rPr>
            </w:pPr>
            <w:r w:rsidRPr="00735C0C">
              <w:rPr>
                <w:rFonts w:ascii="Calibri" w:hAnsi="Calibri"/>
                <w:u w:val="single"/>
              </w:rPr>
              <w:t>HERS Rater</w:t>
            </w:r>
            <w:r w:rsidRPr="00735C0C">
              <w:rPr>
                <w:rFonts w:ascii="Calibri" w:hAnsi="Calibri"/>
              </w:rPr>
              <w:t xml:space="preserve"> &gt;&gt;</w:t>
            </w:r>
          </w:p>
        </w:tc>
      </w:tr>
      <w:tr w:rsidR="00786D26" w:rsidRPr="00BC1E29" w14:paraId="46D5DD6C" w14:textId="77777777" w:rsidTr="00CA1A15">
        <w:trPr>
          <w:cantSplit/>
          <w:trHeight w:val="953"/>
        </w:trPr>
        <w:tc>
          <w:tcPr>
            <w:tcW w:w="215" w:type="pct"/>
            <w:vAlign w:val="center"/>
          </w:tcPr>
          <w:p w14:paraId="46D5DD5D" w14:textId="79DD79B8" w:rsidR="00786D26" w:rsidRPr="00BC1E29" w:rsidRDefault="00C417BF" w:rsidP="00CA1A1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D5E" w14:textId="5CAB2D41" w:rsidR="00786D26" w:rsidRPr="00BC1E29" w:rsidRDefault="00786D26" w:rsidP="00242D77">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D5F" w14:textId="77C87B3D" w:rsidR="00786D26" w:rsidRPr="00BC1E29" w:rsidRDefault="00786D26" w:rsidP="00242D77">
            <w:pPr>
              <w:rPr>
                <w:rFonts w:ascii="Calibri" w:hAnsi="Calibri"/>
              </w:rPr>
            </w:pPr>
            <w:r w:rsidRPr="00BC1E29">
              <w:rPr>
                <w:rFonts w:ascii="Calibri" w:hAnsi="Calibri"/>
              </w:rPr>
              <w:t>&lt;&lt;calculated field:  if if A1</w:t>
            </w:r>
            <w:r w:rsidR="00162ED9">
              <w:rPr>
                <w:rFonts w:ascii="Calibri" w:hAnsi="Calibri"/>
              </w:rPr>
              <w:t>2</w:t>
            </w:r>
            <w:r w:rsidRPr="00BC1E29">
              <w:rPr>
                <w:rFonts w:ascii="Calibri" w:hAnsi="Calibri"/>
              </w:rPr>
              <w:t xml:space="preserve"> or A1</w:t>
            </w:r>
            <w:r w:rsidR="00162ED9">
              <w:rPr>
                <w:rFonts w:ascii="Calibri" w:hAnsi="Calibri"/>
              </w:rPr>
              <w:t>3</w:t>
            </w:r>
            <w:r w:rsidRPr="00BC1E29">
              <w:rPr>
                <w:rFonts w:ascii="Calibri" w:hAnsi="Calibri"/>
              </w:rPr>
              <w:t>=no, then display text"</w:t>
            </w:r>
          </w:p>
          <w:p w14:paraId="46D5DD60"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1" w14:textId="77777777" w:rsidR="00786D26" w:rsidRPr="00BC1E29" w:rsidRDefault="00786D26" w:rsidP="00242D77">
            <w:pPr>
              <w:rPr>
                <w:rFonts w:ascii="Calibri" w:hAnsi="Calibri"/>
              </w:rPr>
            </w:pPr>
          </w:p>
          <w:p w14:paraId="46D5DD62" w14:textId="6A234A1F"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rPr>
              <w:t xml:space="preserve">, then display text: </w:t>
            </w:r>
          </w:p>
          <w:p w14:paraId="46D5DD63"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4" w14:textId="77777777" w:rsidR="00786D26" w:rsidRPr="00BC1E29" w:rsidRDefault="00786D26" w:rsidP="00242D77">
            <w:pPr>
              <w:rPr>
                <w:rFonts w:ascii="Calibri" w:hAnsi="Calibri"/>
              </w:rPr>
            </w:pPr>
          </w:p>
          <w:p w14:paraId="46D5DD65" w14:textId="108CFEC3"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 xml:space="preserve"> = </w:t>
            </w:r>
            <w:r w:rsidRPr="00BC1E29">
              <w:rPr>
                <w:rFonts w:ascii="Calibri" w:hAnsi="Calibri"/>
                <w:u w:val="single"/>
              </w:rPr>
              <w:t>New Package Unit Factory Charge</w:t>
            </w:r>
            <w:r w:rsidRPr="00BC1E29">
              <w:rPr>
                <w:rFonts w:ascii="Calibri" w:hAnsi="Calibri"/>
              </w:rPr>
              <w:t>, then display text: “HERS verification of refrigerant charge is not required”;</w:t>
            </w:r>
          </w:p>
          <w:p w14:paraId="46D5DD66" w14:textId="77777777" w:rsidR="00786D26" w:rsidRPr="00BC1E29" w:rsidRDefault="00786D26" w:rsidP="00242D77">
            <w:pPr>
              <w:rPr>
                <w:rFonts w:ascii="Calibri" w:hAnsi="Calibri"/>
              </w:rPr>
            </w:pPr>
          </w:p>
          <w:p w14:paraId="46D5DD67" w14:textId="0C162FB2" w:rsidR="00786D26" w:rsidRPr="00BC1E29" w:rsidRDefault="00786D26" w:rsidP="00242D77">
            <w:pPr>
              <w:rPr>
                <w:rFonts w:ascii="Calibri" w:hAnsi="Calibri"/>
              </w:rPr>
            </w:pPr>
            <w:r w:rsidRPr="00BC1E29">
              <w:rPr>
                <w:rFonts w:ascii="Calibri" w:hAnsi="Calibri"/>
              </w:rPr>
              <w:t>elseif, A1</w:t>
            </w:r>
            <w:r w:rsidR="00162ED9">
              <w:rPr>
                <w:rFonts w:ascii="Calibri" w:hAnsi="Calibri"/>
              </w:rPr>
              <w:t>6</w:t>
            </w:r>
            <w:r w:rsidRPr="00BC1E29">
              <w:rPr>
                <w:rFonts w:ascii="Calibri" w:hAnsi="Calibri"/>
              </w:rPr>
              <w:t>=</w:t>
            </w:r>
            <w:r w:rsidRPr="00BC1E29">
              <w:rPr>
                <w:rFonts w:ascii="Calibri" w:hAnsi="Calibri"/>
                <w:u w:val="single"/>
              </w:rPr>
              <w:t>HERS Rater</w:t>
            </w:r>
            <w:r w:rsidRPr="00BC1E29">
              <w:rPr>
                <w:rFonts w:ascii="Calibri" w:hAnsi="Calibri"/>
              </w:rPr>
              <w:t>, then display text:</w:t>
            </w:r>
          </w:p>
          <w:p w14:paraId="46D5DD68"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9" w14:textId="77777777" w:rsidR="00786D26" w:rsidRPr="00BC1E29" w:rsidRDefault="00786D26" w:rsidP="00242D77">
            <w:pPr>
              <w:rPr>
                <w:rFonts w:ascii="Calibri" w:hAnsi="Calibri"/>
              </w:rPr>
            </w:pPr>
          </w:p>
          <w:p w14:paraId="46D5DD6A" w14:textId="77777777" w:rsidR="00786D26" w:rsidRPr="00BC1E29" w:rsidRDefault="00786D26" w:rsidP="00242D77">
            <w:pPr>
              <w:rPr>
                <w:rFonts w:ascii="Calibri" w:hAnsi="Calibri"/>
              </w:rPr>
            </w:pPr>
            <w:r w:rsidRPr="00BC1E29">
              <w:rPr>
                <w:rFonts w:ascii="Calibri" w:hAnsi="Calibri"/>
              </w:rPr>
              <w:t xml:space="preserve">else display text: </w:t>
            </w:r>
          </w:p>
          <w:p w14:paraId="46D5DD6B" w14:textId="77777777" w:rsidR="00786D26" w:rsidRPr="00BC1E29" w:rsidRDefault="00786D26" w:rsidP="00242D77">
            <w:pPr>
              <w:rPr>
                <w:rFonts w:ascii="Calibri" w:hAnsi="Calibri"/>
              </w:rPr>
            </w:pPr>
            <w:r w:rsidRPr="00BC1E29">
              <w:rPr>
                <w:rFonts w:ascii="Calibri" w:hAnsi="Calibri"/>
              </w:rPr>
              <w:t>”System qualifies for Group Sampling.”&gt;&gt;</w:t>
            </w:r>
          </w:p>
        </w:tc>
      </w:tr>
      <w:tr w:rsidR="00786D26" w:rsidRPr="00BC1E29" w14:paraId="46D5DD81" w14:textId="77777777" w:rsidTr="00CA1A15">
        <w:trPr>
          <w:cantSplit/>
          <w:trHeight w:val="953"/>
        </w:trPr>
        <w:tc>
          <w:tcPr>
            <w:tcW w:w="215" w:type="pct"/>
            <w:vAlign w:val="center"/>
          </w:tcPr>
          <w:p w14:paraId="46D5DD6D" w14:textId="4A3083A0" w:rsidR="00786D26" w:rsidRPr="00BC1E29" w:rsidDel="005B4BA0" w:rsidRDefault="00786D26" w:rsidP="00CA1A15">
            <w:pPr>
              <w:pStyle w:val="Header"/>
              <w:tabs>
                <w:tab w:val="clear" w:pos="4320"/>
                <w:tab w:val="clear" w:pos="8640"/>
              </w:tabs>
              <w:jc w:val="center"/>
              <w:rPr>
                <w:rFonts w:ascii="Calibri" w:hAnsi="Calibri"/>
              </w:rPr>
            </w:pPr>
          </w:p>
        </w:tc>
        <w:tc>
          <w:tcPr>
            <w:tcW w:w="2285" w:type="pct"/>
            <w:vAlign w:val="center"/>
          </w:tcPr>
          <w:p w14:paraId="46D5DD6E" w14:textId="77777777" w:rsidR="00786D26" w:rsidRPr="00BC1E29" w:rsidRDefault="00786D26" w:rsidP="00242D77">
            <w:pPr>
              <w:rPr>
                <w:rFonts w:ascii="Cambria" w:hAnsi="Cambria"/>
              </w:rPr>
            </w:pPr>
            <w:r w:rsidRPr="00BC1E29">
              <w:rPr>
                <w:rFonts w:ascii="Cambria" w:hAnsi="Cambria"/>
              </w:rPr>
              <w:t>determine compliance method for this document;  display applicable tables below;</w:t>
            </w:r>
          </w:p>
          <w:p w14:paraId="46D5DD6F" w14:textId="77777777" w:rsidR="00786D26" w:rsidRPr="00BC1E29" w:rsidRDefault="00786D26" w:rsidP="00242D77">
            <w:pPr>
              <w:pStyle w:val="Header"/>
              <w:tabs>
                <w:tab w:val="clear" w:pos="4320"/>
                <w:tab w:val="clear" w:pos="8640"/>
              </w:tabs>
              <w:rPr>
                <w:rFonts w:ascii="Calibri" w:hAnsi="Calibri"/>
              </w:rPr>
            </w:pPr>
            <w:r w:rsidRPr="00BC1E29">
              <w:rPr>
                <w:rFonts w:ascii="Cambria" w:hAnsi="Cambria"/>
              </w:rPr>
              <w:t>(this row not visible to user)</w:t>
            </w:r>
          </w:p>
        </w:tc>
        <w:tc>
          <w:tcPr>
            <w:tcW w:w="2500" w:type="pct"/>
            <w:vAlign w:val="center"/>
          </w:tcPr>
          <w:p w14:paraId="46D5DD70" w14:textId="77777777" w:rsidR="00786D26" w:rsidRPr="00BC1E29" w:rsidRDefault="00786D26" w:rsidP="00242D77">
            <w:pPr>
              <w:rPr>
                <w:rFonts w:ascii="Calibri" w:hAnsi="Calibri"/>
              </w:rPr>
            </w:pPr>
            <w:r w:rsidRPr="00BC1E29">
              <w:rPr>
                <w:rFonts w:ascii="Calibri" w:hAnsi="Calibri"/>
              </w:rPr>
              <w:t xml:space="preserve">&lt;&lt;calculated field:  </w:t>
            </w:r>
          </w:p>
          <w:p w14:paraId="46D5DD71" w14:textId="0F5487EA" w:rsidR="00786D26" w:rsidRPr="00BC1E29" w:rsidRDefault="00786D26" w:rsidP="00242D77">
            <w:pPr>
              <w:rPr>
                <w:rFonts w:ascii="Cambria" w:hAnsi="Cambria"/>
              </w:rPr>
            </w:pPr>
            <w:r w:rsidRPr="00BC1E29">
              <w:rPr>
                <w:rFonts w:ascii="Calibri" w:hAnsi="Calibri"/>
              </w:rPr>
              <w:t>if 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Superheat</w:t>
            </w:r>
            <w:r w:rsidRPr="00BC1E29">
              <w:rPr>
                <w:rFonts w:ascii="Cambria" w:hAnsi="Cambria"/>
              </w:rPr>
              <w:t>;  then display method:</w:t>
            </w:r>
          </w:p>
          <w:p w14:paraId="46D5DD72" w14:textId="77777777" w:rsidR="00786D26" w:rsidRPr="00BC1E29" w:rsidRDefault="00786D26" w:rsidP="00242D77">
            <w:pPr>
              <w:rPr>
                <w:rFonts w:ascii="Cambria" w:hAnsi="Cambria"/>
              </w:rPr>
            </w:pPr>
            <w:r w:rsidRPr="00BC1E29">
              <w:rPr>
                <w:rFonts w:ascii="Cambria" w:hAnsi="Cambria"/>
              </w:rPr>
              <w:t>25a Superheat Charge Verification Procedure;</w:t>
            </w:r>
          </w:p>
          <w:p w14:paraId="46D5DD73" w14:textId="77777777" w:rsidR="00786D26" w:rsidRPr="00BC1E29" w:rsidRDefault="00786D26" w:rsidP="00242D77">
            <w:pPr>
              <w:rPr>
                <w:rFonts w:ascii="Cambria" w:hAnsi="Cambria"/>
              </w:rPr>
            </w:pPr>
          </w:p>
          <w:p w14:paraId="46D5DD74" w14:textId="0FA4A8BF"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Subcooling;</w:t>
            </w:r>
            <w:r w:rsidRPr="00BC1E29">
              <w:rPr>
                <w:rFonts w:ascii="Cambria" w:hAnsi="Cambria"/>
              </w:rPr>
              <w:t xml:space="preserve">  then display method:</w:t>
            </w:r>
          </w:p>
          <w:p w14:paraId="46D5DD75" w14:textId="77777777" w:rsidR="00786D26" w:rsidRPr="00BC1E29" w:rsidRDefault="00786D26" w:rsidP="00242D77">
            <w:pPr>
              <w:rPr>
                <w:rFonts w:ascii="Calibri" w:hAnsi="Calibri"/>
              </w:rPr>
            </w:pPr>
            <w:r w:rsidRPr="00BC1E29">
              <w:rPr>
                <w:rFonts w:ascii="Calibri" w:hAnsi="Calibri"/>
              </w:rPr>
              <w:t>25b. Subcooling Charge Verification Method;</w:t>
            </w:r>
          </w:p>
          <w:p w14:paraId="46D5DD76" w14:textId="77777777" w:rsidR="00786D26" w:rsidRPr="00BC1E29" w:rsidRDefault="00786D26" w:rsidP="00242D77">
            <w:pPr>
              <w:rPr>
                <w:rFonts w:ascii="Cambria" w:hAnsi="Cambria"/>
              </w:rPr>
            </w:pPr>
          </w:p>
          <w:p w14:paraId="46D5DD77" w14:textId="66DF6FB6"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u w:val="single"/>
              </w:rPr>
              <w:t>;</w:t>
            </w:r>
            <w:r w:rsidRPr="00BC1E29">
              <w:rPr>
                <w:rFonts w:ascii="Cambria" w:hAnsi="Cambria"/>
              </w:rPr>
              <w:t xml:space="preserve">  then display method:</w:t>
            </w:r>
          </w:p>
          <w:p w14:paraId="46D5DD78" w14:textId="77777777" w:rsidR="00786D26" w:rsidRPr="00BC1E29" w:rsidRDefault="00786D26" w:rsidP="00242D77">
            <w:pPr>
              <w:rPr>
                <w:rFonts w:ascii="Calibri" w:hAnsi="Calibri"/>
              </w:rPr>
            </w:pPr>
            <w:r w:rsidRPr="00BC1E29">
              <w:rPr>
                <w:rFonts w:ascii="Calibri" w:hAnsi="Calibri"/>
              </w:rPr>
              <w:t xml:space="preserve">25c. </w:t>
            </w:r>
            <w:r w:rsidRPr="00BC1E29">
              <w:rPr>
                <w:rFonts w:ascii="Calibri" w:hAnsi="Calibri"/>
                <w:u w:val="single"/>
              </w:rPr>
              <w:t>Weigh-in</w:t>
            </w:r>
            <w:r w:rsidRPr="00BC1E29">
              <w:rPr>
                <w:rFonts w:ascii="Calibri" w:hAnsi="Calibri"/>
              </w:rPr>
              <w:t xml:space="preserve"> Charging Procedure;</w:t>
            </w:r>
          </w:p>
          <w:p w14:paraId="46D5DD79" w14:textId="77777777" w:rsidR="00786D26" w:rsidRPr="00BC1E29" w:rsidRDefault="00786D26" w:rsidP="00242D77">
            <w:pPr>
              <w:rPr>
                <w:rFonts w:ascii="Cambria" w:hAnsi="Cambria"/>
              </w:rPr>
            </w:pPr>
          </w:p>
          <w:p w14:paraId="46D5DD7A" w14:textId="32B0F420"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Winter Setup;</w:t>
            </w:r>
            <w:r w:rsidRPr="00BC1E29">
              <w:rPr>
                <w:rFonts w:ascii="Cambria" w:hAnsi="Cambria"/>
              </w:rPr>
              <w:t xml:space="preserve">  then display method:</w:t>
            </w:r>
          </w:p>
          <w:p w14:paraId="46D5DD7B" w14:textId="77777777" w:rsidR="00786D26" w:rsidRPr="00BC1E29" w:rsidRDefault="00786D26" w:rsidP="00242D77">
            <w:pPr>
              <w:rPr>
                <w:rFonts w:ascii="Calibri" w:hAnsi="Calibri"/>
              </w:rPr>
            </w:pPr>
            <w:r w:rsidRPr="00BC1E29">
              <w:rPr>
                <w:rFonts w:ascii="Calibri" w:hAnsi="Calibri"/>
              </w:rPr>
              <w:t>25e. Winter Setup for Standard Charge Verification;</w:t>
            </w:r>
          </w:p>
          <w:p w14:paraId="46D5DD7C" w14:textId="77777777" w:rsidR="00786D26" w:rsidRPr="00BC1E29" w:rsidRDefault="00786D26" w:rsidP="00242D77">
            <w:pPr>
              <w:rPr>
                <w:rFonts w:ascii="Cambria" w:hAnsi="Cambria"/>
              </w:rPr>
            </w:pPr>
          </w:p>
          <w:p w14:paraId="46D5DD7D" w14:textId="62CAD53B"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New Package Unit Factory Charge;</w:t>
            </w:r>
            <w:r w:rsidRPr="00BC1E29">
              <w:rPr>
                <w:rFonts w:ascii="Cambria" w:hAnsi="Cambria"/>
              </w:rPr>
              <w:t xml:space="preserve">  then display method:</w:t>
            </w:r>
            <w:r w:rsidRPr="00BC1E29">
              <w:rPr>
                <w:rFonts w:ascii="Calibri" w:hAnsi="Calibri"/>
              </w:rPr>
              <w:t xml:space="preserve"> </w:t>
            </w:r>
          </w:p>
          <w:p w14:paraId="46D5DD7E" w14:textId="24CD7AE7" w:rsidR="00786D26" w:rsidRPr="00BC1E29" w:rsidRDefault="00786D26" w:rsidP="00242D77">
            <w:pPr>
              <w:rPr>
                <w:rFonts w:ascii="Calibri" w:hAnsi="Calibri"/>
              </w:rPr>
            </w:pPr>
            <w:r w:rsidRPr="00BC1E29">
              <w:rPr>
                <w:rFonts w:ascii="Calibri" w:hAnsi="Calibri"/>
              </w:rPr>
              <w:t xml:space="preserve">25f. </w:t>
            </w:r>
            <w:r w:rsidRPr="00BC1E29">
              <w:rPr>
                <w:rFonts w:ascii="Calibri" w:hAnsi="Calibri"/>
                <w:u w:val="single"/>
              </w:rPr>
              <w:t>New Package Unit with Factory Charge</w:t>
            </w:r>
            <w:r w:rsidRPr="00BC1E29">
              <w:rPr>
                <w:rFonts w:ascii="Calibri" w:hAnsi="Calibri"/>
              </w:rPr>
              <w:t>;</w:t>
            </w:r>
            <w:r w:rsidR="00735C0C">
              <w:rPr>
                <w:rFonts w:ascii="Calibri" w:hAnsi="Calibri"/>
              </w:rPr>
              <w:t xml:space="preserve"> and do not require a CF3R-MCH-25 for the SC system when a CF2R-MCH-25f is used.</w:t>
            </w:r>
          </w:p>
          <w:p w14:paraId="46D5DD7F" w14:textId="77777777" w:rsidR="00786D26" w:rsidRPr="00BC1E29" w:rsidRDefault="00786D26" w:rsidP="00242D77">
            <w:pPr>
              <w:rPr>
                <w:rFonts w:ascii="Calibri" w:hAnsi="Calibri"/>
              </w:rPr>
            </w:pPr>
          </w:p>
          <w:p w14:paraId="46D5DD80" w14:textId="6705AA7C" w:rsidR="00786D26" w:rsidRPr="00BC1E29" w:rsidRDefault="00786D26" w:rsidP="00162ED9">
            <w:pPr>
              <w:rPr>
                <w:rFonts w:ascii="Calibri" w:hAnsi="Calibri"/>
              </w:rPr>
            </w:pPr>
            <w:r w:rsidRPr="00BC1E29">
              <w:rPr>
                <w:rFonts w:ascii="Calibri" w:hAnsi="Calibri"/>
              </w:rPr>
              <w:t>elsif A1</w:t>
            </w:r>
            <w:r w:rsidR="00162ED9">
              <w:rPr>
                <w:rFonts w:ascii="Calibri" w:hAnsi="Calibri"/>
              </w:rPr>
              <w:t>2</w:t>
            </w:r>
            <w:r w:rsidRPr="00BC1E29">
              <w:rPr>
                <w:rFonts w:ascii="Calibri" w:hAnsi="Calibri"/>
              </w:rPr>
              <w:t>=no, or A1</w:t>
            </w:r>
            <w:r w:rsidR="00162ED9">
              <w:rPr>
                <w:rFonts w:ascii="Calibri" w:hAnsi="Calibri"/>
              </w:rPr>
              <w:t>3</w:t>
            </w:r>
            <w:r w:rsidRPr="00BC1E29">
              <w:rPr>
                <w:rFonts w:ascii="Calibri" w:hAnsi="Calibri"/>
              </w:rPr>
              <w:t xml:space="preserve">=no; then display method: 25c. </w:t>
            </w:r>
            <w:r w:rsidRPr="00BC1E29">
              <w:rPr>
                <w:rFonts w:ascii="Calibri" w:hAnsi="Calibri"/>
                <w:u w:val="single"/>
              </w:rPr>
              <w:t>Weigh-in</w:t>
            </w:r>
            <w:r w:rsidRPr="00BC1E29">
              <w:rPr>
                <w:rFonts w:ascii="Calibri" w:hAnsi="Calibri"/>
              </w:rPr>
              <w:t xml:space="preserve"> Charging Procedure</w:t>
            </w:r>
          </w:p>
        </w:tc>
      </w:tr>
    </w:tbl>
    <w:p w14:paraId="46D5DD83"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BC1E29" w14:paraId="46D5DD87" w14:textId="77777777" w:rsidTr="00242D77">
        <w:trPr>
          <w:cantSplit/>
          <w:trHeight w:val="233"/>
        </w:trPr>
        <w:tc>
          <w:tcPr>
            <w:tcW w:w="5000" w:type="pct"/>
            <w:vAlign w:val="center"/>
          </w:tcPr>
          <w:p w14:paraId="46D5DD86" w14:textId="4C22952D" w:rsidR="00E81B35" w:rsidRPr="00BC1E29" w:rsidRDefault="0053734C">
            <w:pPr>
              <w:pStyle w:val="Header"/>
              <w:keepNext/>
              <w:rPr>
                <w:rFonts w:ascii="Calibri" w:hAnsi="Calibri"/>
                <w:b/>
              </w:rPr>
            </w:pPr>
            <w:r w:rsidRPr="00BC1E29">
              <w:rPr>
                <w:rFonts w:ascii="Calibri" w:hAnsi="Calibri"/>
                <w:b/>
              </w:rPr>
              <w:t>MCH</w:t>
            </w:r>
            <w:r w:rsidR="00165097">
              <w:rPr>
                <w:rFonts w:ascii="Calibri" w:hAnsi="Calibri"/>
                <w:b/>
              </w:rPr>
              <w:t>-</w:t>
            </w:r>
            <w:r w:rsidRPr="00BC1E29">
              <w:rPr>
                <w:rFonts w:ascii="Calibri" w:hAnsi="Calibri"/>
                <w:b/>
              </w:rPr>
              <w:t xml:space="preserve">25b </w:t>
            </w:r>
            <w:r w:rsidR="00020C1F">
              <w:rPr>
                <w:rFonts w:ascii="Calibri" w:hAnsi="Calibri"/>
                <w:b/>
              </w:rPr>
              <w:t>-</w:t>
            </w:r>
            <w:r w:rsidRPr="00BC1E29">
              <w:rPr>
                <w:rFonts w:ascii="Calibri" w:hAnsi="Calibri"/>
                <w:b/>
              </w:rPr>
              <w:t xml:space="preserve"> </w:t>
            </w:r>
            <w:r w:rsidR="00020C1F">
              <w:rPr>
                <w:rFonts w:ascii="Calibri" w:hAnsi="Calibri"/>
                <w:b/>
              </w:rPr>
              <w:t>Refrigerant Charge Verification</w:t>
            </w:r>
            <w:r w:rsidR="00786D26" w:rsidRPr="00BC1E29">
              <w:rPr>
                <w:rFonts w:ascii="Calibri" w:hAnsi="Calibri"/>
                <w:b/>
              </w:rPr>
              <w:t xml:space="preserve"> - Subcooling Method</w:t>
            </w:r>
          </w:p>
        </w:tc>
      </w:tr>
    </w:tbl>
    <w:p w14:paraId="46D5DD89" w14:textId="77777777" w:rsidR="009C38F3" w:rsidRPr="00BC1E29" w:rsidRDefault="009C38F3"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9"/>
        <w:gridCol w:w="5024"/>
        <w:gridCol w:w="5443"/>
      </w:tblGrid>
      <w:tr w:rsidR="00786D26" w:rsidRPr="00BC1E29" w14:paraId="46D5DD8C" w14:textId="77777777" w:rsidTr="00CA1A15">
        <w:trPr>
          <w:cantSplit/>
          <w:trHeight w:val="233"/>
        </w:trPr>
        <w:tc>
          <w:tcPr>
            <w:tcW w:w="5000" w:type="pct"/>
            <w:gridSpan w:val="3"/>
            <w:vAlign w:val="center"/>
          </w:tcPr>
          <w:p w14:paraId="46D5DD8A" w14:textId="36AE1267" w:rsidR="00786D26" w:rsidRPr="00BC1E29" w:rsidRDefault="00786D26" w:rsidP="00242D77">
            <w:pPr>
              <w:pStyle w:val="Header"/>
              <w:keepNext/>
              <w:rPr>
                <w:rFonts w:ascii="Calibri" w:hAnsi="Calibri"/>
                <w:b/>
              </w:rPr>
            </w:pPr>
            <w:r w:rsidRPr="00BC1E29">
              <w:rPr>
                <w:rFonts w:ascii="Calibri" w:hAnsi="Calibri"/>
                <w:b/>
              </w:rPr>
              <w:t>B. Metering Device Verification</w:t>
            </w:r>
          </w:p>
          <w:p w14:paraId="46D5DD8B" w14:textId="77777777" w:rsidR="00786D26" w:rsidRPr="003A5CA5" w:rsidRDefault="00786D26" w:rsidP="00242D77">
            <w:pPr>
              <w:pStyle w:val="Header"/>
              <w:keepNext/>
              <w:rPr>
                <w:rFonts w:ascii="Calibri" w:hAnsi="Calibri"/>
              </w:rPr>
            </w:pPr>
            <w:r w:rsidRPr="006F67A3">
              <w:rPr>
                <w:rFonts w:ascii="Calibri" w:hAnsi="Calibri"/>
                <w:sz w:val="18"/>
              </w:rPr>
              <w:t>Subcooling Method can only be used on systems that have a variable metering device.</w:t>
            </w:r>
          </w:p>
        </w:tc>
      </w:tr>
      <w:tr w:rsidR="00786D26" w:rsidRPr="00BC1E29" w14:paraId="46D5DD93" w14:textId="77777777" w:rsidTr="00CA1A15">
        <w:tblPrEx>
          <w:tblCellMar>
            <w:top w:w="0" w:type="dxa"/>
            <w:left w:w="108" w:type="dxa"/>
            <w:bottom w:w="0" w:type="dxa"/>
            <w:right w:w="108" w:type="dxa"/>
          </w:tblCellMar>
        </w:tblPrEx>
        <w:trPr>
          <w:cantSplit/>
          <w:trHeight w:val="432"/>
        </w:trPr>
        <w:tc>
          <w:tcPr>
            <w:tcW w:w="192" w:type="pct"/>
            <w:vAlign w:val="center"/>
          </w:tcPr>
          <w:p w14:paraId="46D5DD8D" w14:textId="77777777" w:rsidR="00786D26" w:rsidRPr="00BC1E29" w:rsidRDefault="00786D26" w:rsidP="00CA1A15">
            <w:pPr>
              <w:keepNext/>
              <w:jc w:val="center"/>
              <w:rPr>
                <w:rFonts w:ascii="Calibri" w:hAnsi="Calibri"/>
              </w:rPr>
            </w:pPr>
            <w:r w:rsidRPr="00BC1E29">
              <w:rPr>
                <w:rFonts w:ascii="Calibri" w:hAnsi="Calibri"/>
              </w:rPr>
              <w:t>01</w:t>
            </w:r>
          </w:p>
        </w:tc>
        <w:tc>
          <w:tcPr>
            <w:tcW w:w="2308" w:type="pct"/>
            <w:vAlign w:val="center"/>
          </w:tcPr>
          <w:p w14:paraId="46D5DD8E" w14:textId="2DF40DE7" w:rsidR="00786D26" w:rsidRPr="00BC1E29" w:rsidRDefault="00786D26" w:rsidP="0053734C">
            <w:pPr>
              <w:keepNext/>
              <w:spacing w:after="60"/>
              <w:rPr>
                <w:rFonts w:ascii="Calibri" w:hAnsi="Calibri"/>
              </w:rPr>
            </w:pPr>
            <w:r w:rsidRPr="00BC1E29">
              <w:rPr>
                <w:rFonts w:ascii="Calibri" w:hAnsi="Calibri"/>
              </w:rPr>
              <w:t xml:space="preserve">Refrigerant </w:t>
            </w:r>
            <w:r w:rsidR="0053734C">
              <w:rPr>
                <w:rFonts w:ascii="Calibri" w:hAnsi="Calibri"/>
              </w:rPr>
              <w:t>M</w:t>
            </w:r>
            <w:r w:rsidRPr="00BC1E29">
              <w:rPr>
                <w:rFonts w:ascii="Calibri" w:hAnsi="Calibri"/>
              </w:rPr>
              <w:t xml:space="preserve">etering </w:t>
            </w:r>
            <w:r w:rsidR="0053734C">
              <w:rPr>
                <w:rFonts w:ascii="Calibri" w:hAnsi="Calibri"/>
              </w:rPr>
              <w:t>D</w:t>
            </w:r>
            <w:r w:rsidRPr="00BC1E29">
              <w:rPr>
                <w:rFonts w:ascii="Calibri" w:hAnsi="Calibri"/>
              </w:rPr>
              <w:t>evice</w:t>
            </w:r>
          </w:p>
        </w:tc>
        <w:tc>
          <w:tcPr>
            <w:tcW w:w="2500" w:type="pct"/>
            <w:vAlign w:val="center"/>
          </w:tcPr>
          <w:p w14:paraId="46D5DD8F" w14:textId="77777777" w:rsidR="00786D26" w:rsidRPr="00BC1E29" w:rsidRDefault="00786D26" w:rsidP="00242D77">
            <w:pPr>
              <w:keepNext/>
              <w:rPr>
                <w:rFonts w:ascii="Calibri" w:hAnsi="Calibri"/>
              </w:rPr>
            </w:pPr>
            <w:r w:rsidRPr="00BC1E29">
              <w:rPr>
                <w:rFonts w:ascii="Calibri" w:hAnsi="Calibri"/>
              </w:rPr>
              <w:t xml:space="preserve">&lt;&lt;Choose one: </w:t>
            </w:r>
          </w:p>
          <w:p w14:paraId="46D5DD90"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Thermostatic Expansion Valve</w:t>
            </w:r>
            <w:r w:rsidRPr="00BC1E29">
              <w:rPr>
                <w:rFonts w:ascii="Calibri" w:hAnsi="Calibri"/>
              </w:rPr>
              <w:t xml:space="preserve"> (TXV); or</w:t>
            </w:r>
          </w:p>
          <w:p w14:paraId="46D5DD91"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Electronic Expansion Valve</w:t>
            </w:r>
            <w:r w:rsidRPr="00BC1E29">
              <w:rPr>
                <w:rFonts w:ascii="Calibri" w:hAnsi="Calibri"/>
              </w:rPr>
              <w:t xml:space="preserve"> (EXV); or</w:t>
            </w:r>
          </w:p>
          <w:p w14:paraId="46D5DD92"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Fixed orifice</w:t>
            </w:r>
            <w:r w:rsidRPr="00BC1E29">
              <w:rPr>
                <w:rFonts w:ascii="Calibri" w:hAnsi="Calibri"/>
              </w:rPr>
              <w:t>&gt;&gt;</w:t>
            </w:r>
          </w:p>
        </w:tc>
      </w:tr>
      <w:tr w:rsidR="00786D26" w:rsidRPr="00BC1E29" w14:paraId="46D5DD9A" w14:textId="77777777" w:rsidTr="00CA1A15">
        <w:tblPrEx>
          <w:tblCellMar>
            <w:top w:w="0" w:type="dxa"/>
            <w:left w:w="108" w:type="dxa"/>
            <w:bottom w:w="0" w:type="dxa"/>
            <w:right w:w="108" w:type="dxa"/>
          </w:tblCellMar>
        </w:tblPrEx>
        <w:trPr>
          <w:cantSplit/>
          <w:trHeight w:val="432"/>
        </w:trPr>
        <w:tc>
          <w:tcPr>
            <w:tcW w:w="192" w:type="pct"/>
            <w:vAlign w:val="center"/>
          </w:tcPr>
          <w:p w14:paraId="46D5DD94" w14:textId="77777777" w:rsidR="00786D26" w:rsidRPr="00BC1E29" w:rsidRDefault="00786D26" w:rsidP="00CA1A15">
            <w:pPr>
              <w:keepNext/>
              <w:jc w:val="center"/>
              <w:rPr>
                <w:rFonts w:ascii="Calibri" w:hAnsi="Calibri"/>
              </w:rPr>
            </w:pPr>
            <w:r w:rsidRPr="00BC1E29">
              <w:rPr>
                <w:rFonts w:ascii="Calibri" w:hAnsi="Calibri"/>
              </w:rPr>
              <w:t>02</w:t>
            </w:r>
          </w:p>
        </w:tc>
        <w:tc>
          <w:tcPr>
            <w:tcW w:w="2308" w:type="pct"/>
            <w:vAlign w:val="center"/>
          </w:tcPr>
          <w:p w14:paraId="46D5DD95" w14:textId="06C610FE" w:rsidR="00786D26" w:rsidRPr="00BC1E29" w:rsidRDefault="00786D26" w:rsidP="0053734C">
            <w:pPr>
              <w:keepNext/>
              <w:spacing w:after="60"/>
              <w:rPr>
                <w:rFonts w:ascii="Calibri" w:hAnsi="Calibri"/>
              </w:rPr>
            </w:pPr>
            <w:r w:rsidRPr="00BC1E29">
              <w:rPr>
                <w:rFonts w:ascii="Calibri" w:hAnsi="Calibri"/>
              </w:rPr>
              <w:t xml:space="preserve">Subcooling Method </w:t>
            </w:r>
            <w:r w:rsidR="0053734C">
              <w:rPr>
                <w:rFonts w:ascii="Calibri" w:hAnsi="Calibri"/>
              </w:rPr>
              <w:t>A</w:t>
            </w:r>
            <w:r w:rsidRPr="00BC1E29">
              <w:rPr>
                <w:rFonts w:ascii="Calibri" w:hAnsi="Calibri"/>
              </w:rPr>
              <w:t xml:space="preserve">pplicability </w:t>
            </w:r>
            <w:r w:rsidR="0053734C">
              <w:rPr>
                <w:rFonts w:ascii="Calibri" w:hAnsi="Calibri"/>
              </w:rPr>
              <w:t>S</w:t>
            </w:r>
            <w:r w:rsidRPr="00BC1E29">
              <w:rPr>
                <w:rFonts w:ascii="Calibri" w:hAnsi="Calibri"/>
              </w:rPr>
              <w:t>tatus</w:t>
            </w:r>
          </w:p>
        </w:tc>
        <w:tc>
          <w:tcPr>
            <w:tcW w:w="2500" w:type="pct"/>
            <w:vAlign w:val="center"/>
          </w:tcPr>
          <w:p w14:paraId="46D5DD96" w14:textId="77777777" w:rsidR="00786D26" w:rsidRPr="00BC1E29" w:rsidRDefault="00786D26" w:rsidP="00242D77">
            <w:pPr>
              <w:keepNext/>
              <w:rPr>
                <w:rFonts w:ascii="Calibri" w:hAnsi="Calibri"/>
              </w:rPr>
            </w:pPr>
            <w:r w:rsidRPr="00BC1E29">
              <w:rPr>
                <w:rFonts w:ascii="Calibri" w:hAnsi="Calibri"/>
              </w:rPr>
              <w:t xml:space="preserve">&lt;&lt; If B01 = </w:t>
            </w:r>
            <w:r w:rsidRPr="00BC1E29">
              <w:rPr>
                <w:rFonts w:ascii="Calibri" w:hAnsi="Calibri"/>
                <w:u w:val="single"/>
              </w:rPr>
              <w:t>Thermostatic Expansion Valve</w:t>
            </w:r>
            <w:r w:rsidRPr="00BC1E29">
              <w:rPr>
                <w:rFonts w:ascii="Calibri" w:hAnsi="Calibri"/>
              </w:rPr>
              <w:t xml:space="preserve"> or </w:t>
            </w:r>
            <w:r w:rsidRPr="00BC1E29">
              <w:rPr>
                <w:rFonts w:ascii="Calibri" w:hAnsi="Calibri"/>
                <w:u w:val="single"/>
              </w:rPr>
              <w:t>Electronic Expansion Valve</w:t>
            </w:r>
            <w:r w:rsidRPr="00BC1E29">
              <w:rPr>
                <w:rFonts w:ascii="Calibri" w:hAnsi="Calibri"/>
              </w:rPr>
              <w:t xml:space="preserve">;  then display text: </w:t>
            </w:r>
          </w:p>
          <w:p w14:paraId="46D5DD97" w14:textId="77777777" w:rsidR="00786D26" w:rsidRPr="00BC1E29" w:rsidRDefault="00786D26" w:rsidP="00242D77">
            <w:pPr>
              <w:keepNext/>
              <w:rPr>
                <w:rFonts w:ascii="Calibri" w:hAnsi="Calibri"/>
              </w:rPr>
            </w:pPr>
            <w:r w:rsidRPr="00BC1E29">
              <w:rPr>
                <w:rFonts w:ascii="Calibri" w:hAnsi="Calibri"/>
              </w:rPr>
              <w:t xml:space="preserve">“Subcooling Method is applicable to this system”; </w:t>
            </w:r>
          </w:p>
          <w:p w14:paraId="46D5DD98" w14:textId="77777777" w:rsidR="00786D26" w:rsidRPr="00BC1E29" w:rsidRDefault="00786D26" w:rsidP="00242D77">
            <w:pPr>
              <w:keepNext/>
              <w:rPr>
                <w:rFonts w:ascii="Calibri" w:hAnsi="Calibri"/>
              </w:rPr>
            </w:pPr>
            <w:r w:rsidRPr="00BC1E29">
              <w:rPr>
                <w:rFonts w:ascii="Calibri" w:hAnsi="Calibri"/>
              </w:rPr>
              <w:t>else, display text:</w:t>
            </w:r>
          </w:p>
          <w:p w14:paraId="46D5DD99" w14:textId="77777777" w:rsidR="00786D26" w:rsidRPr="00BC1E29" w:rsidRDefault="00786D26" w:rsidP="00242D77">
            <w:pPr>
              <w:keepNext/>
              <w:rPr>
                <w:rFonts w:ascii="Calibri" w:hAnsi="Calibri"/>
              </w:rPr>
            </w:pPr>
            <w:r w:rsidRPr="00BC1E29">
              <w:rPr>
                <w:rFonts w:ascii="Calibri" w:hAnsi="Calibri"/>
              </w:rPr>
              <w:t>”Subcooling Method is not applicable to this system” (do not proceed)&gt;&gt;</w:t>
            </w:r>
          </w:p>
        </w:tc>
      </w:tr>
    </w:tbl>
    <w:p w14:paraId="46D5DD9B" w14:textId="77777777" w:rsidR="00786D26" w:rsidRPr="00BC1E29" w:rsidRDefault="00786D26" w:rsidP="00242D77"/>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039"/>
        <w:gridCol w:w="5511"/>
      </w:tblGrid>
      <w:tr w:rsidR="00786D26" w:rsidRPr="00BC1E29" w14:paraId="46D5DD9E" w14:textId="77777777" w:rsidTr="00242D77">
        <w:trPr>
          <w:trHeight w:val="233"/>
        </w:trPr>
        <w:tc>
          <w:tcPr>
            <w:tcW w:w="5000" w:type="pct"/>
            <w:gridSpan w:val="3"/>
          </w:tcPr>
          <w:p w14:paraId="46D5DD9C" w14:textId="540137EE" w:rsidR="00786D26" w:rsidRPr="00BC1E29" w:rsidRDefault="00786D26" w:rsidP="00242D77">
            <w:pPr>
              <w:keepNext/>
              <w:rPr>
                <w:rFonts w:ascii="Calibri" w:hAnsi="Calibri"/>
                <w:b/>
              </w:rPr>
            </w:pPr>
            <w:r w:rsidRPr="00BC1E29">
              <w:rPr>
                <w:rFonts w:ascii="Calibri" w:hAnsi="Calibri"/>
                <w:b/>
              </w:rPr>
              <w:t>C. Instrument Calibration</w:t>
            </w:r>
          </w:p>
          <w:p w14:paraId="46D5DD9D" w14:textId="135309C6" w:rsidR="00786D26" w:rsidRPr="003A5CA5" w:rsidRDefault="00786D26" w:rsidP="00242D77">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786D26" w:rsidRPr="00BC1E29" w14:paraId="46D5DDA2" w14:textId="77777777" w:rsidTr="00CA1A15">
        <w:tblPrEx>
          <w:tblCellMar>
            <w:top w:w="0" w:type="dxa"/>
            <w:left w:w="108" w:type="dxa"/>
            <w:bottom w:w="0" w:type="dxa"/>
            <w:right w:w="108" w:type="dxa"/>
          </w:tblCellMar>
        </w:tblPrEx>
        <w:trPr>
          <w:cantSplit/>
          <w:trHeight w:val="432"/>
        </w:trPr>
        <w:tc>
          <w:tcPr>
            <w:tcW w:w="212" w:type="pct"/>
            <w:vAlign w:val="center"/>
          </w:tcPr>
          <w:p w14:paraId="46D5DD9F" w14:textId="77777777" w:rsidR="00786D26" w:rsidRPr="00BC1E29" w:rsidRDefault="00786D26" w:rsidP="00CA1A15">
            <w:pPr>
              <w:keepNext/>
              <w:jc w:val="center"/>
              <w:rPr>
                <w:rFonts w:ascii="Calibri" w:hAnsi="Calibri"/>
              </w:rPr>
            </w:pPr>
            <w:r w:rsidRPr="00BC1E29">
              <w:rPr>
                <w:rFonts w:ascii="Calibri" w:hAnsi="Calibri"/>
              </w:rPr>
              <w:t>01</w:t>
            </w:r>
          </w:p>
        </w:tc>
        <w:tc>
          <w:tcPr>
            <w:tcW w:w="2287" w:type="pct"/>
            <w:vAlign w:val="center"/>
          </w:tcPr>
          <w:p w14:paraId="46D5DDA0" w14:textId="77868AFB" w:rsidR="00786D26" w:rsidRPr="00BC1E29" w:rsidRDefault="00786D26" w:rsidP="00242D77">
            <w:pPr>
              <w:keepNext/>
              <w:rPr>
                <w:rFonts w:ascii="Calibri" w:hAnsi="Calibri"/>
              </w:rPr>
            </w:pPr>
            <w:r w:rsidRPr="00BC1E29">
              <w:rPr>
                <w:rFonts w:ascii="Calibri" w:hAnsi="Calibri"/>
              </w:rPr>
              <w:t>Date of Digital Refrigerant Gauge Calibration</w:t>
            </w:r>
          </w:p>
        </w:tc>
        <w:tc>
          <w:tcPr>
            <w:tcW w:w="2500" w:type="pct"/>
            <w:vAlign w:val="center"/>
          </w:tcPr>
          <w:p w14:paraId="46D5DDA1"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6" w14:textId="77777777" w:rsidTr="00CA1A15">
        <w:tblPrEx>
          <w:tblCellMar>
            <w:top w:w="0" w:type="dxa"/>
            <w:left w:w="108" w:type="dxa"/>
            <w:bottom w:w="0" w:type="dxa"/>
            <w:right w:w="108" w:type="dxa"/>
          </w:tblCellMar>
        </w:tblPrEx>
        <w:trPr>
          <w:cantSplit/>
          <w:trHeight w:val="432"/>
        </w:trPr>
        <w:tc>
          <w:tcPr>
            <w:tcW w:w="212" w:type="pct"/>
            <w:vAlign w:val="center"/>
          </w:tcPr>
          <w:p w14:paraId="46D5DDA3" w14:textId="77777777" w:rsidR="00786D26" w:rsidRPr="00BC1E29" w:rsidRDefault="00786D26" w:rsidP="00CA1A15">
            <w:pPr>
              <w:keepNext/>
              <w:jc w:val="center"/>
              <w:rPr>
                <w:rFonts w:ascii="Calibri" w:hAnsi="Calibri"/>
              </w:rPr>
            </w:pPr>
            <w:r w:rsidRPr="00BC1E29">
              <w:rPr>
                <w:rFonts w:ascii="Calibri" w:hAnsi="Calibri"/>
              </w:rPr>
              <w:t>02</w:t>
            </w:r>
          </w:p>
        </w:tc>
        <w:tc>
          <w:tcPr>
            <w:tcW w:w="2287" w:type="pct"/>
            <w:vAlign w:val="center"/>
          </w:tcPr>
          <w:p w14:paraId="46D5DDA4" w14:textId="7F8EAD8D" w:rsidR="00786D26" w:rsidRPr="00BC1E29" w:rsidRDefault="00786D26" w:rsidP="00242D77">
            <w:pPr>
              <w:keepNext/>
              <w:spacing w:after="60"/>
              <w:rPr>
                <w:rFonts w:ascii="Calibri" w:hAnsi="Calibri"/>
              </w:rPr>
            </w:pPr>
            <w:r w:rsidRPr="00BC1E29">
              <w:rPr>
                <w:rFonts w:ascii="Calibri" w:hAnsi="Calibri"/>
              </w:rPr>
              <w:t>Date of Digital Thermocouple Calibration</w:t>
            </w:r>
          </w:p>
        </w:tc>
        <w:tc>
          <w:tcPr>
            <w:tcW w:w="2500" w:type="pct"/>
            <w:vAlign w:val="center"/>
          </w:tcPr>
          <w:p w14:paraId="46D5DDA5"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D" w14:textId="77777777" w:rsidTr="00CA1A15">
        <w:tblPrEx>
          <w:tblCellMar>
            <w:top w:w="0" w:type="dxa"/>
            <w:left w:w="108" w:type="dxa"/>
            <w:bottom w:w="0" w:type="dxa"/>
            <w:right w:w="108" w:type="dxa"/>
          </w:tblCellMar>
        </w:tblPrEx>
        <w:trPr>
          <w:cantSplit/>
          <w:trHeight w:val="432"/>
        </w:trPr>
        <w:tc>
          <w:tcPr>
            <w:tcW w:w="212" w:type="pct"/>
            <w:vAlign w:val="center"/>
          </w:tcPr>
          <w:p w14:paraId="46D5DDA7" w14:textId="77777777" w:rsidR="00786D26" w:rsidRPr="00BC1E29" w:rsidRDefault="00786D26" w:rsidP="00CA1A15">
            <w:pPr>
              <w:keepNext/>
              <w:jc w:val="center"/>
              <w:rPr>
                <w:rFonts w:ascii="Calibri" w:hAnsi="Calibri"/>
              </w:rPr>
            </w:pPr>
            <w:r w:rsidRPr="00BC1E29">
              <w:rPr>
                <w:rFonts w:ascii="Calibri" w:hAnsi="Calibri"/>
              </w:rPr>
              <w:t>03</w:t>
            </w:r>
          </w:p>
        </w:tc>
        <w:tc>
          <w:tcPr>
            <w:tcW w:w="2287" w:type="pct"/>
            <w:vAlign w:val="center"/>
          </w:tcPr>
          <w:p w14:paraId="46D5DDA8" w14:textId="1FA4E97E" w:rsidR="00786D26" w:rsidRPr="00BC1E29" w:rsidRDefault="00786D26" w:rsidP="00242D77">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DA9" w14:textId="5F6A517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C01 is greater than one month, then display text:  </w:t>
            </w:r>
          </w:p>
          <w:p w14:paraId="46D5DDAA" w14:textId="77777777" w:rsidR="00786D26" w:rsidRPr="00BC1E29" w:rsidRDefault="00786D26" w:rsidP="00242D77">
            <w:pPr>
              <w:keepNext/>
              <w:rPr>
                <w:rFonts w:ascii="Calibri" w:hAnsi="Calibri"/>
              </w:rPr>
            </w:pPr>
            <w:r w:rsidRPr="00BC1E29">
              <w:rPr>
                <w:rFonts w:ascii="Calibri" w:hAnsi="Calibri"/>
              </w:rPr>
              <w:t>"Digital Refrigerant Gauge requires Calibration (do not proceed)";</w:t>
            </w:r>
          </w:p>
          <w:p w14:paraId="46D5DDAB" w14:textId="0CC4ADE2"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163B9C">
              <w:rPr>
                <w:rFonts w:ascii="Calibri" w:hAnsi="Calibri"/>
              </w:rPr>
              <w:t xml:space="preserve">≤ </w:t>
            </w:r>
            <w:r w:rsidRPr="00BC1E29">
              <w:rPr>
                <w:rFonts w:ascii="Calibri" w:hAnsi="Calibri"/>
              </w:rPr>
              <w:t>one month;  then display text:</w:t>
            </w:r>
          </w:p>
          <w:p w14:paraId="46D5DDAC" w14:textId="77777777" w:rsidR="00786D26" w:rsidRPr="00BC1E29" w:rsidRDefault="00786D26" w:rsidP="00242D77">
            <w:pPr>
              <w:keepNext/>
              <w:rPr>
                <w:rFonts w:ascii="Calibri" w:hAnsi="Calibri"/>
              </w:rPr>
            </w:pPr>
            <w:r w:rsidRPr="00BC1E29">
              <w:rPr>
                <w:rFonts w:ascii="Calibri" w:hAnsi="Calibri"/>
              </w:rPr>
              <w:t>"calibration is current"&gt;&gt;</w:t>
            </w:r>
          </w:p>
        </w:tc>
      </w:tr>
      <w:tr w:rsidR="00786D26" w:rsidRPr="00BC1E29" w14:paraId="46D5DDB5" w14:textId="77777777" w:rsidTr="00CA1A15">
        <w:tblPrEx>
          <w:tblCellMar>
            <w:top w:w="0" w:type="dxa"/>
            <w:left w:w="108" w:type="dxa"/>
            <w:bottom w:w="0" w:type="dxa"/>
            <w:right w:w="108" w:type="dxa"/>
          </w:tblCellMar>
        </w:tblPrEx>
        <w:trPr>
          <w:cantSplit/>
          <w:trHeight w:val="432"/>
        </w:trPr>
        <w:tc>
          <w:tcPr>
            <w:tcW w:w="212" w:type="pct"/>
            <w:vAlign w:val="center"/>
          </w:tcPr>
          <w:p w14:paraId="46D5DDAE" w14:textId="77777777" w:rsidR="00786D26" w:rsidRPr="00BC1E29" w:rsidRDefault="00786D26" w:rsidP="00CA1A15">
            <w:pPr>
              <w:keepNext/>
              <w:jc w:val="center"/>
              <w:rPr>
                <w:rFonts w:ascii="Calibri" w:hAnsi="Calibri"/>
              </w:rPr>
            </w:pPr>
            <w:r w:rsidRPr="00BC1E29">
              <w:rPr>
                <w:rFonts w:ascii="Calibri" w:hAnsi="Calibri"/>
              </w:rPr>
              <w:t>04</w:t>
            </w:r>
          </w:p>
        </w:tc>
        <w:tc>
          <w:tcPr>
            <w:tcW w:w="2287" w:type="pct"/>
            <w:vAlign w:val="center"/>
          </w:tcPr>
          <w:p w14:paraId="46D5DDAF" w14:textId="149E5693" w:rsidR="00786D26" w:rsidRPr="00BC1E29" w:rsidRDefault="00786D26" w:rsidP="00242D77">
            <w:pPr>
              <w:keepNext/>
              <w:spacing w:after="60"/>
              <w:rPr>
                <w:rFonts w:ascii="Calibri" w:hAnsi="Calibri"/>
              </w:rPr>
            </w:pPr>
            <w:r w:rsidRPr="00BC1E29">
              <w:rPr>
                <w:rFonts w:ascii="Calibri" w:hAnsi="Calibri"/>
              </w:rPr>
              <w:t>Digital Thermocouple Calibration Status</w:t>
            </w:r>
          </w:p>
        </w:tc>
        <w:tc>
          <w:tcPr>
            <w:tcW w:w="2500" w:type="pct"/>
            <w:vAlign w:val="center"/>
          </w:tcPr>
          <w:p w14:paraId="46D5DDB0" w14:textId="704F748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C02 is greater than one month, then display text:  </w:t>
            </w:r>
          </w:p>
          <w:p w14:paraId="46D5DDB1" w14:textId="77777777" w:rsidR="00786D26" w:rsidRPr="00BC1E29" w:rsidRDefault="00786D26" w:rsidP="00242D77">
            <w:pPr>
              <w:keepNext/>
              <w:rPr>
                <w:rFonts w:ascii="Calibri" w:hAnsi="Calibri"/>
              </w:rPr>
            </w:pPr>
            <w:r w:rsidRPr="00BC1E29">
              <w:rPr>
                <w:rFonts w:ascii="Calibri" w:hAnsi="Calibri"/>
              </w:rPr>
              <w:t>"Digital Thermocouple Gauge requires Calibration (do not proceed)"</w:t>
            </w:r>
          </w:p>
          <w:p w14:paraId="46D5DDB2" w14:textId="77777777" w:rsidR="00786D26" w:rsidRPr="00BC1E29" w:rsidRDefault="00786D26" w:rsidP="00242D77">
            <w:pPr>
              <w:keepNext/>
              <w:rPr>
                <w:rFonts w:ascii="Calibri" w:hAnsi="Calibri"/>
              </w:rPr>
            </w:pPr>
          </w:p>
          <w:p w14:paraId="46D5DDB3" w14:textId="3336D03D"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245AB2">
              <w:rPr>
                <w:rFonts w:ascii="Calibri" w:hAnsi="Calibri"/>
              </w:rPr>
              <w:t xml:space="preserve">≤ </w:t>
            </w:r>
            <w:r w:rsidRPr="00BC1E29">
              <w:rPr>
                <w:rFonts w:ascii="Calibri" w:hAnsi="Calibri"/>
              </w:rPr>
              <w:t>one month;  then display text:</w:t>
            </w:r>
          </w:p>
          <w:p w14:paraId="46D5DDB4" w14:textId="77777777" w:rsidR="00786D26" w:rsidRPr="00BC1E29" w:rsidRDefault="00786D26" w:rsidP="00242D77">
            <w:pPr>
              <w:keepNext/>
              <w:rPr>
                <w:rFonts w:ascii="Calibri" w:hAnsi="Calibri"/>
              </w:rPr>
            </w:pPr>
            <w:r w:rsidRPr="00BC1E29">
              <w:rPr>
                <w:rFonts w:ascii="Calibri" w:hAnsi="Calibri"/>
              </w:rPr>
              <w:t>"calibration is current"&gt;&gt;</w:t>
            </w:r>
          </w:p>
        </w:tc>
      </w:tr>
    </w:tbl>
    <w:p w14:paraId="46D5DDB6" w14:textId="77777777" w:rsidR="009C38F3" w:rsidRPr="00BC1E29" w:rsidRDefault="009C38F3" w:rsidP="009C38F3"/>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40"/>
        <w:gridCol w:w="5491"/>
      </w:tblGrid>
      <w:tr w:rsidR="009C38F3" w:rsidRPr="00BC1E29" w14:paraId="46D5DDB9" w14:textId="77777777" w:rsidTr="00163B9C">
        <w:trPr>
          <w:cantSplit/>
          <w:trHeight w:val="360"/>
        </w:trPr>
        <w:tc>
          <w:tcPr>
            <w:tcW w:w="5000" w:type="pct"/>
            <w:gridSpan w:val="3"/>
            <w:vAlign w:val="center"/>
          </w:tcPr>
          <w:p w14:paraId="46D5DDB7" w14:textId="4DCB81EC" w:rsidR="009C38F3" w:rsidRPr="00BC1E29" w:rsidRDefault="009C38F3" w:rsidP="00163B9C">
            <w:pPr>
              <w:rPr>
                <w:rFonts w:ascii="Calibri" w:hAnsi="Calibri"/>
                <w:b/>
              </w:rPr>
            </w:pPr>
            <w:r w:rsidRPr="00BC1E29">
              <w:rPr>
                <w:rFonts w:ascii="Calibri" w:hAnsi="Calibri"/>
                <w:b/>
              </w:rPr>
              <w:t>D. Measurement Access Hole (MAH) Verification</w:t>
            </w:r>
          </w:p>
          <w:p w14:paraId="46D5DDB8" w14:textId="73AAB7BC" w:rsidR="009C38F3" w:rsidRPr="003A5CA5" w:rsidRDefault="009C38F3" w:rsidP="00163B9C">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9C38F3" w:rsidRPr="00BC1E29" w14:paraId="46D5DDC0" w14:textId="77777777" w:rsidTr="00163B9C">
        <w:tblPrEx>
          <w:tblCellMar>
            <w:top w:w="29" w:type="dxa"/>
            <w:left w:w="43" w:type="dxa"/>
            <w:bottom w:w="29" w:type="dxa"/>
            <w:right w:w="43" w:type="dxa"/>
          </w:tblCellMar>
        </w:tblPrEx>
        <w:trPr>
          <w:cantSplit/>
          <w:trHeight w:val="233"/>
        </w:trPr>
        <w:tc>
          <w:tcPr>
            <w:tcW w:w="205" w:type="pct"/>
            <w:vAlign w:val="center"/>
          </w:tcPr>
          <w:p w14:paraId="46D5DDBA" w14:textId="77777777" w:rsidR="009C38F3" w:rsidRPr="00BC1E29" w:rsidRDefault="009C38F3" w:rsidP="00163B9C">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DBB" w14:textId="196C0A0A" w:rsidR="009C38F3" w:rsidRPr="00BC1E29" w:rsidRDefault="009C38F3" w:rsidP="0053734C">
            <w:pPr>
              <w:keepNext/>
              <w:rPr>
                <w:rFonts w:ascii="Calibri" w:hAnsi="Calibri"/>
              </w:rPr>
            </w:pPr>
            <w:r w:rsidRPr="00BC1E29">
              <w:rPr>
                <w:rFonts w:ascii="Calibri" w:hAnsi="Calibri"/>
              </w:rPr>
              <w:t xml:space="preserve">Method </w:t>
            </w:r>
            <w:r w:rsidR="0053734C">
              <w:rPr>
                <w:rFonts w:ascii="Calibri" w:hAnsi="Calibri"/>
              </w:rPr>
              <w:t>U</w:t>
            </w:r>
            <w:r w:rsidRPr="00BC1E29">
              <w:rPr>
                <w:rFonts w:ascii="Calibri" w:hAnsi="Calibri"/>
              </w:rPr>
              <w:t xml:space="preserve">sed to </w:t>
            </w:r>
            <w:r w:rsidR="0053734C">
              <w:rPr>
                <w:rFonts w:ascii="Calibri" w:hAnsi="Calibri"/>
              </w:rPr>
              <w:t>D</w:t>
            </w:r>
            <w:r w:rsidRPr="00BC1E29">
              <w:rPr>
                <w:rFonts w:ascii="Calibri" w:hAnsi="Calibri"/>
              </w:rPr>
              <w:t xml:space="preserve">emonstrate </w:t>
            </w:r>
            <w:r w:rsidR="0053734C">
              <w:rPr>
                <w:rFonts w:ascii="Calibri" w:hAnsi="Calibri"/>
              </w:rPr>
              <w:t>C</w:t>
            </w:r>
            <w:r w:rsidRPr="00BC1E29">
              <w:rPr>
                <w:rFonts w:ascii="Calibri" w:hAnsi="Calibri"/>
              </w:rPr>
              <w:t xml:space="preserve">ompliance with the Measurement Access Hole (MAH) </w:t>
            </w:r>
            <w:r w:rsidR="0053734C">
              <w:rPr>
                <w:rFonts w:ascii="Calibri" w:hAnsi="Calibri"/>
              </w:rPr>
              <w:t>R</w:t>
            </w:r>
            <w:r w:rsidRPr="00BC1E29">
              <w:rPr>
                <w:rFonts w:ascii="Calibri" w:hAnsi="Calibri"/>
              </w:rPr>
              <w:t>equirement</w:t>
            </w:r>
          </w:p>
        </w:tc>
        <w:tc>
          <w:tcPr>
            <w:tcW w:w="2500" w:type="pct"/>
            <w:tcMar>
              <w:left w:w="115" w:type="dxa"/>
              <w:right w:w="101" w:type="dxa"/>
            </w:tcMar>
            <w:vAlign w:val="center"/>
          </w:tcPr>
          <w:p w14:paraId="46D5DDBC" w14:textId="77777777" w:rsidR="009C38F3" w:rsidRPr="00BC1E29" w:rsidRDefault="009C38F3" w:rsidP="00163B9C">
            <w:pPr>
              <w:pStyle w:val="Header"/>
              <w:keepNext/>
              <w:tabs>
                <w:tab w:val="clear" w:pos="4320"/>
                <w:tab w:val="clear" w:pos="8640"/>
              </w:tabs>
              <w:rPr>
                <w:rFonts w:ascii="Calibri" w:hAnsi="Calibri"/>
              </w:rPr>
            </w:pPr>
            <w:r w:rsidRPr="00BC1E29">
              <w:rPr>
                <w:rFonts w:ascii="Calibri" w:hAnsi="Calibri"/>
              </w:rPr>
              <w:t xml:space="preserve">&lt;&lt;user select one of the options from list: </w:t>
            </w:r>
          </w:p>
          <w:p w14:paraId="46D5DDBD"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 xml:space="preserve">"MAH installed and labeled consistent with Figure 3.2-1"; or </w:t>
            </w:r>
          </w:p>
          <w:p w14:paraId="46D5DDBE"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"Return side of system is located entirely within conditioned space such that an accurate return air dry-bulb temperature can be taken at the return grille"; or</w:t>
            </w:r>
          </w:p>
          <w:p w14:paraId="46D5DDBF" w14:textId="77777777" w:rsidR="009C38F3" w:rsidRPr="00BC1E29" w:rsidRDefault="009C38F3" w:rsidP="00163B9C">
            <w:pPr>
              <w:pStyle w:val="ListParagraph"/>
              <w:keepNext/>
              <w:numPr>
                <w:ilvl w:val="0"/>
                <w:numId w:val="20"/>
              </w:numPr>
              <w:rPr>
                <w:rFonts w:ascii="Calibri" w:hAnsi="Calibri"/>
              </w:rPr>
            </w:pPr>
            <w:r w:rsidRPr="00BC1E29">
              <w:rPr>
                <w:rFonts w:ascii="Calibri" w:hAnsi="Calibri"/>
              </w:rPr>
              <w:t>"MAH cannot be installed consistent with Figure 3.2-1.  An alternative location has been provided and clearly labeled"&gt;&gt;</w:t>
            </w:r>
          </w:p>
        </w:tc>
      </w:tr>
    </w:tbl>
    <w:p w14:paraId="46D5DDC1" w14:textId="77777777" w:rsidR="009C38F3" w:rsidRPr="00BC1E29" w:rsidRDefault="009C38F3" w:rsidP="009C38F3">
      <w:pPr>
        <w:pStyle w:val="Header"/>
        <w:tabs>
          <w:tab w:val="clear" w:pos="4320"/>
          <w:tab w:val="clear" w:pos="8640"/>
          <w:tab w:val="left" w:pos="360"/>
        </w:tabs>
        <w:rPr>
          <w:rFonts w:ascii="Calibri" w:hAnsi="Calibr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
        <w:gridCol w:w="451"/>
        <w:gridCol w:w="5039"/>
        <w:gridCol w:w="5490"/>
      </w:tblGrid>
      <w:tr w:rsidR="009C38F3" w:rsidRPr="00BC1E29" w14:paraId="46D5DDC4" w14:textId="77777777" w:rsidTr="00163B9C">
        <w:trPr>
          <w:cantSplit/>
          <w:trHeight w:val="360"/>
        </w:trPr>
        <w:tc>
          <w:tcPr>
            <w:tcW w:w="5000" w:type="pct"/>
            <w:gridSpan w:val="4"/>
            <w:vAlign w:val="center"/>
          </w:tcPr>
          <w:p w14:paraId="46D5DDC2" w14:textId="4D8E8104" w:rsidR="009C38F3" w:rsidRPr="00BC1E29" w:rsidRDefault="009C38F3" w:rsidP="00163B9C">
            <w:pPr>
              <w:keepNext/>
              <w:rPr>
                <w:rFonts w:ascii="Calibri" w:hAnsi="Calibri"/>
                <w:b/>
              </w:rPr>
            </w:pPr>
            <w:r w:rsidRPr="00BC1E29">
              <w:rPr>
                <w:rFonts w:ascii="Calibri" w:hAnsi="Calibri"/>
                <w:b/>
              </w:rPr>
              <w:t>E. Minimum System Airflow Rate Verification</w:t>
            </w:r>
          </w:p>
          <w:p w14:paraId="46D5DDC3" w14:textId="5864F446" w:rsidR="009C38F3" w:rsidRPr="003A5CA5" w:rsidRDefault="009C38F3" w:rsidP="00163B9C">
            <w:pPr>
              <w:keepNext/>
              <w:rPr>
                <w:rFonts w:ascii="Calibri" w:hAnsi="Calibri"/>
              </w:rPr>
            </w:pPr>
            <w:r w:rsidRPr="006F67A3">
              <w:rPr>
                <w:rFonts w:ascii="Calibri" w:hAnsi="Calibri"/>
                <w:sz w:val="18"/>
              </w:rPr>
              <w:t>Procedures for verifying minimum system airflow are specified in Reference Residential Appendix RA</w:t>
            </w:r>
            <w:r w:rsidR="00326C05">
              <w:rPr>
                <w:rFonts w:ascii="Calibri" w:hAnsi="Calibri"/>
                <w:sz w:val="18"/>
              </w:rPr>
              <w:t>3.3.3</w:t>
            </w:r>
            <w:r w:rsidRPr="006F67A3">
              <w:rPr>
                <w:rFonts w:ascii="Calibri" w:hAnsi="Calibri"/>
                <w:sz w:val="18"/>
              </w:rPr>
              <w:t>.</w:t>
            </w:r>
          </w:p>
        </w:tc>
      </w:tr>
      <w:tr w:rsidR="009C38F3" w:rsidRPr="00BC1E29" w14:paraId="46D5DDCC" w14:textId="77777777" w:rsidTr="00163B9C">
        <w:tblPrEx>
          <w:tblCellMar>
            <w:top w:w="29" w:type="dxa"/>
            <w:left w:w="43" w:type="dxa"/>
            <w:bottom w:w="29" w:type="dxa"/>
            <w:right w:w="43" w:type="dxa"/>
          </w:tblCellMar>
        </w:tblPrEx>
        <w:trPr>
          <w:gridBefore w:val="1"/>
          <w:wBefore w:w="8" w:type="pct"/>
          <w:trHeight w:val="233"/>
        </w:trPr>
        <w:tc>
          <w:tcPr>
            <w:tcW w:w="205" w:type="pct"/>
            <w:vAlign w:val="center"/>
          </w:tcPr>
          <w:p w14:paraId="46D5DDC5" w14:textId="77777777" w:rsidR="009C38F3" w:rsidRPr="00BC1E29" w:rsidRDefault="009C38F3" w:rsidP="00163B9C">
            <w:pPr>
              <w:pStyle w:val="IndexHeading"/>
              <w:keepNext/>
              <w:ind w:left="-115"/>
              <w:jc w:val="center"/>
              <w:rPr>
                <w:rFonts w:ascii="Calibri" w:hAnsi="Calibri"/>
                <w:b w:val="0"/>
                <w:bCs/>
              </w:rPr>
            </w:pPr>
            <w:r w:rsidRPr="00BC1E29">
              <w:rPr>
                <w:rFonts w:ascii="Calibri" w:hAnsi="Calibri"/>
                <w:b w:val="0"/>
                <w:bCs/>
              </w:rPr>
              <w:t>01</w:t>
            </w:r>
          </w:p>
        </w:tc>
        <w:tc>
          <w:tcPr>
            <w:tcW w:w="2291" w:type="pct"/>
            <w:tcMar>
              <w:left w:w="115" w:type="dxa"/>
              <w:right w:w="101" w:type="dxa"/>
            </w:tcMar>
            <w:vAlign w:val="center"/>
          </w:tcPr>
          <w:p w14:paraId="46D5DDC6" w14:textId="58DF829C" w:rsidR="009C38F3" w:rsidRPr="00BC1E29" w:rsidRDefault="009C38F3" w:rsidP="00163B9C">
            <w:pPr>
              <w:keepNext/>
              <w:rPr>
                <w:rFonts w:ascii="Calibri" w:hAnsi="Calibri"/>
              </w:rPr>
            </w:pPr>
            <w:r w:rsidRPr="00BC1E29">
              <w:rPr>
                <w:rFonts w:ascii="Calibri" w:hAnsi="Calibri"/>
              </w:rPr>
              <w:t>Minimum Required System Airflow Rate (cfm)</w:t>
            </w:r>
          </w:p>
        </w:tc>
        <w:tc>
          <w:tcPr>
            <w:tcW w:w="2496" w:type="pct"/>
            <w:tcMar>
              <w:left w:w="115" w:type="dxa"/>
              <w:right w:w="101" w:type="dxa"/>
            </w:tcMar>
            <w:vAlign w:val="center"/>
          </w:tcPr>
          <w:p w14:paraId="46D5DDC7" w14:textId="77777777" w:rsidR="009C38F3" w:rsidRPr="00BC1E29" w:rsidRDefault="009C38F3" w:rsidP="00163B9C">
            <w:pPr>
              <w:keepNext/>
              <w:rPr>
                <w:rFonts w:ascii="Calibri" w:hAnsi="Calibri"/>
              </w:rPr>
            </w:pPr>
            <w:r w:rsidRPr="00BC1E29">
              <w:rPr>
                <w:rFonts w:ascii="Calibri" w:hAnsi="Calibri"/>
              </w:rPr>
              <w:t xml:space="preserve">&lt;calculated field, numeric xxxx.:  </w:t>
            </w:r>
          </w:p>
          <w:p w14:paraId="46D5DDC8" w14:textId="11A27B55" w:rsidR="009C38F3" w:rsidRPr="00BC1E29" w:rsidRDefault="009C38F3" w:rsidP="00163B9C">
            <w:pPr>
              <w:keepNext/>
              <w:rPr>
                <w:rFonts w:ascii="Calibri" w:hAnsi="Calibri"/>
              </w:rPr>
            </w:pPr>
            <w:r w:rsidRPr="00BC1E29">
              <w:rPr>
                <w:rFonts w:ascii="Calibri" w:hAnsi="Calibri"/>
              </w:rPr>
              <w:t>if A</w:t>
            </w:r>
            <w:r w:rsidR="00162ED9">
              <w:rPr>
                <w:rFonts w:ascii="Calibri" w:hAnsi="Calibri"/>
              </w:rPr>
              <w:t>10</w:t>
            </w:r>
            <w:r w:rsidRPr="00BC1E29">
              <w:rPr>
                <w:rFonts w:ascii="Calibri" w:hAnsi="Calibri"/>
              </w:rPr>
              <w:t>=</w:t>
            </w:r>
            <w:r w:rsidRPr="00BC1E29">
              <w:rPr>
                <w:rFonts w:ascii="Calibri" w:hAnsi="Calibri"/>
                <w:u w:val="single"/>
              </w:rPr>
              <w:t xml:space="preserve"> New</w:t>
            </w:r>
            <w:r w:rsidRPr="00BC1E29">
              <w:rPr>
                <w:rFonts w:ascii="Calibri" w:hAnsi="Calibri"/>
              </w:rPr>
              <w:t xml:space="preserve"> or </w:t>
            </w:r>
            <w:r w:rsidRPr="00BC1E29">
              <w:rPr>
                <w:rFonts w:ascii="Calibri" w:hAnsi="Calibri"/>
                <w:u w:val="single"/>
              </w:rPr>
              <w:t>Replacement, then</w:t>
            </w:r>
            <w:r w:rsidRPr="00BC1E29">
              <w:rPr>
                <w:rFonts w:ascii="Calibri" w:hAnsi="Calibri"/>
              </w:rPr>
              <w:t xml:space="preserve"> </w:t>
            </w:r>
          </w:p>
          <w:p w14:paraId="46D5DDC9" w14:textId="77777777" w:rsidR="009C38F3" w:rsidRPr="00BC1E29" w:rsidRDefault="009C38F3" w:rsidP="00163B9C">
            <w:pPr>
              <w:keepNext/>
              <w:rPr>
                <w:rFonts w:ascii="Calibri" w:hAnsi="Calibri"/>
              </w:rPr>
            </w:pPr>
            <w:r w:rsidRPr="00BC1E29">
              <w:rPr>
                <w:rFonts w:ascii="Calibri" w:hAnsi="Calibri"/>
              </w:rPr>
              <w:t xml:space="preserve">display numeric value =A05*350; </w:t>
            </w:r>
          </w:p>
          <w:p w14:paraId="46D5DDCA" w14:textId="21622B7F" w:rsidR="009C38F3" w:rsidRPr="00BC1E29" w:rsidRDefault="009C38F3" w:rsidP="00163B9C">
            <w:pPr>
              <w:keepNext/>
              <w:rPr>
                <w:rFonts w:ascii="Calibri" w:hAnsi="Calibri"/>
              </w:rPr>
            </w:pPr>
            <w:r w:rsidRPr="00BC1E29">
              <w:rPr>
                <w:rFonts w:ascii="Calibri" w:hAnsi="Calibri"/>
              </w:rPr>
              <w:t>elseif A</w:t>
            </w:r>
            <w:r w:rsidR="00162ED9">
              <w:rPr>
                <w:rFonts w:ascii="Calibri" w:hAnsi="Calibri"/>
              </w:rPr>
              <w:t>10</w:t>
            </w:r>
            <w:r w:rsidRPr="00BC1E29">
              <w:rPr>
                <w:rFonts w:ascii="Calibri" w:hAnsi="Calibri"/>
              </w:rPr>
              <w:t>=Alteration, then</w:t>
            </w:r>
          </w:p>
          <w:p w14:paraId="46D5DDCB" w14:textId="77777777" w:rsidR="009C38F3" w:rsidRPr="00BC1E29" w:rsidRDefault="009C38F3" w:rsidP="00163B9C">
            <w:pPr>
              <w:keepNext/>
              <w:rPr>
                <w:rFonts w:ascii="Calibri" w:hAnsi="Calibri"/>
              </w:rPr>
            </w:pPr>
            <w:r w:rsidRPr="00BC1E29">
              <w:rPr>
                <w:rFonts w:ascii="Calibri" w:hAnsi="Calibri"/>
              </w:rPr>
              <w:t>display numeric value =A05*300;</w:t>
            </w:r>
          </w:p>
        </w:tc>
      </w:tr>
      <w:tr w:rsidR="009C38F3" w:rsidRPr="00BC1E29" w14:paraId="46D5DDD9" w14:textId="77777777" w:rsidTr="00163B9C">
        <w:tblPrEx>
          <w:tblCellMar>
            <w:top w:w="29" w:type="dxa"/>
            <w:left w:w="115" w:type="dxa"/>
            <w:bottom w:w="29" w:type="dxa"/>
            <w:right w:w="115" w:type="dxa"/>
          </w:tblCellMar>
        </w:tblPrEx>
        <w:trPr>
          <w:gridBefore w:val="1"/>
          <w:wBefore w:w="8" w:type="pct"/>
          <w:trHeight w:val="233"/>
        </w:trPr>
        <w:tc>
          <w:tcPr>
            <w:tcW w:w="205" w:type="pct"/>
            <w:vAlign w:val="center"/>
          </w:tcPr>
          <w:p w14:paraId="46D5DDCD" w14:textId="77777777" w:rsidR="009C38F3" w:rsidRPr="00BC1E29" w:rsidRDefault="009C38F3" w:rsidP="00163B9C">
            <w:pPr>
              <w:keepNext/>
              <w:ind w:left="-187"/>
              <w:jc w:val="center"/>
              <w:rPr>
                <w:rFonts w:ascii="Calibri" w:hAnsi="Calibri"/>
              </w:rPr>
            </w:pPr>
            <w:r w:rsidRPr="00BC1E29">
              <w:rPr>
                <w:rFonts w:ascii="Calibri" w:hAnsi="Calibri"/>
              </w:rPr>
              <w:t>02</w:t>
            </w:r>
          </w:p>
        </w:tc>
        <w:tc>
          <w:tcPr>
            <w:tcW w:w="2291" w:type="pct"/>
            <w:vAlign w:val="center"/>
          </w:tcPr>
          <w:p w14:paraId="46D5DDCE" w14:textId="3C34CB7F" w:rsidR="009C38F3" w:rsidRPr="00BC1E29" w:rsidRDefault="009C38F3" w:rsidP="00163B9C">
            <w:pPr>
              <w:keepNext/>
              <w:rPr>
                <w:rFonts w:ascii="Calibri" w:hAnsi="Calibri"/>
              </w:rPr>
            </w:pPr>
            <w:r w:rsidRPr="00BC1E29">
              <w:rPr>
                <w:rFonts w:ascii="Calibri" w:hAnsi="Calibri"/>
              </w:rPr>
              <w:t>System Airflow Rate Verification Status</w:t>
            </w:r>
          </w:p>
        </w:tc>
        <w:tc>
          <w:tcPr>
            <w:tcW w:w="2496" w:type="pct"/>
          </w:tcPr>
          <w:p w14:paraId="46D5DDCF" w14:textId="77777777" w:rsidR="00E81B35" w:rsidRPr="00D70C2C" w:rsidRDefault="00E81B35">
            <w:pPr>
              <w:keepNext/>
              <w:spacing w:afterLines="60" w:after="144"/>
              <w:rPr>
                <w:rFonts w:ascii="Calibri" w:hAnsi="Calibri"/>
                <w:sz w:val="16"/>
                <w:szCs w:val="16"/>
              </w:rPr>
            </w:pPr>
            <w:r>
              <w:rPr>
                <w:rFonts w:ascii="Calibri" w:hAnsi="Calibri"/>
              </w:rPr>
              <w:t>&lt;&lt;</w:t>
            </w: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46D5DDD0" w14:textId="2EB5CEC5" w:rsidR="00D25B8B" w:rsidRDefault="00E81B35">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sidR="00162ED9">
              <w:rPr>
                <w:rFonts w:ascii="Calibri" w:hAnsi="Calibri"/>
                <w:sz w:val="16"/>
                <w:szCs w:val="16"/>
              </w:rPr>
              <w:t>B</w:t>
            </w:r>
            <w:r w:rsidRPr="00D70C2C">
              <w:rPr>
                <w:rFonts w:ascii="Calibri" w:hAnsi="Calibri"/>
                <w:sz w:val="16"/>
                <w:szCs w:val="16"/>
              </w:rPr>
              <w:t xml:space="preserve"> or </w:t>
            </w:r>
            <w:r w:rsidR="00162ED9">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sidR="00162ED9">
              <w:rPr>
                <w:rFonts w:ascii="Calibri" w:hAnsi="Calibri"/>
                <w:b/>
                <w:sz w:val="16"/>
                <w:szCs w:val="16"/>
              </w:rPr>
              <w:t>B</w:t>
            </w:r>
            <w:r w:rsidRPr="001A64FF">
              <w:rPr>
                <w:rFonts w:ascii="Calibri" w:hAnsi="Calibri"/>
                <w:b/>
                <w:sz w:val="16"/>
                <w:szCs w:val="16"/>
              </w:rPr>
              <w:t xml:space="preserve"> or </w:t>
            </w:r>
            <w:r w:rsidR="00162ED9">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46D5DDD1" w14:textId="77777777" w:rsidR="003176DF" w:rsidRDefault="00E81B35">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46D5DDD2" w14:textId="77777777" w:rsidR="003176DF" w:rsidRDefault="00E81B35">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46D5DDD3" w14:textId="77777777" w:rsidR="003176DF" w:rsidRDefault="00E81B35">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 or CF2R-MCH-23b</w:t>
            </w:r>
            <w:r w:rsidRPr="00D70C2C">
              <w:rPr>
                <w:rFonts w:ascii="Calibri" w:hAnsi="Calibri"/>
                <w:sz w:val="16"/>
                <w:szCs w:val="16"/>
              </w:rPr>
              <w:t xml:space="preserve"> that meets the compliance criterion in </w:t>
            </w:r>
            <w:r>
              <w:rPr>
                <w:rFonts w:ascii="Calibri" w:hAnsi="Calibri"/>
                <w:sz w:val="16"/>
                <w:szCs w:val="16"/>
              </w:rPr>
              <w:t>E</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46D5DDD4" w14:textId="594AA127" w:rsidR="003176DF" w:rsidRDefault="00E81B35">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sidR="00162ED9">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46D5DDD5" w14:textId="33FC0FCD" w:rsidR="003176DF" w:rsidRDefault="00E81B35">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sidR="00326C05">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46D5DDD6" w14:textId="77777777" w:rsidR="003176DF" w:rsidRDefault="00E81B35">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w:t>
            </w:r>
          </w:p>
          <w:p w14:paraId="46D5DDD7" w14:textId="77777777" w:rsidR="00E81B35" w:rsidRDefault="00E81B35" w:rsidP="00E81B35">
            <w:pPr>
              <w:keepNext/>
              <w:rPr>
                <w:rFonts w:ascii="Calibri" w:hAnsi="Calibri"/>
              </w:rPr>
            </w:pPr>
            <w:r w:rsidRPr="00D70C2C">
              <w:rPr>
                <w:rFonts w:ascii="Calibri" w:hAnsi="Calibri"/>
                <w:sz w:val="16"/>
                <w:szCs w:val="16"/>
              </w:rPr>
              <w:t>end&gt;&gt;</w:t>
            </w:r>
          </w:p>
          <w:p w14:paraId="46D5DDD8" w14:textId="77777777" w:rsidR="009C38F3" w:rsidRPr="00BC1E29" w:rsidRDefault="009C38F3" w:rsidP="00163B9C">
            <w:pPr>
              <w:keepNext/>
              <w:rPr>
                <w:rFonts w:ascii="Calibri" w:hAnsi="Calibri"/>
              </w:rPr>
            </w:pPr>
          </w:p>
        </w:tc>
      </w:tr>
    </w:tbl>
    <w:p w14:paraId="46D5DDDA" w14:textId="77777777" w:rsidR="009C38F3" w:rsidRPr="00BC1E29" w:rsidRDefault="009C38F3"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BC1E29" w14:paraId="46D5DDDD" w14:textId="77777777" w:rsidTr="00242D77">
        <w:trPr>
          <w:cantSplit/>
          <w:trHeight w:val="360"/>
        </w:trPr>
        <w:tc>
          <w:tcPr>
            <w:tcW w:w="5000" w:type="pct"/>
            <w:gridSpan w:val="3"/>
            <w:vAlign w:val="center"/>
          </w:tcPr>
          <w:p w14:paraId="46D5DDDB" w14:textId="6EF84C2B" w:rsidR="00786D26" w:rsidRPr="00BC1E29" w:rsidRDefault="00786D26" w:rsidP="003A5CA5">
            <w:pPr>
              <w:rPr>
                <w:rFonts w:ascii="Calibri" w:hAnsi="Calibri"/>
                <w:b/>
              </w:rPr>
            </w:pPr>
            <w:r w:rsidRPr="00BC1E29">
              <w:rPr>
                <w:rFonts w:ascii="Calibri" w:hAnsi="Calibri"/>
                <w:b/>
              </w:rPr>
              <w:t>F. Data Collection and Calculations</w:t>
            </w:r>
          </w:p>
          <w:p w14:paraId="46D5DDDC" w14:textId="77777777" w:rsidR="00786D26" w:rsidRPr="003A5CA5" w:rsidRDefault="00786D26"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786D26" w:rsidRPr="00BC1E29" w14:paraId="46D5DDE1" w14:textId="77777777" w:rsidTr="00CA1A15">
        <w:trPr>
          <w:cantSplit/>
          <w:trHeight w:val="432"/>
        </w:trPr>
        <w:tc>
          <w:tcPr>
            <w:tcW w:w="212" w:type="pct"/>
            <w:vAlign w:val="center"/>
          </w:tcPr>
          <w:p w14:paraId="46D5DDDE"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01</w:t>
            </w:r>
          </w:p>
        </w:tc>
        <w:tc>
          <w:tcPr>
            <w:tcW w:w="2288" w:type="pct"/>
            <w:vAlign w:val="center"/>
          </w:tcPr>
          <w:p w14:paraId="46D5DDDF" w14:textId="1F15426A" w:rsidR="00786D26" w:rsidRPr="00BC1E29" w:rsidRDefault="00786D26" w:rsidP="003B1BD0">
            <w:pPr>
              <w:pStyle w:val="Header"/>
              <w:tabs>
                <w:tab w:val="clear" w:pos="4320"/>
                <w:tab w:val="clear" w:pos="8640"/>
              </w:tabs>
              <w:rPr>
                <w:rFonts w:ascii="Calibri" w:hAnsi="Calibri"/>
              </w:rPr>
            </w:pPr>
            <w:r w:rsidRPr="00BC1E29">
              <w:rPr>
                <w:rFonts w:ascii="Calibri" w:hAnsi="Calibri"/>
              </w:rPr>
              <w:t xml:space="preserve">Lowest </w:t>
            </w:r>
            <w:r w:rsidR="0053734C">
              <w:rPr>
                <w:rFonts w:ascii="Calibri" w:hAnsi="Calibri"/>
              </w:rPr>
              <w:t>R</w:t>
            </w:r>
            <w:r w:rsidRPr="00BC1E29">
              <w:rPr>
                <w:rFonts w:ascii="Calibri" w:hAnsi="Calibri"/>
              </w:rPr>
              <w:t xml:space="preserve">eturn </w:t>
            </w:r>
            <w:r w:rsidR="0053734C">
              <w:rPr>
                <w:rFonts w:ascii="Calibri" w:hAnsi="Calibri"/>
              </w:rPr>
              <w:t>A</w:t>
            </w:r>
            <w:r w:rsidRPr="00BC1E29">
              <w:rPr>
                <w:rFonts w:ascii="Calibri" w:hAnsi="Calibri"/>
              </w:rPr>
              <w:t xml:space="preserve">ir </w:t>
            </w:r>
            <w:r w:rsidR="0053734C">
              <w:rPr>
                <w:rFonts w:ascii="Calibri" w:hAnsi="Calibri"/>
              </w:rPr>
              <w:t>D</w:t>
            </w:r>
            <w:r w:rsidRPr="00BC1E29">
              <w:rPr>
                <w:rFonts w:ascii="Calibri" w:hAnsi="Calibri"/>
              </w:rPr>
              <w:t>ry</w:t>
            </w:r>
            <w:r w:rsidR="0053734C">
              <w:rPr>
                <w:rFonts w:ascii="Calibri" w:hAnsi="Calibri"/>
              </w:rPr>
              <w:t>-</w:t>
            </w:r>
            <w:r w:rsidRPr="00BC1E29">
              <w:rPr>
                <w:rFonts w:ascii="Calibri" w:hAnsi="Calibri"/>
              </w:rPr>
              <w:t xml:space="preserve">bulb </w:t>
            </w:r>
            <w:r w:rsidR="0053734C">
              <w:rPr>
                <w:rFonts w:ascii="Calibri" w:hAnsi="Calibri"/>
              </w:rPr>
              <w:t>T</w:t>
            </w:r>
            <w:r w:rsidRPr="00BC1E29">
              <w:rPr>
                <w:rFonts w:ascii="Calibri" w:hAnsi="Calibri"/>
              </w:rPr>
              <w:t xml:space="preserve">emperature that </w:t>
            </w:r>
            <w:r w:rsidR="0053734C">
              <w:rPr>
                <w:rFonts w:ascii="Calibri" w:hAnsi="Calibri"/>
              </w:rPr>
              <w:t>O</w:t>
            </w:r>
            <w:r w:rsidRPr="00BC1E29">
              <w:rPr>
                <w:rFonts w:ascii="Calibri" w:hAnsi="Calibri"/>
              </w:rPr>
              <w:t xml:space="preserve">ccurred </w:t>
            </w:r>
            <w:r w:rsidR="0053734C">
              <w:rPr>
                <w:rFonts w:ascii="Calibri" w:hAnsi="Calibri"/>
              </w:rPr>
              <w:t>D</w:t>
            </w:r>
            <w:r w:rsidRPr="00BC1E29">
              <w:rPr>
                <w:rFonts w:ascii="Calibri" w:hAnsi="Calibri"/>
              </w:rPr>
              <w:t xml:space="preserve">uring the </w:t>
            </w:r>
            <w:r w:rsidR="0053734C">
              <w:rPr>
                <w:rFonts w:ascii="Calibri" w:hAnsi="Calibri"/>
              </w:rPr>
              <w:t>R</w:t>
            </w:r>
            <w:r w:rsidRPr="00BC1E29">
              <w:rPr>
                <w:rFonts w:ascii="Calibri" w:hAnsi="Calibri"/>
              </w:rPr>
              <w:t xml:space="preserve">efrigerant </w:t>
            </w:r>
            <w:r w:rsidR="0053734C">
              <w:rPr>
                <w:rFonts w:ascii="Calibri" w:hAnsi="Calibri"/>
              </w:rPr>
              <w:t>C</w:t>
            </w:r>
            <w:r w:rsidRPr="00BC1E29">
              <w:rPr>
                <w:rFonts w:ascii="Calibri" w:hAnsi="Calibri"/>
              </w:rPr>
              <w:t xml:space="preserve">harge </w:t>
            </w:r>
            <w:r w:rsidR="0053734C">
              <w:rPr>
                <w:rFonts w:ascii="Calibri" w:hAnsi="Calibri"/>
              </w:rPr>
              <w:t>V</w:t>
            </w:r>
            <w:r w:rsidRPr="00BC1E29">
              <w:rPr>
                <w:rFonts w:ascii="Calibri" w:hAnsi="Calibri"/>
              </w:rPr>
              <w:t xml:space="preserve">erification </w:t>
            </w:r>
            <w:r w:rsidR="0053734C">
              <w:rPr>
                <w:rFonts w:ascii="Calibri" w:hAnsi="Calibri"/>
              </w:rPr>
              <w:t>P</w:t>
            </w:r>
            <w:r w:rsidRPr="00BC1E29">
              <w:rPr>
                <w:rFonts w:ascii="Calibri" w:hAnsi="Calibri"/>
              </w:rPr>
              <w:t>rocedure (</w:t>
            </w:r>
            <w:r w:rsidR="003B1BD0">
              <w:rPr>
                <w:rFonts w:ascii="Calibri" w:hAnsi="Calibri"/>
              </w:rPr>
              <w:t>°</w:t>
            </w:r>
            <w:r w:rsidRPr="00BC1E29">
              <w:rPr>
                <w:rFonts w:ascii="Calibri" w:hAnsi="Calibri"/>
              </w:rPr>
              <w:t>F)</w:t>
            </w:r>
          </w:p>
        </w:tc>
        <w:tc>
          <w:tcPr>
            <w:tcW w:w="2500" w:type="pct"/>
            <w:vAlign w:val="center"/>
          </w:tcPr>
          <w:p w14:paraId="46D5DDE0" w14:textId="77777777" w:rsidR="00786D26" w:rsidRPr="00BC1E29" w:rsidRDefault="00786D26" w:rsidP="00242D77">
            <w:pPr>
              <w:spacing w:after="60"/>
              <w:rPr>
                <w:rFonts w:ascii="Calibri" w:hAnsi="Calibri"/>
              </w:rPr>
            </w:pPr>
            <w:r w:rsidRPr="00BC1E29">
              <w:rPr>
                <w:rFonts w:ascii="Calibri" w:hAnsi="Calibri"/>
              </w:rPr>
              <w:t>&lt;&lt;user input: numeric: xxx.x, (in order to have a verification that complies, the return air drybulb temperature must remain above 70F during the verification procedure), range = 0 to 130&gt;&gt;</w:t>
            </w:r>
          </w:p>
        </w:tc>
      </w:tr>
      <w:tr w:rsidR="00786D26" w:rsidRPr="00BC1E29" w14:paraId="46D5DDE5" w14:textId="77777777" w:rsidTr="00CA1A15">
        <w:trPr>
          <w:cantSplit/>
          <w:trHeight w:val="432"/>
        </w:trPr>
        <w:tc>
          <w:tcPr>
            <w:tcW w:w="212" w:type="pct"/>
            <w:vAlign w:val="center"/>
          </w:tcPr>
          <w:p w14:paraId="46D5DDE2" w14:textId="77777777" w:rsidR="00786D26" w:rsidRPr="00BC1E29" w:rsidRDefault="00786D26" w:rsidP="00242D77">
            <w:pPr>
              <w:pStyle w:val="FootnoteText"/>
              <w:keepNext/>
              <w:rPr>
                <w:rFonts w:ascii="Calibri" w:hAnsi="Calibri"/>
              </w:rPr>
            </w:pPr>
            <w:r w:rsidRPr="00BC1E29">
              <w:rPr>
                <w:rFonts w:ascii="Calibri" w:hAnsi="Calibri"/>
              </w:rPr>
              <w:t>02</w:t>
            </w:r>
          </w:p>
        </w:tc>
        <w:tc>
          <w:tcPr>
            <w:tcW w:w="2288" w:type="pct"/>
            <w:vAlign w:val="center"/>
          </w:tcPr>
          <w:p w14:paraId="46D5DDE3" w14:textId="651DACE3" w:rsidR="00786D26" w:rsidRPr="00BC1E29" w:rsidRDefault="00786D26" w:rsidP="0053734C">
            <w:pPr>
              <w:keepNext/>
              <w:spacing w:after="60"/>
              <w:rPr>
                <w:rFonts w:ascii="Calibri" w:hAnsi="Calibri"/>
              </w:rPr>
            </w:pPr>
            <w:r w:rsidRPr="00BC1E29">
              <w:rPr>
                <w:rFonts w:ascii="Calibri" w:hAnsi="Calibri"/>
              </w:rPr>
              <w:t xml:space="preserve">Measured Condenser </w:t>
            </w:r>
            <w:r w:rsidR="0053734C">
              <w:rPr>
                <w:rFonts w:ascii="Calibri" w:hAnsi="Calibri"/>
              </w:rPr>
              <w:t>A</w:t>
            </w:r>
            <w:r w:rsidRPr="00BC1E29">
              <w:rPr>
                <w:rFonts w:ascii="Calibri" w:hAnsi="Calibri"/>
              </w:rPr>
              <w:t xml:space="preserve">ir </w:t>
            </w:r>
            <w:r w:rsidR="0053734C">
              <w:rPr>
                <w:rFonts w:ascii="Calibri" w:hAnsi="Calibri"/>
              </w:rPr>
              <w:t>E</w:t>
            </w:r>
            <w:r w:rsidRPr="00BC1E29">
              <w:rPr>
                <w:rFonts w:ascii="Calibri" w:hAnsi="Calibri"/>
              </w:rPr>
              <w:t xml:space="preserve">ntering </w:t>
            </w:r>
            <w:r w:rsidR="0053734C">
              <w:rPr>
                <w:rFonts w:ascii="Calibri" w:hAnsi="Calibri"/>
              </w:rPr>
              <w:t>D</w:t>
            </w:r>
            <w:r w:rsidRPr="00BC1E29">
              <w:rPr>
                <w:rFonts w:ascii="Calibri" w:hAnsi="Calibri"/>
              </w:rPr>
              <w:t xml:space="preserve">ry-bulb </w:t>
            </w:r>
            <w:r w:rsidR="0053734C">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DE4" w14:textId="77777777" w:rsidR="00786D26" w:rsidRPr="00BC1E29" w:rsidRDefault="00786D26" w:rsidP="00242D77">
            <w:pPr>
              <w:keepNext/>
              <w:spacing w:after="60"/>
              <w:rPr>
                <w:rFonts w:ascii="Calibri" w:hAnsi="Calibri"/>
              </w:rPr>
            </w:pPr>
            <w:r w:rsidRPr="00BC1E29">
              <w:rPr>
                <w:rFonts w:ascii="Calibri" w:hAnsi="Calibri"/>
              </w:rPr>
              <w:t>&lt;user input: numeric: xxx.x, check range), range = 0 to 130&gt;</w:t>
            </w:r>
          </w:p>
        </w:tc>
      </w:tr>
      <w:tr w:rsidR="00786D26" w:rsidRPr="00BC1E29" w14:paraId="46D5DDE9" w14:textId="77777777" w:rsidTr="00CA1A15">
        <w:trPr>
          <w:cantSplit/>
          <w:trHeight w:val="432"/>
        </w:trPr>
        <w:tc>
          <w:tcPr>
            <w:tcW w:w="212" w:type="pct"/>
            <w:vAlign w:val="center"/>
          </w:tcPr>
          <w:p w14:paraId="46D5DDE6" w14:textId="77777777"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03</w:t>
            </w:r>
          </w:p>
        </w:tc>
        <w:tc>
          <w:tcPr>
            <w:tcW w:w="2288" w:type="pct"/>
            <w:vAlign w:val="center"/>
          </w:tcPr>
          <w:p w14:paraId="46D5DDE7" w14:textId="3E7E72E1"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DE8" w14:textId="77777777" w:rsidR="00786D26" w:rsidRPr="00BC1E29" w:rsidRDefault="00786D26" w:rsidP="007420AC">
            <w:pPr>
              <w:keepNext/>
              <w:spacing w:after="60"/>
              <w:rPr>
                <w:rFonts w:ascii="Calibri" w:hAnsi="Calibri"/>
              </w:rPr>
            </w:pPr>
            <w:r w:rsidRPr="00BC1E29">
              <w:rPr>
                <w:rFonts w:ascii="Calibri" w:hAnsi="Calibri"/>
              </w:rPr>
              <w:t>&lt;&lt;if F02&lt;55F, then display text: " Subcooling refrigerant charge verification methods are not allowed to be used when the outdoor temperature is less than 55F", do not proceed&gt;&gt;</w:t>
            </w:r>
          </w:p>
        </w:tc>
      </w:tr>
      <w:tr w:rsidR="00786D26" w:rsidRPr="00BC1E29" w14:paraId="46D5DDED" w14:textId="77777777" w:rsidTr="00CA1A15">
        <w:trPr>
          <w:cantSplit/>
          <w:trHeight w:val="432"/>
        </w:trPr>
        <w:tc>
          <w:tcPr>
            <w:tcW w:w="212" w:type="pct"/>
            <w:vAlign w:val="center"/>
          </w:tcPr>
          <w:p w14:paraId="46D5DDEA" w14:textId="77777777" w:rsidR="00786D26" w:rsidRPr="00BC1E29" w:rsidRDefault="00786D26" w:rsidP="00242D77">
            <w:pPr>
              <w:pStyle w:val="FootnoteText"/>
              <w:rPr>
                <w:rFonts w:ascii="Calibri" w:hAnsi="Calibri"/>
              </w:rPr>
            </w:pPr>
            <w:r w:rsidRPr="00BC1E29">
              <w:rPr>
                <w:rFonts w:ascii="Calibri" w:hAnsi="Calibri"/>
              </w:rPr>
              <w:t>04</w:t>
            </w:r>
          </w:p>
        </w:tc>
        <w:tc>
          <w:tcPr>
            <w:tcW w:w="2288" w:type="pct"/>
            <w:vAlign w:val="center"/>
          </w:tcPr>
          <w:p w14:paraId="46D5DDEB" w14:textId="0DA1AFE8" w:rsidR="00786D26" w:rsidRPr="00BC1E29" w:rsidRDefault="00786D26" w:rsidP="003B1BD0">
            <w:pPr>
              <w:spacing w:after="60"/>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DEC"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1" w14:textId="77777777" w:rsidTr="00CA1A15">
        <w:trPr>
          <w:cantSplit/>
          <w:trHeight w:val="432"/>
        </w:trPr>
        <w:tc>
          <w:tcPr>
            <w:tcW w:w="212" w:type="pct"/>
            <w:vAlign w:val="center"/>
          </w:tcPr>
          <w:p w14:paraId="46D5DDEE" w14:textId="77777777" w:rsidR="00786D26" w:rsidRPr="00BC1E29" w:rsidRDefault="00786D26" w:rsidP="00242D77">
            <w:pPr>
              <w:rPr>
                <w:rFonts w:ascii="Calibri" w:hAnsi="Calibri"/>
              </w:rPr>
            </w:pPr>
            <w:r w:rsidRPr="00BC1E29">
              <w:rPr>
                <w:rFonts w:ascii="Calibri" w:hAnsi="Calibri"/>
              </w:rPr>
              <w:t>05</w:t>
            </w:r>
          </w:p>
        </w:tc>
        <w:tc>
          <w:tcPr>
            <w:tcW w:w="2288" w:type="pct"/>
            <w:vAlign w:val="center"/>
          </w:tcPr>
          <w:p w14:paraId="46D5DDEF" w14:textId="601EB640" w:rsidR="00786D26" w:rsidRPr="00BC1E29" w:rsidRDefault="00786D26" w:rsidP="00242D77">
            <w:pPr>
              <w:spacing w:after="60"/>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DF0" w14:textId="77777777" w:rsidR="00786D26" w:rsidRPr="00BC1E29" w:rsidRDefault="00786D26" w:rsidP="00242D77">
            <w:pPr>
              <w:spacing w:after="60"/>
              <w:rPr>
                <w:rFonts w:ascii="Calibri" w:hAnsi="Calibri"/>
              </w:rPr>
            </w:pPr>
            <w:r w:rsidRPr="00BC1E29">
              <w:rPr>
                <w:rFonts w:ascii="Calibri" w:hAnsi="Calibri"/>
              </w:rPr>
              <w:t>&lt;user entry, check range = 0 to 800&gt;</w:t>
            </w:r>
          </w:p>
        </w:tc>
      </w:tr>
      <w:tr w:rsidR="00786D26" w:rsidRPr="00BC1E29" w14:paraId="46D5DDF6" w14:textId="77777777" w:rsidTr="00CA1A15">
        <w:trPr>
          <w:cantSplit/>
          <w:trHeight w:val="432"/>
        </w:trPr>
        <w:tc>
          <w:tcPr>
            <w:tcW w:w="212" w:type="pct"/>
            <w:vAlign w:val="center"/>
          </w:tcPr>
          <w:p w14:paraId="46D5DDF2" w14:textId="77777777" w:rsidR="00786D26" w:rsidRPr="00BC1E29" w:rsidRDefault="00786D26" w:rsidP="00242D77">
            <w:pPr>
              <w:rPr>
                <w:rFonts w:ascii="Calibri" w:hAnsi="Calibri"/>
              </w:rPr>
            </w:pPr>
            <w:r w:rsidRPr="00BC1E29">
              <w:rPr>
                <w:rFonts w:ascii="Calibri" w:hAnsi="Calibri"/>
              </w:rPr>
              <w:t>06</w:t>
            </w:r>
          </w:p>
        </w:tc>
        <w:tc>
          <w:tcPr>
            <w:tcW w:w="2288" w:type="pct"/>
            <w:vAlign w:val="center"/>
          </w:tcPr>
          <w:p w14:paraId="46D5DDF3" w14:textId="420A64F5" w:rsidR="00786D26" w:rsidRPr="00BC1E29" w:rsidRDefault="00786D26" w:rsidP="00242D77">
            <w:pPr>
              <w:rPr>
                <w:rFonts w:ascii="Calibri" w:hAnsi="Calibri"/>
              </w:rPr>
            </w:pPr>
            <w:r w:rsidRPr="00BC1E29">
              <w:rPr>
                <w:rFonts w:ascii="Calibri" w:hAnsi="Calibri"/>
              </w:rPr>
              <w:t xml:space="preserve">Condenser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DF4" w14:textId="0EE61121" w:rsidR="00786D26" w:rsidRPr="00BC1E29" w:rsidRDefault="00786D26" w:rsidP="003B1BD0">
            <w:pPr>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F05 (</w:t>
            </w:r>
            <w:r w:rsidR="003B1BD0">
              <w:rPr>
                <w:rFonts w:ascii="Calibri" w:hAnsi="Calibri"/>
              </w:rPr>
              <w:t>°</w:t>
            </w:r>
            <w:r w:rsidRPr="00BC1E29">
              <w:rPr>
                <w:rFonts w:ascii="Calibri" w:hAnsi="Calibri"/>
              </w:rPr>
              <w:t>F)</w:t>
            </w:r>
          </w:p>
        </w:tc>
        <w:tc>
          <w:tcPr>
            <w:tcW w:w="2500" w:type="pct"/>
            <w:vAlign w:val="center"/>
          </w:tcPr>
          <w:p w14:paraId="46D5DDF5"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A" w14:textId="77777777" w:rsidTr="00CA1A15">
        <w:trPr>
          <w:cantSplit/>
          <w:trHeight w:val="432"/>
        </w:trPr>
        <w:tc>
          <w:tcPr>
            <w:tcW w:w="212" w:type="pct"/>
            <w:vAlign w:val="center"/>
          </w:tcPr>
          <w:p w14:paraId="46D5DDF7" w14:textId="77777777" w:rsidR="00786D26" w:rsidRPr="00BC1E29" w:rsidRDefault="00786D26" w:rsidP="00242D77">
            <w:pPr>
              <w:rPr>
                <w:rFonts w:ascii="Calibri" w:hAnsi="Calibri"/>
              </w:rPr>
            </w:pPr>
            <w:r w:rsidRPr="00BC1E29">
              <w:rPr>
                <w:rFonts w:ascii="Calibri" w:hAnsi="Calibri"/>
              </w:rPr>
              <w:t>07</w:t>
            </w:r>
          </w:p>
        </w:tc>
        <w:tc>
          <w:tcPr>
            <w:tcW w:w="2288" w:type="pct"/>
            <w:vAlign w:val="center"/>
          </w:tcPr>
          <w:p w14:paraId="46D5DDF8" w14:textId="2B2BDB28" w:rsidR="00786D26" w:rsidRPr="00BC1E29" w:rsidRDefault="00786D26" w:rsidP="003B1BD0">
            <w:pPr>
              <w:spacing w:after="60"/>
              <w:rPr>
                <w:rFonts w:ascii="Calibri" w:hAnsi="Calibri"/>
              </w:rPr>
            </w:pPr>
            <w:r w:rsidRPr="00BC1E29">
              <w:rPr>
                <w:rFonts w:ascii="Calibri" w:hAnsi="Calibri"/>
              </w:rPr>
              <w:t>Measured Subcooling (Line F06 – Line F04) (</w:t>
            </w:r>
            <w:r w:rsidR="003B1BD0">
              <w:rPr>
                <w:rFonts w:ascii="Calibri" w:hAnsi="Calibri"/>
              </w:rPr>
              <w:t>°</w:t>
            </w:r>
            <w:r w:rsidRPr="00BC1E29">
              <w:rPr>
                <w:rFonts w:ascii="Calibri" w:hAnsi="Calibri"/>
              </w:rPr>
              <w:t>F)</w:t>
            </w:r>
          </w:p>
        </w:tc>
        <w:tc>
          <w:tcPr>
            <w:tcW w:w="2500" w:type="pct"/>
            <w:vAlign w:val="center"/>
          </w:tcPr>
          <w:p w14:paraId="46D5DDF9" w14:textId="77777777" w:rsidR="00786D26" w:rsidRPr="00BC1E29" w:rsidRDefault="00786D26" w:rsidP="00242D77">
            <w:pPr>
              <w:spacing w:after="60"/>
              <w:rPr>
                <w:rFonts w:ascii="Calibri" w:hAnsi="Calibri"/>
              </w:rPr>
            </w:pPr>
            <w:r w:rsidRPr="00BC1E29">
              <w:rPr>
                <w:rFonts w:ascii="Calibri" w:hAnsi="Calibri"/>
              </w:rPr>
              <w:t>&lt;&lt;temperature, calculated (F06 – F04)&gt;&gt;</w:t>
            </w:r>
          </w:p>
        </w:tc>
      </w:tr>
      <w:tr w:rsidR="00786D26" w:rsidRPr="00BC1E29" w14:paraId="46D5DDFE" w14:textId="77777777" w:rsidTr="00CA1A15">
        <w:trPr>
          <w:cantSplit/>
          <w:trHeight w:val="432"/>
        </w:trPr>
        <w:tc>
          <w:tcPr>
            <w:tcW w:w="212" w:type="pct"/>
            <w:vAlign w:val="center"/>
          </w:tcPr>
          <w:p w14:paraId="46D5DDFB" w14:textId="77777777" w:rsidR="00786D26" w:rsidRPr="00BC1E29" w:rsidRDefault="00786D26" w:rsidP="00242D77">
            <w:pPr>
              <w:rPr>
                <w:rFonts w:ascii="Calibri" w:hAnsi="Calibri"/>
              </w:rPr>
            </w:pPr>
            <w:r w:rsidRPr="00BC1E29">
              <w:rPr>
                <w:rFonts w:ascii="Calibri" w:hAnsi="Calibri"/>
              </w:rPr>
              <w:t>08</w:t>
            </w:r>
          </w:p>
        </w:tc>
        <w:tc>
          <w:tcPr>
            <w:tcW w:w="2288" w:type="pct"/>
            <w:vAlign w:val="center"/>
          </w:tcPr>
          <w:p w14:paraId="46D5DDFC" w14:textId="4C8361E6" w:rsidR="00786D26" w:rsidRPr="00BC1E29" w:rsidRDefault="00786D26" w:rsidP="003B1BD0">
            <w:pPr>
              <w:spacing w:after="60"/>
              <w:rPr>
                <w:rFonts w:ascii="Calibri" w:hAnsi="Calibri"/>
              </w:rPr>
            </w:pPr>
            <w:r w:rsidRPr="00BC1E29">
              <w:rPr>
                <w:rFonts w:ascii="Calibri" w:hAnsi="Calibri"/>
              </w:rPr>
              <w:t>Target Subcooling from Manufacturer (</w:t>
            </w:r>
            <w:r w:rsidR="003B1BD0">
              <w:rPr>
                <w:rFonts w:ascii="Calibri" w:hAnsi="Calibri"/>
              </w:rPr>
              <w:t>°</w:t>
            </w:r>
            <w:r w:rsidRPr="00BC1E29">
              <w:rPr>
                <w:rFonts w:ascii="Calibri" w:hAnsi="Calibri"/>
              </w:rPr>
              <w:t>F)</w:t>
            </w:r>
          </w:p>
        </w:tc>
        <w:tc>
          <w:tcPr>
            <w:tcW w:w="2500" w:type="pct"/>
            <w:vAlign w:val="center"/>
          </w:tcPr>
          <w:p w14:paraId="46D5DDFD" w14:textId="09037CEB" w:rsidR="00786D26" w:rsidRPr="00BC1E29" w:rsidRDefault="00786D26" w:rsidP="00242D77">
            <w:pPr>
              <w:spacing w:after="60"/>
              <w:rPr>
                <w:rFonts w:ascii="Calibri" w:hAnsi="Calibri"/>
              </w:rPr>
            </w:pPr>
            <w:r w:rsidRPr="00BC1E29">
              <w:rPr>
                <w:rFonts w:ascii="Calibri" w:hAnsi="Calibri"/>
              </w:rPr>
              <w:t>&lt;user entry, check range = 0 to 50&gt;</w:t>
            </w:r>
          </w:p>
        </w:tc>
      </w:tr>
      <w:tr w:rsidR="00786D26" w:rsidRPr="00BC1E29" w14:paraId="46D5DE01" w14:textId="77777777" w:rsidTr="00CA1A15">
        <w:trPr>
          <w:trHeight w:val="432"/>
        </w:trPr>
        <w:tc>
          <w:tcPr>
            <w:tcW w:w="212" w:type="pct"/>
          </w:tcPr>
          <w:p w14:paraId="46D5DDFF" w14:textId="77777777" w:rsidR="00786D26" w:rsidRPr="00BC1E29" w:rsidRDefault="00786D26" w:rsidP="00242D77">
            <w:pPr>
              <w:rPr>
                <w:rFonts w:ascii="Calibri" w:hAnsi="Calibri"/>
              </w:rPr>
            </w:pPr>
            <w:r w:rsidRPr="00BC1E29">
              <w:rPr>
                <w:rFonts w:ascii="Calibri" w:hAnsi="Calibri"/>
              </w:rPr>
              <w:t>09</w:t>
            </w:r>
          </w:p>
        </w:tc>
        <w:tc>
          <w:tcPr>
            <w:tcW w:w="4788" w:type="pct"/>
            <w:gridSpan w:val="2"/>
          </w:tcPr>
          <w:p w14:paraId="46D5DE00" w14:textId="451F46D5" w:rsidR="00786D26" w:rsidRPr="00BC1E29" w:rsidRDefault="00786D26" w:rsidP="009721C5">
            <w:pPr>
              <w:spacing w:after="60"/>
              <w:rPr>
                <w:rFonts w:ascii="Calibri" w:hAnsi="Calibri"/>
              </w:rPr>
            </w:pPr>
            <w:r w:rsidRPr="00BC1E29">
              <w:rPr>
                <w:rFonts w:ascii="Calibri" w:hAnsi="Calibri"/>
              </w:rPr>
              <w:t xml:space="preserve">Compliance Statement: &lt;&lt;if </w:t>
            </w:r>
            <w:r w:rsidR="009721C5">
              <w:rPr>
                <w:rFonts w:ascii="Calibri" w:hAnsi="Calibri"/>
              </w:rPr>
              <w:t xml:space="preserve">F01 ≥ 70, and </w:t>
            </w:r>
            <w:r w:rsidRPr="00BC1E29">
              <w:rPr>
                <w:rFonts w:ascii="Calibri" w:hAnsi="Calibri"/>
              </w:rPr>
              <w:t xml:space="preserve">ABS(F07 – F08) ≤ 3, then display text: “System Refrigerant Charge Passes by Subcooling Method – Must also pass Metering Device Verification, next section.” </w:t>
            </w:r>
          </w:p>
        </w:tc>
      </w:tr>
    </w:tbl>
    <w:p w14:paraId="46D5DE0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BC1E29" w14:paraId="46D5DE05" w14:textId="77777777" w:rsidTr="00242D77">
        <w:trPr>
          <w:trHeight w:val="360"/>
        </w:trPr>
        <w:tc>
          <w:tcPr>
            <w:tcW w:w="5000" w:type="pct"/>
            <w:gridSpan w:val="3"/>
            <w:vAlign w:val="center"/>
          </w:tcPr>
          <w:p w14:paraId="46D5DE03" w14:textId="77777777" w:rsidR="00786D26" w:rsidRPr="00BC1E29" w:rsidRDefault="00786D26" w:rsidP="003A5CA5">
            <w:pPr>
              <w:keepNext/>
              <w:rPr>
                <w:rFonts w:ascii="Calibri" w:hAnsi="Calibri"/>
                <w:b/>
              </w:rPr>
            </w:pPr>
            <w:r w:rsidRPr="00BC1E29">
              <w:rPr>
                <w:rFonts w:ascii="Calibri" w:hAnsi="Calibri"/>
                <w:b/>
              </w:rPr>
              <w:t>G. Metering Device Verification</w:t>
            </w:r>
          </w:p>
          <w:p w14:paraId="46D5DE04" w14:textId="77579A15" w:rsidR="00786D26" w:rsidRPr="003A5CA5" w:rsidRDefault="00786D26"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786D26" w:rsidRPr="00BC1E29" w14:paraId="46D5DE09" w14:textId="77777777" w:rsidTr="00CA1A15">
        <w:trPr>
          <w:trHeight w:val="360"/>
        </w:trPr>
        <w:tc>
          <w:tcPr>
            <w:tcW w:w="212" w:type="pct"/>
            <w:vAlign w:val="center"/>
          </w:tcPr>
          <w:p w14:paraId="46D5DE06" w14:textId="77777777" w:rsidR="00786D26" w:rsidRPr="00BC1E29" w:rsidRDefault="00786D26" w:rsidP="00242D77">
            <w:pPr>
              <w:keepNext/>
              <w:jc w:val="center"/>
              <w:rPr>
                <w:rFonts w:ascii="Calibri" w:hAnsi="Calibri"/>
              </w:rPr>
            </w:pPr>
            <w:r w:rsidRPr="00BC1E29">
              <w:rPr>
                <w:rFonts w:ascii="Calibri" w:hAnsi="Calibri"/>
              </w:rPr>
              <w:t>01</w:t>
            </w:r>
          </w:p>
        </w:tc>
        <w:tc>
          <w:tcPr>
            <w:tcW w:w="2288" w:type="pct"/>
            <w:vAlign w:val="center"/>
          </w:tcPr>
          <w:p w14:paraId="46D5DE07" w14:textId="674FA29F" w:rsidR="00786D26" w:rsidRPr="00BC1E29" w:rsidRDefault="00786D26" w:rsidP="003B1BD0">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E08"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0D" w14:textId="77777777" w:rsidTr="00CA1A15">
        <w:trPr>
          <w:trHeight w:val="360"/>
        </w:trPr>
        <w:tc>
          <w:tcPr>
            <w:tcW w:w="212" w:type="pct"/>
            <w:vAlign w:val="center"/>
          </w:tcPr>
          <w:p w14:paraId="46D5DE0A" w14:textId="77777777" w:rsidR="00786D26" w:rsidRPr="00BC1E29" w:rsidRDefault="00786D26" w:rsidP="00242D77">
            <w:pPr>
              <w:keepNext/>
              <w:jc w:val="center"/>
              <w:rPr>
                <w:rFonts w:ascii="Calibri" w:hAnsi="Calibri"/>
              </w:rPr>
            </w:pPr>
            <w:r w:rsidRPr="00BC1E29">
              <w:rPr>
                <w:rFonts w:ascii="Calibri" w:hAnsi="Calibri"/>
              </w:rPr>
              <w:t>02</w:t>
            </w:r>
          </w:p>
        </w:tc>
        <w:tc>
          <w:tcPr>
            <w:tcW w:w="2288" w:type="pct"/>
            <w:vAlign w:val="center"/>
          </w:tcPr>
          <w:p w14:paraId="46D5DE0B" w14:textId="494136A8" w:rsidR="00786D26" w:rsidRPr="00BC1E29" w:rsidRDefault="00786D26" w:rsidP="003A5CA5">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E0C" w14:textId="77777777" w:rsidR="00786D26" w:rsidRPr="00BC1E29" w:rsidRDefault="00786D26" w:rsidP="00242D77">
            <w:pPr>
              <w:keepNext/>
              <w:spacing w:after="60"/>
              <w:rPr>
                <w:rFonts w:ascii="Calibri" w:hAnsi="Calibri"/>
              </w:rPr>
            </w:pPr>
            <w:r w:rsidRPr="00BC1E29">
              <w:rPr>
                <w:rFonts w:ascii="Calibri" w:hAnsi="Calibri"/>
              </w:rPr>
              <w:t>&lt;user entry, check range = 0 to 400&gt;</w:t>
            </w:r>
          </w:p>
        </w:tc>
      </w:tr>
      <w:tr w:rsidR="00786D26" w:rsidRPr="00BC1E29" w14:paraId="46D5DE12" w14:textId="77777777" w:rsidTr="00CA1A15">
        <w:trPr>
          <w:trHeight w:val="360"/>
        </w:trPr>
        <w:tc>
          <w:tcPr>
            <w:tcW w:w="212" w:type="pct"/>
            <w:vAlign w:val="center"/>
          </w:tcPr>
          <w:p w14:paraId="46D5DE0E" w14:textId="77777777" w:rsidR="00786D26" w:rsidRPr="00BC1E29" w:rsidRDefault="00786D26" w:rsidP="00242D77">
            <w:pPr>
              <w:keepNext/>
              <w:jc w:val="center"/>
              <w:rPr>
                <w:rFonts w:ascii="Calibri" w:hAnsi="Calibri"/>
              </w:rPr>
            </w:pPr>
            <w:r w:rsidRPr="00BC1E29">
              <w:rPr>
                <w:rFonts w:ascii="Calibri" w:hAnsi="Calibri"/>
              </w:rPr>
              <w:t>03</w:t>
            </w:r>
          </w:p>
        </w:tc>
        <w:tc>
          <w:tcPr>
            <w:tcW w:w="2288" w:type="pct"/>
            <w:vAlign w:val="center"/>
          </w:tcPr>
          <w:p w14:paraId="46D5DE0F" w14:textId="5E7997B0" w:rsidR="00786D26" w:rsidRPr="00BC1E29" w:rsidRDefault="00786D26" w:rsidP="0053734C">
            <w:pPr>
              <w:keepNext/>
              <w:rPr>
                <w:rFonts w:ascii="Calibri" w:hAnsi="Calibri"/>
              </w:rPr>
            </w:pPr>
            <w:r w:rsidRPr="00BC1E29">
              <w:rPr>
                <w:rFonts w:ascii="Calibri" w:hAnsi="Calibri"/>
              </w:rPr>
              <w:t xml:space="preserve">Evaporator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E10" w14:textId="751EA771" w:rsidR="00786D26" w:rsidRPr="00BC1E29" w:rsidRDefault="00786D26" w:rsidP="003B1BD0">
            <w:pPr>
              <w:keepNext/>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G02 (</w:t>
            </w:r>
            <w:r w:rsidR="003B1BD0">
              <w:rPr>
                <w:rFonts w:ascii="Calibri" w:hAnsi="Calibri"/>
              </w:rPr>
              <w:t>°</w:t>
            </w:r>
            <w:r w:rsidRPr="00BC1E29">
              <w:rPr>
                <w:rFonts w:ascii="Calibri" w:hAnsi="Calibri"/>
              </w:rPr>
              <w:t>F)</w:t>
            </w:r>
          </w:p>
        </w:tc>
        <w:tc>
          <w:tcPr>
            <w:tcW w:w="2500" w:type="pct"/>
            <w:vAlign w:val="center"/>
          </w:tcPr>
          <w:p w14:paraId="46D5DE11"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16" w14:textId="77777777" w:rsidTr="00CA1A15">
        <w:trPr>
          <w:trHeight w:val="360"/>
        </w:trPr>
        <w:tc>
          <w:tcPr>
            <w:tcW w:w="212" w:type="pct"/>
            <w:vAlign w:val="center"/>
          </w:tcPr>
          <w:p w14:paraId="46D5DE13" w14:textId="77777777" w:rsidR="00786D26" w:rsidRPr="00BC1E29" w:rsidRDefault="00786D26" w:rsidP="00242D77">
            <w:pPr>
              <w:keepNext/>
              <w:jc w:val="center"/>
              <w:rPr>
                <w:rFonts w:ascii="Calibri" w:hAnsi="Calibri"/>
              </w:rPr>
            </w:pPr>
            <w:r w:rsidRPr="00BC1E29">
              <w:rPr>
                <w:rFonts w:ascii="Calibri" w:hAnsi="Calibri"/>
              </w:rPr>
              <w:t>04</w:t>
            </w:r>
          </w:p>
        </w:tc>
        <w:tc>
          <w:tcPr>
            <w:tcW w:w="2288" w:type="pct"/>
            <w:vAlign w:val="center"/>
          </w:tcPr>
          <w:p w14:paraId="46D5DE14" w14:textId="340A99A8" w:rsidR="00786D26" w:rsidRPr="00BC1E29" w:rsidRDefault="00786D26" w:rsidP="003B1BD0">
            <w:pPr>
              <w:keepNext/>
              <w:rPr>
                <w:rFonts w:ascii="Calibri" w:hAnsi="Calibri"/>
              </w:rPr>
            </w:pPr>
            <w:r w:rsidRPr="00BC1E29">
              <w:rPr>
                <w:rFonts w:ascii="Calibri" w:hAnsi="Calibri"/>
              </w:rPr>
              <w:t>Measured Superheat (Line G01 – Line G03) (</w:t>
            </w:r>
            <w:r w:rsidR="003B1BD0">
              <w:rPr>
                <w:rFonts w:ascii="Calibri" w:hAnsi="Calibri"/>
              </w:rPr>
              <w:t>°</w:t>
            </w:r>
            <w:r w:rsidRPr="00BC1E29">
              <w:rPr>
                <w:rFonts w:ascii="Calibri" w:hAnsi="Calibri"/>
              </w:rPr>
              <w:t>F)</w:t>
            </w:r>
          </w:p>
        </w:tc>
        <w:tc>
          <w:tcPr>
            <w:tcW w:w="2500" w:type="pct"/>
            <w:vAlign w:val="center"/>
          </w:tcPr>
          <w:p w14:paraId="46D5DE15" w14:textId="77777777" w:rsidR="00786D26" w:rsidRPr="00BC1E29" w:rsidRDefault="00786D26" w:rsidP="00242D77">
            <w:pPr>
              <w:keepNext/>
              <w:spacing w:after="60"/>
              <w:rPr>
                <w:rFonts w:ascii="Calibri" w:hAnsi="Calibri"/>
              </w:rPr>
            </w:pPr>
            <w:r w:rsidRPr="00BC1E29">
              <w:rPr>
                <w:rFonts w:ascii="Calibri" w:hAnsi="Calibri"/>
              </w:rPr>
              <w:t>&lt;&lt;temperature, calculated, Line G01 – Line G03&gt;&gt;</w:t>
            </w:r>
          </w:p>
        </w:tc>
      </w:tr>
      <w:tr w:rsidR="00786D26" w:rsidRPr="00BC1E29" w14:paraId="46D5DE1A" w14:textId="77777777" w:rsidTr="00CA1A15">
        <w:trPr>
          <w:trHeight w:val="360"/>
        </w:trPr>
        <w:tc>
          <w:tcPr>
            <w:tcW w:w="212" w:type="pct"/>
            <w:vAlign w:val="center"/>
          </w:tcPr>
          <w:p w14:paraId="46D5DE17" w14:textId="77777777" w:rsidR="00786D26" w:rsidRPr="00BC1E29" w:rsidDel="00C76C40" w:rsidRDefault="00786D26" w:rsidP="00242D77">
            <w:pPr>
              <w:keepNext/>
              <w:jc w:val="center"/>
              <w:rPr>
                <w:rFonts w:ascii="Calibri" w:hAnsi="Calibri"/>
              </w:rPr>
            </w:pPr>
            <w:r w:rsidRPr="00BC1E29">
              <w:rPr>
                <w:rFonts w:ascii="Calibri" w:hAnsi="Calibri"/>
              </w:rPr>
              <w:t>05</w:t>
            </w:r>
          </w:p>
        </w:tc>
        <w:tc>
          <w:tcPr>
            <w:tcW w:w="2288" w:type="pct"/>
            <w:vAlign w:val="center"/>
          </w:tcPr>
          <w:p w14:paraId="46D5DE18" w14:textId="15B58266" w:rsidR="00786D26" w:rsidRPr="00BC1E29" w:rsidRDefault="00786D26" w:rsidP="003B1BD0">
            <w:pPr>
              <w:keepNext/>
              <w:rPr>
                <w:rFonts w:ascii="Calibri" w:hAnsi="Calibri"/>
              </w:rPr>
            </w:pPr>
            <w:r w:rsidRPr="00BC1E29">
              <w:rPr>
                <w:rFonts w:ascii="Calibri" w:hAnsi="Calibri"/>
              </w:rPr>
              <w:t>Measured Superheat (Line G04) is between 4</w:t>
            </w:r>
            <w:r w:rsidR="003B1BD0">
              <w:rPr>
                <w:rFonts w:ascii="Calibri" w:hAnsi="Calibri"/>
              </w:rPr>
              <w:t>°F</w:t>
            </w:r>
            <w:r w:rsidRPr="00BC1E29">
              <w:rPr>
                <w:rFonts w:ascii="Calibri" w:hAnsi="Calibri"/>
              </w:rPr>
              <w:t xml:space="preserve"> and 25</w:t>
            </w:r>
            <w:r w:rsidR="003B1BD0">
              <w:rPr>
                <w:rFonts w:ascii="Calibri" w:hAnsi="Calibri"/>
              </w:rPr>
              <w:t>°</w:t>
            </w:r>
            <w:r w:rsidRPr="00BC1E29">
              <w:rPr>
                <w:rFonts w:ascii="Calibri" w:hAnsi="Calibri"/>
              </w:rPr>
              <w:t>F (inclusive)</w:t>
            </w:r>
          </w:p>
        </w:tc>
        <w:tc>
          <w:tcPr>
            <w:tcW w:w="2500" w:type="pct"/>
          </w:tcPr>
          <w:p w14:paraId="46D5DE19" w14:textId="77777777" w:rsidR="00786D26" w:rsidRPr="00BC1E29" w:rsidRDefault="00786D26" w:rsidP="00242D77">
            <w:pPr>
              <w:keepNext/>
              <w:spacing w:after="60"/>
              <w:rPr>
                <w:rFonts w:ascii="Calibri" w:hAnsi="Calibri"/>
              </w:rPr>
            </w:pPr>
            <w:r w:rsidRPr="00BC1E29">
              <w:rPr>
                <w:rFonts w:ascii="Calibri" w:hAnsi="Calibri"/>
              </w:rPr>
              <w:t xml:space="preserve">&lt;&lt;if  4 </w:t>
            </w:r>
            <w:r w:rsidRPr="00BC1E29">
              <w:rPr>
                <w:rFonts w:ascii="Calibri" w:hAnsi="Calibri"/>
              </w:rPr>
              <w:sym w:font="Symbol" w:char="F0A3"/>
            </w:r>
            <w:r w:rsidRPr="00BC1E29">
              <w:rPr>
                <w:rFonts w:ascii="Calibri" w:hAnsi="Calibri"/>
              </w:rPr>
              <w:t xml:space="preserve"> G04 </w:t>
            </w:r>
            <w:r w:rsidRPr="00BC1E29">
              <w:rPr>
                <w:rFonts w:ascii="Calibri" w:hAnsi="Calibri"/>
              </w:rPr>
              <w:sym w:font="Symbol" w:char="F0A3"/>
            </w:r>
            <w:r w:rsidRPr="00BC1E29">
              <w:rPr>
                <w:rFonts w:ascii="Calibri" w:hAnsi="Calibri"/>
              </w:rPr>
              <w:t xml:space="preserve"> 25 then display text “Passes CEC requirement”&gt;&gt;</w:t>
            </w:r>
          </w:p>
        </w:tc>
      </w:tr>
      <w:tr w:rsidR="00786D26" w:rsidRPr="00BC1E29" w14:paraId="46D5DE1E" w14:textId="77777777" w:rsidTr="00CA1A15">
        <w:trPr>
          <w:trHeight w:val="360"/>
        </w:trPr>
        <w:tc>
          <w:tcPr>
            <w:tcW w:w="212" w:type="pct"/>
            <w:vAlign w:val="center"/>
          </w:tcPr>
          <w:p w14:paraId="46D5DE1B" w14:textId="77777777" w:rsidR="00786D26" w:rsidRPr="00BC1E29" w:rsidRDefault="00786D26" w:rsidP="00242D77">
            <w:pPr>
              <w:keepNext/>
              <w:jc w:val="center"/>
              <w:rPr>
                <w:rFonts w:ascii="Calibri" w:hAnsi="Calibri"/>
              </w:rPr>
            </w:pPr>
            <w:r w:rsidRPr="00BC1E29">
              <w:rPr>
                <w:rFonts w:ascii="Calibri" w:hAnsi="Calibri"/>
              </w:rPr>
              <w:t>06</w:t>
            </w:r>
          </w:p>
        </w:tc>
        <w:tc>
          <w:tcPr>
            <w:tcW w:w="2288" w:type="pct"/>
            <w:vAlign w:val="center"/>
          </w:tcPr>
          <w:p w14:paraId="46D5DE1C" w14:textId="265BEF24" w:rsidR="00786D26" w:rsidRPr="00BC1E29" w:rsidRDefault="00786D26" w:rsidP="003A5CA5">
            <w:pPr>
              <w:keepNext/>
              <w:rPr>
                <w:rFonts w:ascii="Calibri" w:hAnsi="Calibri"/>
              </w:rPr>
            </w:pPr>
            <w:r w:rsidRPr="00BC1E29">
              <w:rPr>
                <w:rFonts w:ascii="Calibri" w:hAnsi="Calibri"/>
              </w:rPr>
              <w:t xml:space="preserve">Measured Superheat (Line G04) is within </w:t>
            </w:r>
            <w:r w:rsidR="0053734C">
              <w:rPr>
                <w:rFonts w:ascii="Calibri" w:hAnsi="Calibri"/>
              </w:rPr>
              <w:t>M</w:t>
            </w:r>
            <w:r w:rsidRPr="00BC1E29">
              <w:rPr>
                <w:rFonts w:ascii="Calibri" w:hAnsi="Calibri"/>
              </w:rPr>
              <w:t xml:space="preserve">anufacturer’s </w:t>
            </w:r>
            <w:r w:rsidR="0053734C">
              <w:rPr>
                <w:rFonts w:ascii="Calibri" w:hAnsi="Calibri"/>
              </w:rPr>
              <w:t>S</w:t>
            </w:r>
            <w:r w:rsidRPr="00BC1E29">
              <w:rPr>
                <w:rFonts w:ascii="Calibri" w:hAnsi="Calibri"/>
              </w:rPr>
              <w:t xml:space="preserve">pecifications </w:t>
            </w:r>
            <w:r w:rsidR="003B1BD0">
              <w:rPr>
                <w:rFonts w:ascii="Calibri" w:hAnsi="Calibri"/>
              </w:rPr>
              <w:t>(</w:t>
            </w:r>
            <w:r w:rsidRPr="00BC1E29">
              <w:rPr>
                <w:rFonts w:ascii="Calibri" w:hAnsi="Calibri"/>
              </w:rPr>
              <w:t>if known</w:t>
            </w:r>
            <w:r w:rsidR="003B1BD0">
              <w:rPr>
                <w:rFonts w:ascii="Calibri" w:hAnsi="Calibri"/>
              </w:rPr>
              <w:t>)</w:t>
            </w:r>
          </w:p>
        </w:tc>
        <w:tc>
          <w:tcPr>
            <w:tcW w:w="2500" w:type="pct"/>
          </w:tcPr>
          <w:p w14:paraId="46D5DE1D" w14:textId="77777777" w:rsidR="00786D26" w:rsidRPr="00BC1E29" w:rsidRDefault="00786D26" w:rsidP="00242D77">
            <w:pPr>
              <w:keepNext/>
              <w:spacing w:after="60"/>
              <w:rPr>
                <w:rFonts w:ascii="Calibri" w:hAnsi="Calibri"/>
              </w:rPr>
            </w:pPr>
            <w:r w:rsidRPr="00BC1E29">
              <w:rPr>
                <w:rFonts w:ascii="Calibri" w:hAnsi="Calibri"/>
              </w:rPr>
              <w:t>&lt;&lt;user entry, choose “Not known”, “Yes, documentation to be provided upon request”, or “No”&gt;&gt;</w:t>
            </w:r>
          </w:p>
        </w:tc>
      </w:tr>
      <w:tr w:rsidR="00786D26" w:rsidRPr="00BC1E29" w14:paraId="46D5DE21" w14:textId="77777777" w:rsidTr="00242D77">
        <w:trPr>
          <w:trHeight w:val="360"/>
        </w:trPr>
        <w:tc>
          <w:tcPr>
            <w:tcW w:w="212" w:type="pct"/>
            <w:vAlign w:val="center"/>
          </w:tcPr>
          <w:p w14:paraId="46D5DE1F" w14:textId="77777777" w:rsidR="00786D26" w:rsidRPr="00BC1E29" w:rsidRDefault="00786D26" w:rsidP="00242D77">
            <w:pPr>
              <w:keepNext/>
              <w:jc w:val="center"/>
              <w:rPr>
                <w:rFonts w:ascii="Calibri" w:hAnsi="Calibri"/>
              </w:rPr>
            </w:pPr>
            <w:r w:rsidRPr="00BC1E29">
              <w:rPr>
                <w:rFonts w:ascii="Calibri" w:hAnsi="Calibri"/>
              </w:rPr>
              <w:t>07</w:t>
            </w:r>
          </w:p>
        </w:tc>
        <w:tc>
          <w:tcPr>
            <w:tcW w:w="4788" w:type="pct"/>
            <w:gridSpan w:val="2"/>
          </w:tcPr>
          <w:p w14:paraId="46D5DE20" w14:textId="77777777" w:rsidR="00786D26" w:rsidRPr="00BC1E29" w:rsidRDefault="00786D26" w:rsidP="003A5CA5">
            <w:pPr>
              <w:keepNext/>
              <w:rPr>
                <w:rFonts w:ascii="Calibri" w:hAnsi="Calibri"/>
              </w:rPr>
            </w:pPr>
            <w:r w:rsidRPr="00BC1E29">
              <w:rPr>
                <w:rFonts w:ascii="Calibri" w:hAnsi="Calibri"/>
              </w:rPr>
              <w:t>Compliance Statement: &lt;&lt; If G05 = “Passes CEC requirement” and G06 = “Not known”, or G06 = “Yes, documentation to be provided upon request”, then display text: “Metering Device Verification Passes”</w:t>
            </w:r>
          </w:p>
        </w:tc>
      </w:tr>
    </w:tbl>
    <w:p w14:paraId="46D5DE2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86D26" w:rsidRPr="00BC1E29" w14:paraId="46D5DE24" w14:textId="77777777" w:rsidTr="00242D77">
        <w:trPr>
          <w:cantSplit/>
          <w:trHeight w:val="360"/>
        </w:trPr>
        <w:tc>
          <w:tcPr>
            <w:tcW w:w="5000" w:type="pct"/>
            <w:vAlign w:val="center"/>
          </w:tcPr>
          <w:p w14:paraId="46D5DE23" w14:textId="7E813917" w:rsidR="00786D26" w:rsidRPr="00BC1E29" w:rsidRDefault="00786D26" w:rsidP="003A5CA5">
            <w:pPr>
              <w:rPr>
                <w:rFonts w:ascii="Calibri" w:hAnsi="Calibri"/>
                <w:b/>
              </w:rPr>
            </w:pPr>
            <w:r w:rsidRPr="00BC1E29">
              <w:rPr>
                <w:rFonts w:ascii="Calibri" w:hAnsi="Calibri"/>
                <w:b/>
              </w:rPr>
              <w:t xml:space="preserve">MCH-25d </w:t>
            </w:r>
            <w:r w:rsidR="00020C1F">
              <w:rPr>
                <w:rFonts w:ascii="Calibri" w:hAnsi="Calibri"/>
                <w:b/>
              </w:rPr>
              <w:t>-</w:t>
            </w:r>
            <w:r w:rsidRPr="00BC1E29">
              <w:rPr>
                <w:rFonts w:ascii="Calibri" w:hAnsi="Calibri"/>
                <w:b/>
              </w:rPr>
              <w:t xml:space="preserve"> </w:t>
            </w:r>
            <w:r w:rsidR="00020C1F">
              <w:rPr>
                <w:rFonts w:ascii="Calibri" w:hAnsi="Calibri"/>
                <w:b/>
              </w:rPr>
              <w:t>Refrigerant Charge Verification - Fault Indicator Display (</w:t>
            </w:r>
            <w:r w:rsidR="00FB46A7">
              <w:rPr>
                <w:rFonts w:ascii="Calibri" w:hAnsi="Calibri"/>
                <w:b/>
              </w:rPr>
              <w:t>FID</w:t>
            </w:r>
            <w:r w:rsidR="00020C1F">
              <w:rPr>
                <w:rFonts w:ascii="Calibri" w:hAnsi="Calibri"/>
                <w:b/>
              </w:rPr>
              <w:t>)</w:t>
            </w:r>
          </w:p>
        </w:tc>
      </w:tr>
    </w:tbl>
    <w:p w14:paraId="46D5DE25" w14:textId="77777777" w:rsidR="00786D26" w:rsidRPr="00BC1E29" w:rsidRDefault="00786D26" w:rsidP="00242D77"/>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67"/>
        <w:gridCol w:w="5041"/>
        <w:gridCol w:w="5499"/>
      </w:tblGrid>
      <w:tr w:rsidR="00786D26" w:rsidRPr="00BC1E29" w14:paraId="46D5DE29" w14:textId="77777777" w:rsidTr="00242D77">
        <w:trPr>
          <w:gridBefore w:val="1"/>
          <w:wBefore w:w="4" w:type="pct"/>
          <w:cantSplit/>
          <w:trHeight w:val="360"/>
        </w:trPr>
        <w:tc>
          <w:tcPr>
            <w:tcW w:w="4996" w:type="pct"/>
            <w:gridSpan w:val="3"/>
            <w:vAlign w:val="center"/>
          </w:tcPr>
          <w:p w14:paraId="46D5DE27" w14:textId="2BFC9428" w:rsidR="00786D26" w:rsidRPr="00BC1E29" w:rsidRDefault="00786D26"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360FC81F" w14:textId="13CC8CCA" w:rsidR="00786D26" w:rsidRPr="006F67A3" w:rsidRDefault="00786D26" w:rsidP="003A5CA5">
            <w:pPr>
              <w:rPr>
                <w:rFonts w:ascii="Calibri" w:hAnsi="Calibri"/>
                <w:sz w:val="18"/>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p w14:paraId="46D5DE28" w14:textId="3BA25748" w:rsidR="003A5CA5" w:rsidRPr="003A5CA5" w:rsidRDefault="003A5CA5" w:rsidP="00162ED9">
            <w:pPr>
              <w:rPr>
                <w:rFonts w:ascii="Calibri" w:hAnsi="Calibri"/>
              </w:rPr>
            </w:pPr>
            <w:r w:rsidRPr="00BC1E29">
              <w:rPr>
                <w:rFonts w:ascii="Calibri" w:hAnsi="Calibri"/>
              </w:rPr>
              <w:t>&lt;&lt;If A1</w:t>
            </w:r>
            <w:r w:rsidR="00162ED9">
              <w:rPr>
                <w:rFonts w:ascii="Calibri" w:hAnsi="Calibri"/>
              </w:rPr>
              <w:t>1</w:t>
            </w:r>
            <w:r w:rsidRPr="00BC1E29">
              <w:rPr>
                <w:rFonts w:ascii="Calibri" w:hAnsi="Calibri"/>
              </w:rPr>
              <w:t xml:space="preserve"> =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u w:val="single"/>
              </w:rPr>
              <w:t>”</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u w:val="single"/>
              </w:rPr>
              <w:t>”</w:t>
            </w:r>
            <w:r w:rsidRPr="00BC1E29">
              <w:rPr>
                <w:rFonts w:ascii="Calibri" w:hAnsi="Calibri"/>
              </w:rPr>
              <w:t>, then display this section&gt;&gt;</w:t>
            </w:r>
          </w:p>
        </w:tc>
      </w:tr>
      <w:tr w:rsidR="00786D26" w:rsidRPr="00BC1E29" w14:paraId="46D5DE2D"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A" w14:textId="77777777" w:rsidR="00786D26" w:rsidRPr="00BC1E29" w:rsidRDefault="00786D26" w:rsidP="00242D77">
            <w:pPr>
              <w:jc w:val="center"/>
              <w:rPr>
                <w:rFonts w:ascii="Calibri" w:hAnsi="Calibri"/>
              </w:rPr>
            </w:pPr>
            <w:r w:rsidRPr="00BC1E29">
              <w:rPr>
                <w:rFonts w:ascii="Calibri" w:hAnsi="Calibri"/>
              </w:rPr>
              <w:t>01</w:t>
            </w:r>
          </w:p>
        </w:tc>
        <w:tc>
          <w:tcPr>
            <w:tcW w:w="2288" w:type="pct"/>
            <w:vAlign w:val="center"/>
          </w:tcPr>
          <w:p w14:paraId="46D5DE2B" w14:textId="5DFB3481"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Manufacturer Name/Make</w:t>
            </w:r>
          </w:p>
        </w:tc>
        <w:tc>
          <w:tcPr>
            <w:tcW w:w="2497" w:type="pct"/>
          </w:tcPr>
          <w:p w14:paraId="46D5DE2C"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1"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E" w14:textId="77777777" w:rsidR="00786D26" w:rsidRPr="00BC1E29" w:rsidRDefault="00786D26" w:rsidP="00242D77">
            <w:pPr>
              <w:jc w:val="center"/>
              <w:rPr>
                <w:rFonts w:ascii="Calibri" w:hAnsi="Calibri"/>
              </w:rPr>
            </w:pPr>
            <w:r w:rsidRPr="00BC1E29">
              <w:rPr>
                <w:rFonts w:ascii="Calibri" w:hAnsi="Calibri"/>
              </w:rPr>
              <w:t>02</w:t>
            </w:r>
          </w:p>
        </w:tc>
        <w:tc>
          <w:tcPr>
            <w:tcW w:w="2288" w:type="pct"/>
            <w:vAlign w:val="center"/>
          </w:tcPr>
          <w:p w14:paraId="46D5DE2F" w14:textId="091A206B"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Model Number</w:t>
            </w:r>
          </w:p>
        </w:tc>
        <w:tc>
          <w:tcPr>
            <w:tcW w:w="2497" w:type="pct"/>
          </w:tcPr>
          <w:p w14:paraId="46D5DE30"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5" w14:textId="77777777" w:rsidTr="00CA1A1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E32" w14:textId="77777777" w:rsidR="00786D26" w:rsidRPr="00BC1E29" w:rsidRDefault="00786D26" w:rsidP="00242D77">
            <w:pPr>
              <w:jc w:val="center"/>
              <w:rPr>
                <w:rFonts w:ascii="Calibri" w:hAnsi="Calibri"/>
              </w:rPr>
            </w:pPr>
            <w:r w:rsidRPr="00BC1E29">
              <w:rPr>
                <w:rFonts w:ascii="Calibri" w:hAnsi="Calibri"/>
              </w:rPr>
              <w:t>03</w:t>
            </w:r>
          </w:p>
        </w:tc>
        <w:tc>
          <w:tcPr>
            <w:tcW w:w="2288" w:type="pct"/>
            <w:tcBorders>
              <w:top w:val="nil"/>
            </w:tcBorders>
            <w:vAlign w:val="center"/>
          </w:tcPr>
          <w:p w14:paraId="46D5DE33" w14:textId="217F1D78" w:rsidR="00786D26" w:rsidRPr="00BC1E29" w:rsidRDefault="00786D26" w:rsidP="00242D77">
            <w:pPr>
              <w:rPr>
                <w:rFonts w:ascii="Calibri" w:hAnsi="Calibri"/>
              </w:rPr>
            </w:pPr>
            <w:r w:rsidRPr="00BC1E29">
              <w:rPr>
                <w:rFonts w:ascii="Calibri" w:hAnsi="Calibri"/>
              </w:rPr>
              <w:t>The display module is mounted adjacent to the system thermostat</w:t>
            </w:r>
            <w:r w:rsidR="003A5CA5">
              <w:rPr>
                <w:rFonts w:ascii="Calibri" w:hAnsi="Calibri"/>
              </w:rPr>
              <w:t>.</w:t>
            </w:r>
          </w:p>
        </w:tc>
        <w:tc>
          <w:tcPr>
            <w:tcW w:w="2497" w:type="pct"/>
            <w:tcBorders>
              <w:top w:val="nil"/>
            </w:tcBorders>
            <w:vAlign w:val="center"/>
          </w:tcPr>
          <w:p w14:paraId="46D5DE34"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9" w14:textId="77777777" w:rsidTr="00CA1A15">
        <w:tblPrEx>
          <w:tblCellMar>
            <w:top w:w="29" w:type="dxa"/>
            <w:left w:w="115" w:type="dxa"/>
            <w:bottom w:w="29" w:type="dxa"/>
            <w:right w:w="115" w:type="dxa"/>
          </w:tblCellMar>
        </w:tblPrEx>
        <w:trPr>
          <w:trHeight w:val="233"/>
        </w:trPr>
        <w:tc>
          <w:tcPr>
            <w:tcW w:w="216" w:type="pct"/>
            <w:gridSpan w:val="2"/>
            <w:vAlign w:val="center"/>
          </w:tcPr>
          <w:p w14:paraId="46D5DE36" w14:textId="77777777" w:rsidR="00786D26" w:rsidRPr="00BC1E29" w:rsidRDefault="00786D26" w:rsidP="00242D77">
            <w:pPr>
              <w:jc w:val="center"/>
              <w:rPr>
                <w:rFonts w:ascii="Calibri" w:hAnsi="Calibri"/>
              </w:rPr>
            </w:pPr>
            <w:r w:rsidRPr="00BC1E29">
              <w:rPr>
                <w:rFonts w:ascii="Calibri" w:hAnsi="Calibri"/>
              </w:rPr>
              <w:t>04</w:t>
            </w:r>
          </w:p>
        </w:tc>
        <w:tc>
          <w:tcPr>
            <w:tcW w:w="2288" w:type="pct"/>
            <w:vAlign w:val="center"/>
          </w:tcPr>
          <w:p w14:paraId="46D5DE37" w14:textId="07BDD232" w:rsidR="00786D26" w:rsidRPr="00BC1E29" w:rsidRDefault="00786D26" w:rsidP="00242D77">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3A5CA5">
              <w:rPr>
                <w:rFonts w:ascii="Calibri" w:hAnsi="Calibri"/>
              </w:rPr>
              <w:t>.</w:t>
            </w:r>
          </w:p>
        </w:tc>
        <w:tc>
          <w:tcPr>
            <w:tcW w:w="2497" w:type="pct"/>
            <w:vAlign w:val="center"/>
          </w:tcPr>
          <w:p w14:paraId="46D5DE38"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D" w14:textId="77777777" w:rsidTr="00CA1A15">
        <w:tblPrEx>
          <w:tblCellMar>
            <w:top w:w="29" w:type="dxa"/>
            <w:left w:w="115" w:type="dxa"/>
            <w:bottom w:w="29" w:type="dxa"/>
            <w:right w:w="115" w:type="dxa"/>
          </w:tblCellMar>
        </w:tblPrEx>
        <w:trPr>
          <w:trHeight w:val="278"/>
        </w:trPr>
        <w:tc>
          <w:tcPr>
            <w:tcW w:w="216" w:type="pct"/>
            <w:gridSpan w:val="2"/>
            <w:vAlign w:val="center"/>
          </w:tcPr>
          <w:p w14:paraId="46D5DE3A" w14:textId="77777777" w:rsidR="00786D26" w:rsidRPr="00BC1E29" w:rsidRDefault="00786D26" w:rsidP="00242D77">
            <w:pPr>
              <w:jc w:val="center"/>
              <w:rPr>
                <w:rFonts w:ascii="Calibri" w:hAnsi="Calibri"/>
              </w:rPr>
            </w:pPr>
            <w:r w:rsidRPr="00BC1E29">
              <w:rPr>
                <w:rFonts w:ascii="Calibri" w:hAnsi="Calibri"/>
              </w:rPr>
              <w:t>05</w:t>
            </w:r>
          </w:p>
        </w:tc>
        <w:tc>
          <w:tcPr>
            <w:tcW w:w="2288" w:type="pct"/>
            <w:vAlign w:val="center"/>
          </w:tcPr>
          <w:p w14:paraId="46D5DE3B" w14:textId="18358E3A" w:rsidR="00786D26" w:rsidRPr="00BC1E29" w:rsidRDefault="00786D26" w:rsidP="00242D77">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E3C"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bl>
    <w:p w14:paraId="46D5DE3E"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10531"/>
      </w:tblGrid>
      <w:tr w:rsidR="00786D26" w:rsidRPr="00BC1E29" w14:paraId="46D5DE40" w14:textId="77777777" w:rsidTr="00242D77">
        <w:trPr>
          <w:cantSplit/>
          <w:trHeight w:val="360"/>
        </w:trPr>
        <w:tc>
          <w:tcPr>
            <w:tcW w:w="5000" w:type="pct"/>
            <w:gridSpan w:val="2"/>
            <w:vAlign w:val="center"/>
          </w:tcPr>
          <w:p w14:paraId="46D5DE3F" w14:textId="599DF42D" w:rsidR="00786D26" w:rsidRPr="00BC1E29" w:rsidRDefault="00786D26"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786D26" w:rsidRPr="00BC1E29" w14:paraId="46D5DE42" w14:textId="77777777" w:rsidTr="00242D77">
        <w:trPr>
          <w:cantSplit/>
          <w:trHeight w:val="360"/>
        </w:trPr>
        <w:tc>
          <w:tcPr>
            <w:tcW w:w="5000" w:type="pct"/>
            <w:gridSpan w:val="2"/>
            <w:vAlign w:val="center"/>
          </w:tcPr>
          <w:p w14:paraId="46D5DE41" w14:textId="77777777" w:rsidR="00786D26" w:rsidRPr="003A5CA5" w:rsidRDefault="00786D26"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786D26" w:rsidRPr="00BC1E29" w14:paraId="46D5DE45" w14:textId="77777777" w:rsidTr="00242D77">
        <w:tblPrEx>
          <w:tblCellMar>
            <w:top w:w="29" w:type="dxa"/>
            <w:left w:w="115" w:type="dxa"/>
            <w:bottom w:w="29" w:type="dxa"/>
            <w:right w:w="115" w:type="dxa"/>
          </w:tblCellMar>
        </w:tblPrEx>
        <w:trPr>
          <w:cantSplit/>
          <w:trHeight w:val="144"/>
        </w:trPr>
        <w:tc>
          <w:tcPr>
            <w:tcW w:w="220" w:type="pct"/>
            <w:vAlign w:val="center"/>
          </w:tcPr>
          <w:p w14:paraId="46D5DE43" w14:textId="77777777" w:rsidR="00786D26" w:rsidRPr="00BC1E29" w:rsidRDefault="00786D26" w:rsidP="00242D77">
            <w:pPr>
              <w:jc w:val="center"/>
              <w:rPr>
                <w:rFonts w:ascii="Calibri" w:hAnsi="Calibri"/>
              </w:rPr>
            </w:pPr>
            <w:r w:rsidRPr="00BC1E29">
              <w:rPr>
                <w:rFonts w:ascii="Calibri" w:hAnsi="Calibri"/>
              </w:rPr>
              <w:t>01</w:t>
            </w:r>
          </w:p>
        </w:tc>
        <w:tc>
          <w:tcPr>
            <w:tcW w:w="4780" w:type="pct"/>
            <w:vAlign w:val="center"/>
          </w:tcPr>
          <w:p w14:paraId="46D5DE44" w14:textId="61EA7816" w:rsidR="00786D26" w:rsidRPr="00BC1E29" w:rsidRDefault="00FB46A7" w:rsidP="003A5CA5">
            <w:pPr>
              <w:pStyle w:val="Header"/>
              <w:tabs>
                <w:tab w:val="clear" w:pos="4320"/>
                <w:tab w:val="clear" w:pos="8640"/>
              </w:tabs>
              <w:rPr>
                <w:rFonts w:ascii="Calibri" w:hAnsi="Calibri"/>
              </w:rPr>
            </w:pPr>
            <w:r>
              <w:rPr>
                <w:rFonts w:ascii="Calibri" w:hAnsi="Calibri" w:cs="ArialMT"/>
              </w:rPr>
              <w:t>Fault Indicator Display</w:t>
            </w:r>
            <w:r w:rsidR="00786D26"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786D26" w:rsidRPr="00BC1E29">
              <w:rPr>
                <w:rFonts w:ascii="Calibri" w:hAnsi="Calibri" w:cs="ArialMT"/>
              </w:rPr>
              <w:t xml:space="preserve"> manufacturer’s specifications.</w:t>
            </w:r>
          </w:p>
        </w:tc>
      </w:tr>
      <w:tr w:rsidR="00786D26" w:rsidRPr="00BC1E29" w14:paraId="46D5DE48" w14:textId="77777777" w:rsidTr="00242D77">
        <w:tblPrEx>
          <w:tblCellMar>
            <w:top w:w="29" w:type="dxa"/>
            <w:left w:w="115" w:type="dxa"/>
            <w:bottom w:w="29" w:type="dxa"/>
            <w:right w:w="115" w:type="dxa"/>
          </w:tblCellMar>
        </w:tblPrEx>
        <w:trPr>
          <w:cantSplit/>
          <w:trHeight w:val="144"/>
        </w:trPr>
        <w:tc>
          <w:tcPr>
            <w:tcW w:w="220" w:type="pct"/>
            <w:vAlign w:val="center"/>
          </w:tcPr>
          <w:p w14:paraId="46D5DE46" w14:textId="77777777" w:rsidR="00786D26" w:rsidRPr="00BC1E29" w:rsidRDefault="00786D26" w:rsidP="00242D77">
            <w:pPr>
              <w:jc w:val="center"/>
              <w:rPr>
                <w:rFonts w:ascii="Calibri" w:hAnsi="Calibri"/>
              </w:rPr>
            </w:pPr>
            <w:r w:rsidRPr="00BC1E29">
              <w:rPr>
                <w:rFonts w:ascii="Calibri" w:hAnsi="Calibri"/>
              </w:rPr>
              <w:t>02</w:t>
            </w:r>
          </w:p>
        </w:tc>
        <w:tc>
          <w:tcPr>
            <w:tcW w:w="4780" w:type="pct"/>
            <w:vAlign w:val="center"/>
          </w:tcPr>
          <w:p w14:paraId="46D5DE47" w14:textId="7B0DDF19" w:rsidR="00786D26" w:rsidRPr="00BC1E29" w:rsidRDefault="00786D26" w:rsidP="003A5CA5">
            <w:pPr>
              <w:pStyle w:val="Header"/>
              <w:tabs>
                <w:tab w:val="clear" w:pos="4320"/>
                <w:tab w:val="clear" w:pos="8640"/>
              </w:tabs>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AB3843" w:rsidRPr="00BC1E29" w14:paraId="46D5DE4A" w14:textId="77777777" w:rsidTr="00163B9C">
        <w:tblPrEx>
          <w:tblCellMar>
            <w:top w:w="29" w:type="dxa"/>
            <w:left w:w="115" w:type="dxa"/>
            <w:bottom w:w="29" w:type="dxa"/>
            <w:right w:w="115" w:type="dxa"/>
          </w:tblCellMar>
        </w:tblPrEx>
        <w:trPr>
          <w:cantSplit/>
          <w:trHeight w:val="177"/>
        </w:trPr>
        <w:tc>
          <w:tcPr>
            <w:tcW w:w="5000" w:type="pct"/>
            <w:gridSpan w:val="2"/>
            <w:vAlign w:val="center"/>
          </w:tcPr>
          <w:p w14:paraId="46D5DE49" w14:textId="77777777" w:rsidR="00AB3843" w:rsidRPr="00B94CF2" w:rsidRDefault="00AB3843" w:rsidP="00163B9C">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E4B" w14:textId="77777777" w:rsidR="00786D26" w:rsidRDefault="00786D26" w:rsidP="00242D77"/>
    <w:p w14:paraId="46D5DE4C" w14:textId="77777777" w:rsidR="00AB3843" w:rsidRPr="00BC1E29" w:rsidRDefault="00AB3843" w:rsidP="00242D77"/>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786D26" w:rsidRPr="00BC1E29" w14:paraId="46D5DE4E" w14:textId="77777777" w:rsidTr="00F53366">
        <w:trPr>
          <w:trHeight w:val="206"/>
        </w:trPr>
        <w:tc>
          <w:tcPr>
            <w:tcW w:w="10950" w:type="dxa"/>
            <w:gridSpan w:val="4"/>
            <w:vAlign w:val="center"/>
          </w:tcPr>
          <w:p w14:paraId="46D5DE4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Calibri" w:hAnsi="Calibri" w:cs="Arial"/>
                <w:b/>
                <w:caps/>
                <w:sz w:val="18"/>
                <w:szCs w:val="18"/>
              </w:rPr>
              <w:t>Documentation Author's Declaration Statement</w:t>
            </w:r>
          </w:p>
        </w:tc>
      </w:tr>
      <w:tr w:rsidR="00786D26" w:rsidRPr="00BC1E29" w14:paraId="46D5DE50" w14:textId="77777777" w:rsidTr="00F53366">
        <w:trPr>
          <w:trHeight w:val="206"/>
        </w:trPr>
        <w:tc>
          <w:tcPr>
            <w:tcW w:w="10950" w:type="dxa"/>
            <w:gridSpan w:val="4"/>
            <w:vAlign w:val="center"/>
          </w:tcPr>
          <w:p w14:paraId="46D5DE4F" w14:textId="77777777" w:rsidR="00786D26" w:rsidRPr="00BC1E29" w:rsidRDefault="00786D26" w:rsidP="003A5CA5">
            <w:pPr>
              <w:keepNext/>
              <w:numPr>
                <w:ilvl w:val="0"/>
                <w:numId w:val="25"/>
              </w:numPr>
              <w:ind w:left="360"/>
              <w:rPr>
                <w:rFonts w:ascii="Calibri" w:hAnsi="Calibri"/>
                <w:sz w:val="18"/>
                <w:szCs w:val="18"/>
              </w:rPr>
            </w:pPr>
            <w:r w:rsidRPr="00BC1E29">
              <w:rPr>
                <w:rFonts w:ascii="Calibri" w:hAnsi="Calibri"/>
                <w:sz w:val="18"/>
                <w:szCs w:val="18"/>
              </w:rPr>
              <w:t>I certify that this Certificate of Installation documentation is accurate and complete.</w:t>
            </w:r>
          </w:p>
        </w:tc>
      </w:tr>
      <w:tr w:rsidR="00786D26" w:rsidRPr="00BC1E29" w14:paraId="46D5DE53" w14:textId="77777777" w:rsidTr="00F53366">
        <w:trPr>
          <w:trHeight w:val="360"/>
        </w:trPr>
        <w:tc>
          <w:tcPr>
            <w:tcW w:w="5577" w:type="dxa"/>
            <w:gridSpan w:val="2"/>
          </w:tcPr>
          <w:p w14:paraId="46D5DE51"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Name:</w:t>
            </w:r>
          </w:p>
        </w:tc>
        <w:tc>
          <w:tcPr>
            <w:tcW w:w="5373" w:type="dxa"/>
            <w:gridSpan w:val="2"/>
          </w:tcPr>
          <w:p w14:paraId="46D5DE52"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Signature:</w:t>
            </w:r>
          </w:p>
        </w:tc>
      </w:tr>
      <w:tr w:rsidR="00786D26" w:rsidRPr="00BC1E29" w14:paraId="46D5DE56" w14:textId="77777777" w:rsidTr="00F53366">
        <w:trPr>
          <w:trHeight w:val="360"/>
        </w:trPr>
        <w:tc>
          <w:tcPr>
            <w:tcW w:w="5577" w:type="dxa"/>
            <w:gridSpan w:val="2"/>
          </w:tcPr>
          <w:p w14:paraId="46D5DE54"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Company Name:</w:t>
            </w:r>
          </w:p>
        </w:tc>
        <w:tc>
          <w:tcPr>
            <w:tcW w:w="5373" w:type="dxa"/>
            <w:gridSpan w:val="2"/>
          </w:tcPr>
          <w:p w14:paraId="46D5DE55" w14:textId="77777777" w:rsidR="00786D26" w:rsidRPr="00BC1E29" w:rsidRDefault="00786D26" w:rsidP="00454D38">
            <w:pPr>
              <w:keepNext/>
              <w:rPr>
                <w:rFonts w:ascii="Calibri" w:hAnsi="Calibri"/>
                <w:sz w:val="14"/>
                <w:szCs w:val="14"/>
              </w:rPr>
            </w:pPr>
            <w:r w:rsidRPr="00BC1E29">
              <w:rPr>
                <w:rFonts w:ascii="Calibri" w:hAnsi="Calibri"/>
                <w:sz w:val="14"/>
                <w:szCs w:val="14"/>
              </w:rPr>
              <w:t>Date Signed:</w:t>
            </w:r>
          </w:p>
        </w:tc>
      </w:tr>
      <w:tr w:rsidR="00786D26" w:rsidRPr="00BC1E29" w14:paraId="46D5DE59" w14:textId="77777777" w:rsidTr="00F53366">
        <w:trPr>
          <w:trHeight w:val="360"/>
        </w:trPr>
        <w:tc>
          <w:tcPr>
            <w:tcW w:w="5577" w:type="dxa"/>
            <w:gridSpan w:val="2"/>
          </w:tcPr>
          <w:p w14:paraId="46D5DE57" w14:textId="77777777" w:rsidR="00786D26" w:rsidRPr="00BC1E29" w:rsidRDefault="00786D26" w:rsidP="00454D38">
            <w:pPr>
              <w:keepNext/>
              <w:rPr>
                <w:rFonts w:ascii="Calibri" w:hAnsi="Calibri"/>
                <w:sz w:val="14"/>
                <w:szCs w:val="14"/>
              </w:rPr>
            </w:pPr>
            <w:r w:rsidRPr="00BC1E29">
              <w:rPr>
                <w:rFonts w:ascii="Calibri" w:hAnsi="Calibri"/>
                <w:sz w:val="14"/>
                <w:szCs w:val="14"/>
              </w:rPr>
              <w:t>Address:</w:t>
            </w:r>
          </w:p>
        </w:tc>
        <w:tc>
          <w:tcPr>
            <w:tcW w:w="5373" w:type="dxa"/>
            <w:gridSpan w:val="2"/>
          </w:tcPr>
          <w:p w14:paraId="46D5DE58" w14:textId="77777777" w:rsidR="00786D26" w:rsidRPr="00BC1E29" w:rsidRDefault="00786D26" w:rsidP="00454D38">
            <w:pPr>
              <w:keepNext/>
              <w:rPr>
                <w:rFonts w:ascii="Calibri" w:hAnsi="Calibri"/>
                <w:sz w:val="14"/>
                <w:szCs w:val="14"/>
              </w:rPr>
            </w:pPr>
            <w:r w:rsidRPr="00BC1E29">
              <w:rPr>
                <w:rFonts w:ascii="Calibri" w:hAnsi="Calibri"/>
                <w:sz w:val="14"/>
                <w:szCs w:val="14"/>
              </w:rPr>
              <w:t>CEA/HERS Certification Identification (If applicable):</w:t>
            </w:r>
          </w:p>
        </w:tc>
      </w:tr>
      <w:tr w:rsidR="00786D26" w:rsidRPr="00BC1E29" w14:paraId="46D5DE5C" w14:textId="77777777" w:rsidTr="00F53366">
        <w:trPr>
          <w:trHeight w:val="360"/>
        </w:trPr>
        <w:tc>
          <w:tcPr>
            <w:tcW w:w="5577" w:type="dxa"/>
            <w:gridSpan w:val="2"/>
          </w:tcPr>
          <w:p w14:paraId="46D5DE5A" w14:textId="77777777" w:rsidR="00786D26" w:rsidRPr="00BC1E29" w:rsidRDefault="00786D26" w:rsidP="00454D38">
            <w:pPr>
              <w:keepNext/>
              <w:rPr>
                <w:rFonts w:ascii="Calibri" w:hAnsi="Calibri"/>
                <w:sz w:val="14"/>
                <w:szCs w:val="14"/>
              </w:rPr>
            </w:pPr>
            <w:r w:rsidRPr="00BC1E29">
              <w:rPr>
                <w:rFonts w:ascii="Calibri" w:hAnsi="Calibri"/>
                <w:sz w:val="14"/>
                <w:szCs w:val="14"/>
              </w:rPr>
              <w:t>City/State/Zip:</w:t>
            </w:r>
          </w:p>
        </w:tc>
        <w:tc>
          <w:tcPr>
            <w:tcW w:w="5373" w:type="dxa"/>
            <w:gridSpan w:val="2"/>
          </w:tcPr>
          <w:p w14:paraId="46D5DE5B" w14:textId="77777777" w:rsidR="00786D26" w:rsidRPr="00BC1E29" w:rsidRDefault="00786D26" w:rsidP="00454D38">
            <w:pPr>
              <w:keepNext/>
              <w:rPr>
                <w:rFonts w:ascii="Calibri" w:hAnsi="Calibri"/>
                <w:sz w:val="14"/>
                <w:szCs w:val="14"/>
              </w:rPr>
            </w:pPr>
            <w:r w:rsidRPr="00BC1E29">
              <w:rPr>
                <w:rFonts w:ascii="Calibri" w:hAnsi="Calibri"/>
                <w:sz w:val="14"/>
                <w:szCs w:val="14"/>
              </w:rPr>
              <w:t>Phone:</w:t>
            </w:r>
          </w:p>
        </w:tc>
      </w:tr>
      <w:tr w:rsidR="00786D26" w:rsidRPr="00BC1E29" w14:paraId="46D5DE5E" w14:textId="77777777" w:rsidTr="00F53366">
        <w:tblPrEx>
          <w:tblCellMar>
            <w:left w:w="115" w:type="dxa"/>
            <w:right w:w="115" w:type="dxa"/>
          </w:tblCellMar>
        </w:tblPrEx>
        <w:trPr>
          <w:trHeight w:val="296"/>
        </w:trPr>
        <w:tc>
          <w:tcPr>
            <w:tcW w:w="10950" w:type="dxa"/>
            <w:gridSpan w:val="4"/>
            <w:vAlign w:val="center"/>
          </w:tcPr>
          <w:p w14:paraId="46D5DE5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BC1E29">
              <w:rPr>
                <w:rFonts w:ascii="Calibri" w:hAnsi="Calibri" w:cs="Arial"/>
                <w:b/>
                <w:caps/>
                <w:sz w:val="18"/>
                <w:szCs w:val="18"/>
              </w:rPr>
              <w:t xml:space="preserve">Responsible Person's Declaration statement  </w:t>
            </w:r>
          </w:p>
        </w:tc>
      </w:tr>
      <w:tr w:rsidR="00786D26" w:rsidRPr="00BC1E29" w14:paraId="46D5DE66" w14:textId="77777777" w:rsidTr="00F53366">
        <w:tblPrEx>
          <w:tblCellMar>
            <w:left w:w="115" w:type="dxa"/>
            <w:right w:w="115" w:type="dxa"/>
          </w:tblCellMar>
        </w:tblPrEx>
        <w:trPr>
          <w:trHeight w:val="504"/>
        </w:trPr>
        <w:tc>
          <w:tcPr>
            <w:tcW w:w="10950" w:type="dxa"/>
            <w:gridSpan w:val="4"/>
          </w:tcPr>
          <w:p w14:paraId="46D5DE5F" w14:textId="77777777" w:rsidR="00786D26" w:rsidRPr="00407A82" w:rsidRDefault="00786D26"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07F774DA" w14:textId="71BCF52B"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3B4A8C56" w14:textId="1C8EAE24"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35F6A179" w14:textId="77777777" w:rsidR="001415B4" w:rsidRPr="00407A82" w:rsidRDefault="001415B4" w:rsidP="00407A82">
            <w:pPr>
              <w:keepNext/>
              <w:numPr>
                <w:ilvl w:val="0"/>
                <w:numId w:val="29"/>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519D7DD1" w14:textId="77777777" w:rsidR="001415B4" w:rsidRPr="00407A82" w:rsidRDefault="001415B4" w:rsidP="00407A82">
            <w:pPr>
              <w:pStyle w:val="ListParagraph"/>
              <w:keepNext/>
              <w:numPr>
                <w:ilvl w:val="0"/>
                <w:numId w:val="29"/>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E65" w14:textId="13F3E382" w:rsidR="00786D26" w:rsidRPr="00BC1E29" w:rsidRDefault="001415B4" w:rsidP="00407A82">
            <w:pPr>
              <w:pStyle w:val="ListParagraph"/>
              <w:numPr>
                <w:ilvl w:val="0"/>
                <w:numId w:val="29"/>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86D26" w:rsidRPr="00BC1E29" w14:paraId="46D5DE69" w14:textId="77777777" w:rsidTr="00F53366">
        <w:tblPrEx>
          <w:tblCellMar>
            <w:left w:w="108" w:type="dxa"/>
            <w:right w:w="108" w:type="dxa"/>
          </w:tblCellMar>
        </w:tblPrEx>
        <w:trPr>
          <w:trHeight w:val="360"/>
        </w:trPr>
        <w:tc>
          <w:tcPr>
            <w:tcW w:w="5307" w:type="dxa"/>
          </w:tcPr>
          <w:p w14:paraId="46D5DE67"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Name:</w:t>
            </w:r>
          </w:p>
        </w:tc>
        <w:tc>
          <w:tcPr>
            <w:tcW w:w="5643" w:type="dxa"/>
            <w:gridSpan w:val="3"/>
          </w:tcPr>
          <w:p w14:paraId="46D5DE68"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Signature:</w:t>
            </w:r>
          </w:p>
        </w:tc>
      </w:tr>
      <w:tr w:rsidR="00786D26" w:rsidRPr="00BC1E29" w14:paraId="46D5DE6C" w14:textId="77777777" w:rsidTr="00F53366">
        <w:tblPrEx>
          <w:tblCellMar>
            <w:left w:w="108" w:type="dxa"/>
            <w:right w:w="108" w:type="dxa"/>
          </w:tblCellMar>
        </w:tblPrEx>
        <w:trPr>
          <w:trHeight w:val="360"/>
        </w:trPr>
        <w:tc>
          <w:tcPr>
            <w:tcW w:w="5307" w:type="dxa"/>
          </w:tcPr>
          <w:p w14:paraId="46D5DE6A" w14:textId="38D83DDF"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Company Name: (Installing Subcontractor or General Contractor or Builder/Owner)</w:t>
            </w:r>
          </w:p>
        </w:tc>
        <w:tc>
          <w:tcPr>
            <w:tcW w:w="5643" w:type="dxa"/>
            <w:gridSpan w:val="3"/>
          </w:tcPr>
          <w:p w14:paraId="46D5DE6B"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Position With Company (Title):</w:t>
            </w:r>
          </w:p>
        </w:tc>
      </w:tr>
      <w:tr w:rsidR="00786D26" w:rsidRPr="00BC1E29" w14:paraId="46D5DE6F" w14:textId="77777777" w:rsidTr="00F53366">
        <w:tblPrEx>
          <w:tblCellMar>
            <w:left w:w="108" w:type="dxa"/>
            <w:right w:w="108" w:type="dxa"/>
          </w:tblCellMar>
        </w:tblPrEx>
        <w:trPr>
          <w:trHeight w:val="360"/>
        </w:trPr>
        <w:tc>
          <w:tcPr>
            <w:tcW w:w="5307" w:type="dxa"/>
          </w:tcPr>
          <w:p w14:paraId="46D5DE6D"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Address:</w:t>
            </w:r>
          </w:p>
        </w:tc>
        <w:tc>
          <w:tcPr>
            <w:tcW w:w="5643" w:type="dxa"/>
            <w:gridSpan w:val="3"/>
          </w:tcPr>
          <w:p w14:paraId="46D5DE6E"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CSLB License:</w:t>
            </w:r>
          </w:p>
        </w:tc>
      </w:tr>
      <w:tr w:rsidR="00786D26" w:rsidRPr="00BC1E29" w14:paraId="46D5DE73" w14:textId="77777777" w:rsidTr="00F53366">
        <w:tblPrEx>
          <w:tblCellMar>
            <w:left w:w="108" w:type="dxa"/>
            <w:right w:w="108" w:type="dxa"/>
          </w:tblCellMar>
        </w:tblPrEx>
        <w:trPr>
          <w:trHeight w:val="360"/>
        </w:trPr>
        <w:tc>
          <w:tcPr>
            <w:tcW w:w="5307" w:type="dxa"/>
          </w:tcPr>
          <w:p w14:paraId="46D5DE70"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City/State/Zip:</w:t>
            </w:r>
          </w:p>
        </w:tc>
        <w:tc>
          <w:tcPr>
            <w:tcW w:w="2821" w:type="dxa"/>
            <w:gridSpan w:val="2"/>
          </w:tcPr>
          <w:p w14:paraId="46D5DE71" w14:textId="1EBE8FDC"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Phone</w:t>
            </w:r>
            <w:r w:rsidR="003A5CA5">
              <w:rPr>
                <w:rFonts w:ascii="Calibri" w:hAnsi="Calibri"/>
                <w:sz w:val="14"/>
                <w:szCs w:val="14"/>
              </w:rPr>
              <w:t>:</w:t>
            </w:r>
          </w:p>
        </w:tc>
        <w:tc>
          <w:tcPr>
            <w:tcW w:w="2822" w:type="dxa"/>
          </w:tcPr>
          <w:p w14:paraId="46D5DE72"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Date Signed:</w:t>
            </w:r>
          </w:p>
        </w:tc>
      </w:tr>
      <w:tr w:rsidR="00786D26" w:rsidRPr="00454D38" w14:paraId="46D5DE76" w14:textId="77777777" w:rsidTr="00F53366">
        <w:tblPrEx>
          <w:tblCellMar>
            <w:left w:w="108" w:type="dxa"/>
            <w:right w:w="108" w:type="dxa"/>
          </w:tblCellMar>
        </w:tblPrEx>
        <w:trPr>
          <w:trHeight w:val="360"/>
        </w:trPr>
        <w:tc>
          <w:tcPr>
            <w:tcW w:w="5307" w:type="dxa"/>
          </w:tcPr>
          <w:p w14:paraId="46D5DE74"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Third Party Quality Control Program (TPQCP) Status:</w:t>
            </w:r>
          </w:p>
        </w:tc>
        <w:tc>
          <w:tcPr>
            <w:tcW w:w="5643" w:type="dxa"/>
            <w:gridSpan w:val="3"/>
          </w:tcPr>
          <w:p w14:paraId="46D5DE75" w14:textId="77777777" w:rsidR="00786D26" w:rsidRPr="00454D38"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Name of TPQCP (if applicable):</w:t>
            </w:r>
            <w:r w:rsidRPr="00454D38">
              <w:rPr>
                <w:rFonts w:ascii="Calibri" w:hAnsi="Calibri"/>
                <w:sz w:val="14"/>
                <w:szCs w:val="14"/>
              </w:rPr>
              <w:t xml:space="preserve"> </w:t>
            </w:r>
          </w:p>
        </w:tc>
      </w:tr>
    </w:tbl>
    <w:p w14:paraId="46D5DE77" w14:textId="77777777" w:rsidR="00786D26" w:rsidRDefault="00786D26"/>
    <w:p w14:paraId="46D5DE78" w14:textId="77777777" w:rsidR="00786D26" w:rsidRDefault="00786D26"/>
    <w:sectPr w:rsidR="00786D26" w:rsidSect="006F67A3">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6F515" w14:textId="77777777" w:rsidR="00E7390B" w:rsidRDefault="00E7390B">
      <w:r>
        <w:separator/>
      </w:r>
    </w:p>
  </w:endnote>
  <w:endnote w:type="continuationSeparator" w:id="0">
    <w:p w14:paraId="0991DFE4" w14:textId="77777777" w:rsidR="00E7390B" w:rsidRDefault="00E7390B">
      <w:r>
        <w:continuationSeparator/>
      </w:r>
    </w:p>
  </w:endnote>
  <w:endnote w:type="continuationNotice" w:id="1">
    <w:p w14:paraId="08E4A07E" w14:textId="77777777" w:rsidR="00E7390B" w:rsidRDefault="00E73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778ED" w14:textId="77777777" w:rsidR="00071AA1" w:rsidRDefault="00071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1" w14:textId="77777777" w:rsidR="00E7390B" w:rsidRPr="00A404B1" w:rsidRDefault="00E7390B" w:rsidP="00EC2E55">
    <w:pPr>
      <w:pStyle w:val="Footer"/>
    </w:pPr>
    <w:r w:rsidRPr="00A404B1">
      <w:t xml:space="preserve">Registration Number:                                                           Registration Date/Time:                                           HERS Provider:                       </w:t>
    </w:r>
  </w:p>
  <w:p w14:paraId="46D5DE92" w14:textId="2E1B5EA0" w:rsidR="00E7390B" w:rsidRPr="00A404B1" w:rsidRDefault="00E7390B" w:rsidP="00A73849">
    <w:pPr>
      <w:pStyle w:val="Footer"/>
    </w:pPr>
    <w:r w:rsidRPr="00A404B1">
      <w:t>CA Building Energy Efficiency Standards - 201</w:t>
    </w:r>
    <w:ins w:id="4" w:author="Balneg, Ronald@Energy" w:date="2018-06-26T10:05:00Z">
      <w:r>
        <w:t>9</w:t>
      </w:r>
    </w:ins>
    <w:del w:id="5" w:author="Balneg, Ronald@Energy" w:date="2018-06-26T10:05:00Z">
      <w:r w:rsidDel="001B5304">
        <w:delText>6</w:delText>
      </w:r>
    </w:del>
    <w:r w:rsidRPr="00A404B1">
      <w:t xml:space="preserve"> Residential Compliance</w:t>
    </w:r>
    <w:r w:rsidRPr="00A404B1">
      <w:tab/>
    </w:r>
    <w:del w:id="6" w:author="Balneg, Ronald@Energy" w:date="2018-06-26T10:05:00Z">
      <w:r w:rsidDel="001B5304">
        <w:delText>October 2016</w:delText>
      </w:r>
    </w:del>
    <w:ins w:id="7" w:author="Balneg, Ronald@Energy" w:date="2018-06-26T10:05:00Z">
      <w:r>
        <w:t>January 20</w:t>
      </w:r>
    </w:ins>
    <w:ins w:id="8" w:author="Smith, Alexis@Energy" w:date="2018-11-20T09:21:00Z">
      <w:r w:rsidR="00071AA1">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5A8D4" w14:textId="77777777" w:rsidR="00071AA1" w:rsidRDefault="00071A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C" w14:textId="15D13B61" w:rsidR="00E7390B" w:rsidRPr="00A404B1" w:rsidRDefault="00E7390B" w:rsidP="00EC2E55">
    <w:pPr>
      <w:pStyle w:val="Footer"/>
    </w:pPr>
    <w:r w:rsidRPr="00A404B1">
      <w:t>CA Building Energy Efficiency Standards - 201</w:t>
    </w:r>
    <w:ins w:id="9" w:author="Smith, Alexis@Energy" w:date="2018-09-26T08:36:00Z">
      <w:r w:rsidR="007D6455">
        <w:t>9</w:t>
      </w:r>
    </w:ins>
    <w:del w:id="10" w:author="Smith, Alexis@Energy" w:date="2018-09-26T08:36:00Z">
      <w:r w:rsidDel="007D6455">
        <w:delText>6</w:delText>
      </w:r>
    </w:del>
    <w:r w:rsidRPr="00A404B1">
      <w:t xml:space="preserve"> Residential Compliance</w:t>
    </w:r>
    <w:r w:rsidRPr="00A404B1">
      <w:tab/>
    </w:r>
    <w:del w:id="11" w:author="Balneg, Ronald@Energy" w:date="2018-07-02T15:24:00Z">
      <w:r w:rsidDel="000B4C9D">
        <w:delText xml:space="preserve">October </w:delText>
      </w:r>
    </w:del>
    <w:ins w:id="12" w:author="Balneg, Ronald@Energy" w:date="2018-07-02T15:24:00Z">
      <w:r>
        <w:t xml:space="preserve">January </w:t>
      </w:r>
    </w:ins>
    <w:r>
      <w:t>20</w:t>
    </w:r>
    <w:ins w:id="13" w:author="Smith, Alexis@Energy" w:date="2018-11-20T09:21:00Z">
      <w:r w:rsidR="00071AA1">
        <w:t>19</w:t>
      </w:r>
    </w:ins>
    <w:del w:id="14" w:author="Balneg, Ronald@Energy" w:date="2018-07-02T15:24:00Z">
      <w:r w:rsidDel="000B4C9D">
        <w:delText>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6" w14:textId="33B572A6" w:rsidR="00E7390B" w:rsidRPr="00565165" w:rsidRDefault="00E7390B" w:rsidP="00EC2E55">
    <w:pPr>
      <w:pStyle w:val="Footer"/>
    </w:pPr>
    <w:r w:rsidRPr="00565165">
      <w:t>CA Building Energy Efficiency Standards - 201</w:t>
    </w:r>
    <w:ins w:id="18" w:author="Smith, Alexis@Energy" w:date="2018-09-26T08:37:00Z">
      <w:r w:rsidR="00A1097E">
        <w:t>9</w:t>
      </w:r>
    </w:ins>
    <w:del w:id="19" w:author="Smith, Alexis@Energy" w:date="2018-09-26T08:37:00Z">
      <w:r w:rsidDel="00A1097E">
        <w:delText>6</w:delText>
      </w:r>
    </w:del>
    <w:r w:rsidRPr="00565165">
      <w:t xml:space="preserve"> Residential Compliance</w:t>
    </w:r>
    <w:r w:rsidRPr="00565165">
      <w:tab/>
    </w:r>
    <w:del w:id="20" w:author="Smith, Alexis@Energy" w:date="2018-09-26T08:37:00Z">
      <w:r w:rsidDel="00A1097E">
        <w:delText>October 2016</w:delText>
      </w:r>
    </w:del>
    <w:ins w:id="21" w:author="Smith, Alexis@Energy" w:date="2018-09-26T08:37:00Z">
      <w:r w:rsidR="00A1097E">
        <w:t>January 20</w:t>
      </w:r>
    </w:ins>
    <w:ins w:id="22" w:author="Smith, Alexis@Energy" w:date="2018-11-20T09:21:00Z">
      <w:r w:rsidR="00071AA1">
        <w:t>19</w:t>
      </w:r>
    </w:ins>
    <w:bookmarkStart w:id="23" w:name="_GoBack"/>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4204A" w14:textId="77777777" w:rsidR="00E7390B" w:rsidRDefault="00E7390B">
      <w:r>
        <w:separator/>
      </w:r>
    </w:p>
  </w:footnote>
  <w:footnote w:type="continuationSeparator" w:id="0">
    <w:p w14:paraId="58219EC2" w14:textId="77777777" w:rsidR="00E7390B" w:rsidRDefault="00E7390B">
      <w:r>
        <w:continuationSeparator/>
      </w:r>
    </w:p>
  </w:footnote>
  <w:footnote w:type="continuationNotice" w:id="1">
    <w:p w14:paraId="199D3122" w14:textId="77777777" w:rsidR="00E7390B" w:rsidRDefault="00E7390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E" w14:textId="77777777" w:rsidR="00E7390B" w:rsidRDefault="00071AA1">
    <w:pPr>
      <w:pStyle w:val="Header"/>
    </w:pPr>
    <w:r>
      <w:rPr>
        <w:noProof/>
      </w:rPr>
      <w:pict w14:anchorId="46D5D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6"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F" w14:textId="4A91E374" w:rsidR="00E7390B" w:rsidRPr="00BC1E29" w:rsidRDefault="00E7390B" w:rsidP="00CF0FAF">
    <w:pPr>
      <w:suppressAutoHyphens/>
      <w:ind w:left="-90"/>
      <w:rPr>
        <w:rFonts w:ascii="Arial" w:hAnsi="Arial" w:cs="Arial"/>
        <w:sz w:val="14"/>
        <w:szCs w:val="14"/>
      </w:rPr>
    </w:pPr>
    <w:r>
      <w:rPr>
        <w:noProof/>
      </w:rPr>
      <w:drawing>
        <wp:anchor distT="0" distB="0" distL="114300" distR="114300" simplePos="0" relativeHeight="251659264" behindDoc="0" locked="0" layoutInCell="1" allowOverlap="1" wp14:anchorId="24D8F270" wp14:editId="5BCC6029">
          <wp:simplePos x="0" y="0"/>
          <wp:positionH relativeFrom="column">
            <wp:posOffset>6586855</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071AA1">
      <w:rPr>
        <w:rFonts w:ascii="Arial" w:hAnsi="Arial" w:cs="Arial"/>
        <w:noProof/>
        <w:sz w:val="14"/>
        <w:szCs w:val="14"/>
      </w:rPr>
      <w:pict w14:anchorId="46D5D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7"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C1E29">
      <w:rPr>
        <w:rFonts w:ascii="Arial" w:hAnsi="Arial" w:cs="Arial"/>
        <w:sz w:val="14"/>
        <w:szCs w:val="14"/>
      </w:rPr>
      <w:t>STATE OF CALIFORNIA</w:t>
    </w:r>
  </w:p>
  <w:p w14:paraId="46D5DE80" w14:textId="77777777" w:rsidR="00E7390B" w:rsidRPr="00BC1E29" w:rsidRDefault="00E7390B" w:rsidP="00CF0FAF">
    <w:pPr>
      <w:suppressAutoHyphens/>
      <w:ind w:left="-90"/>
      <w:rPr>
        <w:rFonts w:ascii="Arial" w:hAnsi="Arial" w:cs="Arial"/>
        <w:b/>
        <w:sz w:val="24"/>
        <w:szCs w:val="24"/>
      </w:rPr>
    </w:pPr>
    <w:r w:rsidRPr="00BC1E29">
      <w:rPr>
        <w:rFonts w:ascii="Arial" w:hAnsi="Arial" w:cs="Arial"/>
        <w:b/>
        <w:sz w:val="24"/>
        <w:szCs w:val="24"/>
      </w:rPr>
      <w:t>REFRIGERANT CHARGE VERIFICATION</w:t>
    </w:r>
  </w:p>
  <w:p w14:paraId="46D5DE81" w14:textId="0BBCA17C" w:rsidR="00E7390B" w:rsidRPr="00BC1E29" w:rsidRDefault="00E7390B" w:rsidP="00CF0FAF">
    <w:pPr>
      <w:suppressAutoHyphens/>
      <w:ind w:left="-90"/>
      <w:rPr>
        <w:rFonts w:ascii="Arial" w:hAnsi="Arial" w:cs="Arial"/>
        <w:sz w:val="14"/>
        <w:szCs w:val="14"/>
      </w:rPr>
    </w:pPr>
    <w:r w:rsidRPr="00BC1E29">
      <w:rPr>
        <w:rFonts w:ascii="Arial" w:hAnsi="Arial" w:cs="Arial"/>
        <w:sz w:val="14"/>
        <w:szCs w:val="14"/>
      </w:rPr>
      <w:t>CEC-CF2R-MCH-25</w:t>
    </w:r>
    <w:r>
      <w:rPr>
        <w:rFonts w:ascii="Arial" w:hAnsi="Arial" w:cs="Arial"/>
        <w:sz w:val="14"/>
        <w:szCs w:val="14"/>
      </w:rPr>
      <w:t>b</w:t>
    </w:r>
    <w:r w:rsidRPr="00BC1E29">
      <w:rPr>
        <w:rFonts w:ascii="Arial" w:hAnsi="Arial" w:cs="Arial"/>
        <w:sz w:val="14"/>
        <w:szCs w:val="14"/>
      </w:rPr>
      <w:t xml:space="preserve">-H (Revised </w:t>
    </w:r>
    <w:del w:id="0" w:author="Balneg, Ronald@Energy" w:date="2018-06-26T10:05:00Z">
      <w:r w:rsidDel="001B5304">
        <w:rPr>
          <w:rFonts w:ascii="Arial" w:hAnsi="Arial" w:cs="Arial"/>
          <w:sz w:val="14"/>
          <w:szCs w:val="14"/>
        </w:rPr>
        <w:delText>1</w:delText>
      </w:r>
    </w:del>
    <w:r>
      <w:rPr>
        <w:rFonts w:ascii="Arial" w:hAnsi="Arial" w:cs="Arial"/>
        <w:sz w:val="14"/>
        <w:szCs w:val="14"/>
      </w:rPr>
      <w:t>0</w:t>
    </w:r>
    <w:ins w:id="1" w:author="Balneg, Ronald@Energy" w:date="2018-06-26T10:05:00Z">
      <w:r>
        <w:rPr>
          <w:rFonts w:ascii="Arial" w:hAnsi="Arial" w:cs="Arial"/>
          <w:sz w:val="14"/>
          <w:szCs w:val="14"/>
        </w:rPr>
        <w:t>1</w:t>
      </w:r>
    </w:ins>
    <w:r>
      <w:rPr>
        <w:rFonts w:ascii="Arial" w:hAnsi="Arial" w:cs="Arial"/>
        <w:sz w:val="14"/>
        <w:szCs w:val="14"/>
      </w:rPr>
      <w:t>/</w:t>
    </w:r>
    <w:del w:id="2" w:author="Balneg, Ronald@Energy" w:date="2018-06-26T10:05:00Z">
      <w:r w:rsidDel="001B5304">
        <w:rPr>
          <w:rFonts w:ascii="Arial" w:hAnsi="Arial" w:cs="Arial"/>
          <w:sz w:val="14"/>
          <w:szCs w:val="14"/>
        </w:rPr>
        <w:delText>16</w:delText>
      </w:r>
    </w:del>
    <w:ins w:id="3" w:author="Smith, Alexis@Energy" w:date="2018-11-20T09:21:00Z">
      <w:r w:rsidR="00071AA1">
        <w:rPr>
          <w:rFonts w:ascii="Arial" w:hAnsi="Arial" w:cs="Arial"/>
          <w:sz w:val="14"/>
          <w:szCs w:val="14"/>
        </w:rPr>
        <w:t>19</w:t>
      </w:r>
    </w:ins>
    <w:r w:rsidRPr="00BC1E29">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95"/>
      <w:gridCol w:w="3100"/>
      <w:gridCol w:w="2744"/>
    </w:tblGrid>
    <w:tr w:rsidR="00E7390B" w:rsidRPr="00BC1E29" w14:paraId="46D5DE84" w14:textId="77777777" w:rsidTr="00CF0FAF">
      <w:trPr>
        <w:cantSplit/>
        <w:trHeight w:val="288"/>
      </w:trPr>
      <w:tc>
        <w:tcPr>
          <w:tcW w:w="3749" w:type="pct"/>
          <w:gridSpan w:val="2"/>
          <w:tcBorders>
            <w:right w:val="nil"/>
          </w:tcBorders>
          <w:vAlign w:val="center"/>
        </w:tcPr>
        <w:p w14:paraId="46D5DE82" w14:textId="77777777" w:rsidR="00E7390B" w:rsidRPr="00BC1E29" w:rsidRDefault="00E7390B" w:rsidP="00BC72AF">
          <w:pPr>
            <w:pStyle w:val="Heading1"/>
            <w:rPr>
              <w:rFonts w:ascii="Calibri" w:hAnsi="Calibri"/>
              <w:b w:val="0"/>
              <w:bCs/>
              <w:sz w:val="20"/>
            </w:rPr>
          </w:pPr>
          <w:r w:rsidRPr="00BC1E29">
            <w:rPr>
              <w:rFonts w:ascii="Calibri" w:hAnsi="Calibri"/>
              <w:b w:val="0"/>
              <w:bCs/>
              <w:sz w:val="20"/>
            </w:rPr>
            <w:t>CERTIFICATE OF INSTALLATION</w:t>
          </w:r>
        </w:p>
      </w:tc>
      <w:tc>
        <w:tcPr>
          <w:tcW w:w="1251" w:type="pct"/>
          <w:tcBorders>
            <w:left w:val="nil"/>
          </w:tcBorders>
          <w:tcMar>
            <w:left w:w="115" w:type="dxa"/>
            <w:right w:w="115" w:type="dxa"/>
          </w:tcMar>
          <w:vAlign w:val="center"/>
        </w:tcPr>
        <w:p w14:paraId="46D5DE83" w14:textId="77777777" w:rsidR="00E7390B" w:rsidRPr="00BC1E29" w:rsidRDefault="00E7390B" w:rsidP="00BA34B9">
          <w:pPr>
            <w:pStyle w:val="Heading1"/>
            <w:jc w:val="right"/>
            <w:rPr>
              <w:rFonts w:ascii="Calibri" w:hAnsi="Calibri"/>
              <w:b w:val="0"/>
              <w:bCs/>
              <w:sz w:val="20"/>
            </w:rPr>
          </w:pPr>
          <w:r w:rsidRPr="00BC1E29">
            <w:rPr>
              <w:rFonts w:ascii="Calibri" w:hAnsi="Calibri"/>
              <w:b w:val="0"/>
              <w:bCs/>
              <w:sz w:val="20"/>
            </w:rPr>
            <w:t>CF2R-MCH-25</w:t>
          </w:r>
          <w:r>
            <w:rPr>
              <w:rFonts w:ascii="Calibri" w:hAnsi="Calibri"/>
              <w:b w:val="0"/>
              <w:bCs/>
              <w:sz w:val="20"/>
            </w:rPr>
            <w:t>b</w:t>
          </w:r>
          <w:r w:rsidRPr="00BC1E29">
            <w:rPr>
              <w:rFonts w:ascii="Calibri" w:hAnsi="Calibri"/>
              <w:b w:val="0"/>
              <w:bCs/>
              <w:sz w:val="20"/>
            </w:rPr>
            <w:t>-H</w:t>
          </w:r>
        </w:p>
      </w:tc>
    </w:tr>
    <w:tr w:rsidR="00E7390B" w:rsidRPr="00BC1E29" w14:paraId="46D5DE87" w14:textId="77777777" w:rsidTr="00CF0FAF">
      <w:trPr>
        <w:cantSplit/>
        <w:trHeight w:val="288"/>
      </w:trPr>
      <w:tc>
        <w:tcPr>
          <w:tcW w:w="2353" w:type="pct"/>
          <w:tcBorders>
            <w:right w:val="nil"/>
          </w:tcBorders>
        </w:tcPr>
        <w:p w14:paraId="46D5DE85" w14:textId="77777777" w:rsidR="00E7390B" w:rsidRPr="00BC1E29" w:rsidRDefault="00E7390B" w:rsidP="00BC72AF">
          <w:pPr>
            <w:tabs>
              <w:tab w:val="right" w:pos="10543"/>
            </w:tabs>
            <w:rPr>
              <w:rFonts w:ascii="Calibri" w:hAnsi="Calibri"/>
              <w:sz w:val="12"/>
              <w:szCs w:val="12"/>
            </w:rPr>
          </w:pPr>
          <w:r w:rsidRPr="00BC1E29">
            <w:rPr>
              <w:rFonts w:ascii="Calibri" w:hAnsi="Calibri"/>
              <w:bCs/>
            </w:rPr>
            <w:t>Refrigerant Charge Verification</w:t>
          </w:r>
        </w:p>
      </w:tc>
      <w:tc>
        <w:tcPr>
          <w:tcW w:w="2647" w:type="pct"/>
          <w:gridSpan w:val="2"/>
          <w:tcBorders>
            <w:left w:val="nil"/>
          </w:tcBorders>
        </w:tcPr>
        <w:p w14:paraId="46D5DE86" w14:textId="4B8155CC" w:rsidR="00E7390B" w:rsidRPr="00BC1E29" w:rsidRDefault="00E7390B" w:rsidP="00BC72AF">
          <w:pPr>
            <w:tabs>
              <w:tab w:val="right" w:pos="10543"/>
            </w:tabs>
            <w:jc w:val="right"/>
            <w:rPr>
              <w:rFonts w:ascii="Calibri" w:hAnsi="Calibri"/>
              <w:sz w:val="12"/>
              <w:szCs w:val="12"/>
            </w:rPr>
          </w:pPr>
          <w:r w:rsidRPr="00BC1E29">
            <w:rPr>
              <w:rFonts w:ascii="Calibri" w:hAnsi="Calibri"/>
              <w:bCs/>
            </w:rPr>
            <w:t xml:space="preserve">(Page </w:t>
          </w:r>
          <w:r w:rsidRPr="00BC1E29">
            <w:rPr>
              <w:rFonts w:ascii="Calibri" w:hAnsi="Calibri"/>
              <w:bCs/>
            </w:rPr>
            <w:fldChar w:fldCharType="begin"/>
          </w:r>
          <w:r w:rsidRPr="00BC1E29">
            <w:rPr>
              <w:rFonts w:ascii="Calibri" w:hAnsi="Calibri"/>
              <w:bCs/>
            </w:rPr>
            <w:instrText xml:space="preserve"> PAGE   \* MERGEFORMAT </w:instrText>
          </w:r>
          <w:r w:rsidRPr="00BC1E29">
            <w:rPr>
              <w:rFonts w:ascii="Calibri" w:hAnsi="Calibri"/>
              <w:bCs/>
            </w:rPr>
            <w:fldChar w:fldCharType="separate"/>
          </w:r>
          <w:r w:rsidR="00071AA1">
            <w:rPr>
              <w:rFonts w:ascii="Calibri" w:hAnsi="Calibri"/>
              <w:bCs/>
              <w:noProof/>
            </w:rPr>
            <w:t>4</w:t>
          </w:r>
          <w:r w:rsidRPr="00BC1E29">
            <w:rPr>
              <w:rFonts w:ascii="Calibri" w:hAnsi="Calibri"/>
              <w:bCs/>
            </w:rPr>
            <w:fldChar w:fldCharType="end"/>
          </w:r>
          <w:r w:rsidRPr="00BC1E29">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71AA1">
            <w:rPr>
              <w:rFonts w:ascii="Calibri" w:hAnsi="Calibri"/>
              <w:bCs/>
              <w:noProof/>
            </w:rPr>
            <w:t>4</w:t>
          </w:r>
          <w:r>
            <w:rPr>
              <w:rFonts w:ascii="Calibri" w:hAnsi="Calibri"/>
              <w:bCs/>
              <w:noProof/>
            </w:rPr>
            <w:fldChar w:fldCharType="end"/>
          </w:r>
          <w:r w:rsidRPr="00BC1E29">
            <w:rPr>
              <w:rFonts w:ascii="Calibri" w:hAnsi="Calibri"/>
              <w:bCs/>
            </w:rPr>
            <w:t>)</w:t>
          </w:r>
        </w:p>
      </w:tc>
    </w:tr>
    <w:tr w:rsidR="00E7390B" w:rsidRPr="00BC1E29" w14:paraId="46D5DE8B" w14:textId="77777777" w:rsidTr="00CF0FAF">
      <w:trPr>
        <w:cantSplit/>
        <w:trHeight w:val="288"/>
      </w:trPr>
      <w:tc>
        <w:tcPr>
          <w:tcW w:w="0" w:type="auto"/>
        </w:tcPr>
        <w:p w14:paraId="46D5DE88" w14:textId="77777777" w:rsidR="00E7390B" w:rsidRPr="00BC1E29" w:rsidRDefault="00E7390B" w:rsidP="00BC72AF">
          <w:pPr>
            <w:rPr>
              <w:rFonts w:ascii="Calibri" w:hAnsi="Calibri"/>
              <w:sz w:val="12"/>
              <w:szCs w:val="12"/>
            </w:rPr>
          </w:pPr>
          <w:r w:rsidRPr="00BC1E29">
            <w:rPr>
              <w:rFonts w:ascii="Calibri" w:hAnsi="Calibri"/>
              <w:sz w:val="12"/>
              <w:szCs w:val="12"/>
            </w:rPr>
            <w:t>Project Name:</w:t>
          </w:r>
        </w:p>
      </w:tc>
      <w:tc>
        <w:tcPr>
          <w:tcW w:w="1404" w:type="pct"/>
        </w:tcPr>
        <w:p w14:paraId="46D5DE89" w14:textId="77777777" w:rsidR="00E7390B" w:rsidRPr="00BC1E29" w:rsidRDefault="00E7390B" w:rsidP="00BC72AF">
          <w:pPr>
            <w:rPr>
              <w:rFonts w:ascii="Calibri" w:hAnsi="Calibri"/>
              <w:sz w:val="12"/>
              <w:szCs w:val="12"/>
            </w:rPr>
          </w:pPr>
          <w:r w:rsidRPr="00BC1E29">
            <w:rPr>
              <w:rFonts w:ascii="Calibri" w:hAnsi="Calibri"/>
              <w:sz w:val="12"/>
              <w:szCs w:val="12"/>
            </w:rPr>
            <w:t>Enforcement Agency:</w:t>
          </w:r>
        </w:p>
      </w:tc>
      <w:tc>
        <w:tcPr>
          <w:tcW w:w="1251" w:type="pct"/>
        </w:tcPr>
        <w:p w14:paraId="46D5DE8A" w14:textId="77777777" w:rsidR="00E7390B" w:rsidRPr="00BC1E29" w:rsidRDefault="00E7390B" w:rsidP="00BC72AF">
          <w:pPr>
            <w:rPr>
              <w:rFonts w:ascii="Calibri" w:hAnsi="Calibri"/>
              <w:sz w:val="12"/>
              <w:szCs w:val="12"/>
            </w:rPr>
          </w:pPr>
          <w:r w:rsidRPr="00BC1E29">
            <w:rPr>
              <w:rFonts w:ascii="Calibri" w:hAnsi="Calibri"/>
              <w:sz w:val="12"/>
              <w:szCs w:val="12"/>
            </w:rPr>
            <w:t>Permit Number:</w:t>
          </w:r>
        </w:p>
      </w:tc>
    </w:tr>
    <w:tr w:rsidR="00E7390B" w:rsidRPr="00F85124" w14:paraId="46D5DE8F" w14:textId="77777777" w:rsidTr="00CF0FAF">
      <w:trPr>
        <w:cantSplit/>
        <w:trHeight w:val="288"/>
      </w:trPr>
      <w:tc>
        <w:tcPr>
          <w:tcW w:w="0" w:type="auto"/>
        </w:tcPr>
        <w:p w14:paraId="46D5DE8C" w14:textId="77777777" w:rsidR="00E7390B" w:rsidRPr="00BC1E29" w:rsidRDefault="00E7390B" w:rsidP="00BC72AF">
          <w:pPr>
            <w:rPr>
              <w:rFonts w:ascii="Calibri" w:hAnsi="Calibri"/>
              <w:sz w:val="12"/>
              <w:szCs w:val="12"/>
              <w:vertAlign w:val="superscript"/>
            </w:rPr>
          </w:pPr>
          <w:r w:rsidRPr="00BC1E29">
            <w:rPr>
              <w:rFonts w:ascii="Calibri" w:hAnsi="Calibri"/>
              <w:sz w:val="12"/>
              <w:szCs w:val="12"/>
            </w:rPr>
            <w:t>Dwelling Address:</w:t>
          </w:r>
        </w:p>
      </w:tc>
      <w:tc>
        <w:tcPr>
          <w:tcW w:w="1404" w:type="pct"/>
        </w:tcPr>
        <w:p w14:paraId="46D5DE8D" w14:textId="409E841B" w:rsidR="00E7390B" w:rsidRPr="00BC1E29" w:rsidRDefault="00E7390B" w:rsidP="00BC72AF">
          <w:pPr>
            <w:rPr>
              <w:rFonts w:ascii="Calibri" w:hAnsi="Calibri"/>
              <w:sz w:val="12"/>
              <w:szCs w:val="12"/>
              <w:vertAlign w:val="superscript"/>
            </w:rPr>
          </w:pPr>
          <w:r w:rsidRPr="00BC1E29">
            <w:rPr>
              <w:rFonts w:ascii="Calibri" w:hAnsi="Calibri"/>
              <w:sz w:val="12"/>
              <w:szCs w:val="12"/>
            </w:rPr>
            <w:t>City</w:t>
          </w:r>
          <w:r>
            <w:rPr>
              <w:rFonts w:ascii="Calibri" w:hAnsi="Calibri"/>
              <w:sz w:val="12"/>
              <w:szCs w:val="12"/>
            </w:rPr>
            <w:t>:</w:t>
          </w:r>
        </w:p>
      </w:tc>
      <w:tc>
        <w:tcPr>
          <w:tcW w:w="1251" w:type="pct"/>
        </w:tcPr>
        <w:p w14:paraId="46D5DE8E" w14:textId="1C3EDC59" w:rsidR="00E7390B" w:rsidRPr="00962907" w:rsidRDefault="00E7390B" w:rsidP="00BC72AF">
          <w:pPr>
            <w:rPr>
              <w:rFonts w:ascii="Calibri" w:hAnsi="Calibri"/>
              <w:sz w:val="12"/>
              <w:szCs w:val="12"/>
              <w:vertAlign w:val="superscript"/>
            </w:rPr>
          </w:pPr>
          <w:r w:rsidRPr="00BC1E29">
            <w:rPr>
              <w:rFonts w:ascii="Calibri" w:hAnsi="Calibri"/>
              <w:sz w:val="12"/>
              <w:szCs w:val="12"/>
            </w:rPr>
            <w:t>Zip Code</w:t>
          </w:r>
          <w:r>
            <w:rPr>
              <w:rFonts w:ascii="Calibri" w:hAnsi="Calibri"/>
              <w:sz w:val="12"/>
              <w:szCs w:val="12"/>
            </w:rPr>
            <w:t>:</w:t>
          </w:r>
        </w:p>
      </w:tc>
    </w:tr>
  </w:tbl>
  <w:p w14:paraId="46D5DE90" w14:textId="77777777" w:rsidR="00E7390B" w:rsidRDefault="00E7390B"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3" w14:textId="77777777" w:rsidR="00E7390B" w:rsidRDefault="00071AA1">
    <w:pPr>
      <w:pStyle w:val="Header"/>
    </w:pPr>
    <w:r>
      <w:rPr>
        <w:noProof/>
      </w:rPr>
      <w:pict w14:anchorId="46D5D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5"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4" w14:textId="77777777" w:rsidR="00E7390B" w:rsidRDefault="00071AA1">
    <w:pPr>
      <w:pStyle w:val="Header"/>
    </w:pPr>
    <w:r>
      <w:rPr>
        <w:noProof/>
      </w:rPr>
      <w:pict w14:anchorId="46D5D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9"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7390B" w:rsidRPr="00F85124" w14:paraId="46D5DE97" w14:textId="77777777" w:rsidTr="008638D5">
      <w:trPr>
        <w:cantSplit/>
        <w:trHeight w:val="288"/>
      </w:trPr>
      <w:tc>
        <w:tcPr>
          <w:tcW w:w="4016" w:type="pct"/>
          <w:gridSpan w:val="2"/>
          <w:tcBorders>
            <w:right w:val="nil"/>
          </w:tcBorders>
          <w:vAlign w:val="center"/>
        </w:tcPr>
        <w:p w14:paraId="46D5DE95" w14:textId="77777777" w:rsidR="00E7390B" w:rsidRPr="008638D5" w:rsidRDefault="00071AA1" w:rsidP="00C3169C">
          <w:pPr>
            <w:pStyle w:val="Heading1"/>
            <w:rPr>
              <w:rFonts w:ascii="Calibri" w:hAnsi="Calibri"/>
              <w:b w:val="0"/>
              <w:bCs/>
              <w:sz w:val="20"/>
            </w:rPr>
          </w:pPr>
          <w:r>
            <w:rPr>
              <w:rFonts w:ascii="Calibri" w:hAnsi="Calibri"/>
              <w:b w:val="0"/>
              <w:bCs/>
              <w:noProof/>
              <w:sz w:val="20"/>
            </w:rPr>
            <w:pict w14:anchorId="46D5D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0"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7390B" w:rsidRPr="008638D5">
            <w:rPr>
              <w:rFonts w:ascii="Calibri" w:hAnsi="Calibri"/>
              <w:b w:val="0"/>
              <w:bCs/>
              <w:sz w:val="20"/>
            </w:rPr>
            <w:t xml:space="preserve">CERTIFICATE OF INSTALLATION </w:t>
          </w:r>
          <w:r w:rsidR="00E7390B">
            <w:rPr>
              <w:rFonts w:ascii="Calibri" w:hAnsi="Calibri"/>
              <w:b w:val="0"/>
              <w:bCs/>
              <w:sz w:val="20"/>
            </w:rPr>
            <w:t>-</w:t>
          </w:r>
          <w:r w:rsidR="00E7390B" w:rsidRPr="008638D5">
            <w:rPr>
              <w:rFonts w:ascii="Calibri" w:hAnsi="Calibri"/>
              <w:b w:val="0"/>
              <w:sz w:val="20"/>
            </w:rPr>
            <w:t xml:space="preserve"> </w:t>
          </w:r>
          <w:r w:rsidR="00E7390B" w:rsidRPr="00790E4C">
            <w:rPr>
              <w:rFonts w:ascii="Calibri" w:hAnsi="Calibri"/>
              <w:b w:val="0"/>
              <w:sz w:val="20"/>
            </w:rPr>
            <w:t>USER INSTRUCTIONS</w:t>
          </w:r>
        </w:p>
      </w:tc>
      <w:tc>
        <w:tcPr>
          <w:tcW w:w="984" w:type="pct"/>
          <w:tcBorders>
            <w:left w:val="nil"/>
          </w:tcBorders>
          <w:tcMar>
            <w:left w:w="115" w:type="dxa"/>
            <w:right w:w="115" w:type="dxa"/>
          </w:tcMar>
          <w:vAlign w:val="center"/>
        </w:tcPr>
        <w:p w14:paraId="46D5DE96" w14:textId="77777777" w:rsidR="00E7390B" w:rsidRPr="00962907" w:rsidRDefault="00E7390B"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E7390B" w:rsidRPr="00F85124" w14:paraId="46D5DE9A" w14:textId="77777777" w:rsidTr="00BC72AF">
      <w:trPr>
        <w:cantSplit/>
        <w:trHeight w:val="288"/>
      </w:trPr>
      <w:tc>
        <w:tcPr>
          <w:tcW w:w="2500" w:type="pct"/>
          <w:tcBorders>
            <w:right w:val="nil"/>
          </w:tcBorders>
        </w:tcPr>
        <w:p w14:paraId="46D5DE98" w14:textId="77777777" w:rsidR="00E7390B" w:rsidRPr="00962907" w:rsidRDefault="00E7390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99" w14:textId="0113D0B5" w:rsidR="00E7390B" w:rsidRPr="00962907" w:rsidRDefault="00E7390B"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071AA1">
            <w:rPr>
              <w:rFonts w:ascii="Calibri" w:hAnsi="Calibri"/>
              <w:bCs/>
              <w:noProof/>
            </w:rPr>
            <w:t>3</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71AA1">
            <w:rPr>
              <w:rFonts w:ascii="Calibri" w:hAnsi="Calibri"/>
              <w:bCs/>
              <w:noProof/>
            </w:rPr>
            <w:t>3</w:t>
          </w:r>
          <w:r>
            <w:rPr>
              <w:rFonts w:ascii="Calibri" w:hAnsi="Calibri"/>
              <w:bCs/>
              <w:noProof/>
            </w:rPr>
            <w:fldChar w:fldCharType="end"/>
          </w:r>
          <w:r w:rsidRPr="00962907">
            <w:rPr>
              <w:rFonts w:ascii="Calibri" w:hAnsi="Calibri"/>
              <w:bCs/>
            </w:rPr>
            <w:t>)</w:t>
          </w:r>
        </w:p>
      </w:tc>
    </w:tr>
  </w:tbl>
  <w:p w14:paraId="46D5DE9B" w14:textId="77777777" w:rsidR="00E7390B" w:rsidRDefault="00E7390B" w:rsidP="00BA34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D" w14:textId="77777777" w:rsidR="00E7390B" w:rsidRDefault="00071AA1">
    <w:pPr>
      <w:pStyle w:val="Header"/>
    </w:pPr>
    <w:r>
      <w:rPr>
        <w:noProof/>
      </w:rPr>
      <w:pict w14:anchorId="46D5D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8"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E" w14:textId="77777777" w:rsidR="00E7390B" w:rsidRDefault="00071AA1">
    <w:pPr>
      <w:pStyle w:val="Header"/>
    </w:pPr>
    <w:r>
      <w:rPr>
        <w:noProof/>
      </w:rPr>
      <w:pict w14:anchorId="46D5D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2"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7390B" w:rsidRPr="00F85124" w14:paraId="46D5DEA1" w14:textId="77777777" w:rsidTr="008638D5">
      <w:trPr>
        <w:cantSplit/>
        <w:trHeight w:val="288"/>
      </w:trPr>
      <w:tc>
        <w:tcPr>
          <w:tcW w:w="4016" w:type="pct"/>
          <w:gridSpan w:val="2"/>
          <w:tcBorders>
            <w:right w:val="nil"/>
          </w:tcBorders>
          <w:vAlign w:val="center"/>
        </w:tcPr>
        <w:p w14:paraId="46D5DE9F" w14:textId="77777777" w:rsidR="00E7390B" w:rsidRPr="008638D5" w:rsidRDefault="00071AA1" w:rsidP="00C3169C">
          <w:pPr>
            <w:pStyle w:val="Heading1"/>
            <w:rPr>
              <w:rFonts w:ascii="Calibri" w:hAnsi="Calibri"/>
              <w:b w:val="0"/>
              <w:bCs/>
              <w:sz w:val="20"/>
            </w:rPr>
          </w:pPr>
          <w:r>
            <w:rPr>
              <w:rFonts w:ascii="Calibri" w:hAnsi="Calibri"/>
              <w:b w:val="0"/>
              <w:bCs/>
              <w:noProof/>
              <w:sz w:val="20"/>
            </w:rPr>
            <w:pict w14:anchorId="46D5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3"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7390B" w:rsidRPr="008638D5">
            <w:rPr>
              <w:rFonts w:ascii="Calibri" w:hAnsi="Calibri"/>
              <w:b w:val="0"/>
              <w:bCs/>
              <w:sz w:val="20"/>
            </w:rPr>
            <w:t xml:space="preserve">CERTIFICATE OF INSTALLATION </w:t>
          </w:r>
          <w:r w:rsidR="00E7390B">
            <w:rPr>
              <w:rFonts w:ascii="Calibri" w:hAnsi="Calibri"/>
              <w:b w:val="0"/>
              <w:bCs/>
              <w:sz w:val="20"/>
            </w:rPr>
            <w:t>-</w:t>
          </w:r>
          <w:r w:rsidR="00E7390B" w:rsidRPr="008638D5">
            <w:rPr>
              <w:rFonts w:ascii="Calibri" w:hAnsi="Calibri"/>
              <w:b w:val="0"/>
              <w:sz w:val="20"/>
            </w:rPr>
            <w:t xml:space="preserve"> </w:t>
          </w:r>
          <w:r w:rsidR="00E7390B"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46D5DEA0" w14:textId="77777777" w:rsidR="00E7390B" w:rsidRPr="00962907" w:rsidRDefault="00E7390B"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E7390B" w:rsidRPr="00F85124" w14:paraId="46D5DEA4" w14:textId="77777777" w:rsidTr="00BC72AF">
      <w:trPr>
        <w:cantSplit/>
        <w:trHeight w:val="288"/>
      </w:trPr>
      <w:tc>
        <w:tcPr>
          <w:tcW w:w="2500" w:type="pct"/>
          <w:tcBorders>
            <w:right w:val="nil"/>
          </w:tcBorders>
        </w:tcPr>
        <w:p w14:paraId="46D5DEA2" w14:textId="77777777" w:rsidR="00E7390B" w:rsidRPr="00962907" w:rsidRDefault="00E7390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A3" w14:textId="4590318A" w:rsidR="00E7390B" w:rsidRPr="00962907" w:rsidRDefault="00E7390B"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071AA1">
            <w:rPr>
              <w:rFonts w:ascii="Calibri" w:hAnsi="Calibri"/>
              <w:bCs/>
              <w:noProof/>
            </w:rPr>
            <w:t>1</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71AA1">
            <w:rPr>
              <w:rFonts w:ascii="Calibri" w:hAnsi="Calibri"/>
              <w:bCs/>
              <w:noProof/>
            </w:rPr>
            <w:t>6</w:t>
          </w:r>
          <w:r>
            <w:rPr>
              <w:rFonts w:ascii="Calibri" w:hAnsi="Calibri"/>
              <w:bCs/>
              <w:noProof/>
            </w:rPr>
            <w:fldChar w:fldCharType="end"/>
          </w:r>
          <w:r w:rsidRPr="00962907">
            <w:rPr>
              <w:rFonts w:ascii="Calibri" w:hAnsi="Calibri"/>
              <w:bCs/>
            </w:rPr>
            <w:t>)</w:t>
          </w:r>
        </w:p>
      </w:tc>
    </w:tr>
  </w:tbl>
  <w:p w14:paraId="46D5DEA5" w14:textId="77777777" w:rsidR="00E7390B" w:rsidRDefault="00E7390B" w:rsidP="00BA34B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7" w14:textId="77777777" w:rsidR="00E7390B" w:rsidRDefault="00071AA1">
    <w:pPr>
      <w:pStyle w:val="Header"/>
    </w:pPr>
    <w:r>
      <w:rPr>
        <w:noProof/>
      </w:rPr>
      <w:pict w14:anchorId="46D5D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1"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F8465720"/>
    <w:lvl w:ilvl="0" w:tplc="D3E23AC2">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2351"/>
    <w:multiLevelType w:val="hybridMultilevel"/>
    <w:tmpl w:val="F22AD48A"/>
    <w:lvl w:ilvl="0" w:tplc="3D86B67C">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4C28FFC2"/>
    <w:lvl w:ilvl="0" w:tplc="82A0AE36">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4321095"/>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005E"/>
    <w:multiLevelType w:val="hybridMultilevel"/>
    <w:tmpl w:val="6B36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56AFB02"/>
    <w:lvl w:ilvl="0" w:tplc="072CA3D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3230118"/>
    <w:multiLevelType w:val="hybridMultilevel"/>
    <w:tmpl w:val="96BE8260"/>
    <w:lvl w:ilvl="0" w:tplc="2276799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5"/>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20"/>
  </w:num>
  <w:num w:numId="26">
    <w:abstractNumId w:val="8"/>
  </w:num>
  <w:num w:numId="27">
    <w:abstractNumId w:val="14"/>
  </w:num>
  <w:num w:numId="28">
    <w:abstractNumId w:val="5"/>
    <w:lvlOverride w:ilvl="0">
      <w:startOverride w:val="1"/>
    </w:lvlOverride>
    <w:lvlOverride w:ilvl="1"/>
    <w:lvlOverride w:ilvl="2"/>
    <w:lvlOverride w:ilvl="3"/>
    <w:lvlOverride w:ilvl="4"/>
    <w:lvlOverride w:ilvl="5"/>
    <w:lvlOverride w:ilvl="6"/>
    <w:lvlOverride w:ilvl="7"/>
    <w:lvlOverride w:ilvl="8"/>
  </w:num>
  <w:num w:numId="29">
    <w:abstractNumId w:val="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2A5E"/>
    <w:rsid w:val="00007D1A"/>
    <w:rsid w:val="00020C1F"/>
    <w:rsid w:val="00021783"/>
    <w:rsid w:val="0002343B"/>
    <w:rsid w:val="00037CA9"/>
    <w:rsid w:val="00044F33"/>
    <w:rsid w:val="000636B8"/>
    <w:rsid w:val="00071AA1"/>
    <w:rsid w:val="00075B8A"/>
    <w:rsid w:val="00091E69"/>
    <w:rsid w:val="00097C1B"/>
    <w:rsid w:val="000B4C9D"/>
    <w:rsid w:val="000E27BA"/>
    <w:rsid w:val="000E75EC"/>
    <w:rsid w:val="000F4B46"/>
    <w:rsid w:val="00105348"/>
    <w:rsid w:val="001377CE"/>
    <w:rsid w:val="00140978"/>
    <w:rsid w:val="001415B4"/>
    <w:rsid w:val="001518E1"/>
    <w:rsid w:val="0016080B"/>
    <w:rsid w:val="00162ED9"/>
    <w:rsid w:val="00163B9C"/>
    <w:rsid w:val="00165097"/>
    <w:rsid w:val="001656EB"/>
    <w:rsid w:val="00184895"/>
    <w:rsid w:val="001919CD"/>
    <w:rsid w:val="00193B12"/>
    <w:rsid w:val="001B3F29"/>
    <w:rsid w:val="001B4445"/>
    <w:rsid w:val="001B5304"/>
    <w:rsid w:val="001D40A4"/>
    <w:rsid w:val="001D6CBF"/>
    <w:rsid w:val="00204DF9"/>
    <w:rsid w:val="002056C3"/>
    <w:rsid w:val="002121F2"/>
    <w:rsid w:val="002137F8"/>
    <w:rsid w:val="002205F5"/>
    <w:rsid w:val="00235B32"/>
    <w:rsid w:val="00235C07"/>
    <w:rsid w:val="0023655E"/>
    <w:rsid w:val="00242D77"/>
    <w:rsid w:val="002444FB"/>
    <w:rsid w:val="00245AB2"/>
    <w:rsid w:val="00246EFE"/>
    <w:rsid w:val="00262C04"/>
    <w:rsid w:val="00271EB8"/>
    <w:rsid w:val="00272FAE"/>
    <w:rsid w:val="0027520C"/>
    <w:rsid w:val="00275ED9"/>
    <w:rsid w:val="00285C64"/>
    <w:rsid w:val="002A4813"/>
    <w:rsid w:val="002A542E"/>
    <w:rsid w:val="002B3F3D"/>
    <w:rsid w:val="002B5074"/>
    <w:rsid w:val="002B57AA"/>
    <w:rsid w:val="002E260C"/>
    <w:rsid w:val="002E282A"/>
    <w:rsid w:val="002E2C46"/>
    <w:rsid w:val="002E441C"/>
    <w:rsid w:val="002E4FAF"/>
    <w:rsid w:val="002F4F74"/>
    <w:rsid w:val="002F61D3"/>
    <w:rsid w:val="002F74E4"/>
    <w:rsid w:val="00307FA1"/>
    <w:rsid w:val="003176DF"/>
    <w:rsid w:val="00326C05"/>
    <w:rsid w:val="00341451"/>
    <w:rsid w:val="003456CB"/>
    <w:rsid w:val="003501F5"/>
    <w:rsid w:val="00356301"/>
    <w:rsid w:val="00362C83"/>
    <w:rsid w:val="003705F4"/>
    <w:rsid w:val="003708C8"/>
    <w:rsid w:val="003727FF"/>
    <w:rsid w:val="00393D2F"/>
    <w:rsid w:val="003975B8"/>
    <w:rsid w:val="003A2214"/>
    <w:rsid w:val="003A4765"/>
    <w:rsid w:val="003A5CA5"/>
    <w:rsid w:val="003B1BD0"/>
    <w:rsid w:val="003B3803"/>
    <w:rsid w:val="003C28DA"/>
    <w:rsid w:val="003C4BF1"/>
    <w:rsid w:val="003C583C"/>
    <w:rsid w:val="003F2927"/>
    <w:rsid w:val="003F4633"/>
    <w:rsid w:val="004030C8"/>
    <w:rsid w:val="00407A82"/>
    <w:rsid w:val="00407FBE"/>
    <w:rsid w:val="00411871"/>
    <w:rsid w:val="0041380E"/>
    <w:rsid w:val="004144EF"/>
    <w:rsid w:val="00417344"/>
    <w:rsid w:val="00426302"/>
    <w:rsid w:val="00432643"/>
    <w:rsid w:val="0044251E"/>
    <w:rsid w:val="00444467"/>
    <w:rsid w:val="00454D38"/>
    <w:rsid w:val="0046079E"/>
    <w:rsid w:val="00466B16"/>
    <w:rsid w:val="004710BC"/>
    <w:rsid w:val="00473B68"/>
    <w:rsid w:val="00475E8E"/>
    <w:rsid w:val="0047691A"/>
    <w:rsid w:val="00482796"/>
    <w:rsid w:val="004A27DE"/>
    <w:rsid w:val="004B2C9A"/>
    <w:rsid w:val="004B57F8"/>
    <w:rsid w:val="004C166D"/>
    <w:rsid w:val="004C1875"/>
    <w:rsid w:val="004C42AA"/>
    <w:rsid w:val="004D30F8"/>
    <w:rsid w:val="004E167B"/>
    <w:rsid w:val="004E691C"/>
    <w:rsid w:val="004E7D3E"/>
    <w:rsid w:val="004F3D4C"/>
    <w:rsid w:val="004F6B18"/>
    <w:rsid w:val="004F7A4B"/>
    <w:rsid w:val="00510B70"/>
    <w:rsid w:val="00513460"/>
    <w:rsid w:val="0051471E"/>
    <w:rsid w:val="00537078"/>
    <w:rsid w:val="0053734C"/>
    <w:rsid w:val="00556D61"/>
    <w:rsid w:val="00565165"/>
    <w:rsid w:val="00577860"/>
    <w:rsid w:val="00577FA7"/>
    <w:rsid w:val="00596D7E"/>
    <w:rsid w:val="005A33E4"/>
    <w:rsid w:val="005A74D6"/>
    <w:rsid w:val="005B2375"/>
    <w:rsid w:val="005B4BA0"/>
    <w:rsid w:val="005C1273"/>
    <w:rsid w:val="005C1562"/>
    <w:rsid w:val="005C7D08"/>
    <w:rsid w:val="005D3B45"/>
    <w:rsid w:val="005D47C1"/>
    <w:rsid w:val="005E7AFE"/>
    <w:rsid w:val="005F4AE1"/>
    <w:rsid w:val="00601444"/>
    <w:rsid w:val="0060271A"/>
    <w:rsid w:val="00644117"/>
    <w:rsid w:val="00685385"/>
    <w:rsid w:val="006858D2"/>
    <w:rsid w:val="006A7580"/>
    <w:rsid w:val="006B37BF"/>
    <w:rsid w:val="006C13DC"/>
    <w:rsid w:val="006D67F1"/>
    <w:rsid w:val="006F67A3"/>
    <w:rsid w:val="007023CB"/>
    <w:rsid w:val="007030BC"/>
    <w:rsid w:val="00704AE4"/>
    <w:rsid w:val="0072091A"/>
    <w:rsid w:val="0072305B"/>
    <w:rsid w:val="007309DA"/>
    <w:rsid w:val="00735C0C"/>
    <w:rsid w:val="007377E9"/>
    <w:rsid w:val="00737C0A"/>
    <w:rsid w:val="007420AC"/>
    <w:rsid w:val="00745E2D"/>
    <w:rsid w:val="007503B7"/>
    <w:rsid w:val="007536A9"/>
    <w:rsid w:val="00777469"/>
    <w:rsid w:val="00777B2F"/>
    <w:rsid w:val="00777FF0"/>
    <w:rsid w:val="00781541"/>
    <w:rsid w:val="00785B36"/>
    <w:rsid w:val="00786D26"/>
    <w:rsid w:val="00790E4C"/>
    <w:rsid w:val="00797FE1"/>
    <w:rsid w:val="007A1ACE"/>
    <w:rsid w:val="007D04A8"/>
    <w:rsid w:val="007D6455"/>
    <w:rsid w:val="007D7D1D"/>
    <w:rsid w:val="007F5E7D"/>
    <w:rsid w:val="00805125"/>
    <w:rsid w:val="00815131"/>
    <w:rsid w:val="00815F5F"/>
    <w:rsid w:val="0082587D"/>
    <w:rsid w:val="00837FDC"/>
    <w:rsid w:val="008439E7"/>
    <w:rsid w:val="00846743"/>
    <w:rsid w:val="00861CA4"/>
    <w:rsid w:val="008638D5"/>
    <w:rsid w:val="00871AA8"/>
    <w:rsid w:val="008803E3"/>
    <w:rsid w:val="008908C0"/>
    <w:rsid w:val="008A4806"/>
    <w:rsid w:val="008A77EF"/>
    <w:rsid w:val="008B5F7E"/>
    <w:rsid w:val="008C4797"/>
    <w:rsid w:val="008C5CDE"/>
    <w:rsid w:val="008E515C"/>
    <w:rsid w:val="008F089C"/>
    <w:rsid w:val="008F1377"/>
    <w:rsid w:val="008F3C96"/>
    <w:rsid w:val="008F5524"/>
    <w:rsid w:val="008F7F44"/>
    <w:rsid w:val="00902FC7"/>
    <w:rsid w:val="00913E23"/>
    <w:rsid w:val="0093076C"/>
    <w:rsid w:val="009356C4"/>
    <w:rsid w:val="009369AA"/>
    <w:rsid w:val="00940D5E"/>
    <w:rsid w:val="0094659A"/>
    <w:rsid w:val="00956D4E"/>
    <w:rsid w:val="00957B8E"/>
    <w:rsid w:val="00962907"/>
    <w:rsid w:val="009640E1"/>
    <w:rsid w:val="00966549"/>
    <w:rsid w:val="009721C5"/>
    <w:rsid w:val="00975991"/>
    <w:rsid w:val="00995757"/>
    <w:rsid w:val="009A2D6B"/>
    <w:rsid w:val="009B39AA"/>
    <w:rsid w:val="009B5A34"/>
    <w:rsid w:val="009B7BC8"/>
    <w:rsid w:val="009C38F3"/>
    <w:rsid w:val="009D17DC"/>
    <w:rsid w:val="009D3D4F"/>
    <w:rsid w:val="009F44CD"/>
    <w:rsid w:val="00A01C12"/>
    <w:rsid w:val="00A0303F"/>
    <w:rsid w:val="00A045A0"/>
    <w:rsid w:val="00A1093E"/>
    <w:rsid w:val="00A1097E"/>
    <w:rsid w:val="00A160C2"/>
    <w:rsid w:val="00A16520"/>
    <w:rsid w:val="00A20CA7"/>
    <w:rsid w:val="00A23C26"/>
    <w:rsid w:val="00A23F39"/>
    <w:rsid w:val="00A26CD5"/>
    <w:rsid w:val="00A404B1"/>
    <w:rsid w:val="00A405A2"/>
    <w:rsid w:val="00A43309"/>
    <w:rsid w:val="00A44BD1"/>
    <w:rsid w:val="00A46086"/>
    <w:rsid w:val="00A56DE9"/>
    <w:rsid w:val="00A62017"/>
    <w:rsid w:val="00A728D9"/>
    <w:rsid w:val="00A73849"/>
    <w:rsid w:val="00A841BB"/>
    <w:rsid w:val="00A95AD2"/>
    <w:rsid w:val="00AA0486"/>
    <w:rsid w:val="00AA1BB2"/>
    <w:rsid w:val="00AB3843"/>
    <w:rsid w:val="00AD6D16"/>
    <w:rsid w:val="00AE37AE"/>
    <w:rsid w:val="00AF14B1"/>
    <w:rsid w:val="00B1130B"/>
    <w:rsid w:val="00B1367E"/>
    <w:rsid w:val="00B15504"/>
    <w:rsid w:val="00B15612"/>
    <w:rsid w:val="00B158B1"/>
    <w:rsid w:val="00B25D28"/>
    <w:rsid w:val="00B306F6"/>
    <w:rsid w:val="00B33389"/>
    <w:rsid w:val="00B43E25"/>
    <w:rsid w:val="00B47B80"/>
    <w:rsid w:val="00B51E20"/>
    <w:rsid w:val="00B60D81"/>
    <w:rsid w:val="00B641BA"/>
    <w:rsid w:val="00B7604B"/>
    <w:rsid w:val="00B818A5"/>
    <w:rsid w:val="00B827A3"/>
    <w:rsid w:val="00B94CF2"/>
    <w:rsid w:val="00BA34B9"/>
    <w:rsid w:val="00BA7A5A"/>
    <w:rsid w:val="00BB4022"/>
    <w:rsid w:val="00BB7509"/>
    <w:rsid w:val="00BC1E29"/>
    <w:rsid w:val="00BC72AF"/>
    <w:rsid w:val="00BC7AC0"/>
    <w:rsid w:val="00BE11B0"/>
    <w:rsid w:val="00BE13DA"/>
    <w:rsid w:val="00BE314F"/>
    <w:rsid w:val="00C019D0"/>
    <w:rsid w:val="00C13A22"/>
    <w:rsid w:val="00C24001"/>
    <w:rsid w:val="00C30D94"/>
    <w:rsid w:val="00C3169C"/>
    <w:rsid w:val="00C417BF"/>
    <w:rsid w:val="00C427D9"/>
    <w:rsid w:val="00C446C3"/>
    <w:rsid w:val="00C45324"/>
    <w:rsid w:val="00C621A0"/>
    <w:rsid w:val="00C65938"/>
    <w:rsid w:val="00C76C40"/>
    <w:rsid w:val="00C8731F"/>
    <w:rsid w:val="00C97CF6"/>
    <w:rsid w:val="00CA1423"/>
    <w:rsid w:val="00CA1A15"/>
    <w:rsid w:val="00CB1AD3"/>
    <w:rsid w:val="00CB70E4"/>
    <w:rsid w:val="00CB71B7"/>
    <w:rsid w:val="00CC1E11"/>
    <w:rsid w:val="00CC7090"/>
    <w:rsid w:val="00CD6746"/>
    <w:rsid w:val="00CE0378"/>
    <w:rsid w:val="00CF0FAF"/>
    <w:rsid w:val="00CF3C01"/>
    <w:rsid w:val="00D00D72"/>
    <w:rsid w:val="00D048E2"/>
    <w:rsid w:val="00D10184"/>
    <w:rsid w:val="00D1674A"/>
    <w:rsid w:val="00D25B8B"/>
    <w:rsid w:val="00D26602"/>
    <w:rsid w:val="00D430BF"/>
    <w:rsid w:val="00D54215"/>
    <w:rsid w:val="00D56C0D"/>
    <w:rsid w:val="00D61CD0"/>
    <w:rsid w:val="00D830CC"/>
    <w:rsid w:val="00D91E04"/>
    <w:rsid w:val="00DA2320"/>
    <w:rsid w:val="00DB20ED"/>
    <w:rsid w:val="00DB3D21"/>
    <w:rsid w:val="00DB45F3"/>
    <w:rsid w:val="00DC0270"/>
    <w:rsid w:val="00DC11C0"/>
    <w:rsid w:val="00DC3BD6"/>
    <w:rsid w:val="00DD2E7C"/>
    <w:rsid w:val="00DD5C41"/>
    <w:rsid w:val="00DD7A0D"/>
    <w:rsid w:val="00DE0C35"/>
    <w:rsid w:val="00DE2F84"/>
    <w:rsid w:val="00DE7982"/>
    <w:rsid w:val="00DF0B3C"/>
    <w:rsid w:val="00DF68A4"/>
    <w:rsid w:val="00E00874"/>
    <w:rsid w:val="00E02B30"/>
    <w:rsid w:val="00E041CC"/>
    <w:rsid w:val="00E05304"/>
    <w:rsid w:val="00E07D61"/>
    <w:rsid w:val="00E1551B"/>
    <w:rsid w:val="00E1559D"/>
    <w:rsid w:val="00E72527"/>
    <w:rsid w:val="00E7390B"/>
    <w:rsid w:val="00E81B35"/>
    <w:rsid w:val="00E948DB"/>
    <w:rsid w:val="00EA0D26"/>
    <w:rsid w:val="00EA698C"/>
    <w:rsid w:val="00EB6373"/>
    <w:rsid w:val="00EC2E55"/>
    <w:rsid w:val="00ED33D0"/>
    <w:rsid w:val="00ED4937"/>
    <w:rsid w:val="00ED59AB"/>
    <w:rsid w:val="00ED5C66"/>
    <w:rsid w:val="00EE388E"/>
    <w:rsid w:val="00EF6C66"/>
    <w:rsid w:val="00EF78EC"/>
    <w:rsid w:val="00EF7CDC"/>
    <w:rsid w:val="00F021F9"/>
    <w:rsid w:val="00F053D9"/>
    <w:rsid w:val="00F10646"/>
    <w:rsid w:val="00F1064B"/>
    <w:rsid w:val="00F133B5"/>
    <w:rsid w:val="00F22DD7"/>
    <w:rsid w:val="00F3264F"/>
    <w:rsid w:val="00F53366"/>
    <w:rsid w:val="00F54ACB"/>
    <w:rsid w:val="00F56566"/>
    <w:rsid w:val="00F56937"/>
    <w:rsid w:val="00F662EE"/>
    <w:rsid w:val="00F76C26"/>
    <w:rsid w:val="00F77D48"/>
    <w:rsid w:val="00F85124"/>
    <w:rsid w:val="00F85C25"/>
    <w:rsid w:val="00F87169"/>
    <w:rsid w:val="00F959D8"/>
    <w:rsid w:val="00FB2F89"/>
    <w:rsid w:val="00FB3143"/>
    <w:rsid w:val="00FB46A7"/>
    <w:rsid w:val="00FC58B2"/>
    <w:rsid w:val="00FC64E2"/>
    <w:rsid w:val="00FD400B"/>
    <w:rsid w:val="00FD7A8D"/>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46D5DB59"/>
  <w15:docId w15:val="{64353379-2798-4713-911A-7788B3CA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szCs w:val="20"/>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EC2E5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C2E55"/>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paragraph" w:styleId="BalloonText">
    <w:name w:val="Balloon Text"/>
    <w:basedOn w:val="Normal"/>
    <w:link w:val="BalloonTextChar"/>
    <w:uiPriority w:val="99"/>
    <w:semiHidden/>
    <w:rsid w:val="003705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34"/>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559077">
      <w:bodyDiv w:val="1"/>
      <w:marLeft w:val="0"/>
      <w:marRight w:val="0"/>
      <w:marTop w:val="0"/>
      <w:marBottom w:val="0"/>
      <w:divBdr>
        <w:top w:val="none" w:sz="0" w:space="0" w:color="auto"/>
        <w:left w:val="none" w:sz="0" w:space="0" w:color="auto"/>
        <w:bottom w:val="none" w:sz="0" w:space="0" w:color="auto"/>
        <w:right w:val="none" w:sz="0" w:space="0" w:color="auto"/>
      </w:divBdr>
    </w:div>
    <w:div w:id="14779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1D504-C01D-4461-90A9-0A25C9E5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5436</Words>
  <Characters>30988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37</cp:revision>
  <dcterms:created xsi:type="dcterms:W3CDTF">2015-06-09T19:40:00Z</dcterms:created>
  <dcterms:modified xsi:type="dcterms:W3CDTF">2018-11-20T17:21:00Z</dcterms:modified>
</cp:coreProperties>
</file>
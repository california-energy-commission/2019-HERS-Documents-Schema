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77777777"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025A90C3" w:rsidR="00DD5095" w:rsidRPr="00DD5095" w:rsidRDefault="00DD5095" w:rsidP="00DD5095">
            <w:pPr>
              <w:keepNext/>
              <w:jc w:val="center"/>
              <w:rPr>
                <w:rFonts w:ascii="Calibri" w:hAnsi="Calibri"/>
                <w:sz w:val="18"/>
                <w:szCs w:val="18"/>
              </w:rPr>
            </w:pPr>
            <w:r w:rsidRPr="00DD5095" w:rsidDel="00AC63FE">
              <w:rPr>
                <w:rFonts w:ascii="Calibri" w:hAnsi="Calibri"/>
                <w:sz w:val="10"/>
                <w:szCs w:val="10"/>
              </w:rPr>
              <w:t>S</w:t>
            </w:r>
            <w:r w:rsidRPr="00DD5095">
              <w:rPr>
                <w:rFonts w:ascii="Calibri" w:hAnsi="Calibri"/>
                <w:sz w:val="18"/>
                <w:szCs w:val="18"/>
              </w:rPr>
              <w:t>Type</w:t>
            </w:r>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85DFDDE"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Number of Indoor Units Connected to the System's Outdoor Unit</w:t>
            </w:r>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76EDB5ED"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S</w:t>
            </w:r>
            <w:r w:rsidRPr="00DD5095">
              <w:rPr>
                <w:rFonts w:ascii="Calibri" w:hAnsi="Calibri"/>
                <w:sz w:val="18"/>
                <w:szCs w:val="18"/>
              </w:rPr>
              <w:t>Type</w:t>
            </w:r>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18693B6A"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E</w:t>
            </w:r>
            <w:r w:rsidRPr="00DD5095">
              <w:rPr>
                <w:rFonts w:ascii="Calibri" w:hAnsi="Calibri"/>
                <w:sz w:val="18"/>
                <w:szCs w:val="18"/>
              </w:rPr>
              <w:t>value</w:t>
            </w:r>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1"/>
        <w:gridCol w:w="1126"/>
        <w:gridCol w:w="1724"/>
        <w:gridCol w:w="1082"/>
        <w:gridCol w:w="1418"/>
        <w:gridCol w:w="1683"/>
        <w:gridCol w:w="2072"/>
        <w:gridCol w:w="2072"/>
        <w:gridCol w:w="2072"/>
      </w:tblGrid>
      <w:tr w:rsidR="00DD5095" w:rsidRPr="00DD5095" w14:paraId="66591133" w14:textId="77777777" w:rsidTr="000B5267">
        <w:trPr>
          <w:cantSplit/>
        </w:trPr>
        <w:tc>
          <w:tcPr>
            <w:tcW w:w="14616" w:type="dxa"/>
            <w:gridSpan w:val="9"/>
            <w:tcBorders>
              <w:bottom w:val="nil"/>
            </w:tcBorders>
          </w:tcPr>
          <w:p w14:paraId="71DC0D78" w14:textId="4EC15A51" w:rsidR="00DD5095" w:rsidRPr="00DD5095" w:rsidRDefault="00DD5095"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1AC08272" w14:textId="52490150" w:rsidR="00DD5095" w:rsidRPr="00DD5095" w:rsidRDefault="00DD5095" w:rsidP="000B5267">
            <w:pPr>
              <w:keepNext/>
              <w:rPr>
                <w:rFonts w:ascii="Calibri" w:hAnsi="Calibri"/>
                <w:sz w:val="18"/>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DD5095" w:rsidRPr="00DD5095" w14:paraId="0DCB66DB" w14:textId="77777777" w:rsidTr="000B5267">
        <w:trPr>
          <w:cantSplit/>
          <w:trHeight w:val="188"/>
        </w:trPr>
        <w:tc>
          <w:tcPr>
            <w:tcW w:w="1157" w:type="dxa"/>
            <w:vAlign w:val="bottom"/>
          </w:tcPr>
          <w:p w14:paraId="5C5F35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42" w:type="dxa"/>
            <w:vAlign w:val="bottom"/>
          </w:tcPr>
          <w:p w14:paraId="4B838B1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751" w:type="dxa"/>
            <w:vAlign w:val="center"/>
          </w:tcPr>
          <w:p w14:paraId="107AE65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098" w:type="dxa"/>
            <w:vAlign w:val="center"/>
          </w:tcPr>
          <w:p w14:paraId="55E459C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40" w:type="dxa"/>
            <w:vAlign w:val="center"/>
          </w:tcPr>
          <w:p w14:paraId="3455C3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710" w:type="dxa"/>
            <w:vAlign w:val="center"/>
          </w:tcPr>
          <w:p w14:paraId="592878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06" w:type="dxa"/>
            <w:vAlign w:val="bottom"/>
          </w:tcPr>
          <w:p w14:paraId="009D079C" w14:textId="55C44A61" w:rsidR="00DD5095" w:rsidRPr="00DD5095" w:rsidRDefault="00DD5095" w:rsidP="00DD5095">
            <w:pPr>
              <w:keepNext/>
              <w:jc w:val="center"/>
              <w:rPr>
                <w:rFonts w:ascii="Calibri" w:hAnsi="Calibri"/>
                <w:sz w:val="18"/>
                <w:szCs w:val="18"/>
              </w:rPr>
            </w:pPr>
            <w:r w:rsidRPr="00DD5095" w:rsidDel="009E6EBD">
              <w:rPr>
                <w:rFonts w:ascii="Calibri" w:hAnsi="Calibri"/>
                <w:sz w:val="18"/>
                <w:szCs w:val="18"/>
              </w:rPr>
              <w:t>0</w:t>
            </w:r>
            <w:r w:rsidRPr="00DD5095">
              <w:rPr>
                <w:rFonts w:ascii="Calibri" w:hAnsi="Calibri"/>
                <w:sz w:val="18"/>
                <w:szCs w:val="18"/>
              </w:rPr>
              <w:t>07</w:t>
            </w:r>
          </w:p>
        </w:tc>
        <w:tc>
          <w:tcPr>
            <w:tcW w:w="2106" w:type="dxa"/>
            <w:vAlign w:val="bottom"/>
          </w:tcPr>
          <w:p w14:paraId="23399E07" w14:textId="66664FCA" w:rsidR="00DD5095" w:rsidRPr="00DD5095" w:rsidRDefault="00DD5095" w:rsidP="00DD5095">
            <w:pPr>
              <w:keepNext/>
              <w:jc w:val="center"/>
              <w:rPr>
                <w:rFonts w:ascii="Calibri" w:hAnsi="Calibri"/>
                <w:sz w:val="18"/>
                <w:szCs w:val="18"/>
              </w:rPr>
            </w:pPr>
            <w:r w:rsidRPr="00DD5095" w:rsidDel="009E6EBD">
              <w:rPr>
                <w:rFonts w:ascii="Calibri" w:hAnsi="Calibri"/>
                <w:sz w:val="18"/>
                <w:szCs w:val="18"/>
              </w:rPr>
              <w:t>0</w:t>
            </w:r>
            <w:r w:rsidRPr="00DD5095">
              <w:rPr>
                <w:rFonts w:ascii="Calibri" w:hAnsi="Calibri"/>
                <w:sz w:val="18"/>
                <w:szCs w:val="18"/>
              </w:rPr>
              <w:t>08</w:t>
            </w:r>
          </w:p>
        </w:tc>
        <w:tc>
          <w:tcPr>
            <w:tcW w:w="2106" w:type="dxa"/>
            <w:vAlign w:val="bottom"/>
          </w:tcPr>
          <w:p w14:paraId="7470286A" w14:textId="7E0FEF71" w:rsidR="00DD5095" w:rsidRPr="00DD5095" w:rsidRDefault="00DD5095" w:rsidP="00DD5095">
            <w:pPr>
              <w:keepNext/>
              <w:jc w:val="center"/>
              <w:rPr>
                <w:rFonts w:ascii="Calibri" w:hAnsi="Calibri"/>
                <w:sz w:val="18"/>
                <w:szCs w:val="18"/>
              </w:rPr>
            </w:pPr>
            <w:r w:rsidRPr="00DD5095" w:rsidDel="009E6EBD">
              <w:rPr>
                <w:rFonts w:ascii="Calibri" w:hAnsi="Calibri"/>
                <w:sz w:val="18"/>
                <w:szCs w:val="18"/>
              </w:rPr>
              <w:t>0</w:t>
            </w:r>
            <w:r w:rsidRPr="00DD5095">
              <w:rPr>
                <w:rFonts w:ascii="Calibri" w:hAnsi="Calibri"/>
                <w:sz w:val="18"/>
                <w:szCs w:val="18"/>
              </w:rPr>
              <w:t>09</w:t>
            </w:r>
          </w:p>
        </w:tc>
      </w:tr>
      <w:tr w:rsidR="00DD5095" w:rsidRPr="00DD5095" w14:paraId="00864FE9" w14:textId="77777777" w:rsidTr="000B5267">
        <w:trPr>
          <w:cantSplit/>
          <w:trHeight w:val="576"/>
        </w:trPr>
        <w:tc>
          <w:tcPr>
            <w:tcW w:w="1157" w:type="dxa"/>
            <w:vAlign w:val="bottom"/>
          </w:tcPr>
          <w:p w14:paraId="4F35907C" w14:textId="734101FC"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42" w:type="dxa"/>
            <w:vAlign w:val="bottom"/>
          </w:tcPr>
          <w:p w14:paraId="54F4D656" w14:textId="1FF60DC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51" w:type="dxa"/>
            <w:vAlign w:val="bottom"/>
          </w:tcPr>
          <w:p w14:paraId="4FCF93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98" w:type="dxa"/>
            <w:vAlign w:val="bottom"/>
          </w:tcPr>
          <w:p w14:paraId="69607BE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Type</w:t>
            </w:r>
          </w:p>
        </w:tc>
        <w:tc>
          <w:tcPr>
            <w:tcW w:w="1440" w:type="dxa"/>
            <w:vAlign w:val="bottom"/>
          </w:tcPr>
          <w:p w14:paraId="357D5D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1710" w:type="dxa"/>
            <w:vAlign w:val="bottom"/>
          </w:tcPr>
          <w:p w14:paraId="2578CD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106" w:type="dxa"/>
            <w:vAlign w:val="bottom"/>
          </w:tcPr>
          <w:p w14:paraId="26712EE0" w14:textId="3D7BF84B" w:rsidR="00DD5095" w:rsidRPr="00DD5095" w:rsidRDefault="00DD5095" w:rsidP="00DD5095">
            <w:pPr>
              <w:keepNext/>
              <w:jc w:val="center"/>
              <w:rPr>
                <w:rFonts w:ascii="Calibri" w:hAnsi="Calibri"/>
                <w:sz w:val="18"/>
                <w:szCs w:val="18"/>
              </w:rPr>
            </w:pPr>
            <w:r w:rsidRPr="00DD5095">
              <w:rPr>
                <w:rFonts w:ascii="Calibri" w:hAnsi="Calibri"/>
                <w:sz w:val="18"/>
                <w:szCs w:val="18"/>
              </w:rPr>
              <w:t>Indoor Unit Manufacturer</w:t>
            </w:r>
          </w:p>
        </w:tc>
        <w:tc>
          <w:tcPr>
            <w:tcW w:w="2106" w:type="dxa"/>
            <w:vAlign w:val="bottom"/>
          </w:tcPr>
          <w:p w14:paraId="5F200CC2" w14:textId="57F11D0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Model Number</w:t>
            </w:r>
          </w:p>
        </w:tc>
        <w:tc>
          <w:tcPr>
            <w:tcW w:w="2106" w:type="dxa"/>
            <w:vAlign w:val="bottom"/>
          </w:tcPr>
          <w:p w14:paraId="6B964FF5" w14:textId="57F36FD5" w:rsidR="00DD5095" w:rsidRPr="00DD5095" w:rsidRDefault="00DD5095" w:rsidP="00DD5095">
            <w:pPr>
              <w:keepNext/>
              <w:jc w:val="center"/>
              <w:rPr>
                <w:rFonts w:ascii="Calibri" w:hAnsi="Calibri"/>
                <w:sz w:val="18"/>
                <w:szCs w:val="18"/>
              </w:rPr>
            </w:pPr>
            <w:r w:rsidRPr="00DD5095">
              <w:rPr>
                <w:rFonts w:ascii="Calibri" w:hAnsi="Calibri"/>
                <w:sz w:val="18"/>
                <w:szCs w:val="18"/>
              </w:rPr>
              <w:t>Indoor Unit Serial Number</w:t>
            </w:r>
          </w:p>
        </w:tc>
      </w:tr>
      <w:tr w:rsidR="00DD5095" w:rsidRPr="00DD5095" w14:paraId="52DEA230" w14:textId="77777777" w:rsidTr="000B5267">
        <w:trPr>
          <w:cantSplit/>
          <w:trHeight w:val="360"/>
        </w:trPr>
        <w:tc>
          <w:tcPr>
            <w:tcW w:w="1157" w:type="dxa"/>
          </w:tcPr>
          <w:p w14:paraId="5D629457" w14:textId="77777777" w:rsidR="00DD5095" w:rsidRPr="00DD5095" w:rsidRDefault="00DD5095" w:rsidP="00DD5095">
            <w:pPr>
              <w:keepNext/>
              <w:rPr>
                <w:rFonts w:ascii="Calibri" w:hAnsi="Calibri"/>
                <w:sz w:val="18"/>
                <w:szCs w:val="18"/>
              </w:rPr>
            </w:pPr>
          </w:p>
        </w:tc>
        <w:tc>
          <w:tcPr>
            <w:tcW w:w="1142" w:type="dxa"/>
          </w:tcPr>
          <w:p w14:paraId="29E1A9EB" w14:textId="77777777" w:rsidR="00DD5095" w:rsidRPr="00DD5095" w:rsidRDefault="00DD5095" w:rsidP="00DD5095">
            <w:pPr>
              <w:keepNext/>
              <w:rPr>
                <w:rFonts w:ascii="Calibri" w:hAnsi="Calibri"/>
                <w:sz w:val="18"/>
                <w:szCs w:val="18"/>
              </w:rPr>
            </w:pPr>
          </w:p>
        </w:tc>
        <w:tc>
          <w:tcPr>
            <w:tcW w:w="1751" w:type="dxa"/>
          </w:tcPr>
          <w:p w14:paraId="51406DD1" w14:textId="77777777" w:rsidR="00DD5095" w:rsidRPr="00DD5095" w:rsidRDefault="00DD5095" w:rsidP="00DD5095">
            <w:pPr>
              <w:keepNext/>
              <w:rPr>
                <w:rFonts w:ascii="Calibri" w:hAnsi="Calibri"/>
                <w:sz w:val="18"/>
                <w:szCs w:val="18"/>
              </w:rPr>
            </w:pPr>
          </w:p>
        </w:tc>
        <w:tc>
          <w:tcPr>
            <w:tcW w:w="1098" w:type="dxa"/>
          </w:tcPr>
          <w:p w14:paraId="2FC1D5C6" w14:textId="77777777" w:rsidR="00DD5095" w:rsidRPr="00DD5095" w:rsidRDefault="00DD5095" w:rsidP="00DD5095">
            <w:pPr>
              <w:keepNext/>
              <w:rPr>
                <w:rFonts w:ascii="Calibri" w:hAnsi="Calibri"/>
                <w:sz w:val="18"/>
                <w:szCs w:val="18"/>
              </w:rPr>
            </w:pPr>
          </w:p>
        </w:tc>
        <w:tc>
          <w:tcPr>
            <w:tcW w:w="1440" w:type="dxa"/>
          </w:tcPr>
          <w:p w14:paraId="3A32E785" w14:textId="77777777" w:rsidR="00DD5095" w:rsidRPr="00DD5095" w:rsidRDefault="00DD5095" w:rsidP="00DD5095">
            <w:pPr>
              <w:keepNext/>
              <w:rPr>
                <w:rFonts w:ascii="Calibri" w:hAnsi="Calibri"/>
                <w:sz w:val="18"/>
                <w:szCs w:val="18"/>
              </w:rPr>
            </w:pPr>
          </w:p>
        </w:tc>
        <w:tc>
          <w:tcPr>
            <w:tcW w:w="1710" w:type="dxa"/>
          </w:tcPr>
          <w:p w14:paraId="4DE8A3F2" w14:textId="77777777" w:rsidR="00DD5095" w:rsidRPr="00DD5095" w:rsidRDefault="00DD5095" w:rsidP="00DD5095">
            <w:pPr>
              <w:keepNext/>
              <w:rPr>
                <w:rFonts w:ascii="Calibri" w:hAnsi="Calibri"/>
                <w:sz w:val="18"/>
                <w:szCs w:val="18"/>
              </w:rPr>
            </w:pPr>
          </w:p>
        </w:tc>
        <w:tc>
          <w:tcPr>
            <w:tcW w:w="2106" w:type="dxa"/>
          </w:tcPr>
          <w:p w14:paraId="70E65174" w14:textId="77777777" w:rsidR="00DD5095" w:rsidRPr="00DD5095" w:rsidRDefault="00DD5095" w:rsidP="00DD5095">
            <w:pPr>
              <w:keepNext/>
              <w:rPr>
                <w:rFonts w:ascii="Calibri" w:hAnsi="Calibri"/>
                <w:sz w:val="18"/>
                <w:szCs w:val="18"/>
              </w:rPr>
            </w:pPr>
          </w:p>
        </w:tc>
        <w:tc>
          <w:tcPr>
            <w:tcW w:w="2106" w:type="dxa"/>
          </w:tcPr>
          <w:p w14:paraId="4ECFC77A" w14:textId="77777777" w:rsidR="00DD5095" w:rsidRPr="00DD5095" w:rsidRDefault="00DD5095" w:rsidP="00DD5095">
            <w:pPr>
              <w:keepNext/>
              <w:rPr>
                <w:rFonts w:ascii="Calibri" w:hAnsi="Calibri"/>
                <w:sz w:val="18"/>
                <w:szCs w:val="18"/>
              </w:rPr>
            </w:pPr>
          </w:p>
        </w:tc>
        <w:tc>
          <w:tcPr>
            <w:tcW w:w="2106" w:type="dxa"/>
          </w:tcPr>
          <w:p w14:paraId="1424625F" w14:textId="77777777" w:rsidR="00DD5095" w:rsidRPr="00DD5095" w:rsidRDefault="00DD5095" w:rsidP="00DD5095">
            <w:pPr>
              <w:keepNext/>
              <w:rPr>
                <w:rFonts w:ascii="Calibri" w:hAnsi="Calibri"/>
                <w:sz w:val="18"/>
                <w:szCs w:val="18"/>
              </w:rPr>
            </w:pPr>
          </w:p>
        </w:tc>
      </w:tr>
      <w:tr w:rsidR="00DD5095" w:rsidRPr="00DD5095" w14:paraId="3A094834" w14:textId="77777777" w:rsidTr="000B5267">
        <w:trPr>
          <w:cantSplit/>
        </w:trPr>
        <w:tc>
          <w:tcPr>
            <w:tcW w:w="14616" w:type="dxa"/>
            <w:gridSpan w:val="9"/>
          </w:tcPr>
          <w:p w14:paraId="4200F6CF"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DD5095" w:rsidRPr="00DD5095" w14:paraId="7E26F747" w14:textId="77777777" w:rsidTr="00E33254">
        <w:trPr>
          <w:cantSplit/>
          <w:trHeight w:val="287"/>
        </w:trPr>
        <w:tc>
          <w:tcPr>
            <w:tcW w:w="14396" w:type="dxa"/>
            <w:gridSpan w:val="11"/>
          </w:tcPr>
          <w:p w14:paraId="517B3181" w14:textId="69316665" w:rsidR="00DD5095" w:rsidRPr="00DD5095" w:rsidRDefault="00DD5095"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861AEB" w:rsidRPr="00DD5095" w14:paraId="442152DB" w14:textId="77777777" w:rsidTr="00E33254">
        <w:trPr>
          <w:cantSplit/>
          <w:trHeight w:val="136"/>
        </w:trPr>
        <w:tc>
          <w:tcPr>
            <w:tcW w:w="1308" w:type="dxa"/>
            <w:vAlign w:val="bottom"/>
          </w:tcPr>
          <w:p w14:paraId="37E961B2"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01</w:t>
            </w:r>
          </w:p>
        </w:tc>
        <w:tc>
          <w:tcPr>
            <w:tcW w:w="1309" w:type="dxa"/>
            <w:vAlign w:val="bottom"/>
          </w:tcPr>
          <w:p w14:paraId="0F55A9BB"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02</w:t>
            </w:r>
          </w:p>
        </w:tc>
        <w:tc>
          <w:tcPr>
            <w:tcW w:w="1309" w:type="dxa"/>
          </w:tcPr>
          <w:p w14:paraId="645D2A05"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03</w:t>
            </w:r>
          </w:p>
        </w:tc>
        <w:tc>
          <w:tcPr>
            <w:tcW w:w="1308" w:type="dxa"/>
            <w:vAlign w:val="bottom"/>
          </w:tcPr>
          <w:p w14:paraId="6521FFC5" w14:textId="01DD0099" w:rsidR="00861AEB" w:rsidRPr="00DD5095" w:rsidRDefault="00861AEB" w:rsidP="00DD5095">
            <w:pPr>
              <w:keepNext/>
              <w:jc w:val="center"/>
              <w:rPr>
                <w:rFonts w:ascii="Calibri" w:hAnsi="Calibri"/>
                <w:sz w:val="18"/>
                <w:szCs w:val="18"/>
              </w:rPr>
            </w:pPr>
            <w:r w:rsidRPr="00DD5095">
              <w:rPr>
                <w:rFonts w:ascii="Calibri" w:hAnsi="Calibri"/>
                <w:sz w:val="18"/>
                <w:szCs w:val="18"/>
              </w:rPr>
              <w:t>04</w:t>
            </w:r>
          </w:p>
        </w:tc>
        <w:tc>
          <w:tcPr>
            <w:tcW w:w="1309" w:type="dxa"/>
            <w:vAlign w:val="bottom"/>
          </w:tcPr>
          <w:p w14:paraId="645E0F5E" w14:textId="24308433" w:rsidR="00861AEB" w:rsidRPr="00DD5095" w:rsidRDefault="00861AEB" w:rsidP="00DD5095">
            <w:pPr>
              <w:keepNext/>
              <w:jc w:val="center"/>
              <w:rPr>
                <w:rFonts w:ascii="Calibri" w:hAnsi="Calibri"/>
                <w:sz w:val="18"/>
                <w:szCs w:val="18"/>
              </w:rPr>
            </w:pPr>
            <w:r w:rsidRPr="00DD5095">
              <w:rPr>
                <w:rFonts w:ascii="Calibri" w:hAnsi="Calibri"/>
                <w:sz w:val="18"/>
                <w:szCs w:val="18"/>
              </w:rPr>
              <w:t>05</w:t>
            </w:r>
          </w:p>
        </w:tc>
        <w:tc>
          <w:tcPr>
            <w:tcW w:w="1309" w:type="dxa"/>
            <w:vAlign w:val="bottom"/>
          </w:tcPr>
          <w:p w14:paraId="07806B15" w14:textId="4BE82245" w:rsidR="00861AEB" w:rsidRPr="00DD5095" w:rsidRDefault="00861AEB" w:rsidP="00DD5095">
            <w:pPr>
              <w:keepNext/>
              <w:jc w:val="center"/>
              <w:rPr>
                <w:rFonts w:ascii="Calibri" w:hAnsi="Calibri"/>
                <w:sz w:val="18"/>
                <w:szCs w:val="18"/>
              </w:rPr>
            </w:pPr>
            <w:r w:rsidRPr="00DD5095">
              <w:rPr>
                <w:rFonts w:ascii="Calibri" w:hAnsi="Calibri"/>
                <w:sz w:val="18"/>
                <w:szCs w:val="18"/>
              </w:rPr>
              <w:t>06</w:t>
            </w:r>
          </w:p>
        </w:tc>
        <w:tc>
          <w:tcPr>
            <w:tcW w:w="1309" w:type="dxa"/>
            <w:vAlign w:val="bottom"/>
          </w:tcPr>
          <w:p w14:paraId="6498C79D" w14:textId="3A8166B0" w:rsidR="00861AEB" w:rsidRPr="00DD5095" w:rsidRDefault="00861AEB" w:rsidP="00DD5095">
            <w:pPr>
              <w:keepNext/>
              <w:jc w:val="center"/>
              <w:rPr>
                <w:rFonts w:ascii="Calibri" w:hAnsi="Calibri"/>
                <w:sz w:val="18"/>
                <w:szCs w:val="18"/>
              </w:rPr>
            </w:pPr>
            <w:r w:rsidRPr="00DD5095">
              <w:rPr>
                <w:rFonts w:ascii="Calibri" w:hAnsi="Calibri"/>
                <w:sz w:val="18"/>
                <w:szCs w:val="18"/>
              </w:rPr>
              <w:t>07</w:t>
            </w:r>
          </w:p>
        </w:tc>
        <w:tc>
          <w:tcPr>
            <w:tcW w:w="1308" w:type="dxa"/>
            <w:vAlign w:val="bottom"/>
          </w:tcPr>
          <w:p w14:paraId="542EBAB6" w14:textId="64180E81" w:rsidR="00861AEB" w:rsidRPr="00DD5095" w:rsidRDefault="00861AEB" w:rsidP="00DD5095">
            <w:pPr>
              <w:keepNext/>
              <w:jc w:val="center"/>
              <w:rPr>
                <w:rFonts w:ascii="Calibri" w:hAnsi="Calibri"/>
                <w:sz w:val="18"/>
                <w:szCs w:val="18"/>
              </w:rPr>
            </w:pPr>
            <w:r w:rsidRPr="00DD5095">
              <w:rPr>
                <w:rFonts w:ascii="Calibri" w:hAnsi="Calibri"/>
                <w:sz w:val="18"/>
                <w:szCs w:val="18"/>
              </w:rPr>
              <w:t>08</w:t>
            </w:r>
          </w:p>
        </w:tc>
        <w:tc>
          <w:tcPr>
            <w:tcW w:w="1309" w:type="dxa"/>
            <w:vAlign w:val="bottom"/>
          </w:tcPr>
          <w:p w14:paraId="1FBDA871" w14:textId="0CAA0D4E" w:rsidR="00861AEB" w:rsidRPr="00DD5095" w:rsidRDefault="00861AEB" w:rsidP="00DD5095">
            <w:pPr>
              <w:keepNext/>
              <w:jc w:val="center"/>
              <w:rPr>
                <w:rFonts w:ascii="Calibri" w:hAnsi="Calibri"/>
                <w:sz w:val="18"/>
                <w:szCs w:val="18"/>
              </w:rPr>
            </w:pPr>
            <w:r w:rsidRPr="00DD5095">
              <w:rPr>
                <w:rFonts w:ascii="Calibri" w:hAnsi="Calibri"/>
                <w:sz w:val="18"/>
                <w:szCs w:val="18"/>
              </w:rPr>
              <w:t>09</w:t>
            </w:r>
          </w:p>
        </w:tc>
        <w:tc>
          <w:tcPr>
            <w:tcW w:w="1309" w:type="dxa"/>
            <w:vAlign w:val="bottom"/>
          </w:tcPr>
          <w:p w14:paraId="28039F20"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10</w:t>
            </w:r>
          </w:p>
        </w:tc>
        <w:tc>
          <w:tcPr>
            <w:tcW w:w="1309" w:type="dxa"/>
          </w:tcPr>
          <w:p w14:paraId="2DFC53A3"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11</w:t>
            </w:r>
          </w:p>
        </w:tc>
      </w:tr>
      <w:tr w:rsidR="00861AEB" w:rsidRPr="00DD5095" w14:paraId="0EC496CC" w14:textId="77777777" w:rsidTr="00E33254">
        <w:trPr>
          <w:cantSplit/>
          <w:trHeight w:val="584"/>
        </w:trPr>
        <w:tc>
          <w:tcPr>
            <w:tcW w:w="1308" w:type="dxa"/>
            <w:vAlign w:val="bottom"/>
          </w:tcPr>
          <w:p w14:paraId="4D746FB4" w14:textId="09A84F5E" w:rsidR="00861AEB" w:rsidRPr="00DD5095" w:rsidRDefault="00861AEB"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309" w:type="dxa"/>
            <w:vAlign w:val="bottom"/>
          </w:tcPr>
          <w:p w14:paraId="06EE258F" w14:textId="38B2BAD4" w:rsidR="00861AEB" w:rsidRPr="00DD5095" w:rsidRDefault="00861AEB"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309" w:type="dxa"/>
            <w:vAlign w:val="bottom"/>
          </w:tcPr>
          <w:p w14:paraId="79239844"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308" w:type="dxa"/>
            <w:vAlign w:val="bottom"/>
          </w:tcPr>
          <w:p w14:paraId="6595672E"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Supply Duct Location</w:t>
            </w:r>
          </w:p>
        </w:tc>
        <w:tc>
          <w:tcPr>
            <w:tcW w:w="1309" w:type="dxa"/>
            <w:vAlign w:val="bottom"/>
          </w:tcPr>
          <w:p w14:paraId="2FA440EE"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R-Value</w:t>
            </w:r>
          </w:p>
        </w:tc>
        <w:tc>
          <w:tcPr>
            <w:tcW w:w="1309" w:type="dxa"/>
            <w:vAlign w:val="bottom"/>
          </w:tcPr>
          <w:p w14:paraId="176A5378"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Return Duct Location</w:t>
            </w:r>
          </w:p>
        </w:tc>
        <w:tc>
          <w:tcPr>
            <w:tcW w:w="1309" w:type="dxa"/>
            <w:vAlign w:val="bottom"/>
          </w:tcPr>
          <w:p w14:paraId="6510F29D"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R-Value</w:t>
            </w:r>
          </w:p>
        </w:tc>
        <w:tc>
          <w:tcPr>
            <w:tcW w:w="1308" w:type="dxa"/>
            <w:vAlign w:val="bottom"/>
          </w:tcPr>
          <w:p w14:paraId="4E518359"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 xml:space="preserve">Exemption from Min </w:t>
            </w:r>
          </w:p>
          <w:p w14:paraId="2828D735"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309" w:type="dxa"/>
            <w:vAlign w:val="bottom"/>
          </w:tcPr>
          <w:p w14:paraId="41D4D8FB" w14:textId="570FD825" w:rsidR="00861AEB" w:rsidRPr="00DD5095" w:rsidRDefault="00861AEB" w:rsidP="00DD5095">
            <w:pPr>
              <w:keepNext/>
              <w:jc w:val="center"/>
              <w:rPr>
                <w:rFonts w:ascii="Calibri" w:hAnsi="Calibri"/>
                <w:sz w:val="18"/>
                <w:szCs w:val="18"/>
              </w:rPr>
            </w:pPr>
            <w:r w:rsidRPr="00DD5095">
              <w:rPr>
                <w:rFonts w:ascii="Calibri" w:hAnsi="Calibri"/>
                <w:sz w:val="18"/>
                <w:szCs w:val="18"/>
              </w:rPr>
              <w:t>Method of compliance with Airflow and Fan Efficacy Req's in 150.0(m)13</w:t>
            </w:r>
          </w:p>
        </w:tc>
        <w:tc>
          <w:tcPr>
            <w:tcW w:w="1309" w:type="dxa"/>
            <w:vAlign w:val="bottom"/>
          </w:tcPr>
          <w:p w14:paraId="75A28AD9"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309" w:type="dxa"/>
            <w:vAlign w:val="bottom"/>
          </w:tcPr>
          <w:p w14:paraId="77B5A695" w14:textId="77777777" w:rsidR="00861AEB" w:rsidRPr="00DD5095" w:rsidRDefault="00861AEB" w:rsidP="00DD5095">
            <w:pPr>
              <w:keepNext/>
              <w:jc w:val="center"/>
              <w:rPr>
                <w:rFonts w:ascii="Calibri" w:hAnsi="Calibri"/>
                <w:sz w:val="18"/>
                <w:szCs w:val="18"/>
              </w:rPr>
            </w:pPr>
            <w:r w:rsidRPr="00DD5095">
              <w:rPr>
                <w:rFonts w:ascii="Calibri" w:hAnsi="Calibri"/>
                <w:sz w:val="18"/>
                <w:szCs w:val="18"/>
              </w:rPr>
              <w:t>Can RA3.3 Airflow Protocols be used to test this System?</w:t>
            </w:r>
          </w:p>
        </w:tc>
      </w:tr>
      <w:tr w:rsidR="00861AEB" w:rsidRPr="00DD5095" w14:paraId="64FD090E" w14:textId="77777777" w:rsidTr="00E33254">
        <w:trPr>
          <w:cantSplit/>
          <w:trHeight w:val="364"/>
        </w:trPr>
        <w:tc>
          <w:tcPr>
            <w:tcW w:w="1308" w:type="dxa"/>
          </w:tcPr>
          <w:p w14:paraId="41892F78" w14:textId="77777777" w:rsidR="00861AEB" w:rsidRPr="00DD5095" w:rsidRDefault="00861AEB" w:rsidP="00DD5095">
            <w:pPr>
              <w:keepNext/>
              <w:rPr>
                <w:rFonts w:ascii="Calibri" w:hAnsi="Calibri"/>
                <w:sz w:val="18"/>
                <w:szCs w:val="18"/>
              </w:rPr>
            </w:pPr>
          </w:p>
        </w:tc>
        <w:tc>
          <w:tcPr>
            <w:tcW w:w="1309" w:type="dxa"/>
          </w:tcPr>
          <w:p w14:paraId="46EEDACC" w14:textId="77777777" w:rsidR="00861AEB" w:rsidRPr="00DD5095" w:rsidRDefault="00861AEB" w:rsidP="00DD5095">
            <w:pPr>
              <w:keepNext/>
              <w:rPr>
                <w:rFonts w:ascii="Calibri" w:hAnsi="Calibri"/>
                <w:sz w:val="18"/>
                <w:szCs w:val="18"/>
              </w:rPr>
            </w:pPr>
          </w:p>
        </w:tc>
        <w:tc>
          <w:tcPr>
            <w:tcW w:w="1309" w:type="dxa"/>
          </w:tcPr>
          <w:p w14:paraId="544C9388" w14:textId="77777777" w:rsidR="00861AEB" w:rsidRPr="00DD5095" w:rsidRDefault="00861AEB" w:rsidP="00DD5095">
            <w:pPr>
              <w:keepNext/>
              <w:rPr>
                <w:rFonts w:ascii="Calibri" w:hAnsi="Calibri"/>
                <w:sz w:val="18"/>
                <w:szCs w:val="18"/>
              </w:rPr>
            </w:pPr>
          </w:p>
        </w:tc>
        <w:tc>
          <w:tcPr>
            <w:tcW w:w="1308" w:type="dxa"/>
          </w:tcPr>
          <w:p w14:paraId="18C4B6EE" w14:textId="77777777" w:rsidR="00861AEB" w:rsidRPr="00DD5095" w:rsidRDefault="00861AEB" w:rsidP="00DD5095">
            <w:pPr>
              <w:keepNext/>
              <w:rPr>
                <w:rFonts w:ascii="Calibri" w:hAnsi="Calibri"/>
                <w:sz w:val="18"/>
                <w:szCs w:val="18"/>
              </w:rPr>
            </w:pPr>
          </w:p>
        </w:tc>
        <w:tc>
          <w:tcPr>
            <w:tcW w:w="1309" w:type="dxa"/>
          </w:tcPr>
          <w:p w14:paraId="4DAA78DD" w14:textId="77777777" w:rsidR="00861AEB" w:rsidRPr="00DD5095" w:rsidRDefault="00861AEB" w:rsidP="00DD5095">
            <w:pPr>
              <w:keepNext/>
              <w:rPr>
                <w:rFonts w:ascii="Calibri" w:hAnsi="Calibri"/>
                <w:sz w:val="18"/>
                <w:szCs w:val="18"/>
              </w:rPr>
            </w:pPr>
          </w:p>
        </w:tc>
        <w:tc>
          <w:tcPr>
            <w:tcW w:w="1309" w:type="dxa"/>
          </w:tcPr>
          <w:p w14:paraId="1FEB9D2A" w14:textId="77777777" w:rsidR="00861AEB" w:rsidRPr="00DD5095" w:rsidRDefault="00861AEB" w:rsidP="00DD5095">
            <w:pPr>
              <w:keepNext/>
              <w:rPr>
                <w:rFonts w:ascii="Calibri" w:hAnsi="Calibri"/>
                <w:sz w:val="18"/>
                <w:szCs w:val="18"/>
              </w:rPr>
            </w:pPr>
          </w:p>
        </w:tc>
        <w:tc>
          <w:tcPr>
            <w:tcW w:w="1309" w:type="dxa"/>
          </w:tcPr>
          <w:p w14:paraId="2CF916CC" w14:textId="77777777" w:rsidR="00861AEB" w:rsidRPr="00DD5095" w:rsidRDefault="00861AEB" w:rsidP="00DD5095">
            <w:pPr>
              <w:keepNext/>
              <w:rPr>
                <w:rFonts w:ascii="Calibri" w:hAnsi="Calibri"/>
                <w:sz w:val="18"/>
                <w:szCs w:val="18"/>
              </w:rPr>
            </w:pPr>
          </w:p>
        </w:tc>
        <w:tc>
          <w:tcPr>
            <w:tcW w:w="1308" w:type="dxa"/>
          </w:tcPr>
          <w:p w14:paraId="6AEC4EF9" w14:textId="77777777" w:rsidR="00861AEB" w:rsidRPr="00DD5095" w:rsidRDefault="00861AEB" w:rsidP="00DD5095">
            <w:pPr>
              <w:keepNext/>
              <w:rPr>
                <w:rFonts w:ascii="Calibri" w:hAnsi="Calibri"/>
                <w:sz w:val="18"/>
                <w:szCs w:val="18"/>
              </w:rPr>
            </w:pPr>
          </w:p>
        </w:tc>
        <w:tc>
          <w:tcPr>
            <w:tcW w:w="1309" w:type="dxa"/>
          </w:tcPr>
          <w:p w14:paraId="069E8F83" w14:textId="77777777" w:rsidR="00861AEB" w:rsidRPr="00DD5095" w:rsidRDefault="00861AEB" w:rsidP="00DD5095">
            <w:pPr>
              <w:keepNext/>
              <w:rPr>
                <w:rFonts w:ascii="Calibri" w:hAnsi="Calibri"/>
                <w:sz w:val="18"/>
                <w:szCs w:val="18"/>
              </w:rPr>
            </w:pPr>
          </w:p>
        </w:tc>
        <w:tc>
          <w:tcPr>
            <w:tcW w:w="1309" w:type="dxa"/>
          </w:tcPr>
          <w:p w14:paraId="338F1C18" w14:textId="77777777" w:rsidR="00861AEB" w:rsidRPr="00DD5095" w:rsidRDefault="00861AEB" w:rsidP="00DD5095">
            <w:pPr>
              <w:keepNext/>
              <w:rPr>
                <w:rFonts w:ascii="Calibri" w:hAnsi="Calibri"/>
                <w:sz w:val="18"/>
                <w:szCs w:val="18"/>
              </w:rPr>
            </w:pPr>
          </w:p>
        </w:tc>
        <w:tc>
          <w:tcPr>
            <w:tcW w:w="1309" w:type="dxa"/>
          </w:tcPr>
          <w:p w14:paraId="14358A08" w14:textId="77777777" w:rsidR="00861AEB" w:rsidRPr="00DD5095" w:rsidRDefault="00861AEB" w:rsidP="00DD5095">
            <w:pPr>
              <w:keepNext/>
              <w:rPr>
                <w:rFonts w:ascii="Calibri" w:hAnsi="Calibri"/>
                <w:sz w:val="18"/>
                <w:szCs w:val="18"/>
              </w:rPr>
            </w:pPr>
          </w:p>
        </w:tc>
      </w:tr>
      <w:tr w:rsidR="00DD5095" w:rsidRPr="00DD5095" w14:paraId="7B4834D5" w14:textId="77777777" w:rsidTr="00E33254">
        <w:trPr>
          <w:cantSplit/>
          <w:trHeight w:val="220"/>
        </w:trPr>
        <w:tc>
          <w:tcPr>
            <w:tcW w:w="14396" w:type="dxa"/>
            <w:gridSpan w:val="11"/>
          </w:tcPr>
          <w:p w14:paraId="5A51481C"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6214602C" w:rsidR="00DD5095" w:rsidRPr="00DD5095" w:rsidRDefault="00DD5095" w:rsidP="00DD5095">
            <w:pPr>
              <w:keepNext/>
              <w:jc w:val="center"/>
              <w:rPr>
                <w:rFonts w:ascii="Calibri" w:hAnsi="Calibri"/>
                <w:sz w:val="18"/>
                <w:szCs w:val="18"/>
              </w:rPr>
            </w:pPr>
            <w:r w:rsidRPr="00DD5095" w:rsidDel="00BE2252">
              <w:rPr>
                <w:rFonts w:ascii="Calibri" w:hAnsi="Calibri"/>
                <w:sz w:val="18"/>
                <w:szCs w:val="18"/>
              </w:rPr>
              <w:t>0</w:t>
            </w:r>
            <w:r w:rsidRPr="00DD5095">
              <w:rPr>
                <w:rFonts w:ascii="Calibri" w:hAnsi="Calibri"/>
                <w:sz w:val="18"/>
                <w:szCs w:val="18"/>
              </w:rPr>
              <w:t>04</w:t>
            </w:r>
          </w:p>
        </w:tc>
        <w:tc>
          <w:tcPr>
            <w:tcW w:w="1124" w:type="dxa"/>
            <w:vAlign w:val="bottom"/>
          </w:tcPr>
          <w:p w14:paraId="13637A30" w14:textId="42BA5678" w:rsidR="00DD5095" w:rsidRPr="00DD5095" w:rsidRDefault="00DD5095" w:rsidP="00DD5095">
            <w:pPr>
              <w:keepNext/>
              <w:jc w:val="center"/>
              <w:rPr>
                <w:rFonts w:ascii="Calibri" w:hAnsi="Calibri"/>
                <w:sz w:val="18"/>
                <w:szCs w:val="18"/>
              </w:rPr>
            </w:pPr>
            <w:r w:rsidRPr="00DD5095" w:rsidDel="00BE2252">
              <w:rPr>
                <w:rFonts w:ascii="Calibri" w:hAnsi="Calibri"/>
                <w:sz w:val="18"/>
                <w:szCs w:val="18"/>
              </w:rPr>
              <w:t>0</w:t>
            </w:r>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0194154F"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All system air filter devices 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he system shall be provided with air filter media having a designated efficiency equal to or greater than MERV 13 when tested in accordance with ASHRAE Standard 52.2, or a particle size efficiency rating equal to or greater than 50% in the 0.30-1.0 μm range and equal to or greater than 85 percent in the 1.0-3.0 μm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30CE8F01"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w:t>
      </w:r>
      <w:del w:id="5" w:author="jmiller20181126" w:date="2018-11-28T16:56:00Z">
        <w:r w:rsidRPr="001A53D0" w:rsidDel="004702CE">
          <w:rPr>
            <w:rFonts w:ascii="Calibri" w:hAnsi="Calibri"/>
          </w:rPr>
          <w:delText xml:space="preserve">(see definition in Section 9.6.9 of the RCM) </w:delText>
        </w:r>
      </w:del>
      <w:r w:rsidRPr="001A53D0">
        <w:rPr>
          <w:rFonts w:ascii="Calibri" w:hAnsi="Calibri"/>
        </w:rPr>
        <w:t xml:space="preserve">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73A67899" w:rsidR="004E0DB2" w:rsidRPr="001A53D0" w:rsidRDefault="00EE0FBA" w:rsidP="008E6B62">
      <w:pPr>
        <w:pStyle w:val="ListParagraph"/>
        <w:numPr>
          <w:ilvl w:val="0"/>
          <w:numId w:val="8"/>
        </w:numPr>
        <w:rPr>
          <w:rFonts w:ascii="Calibri" w:hAnsi="Calibri"/>
        </w:rPr>
      </w:pPr>
      <w:del w:id="6" w:author="jmiller20181126" w:date="2018-11-28T17:02:00Z">
        <w:r w:rsidRPr="001A53D0" w:rsidDel="00CE2354">
          <w:rPr>
            <w:rFonts w:ascii="Calibri" w:hAnsi="Calibri"/>
          </w:rPr>
          <w:delText xml:space="preserve">Central fan integrated ventilation systems may be subject to additional field verification. See definition in Section 100.1 of the </w:delText>
        </w:r>
        <w:r w:rsidR="00683390" w:rsidDel="00CE2354">
          <w:rPr>
            <w:rFonts w:ascii="Calibri" w:hAnsi="Calibri"/>
          </w:rPr>
          <w:delText>2016</w:delText>
        </w:r>
        <w:r w:rsidRPr="001A53D0" w:rsidDel="00CE2354">
          <w:rPr>
            <w:rFonts w:ascii="Calibri" w:hAnsi="Calibri"/>
          </w:rPr>
          <w:delText xml:space="preserve"> Building Energy Efficiency Standards.  Select the correct description that applies to the system described in this row</w:delText>
        </w:r>
      </w:del>
      <w:r w:rsidRPr="001A53D0">
        <w:rPr>
          <w:rFonts w:ascii="Calibri" w:hAnsi="Calibri"/>
        </w:rPr>
        <w:t>.</w:t>
      </w:r>
      <w:ins w:id="7" w:author="jmiller20181126" w:date="2018-11-28T17:09:00Z">
        <w:r w:rsidR="008E6B62" w:rsidRPr="008E6B62">
          <w:t xml:space="preserve"> </w:t>
        </w:r>
        <w:r w:rsidR="008E6B62" w:rsidRPr="008E6B62">
          <w:rPr>
            <w:rFonts w:ascii="Calibri" w:hAnsi="Calibri"/>
          </w:rPr>
          <w:t>If the space conditioning system is a multiple-split system, then enter the number of ducted/ductless indoor units (AHU) connected to the outdoor unit</w:t>
        </w:r>
      </w:ins>
    </w:p>
    <w:p w14:paraId="26FCBC8C" w14:textId="77777777" w:rsidR="00EE0FBA" w:rsidRPr="001A53D0" w:rsidRDefault="00EE0FBA" w:rsidP="00EE0FBA">
      <w:pPr>
        <w:rPr>
          <w:rFonts w:ascii="Calibri" w:hAnsi="Calibri"/>
        </w:rPr>
      </w:pPr>
    </w:p>
    <w:p w14:paraId="26FCBC8D" w14:textId="6AD97F9E" w:rsidR="00EE0FBA" w:rsidRPr="001A53D0" w:rsidRDefault="00EE0FBA" w:rsidP="00EE0FBA">
      <w:pPr>
        <w:rPr>
          <w:rFonts w:ascii="Calibri" w:hAnsi="Calibri"/>
          <w:b/>
        </w:rPr>
      </w:pPr>
      <w:r w:rsidRPr="001A53D0">
        <w:rPr>
          <w:rFonts w:ascii="Calibri" w:hAnsi="Calibri"/>
          <w:b/>
        </w:rPr>
        <w:t xml:space="preserve">Section D. Installed Heating </w:t>
      </w:r>
      <w:del w:id="8" w:author="jmiller20181126" w:date="2018-11-28T17:10:00Z">
        <w:r w:rsidRPr="001A53D0" w:rsidDel="00C1422E">
          <w:rPr>
            <w:rFonts w:ascii="Calibri" w:hAnsi="Calibri"/>
            <w:b/>
          </w:rPr>
          <w:delText xml:space="preserve">System </w:delText>
        </w:r>
      </w:del>
      <w:ins w:id="9" w:author="jmiller20181126" w:date="2018-11-28T17:10:00Z">
        <w:r w:rsidR="00C1422E">
          <w:rPr>
            <w:rFonts w:ascii="Calibri" w:hAnsi="Calibri"/>
            <w:b/>
          </w:rPr>
          <w:t>Equipment</w:t>
        </w:r>
        <w:r w:rsidR="00C1422E" w:rsidRPr="001A53D0">
          <w:rPr>
            <w:rFonts w:ascii="Calibri" w:hAnsi="Calibri"/>
            <w:b/>
          </w:rPr>
          <w:t xml:space="preserve"> </w:t>
        </w:r>
      </w:ins>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ins w:id="10" w:author="jmiller20181126" w:date="2018-11-28T17:11:00Z"/>
          <w:rFonts w:ascii="Calibri" w:hAnsi="Calibri"/>
        </w:rPr>
      </w:pPr>
      <w:ins w:id="11" w:author="jmiller20181126" w:date="2018-11-28T17:11:00Z">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ins>
    </w:p>
    <w:p w14:paraId="373D61DB" w14:textId="77777777" w:rsidR="00C1422E" w:rsidRDefault="00C1422E" w:rsidP="00C1422E">
      <w:pPr>
        <w:pStyle w:val="ListParagraph"/>
        <w:numPr>
          <w:ilvl w:val="0"/>
          <w:numId w:val="9"/>
        </w:numPr>
        <w:rPr>
          <w:ins w:id="12" w:author="jmiller20181126" w:date="2018-11-28T17:11:00Z"/>
          <w:rFonts w:ascii="Calibri" w:hAnsi="Calibri"/>
        </w:rPr>
      </w:pPr>
      <w:ins w:id="13" w:author="jmiller20181126" w:date="2018-11-28T17:11:00Z">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48DFD12B" w14:textId="77777777" w:rsidR="00C1422E" w:rsidRPr="009C21C7" w:rsidRDefault="00C1422E" w:rsidP="00C1422E">
      <w:pPr>
        <w:pStyle w:val="ListParagraph"/>
        <w:numPr>
          <w:ilvl w:val="0"/>
          <w:numId w:val="9"/>
        </w:numPr>
        <w:rPr>
          <w:ins w:id="14" w:author="jmiller20181126" w:date="2018-11-28T17:11:00Z"/>
          <w:rFonts w:ascii="Calibri" w:hAnsi="Calibri"/>
        </w:rPr>
      </w:pPr>
      <w:ins w:id="15" w:author="jmiller20181126" w:date="2018-11-28T17:11:00Z">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ins>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5A080F79"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1B2387C4"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ins w:id="16" w:author="jmiller20181126" w:date="2018-11-28T17:16:00Z">
        <w:r w:rsidR="0019153F">
          <w:rPr>
            <w:rFonts w:ascii="Calibri" w:hAnsi="Calibri"/>
          </w:rPr>
          <w:t xml:space="preserve">type </w:t>
        </w:r>
      </w:ins>
      <w:ins w:id="17" w:author="jmiller20181126" w:date="2018-11-28T17:17:00Z">
        <w:r w:rsidR="0019153F">
          <w:rPr>
            <w:rFonts w:ascii="Calibri" w:hAnsi="Calibri"/>
          </w:rPr>
          <w:t>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ins>
      <w:ins w:id="18" w:author="jmiller20181126" w:date="2018-11-28T17:16:00Z">
        <w:r w:rsidR="0019153F">
          <w:rPr>
            <w:rFonts w:ascii="Calibri" w:hAnsi="Calibri"/>
          </w:rPr>
          <w:t xml:space="preserve">Select </w:t>
        </w:r>
      </w:ins>
      <w:ins w:id="19" w:author="jmiller20181126" w:date="2018-11-28T17:18:00Z">
        <w:r w:rsidR="0019153F">
          <w:rPr>
            <w:rFonts w:ascii="Calibri" w:hAnsi="Calibri"/>
          </w:rPr>
          <w:t>a type</w:t>
        </w:r>
      </w:ins>
      <w:ins w:id="20" w:author="jmiller20181126" w:date="2018-11-28T17:16:00Z">
        <w:r w:rsidR="0019153F">
          <w:rPr>
            <w:rFonts w:ascii="Calibri" w:hAnsi="Calibri"/>
          </w:rPr>
          <w:t xml:space="preserve"> from the list provided.</w:t>
        </w:r>
      </w:ins>
      <w:del w:id="21" w:author="jmiller20181126" w:date="2018-11-28T17:16:00Z">
        <w:r w:rsidRPr="001A53D0" w:rsidDel="0019153F">
          <w:rPr>
            <w:rFonts w:ascii="Calibri" w:hAnsi="Calibri"/>
          </w:rPr>
          <w:delText xml:space="preserve">(SEER) of the </w:delText>
        </w:r>
        <w:r w:rsidRPr="001A53D0" w:rsidDel="0019153F">
          <w:rPr>
            <w:rFonts w:ascii="Calibri" w:hAnsi="Calibri"/>
            <w:i/>
          </w:rPr>
          <w:delText>installed</w:delText>
        </w:r>
        <w:r w:rsidRPr="001A53D0" w:rsidDel="0019153F">
          <w:rPr>
            <w:rFonts w:ascii="Calibri" w:hAnsi="Calibri"/>
          </w:rPr>
          <w:delText xml:space="preserve"> equipment. This value is verified against the minimum value shown in Section C. The installed efficiency must be greater than or equal to the required minimum efficiency.</w:delText>
        </w:r>
      </w:del>
    </w:p>
    <w:p w14:paraId="26FCBC9C" w14:textId="5D8E674D"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w:t>
      </w:r>
      <w:del w:id="22" w:author="jmiller20181126" w:date="2018-11-28T17:19:00Z">
        <w:r w:rsidRPr="001A53D0" w:rsidDel="0019153F">
          <w:rPr>
            <w:rFonts w:ascii="Calibri" w:hAnsi="Calibri"/>
          </w:rPr>
          <w:delText xml:space="preserve">(EER) </w:delText>
        </w:r>
      </w:del>
      <w:r w:rsidRPr="001A53D0">
        <w:rPr>
          <w:rFonts w:ascii="Calibri" w:hAnsi="Calibri"/>
        </w:rPr>
        <w:t xml:space="preserve">of the </w:t>
      </w:r>
      <w:r w:rsidRPr="001A53D0">
        <w:rPr>
          <w:rFonts w:ascii="Calibri" w:hAnsi="Calibri"/>
          <w:i/>
        </w:rPr>
        <w:t>installed</w:t>
      </w:r>
      <w:r w:rsidRPr="001A53D0">
        <w:rPr>
          <w:rFonts w:ascii="Calibri" w:hAnsi="Calibri"/>
        </w:rPr>
        <w:t xml:space="preserve"> equipment. This value is verified against the minimum value shown in Section </w:t>
      </w:r>
      <w:del w:id="23" w:author="jmiller20181126" w:date="2018-11-28T17:19:00Z">
        <w:r w:rsidRPr="001A53D0" w:rsidDel="0019153F">
          <w:rPr>
            <w:rFonts w:ascii="Calibri" w:hAnsi="Calibri"/>
          </w:rPr>
          <w:delText>C</w:delText>
        </w:r>
      </w:del>
      <w:ins w:id="24" w:author="jmiller20181126" w:date="2018-11-28T17:19:00Z">
        <w:r w:rsidR="0019153F">
          <w:rPr>
            <w:rFonts w:ascii="Calibri" w:hAnsi="Calibri"/>
          </w:rPr>
          <w:t>B</w:t>
        </w:r>
      </w:ins>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49D092FC"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w:t>
      </w:r>
      <w:del w:id="25" w:author="jmiller20181126" w:date="2018-11-28T17:21:00Z">
        <w:r w:rsidRPr="001A53D0" w:rsidDel="00FB5BBD">
          <w:rPr>
            <w:rFonts w:ascii="Calibri" w:hAnsi="Calibri"/>
          </w:rPr>
          <w:delText xml:space="preserve">rated </w:delText>
        </w:r>
      </w:del>
      <w:r w:rsidRPr="001A53D0">
        <w:rPr>
          <w:rFonts w:ascii="Calibri" w:hAnsi="Calibri"/>
        </w:rPr>
        <w:t xml:space="preserve">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ins w:id="26" w:author="jmiller20181126" w:date="2018-11-28T17:21:00Z">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ins>
    </w:p>
    <w:p w14:paraId="26FCBCA1" w14:textId="6261CE88"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 xml:space="preserve">Condenser </w:t>
      </w:r>
      <w:del w:id="27" w:author="jmiller20181126" w:date="2018-11-28T17:21:00Z">
        <w:r w:rsidRPr="001A53D0" w:rsidDel="00FB5BBD">
          <w:rPr>
            <w:rFonts w:ascii="Calibri" w:hAnsi="Calibri"/>
          </w:rPr>
          <w:delText xml:space="preserve">Rated </w:delText>
        </w:r>
      </w:del>
      <w:r w:rsidRPr="001A53D0">
        <w:rPr>
          <w:rFonts w:ascii="Calibri" w:hAnsi="Calibri"/>
        </w:rPr>
        <w:t>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ins w:id="28" w:author="jmiller20181126" w:date="2018-11-28T17:22:00Z"/>
          <w:rFonts w:ascii="Calibri" w:hAnsi="Calibri"/>
        </w:rPr>
      </w:pPr>
      <w:ins w:id="29" w:author="jmiller20181126" w:date="2018-11-28T17:22:00Z">
        <w:r w:rsidRPr="00FB5BBD">
          <w:rPr>
            <w:rFonts w:ascii="Calibri" w:hAnsi="Calibri"/>
          </w:rPr>
          <w:t>Enter a brief name or description of the indoor unit area served. Examples: Master Bedroom, Dining Room, Living Room, etc..</w:t>
        </w:r>
      </w:ins>
    </w:p>
    <w:p w14:paraId="19511096" w14:textId="77777777" w:rsidR="00FB5BBD" w:rsidRPr="00FB5BBD" w:rsidRDefault="00FB5BBD" w:rsidP="00FB5BBD">
      <w:pPr>
        <w:pStyle w:val="ListParagraph"/>
        <w:numPr>
          <w:ilvl w:val="0"/>
          <w:numId w:val="11"/>
        </w:numPr>
        <w:rPr>
          <w:ins w:id="30" w:author="jmiller20181126" w:date="2018-11-28T17:22:00Z"/>
          <w:rFonts w:ascii="Calibri" w:hAnsi="Calibri"/>
        </w:rPr>
      </w:pPr>
      <w:ins w:id="31" w:author="jmiller20181126" w:date="2018-11-28T17:22:00Z">
        <w:r w:rsidRPr="00FB5BBD">
          <w:rPr>
            <w:rFonts w:ascii="Calibri" w:hAnsi="Calibri"/>
          </w:rPr>
          <w:t>Enter the type of indoor unit or air handling unit installed by selecting one of the choices from the list.</w:t>
        </w:r>
      </w:ins>
    </w:p>
    <w:p w14:paraId="55F612CC" w14:textId="77777777" w:rsidR="00FB5BBD" w:rsidRPr="00FB5BBD" w:rsidRDefault="00FB5BBD" w:rsidP="00FB5BBD">
      <w:pPr>
        <w:pStyle w:val="ListParagraph"/>
        <w:numPr>
          <w:ilvl w:val="0"/>
          <w:numId w:val="11"/>
        </w:numPr>
        <w:rPr>
          <w:ins w:id="32" w:author="jmiller20181126" w:date="2018-11-28T17:22:00Z"/>
          <w:rFonts w:ascii="Calibri" w:hAnsi="Calibri"/>
        </w:rPr>
      </w:pPr>
      <w:ins w:id="33" w:author="jmiller20181126" w:date="2018-11-28T17:22:00Z">
        <w:r w:rsidRPr="00FB5BBD">
          <w:rPr>
            <w:rFonts w:ascii="Calibri" w:hAnsi="Calibri"/>
          </w:rPr>
          <w:t>Enter the description of the ducts system on this indoor unit.  The possible choices are Ductless; Ducted &gt;10ft length, Ducted ≤10ft length.</w:t>
        </w:r>
      </w:ins>
    </w:p>
    <w:p w14:paraId="5C3C00D0" w14:textId="77777777" w:rsidR="00FB5BBD" w:rsidRPr="00FB5BBD" w:rsidRDefault="00FB5BBD" w:rsidP="00FB5BBD">
      <w:pPr>
        <w:pStyle w:val="ListParagraph"/>
        <w:numPr>
          <w:ilvl w:val="0"/>
          <w:numId w:val="11"/>
        </w:numPr>
        <w:rPr>
          <w:ins w:id="34" w:author="jmiller20181126" w:date="2018-11-28T17:22:00Z"/>
          <w:rFonts w:ascii="Calibri" w:hAnsi="Calibri"/>
        </w:rPr>
      </w:pPr>
      <w:ins w:id="35" w:author="jmiller20181126" w:date="2018-11-28T17:22:00Z">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7777777" w:rsidR="00EE0FBA" w:rsidRPr="001A53D0" w:rsidRDefault="00EE0FBA"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076BD185"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del w:id="36" w:author="jmiller20181126" w:date="2018-11-28T17:24:00Z">
        <w:r w:rsidRPr="001A53D0" w:rsidDel="00FB5BBD">
          <w:rPr>
            <w:rFonts w:ascii="Calibri" w:hAnsi="Calibri"/>
          </w:rPr>
          <w:delText xml:space="preserve">rated </w:delText>
        </w:r>
      </w:del>
      <w:r w:rsidRPr="001A53D0">
        <w:rPr>
          <w:rFonts w:ascii="Calibri" w:hAnsi="Calibri"/>
        </w:rPr>
        <w:t xml:space="preserve">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171EBBA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 xml:space="preserve">Condenser </w:t>
      </w:r>
      <w:del w:id="37" w:author="jmiller20181126" w:date="2018-11-28T17:24:00Z">
        <w:r w:rsidRPr="001A53D0" w:rsidDel="0017283B">
          <w:rPr>
            <w:rFonts w:ascii="Calibri" w:hAnsi="Calibri"/>
          </w:rPr>
          <w:delText xml:space="preserve">Rated </w:delText>
        </w:r>
      </w:del>
      <w:r w:rsidRPr="001A53D0">
        <w:rPr>
          <w:rFonts w:ascii="Calibri" w:hAnsi="Calibri"/>
        </w:rPr>
        <w:t>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ins w:id="38" w:author="jmiller20181126" w:date="2018-11-28T17:26:00Z"/>
          <w:rFonts w:ascii="Calibri" w:hAnsi="Calibri"/>
        </w:rPr>
      </w:pPr>
      <w:ins w:id="39" w:author="jmiller20181126" w:date="2018-11-28T17:26:00Z">
        <w:r w:rsidRPr="0017283B">
          <w:rPr>
            <w:rFonts w:ascii="Calibri" w:hAnsi="Calibri"/>
          </w:rPr>
          <w:t>This field is filled out automatically. It is referenced from the same row and column in the previous sections.</w:t>
        </w:r>
      </w:ins>
    </w:p>
    <w:p w14:paraId="26FCBCC2" w14:textId="5F5C002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del w:id="40" w:author="jmiller20181126" w:date="2018-11-28T17:27:00Z">
        <w:r w:rsidRPr="001A53D0" w:rsidDel="0017283B">
          <w:rPr>
            <w:rFonts w:ascii="Calibri" w:hAnsi="Calibri"/>
          </w:rPr>
          <w:delText>D</w:delText>
        </w:r>
      </w:del>
      <w:ins w:id="41" w:author="jmiller20181126" w:date="2018-11-28T17:27:00Z">
        <w:r w:rsidR="0017283B">
          <w:rPr>
            <w:rFonts w:ascii="Calibri" w:hAnsi="Calibri"/>
          </w:rPr>
          <w:t>C</w:t>
        </w:r>
      </w:ins>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73DA56B0"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del w:id="42" w:author="jmiller20181126" w:date="2018-11-28T17:27:00Z">
        <w:r w:rsidRPr="001A53D0" w:rsidDel="0017283B">
          <w:rPr>
            <w:rFonts w:ascii="Calibri" w:hAnsi="Calibri"/>
          </w:rPr>
          <w:delText>D</w:delText>
        </w:r>
      </w:del>
      <w:ins w:id="43" w:author="jmiller20181126" w:date="2018-11-28T17:27:00Z">
        <w:r w:rsidR="0017283B">
          <w:rPr>
            <w:rFonts w:ascii="Calibri" w:hAnsi="Calibri"/>
          </w:rPr>
          <w:t>C</w:t>
        </w:r>
      </w:ins>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1161955B"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del w:id="44" w:author="jmiller20181126" w:date="2018-11-28T17:28:00Z">
        <w:r w:rsidRPr="001A53D0" w:rsidDel="0017283B">
          <w:rPr>
            <w:rFonts w:ascii="Calibri" w:hAnsi="Calibri"/>
          </w:rPr>
          <w:delText xml:space="preserve">is </w:delText>
        </w:r>
      </w:del>
      <w:ins w:id="45" w:author="jmiller20181126" w:date="2018-11-28T17:28:00Z">
        <w:r w:rsidR="0017283B">
          <w:rPr>
            <w:rFonts w:ascii="Calibri" w:hAnsi="Calibri"/>
          </w:rPr>
          <w:t>may be qualified for</w:t>
        </w:r>
        <w:r w:rsidR="0017283B" w:rsidRPr="001A53D0">
          <w:rPr>
            <w:rFonts w:ascii="Calibri" w:hAnsi="Calibri"/>
          </w:rPr>
          <w:t xml:space="preserve"> </w:t>
        </w:r>
      </w:ins>
      <w:r w:rsidRPr="001A53D0">
        <w:rPr>
          <w:rFonts w:ascii="Calibri" w:hAnsi="Calibri"/>
        </w:rPr>
        <w:t>exempt</w:t>
      </w:r>
      <w:ins w:id="46" w:author="jmiller20181126" w:date="2018-11-28T17:28:00Z">
        <w:r w:rsidR="0017283B">
          <w:rPr>
            <w:rFonts w:ascii="Calibri" w:hAnsi="Calibri"/>
          </w:rPr>
          <w:t>ions</w:t>
        </w:r>
      </w:ins>
      <w:r w:rsidRPr="001A53D0">
        <w:rPr>
          <w:rFonts w:ascii="Calibri" w:hAnsi="Calibri"/>
        </w:rPr>
        <w:t xml:space="preserve"> from the minimum R-value requirement if all of the ducts are located entirely within conditioned space.</w:t>
      </w:r>
      <w:ins w:id="47" w:author="jmiller20181126" w:date="2018-11-28T17:29:00Z">
        <w:r w:rsidR="0017283B" w:rsidRPr="0017283B">
          <w:t xml:space="preserve"> </w:t>
        </w:r>
        <w:r w:rsidR="0017283B" w:rsidRPr="0017283B">
          <w:rPr>
            <w:rFonts w:ascii="Calibri" w:hAnsi="Calibri"/>
          </w:rPr>
          <w:t xml:space="preserve">There are also exemptions for ducts located in interior wall cavities, and for ducts located entirely in conditoned space. </w:t>
        </w:r>
      </w:ins>
      <w:r w:rsidRPr="001A53D0">
        <w:rPr>
          <w:rFonts w:ascii="Calibri" w:hAnsi="Calibri"/>
        </w:rPr>
        <w:t xml:space="preserve"> </w:t>
      </w:r>
      <w:del w:id="48" w:author="jmiller20181126" w:date="2018-11-28T17:29:00Z">
        <w:r w:rsidRPr="001A53D0" w:rsidDel="0017283B">
          <w:rPr>
            <w:rFonts w:ascii="Calibri" w:hAnsi="Calibri"/>
          </w:rPr>
          <w:delText xml:space="preserve">If indicated as such in the previous columns, the </w:delText>
        </w:r>
      </w:del>
      <w:ins w:id="49" w:author="jmiller20181126" w:date="2018-11-28T17:29:00Z">
        <w:r w:rsidR="0017283B">
          <w:rPr>
            <w:rFonts w:ascii="Calibri" w:hAnsi="Calibri"/>
          </w:rPr>
          <w:t xml:space="preserve">The </w:t>
        </w:r>
      </w:ins>
      <w:r w:rsidRPr="001A53D0">
        <w:rPr>
          <w:rFonts w:ascii="Calibri" w:hAnsi="Calibri"/>
        </w:rPr>
        <w:t xml:space="preserve">user may select </w:t>
      </w:r>
      <w:ins w:id="50" w:author="jmiller20181126" w:date="2018-11-28T17:29:00Z">
        <w:r w:rsidR="0017283B" w:rsidRPr="0017283B">
          <w:rPr>
            <w:rFonts w:ascii="Calibri" w:hAnsi="Calibri"/>
          </w:rPr>
          <w:t xml:space="preserve">from available choices </w:t>
        </w:r>
      </w:ins>
      <w:del w:id="51" w:author="jmiller20181126" w:date="2018-11-28T17:29:00Z">
        <w:r w:rsidRPr="001A53D0" w:rsidDel="0017283B">
          <w:rPr>
            <w:rFonts w:ascii="Calibri" w:hAnsi="Calibri"/>
          </w:rPr>
          <w:delText xml:space="preserve">“yes” </w:delText>
        </w:r>
      </w:del>
      <w:r w:rsidRPr="001A53D0">
        <w:rPr>
          <w:rFonts w:ascii="Calibri" w:hAnsi="Calibri"/>
        </w:rPr>
        <w:t xml:space="preserve">to indicate the exemption. Note: Selecting </w:t>
      </w:r>
      <w:ins w:id="52" w:author="jmiller20181126" w:date="2018-11-28T17:30:00Z">
        <w:r w:rsidR="0017283B" w:rsidRPr="0017283B">
          <w:rPr>
            <w:rFonts w:ascii="Calibri" w:hAnsi="Calibri"/>
          </w:rPr>
          <w:t xml:space="preserve">Ducts ≥R4.2 entirely in conditioned space will </w:t>
        </w:r>
      </w:ins>
      <w:del w:id="53" w:author="jmiller20181126" w:date="2018-11-28T17:30:00Z">
        <w:r w:rsidRPr="001A53D0" w:rsidDel="0017283B">
          <w:rPr>
            <w:rFonts w:ascii="Calibri" w:hAnsi="Calibri"/>
          </w:rPr>
          <w:delText xml:space="preserve">“yes” may </w:delText>
        </w:r>
      </w:del>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8" w14:textId="5297D0FB" w:rsidR="004E0DB2" w:rsidRPr="001A53D0" w:rsidDel="0017283B" w:rsidRDefault="00EE0FBA" w:rsidP="00E26E0F">
      <w:pPr>
        <w:pStyle w:val="ListParagraph"/>
        <w:numPr>
          <w:ilvl w:val="0"/>
          <w:numId w:val="14"/>
        </w:numPr>
        <w:rPr>
          <w:del w:id="54" w:author="jmiller20181126" w:date="2018-11-28T17:31:00Z"/>
          <w:rFonts w:ascii="Calibri" w:hAnsi="Calibri"/>
        </w:rPr>
      </w:pPr>
      <w:del w:id="55" w:author="jmiller20181126" w:date="2018-11-28T17:31:00Z">
        <w:r w:rsidRPr="001A53D0" w:rsidDel="0017283B">
          <w:rPr>
            <w:rFonts w:ascii="Calibri" w:hAnsi="Calibri"/>
          </w:rPr>
          <w:delText xml:space="preserve">This field is filled out automatically. It appears in Section B, and is referenced from the Certificate of Compliance (CF1R), which must be completed prior to this document.  This value may be overwritten in this document but valid discrepancies with the CF1R are </w:delText>
        </w:r>
        <w:r w:rsidR="00B4247F" w:rsidDel="0017283B">
          <w:rPr>
            <w:rFonts w:ascii="Calibri" w:hAnsi="Calibri"/>
          </w:rPr>
          <w:delText>uncommon</w:delText>
        </w:r>
        <w:r w:rsidRPr="001A53D0" w:rsidDel="0017283B">
          <w:rPr>
            <w:rFonts w:ascii="Calibri" w:hAnsi="Calibri"/>
          </w:rPr>
          <w:delText>. Overwriting the default value will automatically flag this entry and subject it to additional scrutiny by QA and enforcement personnel.</w:delText>
        </w:r>
      </w:del>
    </w:p>
    <w:p w14:paraId="26FCBCC9" w14:textId="682E3069" w:rsidR="004E0DB2" w:rsidRDefault="00EE0FBA" w:rsidP="00E26E0F">
      <w:pPr>
        <w:pStyle w:val="ListParagraph"/>
        <w:numPr>
          <w:ilvl w:val="0"/>
          <w:numId w:val="14"/>
        </w:numPr>
        <w:rPr>
          <w:rFonts w:ascii="Calibri" w:hAnsi="Calibri"/>
        </w:rPr>
      </w:pPr>
      <w:r w:rsidRPr="001A53D0">
        <w:rPr>
          <w:rFonts w:ascii="Calibri" w:hAnsi="Calibri"/>
        </w:rPr>
        <w:t xml:space="preserve">Specify the number of air filter devices installed in this </w:t>
      </w:r>
      <w:del w:id="56" w:author="jmiller20181126" w:date="2018-11-28T17:32:00Z">
        <w:r w:rsidRPr="001A53D0" w:rsidDel="0017283B">
          <w:rPr>
            <w:rFonts w:ascii="Calibri" w:hAnsi="Calibri"/>
          </w:rPr>
          <w:delText>space conditioning system</w:delText>
        </w:r>
      </w:del>
      <w:ins w:id="57" w:author="jmiller20181126" w:date="2018-11-28T17:32:00Z">
        <w:r w:rsidR="0017283B">
          <w:rPr>
            <w:rFonts w:ascii="Calibri" w:hAnsi="Calibri"/>
          </w:rPr>
          <w:t>indoor unit's duct system</w:t>
        </w:r>
      </w:ins>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2F944704" w:rsidR="002F0741" w:rsidRPr="001A53D0" w:rsidRDefault="002F0741" w:rsidP="0017283B">
      <w:pPr>
        <w:pStyle w:val="ListParagraph"/>
        <w:numPr>
          <w:ilvl w:val="0"/>
          <w:numId w:val="14"/>
        </w:numPr>
        <w:rPr>
          <w:rFonts w:ascii="Calibri" w:hAnsi="Calibri"/>
        </w:rPr>
      </w:pPr>
      <w:r>
        <w:rPr>
          <w:rFonts w:ascii="Calibri" w:hAnsi="Calibri"/>
        </w:rPr>
        <w:t>If the system is of a type that can use one of the Reference Residential Appendix RA3.3 protocols for testing the airflow rate, then enter yes. Otherwise enter no.</w:t>
      </w:r>
      <w:ins w:id="58" w:author="jmiller20181126" w:date="2018-11-28T17:32:00Z">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ins>
    </w:p>
    <w:p w14:paraId="26FCBCCA" w14:textId="77777777" w:rsidR="00EE0FBA" w:rsidRPr="001A53D0" w:rsidRDefault="00EE0FBA"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ins w:id="59" w:author="jmiller20181126" w:date="2018-11-28T17:34:00Z"/>
          <w:rFonts w:ascii="Calibri" w:hAnsi="Calibri"/>
        </w:rPr>
      </w:pPr>
      <w:ins w:id="60" w:author="jmiller20181126" w:date="2018-11-28T17:34:00Z">
        <w:r>
          <w:rPr>
            <w:rFonts w:ascii="Calibri" w:hAnsi="Calibri"/>
          </w:rPr>
          <w:t>T</w:t>
        </w:r>
        <w:r w:rsidRPr="0017283B">
          <w:rPr>
            <w:rFonts w:ascii="Calibri" w:hAnsi="Calibri"/>
          </w:rPr>
          <w:t>his field is filled out automatically. It is referenced from the same row and column in the previous sections</w:t>
        </w:r>
      </w:ins>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425E2BD1" w:rsidR="004E0DB2" w:rsidRPr="001A53D0" w:rsidRDefault="00EE0FBA" w:rsidP="00E33254">
      <w:pPr>
        <w:pStyle w:val="ListParagraph"/>
        <w:ind w:left="360"/>
        <w:rPr>
          <w:rFonts w:ascii="Calibri" w:hAnsi="Calibri"/>
        </w:rPr>
      </w:pPr>
      <w:del w:id="61" w:author="jmiller20181126" w:date="2018-11-28T17:35:00Z">
        <w:r w:rsidRPr="001A53D0" w:rsidDel="00C5702D">
          <w:rPr>
            <w:rFonts w:ascii="Calibri" w:hAnsi="Calibri"/>
          </w:rPr>
          <w:delText>Enter a descriptive name of each air filter device so that it may be identified in the home. Examples: master suite, main hallway, at furnace, entry wall, etc.</w:delText>
        </w:r>
      </w:del>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ins w:id="62" w:author="jmiller20181126" w:date="2018-11-28T17:36:00Z"/>
          <w:rFonts w:ascii="Calibri" w:hAnsi="Calibri"/>
        </w:rPr>
      </w:pPr>
      <w:ins w:id="63" w:author="jmiller20181126" w:date="2018-11-28T17:36:00Z">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ins>
    </w:p>
    <w:p w14:paraId="4EB5EA42" w14:textId="77777777" w:rsidR="00C5702D" w:rsidRPr="00C5702D" w:rsidRDefault="00C5702D" w:rsidP="00C5702D">
      <w:pPr>
        <w:pStyle w:val="ListParagraph"/>
        <w:numPr>
          <w:ilvl w:val="0"/>
          <w:numId w:val="15"/>
        </w:numPr>
        <w:rPr>
          <w:ins w:id="64" w:author="jmiller20181126" w:date="2018-11-28T17:36:00Z"/>
          <w:rFonts w:ascii="Calibri" w:hAnsi="Calibri"/>
        </w:rPr>
      </w:pPr>
      <w:ins w:id="65" w:author="jmiller20181126" w:date="2018-11-28T17:36:00Z">
        <w:r w:rsidRPr="00C5702D">
          <w:rPr>
            <w:rFonts w:ascii="Calibri" w:hAnsi="Calibri"/>
          </w:rPr>
          <w:t>Enter the nominal length of the filter.  for example, if the filter is 20" x 30", enter 30.</w:t>
        </w:r>
      </w:ins>
    </w:p>
    <w:p w14:paraId="33E8B298" w14:textId="77777777" w:rsidR="00C5702D" w:rsidRPr="00C5702D" w:rsidRDefault="00C5702D" w:rsidP="00C5702D">
      <w:pPr>
        <w:pStyle w:val="ListParagraph"/>
        <w:numPr>
          <w:ilvl w:val="0"/>
          <w:numId w:val="15"/>
        </w:numPr>
        <w:rPr>
          <w:ins w:id="66" w:author="jmiller20181126" w:date="2018-11-28T17:36:00Z"/>
          <w:rFonts w:ascii="Calibri" w:hAnsi="Calibri"/>
        </w:rPr>
      </w:pPr>
      <w:ins w:id="67" w:author="jmiller20181126" w:date="2018-11-28T17:36:00Z">
        <w:r w:rsidRPr="00C5702D">
          <w:rPr>
            <w:rFonts w:ascii="Calibri" w:hAnsi="Calibri"/>
          </w:rPr>
          <w:t>Enter the nominal width of the filter, for example, if the filter is a 20" x 30", enter 20.</w:t>
        </w:r>
      </w:ins>
    </w:p>
    <w:p w14:paraId="01182D77" w14:textId="77777777" w:rsidR="00C5702D" w:rsidRPr="00C5702D" w:rsidRDefault="00C5702D" w:rsidP="00C5702D">
      <w:pPr>
        <w:pStyle w:val="ListParagraph"/>
        <w:numPr>
          <w:ilvl w:val="0"/>
          <w:numId w:val="15"/>
        </w:numPr>
        <w:rPr>
          <w:ins w:id="68" w:author="jmiller20181126" w:date="2018-11-28T17:36:00Z"/>
          <w:rFonts w:ascii="Calibri" w:hAnsi="Calibri"/>
        </w:rPr>
      </w:pPr>
      <w:ins w:id="69" w:author="jmiller20181126" w:date="2018-11-28T17:36:00Z">
        <w:r w:rsidRPr="00C5702D">
          <w:rPr>
            <w:rFonts w:ascii="Calibri" w:hAnsi="Calibri"/>
          </w:rPr>
          <w:t>This field is calculated automatically based on your entries in 8 and 9.</w:t>
        </w:r>
      </w:ins>
    </w:p>
    <w:p w14:paraId="1794E335" w14:textId="77777777" w:rsidR="00C5702D" w:rsidRPr="00C5702D" w:rsidRDefault="00C5702D" w:rsidP="00C5702D">
      <w:pPr>
        <w:pStyle w:val="ListParagraph"/>
        <w:numPr>
          <w:ilvl w:val="0"/>
          <w:numId w:val="15"/>
        </w:numPr>
        <w:rPr>
          <w:ins w:id="70" w:author="jmiller20181126" w:date="2018-11-28T17:36:00Z"/>
          <w:rFonts w:ascii="Calibri" w:hAnsi="Calibri"/>
        </w:rPr>
      </w:pPr>
      <w:ins w:id="71" w:author="jmiller20181126" w:date="2018-11-28T17:36:00Z">
        <w:r w:rsidRPr="00C5702D">
          <w:rPr>
            <w:rFonts w:ascii="Calibri" w:hAnsi="Calibri"/>
          </w:rPr>
          <w:t>This value is calculated automatically for 1-inch depth filters.  2-inch depth or greater filters may use a value determined by the system designer.</w:t>
        </w:r>
      </w:ins>
    </w:p>
    <w:p w14:paraId="45DD2BD7" w14:textId="77777777" w:rsidR="00C5702D" w:rsidRPr="00C5702D" w:rsidRDefault="00C5702D" w:rsidP="00C5702D">
      <w:pPr>
        <w:pStyle w:val="ListParagraph"/>
        <w:numPr>
          <w:ilvl w:val="0"/>
          <w:numId w:val="15"/>
        </w:numPr>
        <w:rPr>
          <w:ins w:id="72" w:author="jmiller20181126" w:date="2018-11-28T17:36:00Z"/>
          <w:rFonts w:ascii="Calibri" w:hAnsi="Calibri"/>
        </w:rPr>
      </w:pPr>
      <w:ins w:id="73" w:author="jmiller20181126" w:date="2018-11-28T17:36:00Z">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ins>
    </w:p>
    <w:p w14:paraId="26FCBCD2" w14:textId="0AFFBD83"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ins w:id="74" w:author="jmiller20181126" w:date="2018-11-28T17:39:00Z">
        <w:r w:rsidR="00C5702D" w:rsidRPr="00C5702D">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w:t>
        </w:r>
      </w:ins>
      <w:del w:id="75" w:author="jmiller20181126" w:date="2018-11-28T17:38:00Z">
        <w:r w:rsidRPr="001A53D0" w:rsidDel="00C5702D">
          <w:rPr>
            <w:rFonts w:ascii="Calibri" w:hAnsi="Calibri"/>
          </w:rPr>
          <w:delText xml:space="preserve">provided by the filter device manufacturer. </w:delText>
        </w:r>
      </w:del>
      <w:del w:id="76" w:author="jmiller20181126" w:date="2018-11-28T17:40:00Z">
        <w:r w:rsidRPr="001A53D0" w:rsidDel="00C5702D">
          <w:rPr>
            <w:rFonts w:ascii="Calibri" w:hAnsi="Calibri"/>
          </w:rPr>
          <w:delText>This should be consistent with the duct design calculations</w:delText>
        </w:r>
      </w:del>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ins w:id="77" w:author="jmiller20181126" w:date="2018-11-28T17:40:00Z">
        <w:r w:rsidR="00C5702D">
          <w:rPr>
            <w:rFonts w:ascii="Calibri" w:hAnsi="Calibri"/>
            <w:b/>
          </w:rPr>
          <w:t xml:space="preserve"> for duct systems</w:t>
        </w:r>
      </w:ins>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3" w14:textId="79BAF97F" w:rsidR="004E0DB2" w:rsidRPr="001A53D0" w:rsidDel="00C5702D" w:rsidRDefault="00EE0FBA" w:rsidP="00E26E0F">
      <w:pPr>
        <w:pStyle w:val="ListParagraph"/>
        <w:numPr>
          <w:ilvl w:val="0"/>
          <w:numId w:val="16"/>
        </w:numPr>
        <w:rPr>
          <w:del w:id="78" w:author="jmiller20181126" w:date="2018-11-28T17:41:00Z"/>
          <w:rFonts w:ascii="Calibri" w:hAnsi="Calibri"/>
        </w:rPr>
      </w:pPr>
      <w:del w:id="79" w:author="jmiller20181126" w:date="2018-11-28T17:41:00Z">
        <w:r w:rsidRPr="001A53D0" w:rsidDel="00C5702D">
          <w:rPr>
            <w:rFonts w:ascii="Calibri" w:hAnsi="Calibri"/>
          </w:rPr>
          <w:delText>This field is filled out automatically. It is calculated based on data from the CF1R and from previous sections in this document.</w:delText>
        </w:r>
      </w:del>
    </w:p>
    <w:p w14:paraId="26FCBCE4" w14:textId="24288D65" w:rsidR="00EE0FBA" w:rsidRDefault="00EE0FBA" w:rsidP="00EE0FBA">
      <w:pPr>
        <w:rPr>
          <w:ins w:id="80" w:author="jmiller20181126" w:date="2018-11-28T17:41:00Z"/>
          <w:rFonts w:ascii="Calibri" w:hAnsi="Calibri"/>
        </w:rPr>
      </w:pPr>
    </w:p>
    <w:p w14:paraId="7EDCA5C6" w14:textId="32A253AD" w:rsidR="00C5702D" w:rsidRDefault="00C5702D" w:rsidP="00C5702D">
      <w:pPr>
        <w:rPr>
          <w:ins w:id="81" w:author="jmiller20181126" w:date="2018-11-28T17:41:00Z"/>
          <w:rFonts w:ascii="Calibri" w:hAnsi="Calibri"/>
          <w:b/>
        </w:rPr>
      </w:pPr>
      <w:ins w:id="82" w:author="jmiller20181126" w:date="2018-11-28T17:41:00Z">
        <w:r>
          <w:rPr>
            <w:rFonts w:ascii="Calibri" w:hAnsi="Calibri"/>
            <w:b/>
          </w:rPr>
          <w:t xml:space="preserve">Section M.  </w:t>
        </w:r>
        <w:r w:rsidRPr="00B14151">
          <w:rPr>
            <w:rFonts w:ascii="Calibri" w:hAnsi="Calibri"/>
            <w:b/>
          </w:rPr>
          <w:t>HERS Verification Requirements for Space Conditioning Equipment</w:t>
        </w:r>
      </w:ins>
    </w:p>
    <w:p w14:paraId="71D098B5" w14:textId="77777777" w:rsidR="00C5702D" w:rsidRPr="00B14151" w:rsidRDefault="00C5702D" w:rsidP="00C5702D">
      <w:pPr>
        <w:pStyle w:val="ListParagraph"/>
        <w:numPr>
          <w:ilvl w:val="0"/>
          <w:numId w:val="33"/>
        </w:numPr>
        <w:rPr>
          <w:ins w:id="83" w:author="jmiller20181126" w:date="2018-11-28T17:41:00Z"/>
          <w:rFonts w:ascii="Calibri" w:hAnsi="Calibri"/>
        </w:rPr>
      </w:pPr>
      <w:ins w:id="84" w:author="jmiller20181126" w:date="2018-11-28T17:41:00Z">
        <w:r w:rsidRPr="00B14151">
          <w:rPr>
            <w:rFonts w:ascii="Calibri" w:hAnsi="Calibri"/>
          </w:rPr>
          <w:t>This field is filled out automatically. It is referenced from the same row and column in the previous sections.</w:t>
        </w:r>
      </w:ins>
    </w:p>
    <w:p w14:paraId="6A7F5AA7" w14:textId="77777777" w:rsidR="00C5702D" w:rsidRPr="00B14151" w:rsidRDefault="00C5702D" w:rsidP="00C5702D">
      <w:pPr>
        <w:pStyle w:val="ListParagraph"/>
        <w:numPr>
          <w:ilvl w:val="0"/>
          <w:numId w:val="33"/>
        </w:numPr>
        <w:rPr>
          <w:ins w:id="85" w:author="jmiller20181126" w:date="2018-11-28T17:41:00Z"/>
          <w:rFonts w:ascii="Calibri" w:hAnsi="Calibri"/>
        </w:rPr>
      </w:pPr>
      <w:ins w:id="86" w:author="jmiller20181126" w:date="2018-11-28T17:41:00Z">
        <w:r w:rsidRPr="00B14151">
          <w:rPr>
            <w:rFonts w:ascii="Calibri" w:hAnsi="Calibri"/>
          </w:rPr>
          <w:t>This field is filled out automatically. It is referenced from the same row and column in the previous sections</w:t>
        </w:r>
      </w:ins>
    </w:p>
    <w:p w14:paraId="42C52DAA" w14:textId="53223563" w:rsidR="00C5702D" w:rsidRPr="00E33254" w:rsidRDefault="00C5702D" w:rsidP="00E33254">
      <w:pPr>
        <w:pStyle w:val="ListParagraph"/>
        <w:numPr>
          <w:ilvl w:val="0"/>
          <w:numId w:val="33"/>
        </w:numPr>
        <w:rPr>
          <w:ins w:id="87" w:author="jmiller20181126" w:date="2018-11-28T17:41:00Z"/>
          <w:rFonts w:ascii="Calibri" w:hAnsi="Calibri"/>
        </w:rPr>
      </w:pPr>
      <w:ins w:id="88" w:author="jmiller20181126" w:date="2018-11-28T17:41:00Z">
        <w:r w:rsidRPr="007F0777">
          <w:rPr>
            <w:rFonts w:ascii="Calibri" w:hAnsi="Calibri"/>
          </w:rPr>
          <w:t>This field is filled out automatically. It is calculated based on data from the CF1R and from previous sections in this document.</w:t>
        </w:r>
      </w:ins>
    </w:p>
    <w:p w14:paraId="0B0719F3" w14:textId="77777777" w:rsidR="00C5702D" w:rsidRPr="001A53D0" w:rsidRDefault="00C5702D" w:rsidP="00EE0FBA">
      <w:pPr>
        <w:rPr>
          <w:rFonts w:ascii="Calibri" w:hAnsi="Calibri"/>
        </w:rPr>
      </w:pPr>
    </w:p>
    <w:p w14:paraId="26FCBCE5" w14:textId="53E90AFC" w:rsidR="00EE0FBA" w:rsidRPr="001A53D0" w:rsidRDefault="00EE0FBA" w:rsidP="00EE0FBA">
      <w:pPr>
        <w:rPr>
          <w:rFonts w:ascii="Calibri" w:hAnsi="Calibri"/>
          <w:b/>
        </w:rPr>
      </w:pPr>
      <w:r w:rsidRPr="001A53D0">
        <w:rPr>
          <w:rFonts w:ascii="Calibri" w:hAnsi="Calibri"/>
          <w:b/>
        </w:rPr>
        <w:t xml:space="preserve">Section </w:t>
      </w:r>
      <w:del w:id="89" w:author="jmiller20181126" w:date="2018-11-28T17:42:00Z">
        <w:r w:rsidRPr="001A53D0" w:rsidDel="00C5702D">
          <w:rPr>
            <w:rFonts w:ascii="Calibri" w:hAnsi="Calibri"/>
            <w:b/>
          </w:rPr>
          <w:delText>M</w:delText>
        </w:r>
      </w:del>
      <w:ins w:id="90" w:author="jmiller20181126" w:date="2018-11-28T17:42:00Z">
        <w:r w:rsidR="00C5702D">
          <w:rPr>
            <w:rFonts w:ascii="Calibri" w:hAnsi="Calibri"/>
            <w:b/>
          </w:rPr>
          <w:t>N</w:t>
        </w:r>
      </w:ins>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4"/>
          <w:headerReference w:type="default" r:id="rId15"/>
          <w:footerReference w:type="default" r:id="rId16"/>
          <w:headerReference w:type="first" r:id="rId17"/>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xxxxx;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elseif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elseif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elseif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*n/a equipment changeout,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ins w:id="95" w:author="jmiller20181126" w:date="2018-11-27T09:26:00Z">
              <w:r w:rsidR="00B717B1" w:rsidRPr="00C06492">
                <w:rPr>
                  <w:rFonts w:ascii="Calibri" w:hAnsi="Calibri"/>
                  <w:sz w:val="18"/>
                  <w:szCs w:val="18"/>
                </w:rPr>
                <w:t xml:space="preserve"> constrained to be greater than or equal to the default value from the CF1R-PRF</w:t>
              </w:r>
            </w:ins>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if1 CertComplianceType=performance,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elseif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ins w:id="96" w:author="jmiller20181126" w:date="2018-11-27T15:28:00Z"/>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ins w:id="97" w:author="jmiller20181126" w:date="2018-11-27T15:28:00Z"/>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31D738CD" w:rsidR="00196676" w:rsidRPr="00FB4BFD" w:rsidRDefault="00196676" w:rsidP="000C1C1A">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ins w:id="98" w:author="jmiller20181126" w:date="2018-11-28T15:08:00Z">
              <w:r w:rsidR="00332AD1">
                <w:rPr>
                  <w:rFonts w:ascii="Calibri" w:hAnsi="Calibri"/>
                  <w:sz w:val="18"/>
                  <w:szCs w:val="18"/>
                </w:rPr>
                <w:t xml:space="preserve">note: </w:t>
              </w:r>
            </w:ins>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ins w:id="99" w:author="jmiller20181126" w:date="2018-11-27T11:12:00Z">
              <w:r w:rsidR="000C1C1A" w:rsidRPr="00C65B84">
                <w:rPr>
                  <w:rFonts w:ascii="Calibri" w:hAnsi="Calibri"/>
                  <w:sz w:val="18"/>
                  <w:szCs w:val="18"/>
                  <w:highlight w:val="yellow"/>
                </w:rPr>
                <w:t>K</w:t>
              </w:r>
            </w:ins>
            <w:del w:id="100" w:author="jmiller20181126" w:date="2018-11-27T11:12:00Z">
              <w:r w:rsidR="006E63C9" w:rsidDel="000C1C1A">
                <w:rPr>
                  <w:rFonts w:ascii="Calibri" w:hAnsi="Calibri"/>
                  <w:sz w:val="18"/>
                  <w:szCs w:val="18"/>
                </w:rPr>
                <w:delText>J</w:delText>
              </w:r>
            </w:del>
            <w:r w:rsidR="006E63C9">
              <w:rPr>
                <w:rFonts w:ascii="Calibri" w:hAnsi="Calibri"/>
                <w:sz w:val="18"/>
                <w:szCs w:val="18"/>
              </w:rPr>
              <w:t xml:space="preserve"> on CF1R-NCB-01, Multifamily dwellings use Section </w:t>
            </w:r>
            <w:del w:id="101" w:author="jmiller20181126" w:date="2018-11-27T11:12:00Z">
              <w:r w:rsidR="006E63C9" w:rsidDel="000C1C1A">
                <w:rPr>
                  <w:rFonts w:ascii="Calibri" w:hAnsi="Calibri"/>
                  <w:sz w:val="18"/>
                  <w:szCs w:val="18"/>
                </w:rPr>
                <w:delText>M</w:delText>
              </w:r>
              <w:r w:rsidR="00C359E1" w:rsidDel="000C1C1A">
                <w:rPr>
                  <w:rFonts w:ascii="Calibri" w:hAnsi="Calibri"/>
                  <w:sz w:val="18"/>
                  <w:szCs w:val="18"/>
                </w:rPr>
                <w:delText xml:space="preserve"> </w:delText>
              </w:r>
            </w:del>
            <w:ins w:id="102" w:author="jmiller20181126" w:date="2018-11-27T11:12:00Z">
              <w:r w:rsidR="000C1C1A">
                <w:rPr>
                  <w:rFonts w:ascii="Calibri" w:hAnsi="Calibri"/>
                  <w:sz w:val="18"/>
                  <w:szCs w:val="18"/>
                </w:rPr>
                <w:t xml:space="preserve">N </w:t>
              </w:r>
            </w:ins>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del w:id="103" w:author="jmiller20181126" w:date="2018-11-27T11:13:00Z">
              <w:r w:rsidR="006E63C9" w:rsidDel="000C1C1A">
                <w:rPr>
                  <w:rFonts w:ascii="Calibri" w:hAnsi="Calibri"/>
                  <w:sz w:val="18"/>
                  <w:szCs w:val="18"/>
                </w:rPr>
                <w:delText>J</w:delText>
              </w:r>
              <w:r w:rsidR="00C359E1" w:rsidDel="000C1C1A">
                <w:rPr>
                  <w:rFonts w:ascii="Calibri" w:hAnsi="Calibri"/>
                  <w:sz w:val="18"/>
                  <w:szCs w:val="18"/>
                </w:rPr>
                <w:delText xml:space="preserve"> </w:delText>
              </w:r>
            </w:del>
            <w:ins w:id="104" w:author="jmiller20181126" w:date="2018-11-27T11:13:00Z">
              <w:r w:rsidR="000C1C1A" w:rsidRPr="00C65B84">
                <w:rPr>
                  <w:rFonts w:ascii="Calibri" w:hAnsi="Calibri"/>
                  <w:sz w:val="18"/>
                  <w:szCs w:val="18"/>
                  <w:highlight w:val="yellow"/>
                </w:rPr>
                <w:t>K</w:t>
              </w:r>
              <w:r w:rsidR="000C1C1A">
                <w:rPr>
                  <w:rFonts w:ascii="Calibri" w:hAnsi="Calibri"/>
                  <w:sz w:val="18"/>
                  <w:szCs w:val="18"/>
                </w:rPr>
                <w:t xml:space="preserve"> </w:t>
              </w:r>
            </w:ins>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741206E5"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del w:id="105" w:author="jmiller20181126" w:date="2018-11-27T13:59:00Z">
              <w:r w:rsidR="006E63C9" w:rsidRPr="007A24B1" w:rsidDel="00265841">
                <w:rPr>
                  <w:rFonts w:ascii="Calibri" w:hAnsi="Calibri"/>
                  <w:sz w:val="10"/>
                  <w:szCs w:val="10"/>
                </w:rPr>
                <w:delText>Identification or</w:delText>
              </w:r>
              <w:r w:rsidR="006E63C9" w:rsidRPr="00295655" w:rsidDel="00265841">
                <w:rPr>
                  <w:rFonts w:ascii="Calibri" w:hAnsi="Calibri"/>
                  <w:sz w:val="18"/>
                  <w:szCs w:val="18"/>
                </w:rPr>
                <w:delText xml:space="preserve"> </w:delText>
              </w:r>
            </w:del>
            <w:ins w:id="106" w:author="jmiller20181126" w:date="2018-11-27T13:59:00Z">
              <w:r w:rsidR="00265841">
                <w:rPr>
                  <w:rFonts w:ascii="Calibri" w:hAnsi="Calibri"/>
                  <w:sz w:val="18"/>
                  <w:szCs w:val="18"/>
                </w:rPr>
                <w:t>ID/</w:t>
              </w:r>
            </w:ins>
            <w:r w:rsidR="006E63C9" w:rsidRPr="00295655">
              <w:rPr>
                <w:rFonts w:ascii="Calibri" w:hAnsi="Calibri"/>
                <w:sz w:val="18"/>
                <w:szCs w:val="18"/>
              </w:rPr>
              <w:t>Name</w:t>
            </w:r>
            <w:ins w:id="107" w:author="jmiller20181126" w:date="2018-11-27T14:00:00Z">
              <w:r w:rsidR="00265841">
                <w:rPr>
                  <w:rFonts w:ascii="Calibri" w:hAnsi="Calibri"/>
                  <w:sz w:val="18"/>
                  <w:szCs w:val="18"/>
                </w:rPr>
                <w:t xml:space="preserve"> from CF1R</w:t>
              </w:r>
            </w:ins>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64B968EA" w:rsidR="006E63C9" w:rsidRPr="00295655" w:rsidRDefault="006E63C9" w:rsidP="00196676">
            <w:pPr>
              <w:keepNext/>
              <w:jc w:val="center"/>
              <w:rPr>
                <w:rFonts w:ascii="Calibri" w:hAnsi="Calibri"/>
                <w:sz w:val="18"/>
                <w:szCs w:val="18"/>
              </w:rPr>
            </w:pPr>
            <w:del w:id="108" w:author="jmiller20181126" w:date="2018-11-27T10:53:00Z">
              <w:r w:rsidRPr="00A325A1" w:rsidDel="00AC63FE">
                <w:rPr>
                  <w:rFonts w:ascii="Calibri" w:hAnsi="Calibri"/>
                  <w:sz w:val="10"/>
                  <w:szCs w:val="10"/>
                </w:rPr>
                <w:delText>SEER</w:delText>
              </w:r>
            </w:del>
            <w:ins w:id="109" w:author="jmiller20181126" w:date="2018-11-27T10:53:00Z">
              <w:r w:rsidR="00AC63FE">
                <w:rPr>
                  <w:rFonts w:ascii="Calibri" w:hAnsi="Calibri"/>
                  <w:sz w:val="18"/>
                  <w:szCs w:val="18"/>
                </w:rPr>
                <w:t>Type</w:t>
              </w:r>
            </w:ins>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05B24E97" w:rsidR="006E63C9" w:rsidRPr="00295655" w:rsidRDefault="005C5012" w:rsidP="00196676">
            <w:pPr>
              <w:keepNext/>
              <w:jc w:val="center"/>
              <w:rPr>
                <w:rFonts w:ascii="Calibri" w:hAnsi="Calibri"/>
                <w:sz w:val="18"/>
                <w:szCs w:val="18"/>
              </w:rPr>
            </w:pPr>
            <w:ins w:id="110" w:author="jmiller20181126" w:date="2018-11-27T14:49:00Z">
              <w:r>
                <w:rPr>
                  <w:rFonts w:ascii="Calibri" w:hAnsi="Calibri"/>
                  <w:sz w:val="18"/>
                  <w:szCs w:val="18"/>
                </w:rPr>
                <w:t>Value</w:t>
              </w:r>
            </w:ins>
            <w:del w:id="111" w:author="jmiller20181126" w:date="2018-11-27T10:54:00Z">
              <w:r w:rsidR="006E63C9" w:rsidRPr="00A325A1" w:rsidDel="00AC63FE">
                <w:rPr>
                  <w:rFonts w:ascii="Calibri" w:hAnsi="Calibri"/>
                  <w:sz w:val="10"/>
                  <w:szCs w:val="10"/>
                </w:rPr>
                <w:delText>EER</w:delText>
              </w:r>
            </w:del>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C359E1">
        <w:trPr>
          <w:cantSplit/>
          <w:trHeight w:val="359"/>
        </w:trPr>
        <w:tc>
          <w:tcPr>
            <w:tcW w:w="1216" w:type="dxa"/>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Pr>
          <w:p w14:paraId="0E8A78C9" w14:textId="77777777" w:rsidR="000C1C1A" w:rsidRDefault="00C56114" w:rsidP="00196676">
            <w:pPr>
              <w:keepNext/>
              <w:rPr>
                <w:ins w:id="112" w:author="jmiller20181126" w:date="2018-11-27T11:20:00Z"/>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ins w:id="113" w:author="jmiller20181126" w:date="2018-11-27T11:20:00Z">
              <w:r w:rsidR="000C1C1A">
                <w:rPr>
                  <w:rFonts w:ascii="Calibri" w:hAnsi="Calibri"/>
                  <w:sz w:val="12"/>
                  <w:szCs w:val="12"/>
                </w:rPr>
                <w:t>one of the following:</w:t>
              </w:r>
            </w:ins>
          </w:p>
          <w:p w14:paraId="4942330E" w14:textId="444E6521" w:rsidR="000C1C1A" w:rsidRDefault="000C1C1A" w:rsidP="00196676">
            <w:pPr>
              <w:keepNext/>
              <w:rPr>
                <w:ins w:id="114" w:author="jmiller20181126" w:date="2018-11-27T11:18:00Z"/>
                <w:rFonts w:ascii="Calibri" w:hAnsi="Calibri"/>
                <w:sz w:val="12"/>
                <w:szCs w:val="12"/>
              </w:rPr>
            </w:pPr>
            <w:ins w:id="115" w:author="jmiller20181126" w:date="2018-11-27T11:18:00Z">
              <w:r>
                <w:rPr>
                  <w:rFonts w:ascii="Calibri" w:hAnsi="Calibri"/>
                  <w:sz w:val="12"/>
                  <w:szCs w:val="12"/>
                </w:rPr>
                <w:t>*</w:t>
              </w:r>
            </w:ins>
            <w:r w:rsidR="00025A0F" w:rsidRPr="0064406C">
              <w:rPr>
                <w:rFonts w:ascii="Calibri" w:hAnsi="Calibri"/>
                <w:sz w:val="12"/>
                <w:szCs w:val="12"/>
              </w:rPr>
              <w:t xml:space="preserve">hydronic, </w:t>
            </w:r>
          </w:p>
          <w:p w14:paraId="3BF78387" w14:textId="77777777" w:rsidR="000C1C1A" w:rsidRDefault="000C1C1A" w:rsidP="00196676">
            <w:pPr>
              <w:keepNext/>
              <w:rPr>
                <w:ins w:id="116" w:author="jmiller20181126" w:date="2018-11-27T11:18:00Z"/>
                <w:rFonts w:ascii="Calibri" w:hAnsi="Calibri"/>
                <w:sz w:val="12"/>
                <w:szCs w:val="12"/>
              </w:rPr>
            </w:pPr>
            <w:ins w:id="117" w:author="jmiller20181126" w:date="2018-11-27T11:18:00Z">
              <w:r>
                <w:rPr>
                  <w:rFonts w:ascii="Calibri" w:hAnsi="Calibri"/>
                  <w:sz w:val="12"/>
                  <w:szCs w:val="12"/>
                </w:rPr>
                <w:t>*</w:t>
              </w:r>
            </w:ins>
            <w:r w:rsidR="00025A0F" w:rsidRPr="0064406C">
              <w:rPr>
                <w:rFonts w:ascii="Calibri" w:hAnsi="Calibri"/>
                <w:sz w:val="12"/>
                <w:szCs w:val="12"/>
              </w:rPr>
              <w:t xml:space="preserve">hydronic + forced air, </w:t>
            </w:r>
          </w:p>
          <w:p w14:paraId="4DEFADBE" w14:textId="77777777" w:rsidR="000C1C1A" w:rsidRDefault="000C1C1A" w:rsidP="00196676">
            <w:pPr>
              <w:keepNext/>
              <w:rPr>
                <w:ins w:id="118" w:author="jmiller20181126" w:date="2018-11-27T11:18:00Z"/>
                <w:rFonts w:ascii="Calibri" w:hAnsi="Calibri"/>
                <w:sz w:val="12"/>
                <w:szCs w:val="12"/>
              </w:rPr>
            </w:pPr>
            <w:ins w:id="119" w:author="jmiller20181126" w:date="2018-11-27T11:18:00Z">
              <w:r>
                <w:rPr>
                  <w:rFonts w:ascii="Calibri" w:hAnsi="Calibri"/>
                  <w:sz w:val="12"/>
                  <w:szCs w:val="12"/>
                </w:rPr>
                <w:t>*</w:t>
              </w:r>
            </w:ins>
            <w:r w:rsidR="00025A0F" w:rsidRPr="0064406C">
              <w:rPr>
                <w:rFonts w:ascii="Calibri" w:hAnsi="Calibri"/>
                <w:sz w:val="12"/>
                <w:szCs w:val="12"/>
              </w:rPr>
              <w:t xml:space="preserve">combined hydronic, </w:t>
            </w:r>
          </w:p>
          <w:p w14:paraId="25B0FB30" w14:textId="2164E051" w:rsidR="000C1C1A" w:rsidRDefault="000C1C1A" w:rsidP="00196676">
            <w:pPr>
              <w:keepNext/>
              <w:rPr>
                <w:ins w:id="120" w:author="jmiller20181126" w:date="2018-11-27T11:18:00Z"/>
                <w:rFonts w:ascii="Calibri" w:hAnsi="Calibri"/>
                <w:sz w:val="12"/>
                <w:szCs w:val="12"/>
              </w:rPr>
            </w:pPr>
            <w:ins w:id="121" w:author="jmiller20181126" w:date="2018-11-27T11:18:00Z">
              <w:r>
                <w:rPr>
                  <w:rFonts w:ascii="Calibri" w:hAnsi="Calibri"/>
                  <w:sz w:val="12"/>
                  <w:szCs w:val="12"/>
                </w:rPr>
                <w:t>*</w:t>
              </w:r>
            </w:ins>
            <w:r w:rsidR="00025A0F" w:rsidRPr="0064406C">
              <w:rPr>
                <w:rFonts w:ascii="Calibri" w:hAnsi="Calibri"/>
                <w:sz w:val="12"/>
                <w:szCs w:val="12"/>
              </w:rPr>
              <w:t xml:space="preserve">combined </w:t>
            </w:r>
            <w:ins w:id="122" w:author="jmiller20181126" w:date="2018-11-27T11:20:00Z">
              <w:r>
                <w:rPr>
                  <w:rFonts w:ascii="Calibri" w:hAnsi="Calibri"/>
                  <w:sz w:val="12"/>
                  <w:szCs w:val="12"/>
                </w:rPr>
                <w:t>*</w:t>
              </w:r>
            </w:ins>
            <w:r w:rsidR="00025A0F" w:rsidRPr="0064406C">
              <w:rPr>
                <w:rFonts w:ascii="Calibri" w:hAnsi="Calibri"/>
                <w:sz w:val="12"/>
                <w:szCs w:val="12"/>
              </w:rPr>
              <w:t xml:space="preserve">hydronic + forced air, </w:t>
            </w:r>
          </w:p>
          <w:p w14:paraId="24FE18F9" w14:textId="3C085EF9" w:rsidR="000C1C1A" w:rsidRDefault="000C1C1A" w:rsidP="00196676">
            <w:pPr>
              <w:keepNext/>
              <w:rPr>
                <w:ins w:id="123" w:author="jmiller20181126" w:date="2018-11-27T11:19:00Z"/>
                <w:rFonts w:ascii="Calibri" w:hAnsi="Calibri"/>
                <w:sz w:val="12"/>
                <w:szCs w:val="12"/>
              </w:rPr>
            </w:pPr>
            <w:ins w:id="124" w:author="jmiller20181126" w:date="2018-11-27T11:20:00Z">
              <w:r>
                <w:rPr>
                  <w:rFonts w:ascii="Calibri" w:hAnsi="Calibri"/>
                  <w:sz w:val="12"/>
                  <w:szCs w:val="12"/>
                </w:rPr>
                <w:t>*</w:t>
              </w:r>
            </w:ins>
            <w:r w:rsidR="00025A0F" w:rsidRPr="0064406C">
              <w:rPr>
                <w:rFonts w:ascii="Calibri" w:hAnsi="Calibri"/>
                <w:sz w:val="12"/>
                <w:szCs w:val="12"/>
              </w:rPr>
              <w:t>hydronic HP</w:t>
            </w:r>
            <w:del w:id="125" w:author="jmiller20181126" w:date="2018-11-27T11:20:00Z">
              <w:r w:rsidR="00025A0F" w:rsidRPr="0064406C" w:rsidDel="000C1C1A">
                <w:rPr>
                  <w:rFonts w:ascii="Calibri" w:hAnsi="Calibri"/>
                  <w:sz w:val="12"/>
                  <w:szCs w:val="12"/>
                </w:rPr>
                <w:delText xml:space="preserve"> or </w:delText>
              </w:r>
            </w:del>
          </w:p>
          <w:p w14:paraId="4F957455" w14:textId="570E166D" w:rsidR="000C1C1A" w:rsidRDefault="000C1C1A" w:rsidP="00196676">
            <w:pPr>
              <w:keepNext/>
              <w:rPr>
                <w:ins w:id="126" w:author="jmiller20181126" w:date="2018-11-27T11:19:00Z"/>
                <w:rFonts w:ascii="Calibri" w:hAnsi="Calibri"/>
                <w:sz w:val="12"/>
                <w:szCs w:val="12"/>
              </w:rPr>
            </w:pPr>
            <w:ins w:id="127" w:author="jmiller20181126" w:date="2018-11-27T11:20:00Z">
              <w:r>
                <w:rPr>
                  <w:rFonts w:ascii="Calibri" w:hAnsi="Calibri"/>
                  <w:sz w:val="12"/>
                  <w:szCs w:val="12"/>
                </w:rPr>
                <w:t>*</w:t>
              </w:r>
            </w:ins>
            <w:r w:rsidR="00025A0F" w:rsidRPr="0064406C">
              <w:rPr>
                <w:rFonts w:ascii="Calibri" w:hAnsi="Calibri"/>
                <w:sz w:val="12"/>
                <w:szCs w:val="12"/>
              </w:rPr>
              <w:t xml:space="preserve">hydronic HP + forced air, </w:t>
            </w:r>
          </w:p>
          <w:p w14:paraId="79B5F0F0" w14:textId="131A06BC" w:rsidR="000C1C1A" w:rsidRDefault="00025A0F" w:rsidP="00196676">
            <w:pPr>
              <w:keepNext/>
              <w:rPr>
                <w:ins w:id="128" w:author="jmiller20181126" w:date="2018-11-27T11:19:00Z"/>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del w:id="129" w:author="jmiller20181126" w:date="2018-11-27T11:21:00Z">
              <w:r w:rsidRPr="0064406C" w:rsidDel="00560CBD">
                <w:rPr>
                  <w:rFonts w:ascii="Calibri" w:hAnsi="Calibri"/>
                  <w:sz w:val="12"/>
                  <w:szCs w:val="12"/>
                </w:rPr>
                <w:delText xml:space="preserve">report </w:delText>
              </w:r>
            </w:del>
            <w:ins w:id="130" w:author="jmiller20181126" w:date="2018-11-27T11:21:00Z">
              <w:r w:rsidR="00560CBD">
                <w:rPr>
                  <w:rFonts w:ascii="Calibri" w:hAnsi="Calibri"/>
                  <w:sz w:val="12"/>
                  <w:szCs w:val="12"/>
                </w:rPr>
                <w:t>value =</w:t>
              </w:r>
              <w:r w:rsidR="00560CBD" w:rsidRPr="0064406C">
                <w:rPr>
                  <w:rFonts w:ascii="Calibri" w:hAnsi="Calibri"/>
                  <w:sz w:val="12"/>
                  <w:szCs w:val="12"/>
                </w:rPr>
                <w:t xml:space="preserve"> </w:t>
              </w:r>
            </w:ins>
            <w:r w:rsidRPr="0064406C">
              <w:rPr>
                <w:rFonts w:ascii="Calibri" w:hAnsi="Calibri"/>
                <w:sz w:val="12"/>
                <w:szCs w:val="12"/>
              </w:rPr>
              <w:t xml:space="preserve">NA; </w:t>
            </w:r>
          </w:p>
          <w:p w14:paraId="3818C8F0" w14:textId="77777777" w:rsidR="000C1C1A" w:rsidRDefault="000C1C1A" w:rsidP="00196676">
            <w:pPr>
              <w:keepNext/>
              <w:rPr>
                <w:ins w:id="131" w:author="jmiller20181126" w:date="2018-11-27T11:19:00Z"/>
                <w:rFonts w:ascii="Calibri" w:hAnsi="Calibri"/>
                <w:sz w:val="12"/>
                <w:szCs w:val="12"/>
              </w:rPr>
            </w:pPr>
          </w:p>
          <w:p w14:paraId="26FCBD4F" w14:textId="714F6171"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w:t>
            </w:r>
            <w:del w:id="132" w:author="jmiller20181126" w:date="2018-11-27T11:21:00Z">
              <w:r w:rsidR="00C56114" w:rsidRPr="0064406C" w:rsidDel="00560CBD">
                <w:rPr>
                  <w:rFonts w:ascii="Calibri" w:hAnsi="Calibri"/>
                  <w:sz w:val="12"/>
                  <w:szCs w:val="12"/>
                </w:rPr>
                <w:delText>ed</w:delText>
              </w:r>
            </w:del>
            <w:r w:rsidR="00C56114" w:rsidRPr="0064406C">
              <w:rPr>
                <w:rFonts w:ascii="Calibri" w:hAnsi="Calibri"/>
                <w:sz w:val="12"/>
                <w:szCs w:val="12"/>
              </w:rPr>
              <w:t xml:space="preserve"> text referenced from CF1R for this system name&gt;&gt;</w:t>
            </w:r>
          </w:p>
        </w:tc>
        <w:tc>
          <w:tcPr>
            <w:tcW w:w="1122" w:type="dxa"/>
          </w:tcPr>
          <w:p w14:paraId="52FAA9F8" w14:textId="598D2F25" w:rsidR="00560CBD" w:rsidRDefault="00C56114" w:rsidP="00196676">
            <w:pPr>
              <w:keepNext/>
              <w:rPr>
                <w:ins w:id="133" w:author="jmiller20181126" w:date="2018-11-27T11:25:00Z"/>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ins w:id="134" w:author="jmiller20181126" w:date="2018-11-27T11:23:00Z">
              <w:r w:rsidR="00560CBD">
                <w:rPr>
                  <w:rFonts w:ascii="Calibri" w:hAnsi="Calibri"/>
                  <w:sz w:val="12"/>
                  <w:szCs w:val="12"/>
                </w:rPr>
                <w:t>one of the following</w:t>
              </w:r>
            </w:ins>
            <w:ins w:id="135" w:author="jmiller20181126" w:date="2018-11-27T11:25:00Z">
              <w:r w:rsidR="00560CBD">
                <w:rPr>
                  <w:rFonts w:ascii="Calibri" w:hAnsi="Calibri"/>
                  <w:sz w:val="12"/>
                  <w:szCs w:val="12"/>
                </w:rPr>
                <w:t>:</w:t>
              </w:r>
            </w:ins>
          </w:p>
          <w:p w14:paraId="0B9A9BF0" w14:textId="77777777" w:rsidR="00560CBD" w:rsidRDefault="00560CBD" w:rsidP="00196676">
            <w:pPr>
              <w:keepNext/>
              <w:rPr>
                <w:ins w:id="136" w:author="jmiller20181126" w:date="2018-11-27T11:25:00Z"/>
                <w:rFonts w:ascii="Calibri" w:hAnsi="Calibri"/>
                <w:sz w:val="12"/>
                <w:szCs w:val="12"/>
              </w:rPr>
            </w:pPr>
            <w:ins w:id="137" w:author="jmiller20181126" w:date="2018-11-27T11:25:00Z">
              <w:r>
                <w:rPr>
                  <w:rFonts w:ascii="Calibri" w:hAnsi="Calibri"/>
                  <w:sz w:val="12"/>
                  <w:szCs w:val="12"/>
                </w:rPr>
                <w:t>*</w:t>
              </w:r>
            </w:ins>
            <w:r w:rsidR="00025A0F" w:rsidRPr="0064406C">
              <w:rPr>
                <w:rFonts w:ascii="Calibri" w:hAnsi="Calibri"/>
                <w:sz w:val="12"/>
                <w:szCs w:val="12"/>
              </w:rPr>
              <w:t xml:space="preserve">hydronic, </w:t>
            </w:r>
          </w:p>
          <w:p w14:paraId="32D4CB2C" w14:textId="1EC1FC24" w:rsidR="00560CBD" w:rsidRDefault="00560CBD" w:rsidP="00196676">
            <w:pPr>
              <w:keepNext/>
              <w:rPr>
                <w:ins w:id="138" w:author="jmiller20181126" w:date="2018-11-27T11:25:00Z"/>
                <w:rFonts w:ascii="Calibri" w:hAnsi="Calibri"/>
                <w:sz w:val="12"/>
                <w:szCs w:val="12"/>
              </w:rPr>
            </w:pPr>
            <w:ins w:id="139" w:author="jmiller20181126" w:date="2018-11-27T11:26:00Z">
              <w:r>
                <w:rPr>
                  <w:rFonts w:ascii="Calibri" w:hAnsi="Calibri"/>
                  <w:sz w:val="12"/>
                  <w:szCs w:val="12"/>
                </w:rPr>
                <w:t>*</w:t>
              </w:r>
            </w:ins>
            <w:r w:rsidR="00025A0F" w:rsidRPr="0064406C">
              <w:rPr>
                <w:rFonts w:ascii="Calibri" w:hAnsi="Calibri"/>
                <w:sz w:val="12"/>
                <w:szCs w:val="12"/>
              </w:rPr>
              <w:t xml:space="preserve">hydronic + forced air, </w:t>
            </w:r>
          </w:p>
          <w:p w14:paraId="71BEB2D1" w14:textId="593FA68C" w:rsidR="00560CBD" w:rsidRDefault="00560CBD" w:rsidP="00196676">
            <w:pPr>
              <w:keepNext/>
              <w:rPr>
                <w:ins w:id="140" w:author="jmiller20181126" w:date="2018-11-27T11:25:00Z"/>
                <w:rFonts w:ascii="Calibri" w:hAnsi="Calibri"/>
                <w:sz w:val="12"/>
                <w:szCs w:val="12"/>
              </w:rPr>
            </w:pPr>
            <w:ins w:id="141" w:author="jmiller20181126" w:date="2018-11-27T11:26:00Z">
              <w:r>
                <w:rPr>
                  <w:rFonts w:ascii="Calibri" w:hAnsi="Calibri"/>
                  <w:sz w:val="12"/>
                  <w:szCs w:val="12"/>
                </w:rPr>
                <w:t>*</w:t>
              </w:r>
            </w:ins>
            <w:r w:rsidR="00025A0F" w:rsidRPr="0064406C">
              <w:rPr>
                <w:rFonts w:ascii="Calibri" w:hAnsi="Calibri"/>
                <w:sz w:val="12"/>
                <w:szCs w:val="12"/>
              </w:rPr>
              <w:t xml:space="preserve">combined hydronic, </w:t>
            </w:r>
          </w:p>
          <w:p w14:paraId="72E1AD13" w14:textId="2D016848" w:rsidR="00560CBD" w:rsidRDefault="00560CBD" w:rsidP="00196676">
            <w:pPr>
              <w:keepNext/>
              <w:rPr>
                <w:ins w:id="142" w:author="jmiller20181126" w:date="2018-11-27T11:25:00Z"/>
                <w:rFonts w:ascii="Calibri" w:hAnsi="Calibri"/>
                <w:sz w:val="12"/>
                <w:szCs w:val="12"/>
              </w:rPr>
            </w:pPr>
            <w:ins w:id="143" w:author="jmiller20181126" w:date="2018-11-27T11:26:00Z">
              <w:r>
                <w:rPr>
                  <w:rFonts w:ascii="Calibri" w:hAnsi="Calibri"/>
                  <w:sz w:val="12"/>
                  <w:szCs w:val="12"/>
                </w:rPr>
                <w:t>*</w:t>
              </w:r>
            </w:ins>
            <w:r w:rsidR="00025A0F" w:rsidRPr="0064406C">
              <w:rPr>
                <w:rFonts w:ascii="Calibri" w:hAnsi="Calibri"/>
                <w:sz w:val="12"/>
                <w:szCs w:val="12"/>
              </w:rPr>
              <w:t xml:space="preserve">combined hydronic + forced air, </w:t>
            </w:r>
          </w:p>
          <w:p w14:paraId="3BC7A86A" w14:textId="35180A35" w:rsidR="00560CBD" w:rsidRDefault="00560CBD" w:rsidP="00196676">
            <w:pPr>
              <w:keepNext/>
              <w:rPr>
                <w:ins w:id="144" w:author="jmiller20181126" w:date="2018-11-27T11:25:00Z"/>
                <w:rFonts w:ascii="Calibri" w:hAnsi="Calibri"/>
                <w:sz w:val="12"/>
                <w:szCs w:val="12"/>
              </w:rPr>
            </w:pPr>
            <w:ins w:id="145" w:author="jmiller20181126" w:date="2018-11-27T11:26:00Z">
              <w:r>
                <w:rPr>
                  <w:rFonts w:ascii="Calibri" w:hAnsi="Calibri"/>
                  <w:sz w:val="12"/>
                  <w:szCs w:val="12"/>
                </w:rPr>
                <w:t>*</w:t>
              </w:r>
            </w:ins>
            <w:r w:rsidR="00025A0F" w:rsidRPr="0064406C">
              <w:rPr>
                <w:rFonts w:ascii="Calibri" w:hAnsi="Calibri"/>
                <w:sz w:val="12"/>
                <w:szCs w:val="12"/>
              </w:rPr>
              <w:t>hydronic HP</w:t>
            </w:r>
            <w:del w:id="146" w:author="jmiller20181126" w:date="2018-11-27T11:25:00Z">
              <w:r w:rsidR="00025A0F" w:rsidRPr="0064406C" w:rsidDel="00560CBD">
                <w:rPr>
                  <w:rFonts w:ascii="Calibri" w:hAnsi="Calibri"/>
                  <w:sz w:val="12"/>
                  <w:szCs w:val="12"/>
                </w:rPr>
                <w:delText xml:space="preserve"> or </w:delText>
              </w:r>
            </w:del>
          </w:p>
          <w:p w14:paraId="55FC3CA3" w14:textId="101470F8" w:rsidR="00560CBD" w:rsidRDefault="00560CBD" w:rsidP="00196676">
            <w:pPr>
              <w:keepNext/>
              <w:rPr>
                <w:ins w:id="147" w:author="jmiller20181126" w:date="2018-11-27T11:25:00Z"/>
                <w:rFonts w:ascii="Calibri" w:hAnsi="Calibri"/>
                <w:sz w:val="12"/>
                <w:szCs w:val="12"/>
              </w:rPr>
            </w:pPr>
            <w:ins w:id="148" w:author="jmiller20181126" w:date="2018-11-27T11:26:00Z">
              <w:r>
                <w:rPr>
                  <w:rFonts w:ascii="Calibri" w:hAnsi="Calibri"/>
                  <w:sz w:val="12"/>
                  <w:szCs w:val="12"/>
                </w:rPr>
                <w:t>*</w:t>
              </w:r>
            </w:ins>
            <w:r w:rsidR="00025A0F" w:rsidRPr="0064406C">
              <w:rPr>
                <w:rFonts w:ascii="Calibri" w:hAnsi="Calibri"/>
                <w:sz w:val="12"/>
                <w:szCs w:val="12"/>
              </w:rPr>
              <w:t xml:space="preserve">hydronic HP + forced air, </w:t>
            </w:r>
          </w:p>
          <w:p w14:paraId="6BE493F7" w14:textId="77777777" w:rsidR="00560CBD" w:rsidRDefault="00025A0F" w:rsidP="00560CBD">
            <w:pPr>
              <w:keepNext/>
              <w:rPr>
                <w:ins w:id="149" w:author="jmiller20181126" w:date="2018-11-27T11:27:00Z"/>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del w:id="150" w:author="jmiller20181126" w:date="2018-11-27T11:27:00Z">
              <w:r w:rsidRPr="0064406C" w:rsidDel="00560CBD">
                <w:rPr>
                  <w:rFonts w:ascii="Calibri" w:hAnsi="Calibri"/>
                  <w:sz w:val="12"/>
                  <w:szCs w:val="12"/>
                </w:rPr>
                <w:delText xml:space="preserve">report </w:delText>
              </w:r>
            </w:del>
            <w:ins w:id="151" w:author="jmiller20181126" w:date="2018-11-27T11:27:00Z">
              <w:r w:rsidR="00560CBD">
                <w:rPr>
                  <w:rFonts w:ascii="Calibri" w:hAnsi="Calibri"/>
                  <w:sz w:val="12"/>
                  <w:szCs w:val="12"/>
                </w:rPr>
                <w:t>value =</w:t>
              </w:r>
              <w:r w:rsidR="00560CBD" w:rsidRPr="0064406C">
                <w:rPr>
                  <w:rFonts w:ascii="Calibri" w:hAnsi="Calibri"/>
                  <w:sz w:val="12"/>
                  <w:szCs w:val="12"/>
                </w:rPr>
                <w:t xml:space="preserve"> </w:t>
              </w:r>
            </w:ins>
            <w:r w:rsidRPr="0064406C">
              <w:rPr>
                <w:rFonts w:ascii="Calibri" w:hAnsi="Calibri"/>
                <w:sz w:val="12"/>
                <w:szCs w:val="12"/>
              </w:rPr>
              <w:t xml:space="preserve">NA; </w:t>
            </w:r>
          </w:p>
          <w:p w14:paraId="7D8672B4" w14:textId="77777777" w:rsidR="00560CBD" w:rsidRDefault="00560CBD" w:rsidP="00560CBD">
            <w:pPr>
              <w:keepNext/>
              <w:rPr>
                <w:ins w:id="152" w:author="jmiller20181126" w:date="2018-11-27T11:27:00Z"/>
                <w:rFonts w:ascii="Calibri" w:hAnsi="Calibri"/>
                <w:sz w:val="12"/>
                <w:szCs w:val="12"/>
              </w:rPr>
            </w:pPr>
          </w:p>
          <w:p w14:paraId="26FCBD50" w14:textId="6366B94F"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w:t>
            </w:r>
            <w:del w:id="153" w:author="jmiller20181126" w:date="2018-11-27T11:27:00Z">
              <w:r w:rsidR="00C56114" w:rsidRPr="0064406C" w:rsidDel="00560CBD">
                <w:rPr>
                  <w:rFonts w:ascii="Calibri" w:hAnsi="Calibri"/>
                  <w:sz w:val="12"/>
                  <w:szCs w:val="12"/>
                </w:rPr>
                <w:delText>ed</w:delText>
              </w:r>
            </w:del>
            <w:r w:rsidR="00C56114" w:rsidRPr="0064406C">
              <w:rPr>
                <w:rFonts w:ascii="Calibri" w:hAnsi="Calibri"/>
                <w:sz w:val="12"/>
                <w:szCs w:val="12"/>
              </w:rPr>
              <w:t xml:space="preserve"> text referenced from CF1R for this system name&gt;&gt;</w:t>
            </w:r>
          </w:p>
        </w:tc>
        <w:tc>
          <w:tcPr>
            <w:tcW w:w="1122" w:type="dxa"/>
          </w:tcPr>
          <w:p w14:paraId="26FCBD51" w14:textId="0E20C791"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54" w:author="jmiller20181126" w:date="2018-11-27T11:29: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3" w:type="dxa"/>
          </w:tcPr>
          <w:p w14:paraId="26FCBD52" w14:textId="365F07A8" w:rsidR="00C56114" w:rsidDel="00700AF8" w:rsidRDefault="00C56114" w:rsidP="00700AF8">
            <w:pPr>
              <w:keepNext/>
              <w:rPr>
                <w:del w:id="155" w:author="jmiller20181126" w:date="2018-11-27T15:02:00Z"/>
                <w:rFonts w:ascii="Calibri" w:hAnsi="Calibri"/>
                <w:sz w:val="16"/>
                <w:szCs w:val="16"/>
              </w:rPr>
            </w:pPr>
            <w:r w:rsidRPr="00B62959">
              <w:rPr>
                <w:rFonts w:ascii="Calibri" w:hAnsi="Calibri"/>
                <w:sz w:val="16"/>
                <w:szCs w:val="16"/>
              </w:rPr>
              <w:t>auto fill</w:t>
            </w:r>
            <w:del w:id="156" w:author="jmiller20181126" w:date="2018-11-27T11:29: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w:t>
            </w:r>
            <w:ins w:id="157" w:author="jmiller20181126" w:date="2018-11-27T15:02:00Z">
              <w:r w:rsidR="00700AF8">
                <w:rPr>
                  <w:rFonts w:ascii="Calibri" w:hAnsi="Calibri"/>
                  <w:sz w:val="16"/>
                  <w:szCs w:val="16"/>
                </w:rPr>
                <w:t>&gt;&gt;</w:t>
              </w:r>
            </w:ins>
            <w:del w:id="158" w:author="jmiller20181126" w:date="2018-11-27T15:02:00Z">
              <w:r w:rsidDel="00700AF8">
                <w:rPr>
                  <w:rFonts w:ascii="Calibri" w:hAnsi="Calibri"/>
                  <w:sz w:val="16"/>
                  <w:szCs w:val="16"/>
                </w:rPr>
                <w:delText xml:space="preserve"> if the data is available;</w:delText>
              </w:r>
            </w:del>
          </w:p>
          <w:p w14:paraId="26FCBD53" w14:textId="1E938490" w:rsidR="00C56114" w:rsidDel="00700AF8" w:rsidRDefault="00C56114" w:rsidP="00700AF8">
            <w:pPr>
              <w:keepNext/>
              <w:rPr>
                <w:del w:id="159" w:author="jmiller20181126" w:date="2018-11-27T15:02:00Z"/>
                <w:rFonts w:ascii="Calibri" w:hAnsi="Calibri"/>
                <w:sz w:val="16"/>
                <w:szCs w:val="16"/>
              </w:rPr>
            </w:pPr>
            <w:del w:id="160" w:author="jmiller20181126" w:date="2018-11-27T15:02:00Z">
              <w:r w:rsidDel="00700AF8">
                <w:rPr>
                  <w:rFonts w:ascii="Calibri" w:hAnsi="Calibri"/>
                  <w:sz w:val="16"/>
                  <w:szCs w:val="16"/>
                </w:rPr>
                <w:delText xml:space="preserve"> else if the system type on the CF1R does not provide this data, </w:delText>
              </w:r>
            </w:del>
          </w:p>
          <w:p w14:paraId="26FCBD54" w14:textId="1C51429C" w:rsidR="006E63C9" w:rsidRPr="00510646" w:rsidRDefault="00C56114" w:rsidP="00A325A1">
            <w:pPr>
              <w:keepNext/>
              <w:rPr>
                <w:rFonts w:ascii="Calibri" w:hAnsi="Calibri"/>
                <w:sz w:val="16"/>
                <w:szCs w:val="16"/>
              </w:rPr>
            </w:pPr>
            <w:del w:id="161" w:author="jmiller20181126" w:date="2018-11-27T15:02:00Z">
              <w:r w:rsidDel="00700AF8">
                <w:rPr>
                  <w:rFonts w:ascii="Calibri" w:hAnsi="Calibri"/>
                  <w:sz w:val="16"/>
                  <w:szCs w:val="16"/>
                </w:rPr>
                <w:delText>then result=N/A</w:delText>
              </w:r>
            </w:del>
          </w:p>
        </w:tc>
        <w:tc>
          <w:tcPr>
            <w:tcW w:w="1122" w:type="dxa"/>
          </w:tcPr>
          <w:p w14:paraId="26FCBD55" w14:textId="3945A232" w:rsidR="00C56114" w:rsidDel="00700AF8" w:rsidRDefault="00C56114" w:rsidP="00700AF8">
            <w:pPr>
              <w:keepNext/>
              <w:rPr>
                <w:del w:id="162" w:author="jmiller20181126" w:date="2018-11-27T15:02:00Z"/>
                <w:rFonts w:ascii="Calibri" w:hAnsi="Calibri"/>
                <w:sz w:val="16"/>
                <w:szCs w:val="16"/>
              </w:rPr>
            </w:pPr>
            <w:r w:rsidRPr="00B62959">
              <w:rPr>
                <w:rFonts w:ascii="Calibri" w:hAnsi="Calibri"/>
                <w:sz w:val="16"/>
                <w:szCs w:val="16"/>
              </w:rPr>
              <w:t>auto filled text referenced from CF1R for this system name</w:t>
            </w:r>
            <w:ins w:id="163" w:author="jmiller20181126" w:date="2018-11-27T15:02:00Z">
              <w:r w:rsidR="00700AF8">
                <w:rPr>
                  <w:rFonts w:ascii="Calibri" w:hAnsi="Calibri"/>
                  <w:sz w:val="16"/>
                  <w:szCs w:val="16"/>
                </w:rPr>
                <w:t>&gt;&gt;</w:t>
              </w:r>
            </w:ins>
            <w:del w:id="164" w:author="jmiller20181126" w:date="2018-11-27T15:02:00Z">
              <w:r w:rsidDel="00700AF8">
                <w:rPr>
                  <w:rFonts w:ascii="Calibri" w:hAnsi="Calibri"/>
                  <w:sz w:val="16"/>
                  <w:szCs w:val="16"/>
                </w:rPr>
                <w:delText xml:space="preserve"> if the data is available;</w:delText>
              </w:r>
            </w:del>
          </w:p>
          <w:p w14:paraId="26FCBD56" w14:textId="2FA06068" w:rsidR="00C56114" w:rsidDel="00700AF8" w:rsidRDefault="00C56114" w:rsidP="00700AF8">
            <w:pPr>
              <w:keepNext/>
              <w:rPr>
                <w:del w:id="165" w:author="jmiller20181126" w:date="2018-11-27T15:02:00Z"/>
                <w:rFonts w:ascii="Calibri" w:hAnsi="Calibri"/>
                <w:sz w:val="16"/>
                <w:szCs w:val="16"/>
              </w:rPr>
            </w:pPr>
            <w:del w:id="166" w:author="jmiller20181126" w:date="2018-11-27T15:02:00Z">
              <w:r w:rsidDel="00700AF8">
                <w:rPr>
                  <w:rFonts w:ascii="Calibri" w:hAnsi="Calibri"/>
                  <w:sz w:val="16"/>
                  <w:szCs w:val="16"/>
                </w:rPr>
                <w:delText xml:space="preserve"> else if the system type on the CF1R does not provide this data, </w:delText>
              </w:r>
            </w:del>
          </w:p>
          <w:p w14:paraId="26FCBD57" w14:textId="369F4E92" w:rsidR="006E63C9" w:rsidRPr="0061440C" w:rsidRDefault="00C56114" w:rsidP="00700AF8">
            <w:pPr>
              <w:keepNext/>
              <w:rPr>
                <w:rFonts w:ascii="Calibri" w:hAnsi="Calibri"/>
                <w:sz w:val="16"/>
                <w:szCs w:val="16"/>
              </w:rPr>
            </w:pPr>
            <w:del w:id="167" w:author="jmiller20181126" w:date="2018-11-27T15:02:00Z">
              <w:r w:rsidDel="00700AF8">
                <w:rPr>
                  <w:rFonts w:ascii="Calibri" w:hAnsi="Calibri"/>
                  <w:sz w:val="16"/>
                  <w:szCs w:val="16"/>
                </w:rPr>
                <w:delText>then result=N/A</w:delText>
              </w:r>
            </w:del>
          </w:p>
        </w:tc>
        <w:tc>
          <w:tcPr>
            <w:tcW w:w="1122" w:type="dxa"/>
          </w:tcPr>
          <w:p w14:paraId="26FCBD58" w14:textId="26FA0B55" w:rsidR="006E63C9" w:rsidRPr="00510646"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68"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2" w:type="dxa"/>
          </w:tcPr>
          <w:p w14:paraId="26FCBD59" w14:textId="453FDFFC"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69"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2" w:type="dxa"/>
          </w:tcPr>
          <w:p w14:paraId="26FCBD5A" w14:textId="37E10A30"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0"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1123" w:type="dxa"/>
          </w:tcPr>
          <w:p w14:paraId="26FCBD5B" w14:textId="7F04127C" w:rsidR="006E63C9" w:rsidRPr="00B62959"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1" w:author="jmiller20181126" w:date="2018-11-27T11:30: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c>
          <w:tcPr>
            <w:tcW w:w="2160" w:type="dxa"/>
          </w:tcPr>
          <w:p w14:paraId="26FCBD5C" w14:textId="1FC119DB" w:rsidR="006E63C9" w:rsidRPr="00B62959"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w:t>
            </w:r>
            <w:del w:id="172" w:author="jmiller20181126" w:date="2018-11-27T11:31:00Z">
              <w:r w:rsidRPr="00B62959" w:rsidDel="00560CBD">
                <w:rPr>
                  <w:rFonts w:ascii="Calibri" w:hAnsi="Calibri"/>
                  <w:sz w:val="16"/>
                  <w:szCs w:val="16"/>
                </w:rPr>
                <w:delText>ed</w:delText>
              </w:r>
            </w:del>
            <w:r w:rsidRPr="00B62959">
              <w:rPr>
                <w:rFonts w:ascii="Calibri" w:hAnsi="Calibri"/>
                <w:sz w:val="16"/>
                <w:szCs w:val="16"/>
              </w:rPr>
              <w:t xml:space="preserve">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ins w:id="173" w:author="jmiller20181126" w:date="2018-11-27T15:28:00Z"/>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FF6E1E" w:rsidRPr="00295655" w14:paraId="26FCBD6E" w14:textId="77777777" w:rsidTr="004402A8">
        <w:trPr>
          <w:cantSplit/>
        </w:trPr>
        <w:tc>
          <w:tcPr>
            <w:tcW w:w="14616"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7A24B1">
        <w:trPr>
          <w:cantSplit/>
          <w:trHeight w:val="224"/>
        </w:trPr>
        <w:tc>
          <w:tcPr>
            <w:tcW w:w="1278"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70"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70"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620"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735"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5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435"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107"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293"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329"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329"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7A24B1">
        <w:trPr>
          <w:cantSplit/>
          <w:trHeight w:val="576"/>
        </w:trPr>
        <w:tc>
          <w:tcPr>
            <w:tcW w:w="1278" w:type="dxa"/>
            <w:vAlign w:val="bottom"/>
          </w:tcPr>
          <w:p w14:paraId="5F19762A" w14:textId="77777777" w:rsidR="00265841" w:rsidRDefault="00FF6E1E" w:rsidP="00265841">
            <w:pPr>
              <w:keepNext/>
              <w:jc w:val="center"/>
              <w:rPr>
                <w:ins w:id="174" w:author="jmiller20181126" w:date="2018-11-27T14:00:00Z"/>
                <w:rFonts w:ascii="Calibri" w:hAnsi="Calibri"/>
                <w:sz w:val="10"/>
                <w:szCs w:val="10"/>
              </w:rPr>
            </w:pPr>
            <w:r w:rsidRPr="00D55CAB">
              <w:rPr>
                <w:rFonts w:ascii="Calibri" w:hAnsi="Calibri"/>
                <w:sz w:val="18"/>
                <w:szCs w:val="18"/>
              </w:rPr>
              <w:t xml:space="preserve">SC System </w:t>
            </w:r>
            <w:del w:id="175" w:author="jmiller20181126" w:date="2018-11-27T14:00:00Z">
              <w:r w:rsidRPr="00C0640A" w:rsidDel="00265841">
                <w:rPr>
                  <w:rFonts w:ascii="Calibri" w:hAnsi="Calibri"/>
                  <w:sz w:val="10"/>
                  <w:szCs w:val="10"/>
                </w:rPr>
                <w:delText>Identification or</w:delText>
              </w:r>
              <w:r w:rsidRPr="00D55CAB" w:rsidDel="00265841">
                <w:rPr>
                  <w:rFonts w:ascii="Calibri" w:hAnsi="Calibri"/>
                  <w:sz w:val="18"/>
                  <w:szCs w:val="18"/>
                </w:rPr>
                <w:delText xml:space="preserve"> </w:delText>
              </w:r>
            </w:del>
          </w:p>
          <w:p w14:paraId="26FCBD7B" w14:textId="45B11DD5" w:rsidR="00FF6E1E" w:rsidRPr="00D55CAB" w:rsidRDefault="00265841" w:rsidP="00265841">
            <w:pPr>
              <w:keepNext/>
              <w:jc w:val="center"/>
              <w:rPr>
                <w:rFonts w:ascii="Calibri" w:hAnsi="Calibri"/>
                <w:sz w:val="18"/>
                <w:szCs w:val="18"/>
              </w:rPr>
            </w:pPr>
            <w:ins w:id="176" w:author="jmiller20181126" w:date="2018-11-27T14:01:00Z">
              <w:r>
                <w:rPr>
                  <w:rFonts w:ascii="Calibri" w:hAnsi="Calibri"/>
                  <w:sz w:val="18"/>
                  <w:szCs w:val="18"/>
                </w:rPr>
                <w:t>ID/</w:t>
              </w:r>
            </w:ins>
            <w:r w:rsidR="00FF6E1E" w:rsidRPr="00D55CAB">
              <w:rPr>
                <w:rFonts w:ascii="Calibri" w:hAnsi="Calibri"/>
                <w:sz w:val="18"/>
                <w:szCs w:val="18"/>
              </w:rPr>
              <w:t>Name</w:t>
            </w:r>
            <w:ins w:id="177" w:author="jmiller20181126" w:date="2018-11-27T14:01:00Z">
              <w:r>
                <w:t xml:space="preserve"> </w:t>
              </w:r>
              <w:r w:rsidRPr="00265841">
                <w:rPr>
                  <w:rFonts w:ascii="Calibri" w:hAnsi="Calibri"/>
                  <w:sz w:val="18"/>
                  <w:szCs w:val="18"/>
                </w:rPr>
                <w:t>from CF1R</w:t>
              </w:r>
            </w:ins>
          </w:p>
        </w:tc>
        <w:tc>
          <w:tcPr>
            <w:tcW w:w="1170" w:type="dxa"/>
            <w:vAlign w:val="bottom"/>
          </w:tcPr>
          <w:p w14:paraId="26FCBD7C" w14:textId="16F74F9B"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del w:id="178" w:author="jmiller20181126" w:date="2018-11-27T12:13:00Z">
              <w:r w:rsidRPr="00D55CAB" w:rsidDel="00842AA6">
                <w:rPr>
                  <w:rFonts w:ascii="Calibri" w:hAnsi="Calibri"/>
                  <w:sz w:val="18"/>
                  <w:szCs w:val="18"/>
                </w:rPr>
                <w:delText xml:space="preserve">Location or </w:delText>
              </w:r>
            </w:del>
            <w:ins w:id="179" w:author="jmiller20181126" w:date="2018-11-27T12:14:00Z">
              <w:r w:rsidR="00842AA6">
                <w:rPr>
                  <w:rFonts w:ascii="Calibri" w:hAnsi="Calibri"/>
                  <w:sz w:val="18"/>
                  <w:szCs w:val="18"/>
                </w:rPr>
                <w:t xml:space="preserve">Description of </w:t>
              </w:r>
            </w:ins>
            <w:r w:rsidRPr="00D55CAB">
              <w:rPr>
                <w:rFonts w:ascii="Calibri" w:hAnsi="Calibri"/>
                <w:sz w:val="18"/>
                <w:szCs w:val="18"/>
              </w:rPr>
              <w:t>Area Served</w:t>
            </w:r>
          </w:p>
        </w:tc>
        <w:tc>
          <w:tcPr>
            <w:tcW w:w="1170"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620"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735"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5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435"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107"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293"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329"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329" w:type="dxa"/>
            <w:vAlign w:val="bottom"/>
          </w:tcPr>
          <w:p w14:paraId="7A9A96F5" w14:textId="53279F9D" w:rsidR="00B1360D" w:rsidRPr="00B1360D" w:rsidRDefault="00B1360D" w:rsidP="00196676">
            <w:pPr>
              <w:keepNext/>
              <w:jc w:val="center"/>
              <w:rPr>
                <w:ins w:id="180" w:author="jmiller20181126" w:date="2018-11-27T12:54:00Z"/>
                <w:rFonts w:asciiTheme="minorHAnsi" w:hAnsiTheme="minorHAnsi"/>
                <w:sz w:val="18"/>
                <w:szCs w:val="18"/>
              </w:rPr>
            </w:pPr>
            <w:ins w:id="181" w:author="jmiller20181126" w:date="2018-11-27T12:54:00Z">
              <w:r w:rsidRPr="00B1360D">
                <w:rPr>
                  <w:rFonts w:asciiTheme="minorHAnsi" w:hAnsiTheme="minorHAnsi"/>
                  <w:sz w:val="18"/>
                  <w:szCs w:val="18"/>
                </w:rPr>
                <w:t>Number of Indoor Units Connected to the System's Outdoor Unit</w:t>
              </w:r>
            </w:ins>
          </w:p>
          <w:p w14:paraId="26FCBD88" w14:textId="2D5EEC41" w:rsidR="00FF6E1E" w:rsidRPr="00847F9C" w:rsidRDefault="00873C78" w:rsidP="00196676">
            <w:pPr>
              <w:keepNext/>
              <w:jc w:val="center"/>
              <w:rPr>
                <w:rFonts w:ascii="Calibri" w:hAnsi="Calibri"/>
                <w:sz w:val="8"/>
                <w:szCs w:val="8"/>
              </w:rPr>
            </w:pPr>
            <w:del w:id="182" w:author="jmiller20181126" w:date="2018-11-27T14:29:00Z">
              <w:r w:rsidRPr="00847F9C" w:rsidDel="00456030">
                <w:rPr>
                  <w:rFonts w:asciiTheme="minorHAnsi" w:hAnsiTheme="minorHAnsi"/>
                  <w:sz w:val="8"/>
                  <w:szCs w:val="8"/>
                </w:rPr>
                <w:delText>Central  Fan Integrated (CFI) Ventilation System Status</w:delText>
              </w:r>
            </w:del>
          </w:p>
        </w:tc>
      </w:tr>
      <w:tr w:rsidR="00FF6E1E" w:rsidRPr="00295655" w14:paraId="26FCBDDB" w14:textId="77777777" w:rsidTr="007A24B1">
        <w:trPr>
          <w:cantSplit/>
          <w:trHeight w:val="395"/>
        </w:trPr>
        <w:tc>
          <w:tcPr>
            <w:tcW w:w="1278" w:type="dxa"/>
          </w:tcPr>
          <w:p w14:paraId="0859EAE2" w14:textId="3A960AE3" w:rsidR="00842AA6" w:rsidRDefault="00FF6E1E" w:rsidP="00C359E1">
            <w:pPr>
              <w:keepNext/>
              <w:rPr>
                <w:ins w:id="183" w:author="jmiller20181126" w:date="2018-11-27T12:13:00Z"/>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ins w:id="184" w:author="jmiller20181126" w:date="2018-11-27T12:13:00Z">
              <w:r w:rsidR="00842AA6">
                <w:rPr>
                  <w:rFonts w:asciiTheme="minorHAnsi" w:hAnsiTheme="minorHAnsi"/>
                  <w:sz w:val="16"/>
                  <w:szCs w:val="16"/>
                </w:rPr>
                <w:t>;</w:t>
              </w:r>
            </w:ins>
          </w:p>
          <w:p w14:paraId="1A3434AE" w14:textId="77777777" w:rsidR="00842AA6" w:rsidRDefault="00842AA6" w:rsidP="00C359E1">
            <w:pPr>
              <w:keepNext/>
              <w:rPr>
                <w:ins w:id="185" w:author="jmiller20181126" w:date="2018-11-27T12:13:00Z"/>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ins w:id="186" w:author="jmiller20181126" w:date="2018-11-27T12:13:00Z">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ins>
            <w:r w:rsidR="00FF6E1E" w:rsidRPr="00295655">
              <w:rPr>
                <w:rFonts w:asciiTheme="minorHAnsi" w:hAnsiTheme="minorHAnsi"/>
                <w:sz w:val="16"/>
                <w:szCs w:val="16"/>
              </w:rPr>
              <w:t>&gt;&gt;</w:t>
            </w:r>
          </w:p>
        </w:tc>
        <w:tc>
          <w:tcPr>
            <w:tcW w:w="1170" w:type="dxa"/>
          </w:tcPr>
          <w:p w14:paraId="2D19578B" w14:textId="77777777" w:rsidR="00842AA6" w:rsidRDefault="00FF6E1E" w:rsidP="00196676">
            <w:pPr>
              <w:keepNext/>
              <w:rPr>
                <w:ins w:id="187" w:author="jmiller20181126" w:date="2018-11-27T12:14:00Z"/>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ins w:id="188" w:author="jmiller20181126" w:date="2018-11-27T12:14:00Z"/>
                <w:rFonts w:asciiTheme="minorHAnsi" w:hAnsiTheme="minorHAnsi"/>
                <w:sz w:val="16"/>
                <w:szCs w:val="16"/>
              </w:rPr>
            </w:pPr>
          </w:p>
          <w:p w14:paraId="26FCBD8B" w14:textId="76BCE851" w:rsidR="00FF6E1E" w:rsidRPr="00295655" w:rsidRDefault="00842AA6" w:rsidP="00196676">
            <w:pPr>
              <w:keepNext/>
              <w:rPr>
                <w:rFonts w:asciiTheme="minorHAnsi" w:hAnsiTheme="minorHAnsi"/>
                <w:sz w:val="16"/>
                <w:szCs w:val="16"/>
              </w:rPr>
            </w:pPr>
            <w:ins w:id="189" w:author="jmiller20181126" w:date="2018-11-27T12:14:00Z">
              <w:r w:rsidRPr="00842AA6">
                <w:rPr>
                  <w:rFonts w:asciiTheme="minorHAnsi" w:hAnsiTheme="minorHAnsi"/>
                  <w:sz w:val="16"/>
                  <w:szCs w:val="16"/>
                </w:rPr>
                <w:t>Require each entry to be unique in this dwelling unit</w:t>
              </w:r>
            </w:ins>
            <w:r w:rsidR="00FF6E1E" w:rsidRPr="00295655">
              <w:rPr>
                <w:rFonts w:asciiTheme="minorHAnsi" w:hAnsiTheme="minorHAnsi"/>
                <w:sz w:val="16"/>
                <w:szCs w:val="16"/>
              </w:rPr>
              <w:t>&gt;&gt;</w:t>
            </w:r>
          </w:p>
        </w:tc>
        <w:tc>
          <w:tcPr>
            <w:tcW w:w="1170" w:type="dxa"/>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&lt;&lt; user input, numeric, xxxx</w:t>
            </w:r>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620" w:type="dxa"/>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*hydronic+forced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hydronic+forced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69285612" w14:textId="77777777" w:rsidR="000C6F22" w:rsidRDefault="000C6F22" w:rsidP="00196676">
            <w:pPr>
              <w:keepNext/>
              <w:rPr>
                <w:rFonts w:ascii="Calibri" w:hAnsi="Calibri"/>
                <w:sz w:val="12"/>
                <w:szCs w:val="12"/>
              </w:rPr>
            </w:pPr>
            <w:r>
              <w:rPr>
                <w:rFonts w:ascii="Calibri" w:hAnsi="Calibri"/>
                <w:sz w:val="12"/>
                <w:szCs w:val="12"/>
              </w:rPr>
              <w:t>*ductless multi-split HP;</w:t>
            </w:r>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295270EE" w14:textId="5AC334E6" w:rsidR="008B3856" w:rsidRDefault="008B3856" w:rsidP="00196676">
            <w:pPr>
              <w:keepNext/>
              <w:rPr>
                <w:rFonts w:ascii="Calibri" w:hAnsi="Calibri"/>
                <w:sz w:val="12"/>
                <w:szCs w:val="12"/>
              </w:rPr>
            </w:pPr>
            <w:r>
              <w:rPr>
                <w:rFonts w:ascii="Calibri" w:hAnsi="Calibri"/>
                <w:sz w:val="12"/>
                <w:szCs w:val="12"/>
              </w:rPr>
              <w:t>*Packaged gas furnace</w:t>
            </w:r>
          </w:p>
          <w:p w14:paraId="03B8F1FE" w14:textId="77777777" w:rsidR="000C6F22" w:rsidRPr="00CA2968" w:rsidRDefault="000C6F22" w:rsidP="00196676">
            <w:pPr>
              <w:keepNext/>
              <w:rPr>
                <w:rFonts w:ascii="Calibri" w:hAnsi="Calibri"/>
                <w:sz w:val="12"/>
                <w:szCs w:val="12"/>
              </w:rPr>
            </w:pPr>
          </w:p>
          <w:p w14:paraId="26FCBDA2"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735" w:type="dxa"/>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indirectdirect</w:t>
            </w:r>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*evaporatively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65D7671B" w14:textId="77777777" w:rsidR="000C6F22" w:rsidRDefault="000C6F22" w:rsidP="00196676">
            <w:pPr>
              <w:rPr>
                <w:rFonts w:asciiTheme="minorHAnsi" w:hAnsiTheme="minorHAnsi"/>
                <w:sz w:val="12"/>
                <w:szCs w:val="12"/>
              </w:rPr>
            </w:pPr>
            <w:r>
              <w:rPr>
                <w:rFonts w:asciiTheme="minorHAnsi" w:hAnsiTheme="minorHAnsi"/>
                <w:sz w:val="12"/>
                <w:szCs w:val="12"/>
              </w:rPr>
              <w:t>*ductless multi-split HP;</w:t>
            </w:r>
          </w:p>
          <w:p w14:paraId="4A630B9A" w14:textId="77777777" w:rsidR="000C6F22" w:rsidRDefault="000C6F22" w:rsidP="00196676">
            <w:pPr>
              <w:rPr>
                <w:rFonts w:asciiTheme="minorHAnsi" w:hAnsiTheme="minorHAnsi"/>
                <w:sz w:val="12"/>
                <w:szCs w:val="12"/>
              </w:rPr>
            </w:pPr>
            <w:r>
              <w:rPr>
                <w:rFonts w:asciiTheme="minorHAnsi" w:hAnsiTheme="minorHAnsi"/>
                <w:sz w:val="12"/>
                <w:szCs w:val="12"/>
              </w:rPr>
              <w:t>*ductless multi-split AC;</w:t>
            </w:r>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0628E0B9" w:rsidR="000C6F22" w:rsidRPr="00CA2968" w:rsidRDefault="000C6F22" w:rsidP="00196676">
            <w:pPr>
              <w:rPr>
                <w:rFonts w:asciiTheme="minorHAnsi" w:hAnsiTheme="minorHAnsi"/>
                <w:sz w:val="12"/>
                <w:szCs w:val="12"/>
              </w:rPr>
            </w:pPr>
            <w:r>
              <w:rPr>
                <w:rFonts w:asciiTheme="minorHAnsi" w:hAnsiTheme="minorHAnsi"/>
                <w:sz w:val="12"/>
                <w:szCs w:val="12"/>
              </w:rPr>
              <w:t>*ductless VRF AC;</w:t>
            </w:r>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&gt;&gt;&gt;&gt;</w:t>
            </w:r>
          </w:p>
        </w:tc>
        <w:tc>
          <w:tcPr>
            <w:tcW w:w="1150" w:type="dxa"/>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ins w:id="190" w:author="jmiller20181126" w:date="2018-11-27T12:25:00Z"/>
                <w:rFonts w:asciiTheme="minorHAnsi" w:hAnsiTheme="minorHAnsi" w:cs="Courier New"/>
                <w:sz w:val="12"/>
                <w:szCs w:val="12"/>
              </w:rPr>
            </w:pPr>
            <w:r w:rsidRPr="00CA2968">
              <w:rPr>
                <w:rFonts w:asciiTheme="minorHAnsi" w:hAnsiTheme="minorHAnsi" w:cs="Courier New"/>
                <w:b/>
                <w:sz w:val="12"/>
                <w:szCs w:val="12"/>
              </w:rPr>
              <w:t>*DuctsNone</w:t>
            </w:r>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3E3D9DCE" w:rsidR="00FF6E1E" w:rsidRPr="00314BB5" w:rsidRDefault="00847F9C" w:rsidP="00314BB5">
            <w:pPr>
              <w:pStyle w:val="PlainText"/>
              <w:rPr>
                <w:rFonts w:asciiTheme="minorHAnsi" w:hAnsiTheme="minorHAnsi" w:cs="Courier New"/>
                <w:sz w:val="12"/>
                <w:szCs w:val="12"/>
              </w:rPr>
            </w:pPr>
            <w:ins w:id="191" w:author="jmiller20181126" w:date="2018-11-27T12:25:00Z">
              <w:r w:rsidRPr="00847F9C">
                <w:rPr>
                  <w:rFonts w:asciiTheme="minorHAnsi" w:hAnsiTheme="minorHAnsi" w:cs="Courier New"/>
                  <w:sz w:val="12"/>
                  <w:szCs w:val="12"/>
                </w:rPr>
                <w:t>* Multiple split Indoor Units combined Ducted and Ductless .</w:t>
              </w:r>
            </w:ins>
            <w:r w:rsidR="00FF6E1E">
              <w:rPr>
                <w:rFonts w:asciiTheme="minorHAnsi" w:hAnsiTheme="minorHAnsi" w:cs="Courier New"/>
                <w:sz w:val="12"/>
                <w:szCs w:val="12"/>
              </w:rPr>
              <w:t>&gt;&gt;</w:t>
            </w:r>
          </w:p>
        </w:tc>
        <w:tc>
          <w:tcPr>
            <w:tcW w:w="1435" w:type="dxa"/>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107" w:type="dxa"/>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ins w:id="192" w:author="jmiller20181126" w:date="2018-11-27T14:14:00Z">
              <w:r w:rsidR="007A24B1">
                <w:rPr>
                  <w:rFonts w:asciiTheme="minorHAnsi" w:hAnsiTheme="minorHAnsi"/>
                  <w:sz w:val="16"/>
                  <w:szCs w:val="16"/>
                </w:rPr>
                <w:t xml:space="preserve"> </w:t>
              </w:r>
            </w:ins>
            <w:r>
              <w:rPr>
                <w:rFonts w:asciiTheme="minorHAnsi" w:hAnsiTheme="minorHAnsi"/>
                <w:sz w:val="16"/>
                <w:szCs w:val="16"/>
              </w:rPr>
              <w:t>Management</w:t>
            </w:r>
            <w:ins w:id="193" w:author="jmiller20181126" w:date="2018-11-27T14:14:00Z">
              <w:r w:rsidR="007A24B1">
                <w:rPr>
                  <w:rFonts w:asciiTheme="minorHAnsi" w:hAnsiTheme="minorHAnsi"/>
                  <w:sz w:val="16"/>
                  <w:szCs w:val="16"/>
                </w:rPr>
                <w:t xml:space="preserve"> </w:t>
              </w:r>
            </w:ins>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293" w:type="dxa"/>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CF" w14:textId="5DE3BDB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del w:id="194" w:author="jmiller20181126" w:date="2018-11-27T14:14:00Z">
              <w:r w:rsidRPr="00342DD4" w:rsidDel="00C0640A">
                <w:rPr>
                  <w:rFonts w:ascii="Calibri" w:hAnsi="Calibri"/>
                  <w:sz w:val="16"/>
                  <w:szCs w:val="16"/>
                </w:rPr>
                <w:delText>result</w:delText>
              </w:r>
            </w:del>
            <w:ins w:id="195" w:author="jmiller20181126" w:date="2018-11-27T14:14:00Z">
              <w:r w:rsidR="00C0640A">
                <w:rPr>
                  <w:rFonts w:ascii="Calibri" w:hAnsi="Calibri"/>
                  <w:sz w:val="16"/>
                  <w:szCs w:val="16"/>
                </w:rPr>
                <w:t>text value</w:t>
              </w:r>
            </w:ins>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r w:rsidRPr="00B62959">
              <w:rPr>
                <w:rFonts w:ascii="Calibri" w:hAnsi="Calibri"/>
                <w:sz w:val="16"/>
                <w:szCs w:val="16"/>
              </w:rPr>
              <w:t>NotZona</w:t>
            </w:r>
            <w:r>
              <w:rPr>
                <w:rFonts w:ascii="Calibri" w:hAnsi="Calibri"/>
                <w:sz w:val="16"/>
                <w:szCs w:val="16"/>
              </w:rPr>
              <w:t>l</w:t>
            </w:r>
            <w:r w:rsidRPr="00B62959">
              <w:rPr>
                <w:rFonts w:ascii="Calibri" w:hAnsi="Calibri"/>
                <w:sz w:val="16"/>
                <w:szCs w:val="16"/>
              </w:rPr>
              <w:t>&gt;&gt;</w:t>
            </w:r>
          </w:p>
        </w:tc>
        <w:tc>
          <w:tcPr>
            <w:tcW w:w="1329" w:type="dxa"/>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D4" w14:textId="4513DEE6"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del w:id="196" w:author="jmiller20181126" w:date="2018-11-27T14:15:00Z">
              <w:r w:rsidRPr="00342DD4" w:rsidDel="007A24B1">
                <w:rPr>
                  <w:rFonts w:ascii="Calibri" w:hAnsi="Calibri"/>
                  <w:sz w:val="16"/>
                  <w:szCs w:val="16"/>
                </w:rPr>
                <w:delText>result</w:delText>
              </w:r>
            </w:del>
            <w:ins w:id="197" w:author="jmiller20181126" w:date="2018-11-27T14:15:00Z">
              <w:r w:rsidR="007A24B1">
                <w:rPr>
                  <w:rFonts w:ascii="Calibri" w:hAnsi="Calibri"/>
                  <w:sz w:val="16"/>
                  <w:szCs w:val="16"/>
                </w:rPr>
                <w:t>text value</w:t>
              </w:r>
            </w:ins>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329" w:type="dxa"/>
          </w:tcPr>
          <w:p w14:paraId="26FCBDD8" w14:textId="1B1E1A1E" w:rsidR="00873C78" w:rsidRPr="00847F9C" w:rsidDel="00456030" w:rsidRDefault="00873C78" w:rsidP="00873C78">
            <w:pPr>
              <w:keepNext/>
              <w:rPr>
                <w:del w:id="198" w:author="jmiller20181126" w:date="2018-11-27T14:29:00Z"/>
                <w:rFonts w:asciiTheme="minorHAnsi" w:hAnsiTheme="minorHAnsi"/>
                <w:sz w:val="8"/>
                <w:szCs w:val="8"/>
              </w:rPr>
            </w:pPr>
            <w:del w:id="199" w:author="jmiller20181126" w:date="2018-11-27T14:29:00Z">
              <w:r w:rsidRPr="00847F9C" w:rsidDel="00456030">
                <w:rPr>
                  <w:rFonts w:asciiTheme="minorHAnsi" w:hAnsiTheme="minorHAnsi"/>
                  <w:sz w:val="8"/>
                  <w:szCs w:val="8"/>
                </w:rPr>
                <w:delText xml:space="preserve">&lt;&lt;user pick one from list: </w:delText>
              </w:r>
            </w:del>
          </w:p>
          <w:p w14:paraId="26FCBDD9" w14:textId="6CDCBF59" w:rsidR="00873C78" w:rsidRPr="00847F9C" w:rsidDel="00456030" w:rsidRDefault="00873C78" w:rsidP="00873C78">
            <w:pPr>
              <w:keepNext/>
              <w:rPr>
                <w:del w:id="200" w:author="jmiller20181126" w:date="2018-11-27T14:29:00Z"/>
                <w:rFonts w:ascii="Calibri" w:hAnsi="Calibri"/>
                <w:sz w:val="8"/>
                <w:szCs w:val="8"/>
              </w:rPr>
            </w:pPr>
            <w:del w:id="201" w:author="jmiller20181126" w:date="2018-11-27T14:29:00Z">
              <w:r w:rsidRPr="00847F9C" w:rsidDel="00456030">
                <w:rPr>
                  <w:rFonts w:ascii="Calibri" w:hAnsi="Calibri"/>
                  <w:sz w:val="8"/>
                  <w:szCs w:val="8"/>
                </w:rPr>
                <w:delText>*CFI System</w:delText>
              </w:r>
            </w:del>
          </w:p>
          <w:p w14:paraId="73ED9A40" w14:textId="755DFA49" w:rsidR="00456030" w:rsidRDefault="00873C78" w:rsidP="007A24B1">
            <w:pPr>
              <w:keepNext/>
              <w:rPr>
                <w:ins w:id="202" w:author="jmiller20181126" w:date="2018-11-27T14:27:00Z"/>
                <w:rFonts w:ascii="Calibri" w:hAnsi="Calibri"/>
                <w:sz w:val="14"/>
                <w:szCs w:val="14"/>
              </w:rPr>
            </w:pPr>
            <w:del w:id="203" w:author="jmiller20181126" w:date="2018-11-27T14:29:00Z">
              <w:r w:rsidRPr="00847F9C" w:rsidDel="00456030">
                <w:rPr>
                  <w:rFonts w:ascii="Calibri" w:hAnsi="Calibri"/>
                  <w:sz w:val="8"/>
                  <w:szCs w:val="8"/>
                </w:rPr>
                <w:delText>*</w:delText>
              </w:r>
              <w:r w:rsidRPr="00847F9C" w:rsidDel="00456030">
                <w:rPr>
                  <w:rFonts w:asciiTheme="minorHAnsi" w:hAnsiTheme="minorHAnsi"/>
                  <w:sz w:val="8"/>
                  <w:szCs w:val="8"/>
                </w:rPr>
                <w:delText>Not CFI&gt;&gt;</w:delText>
              </w:r>
            </w:del>
            <w:ins w:id="204" w:author="jmiller20181126" w:date="2018-11-27T12:57:00Z">
              <w:r w:rsidR="00B1360D" w:rsidRPr="007A24B1">
                <w:rPr>
                  <w:rFonts w:ascii="Calibri" w:hAnsi="Calibri"/>
                  <w:sz w:val="14"/>
                  <w:szCs w:val="14"/>
                </w:rPr>
                <w:t xml:space="preserve">&lt;&lt; </w:t>
              </w:r>
              <w:r w:rsidR="00B1360D" w:rsidRPr="00A325A1">
                <w:rPr>
                  <w:rFonts w:ascii="Calibri" w:hAnsi="Calibri"/>
                  <w:b/>
                  <w:sz w:val="14"/>
                  <w:szCs w:val="14"/>
                </w:rPr>
                <w:t>if</w:t>
              </w:r>
              <w:r w:rsidR="00B1360D" w:rsidRPr="007A24B1">
                <w:rPr>
                  <w:rFonts w:ascii="Calibri" w:hAnsi="Calibri"/>
                  <w:sz w:val="14"/>
                  <w:szCs w:val="14"/>
                </w:rPr>
                <w:t xml:space="preserve"> the CF1R requires use of a Central Fan Integrated (CFI) IAQ Ventilation system, </w:t>
              </w:r>
            </w:ins>
          </w:p>
          <w:p w14:paraId="239DBA2C" w14:textId="390AF1DE" w:rsidR="00B1360D" w:rsidRPr="007A24B1" w:rsidRDefault="00B1360D" w:rsidP="007A24B1">
            <w:pPr>
              <w:keepNext/>
              <w:rPr>
                <w:ins w:id="205" w:author="jmiller20181126" w:date="2018-11-27T12:57:00Z"/>
                <w:rFonts w:ascii="Calibri" w:hAnsi="Calibri"/>
                <w:sz w:val="14"/>
                <w:szCs w:val="14"/>
              </w:rPr>
            </w:pPr>
            <w:ins w:id="206" w:author="jmiller20181126" w:date="2018-11-27T12:57:00Z">
              <w:r w:rsidRPr="00A325A1">
                <w:rPr>
                  <w:rFonts w:ascii="Calibri" w:hAnsi="Calibri"/>
                  <w:b/>
                  <w:sz w:val="14"/>
                  <w:szCs w:val="14"/>
                </w:rPr>
                <w:t>then</w:t>
              </w:r>
              <w:r w:rsidRPr="007A24B1">
                <w:rPr>
                  <w:rFonts w:ascii="Calibri" w:hAnsi="Calibri"/>
                  <w:sz w:val="14"/>
                  <w:szCs w:val="14"/>
                </w:rPr>
                <w:t xml:space="preserve"> value=</w:t>
              </w:r>
              <w:commentRangeStart w:id="207"/>
              <w:r w:rsidRPr="007A24B1">
                <w:rPr>
                  <w:rFonts w:ascii="Calibri" w:hAnsi="Calibri"/>
                  <w:sz w:val="14"/>
                  <w:szCs w:val="14"/>
                </w:rPr>
                <w:t>1</w:t>
              </w:r>
            </w:ins>
            <w:commentRangeEnd w:id="207"/>
            <w:ins w:id="208" w:author="jmiller20181126" w:date="2018-11-27T14:18:00Z">
              <w:r w:rsidR="007A24B1">
                <w:rPr>
                  <w:rStyle w:val="CommentReference"/>
                </w:rPr>
                <w:commentReference w:id="207"/>
              </w:r>
            </w:ins>
            <w:ins w:id="209" w:author="jmiller20181126" w:date="2018-11-27T12:57:00Z">
              <w:r w:rsidRPr="007A24B1">
                <w:rPr>
                  <w:rFonts w:ascii="Calibri" w:hAnsi="Calibri"/>
                  <w:sz w:val="14"/>
                  <w:szCs w:val="14"/>
                </w:rPr>
                <w:t xml:space="preserve">, </w:t>
              </w:r>
            </w:ins>
          </w:p>
          <w:p w14:paraId="74FBEB65" w14:textId="3939D093" w:rsidR="00B1360D" w:rsidRDefault="00B1360D" w:rsidP="00B1360D">
            <w:pPr>
              <w:keepNext/>
              <w:rPr>
                <w:ins w:id="210" w:author="jmiller20181126" w:date="2018-11-28T15:24:00Z"/>
                <w:rFonts w:ascii="Calibri" w:hAnsi="Calibri"/>
                <w:sz w:val="14"/>
                <w:szCs w:val="14"/>
              </w:rPr>
            </w:pPr>
          </w:p>
          <w:p w14:paraId="2CE548FF" w14:textId="77777777" w:rsidR="003E7198" w:rsidRPr="003E7198" w:rsidRDefault="003E7198" w:rsidP="003E7198">
            <w:pPr>
              <w:keepNext/>
              <w:rPr>
                <w:ins w:id="211" w:author="jmiller20181126" w:date="2018-11-28T15:24:00Z"/>
                <w:rFonts w:ascii="Calibri" w:hAnsi="Calibri"/>
                <w:sz w:val="14"/>
                <w:szCs w:val="14"/>
              </w:rPr>
            </w:pPr>
            <w:ins w:id="212" w:author="jmiller20181126" w:date="2018-11-28T15:24:00Z">
              <w:r w:rsidRPr="00252BFC">
                <w:rPr>
                  <w:rFonts w:ascii="Calibri" w:hAnsi="Calibri"/>
                  <w:b/>
                  <w:sz w:val="14"/>
                  <w:szCs w:val="14"/>
                </w:rPr>
                <w:t>else</w:t>
              </w:r>
              <w:r w:rsidRPr="003E7198">
                <w:rPr>
                  <w:rFonts w:ascii="Calibri" w:hAnsi="Calibri"/>
                  <w:sz w:val="14"/>
                  <w:szCs w:val="14"/>
                </w:rPr>
                <w:t xml:space="preserve"> default integer value =1;</w:t>
              </w:r>
            </w:ins>
          </w:p>
          <w:p w14:paraId="732E3553" w14:textId="77777777" w:rsidR="003E7198" w:rsidRPr="003E7198" w:rsidRDefault="003E7198" w:rsidP="003E7198">
            <w:pPr>
              <w:keepNext/>
              <w:rPr>
                <w:ins w:id="213" w:author="jmiller20181126" w:date="2018-11-28T15:24:00Z"/>
                <w:rFonts w:ascii="Calibri" w:hAnsi="Calibri"/>
                <w:sz w:val="14"/>
                <w:szCs w:val="14"/>
              </w:rPr>
            </w:pPr>
          </w:p>
          <w:p w14:paraId="26FCBDDA" w14:textId="2D52CC6C" w:rsidR="00B1360D" w:rsidRPr="0029395E" w:rsidRDefault="003E7198" w:rsidP="00B857AF">
            <w:pPr>
              <w:keepNext/>
              <w:rPr>
                <w:rFonts w:ascii="Calibri" w:hAnsi="Calibri"/>
                <w:sz w:val="12"/>
                <w:szCs w:val="12"/>
              </w:rPr>
            </w:pPr>
            <w:ins w:id="214" w:author="jmiller20181126" w:date="2018-11-28T15:24:00Z">
              <w:r w:rsidRPr="003E7198">
                <w:rPr>
                  <w:rFonts w:ascii="Calibri" w:hAnsi="Calibri"/>
                  <w:sz w:val="14"/>
                  <w:szCs w:val="14"/>
                </w:rPr>
                <w:t xml:space="preserve">allow user to overwrite the default to enter an integer value greater than </w:t>
              </w:r>
              <w:r w:rsidR="00CC7E32">
                <w:rPr>
                  <w:rFonts w:ascii="Calibri" w:hAnsi="Calibri"/>
                  <w:sz w:val="14"/>
                  <w:szCs w:val="14"/>
                </w:rPr>
                <w:t>1</w:t>
              </w:r>
            </w:ins>
            <w:ins w:id="215" w:author="jmiller20181126" w:date="2018-11-28T15:31:00Z">
              <w:r w:rsidR="00B857AF">
                <w:rPr>
                  <w:rFonts w:ascii="Calibri" w:hAnsi="Calibri"/>
                  <w:sz w:val="14"/>
                  <w:szCs w:val="14"/>
                </w:rPr>
                <w:t>&gt;&gt;</w:t>
              </w:r>
            </w:ins>
          </w:p>
        </w:tc>
      </w:tr>
      <w:tr w:rsidR="00FF6E1E" w:rsidRPr="00295655" w14:paraId="26FCBDF3" w14:textId="77777777" w:rsidTr="007A24B1">
        <w:trPr>
          <w:cantSplit/>
          <w:trHeight w:val="288"/>
        </w:trPr>
        <w:tc>
          <w:tcPr>
            <w:tcW w:w="1278" w:type="dxa"/>
            <w:vAlign w:val="center"/>
          </w:tcPr>
          <w:p w14:paraId="26FCBDE8" w14:textId="77777777" w:rsidR="00FF6E1E" w:rsidRPr="00295655" w:rsidRDefault="00FF6E1E" w:rsidP="00196676">
            <w:pPr>
              <w:keepNext/>
              <w:rPr>
                <w:rFonts w:ascii="Calibri" w:hAnsi="Calibri"/>
                <w:sz w:val="18"/>
                <w:szCs w:val="18"/>
              </w:rPr>
            </w:pPr>
          </w:p>
        </w:tc>
        <w:tc>
          <w:tcPr>
            <w:tcW w:w="1170" w:type="dxa"/>
            <w:vAlign w:val="center"/>
          </w:tcPr>
          <w:p w14:paraId="26FCBDE9" w14:textId="77777777" w:rsidR="00FF6E1E" w:rsidRPr="00295655" w:rsidRDefault="00FF6E1E" w:rsidP="00196676">
            <w:pPr>
              <w:keepNext/>
              <w:rPr>
                <w:rFonts w:ascii="Calibri" w:hAnsi="Calibri"/>
                <w:sz w:val="18"/>
                <w:szCs w:val="18"/>
              </w:rPr>
            </w:pPr>
          </w:p>
        </w:tc>
        <w:tc>
          <w:tcPr>
            <w:tcW w:w="1170" w:type="dxa"/>
            <w:vAlign w:val="center"/>
          </w:tcPr>
          <w:p w14:paraId="26FCBDEA" w14:textId="77777777" w:rsidR="00FF6E1E" w:rsidRPr="00295655" w:rsidRDefault="00FF6E1E" w:rsidP="00196676">
            <w:pPr>
              <w:keepNext/>
              <w:rPr>
                <w:rFonts w:ascii="Calibri" w:hAnsi="Calibri"/>
                <w:sz w:val="18"/>
                <w:szCs w:val="18"/>
              </w:rPr>
            </w:pPr>
          </w:p>
        </w:tc>
        <w:tc>
          <w:tcPr>
            <w:tcW w:w="1620" w:type="dxa"/>
            <w:vAlign w:val="center"/>
          </w:tcPr>
          <w:p w14:paraId="26FCBDEB" w14:textId="77777777" w:rsidR="00FF6E1E" w:rsidRPr="00295655" w:rsidRDefault="00FF6E1E" w:rsidP="00196676">
            <w:pPr>
              <w:keepNext/>
              <w:rPr>
                <w:rFonts w:ascii="Calibri" w:hAnsi="Calibri"/>
                <w:sz w:val="18"/>
                <w:szCs w:val="18"/>
              </w:rPr>
            </w:pPr>
          </w:p>
        </w:tc>
        <w:tc>
          <w:tcPr>
            <w:tcW w:w="1735" w:type="dxa"/>
            <w:vAlign w:val="center"/>
          </w:tcPr>
          <w:p w14:paraId="26FCBDEC" w14:textId="77777777" w:rsidR="00FF6E1E" w:rsidRPr="00295655" w:rsidRDefault="00FF6E1E" w:rsidP="00196676">
            <w:pPr>
              <w:keepNext/>
              <w:rPr>
                <w:rFonts w:ascii="Calibri" w:hAnsi="Calibri"/>
                <w:sz w:val="18"/>
                <w:szCs w:val="18"/>
              </w:rPr>
            </w:pPr>
          </w:p>
        </w:tc>
        <w:tc>
          <w:tcPr>
            <w:tcW w:w="1150" w:type="dxa"/>
            <w:vAlign w:val="center"/>
          </w:tcPr>
          <w:p w14:paraId="26FCBDED" w14:textId="77777777" w:rsidR="00FF6E1E" w:rsidRPr="00295655" w:rsidRDefault="00FF6E1E" w:rsidP="00196676">
            <w:pPr>
              <w:keepNext/>
              <w:rPr>
                <w:rFonts w:ascii="Calibri" w:hAnsi="Calibri"/>
                <w:sz w:val="18"/>
                <w:szCs w:val="18"/>
              </w:rPr>
            </w:pPr>
          </w:p>
        </w:tc>
        <w:tc>
          <w:tcPr>
            <w:tcW w:w="1435" w:type="dxa"/>
            <w:vAlign w:val="center"/>
          </w:tcPr>
          <w:p w14:paraId="26FCBDEE" w14:textId="77777777" w:rsidR="00FF6E1E" w:rsidRPr="00295655" w:rsidRDefault="00FF6E1E" w:rsidP="00196676">
            <w:pPr>
              <w:keepNext/>
              <w:rPr>
                <w:rFonts w:ascii="Calibri" w:hAnsi="Calibri"/>
                <w:sz w:val="18"/>
                <w:szCs w:val="18"/>
              </w:rPr>
            </w:pPr>
          </w:p>
        </w:tc>
        <w:tc>
          <w:tcPr>
            <w:tcW w:w="1107" w:type="dxa"/>
          </w:tcPr>
          <w:p w14:paraId="26FCBDEF" w14:textId="77777777" w:rsidR="00FF6E1E" w:rsidRPr="00295655" w:rsidRDefault="00FF6E1E" w:rsidP="00196676">
            <w:pPr>
              <w:keepNext/>
              <w:rPr>
                <w:rFonts w:ascii="Calibri" w:hAnsi="Calibri"/>
                <w:sz w:val="18"/>
                <w:szCs w:val="18"/>
              </w:rPr>
            </w:pPr>
          </w:p>
        </w:tc>
        <w:tc>
          <w:tcPr>
            <w:tcW w:w="1293" w:type="dxa"/>
            <w:vAlign w:val="center"/>
          </w:tcPr>
          <w:p w14:paraId="26FCBDF0" w14:textId="77777777" w:rsidR="00FF6E1E" w:rsidRPr="00295655" w:rsidRDefault="00FF6E1E" w:rsidP="00196676">
            <w:pPr>
              <w:keepNext/>
              <w:rPr>
                <w:rFonts w:ascii="Calibri" w:hAnsi="Calibri"/>
                <w:sz w:val="18"/>
                <w:szCs w:val="18"/>
              </w:rPr>
            </w:pPr>
          </w:p>
        </w:tc>
        <w:tc>
          <w:tcPr>
            <w:tcW w:w="1329" w:type="dxa"/>
          </w:tcPr>
          <w:p w14:paraId="26FCBDF1" w14:textId="77777777" w:rsidR="00FF6E1E" w:rsidRPr="00295655" w:rsidRDefault="00FF6E1E" w:rsidP="00196676">
            <w:pPr>
              <w:keepNext/>
              <w:rPr>
                <w:rFonts w:ascii="Calibri" w:hAnsi="Calibri"/>
                <w:sz w:val="18"/>
                <w:szCs w:val="18"/>
              </w:rPr>
            </w:pPr>
          </w:p>
        </w:tc>
        <w:tc>
          <w:tcPr>
            <w:tcW w:w="1329"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2F0741">
        <w:trPr>
          <w:cantSplit/>
        </w:trPr>
        <w:tc>
          <w:tcPr>
            <w:tcW w:w="14616"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364"/>
        <w:gridCol w:w="53"/>
        <w:gridCol w:w="1152"/>
        <w:gridCol w:w="1859"/>
        <w:gridCol w:w="533"/>
        <w:gridCol w:w="443"/>
        <w:gridCol w:w="1329"/>
        <w:gridCol w:w="1682"/>
        <w:gridCol w:w="142"/>
        <w:gridCol w:w="1540"/>
        <w:gridCol w:w="1184"/>
        <w:gridCol w:w="874"/>
      </w:tblGrid>
      <w:tr w:rsidR="0029395E" w:rsidRPr="00295655" w14:paraId="26FCBE02" w14:textId="77777777" w:rsidTr="00F37020">
        <w:trPr>
          <w:cantSplit/>
        </w:trPr>
        <w:tc>
          <w:tcPr>
            <w:tcW w:w="14616" w:type="dxa"/>
            <w:gridSpan w:val="14"/>
            <w:tcBorders>
              <w:bottom w:val="nil"/>
            </w:tcBorders>
          </w:tcPr>
          <w:p w14:paraId="26FCBDF9" w14:textId="4BA91422" w:rsidR="0029395E" w:rsidRPr="00620333" w:rsidRDefault="0029395E" w:rsidP="00196676">
            <w:pPr>
              <w:keepNext/>
              <w:rPr>
                <w:rFonts w:ascii="Calibri" w:hAnsi="Calibri"/>
                <w:b/>
                <w:sz w:val="18"/>
                <w:szCs w:val="18"/>
              </w:rPr>
            </w:pPr>
            <w:r w:rsidRPr="001A53D0">
              <w:rPr>
                <w:rFonts w:ascii="Calibri" w:hAnsi="Calibri"/>
                <w:b/>
                <w:szCs w:val="18"/>
              </w:rPr>
              <w:t xml:space="preserve">D. Installed Heating </w:t>
            </w:r>
            <w:del w:id="216" w:author="jmiller20181126" w:date="2018-11-27T13:01:00Z">
              <w:r w:rsidRPr="001A53D0" w:rsidDel="00B1360D">
                <w:rPr>
                  <w:rFonts w:ascii="Calibri" w:hAnsi="Calibri"/>
                  <w:b/>
                  <w:szCs w:val="18"/>
                </w:rPr>
                <w:delText xml:space="preserve">System </w:delText>
              </w:r>
            </w:del>
            <w:r w:rsidRPr="001A53D0">
              <w:rPr>
                <w:rFonts w:ascii="Calibri" w:hAnsi="Calibri"/>
                <w:b/>
                <w:szCs w:val="18"/>
              </w:rPr>
              <w:t>Equipment Information (not heat pumps)</w:t>
            </w:r>
          </w:p>
          <w:p w14:paraId="26FCBE01" w14:textId="209B07AD" w:rsidR="0029395E" w:rsidRPr="00B36706" w:rsidRDefault="0029395E" w:rsidP="00F37020">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all of the SC Systems listed in Section C have a value in </w:t>
            </w:r>
            <w:r w:rsidRPr="00A325A1">
              <w:rPr>
                <w:rFonts w:ascii="Calibri" w:hAnsi="Calibri"/>
                <w:sz w:val="18"/>
                <w:szCs w:val="18"/>
                <w:highlight w:val="yellow"/>
              </w:rPr>
              <w:t>C04</w:t>
            </w:r>
            <w:r>
              <w:rPr>
                <w:rFonts w:ascii="Calibri" w:hAnsi="Calibri"/>
                <w:sz w:val="18"/>
                <w:szCs w:val="18"/>
              </w:rPr>
              <w:t xml:space="preserve"> = one of the heat pump types (see list that follows</w:t>
            </w:r>
            <w:ins w:id="217" w:author="jmiller20181126" w:date="2018-11-28T15:20:00Z">
              <w:r w:rsidR="003E7198">
                <w:rPr>
                  <w:rFonts w:ascii="Calibri" w:hAnsi="Calibri"/>
                  <w:sz w:val="18"/>
                  <w:szCs w:val="18"/>
                </w:rPr>
                <w:t xml:space="preserve"> below</w:t>
              </w:r>
            </w:ins>
            <w:r>
              <w:rPr>
                <w:rFonts w:ascii="Calibri" w:hAnsi="Calibri"/>
                <w:sz w:val="18"/>
                <w:szCs w:val="18"/>
              </w:rPr>
              <w:t>), then display the section does not apply message; else</w:t>
            </w:r>
            <w:r w:rsidRPr="00A82EF3">
              <w:rPr>
                <w:rFonts w:ascii="Calibri" w:hAnsi="Calibri"/>
                <w:sz w:val="18"/>
                <w:szCs w:val="18"/>
              </w:rPr>
              <w:t xml:space="preserve"> require one row of data to be entered in this table for </w:t>
            </w:r>
            <w:ins w:id="218" w:author="jmiller20181126" w:date="2018-11-27T13:02:00Z">
              <w:r w:rsidRPr="00B1360D">
                <w:rPr>
                  <w:rFonts w:ascii="Calibri" w:hAnsi="Calibri"/>
                  <w:sz w:val="18"/>
                  <w:szCs w:val="18"/>
                </w:rPr>
                <w:t xml:space="preserve">each of the quantity of indoor units specified in </w:t>
              </w:r>
            </w:ins>
            <w:ins w:id="219" w:author="jmiller20181126" w:date="2018-11-27T13:03:00Z">
              <w:r w:rsidRPr="00A325A1">
                <w:rPr>
                  <w:rFonts w:ascii="Calibri" w:hAnsi="Calibri"/>
                  <w:sz w:val="18"/>
                  <w:szCs w:val="18"/>
                  <w:highlight w:val="yellow"/>
                </w:rPr>
                <w:t>C11</w:t>
              </w:r>
            </w:ins>
            <w:ins w:id="220" w:author="jmiller20181126" w:date="2018-11-27T13:02:00Z">
              <w:r w:rsidRPr="00B1360D">
                <w:rPr>
                  <w:rFonts w:ascii="Calibri" w:hAnsi="Calibri"/>
                  <w:sz w:val="18"/>
                  <w:szCs w:val="18"/>
                </w:rPr>
                <w:t xml:space="preserve">, for </w:t>
              </w:r>
            </w:ins>
            <w:r w:rsidRPr="00A82EF3">
              <w:rPr>
                <w:rFonts w:ascii="Calibri" w:hAnsi="Calibri"/>
                <w:sz w:val="18"/>
                <w:szCs w:val="18"/>
              </w:rPr>
              <w:t>each of the SC Systems</w:t>
            </w:r>
            <w:ins w:id="221" w:author="jmiller20181126" w:date="2018-11-27T13:13:00Z">
              <w:r>
                <w:rPr>
                  <w:rFonts w:ascii="Calibri" w:hAnsi="Calibri"/>
                  <w:sz w:val="18"/>
                  <w:szCs w:val="18"/>
                </w:rPr>
                <w:t xml:space="preserve"> in </w:t>
              </w:r>
              <w:r w:rsidRPr="00460EE2">
                <w:rPr>
                  <w:rFonts w:ascii="Calibri" w:hAnsi="Calibri"/>
                  <w:sz w:val="18"/>
                  <w:szCs w:val="18"/>
                  <w:highlight w:val="yellow"/>
                </w:rPr>
                <w:t>section C</w:t>
              </w:r>
            </w:ins>
            <w:r>
              <w:rPr>
                <w:rFonts w:ascii="Calibri" w:hAnsi="Calibri"/>
                <w:sz w:val="18"/>
                <w:szCs w:val="18"/>
              </w:rPr>
              <w:t xml:space="preserve"> for which the Heating System Type</w:t>
            </w:r>
            <w:r w:rsidRPr="00A82EF3">
              <w:rPr>
                <w:rFonts w:ascii="Calibri" w:hAnsi="Calibri"/>
                <w:sz w:val="18"/>
                <w:szCs w:val="18"/>
              </w:rPr>
              <w:t xml:space="preserve"> listed in </w:t>
            </w:r>
            <w:r w:rsidRPr="00460EE2">
              <w:rPr>
                <w:rFonts w:ascii="Calibri" w:hAnsi="Calibri"/>
                <w:sz w:val="18"/>
                <w:szCs w:val="18"/>
                <w:highlight w:val="yellow"/>
              </w:rPr>
              <w:t>C04</w:t>
            </w:r>
            <w:r w:rsidRPr="00A82EF3">
              <w:rPr>
                <w:rFonts w:ascii="Calibri" w:hAnsi="Calibri"/>
                <w:sz w:val="18"/>
                <w:szCs w:val="18"/>
              </w:rPr>
              <w:t xml:space="preserve"> </w:t>
            </w:r>
            <w:r>
              <w:rPr>
                <w:rFonts w:ascii="Calibri" w:hAnsi="Calibri"/>
                <w:sz w:val="18"/>
                <w:szCs w:val="18"/>
              </w:rPr>
              <w:t>≠ one of the following heat pump types:</w:t>
            </w:r>
          </w:p>
        </w:tc>
      </w:tr>
      <w:tr w:rsidR="0029395E" w:rsidRPr="00295655" w14:paraId="59974C85" w14:textId="77777777" w:rsidTr="00460EE2">
        <w:trPr>
          <w:cantSplit/>
          <w:trHeight w:val="188"/>
        </w:trPr>
        <w:tc>
          <w:tcPr>
            <w:tcW w:w="3654" w:type="dxa"/>
            <w:gridSpan w:val="3"/>
            <w:tcBorders>
              <w:top w:val="nil"/>
              <w:right w:val="nil"/>
            </w:tcBorders>
          </w:tcPr>
          <w:p w14:paraId="44716D78" w14:textId="77777777" w:rsidR="0029395E" w:rsidRPr="00A82EF3" w:rsidRDefault="0029395E" w:rsidP="0029395E">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E8163A4" w14:textId="77777777" w:rsidR="0029395E" w:rsidRPr="00A82EF3" w:rsidRDefault="0029395E" w:rsidP="0029395E">
            <w:pPr>
              <w:rPr>
                <w:rFonts w:asciiTheme="minorHAnsi" w:hAnsiTheme="minorHAnsi"/>
                <w:sz w:val="16"/>
                <w:szCs w:val="16"/>
              </w:rPr>
            </w:pPr>
            <w:r w:rsidRPr="00A82EF3">
              <w:rPr>
                <w:rFonts w:asciiTheme="minorHAnsi" w:hAnsiTheme="minorHAnsi"/>
                <w:sz w:val="16"/>
                <w:szCs w:val="16"/>
              </w:rPr>
              <w:t>*central packaged HP</w:t>
            </w:r>
          </w:p>
          <w:p w14:paraId="2777741E" w14:textId="5828369D" w:rsidR="0029395E" w:rsidRPr="00F37020" w:rsidRDefault="0029395E" w:rsidP="00460EE2">
            <w:pPr>
              <w:keepNext/>
              <w:rPr>
                <w:rFonts w:asciiTheme="minorHAnsi" w:hAnsiTheme="minorHAnsi"/>
                <w:sz w:val="16"/>
                <w:szCs w:val="16"/>
              </w:rPr>
            </w:pPr>
            <w:r w:rsidRPr="00A82EF3">
              <w:rPr>
                <w:rFonts w:asciiTheme="minorHAnsi" w:hAnsiTheme="minorHAnsi"/>
                <w:sz w:val="16"/>
                <w:szCs w:val="16"/>
              </w:rPr>
              <w:t>*central large packaged HP</w:t>
            </w:r>
          </w:p>
        </w:tc>
        <w:tc>
          <w:tcPr>
            <w:tcW w:w="3654" w:type="dxa"/>
            <w:gridSpan w:val="4"/>
            <w:tcBorders>
              <w:top w:val="nil"/>
              <w:left w:val="nil"/>
              <w:right w:val="nil"/>
            </w:tcBorders>
          </w:tcPr>
          <w:p w14:paraId="5CEC52C2" w14:textId="77777777" w:rsidR="0029395E" w:rsidRDefault="0029395E" w:rsidP="0029395E">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p w14:paraId="712FD735" w14:textId="77777777" w:rsidR="0029395E" w:rsidRDefault="0029395E" w:rsidP="0029395E">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68D29F3" w14:textId="05D74F10" w:rsidR="0029395E" w:rsidRPr="00F37020" w:rsidDel="0029395E" w:rsidRDefault="0029395E" w:rsidP="00F37020">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tc>
        <w:tc>
          <w:tcPr>
            <w:tcW w:w="3654" w:type="dxa"/>
            <w:gridSpan w:val="4"/>
            <w:tcBorders>
              <w:top w:val="nil"/>
              <w:left w:val="nil"/>
              <w:right w:val="nil"/>
            </w:tcBorders>
          </w:tcPr>
          <w:p w14:paraId="6601C5E9" w14:textId="77777777" w:rsidR="0029395E" w:rsidRDefault="0029395E" w:rsidP="0029395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08F06E0" w14:textId="4494E0AC" w:rsidR="0029395E" w:rsidRPr="00295655" w:rsidDel="0029395E" w:rsidRDefault="0029395E" w:rsidP="00F37020">
            <w:pPr>
              <w:keepNext/>
              <w:rPr>
                <w:rFonts w:ascii="Calibri" w:hAnsi="Calibri"/>
                <w:sz w:val="18"/>
                <w:szCs w:val="18"/>
              </w:rPr>
            </w:pPr>
            <w:r>
              <w:rPr>
                <w:rFonts w:asciiTheme="minorHAnsi" w:hAnsiTheme="minorHAnsi"/>
                <w:sz w:val="16"/>
                <w:szCs w:val="16"/>
              </w:rPr>
              <w:t>*small duct high velocity HP;</w:t>
            </w:r>
          </w:p>
        </w:tc>
        <w:tc>
          <w:tcPr>
            <w:tcW w:w="3654" w:type="dxa"/>
            <w:gridSpan w:val="3"/>
            <w:tcBorders>
              <w:top w:val="nil"/>
              <w:left w:val="nil"/>
            </w:tcBorders>
          </w:tcPr>
          <w:p w14:paraId="50E808CA" w14:textId="77777777" w:rsidR="0029395E" w:rsidRDefault="0029395E" w:rsidP="0029395E">
            <w:pPr>
              <w:keepNext/>
              <w:rPr>
                <w:rFonts w:asciiTheme="minorHAnsi" w:hAnsiTheme="minorHAnsi"/>
                <w:sz w:val="16"/>
                <w:szCs w:val="16"/>
              </w:rPr>
            </w:pPr>
            <w:r>
              <w:rPr>
                <w:rFonts w:asciiTheme="minorHAnsi" w:hAnsiTheme="minorHAnsi"/>
                <w:sz w:val="16"/>
                <w:szCs w:val="16"/>
              </w:rPr>
              <w:t>*ductless multi-split HP;</w:t>
            </w:r>
          </w:p>
          <w:p w14:paraId="1F45F366" w14:textId="70A60FE9" w:rsidR="0029395E" w:rsidDel="0029395E" w:rsidRDefault="0029395E" w:rsidP="00F37020">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&gt;&gt;</w:t>
            </w:r>
          </w:p>
        </w:tc>
      </w:tr>
      <w:tr w:rsidR="000A22F0" w:rsidRPr="00295655" w14:paraId="26FCBE0B" w14:textId="77777777" w:rsidTr="00F37020">
        <w:trPr>
          <w:cantSplit/>
          <w:trHeight w:val="188"/>
        </w:trPr>
        <w:tc>
          <w:tcPr>
            <w:tcW w:w="1098"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70"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440" w:type="dxa"/>
            <w:gridSpan w:val="2"/>
          </w:tcPr>
          <w:p w14:paraId="1E2D3BCF" w14:textId="53979727" w:rsidR="0029395E" w:rsidRPr="00295655" w:rsidRDefault="0029395E" w:rsidP="0029395E">
            <w:pPr>
              <w:keepNext/>
              <w:jc w:val="center"/>
              <w:rPr>
                <w:rFonts w:ascii="Calibri" w:hAnsi="Calibri"/>
                <w:sz w:val="18"/>
                <w:szCs w:val="18"/>
              </w:rPr>
            </w:pPr>
            <w:ins w:id="222" w:author="jmiller20181126" w:date="2018-11-27T13:06:00Z">
              <w:r>
                <w:rPr>
                  <w:rFonts w:ascii="Calibri" w:hAnsi="Calibri"/>
                  <w:sz w:val="18"/>
                  <w:szCs w:val="18"/>
                </w:rPr>
                <w:t>03</w:t>
              </w:r>
            </w:ins>
          </w:p>
        </w:tc>
        <w:tc>
          <w:tcPr>
            <w:tcW w:w="1170" w:type="dxa"/>
            <w:vAlign w:val="center"/>
          </w:tcPr>
          <w:p w14:paraId="06819A29" w14:textId="67A88EF8" w:rsidR="0029395E" w:rsidRPr="00295655" w:rsidRDefault="0029395E" w:rsidP="0029395E">
            <w:pPr>
              <w:keepNext/>
              <w:jc w:val="center"/>
              <w:rPr>
                <w:rFonts w:ascii="Calibri" w:hAnsi="Calibri"/>
                <w:sz w:val="18"/>
                <w:szCs w:val="18"/>
              </w:rPr>
            </w:pPr>
            <w:ins w:id="223" w:author="jmiller20181126" w:date="2018-11-27T13:06:00Z">
              <w:r>
                <w:rPr>
                  <w:rFonts w:ascii="Calibri" w:hAnsi="Calibri"/>
                  <w:sz w:val="18"/>
                  <w:szCs w:val="18"/>
                </w:rPr>
                <w:t>04</w:t>
              </w:r>
            </w:ins>
          </w:p>
        </w:tc>
        <w:tc>
          <w:tcPr>
            <w:tcW w:w="1890" w:type="dxa"/>
          </w:tcPr>
          <w:p w14:paraId="36D6A6D7" w14:textId="57BA5CE3" w:rsidR="0029395E" w:rsidRPr="00295655" w:rsidRDefault="0029395E" w:rsidP="0029395E">
            <w:pPr>
              <w:keepNext/>
              <w:jc w:val="center"/>
              <w:rPr>
                <w:rFonts w:ascii="Calibri" w:hAnsi="Calibri"/>
                <w:sz w:val="18"/>
                <w:szCs w:val="18"/>
              </w:rPr>
            </w:pPr>
            <w:ins w:id="224" w:author="jmiller20181126" w:date="2018-11-27T13:06:00Z">
              <w:r>
                <w:rPr>
                  <w:rFonts w:ascii="Calibri" w:hAnsi="Calibri"/>
                  <w:sz w:val="18"/>
                  <w:szCs w:val="18"/>
                </w:rPr>
                <w:t>05</w:t>
              </w:r>
            </w:ins>
          </w:p>
        </w:tc>
        <w:tc>
          <w:tcPr>
            <w:tcW w:w="990" w:type="dxa"/>
            <w:gridSpan w:val="2"/>
            <w:vAlign w:val="bottom"/>
          </w:tcPr>
          <w:p w14:paraId="26FCBE05" w14:textId="17317175" w:rsidR="0029395E" w:rsidRPr="00295655" w:rsidRDefault="0029395E" w:rsidP="0029395E">
            <w:pPr>
              <w:keepNext/>
              <w:jc w:val="center"/>
              <w:rPr>
                <w:rFonts w:ascii="Calibri" w:hAnsi="Calibri"/>
                <w:sz w:val="18"/>
                <w:szCs w:val="18"/>
              </w:rPr>
            </w:pPr>
            <w:del w:id="225" w:author="jmiller20181126" w:date="2018-11-27T13:06:00Z">
              <w:r w:rsidRPr="00295655" w:rsidDel="0029395E">
                <w:rPr>
                  <w:rFonts w:ascii="Calibri" w:hAnsi="Calibri"/>
                  <w:sz w:val="18"/>
                  <w:szCs w:val="18"/>
                </w:rPr>
                <w:delText>03</w:delText>
              </w:r>
            </w:del>
            <w:ins w:id="226" w:author="jmiller20181126" w:date="2018-11-27T13:06:00Z">
              <w:r>
                <w:rPr>
                  <w:rFonts w:ascii="Calibri" w:hAnsi="Calibri"/>
                  <w:sz w:val="18"/>
                  <w:szCs w:val="18"/>
                </w:rPr>
                <w:t>06</w:t>
              </w:r>
            </w:ins>
          </w:p>
        </w:tc>
        <w:tc>
          <w:tcPr>
            <w:tcW w:w="1350" w:type="dxa"/>
            <w:vAlign w:val="bottom"/>
          </w:tcPr>
          <w:p w14:paraId="26FCBE06" w14:textId="7A24860A" w:rsidR="0029395E" w:rsidRPr="00295655" w:rsidRDefault="0029395E" w:rsidP="0029395E">
            <w:pPr>
              <w:keepNext/>
              <w:jc w:val="center"/>
              <w:rPr>
                <w:rFonts w:ascii="Calibri" w:hAnsi="Calibri"/>
                <w:sz w:val="18"/>
                <w:szCs w:val="18"/>
              </w:rPr>
            </w:pPr>
            <w:del w:id="227" w:author="jmiller20181126" w:date="2018-11-27T13:07:00Z">
              <w:r w:rsidRPr="00295655" w:rsidDel="0029395E">
                <w:rPr>
                  <w:rFonts w:ascii="Calibri" w:hAnsi="Calibri"/>
                  <w:sz w:val="18"/>
                  <w:szCs w:val="18"/>
                </w:rPr>
                <w:delText>04</w:delText>
              </w:r>
            </w:del>
            <w:ins w:id="228" w:author="jmiller20181126" w:date="2018-11-27T13:07:00Z">
              <w:r>
                <w:rPr>
                  <w:rFonts w:ascii="Calibri" w:hAnsi="Calibri"/>
                  <w:sz w:val="18"/>
                  <w:szCs w:val="18"/>
                </w:rPr>
                <w:t>07</w:t>
              </w:r>
            </w:ins>
          </w:p>
        </w:tc>
        <w:tc>
          <w:tcPr>
            <w:tcW w:w="1710" w:type="dxa"/>
            <w:vAlign w:val="bottom"/>
          </w:tcPr>
          <w:p w14:paraId="26FCBE07" w14:textId="6324F12B" w:rsidR="0029395E" w:rsidRPr="00295655" w:rsidRDefault="0029395E" w:rsidP="0029395E">
            <w:pPr>
              <w:keepNext/>
              <w:jc w:val="center"/>
              <w:rPr>
                <w:rFonts w:ascii="Calibri" w:hAnsi="Calibri"/>
                <w:sz w:val="18"/>
                <w:szCs w:val="18"/>
              </w:rPr>
            </w:pPr>
            <w:del w:id="229" w:author="jmiller20181126" w:date="2018-11-27T13:07:00Z">
              <w:r w:rsidRPr="00295655" w:rsidDel="0029395E">
                <w:rPr>
                  <w:rFonts w:ascii="Calibri" w:hAnsi="Calibri"/>
                  <w:sz w:val="18"/>
                  <w:szCs w:val="18"/>
                </w:rPr>
                <w:delText>05</w:delText>
              </w:r>
            </w:del>
            <w:ins w:id="230" w:author="jmiller20181126" w:date="2018-11-27T13:07:00Z">
              <w:r>
                <w:rPr>
                  <w:rFonts w:ascii="Calibri" w:hAnsi="Calibri"/>
                  <w:sz w:val="18"/>
                  <w:szCs w:val="18"/>
                </w:rPr>
                <w:t>08</w:t>
              </w:r>
            </w:ins>
          </w:p>
        </w:tc>
        <w:tc>
          <w:tcPr>
            <w:tcW w:w="1710" w:type="dxa"/>
            <w:gridSpan w:val="2"/>
            <w:vAlign w:val="bottom"/>
          </w:tcPr>
          <w:p w14:paraId="26FCBE08" w14:textId="491B67C2" w:rsidR="0029395E" w:rsidRPr="00295655" w:rsidRDefault="0029395E" w:rsidP="0029395E">
            <w:pPr>
              <w:keepNext/>
              <w:jc w:val="center"/>
              <w:rPr>
                <w:rFonts w:ascii="Calibri" w:hAnsi="Calibri"/>
                <w:sz w:val="18"/>
                <w:szCs w:val="18"/>
              </w:rPr>
            </w:pPr>
            <w:del w:id="231" w:author="jmiller20181126" w:date="2018-11-27T13:07:00Z">
              <w:r w:rsidRPr="00295655" w:rsidDel="0029395E">
                <w:rPr>
                  <w:rFonts w:ascii="Calibri" w:hAnsi="Calibri"/>
                  <w:sz w:val="18"/>
                  <w:szCs w:val="18"/>
                </w:rPr>
                <w:delText>06</w:delText>
              </w:r>
            </w:del>
            <w:ins w:id="232" w:author="jmiller20181126" w:date="2018-11-27T13:07:00Z">
              <w:r>
                <w:rPr>
                  <w:rFonts w:ascii="Calibri" w:hAnsi="Calibri"/>
                  <w:sz w:val="18"/>
                  <w:szCs w:val="18"/>
                </w:rPr>
                <w:t>09</w:t>
              </w:r>
            </w:ins>
          </w:p>
        </w:tc>
        <w:tc>
          <w:tcPr>
            <w:tcW w:w="1202" w:type="dxa"/>
            <w:vAlign w:val="bottom"/>
          </w:tcPr>
          <w:p w14:paraId="26FCBE09" w14:textId="1F0B3352" w:rsidR="0029395E" w:rsidRPr="00295655" w:rsidRDefault="0029395E" w:rsidP="0029395E">
            <w:pPr>
              <w:keepNext/>
              <w:jc w:val="center"/>
              <w:rPr>
                <w:rFonts w:ascii="Calibri" w:hAnsi="Calibri"/>
                <w:sz w:val="18"/>
                <w:szCs w:val="18"/>
              </w:rPr>
            </w:pPr>
            <w:del w:id="233" w:author="jmiller20181126" w:date="2018-11-27T13:07:00Z">
              <w:r w:rsidRPr="00295655" w:rsidDel="0029395E">
                <w:rPr>
                  <w:rFonts w:ascii="Calibri" w:hAnsi="Calibri"/>
                  <w:sz w:val="18"/>
                  <w:szCs w:val="18"/>
                </w:rPr>
                <w:delText>07</w:delText>
              </w:r>
            </w:del>
            <w:ins w:id="234" w:author="jmiller20181126" w:date="2018-11-27T13:07:00Z">
              <w:r>
                <w:rPr>
                  <w:rFonts w:ascii="Calibri" w:hAnsi="Calibri"/>
                  <w:sz w:val="18"/>
                  <w:szCs w:val="18"/>
                </w:rPr>
                <w:t>10</w:t>
              </w:r>
            </w:ins>
          </w:p>
        </w:tc>
        <w:tc>
          <w:tcPr>
            <w:tcW w:w="886" w:type="dxa"/>
            <w:vAlign w:val="bottom"/>
          </w:tcPr>
          <w:p w14:paraId="26FCBE0A" w14:textId="5A0C639E" w:rsidR="0029395E" w:rsidRPr="00295655" w:rsidRDefault="0029395E" w:rsidP="0029395E">
            <w:pPr>
              <w:keepNext/>
              <w:jc w:val="center"/>
              <w:rPr>
                <w:rFonts w:ascii="Calibri" w:hAnsi="Calibri"/>
                <w:sz w:val="18"/>
                <w:szCs w:val="18"/>
              </w:rPr>
            </w:pPr>
            <w:del w:id="235" w:author="jmiller20181126" w:date="2018-11-27T13:07:00Z">
              <w:r w:rsidDel="0029395E">
                <w:rPr>
                  <w:rFonts w:ascii="Calibri" w:hAnsi="Calibri"/>
                  <w:sz w:val="18"/>
                  <w:szCs w:val="18"/>
                </w:rPr>
                <w:delText>08</w:delText>
              </w:r>
            </w:del>
            <w:ins w:id="236" w:author="jmiller20181126" w:date="2018-11-27T13:07:00Z">
              <w:r>
                <w:rPr>
                  <w:rFonts w:ascii="Calibri" w:hAnsi="Calibri"/>
                  <w:sz w:val="18"/>
                  <w:szCs w:val="18"/>
                </w:rPr>
                <w:t>11</w:t>
              </w:r>
            </w:ins>
          </w:p>
        </w:tc>
      </w:tr>
      <w:tr w:rsidR="000A22F0" w:rsidRPr="00697221" w14:paraId="26FCBE16" w14:textId="77777777" w:rsidTr="00F37020">
        <w:trPr>
          <w:cantSplit/>
          <w:trHeight w:val="576"/>
        </w:trPr>
        <w:tc>
          <w:tcPr>
            <w:tcW w:w="1098" w:type="dxa"/>
            <w:vAlign w:val="bottom"/>
          </w:tcPr>
          <w:p w14:paraId="26FCBE0C" w14:textId="5D4C76DD"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del w:id="237" w:author="jmiller20181126" w:date="2018-11-27T14:01:00Z">
              <w:r w:rsidRPr="00C0640A" w:rsidDel="00265841">
                <w:rPr>
                  <w:rFonts w:ascii="Calibri" w:hAnsi="Calibri"/>
                  <w:sz w:val="10"/>
                  <w:szCs w:val="10"/>
                </w:rPr>
                <w:delText>Identification or</w:delText>
              </w:r>
              <w:r w:rsidRPr="00697221" w:rsidDel="00265841">
                <w:rPr>
                  <w:rFonts w:ascii="Calibri" w:hAnsi="Calibri"/>
                  <w:sz w:val="18"/>
                  <w:szCs w:val="18"/>
                </w:rPr>
                <w:delText xml:space="preserve"> </w:delText>
              </w:r>
            </w:del>
            <w:ins w:id="238" w:author="jmiller20181126" w:date="2018-11-27T14:01:00Z">
              <w:r w:rsidR="00265841">
                <w:rPr>
                  <w:rFonts w:ascii="Calibri" w:hAnsi="Calibri"/>
                  <w:sz w:val="18"/>
                  <w:szCs w:val="18"/>
                </w:rPr>
                <w:t>ID/</w:t>
              </w:r>
            </w:ins>
            <w:r w:rsidRPr="00697221">
              <w:rPr>
                <w:rFonts w:ascii="Calibri" w:hAnsi="Calibri"/>
                <w:sz w:val="18"/>
                <w:szCs w:val="18"/>
              </w:rPr>
              <w:t>Name</w:t>
            </w:r>
            <w:ins w:id="239" w:author="jmiller20181126" w:date="2018-11-27T14:01:00Z">
              <w:r w:rsidR="00265841">
                <w:t xml:space="preserve"> </w:t>
              </w:r>
              <w:r w:rsidR="00265841" w:rsidRPr="00265841">
                <w:rPr>
                  <w:rFonts w:ascii="Calibri" w:hAnsi="Calibri"/>
                  <w:sz w:val="18"/>
                  <w:szCs w:val="18"/>
                </w:rPr>
                <w:t>from CF1R</w:t>
              </w:r>
            </w:ins>
          </w:p>
        </w:tc>
        <w:tc>
          <w:tcPr>
            <w:tcW w:w="1170" w:type="dxa"/>
            <w:vAlign w:val="bottom"/>
          </w:tcPr>
          <w:p w14:paraId="26FCBE0D" w14:textId="2BB2CD78"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del w:id="240" w:author="jmiller20181126" w:date="2018-11-28T15:21:00Z">
              <w:r w:rsidRPr="00C0640A" w:rsidDel="003E7198">
                <w:rPr>
                  <w:rFonts w:ascii="Calibri" w:hAnsi="Calibri"/>
                  <w:sz w:val="10"/>
                  <w:szCs w:val="10"/>
                </w:rPr>
                <w:delText>Location or</w:delText>
              </w:r>
              <w:r w:rsidRPr="00697221" w:rsidDel="003E7198">
                <w:rPr>
                  <w:rFonts w:ascii="Calibri" w:hAnsi="Calibri"/>
                  <w:sz w:val="18"/>
                  <w:szCs w:val="18"/>
                </w:rPr>
                <w:delText xml:space="preserve"> </w:delText>
              </w:r>
            </w:del>
            <w:ins w:id="241" w:author="jmiller20181126" w:date="2018-11-27T14:04:00Z">
              <w:r w:rsidR="00C0640A" w:rsidRPr="00C0640A">
                <w:rPr>
                  <w:rFonts w:ascii="Calibri" w:hAnsi="Calibri"/>
                  <w:sz w:val="18"/>
                  <w:szCs w:val="18"/>
                </w:rPr>
                <w:t xml:space="preserve">Description of </w:t>
              </w:r>
            </w:ins>
            <w:r w:rsidRPr="00697221">
              <w:rPr>
                <w:rFonts w:ascii="Calibri" w:hAnsi="Calibri"/>
                <w:sz w:val="18"/>
                <w:szCs w:val="18"/>
              </w:rPr>
              <w:t>Area Served</w:t>
            </w:r>
          </w:p>
        </w:tc>
        <w:tc>
          <w:tcPr>
            <w:tcW w:w="1440" w:type="dxa"/>
            <w:gridSpan w:val="2"/>
            <w:vAlign w:val="bottom"/>
          </w:tcPr>
          <w:p w14:paraId="1758D0C0" w14:textId="1403F783" w:rsidR="0029395E" w:rsidRPr="00697221" w:rsidRDefault="0029395E" w:rsidP="0029395E">
            <w:pPr>
              <w:keepNext/>
              <w:jc w:val="center"/>
              <w:rPr>
                <w:rFonts w:ascii="Calibri" w:hAnsi="Calibri"/>
                <w:sz w:val="18"/>
                <w:szCs w:val="18"/>
              </w:rPr>
            </w:pPr>
            <w:ins w:id="242" w:author="jmiller20181126" w:date="2018-11-27T13:05:00Z">
              <w:r w:rsidRPr="003B4D36">
                <w:rPr>
                  <w:rFonts w:ascii="Calibri" w:hAnsi="Calibri"/>
                  <w:sz w:val="18"/>
                  <w:szCs w:val="18"/>
                </w:rPr>
                <w:t>Indoor Unit Name or Description of Area Served</w:t>
              </w:r>
            </w:ins>
          </w:p>
        </w:tc>
        <w:tc>
          <w:tcPr>
            <w:tcW w:w="1170" w:type="dxa"/>
            <w:vAlign w:val="bottom"/>
          </w:tcPr>
          <w:p w14:paraId="6B6967D9" w14:textId="4881C132" w:rsidR="0029395E" w:rsidRPr="00697221" w:rsidRDefault="0029395E" w:rsidP="0029395E">
            <w:pPr>
              <w:keepNext/>
              <w:jc w:val="center"/>
              <w:rPr>
                <w:rFonts w:ascii="Calibri" w:hAnsi="Calibri"/>
                <w:sz w:val="18"/>
                <w:szCs w:val="18"/>
              </w:rPr>
            </w:pPr>
            <w:ins w:id="243" w:author="jmiller20181126" w:date="2018-11-27T13:06:00Z">
              <w:r>
                <w:rPr>
                  <w:rFonts w:ascii="Calibri" w:hAnsi="Calibri"/>
                  <w:sz w:val="18"/>
                  <w:szCs w:val="18"/>
                </w:rPr>
                <w:t>Does Indoor Unit Provide CFI  IAQ Ventilation?</w:t>
              </w:r>
            </w:ins>
          </w:p>
        </w:tc>
        <w:tc>
          <w:tcPr>
            <w:tcW w:w="1890" w:type="dxa"/>
            <w:vAlign w:val="bottom"/>
          </w:tcPr>
          <w:p w14:paraId="0AE4E755" w14:textId="5CB5B619" w:rsidR="0029395E" w:rsidRPr="00697221" w:rsidRDefault="0029395E" w:rsidP="0029395E">
            <w:pPr>
              <w:keepNext/>
              <w:jc w:val="center"/>
              <w:rPr>
                <w:rFonts w:ascii="Calibri" w:hAnsi="Calibri"/>
                <w:sz w:val="18"/>
                <w:szCs w:val="18"/>
              </w:rPr>
            </w:pPr>
            <w:ins w:id="244" w:author="jmiller20181126" w:date="2018-11-27T13:06:00Z">
              <w:r w:rsidRPr="00421D12">
                <w:rPr>
                  <w:rFonts w:ascii="Calibri" w:hAnsi="Calibri"/>
                  <w:sz w:val="18"/>
                  <w:szCs w:val="18"/>
                </w:rPr>
                <w:t>Indoor Unit Duct Status</w:t>
              </w:r>
            </w:ins>
          </w:p>
        </w:tc>
        <w:tc>
          <w:tcPr>
            <w:tcW w:w="990" w:type="dxa"/>
            <w:gridSpan w:val="2"/>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350" w:type="dxa"/>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4760BF94" w:rsidR="000D124C" w:rsidRPr="00697221" w:rsidRDefault="000D124C" w:rsidP="0029395E">
            <w:pPr>
              <w:keepNext/>
              <w:jc w:val="center"/>
              <w:rPr>
                <w:rFonts w:ascii="Calibri" w:hAnsi="Calibri"/>
                <w:sz w:val="18"/>
                <w:szCs w:val="18"/>
              </w:rPr>
            </w:pPr>
            <w:ins w:id="245" w:author="jmiller20181126" w:date="2018-11-27T13:54:00Z">
              <w:r w:rsidDel="000D124C">
                <w:rPr>
                  <w:rFonts w:ascii="Calibri" w:hAnsi="Calibri"/>
                  <w:sz w:val="18"/>
                  <w:szCs w:val="18"/>
                </w:rPr>
                <w:t xml:space="preserve"> </w:t>
              </w:r>
            </w:ins>
            <w:del w:id="246" w:author="jmiller20181126" w:date="2018-11-27T13:54:00Z">
              <w:r w:rsidR="0029395E" w:rsidDel="000D124C">
                <w:rPr>
                  <w:rFonts w:ascii="Calibri" w:hAnsi="Calibri"/>
                  <w:sz w:val="18"/>
                  <w:szCs w:val="18"/>
                </w:rPr>
                <w:delText>V</w:delText>
              </w:r>
              <w:r w:rsidR="0029395E" w:rsidRPr="00697221" w:rsidDel="000D124C">
                <w:rPr>
                  <w:rFonts w:ascii="Calibri" w:hAnsi="Calibri"/>
                  <w:sz w:val="18"/>
                  <w:szCs w:val="18"/>
                </w:rPr>
                <w:delText>alue</w:delText>
              </w:r>
            </w:del>
            <w:ins w:id="247" w:author="jmiller20181126" w:date="2018-11-27T13:51:00Z">
              <w:r>
                <w:rPr>
                  <w:rFonts w:ascii="Calibri" w:hAnsi="Calibri"/>
                  <w:sz w:val="18"/>
                  <w:szCs w:val="18"/>
                </w:rPr>
                <w:t>(%)</w:t>
              </w:r>
            </w:ins>
          </w:p>
        </w:tc>
        <w:tc>
          <w:tcPr>
            <w:tcW w:w="171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710" w:type="dxa"/>
            <w:gridSpan w:val="2"/>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202"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86" w:type="dxa"/>
            <w:vAlign w:val="bottom"/>
          </w:tcPr>
          <w:p w14:paraId="26FCBE15" w14:textId="61EDFE30"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0A22F0" w:rsidRPr="00295655" w14:paraId="26FCBE23" w14:textId="77777777" w:rsidTr="00F37020">
        <w:trPr>
          <w:cantSplit/>
          <w:trHeight w:val="395"/>
        </w:trPr>
        <w:tc>
          <w:tcPr>
            <w:tcW w:w="1098" w:type="dxa"/>
          </w:tcPr>
          <w:p w14:paraId="26FCBE17" w14:textId="77777777" w:rsidR="0029395E" w:rsidRPr="00295655" w:rsidRDefault="0029395E" w:rsidP="0029395E">
            <w:pPr>
              <w:keepNext/>
              <w:rPr>
                <w:rFonts w:ascii="Calibri" w:hAnsi="Calibri"/>
                <w:sz w:val="18"/>
                <w:szCs w:val="18"/>
              </w:rPr>
            </w:pPr>
            <w:r w:rsidRPr="00295655">
              <w:rPr>
                <w:rFonts w:ascii="Calibri" w:hAnsi="Calibri"/>
                <w:sz w:val="18"/>
                <w:szCs w:val="18"/>
              </w:rPr>
              <w:t xml:space="preserve">&lt;&lt;auto filled from </w:t>
            </w:r>
            <w:r w:rsidRPr="00F37020">
              <w:rPr>
                <w:rFonts w:ascii="Calibri" w:hAnsi="Calibri"/>
                <w:sz w:val="18"/>
                <w:szCs w:val="18"/>
                <w:highlight w:val="yellow"/>
              </w:rPr>
              <w:t>C01</w:t>
            </w:r>
            <w:r w:rsidRPr="00295655">
              <w:rPr>
                <w:rFonts w:ascii="Calibri" w:hAnsi="Calibri"/>
                <w:sz w:val="18"/>
                <w:szCs w:val="18"/>
              </w:rPr>
              <w:t>&gt;&gt;</w:t>
            </w:r>
          </w:p>
        </w:tc>
        <w:tc>
          <w:tcPr>
            <w:tcW w:w="1170" w:type="dxa"/>
          </w:tcPr>
          <w:p w14:paraId="26FCBE18" w14:textId="77777777" w:rsidR="0029395E" w:rsidRPr="00EE5AA6" w:rsidRDefault="0029395E" w:rsidP="0029395E">
            <w:pPr>
              <w:rPr>
                <w:rFonts w:asciiTheme="minorHAnsi" w:hAnsiTheme="minorHAnsi"/>
                <w:sz w:val="16"/>
                <w:szCs w:val="16"/>
              </w:rPr>
            </w:pPr>
            <w:r w:rsidRPr="0098534B">
              <w:rPr>
                <w:rFonts w:ascii="Calibri" w:hAnsi="Calibri"/>
                <w:sz w:val="16"/>
                <w:szCs w:val="16"/>
              </w:rPr>
              <w:t xml:space="preserve">&lt;&lt;auto filled from </w:t>
            </w:r>
            <w:r w:rsidRPr="00F37020">
              <w:rPr>
                <w:rFonts w:ascii="Calibri" w:hAnsi="Calibri"/>
                <w:sz w:val="16"/>
                <w:szCs w:val="16"/>
                <w:highlight w:val="yellow"/>
              </w:rPr>
              <w:t>C02</w:t>
            </w:r>
            <w:r w:rsidRPr="0098534B">
              <w:rPr>
                <w:rFonts w:ascii="Calibri" w:hAnsi="Calibri"/>
                <w:sz w:val="16"/>
                <w:szCs w:val="16"/>
              </w:rPr>
              <w:t xml:space="preserve">&gt;&gt; </w:t>
            </w:r>
          </w:p>
        </w:tc>
        <w:tc>
          <w:tcPr>
            <w:tcW w:w="1440" w:type="dxa"/>
            <w:gridSpan w:val="2"/>
          </w:tcPr>
          <w:p w14:paraId="773B0918" w14:textId="5C6967AC" w:rsidR="0029395E" w:rsidRDefault="0029395E" w:rsidP="0029395E">
            <w:pPr>
              <w:keepNext/>
              <w:rPr>
                <w:ins w:id="248" w:author="jmiller20181126" w:date="2018-11-27T13:05:00Z"/>
                <w:rFonts w:asciiTheme="minorHAnsi" w:hAnsiTheme="minorHAnsi"/>
                <w:sz w:val="14"/>
                <w:szCs w:val="14"/>
              </w:rPr>
            </w:pPr>
            <w:ins w:id="249" w:author="jmiller20181126" w:date="2018-11-27T13:05:00Z">
              <w:r w:rsidRPr="00280868">
                <w:rPr>
                  <w:rFonts w:asciiTheme="minorHAnsi" w:hAnsiTheme="minorHAnsi"/>
                  <w:sz w:val="14"/>
                  <w:szCs w:val="14"/>
                </w:rPr>
                <w:t>&lt;&lt;</w:t>
              </w:r>
              <w:r>
                <w:rPr>
                  <w:rFonts w:asciiTheme="minorHAnsi" w:hAnsiTheme="minorHAnsi"/>
                  <w:sz w:val="14"/>
                  <w:szCs w:val="14"/>
                </w:rPr>
                <w:t xml:space="preserve">if value in </w:t>
              </w:r>
            </w:ins>
            <w:ins w:id="250" w:author="jmiller20181126" w:date="2018-11-27T13:22:00Z">
              <w:r w:rsidR="00E32DF8" w:rsidRPr="00F37020">
                <w:rPr>
                  <w:rFonts w:asciiTheme="minorHAnsi" w:hAnsiTheme="minorHAnsi"/>
                  <w:sz w:val="14"/>
                  <w:szCs w:val="14"/>
                  <w:highlight w:val="yellow"/>
                </w:rPr>
                <w:t>C11</w:t>
              </w:r>
            </w:ins>
            <w:ins w:id="251" w:author="jmiller20181126" w:date="2018-11-27T13:05:00Z">
              <w:r>
                <w:rPr>
                  <w:rFonts w:asciiTheme="minorHAnsi" w:hAnsiTheme="minorHAnsi"/>
                  <w:sz w:val="14"/>
                  <w:szCs w:val="14"/>
                </w:rPr>
                <w:t xml:space="preserve">=1, </w:t>
              </w:r>
            </w:ins>
          </w:p>
          <w:p w14:paraId="2ED8D9E0" w14:textId="059424F8" w:rsidR="0029395E" w:rsidRDefault="0029395E" w:rsidP="0029395E">
            <w:pPr>
              <w:keepNext/>
              <w:rPr>
                <w:ins w:id="252" w:author="jmiller20181126" w:date="2018-11-27T13:05:00Z"/>
                <w:rFonts w:asciiTheme="minorHAnsi" w:hAnsiTheme="minorHAnsi"/>
                <w:sz w:val="14"/>
                <w:szCs w:val="14"/>
              </w:rPr>
            </w:pPr>
            <w:ins w:id="253" w:author="jmiller20181126" w:date="2018-11-27T13:05:00Z">
              <w:r>
                <w:rPr>
                  <w:rFonts w:asciiTheme="minorHAnsi" w:hAnsiTheme="minorHAnsi"/>
                  <w:sz w:val="14"/>
                  <w:szCs w:val="14"/>
                </w:rPr>
                <w:t xml:space="preserve">then value autofilled from </w:t>
              </w:r>
              <w:r w:rsidR="00E32DF8">
                <w:rPr>
                  <w:rFonts w:asciiTheme="minorHAnsi" w:hAnsiTheme="minorHAnsi"/>
                  <w:sz w:val="14"/>
                  <w:szCs w:val="14"/>
                  <w:highlight w:val="yellow"/>
                </w:rPr>
                <w:t>C</w:t>
              </w:r>
              <w:r w:rsidRPr="006C077F">
                <w:rPr>
                  <w:rFonts w:asciiTheme="minorHAnsi" w:hAnsiTheme="minorHAnsi"/>
                  <w:sz w:val="14"/>
                  <w:szCs w:val="14"/>
                  <w:highlight w:val="yellow"/>
                </w:rPr>
                <w:t>02</w:t>
              </w:r>
              <w:r>
                <w:rPr>
                  <w:rFonts w:asciiTheme="minorHAnsi" w:hAnsiTheme="minorHAnsi"/>
                  <w:sz w:val="14"/>
                  <w:szCs w:val="14"/>
                </w:rPr>
                <w:t>;</w:t>
              </w:r>
            </w:ins>
          </w:p>
          <w:p w14:paraId="502B3F77" w14:textId="77777777" w:rsidR="0029395E" w:rsidRDefault="0029395E" w:rsidP="0029395E">
            <w:pPr>
              <w:keepNext/>
              <w:rPr>
                <w:ins w:id="254" w:author="jmiller20181126" w:date="2018-11-27T13:05:00Z"/>
              </w:rPr>
            </w:pPr>
            <w:ins w:id="255" w:author="jmiller20181126" w:date="2018-11-27T13:05:00Z">
              <w:r>
                <w:rPr>
                  <w:rFonts w:asciiTheme="minorHAnsi" w:hAnsiTheme="minorHAnsi"/>
                  <w:sz w:val="14"/>
                  <w:szCs w:val="14"/>
                </w:rPr>
                <w:t xml:space="preserve">else </w:t>
              </w:r>
              <w:r w:rsidRPr="00280868">
                <w:rPr>
                  <w:rFonts w:asciiTheme="minorHAnsi" w:hAnsiTheme="minorHAnsi"/>
                  <w:sz w:val="14"/>
                  <w:szCs w:val="14"/>
                </w:rPr>
                <w:t>user input, text, 15 characters maximum</w:t>
              </w:r>
              <w:r>
                <w:rPr>
                  <w:rFonts w:asciiTheme="minorHAnsi" w:hAnsiTheme="minorHAnsi"/>
                  <w:sz w:val="14"/>
                  <w:szCs w:val="14"/>
                </w:rPr>
                <w:t>;</w:t>
              </w:r>
              <w:r>
                <w:t xml:space="preserve"> </w:t>
              </w:r>
            </w:ins>
          </w:p>
          <w:p w14:paraId="262E90F3" w14:textId="77777777" w:rsidR="0029395E" w:rsidRDefault="0029395E" w:rsidP="0029395E">
            <w:pPr>
              <w:keepNext/>
              <w:rPr>
                <w:ins w:id="256" w:author="jmiller20181126" w:date="2018-11-27T13:05:00Z"/>
              </w:rPr>
            </w:pPr>
          </w:p>
          <w:p w14:paraId="657598BD" w14:textId="77777777" w:rsidR="00AB43DA" w:rsidRPr="00AB43DA" w:rsidRDefault="00AB43DA" w:rsidP="00AB43DA">
            <w:pPr>
              <w:keepNext/>
              <w:rPr>
                <w:ins w:id="257" w:author="jmiller20181126" w:date="2018-11-27T16:28:00Z"/>
                <w:rFonts w:asciiTheme="minorHAnsi" w:hAnsiTheme="minorHAnsi"/>
                <w:sz w:val="14"/>
                <w:szCs w:val="14"/>
              </w:rPr>
            </w:pPr>
            <w:ins w:id="258" w:author="jmiller20181126" w:date="2018-11-27T16:28:00Z">
              <w:r w:rsidRPr="00AB43DA">
                <w:rPr>
                  <w:rFonts w:asciiTheme="minorHAnsi" w:hAnsiTheme="minorHAnsi"/>
                  <w:sz w:val="14"/>
                  <w:szCs w:val="14"/>
                </w:rPr>
                <w:t>as default,</w:t>
              </w:r>
            </w:ins>
          </w:p>
          <w:p w14:paraId="637B7026" w14:textId="19B3D2A9" w:rsidR="0029395E" w:rsidRDefault="00AB43DA" w:rsidP="00AB43DA">
            <w:pPr>
              <w:keepNext/>
              <w:rPr>
                <w:ins w:id="259" w:author="jmiller20181126" w:date="2018-11-27T13:05:00Z"/>
                <w:rFonts w:asciiTheme="minorHAnsi" w:hAnsiTheme="minorHAnsi"/>
                <w:sz w:val="14"/>
                <w:szCs w:val="14"/>
              </w:rPr>
            </w:pPr>
            <w:ins w:id="260" w:author="jmiller20181126" w:date="2018-11-27T16:28:00Z">
              <w:r w:rsidRPr="00AB43DA">
                <w:rPr>
                  <w:rFonts w:asciiTheme="minorHAnsi" w:hAnsiTheme="minorHAnsi"/>
                  <w:sz w:val="14"/>
                  <w:szCs w:val="14"/>
                </w:rPr>
                <w:t>require each en</w:t>
              </w:r>
              <w:r>
                <w:rPr>
                  <w:rFonts w:asciiTheme="minorHAnsi" w:hAnsiTheme="minorHAnsi"/>
                  <w:sz w:val="14"/>
                  <w:szCs w:val="14"/>
                </w:rPr>
                <w:t xml:space="preserve">try to be unique on this </w:t>
              </w:r>
            </w:ins>
            <w:ins w:id="261" w:author="jmiller20181126" w:date="2018-11-27T16:27:00Z">
              <w:r>
                <w:rPr>
                  <w:rFonts w:asciiTheme="minorHAnsi" w:hAnsiTheme="minorHAnsi"/>
                  <w:sz w:val="14"/>
                  <w:szCs w:val="14"/>
                </w:rPr>
                <w:t>MCH-01 (i.e.</w:t>
              </w:r>
            </w:ins>
            <w:ins w:id="262" w:author="jmiller20181126" w:date="2018-11-27T13:05:00Z">
              <w:r w:rsidR="0029395E">
                <w:rPr>
                  <w:rFonts w:asciiTheme="minorHAnsi" w:hAnsiTheme="minorHAnsi"/>
                  <w:sz w:val="14"/>
                  <w:szCs w:val="14"/>
                </w:rPr>
                <w:t xml:space="preserve"> in this field and in </w:t>
              </w:r>
            </w:ins>
            <w:ins w:id="263" w:author="jmiller20181126" w:date="2018-11-27T13:25:00Z">
              <w:r w:rsidR="00F37020" w:rsidRPr="00F37020">
                <w:rPr>
                  <w:rFonts w:asciiTheme="minorHAnsi" w:hAnsiTheme="minorHAnsi"/>
                  <w:sz w:val="14"/>
                  <w:szCs w:val="14"/>
                  <w:highlight w:val="yellow"/>
                </w:rPr>
                <w:t>F03</w:t>
              </w:r>
            </w:ins>
            <w:ins w:id="264" w:author="jmiller20181126" w:date="2018-11-27T13:05:00Z">
              <w:r>
                <w:rPr>
                  <w:rFonts w:asciiTheme="minorHAnsi" w:hAnsiTheme="minorHAnsi"/>
                  <w:sz w:val="14"/>
                  <w:szCs w:val="14"/>
                </w:rPr>
                <w:t>)</w:t>
              </w:r>
            </w:ins>
          </w:p>
          <w:p w14:paraId="118A52A6" w14:textId="77777777" w:rsidR="0029395E" w:rsidRDefault="0029395E" w:rsidP="0029395E">
            <w:pPr>
              <w:keepNext/>
              <w:rPr>
                <w:ins w:id="265" w:author="jmiller20181126" w:date="2018-11-27T13:05:00Z"/>
                <w:rFonts w:asciiTheme="minorHAnsi" w:hAnsiTheme="minorHAnsi"/>
                <w:sz w:val="14"/>
                <w:szCs w:val="14"/>
              </w:rPr>
            </w:pPr>
          </w:p>
          <w:p w14:paraId="366DB2FF" w14:textId="24801D06" w:rsidR="0029395E" w:rsidRPr="00697221" w:rsidRDefault="0029395E" w:rsidP="00F37020">
            <w:pPr>
              <w:rPr>
                <w:rFonts w:asciiTheme="minorHAnsi" w:hAnsiTheme="minorHAnsi"/>
                <w:sz w:val="14"/>
                <w:szCs w:val="14"/>
              </w:rPr>
            </w:pPr>
            <w:ins w:id="266" w:author="jmiller20181126" w:date="2018-11-27T13:05:00Z">
              <w:r w:rsidRPr="003B2674">
                <w:rPr>
                  <w:rFonts w:asciiTheme="minorHAnsi" w:hAnsiTheme="minorHAnsi"/>
                  <w:sz w:val="14"/>
                  <w:szCs w:val="14"/>
                </w:rPr>
                <w:t>allow user to override th</w:t>
              </w:r>
              <w:r>
                <w:rPr>
                  <w:rFonts w:asciiTheme="minorHAnsi" w:hAnsiTheme="minorHAnsi"/>
                  <w:sz w:val="14"/>
                  <w:szCs w:val="14"/>
                </w:rPr>
                <w:t>is</w:t>
              </w:r>
              <w:r w:rsidRPr="003B2674">
                <w:rPr>
                  <w:rFonts w:asciiTheme="minorHAnsi" w:hAnsiTheme="minorHAnsi"/>
                  <w:sz w:val="14"/>
                  <w:szCs w:val="14"/>
                </w:rPr>
                <w:t xml:space="preserve"> default uniqueness rule if needed </w:t>
              </w:r>
              <w:r>
                <w:rPr>
                  <w:rFonts w:asciiTheme="minorHAnsi" w:hAnsiTheme="minorHAnsi"/>
                  <w:sz w:val="14"/>
                  <w:szCs w:val="14"/>
                </w:rPr>
                <w:t>for</w:t>
              </w:r>
              <w:r w:rsidRPr="003B2674">
                <w:rPr>
                  <w:rFonts w:asciiTheme="minorHAnsi" w:hAnsiTheme="minorHAnsi"/>
                  <w:sz w:val="14"/>
                  <w:szCs w:val="14"/>
                </w:rPr>
                <w:t xml:space="preserve"> systems such as dual-fuel systems that may have furnace information in </w:t>
              </w:r>
              <w:r w:rsidRPr="00457CBA">
                <w:rPr>
                  <w:rFonts w:asciiTheme="minorHAnsi" w:hAnsiTheme="minorHAnsi"/>
                  <w:sz w:val="14"/>
                  <w:szCs w:val="14"/>
                  <w:highlight w:val="yellow"/>
                </w:rPr>
                <w:t xml:space="preserve">Section </w:t>
              </w:r>
            </w:ins>
            <w:ins w:id="267" w:author="jmiller20181126" w:date="2018-11-27T13:25:00Z">
              <w:r w:rsidR="00F37020">
                <w:rPr>
                  <w:rFonts w:asciiTheme="minorHAnsi" w:hAnsiTheme="minorHAnsi"/>
                  <w:sz w:val="14"/>
                  <w:szCs w:val="14"/>
                </w:rPr>
                <w:t>D</w:t>
              </w:r>
            </w:ins>
            <w:ins w:id="268" w:author="jmiller20181126" w:date="2018-11-27T13:05:00Z">
              <w:r>
                <w:rPr>
                  <w:rFonts w:asciiTheme="minorHAnsi" w:hAnsiTheme="minorHAnsi"/>
                  <w:sz w:val="14"/>
                  <w:szCs w:val="14"/>
                </w:rPr>
                <w:t xml:space="preserve"> and coil information in </w:t>
              </w:r>
              <w:r w:rsidRPr="00457CBA">
                <w:rPr>
                  <w:rFonts w:asciiTheme="minorHAnsi" w:hAnsiTheme="minorHAnsi"/>
                  <w:sz w:val="14"/>
                  <w:szCs w:val="14"/>
                  <w:highlight w:val="yellow"/>
                </w:rPr>
                <w:t xml:space="preserve">Section </w:t>
              </w:r>
            </w:ins>
            <w:ins w:id="269" w:author="jmiller20181126" w:date="2018-11-27T13:25:00Z">
              <w:r w:rsidR="00F37020">
                <w:rPr>
                  <w:rFonts w:asciiTheme="minorHAnsi" w:hAnsiTheme="minorHAnsi"/>
                  <w:sz w:val="14"/>
                  <w:szCs w:val="14"/>
                </w:rPr>
                <w:t>F</w:t>
              </w:r>
            </w:ins>
            <w:ins w:id="270" w:author="jmiller20181126" w:date="2018-11-27T13:05:00Z">
              <w:r w:rsidRPr="00280868">
                <w:rPr>
                  <w:rFonts w:asciiTheme="minorHAnsi" w:hAnsiTheme="minorHAnsi"/>
                  <w:sz w:val="14"/>
                  <w:szCs w:val="14"/>
                </w:rPr>
                <w:t>&gt;&gt;</w:t>
              </w:r>
            </w:ins>
          </w:p>
        </w:tc>
        <w:tc>
          <w:tcPr>
            <w:tcW w:w="1170" w:type="dxa"/>
          </w:tcPr>
          <w:p w14:paraId="34DD73BB" w14:textId="1847429B" w:rsidR="0029395E" w:rsidRDefault="0029395E" w:rsidP="0029395E">
            <w:pPr>
              <w:keepNext/>
              <w:rPr>
                <w:ins w:id="271" w:author="jmiller20181126" w:date="2018-11-27T13:06:00Z"/>
                <w:rFonts w:asciiTheme="minorHAnsi" w:hAnsiTheme="minorHAnsi"/>
                <w:sz w:val="14"/>
                <w:szCs w:val="14"/>
              </w:rPr>
            </w:pPr>
            <w:ins w:id="272" w:author="jmiller20181126" w:date="2018-11-27T13:06:00Z">
              <w:r w:rsidRPr="001900BA">
                <w:rPr>
                  <w:rFonts w:asciiTheme="minorHAnsi" w:hAnsiTheme="minorHAnsi"/>
                  <w:sz w:val="14"/>
                  <w:szCs w:val="14"/>
                </w:rPr>
                <w:t>&lt;&lt;</w:t>
              </w:r>
              <w:r>
                <w:rPr>
                  <w:rFonts w:asciiTheme="minorHAnsi" w:hAnsiTheme="minorHAnsi"/>
                  <w:sz w:val="14"/>
                  <w:szCs w:val="14"/>
                </w:rPr>
                <w:t xml:space="preserve">if </w:t>
              </w:r>
            </w:ins>
            <w:ins w:id="273" w:author="jmiller20181126" w:date="2018-11-27T13:26:00Z">
              <w:r w:rsidR="00F37020" w:rsidRPr="00F37020">
                <w:rPr>
                  <w:rFonts w:asciiTheme="minorHAnsi" w:hAnsiTheme="minorHAnsi"/>
                  <w:sz w:val="14"/>
                  <w:szCs w:val="14"/>
                  <w:highlight w:val="yellow"/>
                </w:rPr>
                <w:t>C11</w:t>
              </w:r>
            </w:ins>
            <w:ins w:id="274" w:author="jmiller20181126" w:date="2018-11-27T13:06:00Z">
              <w:r>
                <w:rPr>
                  <w:rFonts w:asciiTheme="minorHAnsi" w:hAnsiTheme="minorHAnsi"/>
                  <w:sz w:val="14"/>
                  <w:szCs w:val="14"/>
                </w:rPr>
                <w:t xml:space="preserve"> &gt; 1, then value=no;</w:t>
              </w:r>
            </w:ins>
          </w:p>
          <w:p w14:paraId="2EAD9B3C" w14:textId="77777777" w:rsidR="0029395E" w:rsidRDefault="0029395E" w:rsidP="0029395E">
            <w:pPr>
              <w:keepNext/>
              <w:rPr>
                <w:ins w:id="275" w:author="jmiller20181126" w:date="2018-11-27T13:06:00Z"/>
                <w:rFonts w:asciiTheme="minorHAnsi" w:hAnsiTheme="minorHAnsi"/>
                <w:sz w:val="14"/>
                <w:szCs w:val="14"/>
              </w:rPr>
            </w:pPr>
          </w:p>
          <w:p w14:paraId="55291F84" w14:textId="77777777" w:rsidR="0029395E" w:rsidRDefault="0029395E" w:rsidP="0029395E">
            <w:pPr>
              <w:keepNext/>
              <w:rPr>
                <w:ins w:id="276" w:author="jmiller20181126" w:date="2018-11-27T13:06:00Z"/>
                <w:rFonts w:asciiTheme="minorHAnsi" w:hAnsiTheme="minorHAnsi"/>
                <w:sz w:val="14"/>
                <w:szCs w:val="14"/>
              </w:rPr>
            </w:pPr>
            <w:ins w:id="277" w:author="jmiller20181126" w:date="2018-11-27T13:06:00Z">
              <w:r w:rsidRPr="000A1F97">
                <w:rPr>
                  <w:rFonts w:asciiTheme="minorHAnsi" w:hAnsiTheme="minorHAnsi"/>
                  <w:sz w:val="14"/>
                  <w:szCs w:val="14"/>
                </w:rPr>
                <w:t>elseif building type on the CF1R= multifamily, then value=no,</w:t>
              </w:r>
            </w:ins>
          </w:p>
          <w:p w14:paraId="25AAF92D" w14:textId="77777777" w:rsidR="0029395E" w:rsidRDefault="0029395E" w:rsidP="0029395E">
            <w:pPr>
              <w:keepNext/>
              <w:rPr>
                <w:ins w:id="278" w:author="jmiller20181126" w:date="2018-11-27T13:06:00Z"/>
                <w:rFonts w:asciiTheme="minorHAnsi" w:hAnsiTheme="minorHAnsi"/>
                <w:sz w:val="14"/>
                <w:szCs w:val="14"/>
              </w:rPr>
            </w:pPr>
          </w:p>
          <w:p w14:paraId="2B25EE3E" w14:textId="77777777" w:rsidR="0029395E" w:rsidRDefault="0029395E" w:rsidP="0029395E">
            <w:pPr>
              <w:keepNext/>
              <w:rPr>
                <w:ins w:id="279" w:author="jmiller20181126" w:date="2018-11-27T13:06:00Z"/>
                <w:rFonts w:asciiTheme="minorHAnsi" w:hAnsiTheme="minorHAnsi"/>
                <w:sz w:val="14"/>
                <w:szCs w:val="14"/>
              </w:rPr>
            </w:pPr>
            <w:ins w:id="280" w:author="jmiller20181126" w:date="2018-11-27T13:06:00Z">
              <w:r>
                <w:rPr>
                  <w:rFonts w:asciiTheme="minorHAnsi" w:hAnsiTheme="minorHAnsi"/>
                  <w:sz w:val="14"/>
                  <w:szCs w:val="14"/>
                </w:rPr>
                <w:t>elseif IAQ vent system type for this dwelling on the CF1R=one of the following three,</w:t>
              </w:r>
            </w:ins>
          </w:p>
          <w:p w14:paraId="69319185" w14:textId="77777777" w:rsidR="0029395E" w:rsidRDefault="0029395E" w:rsidP="0029395E">
            <w:pPr>
              <w:keepNext/>
              <w:rPr>
                <w:ins w:id="281" w:author="jmiller20181126" w:date="2018-11-27T13:06:00Z"/>
                <w:rFonts w:asciiTheme="minorHAnsi" w:hAnsiTheme="minorHAnsi"/>
                <w:sz w:val="14"/>
                <w:szCs w:val="14"/>
              </w:rPr>
            </w:pPr>
            <w:commentRangeStart w:id="282"/>
            <w:ins w:id="283" w:author="jmiller20181126" w:date="2018-11-27T13:06:00Z">
              <w:r>
                <w:rPr>
                  <w:rFonts w:asciiTheme="minorHAnsi" w:hAnsiTheme="minorHAnsi"/>
                  <w:sz w:val="14"/>
                  <w:szCs w:val="14"/>
                </w:rPr>
                <w:t>*Balanced,</w:t>
              </w:r>
            </w:ins>
          </w:p>
          <w:p w14:paraId="2DA882B8" w14:textId="77777777" w:rsidR="0029395E" w:rsidRDefault="0029395E" w:rsidP="0029395E">
            <w:pPr>
              <w:keepNext/>
              <w:rPr>
                <w:ins w:id="284" w:author="jmiller20181126" w:date="2018-11-27T13:06:00Z"/>
                <w:rFonts w:asciiTheme="minorHAnsi" w:hAnsiTheme="minorHAnsi"/>
                <w:sz w:val="14"/>
                <w:szCs w:val="14"/>
              </w:rPr>
            </w:pPr>
            <w:ins w:id="285" w:author="jmiller20181126" w:date="2018-11-27T13:06:00Z">
              <w:r>
                <w:rPr>
                  <w:rFonts w:asciiTheme="minorHAnsi" w:hAnsiTheme="minorHAnsi"/>
                  <w:sz w:val="14"/>
                  <w:szCs w:val="14"/>
                </w:rPr>
                <w:t>*Balanced ERV</w:t>
              </w:r>
            </w:ins>
          </w:p>
          <w:p w14:paraId="34AB99CC" w14:textId="77777777" w:rsidR="0029395E" w:rsidRDefault="0029395E" w:rsidP="0029395E">
            <w:pPr>
              <w:keepNext/>
              <w:rPr>
                <w:ins w:id="286" w:author="jmiller20181126" w:date="2018-11-27T13:06:00Z"/>
                <w:rFonts w:asciiTheme="minorHAnsi" w:hAnsiTheme="minorHAnsi"/>
                <w:sz w:val="14"/>
                <w:szCs w:val="14"/>
              </w:rPr>
            </w:pPr>
            <w:ins w:id="287" w:author="jmiller20181126" w:date="2018-11-27T13:06:00Z">
              <w:r>
                <w:rPr>
                  <w:rFonts w:asciiTheme="minorHAnsi" w:hAnsiTheme="minorHAnsi"/>
                  <w:sz w:val="14"/>
                  <w:szCs w:val="14"/>
                </w:rPr>
                <w:t>*Balanced HRV then value=no</w:t>
              </w:r>
            </w:ins>
            <w:commentRangeEnd w:id="282"/>
            <w:ins w:id="288" w:author="jmiller20181126" w:date="2018-11-27T13:32:00Z">
              <w:r w:rsidR="00F37020">
                <w:rPr>
                  <w:rStyle w:val="CommentReference"/>
                </w:rPr>
                <w:commentReference w:id="282"/>
              </w:r>
            </w:ins>
            <w:ins w:id="289" w:author="jmiller20181126" w:date="2018-11-27T13:06:00Z">
              <w:r>
                <w:rPr>
                  <w:rFonts w:asciiTheme="minorHAnsi" w:hAnsiTheme="minorHAnsi"/>
                  <w:sz w:val="14"/>
                  <w:szCs w:val="14"/>
                </w:rPr>
                <w:t>,</w:t>
              </w:r>
            </w:ins>
          </w:p>
          <w:p w14:paraId="3637EF7E" w14:textId="77777777" w:rsidR="0029395E" w:rsidRDefault="0029395E" w:rsidP="0029395E">
            <w:pPr>
              <w:keepNext/>
              <w:rPr>
                <w:ins w:id="290" w:author="jmiller20181126" w:date="2018-11-27T13:06:00Z"/>
                <w:rFonts w:asciiTheme="minorHAnsi" w:hAnsiTheme="minorHAnsi"/>
                <w:sz w:val="14"/>
                <w:szCs w:val="14"/>
              </w:rPr>
            </w:pPr>
          </w:p>
          <w:p w14:paraId="1AEB7A16" w14:textId="77777777" w:rsidR="0029395E" w:rsidRPr="001900BA" w:rsidRDefault="0029395E" w:rsidP="0029395E">
            <w:pPr>
              <w:keepNext/>
              <w:rPr>
                <w:ins w:id="291" w:author="jmiller20181126" w:date="2018-11-27T13:06:00Z"/>
                <w:rFonts w:asciiTheme="minorHAnsi" w:hAnsiTheme="minorHAnsi"/>
                <w:sz w:val="14"/>
                <w:szCs w:val="14"/>
              </w:rPr>
            </w:pPr>
            <w:ins w:id="292" w:author="jmiller20181126" w:date="2018-11-27T13:06:00Z">
              <w:r>
                <w:rPr>
                  <w:rFonts w:asciiTheme="minorHAnsi" w:hAnsiTheme="minorHAnsi"/>
                  <w:sz w:val="14"/>
                  <w:szCs w:val="14"/>
                </w:rPr>
                <w:t>else,</w:t>
              </w:r>
              <w:r w:rsidRPr="001900BA">
                <w:rPr>
                  <w:rFonts w:asciiTheme="minorHAnsi" w:hAnsiTheme="minorHAnsi"/>
                  <w:sz w:val="14"/>
                  <w:szCs w:val="14"/>
                </w:rPr>
                <w:t xml:space="preserve">user pick one from list: </w:t>
              </w:r>
            </w:ins>
          </w:p>
          <w:p w14:paraId="56B75224" w14:textId="77777777" w:rsidR="0029395E" w:rsidRPr="001900BA" w:rsidRDefault="0029395E" w:rsidP="0029395E">
            <w:pPr>
              <w:keepNext/>
              <w:rPr>
                <w:ins w:id="293" w:author="jmiller20181126" w:date="2018-11-27T13:06:00Z"/>
                <w:rFonts w:asciiTheme="minorHAnsi" w:hAnsiTheme="minorHAnsi"/>
                <w:sz w:val="14"/>
                <w:szCs w:val="14"/>
              </w:rPr>
            </w:pPr>
            <w:ins w:id="294" w:author="jmiller20181126" w:date="2018-11-27T13:06:00Z">
              <w:r w:rsidRPr="001900BA">
                <w:rPr>
                  <w:rFonts w:asciiTheme="minorHAnsi" w:hAnsiTheme="minorHAnsi"/>
                  <w:sz w:val="14"/>
                  <w:szCs w:val="14"/>
                </w:rPr>
                <w:t>*</w:t>
              </w:r>
              <w:r>
                <w:rPr>
                  <w:rFonts w:asciiTheme="minorHAnsi" w:hAnsiTheme="minorHAnsi"/>
                  <w:sz w:val="14"/>
                  <w:szCs w:val="14"/>
                </w:rPr>
                <w:t>Yes</w:t>
              </w:r>
            </w:ins>
          </w:p>
          <w:p w14:paraId="3A1A1280" w14:textId="51D7191A" w:rsidR="0029395E" w:rsidRPr="00697221" w:rsidRDefault="0029395E" w:rsidP="0029395E">
            <w:pPr>
              <w:rPr>
                <w:rFonts w:asciiTheme="minorHAnsi" w:hAnsiTheme="minorHAnsi"/>
                <w:sz w:val="14"/>
                <w:szCs w:val="14"/>
              </w:rPr>
            </w:pPr>
            <w:ins w:id="295" w:author="jmiller20181126" w:date="2018-11-27T13:06:00Z">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ins>
          </w:p>
        </w:tc>
        <w:tc>
          <w:tcPr>
            <w:tcW w:w="1890" w:type="dxa"/>
          </w:tcPr>
          <w:p w14:paraId="2712BC65" w14:textId="2BCE7A65" w:rsidR="0029395E" w:rsidRPr="003B7FCD" w:rsidRDefault="0029395E" w:rsidP="0029395E">
            <w:pPr>
              <w:keepNext/>
              <w:rPr>
                <w:ins w:id="296" w:author="jmiller20181126" w:date="2018-11-27T13:06:00Z"/>
                <w:rFonts w:ascii="Calibri" w:hAnsi="Calibri"/>
                <w:sz w:val="14"/>
                <w:szCs w:val="14"/>
              </w:rPr>
            </w:pPr>
            <w:ins w:id="297" w:author="jmiller20181126" w:date="2018-11-27T13:06:00Z">
              <w:r w:rsidRPr="003B7FCD">
                <w:rPr>
                  <w:rFonts w:ascii="Calibri" w:hAnsi="Calibri"/>
                  <w:sz w:val="14"/>
                  <w:szCs w:val="14"/>
                </w:rPr>
                <w:t>&lt;&lt;</w:t>
              </w:r>
              <w:r w:rsidRPr="003B7FCD">
                <w:rPr>
                  <w:sz w:val="14"/>
                  <w:szCs w:val="14"/>
                </w:rPr>
                <w:t xml:space="preserve"> </w:t>
              </w:r>
              <w:r w:rsidRPr="00C0640A">
                <w:rPr>
                  <w:rFonts w:ascii="Calibri" w:hAnsi="Calibri"/>
                  <w:b/>
                  <w:sz w:val="14"/>
                  <w:szCs w:val="14"/>
                </w:rPr>
                <w:t>if</w:t>
              </w:r>
              <w:r w:rsidRPr="003B7FCD">
                <w:rPr>
                  <w:rFonts w:ascii="Calibri" w:hAnsi="Calibri"/>
                  <w:sz w:val="14"/>
                  <w:szCs w:val="14"/>
                </w:rPr>
                <w:t xml:space="preserve"> the distribution system type value in </w:t>
              </w:r>
            </w:ins>
            <w:ins w:id="298" w:author="jmiller20181126" w:date="2018-11-27T13:42:00Z">
              <w:r w:rsidR="00937B29" w:rsidRPr="00C0640A">
                <w:rPr>
                  <w:rFonts w:ascii="Calibri" w:hAnsi="Calibri"/>
                  <w:sz w:val="14"/>
                  <w:szCs w:val="14"/>
                  <w:highlight w:val="yellow"/>
                </w:rPr>
                <w:t>C06</w:t>
              </w:r>
            </w:ins>
            <w:ins w:id="299" w:author="jmiller20181126" w:date="2018-11-27T13:06:00Z">
              <w:r w:rsidRPr="003B7FCD">
                <w:rPr>
                  <w:rFonts w:ascii="Calibri" w:hAnsi="Calibri"/>
                  <w:sz w:val="14"/>
                  <w:szCs w:val="14"/>
                </w:rPr>
                <w:t xml:space="preserve"> =DuctsNone, </w:t>
              </w:r>
            </w:ins>
          </w:p>
          <w:p w14:paraId="14D22CBC" w14:textId="77777777" w:rsidR="0029395E" w:rsidRPr="003B7FCD" w:rsidRDefault="0029395E" w:rsidP="0029395E">
            <w:pPr>
              <w:keepNext/>
              <w:rPr>
                <w:ins w:id="300" w:author="jmiller20181126" w:date="2018-11-27T13:06:00Z"/>
                <w:rFonts w:ascii="Calibri" w:hAnsi="Calibri"/>
                <w:sz w:val="14"/>
                <w:szCs w:val="14"/>
              </w:rPr>
            </w:pPr>
            <w:ins w:id="301" w:author="jmiller20181126" w:date="2018-11-27T13:06:00Z">
              <w:r w:rsidRPr="00C0640A">
                <w:rPr>
                  <w:rFonts w:ascii="Calibri" w:hAnsi="Calibri"/>
                  <w:b/>
                  <w:sz w:val="14"/>
                  <w:szCs w:val="14"/>
                </w:rPr>
                <w:t>then</w:t>
              </w:r>
              <w:r w:rsidRPr="003B7FCD">
                <w:rPr>
                  <w:rFonts w:ascii="Calibri" w:hAnsi="Calibri"/>
                  <w:sz w:val="14"/>
                  <w:szCs w:val="14"/>
                </w:rPr>
                <w:t xml:space="preserve"> value=Ductless;</w:t>
              </w:r>
            </w:ins>
          </w:p>
          <w:p w14:paraId="79F5B5B3" w14:textId="393E06EB" w:rsidR="00A23631" w:rsidRDefault="0029395E" w:rsidP="00A23631">
            <w:pPr>
              <w:keepNext/>
              <w:rPr>
                <w:ins w:id="302" w:author="jmiller20181126" w:date="2018-11-27T13:45:00Z"/>
                <w:rFonts w:ascii="Calibri" w:hAnsi="Calibri"/>
                <w:sz w:val="14"/>
                <w:szCs w:val="14"/>
              </w:rPr>
            </w:pPr>
            <w:ins w:id="303" w:author="jmiller20181126" w:date="2018-11-27T13:06:00Z">
              <w:r w:rsidRPr="003B7FCD">
                <w:rPr>
                  <w:rFonts w:ascii="Calibri" w:hAnsi="Calibri"/>
                  <w:sz w:val="14"/>
                  <w:szCs w:val="14"/>
                </w:rPr>
                <w:t xml:space="preserve">elseif, </w:t>
              </w:r>
            </w:ins>
            <w:ins w:id="304" w:author="jmiller20181126" w:date="2018-11-27T13:43:00Z">
              <w:r w:rsidR="00937B29" w:rsidRPr="00C0640A">
                <w:rPr>
                  <w:rFonts w:ascii="Calibri" w:hAnsi="Calibri"/>
                  <w:sz w:val="14"/>
                  <w:szCs w:val="14"/>
                  <w:highlight w:val="yellow"/>
                </w:rPr>
                <w:t>C06</w:t>
              </w:r>
            </w:ins>
            <w:ins w:id="305" w:author="jmiller20181126" w:date="2018-11-27T13:06:00Z">
              <w:r w:rsidRPr="003B7FCD">
                <w:rPr>
                  <w:rFonts w:ascii="Calibri" w:hAnsi="Calibri"/>
                  <w:sz w:val="14"/>
                  <w:szCs w:val="14"/>
                </w:rPr>
                <w:t>=</w:t>
              </w:r>
            </w:ins>
            <w:ins w:id="306" w:author="jmiller20181126" w:date="2018-11-27T13:45:00Z">
              <w:r w:rsidR="00A23631">
                <w:rPr>
                  <w:rFonts w:ascii="Calibri" w:hAnsi="Calibri"/>
                  <w:sz w:val="14"/>
                  <w:szCs w:val="14"/>
                </w:rPr>
                <w:t>*Ducted</w:t>
              </w:r>
            </w:ins>
          </w:p>
          <w:p w14:paraId="35181FD5" w14:textId="78A8ACAF" w:rsidR="0029395E" w:rsidRPr="003B7FCD" w:rsidRDefault="0029395E" w:rsidP="00A23631">
            <w:pPr>
              <w:keepNext/>
              <w:rPr>
                <w:ins w:id="307" w:author="jmiller20181126" w:date="2018-11-27T13:06:00Z"/>
                <w:rFonts w:ascii="Calibri" w:hAnsi="Calibri"/>
                <w:sz w:val="14"/>
                <w:szCs w:val="14"/>
              </w:rPr>
            </w:pPr>
            <w:ins w:id="308" w:author="jmiller20181126" w:date="2018-11-27T13:06:00Z">
              <w:r w:rsidRPr="00C0640A">
                <w:rPr>
                  <w:rFonts w:ascii="Calibri" w:hAnsi="Calibri"/>
                  <w:b/>
                  <w:sz w:val="14"/>
                  <w:szCs w:val="14"/>
                </w:rPr>
                <w:t>then</w:t>
              </w:r>
              <w:r w:rsidRPr="003B7FCD">
                <w:rPr>
                  <w:rFonts w:ascii="Calibri" w:hAnsi="Calibri"/>
                  <w:sz w:val="14"/>
                  <w:szCs w:val="14"/>
                </w:rPr>
                <w:t xml:space="preserve"> user pick</w:t>
              </w:r>
              <w:r>
                <w:rPr>
                  <w:rFonts w:ascii="Calibri" w:hAnsi="Calibri"/>
                  <w:sz w:val="14"/>
                  <w:szCs w:val="14"/>
                </w:rPr>
                <w:t xml:space="preserve"> one of the following two values</w:t>
              </w:r>
              <w:r w:rsidRPr="003B7FCD">
                <w:rPr>
                  <w:rFonts w:ascii="Calibri" w:hAnsi="Calibri"/>
                  <w:sz w:val="14"/>
                  <w:szCs w:val="14"/>
                </w:rPr>
                <w:t>:</w:t>
              </w:r>
            </w:ins>
          </w:p>
          <w:p w14:paraId="798A049E" w14:textId="77777777" w:rsidR="0029395E" w:rsidRPr="003B7FCD" w:rsidRDefault="0029395E" w:rsidP="0029395E">
            <w:pPr>
              <w:keepNext/>
              <w:rPr>
                <w:ins w:id="309" w:author="jmiller20181126" w:date="2018-11-27T13:06:00Z"/>
                <w:rFonts w:ascii="Calibri" w:hAnsi="Calibri"/>
                <w:sz w:val="14"/>
                <w:szCs w:val="14"/>
              </w:rPr>
            </w:pPr>
            <w:ins w:id="310" w:author="jmiller20181126" w:date="2018-11-27T13:06:00Z">
              <w:r w:rsidRPr="003B7FCD">
                <w:rPr>
                  <w:rFonts w:ascii="Calibri" w:hAnsi="Calibri"/>
                  <w:sz w:val="14"/>
                  <w:szCs w:val="14"/>
                </w:rPr>
                <w:t>*Ducted&gt;10ft length</w:t>
              </w:r>
            </w:ins>
          </w:p>
          <w:p w14:paraId="3EE02439" w14:textId="77777777" w:rsidR="0029395E" w:rsidRDefault="0029395E" w:rsidP="0029395E">
            <w:pPr>
              <w:keepNext/>
              <w:rPr>
                <w:ins w:id="311" w:author="jmiller20181126" w:date="2018-11-27T13:06:00Z"/>
                <w:rFonts w:ascii="Calibri" w:hAnsi="Calibri"/>
                <w:sz w:val="14"/>
                <w:szCs w:val="14"/>
              </w:rPr>
            </w:pPr>
            <w:ins w:id="312" w:author="jmiller20181126" w:date="2018-11-27T13:06:00Z">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ins>
          </w:p>
          <w:p w14:paraId="37DA7E3E" w14:textId="77777777" w:rsidR="0029395E" w:rsidRDefault="0029395E" w:rsidP="0029395E">
            <w:pPr>
              <w:keepNext/>
              <w:rPr>
                <w:ins w:id="313" w:author="jmiller20181126" w:date="2018-11-27T13:06:00Z"/>
                <w:rFonts w:ascii="Calibri" w:hAnsi="Calibri"/>
                <w:sz w:val="14"/>
                <w:szCs w:val="14"/>
              </w:rPr>
            </w:pPr>
          </w:p>
          <w:p w14:paraId="5429DAB4" w14:textId="472C5768" w:rsidR="0029395E" w:rsidRDefault="00265841" w:rsidP="0029395E">
            <w:pPr>
              <w:keepNext/>
              <w:rPr>
                <w:ins w:id="314" w:author="jmiller20181126" w:date="2018-11-27T13:06:00Z"/>
                <w:rFonts w:ascii="Calibri" w:hAnsi="Calibri"/>
                <w:sz w:val="14"/>
                <w:szCs w:val="14"/>
              </w:rPr>
            </w:pPr>
            <w:ins w:id="315" w:author="jmiller20181126" w:date="2018-11-27T13:06:00Z">
              <w:r w:rsidRPr="00C0640A">
                <w:rPr>
                  <w:rFonts w:ascii="Calibri" w:hAnsi="Calibri"/>
                  <w:b/>
                  <w:sz w:val="14"/>
                  <w:szCs w:val="14"/>
                </w:rPr>
                <w:t>else</w:t>
              </w:r>
              <w:r w:rsidR="0029395E" w:rsidRPr="00C0640A">
                <w:rPr>
                  <w:rFonts w:ascii="Calibri" w:hAnsi="Calibri"/>
                  <w:b/>
                  <w:sz w:val="14"/>
                  <w:szCs w:val="14"/>
                </w:rPr>
                <w:t>if</w:t>
              </w:r>
              <w:r w:rsidR="0029395E" w:rsidRPr="003B7FCD">
                <w:rPr>
                  <w:rFonts w:ascii="Calibri" w:hAnsi="Calibri"/>
                  <w:sz w:val="14"/>
                  <w:szCs w:val="14"/>
                </w:rPr>
                <w:t xml:space="preserve"> </w:t>
              </w:r>
            </w:ins>
            <w:ins w:id="316" w:author="jmiller20181126" w:date="2018-11-27T13:45:00Z">
              <w:r w:rsidR="00A23631" w:rsidRPr="00C0640A">
                <w:rPr>
                  <w:rFonts w:ascii="Calibri" w:hAnsi="Calibri"/>
                  <w:sz w:val="14"/>
                  <w:szCs w:val="14"/>
                  <w:highlight w:val="yellow"/>
                </w:rPr>
                <w:t>C06</w:t>
              </w:r>
            </w:ins>
            <w:ins w:id="317" w:author="jmiller20181126" w:date="2018-11-27T13:06:00Z">
              <w:r w:rsidR="0029395E" w:rsidRPr="003B7FCD">
                <w:rPr>
                  <w:rFonts w:ascii="Calibri" w:hAnsi="Calibri"/>
                  <w:sz w:val="14"/>
                  <w:szCs w:val="14"/>
                </w:rPr>
                <w:t>=-</w:t>
              </w:r>
              <w:r w:rsidR="0029395E" w:rsidRPr="003B7FCD" w:rsidDel="0050051F">
                <w:rPr>
                  <w:rFonts w:ascii="Calibri" w:hAnsi="Calibri"/>
                  <w:sz w:val="14"/>
                  <w:szCs w:val="14"/>
                </w:rPr>
                <w:t xml:space="preserve"> </w:t>
              </w:r>
            </w:ins>
          </w:p>
          <w:p w14:paraId="64B7FE7C" w14:textId="727A640E" w:rsidR="0029395E" w:rsidRDefault="0029395E" w:rsidP="0029395E">
            <w:pPr>
              <w:keepNext/>
              <w:rPr>
                <w:ins w:id="318" w:author="jmiller20181126" w:date="2018-11-27T13:06:00Z"/>
                <w:rFonts w:ascii="Calibri" w:hAnsi="Calibri"/>
                <w:sz w:val="14"/>
                <w:szCs w:val="14"/>
              </w:rPr>
            </w:pPr>
            <w:ins w:id="319" w:author="jmiller20181126" w:date="2018-11-27T13:06:00Z">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 xml:space="preserve">s </w:t>
              </w:r>
            </w:ins>
            <w:ins w:id="320" w:author="jmiller20181126" w:date="2018-11-27T13:46:00Z">
              <w:r w:rsidR="00A23631">
                <w:rPr>
                  <w:rFonts w:ascii="Calibri" w:hAnsi="Calibri"/>
                  <w:sz w:val="14"/>
                  <w:szCs w:val="14"/>
                </w:rPr>
                <w:t>Combined</w:t>
              </w:r>
            </w:ins>
            <w:ins w:id="321" w:author="jmiller20181126" w:date="2018-11-27T13:06:00Z">
              <w:r>
                <w:rPr>
                  <w:rFonts w:ascii="Calibri" w:hAnsi="Calibri"/>
                  <w:sz w:val="14"/>
                  <w:szCs w:val="14"/>
                </w:rPr>
                <w:t xml:space="preserve"> Ducted and Ductless,</w:t>
              </w:r>
            </w:ins>
          </w:p>
          <w:p w14:paraId="01AAC5C0" w14:textId="374810E0" w:rsidR="0029395E" w:rsidRDefault="0029395E" w:rsidP="0029395E">
            <w:pPr>
              <w:keepNext/>
              <w:rPr>
                <w:ins w:id="322" w:author="jmiller20181126" w:date="2018-11-27T13:06:00Z"/>
                <w:rFonts w:ascii="Calibri" w:hAnsi="Calibri"/>
                <w:sz w:val="14"/>
                <w:szCs w:val="14"/>
              </w:rPr>
            </w:pPr>
            <w:ins w:id="323" w:author="jmiller20181126" w:date="2018-11-27T13:06:00Z">
              <w:r w:rsidRPr="00C0640A">
                <w:rPr>
                  <w:rFonts w:ascii="Calibri" w:hAnsi="Calibri"/>
                  <w:b/>
                  <w:sz w:val="14"/>
                  <w:szCs w:val="14"/>
                </w:rPr>
                <w:t>then</w:t>
              </w:r>
              <w:r w:rsidRPr="0050051F">
                <w:rPr>
                  <w:rFonts w:ascii="Calibri" w:hAnsi="Calibri"/>
                  <w:sz w:val="14"/>
                  <w:szCs w:val="14"/>
                </w:rPr>
                <w:t xml:space="preserve"> user pick one of the following </w:t>
              </w:r>
              <w:r>
                <w:rPr>
                  <w:rFonts w:ascii="Calibri" w:hAnsi="Calibri"/>
                  <w:sz w:val="14"/>
                  <w:szCs w:val="14"/>
                </w:rPr>
                <w:t>three</w:t>
              </w:r>
              <w:r w:rsidRPr="0050051F">
                <w:rPr>
                  <w:rFonts w:ascii="Calibri" w:hAnsi="Calibri"/>
                  <w:sz w:val="14"/>
                  <w:szCs w:val="14"/>
                </w:rPr>
                <w:t xml:space="preserve"> </w:t>
              </w:r>
            </w:ins>
            <w:ins w:id="324" w:author="jmiller20181126" w:date="2018-11-27T13:58:00Z">
              <w:r w:rsidR="00265841">
                <w:rPr>
                  <w:rFonts w:ascii="Calibri" w:hAnsi="Calibri"/>
                  <w:sz w:val="14"/>
                  <w:szCs w:val="14"/>
                </w:rPr>
                <w:t xml:space="preserve">text </w:t>
              </w:r>
            </w:ins>
            <w:ins w:id="325" w:author="jmiller20181126" w:date="2018-11-27T13:06:00Z">
              <w:r w:rsidRPr="0050051F">
                <w:rPr>
                  <w:rFonts w:ascii="Calibri" w:hAnsi="Calibri"/>
                  <w:sz w:val="14"/>
                  <w:szCs w:val="14"/>
                </w:rPr>
                <w:t>values:</w:t>
              </w:r>
            </w:ins>
          </w:p>
          <w:p w14:paraId="0F70FD0B" w14:textId="77777777" w:rsidR="0029395E" w:rsidRPr="003B7FCD" w:rsidRDefault="0029395E" w:rsidP="0029395E">
            <w:pPr>
              <w:keepNext/>
              <w:rPr>
                <w:ins w:id="326" w:author="jmiller20181126" w:date="2018-11-27T13:06:00Z"/>
                <w:rFonts w:ascii="Calibri" w:hAnsi="Calibri"/>
                <w:sz w:val="14"/>
                <w:szCs w:val="14"/>
              </w:rPr>
            </w:pPr>
            <w:ins w:id="327" w:author="jmiller20181126" w:date="2018-11-27T13:06:00Z">
              <w:r>
                <w:rPr>
                  <w:rFonts w:ascii="Calibri" w:hAnsi="Calibri"/>
                  <w:sz w:val="14"/>
                  <w:szCs w:val="14"/>
                </w:rPr>
                <w:t>*Ductless</w:t>
              </w:r>
            </w:ins>
          </w:p>
          <w:p w14:paraId="7CA83B81" w14:textId="77777777" w:rsidR="0029395E" w:rsidRPr="003B7FCD" w:rsidRDefault="0029395E" w:rsidP="0029395E">
            <w:pPr>
              <w:keepNext/>
              <w:rPr>
                <w:ins w:id="328" w:author="jmiller20181126" w:date="2018-11-27T13:06:00Z"/>
                <w:rFonts w:ascii="Calibri" w:hAnsi="Calibri"/>
                <w:sz w:val="14"/>
                <w:szCs w:val="14"/>
              </w:rPr>
            </w:pPr>
            <w:ins w:id="329" w:author="jmiller20181126" w:date="2018-11-27T13:06:00Z">
              <w:r w:rsidRPr="003B7FCD">
                <w:rPr>
                  <w:rFonts w:ascii="Calibri" w:hAnsi="Calibri"/>
                  <w:sz w:val="14"/>
                  <w:szCs w:val="14"/>
                </w:rPr>
                <w:t>*Ducted &gt;10ft length</w:t>
              </w:r>
            </w:ins>
          </w:p>
          <w:p w14:paraId="20957437" w14:textId="5CFFB0A8" w:rsidR="0029395E" w:rsidRPr="00697221" w:rsidRDefault="0029395E" w:rsidP="0029395E">
            <w:pPr>
              <w:rPr>
                <w:rFonts w:asciiTheme="minorHAnsi" w:hAnsiTheme="minorHAnsi"/>
                <w:sz w:val="14"/>
                <w:szCs w:val="14"/>
              </w:rPr>
            </w:pPr>
            <w:ins w:id="330" w:author="jmiller20181126" w:date="2018-11-27T13:06:00Z">
              <w:r w:rsidRPr="003B7FCD">
                <w:rPr>
                  <w:rFonts w:ascii="Calibri" w:hAnsi="Calibri"/>
                  <w:sz w:val="14"/>
                  <w:szCs w:val="14"/>
                </w:rPr>
                <w:t>*Ducted ≤10ft length&gt;&gt;</w:t>
              </w:r>
            </w:ins>
          </w:p>
        </w:tc>
        <w:tc>
          <w:tcPr>
            <w:tcW w:w="990" w:type="dxa"/>
            <w:gridSpan w:val="2"/>
          </w:tcPr>
          <w:p w14:paraId="26FCBE19" w14:textId="7D2184EC" w:rsidR="0029395E" w:rsidRPr="00697221" w:rsidRDefault="0029395E" w:rsidP="0029395E">
            <w:pPr>
              <w:rPr>
                <w:rFonts w:asciiTheme="minorHAnsi" w:hAnsiTheme="minorHAnsi"/>
                <w:sz w:val="14"/>
                <w:szCs w:val="14"/>
              </w:rPr>
            </w:pPr>
            <w:r w:rsidRPr="00697221">
              <w:rPr>
                <w:rFonts w:asciiTheme="minorHAnsi" w:hAnsiTheme="minorHAnsi"/>
                <w:sz w:val="14"/>
                <w:szCs w:val="14"/>
              </w:rPr>
              <w:t xml:space="preserve">&lt;&lt;reference value from </w:t>
            </w:r>
            <w:r w:rsidRPr="00C0640A">
              <w:rPr>
                <w:rFonts w:asciiTheme="minorHAnsi" w:hAnsiTheme="minorHAnsi"/>
                <w:sz w:val="14"/>
                <w:szCs w:val="14"/>
                <w:highlight w:val="yellow"/>
              </w:rPr>
              <w:t>B03</w:t>
            </w:r>
            <w:r w:rsidRPr="00697221">
              <w:rPr>
                <w:rFonts w:asciiTheme="minorHAnsi" w:hAnsiTheme="minorHAnsi"/>
                <w:sz w:val="14"/>
                <w:szCs w:val="14"/>
              </w:rPr>
              <w:t xml:space="preserve">; </w:t>
            </w:r>
            <w:del w:id="331" w:author="jmiller20181126" w:date="2018-11-27T13:48:00Z">
              <w:r w:rsidRPr="00697221" w:rsidDel="000D124C">
                <w:rPr>
                  <w:rFonts w:asciiTheme="minorHAnsi" w:hAnsiTheme="minorHAnsi"/>
                  <w:sz w:val="14"/>
                  <w:szCs w:val="14"/>
                </w:rPr>
                <w:delText>note:</w:delText>
              </w:r>
            </w:del>
            <w:ins w:id="332" w:author="jmiller20181126" w:date="2018-11-27T13:48:00Z">
              <w:r w:rsidR="000D124C">
                <w:rPr>
                  <w:rFonts w:asciiTheme="minorHAnsi" w:hAnsiTheme="minorHAnsi"/>
                  <w:sz w:val="14"/>
                  <w:szCs w:val="14"/>
                </w:rPr>
                <w:t>allowed</w:t>
              </w:r>
            </w:ins>
            <w:r w:rsidRPr="00697221">
              <w:rPr>
                <w:rFonts w:asciiTheme="minorHAnsi" w:hAnsiTheme="minorHAnsi"/>
                <w:sz w:val="14"/>
                <w:szCs w:val="14"/>
              </w:rPr>
              <w:t xml:space="preserve"> values </w:t>
            </w:r>
            <w:del w:id="333" w:author="jmiller20181126" w:date="2018-11-27T13:48:00Z">
              <w:r w:rsidRPr="00697221" w:rsidDel="000D124C">
                <w:rPr>
                  <w:rFonts w:asciiTheme="minorHAnsi" w:hAnsiTheme="minorHAnsi"/>
                  <w:sz w:val="14"/>
                  <w:szCs w:val="14"/>
                </w:rPr>
                <w:delText xml:space="preserve">may be </w:delText>
              </w:r>
            </w:del>
            <w:ins w:id="334" w:author="jmiller20181126" w:date="2018-11-27T13:48:00Z">
              <w:r w:rsidR="000D124C">
                <w:rPr>
                  <w:rFonts w:asciiTheme="minorHAnsi" w:hAnsiTheme="minorHAnsi"/>
                  <w:sz w:val="14"/>
                  <w:szCs w:val="14"/>
                </w:rPr>
                <w:t>are</w:t>
              </w:r>
            </w:ins>
          </w:p>
          <w:p w14:paraId="26FCBE1A" w14:textId="77777777" w:rsidR="0029395E" w:rsidRPr="00697221" w:rsidRDefault="0029395E" w:rsidP="0029395E">
            <w:pPr>
              <w:rPr>
                <w:rFonts w:asciiTheme="minorHAnsi" w:hAnsiTheme="minorHAnsi"/>
                <w:sz w:val="14"/>
                <w:szCs w:val="14"/>
              </w:rPr>
            </w:pPr>
            <w:r w:rsidRPr="00697221">
              <w:rPr>
                <w:rFonts w:asciiTheme="minorHAnsi" w:hAnsiTheme="minorHAnsi"/>
                <w:sz w:val="14"/>
                <w:szCs w:val="14"/>
              </w:rPr>
              <w:t>*AFUE;</w:t>
            </w:r>
          </w:p>
          <w:p w14:paraId="26FCBE1B" w14:textId="77777777" w:rsidR="0029395E" w:rsidRPr="00697221" w:rsidRDefault="0029395E" w:rsidP="0029395E">
            <w:pPr>
              <w:rPr>
                <w:rFonts w:asciiTheme="minorHAnsi" w:hAnsiTheme="minorHAnsi"/>
                <w:sz w:val="14"/>
                <w:szCs w:val="14"/>
              </w:rPr>
            </w:pPr>
            <w:r w:rsidRPr="00697221">
              <w:rPr>
                <w:rFonts w:asciiTheme="minorHAnsi" w:hAnsiTheme="minorHAnsi"/>
                <w:sz w:val="14"/>
                <w:szCs w:val="14"/>
              </w:rPr>
              <w:t>*COP;</w:t>
            </w:r>
          </w:p>
          <w:p w14:paraId="26FCBE1C" w14:textId="725953CD" w:rsidR="0029395E" w:rsidRDefault="0029395E" w:rsidP="0029395E">
            <w:pPr>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w:t>
            </w:r>
            <w:del w:id="335" w:author="jmiller20181126" w:date="2018-11-27T13:49:00Z">
              <w:r w:rsidDel="000D124C">
                <w:rPr>
                  <w:rFonts w:asciiTheme="minorHAnsi" w:hAnsiTheme="minorHAnsi"/>
                  <w:sz w:val="14"/>
                  <w:szCs w:val="14"/>
                </w:rPr>
                <w:delText xml:space="preserve"> or</w:delText>
              </w:r>
            </w:del>
          </w:p>
          <w:p w14:paraId="637C45BA" w14:textId="5C621E7C" w:rsidR="0029395E" w:rsidRPr="00697221" w:rsidRDefault="0029395E" w:rsidP="0029395E">
            <w:pPr>
              <w:rPr>
                <w:rFonts w:asciiTheme="minorHAnsi" w:hAnsiTheme="minorHAnsi"/>
                <w:sz w:val="14"/>
                <w:szCs w:val="14"/>
              </w:rPr>
            </w:pPr>
            <w:r>
              <w:rPr>
                <w:rFonts w:asciiTheme="minorHAnsi" w:hAnsiTheme="minorHAnsi"/>
                <w:sz w:val="14"/>
                <w:szCs w:val="14"/>
              </w:rPr>
              <w:t>*NA</w:t>
            </w:r>
          </w:p>
          <w:p w14:paraId="26FCBE1D" w14:textId="77777777" w:rsidR="0029395E" w:rsidRPr="00295655" w:rsidRDefault="0029395E" w:rsidP="0029395E">
            <w:pPr>
              <w:rPr>
                <w:rFonts w:ascii="Calibri" w:hAnsi="Calibri"/>
                <w:sz w:val="18"/>
                <w:szCs w:val="18"/>
              </w:rPr>
            </w:pPr>
            <w:r w:rsidRPr="00697221">
              <w:rPr>
                <w:rFonts w:ascii="Calibri" w:hAnsi="Calibri"/>
                <w:sz w:val="14"/>
                <w:szCs w:val="14"/>
              </w:rPr>
              <w:t>&gt;&gt;</w:t>
            </w:r>
          </w:p>
        </w:tc>
        <w:tc>
          <w:tcPr>
            <w:tcW w:w="1350" w:type="dxa"/>
          </w:tcPr>
          <w:p w14:paraId="0E6B2572" w14:textId="77777777" w:rsidR="000D124C" w:rsidRDefault="0029395E" w:rsidP="0029395E">
            <w:pPr>
              <w:keepNext/>
              <w:rPr>
                <w:ins w:id="336" w:author="jmiller20181126" w:date="2018-11-27T13:48:00Z"/>
                <w:rFonts w:ascii="Calibri" w:hAnsi="Calibri"/>
                <w:sz w:val="14"/>
                <w:szCs w:val="14"/>
              </w:rPr>
            </w:pPr>
            <w:r w:rsidRPr="00697221">
              <w:rPr>
                <w:rFonts w:ascii="Calibri" w:hAnsi="Calibri"/>
                <w:sz w:val="14"/>
                <w:szCs w:val="14"/>
              </w:rPr>
              <w:t>&lt;&lt;</w:t>
            </w:r>
            <w:r w:rsidRPr="00C0640A">
              <w:rPr>
                <w:rFonts w:ascii="Calibri" w:hAnsi="Calibri"/>
                <w:b/>
                <w:sz w:val="14"/>
                <w:szCs w:val="14"/>
              </w:rPr>
              <w:t>if</w:t>
            </w:r>
            <w:r>
              <w:rPr>
                <w:rFonts w:ascii="Calibri" w:hAnsi="Calibri"/>
                <w:sz w:val="14"/>
                <w:szCs w:val="14"/>
              </w:rPr>
              <w:t xml:space="preserve"> </w:t>
            </w:r>
            <w:r w:rsidRPr="00C0640A">
              <w:rPr>
                <w:rFonts w:ascii="Calibri" w:hAnsi="Calibri"/>
                <w:sz w:val="14"/>
                <w:szCs w:val="14"/>
                <w:highlight w:val="yellow"/>
              </w:rPr>
              <w:t>B04</w:t>
            </w:r>
            <w:r>
              <w:rPr>
                <w:rFonts w:ascii="Calibri" w:hAnsi="Calibri"/>
                <w:sz w:val="14"/>
                <w:szCs w:val="14"/>
              </w:rPr>
              <w:t xml:space="preserve"> = NA, </w:t>
            </w:r>
          </w:p>
          <w:p w14:paraId="633C4E7F" w14:textId="77777777" w:rsidR="000D124C" w:rsidRDefault="0029395E" w:rsidP="000D124C">
            <w:pPr>
              <w:keepNext/>
              <w:rPr>
                <w:ins w:id="337" w:author="jmiller20181126" w:date="2018-11-27T13:50:00Z"/>
                <w:rFonts w:ascii="Calibri" w:hAnsi="Calibri"/>
                <w:sz w:val="14"/>
                <w:szCs w:val="14"/>
              </w:rPr>
            </w:pPr>
            <w:r w:rsidRPr="00C0640A">
              <w:rPr>
                <w:rFonts w:ascii="Calibri" w:hAnsi="Calibri"/>
                <w:b/>
                <w:sz w:val="14"/>
                <w:szCs w:val="14"/>
              </w:rPr>
              <w:t>then</w:t>
            </w:r>
            <w:r>
              <w:rPr>
                <w:rFonts w:ascii="Calibri" w:hAnsi="Calibri"/>
                <w:sz w:val="14"/>
                <w:szCs w:val="14"/>
              </w:rPr>
              <w:t xml:space="preserve"> </w:t>
            </w:r>
            <w:del w:id="338" w:author="jmiller20181126" w:date="2018-11-27T13:50:00Z">
              <w:r w:rsidDel="000D124C">
                <w:rPr>
                  <w:rFonts w:ascii="Calibri" w:hAnsi="Calibri"/>
                  <w:sz w:val="14"/>
                  <w:szCs w:val="14"/>
                </w:rPr>
                <w:delText xml:space="preserve">report </w:delText>
              </w:r>
            </w:del>
            <w:ins w:id="339" w:author="jmiller20181126" w:date="2018-11-27T13:50:00Z">
              <w:r w:rsidR="000D124C">
                <w:rPr>
                  <w:rFonts w:ascii="Calibri" w:hAnsi="Calibri"/>
                  <w:sz w:val="14"/>
                  <w:szCs w:val="14"/>
                </w:rPr>
                <w:t xml:space="preserve">text value in this field =  </w:t>
              </w:r>
            </w:ins>
            <w:r>
              <w:rPr>
                <w:rFonts w:ascii="Calibri" w:hAnsi="Calibri"/>
                <w:sz w:val="14"/>
                <w:szCs w:val="14"/>
              </w:rPr>
              <w:t xml:space="preserve">NA; </w:t>
            </w:r>
          </w:p>
          <w:p w14:paraId="3A69BE01" w14:textId="77777777" w:rsidR="00B3083C" w:rsidRDefault="0029395E" w:rsidP="000D124C">
            <w:pPr>
              <w:keepNext/>
              <w:rPr>
                <w:ins w:id="340" w:author="jmiller20181126" w:date="2018-11-28T15:39:00Z"/>
                <w:rFonts w:ascii="Calibri" w:hAnsi="Calibri"/>
                <w:sz w:val="14"/>
                <w:szCs w:val="14"/>
              </w:rPr>
            </w:pPr>
            <w:r w:rsidRPr="00C0640A">
              <w:rPr>
                <w:rFonts w:ascii="Calibri" w:hAnsi="Calibri"/>
                <w:b/>
                <w:sz w:val="14"/>
                <w:szCs w:val="14"/>
              </w:rPr>
              <w:t>else</w:t>
            </w:r>
            <w:r>
              <w:rPr>
                <w:rFonts w:ascii="Calibri" w:hAnsi="Calibri"/>
                <w:sz w:val="14"/>
                <w:szCs w:val="14"/>
              </w:rPr>
              <w:t xml:space="preserve"> </w:t>
            </w:r>
            <w:r w:rsidRPr="00697221">
              <w:rPr>
                <w:rFonts w:ascii="Calibri" w:hAnsi="Calibri"/>
                <w:sz w:val="14"/>
                <w:szCs w:val="14"/>
              </w:rPr>
              <w:t>user input</w:t>
            </w:r>
            <w:ins w:id="341" w:author="jmiller20181126" w:date="2018-11-27T13:50:00Z">
              <w:r w:rsidR="000D124C">
                <w:rPr>
                  <w:rFonts w:ascii="Calibri" w:hAnsi="Calibri"/>
                  <w:sz w:val="14"/>
                  <w:szCs w:val="14"/>
                </w:rPr>
                <w:t xml:space="preserve"> </w:t>
              </w:r>
            </w:ins>
            <w:r w:rsidRPr="00697221">
              <w:rPr>
                <w:rFonts w:ascii="Calibri" w:hAnsi="Calibri"/>
                <w:sz w:val="14"/>
                <w:szCs w:val="14"/>
              </w:rPr>
              <w:t>numeric</w:t>
            </w:r>
            <w:ins w:id="342" w:author="jmiller20181126" w:date="2018-11-27T13:50:00Z">
              <w:r w:rsidR="000D124C">
                <w:rPr>
                  <w:rFonts w:ascii="Calibri" w:hAnsi="Calibri"/>
                  <w:sz w:val="14"/>
                  <w:szCs w:val="14"/>
                </w:rPr>
                <w:t xml:space="preserve"> value</w:t>
              </w:r>
            </w:ins>
            <w:r w:rsidRPr="00697221">
              <w:rPr>
                <w:rFonts w:ascii="Calibri" w:hAnsi="Calibri"/>
                <w:sz w:val="14"/>
                <w:szCs w:val="14"/>
              </w:rPr>
              <w:t xml:space="preserve">, 100.0≥xx.x≥0.0;  check value must be ≥ value in </w:t>
            </w:r>
            <w:r>
              <w:rPr>
                <w:rFonts w:ascii="Calibri" w:hAnsi="Calibri"/>
                <w:sz w:val="14"/>
                <w:szCs w:val="14"/>
              </w:rPr>
              <w:t>B04</w:t>
            </w:r>
            <w:r w:rsidRPr="00697221">
              <w:rPr>
                <w:rFonts w:ascii="Calibri" w:hAnsi="Calibri"/>
                <w:sz w:val="14"/>
                <w:szCs w:val="14"/>
              </w:rPr>
              <w:t xml:space="preserve">, to comply; </w:t>
            </w:r>
          </w:p>
          <w:p w14:paraId="56F1E1EE" w14:textId="77777777" w:rsidR="00B3083C" w:rsidRDefault="00B3083C" w:rsidP="000D124C">
            <w:pPr>
              <w:keepNext/>
              <w:rPr>
                <w:ins w:id="343" w:author="jmiller20181126" w:date="2018-11-28T15:39:00Z"/>
                <w:rFonts w:ascii="Calibri" w:hAnsi="Calibri"/>
                <w:sz w:val="14"/>
                <w:szCs w:val="14"/>
              </w:rPr>
            </w:pPr>
          </w:p>
          <w:p w14:paraId="26FCBE1E" w14:textId="7CD9A211" w:rsidR="0029395E" w:rsidRPr="00697221" w:rsidRDefault="0029395E" w:rsidP="00B3083C">
            <w:pPr>
              <w:keepNext/>
              <w:rPr>
                <w:rFonts w:ascii="Calibri" w:hAnsi="Calibri"/>
                <w:sz w:val="14"/>
                <w:szCs w:val="14"/>
              </w:rPr>
            </w:pPr>
            <w:r w:rsidRPr="00697221">
              <w:rPr>
                <w:rFonts w:ascii="Calibri" w:hAnsi="Calibri"/>
                <w:sz w:val="14"/>
                <w:szCs w:val="14"/>
              </w:rPr>
              <w:t xml:space="preserve"> </w:t>
            </w:r>
            <w:r w:rsidRPr="00697221">
              <w:rPr>
                <w:rFonts w:asciiTheme="minorHAnsi" w:hAnsiTheme="minorHAnsi"/>
                <w:sz w:val="14"/>
                <w:szCs w:val="14"/>
              </w:rPr>
              <w:t>flag non-compliant value</w:t>
            </w:r>
            <w:ins w:id="344" w:author="jmiller20181126" w:date="2018-11-28T15:40:00Z">
              <w:r w:rsidR="00B3083C">
                <w:rPr>
                  <w:rFonts w:asciiTheme="minorHAnsi" w:hAnsiTheme="minorHAnsi"/>
                  <w:sz w:val="14"/>
                  <w:szCs w:val="14"/>
                </w:rPr>
                <w:t>s</w:t>
              </w:r>
            </w:ins>
            <w:r w:rsidRPr="00697221">
              <w:rPr>
                <w:rFonts w:asciiTheme="minorHAnsi" w:hAnsiTheme="minorHAnsi"/>
                <w:sz w:val="14"/>
                <w:szCs w:val="14"/>
              </w:rPr>
              <w:t xml:space="preserv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710" w:type="dxa"/>
          </w:tcPr>
          <w:p w14:paraId="26FCBE1F" w14:textId="77777777" w:rsidR="0029395E" w:rsidRPr="00295655" w:rsidRDefault="0029395E" w:rsidP="0029395E">
            <w:pPr>
              <w:keepNext/>
              <w:rPr>
                <w:rFonts w:ascii="Calibri" w:hAnsi="Calibri"/>
                <w:sz w:val="18"/>
                <w:szCs w:val="18"/>
              </w:rPr>
            </w:pPr>
            <w:r w:rsidRPr="00295655">
              <w:rPr>
                <w:rFonts w:ascii="Calibri" w:hAnsi="Calibri"/>
                <w:sz w:val="18"/>
                <w:szCs w:val="18"/>
              </w:rPr>
              <w:t>&lt;&lt;user input alphanumeric text string max 50 characters&gt;&gt;</w:t>
            </w:r>
          </w:p>
        </w:tc>
        <w:tc>
          <w:tcPr>
            <w:tcW w:w="1710" w:type="dxa"/>
            <w:gridSpan w:val="2"/>
          </w:tcPr>
          <w:p w14:paraId="26FCBE20" w14:textId="77777777" w:rsidR="0029395E" w:rsidRPr="00295655" w:rsidRDefault="0029395E" w:rsidP="0029395E">
            <w:pPr>
              <w:keepNext/>
              <w:rPr>
                <w:rFonts w:ascii="Calibri" w:hAnsi="Calibri"/>
                <w:sz w:val="18"/>
                <w:szCs w:val="18"/>
              </w:rPr>
            </w:pPr>
            <w:r w:rsidRPr="00295655">
              <w:rPr>
                <w:rFonts w:ascii="Calibri" w:hAnsi="Calibri"/>
                <w:sz w:val="18"/>
                <w:szCs w:val="18"/>
              </w:rPr>
              <w:t>&lt;&lt;user input alphanumeric text string max 50 characters&gt;&gt;</w:t>
            </w:r>
          </w:p>
        </w:tc>
        <w:tc>
          <w:tcPr>
            <w:tcW w:w="1202" w:type="dxa"/>
          </w:tcPr>
          <w:p w14:paraId="26FCBE21" w14:textId="77777777" w:rsidR="0029395E" w:rsidRPr="00295655" w:rsidRDefault="0029395E" w:rsidP="0029395E">
            <w:pPr>
              <w:keepNext/>
              <w:rPr>
                <w:rFonts w:ascii="Calibri" w:hAnsi="Calibri"/>
                <w:sz w:val="18"/>
                <w:szCs w:val="18"/>
              </w:rPr>
            </w:pPr>
            <w:r w:rsidRPr="00295655">
              <w:rPr>
                <w:rFonts w:ascii="Calibri" w:hAnsi="Calibri"/>
                <w:sz w:val="18"/>
                <w:szCs w:val="18"/>
              </w:rPr>
              <w:t>&lt;&lt;user input alphanumeric text string max 50 characters&gt;&gt;</w:t>
            </w:r>
          </w:p>
        </w:tc>
        <w:tc>
          <w:tcPr>
            <w:tcW w:w="886" w:type="dxa"/>
          </w:tcPr>
          <w:p w14:paraId="26FCBE22" w14:textId="77777777" w:rsidR="0029395E" w:rsidRPr="00295655" w:rsidRDefault="0029395E" w:rsidP="0029395E">
            <w:pPr>
              <w:keepNext/>
              <w:rPr>
                <w:rFonts w:ascii="Calibri" w:hAnsi="Calibri"/>
                <w:sz w:val="18"/>
                <w:szCs w:val="18"/>
              </w:rPr>
            </w:pPr>
            <w:r w:rsidRPr="00295655">
              <w:rPr>
                <w:rFonts w:ascii="Calibri" w:hAnsi="Calibri"/>
                <w:sz w:val="18"/>
                <w:szCs w:val="18"/>
              </w:rPr>
              <w:t>&lt;&lt;user input, numeric, xxxx&gt;&gt;</w:t>
            </w:r>
          </w:p>
        </w:tc>
      </w:tr>
      <w:tr w:rsidR="000A22F0" w:rsidRPr="00295655" w14:paraId="26FCBE2C" w14:textId="77777777" w:rsidTr="00F37020">
        <w:trPr>
          <w:cantSplit/>
          <w:trHeight w:val="288"/>
        </w:trPr>
        <w:tc>
          <w:tcPr>
            <w:tcW w:w="1098" w:type="dxa"/>
          </w:tcPr>
          <w:p w14:paraId="26FCBE24" w14:textId="77777777" w:rsidR="0029395E" w:rsidRPr="00295655" w:rsidRDefault="0029395E" w:rsidP="0029395E">
            <w:pPr>
              <w:keepNext/>
              <w:rPr>
                <w:rFonts w:ascii="Calibri" w:hAnsi="Calibri"/>
                <w:sz w:val="18"/>
                <w:szCs w:val="18"/>
              </w:rPr>
            </w:pPr>
          </w:p>
        </w:tc>
        <w:tc>
          <w:tcPr>
            <w:tcW w:w="1170" w:type="dxa"/>
          </w:tcPr>
          <w:p w14:paraId="26FCBE25" w14:textId="77777777" w:rsidR="0029395E" w:rsidRPr="00295655" w:rsidRDefault="0029395E" w:rsidP="0029395E">
            <w:pPr>
              <w:keepNext/>
              <w:rPr>
                <w:rFonts w:ascii="Calibri" w:hAnsi="Calibri"/>
                <w:sz w:val="18"/>
                <w:szCs w:val="18"/>
              </w:rPr>
            </w:pPr>
          </w:p>
        </w:tc>
        <w:tc>
          <w:tcPr>
            <w:tcW w:w="1440" w:type="dxa"/>
            <w:gridSpan w:val="2"/>
          </w:tcPr>
          <w:p w14:paraId="13C27818" w14:textId="77777777" w:rsidR="0029395E" w:rsidRPr="00295655" w:rsidRDefault="0029395E" w:rsidP="0029395E">
            <w:pPr>
              <w:keepNext/>
              <w:rPr>
                <w:rFonts w:ascii="Calibri" w:hAnsi="Calibri"/>
                <w:sz w:val="18"/>
                <w:szCs w:val="18"/>
              </w:rPr>
            </w:pPr>
          </w:p>
        </w:tc>
        <w:tc>
          <w:tcPr>
            <w:tcW w:w="1170" w:type="dxa"/>
          </w:tcPr>
          <w:p w14:paraId="018112DC" w14:textId="77777777" w:rsidR="0029395E" w:rsidRPr="00295655" w:rsidRDefault="0029395E" w:rsidP="0029395E">
            <w:pPr>
              <w:keepNext/>
              <w:rPr>
                <w:rFonts w:ascii="Calibri" w:hAnsi="Calibri"/>
                <w:sz w:val="18"/>
                <w:szCs w:val="18"/>
              </w:rPr>
            </w:pPr>
          </w:p>
        </w:tc>
        <w:tc>
          <w:tcPr>
            <w:tcW w:w="1890" w:type="dxa"/>
          </w:tcPr>
          <w:p w14:paraId="060BB4B7" w14:textId="15448A79" w:rsidR="0029395E" w:rsidRPr="00295655" w:rsidRDefault="0029395E" w:rsidP="0029395E">
            <w:pPr>
              <w:keepNext/>
              <w:rPr>
                <w:rFonts w:ascii="Calibri" w:hAnsi="Calibri"/>
                <w:sz w:val="18"/>
                <w:szCs w:val="18"/>
              </w:rPr>
            </w:pPr>
          </w:p>
        </w:tc>
        <w:tc>
          <w:tcPr>
            <w:tcW w:w="990" w:type="dxa"/>
            <w:gridSpan w:val="2"/>
          </w:tcPr>
          <w:p w14:paraId="26FCBE26" w14:textId="20981934" w:rsidR="0029395E" w:rsidRPr="00295655" w:rsidRDefault="0029395E" w:rsidP="0029395E">
            <w:pPr>
              <w:keepNext/>
              <w:rPr>
                <w:rFonts w:ascii="Calibri" w:hAnsi="Calibri"/>
                <w:sz w:val="18"/>
                <w:szCs w:val="18"/>
              </w:rPr>
            </w:pPr>
          </w:p>
        </w:tc>
        <w:tc>
          <w:tcPr>
            <w:tcW w:w="1350" w:type="dxa"/>
          </w:tcPr>
          <w:p w14:paraId="26FCBE27" w14:textId="77777777" w:rsidR="0029395E" w:rsidRPr="00295655" w:rsidRDefault="0029395E" w:rsidP="0029395E">
            <w:pPr>
              <w:keepNext/>
              <w:rPr>
                <w:rFonts w:ascii="Calibri" w:hAnsi="Calibri"/>
                <w:sz w:val="18"/>
                <w:szCs w:val="18"/>
              </w:rPr>
            </w:pPr>
          </w:p>
        </w:tc>
        <w:tc>
          <w:tcPr>
            <w:tcW w:w="1710" w:type="dxa"/>
          </w:tcPr>
          <w:p w14:paraId="26FCBE28" w14:textId="77777777" w:rsidR="0029395E" w:rsidRPr="00295655" w:rsidRDefault="0029395E" w:rsidP="0029395E">
            <w:pPr>
              <w:keepNext/>
              <w:rPr>
                <w:rFonts w:ascii="Calibri" w:hAnsi="Calibri"/>
                <w:sz w:val="18"/>
                <w:szCs w:val="18"/>
              </w:rPr>
            </w:pPr>
          </w:p>
        </w:tc>
        <w:tc>
          <w:tcPr>
            <w:tcW w:w="1710" w:type="dxa"/>
            <w:gridSpan w:val="2"/>
          </w:tcPr>
          <w:p w14:paraId="26FCBE29" w14:textId="77777777" w:rsidR="0029395E" w:rsidRPr="00295655" w:rsidRDefault="0029395E" w:rsidP="0029395E">
            <w:pPr>
              <w:keepNext/>
              <w:rPr>
                <w:rFonts w:ascii="Calibri" w:hAnsi="Calibri"/>
                <w:sz w:val="18"/>
                <w:szCs w:val="18"/>
              </w:rPr>
            </w:pPr>
          </w:p>
        </w:tc>
        <w:tc>
          <w:tcPr>
            <w:tcW w:w="1202" w:type="dxa"/>
          </w:tcPr>
          <w:p w14:paraId="26FCBE2A" w14:textId="77777777" w:rsidR="0029395E" w:rsidRPr="00295655" w:rsidRDefault="0029395E" w:rsidP="0029395E">
            <w:pPr>
              <w:keepNext/>
              <w:rPr>
                <w:rFonts w:ascii="Calibri" w:hAnsi="Calibri"/>
                <w:sz w:val="18"/>
                <w:szCs w:val="18"/>
              </w:rPr>
            </w:pPr>
          </w:p>
        </w:tc>
        <w:tc>
          <w:tcPr>
            <w:tcW w:w="886"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37020">
        <w:trPr>
          <w:cantSplit/>
        </w:trPr>
        <w:tc>
          <w:tcPr>
            <w:tcW w:w="14616" w:type="dxa"/>
            <w:gridSpan w:val="14"/>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26FCBE38" w14:textId="77777777" w:rsidR="00196676" w:rsidRDefault="00196676" w:rsidP="00196676">
      <w:pPr>
        <w:rPr>
          <w:rFonts w:ascii="Calibri" w:hAnsi="Calibri"/>
          <w:sz w:val="18"/>
          <w:szCs w:val="18"/>
        </w:rPr>
      </w:pPr>
    </w:p>
    <w:p w14:paraId="26FCBE39" w14:textId="77777777" w:rsidR="00196676" w:rsidRDefault="00196676" w:rsidP="00196676">
      <w:pPr>
        <w:rPr>
          <w:rFonts w:ascii="Calibri" w:hAnsi="Calibri"/>
          <w:sz w:val="18"/>
          <w:szCs w:val="18"/>
        </w:rPr>
      </w:pPr>
    </w:p>
    <w:p w14:paraId="26FCBE3A" w14:textId="77777777" w:rsidR="00196676" w:rsidRDefault="00196676"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1156"/>
        <w:gridCol w:w="1153"/>
        <w:gridCol w:w="2125"/>
        <w:gridCol w:w="2125"/>
        <w:gridCol w:w="2125"/>
        <w:gridCol w:w="1595"/>
        <w:gridCol w:w="1508"/>
      </w:tblGrid>
      <w:tr w:rsidR="00845A53" w:rsidRPr="00295655" w14:paraId="26FCBE44" w14:textId="6811A3A1" w:rsidTr="00A325A1">
        <w:trPr>
          <w:cantSplit/>
        </w:trPr>
        <w:tc>
          <w:tcPr>
            <w:tcW w:w="14689" w:type="dxa"/>
            <w:gridSpan w:val="9"/>
          </w:tcPr>
          <w:p w14:paraId="2C91E127" w14:textId="77777777" w:rsidR="00845A53" w:rsidRPr="001A53D0" w:rsidRDefault="00845A53" w:rsidP="00196676">
            <w:pPr>
              <w:keepNext/>
              <w:rPr>
                <w:rFonts w:ascii="Calibri" w:hAnsi="Calibri"/>
                <w:b/>
                <w:szCs w:val="18"/>
              </w:rPr>
            </w:pPr>
            <w:r w:rsidRPr="001A53D0">
              <w:rPr>
                <w:rFonts w:ascii="Calibri" w:hAnsi="Calibri"/>
                <w:b/>
                <w:szCs w:val="18"/>
              </w:rPr>
              <w:t>E. Installed Cooling System Outdoor Condensing Unit or Package Unit Equipment Information (not heat pumps)</w:t>
            </w:r>
          </w:p>
          <w:p w14:paraId="73777287" w14:textId="77777777" w:rsidR="00845A53" w:rsidRDefault="00845A53" w:rsidP="00196676">
            <w:pPr>
              <w:rPr>
                <w:rFonts w:asciiTheme="minorHAnsi" w:hAnsiTheme="minorHAnsi"/>
                <w:sz w:val="16"/>
                <w:szCs w:val="16"/>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48718B52" w14:textId="77777777" w:rsidR="00845A53" w:rsidRPr="00A82EF3" w:rsidRDefault="00845A53"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6FAA061" w14:textId="77777777" w:rsidR="00845A53" w:rsidRPr="00A82EF3" w:rsidRDefault="00845A53" w:rsidP="00196676">
            <w:pPr>
              <w:rPr>
                <w:rFonts w:asciiTheme="minorHAnsi" w:hAnsiTheme="minorHAnsi"/>
                <w:sz w:val="16"/>
                <w:szCs w:val="16"/>
              </w:rPr>
            </w:pPr>
            <w:r w:rsidRPr="00A82EF3">
              <w:rPr>
                <w:rFonts w:asciiTheme="minorHAnsi" w:hAnsiTheme="minorHAnsi"/>
                <w:sz w:val="16"/>
                <w:szCs w:val="16"/>
              </w:rPr>
              <w:t>*central packaged HP</w:t>
            </w:r>
          </w:p>
          <w:p w14:paraId="17E7900B" w14:textId="77777777" w:rsidR="00845A53" w:rsidRPr="00A82EF3" w:rsidRDefault="00845A53" w:rsidP="00196676">
            <w:pPr>
              <w:rPr>
                <w:rFonts w:asciiTheme="minorHAnsi" w:hAnsiTheme="minorHAnsi"/>
                <w:sz w:val="16"/>
                <w:szCs w:val="16"/>
              </w:rPr>
            </w:pPr>
            <w:r w:rsidRPr="00A82EF3">
              <w:rPr>
                <w:rFonts w:asciiTheme="minorHAnsi" w:hAnsiTheme="minorHAnsi"/>
                <w:sz w:val="16"/>
                <w:szCs w:val="16"/>
              </w:rPr>
              <w:t>*central large packaged HP</w:t>
            </w:r>
          </w:p>
          <w:p w14:paraId="298DB191" w14:textId="77777777" w:rsidR="00845A53" w:rsidRDefault="00845A53"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BE1CAAA" w14:textId="77777777" w:rsidR="00845A53" w:rsidRDefault="00845A53"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0289E11" w14:textId="77777777" w:rsidR="00845A53" w:rsidRPr="00A82EF3" w:rsidRDefault="00845A53"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1144E8DE" w14:textId="77777777" w:rsidR="00845A53" w:rsidRDefault="00845A53" w:rsidP="00196676">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1BA63556" w14:textId="77777777" w:rsidR="00845A53" w:rsidRDefault="00845A53" w:rsidP="00196676">
            <w:pPr>
              <w:keepNext/>
              <w:rPr>
                <w:rFonts w:asciiTheme="minorHAnsi" w:hAnsiTheme="minorHAnsi"/>
                <w:sz w:val="16"/>
                <w:szCs w:val="16"/>
              </w:rPr>
            </w:pPr>
            <w:r>
              <w:rPr>
                <w:rFonts w:asciiTheme="minorHAnsi" w:hAnsiTheme="minorHAnsi"/>
                <w:sz w:val="16"/>
                <w:szCs w:val="16"/>
              </w:rPr>
              <w:t>*small duct high velocity HP;</w:t>
            </w:r>
          </w:p>
          <w:p w14:paraId="5258EFEB" w14:textId="77777777" w:rsidR="00845A53" w:rsidRDefault="00845A53" w:rsidP="00196676">
            <w:pPr>
              <w:keepNext/>
              <w:rPr>
                <w:rFonts w:asciiTheme="minorHAnsi" w:hAnsiTheme="minorHAnsi"/>
                <w:sz w:val="16"/>
                <w:szCs w:val="16"/>
              </w:rPr>
            </w:pPr>
            <w:r>
              <w:rPr>
                <w:rFonts w:asciiTheme="minorHAnsi" w:hAnsiTheme="minorHAnsi"/>
                <w:sz w:val="16"/>
                <w:szCs w:val="16"/>
              </w:rPr>
              <w:t>*ductless multi-split HP;</w:t>
            </w:r>
          </w:p>
          <w:p w14:paraId="07BF3F0B" w14:textId="38F8F5BE" w:rsidR="00845A53" w:rsidRPr="001A53D0" w:rsidRDefault="00845A53" w:rsidP="00196676">
            <w:pPr>
              <w:keepNext/>
              <w:rPr>
                <w:rFonts w:ascii="Calibri" w:hAnsi="Calibri"/>
                <w:b/>
                <w:szCs w:val="18"/>
              </w:rPr>
            </w:pPr>
            <w:r>
              <w:rPr>
                <w:rFonts w:asciiTheme="minorHAnsi" w:hAnsiTheme="minorHAnsi"/>
                <w:sz w:val="16"/>
                <w:szCs w:val="16"/>
              </w:rPr>
              <w:t>*ductless VRF HP</w:t>
            </w:r>
            <w:r w:rsidRPr="00FB4BFD">
              <w:rPr>
                <w:rFonts w:ascii="Calibri" w:hAnsi="Calibri"/>
                <w:sz w:val="18"/>
                <w:szCs w:val="18"/>
              </w:rPr>
              <w:t xml:space="preserve"> &gt;&gt;</w:t>
            </w:r>
          </w:p>
        </w:tc>
      </w:tr>
      <w:tr w:rsidR="005A19CC" w:rsidRPr="00295655" w14:paraId="26FCBE4E" w14:textId="4EE23D85" w:rsidTr="00A325A1">
        <w:trPr>
          <w:cantSplit/>
          <w:trHeight w:val="224"/>
        </w:trPr>
        <w:tc>
          <w:tcPr>
            <w:tcW w:w="136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4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73" w:type="dxa"/>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70"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60" w:type="dxa"/>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60" w:type="dxa"/>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60"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620" w:type="dxa"/>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31"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A325A1">
        <w:trPr>
          <w:cantSplit/>
          <w:trHeight w:val="576"/>
        </w:trPr>
        <w:tc>
          <w:tcPr>
            <w:tcW w:w="1367" w:type="dxa"/>
            <w:vAlign w:val="bottom"/>
          </w:tcPr>
          <w:p w14:paraId="26FCBE4F" w14:textId="0B169212"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del w:id="345" w:author="jmiller20181126" w:date="2018-11-27T14:01:00Z">
              <w:r w:rsidRPr="00577891" w:rsidDel="00265841">
                <w:rPr>
                  <w:rFonts w:ascii="Calibri" w:hAnsi="Calibri"/>
                  <w:sz w:val="10"/>
                  <w:szCs w:val="10"/>
                </w:rPr>
                <w:delText>Identification or</w:delText>
              </w:r>
              <w:r w:rsidRPr="004402A8" w:rsidDel="00265841">
                <w:rPr>
                  <w:rFonts w:ascii="Calibri" w:hAnsi="Calibri"/>
                  <w:sz w:val="18"/>
                  <w:szCs w:val="18"/>
                </w:rPr>
                <w:delText xml:space="preserve"> </w:delText>
              </w:r>
            </w:del>
            <w:ins w:id="346" w:author="jmiller20181126" w:date="2018-11-27T14:01:00Z">
              <w:r>
                <w:rPr>
                  <w:rFonts w:ascii="Calibri" w:hAnsi="Calibri"/>
                  <w:sz w:val="18"/>
                  <w:szCs w:val="18"/>
                </w:rPr>
                <w:t>ID/</w:t>
              </w:r>
            </w:ins>
            <w:r w:rsidRPr="004402A8">
              <w:rPr>
                <w:rFonts w:ascii="Calibri" w:hAnsi="Calibri"/>
                <w:sz w:val="18"/>
                <w:szCs w:val="18"/>
              </w:rPr>
              <w:t>Name</w:t>
            </w:r>
            <w:ins w:id="347" w:author="jmiller20181126" w:date="2018-11-27T14:01:00Z">
              <w:r>
                <w:t xml:space="preserve"> </w:t>
              </w:r>
              <w:r w:rsidRPr="00265841">
                <w:rPr>
                  <w:rFonts w:ascii="Calibri" w:hAnsi="Calibri"/>
                  <w:sz w:val="18"/>
                  <w:szCs w:val="18"/>
                </w:rPr>
                <w:t>from CF1R</w:t>
              </w:r>
            </w:ins>
          </w:p>
        </w:tc>
        <w:tc>
          <w:tcPr>
            <w:tcW w:w="1348" w:type="dxa"/>
            <w:vAlign w:val="bottom"/>
          </w:tcPr>
          <w:p w14:paraId="26FCBE50" w14:textId="3D24FF58"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del w:id="348" w:author="jmiller20181126" w:date="2018-11-27T14:05:00Z">
              <w:r w:rsidRPr="00577891" w:rsidDel="00C0640A">
                <w:rPr>
                  <w:rFonts w:ascii="Calibri" w:hAnsi="Calibri"/>
                  <w:sz w:val="10"/>
                  <w:szCs w:val="10"/>
                </w:rPr>
                <w:delText>Location or</w:delText>
              </w:r>
              <w:r w:rsidRPr="004402A8" w:rsidDel="00C0640A">
                <w:rPr>
                  <w:rFonts w:ascii="Calibri" w:hAnsi="Calibri"/>
                  <w:sz w:val="18"/>
                  <w:szCs w:val="18"/>
                </w:rPr>
                <w:delText xml:space="preserve"> </w:delText>
              </w:r>
            </w:del>
            <w:ins w:id="349" w:author="jmiller20181126" w:date="2018-11-27T14:05:00Z">
              <w:r w:rsidRPr="00C0640A">
                <w:rPr>
                  <w:rFonts w:ascii="Calibri" w:hAnsi="Calibri"/>
                  <w:sz w:val="18"/>
                  <w:szCs w:val="18"/>
                </w:rPr>
                <w:t xml:space="preserve">Description of </w:t>
              </w:r>
            </w:ins>
            <w:r w:rsidRPr="004402A8">
              <w:rPr>
                <w:rFonts w:ascii="Calibri" w:hAnsi="Calibri"/>
                <w:sz w:val="18"/>
                <w:szCs w:val="18"/>
              </w:rPr>
              <w:t>Area Served</w:t>
            </w:r>
          </w:p>
        </w:tc>
        <w:tc>
          <w:tcPr>
            <w:tcW w:w="1173" w:type="dxa"/>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024464B8" w:rsidR="005A19CC" w:rsidRPr="004402A8" w:rsidRDefault="005A19CC" w:rsidP="00845A53">
            <w:pPr>
              <w:keepNext/>
              <w:jc w:val="center"/>
              <w:rPr>
                <w:rFonts w:ascii="Calibri" w:hAnsi="Calibri"/>
                <w:sz w:val="18"/>
                <w:szCs w:val="18"/>
              </w:rPr>
            </w:pPr>
            <w:del w:id="350" w:author="jmiller20181126" w:date="2018-11-27T14:48:00Z">
              <w:r w:rsidRPr="004402A8" w:rsidDel="005C5012">
                <w:rPr>
                  <w:rFonts w:ascii="Calibri" w:hAnsi="Calibri"/>
                  <w:sz w:val="18"/>
                  <w:szCs w:val="18"/>
                </w:rPr>
                <w:delText>SEER</w:delText>
              </w:r>
            </w:del>
            <w:ins w:id="351" w:author="jmiller20181126" w:date="2018-11-27T14:48:00Z">
              <w:r>
                <w:rPr>
                  <w:rFonts w:ascii="Calibri" w:hAnsi="Calibri"/>
                  <w:sz w:val="18"/>
                  <w:szCs w:val="18"/>
                </w:rPr>
                <w:t>Type</w:t>
              </w:r>
            </w:ins>
          </w:p>
        </w:tc>
        <w:tc>
          <w:tcPr>
            <w:tcW w:w="1170"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08443903" w:rsidR="005A19CC" w:rsidRPr="004402A8" w:rsidRDefault="005A19CC" w:rsidP="00845A53">
            <w:pPr>
              <w:keepNext/>
              <w:jc w:val="center"/>
              <w:rPr>
                <w:rFonts w:ascii="Calibri" w:hAnsi="Calibri"/>
                <w:sz w:val="18"/>
                <w:szCs w:val="18"/>
              </w:rPr>
            </w:pPr>
            <w:del w:id="352" w:author="jmiller20181126" w:date="2018-11-27T14:50:00Z">
              <w:r w:rsidRPr="004402A8" w:rsidDel="005C5012">
                <w:rPr>
                  <w:rFonts w:ascii="Calibri" w:hAnsi="Calibri"/>
                  <w:sz w:val="18"/>
                  <w:szCs w:val="18"/>
                </w:rPr>
                <w:delText>EER</w:delText>
              </w:r>
            </w:del>
            <w:ins w:id="353" w:author="jmiller20181126" w:date="2018-11-27T14:50:00Z">
              <w:r>
                <w:rPr>
                  <w:rFonts w:ascii="Calibri" w:hAnsi="Calibri"/>
                  <w:sz w:val="18"/>
                  <w:szCs w:val="18"/>
                </w:rPr>
                <w:t>value</w:t>
              </w:r>
            </w:ins>
          </w:p>
        </w:tc>
        <w:tc>
          <w:tcPr>
            <w:tcW w:w="2160" w:type="dxa"/>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60" w:type="dxa"/>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60"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620" w:type="dxa"/>
            <w:vAlign w:val="bottom"/>
          </w:tcPr>
          <w:p w14:paraId="26FCBE59" w14:textId="1EA1DFC0"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System </w:t>
            </w:r>
            <w:del w:id="354" w:author="jmiller20181126" w:date="2018-11-27T15:11:00Z">
              <w:r w:rsidRPr="00A325A1" w:rsidDel="00845A53">
                <w:rPr>
                  <w:rFonts w:ascii="Calibri" w:hAnsi="Calibri"/>
                  <w:sz w:val="10"/>
                  <w:szCs w:val="10"/>
                </w:rPr>
                <w:delText xml:space="preserve">Rated </w:delText>
              </w:r>
            </w:del>
            <w:r w:rsidRPr="004402A8">
              <w:rPr>
                <w:rFonts w:ascii="Calibri" w:hAnsi="Calibri"/>
                <w:sz w:val="18"/>
                <w:szCs w:val="18"/>
              </w:rPr>
              <w:t>Cooling Capacity at Design Conditions (</w:t>
            </w:r>
            <w:r>
              <w:rPr>
                <w:rFonts w:ascii="Calibri" w:hAnsi="Calibri"/>
                <w:sz w:val="18"/>
                <w:szCs w:val="18"/>
              </w:rPr>
              <w:t>Btu/h</w:t>
            </w:r>
            <w:r w:rsidRPr="004402A8">
              <w:rPr>
                <w:rFonts w:ascii="Calibri" w:hAnsi="Calibri"/>
                <w:sz w:val="18"/>
                <w:szCs w:val="18"/>
              </w:rPr>
              <w:t>)</w:t>
            </w:r>
          </w:p>
        </w:tc>
        <w:tc>
          <w:tcPr>
            <w:tcW w:w="1531" w:type="dxa"/>
            <w:vAlign w:val="bottom"/>
          </w:tcPr>
          <w:p w14:paraId="26FCBE5A" w14:textId="631AF24A"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w:t>
            </w:r>
            <w:del w:id="355" w:author="jmiller20181126" w:date="2018-11-27T15:11:00Z">
              <w:r w:rsidRPr="00A325A1" w:rsidDel="00845A53">
                <w:rPr>
                  <w:rFonts w:ascii="Calibri" w:hAnsi="Calibri"/>
                  <w:sz w:val="10"/>
                  <w:szCs w:val="10"/>
                </w:rPr>
                <w:delText>Rated</w:delText>
              </w:r>
              <w:r w:rsidRPr="004402A8" w:rsidDel="00845A53">
                <w:rPr>
                  <w:rFonts w:ascii="Calibri" w:hAnsi="Calibri"/>
                  <w:sz w:val="18"/>
                  <w:szCs w:val="18"/>
                </w:rPr>
                <w:delText xml:space="preserve"> </w:delText>
              </w:r>
            </w:del>
            <w:r w:rsidRPr="004402A8">
              <w:rPr>
                <w:rFonts w:ascii="Calibri" w:hAnsi="Calibri"/>
                <w:sz w:val="18"/>
                <w:szCs w:val="18"/>
              </w:rPr>
              <w:t xml:space="preserve">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A325A1">
        <w:trPr>
          <w:cantSplit/>
          <w:trHeight w:val="395"/>
        </w:trPr>
        <w:tc>
          <w:tcPr>
            <w:tcW w:w="136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4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73" w:type="dxa"/>
          </w:tcPr>
          <w:p w14:paraId="42F8DDCE" w14:textId="01F2AC8E" w:rsidR="005A19CC" w:rsidRPr="00A325A1" w:rsidRDefault="005A19CC" w:rsidP="00845A53">
            <w:pPr>
              <w:keepNext/>
              <w:rPr>
                <w:ins w:id="356" w:author="jmiller20181126" w:date="2018-11-27T15:05:00Z"/>
                <w:rFonts w:ascii="Calibri" w:hAnsi="Calibri"/>
                <w:sz w:val="14"/>
                <w:szCs w:val="14"/>
              </w:rPr>
            </w:pPr>
            <w:ins w:id="357" w:author="jmiller20181126" w:date="2018-11-27T15:06:00Z">
              <w:r>
                <w:rPr>
                  <w:rFonts w:ascii="Calibri" w:hAnsi="Calibri"/>
                  <w:sz w:val="14"/>
                  <w:szCs w:val="14"/>
                </w:rPr>
                <w:t xml:space="preserve">&lt;&lt;autofill value from </w:t>
              </w:r>
              <w:r w:rsidRPr="00460EE2">
                <w:rPr>
                  <w:rFonts w:ascii="Calibri" w:hAnsi="Calibri"/>
                  <w:sz w:val="14"/>
                  <w:szCs w:val="14"/>
                  <w:highlight w:val="yellow"/>
                </w:rPr>
                <w:t>B06</w:t>
              </w:r>
              <w:r>
                <w:rPr>
                  <w:rFonts w:ascii="Calibri" w:hAnsi="Calibri"/>
                  <w:sz w:val="14"/>
                  <w:szCs w:val="14"/>
                </w:rPr>
                <w:t>&gt;&gt;</w:t>
              </w:r>
            </w:ins>
          </w:p>
          <w:p w14:paraId="267B0DDF" w14:textId="77777777" w:rsidR="005A19CC" w:rsidRPr="00A325A1" w:rsidRDefault="005A19CC" w:rsidP="00845A53">
            <w:pPr>
              <w:keepNext/>
              <w:rPr>
                <w:ins w:id="358" w:author="jmiller20181126" w:date="2018-11-27T15:05:00Z"/>
                <w:rFonts w:ascii="Calibri" w:hAnsi="Calibri"/>
                <w:sz w:val="14"/>
                <w:szCs w:val="14"/>
              </w:rPr>
            </w:pPr>
          </w:p>
          <w:p w14:paraId="155CE44D" w14:textId="77777777" w:rsidR="005A19CC" w:rsidRPr="00A325A1" w:rsidRDefault="005A19CC" w:rsidP="00845A53">
            <w:pPr>
              <w:keepNext/>
              <w:rPr>
                <w:ins w:id="359" w:author="jmiller20181126" w:date="2018-11-27T15:05:00Z"/>
                <w:rFonts w:ascii="Calibri" w:hAnsi="Calibri"/>
                <w:sz w:val="14"/>
                <w:szCs w:val="14"/>
              </w:rPr>
            </w:pPr>
          </w:p>
          <w:p w14:paraId="35DC225A" w14:textId="77777777" w:rsidR="005A19CC" w:rsidRPr="00A325A1" w:rsidRDefault="005A19CC" w:rsidP="00845A53">
            <w:pPr>
              <w:keepNext/>
              <w:rPr>
                <w:ins w:id="360" w:author="jmiller20181126" w:date="2018-11-27T15:05:00Z"/>
                <w:rFonts w:ascii="Calibri" w:hAnsi="Calibri"/>
                <w:sz w:val="14"/>
                <w:szCs w:val="14"/>
              </w:rPr>
            </w:pPr>
          </w:p>
          <w:p w14:paraId="77824670" w14:textId="77777777" w:rsidR="005A19CC" w:rsidRDefault="005A19CC" w:rsidP="00845A53">
            <w:pPr>
              <w:keepNext/>
              <w:rPr>
                <w:ins w:id="361" w:author="jmiller20181126" w:date="2018-11-27T15:05:00Z"/>
                <w:rFonts w:ascii="Calibri" w:hAnsi="Calibri"/>
                <w:sz w:val="10"/>
                <w:szCs w:val="10"/>
              </w:rPr>
            </w:pPr>
          </w:p>
          <w:p w14:paraId="26FCBE5F" w14:textId="28C70E74" w:rsidR="005A19CC" w:rsidRPr="00A325A1" w:rsidDel="00700AF8" w:rsidRDefault="005A19CC" w:rsidP="00845A53">
            <w:pPr>
              <w:keepNext/>
              <w:rPr>
                <w:del w:id="362" w:author="jmiller20181126" w:date="2018-11-27T15:05:00Z"/>
                <w:rFonts w:ascii="Calibri" w:hAnsi="Calibri"/>
                <w:sz w:val="10"/>
                <w:szCs w:val="10"/>
              </w:rPr>
            </w:pPr>
            <w:del w:id="363" w:author="jmiller20181126" w:date="2018-11-27T15:05:00Z">
              <w:r w:rsidRPr="00A325A1" w:rsidDel="00700AF8">
                <w:rPr>
                  <w:rFonts w:ascii="Calibri" w:hAnsi="Calibri"/>
                  <w:sz w:val="10"/>
                  <w:szCs w:val="10"/>
                </w:rPr>
                <w:delText xml:space="preserve">&lt;&lt; if value in </w:delText>
              </w:r>
              <w:r w:rsidRPr="00A325A1" w:rsidDel="00700AF8">
                <w:rPr>
                  <w:rFonts w:ascii="Calibri" w:hAnsi="Calibri"/>
                  <w:sz w:val="10"/>
                  <w:szCs w:val="10"/>
                  <w:highlight w:val="yellow"/>
                </w:rPr>
                <w:delText>B06</w:delText>
              </w:r>
              <w:r w:rsidRPr="00A325A1" w:rsidDel="00700AF8">
                <w:rPr>
                  <w:rFonts w:ascii="Calibri" w:hAnsi="Calibri"/>
                  <w:sz w:val="10"/>
                  <w:szCs w:val="10"/>
                </w:rPr>
                <w:delText xml:space="preserve">=N/A, then </w:delText>
              </w:r>
            </w:del>
            <w:del w:id="364" w:author="jmiller20181126" w:date="2018-11-27T14:37:00Z">
              <w:r w:rsidRPr="00A325A1" w:rsidDel="00E541FD">
                <w:rPr>
                  <w:rFonts w:ascii="Calibri" w:hAnsi="Calibri"/>
                  <w:sz w:val="10"/>
                  <w:szCs w:val="10"/>
                </w:rPr>
                <w:delText>result</w:delText>
              </w:r>
            </w:del>
            <w:del w:id="365" w:author="jmiller20181126" w:date="2018-11-27T15:05:00Z">
              <w:r w:rsidRPr="00A325A1" w:rsidDel="00700AF8">
                <w:rPr>
                  <w:rFonts w:ascii="Calibri" w:hAnsi="Calibri"/>
                  <w:sz w:val="10"/>
                  <w:szCs w:val="10"/>
                </w:rPr>
                <w:delText>=NA;</w:delText>
              </w:r>
            </w:del>
          </w:p>
          <w:p w14:paraId="26FCBE60" w14:textId="41782979" w:rsidR="005A19CC" w:rsidRPr="00295655" w:rsidRDefault="005A19CC" w:rsidP="00845A53">
            <w:pPr>
              <w:keepNext/>
              <w:rPr>
                <w:rFonts w:ascii="Calibri" w:hAnsi="Calibri"/>
                <w:sz w:val="16"/>
                <w:szCs w:val="16"/>
              </w:rPr>
            </w:pPr>
            <w:del w:id="366" w:author="jmiller20181126" w:date="2018-11-27T15:05:00Z">
              <w:r w:rsidRPr="00A325A1" w:rsidDel="00700AF8">
                <w:rPr>
                  <w:rFonts w:ascii="Calibri" w:hAnsi="Calibri"/>
                  <w:sz w:val="10"/>
                  <w:szCs w:val="10"/>
                </w:rPr>
                <w:delText xml:space="preserve">else user </w:delText>
              </w:r>
            </w:del>
            <w:del w:id="367" w:author="jmiller20181126" w:date="2018-11-27T14:58:00Z">
              <w:r w:rsidRPr="00A325A1" w:rsidDel="00700AF8">
                <w:rPr>
                  <w:rFonts w:ascii="Calibri" w:hAnsi="Calibri"/>
                  <w:sz w:val="10"/>
                  <w:szCs w:val="10"/>
                </w:rPr>
                <w:delText xml:space="preserve">input, numeric, xx.x;  check value must be ≥ value in </w:delText>
              </w:r>
              <w:r w:rsidRPr="00A325A1" w:rsidDel="00700AF8">
                <w:rPr>
                  <w:rFonts w:ascii="Calibri" w:hAnsi="Calibri"/>
                  <w:sz w:val="10"/>
                  <w:szCs w:val="10"/>
                  <w:highlight w:val="yellow"/>
                </w:rPr>
                <w:delText>B06</w:delText>
              </w:r>
              <w:r w:rsidRPr="00A325A1" w:rsidDel="00700AF8">
                <w:rPr>
                  <w:rFonts w:ascii="Calibri" w:hAnsi="Calibri"/>
                  <w:sz w:val="10"/>
                  <w:szCs w:val="10"/>
                </w:rPr>
                <w:delText xml:space="preserve">, to comply; else </w:delText>
              </w:r>
              <w:r w:rsidRPr="00A325A1" w:rsidDel="00700AF8">
                <w:rPr>
                  <w:rFonts w:asciiTheme="minorHAnsi" w:hAnsiTheme="minorHAnsi"/>
                  <w:sz w:val="10"/>
                  <w:szCs w:val="10"/>
                </w:rPr>
                <w:delText>flag non-compliant value and do not allow registration to proceed&gt;&gt;</w:delText>
              </w:r>
            </w:del>
          </w:p>
        </w:tc>
        <w:tc>
          <w:tcPr>
            <w:tcW w:w="1170" w:type="dxa"/>
          </w:tcPr>
          <w:p w14:paraId="26FCBE61" w14:textId="4A900270" w:rsidR="005A19CC" w:rsidRPr="00A325A1" w:rsidDel="00845A53" w:rsidRDefault="005A19CC" w:rsidP="00845A53">
            <w:pPr>
              <w:keepNext/>
              <w:rPr>
                <w:del w:id="368" w:author="jmiller20181126" w:date="2018-11-27T15:07:00Z"/>
                <w:rFonts w:ascii="Calibri" w:hAnsi="Calibri"/>
                <w:sz w:val="10"/>
                <w:szCs w:val="10"/>
              </w:rPr>
            </w:pPr>
            <w:del w:id="369" w:author="jmiller20181126" w:date="2018-11-27T15:07:00Z">
              <w:r w:rsidRPr="00A325A1" w:rsidDel="00845A53">
                <w:rPr>
                  <w:rFonts w:ascii="Calibri" w:hAnsi="Calibri"/>
                  <w:sz w:val="10"/>
                  <w:szCs w:val="10"/>
                </w:rPr>
                <w:delText>&lt;&lt; if value in B07=N/A, then result=NA;</w:delText>
              </w:r>
            </w:del>
          </w:p>
          <w:p w14:paraId="2E7A59FA" w14:textId="77777777" w:rsidR="005A19CC" w:rsidRDefault="005A19CC" w:rsidP="00845A53">
            <w:pPr>
              <w:keepNext/>
              <w:rPr>
                <w:ins w:id="370" w:author="jmiller20181126" w:date="2018-11-27T15:08:00Z"/>
                <w:rFonts w:ascii="Calibri" w:hAnsi="Calibri"/>
                <w:sz w:val="14"/>
                <w:szCs w:val="14"/>
              </w:rPr>
            </w:pPr>
            <w:del w:id="371" w:author="jmiller20181126" w:date="2018-11-27T15:07:00Z">
              <w:r w:rsidRPr="00A325A1" w:rsidDel="00845A53">
                <w:rPr>
                  <w:rFonts w:ascii="Calibri" w:hAnsi="Calibri"/>
                  <w:sz w:val="10"/>
                  <w:szCs w:val="10"/>
                </w:rPr>
                <w:delText>else</w:delText>
              </w:r>
              <w:r w:rsidRPr="00DF197D" w:rsidDel="00845A53">
                <w:rPr>
                  <w:rFonts w:ascii="Calibri" w:hAnsi="Calibri"/>
                  <w:sz w:val="14"/>
                  <w:szCs w:val="14"/>
                </w:rPr>
                <w:delText xml:space="preserve"> </w:delText>
              </w:r>
            </w:del>
            <w:ins w:id="372" w:author="jmiller20181126" w:date="2018-11-27T15:08:00Z">
              <w:r>
                <w:rPr>
                  <w:rFonts w:ascii="Calibri" w:hAnsi="Calibri"/>
                  <w:sz w:val="14"/>
                  <w:szCs w:val="14"/>
                </w:rPr>
                <w:t>&lt;&lt;</w:t>
              </w:r>
            </w:ins>
            <w:r w:rsidRPr="00DF197D">
              <w:rPr>
                <w:rFonts w:ascii="Calibri" w:hAnsi="Calibri"/>
                <w:sz w:val="14"/>
                <w:szCs w:val="14"/>
              </w:rPr>
              <w:t>user input, numeric</w:t>
            </w:r>
            <w:ins w:id="373" w:author="jmiller20181126" w:date="2018-11-27T15:08:00Z">
              <w:r>
                <w:rPr>
                  <w:rFonts w:ascii="Calibri" w:hAnsi="Calibri"/>
                  <w:sz w:val="14"/>
                  <w:szCs w:val="14"/>
                </w:rPr>
                <w:t xml:space="preserve"> value</w:t>
              </w:r>
            </w:ins>
            <w:r w:rsidRPr="00DF197D">
              <w:rPr>
                <w:rFonts w:ascii="Calibri" w:hAnsi="Calibri"/>
                <w:sz w:val="14"/>
                <w:szCs w:val="14"/>
              </w:rPr>
              <w:t xml:space="preserve">, xx.x;  </w:t>
            </w:r>
          </w:p>
          <w:p w14:paraId="0A9A06A9" w14:textId="77777777" w:rsidR="005A19CC" w:rsidRDefault="005A19CC" w:rsidP="00845A53">
            <w:pPr>
              <w:keepNext/>
              <w:rPr>
                <w:ins w:id="374" w:author="jmiller20181126" w:date="2018-11-27T15:08:00Z"/>
                <w:rFonts w:ascii="Calibri" w:hAnsi="Calibri"/>
                <w:sz w:val="14"/>
                <w:szCs w:val="14"/>
              </w:rPr>
            </w:pPr>
          </w:p>
          <w:p w14:paraId="26FCBE62" w14:textId="643CC68D" w:rsidR="005A19CC" w:rsidRPr="00295655" w:rsidRDefault="005A19CC" w:rsidP="00845A53">
            <w:pPr>
              <w:keepNext/>
              <w:rPr>
                <w:rFonts w:ascii="Calibri" w:hAnsi="Calibri"/>
                <w:sz w:val="16"/>
                <w:szCs w:val="16"/>
              </w:rPr>
            </w:pPr>
            <w:r w:rsidRPr="00DF197D">
              <w:rPr>
                <w:rFonts w:ascii="Calibri" w:hAnsi="Calibri"/>
                <w:sz w:val="14"/>
                <w:szCs w:val="14"/>
              </w:rPr>
              <w:t xml:space="preserve">check value must be ≥ value in </w:t>
            </w:r>
            <w:r w:rsidRPr="00460EE2">
              <w:rPr>
                <w:rFonts w:ascii="Calibri" w:hAnsi="Calibri"/>
                <w:sz w:val="14"/>
                <w:szCs w:val="14"/>
                <w:highlight w:val="yellow"/>
              </w:rPr>
              <w:t>B07</w:t>
            </w:r>
            <w:r w:rsidRPr="00DF197D">
              <w:rPr>
                <w:rFonts w:ascii="Calibri" w:hAnsi="Calibri"/>
                <w:sz w:val="14"/>
                <w:szCs w:val="14"/>
              </w:rPr>
              <w:t xml:space="preserve">, to comply; else </w:t>
            </w:r>
            <w:r w:rsidRPr="00DF197D">
              <w:rPr>
                <w:rFonts w:asciiTheme="minorHAnsi" w:hAnsiTheme="minorHAnsi"/>
                <w:sz w:val="14"/>
                <w:szCs w:val="14"/>
              </w:rPr>
              <w:t>flag non-compliant value and do not allow registration to proceed&gt;&gt;</w:t>
            </w:r>
          </w:p>
        </w:tc>
        <w:tc>
          <w:tcPr>
            <w:tcW w:w="2160" w:type="dxa"/>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60" w:type="dxa"/>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60"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620" w:type="dxa"/>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xxxxxx&gt;&gt;</w:t>
            </w:r>
          </w:p>
        </w:tc>
        <w:tc>
          <w:tcPr>
            <w:tcW w:w="1531"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x.x&gt;&gt;</w:t>
            </w:r>
          </w:p>
        </w:tc>
      </w:tr>
      <w:tr w:rsidR="005A19CC" w:rsidRPr="00295655" w14:paraId="26FCBE72" w14:textId="430CC239" w:rsidTr="00A325A1">
        <w:trPr>
          <w:cantSplit/>
          <w:trHeight w:val="288"/>
        </w:trPr>
        <w:tc>
          <w:tcPr>
            <w:tcW w:w="1367" w:type="dxa"/>
          </w:tcPr>
          <w:p w14:paraId="26FCBE69" w14:textId="77777777" w:rsidR="005A19CC" w:rsidRPr="00295655" w:rsidRDefault="005A19CC" w:rsidP="00845A53">
            <w:pPr>
              <w:keepNext/>
              <w:rPr>
                <w:rFonts w:ascii="Calibri" w:hAnsi="Calibri"/>
                <w:sz w:val="18"/>
                <w:szCs w:val="18"/>
              </w:rPr>
            </w:pPr>
          </w:p>
        </w:tc>
        <w:tc>
          <w:tcPr>
            <w:tcW w:w="1348" w:type="dxa"/>
          </w:tcPr>
          <w:p w14:paraId="26FCBE6A" w14:textId="77777777" w:rsidR="005A19CC" w:rsidRPr="00295655" w:rsidRDefault="005A19CC" w:rsidP="00845A53">
            <w:pPr>
              <w:keepNext/>
              <w:rPr>
                <w:rFonts w:ascii="Calibri" w:hAnsi="Calibri"/>
                <w:sz w:val="18"/>
                <w:szCs w:val="18"/>
              </w:rPr>
            </w:pPr>
          </w:p>
        </w:tc>
        <w:tc>
          <w:tcPr>
            <w:tcW w:w="1173" w:type="dxa"/>
          </w:tcPr>
          <w:p w14:paraId="26FCBE6B" w14:textId="77777777" w:rsidR="005A19CC" w:rsidRPr="00295655" w:rsidRDefault="005A19CC" w:rsidP="00845A53">
            <w:pPr>
              <w:keepNext/>
              <w:rPr>
                <w:rFonts w:ascii="Calibri" w:hAnsi="Calibri"/>
                <w:sz w:val="18"/>
                <w:szCs w:val="18"/>
              </w:rPr>
            </w:pPr>
          </w:p>
        </w:tc>
        <w:tc>
          <w:tcPr>
            <w:tcW w:w="1170" w:type="dxa"/>
          </w:tcPr>
          <w:p w14:paraId="26FCBE6C" w14:textId="77777777" w:rsidR="005A19CC" w:rsidRPr="00295655" w:rsidRDefault="005A19CC" w:rsidP="00845A53">
            <w:pPr>
              <w:keepNext/>
              <w:rPr>
                <w:rFonts w:ascii="Calibri" w:hAnsi="Calibri"/>
                <w:sz w:val="18"/>
                <w:szCs w:val="18"/>
              </w:rPr>
            </w:pPr>
          </w:p>
        </w:tc>
        <w:tc>
          <w:tcPr>
            <w:tcW w:w="2160" w:type="dxa"/>
          </w:tcPr>
          <w:p w14:paraId="26FCBE6D" w14:textId="77777777" w:rsidR="005A19CC" w:rsidRPr="00295655" w:rsidRDefault="005A19CC" w:rsidP="00845A53">
            <w:pPr>
              <w:keepNext/>
              <w:rPr>
                <w:rFonts w:ascii="Calibri" w:hAnsi="Calibri"/>
                <w:sz w:val="18"/>
                <w:szCs w:val="18"/>
              </w:rPr>
            </w:pPr>
          </w:p>
        </w:tc>
        <w:tc>
          <w:tcPr>
            <w:tcW w:w="2160" w:type="dxa"/>
          </w:tcPr>
          <w:p w14:paraId="26FCBE6E" w14:textId="77777777" w:rsidR="005A19CC" w:rsidRPr="00295655" w:rsidRDefault="005A19CC" w:rsidP="00845A53">
            <w:pPr>
              <w:keepNext/>
              <w:rPr>
                <w:rFonts w:ascii="Calibri" w:hAnsi="Calibri"/>
                <w:sz w:val="18"/>
                <w:szCs w:val="18"/>
              </w:rPr>
            </w:pPr>
          </w:p>
        </w:tc>
        <w:tc>
          <w:tcPr>
            <w:tcW w:w="2160" w:type="dxa"/>
          </w:tcPr>
          <w:p w14:paraId="26FCBE6F" w14:textId="77777777" w:rsidR="005A19CC" w:rsidRPr="00295655" w:rsidRDefault="005A19CC" w:rsidP="00845A53">
            <w:pPr>
              <w:keepNext/>
              <w:rPr>
                <w:rFonts w:ascii="Calibri" w:hAnsi="Calibri"/>
                <w:sz w:val="18"/>
                <w:szCs w:val="18"/>
              </w:rPr>
            </w:pPr>
          </w:p>
        </w:tc>
        <w:tc>
          <w:tcPr>
            <w:tcW w:w="1620" w:type="dxa"/>
          </w:tcPr>
          <w:p w14:paraId="26FCBE70" w14:textId="77777777" w:rsidR="005A19CC" w:rsidRPr="00295655" w:rsidRDefault="005A19CC" w:rsidP="00845A53">
            <w:pPr>
              <w:keepNext/>
              <w:rPr>
                <w:rFonts w:ascii="Calibri" w:hAnsi="Calibri"/>
                <w:sz w:val="18"/>
                <w:szCs w:val="18"/>
              </w:rPr>
            </w:pPr>
          </w:p>
        </w:tc>
        <w:tc>
          <w:tcPr>
            <w:tcW w:w="1531"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A325A1">
        <w:trPr>
          <w:cantSplit/>
        </w:trPr>
        <w:tc>
          <w:tcPr>
            <w:tcW w:w="14689" w:type="dxa"/>
            <w:gridSpan w:val="9"/>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0"/>
        <w:gridCol w:w="1126"/>
        <w:gridCol w:w="125"/>
        <w:gridCol w:w="1599"/>
        <w:gridCol w:w="790"/>
        <w:gridCol w:w="292"/>
        <w:gridCol w:w="1418"/>
        <w:gridCol w:w="1683"/>
        <w:gridCol w:w="1377"/>
        <w:gridCol w:w="696"/>
        <w:gridCol w:w="1690"/>
        <w:gridCol w:w="382"/>
        <w:gridCol w:w="2072"/>
      </w:tblGrid>
      <w:tr w:rsidR="00F170E8" w:rsidRPr="00295655" w14:paraId="26FCBE90" w14:textId="16F0D547" w:rsidTr="00A325A1">
        <w:trPr>
          <w:cantSplit/>
        </w:trPr>
        <w:tc>
          <w:tcPr>
            <w:tcW w:w="14616" w:type="dxa"/>
            <w:gridSpan w:val="13"/>
            <w:tcBorders>
              <w:bottom w:val="nil"/>
            </w:tcBorders>
          </w:tcPr>
          <w:p w14:paraId="2C98B52D" w14:textId="77777777" w:rsidR="00F170E8" w:rsidRPr="001A53D0" w:rsidRDefault="00F170E8" w:rsidP="00196676">
            <w:pPr>
              <w:keepNext/>
              <w:rPr>
                <w:rFonts w:ascii="Calibri" w:hAnsi="Calibri"/>
                <w:b/>
                <w:szCs w:val="18"/>
              </w:rPr>
            </w:pPr>
            <w:r w:rsidRPr="001A53D0">
              <w:rPr>
                <w:rFonts w:ascii="Calibri" w:hAnsi="Calibri"/>
                <w:b/>
                <w:szCs w:val="18"/>
              </w:rPr>
              <w:t xml:space="preserve">F. Installed Split System Indoor </w:t>
            </w:r>
            <w:ins w:id="375" w:author="jmiller20181126" w:date="2018-11-27T15:25:00Z">
              <w:r>
                <w:rPr>
                  <w:rFonts w:ascii="Calibri" w:hAnsi="Calibri"/>
                  <w:b/>
                  <w:szCs w:val="18"/>
                </w:rPr>
                <w:t>Unit (</w:t>
              </w:r>
            </w:ins>
            <w:r w:rsidRPr="001A53D0">
              <w:rPr>
                <w:rFonts w:ascii="Calibri" w:hAnsi="Calibri"/>
                <w:b/>
                <w:szCs w:val="18"/>
              </w:rPr>
              <w:t>Coil or Fan Coil</w:t>
            </w:r>
            <w:ins w:id="376" w:author="jmiller20181126" w:date="2018-11-27T15:26:00Z">
              <w:r>
                <w:rPr>
                  <w:rFonts w:ascii="Calibri" w:hAnsi="Calibri"/>
                  <w:b/>
                  <w:szCs w:val="18"/>
                </w:rPr>
                <w:t>)</w:t>
              </w:r>
            </w:ins>
            <w:r w:rsidRPr="001A53D0">
              <w:rPr>
                <w:rFonts w:ascii="Calibri" w:hAnsi="Calibri"/>
                <w:b/>
                <w:szCs w:val="18"/>
              </w:rPr>
              <w:t xml:space="preserve"> </w:t>
            </w:r>
            <w:del w:id="377" w:author="jmiller20181126" w:date="2018-11-27T15:26:00Z">
              <w:r w:rsidRPr="001A53D0" w:rsidDel="005A19CC">
                <w:rPr>
                  <w:rFonts w:ascii="Calibri" w:hAnsi="Calibri"/>
                  <w:b/>
                  <w:szCs w:val="18"/>
                </w:rPr>
                <w:delText xml:space="preserve">Unit </w:delText>
              </w:r>
            </w:del>
            <w:r w:rsidRPr="001A53D0">
              <w:rPr>
                <w:rFonts w:ascii="Calibri" w:hAnsi="Calibri"/>
                <w:b/>
                <w:szCs w:val="18"/>
              </w:rPr>
              <w:t xml:space="preserve">Equipment Information </w:t>
            </w:r>
            <w:ins w:id="378" w:author="jmiller20181126" w:date="2018-11-27T15:26:00Z">
              <w:r>
                <w:rPr>
                  <w:rFonts w:ascii="Calibri" w:hAnsi="Calibri"/>
                  <w:b/>
                  <w:szCs w:val="18"/>
                </w:rPr>
                <w:t xml:space="preserve">- </w:t>
              </w:r>
            </w:ins>
            <w:del w:id="379" w:author="jmiller20181126" w:date="2018-11-27T15:26:00Z">
              <w:r w:rsidRPr="001A53D0" w:rsidDel="008374D3">
                <w:rPr>
                  <w:rFonts w:ascii="Calibri" w:hAnsi="Calibri"/>
                  <w:b/>
                  <w:szCs w:val="18"/>
                </w:rPr>
                <w:delText>(</w:delText>
              </w:r>
            </w:del>
            <w:r w:rsidRPr="001A53D0">
              <w:rPr>
                <w:rFonts w:ascii="Calibri" w:hAnsi="Calibri"/>
                <w:b/>
                <w:szCs w:val="18"/>
              </w:rPr>
              <w:t>applicable to DX or hydronic</w:t>
            </w:r>
            <w:ins w:id="380" w:author="jmiller20181126" w:date="2018-11-27T15:26:00Z">
              <w:r>
                <w:rPr>
                  <w:rFonts w:ascii="Calibri" w:hAnsi="Calibri"/>
                  <w:b/>
                  <w:szCs w:val="18"/>
                </w:rPr>
                <w:t>,</w:t>
              </w:r>
            </w:ins>
            <w:r w:rsidRPr="001A53D0">
              <w:rPr>
                <w:rFonts w:ascii="Calibri" w:hAnsi="Calibri"/>
                <w:b/>
                <w:szCs w:val="18"/>
              </w:rPr>
              <w:t xml:space="preserve"> heating</w:t>
            </w:r>
            <w:ins w:id="381" w:author="jmiller20181126" w:date="2018-11-27T15:26:00Z">
              <w:r>
                <w:rPr>
                  <w:rFonts w:ascii="Calibri" w:hAnsi="Calibri"/>
                  <w:b/>
                  <w:szCs w:val="18"/>
                </w:rPr>
                <w:t xml:space="preserve"> or </w:t>
              </w:r>
            </w:ins>
            <w:del w:id="382" w:author="jmiller20181126" w:date="2018-11-27T15:26:00Z">
              <w:r w:rsidRPr="001A53D0" w:rsidDel="008374D3">
                <w:rPr>
                  <w:rFonts w:ascii="Calibri" w:hAnsi="Calibri"/>
                  <w:b/>
                  <w:szCs w:val="18"/>
                </w:rPr>
                <w:delText>/</w:delText>
              </w:r>
            </w:del>
            <w:r w:rsidRPr="001A53D0">
              <w:rPr>
                <w:rFonts w:ascii="Calibri" w:hAnsi="Calibri"/>
                <w:b/>
                <w:szCs w:val="18"/>
              </w:rPr>
              <w:t>cooling</w:t>
            </w:r>
            <w:ins w:id="383" w:author="jmiller20181126" w:date="2018-11-27T15:27:00Z">
              <w:r>
                <w:rPr>
                  <w:rFonts w:ascii="Calibri" w:hAnsi="Calibri"/>
                  <w:b/>
                  <w:szCs w:val="18"/>
                </w:rPr>
                <w:t>,</w:t>
              </w:r>
            </w:ins>
            <w:r w:rsidRPr="001A53D0">
              <w:rPr>
                <w:rFonts w:ascii="Calibri" w:hAnsi="Calibri"/>
                <w:b/>
                <w:szCs w:val="18"/>
              </w:rPr>
              <w:t xml:space="preserve"> coils </w:t>
            </w:r>
            <w:del w:id="384" w:author="jmiller20181126" w:date="2018-11-27T15:27:00Z">
              <w:r w:rsidRPr="001A53D0" w:rsidDel="008374D3">
                <w:rPr>
                  <w:rFonts w:ascii="Calibri" w:hAnsi="Calibri"/>
                  <w:b/>
                  <w:szCs w:val="18"/>
                </w:rPr>
                <w:delText xml:space="preserve">or </w:delText>
              </w:r>
            </w:del>
            <w:ins w:id="385" w:author="jmiller20181126" w:date="2018-11-27T15:27:00Z">
              <w:r>
                <w:rPr>
                  <w:rFonts w:ascii="Calibri" w:hAnsi="Calibri"/>
                  <w:b/>
                  <w:szCs w:val="18"/>
                </w:rPr>
                <w:t>and</w:t>
              </w:r>
              <w:r w:rsidRPr="001A53D0">
                <w:rPr>
                  <w:rFonts w:ascii="Calibri" w:hAnsi="Calibri"/>
                  <w:b/>
                  <w:szCs w:val="18"/>
                </w:rPr>
                <w:t xml:space="preserve"> </w:t>
              </w:r>
            </w:ins>
            <w:r w:rsidRPr="001A53D0">
              <w:rPr>
                <w:rFonts w:ascii="Calibri" w:hAnsi="Calibri"/>
                <w:b/>
                <w:szCs w:val="18"/>
              </w:rPr>
              <w:t>fan coil units</w:t>
            </w:r>
            <w:ins w:id="386" w:author="jmiller20181126" w:date="2018-11-27T15:27:00Z">
              <w:r>
                <w:rPr>
                  <w:rFonts w:ascii="Calibri" w:hAnsi="Calibri"/>
                  <w:b/>
                  <w:szCs w:val="18"/>
                </w:rPr>
                <w:t>.</w:t>
              </w:r>
            </w:ins>
            <w:del w:id="387" w:author="jmiller20181126" w:date="2018-11-27T15:27:00Z">
              <w:r w:rsidRPr="001A53D0" w:rsidDel="008374D3">
                <w:rPr>
                  <w:rFonts w:ascii="Calibri" w:hAnsi="Calibri"/>
                  <w:b/>
                  <w:szCs w:val="18"/>
                </w:rPr>
                <w:delText>)</w:delText>
              </w:r>
            </w:del>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 xml:space="preserve">information for each of the system indoor </w:t>
            </w:r>
            <w:ins w:id="388" w:author="jmiller20181126" w:date="2018-11-27T15:32:00Z">
              <w:r>
                <w:rPr>
                  <w:rFonts w:ascii="Calibri" w:hAnsi="Calibri"/>
                  <w:sz w:val="18"/>
                  <w:szCs w:val="18"/>
                </w:rPr>
                <w:t xml:space="preserve">unit </w:t>
              </w:r>
            </w:ins>
            <w:r>
              <w:rPr>
                <w:rFonts w:ascii="Calibri" w:hAnsi="Calibri"/>
                <w:sz w:val="18"/>
                <w:szCs w:val="18"/>
              </w:rPr>
              <w:t>coils or fan coil units.</w:t>
            </w:r>
          </w:p>
          <w:p w14:paraId="3032B905" w14:textId="69F6EEC2" w:rsidR="00F170E8" w:rsidRPr="001A53D0" w:rsidRDefault="00F170E8" w:rsidP="00A325A1">
            <w:pPr>
              <w:rPr>
                <w:rFonts w:ascii="Calibri" w:hAnsi="Calibri"/>
                <w:b/>
                <w:szCs w:val="18"/>
              </w:rPr>
            </w:pPr>
            <w:r w:rsidRPr="00233996">
              <w:rPr>
                <w:rFonts w:ascii="Calibri" w:hAnsi="Calibri"/>
                <w:sz w:val="18"/>
                <w:szCs w:val="18"/>
              </w:rPr>
              <w:t xml:space="preserve">&lt;&lt;&lt;if </w:t>
            </w:r>
            <w:r>
              <w:rPr>
                <w:rFonts w:ascii="Calibri" w:hAnsi="Calibri"/>
                <w:sz w:val="18"/>
                <w:szCs w:val="18"/>
              </w:rPr>
              <w:t xml:space="preserve">none </w:t>
            </w:r>
            <w:r w:rsidRPr="00233996">
              <w:rPr>
                <w:rFonts w:ascii="Calibri" w:hAnsi="Calibri"/>
                <w:sz w:val="18"/>
                <w:szCs w:val="18"/>
              </w:rPr>
              <w:t xml:space="preserve">of the SC Systems listed in Section </w:t>
            </w:r>
            <w:r>
              <w:rPr>
                <w:rFonts w:ascii="Calibri" w:hAnsi="Calibri"/>
                <w:sz w:val="18"/>
                <w:szCs w:val="18"/>
              </w:rPr>
              <w:t>C</w:t>
            </w:r>
            <w:r w:rsidRPr="00233996">
              <w:rPr>
                <w:rFonts w:ascii="Calibri" w:hAnsi="Calibri"/>
                <w:sz w:val="18"/>
                <w:szCs w:val="18"/>
              </w:rPr>
              <w:t xml:space="preserve"> have a value in</w:t>
            </w:r>
            <w:r>
              <w:rPr>
                <w:rFonts w:ascii="Calibri" w:hAnsi="Calibri"/>
                <w:sz w:val="18"/>
                <w:szCs w:val="18"/>
              </w:rPr>
              <w:t xml:space="preserve"> either</w:t>
            </w:r>
            <w:r w:rsidRPr="00233996">
              <w:rPr>
                <w:rFonts w:ascii="Calibri" w:hAnsi="Calibri"/>
                <w:sz w:val="18"/>
                <w:szCs w:val="18"/>
              </w:rPr>
              <w:t xml:space="preserve"> </w:t>
            </w:r>
            <w:r w:rsidRPr="00A325A1">
              <w:rPr>
                <w:rFonts w:ascii="Calibri" w:hAnsi="Calibri"/>
                <w:sz w:val="18"/>
                <w:szCs w:val="18"/>
                <w:highlight w:val="yellow"/>
              </w:rPr>
              <w:t>C04</w:t>
            </w:r>
            <w:r>
              <w:rPr>
                <w:rFonts w:ascii="Calibri" w:hAnsi="Calibri"/>
                <w:sz w:val="18"/>
                <w:szCs w:val="18"/>
              </w:rPr>
              <w:t xml:space="preserve"> or </w:t>
            </w:r>
            <w:r w:rsidRPr="00A325A1">
              <w:rPr>
                <w:rFonts w:ascii="Calibri" w:hAnsi="Calibri"/>
                <w:sz w:val="18"/>
                <w:szCs w:val="18"/>
                <w:highlight w:val="yellow"/>
              </w:rPr>
              <w:t>C05</w:t>
            </w:r>
            <w:r w:rsidRPr="00233996">
              <w:rPr>
                <w:rFonts w:ascii="Calibri" w:hAnsi="Calibri"/>
                <w:sz w:val="18"/>
                <w:szCs w:val="18"/>
              </w:rPr>
              <w:t xml:space="preserve"> =</w:t>
            </w:r>
            <w:r>
              <w:rPr>
                <w:rFonts w:ascii="Calibri" w:hAnsi="Calibri"/>
                <w:sz w:val="18"/>
                <w:szCs w:val="18"/>
              </w:rPr>
              <w:t xml:space="preserve"> one of the system types in the list that follows below, </w:t>
            </w:r>
            <w:r w:rsidRPr="00233996">
              <w:rPr>
                <w:rFonts w:ascii="Calibri" w:hAnsi="Calibri"/>
                <w:sz w:val="18"/>
                <w:szCs w:val="18"/>
              </w:rPr>
              <w:t xml:space="preserve">then display the section does not apply message; else </w:t>
            </w:r>
            <w:ins w:id="389" w:author="jmiller20181126" w:date="2018-11-27T16:11:00Z">
              <w:r w:rsidR="00A901F0">
                <w:rPr>
                  <w:rFonts w:ascii="Calibri" w:hAnsi="Calibri"/>
                  <w:sz w:val="18"/>
                  <w:szCs w:val="18"/>
                </w:rPr>
                <w:t xml:space="preserve">for </w:t>
              </w:r>
            </w:ins>
            <w:ins w:id="390" w:author="jmiller20181126" w:date="2018-11-27T16:12:00Z">
              <w:r w:rsidR="00A901F0" w:rsidRPr="00A901F0">
                <w:rPr>
                  <w:rFonts w:ascii="Calibri" w:hAnsi="Calibri"/>
                  <w:sz w:val="18"/>
                  <w:szCs w:val="18"/>
                </w:rPr>
                <w:t>each of th</w:t>
              </w:r>
              <w:r w:rsidR="00AB43DA">
                <w:rPr>
                  <w:rFonts w:ascii="Calibri" w:hAnsi="Calibri"/>
                  <w:sz w:val="18"/>
                  <w:szCs w:val="18"/>
                </w:rPr>
                <w:t xml:space="preserve">e SC Systems listed in Section </w:t>
              </w:r>
              <w:r w:rsidR="00AB43DA" w:rsidRPr="00A325A1">
                <w:rPr>
                  <w:rFonts w:ascii="Calibri" w:hAnsi="Calibri"/>
                  <w:sz w:val="18"/>
                  <w:szCs w:val="18"/>
                  <w:highlight w:val="yellow"/>
                </w:rPr>
                <w:t>C</w:t>
              </w:r>
              <w:r w:rsidR="00A901F0" w:rsidRPr="00A901F0">
                <w:rPr>
                  <w:rFonts w:ascii="Calibri" w:hAnsi="Calibri"/>
                  <w:sz w:val="18"/>
                  <w:szCs w:val="18"/>
                </w:rPr>
                <w:t xml:space="preserve"> for which one of the</w:t>
              </w:r>
              <w:r w:rsidR="00A901F0">
                <w:rPr>
                  <w:rFonts w:ascii="Calibri" w:hAnsi="Calibri"/>
                  <w:sz w:val="18"/>
                  <w:szCs w:val="18"/>
                </w:rPr>
                <w:t xml:space="preserve"> System Types listed in either </w:t>
              </w:r>
              <w:r w:rsidR="00A901F0" w:rsidRPr="00A325A1">
                <w:rPr>
                  <w:rFonts w:ascii="Calibri" w:hAnsi="Calibri"/>
                  <w:sz w:val="18"/>
                  <w:szCs w:val="18"/>
                  <w:highlight w:val="yellow"/>
                </w:rPr>
                <w:t>C04</w:t>
              </w:r>
              <w:r w:rsidR="00A901F0">
                <w:rPr>
                  <w:rFonts w:ascii="Calibri" w:hAnsi="Calibri"/>
                  <w:sz w:val="18"/>
                  <w:szCs w:val="18"/>
                </w:rPr>
                <w:t xml:space="preserve"> or </w:t>
              </w:r>
              <w:r w:rsidR="00A901F0" w:rsidRPr="00A325A1">
                <w:rPr>
                  <w:rFonts w:ascii="Calibri" w:hAnsi="Calibri"/>
                  <w:sz w:val="18"/>
                  <w:szCs w:val="18"/>
                  <w:highlight w:val="yellow"/>
                </w:rPr>
                <w:t>C05</w:t>
              </w:r>
              <w:r w:rsidR="00A901F0" w:rsidRPr="00A901F0">
                <w:rPr>
                  <w:rFonts w:ascii="Calibri" w:hAnsi="Calibri"/>
                  <w:sz w:val="18"/>
                  <w:szCs w:val="18"/>
                </w:rPr>
                <w:t xml:space="preserve"> is one of the system types in the following list, </w:t>
              </w:r>
            </w:ins>
            <w:r w:rsidRPr="00233996">
              <w:rPr>
                <w:rFonts w:ascii="Calibri" w:hAnsi="Calibri"/>
                <w:sz w:val="18"/>
                <w:szCs w:val="18"/>
              </w:rPr>
              <w:t>require</w:t>
            </w:r>
            <w:r>
              <w:rPr>
                <w:rFonts w:ascii="Calibri" w:hAnsi="Calibri"/>
                <w:sz w:val="18"/>
                <w:szCs w:val="18"/>
              </w:rPr>
              <w:t xml:space="preserve"> </w:t>
            </w:r>
            <w:del w:id="391" w:author="jmiller20181126" w:date="2018-11-27T16:12:00Z">
              <w:r w:rsidRPr="00A325A1" w:rsidDel="00A901F0">
                <w:rPr>
                  <w:rFonts w:ascii="Calibri" w:hAnsi="Calibri"/>
                  <w:sz w:val="12"/>
                  <w:szCs w:val="12"/>
                </w:rPr>
                <w:delText>a minimum of</w:delText>
              </w:r>
              <w:r w:rsidRPr="00233996" w:rsidDel="00A901F0">
                <w:rPr>
                  <w:rFonts w:ascii="Calibri" w:hAnsi="Calibri"/>
                  <w:sz w:val="18"/>
                  <w:szCs w:val="18"/>
                </w:rPr>
                <w:delText xml:space="preserve"> </w:delText>
              </w:r>
            </w:del>
            <w:r w:rsidRPr="00233996">
              <w:rPr>
                <w:rFonts w:ascii="Calibri" w:hAnsi="Calibri"/>
                <w:sz w:val="18"/>
                <w:szCs w:val="18"/>
              </w:rPr>
              <w:t>one row of data to be entered in this table for each</w:t>
            </w:r>
            <w:ins w:id="392" w:author="jmiller20181126" w:date="2018-11-27T16:13:00Z">
              <w:r w:rsidR="00A901F0">
                <w:t xml:space="preserve"> </w:t>
              </w:r>
              <w:r w:rsidR="00A901F0" w:rsidRPr="00A901F0">
                <w:rPr>
                  <w:rFonts w:ascii="Calibri" w:hAnsi="Calibri"/>
                  <w:sz w:val="18"/>
                  <w:szCs w:val="18"/>
                </w:rPr>
                <w:t xml:space="preserve">of the quantity of indoor units specified in </w:t>
              </w:r>
            </w:ins>
            <w:ins w:id="393" w:author="jmiller20181126" w:date="2018-11-27T16:17:00Z">
              <w:r w:rsidR="00A901F0" w:rsidRPr="00A325A1">
                <w:rPr>
                  <w:rFonts w:ascii="Calibri" w:hAnsi="Calibri"/>
                  <w:sz w:val="18"/>
                  <w:szCs w:val="18"/>
                  <w:highlight w:val="yellow"/>
                </w:rPr>
                <w:t>C11</w:t>
              </w:r>
            </w:ins>
            <w:ins w:id="394" w:author="jmiller20181126" w:date="2018-11-27T16:13:00Z">
              <w:r w:rsidR="00A901F0" w:rsidRPr="00A901F0">
                <w:rPr>
                  <w:rFonts w:ascii="Calibri" w:hAnsi="Calibri"/>
                  <w:sz w:val="18"/>
                  <w:szCs w:val="18"/>
                </w:rPr>
                <w:t xml:space="preserve"> for that system</w:t>
              </w:r>
              <w:r w:rsidR="00A901F0">
                <w:rPr>
                  <w:rFonts w:ascii="Calibri" w:hAnsi="Calibri"/>
                  <w:sz w:val="18"/>
                  <w:szCs w:val="18"/>
                </w:rPr>
                <w:t>.</w:t>
              </w:r>
            </w:ins>
            <w:r w:rsidRPr="00233996">
              <w:rPr>
                <w:rFonts w:ascii="Calibri" w:hAnsi="Calibri"/>
                <w:sz w:val="18"/>
                <w:szCs w:val="18"/>
              </w:rPr>
              <w:t xml:space="preserve"> </w:t>
            </w:r>
            <w:del w:id="395" w:author="jmiller20181126" w:date="2018-11-27T16:13:00Z">
              <w:r w:rsidRPr="00A325A1" w:rsidDel="00A901F0">
                <w:rPr>
                  <w:rFonts w:ascii="Calibri" w:hAnsi="Calibri"/>
                  <w:sz w:val="12"/>
                  <w:szCs w:val="12"/>
                </w:rPr>
                <w:delText>of the SC Systems listed in Section C for which one of the System Types listed in either C04 or C05 is one of the system types in the following list:</w:delText>
              </w:r>
            </w:del>
            <w:ins w:id="396" w:author="jmiller20181126" w:date="2018-11-27T16:13:00Z">
              <w:r w:rsidR="00A901F0" w:rsidRPr="00A325A1">
                <w:rPr>
                  <w:rFonts w:ascii="Calibri" w:hAnsi="Calibri"/>
                  <w:sz w:val="12"/>
                  <w:szCs w:val="12"/>
                </w:rPr>
                <w:t xml:space="preserve"> </w:t>
              </w:r>
            </w:ins>
            <w:del w:id="397" w:author="jmiller20181126" w:date="2018-11-27T16:00:00Z">
              <w:r w:rsidRPr="00A325A1" w:rsidDel="00FE446C">
                <w:rPr>
                  <w:rFonts w:asciiTheme="minorHAnsi" w:hAnsiTheme="minorHAnsi"/>
                  <w:sz w:val="12"/>
                  <w:szCs w:val="12"/>
                </w:rPr>
                <w:delText>Allow user to enter additional rows of data for systems that have more than one indoor coil or fan coil unit (e.g. multi-split HP)</w:delText>
              </w:r>
              <w:r w:rsidRPr="00A325A1" w:rsidDel="00FE446C">
                <w:rPr>
                  <w:rFonts w:ascii="Calibri" w:hAnsi="Calibri"/>
                  <w:sz w:val="12"/>
                  <w:szCs w:val="12"/>
                </w:rPr>
                <w:delText>&gt;&gt;</w:delText>
              </w:r>
            </w:del>
          </w:p>
        </w:tc>
      </w:tr>
      <w:tr w:rsidR="00E53FE3" w:rsidRPr="00295655" w14:paraId="7FD090C6" w14:textId="24F0BF72" w:rsidTr="00A325A1">
        <w:trPr>
          <w:cantSplit/>
          <w:trHeight w:val="188"/>
        </w:trPr>
        <w:tc>
          <w:tcPr>
            <w:tcW w:w="2426" w:type="dxa"/>
            <w:gridSpan w:val="3"/>
            <w:tcBorders>
              <w:top w:val="nil"/>
              <w:right w:val="nil"/>
            </w:tcBorders>
          </w:tcPr>
          <w:p w14:paraId="1FD86E9B" w14:textId="77777777" w:rsidR="00E53FE3" w:rsidRPr="00761C61" w:rsidRDefault="00E53FE3" w:rsidP="00A325A1">
            <w:pPr>
              <w:keepNext/>
              <w:rPr>
                <w:rFonts w:asciiTheme="minorHAnsi" w:hAnsiTheme="minorHAnsi"/>
                <w:sz w:val="16"/>
                <w:szCs w:val="16"/>
              </w:rPr>
            </w:pPr>
            <w:r>
              <w:rPr>
                <w:rFonts w:asciiTheme="minorHAnsi" w:hAnsiTheme="minorHAnsi"/>
                <w:sz w:val="16"/>
                <w:szCs w:val="16"/>
              </w:rPr>
              <w:t>*</w:t>
            </w:r>
            <w:r w:rsidRPr="00761C61">
              <w:rPr>
                <w:rFonts w:asciiTheme="minorHAnsi" w:hAnsiTheme="minorHAnsi"/>
                <w:sz w:val="16"/>
                <w:szCs w:val="16"/>
              </w:rPr>
              <w:t>central split AC;</w:t>
            </w:r>
          </w:p>
          <w:p w14:paraId="4D17ECC6"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*central split HP</w:t>
            </w:r>
          </w:p>
          <w:p w14:paraId="29E3582D"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 xml:space="preserve">*ductless </w:t>
            </w:r>
            <w:r>
              <w:rPr>
                <w:rFonts w:asciiTheme="minorHAnsi" w:hAnsiTheme="minorHAnsi"/>
                <w:sz w:val="16"/>
                <w:szCs w:val="16"/>
              </w:rPr>
              <w:t xml:space="preserve">mini-split </w:t>
            </w:r>
            <w:r w:rsidRPr="00761C61">
              <w:rPr>
                <w:rFonts w:asciiTheme="minorHAnsi" w:hAnsiTheme="minorHAnsi"/>
                <w:sz w:val="16"/>
                <w:szCs w:val="16"/>
              </w:rPr>
              <w:t>AC;</w:t>
            </w:r>
          </w:p>
          <w:p w14:paraId="56A6353F" w14:textId="1D6FAB27" w:rsidR="00E53FE3" w:rsidRPr="00A325A1" w:rsidRDefault="00E53FE3" w:rsidP="00A325A1">
            <w:pPr>
              <w:keepNext/>
              <w:rPr>
                <w:rFonts w:asciiTheme="minorHAnsi" w:hAnsiTheme="minorHAnsi"/>
                <w:sz w:val="16"/>
                <w:szCs w:val="16"/>
              </w:rPr>
            </w:pPr>
            <w:r w:rsidRPr="00761C61">
              <w:rPr>
                <w:rFonts w:asciiTheme="minorHAnsi" w:hAnsiTheme="minorHAnsi"/>
                <w:sz w:val="16"/>
                <w:szCs w:val="16"/>
              </w:rPr>
              <w:t>*ductless</w:t>
            </w:r>
            <w:r>
              <w:rPr>
                <w:rFonts w:asciiTheme="minorHAnsi" w:hAnsiTheme="minorHAnsi"/>
                <w:sz w:val="16"/>
                <w:szCs w:val="16"/>
              </w:rPr>
              <w:t xml:space="preserve"> mini-split </w:t>
            </w:r>
            <w:r w:rsidRPr="00761C61">
              <w:rPr>
                <w:rFonts w:asciiTheme="minorHAnsi" w:hAnsiTheme="minorHAnsi"/>
                <w:sz w:val="16"/>
                <w:szCs w:val="16"/>
              </w:rPr>
              <w:t xml:space="preserve"> HP;</w:t>
            </w:r>
          </w:p>
        </w:tc>
        <w:tc>
          <w:tcPr>
            <w:tcW w:w="2425" w:type="dxa"/>
            <w:gridSpan w:val="2"/>
            <w:tcBorders>
              <w:top w:val="nil"/>
              <w:left w:val="nil"/>
              <w:right w:val="nil"/>
            </w:tcBorders>
          </w:tcPr>
          <w:p w14:paraId="69311D7E"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 forced air</w:t>
            </w:r>
            <w:r w:rsidRPr="00761C61">
              <w:rPr>
                <w:rFonts w:asciiTheme="minorHAnsi" w:hAnsiTheme="minorHAnsi"/>
                <w:sz w:val="16"/>
                <w:szCs w:val="16"/>
              </w:rPr>
              <w:t>;</w:t>
            </w:r>
          </w:p>
          <w:p w14:paraId="1C454E5B" w14:textId="77777777" w:rsidR="00E53FE3" w:rsidRDefault="00E53FE3" w:rsidP="00A325A1">
            <w:pPr>
              <w:keepNext/>
              <w:rPr>
                <w:rFonts w:asciiTheme="minorHAnsi" w:hAnsiTheme="minorHAnsi"/>
                <w:sz w:val="16"/>
                <w:szCs w:val="16"/>
              </w:rPr>
            </w:pPr>
            <w:r w:rsidRPr="00761C61">
              <w:rPr>
                <w:rFonts w:asciiTheme="minorHAnsi" w:hAnsiTheme="minorHAnsi"/>
                <w:sz w:val="16"/>
                <w:szCs w:val="16"/>
              </w:rPr>
              <w:t>*combined hydronic</w:t>
            </w:r>
            <w:r>
              <w:rPr>
                <w:rFonts w:asciiTheme="minorHAnsi" w:hAnsiTheme="minorHAnsi"/>
                <w:sz w:val="16"/>
                <w:szCs w:val="16"/>
              </w:rPr>
              <w:t xml:space="preserve"> + forced air</w:t>
            </w:r>
            <w:r w:rsidRPr="00761C61">
              <w:rPr>
                <w:rFonts w:asciiTheme="minorHAnsi" w:hAnsiTheme="minorHAnsi"/>
                <w:sz w:val="16"/>
                <w:szCs w:val="16"/>
              </w:rPr>
              <w:t>;</w:t>
            </w:r>
          </w:p>
          <w:p w14:paraId="29DBBBE5"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36F0007B" w14:textId="0F229D23" w:rsidR="00E53FE3" w:rsidRPr="00A325A1" w:rsidRDefault="00E53FE3" w:rsidP="00A325A1">
            <w:pPr>
              <w:keepNext/>
              <w:rPr>
                <w:rFonts w:asciiTheme="minorHAnsi" w:hAnsiTheme="minorHAnsi"/>
                <w:sz w:val="16"/>
                <w:szCs w:val="16"/>
              </w:rPr>
            </w:pPr>
            <w:r>
              <w:rPr>
                <w:rFonts w:asciiTheme="minorHAnsi" w:hAnsiTheme="minorHAnsi"/>
                <w:sz w:val="16"/>
                <w:szCs w:val="16"/>
              </w:rPr>
              <w:t>*</w:t>
            </w:r>
            <w:r w:rsidRPr="00761C61">
              <w:rPr>
                <w:rFonts w:asciiTheme="minorHAnsi" w:hAnsiTheme="minorHAnsi"/>
                <w:sz w:val="16"/>
                <w:szCs w:val="16"/>
              </w:rPr>
              <w:t>gas absorption AC</w:t>
            </w:r>
            <w:r>
              <w:rPr>
                <w:rFonts w:asciiTheme="minorHAnsi" w:hAnsiTheme="minorHAnsi"/>
                <w:sz w:val="16"/>
                <w:szCs w:val="16"/>
              </w:rPr>
              <w:t>;</w:t>
            </w:r>
          </w:p>
        </w:tc>
        <w:tc>
          <w:tcPr>
            <w:tcW w:w="1737" w:type="dxa"/>
            <w:gridSpan w:val="2"/>
            <w:tcBorders>
              <w:top w:val="nil"/>
              <w:left w:val="nil"/>
              <w:right w:val="nil"/>
            </w:tcBorders>
          </w:tcPr>
          <w:p w14:paraId="381EED09" w14:textId="77777777" w:rsidR="00E53FE3" w:rsidRPr="00761C61" w:rsidRDefault="00E53FE3" w:rsidP="00A325A1">
            <w:pPr>
              <w:keepNext/>
              <w:rPr>
                <w:rFonts w:asciiTheme="minorHAnsi" w:hAnsiTheme="minorHAnsi"/>
                <w:sz w:val="16"/>
                <w:szCs w:val="16"/>
              </w:rPr>
            </w:pPr>
            <w:r w:rsidRPr="00761C61">
              <w:rPr>
                <w:rFonts w:asciiTheme="minorHAnsi" w:hAnsiTheme="minorHAnsi"/>
                <w:sz w:val="16"/>
                <w:szCs w:val="16"/>
              </w:rPr>
              <w:t>*evaporatively cooled condenser</w:t>
            </w:r>
            <w:r>
              <w:rPr>
                <w:rFonts w:asciiTheme="minorHAnsi" w:hAnsiTheme="minorHAnsi"/>
                <w:sz w:val="16"/>
                <w:szCs w:val="16"/>
              </w:rPr>
              <w:t>;</w:t>
            </w:r>
          </w:p>
          <w:p w14:paraId="391E73B2" w14:textId="6E9AA7DF" w:rsidR="00E53FE3" w:rsidRPr="00A325A1" w:rsidRDefault="00E53FE3" w:rsidP="00A325A1">
            <w:pPr>
              <w:keepNext/>
              <w:rPr>
                <w:rFonts w:asciiTheme="minorHAnsi" w:hAnsiTheme="minorHAnsi"/>
                <w:sz w:val="16"/>
                <w:szCs w:val="16"/>
              </w:rPr>
            </w:pPr>
            <w:r w:rsidRPr="00761C61">
              <w:rPr>
                <w:rFonts w:asciiTheme="minorHAnsi" w:hAnsiTheme="minorHAnsi"/>
                <w:sz w:val="16"/>
                <w:szCs w:val="16"/>
              </w:rPr>
              <w:t>*Ice Storage AC</w:t>
            </w:r>
            <w:r>
              <w:rPr>
                <w:rFonts w:asciiTheme="minorHAnsi" w:hAnsiTheme="minorHAnsi"/>
                <w:sz w:val="16"/>
                <w:szCs w:val="16"/>
              </w:rPr>
              <w:t>;</w:t>
            </w:r>
          </w:p>
        </w:tc>
        <w:tc>
          <w:tcPr>
            <w:tcW w:w="3110" w:type="dxa"/>
            <w:gridSpan w:val="2"/>
            <w:tcBorders>
              <w:top w:val="nil"/>
              <w:left w:val="nil"/>
              <w:right w:val="nil"/>
            </w:tcBorders>
          </w:tcPr>
          <w:p w14:paraId="5B7BA81C" w14:textId="77777777" w:rsidR="00E53FE3" w:rsidRDefault="00E53FE3" w:rsidP="00A325A1">
            <w:pPr>
              <w:keepNext/>
              <w:rPr>
                <w:rFonts w:asciiTheme="minorHAnsi" w:hAnsiTheme="minorHAnsi"/>
                <w:sz w:val="16"/>
                <w:szCs w:val="16"/>
              </w:rPr>
            </w:pPr>
            <w:r>
              <w:rPr>
                <w:rFonts w:asciiTheme="minorHAnsi" w:hAnsiTheme="minorHAnsi"/>
                <w:sz w:val="16"/>
                <w:szCs w:val="16"/>
              </w:rPr>
              <w:t>*small duct high velocity AC;</w:t>
            </w:r>
          </w:p>
          <w:p w14:paraId="41558F9F" w14:textId="4B512CA3" w:rsidR="00E53FE3" w:rsidRPr="00A325A1" w:rsidRDefault="00E53FE3" w:rsidP="00A325A1">
            <w:pPr>
              <w:keepNext/>
              <w:rPr>
                <w:rFonts w:asciiTheme="minorHAnsi" w:hAnsiTheme="minorHAnsi"/>
                <w:sz w:val="16"/>
                <w:szCs w:val="16"/>
              </w:rPr>
            </w:pPr>
            <w:r>
              <w:rPr>
                <w:rFonts w:asciiTheme="minorHAnsi" w:hAnsiTheme="minorHAnsi"/>
                <w:sz w:val="16"/>
                <w:szCs w:val="16"/>
              </w:rPr>
              <w:t>*small duct high velocity HP;</w:t>
            </w:r>
          </w:p>
        </w:tc>
        <w:tc>
          <w:tcPr>
            <w:tcW w:w="2423" w:type="dxa"/>
            <w:gridSpan w:val="2"/>
            <w:tcBorders>
              <w:top w:val="nil"/>
              <w:left w:val="nil"/>
              <w:right w:val="nil"/>
            </w:tcBorders>
          </w:tcPr>
          <w:p w14:paraId="1F138510" w14:textId="77777777" w:rsidR="00E53FE3" w:rsidRDefault="00E53FE3" w:rsidP="00A325A1">
            <w:pPr>
              <w:keepNext/>
              <w:rPr>
                <w:rFonts w:asciiTheme="minorHAnsi" w:hAnsiTheme="minorHAnsi"/>
                <w:sz w:val="16"/>
                <w:szCs w:val="16"/>
              </w:rPr>
            </w:pPr>
            <w:r>
              <w:rPr>
                <w:rFonts w:asciiTheme="minorHAnsi" w:hAnsiTheme="minorHAnsi"/>
                <w:sz w:val="16"/>
                <w:szCs w:val="16"/>
              </w:rPr>
              <w:t>*ductless multi-split AC;</w:t>
            </w:r>
          </w:p>
          <w:p w14:paraId="4AE487A9" w14:textId="77777777" w:rsidR="00E53FE3" w:rsidRDefault="00E53FE3" w:rsidP="00A325A1">
            <w:pPr>
              <w:keepNext/>
              <w:rPr>
                <w:rFonts w:asciiTheme="minorHAnsi" w:hAnsiTheme="minorHAnsi"/>
                <w:sz w:val="16"/>
                <w:szCs w:val="16"/>
              </w:rPr>
            </w:pPr>
            <w:r>
              <w:rPr>
                <w:rFonts w:asciiTheme="minorHAnsi" w:hAnsiTheme="minorHAnsi"/>
                <w:sz w:val="16"/>
                <w:szCs w:val="16"/>
              </w:rPr>
              <w:t>*ductless multi-split HP;</w:t>
            </w:r>
          </w:p>
          <w:p w14:paraId="3C3537DC" w14:textId="77777777" w:rsidR="00E53FE3" w:rsidRDefault="00E53FE3" w:rsidP="00A325A1">
            <w:pPr>
              <w:keepNext/>
              <w:rPr>
                <w:rFonts w:asciiTheme="minorHAnsi" w:hAnsiTheme="minorHAnsi"/>
                <w:sz w:val="16"/>
                <w:szCs w:val="16"/>
              </w:rPr>
            </w:pPr>
            <w:r>
              <w:rPr>
                <w:rFonts w:asciiTheme="minorHAnsi" w:hAnsiTheme="minorHAnsi"/>
                <w:sz w:val="16"/>
                <w:szCs w:val="16"/>
              </w:rPr>
              <w:t>*ductless VRF AC;</w:t>
            </w:r>
          </w:p>
          <w:p w14:paraId="0A73A985" w14:textId="22F29272" w:rsidR="00E53FE3" w:rsidRPr="00A325A1" w:rsidRDefault="00E53FE3" w:rsidP="00A325A1">
            <w:pPr>
              <w:keepNext/>
              <w:rPr>
                <w:rFonts w:asciiTheme="minorHAnsi" w:hAnsiTheme="minorHAnsi"/>
                <w:sz w:val="16"/>
                <w:szCs w:val="16"/>
              </w:rPr>
            </w:pPr>
            <w:r>
              <w:rPr>
                <w:rFonts w:asciiTheme="minorHAnsi" w:hAnsiTheme="minorHAnsi"/>
                <w:sz w:val="16"/>
                <w:szCs w:val="16"/>
              </w:rPr>
              <w:t>*ductless VRF HP</w:t>
            </w:r>
          </w:p>
        </w:tc>
        <w:tc>
          <w:tcPr>
            <w:tcW w:w="2495" w:type="dxa"/>
            <w:gridSpan w:val="2"/>
            <w:tcBorders>
              <w:top w:val="nil"/>
              <w:left w:val="nil"/>
            </w:tcBorders>
          </w:tcPr>
          <w:p w14:paraId="42ED4EF5" w14:textId="41A0EE8F" w:rsidR="00E53FE3" w:rsidRPr="00A325A1" w:rsidRDefault="00E53FE3" w:rsidP="00A325A1">
            <w:pPr>
              <w:keepNext/>
              <w:rPr>
                <w:rFonts w:asciiTheme="minorHAnsi" w:hAnsiTheme="minorHAnsi"/>
                <w:sz w:val="16"/>
                <w:szCs w:val="16"/>
              </w:rPr>
            </w:pPr>
            <w:r w:rsidRPr="00A325A1">
              <w:rPr>
                <w:rFonts w:asciiTheme="minorHAnsi" w:hAnsiTheme="minorHAnsi"/>
                <w:sz w:val="16"/>
                <w:szCs w:val="16"/>
              </w:rPr>
              <w:t>*DualFuel-HP+gas furnace&gt;&gt;</w:t>
            </w:r>
          </w:p>
        </w:tc>
      </w:tr>
      <w:tr w:rsidR="00130FDC" w:rsidRPr="00295655" w14:paraId="26FCBE96" w14:textId="24FADEFA" w:rsidTr="00A325A1">
        <w:trPr>
          <w:cantSplit/>
          <w:trHeight w:val="188"/>
        </w:trPr>
        <w:tc>
          <w:tcPr>
            <w:tcW w:w="1157" w:type="dxa"/>
            <w:vAlign w:val="bottom"/>
          </w:tcPr>
          <w:p w14:paraId="26FCBE91" w14:textId="77777777" w:rsidR="00130FDC" w:rsidRPr="00295655" w:rsidRDefault="00130FDC" w:rsidP="009E6EBD">
            <w:pPr>
              <w:keepNext/>
              <w:jc w:val="center"/>
              <w:rPr>
                <w:rFonts w:ascii="Calibri" w:hAnsi="Calibri"/>
                <w:sz w:val="18"/>
                <w:szCs w:val="18"/>
              </w:rPr>
            </w:pPr>
            <w:r w:rsidRPr="00295655">
              <w:rPr>
                <w:rFonts w:ascii="Calibri" w:hAnsi="Calibri"/>
                <w:sz w:val="18"/>
                <w:szCs w:val="18"/>
              </w:rPr>
              <w:t>01</w:t>
            </w:r>
          </w:p>
        </w:tc>
        <w:tc>
          <w:tcPr>
            <w:tcW w:w="1142" w:type="dxa"/>
            <w:vAlign w:val="bottom"/>
          </w:tcPr>
          <w:p w14:paraId="26FCBE92" w14:textId="77777777" w:rsidR="00130FDC" w:rsidRPr="00295655" w:rsidRDefault="00130FDC" w:rsidP="009E6EBD">
            <w:pPr>
              <w:keepNext/>
              <w:jc w:val="center"/>
              <w:rPr>
                <w:rFonts w:ascii="Calibri" w:hAnsi="Calibri"/>
                <w:sz w:val="18"/>
                <w:szCs w:val="18"/>
              </w:rPr>
            </w:pPr>
            <w:r w:rsidRPr="00295655">
              <w:rPr>
                <w:rFonts w:ascii="Calibri" w:hAnsi="Calibri"/>
                <w:sz w:val="18"/>
                <w:szCs w:val="18"/>
              </w:rPr>
              <w:t>02</w:t>
            </w:r>
          </w:p>
        </w:tc>
        <w:tc>
          <w:tcPr>
            <w:tcW w:w="1751" w:type="dxa"/>
            <w:gridSpan w:val="2"/>
            <w:vAlign w:val="center"/>
          </w:tcPr>
          <w:p w14:paraId="0FCA1A8A" w14:textId="2E9C801A" w:rsidR="00130FDC" w:rsidRPr="00295655" w:rsidRDefault="00130FDC" w:rsidP="009E6EBD">
            <w:pPr>
              <w:keepNext/>
              <w:jc w:val="center"/>
              <w:rPr>
                <w:rFonts w:ascii="Calibri" w:hAnsi="Calibri"/>
                <w:sz w:val="18"/>
                <w:szCs w:val="18"/>
              </w:rPr>
            </w:pPr>
            <w:ins w:id="398" w:author="jmiller20181126" w:date="2018-11-27T16:06:00Z">
              <w:r>
                <w:rPr>
                  <w:rFonts w:ascii="Calibri" w:hAnsi="Calibri"/>
                  <w:sz w:val="18"/>
                  <w:szCs w:val="18"/>
                </w:rPr>
                <w:t>03</w:t>
              </w:r>
            </w:ins>
          </w:p>
        </w:tc>
        <w:tc>
          <w:tcPr>
            <w:tcW w:w="1098" w:type="dxa"/>
            <w:gridSpan w:val="2"/>
            <w:vAlign w:val="center"/>
          </w:tcPr>
          <w:p w14:paraId="528EE7E0" w14:textId="6AE3B291" w:rsidR="00130FDC" w:rsidRPr="00295655" w:rsidRDefault="00130FDC" w:rsidP="009E6EBD">
            <w:pPr>
              <w:keepNext/>
              <w:jc w:val="center"/>
              <w:rPr>
                <w:rFonts w:ascii="Calibri" w:hAnsi="Calibri"/>
                <w:sz w:val="18"/>
                <w:szCs w:val="18"/>
              </w:rPr>
            </w:pPr>
            <w:ins w:id="399" w:author="jmiller20181126" w:date="2018-11-27T16:06:00Z">
              <w:r>
                <w:rPr>
                  <w:rFonts w:ascii="Calibri" w:hAnsi="Calibri"/>
                  <w:sz w:val="18"/>
                  <w:szCs w:val="18"/>
                </w:rPr>
                <w:t>04</w:t>
              </w:r>
            </w:ins>
          </w:p>
        </w:tc>
        <w:tc>
          <w:tcPr>
            <w:tcW w:w="1440" w:type="dxa"/>
            <w:vAlign w:val="center"/>
          </w:tcPr>
          <w:p w14:paraId="6A060C39" w14:textId="3CD6F72E" w:rsidR="00130FDC" w:rsidRPr="00295655" w:rsidRDefault="00130FDC" w:rsidP="009E6EBD">
            <w:pPr>
              <w:keepNext/>
              <w:jc w:val="center"/>
              <w:rPr>
                <w:rFonts w:ascii="Calibri" w:hAnsi="Calibri"/>
                <w:sz w:val="18"/>
                <w:szCs w:val="18"/>
              </w:rPr>
            </w:pPr>
            <w:ins w:id="400" w:author="jmiller20181126" w:date="2018-11-27T16:07:00Z">
              <w:r>
                <w:rPr>
                  <w:rFonts w:ascii="Calibri" w:hAnsi="Calibri"/>
                  <w:sz w:val="18"/>
                  <w:szCs w:val="18"/>
                </w:rPr>
                <w:t>05</w:t>
              </w:r>
            </w:ins>
          </w:p>
        </w:tc>
        <w:tc>
          <w:tcPr>
            <w:tcW w:w="1710" w:type="dxa"/>
            <w:vAlign w:val="center"/>
          </w:tcPr>
          <w:p w14:paraId="735AEBA2" w14:textId="427F1D46" w:rsidR="00130FDC" w:rsidRPr="00295655" w:rsidRDefault="00130FDC" w:rsidP="009E6EBD">
            <w:pPr>
              <w:keepNext/>
              <w:jc w:val="center"/>
              <w:rPr>
                <w:rFonts w:ascii="Calibri" w:hAnsi="Calibri"/>
                <w:sz w:val="18"/>
                <w:szCs w:val="18"/>
              </w:rPr>
            </w:pPr>
            <w:ins w:id="401" w:author="jmiller20181126" w:date="2018-11-27T16:07:00Z">
              <w:r>
                <w:rPr>
                  <w:rFonts w:ascii="Calibri" w:hAnsi="Calibri"/>
                  <w:sz w:val="18"/>
                  <w:szCs w:val="18"/>
                </w:rPr>
                <w:t>06</w:t>
              </w:r>
            </w:ins>
          </w:p>
        </w:tc>
        <w:tc>
          <w:tcPr>
            <w:tcW w:w="2106" w:type="dxa"/>
            <w:gridSpan w:val="2"/>
            <w:vAlign w:val="bottom"/>
          </w:tcPr>
          <w:p w14:paraId="26FCBE93" w14:textId="3671E6C5" w:rsidR="00130FDC" w:rsidRPr="00295655" w:rsidRDefault="00130FDC" w:rsidP="009E6EBD">
            <w:pPr>
              <w:keepNext/>
              <w:jc w:val="center"/>
              <w:rPr>
                <w:rFonts w:ascii="Calibri" w:hAnsi="Calibri"/>
                <w:sz w:val="18"/>
                <w:szCs w:val="18"/>
              </w:rPr>
            </w:pPr>
            <w:del w:id="402" w:author="jmiller20181126" w:date="2018-11-27T16:07:00Z">
              <w:r w:rsidRPr="00295655" w:rsidDel="009E6EBD">
                <w:rPr>
                  <w:rFonts w:ascii="Calibri" w:hAnsi="Calibri"/>
                  <w:sz w:val="18"/>
                  <w:szCs w:val="18"/>
                </w:rPr>
                <w:delText>03</w:delText>
              </w:r>
            </w:del>
            <w:ins w:id="403" w:author="jmiller20181126" w:date="2018-11-27T16:07:00Z">
              <w:r>
                <w:rPr>
                  <w:rFonts w:ascii="Calibri" w:hAnsi="Calibri"/>
                  <w:sz w:val="18"/>
                  <w:szCs w:val="18"/>
                </w:rPr>
                <w:t>07</w:t>
              </w:r>
            </w:ins>
          </w:p>
        </w:tc>
        <w:tc>
          <w:tcPr>
            <w:tcW w:w="2106" w:type="dxa"/>
            <w:gridSpan w:val="2"/>
            <w:vAlign w:val="bottom"/>
          </w:tcPr>
          <w:p w14:paraId="26FCBE94" w14:textId="1585ED55" w:rsidR="00130FDC" w:rsidRPr="00295655" w:rsidRDefault="00130FDC" w:rsidP="009E6EBD">
            <w:pPr>
              <w:keepNext/>
              <w:jc w:val="center"/>
              <w:rPr>
                <w:rFonts w:ascii="Calibri" w:hAnsi="Calibri"/>
                <w:sz w:val="18"/>
                <w:szCs w:val="18"/>
              </w:rPr>
            </w:pPr>
            <w:del w:id="404" w:author="jmiller20181126" w:date="2018-11-27T16:07:00Z">
              <w:r w:rsidRPr="00295655" w:rsidDel="009E6EBD">
                <w:rPr>
                  <w:rFonts w:ascii="Calibri" w:hAnsi="Calibri"/>
                  <w:sz w:val="18"/>
                  <w:szCs w:val="18"/>
                </w:rPr>
                <w:delText>04</w:delText>
              </w:r>
            </w:del>
            <w:ins w:id="405" w:author="jmiller20181126" w:date="2018-11-27T16:07:00Z">
              <w:r>
                <w:rPr>
                  <w:rFonts w:ascii="Calibri" w:hAnsi="Calibri"/>
                  <w:sz w:val="18"/>
                  <w:szCs w:val="18"/>
                </w:rPr>
                <w:t>08</w:t>
              </w:r>
            </w:ins>
          </w:p>
        </w:tc>
        <w:tc>
          <w:tcPr>
            <w:tcW w:w="2106" w:type="dxa"/>
            <w:vAlign w:val="bottom"/>
          </w:tcPr>
          <w:p w14:paraId="26FCBE95" w14:textId="1DFBE0FE" w:rsidR="00130FDC" w:rsidRPr="00295655" w:rsidRDefault="00130FDC" w:rsidP="009E6EBD">
            <w:pPr>
              <w:keepNext/>
              <w:jc w:val="center"/>
              <w:rPr>
                <w:rFonts w:ascii="Calibri" w:hAnsi="Calibri"/>
                <w:sz w:val="18"/>
                <w:szCs w:val="18"/>
              </w:rPr>
            </w:pPr>
            <w:del w:id="406" w:author="jmiller20181126" w:date="2018-11-27T16:07:00Z">
              <w:r w:rsidRPr="00295655" w:rsidDel="009E6EBD">
                <w:rPr>
                  <w:rFonts w:ascii="Calibri" w:hAnsi="Calibri"/>
                  <w:sz w:val="18"/>
                  <w:szCs w:val="18"/>
                </w:rPr>
                <w:delText>05</w:delText>
              </w:r>
            </w:del>
            <w:ins w:id="407" w:author="jmiller20181126" w:date="2018-11-27T16:07:00Z">
              <w:r>
                <w:rPr>
                  <w:rFonts w:ascii="Calibri" w:hAnsi="Calibri"/>
                  <w:sz w:val="18"/>
                  <w:szCs w:val="18"/>
                </w:rPr>
                <w:t>09</w:t>
              </w:r>
            </w:ins>
          </w:p>
        </w:tc>
      </w:tr>
      <w:tr w:rsidR="00130FDC" w:rsidRPr="00295655" w14:paraId="26FCBE9C" w14:textId="5387D5F2" w:rsidTr="00A325A1">
        <w:trPr>
          <w:cantSplit/>
          <w:trHeight w:val="576"/>
        </w:trPr>
        <w:tc>
          <w:tcPr>
            <w:tcW w:w="1157" w:type="dxa"/>
            <w:vAlign w:val="bottom"/>
          </w:tcPr>
          <w:p w14:paraId="26FCBE97" w14:textId="59791377" w:rsidR="00130FDC" w:rsidRPr="00295655" w:rsidRDefault="00130FDC" w:rsidP="009E6EBD">
            <w:pPr>
              <w:keepNext/>
              <w:jc w:val="center"/>
              <w:rPr>
                <w:rFonts w:ascii="Calibri" w:hAnsi="Calibri"/>
                <w:b/>
                <w:sz w:val="18"/>
                <w:szCs w:val="18"/>
              </w:rPr>
            </w:pPr>
            <w:r w:rsidRPr="00D55CAB">
              <w:rPr>
                <w:rFonts w:ascii="Calibri" w:hAnsi="Calibri"/>
                <w:sz w:val="18"/>
                <w:szCs w:val="18"/>
              </w:rPr>
              <w:t xml:space="preserve">SC System </w:t>
            </w:r>
            <w:del w:id="408" w:author="jmiller20181126" w:date="2018-11-27T14:02:00Z">
              <w:r w:rsidRPr="00577891" w:rsidDel="00265841">
                <w:rPr>
                  <w:rFonts w:ascii="Calibri" w:hAnsi="Calibri"/>
                  <w:sz w:val="10"/>
                  <w:szCs w:val="10"/>
                </w:rPr>
                <w:delText>Identification or</w:delText>
              </w:r>
              <w:r w:rsidRPr="00D55CAB" w:rsidDel="00265841">
                <w:rPr>
                  <w:rFonts w:ascii="Calibri" w:hAnsi="Calibri"/>
                  <w:sz w:val="18"/>
                  <w:szCs w:val="18"/>
                </w:rPr>
                <w:delText xml:space="preserve"> </w:delText>
              </w:r>
            </w:del>
            <w:ins w:id="409" w:author="jmiller20181126" w:date="2018-11-27T14:02:00Z">
              <w:r>
                <w:rPr>
                  <w:rFonts w:ascii="Calibri" w:hAnsi="Calibri"/>
                  <w:sz w:val="18"/>
                  <w:szCs w:val="18"/>
                </w:rPr>
                <w:t>ID/</w:t>
              </w:r>
            </w:ins>
            <w:r w:rsidRPr="00D55CAB">
              <w:rPr>
                <w:rFonts w:ascii="Calibri" w:hAnsi="Calibri"/>
                <w:sz w:val="18"/>
                <w:szCs w:val="18"/>
              </w:rPr>
              <w:t>Name</w:t>
            </w:r>
            <w:ins w:id="410" w:author="jmiller20181126" w:date="2018-11-27T14:02:00Z">
              <w:r>
                <w:t xml:space="preserve"> </w:t>
              </w:r>
              <w:r w:rsidRPr="00265841">
                <w:rPr>
                  <w:rFonts w:ascii="Calibri" w:hAnsi="Calibri"/>
                  <w:sz w:val="18"/>
                  <w:szCs w:val="18"/>
                </w:rPr>
                <w:t>from CF1R</w:t>
              </w:r>
            </w:ins>
          </w:p>
        </w:tc>
        <w:tc>
          <w:tcPr>
            <w:tcW w:w="1142" w:type="dxa"/>
            <w:vAlign w:val="bottom"/>
          </w:tcPr>
          <w:p w14:paraId="26FCBE98" w14:textId="7C45A368" w:rsidR="00130FDC" w:rsidRPr="0098534B" w:rsidRDefault="00130FDC" w:rsidP="009E6EBD">
            <w:pPr>
              <w:keepNext/>
              <w:jc w:val="center"/>
              <w:rPr>
                <w:rFonts w:ascii="Calibri" w:hAnsi="Calibri"/>
                <w:sz w:val="18"/>
                <w:szCs w:val="18"/>
              </w:rPr>
            </w:pPr>
            <w:r w:rsidRPr="0098534B">
              <w:rPr>
                <w:rFonts w:ascii="Calibri" w:hAnsi="Calibri"/>
                <w:sz w:val="18"/>
                <w:szCs w:val="18"/>
              </w:rPr>
              <w:t xml:space="preserve">SC System </w:t>
            </w:r>
            <w:del w:id="411" w:author="jmiller20181126" w:date="2018-11-27T14:05:00Z">
              <w:r w:rsidRPr="00577891" w:rsidDel="00C0640A">
                <w:rPr>
                  <w:rFonts w:ascii="Calibri" w:hAnsi="Calibri"/>
                  <w:sz w:val="10"/>
                  <w:szCs w:val="10"/>
                </w:rPr>
                <w:delText xml:space="preserve">Location or </w:delText>
              </w:r>
            </w:del>
            <w:ins w:id="412" w:author="jmiller20181126" w:date="2018-11-27T14:05:00Z">
              <w:r w:rsidRPr="00577891">
                <w:rPr>
                  <w:rFonts w:ascii="Calibri" w:hAnsi="Calibri"/>
                  <w:sz w:val="18"/>
                  <w:szCs w:val="18"/>
                </w:rPr>
                <w:t>Description of</w:t>
              </w:r>
              <w:r w:rsidRPr="00C0640A">
                <w:rPr>
                  <w:rFonts w:ascii="Calibri" w:hAnsi="Calibri"/>
                  <w:sz w:val="10"/>
                  <w:szCs w:val="10"/>
                </w:rPr>
                <w:t xml:space="preserve"> </w:t>
              </w:r>
            </w:ins>
            <w:r w:rsidRPr="0098534B">
              <w:rPr>
                <w:rFonts w:ascii="Calibri" w:hAnsi="Calibri"/>
                <w:sz w:val="18"/>
                <w:szCs w:val="18"/>
              </w:rPr>
              <w:t>Area Served</w:t>
            </w:r>
          </w:p>
        </w:tc>
        <w:tc>
          <w:tcPr>
            <w:tcW w:w="1751" w:type="dxa"/>
            <w:gridSpan w:val="2"/>
            <w:vAlign w:val="bottom"/>
          </w:tcPr>
          <w:p w14:paraId="6BB31788" w14:textId="44EB2BF4" w:rsidR="00130FDC" w:rsidRPr="001A53D0" w:rsidRDefault="00130FDC" w:rsidP="009E6EBD">
            <w:pPr>
              <w:keepNext/>
              <w:jc w:val="center"/>
              <w:rPr>
                <w:rFonts w:ascii="Calibri" w:hAnsi="Calibri"/>
                <w:sz w:val="18"/>
                <w:szCs w:val="18"/>
              </w:rPr>
            </w:pPr>
            <w:ins w:id="413" w:author="jmiller20181126" w:date="2018-11-27T16:06:00Z">
              <w:r>
                <w:rPr>
                  <w:rFonts w:ascii="Calibri" w:hAnsi="Calibri"/>
                  <w:sz w:val="18"/>
                  <w:szCs w:val="18"/>
                </w:rPr>
                <w:t>Indoor Unit Name or</w:t>
              </w:r>
              <w:r w:rsidRPr="003B4D36">
                <w:rPr>
                  <w:rFonts w:ascii="Calibri" w:hAnsi="Calibri"/>
                  <w:sz w:val="18"/>
                  <w:szCs w:val="18"/>
                </w:rPr>
                <w:t xml:space="preserve"> Description of Area Served</w:t>
              </w:r>
            </w:ins>
          </w:p>
        </w:tc>
        <w:tc>
          <w:tcPr>
            <w:tcW w:w="1098" w:type="dxa"/>
            <w:gridSpan w:val="2"/>
            <w:vAlign w:val="bottom"/>
          </w:tcPr>
          <w:p w14:paraId="0E3B637F" w14:textId="3C466075" w:rsidR="00130FDC" w:rsidRPr="001A53D0" w:rsidRDefault="00130FDC" w:rsidP="009E6EBD">
            <w:pPr>
              <w:keepNext/>
              <w:jc w:val="center"/>
              <w:rPr>
                <w:rFonts w:ascii="Calibri" w:hAnsi="Calibri"/>
                <w:sz w:val="18"/>
                <w:szCs w:val="18"/>
              </w:rPr>
            </w:pPr>
            <w:ins w:id="414" w:author="jmiller20181126" w:date="2018-11-27T16:06:00Z">
              <w:r w:rsidRPr="00421D12">
                <w:rPr>
                  <w:rFonts w:ascii="Calibri" w:hAnsi="Calibri"/>
                  <w:sz w:val="18"/>
                  <w:szCs w:val="18"/>
                </w:rPr>
                <w:t>Indoor Unit Type</w:t>
              </w:r>
            </w:ins>
          </w:p>
        </w:tc>
        <w:tc>
          <w:tcPr>
            <w:tcW w:w="1440" w:type="dxa"/>
            <w:vAlign w:val="bottom"/>
          </w:tcPr>
          <w:p w14:paraId="4CF7F761" w14:textId="1DD5616D" w:rsidR="00130FDC" w:rsidRPr="001A53D0" w:rsidRDefault="00130FDC" w:rsidP="009E6EBD">
            <w:pPr>
              <w:keepNext/>
              <w:jc w:val="center"/>
              <w:rPr>
                <w:rFonts w:ascii="Calibri" w:hAnsi="Calibri"/>
                <w:sz w:val="18"/>
                <w:szCs w:val="18"/>
              </w:rPr>
            </w:pPr>
            <w:ins w:id="415" w:author="jmiller20181126" w:date="2018-11-27T16:07:00Z">
              <w:r w:rsidRPr="00421D12">
                <w:rPr>
                  <w:rFonts w:ascii="Calibri" w:hAnsi="Calibri"/>
                  <w:sz w:val="18"/>
                  <w:szCs w:val="18"/>
                </w:rPr>
                <w:t>Indoor Unit Duct Status</w:t>
              </w:r>
            </w:ins>
          </w:p>
        </w:tc>
        <w:tc>
          <w:tcPr>
            <w:tcW w:w="1710" w:type="dxa"/>
            <w:vAlign w:val="bottom"/>
          </w:tcPr>
          <w:p w14:paraId="04D4B1FB" w14:textId="2192DC26" w:rsidR="00130FDC" w:rsidRPr="001A53D0" w:rsidRDefault="00130FDC" w:rsidP="009E6EBD">
            <w:pPr>
              <w:keepNext/>
              <w:jc w:val="center"/>
              <w:rPr>
                <w:rFonts w:ascii="Calibri" w:hAnsi="Calibri"/>
                <w:sz w:val="18"/>
                <w:szCs w:val="18"/>
              </w:rPr>
            </w:pPr>
            <w:ins w:id="416" w:author="jmiller20181126" w:date="2018-11-27T16:07:00Z">
              <w:r w:rsidRPr="00B7785E">
                <w:rPr>
                  <w:rFonts w:ascii="Calibri" w:hAnsi="Calibri"/>
                  <w:sz w:val="18"/>
                  <w:szCs w:val="18"/>
                </w:rPr>
                <w:t>Does Indoor Unit Provide CFI  IAQ Ventilation?</w:t>
              </w:r>
            </w:ins>
          </w:p>
        </w:tc>
        <w:tc>
          <w:tcPr>
            <w:tcW w:w="2106" w:type="dxa"/>
            <w:gridSpan w:val="2"/>
            <w:vAlign w:val="bottom"/>
          </w:tcPr>
          <w:p w14:paraId="26FCBE99" w14:textId="610C503C" w:rsidR="00130FDC" w:rsidRPr="001A53D0" w:rsidRDefault="00130FDC" w:rsidP="00130FDC">
            <w:pPr>
              <w:keepNext/>
              <w:jc w:val="center"/>
              <w:rPr>
                <w:rFonts w:ascii="Calibri" w:hAnsi="Calibri"/>
                <w:sz w:val="18"/>
                <w:szCs w:val="18"/>
              </w:rPr>
            </w:pPr>
            <w:r w:rsidRPr="001A53D0">
              <w:rPr>
                <w:rFonts w:ascii="Calibri" w:hAnsi="Calibri"/>
                <w:sz w:val="18"/>
                <w:szCs w:val="18"/>
              </w:rPr>
              <w:t xml:space="preserve">Indoor </w:t>
            </w:r>
            <w:del w:id="417" w:author="jmiller20181126" w:date="2018-11-27T16:55:00Z">
              <w:r w:rsidRPr="001A53D0" w:rsidDel="00130FDC">
                <w:rPr>
                  <w:rFonts w:ascii="Calibri" w:hAnsi="Calibri"/>
                  <w:sz w:val="18"/>
                  <w:szCs w:val="18"/>
                </w:rPr>
                <w:delText xml:space="preserve">Coil or Fan Coil </w:delText>
              </w:r>
            </w:del>
            <w:r w:rsidRPr="001A53D0">
              <w:rPr>
                <w:rFonts w:ascii="Calibri" w:hAnsi="Calibri"/>
                <w:sz w:val="18"/>
                <w:szCs w:val="18"/>
              </w:rPr>
              <w:t>Unit Manufacturer</w:t>
            </w:r>
          </w:p>
        </w:tc>
        <w:tc>
          <w:tcPr>
            <w:tcW w:w="2106" w:type="dxa"/>
            <w:gridSpan w:val="2"/>
            <w:vAlign w:val="bottom"/>
          </w:tcPr>
          <w:p w14:paraId="26FCBE9A" w14:textId="51BB2A94" w:rsidR="00130FDC" w:rsidRPr="001A53D0" w:rsidRDefault="00130FDC" w:rsidP="00130FDC">
            <w:pPr>
              <w:keepNext/>
              <w:jc w:val="center"/>
              <w:rPr>
                <w:rFonts w:ascii="Calibri" w:hAnsi="Calibri"/>
                <w:sz w:val="18"/>
                <w:szCs w:val="18"/>
              </w:rPr>
            </w:pPr>
            <w:r w:rsidRPr="001A53D0">
              <w:rPr>
                <w:rFonts w:ascii="Calibri" w:hAnsi="Calibri"/>
                <w:sz w:val="18"/>
                <w:szCs w:val="18"/>
              </w:rPr>
              <w:t xml:space="preserve">Indoor </w:t>
            </w:r>
            <w:del w:id="418" w:author="jmiller20181126" w:date="2018-11-27T16:55:00Z">
              <w:r w:rsidRPr="001A53D0" w:rsidDel="00130FDC">
                <w:rPr>
                  <w:rFonts w:ascii="Calibri" w:hAnsi="Calibri"/>
                  <w:sz w:val="18"/>
                  <w:szCs w:val="18"/>
                </w:rPr>
                <w:delText xml:space="preserve">Coil or Fan Coil </w:delText>
              </w:r>
            </w:del>
            <w:r w:rsidRPr="001A53D0">
              <w:rPr>
                <w:rFonts w:ascii="Calibri" w:hAnsi="Calibri"/>
                <w:sz w:val="18"/>
                <w:szCs w:val="18"/>
              </w:rPr>
              <w:t>Unit Model Number</w:t>
            </w:r>
          </w:p>
        </w:tc>
        <w:tc>
          <w:tcPr>
            <w:tcW w:w="2106" w:type="dxa"/>
            <w:vAlign w:val="bottom"/>
          </w:tcPr>
          <w:p w14:paraId="26FCBE9B" w14:textId="446E2C72" w:rsidR="00130FDC" w:rsidRPr="001A53D0" w:rsidRDefault="00130FDC" w:rsidP="00130FDC">
            <w:pPr>
              <w:keepNext/>
              <w:jc w:val="center"/>
              <w:rPr>
                <w:rFonts w:ascii="Calibri" w:hAnsi="Calibri"/>
                <w:sz w:val="18"/>
                <w:szCs w:val="18"/>
              </w:rPr>
            </w:pPr>
            <w:r w:rsidRPr="001A53D0">
              <w:rPr>
                <w:rFonts w:ascii="Calibri" w:hAnsi="Calibri"/>
                <w:sz w:val="18"/>
                <w:szCs w:val="18"/>
              </w:rPr>
              <w:t xml:space="preserve">Indoor </w:t>
            </w:r>
            <w:del w:id="419" w:author="jmiller20181126" w:date="2018-11-27T16:55:00Z">
              <w:r w:rsidRPr="001A53D0" w:rsidDel="00130FDC">
                <w:rPr>
                  <w:rFonts w:ascii="Calibri" w:hAnsi="Calibri"/>
                  <w:sz w:val="18"/>
                  <w:szCs w:val="18"/>
                </w:rPr>
                <w:delText xml:space="preserve">Coil or Fan Coil </w:delText>
              </w:r>
            </w:del>
            <w:r w:rsidRPr="001A53D0">
              <w:rPr>
                <w:rFonts w:ascii="Calibri" w:hAnsi="Calibri"/>
                <w:sz w:val="18"/>
                <w:szCs w:val="18"/>
              </w:rPr>
              <w:t xml:space="preserve">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r>
      <w:tr w:rsidR="00130FDC" w:rsidRPr="00295655" w14:paraId="26FCBEA2" w14:textId="1313574D" w:rsidTr="00A325A1">
        <w:trPr>
          <w:cantSplit/>
          <w:trHeight w:val="395"/>
        </w:trPr>
        <w:tc>
          <w:tcPr>
            <w:tcW w:w="1157" w:type="dxa"/>
          </w:tcPr>
          <w:p w14:paraId="26FCBE9D" w14:textId="77777777" w:rsidR="00130FDC" w:rsidRPr="00295655" w:rsidRDefault="00130FDC" w:rsidP="009E6EBD">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460EE2">
              <w:rPr>
                <w:rFonts w:ascii="Calibri" w:hAnsi="Calibri"/>
                <w:sz w:val="16"/>
                <w:szCs w:val="16"/>
                <w:highlight w:val="yellow"/>
              </w:rPr>
              <w:t>C01</w:t>
            </w:r>
            <w:r w:rsidRPr="00295655">
              <w:rPr>
                <w:rFonts w:ascii="Calibri" w:hAnsi="Calibri"/>
                <w:sz w:val="18"/>
                <w:szCs w:val="18"/>
              </w:rPr>
              <w:t>&gt;&gt;</w:t>
            </w:r>
          </w:p>
        </w:tc>
        <w:tc>
          <w:tcPr>
            <w:tcW w:w="1142" w:type="dxa"/>
          </w:tcPr>
          <w:p w14:paraId="26FCBE9E" w14:textId="77777777" w:rsidR="00130FDC" w:rsidRPr="0098534B" w:rsidRDefault="00130FDC" w:rsidP="009E6EBD">
            <w:pPr>
              <w:keepNext/>
              <w:rPr>
                <w:rFonts w:ascii="Calibri" w:hAnsi="Calibri"/>
                <w:sz w:val="16"/>
                <w:szCs w:val="16"/>
              </w:rPr>
            </w:pPr>
            <w:r w:rsidRPr="0098534B">
              <w:rPr>
                <w:rFonts w:ascii="Calibri" w:hAnsi="Calibri"/>
                <w:sz w:val="16"/>
                <w:szCs w:val="16"/>
              </w:rPr>
              <w:t xml:space="preserve">&lt;&lt;auto filled from </w:t>
            </w:r>
            <w:r w:rsidRPr="00460EE2">
              <w:rPr>
                <w:rFonts w:ascii="Calibri" w:hAnsi="Calibri"/>
                <w:sz w:val="16"/>
                <w:szCs w:val="16"/>
                <w:highlight w:val="yellow"/>
              </w:rPr>
              <w:t>C02</w:t>
            </w:r>
            <w:r w:rsidRPr="0098534B">
              <w:rPr>
                <w:rFonts w:ascii="Calibri" w:hAnsi="Calibri"/>
                <w:sz w:val="16"/>
                <w:szCs w:val="16"/>
              </w:rPr>
              <w:t xml:space="preserve">&gt;&gt; </w:t>
            </w:r>
          </w:p>
        </w:tc>
        <w:tc>
          <w:tcPr>
            <w:tcW w:w="1751" w:type="dxa"/>
            <w:gridSpan w:val="2"/>
          </w:tcPr>
          <w:p w14:paraId="0D020690" w14:textId="6840F599" w:rsidR="00130FDC" w:rsidRPr="00FF04CE" w:rsidRDefault="00130FDC" w:rsidP="009E6EBD">
            <w:pPr>
              <w:keepNext/>
              <w:rPr>
                <w:ins w:id="420" w:author="jmiller20181126" w:date="2018-11-27T16:06:00Z"/>
                <w:rFonts w:ascii="Calibri" w:hAnsi="Calibri"/>
                <w:sz w:val="16"/>
                <w:szCs w:val="16"/>
              </w:rPr>
            </w:pPr>
            <w:ins w:id="421" w:author="jmiller20181126" w:date="2018-11-27T16:06:00Z">
              <w:r>
                <w:rPr>
                  <w:rFonts w:ascii="Calibri" w:hAnsi="Calibri"/>
                  <w:sz w:val="16"/>
                  <w:szCs w:val="16"/>
                </w:rPr>
                <w:t>&lt;</w:t>
              </w:r>
              <w:r w:rsidRPr="00E53FCC">
                <w:rPr>
                  <w:rFonts w:ascii="Calibri" w:hAnsi="Calibri"/>
                  <w:sz w:val="16"/>
                  <w:szCs w:val="16"/>
                </w:rPr>
                <w:t>&lt;</w:t>
              </w:r>
              <w:r>
                <w:t xml:space="preserve"> </w:t>
              </w:r>
              <w:r w:rsidRPr="00FF04CE">
                <w:rPr>
                  <w:rFonts w:ascii="Calibri" w:hAnsi="Calibri"/>
                  <w:sz w:val="16"/>
                  <w:szCs w:val="16"/>
                </w:rPr>
                <w:t xml:space="preserve">if value in </w:t>
              </w:r>
            </w:ins>
            <w:ins w:id="422" w:author="jmiller20181126" w:date="2018-11-27T16:20:00Z">
              <w:r w:rsidRPr="00A325A1">
                <w:rPr>
                  <w:rFonts w:ascii="Calibri" w:hAnsi="Calibri"/>
                  <w:sz w:val="16"/>
                  <w:szCs w:val="16"/>
                  <w:highlight w:val="yellow"/>
                </w:rPr>
                <w:t>C11</w:t>
              </w:r>
            </w:ins>
            <w:ins w:id="423" w:author="jmiller20181126" w:date="2018-11-27T16:06:00Z">
              <w:r w:rsidRPr="00FF04CE">
                <w:rPr>
                  <w:rFonts w:ascii="Calibri" w:hAnsi="Calibri"/>
                  <w:sz w:val="16"/>
                  <w:szCs w:val="16"/>
                </w:rPr>
                <w:t xml:space="preserve">=1, </w:t>
              </w:r>
            </w:ins>
          </w:p>
          <w:p w14:paraId="21C26A67" w14:textId="0EBD0150" w:rsidR="00130FDC" w:rsidRPr="00FF04CE" w:rsidRDefault="00130FDC" w:rsidP="009E6EBD">
            <w:pPr>
              <w:keepNext/>
              <w:rPr>
                <w:ins w:id="424" w:author="jmiller20181126" w:date="2018-11-27T16:06:00Z"/>
                <w:rFonts w:ascii="Calibri" w:hAnsi="Calibri"/>
                <w:sz w:val="16"/>
                <w:szCs w:val="16"/>
              </w:rPr>
            </w:pPr>
            <w:ins w:id="425" w:author="jmiller20181126" w:date="2018-11-27T16:06:00Z">
              <w:r w:rsidRPr="00FF04CE">
                <w:rPr>
                  <w:rFonts w:ascii="Calibri" w:hAnsi="Calibri"/>
                  <w:sz w:val="16"/>
                  <w:szCs w:val="16"/>
                </w:rPr>
                <w:t xml:space="preserve">then value </w:t>
              </w:r>
              <w:r>
                <w:rPr>
                  <w:rFonts w:ascii="Calibri" w:hAnsi="Calibri"/>
                  <w:sz w:val="16"/>
                  <w:szCs w:val="16"/>
                </w:rPr>
                <w:t>autofilled from</w:t>
              </w:r>
              <w:r w:rsidRPr="00FF04CE">
                <w:rPr>
                  <w:rFonts w:ascii="Calibri" w:hAnsi="Calibri"/>
                  <w:sz w:val="16"/>
                  <w:szCs w:val="16"/>
                </w:rPr>
                <w:t xml:space="preserve"> </w:t>
              </w:r>
              <w:r>
                <w:rPr>
                  <w:rFonts w:ascii="Calibri" w:hAnsi="Calibri"/>
                  <w:sz w:val="16"/>
                  <w:szCs w:val="16"/>
                  <w:highlight w:val="yellow"/>
                </w:rPr>
                <w:t>C</w:t>
              </w:r>
              <w:r w:rsidRPr="006C077F">
                <w:rPr>
                  <w:rFonts w:ascii="Calibri" w:hAnsi="Calibri"/>
                  <w:sz w:val="16"/>
                  <w:szCs w:val="16"/>
                  <w:highlight w:val="yellow"/>
                </w:rPr>
                <w:t>02</w:t>
              </w:r>
              <w:r w:rsidRPr="00FF04CE">
                <w:rPr>
                  <w:rFonts w:ascii="Calibri" w:hAnsi="Calibri"/>
                  <w:sz w:val="16"/>
                  <w:szCs w:val="16"/>
                </w:rPr>
                <w:t>;</w:t>
              </w:r>
            </w:ins>
          </w:p>
          <w:p w14:paraId="3A78ABB6" w14:textId="77777777" w:rsidR="00130FDC" w:rsidRDefault="00130FDC" w:rsidP="009E6EBD">
            <w:pPr>
              <w:keepNext/>
              <w:rPr>
                <w:ins w:id="426" w:author="jmiller20181126" w:date="2018-11-27T16:06:00Z"/>
                <w:rFonts w:ascii="Calibri" w:hAnsi="Calibri"/>
                <w:sz w:val="16"/>
                <w:szCs w:val="16"/>
              </w:rPr>
            </w:pPr>
            <w:ins w:id="427" w:author="jmiller20181126" w:date="2018-11-27T16:06:00Z">
              <w:r w:rsidRPr="00FF04CE">
                <w:rPr>
                  <w:rFonts w:ascii="Calibri" w:hAnsi="Calibri"/>
                  <w:sz w:val="16"/>
                  <w:szCs w:val="16"/>
                </w:rPr>
                <w:t xml:space="preserve">else </w:t>
              </w:r>
              <w:r w:rsidRPr="00E53FCC">
                <w:rPr>
                  <w:rFonts w:ascii="Calibri" w:hAnsi="Calibri"/>
                  <w:sz w:val="16"/>
                  <w:szCs w:val="16"/>
                </w:rPr>
                <w:t>user input, text, 15 characters maximum</w:t>
              </w:r>
              <w:r>
                <w:rPr>
                  <w:rFonts w:ascii="Calibri" w:hAnsi="Calibri"/>
                  <w:sz w:val="16"/>
                  <w:szCs w:val="16"/>
                </w:rPr>
                <w:t>;</w:t>
              </w:r>
            </w:ins>
          </w:p>
          <w:p w14:paraId="42604B18" w14:textId="77777777" w:rsidR="00130FDC" w:rsidRDefault="00130FDC" w:rsidP="009E6EBD">
            <w:pPr>
              <w:keepNext/>
              <w:rPr>
                <w:ins w:id="428" w:author="jmiller20181126" w:date="2018-11-27T16:06:00Z"/>
                <w:rFonts w:ascii="Calibri" w:hAnsi="Calibri"/>
                <w:sz w:val="16"/>
                <w:szCs w:val="16"/>
              </w:rPr>
            </w:pPr>
          </w:p>
          <w:p w14:paraId="032DB9BB" w14:textId="77777777" w:rsidR="00130FDC" w:rsidRDefault="00130FDC" w:rsidP="009E6EBD">
            <w:pPr>
              <w:keepNext/>
              <w:rPr>
                <w:ins w:id="429" w:author="jmiller20181126" w:date="2018-11-27T16:06:00Z"/>
                <w:rFonts w:ascii="Calibri" w:hAnsi="Calibri"/>
                <w:sz w:val="16"/>
                <w:szCs w:val="16"/>
              </w:rPr>
            </w:pPr>
            <w:ins w:id="430" w:author="jmiller20181126" w:date="2018-11-27T16:06:00Z">
              <w:r>
                <w:rPr>
                  <w:rFonts w:ascii="Calibri" w:hAnsi="Calibri"/>
                  <w:sz w:val="16"/>
                  <w:szCs w:val="16"/>
                </w:rPr>
                <w:t>as default,</w:t>
              </w:r>
            </w:ins>
          </w:p>
          <w:p w14:paraId="0C3ADE87" w14:textId="1F7CCC28" w:rsidR="00130FDC" w:rsidRDefault="00130FDC" w:rsidP="009E6EBD">
            <w:pPr>
              <w:keepNext/>
              <w:rPr>
                <w:ins w:id="431" w:author="jmiller20181126" w:date="2018-11-27T16:06:00Z"/>
                <w:rFonts w:ascii="Calibri" w:hAnsi="Calibri"/>
                <w:sz w:val="16"/>
                <w:szCs w:val="16"/>
              </w:rPr>
            </w:pPr>
            <w:ins w:id="432" w:author="jmiller20181126" w:date="2018-11-27T16:06:00Z">
              <w:r>
                <w:rPr>
                  <w:rFonts w:ascii="Calibri" w:hAnsi="Calibri"/>
                  <w:sz w:val="16"/>
                  <w:szCs w:val="16"/>
                </w:rPr>
                <w:t>r</w:t>
              </w:r>
              <w:r w:rsidRPr="00E53FCC">
                <w:rPr>
                  <w:rFonts w:ascii="Calibri" w:hAnsi="Calibri"/>
                  <w:sz w:val="16"/>
                  <w:szCs w:val="16"/>
                </w:rPr>
                <w:t>equire each entry to be unique</w:t>
              </w:r>
            </w:ins>
            <w:ins w:id="433" w:author="jmiller20181126" w:date="2018-11-27T16:26:00Z">
              <w:r>
                <w:rPr>
                  <w:rFonts w:ascii="Calibri" w:hAnsi="Calibri"/>
                  <w:sz w:val="16"/>
                  <w:szCs w:val="16"/>
                </w:rPr>
                <w:t xml:space="preserve"> on this MCH-01</w:t>
              </w:r>
            </w:ins>
            <w:ins w:id="434" w:author="jmiller20181126" w:date="2018-11-27T16:06:00Z">
              <w:r w:rsidRPr="00E53FCC">
                <w:rPr>
                  <w:rFonts w:ascii="Calibri" w:hAnsi="Calibri"/>
                  <w:sz w:val="16"/>
                  <w:szCs w:val="16"/>
                </w:rPr>
                <w:t xml:space="preserve"> </w:t>
              </w:r>
            </w:ins>
            <w:ins w:id="435" w:author="jmiller20181126" w:date="2018-11-27T16:26:00Z">
              <w:r>
                <w:rPr>
                  <w:rFonts w:ascii="Calibri" w:hAnsi="Calibri"/>
                  <w:sz w:val="16"/>
                  <w:szCs w:val="16"/>
                </w:rPr>
                <w:t xml:space="preserve">(i.e. </w:t>
              </w:r>
            </w:ins>
            <w:ins w:id="436" w:author="jmiller20181126" w:date="2018-11-27T16:06:00Z">
              <w:r w:rsidRPr="00E53FCC">
                <w:rPr>
                  <w:rFonts w:ascii="Calibri" w:hAnsi="Calibri"/>
                  <w:sz w:val="16"/>
                  <w:szCs w:val="16"/>
                </w:rPr>
                <w:t xml:space="preserve">in this </w:t>
              </w:r>
            </w:ins>
            <w:ins w:id="437" w:author="jmiller20181126" w:date="2018-11-27T16:25:00Z">
              <w:r>
                <w:rPr>
                  <w:rFonts w:ascii="Calibri" w:hAnsi="Calibri"/>
                  <w:sz w:val="16"/>
                  <w:szCs w:val="16"/>
                </w:rPr>
                <w:t xml:space="preserve">field and in </w:t>
              </w:r>
              <w:r w:rsidRPr="00A325A1">
                <w:rPr>
                  <w:rFonts w:ascii="Calibri" w:hAnsi="Calibri"/>
                  <w:sz w:val="16"/>
                  <w:szCs w:val="16"/>
                  <w:highlight w:val="yellow"/>
                </w:rPr>
                <w:t>D03</w:t>
              </w:r>
            </w:ins>
            <w:ins w:id="438" w:author="jmiller20181126" w:date="2018-11-27T16:26:00Z">
              <w:r>
                <w:rPr>
                  <w:rFonts w:ascii="Calibri" w:hAnsi="Calibri"/>
                  <w:sz w:val="16"/>
                  <w:szCs w:val="16"/>
                </w:rPr>
                <w:t>).</w:t>
              </w:r>
            </w:ins>
          </w:p>
          <w:p w14:paraId="49779F3C" w14:textId="77777777" w:rsidR="00130FDC" w:rsidRDefault="00130FDC" w:rsidP="009E6EBD">
            <w:pPr>
              <w:keepNext/>
              <w:rPr>
                <w:ins w:id="439" w:author="jmiller20181126" w:date="2018-11-27T16:06:00Z"/>
                <w:rFonts w:ascii="Calibri" w:hAnsi="Calibri"/>
                <w:sz w:val="16"/>
                <w:szCs w:val="16"/>
              </w:rPr>
            </w:pPr>
          </w:p>
          <w:p w14:paraId="584BA08F" w14:textId="2E909F41" w:rsidR="00130FDC" w:rsidRPr="00295655" w:rsidRDefault="00130FDC" w:rsidP="00AB43DA">
            <w:pPr>
              <w:keepNext/>
              <w:rPr>
                <w:rFonts w:ascii="Calibri" w:hAnsi="Calibri"/>
                <w:sz w:val="18"/>
                <w:szCs w:val="18"/>
              </w:rPr>
            </w:pPr>
            <w:ins w:id="440" w:author="jmiller20181126" w:date="2018-11-27T16:06:00Z">
              <w:r>
                <w:rPr>
                  <w:rFonts w:ascii="Calibri" w:hAnsi="Calibri"/>
                  <w:sz w:val="16"/>
                  <w:szCs w:val="16"/>
                </w:rPr>
                <w:t xml:space="preserve">allow user to override this default uniqueness rule if needed for systems such as dual-fuel systems that may have furnace information in </w:t>
              </w:r>
              <w:r w:rsidRPr="00A325A1">
                <w:rPr>
                  <w:rFonts w:ascii="Calibri" w:hAnsi="Calibri"/>
                  <w:sz w:val="16"/>
                  <w:szCs w:val="16"/>
                  <w:highlight w:val="yellow"/>
                </w:rPr>
                <w:t xml:space="preserve">Table </w:t>
              </w:r>
            </w:ins>
            <w:ins w:id="441" w:author="jmiller20181126" w:date="2018-11-27T16:22:00Z">
              <w:r w:rsidRPr="00A325A1">
                <w:rPr>
                  <w:rFonts w:ascii="Calibri" w:hAnsi="Calibri"/>
                  <w:sz w:val="16"/>
                  <w:szCs w:val="16"/>
                  <w:highlight w:val="yellow"/>
                </w:rPr>
                <w:t>D</w:t>
              </w:r>
            </w:ins>
            <w:ins w:id="442" w:author="jmiller20181126" w:date="2018-11-27T16:06:00Z">
              <w:r>
                <w:t xml:space="preserve"> </w:t>
              </w:r>
              <w:r w:rsidRPr="003B2674">
                <w:rPr>
                  <w:rFonts w:ascii="Calibri" w:hAnsi="Calibri"/>
                  <w:sz w:val="16"/>
                  <w:szCs w:val="16"/>
                </w:rPr>
                <w:t xml:space="preserve">and coil information in </w:t>
              </w:r>
              <w:r w:rsidRPr="00A325A1">
                <w:rPr>
                  <w:rFonts w:ascii="Calibri" w:hAnsi="Calibri"/>
                  <w:sz w:val="16"/>
                  <w:szCs w:val="16"/>
                  <w:highlight w:val="yellow"/>
                </w:rPr>
                <w:t xml:space="preserve">Table </w:t>
              </w:r>
            </w:ins>
            <w:ins w:id="443" w:author="jmiller20181126" w:date="2018-11-27T16:22:00Z">
              <w:r w:rsidRPr="00A325A1">
                <w:rPr>
                  <w:rFonts w:ascii="Calibri" w:hAnsi="Calibri"/>
                  <w:sz w:val="16"/>
                  <w:szCs w:val="16"/>
                  <w:highlight w:val="yellow"/>
                </w:rPr>
                <w:t>F</w:t>
              </w:r>
            </w:ins>
            <w:ins w:id="444" w:author="jmiller20181126" w:date="2018-11-27T16:06:00Z">
              <w:r w:rsidRPr="003B2674">
                <w:rPr>
                  <w:rFonts w:ascii="Calibri" w:hAnsi="Calibri"/>
                  <w:sz w:val="16"/>
                  <w:szCs w:val="16"/>
                </w:rPr>
                <w:t xml:space="preserve"> </w:t>
              </w:r>
              <w:r w:rsidRPr="00E53FCC">
                <w:rPr>
                  <w:rFonts w:ascii="Calibri" w:hAnsi="Calibri"/>
                  <w:sz w:val="16"/>
                  <w:szCs w:val="16"/>
                </w:rPr>
                <w:t>&gt;&gt;</w:t>
              </w:r>
            </w:ins>
          </w:p>
        </w:tc>
        <w:tc>
          <w:tcPr>
            <w:tcW w:w="1098" w:type="dxa"/>
            <w:gridSpan w:val="2"/>
          </w:tcPr>
          <w:p w14:paraId="72EF450A" w14:textId="77777777" w:rsidR="00130FDC" w:rsidRPr="00421D12" w:rsidRDefault="00130FDC" w:rsidP="009E6EBD">
            <w:pPr>
              <w:keepNext/>
              <w:rPr>
                <w:ins w:id="445" w:author="jmiller20181126" w:date="2018-11-27T16:06:00Z"/>
                <w:rFonts w:ascii="Calibri" w:hAnsi="Calibri"/>
                <w:sz w:val="18"/>
                <w:szCs w:val="18"/>
              </w:rPr>
            </w:pPr>
            <w:ins w:id="446" w:author="jmiller20181126" w:date="2018-11-27T16:06:00Z">
              <w:r w:rsidRPr="00421D12">
                <w:rPr>
                  <w:rFonts w:ascii="Calibri" w:hAnsi="Calibri"/>
                  <w:sz w:val="18"/>
                  <w:szCs w:val="18"/>
                </w:rPr>
                <w:t>&lt;&lt;user pick from list:</w:t>
              </w:r>
            </w:ins>
          </w:p>
          <w:p w14:paraId="603876FC" w14:textId="77777777" w:rsidR="00130FDC" w:rsidRDefault="00130FDC" w:rsidP="009E6EBD">
            <w:pPr>
              <w:keepNext/>
              <w:rPr>
                <w:ins w:id="447" w:author="jmiller20181126" w:date="2018-11-27T16:06:00Z"/>
                <w:rFonts w:ascii="Calibri" w:hAnsi="Calibri"/>
                <w:sz w:val="18"/>
                <w:szCs w:val="18"/>
              </w:rPr>
            </w:pPr>
            <w:ins w:id="448" w:author="jmiller20181126" w:date="2018-11-27T16:06:00Z">
              <w:r w:rsidRPr="00421D12">
                <w:rPr>
                  <w:rFonts w:ascii="Calibri" w:hAnsi="Calibri"/>
                  <w:sz w:val="18"/>
                  <w:szCs w:val="18"/>
                </w:rPr>
                <w:t>*</w:t>
              </w:r>
              <w:r>
                <w:rPr>
                  <w:rFonts w:ascii="Calibri" w:hAnsi="Calibri"/>
                  <w:sz w:val="18"/>
                  <w:szCs w:val="18"/>
                </w:rPr>
                <w:t xml:space="preserve">HP </w:t>
              </w:r>
              <w:r w:rsidRPr="00421D12">
                <w:rPr>
                  <w:rFonts w:ascii="Calibri" w:hAnsi="Calibri"/>
                  <w:sz w:val="18"/>
                  <w:szCs w:val="18"/>
                </w:rPr>
                <w:t>coil</w:t>
              </w:r>
            </w:ins>
          </w:p>
          <w:p w14:paraId="7139802E" w14:textId="77777777" w:rsidR="00130FDC" w:rsidRPr="00421D12" w:rsidRDefault="00130FDC" w:rsidP="009E6EBD">
            <w:pPr>
              <w:keepNext/>
              <w:rPr>
                <w:ins w:id="449" w:author="jmiller20181126" w:date="2018-11-27T16:06:00Z"/>
                <w:rFonts w:ascii="Calibri" w:hAnsi="Calibri"/>
                <w:sz w:val="18"/>
                <w:szCs w:val="18"/>
              </w:rPr>
            </w:pPr>
            <w:ins w:id="450" w:author="jmiller20181126" w:date="2018-11-27T16:06:00Z">
              <w:r>
                <w:rPr>
                  <w:rFonts w:ascii="Calibri" w:hAnsi="Calibri"/>
                  <w:sz w:val="18"/>
                  <w:szCs w:val="18"/>
                </w:rPr>
                <w:t>*AC Coil</w:t>
              </w:r>
            </w:ins>
          </w:p>
          <w:p w14:paraId="45F74E5C" w14:textId="77777777" w:rsidR="00130FDC" w:rsidRPr="00421D12" w:rsidRDefault="00130FDC" w:rsidP="009E6EBD">
            <w:pPr>
              <w:keepNext/>
              <w:rPr>
                <w:ins w:id="451" w:author="jmiller20181126" w:date="2018-11-27T16:06:00Z"/>
                <w:rFonts w:ascii="Calibri" w:hAnsi="Calibri"/>
                <w:sz w:val="18"/>
                <w:szCs w:val="18"/>
              </w:rPr>
            </w:pPr>
            <w:ins w:id="452" w:author="jmiller20181126" w:date="2018-11-27T16:06:00Z">
              <w:r w:rsidRPr="00421D12">
                <w:rPr>
                  <w:rFonts w:ascii="Calibri" w:hAnsi="Calibri"/>
                  <w:sz w:val="18"/>
                  <w:szCs w:val="18"/>
                </w:rPr>
                <w:t>*fancoil</w:t>
              </w:r>
              <w:r>
                <w:rPr>
                  <w:rFonts w:ascii="Calibri" w:hAnsi="Calibri"/>
                  <w:sz w:val="18"/>
                  <w:szCs w:val="18"/>
                </w:rPr>
                <w:t xml:space="preserve"> AHU</w:t>
              </w:r>
            </w:ins>
          </w:p>
          <w:p w14:paraId="0CF704C8" w14:textId="3B85FDC2" w:rsidR="00130FDC" w:rsidRPr="00295655" w:rsidRDefault="00130FDC" w:rsidP="009E6EBD">
            <w:pPr>
              <w:keepNext/>
              <w:rPr>
                <w:rFonts w:ascii="Calibri" w:hAnsi="Calibri"/>
                <w:sz w:val="18"/>
                <w:szCs w:val="18"/>
              </w:rPr>
            </w:pPr>
            <w:ins w:id="453" w:author="jmiller20181126" w:date="2018-11-27T16:06:00Z">
              <w:r w:rsidRPr="00421D12">
                <w:rPr>
                  <w:rFonts w:ascii="Calibri" w:hAnsi="Calibri"/>
                  <w:sz w:val="18"/>
                  <w:szCs w:val="18"/>
                </w:rPr>
                <w:t>*</w:t>
              </w:r>
              <w:r>
                <w:rPr>
                  <w:rFonts w:ascii="Calibri" w:hAnsi="Calibri"/>
                  <w:sz w:val="18"/>
                  <w:szCs w:val="18"/>
                </w:rPr>
                <w:t xml:space="preserve">non-furnace </w:t>
              </w:r>
              <w:r w:rsidRPr="00421D12">
                <w:rPr>
                  <w:rFonts w:ascii="Calibri" w:hAnsi="Calibri"/>
                  <w:sz w:val="18"/>
                  <w:szCs w:val="18"/>
                </w:rPr>
                <w:t>airhandler+coil</w:t>
              </w:r>
              <w:r>
                <w:rPr>
                  <w:rFonts w:ascii="Calibri" w:hAnsi="Calibri"/>
                  <w:sz w:val="18"/>
                  <w:szCs w:val="18"/>
                </w:rPr>
                <w:t>&gt;&gt;</w:t>
              </w:r>
            </w:ins>
          </w:p>
        </w:tc>
        <w:tc>
          <w:tcPr>
            <w:tcW w:w="1440" w:type="dxa"/>
          </w:tcPr>
          <w:p w14:paraId="19CFE4CA" w14:textId="21D33A54" w:rsidR="00130FDC" w:rsidRPr="003B7FCD" w:rsidRDefault="00130FDC" w:rsidP="009E6EBD">
            <w:pPr>
              <w:keepNext/>
              <w:rPr>
                <w:ins w:id="454" w:author="jmiller20181126" w:date="2018-11-27T16:07:00Z"/>
                <w:rFonts w:ascii="Calibri" w:hAnsi="Calibri"/>
                <w:sz w:val="14"/>
                <w:szCs w:val="14"/>
              </w:rPr>
            </w:pPr>
            <w:ins w:id="455" w:author="jmiller20181126" w:date="2018-11-27T16:07:00Z">
              <w:r w:rsidRPr="003B7FCD">
                <w:rPr>
                  <w:rFonts w:ascii="Calibri" w:hAnsi="Calibri"/>
                  <w:sz w:val="14"/>
                  <w:szCs w:val="14"/>
                </w:rPr>
                <w:t>&lt;&lt;</w:t>
              </w:r>
              <w:r w:rsidRPr="003B7FCD">
                <w:rPr>
                  <w:sz w:val="14"/>
                  <w:szCs w:val="14"/>
                </w:rPr>
                <w:t xml:space="preserve"> </w:t>
              </w:r>
              <w:r w:rsidRPr="00A325A1">
                <w:rPr>
                  <w:rFonts w:ascii="Calibri" w:hAnsi="Calibri"/>
                  <w:b/>
                  <w:sz w:val="14"/>
                  <w:szCs w:val="14"/>
                </w:rPr>
                <w:t>if</w:t>
              </w:r>
              <w:r w:rsidRPr="003B7FCD">
                <w:rPr>
                  <w:rFonts w:ascii="Calibri" w:hAnsi="Calibri"/>
                  <w:sz w:val="14"/>
                  <w:szCs w:val="14"/>
                </w:rPr>
                <w:t xml:space="preserve"> the distribution system type value in </w:t>
              </w:r>
            </w:ins>
            <w:ins w:id="456" w:author="jmiller20181126" w:date="2018-11-27T16:39:00Z">
              <w:r w:rsidRPr="00A325A1">
                <w:rPr>
                  <w:rFonts w:ascii="Calibri" w:hAnsi="Calibri"/>
                  <w:sz w:val="14"/>
                  <w:szCs w:val="14"/>
                  <w:highlight w:val="yellow"/>
                </w:rPr>
                <w:t>C06</w:t>
              </w:r>
            </w:ins>
            <w:ins w:id="457" w:author="jmiller20181126" w:date="2018-11-27T16:07:00Z">
              <w:r w:rsidRPr="003B7FCD">
                <w:rPr>
                  <w:rFonts w:ascii="Calibri" w:hAnsi="Calibri"/>
                  <w:sz w:val="14"/>
                  <w:szCs w:val="14"/>
                </w:rPr>
                <w:t xml:space="preserve"> =DuctsNone, </w:t>
              </w:r>
            </w:ins>
          </w:p>
          <w:p w14:paraId="5788E210" w14:textId="04917994" w:rsidR="00130FDC" w:rsidRDefault="00130FDC" w:rsidP="009E6EBD">
            <w:pPr>
              <w:keepNext/>
              <w:rPr>
                <w:ins w:id="458" w:author="jmiller20181126" w:date="2018-11-27T16:42:00Z"/>
                <w:rFonts w:ascii="Calibri" w:hAnsi="Calibri"/>
                <w:sz w:val="14"/>
                <w:szCs w:val="14"/>
              </w:rPr>
            </w:pPr>
            <w:ins w:id="459" w:author="jmiller20181126" w:date="2018-11-27T16:07:00Z">
              <w:r w:rsidRPr="00A325A1">
                <w:rPr>
                  <w:rFonts w:ascii="Calibri" w:hAnsi="Calibri"/>
                  <w:b/>
                  <w:sz w:val="14"/>
                  <w:szCs w:val="14"/>
                </w:rPr>
                <w:t>then</w:t>
              </w:r>
              <w:r w:rsidRPr="003B7FCD">
                <w:rPr>
                  <w:rFonts w:ascii="Calibri" w:hAnsi="Calibri"/>
                  <w:sz w:val="14"/>
                  <w:szCs w:val="14"/>
                </w:rPr>
                <w:t xml:space="preserve"> value=Ductless;</w:t>
              </w:r>
            </w:ins>
          </w:p>
          <w:p w14:paraId="5BF1D8DD" w14:textId="77777777" w:rsidR="00130FDC" w:rsidRPr="003B7FCD" w:rsidRDefault="00130FDC" w:rsidP="009E6EBD">
            <w:pPr>
              <w:keepNext/>
              <w:rPr>
                <w:ins w:id="460" w:author="jmiller20181126" w:date="2018-11-27T16:07:00Z"/>
                <w:rFonts w:ascii="Calibri" w:hAnsi="Calibri"/>
                <w:sz w:val="14"/>
                <w:szCs w:val="14"/>
              </w:rPr>
            </w:pPr>
          </w:p>
          <w:p w14:paraId="3A95C548" w14:textId="102A1340" w:rsidR="00130FDC" w:rsidRDefault="00130FDC" w:rsidP="00124EB8">
            <w:pPr>
              <w:keepNext/>
              <w:rPr>
                <w:ins w:id="461" w:author="jmiller20181126" w:date="2018-11-27T16:07:00Z"/>
                <w:rFonts w:ascii="Calibri" w:hAnsi="Calibri"/>
                <w:sz w:val="14"/>
                <w:szCs w:val="14"/>
              </w:rPr>
            </w:pPr>
            <w:ins w:id="462" w:author="jmiller20181126" w:date="2018-11-27T16:07:00Z">
              <w:r w:rsidRPr="00A325A1">
                <w:rPr>
                  <w:rFonts w:ascii="Calibri" w:hAnsi="Calibri"/>
                  <w:b/>
                  <w:sz w:val="14"/>
                  <w:szCs w:val="14"/>
                </w:rPr>
                <w:t>elseif</w:t>
              </w:r>
              <w:r w:rsidRPr="003B7FCD">
                <w:rPr>
                  <w:rFonts w:ascii="Calibri" w:hAnsi="Calibri"/>
                  <w:sz w:val="14"/>
                  <w:szCs w:val="14"/>
                </w:rPr>
                <w:t xml:space="preserve">, </w:t>
              </w:r>
            </w:ins>
            <w:ins w:id="463" w:author="jmiller20181126" w:date="2018-11-27T16:40:00Z">
              <w:r w:rsidRPr="00A325A1">
                <w:rPr>
                  <w:rFonts w:ascii="Calibri" w:hAnsi="Calibri"/>
                  <w:sz w:val="14"/>
                  <w:szCs w:val="14"/>
                  <w:highlight w:val="yellow"/>
                </w:rPr>
                <w:t>C06</w:t>
              </w:r>
            </w:ins>
            <w:ins w:id="464" w:author="jmiller20181126" w:date="2018-11-27T16:07:00Z">
              <w:r w:rsidRPr="003B7FCD">
                <w:rPr>
                  <w:rFonts w:ascii="Calibri" w:hAnsi="Calibri"/>
                  <w:sz w:val="14"/>
                  <w:szCs w:val="14"/>
                </w:rPr>
                <w:t xml:space="preserve">= </w:t>
              </w:r>
            </w:ins>
            <w:ins w:id="465" w:author="jmiller20181126" w:date="2018-11-27T16:41:00Z">
              <w:r w:rsidRPr="00124EB8">
                <w:rPr>
                  <w:rFonts w:ascii="Calibri" w:hAnsi="Calibri"/>
                  <w:sz w:val="14"/>
                  <w:szCs w:val="14"/>
                </w:rPr>
                <w:t>Ducted</w:t>
              </w:r>
              <w:r>
                <w:rPr>
                  <w:rFonts w:ascii="Calibri" w:hAnsi="Calibri"/>
                  <w:sz w:val="14"/>
                  <w:szCs w:val="14"/>
                </w:rPr>
                <w:t>,</w:t>
              </w:r>
            </w:ins>
          </w:p>
          <w:p w14:paraId="1EBE27BC" w14:textId="77777777" w:rsidR="00130FDC" w:rsidRPr="003B7FCD" w:rsidRDefault="00130FDC" w:rsidP="009E6EBD">
            <w:pPr>
              <w:keepNext/>
              <w:rPr>
                <w:ins w:id="466" w:author="jmiller20181126" w:date="2018-11-27T16:07:00Z"/>
                <w:rFonts w:ascii="Calibri" w:hAnsi="Calibri"/>
                <w:sz w:val="14"/>
                <w:szCs w:val="14"/>
              </w:rPr>
            </w:pPr>
            <w:ins w:id="467" w:author="jmiller20181126" w:date="2018-11-27T16:07:00Z">
              <w:r w:rsidRPr="00A325A1">
                <w:rPr>
                  <w:rFonts w:ascii="Calibri" w:hAnsi="Calibri"/>
                  <w:b/>
                  <w:sz w:val="14"/>
                  <w:szCs w:val="14"/>
                </w:rPr>
                <w:t>then</w:t>
              </w:r>
              <w:r w:rsidRPr="003B7FCD">
                <w:rPr>
                  <w:rFonts w:ascii="Calibri" w:hAnsi="Calibri"/>
                  <w:sz w:val="14"/>
                  <w:szCs w:val="14"/>
                </w:rPr>
                <w:t xml:space="preserve"> user pick</w:t>
              </w:r>
              <w:r>
                <w:rPr>
                  <w:rFonts w:ascii="Calibri" w:hAnsi="Calibri"/>
                  <w:sz w:val="14"/>
                  <w:szCs w:val="14"/>
                </w:rPr>
                <w:t xml:space="preserve"> one of the following two values</w:t>
              </w:r>
              <w:r w:rsidRPr="003B7FCD">
                <w:rPr>
                  <w:rFonts w:ascii="Calibri" w:hAnsi="Calibri"/>
                  <w:sz w:val="14"/>
                  <w:szCs w:val="14"/>
                </w:rPr>
                <w:t>:</w:t>
              </w:r>
            </w:ins>
          </w:p>
          <w:p w14:paraId="00072334" w14:textId="77777777" w:rsidR="00130FDC" w:rsidRPr="003B7FCD" w:rsidRDefault="00130FDC" w:rsidP="009E6EBD">
            <w:pPr>
              <w:keepNext/>
              <w:rPr>
                <w:ins w:id="468" w:author="jmiller20181126" w:date="2018-11-27T16:07:00Z"/>
                <w:rFonts w:ascii="Calibri" w:hAnsi="Calibri"/>
                <w:sz w:val="14"/>
                <w:szCs w:val="14"/>
              </w:rPr>
            </w:pPr>
            <w:ins w:id="469" w:author="jmiller20181126" w:date="2018-11-27T16:07:00Z">
              <w:r w:rsidRPr="003B7FCD">
                <w:rPr>
                  <w:rFonts w:ascii="Calibri" w:hAnsi="Calibri"/>
                  <w:sz w:val="14"/>
                  <w:szCs w:val="14"/>
                </w:rPr>
                <w:t>*Ducted&gt;10ft length</w:t>
              </w:r>
            </w:ins>
          </w:p>
          <w:p w14:paraId="2CDE3571" w14:textId="77777777" w:rsidR="00130FDC" w:rsidRDefault="00130FDC" w:rsidP="009E6EBD">
            <w:pPr>
              <w:keepNext/>
              <w:rPr>
                <w:ins w:id="470" w:author="jmiller20181126" w:date="2018-11-27T16:07:00Z"/>
                <w:rFonts w:ascii="Calibri" w:hAnsi="Calibri"/>
                <w:sz w:val="14"/>
                <w:szCs w:val="14"/>
              </w:rPr>
            </w:pPr>
            <w:ins w:id="471" w:author="jmiller20181126" w:date="2018-11-27T16:07:00Z">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ins>
          </w:p>
          <w:p w14:paraId="63B508B1" w14:textId="77777777" w:rsidR="00130FDC" w:rsidRDefault="00130FDC" w:rsidP="009E6EBD">
            <w:pPr>
              <w:keepNext/>
              <w:rPr>
                <w:ins w:id="472" w:author="jmiller20181126" w:date="2018-11-27T16:07:00Z"/>
                <w:rFonts w:ascii="Calibri" w:hAnsi="Calibri"/>
                <w:sz w:val="14"/>
                <w:szCs w:val="14"/>
              </w:rPr>
            </w:pPr>
          </w:p>
          <w:p w14:paraId="331B5135" w14:textId="0CA4D3CD" w:rsidR="00130FDC" w:rsidRDefault="00130FDC" w:rsidP="009E6EBD">
            <w:pPr>
              <w:keepNext/>
              <w:rPr>
                <w:ins w:id="473" w:author="jmiller20181126" w:date="2018-11-27T16:07:00Z"/>
                <w:rFonts w:ascii="Calibri" w:hAnsi="Calibri"/>
                <w:sz w:val="14"/>
                <w:szCs w:val="14"/>
              </w:rPr>
            </w:pPr>
            <w:ins w:id="474" w:author="jmiller20181126" w:date="2018-11-27T16:07:00Z">
              <w:r w:rsidRPr="00A325A1">
                <w:rPr>
                  <w:rFonts w:ascii="Calibri" w:hAnsi="Calibri"/>
                  <w:b/>
                  <w:sz w:val="14"/>
                  <w:szCs w:val="14"/>
                </w:rPr>
                <w:t>elseif</w:t>
              </w:r>
              <w:r w:rsidRPr="003B7FCD">
                <w:rPr>
                  <w:rFonts w:ascii="Calibri" w:hAnsi="Calibri"/>
                  <w:sz w:val="14"/>
                  <w:szCs w:val="14"/>
                </w:rPr>
                <w:t xml:space="preserve"> </w:t>
              </w:r>
            </w:ins>
            <w:ins w:id="475" w:author="jmiller20181126" w:date="2018-11-27T16:41:00Z">
              <w:r w:rsidRPr="00A325A1">
                <w:rPr>
                  <w:rFonts w:ascii="Calibri" w:hAnsi="Calibri"/>
                  <w:sz w:val="14"/>
                  <w:szCs w:val="14"/>
                  <w:highlight w:val="yellow"/>
                </w:rPr>
                <w:t>C06</w:t>
              </w:r>
            </w:ins>
            <w:ins w:id="476" w:author="jmiller20181126" w:date="2018-11-27T16:07:00Z">
              <w:r w:rsidRPr="003B7FCD">
                <w:rPr>
                  <w:rFonts w:ascii="Calibri" w:hAnsi="Calibri"/>
                  <w:sz w:val="14"/>
                  <w:szCs w:val="14"/>
                </w:rPr>
                <w:t>=-</w:t>
              </w:r>
              <w:r w:rsidRPr="003B7FCD" w:rsidDel="0050051F">
                <w:rPr>
                  <w:rFonts w:ascii="Calibri" w:hAnsi="Calibri"/>
                  <w:sz w:val="14"/>
                  <w:szCs w:val="14"/>
                </w:rPr>
                <w:t xml:space="preserve"> </w:t>
              </w:r>
            </w:ins>
          </w:p>
          <w:p w14:paraId="3A072F1A" w14:textId="77777777" w:rsidR="00130FDC" w:rsidRDefault="00130FDC" w:rsidP="009E6EBD">
            <w:pPr>
              <w:keepNext/>
              <w:rPr>
                <w:ins w:id="477" w:author="jmiller20181126" w:date="2018-11-27T16:07:00Z"/>
                <w:rFonts w:ascii="Calibri" w:hAnsi="Calibri"/>
                <w:sz w:val="14"/>
                <w:szCs w:val="14"/>
              </w:rPr>
            </w:pPr>
            <w:ins w:id="478" w:author="jmiller20181126" w:date="2018-11-27T16:07:00Z">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ins>
          </w:p>
          <w:p w14:paraId="40A6D1E9" w14:textId="77777777" w:rsidR="00130FDC" w:rsidRDefault="00130FDC" w:rsidP="009E6EBD">
            <w:pPr>
              <w:keepNext/>
              <w:rPr>
                <w:ins w:id="479" w:author="jmiller20181126" w:date="2018-11-27T16:07:00Z"/>
                <w:rFonts w:ascii="Calibri" w:hAnsi="Calibri"/>
                <w:sz w:val="14"/>
                <w:szCs w:val="14"/>
              </w:rPr>
            </w:pPr>
            <w:ins w:id="480" w:author="jmiller20181126" w:date="2018-11-27T16:07:00Z">
              <w:r w:rsidRPr="00A325A1">
                <w:rPr>
                  <w:rFonts w:ascii="Calibri" w:hAnsi="Calibri"/>
                  <w:b/>
                  <w:sz w:val="14"/>
                  <w:szCs w:val="14"/>
                </w:rPr>
                <w:t>then</w:t>
              </w:r>
              <w:r w:rsidRPr="0050051F">
                <w:rPr>
                  <w:rFonts w:ascii="Calibri" w:hAnsi="Calibri"/>
                  <w:sz w:val="14"/>
                  <w:szCs w:val="14"/>
                </w:rPr>
                <w:t xml:space="preserve"> user pick one of the following </w:t>
              </w:r>
              <w:r>
                <w:rPr>
                  <w:rFonts w:ascii="Calibri" w:hAnsi="Calibri"/>
                  <w:sz w:val="14"/>
                  <w:szCs w:val="14"/>
                </w:rPr>
                <w:t>three</w:t>
              </w:r>
              <w:r w:rsidRPr="0050051F">
                <w:rPr>
                  <w:rFonts w:ascii="Calibri" w:hAnsi="Calibri"/>
                  <w:sz w:val="14"/>
                  <w:szCs w:val="14"/>
                </w:rPr>
                <w:t xml:space="preserve"> values:</w:t>
              </w:r>
            </w:ins>
          </w:p>
          <w:p w14:paraId="5ACFACD6" w14:textId="77777777" w:rsidR="00130FDC" w:rsidRPr="003B7FCD" w:rsidRDefault="00130FDC" w:rsidP="009E6EBD">
            <w:pPr>
              <w:keepNext/>
              <w:rPr>
                <w:ins w:id="481" w:author="jmiller20181126" w:date="2018-11-27T16:07:00Z"/>
                <w:rFonts w:ascii="Calibri" w:hAnsi="Calibri"/>
                <w:sz w:val="14"/>
                <w:szCs w:val="14"/>
              </w:rPr>
            </w:pPr>
            <w:ins w:id="482" w:author="jmiller20181126" w:date="2018-11-27T16:07:00Z">
              <w:r>
                <w:rPr>
                  <w:rFonts w:ascii="Calibri" w:hAnsi="Calibri"/>
                  <w:sz w:val="14"/>
                  <w:szCs w:val="14"/>
                </w:rPr>
                <w:t>*Ductless</w:t>
              </w:r>
            </w:ins>
          </w:p>
          <w:p w14:paraId="6C267BBC" w14:textId="77777777" w:rsidR="00130FDC" w:rsidRPr="003B7FCD" w:rsidRDefault="00130FDC" w:rsidP="009E6EBD">
            <w:pPr>
              <w:keepNext/>
              <w:rPr>
                <w:ins w:id="483" w:author="jmiller20181126" w:date="2018-11-27T16:07:00Z"/>
                <w:rFonts w:ascii="Calibri" w:hAnsi="Calibri"/>
                <w:sz w:val="14"/>
                <w:szCs w:val="14"/>
              </w:rPr>
            </w:pPr>
            <w:ins w:id="484" w:author="jmiller20181126" w:date="2018-11-27T16:07:00Z">
              <w:r w:rsidRPr="003B7FCD">
                <w:rPr>
                  <w:rFonts w:ascii="Calibri" w:hAnsi="Calibri"/>
                  <w:sz w:val="14"/>
                  <w:szCs w:val="14"/>
                </w:rPr>
                <w:t>*Ducted &gt;10ft length</w:t>
              </w:r>
            </w:ins>
          </w:p>
          <w:p w14:paraId="4CD221AC" w14:textId="1B65CE04" w:rsidR="00130FDC" w:rsidRPr="00295655" w:rsidRDefault="00130FDC" w:rsidP="009E6EBD">
            <w:pPr>
              <w:keepNext/>
              <w:rPr>
                <w:rFonts w:ascii="Calibri" w:hAnsi="Calibri"/>
                <w:sz w:val="18"/>
                <w:szCs w:val="18"/>
              </w:rPr>
            </w:pPr>
            <w:ins w:id="485" w:author="jmiller20181126" w:date="2018-11-27T16:07:00Z">
              <w:r w:rsidRPr="003B7FCD">
                <w:rPr>
                  <w:rFonts w:ascii="Calibri" w:hAnsi="Calibri"/>
                  <w:sz w:val="14"/>
                  <w:szCs w:val="14"/>
                </w:rPr>
                <w:t>*Ducted ≤10ft length&gt;&gt;</w:t>
              </w:r>
            </w:ins>
          </w:p>
        </w:tc>
        <w:tc>
          <w:tcPr>
            <w:tcW w:w="1710" w:type="dxa"/>
          </w:tcPr>
          <w:p w14:paraId="1A146FDB" w14:textId="7C5E3F38" w:rsidR="00130FDC" w:rsidRDefault="00130FDC" w:rsidP="009E6EBD">
            <w:pPr>
              <w:keepNext/>
              <w:rPr>
                <w:ins w:id="486" w:author="jmiller20181126" w:date="2018-11-27T16:07:00Z"/>
                <w:rFonts w:ascii="Calibri" w:hAnsi="Calibri"/>
                <w:sz w:val="18"/>
                <w:szCs w:val="18"/>
              </w:rPr>
            </w:pPr>
            <w:ins w:id="487" w:author="jmiller20181126" w:date="2018-11-27T16:07:00Z">
              <w:r w:rsidRPr="00196F63">
                <w:rPr>
                  <w:rFonts w:ascii="Calibri" w:hAnsi="Calibri"/>
                  <w:sz w:val="18"/>
                  <w:szCs w:val="18"/>
                </w:rPr>
                <w:t>&lt;&lt;</w:t>
              </w:r>
              <w:r>
                <w:t xml:space="preserve"> </w:t>
              </w:r>
              <w:r w:rsidRPr="00A325A1">
                <w:rPr>
                  <w:rFonts w:ascii="Calibri" w:hAnsi="Calibri"/>
                  <w:b/>
                  <w:sz w:val="18"/>
                  <w:szCs w:val="18"/>
                </w:rPr>
                <w:t>if</w:t>
              </w:r>
            </w:ins>
            <w:ins w:id="488" w:author="jmiller20181126" w:date="2018-11-27T16:46:00Z">
              <w:r>
                <w:rPr>
                  <w:rFonts w:ascii="Calibri" w:hAnsi="Calibri"/>
                  <w:sz w:val="18"/>
                  <w:szCs w:val="18"/>
                </w:rPr>
                <w:t xml:space="preserve"> </w:t>
              </w:r>
            </w:ins>
            <w:ins w:id="489" w:author="jmiller20181126" w:date="2018-11-27T16:45:00Z">
              <w:r w:rsidRPr="00A325A1">
                <w:rPr>
                  <w:rFonts w:ascii="Calibri" w:hAnsi="Calibri"/>
                  <w:sz w:val="18"/>
                  <w:szCs w:val="18"/>
                  <w:highlight w:val="yellow"/>
                </w:rPr>
                <w:t>C11</w:t>
              </w:r>
            </w:ins>
            <w:ins w:id="490" w:author="jmiller20181126" w:date="2018-11-27T16:07:00Z">
              <w:r>
                <w:rPr>
                  <w:rFonts w:ascii="Calibri" w:hAnsi="Calibri"/>
                  <w:sz w:val="18"/>
                  <w:szCs w:val="18"/>
                </w:rPr>
                <w:t>&gt; 1, then value=n</w:t>
              </w:r>
            </w:ins>
            <w:ins w:id="491" w:author="jmiller20181126" w:date="2018-11-27T16:37:00Z">
              <w:r>
                <w:rPr>
                  <w:rFonts w:ascii="Calibri" w:hAnsi="Calibri"/>
                  <w:sz w:val="18"/>
                  <w:szCs w:val="18"/>
                </w:rPr>
                <w:t>o</w:t>
              </w:r>
            </w:ins>
            <w:ins w:id="492" w:author="jmiller20181126" w:date="2018-11-27T16:07:00Z">
              <w:r w:rsidRPr="000A1F97">
                <w:rPr>
                  <w:rFonts w:ascii="Calibri" w:hAnsi="Calibri"/>
                  <w:sz w:val="18"/>
                  <w:szCs w:val="18"/>
                </w:rPr>
                <w:t>;</w:t>
              </w:r>
            </w:ins>
          </w:p>
          <w:p w14:paraId="1D13D411" w14:textId="77777777" w:rsidR="00130FDC" w:rsidRDefault="00130FDC" w:rsidP="009E6EBD">
            <w:pPr>
              <w:keepNext/>
              <w:rPr>
                <w:ins w:id="493" w:author="jmiller20181126" w:date="2018-11-27T16:07:00Z"/>
                <w:rFonts w:ascii="Calibri" w:hAnsi="Calibri"/>
                <w:sz w:val="18"/>
                <w:szCs w:val="18"/>
              </w:rPr>
            </w:pPr>
          </w:p>
          <w:p w14:paraId="1CBB49CC" w14:textId="77777777" w:rsidR="00130FDC" w:rsidRDefault="00130FDC" w:rsidP="009E6EBD">
            <w:pPr>
              <w:keepNext/>
              <w:rPr>
                <w:ins w:id="494" w:author="jmiller20181126" w:date="2018-11-27T16:07:00Z"/>
                <w:rFonts w:ascii="Calibri" w:hAnsi="Calibri"/>
                <w:sz w:val="18"/>
                <w:szCs w:val="18"/>
              </w:rPr>
            </w:pPr>
            <w:ins w:id="495" w:author="jmiller20181126" w:date="2018-11-27T16:07:00Z">
              <w:r>
                <w:rPr>
                  <w:rFonts w:ascii="Calibri" w:hAnsi="Calibri"/>
                  <w:sz w:val="18"/>
                  <w:szCs w:val="18"/>
                </w:rPr>
                <w:t>elseif building type on the CF1R= multifamily, then value=no,</w:t>
              </w:r>
            </w:ins>
          </w:p>
          <w:p w14:paraId="580AE4BC" w14:textId="77777777" w:rsidR="00130FDC" w:rsidRDefault="00130FDC" w:rsidP="009E6EBD">
            <w:pPr>
              <w:keepNext/>
              <w:rPr>
                <w:ins w:id="496" w:author="jmiller20181126" w:date="2018-11-27T16:07:00Z"/>
                <w:rFonts w:ascii="Calibri" w:hAnsi="Calibri"/>
                <w:sz w:val="18"/>
                <w:szCs w:val="18"/>
              </w:rPr>
            </w:pPr>
          </w:p>
          <w:p w14:paraId="34F5E108" w14:textId="77777777" w:rsidR="00130FDC" w:rsidRDefault="00130FDC" w:rsidP="009E6EBD">
            <w:pPr>
              <w:keepNext/>
              <w:rPr>
                <w:ins w:id="497" w:author="jmiller20181126" w:date="2018-11-27T16:07:00Z"/>
                <w:rFonts w:ascii="Calibri" w:hAnsi="Calibri"/>
                <w:sz w:val="18"/>
                <w:szCs w:val="18"/>
              </w:rPr>
            </w:pPr>
            <w:ins w:id="498" w:author="jmiller20181126" w:date="2018-11-27T16:07:00Z">
              <w:r>
                <w:rPr>
                  <w:rFonts w:ascii="Calibri" w:hAnsi="Calibri"/>
                  <w:sz w:val="18"/>
                  <w:szCs w:val="18"/>
                </w:rPr>
                <w:t>else</w:t>
              </w:r>
              <w:r w:rsidRPr="00196F63">
                <w:rPr>
                  <w:rFonts w:ascii="Calibri" w:hAnsi="Calibri"/>
                  <w:sz w:val="18"/>
                  <w:szCs w:val="18"/>
                </w:rPr>
                <w:t>if IAQ vent system type for this dwelling on the CF1R=</w:t>
              </w:r>
              <w:r>
                <w:rPr>
                  <w:rFonts w:ascii="Calibri" w:hAnsi="Calibri"/>
                  <w:sz w:val="18"/>
                  <w:szCs w:val="18"/>
                </w:rPr>
                <w:t xml:space="preserve"> </w:t>
              </w:r>
              <w:commentRangeStart w:id="499"/>
              <w:r>
                <w:rPr>
                  <w:rFonts w:ascii="Calibri" w:hAnsi="Calibri"/>
                  <w:sz w:val="18"/>
                  <w:szCs w:val="18"/>
                </w:rPr>
                <w:t>Balanced</w:t>
              </w:r>
            </w:ins>
            <w:commentRangeEnd w:id="499"/>
            <w:ins w:id="500" w:author="jmiller20181126" w:date="2018-11-27T16:47:00Z">
              <w:r>
                <w:rPr>
                  <w:rStyle w:val="CommentReference"/>
                </w:rPr>
                <w:commentReference w:id="499"/>
              </w:r>
            </w:ins>
            <w:ins w:id="501" w:author="jmiller20181126" w:date="2018-11-27T16:07:00Z">
              <w:r>
                <w:rPr>
                  <w:rFonts w:ascii="Calibri" w:hAnsi="Calibri"/>
                  <w:sz w:val="18"/>
                  <w:szCs w:val="18"/>
                </w:rPr>
                <w:t>,</w:t>
              </w:r>
            </w:ins>
          </w:p>
          <w:p w14:paraId="57C6B67D" w14:textId="77777777" w:rsidR="00130FDC" w:rsidRPr="00196F63" w:rsidRDefault="00130FDC" w:rsidP="009E6EBD">
            <w:pPr>
              <w:keepNext/>
              <w:rPr>
                <w:ins w:id="502" w:author="jmiller20181126" w:date="2018-11-27T16:07:00Z"/>
                <w:rFonts w:ascii="Calibri" w:hAnsi="Calibri"/>
                <w:sz w:val="18"/>
                <w:szCs w:val="18"/>
              </w:rPr>
            </w:pPr>
            <w:ins w:id="503" w:author="jmiller20181126" w:date="2018-11-27T16:07:00Z">
              <w:r w:rsidRPr="00196F63">
                <w:rPr>
                  <w:rFonts w:ascii="Calibri" w:hAnsi="Calibri"/>
                  <w:sz w:val="18"/>
                  <w:szCs w:val="18"/>
                </w:rPr>
                <w:t>then value=no,</w:t>
              </w:r>
            </w:ins>
          </w:p>
          <w:p w14:paraId="7D53B74B" w14:textId="77777777" w:rsidR="00130FDC" w:rsidRPr="00196F63" w:rsidRDefault="00130FDC" w:rsidP="009E6EBD">
            <w:pPr>
              <w:keepNext/>
              <w:rPr>
                <w:ins w:id="504" w:author="jmiller20181126" w:date="2018-11-27T16:07:00Z"/>
                <w:rFonts w:ascii="Calibri" w:hAnsi="Calibri"/>
                <w:sz w:val="18"/>
                <w:szCs w:val="18"/>
              </w:rPr>
            </w:pPr>
          </w:p>
          <w:p w14:paraId="0FABA8F1" w14:textId="77777777" w:rsidR="00130FDC" w:rsidRPr="00196F63" w:rsidRDefault="00130FDC" w:rsidP="009E6EBD">
            <w:pPr>
              <w:keepNext/>
              <w:rPr>
                <w:ins w:id="505" w:author="jmiller20181126" w:date="2018-11-27T16:07:00Z"/>
                <w:rFonts w:ascii="Calibri" w:hAnsi="Calibri"/>
                <w:sz w:val="18"/>
                <w:szCs w:val="18"/>
              </w:rPr>
            </w:pPr>
            <w:ins w:id="506" w:author="jmiller20181126" w:date="2018-11-27T16:07:00Z">
              <w:r w:rsidRPr="00196F63">
                <w:rPr>
                  <w:rFonts w:ascii="Calibri" w:hAnsi="Calibri"/>
                  <w:sz w:val="18"/>
                  <w:szCs w:val="18"/>
                </w:rPr>
                <w:t xml:space="preserve">else,user pick one from list: </w:t>
              </w:r>
            </w:ins>
          </w:p>
          <w:p w14:paraId="477CE038" w14:textId="77777777" w:rsidR="00130FDC" w:rsidRPr="00196F63" w:rsidRDefault="00130FDC" w:rsidP="009E6EBD">
            <w:pPr>
              <w:keepNext/>
              <w:rPr>
                <w:ins w:id="507" w:author="jmiller20181126" w:date="2018-11-27T16:07:00Z"/>
                <w:rFonts w:ascii="Calibri" w:hAnsi="Calibri"/>
                <w:sz w:val="18"/>
                <w:szCs w:val="18"/>
              </w:rPr>
            </w:pPr>
            <w:ins w:id="508" w:author="jmiller20181126" w:date="2018-11-27T16:07:00Z">
              <w:r w:rsidRPr="00196F63">
                <w:rPr>
                  <w:rFonts w:ascii="Calibri" w:hAnsi="Calibri"/>
                  <w:sz w:val="18"/>
                  <w:szCs w:val="18"/>
                </w:rPr>
                <w:t>*Yes</w:t>
              </w:r>
            </w:ins>
          </w:p>
          <w:p w14:paraId="549A6954" w14:textId="1CB2A6CD" w:rsidR="00130FDC" w:rsidRPr="00295655" w:rsidRDefault="00130FDC" w:rsidP="009E6EBD">
            <w:pPr>
              <w:keepNext/>
              <w:rPr>
                <w:rFonts w:ascii="Calibri" w:hAnsi="Calibri"/>
                <w:sz w:val="18"/>
                <w:szCs w:val="18"/>
              </w:rPr>
            </w:pPr>
            <w:ins w:id="509" w:author="jmiller20181126" w:date="2018-11-27T16:07:00Z">
              <w:r w:rsidRPr="00196F63">
                <w:rPr>
                  <w:rFonts w:ascii="Calibri" w:hAnsi="Calibri"/>
                  <w:sz w:val="18"/>
                  <w:szCs w:val="18"/>
                </w:rPr>
                <w:t>*No&gt;&gt;</w:t>
              </w:r>
            </w:ins>
          </w:p>
        </w:tc>
        <w:tc>
          <w:tcPr>
            <w:tcW w:w="2106" w:type="dxa"/>
            <w:gridSpan w:val="2"/>
          </w:tcPr>
          <w:p w14:paraId="26FCBE9F" w14:textId="6EBC9B30" w:rsidR="00130FDC" w:rsidRPr="00295655" w:rsidRDefault="00130FDC" w:rsidP="009E6EBD">
            <w:pPr>
              <w:keepNext/>
              <w:rPr>
                <w:rFonts w:ascii="Calibri" w:hAnsi="Calibri"/>
                <w:sz w:val="18"/>
                <w:szCs w:val="18"/>
              </w:rPr>
            </w:pPr>
            <w:r w:rsidRPr="00295655">
              <w:rPr>
                <w:rFonts w:ascii="Calibri" w:hAnsi="Calibri"/>
                <w:sz w:val="18"/>
                <w:szCs w:val="18"/>
              </w:rPr>
              <w:t>&lt;&lt;user input alphanumeric text string max 50 characters&gt;&gt;</w:t>
            </w:r>
          </w:p>
        </w:tc>
        <w:tc>
          <w:tcPr>
            <w:tcW w:w="2106" w:type="dxa"/>
            <w:gridSpan w:val="2"/>
          </w:tcPr>
          <w:p w14:paraId="26FCBEA0" w14:textId="77777777" w:rsidR="00130FDC" w:rsidRPr="00295655" w:rsidRDefault="00130FDC" w:rsidP="009E6EBD">
            <w:pPr>
              <w:keepNext/>
              <w:rPr>
                <w:rFonts w:ascii="Calibri" w:hAnsi="Calibri"/>
                <w:sz w:val="18"/>
                <w:szCs w:val="18"/>
              </w:rPr>
            </w:pPr>
            <w:r w:rsidRPr="00295655">
              <w:rPr>
                <w:rFonts w:ascii="Calibri" w:hAnsi="Calibri"/>
                <w:sz w:val="18"/>
                <w:szCs w:val="18"/>
              </w:rPr>
              <w:t>&lt;&lt;user input alphanumeric text string max 50 characters&gt;&gt;</w:t>
            </w:r>
          </w:p>
        </w:tc>
        <w:tc>
          <w:tcPr>
            <w:tcW w:w="2106" w:type="dxa"/>
          </w:tcPr>
          <w:p w14:paraId="26FCBEA1" w14:textId="77777777" w:rsidR="00130FDC" w:rsidRPr="00295655" w:rsidRDefault="00130FDC" w:rsidP="009E6EBD">
            <w:pPr>
              <w:keepNext/>
              <w:rPr>
                <w:rFonts w:ascii="Calibri" w:hAnsi="Calibri"/>
                <w:sz w:val="18"/>
                <w:szCs w:val="18"/>
              </w:rPr>
            </w:pPr>
            <w:r w:rsidRPr="00295655">
              <w:rPr>
                <w:rFonts w:ascii="Calibri" w:hAnsi="Calibri"/>
                <w:sz w:val="18"/>
                <w:szCs w:val="18"/>
              </w:rPr>
              <w:t>&lt;&lt;user input alphanumeric text string max 50 characters&gt;&gt;</w:t>
            </w:r>
          </w:p>
        </w:tc>
      </w:tr>
      <w:tr w:rsidR="00130FDC" w:rsidRPr="00295655" w14:paraId="26FCBEA8" w14:textId="3698431F" w:rsidTr="00A325A1">
        <w:trPr>
          <w:cantSplit/>
          <w:trHeight w:val="288"/>
        </w:trPr>
        <w:tc>
          <w:tcPr>
            <w:tcW w:w="1157" w:type="dxa"/>
          </w:tcPr>
          <w:p w14:paraId="26FCBEA3" w14:textId="77777777" w:rsidR="00130FDC" w:rsidRPr="00295655" w:rsidRDefault="00130FDC" w:rsidP="009E6EBD">
            <w:pPr>
              <w:keepNext/>
              <w:rPr>
                <w:rFonts w:ascii="Calibri" w:hAnsi="Calibri"/>
                <w:sz w:val="18"/>
                <w:szCs w:val="18"/>
              </w:rPr>
            </w:pPr>
          </w:p>
        </w:tc>
        <w:tc>
          <w:tcPr>
            <w:tcW w:w="1142" w:type="dxa"/>
          </w:tcPr>
          <w:p w14:paraId="26FCBEA4" w14:textId="77777777" w:rsidR="00130FDC" w:rsidRPr="00295655" w:rsidRDefault="00130FDC" w:rsidP="009E6EBD">
            <w:pPr>
              <w:keepNext/>
              <w:rPr>
                <w:rFonts w:ascii="Calibri" w:hAnsi="Calibri"/>
                <w:sz w:val="18"/>
                <w:szCs w:val="18"/>
              </w:rPr>
            </w:pPr>
          </w:p>
        </w:tc>
        <w:tc>
          <w:tcPr>
            <w:tcW w:w="1751" w:type="dxa"/>
            <w:gridSpan w:val="2"/>
          </w:tcPr>
          <w:p w14:paraId="18B47F03" w14:textId="77777777" w:rsidR="00130FDC" w:rsidRPr="00295655" w:rsidRDefault="00130FDC" w:rsidP="009E6EBD">
            <w:pPr>
              <w:keepNext/>
              <w:rPr>
                <w:rFonts w:ascii="Calibri" w:hAnsi="Calibri"/>
                <w:sz w:val="18"/>
                <w:szCs w:val="18"/>
              </w:rPr>
            </w:pPr>
          </w:p>
        </w:tc>
        <w:tc>
          <w:tcPr>
            <w:tcW w:w="1098" w:type="dxa"/>
            <w:gridSpan w:val="2"/>
          </w:tcPr>
          <w:p w14:paraId="55515D6C" w14:textId="77777777" w:rsidR="00130FDC" w:rsidRPr="00295655" w:rsidRDefault="00130FDC" w:rsidP="009E6EBD">
            <w:pPr>
              <w:keepNext/>
              <w:rPr>
                <w:rFonts w:ascii="Calibri" w:hAnsi="Calibri"/>
                <w:sz w:val="18"/>
                <w:szCs w:val="18"/>
              </w:rPr>
            </w:pPr>
          </w:p>
        </w:tc>
        <w:tc>
          <w:tcPr>
            <w:tcW w:w="1440" w:type="dxa"/>
          </w:tcPr>
          <w:p w14:paraId="45AD7129" w14:textId="7B7F14E4" w:rsidR="00130FDC" w:rsidRPr="00295655" w:rsidRDefault="00130FDC" w:rsidP="009E6EBD">
            <w:pPr>
              <w:keepNext/>
              <w:rPr>
                <w:rFonts w:ascii="Calibri" w:hAnsi="Calibri"/>
                <w:sz w:val="18"/>
                <w:szCs w:val="18"/>
              </w:rPr>
            </w:pPr>
          </w:p>
        </w:tc>
        <w:tc>
          <w:tcPr>
            <w:tcW w:w="1710" w:type="dxa"/>
          </w:tcPr>
          <w:p w14:paraId="7D29DC31" w14:textId="346299A7" w:rsidR="00130FDC" w:rsidRPr="00295655" w:rsidRDefault="00130FDC" w:rsidP="009E6EBD">
            <w:pPr>
              <w:keepNext/>
              <w:rPr>
                <w:rFonts w:ascii="Calibri" w:hAnsi="Calibri"/>
                <w:sz w:val="18"/>
                <w:szCs w:val="18"/>
              </w:rPr>
            </w:pPr>
          </w:p>
        </w:tc>
        <w:tc>
          <w:tcPr>
            <w:tcW w:w="2106" w:type="dxa"/>
            <w:gridSpan w:val="2"/>
          </w:tcPr>
          <w:p w14:paraId="26FCBEA5" w14:textId="42C7919C" w:rsidR="00130FDC" w:rsidRPr="00295655" w:rsidRDefault="00130FDC" w:rsidP="009E6EBD">
            <w:pPr>
              <w:keepNext/>
              <w:rPr>
                <w:rFonts w:ascii="Calibri" w:hAnsi="Calibri"/>
                <w:sz w:val="18"/>
                <w:szCs w:val="18"/>
              </w:rPr>
            </w:pPr>
          </w:p>
        </w:tc>
        <w:tc>
          <w:tcPr>
            <w:tcW w:w="2106" w:type="dxa"/>
            <w:gridSpan w:val="2"/>
          </w:tcPr>
          <w:p w14:paraId="26FCBEA6" w14:textId="77777777" w:rsidR="00130FDC" w:rsidRPr="00295655" w:rsidRDefault="00130FDC" w:rsidP="009E6EBD">
            <w:pPr>
              <w:keepNext/>
              <w:rPr>
                <w:rFonts w:ascii="Calibri" w:hAnsi="Calibri"/>
                <w:sz w:val="18"/>
                <w:szCs w:val="18"/>
              </w:rPr>
            </w:pPr>
          </w:p>
        </w:tc>
        <w:tc>
          <w:tcPr>
            <w:tcW w:w="2106" w:type="dxa"/>
          </w:tcPr>
          <w:p w14:paraId="26FCBEA7" w14:textId="77777777" w:rsidR="00130FDC" w:rsidRPr="00295655" w:rsidRDefault="00130FDC" w:rsidP="009E6EBD">
            <w:pPr>
              <w:keepNext/>
              <w:rPr>
                <w:rFonts w:ascii="Calibri" w:hAnsi="Calibri"/>
                <w:sz w:val="18"/>
                <w:szCs w:val="18"/>
              </w:rPr>
            </w:pPr>
          </w:p>
        </w:tc>
      </w:tr>
      <w:tr w:rsidR="009E6EBD" w:rsidRPr="00295655" w14:paraId="26FCBEB0" w14:textId="4D99F17F" w:rsidTr="00A325A1">
        <w:trPr>
          <w:cantSplit/>
        </w:trPr>
        <w:tc>
          <w:tcPr>
            <w:tcW w:w="14616" w:type="dxa"/>
            <w:gridSpan w:val="13"/>
          </w:tcPr>
          <w:p w14:paraId="25D26E3A" w14:textId="611AF624" w:rsidR="009E6EBD" w:rsidRPr="00295655" w:rsidRDefault="009E6EBD" w:rsidP="009E6EBD">
            <w:pPr>
              <w:keepNext/>
              <w:rPr>
                <w:rFonts w:ascii="Calibri" w:hAnsi="Calibri"/>
                <w:sz w:val="18"/>
                <w:szCs w:val="18"/>
              </w:rPr>
            </w:pPr>
            <w:r w:rsidRPr="00295655">
              <w:rPr>
                <w:rFonts w:ascii="Calibri" w:hAnsi="Calibri"/>
                <w:sz w:val="18"/>
                <w:szCs w:val="18"/>
              </w:rPr>
              <w:t>Notes:</w:t>
            </w: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196676" w:rsidRPr="00295655" w14:paraId="26FCBEBC" w14:textId="77777777" w:rsidTr="00196676">
        <w:trPr>
          <w:cantSplit/>
        </w:trPr>
        <w:tc>
          <w:tcPr>
            <w:tcW w:w="14598" w:type="dxa"/>
            <w:gridSpan w:val="5"/>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t>G</w:t>
            </w:r>
            <w:r w:rsidR="00196676" w:rsidRPr="001A53D0">
              <w:rPr>
                <w:rFonts w:ascii="Calibri" w:hAnsi="Calibri"/>
                <w:b/>
                <w:szCs w:val="18"/>
              </w:rPr>
              <w:t>. Installed Heat Pump System – Split System Condensing Unit or Package Unit Equipment Information</w:t>
            </w:r>
          </w:p>
          <w:p w14:paraId="26FCBEB3" w14:textId="74F4B73E"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ins w:id="510" w:author="jmiller20181126" w:date="2018-11-27T16:54:00Z">
              <w:r w:rsidR="00130FDC" w:rsidRPr="00A325A1">
                <w:rPr>
                  <w:rFonts w:ascii="Calibri" w:hAnsi="Calibri"/>
                  <w:sz w:val="18"/>
                  <w:szCs w:val="18"/>
                  <w:highlight w:val="yellow"/>
                </w:rPr>
                <w:t>C04</w:t>
              </w:r>
              <w:r w:rsidR="00130FDC">
                <w:rPr>
                  <w:rFonts w:ascii="Calibri" w:hAnsi="Calibri"/>
                  <w:sz w:val="18"/>
                  <w:szCs w:val="18"/>
                </w:rPr>
                <w:t xml:space="preserve"> or </w:t>
              </w:r>
            </w:ins>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del w:id="511" w:author="jmiller20181126" w:date="2018-11-28T16:03:00Z">
              <w:r w:rsidDel="00D34CAB">
                <w:rPr>
                  <w:rFonts w:ascii="Calibri" w:hAnsi="Calibri"/>
                  <w:sz w:val="18"/>
                  <w:szCs w:val="18"/>
                </w:rPr>
                <w:delText xml:space="preserve">Cooling </w:delText>
              </w:r>
            </w:del>
            <w:r>
              <w:rPr>
                <w:rFonts w:ascii="Calibri" w:hAnsi="Calibri"/>
                <w:sz w:val="18"/>
                <w:szCs w:val="18"/>
              </w:rPr>
              <w:t>System Type</w:t>
            </w:r>
            <w:r w:rsidRPr="00A82EF3">
              <w:rPr>
                <w:rFonts w:ascii="Calibri" w:hAnsi="Calibri"/>
                <w:sz w:val="18"/>
                <w:szCs w:val="18"/>
              </w:rPr>
              <w:t xml:space="preserve"> listed in </w:t>
            </w:r>
            <w:ins w:id="512" w:author="jmiller20181126" w:date="2018-11-28T16:03:00Z">
              <w:r w:rsidR="00D34CAB">
                <w:rPr>
                  <w:rFonts w:ascii="Calibri" w:hAnsi="Calibri"/>
                  <w:sz w:val="18"/>
                  <w:szCs w:val="18"/>
                </w:rPr>
                <w:t xml:space="preserve">C04 or </w:t>
              </w:r>
            </w:ins>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4" w14:textId="77777777" w:rsidR="00196676" w:rsidRPr="00A82EF3" w:rsidRDefault="00196676"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FCBEB5"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packaged HP</w:t>
            </w:r>
          </w:p>
          <w:p w14:paraId="26FCBEB6"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large packaged HP</w:t>
            </w:r>
          </w:p>
          <w:p w14:paraId="26FCBEB7" w14:textId="1F6CB3BD" w:rsidR="00196676" w:rsidRPr="00A82EF3" w:rsidRDefault="00196676"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961697">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26FCBEB8" w14:textId="77777777" w:rsidR="00196676" w:rsidRDefault="00196676" w:rsidP="00196676">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26FCBEB9"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6FCBEBA"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8380BA4" w14:textId="77777777" w:rsidR="00961697" w:rsidRDefault="00961697" w:rsidP="00196676">
            <w:pPr>
              <w:rPr>
                <w:rFonts w:asciiTheme="minorHAnsi" w:hAnsiTheme="minorHAnsi"/>
                <w:sz w:val="16"/>
                <w:szCs w:val="16"/>
              </w:rPr>
            </w:pPr>
            <w:r>
              <w:rPr>
                <w:rFonts w:asciiTheme="minorHAnsi" w:hAnsiTheme="minorHAnsi"/>
                <w:sz w:val="16"/>
                <w:szCs w:val="16"/>
              </w:rPr>
              <w:t>*small duct high velocity HP;</w:t>
            </w:r>
          </w:p>
          <w:p w14:paraId="09234BFA" w14:textId="77777777" w:rsidR="00961697" w:rsidRDefault="00961697" w:rsidP="00196676">
            <w:pPr>
              <w:rPr>
                <w:rFonts w:asciiTheme="minorHAnsi" w:hAnsiTheme="minorHAnsi"/>
                <w:sz w:val="16"/>
                <w:szCs w:val="16"/>
              </w:rPr>
            </w:pPr>
            <w:r>
              <w:rPr>
                <w:rFonts w:asciiTheme="minorHAnsi" w:hAnsiTheme="minorHAnsi"/>
                <w:sz w:val="16"/>
                <w:szCs w:val="16"/>
              </w:rPr>
              <w:t>*ductless multi-split HP;</w:t>
            </w:r>
          </w:p>
          <w:p w14:paraId="26FCBEBB" w14:textId="2337F977" w:rsidR="00196676" w:rsidRPr="00A410FF" w:rsidRDefault="00961697" w:rsidP="00196676">
            <w:pPr>
              <w:rPr>
                <w:rFonts w:asciiTheme="minorHAnsi" w:hAnsiTheme="minorHAnsi"/>
                <w:sz w:val="16"/>
                <w:szCs w:val="16"/>
              </w:rPr>
            </w:pPr>
            <w:r>
              <w:rPr>
                <w:rFonts w:asciiTheme="minorHAnsi" w:hAnsiTheme="minorHAnsi"/>
                <w:sz w:val="16"/>
                <w:szCs w:val="16"/>
              </w:rPr>
              <w:t>*ductless VRF HP</w:t>
            </w:r>
            <w:r w:rsidR="00196676" w:rsidRPr="00A82EF3">
              <w:rPr>
                <w:rFonts w:ascii="Calibri" w:hAnsi="Calibri"/>
                <w:sz w:val="18"/>
                <w:szCs w:val="18"/>
              </w:rPr>
              <w:t>&gt;&gt;</w:t>
            </w:r>
          </w:p>
        </w:tc>
      </w:tr>
      <w:tr w:rsidR="00196676" w:rsidRPr="00295655" w14:paraId="26FCBEC2" w14:textId="77777777" w:rsidTr="00196676">
        <w:trPr>
          <w:cantSplit/>
          <w:trHeight w:val="188"/>
        </w:trPr>
        <w:tc>
          <w:tcPr>
            <w:tcW w:w="1458"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196676">
        <w:trPr>
          <w:cantSplit/>
          <w:trHeight w:val="576"/>
        </w:trPr>
        <w:tc>
          <w:tcPr>
            <w:tcW w:w="1458" w:type="dxa"/>
            <w:vAlign w:val="bottom"/>
          </w:tcPr>
          <w:p w14:paraId="26FCBEC3" w14:textId="0DF7EFF3"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del w:id="513" w:author="jmiller20181126" w:date="2018-11-27T14:02:00Z">
              <w:r w:rsidRPr="00577891" w:rsidDel="00265841">
                <w:rPr>
                  <w:rFonts w:ascii="Calibri" w:hAnsi="Calibri"/>
                  <w:sz w:val="10"/>
                  <w:szCs w:val="10"/>
                </w:rPr>
                <w:delText>Identification or</w:delText>
              </w:r>
              <w:r w:rsidRPr="004402A8" w:rsidDel="00265841">
                <w:rPr>
                  <w:rFonts w:ascii="Calibri" w:hAnsi="Calibri"/>
                  <w:sz w:val="18"/>
                  <w:szCs w:val="18"/>
                </w:rPr>
                <w:delText xml:space="preserve"> </w:delText>
              </w:r>
            </w:del>
            <w:ins w:id="514" w:author="jmiller20181126" w:date="2018-11-27T14:02:00Z">
              <w:r w:rsidR="00265841">
                <w:rPr>
                  <w:rFonts w:ascii="Calibri" w:hAnsi="Calibri"/>
                  <w:sz w:val="18"/>
                  <w:szCs w:val="18"/>
                </w:rPr>
                <w:t>ID/</w:t>
              </w:r>
            </w:ins>
            <w:r w:rsidRPr="004402A8">
              <w:rPr>
                <w:rFonts w:ascii="Calibri" w:hAnsi="Calibri"/>
                <w:sz w:val="18"/>
                <w:szCs w:val="18"/>
              </w:rPr>
              <w:t>Name</w:t>
            </w:r>
            <w:ins w:id="515" w:author="jmiller20181126" w:date="2018-11-27T14:02:00Z">
              <w:r w:rsidR="00265841">
                <w:t xml:space="preserve"> </w:t>
              </w:r>
              <w:r w:rsidR="00265841" w:rsidRPr="00265841">
                <w:rPr>
                  <w:rFonts w:ascii="Calibri" w:hAnsi="Calibri"/>
                  <w:sz w:val="18"/>
                  <w:szCs w:val="18"/>
                </w:rPr>
                <w:t>from CF1R</w:t>
              </w:r>
            </w:ins>
          </w:p>
        </w:tc>
        <w:tc>
          <w:tcPr>
            <w:tcW w:w="1440" w:type="dxa"/>
            <w:vAlign w:val="bottom"/>
          </w:tcPr>
          <w:p w14:paraId="26FCBEC4" w14:textId="4702F3A3"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del w:id="516" w:author="jmiller20181126" w:date="2018-11-27T14:06:00Z">
              <w:r w:rsidRPr="00577891" w:rsidDel="00C0640A">
                <w:rPr>
                  <w:rFonts w:ascii="Calibri" w:hAnsi="Calibri"/>
                  <w:sz w:val="10"/>
                  <w:szCs w:val="10"/>
                </w:rPr>
                <w:delText>Location or</w:delText>
              </w:r>
              <w:r w:rsidRPr="004402A8" w:rsidDel="00C0640A">
                <w:rPr>
                  <w:rFonts w:ascii="Calibri" w:hAnsi="Calibri"/>
                  <w:sz w:val="18"/>
                  <w:szCs w:val="18"/>
                </w:rPr>
                <w:delText xml:space="preserve"> </w:delText>
              </w:r>
            </w:del>
            <w:ins w:id="517" w:author="jmiller20181126" w:date="2018-11-27T14:06:00Z">
              <w:r w:rsidR="00C0640A" w:rsidRPr="00C0640A">
                <w:rPr>
                  <w:rFonts w:ascii="Calibri" w:hAnsi="Calibri"/>
                  <w:sz w:val="18"/>
                  <w:szCs w:val="18"/>
                </w:rPr>
                <w:t xml:space="preserve">Description of </w:t>
              </w:r>
            </w:ins>
            <w:r w:rsidRPr="004402A8">
              <w:rPr>
                <w:rFonts w:ascii="Calibri" w:hAnsi="Calibri"/>
                <w:sz w:val="18"/>
                <w:szCs w:val="18"/>
              </w:rPr>
              <w:t>Area Served</w:t>
            </w:r>
          </w:p>
        </w:tc>
        <w:tc>
          <w:tcPr>
            <w:tcW w:w="3900" w:type="dxa"/>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900" w:type="dxa"/>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900" w:type="dxa"/>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196676">
        <w:trPr>
          <w:cantSplit/>
          <w:trHeight w:val="395"/>
        </w:trPr>
        <w:tc>
          <w:tcPr>
            <w:tcW w:w="1458"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40"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900" w:type="dxa"/>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196676">
        <w:trPr>
          <w:cantSplit/>
          <w:trHeight w:val="288"/>
        </w:trPr>
        <w:tc>
          <w:tcPr>
            <w:tcW w:w="1458" w:type="dxa"/>
          </w:tcPr>
          <w:p w14:paraId="26FCBED0" w14:textId="77777777" w:rsidR="00196676" w:rsidRPr="00295655" w:rsidRDefault="00196676" w:rsidP="00196676">
            <w:pPr>
              <w:keepNext/>
              <w:rPr>
                <w:rFonts w:ascii="Calibri" w:hAnsi="Calibri"/>
                <w:sz w:val="18"/>
                <w:szCs w:val="18"/>
              </w:rPr>
            </w:pPr>
          </w:p>
        </w:tc>
        <w:tc>
          <w:tcPr>
            <w:tcW w:w="1440" w:type="dxa"/>
          </w:tcPr>
          <w:p w14:paraId="26FCBED1" w14:textId="77777777" w:rsidR="00196676" w:rsidRPr="00295655" w:rsidRDefault="00196676" w:rsidP="00196676">
            <w:pPr>
              <w:keepNext/>
              <w:rPr>
                <w:rFonts w:ascii="Calibri" w:hAnsi="Calibri"/>
                <w:sz w:val="18"/>
                <w:szCs w:val="18"/>
              </w:rPr>
            </w:pPr>
          </w:p>
        </w:tc>
        <w:tc>
          <w:tcPr>
            <w:tcW w:w="3900" w:type="dxa"/>
          </w:tcPr>
          <w:p w14:paraId="26FCBED2" w14:textId="77777777" w:rsidR="00196676" w:rsidRPr="00295655" w:rsidRDefault="00196676" w:rsidP="00196676">
            <w:pPr>
              <w:keepNext/>
              <w:rPr>
                <w:rFonts w:ascii="Calibri" w:hAnsi="Calibri"/>
                <w:sz w:val="18"/>
                <w:szCs w:val="18"/>
              </w:rPr>
            </w:pPr>
          </w:p>
        </w:tc>
        <w:tc>
          <w:tcPr>
            <w:tcW w:w="3900" w:type="dxa"/>
          </w:tcPr>
          <w:p w14:paraId="26FCBED3" w14:textId="77777777" w:rsidR="00196676" w:rsidRPr="00295655" w:rsidRDefault="00196676" w:rsidP="00196676">
            <w:pPr>
              <w:keepNext/>
              <w:rPr>
                <w:rFonts w:ascii="Calibri" w:hAnsi="Calibri"/>
                <w:sz w:val="18"/>
                <w:szCs w:val="18"/>
              </w:rPr>
            </w:pPr>
          </w:p>
        </w:tc>
        <w:tc>
          <w:tcPr>
            <w:tcW w:w="3900" w:type="dxa"/>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196676">
        <w:trPr>
          <w:cantSplit/>
        </w:trPr>
        <w:tc>
          <w:tcPr>
            <w:tcW w:w="14598" w:type="dxa"/>
            <w:gridSpan w:val="5"/>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196676" w:rsidRPr="00295655" w14:paraId="26FCBEE9" w14:textId="77777777" w:rsidTr="00196676">
        <w:trPr>
          <w:cantSplit/>
        </w:trPr>
        <w:tc>
          <w:tcPr>
            <w:tcW w:w="14616" w:type="dxa"/>
            <w:gridSpan w:val="10"/>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t>H</w:t>
            </w:r>
            <w:r w:rsidR="00196676" w:rsidRPr="001A53D0">
              <w:rPr>
                <w:rFonts w:ascii="Calibri" w:hAnsi="Calibri"/>
                <w:b/>
                <w:szCs w:val="18"/>
              </w:rPr>
              <w:t>. Installed Heat Pump System – Efficiency and Performance Compliance Information</w:t>
            </w:r>
          </w:p>
          <w:p w14:paraId="26FCBEE1" w14:textId="1F8C096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del w:id="518" w:author="jmiller20181126" w:date="2018-11-27T16:58:00Z">
              <w:r w:rsidDel="009B4325">
                <w:rPr>
                  <w:rFonts w:ascii="Calibri" w:hAnsi="Calibri"/>
                  <w:sz w:val="18"/>
                  <w:szCs w:val="18"/>
                </w:rPr>
                <w:delText xml:space="preserve">D </w:delText>
              </w:r>
            </w:del>
            <w:ins w:id="519" w:author="jmiller20181126" w:date="2018-11-27T16:58:00Z">
              <w:r w:rsidR="009B4325" w:rsidRPr="00A325A1">
                <w:rPr>
                  <w:rFonts w:ascii="Calibri" w:hAnsi="Calibri"/>
                  <w:sz w:val="18"/>
                  <w:szCs w:val="18"/>
                  <w:highlight w:val="yellow"/>
                </w:rPr>
                <w:t>C</w:t>
              </w:r>
              <w:r w:rsidR="009B4325">
                <w:rPr>
                  <w:rFonts w:ascii="Calibri" w:hAnsi="Calibri"/>
                  <w:sz w:val="18"/>
                  <w:szCs w:val="18"/>
                </w:rPr>
                <w:t xml:space="preserve"> </w:t>
              </w:r>
            </w:ins>
            <w:r>
              <w:rPr>
                <w:rFonts w:ascii="Calibri" w:hAnsi="Calibri"/>
                <w:sz w:val="18"/>
                <w:szCs w:val="18"/>
              </w:rPr>
              <w:t xml:space="preserve">have a value in </w:t>
            </w:r>
            <w:ins w:id="520" w:author="jmiller20181126" w:date="2018-11-27T16:56:00Z">
              <w:r w:rsidR="009B4325" w:rsidRPr="00A325A1">
                <w:rPr>
                  <w:rFonts w:ascii="Calibri" w:hAnsi="Calibri"/>
                  <w:sz w:val="18"/>
                  <w:szCs w:val="18"/>
                  <w:highlight w:val="yellow"/>
                </w:rPr>
                <w:t>C04</w:t>
              </w:r>
              <w:r w:rsidR="009B4325">
                <w:rPr>
                  <w:rFonts w:ascii="Calibri" w:hAnsi="Calibri"/>
                  <w:sz w:val="18"/>
                  <w:szCs w:val="18"/>
                </w:rPr>
                <w:t xml:space="preserve"> or </w:t>
              </w:r>
            </w:ins>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del w:id="521" w:author="jmiller20181126" w:date="2018-11-28T16:04:00Z">
              <w:r w:rsidDel="00D34CAB">
                <w:rPr>
                  <w:rFonts w:ascii="Calibri" w:hAnsi="Calibri"/>
                  <w:sz w:val="18"/>
                  <w:szCs w:val="18"/>
                </w:rPr>
                <w:delText xml:space="preserve">Cooling </w:delText>
              </w:r>
            </w:del>
            <w:r>
              <w:rPr>
                <w:rFonts w:ascii="Calibri" w:hAnsi="Calibri"/>
                <w:sz w:val="18"/>
                <w:szCs w:val="18"/>
              </w:rPr>
              <w:t>System Types</w:t>
            </w:r>
            <w:r w:rsidRPr="00A82EF3">
              <w:rPr>
                <w:rFonts w:ascii="Calibri" w:hAnsi="Calibri"/>
                <w:sz w:val="18"/>
                <w:szCs w:val="18"/>
              </w:rPr>
              <w:t xml:space="preserve"> listed in </w:t>
            </w:r>
            <w:ins w:id="522" w:author="jmiller20181126" w:date="2018-11-27T16:57:00Z">
              <w:r w:rsidR="009B4325" w:rsidRPr="00A325A1">
                <w:rPr>
                  <w:rFonts w:ascii="Calibri" w:hAnsi="Calibri"/>
                  <w:sz w:val="18"/>
                  <w:szCs w:val="18"/>
                  <w:highlight w:val="yellow"/>
                </w:rPr>
                <w:t>C04</w:t>
              </w:r>
              <w:r w:rsidR="009B4325">
                <w:rPr>
                  <w:rFonts w:ascii="Calibri" w:hAnsi="Calibri"/>
                  <w:sz w:val="18"/>
                  <w:szCs w:val="18"/>
                </w:rPr>
                <w:t xml:space="preserve"> or </w:t>
              </w:r>
            </w:ins>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2" w14:textId="77777777" w:rsidR="00196676" w:rsidRPr="00A82EF3" w:rsidRDefault="00196676" w:rsidP="00196676">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FCBEE3"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packaged HP</w:t>
            </w:r>
          </w:p>
          <w:p w14:paraId="26FCBEE4" w14:textId="77777777" w:rsidR="00196676" w:rsidRPr="00A82EF3" w:rsidRDefault="00196676" w:rsidP="00196676">
            <w:pPr>
              <w:rPr>
                <w:rFonts w:asciiTheme="minorHAnsi" w:hAnsiTheme="minorHAnsi"/>
                <w:sz w:val="16"/>
                <w:szCs w:val="16"/>
              </w:rPr>
            </w:pPr>
            <w:r w:rsidRPr="00A82EF3">
              <w:rPr>
                <w:rFonts w:asciiTheme="minorHAnsi" w:hAnsiTheme="minorHAnsi"/>
                <w:sz w:val="16"/>
                <w:szCs w:val="16"/>
              </w:rPr>
              <w:t>*central large packaged HP</w:t>
            </w:r>
          </w:p>
          <w:p w14:paraId="26FCBEE5" w14:textId="566386CF" w:rsidR="00196676" w:rsidRDefault="00196676" w:rsidP="00196676">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7926E5">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26FCBEE6" w14:textId="77777777" w:rsidR="00196676"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6FCBEE7" w14:textId="77777777" w:rsidR="00196676" w:rsidRPr="00A82EF3" w:rsidRDefault="00196676" w:rsidP="00196676">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337A863" w14:textId="77777777" w:rsidR="007926E5" w:rsidRDefault="00196676" w:rsidP="00196676">
            <w:pPr>
              <w:keepNext/>
              <w:rPr>
                <w:rFonts w:asciiTheme="minorHAnsi" w:hAnsiTheme="minorHAnsi"/>
                <w:sz w:val="16"/>
                <w:szCs w:val="16"/>
              </w:rPr>
            </w:pPr>
            <w:r w:rsidRPr="00A82EF3">
              <w:rPr>
                <w:rFonts w:asciiTheme="minorHAnsi" w:hAnsiTheme="minorHAnsi"/>
                <w:sz w:val="16"/>
                <w:szCs w:val="16"/>
              </w:rPr>
              <w:t>*room HP</w:t>
            </w:r>
            <w:r w:rsidR="007926E5">
              <w:rPr>
                <w:rFonts w:asciiTheme="minorHAnsi" w:hAnsiTheme="minorHAnsi"/>
                <w:sz w:val="16"/>
                <w:szCs w:val="16"/>
              </w:rPr>
              <w:t>;</w:t>
            </w:r>
          </w:p>
          <w:p w14:paraId="466DA5D1" w14:textId="77777777" w:rsidR="007926E5" w:rsidRDefault="007926E5" w:rsidP="00196676">
            <w:pPr>
              <w:keepNext/>
              <w:rPr>
                <w:rFonts w:asciiTheme="minorHAnsi" w:hAnsiTheme="minorHAnsi"/>
                <w:sz w:val="16"/>
                <w:szCs w:val="16"/>
              </w:rPr>
            </w:pPr>
            <w:r>
              <w:rPr>
                <w:rFonts w:asciiTheme="minorHAnsi" w:hAnsiTheme="minorHAnsi"/>
                <w:sz w:val="16"/>
                <w:szCs w:val="16"/>
              </w:rPr>
              <w:t>*small duct high velocity;</w:t>
            </w:r>
          </w:p>
          <w:p w14:paraId="64008B8B" w14:textId="77777777" w:rsidR="007926E5" w:rsidRDefault="007926E5" w:rsidP="00196676">
            <w:pPr>
              <w:keepNext/>
              <w:rPr>
                <w:rFonts w:asciiTheme="minorHAnsi" w:hAnsiTheme="minorHAnsi"/>
                <w:sz w:val="16"/>
                <w:szCs w:val="16"/>
              </w:rPr>
            </w:pPr>
            <w:r>
              <w:rPr>
                <w:rFonts w:asciiTheme="minorHAnsi" w:hAnsiTheme="minorHAnsi"/>
                <w:sz w:val="16"/>
                <w:szCs w:val="16"/>
              </w:rPr>
              <w:t>*ductless multi-split HP;</w:t>
            </w:r>
          </w:p>
          <w:p w14:paraId="26FCBEE8" w14:textId="5216D442" w:rsidR="00196676" w:rsidRPr="00FB4BFD" w:rsidRDefault="007926E5" w:rsidP="00A3029A">
            <w:pPr>
              <w:keepNext/>
              <w:rPr>
                <w:rFonts w:ascii="Calibri" w:hAnsi="Calibri"/>
                <w:sz w:val="18"/>
                <w:szCs w:val="18"/>
              </w:rPr>
            </w:pPr>
            <w:r>
              <w:rPr>
                <w:rFonts w:asciiTheme="minorHAnsi" w:hAnsiTheme="minorHAnsi"/>
                <w:sz w:val="16"/>
                <w:szCs w:val="16"/>
              </w:rPr>
              <w:t>*ductless VRF HP</w:t>
            </w:r>
            <w:r w:rsidR="00196676" w:rsidRPr="00A82EF3">
              <w:rPr>
                <w:rFonts w:ascii="Calibri" w:hAnsi="Calibri"/>
                <w:sz w:val="18"/>
                <w:szCs w:val="18"/>
              </w:rPr>
              <w:t xml:space="preserve"> &gt;&gt;</w:t>
            </w:r>
          </w:p>
        </w:tc>
      </w:tr>
      <w:tr w:rsidR="00196676" w:rsidRPr="00295655" w14:paraId="26FCBEF4" w14:textId="77777777" w:rsidTr="00196676">
        <w:trPr>
          <w:cantSplit/>
          <w:trHeight w:val="224"/>
        </w:trPr>
        <w:tc>
          <w:tcPr>
            <w:tcW w:w="1458"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64" w:type="dxa"/>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65"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65" w:type="dxa"/>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65"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64" w:type="dxa"/>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65"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65" w:type="dxa"/>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65"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196676">
        <w:trPr>
          <w:cantSplit/>
          <w:trHeight w:val="576"/>
        </w:trPr>
        <w:tc>
          <w:tcPr>
            <w:tcW w:w="1458" w:type="dxa"/>
            <w:vAlign w:val="bottom"/>
          </w:tcPr>
          <w:p w14:paraId="26FCBEF5" w14:textId="383E6653"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del w:id="523" w:author="jmiller20181126" w:date="2018-11-27T14:02:00Z">
              <w:r w:rsidRPr="00577891" w:rsidDel="00265841">
                <w:rPr>
                  <w:rFonts w:ascii="Calibri" w:hAnsi="Calibri"/>
                  <w:sz w:val="10"/>
                  <w:szCs w:val="10"/>
                </w:rPr>
                <w:delText>Identification or</w:delText>
              </w:r>
              <w:r w:rsidRPr="004402A8" w:rsidDel="00265841">
                <w:rPr>
                  <w:rFonts w:ascii="Calibri" w:hAnsi="Calibri"/>
                  <w:sz w:val="18"/>
                  <w:szCs w:val="18"/>
                </w:rPr>
                <w:delText xml:space="preserve"> </w:delText>
              </w:r>
            </w:del>
            <w:ins w:id="524" w:author="jmiller20181126" w:date="2018-11-27T14:02:00Z">
              <w:r w:rsidR="00265841">
                <w:rPr>
                  <w:rFonts w:ascii="Calibri" w:hAnsi="Calibri"/>
                  <w:sz w:val="18"/>
                  <w:szCs w:val="18"/>
                </w:rPr>
                <w:t>ID/</w:t>
              </w:r>
            </w:ins>
            <w:r w:rsidRPr="004402A8">
              <w:rPr>
                <w:rFonts w:ascii="Calibri" w:hAnsi="Calibri"/>
                <w:sz w:val="18"/>
                <w:szCs w:val="18"/>
              </w:rPr>
              <w:t>Name</w:t>
            </w:r>
            <w:ins w:id="525" w:author="jmiller20181126" w:date="2018-11-27T14:03:00Z">
              <w:r w:rsidR="00265841">
                <w:t xml:space="preserve"> </w:t>
              </w:r>
              <w:r w:rsidR="00265841" w:rsidRPr="00265841">
                <w:rPr>
                  <w:rFonts w:ascii="Calibri" w:hAnsi="Calibri"/>
                  <w:sz w:val="18"/>
                  <w:szCs w:val="18"/>
                </w:rPr>
                <w:t>from CF1R</w:t>
              </w:r>
            </w:ins>
          </w:p>
        </w:tc>
        <w:tc>
          <w:tcPr>
            <w:tcW w:w="1440" w:type="dxa"/>
            <w:vAlign w:val="bottom"/>
          </w:tcPr>
          <w:p w14:paraId="26FCBEF6" w14:textId="501DBC8C"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del w:id="526" w:author="jmiller20181126" w:date="2018-11-27T14:07:00Z">
              <w:r w:rsidRPr="00C0640A" w:rsidDel="00C0640A">
                <w:rPr>
                  <w:rFonts w:ascii="Calibri" w:hAnsi="Calibri"/>
                  <w:sz w:val="18"/>
                  <w:szCs w:val="18"/>
                </w:rPr>
                <w:delText>Location or</w:delText>
              </w:r>
              <w:r w:rsidRPr="004402A8" w:rsidDel="00C0640A">
                <w:rPr>
                  <w:rFonts w:ascii="Calibri" w:hAnsi="Calibri"/>
                  <w:sz w:val="18"/>
                  <w:szCs w:val="18"/>
                </w:rPr>
                <w:delText xml:space="preserve"> </w:delText>
              </w:r>
            </w:del>
            <w:ins w:id="527" w:author="jmiller20181126" w:date="2018-11-27T14:07:00Z">
              <w:r w:rsidR="00C0640A" w:rsidRPr="00C0640A">
                <w:rPr>
                  <w:rFonts w:ascii="Calibri" w:hAnsi="Calibri"/>
                  <w:sz w:val="18"/>
                  <w:szCs w:val="18"/>
                </w:rPr>
                <w:t xml:space="preserve">Description of </w:t>
              </w:r>
            </w:ins>
            <w:r w:rsidRPr="004402A8">
              <w:rPr>
                <w:rFonts w:ascii="Calibri" w:hAnsi="Calibri"/>
                <w:sz w:val="18"/>
                <w:szCs w:val="18"/>
              </w:rPr>
              <w:t>Area Served</w:t>
            </w:r>
          </w:p>
        </w:tc>
        <w:tc>
          <w:tcPr>
            <w:tcW w:w="1464" w:type="dxa"/>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65"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65" w:type="dxa"/>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ins w:id="528" w:author="jmiller20181126" w:date="2018-11-27T17:19:00Z"/>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ins w:id="529" w:author="jmiller20181126" w:date="2018-11-27T17:19:00Z">
              <w:r>
                <w:rPr>
                  <w:rFonts w:ascii="Calibri" w:hAnsi="Calibri"/>
                  <w:sz w:val="18"/>
                  <w:szCs w:val="18"/>
                </w:rPr>
                <w:t>(Btu/h)</w:t>
              </w:r>
            </w:ins>
          </w:p>
        </w:tc>
        <w:tc>
          <w:tcPr>
            <w:tcW w:w="1465"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ins w:id="530" w:author="jmiller20181126" w:date="2018-11-27T17:20:00Z"/>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ins w:id="531" w:author="jmiller20181126" w:date="2018-11-27T17:19:00Z">
              <w:r w:rsidRPr="00626599">
                <w:rPr>
                  <w:rFonts w:ascii="Calibri" w:hAnsi="Calibri"/>
                  <w:sz w:val="18"/>
                  <w:szCs w:val="18"/>
                </w:rPr>
                <w:t>(Btu/h)</w:t>
              </w:r>
            </w:ins>
          </w:p>
        </w:tc>
        <w:tc>
          <w:tcPr>
            <w:tcW w:w="1464" w:type="dxa"/>
            <w:vAlign w:val="bottom"/>
          </w:tcPr>
          <w:p w14:paraId="26FCBEFD" w14:textId="15CAD502"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del w:id="532" w:author="jmiller20181126" w:date="2018-11-27T17:20:00Z">
              <w:r w:rsidRPr="00A325A1" w:rsidDel="00626599">
                <w:rPr>
                  <w:rFonts w:ascii="Calibri" w:hAnsi="Calibri"/>
                  <w:sz w:val="10"/>
                  <w:szCs w:val="10"/>
                </w:rPr>
                <w:delText>Rated</w:delText>
              </w:r>
            </w:del>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29FD94B8" w:rsidR="00196676" w:rsidRPr="004402A8" w:rsidRDefault="00196676" w:rsidP="00196676">
            <w:pPr>
              <w:keepNext/>
              <w:jc w:val="center"/>
              <w:rPr>
                <w:rFonts w:ascii="Calibri" w:hAnsi="Calibri"/>
                <w:sz w:val="18"/>
                <w:szCs w:val="18"/>
              </w:rPr>
            </w:pPr>
            <w:del w:id="533" w:author="jmiller20181126" w:date="2018-11-27T17:20:00Z">
              <w:r w:rsidRPr="00A325A1" w:rsidDel="00626599">
                <w:rPr>
                  <w:rFonts w:ascii="Calibri" w:hAnsi="Calibri"/>
                  <w:sz w:val="10"/>
                  <w:szCs w:val="10"/>
                </w:rPr>
                <w:delText>SEER</w:delText>
              </w:r>
            </w:del>
            <w:ins w:id="534" w:author="jmiller20181126" w:date="2018-11-27T17:20:00Z">
              <w:r w:rsidR="00626599">
                <w:rPr>
                  <w:rFonts w:ascii="Calibri" w:hAnsi="Calibri"/>
                  <w:sz w:val="18"/>
                  <w:szCs w:val="18"/>
                </w:rPr>
                <w:t>Type</w:t>
              </w:r>
            </w:ins>
          </w:p>
        </w:tc>
        <w:tc>
          <w:tcPr>
            <w:tcW w:w="1465"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439DE7BB" w:rsidR="00196676" w:rsidRPr="004402A8" w:rsidRDefault="00196676" w:rsidP="00196676">
            <w:pPr>
              <w:keepNext/>
              <w:jc w:val="center"/>
              <w:rPr>
                <w:rFonts w:ascii="Calibri" w:hAnsi="Calibri"/>
                <w:sz w:val="18"/>
                <w:szCs w:val="18"/>
              </w:rPr>
            </w:pPr>
            <w:del w:id="535" w:author="jmiller20181126" w:date="2018-11-27T17:21:00Z">
              <w:r w:rsidRPr="00A325A1" w:rsidDel="006B7915">
                <w:rPr>
                  <w:rFonts w:ascii="Calibri" w:hAnsi="Calibri"/>
                  <w:sz w:val="12"/>
                  <w:szCs w:val="12"/>
                </w:rPr>
                <w:delText>EER</w:delText>
              </w:r>
            </w:del>
            <w:ins w:id="536" w:author="jmiller20181126" w:date="2018-11-27T17:21:00Z">
              <w:r w:rsidR="006B7915">
                <w:rPr>
                  <w:rFonts w:ascii="Calibri" w:hAnsi="Calibri"/>
                  <w:sz w:val="18"/>
                  <w:szCs w:val="18"/>
                </w:rPr>
                <w:t>Value</w:t>
              </w:r>
            </w:ins>
          </w:p>
        </w:tc>
        <w:tc>
          <w:tcPr>
            <w:tcW w:w="1465" w:type="dxa"/>
            <w:vAlign w:val="bottom"/>
          </w:tcPr>
          <w:p w14:paraId="26FCBF03" w14:textId="1C844143" w:rsidR="00196676" w:rsidRPr="004402A8" w:rsidRDefault="00196676" w:rsidP="00E65589">
            <w:pPr>
              <w:keepNext/>
              <w:jc w:val="center"/>
              <w:rPr>
                <w:rFonts w:ascii="Calibri" w:hAnsi="Calibri"/>
                <w:sz w:val="18"/>
                <w:szCs w:val="18"/>
              </w:rPr>
            </w:pPr>
            <w:r w:rsidRPr="004402A8">
              <w:rPr>
                <w:rFonts w:ascii="Calibri" w:hAnsi="Calibri"/>
                <w:sz w:val="18"/>
                <w:szCs w:val="18"/>
              </w:rPr>
              <w:t xml:space="preserve">System </w:t>
            </w:r>
            <w:del w:id="537" w:author="jmiller20181126" w:date="2018-11-27T17:33:00Z">
              <w:r w:rsidRPr="00A325A1" w:rsidDel="00E65589">
                <w:rPr>
                  <w:rFonts w:ascii="Calibri" w:hAnsi="Calibri"/>
                  <w:sz w:val="10"/>
                  <w:szCs w:val="10"/>
                </w:rPr>
                <w:delText>Rated</w:delText>
              </w:r>
              <w:r w:rsidRPr="004402A8" w:rsidDel="00E65589">
                <w:rPr>
                  <w:rFonts w:ascii="Calibri" w:hAnsi="Calibri"/>
                  <w:sz w:val="18"/>
                  <w:szCs w:val="18"/>
                </w:rPr>
                <w:delText xml:space="preserve"> </w:delText>
              </w:r>
            </w:del>
            <w:r w:rsidRPr="004402A8">
              <w:rPr>
                <w:rFonts w:ascii="Calibri" w:hAnsi="Calibri"/>
                <w:sz w:val="18"/>
                <w:szCs w:val="18"/>
              </w:rPr>
              <w:t>Cooling Capacity at Design Conditions (</w:t>
            </w:r>
            <w:r w:rsidR="00E32181">
              <w:rPr>
                <w:rFonts w:ascii="Calibri" w:hAnsi="Calibri"/>
                <w:sz w:val="18"/>
                <w:szCs w:val="18"/>
              </w:rPr>
              <w:t>Btu/h</w:t>
            </w:r>
            <w:r w:rsidRPr="004402A8">
              <w:rPr>
                <w:rFonts w:ascii="Calibri" w:hAnsi="Calibri"/>
                <w:sz w:val="18"/>
                <w:szCs w:val="18"/>
              </w:rPr>
              <w:t>)</w:t>
            </w:r>
          </w:p>
        </w:tc>
        <w:tc>
          <w:tcPr>
            <w:tcW w:w="1465" w:type="dxa"/>
            <w:vAlign w:val="bottom"/>
          </w:tcPr>
          <w:p w14:paraId="26FCBF04" w14:textId="7E40E849"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w:t>
            </w:r>
            <w:del w:id="538" w:author="jmiller20181126" w:date="2018-11-27T17:39:00Z">
              <w:r w:rsidRPr="00A325A1" w:rsidDel="00E65589">
                <w:rPr>
                  <w:rFonts w:ascii="Calibri" w:hAnsi="Calibri"/>
                  <w:sz w:val="10"/>
                  <w:szCs w:val="10"/>
                </w:rPr>
                <w:delText>Rated</w:delText>
              </w:r>
              <w:r w:rsidRPr="004402A8" w:rsidDel="00E65589">
                <w:rPr>
                  <w:rFonts w:ascii="Calibri" w:hAnsi="Calibri"/>
                  <w:sz w:val="18"/>
                  <w:szCs w:val="18"/>
                </w:rPr>
                <w:delText xml:space="preserve"> </w:delText>
              </w:r>
            </w:del>
            <w:r w:rsidRPr="004402A8">
              <w:rPr>
                <w:rFonts w:ascii="Calibri" w:hAnsi="Calibri"/>
                <w:sz w:val="18"/>
                <w:szCs w:val="18"/>
              </w:rPr>
              <w:t>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196676">
        <w:trPr>
          <w:cantSplit/>
          <w:trHeight w:val="395"/>
        </w:trPr>
        <w:tc>
          <w:tcPr>
            <w:tcW w:w="1458"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440"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464" w:type="dxa"/>
          </w:tcPr>
          <w:p w14:paraId="26FCBF09" w14:textId="3E355C64"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del w:id="539" w:author="jmiller20181126" w:date="2018-11-27T17:09:00Z">
              <w:r w:rsidRPr="00697221" w:rsidDel="00D4145E">
                <w:rPr>
                  <w:rFonts w:asciiTheme="minorHAnsi" w:hAnsiTheme="minorHAnsi"/>
                  <w:sz w:val="14"/>
                  <w:szCs w:val="14"/>
                </w:rPr>
                <w:delText xml:space="preserve"> note: </w:delText>
              </w:r>
            </w:del>
            <w:ins w:id="540" w:author="jmiller20181126" w:date="2018-11-27T17:09:00Z">
              <w:r w:rsidR="00D4145E">
                <w:rPr>
                  <w:rFonts w:asciiTheme="minorHAnsi" w:hAnsiTheme="minorHAnsi"/>
                  <w:sz w:val="14"/>
                  <w:szCs w:val="14"/>
                </w:rPr>
                <w:t xml:space="preserve"> allowed </w:t>
              </w:r>
            </w:ins>
            <w:r w:rsidRPr="00697221">
              <w:rPr>
                <w:rFonts w:asciiTheme="minorHAnsi" w:hAnsiTheme="minorHAnsi"/>
                <w:sz w:val="14"/>
                <w:szCs w:val="14"/>
              </w:rPr>
              <w:t xml:space="preserve">values </w:t>
            </w:r>
            <w:del w:id="541" w:author="jmiller20181126" w:date="2018-11-27T17:09:00Z">
              <w:r w:rsidRPr="00697221" w:rsidDel="00D4145E">
                <w:rPr>
                  <w:rFonts w:asciiTheme="minorHAnsi" w:hAnsiTheme="minorHAnsi"/>
                  <w:sz w:val="14"/>
                  <w:szCs w:val="14"/>
                </w:rPr>
                <w:delText xml:space="preserve">may be </w:delText>
              </w:r>
            </w:del>
            <w:ins w:id="542" w:author="jmiller20181126" w:date="2018-11-27T17:09:00Z">
              <w:r w:rsidR="00D4145E">
                <w:rPr>
                  <w:rFonts w:asciiTheme="minorHAnsi" w:hAnsiTheme="minorHAnsi"/>
                  <w:sz w:val="14"/>
                  <w:szCs w:val="14"/>
                </w:rPr>
                <w:t>are:</w:t>
              </w:r>
            </w:ins>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77777777"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 or</w:t>
            </w:r>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65" w:type="dxa"/>
          </w:tcPr>
          <w:p w14:paraId="32388F11" w14:textId="77777777" w:rsidR="00626599" w:rsidRDefault="00196676" w:rsidP="00196676">
            <w:pPr>
              <w:keepNext/>
              <w:rPr>
                <w:ins w:id="543" w:author="jmiller20181126" w:date="2018-11-27T17:10:00Z"/>
                <w:rFonts w:ascii="Calibri" w:hAnsi="Calibri"/>
                <w:sz w:val="18"/>
                <w:szCs w:val="18"/>
              </w:rPr>
            </w:pPr>
            <w:r w:rsidRPr="007E2934">
              <w:rPr>
                <w:rFonts w:ascii="Calibri" w:hAnsi="Calibri"/>
                <w:sz w:val="18"/>
                <w:szCs w:val="18"/>
              </w:rPr>
              <w:t>&lt;&lt;</w:t>
            </w:r>
            <w:r w:rsidR="00025A0F">
              <w:rPr>
                <w:rFonts w:ascii="Calibri" w:hAnsi="Calibri"/>
                <w:sz w:val="18"/>
                <w:szCs w:val="18"/>
              </w:rPr>
              <w:t xml:space="preserve">if </w:t>
            </w:r>
            <w:r w:rsidR="00025A0F" w:rsidRPr="00A325A1">
              <w:rPr>
                <w:rFonts w:ascii="Calibri" w:hAnsi="Calibri"/>
                <w:sz w:val="18"/>
                <w:szCs w:val="18"/>
                <w:highlight w:val="yellow"/>
              </w:rPr>
              <w:t>B04</w:t>
            </w:r>
            <w:r w:rsidR="00025A0F">
              <w:rPr>
                <w:rFonts w:ascii="Calibri" w:hAnsi="Calibri"/>
                <w:sz w:val="18"/>
                <w:szCs w:val="18"/>
              </w:rPr>
              <w:t xml:space="preserve"> = NA, then </w:t>
            </w:r>
            <w:del w:id="544" w:author="jmiller20181126" w:date="2018-11-27T17:10:00Z">
              <w:r w:rsidR="00025A0F" w:rsidDel="00626599">
                <w:rPr>
                  <w:rFonts w:ascii="Calibri" w:hAnsi="Calibri"/>
                  <w:sz w:val="18"/>
                  <w:szCs w:val="18"/>
                </w:rPr>
                <w:delText xml:space="preserve">report </w:delText>
              </w:r>
            </w:del>
            <w:ins w:id="545" w:author="jmiller20181126" w:date="2018-11-27T17:10:00Z">
              <w:r w:rsidR="00626599">
                <w:rPr>
                  <w:rFonts w:ascii="Calibri" w:hAnsi="Calibri"/>
                  <w:sz w:val="18"/>
                  <w:szCs w:val="18"/>
                </w:rPr>
                <w:t xml:space="preserve">text value = </w:t>
              </w:r>
            </w:ins>
            <w:r w:rsidR="00025A0F">
              <w:rPr>
                <w:rFonts w:ascii="Calibri" w:hAnsi="Calibri"/>
                <w:sz w:val="18"/>
                <w:szCs w:val="18"/>
              </w:rPr>
              <w:t xml:space="preserve">NA; </w:t>
            </w:r>
          </w:p>
          <w:p w14:paraId="26FCBF0E" w14:textId="3E3642EE" w:rsidR="00196676" w:rsidRDefault="00025A0F" w:rsidP="00196676">
            <w:pPr>
              <w:keepNext/>
              <w:rPr>
                <w:rFonts w:asciiTheme="minorHAnsi" w:hAnsiTheme="minorHAnsi"/>
                <w:sz w:val="16"/>
                <w:szCs w:val="16"/>
              </w:rPr>
            </w:pPr>
            <w:r>
              <w:rPr>
                <w:rFonts w:ascii="Calibri" w:hAnsi="Calibri"/>
                <w:sz w:val="18"/>
                <w:szCs w:val="18"/>
              </w:rPr>
              <w:t>else</w:t>
            </w:r>
            <w:r w:rsidR="00196676">
              <w:rPr>
                <w:rFonts w:ascii="Calibri" w:hAnsi="Calibri"/>
                <w:sz w:val="18"/>
                <w:szCs w:val="18"/>
              </w:rPr>
              <w:t xml:space="preserve"> </w:t>
            </w:r>
            <w:r w:rsidR="00196676" w:rsidRPr="007E2934">
              <w:rPr>
                <w:rFonts w:ascii="Calibri" w:hAnsi="Calibri"/>
                <w:sz w:val="18"/>
                <w:szCs w:val="18"/>
              </w:rPr>
              <w:t>user input, numeric</w:t>
            </w:r>
            <w:ins w:id="546" w:author="jmiller20181126" w:date="2018-11-27T17:10:00Z">
              <w:r w:rsidR="00626599">
                <w:rPr>
                  <w:rFonts w:ascii="Calibri" w:hAnsi="Calibri"/>
                  <w:sz w:val="18"/>
                  <w:szCs w:val="18"/>
                </w:rPr>
                <w:t xml:space="preserve"> value</w:t>
              </w:r>
            </w:ins>
            <w:r w:rsidR="00196676" w:rsidRPr="007E2934">
              <w:rPr>
                <w:rFonts w:ascii="Calibri" w:hAnsi="Calibri"/>
                <w:sz w:val="18"/>
                <w:szCs w:val="18"/>
              </w:rPr>
              <w:t xml:space="preserve">, </w:t>
            </w:r>
            <w:r w:rsidR="00196676" w:rsidRPr="00697221">
              <w:rPr>
                <w:rFonts w:ascii="Calibri" w:hAnsi="Calibri"/>
                <w:sz w:val="14"/>
                <w:szCs w:val="14"/>
              </w:rPr>
              <w:t>100.0≥</w:t>
            </w:r>
            <w:r w:rsidR="00196676">
              <w:rPr>
                <w:rFonts w:ascii="Calibri" w:hAnsi="Calibri"/>
                <w:sz w:val="18"/>
                <w:szCs w:val="18"/>
              </w:rPr>
              <w:t>xx.x</w:t>
            </w:r>
            <w:r w:rsidR="00196676" w:rsidRPr="00697221">
              <w:rPr>
                <w:rFonts w:ascii="Calibri" w:hAnsi="Calibri"/>
                <w:sz w:val="14"/>
                <w:szCs w:val="14"/>
              </w:rPr>
              <w:t>≥0.0</w:t>
            </w:r>
            <w:r w:rsidR="00196676">
              <w:rPr>
                <w:rFonts w:ascii="Calibri" w:hAnsi="Calibri"/>
                <w:sz w:val="18"/>
                <w:szCs w:val="18"/>
              </w:rPr>
              <w:t xml:space="preserve">;  check value must be ≥ value in </w:t>
            </w:r>
            <w:r w:rsidR="00B022B7" w:rsidRPr="00A325A1">
              <w:rPr>
                <w:rFonts w:ascii="Calibri" w:hAnsi="Calibri"/>
                <w:sz w:val="18"/>
                <w:szCs w:val="18"/>
                <w:highlight w:val="yellow"/>
              </w:rPr>
              <w:t>B04</w:t>
            </w:r>
            <w:r w:rsidR="00196676">
              <w:rPr>
                <w:rFonts w:ascii="Calibri" w:hAnsi="Calibri"/>
                <w:sz w:val="18"/>
                <w:szCs w:val="18"/>
              </w:rPr>
              <w:t xml:space="preserve">, to comply; else </w:t>
            </w:r>
            <w:r w:rsidR="00196676" w:rsidRPr="00A33D4F">
              <w:rPr>
                <w:rFonts w:asciiTheme="minorHAnsi" w:hAnsiTheme="minorHAnsi"/>
                <w:sz w:val="16"/>
                <w:szCs w:val="16"/>
              </w:rPr>
              <w:t>flag</w:t>
            </w:r>
            <w:r w:rsidR="00196676">
              <w:rPr>
                <w:rFonts w:asciiTheme="minorHAnsi" w:hAnsiTheme="minorHAnsi"/>
                <w:sz w:val="16"/>
                <w:szCs w:val="16"/>
              </w:rPr>
              <w:t xml:space="preserve"> </w:t>
            </w:r>
            <w:r w:rsidR="00196676" w:rsidRPr="00A33D4F">
              <w:rPr>
                <w:rFonts w:asciiTheme="minorHAnsi" w:hAnsiTheme="minorHAnsi"/>
                <w:sz w:val="16"/>
                <w:szCs w:val="16"/>
              </w:rPr>
              <w:t>non-</w:t>
            </w:r>
            <w:r w:rsidR="00196676">
              <w:rPr>
                <w:rFonts w:asciiTheme="minorHAnsi" w:hAnsiTheme="minorHAnsi"/>
                <w:sz w:val="16"/>
                <w:szCs w:val="16"/>
              </w:rPr>
              <w:t>compliant value</w:t>
            </w:r>
            <w:r w:rsidR="00196676" w:rsidRPr="00A33D4F">
              <w:rPr>
                <w:rFonts w:asciiTheme="minorHAnsi" w:hAnsiTheme="minorHAnsi"/>
                <w:sz w:val="16"/>
                <w:szCs w:val="16"/>
              </w:rPr>
              <w:t xml:space="preserve"> and</w:t>
            </w:r>
            <w:r w:rsidR="00196676">
              <w:rPr>
                <w:rFonts w:asciiTheme="minorHAnsi" w:hAnsiTheme="minorHAnsi"/>
                <w:sz w:val="16"/>
                <w:szCs w:val="16"/>
              </w:rPr>
              <w:t xml:space="preserve"> do not allow registration to proceed&gt;&gt;</w:t>
            </w:r>
          </w:p>
          <w:p w14:paraId="26FCBF0F" w14:textId="77777777" w:rsidR="00196676" w:rsidRPr="00295655" w:rsidRDefault="00196676" w:rsidP="00196676">
            <w:pPr>
              <w:keepNext/>
              <w:rPr>
                <w:rFonts w:ascii="Calibri" w:hAnsi="Calibri"/>
                <w:sz w:val="16"/>
                <w:szCs w:val="16"/>
              </w:rPr>
            </w:pPr>
          </w:p>
        </w:tc>
        <w:tc>
          <w:tcPr>
            <w:tcW w:w="1465" w:type="dxa"/>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ins w:id="547" w:author="jmiller20181126" w:date="2018-11-27T17:18:00Z">
              <w:r w:rsidR="00626599">
                <w:rPr>
                  <w:rFonts w:ascii="Calibri" w:hAnsi="Calibri"/>
                  <w:sz w:val="18"/>
                  <w:szCs w:val="18"/>
                </w:rPr>
                <w:t xml:space="preserve"> value</w:t>
              </w:r>
            </w:ins>
            <w:r w:rsidRPr="007E2934">
              <w:rPr>
                <w:rFonts w:ascii="Calibri" w:hAnsi="Calibri"/>
                <w:sz w:val="18"/>
                <w:szCs w:val="18"/>
              </w:rPr>
              <w:t xml:space="preserve">, </w:t>
            </w:r>
            <w:r>
              <w:rPr>
                <w:rFonts w:ascii="Calibri" w:hAnsi="Calibri"/>
                <w:sz w:val="18"/>
                <w:szCs w:val="18"/>
              </w:rPr>
              <w:t>x</w:t>
            </w:r>
            <w:ins w:id="548" w:author="jmiller20181126" w:date="2018-11-27T17:19:00Z">
              <w:r w:rsidR="00626599">
                <w:rPr>
                  <w:rFonts w:ascii="Calibri" w:hAnsi="Calibri"/>
                  <w:sz w:val="18"/>
                  <w:szCs w:val="18"/>
                </w:rPr>
                <w:t>xxx</w:t>
              </w:r>
            </w:ins>
            <w:r>
              <w:rPr>
                <w:rFonts w:ascii="Calibri" w:hAnsi="Calibri"/>
                <w:sz w:val="18"/>
                <w:szCs w:val="18"/>
              </w:rPr>
              <w:t>x.x</w:t>
            </w:r>
            <w:r>
              <w:rPr>
                <w:rFonts w:asciiTheme="minorHAnsi" w:hAnsiTheme="minorHAnsi"/>
                <w:sz w:val="16"/>
                <w:szCs w:val="16"/>
              </w:rPr>
              <w:t>&gt;&gt;</w:t>
            </w:r>
            <w:r w:rsidRPr="00A33D4F">
              <w:rPr>
                <w:rFonts w:asciiTheme="minorHAnsi" w:hAnsiTheme="minorHAnsi"/>
                <w:sz w:val="16"/>
                <w:szCs w:val="16"/>
              </w:rPr>
              <w:t xml:space="preserve"> </w:t>
            </w:r>
          </w:p>
        </w:tc>
        <w:tc>
          <w:tcPr>
            <w:tcW w:w="1465" w:type="dxa"/>
          </w:tcPr>
          <w:p w14:paraId="0FF9F487" w14:textId="34F780B3" w:rsidR="00626599" w:rsidRDefault="00196676" w:rsidP="00626599">
            <w:pPr>
              <w:keepNext/>
              <w:rPr>
                <w:ins w:id="549" w:author="jmiller20181126" w:date="2018-11-27T17:12:00Z"/>
                <w:rFonts w:ascii="Calibri" w:hAnsi="Calibri"/>
                <w:sz w:val="18"/>
                <w:szCs w:val="18"/>
              </w:rPr>
            </w:pPr>
            <w:r w:rsidRPr="007E2934">
              <w:rPr>
                <w:rFonts w:ascii="Calibri" w:hAnsi="Calibri"/>
                <w:sz w:val="18"/>
                <w:szCs w:val="18"/>
              </w:rPr>
              <w:t>&lt;&lt;user input, numeric</w:t>
            </w:r>
            <w:ins w:id="550" w:author="jmiller20181126" w:date="2018-11-27T17:12:00Z">
              <w:r w:rsidR="00626599">
                <w:rPr>
                  <w:rFonts w:ascii="Calibri" w:hAnsi="Calibri"/>
                  <w:sz w:val="18"/>
                  <w:szCs w:val="18"/>
                </w:rPr>
                <w:t xml:space="preserve"> value</w:t>
              </w:r>
            </w:ins>
            <w:r w:rsidRPr="007E2934">
              <w:rPr>
                <w:rFonts w:ascii="Calibri" w:hAnsi="Calibri"/>
                <w:sz w:val="18"/>
                <w:szCs w:val="18"/>
              </w:rPr>
              <w:t xml:space="preserve">, </w:t>
            </w:r>
            <w:ins w:id="551" w:author="jmiller20181126" w:date="2018-11-27T17:24:00Z">
              <w:r w:rsidR="006B7915">
                <w:rPr>
                  <w:rFonts w:ascii="Calibri" w:hAnsi="Calibri"/>
                  <w:sz w:val="18"/>
                  <w:szCs w:val="18"/>
                </w:rPr>
                <w:t>xxx</w:t>
              </w:r>
            </w:ins>
            <w:r>
              <w:rPr>
                <w:rFonts w:ascii="Calibri" w:hAnsi="Calibri"/>
                <w:sz w:val="18"/>
                <w:szCs w:val="18"/>
              </w:rPr>
              <w:t>xx.x</w:t>
            </w:r>
            <w:ins w:id="552" w:author="jmiller20181126" w:date="2018-11-27T17:12:00Z">
              <w:r w:rsidR="00626599">
                <w:rPr>
                  <w:rFonts w:ascii="Calibri" w:hAnsi="Calibri"/>
                  <w:sz w:val="18"/>
                  <w:szCs w:val="18"/>
                </w:rPr>
                <w:t xml:space="preserve"> if available,</w:t>
              </w:r>
            </w:ins>
          </w:p>
          <w:p w14:paraId="26FCBF11" w14:textId="0F4923D6" w:rsidR="00196676" w:rsidRPr="00A325A1" w:rsidRDefault="00626599" w:rsidP="00626599">
            <w:pPr>
              <w:keepNext/>
              <w:rPr>
                <w:rFonts w:ascii="Calibri" w:hAnsi="Calibri"/>
                <w:sz w:val="18"/>
                <w:szCs w:val="18"/>
              </w:rPr>
            </w:pPr>
            <w:ins w:id="553" w:author="jmiller20181126" w:date="2018-11-27T17:12:00Z">
              <w:r>
                <w:rPr>
                  <w:rFonts w:ascii="Calibri" w:hAnsi="Calibri"/>
                  <w:sz w:val="18"/>
                  <w:szCs w:val="18"/>
                </w:rPr>
                <w:t>else allow user to pick text value= N/A</w:t>
              </w:r>
              <w:r>
                <w:rPr>
                  <w:rFonts w:asciiTheme="minorHAnsi" w:hAnsiTheme="minorHAnsi"/>
                  <w:sz w:val="16"/>
                  <w:szCs w:val="16"/>
                </w:rPr>
                <w:t xml:space="preserve"> </w:t>
              </w:r>
            </w:ins>
            <w:r w:rsidR="00196676">
              <w:rPr>
                <w:rFonts w:asciiTheme="minorHAnsi" w:hAnsiTheme="minorHAnsi"/>
                <w:sz w:val="16"/>
                <w:szCs w:val="16"/>
              </w:rPr>
              <w:t xml:space="preserve">&gt;&gt; </w:t>
            </w:r>
          </w:p>
        </w:tc>
        <w:tc>
          <w:tcPr>
            <w:tcW w:w="1464" w:type="dxa"/>
          </w:tcPr>
          <w:p w14:paraId="514D7D5B" w14:textId="0A663CDE" w:rsidR="006B7915" w:rsidRPr="00A325A1" w:rsidRDefault="006B7915" w:rsidP="00196676">
            <w:pPr>
              <w:keepNext/>
              <w:rPr>
                <w:ins w:id="554" w:author="jmiller20181126" w:date="2018-11-27T17:23:00Z"/>
                <w:rFonts w:ascii="Calibri" w:hAnsi="Calibri"/>
                <w:sz w:val="18"/>
                <w:szCs w:val="18"/>
              </w:rPr>
            </w:pPr>
            <w:ins w:id="555" w:author="jmiller20181126" w:date="2018-11-27T17:25:00Z">
              <w:r w:rsidRPr="00A325A1">
                <w:rPr>
                  <w:rFonts w:ascii="Calibri" w:hAnsi="Calibri"/>
                  <w:sz w:val="18"/>
                  <w:szCs w:val="18"/>
                </w:rPr>
                <w:t xml:space="preserve">&lt;&lt;reference value from </w:t>
              </w:r>
            </w:ins>
            <w:ins w:id="556" w:author="jmiller20181126" w:date="2018-11-27T17:30:00Z">
              <w:r w:rsidRPr="0094536F">
                <w:rPr>
                  <w:rFonts w:ascii="Calibri" w:hAnsi="Calibri"/>
                  <w:sz w:val="18"/>
                  <w:szCs w:val="18"/>
                  <w:highlight w:val="yellow"/>
                </w:rPr>
                <w:t>B06</w:t>
              </w:r>
              <w:r>
                <w:rPr>
                  <w:rFonts w:ascii="Calibri" w:hAnsi="Calibri"/>
                  <w:sz w:val="18"/>
                  <w:szCs w:val="18"/>
                </w:rPr>
                <w:t>&gt;&gt;</w:t>
              </w:r>
            </w:ins>
          </w:p>
          <w:p w14:paraId="2B37AA93" w14:textId="77777777" w:rsidR="006B7915" w:rsidRPr="00A325A1" w:rsidRDefault="006B7915" w:rsidP="00196676">
            <w:pPr>
              <w:keepNext/>
              <w:rPr>
                <w:ins w:id="557" w:author="jmiller20181126" w:date="2018-11-27T17:23:00Z"/>
                <w:rFonts w:ascii="Calibri" w:hAnsi="Calibri"/>
                <w:sz w:val="18"/>
                <w:szCs w:val="18"/>
              </w:rPr>
            </w:pPr>
          </w:p>
          <w:p w14:paraId="01AACDB4" w14:textId="77777777" w:rsidR="006B7915" w:rsidRPr="00A325A1" w:rsidRDefault="006B7915" w:rsidP="00196676">
            <w:pPr>
              <w:keepNext/>
              <w:rPr>
                <w:ins w:id="558" w:author="jmiller20181126" w:date="2018-11-27T17:23:00Z"/>
                <w:rFonts w:ascii="Calibri" w:hAnsi="Calibri"/>
                <w:sz w:val="18"/>
                <w:szCs w:val="18"/>
              </w:rPr>
            </w:pPr>
          </w:p>
          <w:p w14:paraId="783358DA" w14:textId="77777777" w:rsidR="006B7915" w:rsidRPr="00A325A1" w:rsidRDefault="006B7915" w:rsidP="00196676">
            <w:pPr>
              <w:keepNext/>
              <w:rPr>
                <w:ins w:id="559" w:author="jmiller20181126" w:date="2018-11-27T17:23:00Z"/>
                <w:rFonts w:ascii="Calibri" w:hAnsi="Calibri"/>
                <w:sz w:val="18"/>
                <w:szCs w:val="18"/>
              </w:rPr>
            </w:pPr>
          </w:p>
          <w:p w14:paraId="5DAE192C" w14:textId="77777777" w:rsidR="006B7915" w:rsidRPr="00A325A1" w:rsidRDefault="006B7915" w:rsidP="00196676">
            <w:pPr>
              <w:keepNext/>
              <w:rPr>
                <w:ins w:id="560" w:author="jmiller20181126" w:date="2018-11-27T17:23:00Z"/>
                <w:rFonts w:ascii="Calibri" w:hAnsi="Calibri"/>
                <w:sz w:val="18"/>
                <w:szCs w:val="18"/>
              </w:rPr>
            </w:pPr>
          </w:p>
          <w:p w14:paraId="3572EF5E" w14:textId="77777777" w:rsidR="006B7915" w:rsidRPr="00A325A1" w:rsidRDefault="006B7915" w:rsidP="00196676">
            <w:pPr>
              <w:keepNext/>
              <w:rPr>
                <w:ins w:id="561" w:author="jmiller20181126" w:date="2018-11-27T17:23:00Z"/>
                <w:rFonts w:ascii="Calibri" w:hAnsi="Calibri"/>
                <w:sz w:val="18"/>
                <w:szCs w:val="18"/>
              </w:rPr>
            </w:pPr>
          </w:p>
          <w:p w14:paraId="6798913D" w14:textId="77777777" w:rsidR="006B7915" w:rsidRPr="00A325A1" w:rsidRDefault="006B7915" w:rsidP="00196676">
            <w:pPr>
              <w:keepNext/>
              <w:rPr>
                <w:ins w:id="562" w:author="jmiller20181126" w:date="2018-11-27T17:23:00Z"/>
                <w:rFonts w:ascii="Calibri" w:hAnsi="Calibri"/>
                <w:sz w:val="14"/>
                <w:szCs w:val="14"/>
              </w:rPr>
            </w:pPr>
          </w:p>
          <w:p w14:paraId="3107146C" w14:textId="77777777" w:rsidR="006B7915" w:rsidRDefault="006B7915" w:rsidP="00196676">
            <w:pPr>
              <w:keepNext/>
              <w:rPr>
                <w:ins w:id="563" w:author="jmiller20181126" w:date="2018-11-27T17:23:00Z"/>
                <w:rFonts w:ascii="Calibri" w:hAnsi="Calibri"/>
                <w:sz w:val="10"/>
                <w:szCs w:val="10"/>
              </w:rPr>
            </w:pPr>
          </w:p>
          <w:p w14:paraId="26FCBF12" w14:textId="4EF89208" w:rsidR="00196676" w:rsidRPr="00A325A1" w:rsidDel="006B7915" w:rsidRDefault="00196676" w:rsidP="00196676">
            <w:pPr>
              <w:keepNext/>
              <w:rPr>
                <w:del w:id="564" w:author="jmiller20181126" w:date="2018-11-27T17:22:00Z"/>
                <w:rFonts w:ascii="Calibri" w:hAnsi="Calibri"/>
                <w:sz w:val="10"/>
                <w:szCs w:val="10"/>
              </w:rPr>
            </w:pPr>
            <w:del w:id="565" w:author="jmiller20181126" w:date="2018-11-27T17:22:00Z">
              <w:r w:rsidRPr="00A325A1" w:rsidDel="006B7915">
                <w:rPr>
                  <w:rFonts w:ascii="Calibri" w:hAnsi="Calibri"/>
                  <w:sz w:val="10"/>
                  <w:szCs w:val="10"/>
                </w:rPr>
                <w:delText xml:space="preserve">&lt;&lt; if value in </w:delText>
              </w:r>
              <w:r w:rsidR="00B022B7" w:rsidRPr="00A325A1" w:rsidDel="006B7915">
                <w:rPr>
                  <w:rFonts w:ascii="Calibri" w:hAnsi="Calibri"/>
                  <w:sz w:val="10"/>
                  <w:szCs w:val="10"/>
                </w:rPr>
                <w:delText>B</w:delText>
              </w:r>
              <w:r w:rsidRPr="00A325A1" w:rsidDel="006B7915">
                <w:rPr>
                  <w:rFonts w:ascii="Calibri" w:hAnsi="Calibri"/>
                  <w:sz w:val="10"/>
                  <w:szCs w:val="10"/>
                </w:rPr>
                <w:delText>06=N/A, then result=NA;</w:delText>
              </w:r>
            </w:del>
          </w:p>
          <w:p w14:paraId="26FCBF13" w14:textId="05AE4451" w:rsidR="00196676" w:rsidRPr="00295655" w:rsidRDefault="00196676" w:rsidP="00B022B7">
            <w:pPr>
              <w:keepNext/>
              <w:rPr>
                <w:rFonts w:ascii="Calibri" w:hAnsi="Calibri"/>
                <w:sz w:val="16"/>
                <w:szCs w:val="16"/>
              </w:rPr>
            </w:pPr>
            <w:del w:id="566" w:author="jmiller20181126" w:date="2018-11-27T17:22:00Z">
              <w:r w:rsidRPr="00A325A1" w:rsidDel="006B7915">
                <w:rPr>
                  <w:rFonts w:ascii="Calibri" w:hAnsi="Calibri"/>
                  <w:sz w:val="10"/>
                  <w:szCs w:val="10"/>
                </w:rPr>
                <w:delText xml:space="preserve">else user input, numeric, xx.x;  check value must be ≥ value in </w:delText>
              </w:r>
              <w:r w:rsidR="00B022B7" w:rsidRPr="00A325A1" w:rsidDel="006B7915">
                <w:rPr>
                  <w:rFonts w:ascii="Calibri" w:hAnsi="Calibri"/>
                  <w:sz w:val="10"/>
                  <w:szCs w:val="10"/>
                </w:rPr>
                <w:delText>B</w:delText>
              </w:r>
              <w:r w:rsidRPr="00A325A1" w:rsidDel="006B7915">
                <w:rPr>
                  <w:rFonts w:ascii="Calibri" w:hAnsi="Calibri"/>
                  <w:sz w:val="10"/>
                  <w:szCs w:val="10"/>
                </w:rPr>
                <w:delText xml:space="preserve">06, to comply; else </w:delText>
              </w:r>
              <w:r w:rsidRPr="00A325A1" w:rsidDel="006B7915">
                <w:rPr>
                  <w:rFonts w:asciiTheme="minorHAnsi" w:hAnsiTheme="minorHAnsi"/>
                  <w:sz w:val="10"/>
                  <w:szCs w:val="10"/>
                </w:rPr>
                <w:delText>flag non-compliant value and do not allow registration to proceed&gt;&gt;</w:delText>
              </w:r>
            </w:del>
            <w:r w:rsidRPr="00A33D4F">
              <w:rPr>
                <w:rFonts w:asciiTheme="minorHAnsi" w:hAnsiTheme="minorHAnsi"/>
                <w:sz w:val="16"/>
                <w:szCs w:val="16"/>
              </w:rPr>
              <w:t xml:space="preserve"> </w:t>
            </w:r>
          </w:p>
        </w:tc>
        <w:tc>
          <w:tcPr>
            <w:tcW w:w="1465" w:type="dxa"/>
          </w:tcPr>
          <w:p w14:paraId="26FCBF14" w14:textId="77777777" w:rsidR="00196676" w:rsidRDefault="00196676" w:rsidP="00196676">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 if value in </w:t>
            </w:r>
            <w:r w:rsidR="00B022B7" w:rsidRPr="00A325A1">
              <w:rPr>
                <w:rFonts w:ascii="Calibri" w:hAnsi="Calibri"/>
                <w:sz w:val="18"/>
                <w:szCs w:val="18"/>
                <w:highlight w:val="yellow"/>
              </w:rPr>
              <w:t>B</w:t>
            </w:r>
            <w:r w:rsidRPr="00A325A1">
              <w:rPr>
                <w:rFonts w:ascii="Calibri" w:hAnsi="Calibri"/>
                <w:sz w:val="18"/>
                <w:szCs w:val="18"/>
                <w:highlight w:val="yellow"/>
              </w:rPr>
              <w:t>07</w:t>
            </w:r>
            <w:r>
              <w:rPr>
                <w:rFonts w:ascii="Calibri" w:hAnsi="Calibri"/>
                <w:sz w:val="18"/>
                <w:szCs w:val="18"/>
              </w:rPr>
              <w:t>=N/A, then result=NA;</w:t>
            </w:r>
          </w:p>
          <w:p w14:paraId="26FCBF15" w14:textId="55CD5613" w:rsidR="00196676" w:rsidRPr="00295655" w:rsidRDefault="00196676" w:rsidP="00B022B7">
            <w:pPr>
              <w:keepNext/>
              <w:rPr>
                <w:rFonts w:ascii="Calibri" w:hAnsi="Calibri"/>
                <w:sz w:val="16"/>
                <w:szCs w:val="16"/>
              </w:rPr>
            </w:pPr>
            <w:r>
              <w:rPr>
                <w:rFonts w:ascii="Calibri" w:hAnsi="Calibri"/>
                <w:sz w:val="18"/>
                <w:szCs w:val="18"/>
              </w:rPr>
              <w:t xml:space="preserve">else </w:t>
            </w:r>
            <w:r w:rsidRPr="007E2934">
              <w:rPr>
                <w:rFonts w:ascii="Calibri" w:hAnsi="Calibri"/>
                <w:sz w:val="18"/>
                <w:szCs w:val="18"/>
              </w:rPr>
              <w:t>user input, numeric</w:t>
            </w:r>
            <w:ins w:id="567" w:author="jmiller20181126" w:date="2018-11-27T17:30:00Z">
              <w:r w:rsidR="006B7915">
                <w:rPr>
                  <w:rFonts w:ascii="Calibri" w:hAnsi="Calibri"/>
                  <w:sz w:val="18"/>
                  <w:szCs w:val="18"/>
                </w:rPr>
                <w:t xml:space="preserve"> value</w:t>
              </w:r>
            </w:ins>
            <w:r w:rsidRPr="007E2934">
              <w:rPr>
                <w:rFonts w:ascii="Calibri" w:hAnsi="Calibri"/>
                <w:sz w:val="18"/>
                <w:szCs w:val="18"/>
              </w:rPr>
              <w:t xml:space="preserve">, </w:t>
            </w:r>
            <w:ins w:id="568" w:author="jmiller20181126" w:date="2018-11-27T17:31:00Z">
              <w:r w:rsidR="00E65589" w:rsidRPr="00697221">
                <w:rPr>
                  <w:rFonts w:ascii="Calibri" w:hAnsi="Calibri"/>
                  <w:sz w:val="14"/>
                  <w:szCs w:val="14"/>
                </w:rPr>
                <w:t>100.0≥</w:t>
              </w:r>
              <w:r w:rsidR="00E65589">
                <w:rPr>
                  <w:rFonts w:ascii="Calibri" w:hAnsi="Calibri"/>
                  <w:sz w:val="14"/>
                  <w:szCs w:val="14"/>
                </w:rPr>
                <w:t xml:space="preserve"> </w:t>
              </w:r>
            </w:ins>
            <w:r>
              <w:rPr>
                <w:rFonts w:ascii="Calibri" w:hAnsi="Calibri"/>
                <w:sz w:val="18"/>
                <w:szCs w:val="18"/>
              </w:rPr>
              <w:t>xx.x</w:t>
            </w:r>
            <w:ins w:id="569" w:author="jmiller20181126" w:date="2018-11-27T17:31:00Z">
              <w:r w:rsidR="00E65589" w:rsidRPr="00697221">
                <w:rPr>
                  <w:rFonts w:ascii="Calibri" w:hAnsi="Calibri"/>
                  <w:sz w:val="14"/>
                  <w:szCs w:val="14"/>
                </w:rPr>
                <w:t>≥0.0</w:t>
              </w:r>
            </w:ins>
            <w:r>
              <w:rPr>
                <w:rFonts w:ascii="Calibri" w:hAnsi="Calibri"/>
                <w:sz w:val="18"/>
                <w:szCs w:val="18"/>
              </w:rPr>
              <w:t xml:space="preserve">;  check value must be ≥ value in </w:t>
            </w:r>
            <w:r w:rsidR="00B022B7" w:rsidRPr="00A325A1">
              <w:rPr>
                <w:rFonts w:ascii="Calibri" w:hAnsi="Calibri"/>
                <w:sz w:val="18"/>
                <w:szCs w:val="18"/>
                <w:highlight w:val="yellow"/>
              </w:rPr>
              <w:t>B</w:t>
            </w:r>
            <w:r w:rsidRPr="00A325A1">
              <w:rPr>
                <w:rFonts w:ascii="Calibri" w:hAnsi="Calibri"/>
                <w:sz w:val="18"/>
                <w:szCs w:val="18"/>
                <w:highlight w:val="yellow"/>
              </w:rPr>
              <w:t>07</w:t>
            </w:r>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w:t>
            </w:r>
            <w:r>
              <w:rPr>
                <w:rFonts w:asciiTheme="minorHAnsi" w:hAnsiTheme="minorHAnsi"/>
                <w:sz w:val="16"/>
                <w:szCs w:val="16"/>
              </w:rPr>
              <w:t xml:space="preserve"> do not allow registration to proceed&gt;&gt;</w:t>
            </w:r>
            <w:r w:rsidRPr="00A33D4F">
              <w:rPr>
                <w:rFonts w:asciiTheme="minorHAnsi" w:hAnsiTheme="minorHAnsi"/>
                <w:sz w:val="16"/>
                <w:szCs w:val="16"/>
              </w:rPr>
              <w:t xml:space="preserve"> </w:t>
            </w:r>
          </w:p>
        </w:tc>
        <w:tc>
          <w:tcPr>
            <w:tcW w:w="1465" w:type="dxa"/>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xxxxxx&gt;&gt;</w:t>
            </w:r>
          </w:p>
        </w:tc>
        <w:tc>
          <w:tcPr>
            <w:tcW w:w="1465"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x.x&gt;&gt;</w:t>
            </w:r>
          </w:p>
        </w:tc>
      </w:tr>
      <w:tr w:rsidR="00196676" w:rsidRPr="00295655" w14:paraId="26FCBF23" w14:textId="77777777" w:rsidTr="00196676">
        <w:trPr>
          <w:cantSplit/>
          <w:trHeight w:val="288"/>
        </w:trPr>
        <w:tc>
          <w:tcPr>
            <w:tcW w:w="1458" w:type="dxa"/>
          </w:tcPr>
          <w:p w14:paraId="26FCBF19" w14:textId="77777777" w:rsidR="00196676" w:rsidRPr="00295655" w:rsidRDefault="00196676" w:rsidP="00196676">
            <w:pPr>
              <w:keepNext/>
              <w:rPr>
                <w:rFonts w:ascii="Calibri" w:hAnsi="Calibri"/>
                <w:sz w:val="18"/>
                <w:szCs w:val="18"/>
              </w:rPr>
            </w:pPr>
          </w:p>
        </w:tc>
        <w:tc>
          <w:tcPr>
            <w:tcW w:w="1440" w:type="dxa"/>
          </w:tcPr>
          <w:p w14:paraId="26FCBF1A" w14:textId="77777777" w:rsidR="00196676" w:rsidRPr="00295655" w:rsidRDefault="00196676" w:rsidP="00196676">
            <w:pPr>
              <w:keepNext/>
              <w:rPr>
                <w:rFonts w:ascii="Calibri" w:hAnsi="Calibri"/>
                <w:sz w:val="18"/>
                <w:szCs w:val="18"/>
              </w:rPr>
            </w:pPr>
          </w:p>
        </w:tc>
        <w:tc>
          <w:tcPr>
            <w:tcW w:w="1464" w:type="dxa"/>
          </w:tcPr>
          <w:p w14:paraId="26FCBF1B" w14:textId="77777777" w:rsidR="00196676" w:rsidRPr="00295655" w:rsidRDefault="00196676" w:rsidP="00196676">
            <w:pPr>
              <w:keepNext/>
              <w:rPr>
                <w:rFonts w:ascii="Calibri" w:hAnsi="Calibri"/>
                <w:sz w:val="18"/>
                <w:szCs w:val="18"/>
              </w:rPr>
            </w:pPr>
          </w:p>
        </w:tc>
        <w:tc>
          <w:tcPr>
            <w:tcW w:w="1465" w:type="dxa"/>
          </w:tcPr>
          <w:p w14:paraId="26FCBF1C" w14:textId="77777777" w:rsidR="00196676" w:rsidRPr="00295655" w:rsidRDefault="00196676" w:rsidP="00196676">
            <w:pPr>
              <w:keepNext/>
              <w:rPr>
                <w:rFonts w:ascii="Calibri" w:hAnsi="Calibri"/>
                <w:sz w:val="18"/>
                <w:szCs w:val="18"/>
              </w:rPr>
            </w:pPr>
          </w:p>
        </w:tc>
        <w:tc>
          <w:tcPr>
            <w:tcW w:w="1465" w:type="dxa"/>
          </w:tcPr>
          <w:p w14:paraId="26FCBF1D" w14:textId="77777777" w:rsidR="00196676" w:rsidRPr="00295655" w:rsidRDefault="00196676" w:rsidP="00196676">
            <w:pPr>
              <w:keepNext/>
              <w:rPr>
                <w:rFonts w:ascii="Calibri" w:hAnsi="Calibri"/>
                <w:sz w:val="18"/>
                <w:szCs w:val="18"/>
              </w:rPr>
            </w:pPr>
          </w:p>
        </w:tc>
        <w:tc>
          <w:tcPr>
            <w:tcW w:w="1465" w:type="dxa"/>
          </w:tcPr>
          <w:p w14:paraId="26FCBF1E" w14:textId="77777777" w:rsidR="00196676" w:rsidRPr="00295655" w:rsidRDefault="00196676" w:rsidP="00196676">
            <w:pPr>
              <w:keepNext/>
              <w:rPr>
                <w:rFonts w:ascii="Calibri" w:hAnsi="Calibri"/>
                <w:sz w:val="18"/>
                <w:szCs w:val="18"/>
              </w:rPr>
            </w:pPr>
          </w:p>
        </w:tc>
        <w:tc>
          <w:tcPr>
            <w:tcW w:w="1464" w:type="dxa"/>
          </w:tcPr>
          <w:p w14:paraId="26FCBF1F" w14:textId="77777777" w:rsidR="00196676" w:rsidRPr="00295655" w:rsidRDefault="00196676" w:rsidP="00196676">
            <w:pPr>
              <w:keepNext/>
              <w:rPr>
                <w:rFonts w:ascii="Calibri" w:hAnsi="Calibri"/>
                <w:sz w:val="18"/>
                <w:szCs w:val="18"/>
              </w:rPr>
            </w:pPr>
          </w:p>
        </w:tc>
        <w:tc>
          <w:tcPr>
            <w:tcW w:w="1465" w:type="dxa"/>
          </w:tcPr>
          <w:p w14:paraId="26FCBF20" w14:textId="77777777" w:rsidR="00196676" w:rsidRPr="00295655" w:rsidRDefault="00196676" w:rsidP="00196676">
            <w:pPr>
              <w:keepNext/>
              <w:rPr>
                <w:rFonts w:ascii="Calibri" w:hAnsi="Calibri"/>
                <w:sz w:val="18"/>
                <w:szCs w:val="18"/>
              </w:rPr>
            </w:pPr>
          </w:p>
        </w:tc>
        <w:tc>
          <w:tcPr>
            <w:tcW w:w="1465" w:type="dxa"/>
          </w:tcPr>
          <w:p w14:paraId="26FCBF21" w14:textId="77777777" w:rsidR="00196676" w:rsidRPr="00295655" w:rsidRDefault="00196676" w:rsidP="00196676">
            <w:pPr>
              <w:keepNext/>
              <w:rPr>
                <w:rFonts w:ascii="Calibri" w:hAnsi="Calibri"/>
                <w:sz w:val="18"/>
                <w:szCs w:val="18"/>
              </w:rPr>
            </w:pPr>
          </w:p>
        </w:tc>
        <w:tc>
          <w:tcPr>
            <w:tcW w:w="1465"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196676">
        <w:trPr>
          <w:cantSplit/>
        </w:trPr>
        <w:tc>
          <w:tcPr>
            <w:tcW w:w="14616" w:type="dxa"/>
            <w:gridSpan w:val="10"/>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0"/>
        <w:gridCol w:w="1040"/>
        <w:gridCol w:w="975"/>
        <w:gridCol w:w="1305"/>
        <w:gridCol w:w="1064"/>
        <w:gridCol w:w="1329"/>
        <w:gridCol w:w="1064"/>
        <w:gridCol w:w="1594"/>
        <w:gridCol w:w="2300"/>
        <w:gridCol w:w="534"/>
        <w:gridCol w:w="976"/>
        <w:gridCol w:w="1152"/>
      </w:tblGrid>
      <w:tr w:rsidR="00172DB2" w:rsidRPr="00295655" w14:paraId="26FCBF35" w14:textId="3A95A2CC" w:rsidTr="00E33254">
        <w:trPr>
          <w:cantSplit/>
          <w:trHeight w:val="910"/>
        </w:trPr>
        <w:tc>
          <w:tcPr>
            <w:tcW w:w="14373" w:type="dxa"/>
            <w:gridSpan w:val="12"/>
          </w:tcPr>
          <w:p w14:paraId="4FB4A25C" w14:textId="52A7FF55" w:rsidR="00172DB2" w:rsidRPr="001A53D0" w:rsidRDefault="00172DB2" w:rsidP="00196676">
            <w:pPr>
              <w:keepNext/>
              <w:rPr>
                <w:rFonts w:ascii="Calibri" w:hAnsi="Calibri"/>
                <w:b/>
                <w:szCs w:val="18"/>
              </w:rPr>
            </w:pPr>
            <w:r w:rsidRPr="001A53D0">
              <w:rPr>
                <w:rFonts w:ascii="Calibri" w:hAnsi="Calibri"/>
                <w:b/>
                <w:szCs w:val="18"/>
              </w:rPr>
              <w:t xml:space="preserve">I. Installed Duct System </w:t>
            </w:r>
            <w:r>
              <w:rPr>
                <w:rFonts w:ascii="Calibri" w:hAnsi="Calibri"/>
                <w:b/>
                <w:szCs w:val="18"/>
              </w:rPr>
              <w:t>I</w:t>
            </w:r>
            <w:r w:rsidRPr="001A53D0">
              <w:rPr>
                <w:rFonts w:ascii="Calibri" w:hAnsi="Calibri"/>
                <w:b/>
                <w:szCs w:val="18"/>
              </w:rPr>
              <w:t xml:space="preserve">nformation </w:t>
            </w:r>
          </w:p>
          <w:p w14:paraId="01ACF3B4" w14:textId="6983C048" w:rsidR="00DB2AF0" w:rsidRPr="00DB2AF0" w:rsidRDefault="00172DB2" w:rsidP="00DB2AF0">
            <w:pPr>
              <w:keepNext/>
              <w:rPr>
                <w:ins w:id="570" w:author="jmiller20181126" w:date="2018-11-28T09:59:00Z"/>
                <w:rFonts w:ascii="Calibri" w:hAnsi="Calibri"/>
                <w:sz w:val="18"/>
                <w:szCs w:val="18"/>
              </w:rPr>
            </w:pPr>
            <w:r w:rsidRPr="00AD1D84">
              <w:rPr>
                <w:rFonts w:ascii="Calibri" w:hAnsi="Calibri"/>
                <w:sz w:val="18"/>
                <w:szCs w:val="18"/>
              </w:rPr>
              <w:t>&lt;&lt;</w:t>
            </w:r>
            <w:r w:rsidRPr="0094536F">
              <w:rPr>
                <w:rFonts w:ascii="Calibri" w:hAnsi="Calibri"/>
                <w:b/>
                <w:sz w:val="18"/>
                <w:szCs w:val="18"/>
              </w:rPr>
              <w:t>if</w:t>
            </w:r>
            <w:r w:rsidRPr="00AD1D84">
              <w:rPr>
                <w:rFonts w:ascii="Calibri" w:hAnsi="Calibri"/>
                <w:sz w:val="18"/>
                <w:szCs w:val="18"/>
              </w:rPr>
              <w:t xml:space="preserve"> </w:t>
            </w:r>
            <w:r>
              <w:rPr>
                <w:rFonts w:ascii="Calibri" w:hAnsi="Calibri"/>
                <w:sz w:val="18"/>
                <w:szCs w:val="18"/>
              </w:rPr>
              <w:t xml:space="preserve">all of the SC Systems listed in Section C have a Distribution System Type value in </w:t>
            </w:r>
            <w:r w:rsidRPr="0094536F">
              <w:rPr>
                <w:rFonts w:ascii="Calibri" w:hAnsi="Calibri"/>
                <w:sz w:val="18"/>
                <w:szCs w:val="18"/>
                <w:highlight w:val="yellow"/>
              </w:rPr>
              <w:t>C06</w:t>
            </w:r>
            <w:r>
              <w:rPr>
                <w:rFonts w:ascii="Calibri" w:hAnsi="Calibri"/>
                <w:sz w:val="18"/>
                <w:szCs w:val="18"/>
              </w:rPr>
              <w:t xml:space="preserve"> =</w:t>
            </w:r>
            <w:r w:rsidRPr="00DB6E81">
              <w:rPr>
                <w:rFonts w:ascii="Calibri" w:hAnsi="Calibri"/>
                <w:sz w:val="18"/>
                <w:szCs w:val="18"/>
              </w:rPr>
              <w:t xml:space="preserve">DuctsNone - Air distribution systems without </w:t>
            </w:r>
            <w:r>
              <w:rPr>
                <w:rFonts w:ascii="Calibri" w:hAnsi="Calibri"/>
                <w:sz w:val="18"/>
                <w:szCs w:val="18"/>
              </w:rPr>
              <w:t xml:space="preserve">forced air </w:t>
            </w:r>
            <w:r w:rsidRPr="00DB6E81">
              <w:rPr>
                <w:rFonts w:ascii="Calibri" w:hAnsi="Calibri"/>
                <w:sz w:val="18"/>
                <w:szCs w:val="18"/>
              </w:rPr>
              <w:t>ducts</w:t>
            </w:r>
            <w:r w:rsidRPr="00DB6E81" w:rsidDel="008838DC">
              <w:rPr>
                <w:rFonts w:ascii="Calibri" w:hAnsi="Calibri"/>
                <w:sz w:val="18"/>
                <w:szCs w:val="18"/>
              </w:rPr>
              <w:t xml:space="preserve"> </w:t>
            </w:r>
            <w:r>
              <w:rPr>
                <w:rFonts w:ascii="Calibri" w:hAnsi="Calibri"/>
                <w:sz w:val="18"/>
                <w:szCs w:val="18"/>
              </w:rPr>
              <w:t xml:space="preserve">, </w:t>
            </w:r>
            <w:r>
              <w:rPr>
                <w:rFonts w:asciiTheme="minorHAnsi" w:hAnsiTheme="minorHAnsi"/>
                <w:sz w:val="16"/>
                <w:szCs w:val="16"/>
              </w:rPr>
              <w:t xml:space="preserve"> </w:t>
            </w:r>
            <w:r w:rsidRPr="0094536F">
              <w:rPr>
                <w:rFonts w:ascii="Calibri" w:hAnsi="Calibri"/>
                <w:b/>
                <w:sz w:val="18"/>
                <w:szCs w:val="18"/>
              </w:rPr>
              <w:t>then</w:t>
            </w:r>
            <w:r w:rsidRPr="00AD1D84">
              <w:rPr>
                <w:rFonts w:ascii="Calibri" w:hAnsi="Calibri"/>
                <w:sz w:val="18"/>
                <w:szCs w:val="18"/>
              </w:rPr>
              <w:t xml:space="preserve"> display the section does not apply message</w:t>
            </w:r>
            <w:r>
              <w:rPr>
                <w:rFonts w:ascii="Calibri" w:hAnsi="Calibri"/>
                <w:sz w:val="18"/>
                <w:szCs w:val="18"/>
              </w:rPr>
              <w:t xml:space="preserve">; </w:t>
            </w:r>
            <w:r w:rsidRPr="0094536F">
              <w:rPr>
                <w:rFonts w:ascii="Calibri" w:hAnsi="Calibri"/>
                <w:b/>
                <w:sz w:val="18"/>
                <w:szCs w:val="18"/>
              </w:rPr>
              <w:t>else</w:t>
            </w:r>
            <w:r w:rsidRPr="00392860">
              <w:rPr>
                <w:rFonts w:ascii="Calibri" w:hAnsi="Calibri"/>
                <w:sz w:val="18"/>
                <w:szCs w:val="18"/>
              </w:rPr>
              <w:t xml:space="preserve"> require one row of data in this table </w:t>
            </w:r>
            <w:r>
              <w:rPr>
                <w:rFonts w:ascii="Calibri" w:hAnsi="Calibri"/>
                <w:sz w:val="18"/>
                <w:szCs w:val="18"/>
              </w:rPr>
              <w:t xml:space="preserve">for each </w:t>
            </w:r>
            <w:ins w:id="571" w:author="jmiller20181126" w:date="2018-11-28T09:59:00Z">
              <w:r w:rsidR="00DB2AF0">
                <w:rPr>
                  <w:rFonts w:ascii="Calibri" w:hAnsi="Calibri"/>
                  <w:sz w:val="18"/>
                  <w:szCs w:val="18"/>
                </w:rPr>
                <w:t xml:space="preserve">indoor unit in </w:t>
              </w:r>
              <w:r w:rsidR="00DB2AF0" w:rsidRPr="0094536F">
                <w:rPr>
                  <w:rFonts w:ascii="Calibri" w:hAnsi="Calibri"/>
                  <w:sz w:val="18"/>
                  <w:szCs w:val="18"/>
                  <w:highlight w:val="yellow"/>
                </w:rPr>
                <w:t>D03</w:t>
              </w:r>
              <w:r w:rsidR="00DB2AF0">
                <w:rPr>
                  <w:rFonts w:ascii="Calibri" w:hAnsi="Calibri"/>
                  <w:sz w:val="18"/>
                  <w:szCs w:val="18"/>
                </w:rPr>
                <w:t xml:space="preserve"> for which the value in </w:t>
              </w:r>
              <w:r w:rsidR="00DB2AF0" w:rsidRPr="0094536F">
                <w:rPr>
                  <w:rFonts w:ascii="Calibri" w:hAnsi="Calibri"/>
                  <w:sz w:val="18"/>
                  <w:szCs w:val="18"/>
                  <w:highlight w:val="yellow"/>
                </w:rPr>
                <w:t>D05</w:t>
              </w:r>
              <w:r w:rsidR="00DB2AF0" w:rsidRPr="00DB2AF0">
                <w:rPr>
                  <w:rFonts w:ascii="Calibri" w:hAnsi="Calibri"/>
                  <w:sz w:val="18"/>
                  <w:szCs w:val="18"/>
                </w:rPr>
                <w:t xml:space="preserve"> = one of the following two values [*Ducted&gt;10ft length; *Ducted ≤10ft length];</w:t>
              </w:r>
            </w:ins>
          </w:p>
          <w:p w14:paraId="19932D73" w14:textId="518CD600" w:rsidR="00172DB2" w:rsidRPr="001A53D0" w:rsidRDefault="00DB2AF0" w:rsidP="00F52580">
            <w:pPr>
              <w:keepNext/>
              <w:rPr>
                <w:rFonts w:ascii="Calibri" w:hAnsi="Calibri"/>
                <w:b/>
                <w:szCs w:val="18"/>
              </w:rPr>
            </w:pPr>
            <w:ins w:id="572" w:author="jmiller20181126" w:date="2018-11-28T09:59:00Z">
              <w:r w:rsidRPr="0094536F">
                <w:rPr>
                  <w:rFonts w:ascii="Calibri" w:hAnsi="Calibri"/>
                  <w:b/>
                  <w:sz w:val="18"/>
                  <w:szCs w:val="18"/>
                </w:rPr>
                <w:t>==&gt;&gt;ALSO</w:t>
              </w:r>
              <w:r w:rsidRPr="00DB2AF0">
                <w:rPr>
                  <w:rFonts w:ascii="Calibri" w:hAnsi="Calibri"/>
                  <w:sz w:val="18"/>
                  <w:szCs w:val="18"/>
                </w:rPr>
                <w:t xml:space="preserve"> require one row of data in this table for each indoor unit in </w:t>
              </w:r>
            </w:ins>
            <w:ins w:id="573" w:author="jmiller20181126" w:date="2018-11-28T10:30:00Z">
              <w:r w:rsidR="00F52580" w:rsidRPr="0094536F">
                <w:rPr>
                  <w:rFonts w:ascii="Calibri" w:hAnsi="Calibri"/>
                  <w:sz w:val="18"/>
                  <w:szCs w:val="18"/>
                  <w:highlight w:val="yellow"/>
                </w:rPr>
                <w:t>F</w:t>
              </w:r>
            </w:ins>
            <w:ins w:id="574" w:author="jmiller20181126" w:date="2018-11-28T09:59:00Z">
              <w:r w:rsidR="00F52580" w:rsidRPr="0094536F">
                <w:rPr>
                  <w:rFonts w:ascii="Calibri" w:hAnsi="Calibri"/>
                  <w:sz w:val="18"/>
                  <w:szCs w:val="18"/>
                  <w:highlight w:val="yellow"/>
                </w:rPr>
                <w:t>03</w:t>
              </w:r>
              <w:r w:rsidR="00F52580">
                <w:rPr>
                  <w:rFonts w:ascii="Calibri" w:hAnsi="Calibri"/>
                  <w:sz w:val="18"/>
                  <w:szCs w:val="18"/>
                </w:rPr>
                <w:t xml:space="preserve"> for which the value in </w:t>
              </w:r>
              <w:r w:rsidR="00F52580" w:rsidRPr="0094536F">
                <w:rPr>
                  <w:rFonts w:ascii="Calibri" w:hAnsi="Calibri"/>
                  <w:sz w:val="18"/>
                  <w:szCs w:val="18"/>
                  <w:highlight w:val="yellow"/>
                </w:rPr>
                <w:t>F</w:t>
              </w:r>
              <w:r w:rsidRPr="0094536F">
                <w:rPr>
                  <w:rFonts w:ascii="Calibri" w:hAnsi="Calibri"/>
                  <w:sz w:val="18"/>
                  <w:szCs w:val="18"/>
                  <w:highlight w:val="yellow"/>
                </w:rPr>
                <w:t>05</w:t>
              </w:r>
              <w:r w:rsidRPr="00DB2AF0">
                <w:rPr>
                  <w:rFonts w:ascii="Calibri" w:hAnsi="Calibri"/>
                  <w:sz w:val="18"/>
                  <w:szCs w:val="18"/>
                </w:rPr>
                <w:t xml:space="preserve"> = one of the following two values [*Ducted&gt;10ft length; *Ducted ≤10ft length]</w:t>
              </w:r>
            </w:ins>
            <w:ins w:id="575" w:author="jmiller20181126" w:date="2018-11-28T10:00:00Z">
              <w:r w:rsidDel="00DB2AF0">
                <w:rPr>
                  <w:rFonts w:ascii="Calibri" w:hAnsi="Calibri"/>
                  <w:sz w:val="18"/>
                  <w:szCs w:val="18"/>
                </w:rPr>
                <w:t xml:space="preserve"> </w:t>
              </w:r>
            </w:ins>
            <w:del w:id="576" w:author="jmiller20181126" w:date="2018-11-28T10:00:00Z">
              <w:r w:rsidR="00172DB2" w:rsidRPr="0094536F" w:rsidDel="00DB2AF0">
                <w:rPr>
                  <w:rFonts w:ascii="Calibri" w:hAnsi="Calibri"/>
                  <w:sz w:val="12"/>
                  <w:szCs w:val="12"/>
                </w:rPr>
                <w:delText>of the SC Systems listed in Section C that have a value in C07 = one of the Duct Location types:  DuctsAttic; DuctsCrawl; DuctsGarage; DuctsInEx12; DuctsInAll; DuctsOutdoor; DuctsMultiplPL</w:delText>
              </w:r>
            </w:del>
            <w:r w:rsidR="00172DB2" w:rsidRPr="00DB2AF0">
              <w:rPr>
                <w:rFonts w:ascii="Calibri" w:hAnsi="Calibri"/>
                <w:sz w:val="18"/>
                <w:szCs w:val="18"/>
              </w:rPr>
              <w:t>&gt;</w:t>
            </w:r>
            <w:r w:rsidR="00172DB2">
              <w:rPr>
                <w:rFonts w:ascii="Calibri" w:hAnsi="Calibri"/>
                <w:sz w:val="18"/>
                <w:szCs w:val="18"/>
              </w:rPr>
              <w:t>&gt;</w:t>
            </w:r>
            <w:r w:rsidR="00172DB2" w:rsidDel="00DB6E81">
              <w:rPr>
                <w:rFonts w:ascii="Calibri" w:hAnsi="Calibri"/>
                <w:sz w:val="18"/>
                <w:szCs w:val="18"/>
              </w:rPr>
              <w:t xml:space="preserve"> </w:t>
            </w:r>
          </w:p>
        </w:tc>
      </w:tr>
      <w:tr w:rsidR="00C25C86" w:rsidRPr="00295655" w14:paraId="26FCBF40" w14:textId="3E43573D" w:rsidTr="00E33254">
        <w:trPr>
          <w:cantSplit/>
          <w:trHeight w:val="136"/>
        </w:trPr>
        <w:tc>
          <w:tcPr>
            <w:tcW w:w="1040" w:type="dxa"/>
            <w:vAlign w:val="bottom"/>
          </w:tcPr>
          <w:p w14:paraId="26FCBF36" w14:textId="77777777" w:rsidR="00172DB2" w:rsidRPr="00295655" w:rsidRDefault="00172DB2" w:rsidP="00196676">
            <w:pPr>
              <w:keepNext/>
              <w:jc w:val="center"/>
              <w:rPr>
                <w:rFonts w:ascii="Calibri" w:hAnsi="Calibri"/>
                <w:sz w:val="18"/>
                <w:szCs w:val="18"/>
              </w:rPr>
            </w:pPr>
            <w:r w:rsidRPr="00295655">
              <w:rPr>
                <w:rFonts w:ascii="Calibri" w:hAnsi="Calibri"/>
                <w:sz w:val="18"/>
                <w:szCs w:val="18"/>
              </w:rPr>
              <w:t>01</w:t>
            </w:r>
          </w:p>
        </w:tc>
        <w:tc>
          <w:tcPr>
            <w:tcW w:w="1040" w:type="dxa"/>
            <w:vAlign w:val="bottom"/>
          </w:tcPr>
          <w:p w14:paraId="26FCBF37" w14:textId="77777777" w:rsidR="00172DB2" w:rsidRPr="00295655" w:rsidRDefault="00172DB2" w:rsidP="00196676">
            <w:pPr>
              <w:keepNext/>
              <w:jc w:val="center"/>
              <w:rPr>
                <w:rFonts w:ascii="Calibri" w:hAnsi="Calibri"/>
                <w:sz w:val="18"/>
                <w:szCs w:val="18"/>
              </w:rPr>
            </w:pPr>
            <w:r w:rsidRPr="00295655">
              <w:rPr>
                <w:rFonts w:ascii="Calibri" w:hAnsi="Calibri"/>
                <w:sz w:val="18"/>
                <w:szCs w:val="18"/>
              </w:rPr>
              <w:t>02</w:t>
            </w:r>
          </w:p>
        </w:tc>
        <w:tc>
          <w:tcPr>
            <w:tcW w:w="975" w:type="dxa"/>
          </w:tcPr>
          <w:p w14:paraId="00917537" w14:textId="17D3F42C" w:rsidR="00172DB2" w:rsidRPr="00295655" w:rsidRDefault="00172DB2" w:rsidP="00196676">
            <w:pPr>
              <w:keepNext/>
              <w:jc w:val="center"/>
              <w:rPr>
                <w:rFonts w:ascii="Calibri" w:hAnsi="Calibri"/>
                <w:sz w:val="18"/>
                <w:szCs w:val="18"/>
              </w:rPr>
            </w:pPr>
            <w:ins w:id="577" w:author="jmiller20181126" w:date="2018-11-28T09:51:00Z">
              <w:r>
                <w:rPr>
                  <w:rFonts w:ascii="Calibri" w:hAnsi="Calibri"/>
                  <w:sz w:val="18"/>
                  <w:szCs w:val="18"/>
                </w:rPr>
                <w:t>03</w:t>
              </w:r>
            </w:ins>
          </w:p>
        </w:tc>
        <w:tc>
          <w:tcPr>
            <w:tcW w:w="1305" w:type="dxa"/>
            <w:vAlign w:val="bottom"/>
          </w:tcPr>
          <w:p w14:paraId="26FCBF38" w14:textId="68AA8540" w:rsidR="00172DB2" w:rsidRPr="00295655" w:rsidRDefault="00172DB2" w:rsidP="00196676">
            <w:pPr>
              <w:keepNext/>
              <w:jc w:val="center"/>
              <w:rPr>
                <w:rFonts w:ascii="Calibri" w:hAnsi="Calibri"/>
                <w:sz w:val="18"/>
                <w:szCs w:val="18"/>
              </w:rPr>
            </w:pPr>
            <w:del w:id="578" w:author="jmiller20181126" w:date="2018-11-28T09:51:00Z">
              <w:r w:rsidRPr="00295655" w:rsidDel="00172DB2">
                <w:rPr>
                  <w:rFonts w:ascii="Calibri" w:hAnsi="Calibri"/>
                  <w:sz w:val="18"/>
                  <w:szCs w:val="18"/>
                </w:rPr>
                <w:delText>03</w:delText>
              </w:r>
            </w:del>
            <w:ins w:id="579" w:author="jmiller20181126" w:date="2018-11-28T09:51:00Z">
              <w:r>
                <w:rPr>
                  <w:rFonts w:ascii="Calibri" w:hAnsi="Calibri"/>
                  <w:sz w:val="18"/>
                  <w:szCs w:val="18"/>
                </w:rPr>
                <w:t>04</w:t>
              </w:r>
            </w:ins>
          </w:p>
        </w:tc>
        <w:tc>
          <w:tcPr>
            <w:tcW w:w="1064" w:type="dxa"/>
            <w:vAlign w:val="bottom"/>
          </w:tcPr>
          <w:p w14:paraId="26FCBF39" w14:textId="1F6A3295" w:rsidR="00172DB2" w:rsidRPr="00295655" w:rsidRDefault="00172DB2" w:rsidP="00196676">
            <w:pPr>
              <w:keepNext/>
              <w:jc w:val="center"/>
              <w:rPr>
                <w:rFonts w:ascii="Calibri" w:hAnsi="Calibri"/>
                <w:sz w:val="18"/>
                <w:szCs w:val="18"/>
              </w:rPr>
            </w:pPr>
            <w:del w:id="580" w:author="jmiller20181126" w:date="2018-11-28T09:51:00Z">
              <w:r w:rsidRPr="00295655" w:rsidDel="00172DB2">
                <w:rPr>
                  <w:rFonts w:ascii="Calibri" w:hAnsi="Calibri"/>
                  <w:sz w:val="18"/>
                  <w:szCs w:val="18"/>
                </w:rPr>
                <w:delText>04</w:delText>
              </w:r>
            </w:del>
            <w:ins w:id="581" w:author="jmiller20181126" w:date="2018-11-28T09:51:00Z">
              <w:r>
                <w:rPr>
                  <w:rFonts w:ascii="Calibri" w:hAnsi="Calibri"/>
                  <w:sz w:val="18"/>
                  <w:szCs w:val="18"/>
                </w:rPr>
                <w:t>05</w:t>
              </w:r>
            </w:ins>
          </w:p>
        </w:tc>
        <w:tc>
          <w:tcPr>
            <w:tcW w:w="1329" w:type="dxa"/>
            <w:vAlign w:val="bottom"/>
          </w:tcPr>
          <w:p w14:paraId="26FCBF3A" w14:textId="66CFFB6A" w:rsidR="00172DB2" w:rsidRPr="00295655" w:rsidRDefault="00172DB2" w:rsidP="00196676">
            <w:pPr>
              <w:keepNext/>
              <w:jc w:val="center"/>
              <w:rPr>
                <w:rFonts w:ascii="Calibri" w:hAnsi="Calibri"/>
                <w:sz w:val="18"/>
                <w:szCs w:val="18"/>
              </w:rPr>
            </w:pPr>
            <w:del w:id="582" w:author="jmiller20181126" w:date="2018-11-28T09:51:00Z">
              <w:r w:rsidRPr="00295655" w:rsidDel="00172DB2">
                <w:rPr>
                  <w:rFonts w:ascii="Calibri" w:hAnsi="Calibri"/>
                  <w:sz w:val="18"/>
                  <w:szCs w:val="18"/>
                </w:rPr>
                <w:delText>05</w:delText>
              </w:r>
            </w:del>
            <w:ins w:id="583" w:author="jmiller20181126" w:date="2018-11-28T09:51:00Z">
              <w:r>
                <w:rPr>
                  <w:rFonts w:ascii="Calibri" w:hAnsi="Calibri"/>
                  <w:sz w:val="18"/>
                  <w:szCs w:val="18"/>
                </w:rPr>
                <w:t>06</w:t>
              </w:r>
            </w:ins>
          </w:p>
        </w:tc>
        <w:tc>
          <w:tcPr>
            <w:tcW w:w="1064" w:type="dxa"/>
            <w:vAlign w:val="bottom"/>
          </w:tcPr>
          <w:p w14:paraId="26FCBF3B" w14:textId="49E0BA5C" w:rsidR="00172DB2" w:rsidRPr="00295655" w:rsidRDefault="00172DB2" w:rsidP="00196676">
            <w:pPr>
              <w:keepNext/>
              <w:jc w:val="center"/>
              <w:rPr>
                <w:rFonts w:ascii="Calibri" w:hAnsi="Calibri"/>
                <w:sz w:val="18"/>
                <w:szCs w:val="18"/>
              </w:rPr>
            </w:pPr>
            <w:del w:id="584" w:author="jmiller20181126" w:date="2018-11-28T09:51:00Z">
              <w:r w:rsidRPr="00295655" w:rsidDel="00172DB2">
                <w:rPr>
                  <w:rFonts w:ascii="Calibri" w:hAnsi="Calibri"/>
                  <w:sz w:val="18"/>
                  <w:szCs w:val="18"/>
                </w:rPr>
                <w:delText>06</w:delText>
              </w:r>
            </w:del>
            <w:ins w:id="585" w:author="jmiller20181126" w:date="2018-11-28T09:51:00Z">
              <w:r>
                <w:rPr>
                  <w:rFonts w:ascii="Calibri" w:hAnsi="Calibri"/>
                  <w:sz w:val="18"/>
                  <w:szCs w:val="18"/>
                </w:rPr>
                <w:t>07</w:t>
              </w:r>
            </w:ins>
          </w:p>
        </w:tc>
        <w:tc>
          <w:tcPr>
            <w:tcW w:w="1594" w:type="dxa"/>
            <w:vAlign w:val="bottom"/>
          </w:tcPr>
          <w:p w14:paraId="26FCBF3C" w14:textId="35D146AB" w:rsidR="00172DB2" w:rsidRPr="00295655" w:rsidRDefault="00172DB2" w:rsidP="00196676">
            <w:pPr>
              <w:keepNext/>
              <w:jc w:val="center"/>
              <w:rPr>
                <w:rFonts w:ascii="Calibri" w:hAnsi="Calibri"/>
                <w:sz w:val="18"/>
                <w:szCs w:val="18"/>
              </w:rPr>
            </w:pPr>
            <w:del w:id="586" w:author="jmiller20181126" w:date="2018-11-28T09:51:00Z">
              <w:r w:rsidRPr="00295655" w:rsidDel="00172DB2">
                <w:rPr>
                  <w:rFonts w:ascii="Calibri" w:hAnsi="Calibri"/>
                  <w:sz w:val="18"/>
                  <w:szCs w:val="18"/>
                </w:rPr>
                <w:delText>07</w:delText>
              </w:r>
            </w:del>
            <w:ins w:id="587" w:author="jmiller20181126" w:date="2018-11-28T09:51:00Z">
              <w:r>
                <w:rPr>
                  <w:rFonts w:ascii="Calibri" w:hAnsi="Calibri"/>
                  <w:sz w:val="18"/>
                  <w:szCs w:val="18"/>
                </w:rPr>
                <w:t>08</w:t>
              </w:r>
            </w:ins>
          </w:p>
        </w:tc>
        <w:tc>
          <w:tcPr>
            <w:tcW w:w="2300" w:type="dxa"/>
            <w:vAlign w:val="bottom"/>
          </w:tcPr>
          <w:p w14:paraId="26FCBF3D" w14:textId="3A0F42C8" w:rsidR="00172DB2" w:rsidRPr="00295655" w:rsidRDefault="00172DB2" w:rsidP="00196676">
            <w:pPr>
              <w:keepNext/>
              <w:jc w:val="center"/>
              <w:rPr>
                <w:rFonts w:ascii="Calibri" w:hAnsi="Calibri"/>
                <w:sz w:val="18"/>
                <w:szCs w:val="18"/>
              </w:rPr>
            </w:pPr>
            <w:del w:id="588" w:author="jmiller20181126" w:date="2018-11-28T09:51:00Z">
              <w:r w:rsidRPr="00295655" w:rsidDel="00172DB2">
                <w:rPr>
                  <w:rFonts w:ascii="Calibri" w:hAnsi="Calibri"/>
                  <w:sz w:val="18"/>
                  <w:szCs w:val="18"/>
                </w:rPr>
                <w:delText>08</w:delText>
              </w:r>
            </w:del>
            <w:ins w:id="589" w:author="jmiller20181126" w:date="2018-11-28T09:51:00Z">
              <w:r>
                <w:rPr>
                  <w:rFonts w:ascii="Calibri" w:hAnsi="Calibri"/>
                  <w:sz w:val="18"/>
                  <w:szCs w:val="18"/>
                </w:rPr>
                <w:t>09</w:t>
              </w:r>
            </w:ins>
          </w:p>
        </w:tc>
        <w:tc>
          <w:tcPr>
            <w:tcW w:w="534" w:type="dxa"/>
            <w:vAlign w:val="bottom"/>
          </w:tcPr>
          <w:p w14:paraId="26FCBF3E" w14:textId="67819932" w:rsidR="00172DB2" w:rsidRPr="0094536F" w:rsidRDefault="00172DB2" w:rsidP="00196676">
            <w:pPr>
              <w:keepNext/>
              <w:jc w:val="center"/>
              <w:rPr>
                <w:rFonts w:ascii="Calibri" w:hAnsi="Calibri"/>
                <w:sz w:val="12"/>
                <w:szCs w:val="12"/>
              </w:rPr>
            </w:pPr>
            <w:del w:id="590" w:author="jmiller20181126" w:date="2018-11-28T09:47:00Z">
              <w:r w:rsidRPr="0094536F" w:rsidDel="00C119E1">
                <w:rPr>
                  <w:rFonts w:ascii="Calibri" w:hAnsi="Calibri"/>
                  <w:sz w:val="12"/>
                  <w:szCs w:val="12"/>
                </w:rPr>
                <w:delText>09</w:delText>
              </w:r>
            </w:del>
          </w:p>
        </w:tc>
        <w:tc>
          <w:tcPr>
            <w:tcW w:w="976" w:type="dxa"/>
            <w:vAlign w:val="bottom"/>
          </w:tcPr>
          <w:p w14:paraId="26FCBF3F" w14:textId="77777777" w:rsidR="00172DB2" w:rsidRPr="00295655" w:rsidRDefault="00172DB2" w:rsidP="00196676">
            <w:pPr>
              <w:keepNext/>
              <w:jc w:val="center"/>
              <w:rPr>
                <w:rFonts w:ascii="Calibri" w:hAnsi="Calibri"/>
                <w:sz w:val="18"/>
                <w:szCs w:val="18"/>
              </w:rPr>
            </w:pPr>
            <w:r>
              <w:rPr>
                <w:rFonts w:ascii="Calibri" w:hAnsi="Calibri"/>
                <w:sz w:val="18"/>
                <w:szCs w:val="18"/>
              </w:rPr>
              <w:t>10</w:t>
            </w:r>
          </w:p>
        </w:tc>
        <w:tc>
          <w:tcPr>
            <w:tcW w:w="1152" w:type="dxa"/>
          </w:tcPr>
          <w:p w14:paraId="38769D6C" w14:textId="374EFA68" w:rsidR="00172DB2" w:rsidRDefault="00172DB2" w:rsidP="00196676">
            <w:pPr>
              <w:keepNext/>
              <w:jc w:val="center"/>
              <w:rPr>
                <w:rFonts w:ascii="Calibri" w:hAnsi="Calibri"/>
                <w:sz w:val="18"/>
                <w:szCs w:val="18"/>
              </w:rPr>
            </w:pPr>
            <w:r>
              <w:rPr>
                <w:rFonts w:ascii="Calibri" w:hAnsi="Calibri"/>
                <w:sz w:val="18"/>
                <w:szCs w:val="18"/>
              </w:rPr>
              <w:t>11</w:t>
            </w:r>
          </w:p>
        </w:tc>
      </w:tr>
      <w:tr w:rsidR="00C25C86" w:rsidRPr="001139B2" w14:paraId="26FCBF4D" w14:textId="3981FF0B" w:rsidTr="00E33254">
        <w:trPr>
          <w:cantSplit/>
          <w:trHeight w:val="584"/>
        </w:trPr>
        <w:tc>
          <w:tcPr>
            <w:tcW w:w="1040" w:type="dxa"/>
            <w:vAlign w:val="bottom"/>
          </w:tcPr>
          <w:p w14:paraId="26FCBF41" w14:textId="712C2A25" w:rsidR="00172DB2" w:rsidRPr="001139B2" w:rsidRDefault="00172DB2" w:rsidP="00172DB2">
            <w:pPr>
              <w:keepNext/>
              <w:jc w:val="center"/>
              <w:rPr>
                <w:rFonts w:ascii="Calibri" w:hAnsi="Calibri"/>
                <w:sz w:val="18"/>
                <w:szCs w:val="18"/>
              </w:rPr>
            </w:pPr>
            <w:r w:rsidRPr="001139B2">
              <w:rPr>
                <w:rFonts w:ascii="Calibri" w:hAnsi="Calibri"/>
                <w:sz w:val="18"/>
                <w:szCs w:val="18"/>
              </w:rPr>
              <w:t xml:space="preserve">SC System </w:t>
            </w:r>
            <w:del w:id="591" w:author="jmiller20181126" w:date="2018-11-27T14:03:00Z">
              <w:r w:rsidRPr="00577891" w:rsidDel="00265841">
                <w:rPr>
                  <w:rFonts w:ascii="Calibri" w:hAnsi="Calibri"/>
                  <w:sz w:val="10"/>
                  <w:szCs w:val="10"/>
                </w:rPr>
                <w:delText>Identification or</w:delText>
              </w:r>
              <w:r w:rsidRPr="001139B2" w:rsidDel="00265841">
                <w:rPr>
                  <w:rFonts w:ascii="Calibri" w:hAnsi="Calibri"/>
                  <w:sz w:val="18"/>
                  <w:szCs w:val="18"/>
                </w:rPr>
                <w:delText xml:space="preserve"> </w:delText>
              </w:r>
            </w:del>
            <w:ins w:id="592" w:author="jmiller20181126" w:date="2018-11-27T14:03:00Z">
              <w:r>
                <w:rPr>
                  <w:rFonts w:ascii="Calibri" w:hAnsi="Calibri"/>
                  <w:sz w:val="18"/>
                  <w:szCs w:val="18"/>
                </w:rPr>
                <w:t>ID/</w:t>
              </w:r>
            </w:ins>
            <w:r w:rsidRPr="001139B2">
              <w:rPr>
                <w:rFonts w:ascii="Calibri" w:hAnsi="Calibri"/>
                <w:sz w:val="18"/>
                <w:szCs w:val="18"/>
              </w:rPr>
              <w:t>Name</w:t>
            </w:r>
            <w:ins w:id="593" w:author="jmiller20181126" w:date="2018-11-27T14:03:00Z">
              <w:r>
                <w:t xml:space="preserve"> </w:t>
              </w:r>
              <w:r w:rsidRPr="00265841">
                <w:rPr>
                  <w:rFonts w:ascii="Calibri" w:hAnsi="Calibri"/>
                  <w:sz w:val="18"/>
                  <w:szCs w:val="18"/>
                </w:rPr>
                <w:t>from CF1R</w:t>
              </w:r>
            </w:ins>
          </w:p>
        </w:tc>
        <w:tc>
          <w:tcPr>
            <w:tcW w:w="1040" w:type="dxa"/>
            <w:vAlign w:val="bottom"/>
          </w:tcPr>
          <w:p w14:paraId="26FCBF42" w14:textId="4003E4F8" w:rsidR="00172DB2" w:rsidRPr="001139B2" w:rsidRDefault="00172DB2" w:rsidP="00172DB2">
            <w:pPr>
              <w:keepNext/>
              <w:jc w:val="center"/>
              <w:rPr>
                <w:rFonts w:ascii="Calibri" w:hAnsi="Calibri"/>
                <w:sz w:val="18"/>
                <w:szCs w:val="18"/>
              </w:rPr>
            </w:pPr>
            <w:r w:rsidRPr="001139B2">
              <w:rPr>
                <w:rFonts w:ascii="Calibri" w:hAnsi="Calibri"/>
                <w:sz w:val="18"/>
                <w:szCs w:val="18"/>
              </w:rPr>
              <w:t xml:space="preserve">SC System </w:t>
            </w:r>
            <w:del w:id="594" w:author="jmiller20181126" w:date="2018-11-27T14:07:00Z">
              <w:r w:rsidRPr="00577891" w:rsidDel="00C0640A">
                <w:rPr>
                  <w:rFonts w:ascii="Calibri" w:hAnsi="Calibri"/>
                  <w:sz w:val="10"/>
                  <w:szCs w:val="10"/>
                </w:rPr>
                <w:delText>Location or</w:delText>
              </w:r>
              <w:r w:rsidRPr="001139B2" w:rsidDel="00C0640A">
                <w:rPr>
                  <w:rFonts w:ascii="Calibri" w:hAnsi="Calibri"/>
                  <w:sz w:val="18"/>
                  <w:szCs w:val="18"/>
                </w:rPr>
                <w:delText xml:space="preserve"> </w:delText>
              </w:r>
            </w:del>
            <w:ins w:id="595" w:author="jmiller20181126" w:date="2018-11-27T14:07:00Z">
              <w:r w:rsidRPr="00C0640A">
                <w:rPr>
                  <w:rFonts w:ascii="Calibri" w:hAnsi="Calibri"/>
                  <w:sz w:val="18"/>
                  <w:szCs w:val="18"/>
                </w:rPr>
                <w:t xml:space="preserve">Description of </w:t>
              </w:r>
            </w:ins>
            <w:r w:rsidRPr="001139B2">
              <w:rPr>
                <w:rFonts w:ascii="Calibri" w:hAnsi="Calibri"/>
                <w:sz w:val="18"/>
                <w:szCs w:val="18"/>
              </w:rPr>
              <w:t>Area Served</w:t>
            </w:r>
          </w:p>
        </w:tc>
        <w:tc>
          <w:tcPr>
            <w:tcW w:w="975" w:type="dxa"/>
            <w:vAlign w:val="bottom"/>
          </w:tcPr>
          <w:p w14:paraId="3037EB9B" w14:textId="77975385" w:rsidR="00172DB2" w:rsidRPr="001139B2" w:rsidRDefault="00172DB2" w:rsidP="00172DB2">
            <w:pPr>
              <w:keepNext/>
              <w:jc w:val="center"/>
              <w:rPr>
                <w:rFonts w:ascii="Calibri" w:hAnsi="Calibri"/>
                <w:sz w:val="18"/>
                <w:szCs w:val="18"/>
              </w:rPr>
            </w:pPr>
            <w:ins w:id="596" w:author="jmiller20181126" w:date="2018-11-28T09:49:00Z">
              <w:r w:rsidRPr="003B4D36">
                <w:rPr>
                  <w:rFonts w:ascii="Calibri" w:hAnsi="Calibri"/>
                  <w:sz w:val="18"/>
                  <w:szCs w:val="18"/>
                </w:rPr>
                <w:t>Indoor Unit Name or Description of Area Served</w:t>
              </w:r>
            </w:ins>
          </w:p>
        </w:tc>
        <w:tc>
          <w:tcPr>
            <w:tcW w:w="1305" w:type="dxa"/>
            <w:vAlign w:val="bottom"/>
          </w:tcPr>
          <w:p w14:paraId="26FCBF43" w14:textId="674A80B1" w:rsidR="00172DB2" w:rsidRPr="001139B2" w:rsidRDefault="00172DB2" w:rsidP="00172DB2">
            <w:pPr>
              <w:keepNext/>
              <w:jc w:val="center"/>
              <w:rPr>
                <w:rFonts w:ascii="Calibri" w:hAnsi="Calibri"/>
                <w:sz w:val="18"/>
                <w:szCs w:val="18"/>
              </w:rPr>
            </w:pPr>
            <w:r w:rsidRPr="001139B2">
              <w:rPr>
                <w:rFonts w:ascii="Calibri" w:hAnsi="Calibri"/>
                <w:sz w:val="18"/>
                <w:szCs w:val="18"/>
              </w:rPr>
              <w:t>Supply Duct Location</w:t>
            </w:r>
          </w:p>
        </w:tc>
        <w:tc>
          <w:tcPr>
            <w:tcW w:w="1064" w:type="dxa"/>
            <w:vAlign w:val="bottom"/>
          </w:tcPr>
          <w:p w14:paraId="26FCBF44" w14:textId="77777777" w:rsidR="00172DB2" w:rsidRDefault="00172DB2"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R-Value</w:t>
            </w:r>
          </w:p>
        </w:tc>
        <w:tc>
          <w:tcPr>
            <w:tcW w:w="1329" w:type="dxa"/>
            <w:vAlign w:val="bottom"/>
          </w:tcPr>
          <w:p w14:paraId="26FCBF46"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Return Duct Location</w:t>
            </w:r>
          </w:p>
        </w:tc>
        <w:tc>
          <w:tcPr>
            <w:tcW w:w="1064" w:type="dxa"/>
            <w:vAlign w:val="bottom"/>
          </w:tcPr>
          <w:p w14:paraId="26FCBF47" w14:textId="77777777" w:rsidR="00172DB2" w:rsidRDefault="00172DB2"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R-Value</w:t>
            </w:r>
          </w:p>
        </w:tc>
        <w:tc>
          <w:tcPr>
            <w:tcW w:w="1594" w:type="dxa"/>
            <w:vAlign w:val="bottom"/>
          </w:tcPr>
          <w:p w14:paraId="018CA409" w14:textId="77777777" w:rsidR="00172DB2" w:rsidRDefault="00172DB2" w:rsidP="00172DB2">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26FCBF49" w14:textId="0B7D925D" w:rsidR="00172DB2" w:rsidRPr="001139B2" w:rsidRDefault="00172DB2"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2300" w:type="dxa"/>
            <w:vAlign w:val="bottom"/>
          </w:tcPr>
          <w:p w14:paraId="26FCBF4A" w14:textId="6739B267" w:rsidR="00172DB2" w:rsidRPr="001139B2" w:rsidRDefault="00172DB2" w:rsidP="00E515F4">
            <w:pPr>
              <w:keepNext/>
              <w:jc w:val="center"/>
              <w:rPr>
                <w:rFonts w:ascii="Calibri" w:hAnsi="Calibri"/>
                <w:sz w:val="18"/>
                <w:szCs w:val="18"/>
              </w:rPr>
            </w:pPr>
            <w:r w:rsidRPr="001139B2">
              <w:rPr>
                <w:rFonts w:ascii="Calibri" w:hAnsi="Calibri"/>
                <w:sz w:val="18"/>
                <w:szCs w:val="18"/>
              </w:rPr>
              <w:t xml:space="preserve">Method of compliance with </w:t>
            </w:r>
            <w:del w:id="597" w:author="jmiller20181126" w:date="2018-11-28T10:57:00Z">
              <w:r w:rsidRPr="0094536F" w:rsidDel="00E515F4">
                <w:rPr>
                  <w:rFonts w:ascii="Calibri" w:hAnsi="Calibri"/>
                  <w:sz w:val="10"/>
                  <w:szCs w:val="10"/>
                </w:rPr>
                <w:delText>duct and filter grille sizing</w:delText>
              </w:r>
              <w:r w:rsidRPr="001139B2" w:rsidDel="00E515F4">
                <w:rPr>
                  <w:rFonts w:ascii="Calibri" w:hAnsi="Calibri"/>
                  <w:sz w:val="18"/>
                  <w:szCs w:val="18"/>
                </w:rPr>
                <w:delText xml:space="preserve"> </w:delText>
              </w:r>
            </w:del>
            <w:ins w:id="598" w:author="jmiller20181126" w:date="2018-11-28T10:57:00Z">
              <w:r w:rsidR="00E515F4">
                <w:rPr>
                  <w:rFonts w:ascii="Calibri" w:hAnsi="Calibri"/>
                  <w:sz w:val="18"/>
                  <w:szCs w:val="18"/>
                </w:rPr>
                <w:t xml:space="preserve">Airflow and Fan Efficacy </w:t>
              </w:r>
            </w:ins>
            <w:r w:rsidRPr="001139B2">
              <w:rPr>
                <w:rFonts w:ascii="Calibri" w:hAnsi="Calibri"/>
                <w:sz w:val="18"/>
                <w:szCs w:val="18"/>
              </w:rPr>
              <w:t>Req's in 150.0(m)13</w:t>
            </w:r>
          </w:p>
        </w:tc>
        <w:tc>
          <w:tcPr>
            <w:tcW w:w="534" w:type="dxa"/>
            <w:vAlign w:val="bottom"/>
          </w:tcPr>
          <w:p w14:paraId="26FCBF4B" w14:textId="71DEF16C" w:rsidR="00172DB2" w:rsidRPr="0094536F" w:rsidRDefault="00172DB2" w:rsidP="00172DB2">
            <w:pPr>
              <w:keepNext/>
              <w:jc w:val="center"/>
              <w:rPr>
                <w:rFonts w:ascii="Calibri" w:hAnsi="Calibri"/>
                <w:sz w:val="12"/>
                <w:szCs w:val="12"/>
              </w:rPr>
            </w:pPr>
            <w:del w:id="599" w:author="jmiller20181126" w:date="2018-11-28T09:47:00Z">
              <w:r w:rsidRPr="0094536F" w:rsidDel="00C119E1">
                <w:rPr>
                  <w:rFonts w:ascii="Calibri" w:hAnsi="Calibri"/>
                  <w:sz w:val="12"/>
                  <w:szCs w:val="12"/>
                </w:rPr>
                <w:delText>Bypass Duct Status</w:delText>
              </w:r>
            </w:del>
          </w:p>
        </w:tc>
        <w:tc>
          <w:tcPr>
            <w:tcW w:w="976" w:type="dxa"/>
            <w:vAlign w:val="bottom"/>
          </w:tcPr>
          <w:p w14:paraId="26FCBF4C" w14:textId="77777777" w:rsidR="00172DB2" w:rsidRPr="001139B2" w:rsidRDefault="00172DB2" w:rsidP="00172DB2">
            <w:pPr>
              <w:keepNext/>
              <w:jc w:val="center"/>
              <w:rPr>
                <w:rFonts w:ascii="Calibri" w:hAnsi="Calibri"/>
                <w:sz w:val="18"/>
                <w:szCs w:val="18"/>
              </w:rPr>
            </w:pPr>
            <w:r w:rsidRPr="001139B2">
              <w:rPr>
                <w:rFonts w:ascii="Calibri" w:hAnsi="Calibri"/>
                <w:sz w:val="18"/>
                <w:szCs w:val="18"/>
              </w:rPr>
              <w:t>Number of Air Filter Devices on System</w:t>
            </w:r>
          </w:p>
        </w:tc>
        <w:tc>
          <w:tcPr>
            <w:tcW w:w="1152" w:type="dxa"/>
            <w:vAlign w:val="bottom"/>
          </w:tcPr>
          <w:p w14:paraId="4B22156C" w14:textId="6BE94883" w:rsidR="00172DB2" w:rsidRPr="001139B2" w:rsidRDefault="00172DB2" w:rsidP="00172DB2">
            <w:pPr>
              <w:keepNext/>
              <w:jc w:val="center"/>
              <w:rPr>
                <w:rFonts w:ascii="Calibri" w:hAnsi="Calibri"/>
                <w:sz w:val="18"/>
                <w:szCs w:val="18"/>
              </w:rPr>
            </w:pPr>
            <w:r>
              <w:rPr>
                <w:rFonts w:ascii="Calibri" w:hAnsi="Calibri"/>
                <w:sz w:val="18"/>
                <w:szCs w:val="18"/>
              </w:rPr>
              <w:t>Can RA3.3 Airflow Protocols be used to test this System?</w:t>
            </w:r>
          </w:p>
        </w:tc>
      </w:tr>
      <w:tr w:rsidR="00C25C86" w:rsidRPr="0065068B" w14:paraId="26FCBF8C" w14:textId="759CB48F" w:rsidTr="00E33254">
        <w:trPr>
          <w:cantSplit/>
          <w:trHeight w:val="401"/>
        </w:trPr>
        <w:tc>
          <w:tcPr>
            <w:tcW w:w="1040" w:type="dxa"/>
          </w:tcPr>
          <w:p w14:paraId="26FCBF4E" w14:textId="77777777" w:rsidR="00172DB2" w:rsidRPr="0065068B" w:rsidRDefault="00172DB2"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1040" w:type="dxa"/>
          </w:tcPr>
          <w:p w14:paraId="26FCBF4F" w14:textId="77777777" w:rsidR="00172DB2" w:rsidRPr="0065068B" w:rsidRDefault="00172DB2"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975" w:type="dxa"/>
          </w:tcPr>
          <w:p w14:paraId="4AD732A0" w14:textId="6B18D21B" w:rsidR="00172DB2" w:rsidRPr="001C3D31" w:rsidRDefault="00172DB2" w:rsidP="00172DB2">
            <w:pPr>
              <w:pStyle w:val="PlainText"/>
              <w:rPr>
                <w:rFonts w:asciiTheme="minorHAnsi" w:hAnsiTheme="minorHAnsi" w:cs="Courier New"/>
                <w:sz w:val="12"/>
                <w:szCs w:val="12"/>
              </w:rPr>
            </w:pPr>
            <w:ins w:id="600" w:author="jmiller20181126" w:date="2018-11-28T09:49:00Z">
              <w:r w:rsidRPr="00F84353">
                <w:rPr>
                  <w:rFonts w:asciiTheme="minorHAnsi" w:hAnsiTheme="minorHAnsi" w:cs="Courier New"/>
                  <w:sz w:val="14"/>
                  <w:szCs w:val="14"/>
                </w:rPr>
                <w:t xml:space="preserve">&lt;&lt;reference applicable values from </w:t>
              </w:r>
              <w:r w:rsidR="00F52580" w:rsidRPr="0094536F">
                <w:rPr>
                  <w:rFonts w:asciiTheme="minorHAnsi" w:hAnsiTheme="minorHAnsi" w:cs="Courier New"/>
                  <w:sz w:val="14"/>
                  <w:szCs w:val="14"/>
                  <w:highlight w:val="yellow"/>
                </w:rPr>
                <w:t>D</w:t>
              </w:r>
              <w:r w:rsidRPr="0094536F">
                <w:rPr>
                  <w:rFonts w:asciiTheme="minorHAnsi" w:hAnsiTheme="minorHAnsi" w:cs="Courier New"/>
                  <w:sz w:val="14"/>
                  <w:szCs w:val="14"/>
                  <w:highlight w:val="yellow"/>
                </w:rPr>
                <w:t>03</w:t>
              </w:r>
              <w:r w:rsidRPr="00F84353">
                <w:rPr>
                  <w:rFonts w:asciiTheme="minorHAnsi" w:hAnsiTheme="minorHAnsi" w:cs="Courier New"/>
                  <w:sz w:val="14"/>
                  <w:szCs w:val="14"/>
                </w:rPr>
                <w:t xml:space="preserve"> and </w:t>
              </w:r>
              <w:r w:rsidR="00F52580">
                <w:rPr>
                  <w:rFonts w:asciiTheme="minorHAnsi" w:hAnsiTheme="minorHAnsi" w:cs="Courier New"/>
                  <w:sz w:val="14"/>
                  <w:szCs w:val="14"/>
                  <w:highlight w:val="yellow"/>
                </w:rPr>
                <w:t>F</w:t>
              </w:r>
              <w:r w:rsidRPr="00F84353">
                <w:rPr>
                  <w:rFonts w:asciiTheme="minorHAnsi" w:hAnsiTheme="minorHAnsi" w:cs="Courier New"/>
                  <w:sz w:val="14"/>
                  <w:szCs w:val="14"/>
                  <w:highlight w:val="yellow"/>
                </w:rPr>
                <w:t>03</w:t>
              </w:r>
              <w:r w:rsidRPr="00F84353">
                <w:rPr>
                  <w:rFonts w:asciiTheme="minorHAnsi" w:hAnsiTheme="minorHAnsi" w:cs="Courier New"/>
                  <w:sz w:val="14"/>
                  <w:szCs w:val="14"/>
                </w:rPr>
                <w:t xml:space="preserve"> &gt;&gt;</w:t>
              </w:r>
            </w:ins>
          </w:p>
        </w:tc>
        <w:tc>
          <w:tcPr>
            <w:tcW w:w="1305" w:type="dxa"/>
          </w:tcPr>
          <w:p w14:paraId="26FCBF50" w14:textId="6C566E6D" w:rsidR="00172DB2" w:rsidRPr="001C3D31" w:rsidRDefault="00172DB2" w:rsidP="00172DB2">
            <w:pPr>
              <w:pStyle w:val="PlainText"/>
              <w:rPr>
                <w:rFonts w:asciiTheme="minorHAnsi" w:hAnsiTheme="minorHAnsi" w:cs="Courier New"/>
                <w:sz w:val="12"/>
                <w:szCs w:val="12"/>
              </w:rPr>
            </w:pPr>
            <w:r w:rsidRPr="001C3D31">
              <w:rPr>
                <w:rFonts w:asciiTheme="minorHAnsi" w:hAnsiTheme="minorHAnsi" w:cs="Courier New"/>
                <w:sz w:val="12"/>
                <w:szCs w:val="12"/>
              </w:rPr>
              <w:t xml:space="preserve">&lt;&lt;reference value from </w:t>
            </w:r>
            <w:r>
              <w:rPr>
                <w:rFonts w:asciiTheme="minorHAnsi" w:hAnsiTheme="minorHAnsi" w:cs="Courier New"/>
                <w:sz w:val="12"/>
                <w:szCs w:val="12"/>
              </w:rPr>
              <w:t>C</w:t>
            </w:r>
            <w:r w:rsidRPr="001C3D31">
              <w:rPr>
                <w:rFonts w:asciiTheme="minorHAnsi" w:hAnsiTheme="minorHAnsi" w:cs="Courier New"/>
                <w:sz w:val="12"/>
                <w:szCs w:val="12"/>
              </w:rPr>
              <w:t xml:space="preserve">07 as default.  Allow user to overwrite </w:t>
            </w:r>
            <w:r>
              <w:rPr>
                <w:rFonts w:asciiTheme="minorHAnsi" w:hAnsiTheme="minorHAnsi" w:cs="Courier New"/>
                <w:sz w:val="12"/>
                <w:szCs w:val="12"/>
              </w:rPr>
              <w:t>and</w:t>
            </w:r>
            <w:r w:rsidRPr="001C3D31">
              <w:rPr>
                <w:rFonts w:asciiTheme="minorHAnsi" w:hAnsiTheme="minorHAnsi"/>
                <w:sz w:val="12"/>
                <w:szCs w:val="12"/>
              </w:rPr>
              <w:t xml:space="preserve"> </w:t>
            </w:r>
            <w:r w:rsidRPr="001C3D31">
              <w:rPr>
                <w:rFonts w:asciiTheme="minorHAnsi" w:hAnsiTheme="minorHAnsi" w:cs="Courier New"/>
                <w:sz w:val="12"/>
                <w:szCs w:val="12"/>
              </w:rPr>
              <w:t xml:space="preserve">pick one from list: </w:t>
            </w:r>
          </w:p>
          <w:p w14:paraId="26FCBF51"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F52"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F53"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F54"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F55"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F56"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F57" w14:textId="77777777" w:rsidR="00172DB2" w:rsidRPr="00CA2968" w:rsidRDefault="00172DB2" w:rsidP="00172DB2">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F58" w14:textId="77777777" w:rsidR="00172DB2" w:rsidRPr="001C3D31" w:rsidRDefault="00172DB2" w:rsidP="00172DB2">
            <w:pPr>
              <w:rPr>
                <w:rFonts w:asciiTheme="minorHAnsi" w:hAnsiTheme="minorHAnsi"/>
                <w:sz w:val="12"/>
                <w:szCs w:val="12"/>
              </w:rPr>
            </w:pPr>
          </w:p>
          <w:p w14:paraId="26FCBF59" w14:textId="77777777" w:rsidR="00172DB2" w:rsidRPr="0065068B" w:rsidRDefault="00172DB2" w:rsidP="00172DB2">
            <w:pPr>
              <w:keepNext/>
              <w:rPr>
                <w:rFonts w:ascii="Calibri" w:hAnsi="Calibri"/>
                <w:sz w:val="14"/>
                <w:szCs w:val="14"/>
              </w:rPr>
            </w:pPr>
            <w:r w:rsidRPr="001C3D31">
              <w:rPr>
                <w:rFonts w:asciiTheme="minorHAnsi" w:hAnsiTheme="minorHAnsi"/>
                <w:sz w:val="12"/>
                <w:szCs w:val="12"/>
              </w:rPr>
              <w:t xml:space="preserve">flag non-default values and report in project status notes field; a revised CF1R may be required </w:t>
            </w:r>
            <w:r w:rsidRPr="001C3D31">
              <w:rPr>
                <w:rFonts w:ascii="Calibri" w:hAnsi="Calibri"/>
                <w:sz w:val="12"/>
                <w:szCs w:val="12"/>
              </w:rPr>
              <w:t>&gt;&gt;</w:t>
            </w:r>
          </w:p>
        </w:tc>
        <w:tc>
          <w:tcPr>
            <w:tcW w:w="1064" w:type="dxa"/>
          </w:tcPr>
          <w:p w14:paraId="26FCBF5A" w14:textId="77777777" w:rsidR="00172DB2" w:rsidRPr="0065068B" w:rsidRDefault="00172DB2" w:rsidP="00172DB2">
            <w:pPr>
              <w:rPr>
                <w:rFonts w:asciiTheme="minorHAnsi" w:hAnsiTheme="minorHAnsi"/>
                <w:sz w:val="14"/>
                <w:szCs w:val="14"/>
              </w:rPr>
            </w:pPr>
            <w:r w:rsidRPr="0065068B">
              <w:rPr>
                <w:rFonts w:asciiTheme="minorHAnsi" w:hAnsiTheme="minorHAnsi"/>
                <w:sz w:val="14"/>
                <w:szCs w:val="14"/>
              </w:rPr>
              <w:t>&lt;&lt;user pick from list:</w:t>
            </w:r>
          </w:p>
          <w:p w14:paraId="44373847" w14:textId="2289EC11" w:rsidR="00933EE3" w:rsidRDefault="00933EE3" w:rsidP="00172DB2">
            <w:pPr>
              <w:rPr>
                <w:ins w:id="601" w:author="jmiller20181126" w:date="2018-11-28T10:40:00Z"/>
                <w:rFonts w:asciiTheme="minorHAnsi" w:hAnsiTheme="minorHAnsi"/>
                <w:sz w:val="14"/>
                <w:szCs w:val="14"/>
              </w:rPr>
            </w:pPr>
            <w:ins w:id="602" w:author="jmiller20181126" w:date="2018-11-28T10:40:00Z">
              <w:r>
                <w:rPr>
                  <w:rFonts w:asciiTheme="minorHAnsi" w:hAnsiTheme="minorHAnsi"/>
                  <w:sz w:val="14"/>
                  <w:szCs w:val="14"/>
                </w:rPr>
                <w:t>*R-4.2</w:t>
              </w:r>
            </w:ins>
          </w:p>
          <w:p w14:paraId="26FCBF5E" w14:textId="07D32834" w:rsidR="00172DB2" w:rsidRPr="0065068B" w:rsidRDefault="00933EE3" w:rsidP="00172DB2">
            <w:pPr>
              <w:rPr>
                <w:rFonts w:asciiTheme="minorHAnsi" w:hAnsiTheme="minorHAnsi"/>
                <w:sz w:val="14"/>
                <w:szCs w:val="14"/>
              </w:rPr>
            </w:pPr>
            <w:ins w:id="603"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R-6, </w:t>
            </w:r>
          </w:p>
          <w:p w14:paraId="26FCBF5F" w14:textId="0EFDF8CE" w:rsidR="00172DB2" w:rsidRPr="0065068B" w:rsidRDefault="00933EE3" w:rsidP="00172DB2">
            <w:pPr>
              <w:rPr>
                <w:rFonts w:asciiTheme="minorHAnsi" w:hAnsiTheme="minorHAnsi"/>
                <w:sz w:val="14"/>
                <w:szCs w:val="14"/>
              </w:rPr>
            </w:pPr>
            <w:ins w:id="604"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R-8, </w:t>
            </w:r>
          </w:p>
          <w:p w14:paraId="26FCBF60" w14:textId="58D73EA1" w:rsidR="00172DB2" w:rsidRPr="0065068B" w:rsidRDefault="00933EE3" w:rsidP="00172DB2">
            <w:pPr>
              <w:rPr>
                <w:rFonts w:asciiTheme="minorHAnsi" w:hAnsiTheme="minorHAnsi"/>
                <w:sz w:val="14"/>
                <w:szCs w:val="14"/>
              </w:rPr>
            </w:pPr>
            <w:ins w:id="605"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R-10, </w:t>
            </w:r>
          </w:p>
          <w:p w14:paraId="26FCBF61" w14:textId="5DC865F6" w:rsidR="00172DB2" w:rsidRPr="0065068B" w:rsidRDefault="00933EE3" w:rsidP="00172DB2">
            <w:pPr>
              <w:rPr>
                <w:rFonts w:asciiTheme="minorHAnsi" w:hAnsiTheme="minorHAnsi"/>
                <w:sz w:val="14"/>
                <w:szCs w:val="14"/>
              </w:rPr>
            </w:pPr>
            <w:ins w:id="606" w:author="jmiller20181126" w:date="2018-11-28T10:40:00Z">
              <w:r>
                <w:rPr>
                  <w:rFonts w:asciiTheme="minorHAnsi" w:hAnsiTheme="minorHAnsi"/>
                  <w:sz w:val="14"/>
                  <w:szCs w:val="14"/>
                </w:rPr>
                <w:t>*</w:t>
              </w:r>
            </w:ins>
            <w:r w:rsidR="00172DB2" w:rsidRPr="0065068B">
              <w:rPr>
                <w:rFonts w:asciiTheme="minorHAnsi" w:hAnsiTheme="minorHAnsi"/>
                <w:sz w:val="14"/>
                <w:szCs w:val="14"/>
              </w:rPr>
              <w:t xml:space="preserve">R-12;  </w:t>
            </w:r>
          </w:p>
          <w:p w14:paraId="0546BC8B" w14:textId="254D1F7D" w:rsidR="00172DB2" w:rsidRPr="00172DB2" w:rsidRDefault="00933EE3" w:rsidP="00172DB2">
            <w:pPr>
              <w:keepNext/>
              <w:rPr>
                <w:ins w:id="607" w:author="jmiller20181126" w:date="2018-11-28T09:53:00Z"/>
                <w:rFonts w:asciiTheme="minorHAnsi" w:hAnsiTheme="minorHAnsi"/>
                <w:sz w:val="14"/>
                <w:szCs w:val="14"/>
              </w:rPr>
            </w:pPr>
            <w:ins w:id="608" w:author="jmiller20181126" w:date="2018-11-28T10:41:00Z">
              <w:r w:rsidRPr="0094536F">
                <w:rPr>
                  <w:rFonts w:asciiTheme="minorHAnsi" w:hAnsiTheme="minorHAnsi"/>
                  <w:b/>
                  <w:sz w:val="14"/>
                  <w:szCs w:val="14"/>
                </w:rPr>
                <w:t>and</w:t>
              </w:r>
              <w:r>
                <w:rPr>
                  <w:rFonts w:asciiTheme="minorHAnsi" w:hAnsiTheme="minorHAnsi"/>
                  <w:sz w:val="14"/>
                  <w:szCs w:val="14"/>
                </w:rPr>
                <w:t xml:space="preserve"> </w:t>
              </w:r>
            </w:ins>
            <w:r w:rsidR="00172DB2" w:rsidRPr="0065068B">
              <w:rPr>
                <w:rFonts w:asciiTheme="minorHAnsi" w:hAnsiTheme="minorHAnsi"/>
                <w:sz w:val="14"/>
                <w:szCs w:val="14"/>
              </w:rPr>
              <w:t xml:space="preserve">check value: must be ≥ value in </w:t>
            </w:r>
            <w:r w:rsidR="00172DB2" w:rsidRPr="0094536F">
              <w:rPr>
                <w:rFonts w:asciiTheme="minorHAnsi" w:hAnsiTheme="minorHAnsi"/>
                <w:sz w:val="14"/>
                <w:szCs w:val="14"/>
                <w:highlight w:val="yellow"/>
              </w:rPr>
              <w:t>B10</w:t>
            </w:r>
            <w:ins w:id="609" w:author="jmiller20181126" w:date="2018-11-28T09:53:00Z">
              <w:r w:rsidR="00172DB2">
                <w:t xml:space="preserve"> </w:t>
              </w:r>
              <w:r w:rsidR="00172DB2" w:rsidRPr="00172DB2">
                <w:rPr>
                  <w:rFonts w:asciiTheme="minorHAnsi" w:hAnsiTheme="minorHAnsi"/>
                  <w:sz w:val="14"/>
                  <w:szCs w:val="14"/>
                </w:rPr>
                <w:t>to comply sub</w:t>
              </w:r>
              <w:r w:rsidR="00172DB2">
                <w:rPr>
                  <w:rFonts w:asciiTheme="minorHAnsi" w:hAnsiTheme="minorHAnsi"/>
                  <w:sz w:val="14"/>
                  <w:szCs w:val="14"/>
                </w:rPr>
                <w:t>ject to the following exception</w:t>
              </w:r>
              <w:r w:rsidR="00172DB2" w:rsidRPr="00172DB2">
                <w:rPr>
                  <w:rFonts w:asciiTheme="minorHAnsi" w:hAnsiTheme="minorHAnsi"/>
                  <w:sz w:val="14"/>
                  <w:szCs w:val="14"/>
                </w:rPr>
                <w:t xml:space="preserve">: </w:t>
              </w:r>
            </w:ins>
          </w:p>
          <w:p w14:paraId="15815B21" w14:textId="438236FF" w:rsidR="00172DB2" w:rsidRPr="00172DB2" w:rsidRDefault="00172DB2" w:rsidP="00172DB2">
            <w:pPr>
              <w:keepNext/>
              <w:rPr>
                <w:ins w:id="610" w:author="jmiller20181126" w:date="2018-11-28T09:53:00Z"/>
                <w:rFonts w:asciiTheme="minorHAnsi" w:hAnsiTheme="minorHAnsi"/>
                <w:sz w:val="14"/>
                <w:szCs w:val="14"/>
              </w:rPr>
            </w:pPr>
            <w:ins w:id="611" w:author="jmiller20181126" w:date="2018-11-28T09:53:00Z">
              <w:r w:rsidRPr="0094536F">
                <w:rPr>
                  <w:rFonts w:asciiTheme="minorHAnsi" w:hAnsiTheme="minorHAnsi"/>
                  <w:b/>
                  <w:sz w:val="14"/>
                  <w:szCs w:val="14"/>
                </w:rPr>
                <w:t>if</w:t>
              </w:r>
              <w:r w:rsidRPr="00172DB2">
                <w:rPr>
                  <w:rFonts w:asciiTheme="minorHAnsi" w:hAnsiTheme="minorHAnsi"/>
                  <w:sz w:val="14"/>
                  <w:szCs w:val="14"/>
                </w:rPr>
                <w:t xml:space="preserve"> </w:t>
              </w:r>
            </w:ins>
            <w:ins w:id="612" w:author="jmiller20181126" w:date="2018-11-28T10:41:00Z">
              <w:r w:rsidR="00933EE3" w:rsidRPr="0094536F">
                <w:rPr>
                  <w:rFonts w:asciiTheme="minorHAnsi" w:hAnsiTheme="minorHAnsi"/>
                  <w:sz w:val="14"/>
                  <w:szCs w:val="14"/>
                  <w:highlight w:val="yellow"/>
                </w:rPr>
                <w:t>I</w:t>
              </w:r>
            </w:ins>
            <w:ins w:id="613" w:author="jmiller20181126" w:date="2018-11-28T09:53:00Z">
              <w:r w:rsidRPr="0094536F">
                <w:rPr>
                  <w:rFonts w:asciiTheme="minorHAnsi" w:hAnsiTheme="minorHAnsi"/>
                  <w:sz w:val="14"/>
                  <w:szCs w:val="14"/>
                  <w:highlight w:val="yellow"/>
                </w:rPr>
                <w:t>08</w:t>
              </w:r>
              <w:r w:rsidRPr="00172DB2">
                <w:rPr>
                  <w:rFonts w:asciiTheme="minorHAnsi" w:hAnsiTheme="minorHAnsi"/>
                  <w:sz w:val="14"/>
                  <w:szCs w:val="14"/>
                </w:rPr>
                <w:t>=</w:t>
              </w:r>
            </w:ins>
          </w:p>
          <w:p w14:paraId="1E91C8C6" w14:textId="77777777" w:rsidR="00172DB2" w:rsidRPr="00172DB2" w:rsidRDefault="00172DB2" w:rsidP="00172DB2">
            <w:pPr>
              <w:keepNext/>
              <w:rPr>
                <w:ins w:id="614" w:author="jmiller20181126" w:date="2018-11-28T09:53:00Z"/>
                <w:rFonts w:asciiTheme="minorHAnsi" w:hAnsiTheme="minorHAnsi"/>
                <w:sz w:val="14"/>
                <w:szCs w:val="14"/>
              </w:rPr>
            </w:pPr>
            <w:ins w:id="615" w:author="jmiller20181126" w:date="2018-11-28T09:53:00Z">
              <w:r w:rsidRPr="00172DB2">
                <w:rPr>
                  <w:rFonts w:asciiTheme="minorHAnsi" w:hAnsiTheme="minorHAnsi"/>
                  <w:sz w:val="14"/>
                  <w:szCs w:val="14"/>
                </w:rPr>
                <w:t>*Ducts ≥R4.2 entirely in Conditioned Space,</w:t>
              </w:r>
            </w:ins>
          </w:p>
          <w:p w14:paraId="59D007DB" w14:textId="77777777" w:rsidR="00172DB2" w:rsidRPr="00172DB2" w:rsidRDefault="00172DB2" w:rsidP="00172DB2">
            <w:pPr>
              <w:keepNext/>
              <w:rPr>
                <w:ins w:id="616" w:author="jmiller20181126" w:date="2018-11-28T09:53:00Z"/>
                <w:rFonts w:asciiTheme="minorHAnsi" w:hAnsiTheme="minorHAnsi"/>
                <w:sz w:val="14"/>
                <w:szCs w:val="14"/>
              </w:rPr>
            </w:pPr>
            <w:ins w:id="617" w:author="jmiller20181126" w:date="2018-11-28T09:53:00Z">
              <w:r w:rsidRPr="0094536F">
                <w:rPr>
                  <w:rFonts w:asciiTheme="minorHAnsi" w:hAnsiTheme="minorHAnsi"/>
                  <w:b/>
                  <w:sz w:val="14"/>
                  <w:szCs w:val="14"/>
                </w:rPr>
                <w:t>then</w:t>
              </w:r>
              <w:r w:rsidRPr="00172DB2">
                <w:rPr>
                  <w:rFonts w:asciiTheme="minorHAnsi" w:hAnsiTheme="minorHAnsi"/>
                  <w:sz w:val="14"/>
                  <w:szCs w:val="14"/>
                </w:rPr>
                <w:t xml:space="preserve"> R-4.2 complies;</w:t>
              </w:r>
            </w:ins>
          </w:p>
          <w:p w14:paraId="1CCA31AE" w14:textId="77777777" w:rsidR="00172DB2" w:rsidRPr="00172DB2" w:rsidRDefault="00172DB2" w:rsidP="00172DB2">
            <w:pPr>
              <w:keepNext/>
              <w:rPr>
                <w:ins w:id="618" w:author="jmiller20181126" w:date="2018-11-28T09:53:00Z"/>
                <w:rFonts w:asciiTheme="minorHAnsi" w:hAnsiTheme="minorHAnsi"/>
                <w:sz w:val="14"/>
                <w:szCs w:val="14"/>
              </w:rPr>
            </w:pPr>
          </w:p>
          <w:p w14:paraId="26FCBF62" w14:textId="5241238D" w:rsidR="00172DB2" w:rsidRPr="0065068B" w:rsidRDefault="00172DB2" w:rsidP="00172DB2">
            <w:pPr>
              <w:keepNext/>
              <w:rPr>
                <w:rFonts w:ascii="Calibri" w:hAnsi="Calibri"/>
                <w:sz w:val="14"/>
                <w:szCs w:val="14"/>
              </w:rPr>
            </w:pPr>
            <w:ins w:id="619" w:author="jmiller20181126" w:date="2018-11-28T09:53:00Z">
              <w:r w:rsidRPr="00172DB2">
                <w:rPr>
                  <w:rFonts w:asciiTheme="minorHAnsi" w:hAnsiTheme="minorHAnsi"/>
                  <w:sz w:val="14"/>
                  <w:szCs w:val="14"/>
                </w:rPr>
                <w:t>else</w:t>
              </w:r>
            </w:ins>
            <w:r w:rsidRPr="0065068B">
              <w:rPr>
                <w:rFonts w:asciiTheme="minorHAnsi" w:hAnsiTheme="minorHAnsi"/>
                <w:sz w:val="14"/>
                <w:szCs w:val="14"/>
              </w:rPr>
              <w:t xml:space="preserve"> </w:t>
            </w:r>
            <w:ins w:id="620" w:author="jmiller20181126" w:date="2018-11-28T09:55:00Z">
              <w:r w:rsidRPr="00172DB2">
                <w:rPr>
                  <w:rFonts w:asciiTheme="minorHAnsi" w:hAnsiTheme="minorHAnsi"/>
                  <w:sz w:val="14"/>
                  <w:szCs w:val="14"/>
                </w:rPr>
                <w:t xml:space="preserve">flag non-compliant value and do not allow registration to proceed </w:t>
              </w:r>
            </w:ins>
            <w:r w:rsidRPr="0065068B">
              <w:rPr>
                <w:rFonts w:asciiTheme="minorHAnsi" w:hAnsiTheme="minorHAnsi"/>
                <w:sz w:val="14"/>
                <w:szCs w:val="14"/>
              </w:rPr>
              <w:t>&gt;&gt;</w:t>
            </w:r>
          </w:p>
        </w:tc>
        <w:tc>
          <w:tcPr>
            <w:tcW w:w="1329" w:type="dxa"/>
          </w:tcPr>
          <w:p w14:paraId="26FCBF63" w14:textId="77777777" w:rsidR="00172DB2" w:rsidRPr="001C3D31" w:rsidRDefault="00172DB2" w:rsidP="00172DB2">
            <w:pPr>
              <w:pStyle w:val="PlainText"/>
              <w:rPr>
                <w:rFonts w:asciiTheme="minorHAnsi" w:hAnsiTheme="minorHAnsi" w:cs="Courier New"/>
                <w:sz w:val="12"/>
                <w:szCs w:val="12"/>
              </w:rPr>
            </w:pPr>
            <w:r w:rsidRPr="001C3D31">
              <w:rPr>
                <w:rFonts w:asciiTheme="minorHAnsi" w:hAnsiTheme="minorHAnsi" w:cs="Courier New"/>
                <w:sz w:val="12"/>
                <w:szCs w:val="12"/>
              </w:rPr>
              <w:t xml:space="preserve">&lt;&lt;reference value from </w:t>
            </w:r>
            <w:r>
              <w:rPr>
                <w:rFonts w:asciiTheme="minorHAnsi" w:hAnsiTheme="minorHAnsi" w:cs="Courier New"/>
                <w:sz w:val="12"/>
                <w:szCs w:val="12"/>
              </w:rPr>
              <w:t>C</w:t>
            </w:r>
            <w:r w:rsidRPr="001C3D31">
              <w:rPr>
                <w:rFonts w:asciiTheme="minorHAnsi" w:hAnsiTheme="minorHAnsi" w:cs="Courier New"/>
                <w:sz w:val="12"/>
                <w:szCs w:val="12"/>
              </w:rPr>
              <w:t xml:space="preserve">07 as default.  Allow user to overwrite </w:t>
            </w:r>
            <w:r>
              <w:rPr>
                <w:rFonts w:asciiTheme="minorHAnsi" w:hAnsiTheme="minorHAnsi" w:cs="Courier New"/>
                <w:sz w:val="12"/>
                <w:szCs w:val="12"/>
              </w:rPr>
              <w:t>and</w:t>
            </w:r>
            <w:r w:rsidRPr="001C3D31">
              <w:rPr>
                <w:rFonts w:asciiTheme="minorHAnsi" w:hAnsiTheme="minorHAnsi"/>
                <w:sz w:val="12"/>
                <w:szCs w:val="12"/>
              </w:rPr>
              <w:t xml:space="preserve"> </w:t>
            </w:r>
            <w:r w:rsidRPr="001C3D31">
              <w:rPr>
                <w:rFonts w:asciiTheme="minorHAnsi" w:hAnsiTheme="minorHAnsi" w:cs="Courier New"/>
                <w:sz w:val="12"/>
                <w:szCs w:val="12"/>
              </w:rPr>
              <w:t xml:space="preserve">pick one from list: </w:t>
            </w:r>
          </w:p>
          <w:p w14:paraId="26FCBF64"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F65"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F66"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F67"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F68"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F69" w14:textId="77777777" w:rsidR="00172DB2" w:rsidRPr="00CA2968" w:rsidRDefault="00172DB2" w:rsidP="00172DB2">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F6A" w14:textId="77777777" w:rsidR="00172DB2" w:rsidRPr="00CA2968" w:rsidRDefault="00172DB2" w:rsidP="00172DB2">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F6B" w14:textId="77777777" w:rsidR="00172DB2" w:rsidRPr="001C3D31" w:rsidRDefault="00172DB2" w:rsidP="00172DB2">
            <w:pPr>
              <w:rPr>
                <w:rFonts w:asciiTheme="minorHAnsi" w:hAnsiTheme="minorHAnsi"/>
                <w:sz w:val="12"/>
                <w:szCs w:val="12"/>
              </w:rPr>
            </w:pPr>
          </w:p>
          <w:p w14:paraId="26FCBF6C" w14:textId="77777777" w:rsidR="00172DB2" w:rsidRPr="0065068B" w:rsidRDefault="00172DB2" w:rsidP="00172DB2">
            <w:pPr>
              <w:keepNext/>
              <w:rPr>
                <w:rFonts w:ascii="Calibri" w:hAnsi="Calibri"/>
                <w:sz w:val="14"/>
                <w:szCs w:val="14"/>
              </w:rPr>
            </w:pPr>
            <w:r w:rsidRPr="001C3D31">
              <w:rPr>
                <w:rFonts w:asciiTheme="minorHAnsi" w:hAnsiTheme="minorHAnsi"/>
                <w:sz w:val="12"/>
                <w:szCs w:val="12"/>
              </w:rPr>
              <w:t xml:space="preserve">flag non-default values and report in project status notes field; a revised CF1R may be required </w:t>
            </w:r>
            <w:r w:rsidRPr="001C3D31">
              <w:rPr>
                <w:rFonts w:ascii="Calibri" w:hAnsi="Calibri"/>
                <w:sz w:val="12"/>
                <w:szCs w:val="12"/>
              </w:rPr>
              <w:t>&gt;&gt;</w:t>
            </w:r>
          </w:p>
        </w:tc>
        <w:tc>
          <w:tcPr>
            <w:tcW w:w="1064" w:type="dxa"/>
          </w:tcPr>
          <w:p w14:paraId="26FCBF6D" w14:textId="77777777" w:rsidR="00172DB2" w:rsidRPr="0065068B" w:rsidRDefault="00172DB2" w:rsidP="00172DB2">
            <w:pPr>
              <w:rPr>
                <w:rFonts w:asciiTheme="minorHAnsi" w:hAnsiTheme="minorHAnsi"/>
                <w:sz w:val="14"/>
                <w:szCs w:val="14"/>
              </w:rPr>
            </w:pPr>
            <w:r w:rsidRPr="0065068B">
              <w:rPr>
                <w:rFonts w:asciiTheme="minorHAnsi" w:hAnsiTheme="minorHAnsi"/>
                <w:sz w:val="14"/>
                <w:szCs w:val="14"/>
              </w:rPr>
              <w:t>&lt;&lt;user pick from list:</w:t>
            </w:r>
          </w:p>
          <w:p w14:paraId="3ECB088B" w14:textId="58FE8A7C" w:rsidR="00933EE3" w:rsidRDefault="00933EE3" w:rsidP="00172DB2">
            <w:pPr>
              <w:rPr>
                <w:ins w:id="621" w:author="jmiller20181126" w:date="2018-11-28T10:44:00Z"/>
                <w:rFonts w:asciiTheme="minorHAnsi" w:hAnsiTheme="minorHAnsi"/>
                <w:sz w:val="14"/>
                <w:szCs w:val="14"/>
              </w:rPr>
            </w:pPr>
            <w:ins w:id="622" w:author="jmiller20181126" w:date="2018-11-28T10:44:00Z">
              <w:r>
                <w:rPr>
                  <w:rFonts w:asciiTheme="minorHAnsi" w:hAnsiTheme="minorHAnsi"/>
                  <w:sz w:val="14"/>
                  <w:szCs w:val="14"/>
                </w:rPr>
                <w:t>*R-4.2</w:t>
              </w:r>
            </w:ins>
          </w:p>
          <w:p w14:paraId="26FCBF71" w14:textId="29872550" w:rsidR="00172DB2" w:rsidRPr="0065068B" w:rsidRDefault="00933EE3" w:rsidP="00172DB2">
            <w:pPr>
              <w:rPr>
                <w:rFonts w:asciiTheme="minorHAnsi" w:hAnsiTheme="minorHAnsi"/>
                <w:sz w:val="14"/>
                <w:szCs w:val="14"/>
              </w:rPr>
            </w:pPr>
            <w:ins w:id="623"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R-6, </w:t>
            </w:r>
          </w:p>
          <w:p w14:paraId="26FCBF72" w14:textId="61C8AA50" w:rsidR="00172DB2" w:rsidRPr="0065068B" w:rsidRDefault="00933EE3" w:rsidP="00172DB2">
            <w:pPr>
              <w:rPr>
                <w:rFonts w:asciiTheme="minorHAnsi" w:hAnsiTheme="minorHAnsi"/>
                <w:sz w:val="14"/>
                <w:szCs w:val="14"/>
              </w:rPr>
            </w:pPr>
            <w:ins w:id="624"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R-8, </w:t>
            </w:r>
          </w:p>
          <w:p w14:paraId="26FCBF73" w14:textId="0B5D5199" w:rsidR="00172DB2" w:rsidRPr="0065068B" w:rsidRDefault="00933EE3" w:rsidP="00172DB2">
            <w:pPr>
              <w:rPr>
                <w:rFonts w:asciiTheme="minorHAnsi" w:hAnsiTheme="minorHAnsi"/>
                <w:sz w:val="14"/>
                <w:szCs w:val="14"/>
              </w:rPr>
            </w:pPr>
            <w:ins w:id="625"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R-10, </w:t>
            </w:r>
          </w:p>
          <w:p w14:paraId="26FCBF74" w14:textId="04255001" w:rsidR="00172DB2" w:rsidRPr="0065068B" w:rsidRDefault="00933EE3" w:rsidP="00172DB2">
            <w:pPr>
              <w:rPr>
                <w:rFonts w:asciiTheme="minorHAnsi" w:hAnsiTheme="minorHAnsi"/>
                <w:sz w:val="14"/>
                <w:szCs w:val="14"/>
              </w:rPr>
            </w:pPr>
            <w:ins w:id="626" w:author="jmiller20181126" w:date="2018-11-28T10:45:00Z">
              <w:r>
                <w:rPr>
                  <w:rFonts w:asciiTheme="minorHAnsi" w:hAnsiTheme="minorHAnsi"/>
                  <w:sz w:val="14"/>
                  <w:szCs w:val="14"/>
                </w:rPr>
                <w:t>*</w:t>
              </w:r>
            </w:ins>
            <w:r w:rsidR="00172DB2" w:rsidRPr="0065068B">
              <w:rPr>
                <w:rFonts w:asciiTheme="minorHAnsi" w:hAnsiTheme="minorHAnsi"/>
                <w:sz w:val="14"/>
                <w:szCs w:val="14"/>
              </w:rPr>
              <w:t xml:space="preserve">R-12;  </w:t>
            </w:r>
          </w:p>
          <w:p w14:paraId="2DF26758" w14:textId="77777777" w:rsidR="00172DB2" w:rsidRPr="00172DB2" w:rsidRDefault="00172DB2" w:rsidP="00172DB2">
            <w:pPr>
              <w:keepNext/>
              <w:rPr>
                <w:ins w:id="627" w:author="jmiller20181126" w:date="2018-11-28T09:55:00Z"/>
                <w:rFonts w:asciiTheme="minorHAnsi" w:hAnsiTheme="minorHAnsi"/>
                <w:sz w:val="14"/>
                <w:szCs w:val="14"/>
              </w:rPr>
            </w:pPr>
            <w:r w:rsidRPr="0065068B">
              <w:rPr>
                <w:rFonts w:asciiTheme="minorHAnsi" w:hAnsiTheme="minorHAnsi"/>
                <w:sz w:val="14"/>
                <w:szCs w:val="14"/>
              </w:rPr>
              <w:t xml:space="preserve">check value: must be ≥ value in </w:t>
            </w:r>
            <w:r w:rsidRPr="0094536F">
              <w:rPr>
                <w:rFonts w:asciiTheme="minorHAnsi" w:hAnsiTheme="minorHAnsi"/>
                <w:sz w:val="14"/>
                <w:szCs w:val="14"/>
                <w:highlight w:val="yellow"/>
              </w:rPr>
              <w:t>B10</w:t>
            </w:r>
            <w:r w:rsidRPr="0065068B">
              <w:rPr>
                <w:rFonts w:asciiTheme="minorHAnsi" w:hAnsiTheme="minorHAnsi"/>
                <w:sz w:val="14"/>
                <w:szCs w:val="14"/>
              </w:rPr>
              <w:t xml:space="preserve"> </w:t>
            </w:r>
            <w:ins w:id="628" w:author="jmiller20181126" w:date="2018-11-28T09:55:00Z">
              <w:r w:rsidRPr="00172DB2">
                <w:rPr>
                  <w:rFonts w:asciiTheme="minorHAnsi" w:hAnsiTheme="minorHAnsi"/>
                  <w:sz w:val="14"/>
                  <w:szCs w:val="14"/>
                </w:rPr>
                <w:t xml:space="preserve">to comply subject to the following exception: </w:t>
              </w:r>
            </w:ins>
          </w:p>
          <w:p w14:paraId="47737496" w14:textId="4EBDBDA2" w:rsidR="00172DB2" w:rsidRPr="00172DB2" w:rsidRDefault="00933EE3" w:rsidP="00172DB2">
            <w:pPr>
              <w:keepNext/>
              <w:rPr>
                <w:ins w:id="629" w:author="jmiller20181126" w:date="2018-11-28T09:55:00Z"/>
                <w:rFonts w:asciiTheme="minorHAnsi" w:hAnsiTheme="minorHAnsi"/>
                <w:sz w:val="14"/>
                <w:szCs w:val="14"/>
              </w:rPr>
            </w:pPr>
            <w:ins w:id="630" w:author="jmiller20181126" w:date="2018-11-28T09:55:00Z">
              <w:r w:rsidRPr="0094536F">
                <w:rPr>
                  <w:rFonts w:asciiTheme="minorHAnsi" w:hAnsiTheme="minorHAnsi"/>
                  <w:b/>
                  <w:sz w:val="14"/>
                  <w:szCs w:val="14"/>
                </w:rPr>
                <w:t>if</w:t>
              </w:r>
              <w:r>
                <w:rPr>
                  <w:rFonts w:asciiTheme="minorHAnsi" w:hAnsiTheme="minorHAnsi"/>
                  <w:sz w:val="14"/>
                  <w:szCs w:val="14"/>
                </w:rPr>
                <w:t xml:space="preserve"> </w:t>
              </w:r>
              <w:r w:rsidRPr="0094536F">
                <w:rPr>
                  <w:rFonts w:asciiTheme="minorHAnsi" w:hAnsiTheme="minorHAnsi"/>
                  <w:sz w:val="14"/>
                  <w:szCs w:val="14"/>
                  <w:highlight w:val="yellow"/>
                </w:rPr>
                <w:t>I</w:t>
              </w:r>
              <w:r w:rsidR="00172DB2" w:rsidRPr="0094536F">
                <w:rPr>
                  <w:rFonts w:asciiTheme="minorHAnsi" w:hAnsiTheme="minorHAnsi"/>
                  <w:sz w:val="14"/>
                  <w:szCs w:val="14"/>
                  <w:highlight w:val="yellow"/>
                </w:rPr>
                <w:t>08</w:t>
              </w:r>
              <w:r w:rsidR="00172DB2" w:rsidRPr="00172DB2">
                <w:rPr>
                  <w:rFonts w:asciiTheme="minorHAnsi" w:hAnsiTheme="minorHAnsi"/>
                  <w:sz w:val="14"/>
                  <w:szCs w:val="14"/>
                </w:rPr>
                <w:t>=</w:t>
              </w:r>
            </w:ins>
          </w:p>
          <w:p w14:paraId="334C66C3" w14:textId="77777777" w:rsidR="00172DB2" w:rsidRPr="00172DB2" w:rsidRDefault="00172DB2" w:rsidP="00172DB2">
            <w:pPr>
              <w:keepNext/>
              <w:rPr>
                <w:ins w:id="631" w:author="jmiller20181126" w:date="2018-11-28T09:55:00Z"/>
                <w:rFonts w:asciiTheme="minorHAnsi" w:hAnsiTheme="minorHAnsi"/>
                <w:sz w:val="14"/>
                <w:szCs w:val="14"/>
              </w:rPr>
            </w:pPr>
            <w:ins w:id="632" w:author="jmiller20181126" w:date="2018-11-28T09:55:00Z">
              <w:r w:rsidRPr="00172DB2">
                <w:rPr>
                  <w:rFonts w:asciiTheme="minorHAnsi" w:hAnsiTheme="minorHAnsi"/>
                  <w:sz w:val="14"/>
                  <w:szCs w:val="14"/>
                </w:rPr>
                <w:t>*Ducts ≥R4.2 entirely in Conditioned Space,</w:t>
              </w:r>
            </w:ins>
          </w:p>
          <w:p w14:paraId="150F14EB" w14:textId="77777777" w:rsidR="00172DB2" w:rsidRPr="00172DB2" w:rsidRDefault="00172DB2" w:rsidP="00172DB2">
            <w:pPr>
              <w:keepNext/>
              <w:rPr>
                <w:ins w:id="633" w:author="jmiller20181126" w:date="2018-11-28T09:55:00Z"/>
                <w:rFonts w:asciiTheme="minorHAnsi" w:hAnsiTheme="minorHAnsi"/>
                <w:sz w:val="14"/>
                <w:szCs w:val="14"/>
              </w:rPr>
            </w:pPr>
            <w:ins w:id="634" w:author="jmiller20181126" w:date="2018-11-28T09:55:00Z">
              <w:r w:rsidRPr="0094536F">
                <w:rPr>
                  <w:rFonts w:asciiTheme="minorHAnsi" w:hAnsiTheme="minorHAnsi"/>
                  <w:b/>
                  <w:sz w:val="14"/>
                  <w:szCs w:val="14"/>
                </w:rPr>
                <w:t>then</w:t>
              </w:r>
              <w:r w:rsidRPr="00172DB2">
                <w:rPr>
                  <w:rFonts w:asciiTheme="minorHAnsi" w:hAnsiTheme="minorHAnsi"/>
                  <w:sz w:val="14"/>
                  <w:szCs w:val="14"/>
                </w:rPr>
                <w:t xml:space="preserve"> R-4.2 complies;</w:t>
              </w:r>
            </w:ins>
          </w:p>
          <w:p w14:paraId="7EA2392F" w14:textId="77777777" w:rsidR="00172DB2" w:rsidRPr="00172DB2" w:rsidRDefault="00172DB2" w:rsidP="00172DB2">
            <w:pPr>
              <w:keepNext/>
              <w:rPr>
                <w:ins w:id="635" w:author="jmiller20181126" w:date="2018-11-28T09:55:00Z"/>
                <w:rFonts w:asciiTheme="minorHAnsi" w:hAnsiTheme="minorHAnsi"/>
                <w:sz w:val="14"/>
                <w:szCs w:val="14"/>
              </w:rPr>
            </w:pPr>
          </w:p>
          <w:p w14:paraId="26FCBF75" w14:textId="3078BAA8" w:rsidR="00172DB2" w:rsidRPr="0065068B" w:rsidRDefault="00172DB2" w:rsidP="00172DB2">
            <w:pPr>
              <w:keepNext/>
              <w:rPr>
                <w:rFonts w:ascii="Calibri" w:hAnsi="Calibri"/>
                <w:sz w:val="14"/>
                <w:szCs w:val="14"/>
              </w:rPr>
            </w:pPr>
            <w:ins w:id="636" w:author="jmiller20181126" w:date="2018-11-28T09:55:00Z">
              <w:r w:rsidRPr="00172DB2">
                <w:rPr>
                  <w:rFonts w:asciiTheme="minorHAnsi" w:hAnsiTheme="minorHAnsi"/>
                  <w:sz w:val="14"/>
                  <w:szCs w:val="14"/>
                </w:rPr>
                <w:t xml:space="preserve">else flag non-compliant value and do not allow registration to proceed </w:t>
              </w:r>
            </w:ins>
            <w:r w:rsidRPr="0065068B">
              <w:rPr>
                <w:rFonts w:asciiTheme="minorHAnsi" w:hAnsiTheme="minorHAnsi"/>
                <w:sz w:val="14"/>
                <w:szCs w:val="14"/>
              </w:rPr>
              <w:t>&gt;&gt;</w:t>
            </w:r>
            <w:ins w:id="637" w:author="jmiller20181126" w:date="2018-11-27T17:41:00Z">
              <w:r>
                <w:rPr>
                  <w:rFonts w:asciiTheme="minorHAnsi" w:hAnsiTheme="minorHAnsi"/>
                  <w:sz w:val="14"/>
                  <w:szCs w:val="14"/>
                </w:rPr>
                <w:t xml:space="preserve"> </w:t>
              </w:r>
            </w:ins>
          </w:p>
        </w:tc>
        <w:tc>
          <w:tcPr>
            <w:tcW w:w="1594" w:type="dxa"/>
          </w:tcPr>
          <w:p w14:paraId="22CF724C" w14:textId="77777777" w:rsidR="00D62A75" w:rsidRDefault="00172DB2" w:rsidP="00172DB2">
            <w:pPr>
              <w:keepNext/>
              <w:rPr>
                <w:ins w:id="638" w:author="jmiller20181126" w:date="2018-11-28T10:46:00Z"/>
                <w:rFonts w:asciiTheme="minorHAnsi" w:hAnsiTheme="minorHAnsi"/>
                <w:sz w:val="14"/>
                <w:szCs w:val="14"/>
              </w:rPr>
            </w:pPr>
            <w:r w:rsidRPr="0065068B">
              <w:rPr>
                <w:rFonts w:asciiTheme="minorHAnsi" w:hAnsiTheme="minorHAnsi"/>
                <w:sz w:val="14"/>
                <w:szCs w:val="14"/>
              </w:rPr>
              <w:t>&lt;&lt; Default Value=</w:t>
            </w:r>
            <w:r w:rsidRPr="0065068B">
              <w:rPr>
                <w:rFonts w:asciiTheme="minorHAnsi" w:hAnsiTheme="minorHAnsi"/>
                <w:sz w:val="14"/>
                <w:szCs w:val="14"/>
                <w:u w:val="single"/>
              </w:rPr>
              <w:t>No Exemption</w:t>
            </w:r>
            <w:ins w:id="639" w:author="jmiller20181126" w:date="2018-11-28T09:56:00Z">
              <w:r>
                <w:rPr>
                  <w:rFonts w:asciiTheme="minorHAnsi" w:hAnsiTheme="minorHAnsi"/>
                  <w:sz w:val="14"/>
                  <w:szCs w:val="14"/>
                  <w:u w:val="single"/>
                </w:rPr>
                <w:t>,</w:t>
              </w:r>
            </w:ins>
            <w:r w:rsidRPr="0065068B" w:rsidDel="00183D83">
              <w:rPr>
                <w:rFonts w:asciiTheme="minorHAnsi" w:hAnsiTheme="minorHAnsi"/>
                <w:sz w:val="14"/>
                <w:szCs w:val="14"/>
              </w:rPr>
              <w:t xml:space="preserve"> </w:t>
            </w:r>
          </w:p>
          <w:p w14:paraId="4CCDDEAE" w14:textId="77777777" w:rsidR="00D62A75" w:rsidRDefault="00D62A75" w:rsidP="00172DB2">
            <w:pPr>
              <w:keepNext/>
              <w:rPr>
                <w:ins w:id="640" w:author="jmiller20181126" w:date="2018-11-28T10:47:00Z"/>
                <w:rFonts w:asciiTheme="minorHAnsi" w:hAnsiTheme="minorHAnsi"/>
                <w:sz w:val="14"/>
                <w:szCs w:val="14"/>
              </w:rPr>
            </w:pPr>
          </w:p>
          <w:p w14:paraId="5150E7EB" w14:textId="4E7FB7CC" w:rsidR="00172DB2" w:rsidRPr="00172DB2" w:rsidRDefault="00172DB2" w:rsidP="00172DB2">
            <w:pPr>
              <w:keepNext/>
              <w:rPr>
                <w:ins w:id="641" w:author="jmiller20181126" w:date="2018-11-28T09:56:00Z"/>
                <w:rFonts w:asciiTheme="minorHAnsi" w:hAnsiTheme="minorHAnsi"/>
                <w:sz w:val="14"/>
                <w:szCs w:val="14"/>
              </w:rPr>
            </w:pPr>
            <w:ins w:id="642" w:author="jmiller20181126" w:date="2018-11-28T09:56:00Z">
              <w:r w:rsidRPr="00172DB2">
                <w:rPr>
                  <w:rFonts w:asciiTheme="minorHAnsi" w:hAnsiTheme="minorHAnsi"/>
                  <w:sz w:val="14"/>
                  <w:szCs w:val="14"/>
                </w:rPr>
                <w:t xml:space="preserve">allow user to override the default and select one or </w:t>
              </w:r>
            </w:ins>
            <w:ins w:id="643" w:author="jmiller20181126" w:date="2018-11-28T10:47:00Z">
              <w:r w:rsidR="00D62A75">
                <w:rPr>
                  <w:rFonts w:asciiTheme="minorHAnsi" w:hAnsiTheme="minorHAnsi"/>
                  <w:sz w:val="14"/>
                  <w:szCs w:val="14"/>
                </w:rPr>
                <w:t>more</w:t>
              </w:r>
            </w:ins>
            <w:ins w:id="644" w:author="jmiller20181126" w:date="2018-11-28T09:56:00Z">
              <w:r w:rsidRPr="00172DB2">
                <w:rPr>
                  <w:rFonts w:asciiTheme="minorHAnsi" w:hAnsiTheme="minorHAnsi"/>
                  <w:sz w:val="14"/>
                  <w:szCs w:val="14"/>
                </w:rPr>
                <w:t xml:space="preserve"> of the following two values:</w:t>
              </w:r>
            </w:ins>
          </w:p>
          <w:p w14:paraId="27DDF385" w14:textId="77777777" w:rsidR="00172DB2" w:rsidRPr="00172DB2" w:rsidRDefault="00172DB2" w:rsidP="00172DB2">
            <w:pPr>
              <w:keepNext/>
              <w:rPr>
                <w:ins w:id="645" w:author="jmiller20181126" w:date="2018-11-28T09:56:00Z"/>
                <w:rFonts w:asciiTheme="minorHAnsi" w:hAnsiTheme="minorHAnsi"/>
                <w:sz w:val="14"/>
                <w:szCs w:val="14"/>
              </w:rPr>
            </w:pPr>
            <w:ins w:id="646" w:author="jmiller20181126" w:date="2018-11-28T09:56:00Z">
              <w:r w:rsidRPr="00172DB2">
                <w:rPr>
                  <w:rFonts w:asciiTheme="minorHAnsi" w:hAnsiTheme="minorHAnsi"/>
                  <w:sz w:val="14"/>
                  <w:szCs w:val="14"/>
                </w:rPr>
                <w:t xml:space="preserve">*uninsulated ducts in wall cavity </w:t>
              </w:r>
            </w:ins>
          </w:p>
          <w:p w14:paraId="08D4044B" w14:textId="77777777" w:rsidR="00172DB2" w:rsidRPr="00172DB2" w:rsidRDefault="00172DB2" w:rsidP="00172DB2">
            <w:pPr>
              <w:keepNext/>
              <w:rPr>
                <w:ins w:id="647" w:author="jmiller20181126" w:date="2018-11-28T09:56:00Z"/>
                <w:rFonts w:asciiTheme="minorHAnsi" w:hAnsiTheme="minorHAnsi"/>
                <w:sz w:val="14"/>
                <w:szCs w:val="14"/>
              </w:rPr>
            </w:pPr>
            <w:ins w:id="648" w:author="jmiller20181126" w:date="2018-11-28T09:56:00Z">
              <w:r w:rsidRPr="00172DB2">
                <w:rPr>
                  <w:rFonts w:asciiTheme="minorHAnsi" w:hAnsiTheme="minorHAnsi"/>
                  <w:sz w:val="14"/>
                  <w:szCs w:val="14"/>
                </w:rPr>
                <w:t xml:space="preserve">*Uninsulated exposed ducts </w:t>
              </w:r>
            </w:ins>
          </w:p>
          <w:p w14:paraId="48B575F5" w14:textId="77777777" w:rsidR="00172DB2" w:rsidRPr="00172DB2" w:rsidRDefault="00172DB2" w:rsidP="00172DB2">
            <w:pPr>
              <w:keepNext/>
              <w:rPr>
                <w:ins w:id="649" w:author="jmiller20181126" w:date="2018-11-28T09:56:00Z"/>
                <w:rFonts w:asciiTheme="minorHAnsi" w:hAnsiTheme="minorHAnsi"/>
                <w:sz w:val="14"/>
                <w:szCs w:val="14"/>
              </w:rPr>
            </w:pPr>
            <w:ins w:id="650" w:author="jmiller20181126" w:date="2018-11-28T09:56:00Z">
              <w:r w:rsidRPr="00172DB2">
                <w:rPr>
                  <w:rFonts w:asciiTheme="minorHAnsi" w:hAnsiTheme="minorHAnsi"/>
                  <w:sz w:val="14"/>
                  <w:szCs w:val="14"/>
                </w:rPr>
                <w:t xml:space="preserve"> in directly conditioned space </w:t>
              </w:r>
            </w:ins>
          </w:p>
          <w:p w14:paraId="747B0122" w14:textId="77777777" w:rsidR="00172DB2" w:rsidRPr="00172DB2" w:rsidRDefault="00172DB2" w:rsidP="00172DB2">
            <w:pPr>
              <w:keepNext/>
              <w:rPr>
                <w:ins w:id="651" w:author="jmiller20181126" w:date="2018-11-28T09:56:00Z"/>
                <w:rFonts w:asciiTheme="minorHAnsi" w:hAnsiTheme="minorHAnsi"/>
                <w:sz w:val="14"/>
                <w:szCs w:val="14"/>
              </w:rPr>
            </w:pPr>
          </w:p>
          <w:p w14:paraId="2DE759FB" w14:textId="4708900A" w:rsidR="00172DB2" w:rsidRPr="00172DB2" w:rsidRDefault="00D62A75" w:rsidP="00172DB2">
            <w:pPr>
              <w:keepNext/>
              <w:rPr>
                <w:ins w:id="652" w:author="jmiller20181126" w:date="2018-11-28T09:56:00Z"/>
                <w:rFonts w:asciiTheme="minorHAnsi" w:hAnsiTheme="minorHAnsi"/>
                <w:sz w:val="14"/>
                <w:szCs w:val="14"/>
              </w:rPr>
            </w:pPr>
            <w:ins w:id="653" w:author="jmiller20181126" w:date="2018-11-28T09:56:00Z">
              <w:r w:rsidRPr="0094536F">
                <w:rPr>
                  <w:rFonts w:asciiTheme="minorHAnsi" w:hAnsiTheme="minorHAnsi"/>
                  <w:b/>
                  <w:sz w:val="14"/>
                  <w:szCs w:val="14"/>
                </w:rPr>
                <w:t>if</w:t>
              </w:r>
              <w:r>
                <w:rPr>
                  <w:rFonts w:asciiTheme="minorHAnsi" w:hAnsiTheme="minorHAnsi"/>
                  <w:sz w:val="14"/>
                  <w:szCs w:val="14"/>
                </w:rPr>
                <w:t xml:space="preserve"> values in both </w:t>
              </w:r>
              <w:r w:rsidRPr="0094536F">
                <w:rPr>
                  <w:rFonts w:asciiTheme="minorHAnsi" w:hAnsiTheme="minorHAnsi"/>
                  <w:sz w:val="14"/>
                  <w:szCs w:val="14"/>
                  <w:highlight w:val="yellow"/>
                </w:rPr>
                <w:t>I04</w:t>
              </w:r>
              <w:r>
                <w:rPr>
                  <w:rFonts w:asciiTheme="minorHAnsi" w:hAnsiTheme="minorHAnsi"/>
                  <w:sz w:val="14"/>
                  <w:szCs w:val="14"/>
                </w:rPr>
                <w:t xml:space="preserve"> and </w:t>
              </w:r>
              <w:r w:rsidRPr="0094536F">
                <w:rPr>
                  <w:rFonts w:asciiTheme="minorHAnsi" w:hAnsiTheme="minorHAnsi"/>
                  <w:sz w:val="14"/>
                  <w:szCs w:val="14"/>
                  <w:highlight w:val="yellow"/>
                </w:rPr>
                <w:t>I</w:t>
              </w:r>
              <w:r w:rsidR="00172DB2" w:rsidRPr="0094536F">
                <w:rPr>
                  <w:rFonts w:asciiTheme="minorHAnsi" w:hAnsiTheme="minorHAnsi"/>
                  <w:sz w:val="14"/>
                  <w:szCs w:val="14"/>
                  <w:highlight w:val="yellow"/>
                </w:rPr>
                <w:t>06</w:t>
              </w:r>
              <w:r w:rsidR="00172DB2" w:rsidRPr="00172DB2">
                <w:rPr>
                  <w:rFonts w:asciiTheme="minorHAnsi" w:hAnsiTheme="minorHAnsi"/>
                  <w:sz w:val="14"/>
                  <w:szCs w:val="14"/>
                </w:rPr>
                <w:t xml:space="preserve">= </w:t>
              </w:r>
            </w:ins>
          </w:p>
          <w:p w14:paraId="1F73C9ED" w14:textId="24322C78" w:rsidR="00172DB2" w:rsidRPr="00172DB2" w:rsidRDefault="00172DB2" w:rsidP="00172DB2">
            <w:pPr>
              <w:keepNext/>
              <w:rPr>
                <w:ins w:id="654" w:author="jmiller20181126" w:date="2018-11-28T09:56:00Z"/>
                <w:rFonts w:asciiTheme="minorHAnsi" w:hAnsiTheme="minorHAnsi"/>
                <w:sz w:val="14"/>
                <w:szCs w:val="14"/>
              </w:rPr>
            </w:pPr>
            <w:ins w:id="655" w:author="jmiller20181126" w:date="2018-11-28T09:56:00Z">
              <w:r w:rsidRPr="00172DB2">
                <w:rPr>
                  <w:rFonts w:asciiTheme="minorHAnsi" w:hAnsiTheme="minorHAnsi"/>
                  <w:sz w:val="14"/>
                  <w:szCs w:val="14"/>
                </w:rPr>
                <w:t>*</w:t>
              </w:r>
            </w:ins>
            <w:ins w:id="656" w:author="jmiller20181126" w:date="2018-11-28T16:12:00Z">
              <w:r w:rsidR="00D34CAB">
                <w:rPr>
                  <w:rFonts w:asciiTheme="minorHAnsi" w:hAnsiTheme="minorHAnsi"/>
                  <w:sz w:val="14"/>
                  <w:szCs w:val="14"/>
                </w:rPr>
                <w:t>DuctsInAll-</w:t>
              </w:r>
            </w:ins>
            <w:ins w:id="657" w:author="jmiller20181126" w:date="2018-11-28T09:56:00Z">
              <w:r w:rsidRPr="00172DB2">
                <w:rPr>
                  <w:rFonts w:asciiTheme="minorHAnsi" w:hAnsiTheme="minorHAnsi"/>
                  <w:sz w:val="14"/>
                  <w:szCs w:val="14"/>
                </w:rPr>
                <w:t>conditioned space-entirely,</w:t>
              </w:r>
            </w:ins>
          </w:p>
          <w:p w14:paraId="38165779" w14:textId="77777777" w:rsidR="00172DB2" w:rsidRPr="00172DB2" w:rsidRDefault="00172DB2" w:rsidP="00172DB2">
            <w:pPr>
              <w:keepNext/>
              <w:rPr>
                <w:ins w:id="658" w:author="jmiller20181126" w:date="2018-11-28T09:56:00Z"/>
                <w:rFonts w:asciiTheme="minorHAnsi" w:hAnsiTheme="minorHAnsi"/>
                <w:sz w:val="14"/>
                <w:szCs w:val="14"/>
              </w:rPr>
            </w:pPr>
            <w:ins w:id="659" w:author="jmiller20181126" w:date="2018-11-28T09:56:00Z">
              <w:r w:rsidRPr="0094536F">
                <w:rPr>
                  <w:rFonts w:asciiTheme="minorHAnsi" w:hAnsiTheme="minorHAnsi"/>
                  <w:b/>
                  <w:sz w:val="14"/>
                  <w:szCs w:val="14"/>
                </w:rPr>
                <w:t>then</w:t>
              </w:r>
              <w:r w:rsidRPr="00172DB2">
                <w:rPr>
                  <w:rFonts w:asciiTheme="minorHAnsi" w:hAnsiTheme="minorHAnsi"/>
                  <w:sz w:val="14"/>
                  <w:szCs w:val="14"/>
                </w:rPr>
                <w:t xml:space="preserve"> also allow user to select the following value:</w:t>
              </w:r>
            </w:ins>
          </w:p>
          <w:p w14:paraId="26FCBF78" w14:textId="4C2696A5" w:rsidR="00172DB2" w:rsidRPr="0065068B" w:rsidRDefault="00172DB2" w:rsidP="00172DB2">
            <w:pPr>
              <w:keepNext/>
              <w:rPr>
                <w:rFonts w:asciiTheme="minorHAnsi" w:hAnsiTheme="minorHAnsi"/>
                <w:sz w:val="14"/>
                <w:szCs w:val="14"/>
              </w:rPr>
            </w:pPr>
            <w:ins w:id="660" w:author="jmiller20181126" w:date="2018-11-28T09:56:00Z">
              <w:r w:rsidRPr="00172DB2">
                <w:rPr>
                  <w:rFonts w:asciiTheme="minorHAnsi" w:hAnsiTheme="minorHAnsi"/>
                  <w:sz w:val="14"/>
                  <w:szCs w:val="14"/>
                </w:rPr>
                <w:t>*Ducts ≥R4.2 entirely in conditioned space</w:t>
              </w:r>
            </w:ins>
            <w:r w:rsidRPr="0065068B">
              <w:rPr>
                <w:rFonts w:asciiTheme="minorHAnsi" w:hAnsiTheme="minorHAnsi"/>
                <w:sz w:val="14"/>
                <w:szCs w:val="14"/>
              </w:rPr>
              <w:t>&gt;&gt;</w:t>
            </w:r>
          </w:p>
        </w:tc>
        <w:tc>
          <w:tcPr>
            <w:tcW w:w="2300" w:type="dxa"/>
          </w:tcPr>
          <w:p w14:paraId="79D296E7" w14:textId="77777777" w:rsidR="00172DB2" w:rsidRPr="00D57BA5" w:rsidRDefault="00172DB2" w:rsidP="00172DB2">
            <w:pPr>
              <w:keepNext/>
              <w:rPr>
                <w:rFonts w:ascii="Calibri" w:hAnsi="Calibri"/>
                <w:sz w:val="14"/>
                <w:szCs w:val="14"/>
              </w:rPr>
            </w:pPr>
            <w:r w:rsidRPr="0065068B">
              <w:rPr>
                <w:rFonts w:ascii="Calibri" w:hAnsi="Calibri"/>
                <w:sz w:val="14"/>
                <w:szCs w:val="14"/>
              </w:rPr>
              <w:t>&lt;&lt;</w:t>
            </w:r>
            <w:r w:rsidRPr="00D57BA5">
              <w:rPr>
                <w:rFonts w:ascii="Calibri" w:hAnsi="Calibri"/>
                <w:sz w:val="14"/>
                <w:szCs w:val="14"/>
              </w:rPr>
              <w:t xml:space="preserve"> </w:t>
            </w:r>
            <w:r w:rsidRPr="0094536F">
              <w:rPr>
                <w:rFonts w:ascii="Calibri" w:hAnsi="Calibri"/>
                <w:b/>
                <w:sz w:val="14"/>
                <w:szCs w:val="14"/>
              </w:rPr>
              <w:t>if</w:t>
            </w:r>
            <w:r w:rsidRPr="00D57BA5">
              <w:rPr>
                <w:rFonts w:ascii="Calibri" w:hAnsi="Calibri"/>
                <w:sz w:val="14"/>
                <w:szCs w:val="14"/>
              </w:rPr>
              <w:t xml:space="preserve"> System Type in </w:t>
            </w:r>
            <w:r w:rsidRPr="0094536F">
              <w:rPr>
                <w:rFonts w:ascii="Calibri" w:hAnsi="Calibri"/>
                <w:sz w:val="14"/>
                <w:szCs w:val="14"/>
                <w:highlight w:val="yellow"/>
              </w:rPr>
              <w:t>C05</w:t>
            </w:r>
            <w:r w:rsidRPr="00D57BA5">
              <w:rPr>
                <w:rFonts w:ascii="Calibri" w:hAnsi="Calibri"/>
                <w:sz w:val="14"/>
                <w:szCs w:val="14"/>
              </w:rPr>
              <w:t>=no cooling,</w:t>
            </w:r>
          </w:p>
          <w:p w14:paraId="177730F6" w14:textId="221B5711" w:rsidR="00172DB2" w:rsidRDefault="00172DB2" w:rsidP="00172DB2">
            <w:pPr>
              <w:keepNext/>
              <w:rPr>
                <w:rFonts w:asciiTheme="minorHAnsi" w:hAnsiTheme="minorHAnsi"/>
                <w:sz w:val="14"/>
                <w:szCs w:val="14"/>
              </w:rPr>
            </w:pPr>
            <w:r w:rsidRPr="0094536F">
              <w:rPr>
                <w:rFonts w:ascii="Calibri" w:hAnsi="Calibri"/>
                <w:b/>
                <w:sz w:val="14"/>
                <w:szCs w:val="14"/>
              </w:rPr>
              <w:t>then</w:t>
            </w:r>
            <w:r w:rsidRPr="00D57BA5">
              <w:rPr>
                <w:rFonts w:ascii="Calibri" w:hAnsi="Calibri"/>
                <w:sz w:val="14"/>
                <w:szCs w:val="14"/>
              </w:rPr>
              <w:t xml:space="preserve"> </w:t>
            </w:r>
            <w:ins w:id="661" w:author="jmiller20181126" w:date="2018-11-28T10:59:00Z">
              <w:r w:rsidR="00E515F4">
                <w:rPr>
                  <w:rFonts w:ascii="Calibri" w:hAnsi="Calibri"/>
                  <w:sz w:val="14"/>
                  <w:szCs w:val="14"/>
                </w:rPr>
                <w:t xml:space="preserve">text </w:t>
              </w:r>
            </w:ins>
            <w:del w:id="662" w:author="jmiller20181126" w:date="2018-11-28T10:59:00Z">
              <w:r w:rsidRPr="00D57BA5" w:rsidDel="00E515F4">
                <w:rPr>
                  <w:rFonts w:ascii="Calibri" w:hAnsi="Calibri"/>
                  <w:sz w:val="14"/>
                  <w:szCs w:val="14"/>
                </w:rPr>
                <w:delText xml:space="preserve">result </w:delText>
              </w:r>
            </w:del>
            <w:ins w:id="663" w:author="jmiller20181126" w:date="2018-11-28T10:59:00Z">
              <w:r w:rsidR="00E515F4">
                <w:rPr>
                  <w:rFonts w:ascii="Calibri" w:hAnsi="Calibri"/>
                  <w:sz w:val="14"/>
                  <w:szCs w:val="14"/>
                </w:rPr>
                <w:t>value</w:t>
              </w:r>
              <w:r w:rsidR="00E515F4" w:rsidRPr="00D57BA5">
                <w:rPr>
                  <w:rFonts w:ascii="Calibri" w:hAnsi="Calibri"/>
                  <w:sz w:val="14"/>
                  <w:szCs w:val="14"/>
                </w:rPr>
                <w:t xml:space="preserve"> </w:t>
              </w:r>
            </w:ins>
            <w:r w:rsidRPr="00D57BA5">
              <w:rPr>
                <w:rFonts w:ascii="Calibri" w:hAnsi="Calibri"/>
                <w:sz w:val="14"/>
                <w:szCs w:val="14"/>
              </w:rPr>
              <w:t xml:space="preserve">= </w:t>
            </w:r>
            <w:ins w:id="664" w:author="jmiller20181126" w:date="2018-11-28T10:59:00Z">
              <w:r w:rsidR="00E515F4">
                <w:rPr>
                  <w:rFonts w:ascii="Calibri" w:hAnsi="Calibri"/>
                  <w:sz w:val="14"/>
                  <w:szCs w:val="14"/>
                </w:rPr>
                <w:t>"</w:t>
              </w:r>
            </w:ins>
            <w:r w:rsidRPr="00D57BA5">
              <w:rPr>
                <w:rFonts w:ascii="Calibri" w:hAnsi="Calibri"/>
                <w:sz w:val="14"/>
                <w:szCs w:val="14"/>
              </w:rPr>
              <w:t>Exempt - No Cooling</w:t>
            </w:r>
            <w:ins w:id="665" w:author="jmiller20181126" w:date="2018-11-28T10:59:00Z">
              <w:r w:rsidR="00E515F4">
                <w:rPr>
                  <w:rFonts w:ascii="Calibri" w:hAnsi="Calibri"/>
                  <w:sz w:val="14"/>
                  <w:szCs w:val="14"/>
                </w:rPr>
                <w:t>"</w:t>
              </w:r>
            </w:ins>
            <w:r w:rsidRPr="00D57BA5">
              <w:rPr>
                <w:rFonts w:ascii="Calibri" w:hAnsi="Calibri"/>
                <w:sz w:val="14"/>
                <w:szCs w:val="14"/>
              </w:rPr>
              <w:t>;</w:t>
            </w:r>
            <w:r w:rsidRPr="0065068B">
              <w:rPr>
                <w:rFonts w:asciiTheme="minorHAnsi" w:hAnsiTheme="minorHAnsi"/>
                <w:sz w:val="14"/>
                <w:szCs w:val="14"/>
              </w:rPr>
              <w:t xml:space="preserve"> </w:t>
            </w:r>
          </w:p>
          <w:p w14:paraId="12E68C65" w14:textId="77777777" w:rsidR="00172DB2" w:rsidRDefault="00172DB2" w:rsidP="00172DB2">
            <w:pPr>
              <w:keepNext/>
              <w:rPr>
                <w:rFonts w:asciiTheme="minorHAnsi" w:hAnsiTheme="minorHAnsi"/>
                <w:sz w:val="14"/>
                <w:szCs w:val="14"/>
              </w:rPr>
            </w:pPr>
          </w:p>
          <w:p w14:paraId="26FCBF7A" w14:textId="4EC7880C" w:rsidR="00172DB2" w:rsidRPr="0065068B" w:rsidRDefault="00172DB2" w:rsidP="00172DB2">
            <w:pPr>
              <w:keepNext/>
              <w:rPr>
                <w:rFonts w:asciiTheme="minorHAnsi" w:hAnsiTheme="minorHAnsi"/>
                <w:sz w:val="14"/>
                <w:szCs w:val="14"/>
              </w:rPr>
            </w:pPr>
            <w:r w:rsidRPr="0094536F">
              <w:rPr>
                <w:rFonts w:asciiTheme="minorHAnsi" w:hAnsiTheme="minorHAnsi"/>
                <w:b/>
                <w:sz w:val="14"/>
                <w:szCs w:val="14"/>
              </w:rPr>
              <w:t>elseif</w:t>
            </w:r>
            <w:r>
              <w:rPr>
                <w:rFonts w:asciiTheme="minorHAnsi" w:hAnsiTheme="minorHAnsi"/>
                <w:sz w:val="14"/>
                <w:szCs w:val="14"/>
              </w:rPr>
              <w:t xml:space="preserve"> Sy</w:t>
            </w:r>
            <w:r w:rsidRPr="0065068B">
              <w:rPr>
                <w:rFonts w:asciiTheme="minorHAnsi" w:hAnsiTheme="minorHAnsi"/>
                <w:sz w:val="14"/>
                <w:szCs w:val="14"/>
              </w:rPr>
              <w:t>stem Type in</w:t>
            </w:r>
            <w:r>
              <w:rPr>
                <w:rFonts w:asciiTheme="minorHAnsi" w:hAnsiTheme="minorHAnsi"/>
                <w:sz w:val="14"/>
                <w:szCs w:val="14"/>
              </w:rPr>
              <w:t xml:space="preserve"> </w:t>
            </w:r>
            <w:r w:rsidRPr="0094536F">
              <w:rPr>
                <w:rFonts w:asciiTheme="minorHAnsi" w:hAnsiTheme="minorHAnsi"/>
                <w:sz w:val="14"/>
                <w:szCs w:val="14"/>
                <w:highlight w:val="yellow"/>
              </w:rPr>
              <w:t>C05</w:t>
            </w:r>
            <w:r w:rsidRPr="0065068B">
              <w:rPr>
                <w:rFonts w:asciiTheme="minorHAnsi" w:hAnsiTheme="minorHAnsi"/>
                <w:sz w:val="14"/>
                <w:szCs w:val="14"/>
              </w:rPr>
              <w:t>=one of the following</w:t>
            </w:r>
            <w:r>
              <w:t xml:space="preserve"> </w:t>
            </w:r>
            <w:r w:rsidRPr="00D57BA5">
              <w:rPr>
                <w:rFonts w:asciiTheme="minorHAnsi" w:hAnsiTheme="minorHAnsi"/>
                <w:sz w:val="14"/>
                <w:szCs w:val="14"/>
              </w:rPr>
              <w:t>three system types</w:t>
            </w:r>
            <w:r w:rsidRPr="0065068B">
              <w:rPr>
                <w:rFonts w:asciiTheme="minorHAnsi" w:hAnsiTheme="minorHAnsi"/>
                <w:sz w:val="14"/>
                <w:szCs w:val="14"/>
              </w:rPr>
              <w:t>:</w:t>
            </w:r>
          </w:p>
          <w:p w14:paraId="26FCBF7B" w14:textId="77777777" w:rsidR="00172DB2" w:rsidRPr="0065068B" w:rsidRDefault="00172DB2" w:rsidP="00172DB2">
            <w:pPr>
              <w:keepNext/>
              <w:rPr>
                <w:rFonts w:asciiTheme="minorHAnsi" w:hAnsiTheme="minorHAnsi"/>
                <w:sz w:val="14"/>
                <w:szCs w:val="14"/>
              </w:rPr>
            </w:pPr>
            <w:r w:rsidRPr="0065068B">
              <w:rPr>
                <w:rFonts w:asciiTheme="minorHAnsi" w:hAnsiTheme="minorHAnsi"/>
                <w:sz w:val="14"/>
                <w:szCs w:val="14"/>
              </w:rPr>
              <w:t>*evaporative - direct, or</w:t>
            </w:r>
          </w:p>
          <w:p w14:paraId="26FCBF7C" w14:textId="77777777" w:rsidR="00172DB2" w:rsidRPr="0065068B" w:rsidRDefault="00172DB2" w:rsidP="00172DB2">
            <w:pPr>
              <w:rPr>
                <w:rFonts w:asciiTheme="minorHAnsi" w:hAnsiTheme="minorHAnsi"/>
                <w:sz w:val="14"/>
                <w:szCs w:val="14"/>
              </w:rPr>
            </w:pPr>
            <w:r w:rsidRPr="0065068B">
              <w:rPr>
                <w:rFonts w:asciiTheme="minorHAnsi" w:hAnsiTheme="minorHAnsi"/>
                <w:sz w:val="14"/>
                <w:szCs w:val="14"/>
              </w:rPr>
              <w:t>*evaporative - indirect, or</w:t>
            </w:r>
          </w:p>
          <w:p w14:paraId="26FCBF7D" w14:textId="77777777" w:rsidR="00172DB2" w:rsidRPr="0065068B" w:rsidRDefault="00172DB2" w:rsidP="00172DB2">
            <w:pPr>
              <w:keepNext/>
              <w:rPr>
                <w:rFonts w:asciiTheme="minorHAnsi" w:hAnsiTheme="minorHAnsi"/>
                <w:sz w:val="14"/>
                <w:szCs w:val="14"/>
              </w:rPr>
            </w:pPr>
            <w:r w:rsidRPr="0065068B">
              <w:rPr>
                <w:rFonts w:asciiTheme="minorHAnsi" w:hAnsiTheme="minorHAnsi"/>
                <w:sz w:val="14"/>
                <w:szCs w:val="14"/>
              </w:rPr>
              <w:t>*evaporative - indirectdirect,</w:t>
            </w:r>
          </w:p>
          <w:p w14:paraId="26FCBF7E" w14:textId="530B23F4" w:rsidR="00172DB2" w:rsidRPr="0065068B" w:rsidRDefault="00172DB2" w:rsidP="00172DB2">
            <w:pPr>
              <w:keepNext/>
              <w:rPr>
                <w:rFonts w:asciiTheme="minorHAnsi" w:hAnsiTheme="minorHAnsi"/>
                <w:sz w:val="14"/>
                <w:szCs w:val="14"/>
              </w:rPr>
            </w:pPr>
            <w:r w:rsidRPr="0094536F">
              <w:rPr>
                <w:rFonts w:asciiTheme="minorHAnsi" w:hAnsiTheme="minorHAnsi"/>
                <w:b/>
                <w:sz w:val="14"/>
                <w:szCs w:val="14"/>
              </w:rPr>
              <w:t>then</w:t>
            </w:r>
            <w:r w:rsidRPr="0065068B">
              <w:rPr>
                <w:rFonts w:asciiTheme="minorHAnsi" w:hAnsiTheme="minorHAnsi"/>
                <w:sz w:val="14"/>
                <w:szCs w:val="14"/>
              </w:rPr>
              <w:t xml:space="preserve"> </w:t>
            </w:r>
            <w:del w:id="666" w:author="jmiller20181126" w:date="2018-11-28T11:00:00Z">
              <w:r w:rsidRPr="0065068B" w:rsidDel="00E515F4">
                <w:rPr>
                  <w:rFonts w:asciiTheme="minorHAnsi" w:hAnsiTheme="minorHAnsi"/>
                  <w:sz w:val="14"/>
                  <w:szCs w:val="14"/>
                </w:rPr>
                <w:delText xml:space="preserve">result </w:delText>
              </w:r>
            </w:del>
            <w:ins w:id="667" w:author="jmiller20181126" w:date="2018-11-28T11:00:00Z">
              <w:r w:rsidR="00E515F4">
                <w:rPr>
                  <w:rFonts w:asciiTheme="minorHAnsi" w:hAnsiTheme="minorHAnsi"/>
                  <w:sz w:val="14"/>
                  <w:szCs w:val="14"/>
                </w:rPr>
                <w:t>text value</w:t>
              </w:r>
              <w:r w:rsidR="00E515F4" w:rsidRPr="0065068B">
                <w:rPr>
                  <w:rFonts w:asciiTheme="minorHAnsi" w:hAnsiTheme="minorHAnsi"/>
                  <w:sz w:val="14"/>
                  <w:szCs w:val="14"/>
                </w:rPr>
                <w:t xml:space="preserve"> </w:t>
              </w:r>
            </w:ins>
            <w:r w:rsidRPr="0065068B">
              <w:rPr>
                <w:rFonts w:asciiTheme="minorHAnsi" w:hAnsiTheme="minorHAnsi"/>
                <w:sz w:val="14"/>
                <w:szCs w:val="14"/>
              </w:rPr>
              <w:t xml:space="preserve">= </w:t>
            </w:r>
            <w:ins w:id="668" w:author="jmiller20181126" w:date="2018-11-28T11:00:00Z">
              <w:r w:rsidR="00E515F4">
                <w:rPr>
                  <w:rFonts w:asciiTheme="minorHAnsi" w:hAnsiTheme="minorHAnsi"/>
                  <w:sz w:val="14"/>
                  <w:szCs w:val="14"/>
                </w:rPr>
                <w:t>"</w:t>
              </w:r>
            </w:ins>
            <w:r w:rsidRPr="0065068B">
              <w:rPr>
                <w:rFonts w:asciiTheme="minorHAnsi" w:hAnsiTheme="minorHAnsi"/>
                <w:sz w:val="14"/>
                <w:szCs w:val="14"/>
              </w:rPr>
              <w:t>Exempt</w:t>
            </w:r>
            <w:r>
              <w:rPr>
                <w:rFonts w:asciiTheme="minorHAnsi" w:hAnsiTheme="minorHAnsi"/>
                <w:sz w:val="14"/>
                <w:szCs w:val="14"/>
              </w:rPr>
              <w:t xml:space="preserve"> - </w:t>
            </w:r>
            <w:r w:rsidRPr="00D57BA5">
              <w:rPr>
                <w:rFonts w:asciiTheme="minorHAnsi" w:hAnsiTheme="minorHAnsi"/>
                <w:sz w:val="14"/>
                <w:szCs w:val="14"/>
              </w:rPr>
              <w:t>Evaporative System</w:t>
            </w:r>
            <w:ins w:id="669" w:author="jmiller20181126" w:date="2018-11-28T11:00:00Z">
              <w:r w:rsidR="00E515F4">
                <w:rPr>
                  <w:rFonts w:asciiTheme="minorHAnsi" w:hAnsiTheme="minorHAnsi"/>
                  <w:sz w:val="14"/>
                  <w:szCs w:val="14"/>
                </w:rPr>
                <w:t>"</w:t>
              </w:r>
            </w:ins>
            <w:r w:rsidRPr="0065068B">
              <w:rPr>
                <w:rFonts w:asciiTheme="minorHAnsi" w:hAnsiTheme="minorHAnsi"/>
                <w:sz w:val="14"/>
                <w:szCs w:val="14"/>
              </w:rPr>
              <w:t>;</w:t>
            </w:r>
          </w:p>
          <w:p w14:paraId="26FCBF7F" w14:textId="77777777" w:rsidR="00172DB2" w:rsidRDefault="00172DB2" w:rsidP="00172DB2">
            <w:pPr>
              <w:keepNext/>
              <w:rPr>
                <w:rFonts w:ascii="Calibri" w:hAnsi="Calibri"/>
                <w:sz w:val="14"/>
                <w:szCs w:val="14"/>
              </w:rPr>
            </w:pPr>
          </w:p>
          <w:p w14:paraId="3CCEC0F8" w14:textId="2BBE85A5" w:rsidR="00172DB2" w:rsidRDefault="00172DB2" w:rsidP="00172DB2">
            <w:pPr>
              <w:keepNext/>
              <w:rPr>
                <w:rFonts w:ascii="Calibri" w:hAnsi="Calibri"/>
                <w:sz w:val="14"/>
                <w:szCs w:val="14"/>
              </w:rPr>
            </w:pPr>
            <w:r w:rsidRPr="0094536F">
              <w:rPr>
                <w:rFonts w:ascii="Calibri" w:hAnsi="Calibri"/>
                <w:b/>
                <w:sz w:val="14"/>
                <w:szCs w:val="14"/>
              </w:rPr>
              <w:t>elseif</w:t>
            </w:r>
            <w:r>
              <w:rPr>
                <w:rFonts w:ascii="Calibri" w:hAnsi="Calibri"/>
                <w:sz w:val="14"/>
                <w:szCs w:val="14"/>
              </w:rPr>
              <w:t xml:space="preserve"> </w:t>
            </w:r>
            <w:r w:rsidRPr="0094536F">
              <w:rPr>
                <w:rFonts w:ascii="Calibri" w:hAnsi="Calibri"/>
                <w:sz w:val="14"/>
                <w:szCs w:val="14"/>
                <w:highlight w:val="yellow"/>
              </w:rPr>
              <w:t>Section I field 11</w:t>
            </w:r>
            <w:r>
              <w:rPr>
                <w:rFonts w:ascii="Calibri" w:hAnsi="Calibri"/>
                <w:sz w:val="14"/>
                <w:szCs w:val="14"/>
              </w:rPr>
              <w:t xml:space="preserve">=no, </w:t>
            </w:r>
            <w:r w:rsidRPr="0094536F">
              <w:rPr>
                <w:rFonts w:ascii="Calibri" w:hAnsi="Calibri"/>
                <w:b/>
                <w:sz w:val="14"/>
                <w:szCs w:val="14"/>
              </w:rPr>
              <w:t>then</w:t>
            </w:r>
            <w:r>
              <w:rPr>
                <w:rFonts w:ascii="Calibri" w:hAnsi="Calibri"/>
                <w:sz w:val="14"/>
                <w:szCs w:val="14"/>
              </w:rPr>
              <w:t xml:space="preserve"> </w:t>
            </w:r>
            <w:del w:id="670" w:author="jmiller20181126" w:date="2018-11-28T11:01:00Z">
              <w:r w:rsidDel="00E515F4">
                <w:rPr>
                  <w:rFonts w:ascii="Calibri" w:hAnsi="Calibri"/>
                  <w:sz w:val="14"/>
                  <w:szCs w:val="14"/>
                </w:rPr>
                <w:delText xml:space="preserve">result </w:delText>
              </w:r>
            </w:del>
            <w:ins w:id="671" w:author="jmiller20181126" w:date="2018-11-28T11:01:00Z">
              <w:r w:rsidR="00E515F4">
                <w:rPr>
                  <w:rFonts w:ascii="Calibri" w:hAnsi="Calibri"/>
                  <w:sz w:val="14"/>
                  <w:szCs w:val="14"/>
                </w:rPr>
                <w:t xml:space="preserve">text value </w:t>
              </w:r>
            </w:ins>
            <w:r>
              <w:rPr>
                <w:rFonts w:ascii="Calibri" w:hAnsi="Calibri"/>
                <w:sz w:val="14"/>
                <w:szCs w:val="14"/>
              </w:rPr>
              <w:t>=</w:t>
            </w:r>
            <w:r>
              <w:t xml:space="preserve"> </w:t>
            </w:r>
            <w:ins w:id="672" w:author="jmiller20181126" w:date="2018-11-28T11:01:00Z">
              <w:r w:rsidR="00E515F4">
                <w:t>"</w:t>
              </w:r>
            </w:ins>
            <w:r w:rsidRPr="003F36E6">
              <w:rPr>
                <w:rFonts w:ascii="Calibri" w:hAnsi="Calibri"/>
                <w:sz w:val="14"/>
                <w:szCs w:val="14"/>
              </w:rPr>
              <w:t xml:space="preserve">Exempt - RA3.3 Protocols </w:t>
            </w:r>
            <w:del w:id="673" w:author="jmiller20181126" w:date="2018-11-28T11:01:00Z">
              <w:r w:rsidRPr="003F36E6" w:rsidDel="00E515F4">
                <w:rPr>
                  <w:rFonts w:ascii="Calibri" w:hAnsi="Calibri"/>
                  <w:sz w:val="14"/>
                  <w:szCs w:val="14"/>
                </w:rPr>
                <w:delText xml:space="preserve">are </w:delText>
              </w:r>
            </w:del>
            <w:r w:rsidRPr="003F36E6">
              <w:rPr>
                <w:rFonts w:ascii="Calibri" w:hAnsi="Calibri"/>
                <w:sz w:val="14"/>
                <w:szCs w:val="14"/>
              </w:rPr>
              <w:t>N/A</w:t>
            </w:r>
            <w:ins w:id="674" w:author="jmiller20181126" w:date="2018-11-28T11:01:00Z">
              <w:r w:rsidR="00E515F4">
                <w:rPr>
                  <w:rFonts w:ascii="Calibri" w:hAnsi="Calibri"/>
                  <w:sz w:val="14"/>
                  <w:szCs w:val="14"/>
                </w:rPr>
                <w:t>"</w:t>
              </w:r>
            </w:ins>
            <w:r>
              <w:rPr>
                <w:rFonts w:ascii="Calibri" w:hAnsi="Calibri"/>
                <w:sz w:val="14"/>
                <w:szCs w:val="14"/>
              </w:rPr>
              <w:t>;</w:t>
            </w:r>
          </w:p>
          <w:p w14:paraId="62CDB000" w14:textId="77777777" w:rsidR="00172DB2" w:rsidRDefault="00172DB2" w:rsidP="00172DB2">
            <w:pPr>
              <w:keepNext/>
              <w:rPr>
                <w:rFonts w:ascii="Calibri" w:hAnsi="Calibri"/>
                <w:sz w:val="14"/>
                <w:szCs w:val="14"/>
              </w:rPr>
            </w:pPr>
          </w:p>
          <w:p w14:paraId="26FCBF80" w14:textId="448FFA9F" w:rsidR="00172DB2" w:rsidRPr="00EF1B8F" w:rsidRDefault="00172DB2" w:rsidP="00172DB2">
            <w:pPr>
              <w:keepNext/>
              <w:rPr>
                <w:rFonts w:ascii="Calibri" w:hAnsi="Calibri"/>
                <w:sz w:val="14"/>
                <w:szCs w:val="14"/>
              </w:rPr>
            </w:pPr>
            <w:r w:rsidRPr="0094536F">
              <w:rPr>
                <w:rFonts w:ascii="Calibri" w:hAnsi="Calibri"/>
                <w:b/>
                <w:sz w:val="14"/>
                <w:szCs w:val="14"/>
              </w:rPr>
              <w:t>elseif</w:t>
            </w:r>
            <w:r w:rsidRPr="00EF1B8F">
              <w:rPr>
                <w:rFonts w:ascii="Calibri" w:hAnsi="Calibri"/>
                <w:sz w:val="14"/>
                <w:szCs w:val="14"/>
              </w:rPr>
              <w:t xml:space="preserve"> one or </w:t>
            </w:r>
            <w:del w:id="675" w:author="jmiller20181126" w:date="2018-11-28T11:09:00Z">
              <w:r w:rsidDel="00B526B8">
                <w:rPr>
                  <w:rFonts w:ascii="Calibri" w:hAnsi="Calibri"/>
                  <w:sz w:val="14"/>
                  <w:szCs w:val="14"/>
                </w:rPr>
                <w:delText>both</w:delText>
              </w:r>
              <w:r w:rsidRPr="00EF1B8F" w:rsidDel="00B526B8">
                <w:rPr>
                  <w:rFonts w:ascii="Calibri" w:hAnsi="Calibri"/>
                  <w:sz w:val="14"/>
                  <w:szCs w:val="14"/>
                </w:rPr>
                <w:delText xml:space="preserve"> </w:delText>
              </w:r>
            </w:del>
            <w:ins w:id="676" w:author="jmiller20181126" w:date="2018-11-28T11:09:00Z">
              <w:r w:rsidR="00B526B8">
                <w:rPr>
                  <w:rFonts w:ascii="Calibri" w:hAnsi="Calibri"/>
                  <w:sz w:val="14"/>
                  <w:szCs w:val="14"/>
                </w:rPr>
                <w:t>more</w:t>
              </w:r>
              <w:r w:rsidR="00B526B8" w:rsidRPr="00EF1B8F">
                <w:rPr>
                  <w:rFonts w:ascii="Calibri" w:hAnsi="Calibri"/>
                  <w:sz w:val="14"/>
                  <w:szCs w:val="14"/>
                </w:rPr>
                <w:t xml:space="preserve"> </w:t>
              </w:r>
            </w:ins>
            <w:r w:rsidRPr="00EF1B8F">
              <w:rPr>
                <w:rFonts w:ascii="Calibri" w:hAnsi="Calibri"/>
                <w:sz w:val="14"/>
                <w:szCs w:val="14"/>
              </w:rPr>
              <w:t xml:space="preserve">of the following </w:t>
            </w:r>
            <w:del w:id="677" w:author="jmiller20181126" w:date="2018-11-28T11:09:00Z">
              <w:r w:rsidDel="00B526B8">
                <w:rPr>
                  <w:rFonts w:ascii="Calibri" w:hAnsi="Calibri"/>
                  <w:sz w:val="14"/>
                  <w:szCs w:val="14"/>
                </w:rPr>
                <w:delText>two</w:delText>
              </w:r>
              <w:r w:rsidRPr="00EF1B8F" w:rsidDel="00B526B8">
                <w:rPr>
                  <w:rFonts w:ascii="Calibri" w:hAnsi="Calibri"/>
                  <w:sz w:val="14"/>
                  <w:szCs w:val="14"/>
                </w:rPr>
                <w:delText xml:space="preserve"> </w:delText>
              </w:r>
            </w:del>
            <w:ins w:id="678" w:author="jmiller20181126" w:date="2018-11-28T11:09:00Z">
              <w:r w:rsidR="00B526B8">
                <w:rPr>
                  <w:rFonts w:ascii="Calibri" w:hAnsi="Calibri"/>
                  <w:sz w:val="14"/>
                  <w:szCs w:val="14"/>
                </w:rPr>
                <w:t>three</w:t>
              </w:r>
              <w:r w:rsidR="00B526B8" w:rsidRPr="00EF1B8F">
                <w:rPr>
                  <w:rFonts w:ascii="Calibri" w:hAnsi="Calibri"/>
                  <w:sz w:val="14"/>
                  <w:szCs w:val="14"/>
                </w:rPr>
                <w:t xml:space="preserve"> </w:t>
              </w:r>
            </w:ins>
            <w:r w:rsidRPr="00EF1B8F">
              <w:rPr>
                <w:rFonts w:ascii="Calibri" w:hAnsi="Calibri"/>
                <w:sz w:val="14"/>
                <w:szCs w:val="14"/>
              </w:rPr>
              <w:t>conditions is true:</w:t>
            </w:r>
          </w:p>
          <w:p w14:paraId="26FCBF81" w14:textId="439558C0" w:rsidR="00172DB2" w:rsidRPr="00EF1B8F" w:rsidRDefault="00172DB2" w:rsidP="00172DB2">
            <w:pPr>
              <w:keepNext/>
              <w:rPr>
                <w:rFonts w:ascii="Calibri" w:hAnsi="Calibri"/>
                <w:sz w:val="14"/>
                <w:szCs w:val="14"/>
              </w:rPr>
            </w:pPr>
            <w:r>
              <w:rPr>
                <w:rFonts w:ascii="Calibri" w:hAnsi="Calibri"/>
                <w:sz w:val="14"/>
                <w:szCs w:val="14"/>
              </w:rPr>
              <w:t>**C</w:t>
            </w:r>
            <w:r w:rsidRPr="00EF1B8F">
              <w:rPr>
                <w:rFonts w:ascii="Calibri" w:hAnsi="Calibri"/>
                <w:sz w:val="14"/>
                <w:szCs w:val="14"/>
              </w:rPr>
              <w:t>09=Zonally Controlled</w:t>
            </w:r>
          </w:p>
          <w:p w14:paraId="26FCBF82" w14:textId="00AB3C62" w:rsidR="00172DB2" w:rsidRDefault="00172DB2" w:rsidP="00172DB2">
            <w:pPr>
              <w:keepNext/>
              <w:rPr>
                <w:ins w:id="679" w:author="jmiller20181126" w:date="2018-11-28T11:07:00Z"/>
                <w:rFonts w:ascii="Calibri" w:hAnsi="Calibri"/>
                <w:sz w:val="14"/>
                <w:szCs w:val="14"/>
              </w:rPr>
            </w:pPr>
            <w:r>
              <w:rPr>
                <w:rFonts w:ascii="Calibri" w:hAnsi="Calibri"/>
                <w:sz w:val="14"/>
                <w:szCs w:val="14"/>
              </w:rPr>
              <w:t>*</w:t>
            </w:r>
            <w:r w:rsidRPr="00EF1B8F">
              <w:rPr>
                <w:rFonts w:ascii="Calibri" w:hAnsi="Calibri"/>
                <w:sz w:val="14"/>
                <w:szCs w:val="14"/>
              </w:rPr>
              <w:t>*</w:t>
            </w:r>
            <w:del w:id="680" w:author="jmiller20181126" w:date="2018-11-28T11:07:00Z">
              <w:r w:rsidDel="00B526B8">
                <w:rPr>
                  <w:rFonts w:ascii="Calibri" w:hAnsi="Calibri"/>
                  <w:sz w:val="14"/>
                  <w:szCs w:val="14"/>
                </w:rPr>
                <w:delText>C</w:delText>
              </w:r>
              <w:r w:rsidRPr="00EF1B8F" w:rsidDel="00B526B8">
                <w:rPr>
                  <w:rFonts w:ascii="Calibri" w:hAnsi="Calibri"/>
                  <w:sz w:val="14"/>
                  <w:szCs w:val="14"/>
                </w:rPr>
                <w:delText>11</w:delText>
              </w:r>
            </w:del>
            <w:ins w:id="681" w:author="jmiller20181126" w:date="2018-11-28T11:07:00Z">
              <w:r w:rsidR="00B526B8">
                <w:rPr>
                  <w:rFonts w:ascii="Calibri" w:hAnsi="Calibri"/>
                  <w:sz w:val="14"/>
                  <w:szCs w:val="14"/>
                </w:rPr>
                <w:t>D04</w:t>
              </w:r>
            </w:ins>
            <w:r w:rsidRPr="00EF1B8F">
              <w:rPr>
                <w:rFonts w:ascii="Calibri" w:hAnsi="Calibri"/>
                <w:sz w:val="14"/>
                <w:szCs w:val="14"/>
              </w:rPr>
              <w:t>=</w:t>
            </w:r>
            <w:ins w:id="682" w:author="jmiller20181126" w:date="2018-11-28T11:07:00Z">
              <w:r w:rsidR="00B526B8">
                <w:rPr>
                  <w:rFonts w:ascii="Calibri" w:hAnsi="Calibri"/>
                  <w:sz w:val="14"/>
                  <w:szCs w:val="14"/>
                </w:rPr>
                <w:t>yes (</w:t>
              </w:r>
            </w:ins>
            <w:ins w:id="683" w:author="jmiller20181126" w:date="2018-11-28T11:09:00Z">
              <w:r w:rsidR="00B526B8">
                <w:rPr>
                  <w:rFonts w:ascii="Calibri" w:hAnsi="Calibri"/>
                  <w:sz w:val="14"/>
                  <w:szCs w:val="14"/>
                </w:rPr>
                <w:t xml:space="preserve">is </w:t>
              </w:r>
            </w:ins>
            <w:r w:rsidRPr="00EF1B8F">
              <w:rPr>
                <w:rFonts w:ascii="Calibri" w:hAnsi="Calibri"/>
                <w:sz w:val="14"/>
                <w:szCs w:val="14"/>
              </w:rPr>
              <w:t xml:space="preserve">CFI </w:t>
            </w:r>
            <w:ins w:id="684" w:author="jmiller20181126" w:date="2018-11-28T11:09:00Z">
              <w:r w:rsidR="00B526B8">
                <w:rPr>
                  <w:rFonts w:ascii="Calibri" w:hAnsi="Calibri"/>
                  <w:sz w:val="14"/>
                  <w:szCs w:val="14"/>
                </w:rPr>
                <w:t xml:space="preserve">IAQ </w:t>
              </w:r>
            </w:ins>
            <w:r w:rsidRPr="00EF1B8F">
              <w:rPr>
                <w:rFonts w:ascii="Calibri" w:hAnsi="Calibri"/>
                <w:sz w:val="14"/>
                <w:szCs w:val="14"/>
              </w:rPr>
              <w:t>System</w:t>
            </w:r>
            <w:ins w:id="685" w:author="jmiller20181126" w:date="2018-11-28T11:07:00Z">
              <w:r w:rsidR="00B526B8">
                <w:rPr>
                  <w:rFonts w:ascii="Calibri" w:hAnsi="Calibri"/>
                  <w:sz w:val="14"/>
                  <w:szCs w:val="14"/>
                </w:rPr>
                <w:t>)</w:t>
              </w:r>
            </w:ins>
          </w:p>
          <w:p w14:paraId="3D9F704F" w14:textId="571BB7DF" w:rsidR="00B526B8" w:rsidRPr="00C25C86" w:rsidRDefault="00B526B8" w:rsidP="00172DB2">
            <w:pPr>
              <w:keepNext/>
              <w:rPr>
                <w:rFonts w:ascii="Calibri" w:hAnsi="Calibri"/>
                <w:sz w:val="14"/>
                <w:szCs w:val="14"/>
              </w:rPr>
            </w:pPr>
            <w:ins w:id="686" w:author="jmiller20181126" w:date="2018-11-28T11:08:00Z">
              <w:r>
                <w:rPr>
                  <w:rFonts w:ascii="Calibri" w:hAnsi="Calibri"/>
                  <w:sz w:val="14"/>
                  <w:szCs w:val="14"/>
                </w:rPr>
                <w:t>**F06=yes (</w:t>
              </w:r>
            </w:ins>
            <w:ins w:id="687" w:author="jmiller20181126" w:date="2018-11-28T11:09:00Z">
              <w:r>
                <w:rPr>
                  <w:rFonts w:ascii="Calibri" w:hAnsi="Calibri"/>
                  <w:sz w:val="14"/>
                  <w:szCs w:val="14"/>
                </w:rPr>
                <w:t xml:space="preserve">is </w:t>
              </w:r>
            </w:ins>
            <w:ins w:id="688" w:author="jmiller20181126" w:date="2018-11-28T11:08:00Z">
              <w:r>
                <w:rPr>
                  <w:rFonts w:ascii="Calibri" w:hAnsi="Calibri"/>
                  <w:sz w:val="14"/>
                  <w:szCs w:val="14"/>
                </w:rPr>
                <w:t xml:space="preserve">CFI </w:t>
              </w:r>
            </w:ins>
            <w:ins w:id="689" w:author="jmiller20181126" w:date="2018-11-28T11:09:00Z">
              <w:r>
                <w:rPr>
                  <w:rFonts w:ascii="Calibri" w:hAnsi="Calibri"/>
                  <w:sz w:val="14"/>
                  <w:szCs w:val="14"/>
                </w:rPr>
                <w:t xml:space="preserve">IAQ </w:t>
              </w:r>
            </w:ins>
            <w:ins w:id="690" w:author="jmiller20181126" w:date="2018-11-28T11:08:00Z">
              <w:r w:rsidRPr="00C25C86">
                <w:rPr>
                  <w:rFonts w:ascii="Calibri" w:hAnsi="Calibri"/>
                  <w:sz w:val="14"/>
                  <w:szCs w:val="14"/>
                </w:rPr>
                <w:t>System)</w:t>
              </w:r>
            </w:ins>
          </w:p>
          <w:p w14:paraId="26FCBF83" w14:textId="749B3AA5" w:rsidR="00172DB2" w:rsidRPr="00C25C86" w:rsidRDefault="00172DB2" w:rsidP="00172DB2">
            <w:pPr>
              <w:keepNext/>
              <w:rPr>
                <w:rFonts w:ascii="Calibri" w:hAnsi="Calibri"/>
                <w:sz w:val="14"/>
                <w:szCs w:val="14"/>
              </w:rPr>
            </w:pPr>
            <w:r w:rsidRPr="00C25C86">
              <w:rPr>
                <w:rFonts w:ascii="Calibri" w:hAnsi="Calibri"/>
                <w:sz w:val="14"/>
                <w:szCs w:val="14"/>
              </w:rPr>
              <w:t xml:space="preserve">then </w:t>
            </w:r>
            <w:del w:id="691" w:author="jmiller20181126" w:date="2018-11-28T11:10:00Z">
              <w:r w:rsidRPr="00C25C86" w:rsidDel="00B526B8">
                <w:rPr>
                  <w:rFonts w:ascii="Calibri" w:hAnsi="Calibri"/>
                  <w:sz w:val="14"/>
                  <w:szCs w:val="14"/>
                </w:rPr>
                <w:delText xml:space="preserve">result </w:delText>
              </w:r>
            </w:del>
            <w:ins w:id="692" w:author="jmiller20181126" w:date="2018-11-28T11:10:00Z">
              <w:r w:rsidR="00B526B8" w:rsidRPr="00C25C86">
                <w:rPr>
                  <w:rFonts w:ascii="Calibri" w:hAnsi="Calibri"/>
                  <w:sz w:val="14"/>
                  <w:szCs w:val="14"/>
                </w:rPr>
                <w:t xml:space="preserve">text value </w:t>
              </w:r>
            </w:ins>
            <w:r w:rsidRPr="00C25C86">
              <w:rPr>
                <w:rFonts w:ascii="Calibri" w:hAnsi="Calibri"/>
                <w:sz w:val="14"/>
                <w:szCs w:val="14"/>
              </w:rPr>
              <w:t xml:space="preserve">= </w:t>
            </w:r>
            <w:ins w:id="693" w:author="jmiller20181126" w:date="2018-11-28T11:10:00Z">
              <w:r w:rsidR="00B526B8" w:rsidRPr="00C25C86">
                <w:rPr>
                  <w:rFonts w:ascii="Calibri" w:hAnsi="Calibri"/>
                  <w:sz w:val="14"/>
                  <w:szCs w:val="14"/>
                </w:rPr>
                <w:t>"</w:t>
              </w:r>
            </w:ins>
            <w:r w:rsidRPr="00C25C86">
              <w:rPr>
                <w:rFonts w:ascii="Calibri" w:hAnsi="Calibri"/>
                <w:sz w:val="14"/>
                <w:szCs w:val="14"/>
              </w:rPr>
              <w:t>HERS Verified Fan Efficacy and Airflow Rate</w:t>
            </w:r>
            <w:ins w:id="694" w:author="jmiller20181126" w:date="2018-11-28T11:10:00Z">
              <w:r w:rsidR="00B526B8" w:rsidRPr="00C25C86">
                <w:rPr>
                  <w:rFonts w:ascii="Calibri" w:hAnsi="Calibri"/>
                  <w:sz w:val="14"/>
                  <w:szCs w:val="14"/>
                </w:rPr>
                <w:t>"</w:t>
              </w:r>
            </w:ins>
            <w:r w:rsidRPr="00C25C86">
              <w:rPr>
                <w:rFonts w:ascii="Calibri" w:hAnsi="Calibri"/>
                <w:sz w:val="14"/>
                <w:szCs w:val="14"/>
              </w:rPr>
              <w:t>;</w:t>
            </w:r>
          </w:p>
          <w:p w14:paraId="26FCBF84" w14:textId="77777777" w:rsidR="00172DB2" w:rsidRPr="00C25C86" w:rsidRDefault="00172DB2" w:rsidP="00172DB2">
            <w:pPr>
              <w:keepNext/>
              <w:rPr>
                <w:rFonts w:ascii="Calibri" w:hAnsi="Calibri"/>
                <w:sz w:val="14"/>
                <w:szCs w:val="14"/>
              </w:rPr>
            </w:pPr>
          </w:p>
          <w:p w14:paraId="26FCBF85" w14:textId="6534B5F9" w:rsidR="00172DB2" w:rsidRPr="00C25C86" w:rsidRDefault="00172DB2" w:rsidP="00172DB2">
            <w:pPr>
              <w:keepNext/>
              <w:rPr>
                <w:rFonts w:ascii="Calibri" w:hAnsi="Calibri"/>
                <w:sz w:val="14"/>
                <w:szCs w:val="14"/>
              </w:rPr>
            </w:pPr>
            <w:r w:rsidRPr="00C25C86">
              <w:rPr>
                <w:rFonts w:ascii="Calibri" w:hAnsi="Calibri"/>
                <w:sz w:val="14"/>
                <w:szCs w:val="14"/>
              </w:rPr>
              <w:t xml:space="preserve">else user select one from the following two </w:t>
            </w:r>
            <w:ins w:id="695" w:author="jmiller20181126" w:date="2018-11-28T11:38:00Z">
              <w:r w:rsidR="0094536F" w:rsidRPr="00C25C86">
                <w:rPr>
                  <w:rFonts w:ascii="Calibri" w:hAnsi="Calibri"/>
                  <w:sz w:val="14"/>
                  <w:szCs w:val="14"/>
                </w:rPr>
                <w:t xml:space="preserve">text </w:t>
              </w:r>
            </w:ins>
            <w:r w:rsidRPr="00C25C86">
              <w:rPr>
                <w:rFonts w:ascii="Calibri" w:hAnsi="Calibri"/>
                <w:sz w:val="14"/>
                <w:szCs w:val="14"/>
              </w:rPr>
              <w:t xml:space="preserve">values: </w:t>
            </w:r>
          </w:p>
          <w:p w14:paraId="26FCBF86" w14:textId="15FACA10" w:rsidR="00172DB2" w:rsidRPr="00C25C86" w:rsidRDefault="00172DB2" w:rsidP="00172DB2">
            <w:pPr>
              <w:keepNext/>
              <w:rPr>
                <w:rFonts w:ascii="Calibri" w:hAnsi="Calibri"/>
                <w:sz w:val="14"/>
                <w:szCs w:val="14"/>
              </w:rPr>
            </w:pPr>
            <w:r w:rsidRPr="00C25C86">
              <w:rPr>
                <w:rFonts w:ascii="Calibri" w:hAnsi="Calibri"/>
                <w:sz w:val="14"/>
                <w:szCs w:val="14"/>
              </w:rPr>
              <w:t>**</w:t>
            </w:r>
            <w:ins w:id="696" w:author="jmiller20181126" w:date="2018-11-28T11:38:00Z">
              <w:r w:rsidR="00C25C86">
                <w:rPr>
                  <w:rFonts w:ascii="Calibri" w:hAnsi="Calibri"/>
                  <w:sz w:val="14"/>
                  <w:szCs w:val="14"/>
                </w:rPr>
                <w:t>"</w:t>
              </w:r>
            </w:ins>
            <w:r w:rsidRPr="00C25C86">
              <w:rPr>
                <w:rFonts w:ascii="Calibri" w:hAnsi="Calibri"/>
                <w:sz w:val="14"/>
                <w:szCs w:val="14"/>
              </w:rPr>
              <w:t xml:space="preserve">HERS Verified Fan Efficacy and Airflow Rate; </w:t>
            </w:r>
          </w:p>
          <w:p w14:paraId="26FCBF87" w14:textId="30BA23E9" w:rsidR="00172DB2" w:rsidRPr="00926E48" w:rsidRDefault="00172DB2" w:rsidP="00172DB2">
            <w:pPr>
              <w:keepNext/>
              <w:rPr>
                <w:rFonts w:ascii="Calibri" w:hAnsi="Calibri"/>
                <w:sz w:val="14"/>
                <w:szCs w:val="14"/>
                <w:u w:val="single"/>
              </w:rPr>
            </w:pPr>
            <w:r w:rsidRPr="00C25C86">
              <w:rPr>
                <w:rFonts w:ascii="Calibri" w:hAnsi="Calibri"/>
                <w:sz w:val="14"/>
                <w:szCs w:val="14"/>
              </w:rPr>
              <w:t>**</w:t>
            </w:r>
            <w:ins w:id="697" w:author="jmiller20181126" w:date="2018-11-28T11:38:00Z">
              <w:r w:rsidR="00C25C86">
                <w:rPr>
                  <w:rFonts w:ascii="Calibri" w:hAnsi="Calibri"/>
                  <w:sz w:val="14"/>
                  <w:szCs w:val="14"/>
                </w:rPr>
                <w:t>"</w:t>
              </w:r>
            </w:ins>
            <w:r w:rsidRPr="00C25C86">
              <w:rPr>
                <w:rFonts w:ascii="Calibri" w:hAnsi="Calibri"/>
                <w:sz w:val="14"/>
                <w:szCs w:val="14"/>
              </w:rPr>
              <w:t>HERS verified Return Duct Design per Table 150.0-B, C</w:t>
            </w:r>
            <w:ins w:id="698" w:author="jmiller20181126" w:date="2018-11-28T11:39:00Z">
              <w:r w:rsidR="00C25C86">
                <w:rPr>
                  <w:rFonts w:ascii="Calibri" w:hAnsi="Calibri"/>
                  <w:sz w:val="14"/>
                  <w:szCs w:val="14"/>
                </w:rPr>
                <w:t>"</w:t>
              </w:r>
            </w:ins>
            <w:r w:rsidRPr="00C25C86">
              <w:rPr>
                <w:rFonts w:ascii="Calibri" w:hAnsi="Calibri"/>
                <w:sz w:val="14"/>
                <w:szCs w:val="14"/>
              </w:rPr>
              <w:t>; &gt;&gt;</w:t>
            </w:r>
          </w:p>
        </w:tc>
        <w:tc>
          <w:tcPr>
            <w:tcW w:w="534" w:type="dxa"/>
          </w:tcPr>
          <w:p w14:paraId="26FCBF88" w14:textId="5F1D0074" w:rsidR="00172DB2" w:rsidRPr="0094536F" w:rsidDel="00C119E1" w:rsidRDefault="00172DB2" w:rsidP="00172DB2">
            <w:pPr>
              <w:keepNext/>
              <w:rPr>
                <w:del w:id="699" w:author="jmiller20181126" w:date="2018-11-28T09:47:00Z"/>
                <w:rFonts w:asciiTheme="minorHAnsi" w:hAnsiTheme="minorHAnsi"/>
                <w:sz w:val="12"/>
                <w:szCs w:val="12"/>
              </w:rPr>
            </w:pPr>
            <w:del w:id="700" w:author="jmiller20181126" w:date="2018-11-28T09:47:00Z">
              <w:r w:rsidRPr="0094536F" w:rsidDel="00C119E1">
                <w:rPr>
                  <w:rFonts w:asciiTheme="minorHAnsi" w:hAnsiTheme="minorHAnsi"/>
                  <w:sz w:val="12"/>
                  <w:szCs w:val="12"/>
                </w:rPr>
                <w:delText>&lt;&lt;user pick one from list:</w:delText>
              </w:r>
            </w:del>
          </w:p>
          <w:p w14:paraId="26FCBF89" w14:textId="76A7402C" w:rsidR="00172DB2" w:rsidRPr="0094536F" w:rsidDel="00C119E1" w:rsidRDefault="00172DB2" w:rsidP="00172DB2">
            <w:pPr>
              <w:keepNext/>
              <w:rPr>
                <w:del w:id="701" w:author="jmiller20181126" w:date="2018-11-28T09:47:00Z"/>
                <w:rFonts w:ascii="Calibri" w:hAnsi="Calibri"/>
                <w:sz w:val="12"/>
                <w:szCs w:val="12"/>
              </w:rPr>
            </w:pPr>
            <w:del w:id="702" w:author="jmiller20181126" w:date="2018-11-28T09:47:00Z">
              <w:r w:rsidRPr="0094536F" w:rsidDel="00C119E1">
                <w:rPr>
                  <w:rFonts w:ascii="Calibri" w:hAnsi="Calibri"/>
                  <w:sz w:val="12"/>
                  <w:szCs w:val="12"/>
                </w:rPr>
                <w:delText>*Has Bypasss Duct,</w:delText>
              </w:r>
            </w:del>
          </w:p>
          <w:p w14:paraId="26FCBF8A" w14:textId="0955D69E" w:rsidR="00172DB2" w:rsidRPr="0094536F" w:rsidRDefault="00172DB2" w:rsidP="00172DB2">
            <w:pPr>
              <w:keepNext/>
              <w:rPr>
                <w:rFonts w:ascii="Calibri" w:hAnsi="Calibri"/>
                <w:sz w:val="12"/>
                <w:szCs w:val="12"/>
              </w:rPr>
            </w:pPr>
            <w:del w:id="703" w:author="jmiller20181126" w:date="2018-11-28T09:47:00Z">
              <w:r w:rsidRPr="0094536F" w:rsidDel="00C119E1">
                <w:rPr>
                  <w:rFonts w:ascii="Calibri" w:hAnsi="Calibri"/>
                  <w:sz w:val="12"/>
                  <w:szCs w:val="12"/>
                </w:rPr>
                <w:delText>*None&gt;&gt;</w:delText>
              </w:r>
            </w:del>
          </w:p>
        </w:tc>
        <w:tc>
          <w:tcPr>
            <w:tcW w:w="976" w:type="dxa"/>
          </w:tcPr>
          <w:p w14:paraId="26FCBF8B" w14:textId="7D84632E" w:rsidR="00172DB2" w:rsidRPr="0065068B" w:rsidRDefault="00172DB2" w:rsidP="00485E4C">
            <w:pPr>
              <w:keepNext/>
              <w:rPr>
                <w:rFonts w:ascii="Calibri" w:hAnsi="Calibri"/>
                <w:sz w:val="14"/>
                <w:szCs w:val="14"/>
              </w:rPr>
            </w:pPr>
            <w:r w:rsidRPr="0065068B">
              <w:rPr>
                <w:rFonts w:ascii="Calibri" w:hAnsi="Calibri"/>
                <w:sz w:val="14"/>
                <w:szCs w:val="14"/>
              </w:rPr>
              <w:t xml:space="preserve">&lt;&lt;user enter integer value </w:t>
            </w:r>
            <w:r>
              <w:rPr>
                <w:rFonts w:ascii="Calibri" w:hAnsi="Calibri"/>
                <w:sz w:val="14"/>
                <w:szCs w:val="14"/>
              </w:rPr>
              <w:t>(</w:t>
            </w:r>
            <w:ins w:id="704" w:author="jmiller20181126" w:date="2018-11-28T11:36:00Z">
              <w:r w:rsidR="0094536F">
                <w:rPr>
                  <w:rFonts w:ascii="Calibri" w:hAnsi="Calibri"/>
                  <w:sz w:val="14"/>
                  <w:szCs w:val="14"/>
                </w:rPr>
                <w:t xml:space="preserve"> this value </w:t>
              </w:r>
            </w:ins>
            <w:r w:rsidRPr="0065068B">
              <w:rPr>
                <w:rFonts w:ascii="Calibri" w:hAnsi="Calibri"/>
                <w:sz w:val="14"/>
                <w:szCs w:val="14"/>
              </w:rPr>
              <w:t xml:space="preserve">will determine number </w:t>
            </w:r>
            <w:del w:id="705" w:author="jmiller20181126" w:date="2018-11-28T14:07:00Z">
              <w:r w:rsidRPr="0065068B" w:rsidDel="00485E4C">
                <w:rPr>
                  <w:rFonts w:ascii="Calibri" w:hAnsi="Calibri"/>
                  <w:sz w:val="14"/>
                  <w:szCs w:val="14"/>
                </w:rPr>
                <w:delText xml:space="preserve">or </w:delText>
              </w:r>
            </w:del>
            <w:ins w:id="706" w:author="jmiller20181126" w:date="2018-11-28T14:07:00Z">
              <w:r w:rsidR="00485E4C">
                <w:rPr>
                  <w:rFonts w:ascii="Calibri" w:hAnsi="Calibri"/>
                  <w:sz w:val="14"/>
                  <w:szCs w:val="14"/>
                </w:rPr>
                <w:t>of</w:t>
              </w:r>
              <w:r w:rsidR="00485E4C" w:rsidRPr="0065068B">
                <w:rPr>
                  <w:rFonts w:ascii="Calibri" w:hAnsi="Calibri"/>
                  <w:sz w:val="14"/>
                  <w:szCs w:val="14"/>
                </w:rPr>
                <w:t xml:space="preserve"> </w:t>
              </w:r>
            </w:ins>
            <w:r w:rsidRPr="0065068B">
              <w:rPr>
                <w:rFonts w:ascii="Calibri" w:hAnsi="Calibri"/>
                <w:sz w:val="14"/>
                <w:szCs w:val="14"/>
              </w:rPr>
              <w:t xml:space="preserve">rows per </w:t>
            </w:r>
            <w:del w:id="707" w:author="jmiller20181126" w:date="2018-11-28T11:36:00Z">
              <w:r w:rsidRPr="0065068B" w:rsidDel="0094536F">
                <w:rPr>
                  <w:rFonts w:ascii="Calibri" w:hAnsi="Calibri"/>
                  <w:sz w:val="14"/>
                  <w:szCs w:val="14"/>
                </w:rPr>
                <w:delText xml:space="preserve">system </w:delText>
              </w:r>
            </w:del>
            <w:ins w:id="708" w:author="jmiller20181126" w:date="2018-11-28T11:36:00Z">
              <w:r w:rsidR="0094536F">
                <w:rPr>
                  <w:rFonts w:ascii="Calibri" w:hAnsi="Calibri"/>
                  <w:sz w:val="14"/>
                  <w:szCs w:val="14"/>
                </w:rPr>
                <w:t>indoor unit</w:t>
              </w:r>
              <w:r w:rsidR="0094536F" w:rsidRPr="0065068B">
                <w:rPr>
                  <w:rFonts w:ascii="Calibri" w:hAnsi="Calibri"/>
                  <w:sz w:val="14"/>
                  <w:szCs w:val="14"/>
                </w:rPr>
                <w:t xml:space="preserve"> </w:t>
              </w:r>
            </w:ins>
            <w:r w:rsidRPr="0065068B">
              <w:rPr>
                <w:rFonts w:ascii="Calibri" w:hAnsi="Calibri"/>
                <w:sz w:val="14"/>
                <w:szCs w:val="14"/>
              </w:rPr>
              <w:t>in next section</w:t>
            </w:r>
            <w:ins w:id="709" w:author="jmiller20181126" w:date="2018-11-28T11:36:00Z">
              <w:r w:rsidR="0094536F">
                <w:rPr>
                  <w:rFonts w:ascii="Calibri" w:hAnsi="Calibri"/>
                  <w:sz w:val="14"/>
                  <w:szCs w:val="14"/>
                </w:rPr>
                <w:t xml:space="preserve"> if the total duct length is greater than 10 ft</w:t>
              </w:r>
            </w:ins>
            <w:r>
              <w:rPr>
                <w:rFonts w:ascii="Calibri" w:hAnsi="Calibri"/>
                <w:sz w:val="14"/>
                <w:szCs w:val="14"/>
              </w:rPr>
              <w:t>)</w:t>
            </w:r>
            <w:r w:rsidRPr="0065068B">
              <w:rPr>
                <w:rFonts w:ascii="Calibri" w:hAnsi="Calibri"/>
                <w:sz w:val="14"/>
                <w:szCs w:val="14"/>
              </w:rPr>
              <w:t>&gt;&gt;</w:t>
            </w:r>
          </w:p>
        </w:tc>
        <w:tc>
          <w:tcPr>
            <w:tcW w:w="1152" w:type="dxa"/>
          </w:tcPr>
          <w:p w14:paraId="6F8FB688" w14:textId="77777777" w:rsidR="00172DB2" w:rsidRDefault="00172DB2" w:rsidP="00172DB2">
            <w:pPr>
              <w:keepNext/>
              <w:rPr>
                <w:rFonts w:ascii="Calibri" w:hAnsi="Calibri"/>
                <w:sz w:val="14"/>
                <w:szCs w:val="14"/>
              </w:rPr>
            </w:pPr>
            <w:r>
              <w:rPr>
                <w:rFonts w:ascii="Calibri" w:hAnsi="Calibri"/>
                <w:sz w:val="14"/>
                <w:szCs w:val="14"/>
              </w:rPr>
              <w:t>&lt;&lt;user pick one from list:</w:t>
            </w:r>
          </w:p>
          <w:p w14:paraId="66798E6F" w14:textId="77777777" w:rsidR="00172DB2" w:rsidRDefault="00172DB2" w:rsidP="00172DB2">
            <w:pPr>
              <w:keepNext/>
              <w:rPr>
                <w:rFonts w:ascii="Calibri" w:hAnsi="Calibri"/>
                <w:sz w:val="14"/>
                <w:szCs w:val="14"/>
              </w:rPr>
            </w:pPr>
            <w:r>
              <w:rPr>
                <w:rFonts w:ascii="Calibri" w:hAnsi="Calibri"/>
                <w:sz w:val="14"/>
                <w:szCs w:val="14"/>
              </w:rPr>
              <w:t>**yes</w:t>
            </w:r>
          </w:p>
          <w:p w14:paraId="17C7DA79" w14:textId="7C99CE5B" w:rsidR="00172DB2" w:rsidRPr="0065068B" w:rsidRDefault="00172DB2" w:rsidP="00172DB2">
            <w:pPr>
              <w:keepNext/>
              <w:rPr>
                <w:rFonts w:ascii="Calibri" w:hAnsi="Calibri"/>
                <w:sz w:val="14"/>
                <w:szCs w:val="14"/>
              </w:rPr>
            </w:pPr>
            <w:r>
              <w:rPr>
                <w:rFonts w:ascii="Calibri" w:hAnsi="Calibri"/>
                <w:sz w:val="14"/>
                <w:szCs w:val="14"/>
              </w:rPr>
              <w:t>**no&gt;&gt;</w:t>
            </w:r>
          </w:p>
        </w:tc>
      </w:tr>
      <w:tr w:rsidR="00C25C86" w:rsidRPr="00295655" w14:paraId="26FCBF97" w14:textId="6915057C" w:rsidTr="00E33254">
        <w:trPr>
          <w:cantSplit/>
          <w:trHeight w:val="364"/>
        </w:trPr>
        <w:tc>
          <w:tcPr>
            <w:tcW w:w="1040" w:type="dxa"/>
          </w:tcPr>
          <w:p w14:paraId="26FCBF8D" w14:textId="605A2066" w:rsidR="00172DB2" w:rsidRPr="00295655" w:rsidRDefault="00172DB2" w:rsidP="00C25C86">
            <w:pPr>
              <w:keepNext/>
              <w:rPr>
                <w:rFonts w:ascii="Calibri" w:hAnsi="Calibri"/>
                <w:sz w:val="18"/>
                <w:szCs w:val="18"/>
              </w:rPr>
            </w:pPr>
          </w:p>
        </w:tc>
        <w:tc>
          <w:tcPr>
            <w:tcW w:w="1040" w:type="dxa"/>
          </w:tcPr>
          <w:p w14:paraId="26FCBF8E" w14:textId="77777777" w:rsidR="00172DB2" w:rsidRPr="00295655" w:rsidRDefault="00172DB2" w:rsidP="00C25C86">
            <w:pPr>
              <w:keepNext/>
              <w:rPr>
                <w:rFonts w:ascii="Calibri" w:hAnsi="Calibri"/>
                <w:sz w:val="18"/>
                <w:szCs w:val="18"/>
              </w:rPr>
            </w:pPr>
          </w:p>
        </w:tc>
        <w:tc>
          <w:tcPr>
            <w:tcW w:w="975" w:type="dxa"/>
          </w:tcPr>
          <w:p w14:paraId="5E604E70" w14:textId="77777777" w:rsidR="00172DB2" w:rsidRPr="00295655" w:rsidRDefault="00172DB2" w:rsidP="00C25C86">
            <w:pPr>
              <w:keepNext/>
              <w:rPr>
                <w:rFonts w:ascii="Calibri" w:hAnsi="Calibri"/>
                <w:sz w:val="18"/>
                <w:szCs w:val="18"/>
              </w:rPr>
            </w:pPr>
          </w:p>
        </w:tc>
        <w:tc>
          <w:tcPr>
            <w:tcW w:w="1305" w:type="dxa"/>
          </w:tcPr>
          <w:p w14:paraId="26FCBF8F" w14:textId="3CBDF4AC" w:rsidR="00172DB2" w:rsidRPr="00295655" w:rsidRDefault="00172DB2" w:rsidP="00C25C86">
            <w:pPr>
              <w:keepNext/>
              <w:rPr>
                <w:rFonts w:ascii="Calibri" w:hAnsi="Calibri"/>
                <w:sz w:val="18"/>
                <w:szCs w:val="18"/>
              </w:rPr>
            </w:pPr>
          </w:p>
        </w:tc>
        <w:tc>
          <w:tcPr>
            <w:tcW w:w="1064" w:type="dxa"/>
          </w:tcPr>
          <w:p w14:paraId="26FCBF90" w14:textId="77777777" w:rsidR="00172DB2" w:rsidRPr="00295655" w:rsidRDefault="00172DB2" w:rsidP="00C25C86">
            <w:pPr>
              <w:keepNext/>
              <w:rPr>
                <w:rFonts w:ascii="Calibri" w:hAnsi="Calibri"/>
                <w:sz w:val="18"/>
                <w:szCs w:val="18"/>
              </w:rPr>
            </w:pPr>
          </w:p>
        </w:tc>
        <w:tc>
          <w:tcPr>
            <w:tcW w:w="1329" w:type="dxa"/>
          </w:tcPr>
          <w:p w14:paraId="26FCBF91" w14:textId="77777777" w:rsidR="00172DB2" w:rsidRPr="00295655" w:rsidRDefault="00172DB2" w:rsidP="00C25C86">
            <w:pPr>
              <w:keepNext/>
              <w:rPr>
                <w:rFonts w:ascii="Calibri" w:hAnsi="Calibri"/>
                <w:sz w:val="18"/>
                <w:szCs w:val="18"/>
              </w:rPr>
            </w:pPr>
          </w:p>
        </w:tc>
        <w:tc>
          <w:tcPr>
            <w:tcW w:w="1064" w:type="dxa"/>
          </w:tcPr>
          <w:p w14:paraId="26FCBF92" w14:textId="77777777" w:rsidR="00172DB2" w:rsidRPr="00295655" w:rsidRDefault="00172DB2" w:rsidP="00C25C86">
            <w:pPr>
              <w:keepNext/>
              <w:rPr>
                <w:rFonts w:ascii="Calibri" w:hAnsi="Calibri"/>
                <w:sz w:val="18"/>
                <w:szCs w:val="18"/>
              </w:rPr>
            </w:pPr>
          </w:p>
        </w:tc>
        <w:tc>
          <w:tcPr>
            <w:tcW w:w="1594" w:type="dxa"/>
          </w:tcPr>
          <w:p w14:paraId="26FCBF93" w14:textId="77777777" w:rsidR="00172DB2" w:rsidRPr="00295655" w:rsidRDefault="00172DB2" w:rsidP="00C25C86">
            <w:pPr>
              <w:keepNext/>
              <w:rPr>
                <w:rFonts w:ascii="Calibri" w:hAnsi="Calibri"/>
                <w:sz w:val="18"/>
                <w:szCs w:val="18"/>
              </w:rPr>
            </w:pPr>
          </w:p>
        </w:tc>
        <w:tc>
          <w:tcPr>
            <w:tcW w:w="2300" w:type="dxa"/>
          </w:tcPr>
          <w:p w14:paraId="26FCBF94" w14:textId="77777777" w:rsidR="00172DB2" w:rsidRPr="00295655" w:rsidRDefault="00172DB2" w:rsidP="00C25C86">
            <w:pPr>
              <w:keepNext/>
              <w:rPr>
                <w:rFonts w:ascii="Calibri" w:hAnsi="Calibri"/>
                <w:sz w:val="18"/>
                <w:szCs w:val="18"/>
              </w:rPr>
            </w:pPr>
          </w:p>
        </w:tc>
        <w:tc>
          <w:tcPr>
            <w:tcW w:w="534" w:type="dxa"/>
          </w:tcPr>
          <w:p w14:paraId="26FCBF95" w14:textId="77777777" w:rsidR="00172DB2" w:rsidRPr="00295655" w:rsidRDefault="00172DB2" w:rsidP="00C25C86">
            <w:pPr>
              <w:keepNext/>
              <w:rPr>
                <w:rFonts w:ascii="Calibri" w:hAnsi="Calibri"/>
                <w:sz w:val="18"/>
                <w:szCs w:val="18"/>
              </w:rPr>
            </w:pPr>
          </w:p>
        </w:tc>
        <w:tc>
          <w:tcPr>
            <w:tcW w:w="976" w:type="dxa"/>
          </w:tcPr>
          <w:p w14:paraId="26FCBF96" w14:textId="77777777" w:rsidR="00172DB2" w:rsidRPr="00295655" w:rsidRDefault="00172DB2" w:rsidP="00C25C86">
            <w:pPr>
              <w:keepNext/>
              <w:rPr>
                <w:rFonts w:ascii="Calibri" w:hAnsi="Calibri"/>
                <w:sz w:val="18"/>
                <w:szCs w:val="18"/>
              </w:rPr>
            </w:pPr>
          </w:p>
        </w:tc>
        <w:tc>
          <w:tcPr>
            <w:tcW w:w="1152" w:type="dxa"/>
          </w:tcPr>
          <w:p w14:paraId="6680425B" w14:textId="77777777" w:rsidR="00172DB2" w:rsidRPr="00295655" w:rsidRDefault="00172DB2" w:rsidP="00C25C86">
            <w:pPr>
              <w:keepNext/>
              <w:rPr>
                <w:rFonts w:ascii="Calibri" w:hAnsi="Calibri"/>
                <w:sz w:val="18"/>
                <w:szCs w:val="18"/>
              </w:rPr>
            </w:pPr>
          </w:p>
        </w:tc>
      </w:tr>
      <w:tr w:rsidR="00C25C86" w:rsidRPr="00295655" w14:paraId="26FCBF99" w14:textId="617E94DE" w:rsidTr="00E33254">
        <w:trPr>
          <w:cantSplit/>
          <w:trHeight w:val="220"/>
        </w:trPr>
        <w:tc>
          <w:tcPr>
            <w:tcW w:w="14373" w:type="dxa"/>
            <w:gridSpan w:val="12"/>
          </w:tcPr>
          <w:p w14:paraId="5021F37F" w14:textId="2C763D42" w:rsidR="00C25C86" w:rsidRPr="00295655" w:rsidRDefault="00C25C86"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ins w:id="710" w:author="jmiller20181126" w:date="2018-11-28T12:00:00Z"/>
                <w:rFonts w:ascii="Calibri" w:hAnsi="Calibri"/>
                <w:sz w:val="18"/>
                <w:szCs w:val="18"/>
              </w:rPr>
            </w:pPr>
            <w:r w:rsidRPr="00926E48">
              <w:rPr>
                <w:rFonts w:ascii="Calibri" w:hAnsi="Calibri"/>
                <w:sz w:val="18"/>
                <w:szCs w:val="18"/>
              </w:rPr>
              <w:t>Mandatory requirements for air filter devices are specified Section 150.0(m)12.</w:t>
            </w:r>
            <w:ins w:id="711" w:author="jmiller20181126" w:date="2018-11-28T12:00:00Z">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ins>
          </w:p>
          <w:p w14:paraId="235A7AAF" w14:textId="77777777" w:rsidR="00C33A9D" w:rsidRPr="00926E48" w:rsidRDefault="00C33A9D" w:rsidP="00196676">
            <w:pPr>
              <w:keepNext/>
              <w:rPr>
                <w:rFonts w:ascii="Calibri" w:hAnsi="Calibri"/>
                <w:sz w:val="18"/>
                <w:szCs w:val="18"/>
              </w:rPr>
            </w:pPr>
          </w:p>
          <w:p w14:paraId="4C53C853" w14:textId="409CDF5C" w:rsidR="00CA5D11" w:rsidRDefault="002F3591" w:rsidP="00C33A9D">
            <w:pPr>
              <w:keepNext/>
              <w:rPr>
                <w:ins w:id="712" w:author="jmiller20181126" w:date="2018-11-28T13:02:00Z"/>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=DuctsNone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r w:rsidRPr="00232AF8">
              <w:rPr>
                <w:rFonts w:ascii="Calibri" w:hAnsi="Calibri"/>
                <w:b/>
                <w:sz w:val="18"/>
                <w:szCs w:val="18"/>
              </w:rPr>
              <w:t>else</w:t>
            </w:r>
            <w:ins w:id="713" w:author="jmiller20181126" w:date="2018-11-28T12:55:00Z">
              <w:r w:rsidR="00CA5D11">
                <w:rPr>
                  <w:rFonts w:ascii="Calibri" w:hAnsi="Calibri"/>
                  <w:b/>
                  <w:sz w:val="18"/>
                  <w:szCs w:val="18"/>
                </w:rPr>
                <w:t>if</w:t>
              </w:r>
              <w:r w:rsidR="00464E01" w:rsidRPr="00CC4E4B">
                <w:rPr>
                  <w:rFonts w:ascii="Calibri" w:hAnsi="Calibri"/>
                  <w:sz w:val="18"/>
                  <w:szCs w:val="18"/>
                </w:rPr>
                <w:t xml:space="preserve"> there are no</w:t>
              </w:r>
            </w:ins>
            <w:r w:rsidRPr="00926E48">
              <w:rPr>
                <w:rFonts w:ascii="Calibri" w:hAnsi="Calibri"/>
                <w:sz w:val="18"/>
                <w:szCs w:val="18"/>
              </w:rPr>
              <w:t xml:space="preserve"> </w:t>
            </w:r>
            <w:ins w:id="714" w:author="jmiller20181126" w:date="2018-11-28T12:56:00Z">
              <w:r w:rsidR="00464E01">
                <w:rPr>
                  <w:rFonts w:ascii="Calibri" w:hAnsi="Calibri"/>
                  <w:sz w:val="18"/>
                  <w:szCs w:val="18"/>
                </w:rPr>
                <w:t xml:space="preserve">indoor units in </w:t>
              </w:r>
              <w:r w:rsidR="00464E01" w:rsidRPr="00CC4E4B">
                <w:rPr>
                  <w:rFonts w:ascii="Calibri" w:hAnsi="Calibri"/>
                  <w:sz w:val="18"/>
                  <w:szCs w:val="18"/>
                  <w:highlight w:val="yellow"/>
                </w:rPr>
                <w:t>Section I field 03</w:t>
              </w:r>
            </w:ins>
            <w:ins w:id="715" w:author="jmiller20181126" w:date="2018-11-28T12:57:00Z">
              <w:r w:rsidR="00CA5D11">
                <w:rPr>
                  <w:rFonts w:ascii="Calibri" w:hAnsi="Calibri"/>
                  <w:sz w:val="18"/>
                  <w:szCs w:val="18"/>
                </w:rPr>
                <w:t xml:space="preserve"> that meet one or more of the following two conditions: </w:t>
              </w:r>
            </w:ins>
            <w:ins w:id="716" w:author="jmiller20181126" w:date="2018-11-28T12:58:00Z">
              <w:r w:rsidR="00CA5D11">
                <w:rPr>
                  <w:rFonts w:ascii="Calibri" w:hAnsi="Calibri"/>
                  <w:sz w:val="18"/>
                  <w:szCs w:val="18"/>
                </w:rPr>
                <w:t>1: [</w:t>
              </w:r>
              <w:r w:rsidR="00CA5D11" w:rsidRPr="00CA5D11">
                <w:rPr>
                  <w:rFonts w:ascii="Calibri" w:hAnsi="Calibri"/>
                  <w:sz w:val="18"/>
                  <w:szCs w:val="18"/>
                </w:rPr>
                <w:t xml:space="preserve">value in </w:t>
              </w:r>
              <w:r w:rsidR="00CA5D11" w:rsidRPr="00CC4E4B">
                <w:rPr>
                  <w:rFonts w:ascii="Calibri" w:hAnsi="Calibri"/>
                  <w:sz w:val="18"/>
                  <w:szCs w:val="18"/>
                  <w:highlight w:val="yellow"/>
                </w:rPr>
                <w:t>D05</w:t>
              </w:r>
              <w:r w:rsidR="00CA5D11" w:rsidRPr="00CA5D11">
                <w:rPr>
                  <w:rFonts w:ascii="Calibri" w:hAnsi="Calibri"/>
                  <w:sz w:val="18"/>
                  <w:szCs w:val="18"/>
                </w:rPr>
                <w:t>= *Ducted&gt;10ft length</w:t>
              </w:r>
              <w:r w:rsidR="00CA5D11">
                <w:rPr>
                  <w:rFonts w:ascii="Calibri" w:hAnsi="Calibri"/>
                  <w:sz w:val="18"/>
                  <w:szCs w:val="18"/>
                </w:rPr>
                <w:t>] 2: [</w:t>
              </w:r>
              <w:r w:rsidR="00CA5D11" w:rsidRPr="00CA5D11">
                <w:rPr>
                  <w:rFonts w:ascii="Calibri" w:hAnsi="Calibri"/>
                  <w:sz w:val="18"/>
                  <w:szCs w:val="18"/>
                </w:rPr>
                <w:t xml:space="preserve">Value in </w:t>
              </w:r>
              <w:r w:rsidR="00CA5D11" w:rsidRPr="00CC4E4B">
                <w:rPr>
                  <w:rFonts w:ascii="Calibri" w:hAnsi="Calibri"/>
                  <w:sz w:val="18"/>
                  <w:szCs w:val="18"/>
                  <w:highlight w:val="yellow"/>
                </w:rPr>
                <w:t>F05</w:t>
              </w:r>
              <w:r w:rsidR="00CA5D11" w:rsidRPr="00CA5D11">
                <w:rPr>
                  <w:rFonts w:ascii="Calibri" w:hAnsi="Calibri"/>
                  <w:sz w:val="18"/>
                  <w:szCs w:val="18"/>
                </w:rPr>
                <w:t>= *Ducted&gt;10ft length</w:t>
              </w:r>
            </w:ins>
            <w:ins w:id="717" w:author="jmiller20181126" w:date="2018-11-28T12:59:00Z">
              <w:r w:rsidR="00CA5D11">
                <w:rPr>
                  <w:rFonts w:ascii="Calibri" w:hAnsi="Calibri"/>
                  <w:sz w:val="18"/>
                  <w:szCs w:val="18"/>
                </w:rPr>
                <w:t>]</w:t>
              </w:r>
            </w:ins>
            <w:ins w:id="718" w:author="jmiller20181126" w:date="2018-11-28T13:00:00Z">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ins>
          </w:p>
          <w:p w14:paraId="278643C5" w14:textId="77777777" w:rsidR="00CA5D11" w:rsidRDefault="00CA5D11" w:rsidP="00C33A9D">
            <w:pPr>
              <w:keepNext/>
              <w:rPr>
                <w:ins w:id="719" w:author="jmiller20181126" w:date="2018-11-28T12:58:00Z"/>
                <w:rFonts w:ascii="Calibri" w:hAnsi="Calibri"/>
                <w:sz w:val="18"/>
                <w:szCs w:val="18"/>
              </w:rPr>
            </w:pPr>
          </w:p>
          <w:p w14:paraId="26FCBF9F" w14:textId="12482B29" w:rsidR="00C33A9D" w:rsidRPr="00926E48" w:rsidRDefault="00CA5D11" w:rsidP="000B4BDC">
            <w:pPr>
              <w:keepNext/>
              <w:rPr>
                <w:rFonts w:ascii="Calibri" w:hAnsi="Calibri"/>
                <w:sz w:val="18"/>
                <w:szCs w:val="18"/>
              </w:rPr>
            </w:pPr>
            <w:ins w:id="720" w:author="jmiller20181126" w:date="2018-11-28T12:58:00Z">
              <w:r w:rsidRPr="00CC4E4B">
                <w:rPr>
                  <w:rFonts w:ascii="Calibri" w:hAnsi="Calibri"/>
                  <w:b/>
                  <w:sz w:val="18"/>
                  <w:szCs w:val="18"/>
                </w:rPr>
                <w:t>else</w:t>
              </w:r>
            </w:ins>
            <w:ins w:id="721" w:author="jmiller20181126" w:date="2018-11-28T13:02:00Z">
              <w:r>
                <w:rPr>
                  <w:rFonts w:ascii="Calibri" w:hAnsi="Calibri"/>
                  <w:sz w:val="18"/>
                  <w:szCs w:val="18"/>
                </w:rPr>
                <w:t xml:space="preserve"> </w:t>
              </w:r>
            </w:ins>
            <w:r w:rsidR="002F3591" w:rsidRPr="00926E48">
              <w:rPr>
                <w:rFonts w:ascii="Calibri" w:hAnsi="Calibri"/>
                <w:sz w:val="18"/>
                <w:szCs w:val="18"/>
              </w:rPr>
              <w:t xml:space="preserve">require one row of data (each) for the quantity of Air filter devices </w:t>
            </w:r>
            <w:del w:id="722" w:author="jmiller20181126" w:date="2018-11-28T12:03:00Z">
              <w:r w:rsidR="002F3591" w:rsidRPr="00926E48" w:rsidDel="00C33A9D">
                <w:rPr>
                  <w:rFonts w:ascii="Calibri" w:hAnsi="Calibri"/>
                  <w:sz w:val="18"/>
                  <w:szCs w:val="18"/>
                </w:rPr>
                <w:delText xml:space="preserve">tagged </w:delText>
              </w:r>
            </w:del>
            <w:r w:rsidR="002F3591" w:rsidRPr="00926E48">
              <w:rPr>
                <w:rFonts w:ascii="Calibri" w:hAnsi="Calibri"/>
                <w:sz w:val="18"/>
                <w:szCs w:val="18"/>
              </w:rPr>
              <w:t xml:space="preserve">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del w:id="723" w:author="jmiller20181126" w:date="2018-11-28T12:03:00Z">
              <w:r w:rsidR="002F3591" w:rsidRPr="00926E48" w:rsidDel="00C33A9D">
                <w:rPr>
                  <w:rFonts w:ascii="Calibri" w:hAnsi="Calibri"/>
                  <w:sz w:val="18"/>
                  <w:szCs w:val="18"/>
                </w:rPr>
                <w:delText xml:space="preserve">all </w:delText>
              </w:r>
            </w:del>
            <w:ins w:id="724" w:author="jmiller20181126" w:date="2018-11-28T12:03:00Z">
              <w:r w:rsidR="00C33A9D">
                <w:rPr>
                  <w:rFonts w:ascii="Calibri" w:hAnsi="Calibri"/>
                  <w:sz w:val="18"/>
                  <w:szCs w:val="18"/>
                </w:rPr>
                <w:t>each</w:t>
              </w:r>
              <w:r w:rsidR="00C33A9D" w:rsidRPr="00926E48">
                <w:rPr>
                  <w:rFonts w:ascii="Calibri" w:hAnsi="Calibri"/>
                  <w:sz w:val="18"/>
                  <w:szCs w:val="18"/>
                </w:rPr>
                <w:t xml:space="preserve"> </w:t>
              </w:r>
            </w:ins>
            <w:r w:rsidR="002F3591" w:rsidRPr="00926E48">
              <w:rPr>
                <w:rFonts w:ascii="Calibri" w:hAnsi="Calibri"/>
                <w:sz w:val="18"/>
                <w:szCs w:val="18"/>
              </w:rPr>
              <w:t>of the</w:t>
            </w:r>
            <w:ins w:id="725" w:author="jmiller20181126" w:date="2018-11-28T12:04:00Z">
              <w:r w:rsidR="00C33A9D">
                <w:t xml:space="preserve"> </w:t>
              </w:r>
              <w:r w:rsidR="00C33A9D" w:rsidRPr="00C33A9D">
                <w:rPr>
                  <w:rFonts w:ascii="Calibri" w:hAnsi="Calibri"/>
                  <w:sz w:val="18"/>
                  <w:szCs w:val="18"/>
                </w:rPr>
                <w:t xml:space="preserve">Indoor units listed in </w:t>
              </w:r>
            </w:ins>
            <w:ins w:id="726" w:author="jmiller20181126" w:date="2018-11-28T12:06:00Z">
              <w:r w:rsidR="00C33A9D" w:rsidRPr="00232AF8">
                <w:rPr>
                  <w:rFonts w:ascii="Calibri" w:hAnsi="Calibri"/>
                  <w:sz w:val="18"/>
                  <w:szCs w:val="18"/>
                  <w:highlight w:val="yellow"/>
                </w:rPr>
                <w:t>Section I field 03</w:t>
              </w:r>
            </w:ins>
            <w:ins w:id="727" w:author="jmiller20181126" w:date="2018-11-28T12:04:00Z">
              <w:r w:rsidR="00C33A9D" w:rsidRPr="00C33A9D">
                <w:rPr>
                  <w:rFonts w:ascii="Calibri" w:hAnsi="Calibri"/>
                  <w:sz w:val="18"/>
                  <w:szCs w:val="18"/>
                </w:rPr>
                <w:t xml:space="preserve"> that meet one or </w:t>
              </w:r>
            </w:ins>
            <w:ins w:id="728" w:author="jmiller20181126" w:date="2018-11-28T12:08:00Z">
              <w:r w:rsidR="00C33A9D">
                <w:rPr>
                  <w:rFonts w:ascii="Calibri" w:hAnsi="Calibri"/>
                  <w:sz w:val="18"/>
                  <w:szCs w:val="18"/>
                </w:rPr>
                <w:t>more</w:t>
              </w:r>
            </w:ins>
            <w:ins w:id="729" w:author="jmiller20181126" w:date="2018-11-28T12:04:00Z">
              <w:r w:rsidR="00C33A9D" w:rsidRPr="00C33A9D">
                <w:rPr>
                  <w:rFonts w:ascii="Calibri" w:hAnsi="Calibri"/>
                  <w:sz w:val="18"/>
                  <w:szCs w:val="18"/>
                </w:rPr>
                <w:t xml:space="preserve"> of the following </w:t>
              </w:r>
            </w:ins>
            <w:ins w:id="730" w:author="jmiller20181126" w:date="2018-11-28T12:07:00Z">
              <w:r w:rsidR="00C33A9D">
                <w:rPr>
                  <w:rFonts w:ascii="Calibri" w:hAnsi="Calibri"/>
                  <w:sz w:val="18"/>
                  <w:szCs w:val="18"/>
                </w:rPr>
                <w:t>two</w:t>
              </w:r>
            </w:ins>
            <w:ins w:id="731" w:author="jmiller20181126" w:date="2018-11-28T12:04:00Z">
              <w:r w:rsidR="00C33A9D" w:rsidRPr="00C33A9D">
                <w:rPr>
                  <w:rFonts w:ascii="Calibri" w:hAnsi="Calibri"/>
                  <w:sz w:val="18"/>
                  <w:szCs w:val="18"/>
                </w:rPr>
                <w:t xml:space="preserve"> conditions: </w:t>
              </w:r>
              <w:r w:rsidR="00C33A9D">
                <w:rPr>
                  <w:rFonts w:ascii="Calibri" w:hAnsi="Calibri"/>
                  <w:sz w:val="18"/>
                  <w:szCs w:val="18"/>
                </w:rPr>
                <w:t xml:space="preserve">1: [value in </w:t>
              </w:r>
              <w:r w:rsidR="00C33A9D" w:rsidRPr="00232AF8">
                <w:rPr>
                  <w:rFonts w:ascii="Calibri" w:hAnsi="Calibri"/>
                  <w:sz w:val="18"/>
                  <w:szCs w:val="18"/>
                  <w:highlight w:val="yellow"/>
                </w:rPr>
                <w:t>D05</w:t>
              </w:r>
              <w:r w:rsidR="00C33A9D" w:rsidRPr="00C33A9D">
                <w:rPr>
                  <w:rFonts w:ascii="Calibri" w:hAnsi="Calibri"/>
                  <w:sz w:val="18"/>
                  <w:szCs w:val="18"/>
                </w:rPr>
                <w:t>=</w:t>
              </w:r>
            </w:ins>
            <w:ins w:id="732" w:author="jmiller20181126" w:date="2018-11-28T12:14:00Z">
              <w:r w:rsidR="00232AF8">
                <w:rPr>
                  <w:rFonts w:ascii="Calibri" w:hAnsi="Calibri"/>
                  <w:sz w:val="18"/>
                  <w:szCs w:val="18"/>
                </w:rPr>
                <w:t xml:space="preserve"> </w:t>
              </w:r>
            </w:ins>
            <w:ins w:id="733" w:author="jmiller20181126" w:date="2018-11-28T12:04:00Z">
              <w:r w:rsidR="00C33A9D" w:rsidRPr="00C33A9D">
                <w:rPr>
                  <w:rFonts w:ascii="Calibri" w:hAnsi="Calibri"/>
                  <w:sz w:val="18"/>
                  <w:szCs w:val="18"/>
                </w:rPr>
                <w:t>Ducted&gt;10ft length]; 2:[</w:t>
              </w:r>
            </w:ins>
            <w:ins w:id="734" w:author="jmiller20181126" w:date="2018-11-28T12:13:00Z">
              <w:r w:rsidR="00232AF8">
                <w:rPr>
                  <w:rFonts w:ascii="Calibri" w:hAnsi="Calibri"/>
                  <w:sz w:val="18"/>
                  <w:szCs w:val="18"/>
                </w:rPr>
                <w:t xml:space="preserve">Value in </w:t>
              </w:r>
              <w:r w:rsidR="00232AF8" w:rsidRPr="00232AF8">
                <w:rPr>
                  <w:rFonts w:ascii="Calibri" w:hAnsi="Calibri"/>
                  <w:sz w:val="18"/>
                  <w:szCs w:val="18"/>
                  <w:highlight w:val="yellow"/>
                </w:rPr>
                <w:t>F05</w:t>
              </w:r>
              <w:r w:rsidR="00232AF8">
                <w:rPr>
                  <w:rFonts w:ascii="Calibri" w:hAnsi="Calibri"/>
                  <w:sz w:val="18"/>
                  <w:szCs w:val="18"/>
                </w:rPr>
                <w:t xml:space="preserve">= </w:t>
              </w:r>
            </w:ins>
            <w:ins w:id="735" w:author="jmiller20181126" w:date="2018-11-28T12:14:00Z">
              <w:r w:rsidR="00232AF8" w:rsidRPr="00232AF8">
                <w:rPr>
                  <w:rFonts w:ascii="Calibri" w:hAnsi="Calibri"/>
                  <w:sz w:val="18"/>
                  <w:szCs w:val="18"/>
                </w:rPr>
                <w:t>Ducted&gt;10ft length</w:t>
              </w:r>
            </w:ins>
            <w:ins w:id="736" w:author="jmiller20181126" w:date="2018-11-28T12:04:00Z">
              <w:r w:rsidR="00C33A9D" w:rsidRPr="00C33A9D">
                <w:rPr>
                  <w:rFonts w:ascii="Calibri" w:hAnsi="Calibri"/>
                  <w:sz w:val="18"/>
                  <w:szCs w:val="18"/>
                </w:rPr>
                <w:t>]</w:t>
              </w:r>
            </w:ins>
            <w:r w:rsidR="002F3591" w:rsidRPr="00926E48">
              <w:rPr>
                <w:rFonts w:ascii="Calibri" w:hAnsi="Calibri"/>
                <w:sz w:val="18"/>
                <w:szCs w:val="18"/>
              </w:rPr>
              <w:t xml:space="preserve"> </w:t>
            </w:r>
            <w:del w:id="737" w:author="jmiller20181126" w:date="2018-11-28T12:04:00Z">
              <w:r w:rsidR="002F3591" w:rsidRPr="00926E48" w:rsidDel="00C33A9D">
                <w:rPr>
                  <w:rFonts w:ascii="Calibri" w:hAnsi="Calibri"/>
                  <w:sz w:val="18"/>
                  <w:szCs w:val="18"/>
                </w:rPr>
                <w:delText xml:space="preserve">System Names in </w:delText>
              </w:r>
              <w:r w:rsidR="002F3591" w:rsidDel="00C33A9D">
                <w:rPr>
                  <w:rFonts w:ascii="Calibri" w:hAnsi="Calibri"/>
                  <w:sz w:val="18"/>
                  <w:szCs w:val="18"/>
                </w:rPr>
                <w:delText xml:space="preserve">Section I field </w:delText>
              </w:r>
              <w:r w:rsidR="002F3591" w:rsidRPr="00926E48" w:rsidDel="00C33A9D">
                <w:rPr>
                  <w:rFonts w:ascii="Calibri" w:hAnsi="Calibri"/>
                  <w:sz w:val="18"/>
                  <w:szCs w:val="18"/>
                </w:rPr>
                <w:delText>01</w:delText>
              </w:r>
            </w:del>
            <w:r w:rsidR="002F3591" w:rsidRPr="00926E48">
              <w:rPr>
                <w:rFonts w:ascii="Calibri" w:hAnsi="Calibri"/>
                <w:sz w:val="18"/>
                <w:szCs w:val="18"/>
              </w:rPr>
              <w:t>&gt;&gt;</w:t>
            </w:r>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ins w:id="738" w:author="jmiller20181126" w:date="2018-11-28T11:47:00Z">
              <w:r>
                <w:rPr>
                  <w:rFonts w:ascii="Calibri" w:hAnsi="Calibri"/>
                  <w:sz w:val="18"/>
                  <w:szCs w:val="18"/>
                </w:rPr>
                <w:t>03</w:t>
              </w:r>
            </w:ins>
          </w:p>
        </w:tc>
        <w:tc>
          <w:tcPr>
            <w:tcW w:w="1125" w:type="dxa"/>
          </w:tcPr>
          <w:p w14:paraId="26FCBFA3" w14:textId="7CC058A3" w:rsidR="002F3591" w:rsidRPr="00295655" w:rsidRDefault="002F3591" w:rsidP="002F3591">
            <w:pPr>
              <w:keepNext/>
              <w:jc w:val="center"/>
              <w:rPr>
                <w:rFonts w:ascii="Calibri" w:hAnsi="Calibri"/>
                <w:sz w:val="18"/>
                <w:szCs w:val="18"/>
              </w:rPr>
            </w:pPr>
            <w:del w:id="739" w:author="jmiller20181126" w:date="2018-11-28T11:47:00Z">
              <w:r w:rsidRPr="00295655" w:rsidDel="00BE2252">
                <w:rPr>
                  <w:rFonts w:ascii="Calibri" w:hAnsi="Calibri"/>
                  <w:sz w:val="18"/>
                  <w:szCs w:val="18"/>
                </w:rPr>
                <w:delText>03</w:delText>
              </w:r>
            </w:del>
            <w:ins w:id="740" w:author="jmiller20181126" w:date="2018-11-28T11:47:00Z">
              <w:r>
                <w:rPr>
                  <w:rFonts w:ascii="Calibri" w:hAnsi="Calibri"/>
                  <w:sz w:val="18"/>
                  <w:szCs w:val="18"/>
                </w:rPr>
                <w:t>04</w:t>
              </w:r>
            </w:ins>
          </w:p>
        </w:tc>
        <w:tc>
          <w:tcPr>
            <w:tcW w:w="1124" w:type="dxa"/>
            <w:vAlign w:val="bottom"/>
          </w:tcPr>
          <w:p w14:paraId="26FCBFA4" w14:textId="2622CB6B" w:rsidR="002F3591" w:rsidRPr="00295655" w:rsidRDefault="002F3591" w:rsidP="002F3591">
            <w:pPr>
              <w:keepNext/>
              <w:jc w:val="center"/>
              <w:rPr>
                <w:rFonts w:ascii="Calibri" w:hAnsi="Calibri"/>
                <w:sz w:val="18"/>
                <w:szCs w:val="18"/>
              </w:rPr>
            </w:pPr>
            <w:del w:id="741" w:author="jmiller20181126" w:date="2018-11-28T11:47:00Z">
              <w:r w:rsidRPr="00295655" w:rsidDel="00BE2252">
                <w:rPr>
                  <w:rFonts w:ascii="Calibri" w:hAnsi="Calibri"/>
                  <w:sz w:val="18"/>
                  <w:szCs w:val="18"/>
                </w:rPr>
                <w:delText>04</w:delText>
              </w:r>
            </w:del>
            <w:ins w:id="742" w:author="jmiller20181126" w:date="2018-11-28T11:47:00Z">
              <w:r>
                <w:rPr>
                  <w:rFonts w:ascii="Calibri" w:hAnsi="Calibri"/>
                  <w:sz w:val="18"/>
                  <w:szCs w:val="18"/>
                </w:rPr>
                <w:t>05</w:t>
              </w:r>
            </w:ins>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49CC466B" w:rsidR="002F3591" w:rsidRPr="00295655" w:rsidRDefault="002F3591" w:rsidP="002F3591">
            <w:pPr>
              <w:keepNext/>
              <w:jc w:val="center"/>
              <w:rPr>
                <w:rFonts w:ascii="Calibri" w:hAnsi="Calibri"/>
                <w:sz w:val="18"/>
                <w:szCs w:val="18"/>
              </w:rPr>
            </w:pPr>
            <w:del w:id="743" w:author="jmiller20181126" w:date="2018-11-28T11:52:00Z">
              <w:r w:rsidRPr="00295655" w:rsidDel="002F3591">
                <w:rPr>
                  <w:rFonts w:ascii="Calibri" w:hAnsi="Calibri"/>
                  <w:sz w:val="18"/>
                  <w:szCs w:val="18"/>
                </w:rPr>
                <w:delText>05</w:delText>
              </w:r>
            </w:del>
            <w:ins w:id="744" w:author="jmiller20181126" w:date="2018-11-28T11:52:00Z">
              <w:r>
                <w:rPr>
                  <w:rFonts w:ascii="Calibri" w:hAnsi="Calibri"/>
                  <w:sz w:val="18"/>
                  <w:szCs w:val="18"/>
                </w:rPr>
                <w:t>07</w:t>
              </w:r>
            </w:ins>
          </w:p>
        </w:tc>
        <w:tc>
          <w:tcPr>
            <w:tcW w:w="1124" w:type="dxa"/>
          </w:tcPr>
          <w:p w14:paraId="70E7E9C1" w14:textId="79B3FC05" w:rsidR="002F3591" w:rsidRPr="00295655" w:rsidRDefault="002F3591" w:rsidP="002F3591">
            <w:pPr>
              <w:keepNext/>
              <w:jc w:val="center"/>
              <w:rPr>
                <w:rFonts w:ascii="Calibri" w:hAnsi="Calibri"/>
                <w:sz w:val="18"/>
                <w:szCs w:val="18"/>
              </w:rPr>
            </w:pPr>
            <w:ins w:id="745" w:author="jmiller20181126" w:date="2018-11-28T11:55:00Z">
              <w:r>
                <w:rPr>
                  <w:rFonts w:ascii="Calibri" w:hAnsi="Calibri"/>
                  <w:sz w:val="18"/>
                  <w:szCs w:val="18"/>
                </w:rPr>
                <w:t>08</w:t>
              </w:r>
            </w:ins>
          </w:p>
        </w:tc>
        <w:tc>
          <w:tcPr>
            <w:tcW w:w="1124" w:type="dxa"/>
          </w:tcPr>
          <w:p w14:paraId="5C723900" w14:textId="3AB1FD7D" w:rsidR="002F3591" w:rsidRPr="00295655" w:rsidRDefault="002F3591" w:rsidP="002F3591">
            <w:pPr>
              <w:keepNext/>
              <w:jc w:val="center"/>
              <w:rPr>
                <w:rFonts w:ascii="Calibri" w:hAnsi="Calibri"/>
                <w:sz w:val="18"/>
                <w:szCs w:val="18"/>
              </w:rPr>
            </w:pPr>
            <w:ins w:id="746" w:author="jmiller20181126" w:date="2018-11-28T11:55:00Z">
              <w:r>
                <w:rPr>
                  <w:rFonts w:ascii="Calibri" w:hAnsi="Calibri"/>
                  <w:sz w:val="18"/>
                  <w:szCs w:val="18"/>
                </w:rPr>
                <w:t>09</w:t>
              </w:r>
            </w:ins>
          </w:p>
        </w:tc>
        <w:tc>
          <w:tcPr>
            <w:tcW w:w="1125" w:type="dxa"/>
          </w:tcPr>
          <w:p w14:paraId="2DA0EAD6" w14:textId="61CBA518" w:rsidR="002F3591" w:rsidRPr="00295655" w:rsidRDefault="002F3591" w:rsidP="002F3591">
            <w:pPr>
              <w:keepNext/>
              <w:jc w:val="center"/>
              <w:rPr>
                <w:rFonts w:ascii="Calibri" w:hAnsi="Calibri"/>
                <w:sz w:val="18"/>
                <w:szCs w:val="18"/>
              </w:rPr>
            </w:pPr>
            <w:ins w:id="747" w:author="jmiller20181126" w:date="2018-11-28T11:55:00Z">
              <w:r>
                <w:rPr>
                  <w:rFonts w:ascii="Calibri" w:hAnsi="Calibri"/>
                  <w:sz w:val="18"/>
                  <w:szCs w:val="18"/>
                </w:rPr>
                <w:t>10</w:t>
              </w:r>
            </w:ins>
          </w:p>
        </w:tc>
        <w:tc>
          <w:tcPr>
            <w:tcW w:w="1105" w:type="dxa"/>
          </w:tcPr>
          <w:p w14:paraId="31A19D7B" w14:textId="1D359F6D" w:rsidR="002F3591" w:rsidRPr="00295655" w:rsidRDefault="002F3591" w:rsidP="002F3591">
            <w:pPr>
              <w:keepNext/>
              <w:jc w:val="center"/>
              <w:rPr>
                <w:rFonts w:ascii="Calibri" w:hAnsi="Calibri"/>
                <w:sz w:val="18"/>
                <w:szCs w:val="18"/>
              </w:rPr>
            </w:pPr>
            <w:ins w:id="748" w:author="jmiller20181126" w:date="2018-11-28T11:55:00Z">
              <w:r>
                <w:rPr>
                  <w:rFonts w:ascii="Calibri" w:hAnsi="Calibri"/>
                  <w:sz w:val="18"/>
                  <w:szCs w:val="18"/>
                </w:rPr>
                <w:t>11</w:t>
              </w:r>
            </w:ins>
          </w:p>
        </w:tc>
        <w:tc>
          <w:tcPr>
            <w:tcW w:w="1080" w:type="dxa"/>
            <w:vAlign w:val="bottom"/>
          </w:tcPr>
          <w:p w14:paraId="26FCBFA6" w14:textId="69FAF3BC" w:rsidR="002F3591" w:rsidRPr="00295655" w:rsidRDefault="002F3591" w:rsidP="002F3591">
            <w:pPr>
              <w:keepNext/>
              <w:jc w:val="center"/>
              <w:rPr>
                <w:rFonts w:ascii="Calibri" w:hAnsi="Calibri"/>
                <w:sz w:val="18"/>
                <w:szCs w:val="18"/>
              </w:rPr>
            </w:pPr>
            <w:ins w:id="749" w:author="jmiller20181126" w:date="2018-11-28T11:55:00Z">
              <w:r>
                <w:rPr>
                  <w:rFonts w:ascii="Calibri" w:hAnsi="Calibri"/>
                  <w:sz w:val="18"/>
                  <w:szCs w:val="18"/>
                </w:rPr>
                <w:t>12</w:t>
              </w:r>
            </w:ins>
          </w:p>
        </w:tc>
        <w:tc>
          <w:tcPr>
            <w:tcW w:w="1188" w:type="dxa"/>
            <w:vAlign w:val="bottom"/>
          </w:tcPr>
          <w:p w14:paraId="26FCBFA7" w14:textId="575DEAAA" w:rsidR="002F3591" w:rsidRPr="00295655" w:rsidRDefault="002F3591" w:rsidP="002F3591">
            <w:pPr>
              <w:keepNext/>
              <w:jc w:val="center"/>
              <w:rPr>
                <w:rFonts w:ascii="Calibri" w:hAnsi="Calibri"/>
                <w:sz w:val="18"/>
                <w:szCs w:val="18"/>
              </w:rPr>
            </w:pPr>
            <w:del w:id="750" w:author="jmiller20181126" w:date="2018-11-28T11:55:00Z">
              <w:r w:rsidRPr="00295655" w:rsidDel="002F3591">
                <w:rPr>
                  <w:rFonts w:ascii="Calibri" w:hAnsi="Calibri"/>
                  <w:sz w:val="18"/>
                  <w:szCs w:val="18"/>
                </w:rPr>
                <w:delText>07</w:delText>
              </w:r>
            </w:del>
            <w:ins w:id="751" w:author="jmiller20181126" w:date="2018-11-28T11:55:00Z">
              <w:r>
                <w:rPr>
                  <w:rFonts w:ascii="Calibri" w:hAnsi="Calibri"/>
                  <w:sz w:val="18"/>
                  <w:szCs w:val="18"/>
                </w:rPr>
                <w:t>13</w:t>
              </w:r>
            </w:ins>
          </w:p>
        </w:tc>
      </w:tr>
      <w:tr w:rsidR="002F3591" w:rsidRPr="00B82750" w14:paraId="26FCBFB3" w14:textId="77777777" w:rsidTr="00460EE2">
        <w:trPr>
          <w:cantSplit/>
          <w:trHeight w:val="576"/>
        </w:trPr>
        <w:tc>
          <w:tcPr>
            <w:tcW w:w="1124" w:type="dxa"/>
            <w:vAlign w:val="bottom"/>
          </w:tcPr>
          <w:p w14:paraId="26FCBFA9" w14:textId="0E86CC99"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del w:id="752" w:author="jmiller20181126" w:date="2018-11-27T14:03:00Z">
              <w:r w:rsidRPr="00577891" w:rsidDel="00265841">
                <w:rPr>
                  <w:rFonts w:ascii="Calibri" w:hAnsi="Calibri"/>
                  <w:sz w:val="10"/>
                  <w:szCs w:val="10"/>
                </w:rPr>
                <w:delText>Identification or</w:delText>
              </w:r>
              <w:r w:rsidRPr="00B82750" w:rsidDel="00265841">
                <w:rPr>
                  <w:rFonts w:ascii="Calibri" w:hAnsi="Calibri"/>
                  <w:sz w:val="18"/>
                  <w:szCs w:val="18"/>
                </w:rPr>
                <w:delText xml:space="preserve"> </w:delText>
              </w:r>
            </w:del>
            <w:ins w:id="753" w:author="jmiller20181126" w:date="2018-11-27T14:03:00Z">
              <w:r>
                <w:rPr>
                  <w:rFonts w:ascii="Calibri" w:hAnsi="Calibri"/>
                  <w:sz w:val="18"/>
                  <w:szCs w:val="18"/>
                </w:rPr>
                <w:t>ID/</w:t>
              </w:r>
            </w:ins>
            <w:r w:rsidRPr="00B82750">
              <w:rPr>
                <w:rFonts w:ascii="Calibri" w:hAnsi="Calibri"/>
                <w:sz w:val="18"/>
                <w:szCs w:val="18"/>
              </w:rPr>
              <w:t>Name</w:t>
            </w:r>
            <w:ins w:id="754" w:author="jmiller20181126" w:date="2018-11-27T14:03:00Z">
              <w:r>
                <w:t xml:space="preserve"> </w:t>
              </w:r>
              <w:r w:rsidRPr="00265841">
                <w:rPr>
                  <w:rFonts w:ascii="Calibri" w:hAnsi="Calibri"/>
                  <w:sz w:val="18"/>
                  <w:szCs w:val="18"/>
                </w:rPr>
                <w:t>from CF1R</w:t>
              </w:r>
            </w:ins>
          </w:p>
        </w:tc>
        <w:tc>
          <w:tcPr>
            <w:tcW w:w="1124" w:type="dxa"/>
            <w:vAlign w:val="bottom"/>
          </w:tcPr>
          <w:p w14:paraId="26FCBFAA" w14:textId="275E6501"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del w:id="755" w:author="jmiller20181126" w:date="2018-11-27T14:08:00Z">
              <w:r w:rsidRPr="00577891" w:rsidDel="00C0640A">
                <w:rPr>
                  <w:rFonts w:ascii="Calibri" w:hAnsi="Calibri"/>
                  <w:sz w:val="10"/>
                  <w:szCs w:val="10"/>
                </w:rPr>
                <w:delText>Location or</w:delText>
              </w:r>
              <w:r w:rsidRPr="00B82750" w:rsidDel="00C0640A">
                <w:rPr>
                  <w:rFonts w:ascii="Calibri" w:hAnsi="Calibri"/>
                  <w:sz w:val="18"/>
                  <w:szCs w:val="18"/>
                </w:rPr>
                <w:delText xml:space="preserve"> </w:delText>
              </w:r>
            </w:del>
            <w:ins w:id="756" w:author="jmiller20181126" w:date="2018-11-27T14:08:00Z">
              <w:r w:rsidRPr="00C0640A">
                <w:rPr>
                  <w:rFonts w:ascii="Calibri" w:hAnsi="Calibri"/>
                  <w:sz w:val="18"/>
                  <w:szCs w:val="18"/>
                </w:rPr>
                <w:t xml:space="preserve">Description of </w:t>
              </w:r>
            </w:ins>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ins w:id="757" w:author="jmiller20181126" w:date="2018-11-28T11:49:00Z">
              <w:r w:rsidRPr="003B4D36">
                <w:rPr>
                  <w:rFonts w:ascii="Calibri" w:hAnsi="Calibri"/>
                  <w:sz w:val="18"/>
                  <w:szCs w:val="18"/>
                </w:rPr>
                <w:t>Indoor Unit Name or Description of Area Served</w:t>
              </w:r>
            </w:ins>
          </w:p>
        </w:tc>
        <w:tc>
          <w:tcPr>
            <w:tcW w:w="1125" w:type="dxa"/>
            <w:vAlign w:val="bottom"/>
          </w:tcPr>
          <w:p w14:paraId="26FCBFAB" w14:textId="0D829751"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Air Filter </w:t>
            </w:r>
            <w:del w:id="758" w:author="jmiller20181126" w:date="2018-11-28T11:49:00Z">
              <w:r w:rsidRPr="002F3591" w:rsidDel="002F3591">
                <w:rPr>
                  <w:rFonts w:ascii="Calibri" w:hAnsi="Calibri"/>
                  <w:sz w:val="10"/>
                  <w:szCs w:val="10"/>
                </w:rPr>
                <w:delText>Identification or</w:delText>
              </w:r>
              <w:r w:rsidRPr="00B82750" w:rsidDel="002F3591">
                <w:rPr>
                  <w:rFonts w:ascii="Calibri" w:hAnsi="Calibri"/>
                  <w:sz w:val="18"/>
                  <w:szCs w:val="18"/>
                </w:rPr>
                <w:delText xml:space="preserve"> </w:delText>
              </w:r>
            </w:del>
            <w:r w:rsidRPr="00B82750">
              <w:rPr>
                <w:rFonts w:ascii="Calibri" w:hAnsi="Calibri"/>
                <w:sz w:val="18"/>
                <w:szCs w:val="18"/>
              </w:rPr>
              <w:t>Name</w:t>
            </w:r>
            <w:ins w:id="759" w:author="jmiller20181126" w:date="2018-11-28T11:49:00Z">
              <w:r>
                <w:t xml:space="preserve"> </w:t>
              </w:r>
              <w:r w:rsidRPr="002F3591">
                <w:rPr>
                  <w:rFonts w:ascii="Calibri" w:hAnsi="Calibri"/>
                  <w:sz w:val="18"/>
                  <w:szCs w:val="18"/>
                </w:rPr>
                <w:t>or Description of Location</w:t>
              </w:r>
            </w:ins>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58FE6FEF" w:rsidR="002F3591" w:rsidRPr="00B82750" w:rsidRDefault="002F3591" w:rsidP="002F3591">
            <w:pPr>
              <w:keepNext/>
              <w:jc w:val="center"/>
              <w:rPr>
                <w:rFonts w:ascii="Calibri" w:hAnsi="Calibri"/>
                <w:sz w:val="18"/>
                <w:szCs w:val="18"/>
              </w:rPr>
            </w:pPr>
            <w:del w:id="760" w:author="jmiller20181126" w:date="2018-11-28T11:51:00Z">
              <w:r w:rsidRPr="002F3591" w:rsidDel="002F3591">
                <w:rPr>
                  <w:rFonts w:ascii="Calibri" w:hAnsi="Calibri"/>
                  <w:sz w:val="10"/>
                  <w:szCs w:val="10"/>
                </w:rPr>
                <w:delText xml:space="preserve">Determined </w:delText>
              </w:r>
            </w:del>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ins w:id="761" w:author="jmiller20181126" w:date="2018-11-28T11:52:00Z"/>
                <w:rFonts w:ascii="Calibri" w:hAnsi="Calibri"/>
                <w:sz w:val="18"/>
                <w:szCs w:val="18"/>
              </w:rPr>
            </w:pPr>
            <w:r w:rsidRPr="00B82750">
              <w:rPr>
                <w:rFonts w:ascii="Calibri" w:hAnsi="Calibri"/>
                <w:sz w:val="18"/>
                <w:szCs w:val="18"/>
              </w:rPr>
              <w:t xml:space="preserve">Air Filter </w:t>
            </w:r>
            <w:ins w:id="762" w:author="jmiller20181126" w:date="2018-11-28T11:52:00Z">
              <w:r w:rsidRPr="002F3591">
                <w:rPr>
                  <w:rFonts w:ascii="Calibri" w:hAnsi="Calibri"/>
                  <w:sz w:val="18"/>
                  <w:szCs w:val="18"/>
                </w:rPr>
                <w:t>Nominal Depth</w:t>
              </w:r>
            </w:ins>
          </w:p>
          <w:p w14:paraId="26FCBFAD" w14:textId="61CABC1C" w:rsidR="002F3591" w:rsidRPr="00B82750" w:rsidRDefault="002F3591" w:rsidP="002F3591">
            <w:pPr>
              <w:keepNext/>
              <w:jc w:val="center"/>
              <w:rPr>
                <w:rFonts w:ascii="Calibri" w:hAnsi="Calibri"/>
                <w:sz w:val="18"/>
                <w:szCs w:val="18"/>
              </w:rPr>
            </w:pPr>
            <w:ins w:id="763" w:author="jmiller20181126" w:date="2018-11-28T11:52:00Z">
              <w:r w:rsidRPr="002F3591">
                <w:rPr>
                  <w:rFonts w:ascii="Calibri" w:hAnsi="Calibri"/>
                  <w:sz w:val="18"/>
                  <w:szCs w:val="18"/>
                </w:rPr>
                <w:t>(inch)</w:t>
              </w:r>
            </w:ins>
            <w:del w:id="764" w:author="jmiller20181126" w:date="2018-11-28T11:52:00Z">
              <w:r w:rsidRPr="002F3591" w:rsidDel="002F3591">
                <w:rPr>
                  <w:rFonts w:ascii="Calibri" w:hAnsi="Calibri"/>
                  <w:sz w:val="10"/>
                  <w:szCs w:val="10"/>
                </w:rPr>
                <w:delText>Device Location</w:delText>
              </w:r>
            </w:del>
          </w:p>
        </w:tc>
        <w:tc>
          <w:tcPr>
            <w:tcW w:w="1124" w:type="dxa"/>
            <w:vAlign w:val="bottom"/>
          </w:tcPr>
          <w:p w14:paraId="6DBDC7A5" w14:textId="77777777" w:rsidR="002F3591" w:rsidRDefault="002F3591" w:rsidP="002F3591">
            <w:pPr>
              <w:jc w:val="center"/>
              <w:rPr>
                <w:ins w:id="765" w:author="jmiller20181126" w:date="2018-11-28T11:57:00Z"/>
                <w:rFonts w:ascii="Calibri" w:hAnsi="Calibri"/>
                <w:sz w:val="18"/>
                <w:szCs w:val="18"/>
              </w:rPr>
            </w:pPr>
            <w:ins w:id="766" w:author="jmiller20181126" w:date="2018-11-28T11:57:00Z">
              <w:r>
                <w:rPr>
                  <w:rFonts w:ascii="Calibri" w:hAnsi="Calibri"/>
                  <w:sz w:val="18"/>
                  <w:szCs w:val="18"/>
                </w:rPr>
                <w:t>Air Filter Nominal Length</w:t>
              </w:r>
            </w:ins>
          </w:p>
          <w:p w14:paraId="62940EEB" w14:textId="24A0FDA7" w:rsidR="002F3591" w:rsidRPr="00B82750" w:rsidRDefault="002F3591" w:rsidP="002F3591">
            <w:pPr>
              <w:keepNext/>
              <w:jc w:val="center"/>
              <w:rPr>
                <w:rFonts w:ascii="Calibri" w:hAnsi="Calibri"/>
                <w:sz w:val="18"/>
                <w:szCs w:val="18"/>
              </w:rPr>
            </w:pPr>
            <w:ins w:id="767" w:author="jmiller20181126" w:date="2018-11-28T11:57:00Z">
              <w:r>
                <w:rPr>
                  <w:rFonts w:ascii="Calibri" w:hAnsi="Calibri"/>
                  <w:sz w:val="18"/>
                  <w:szCs w:val="18"/>
                </w:rPr>
                <w:t>(inch)</w:t>
              </w:r>
            </w:ins>
          </w:p>
        </w:tc>
        <w:tc>
          <w:tcPr>
            <w:tcW w:w="1124" w:type="dxa"/>
            <w:vAlign w:val="bottom"/>
          </w:tcPr>
          <w:p w14:paraId="7DC3041F" w14:textId="77777777" w:rsidR="002F3591" w:rsidRDefault="002F3591" w:rsidP="002F3591">
            <w:pPr>
              <w:jc w:val="center"/>
              <w:rPr>
                <w:ins w:id="768" w:author="jmiller20181126" w:date="2018-11-28T11:57:00Z"/>
                <w:rFonts w:ascii="Calibri" w:hAnsi="Calibri"/>
                <w:sz w:val="18"/>
                <w:szCs w:val="18"/>
              </w:rPr>
            </w:pPr>
            <w:ins w:id="769" w:author="jmiller20181126" w:date="2018-11-28T11:57:00Z">
              <w:r>
                <w:rPr>
                  <w:rFonts w:ascii="Calibri" w:hAnsi="Calibri"/>
                  <w:sz w:val="18"/>
                  <w:szCs w:val="18"/>
                </w:rPr>
                <w:t>Air Filter Nominal Width</w:t>
              </w:r>
            </w:ins>
          </w:p>
          <w:p w14:paraId="4AEAFC15" w14:textId="3D820A07" w:rsidR="002F3591" w:rsidRPr="00B82750" w:rsidRDefault="002F3591" w:rsidP="002F3591">
            <w:pPr>
              <w:keepNext/>
              <w:jc w:val="center"/>
              <w:rPr>
                <w:rFonts w:ascii="Calibri" w:hAnsi="Calibri"/>
                <w:sz w:val="18"/>
                <w:szCs w:val="18"/>
              </w:rPr>
            </w:pPr>
            <w:ins w:id="770" w:author="jmiller20181126" w:date="2018-11-28T11:57:00Z">
              <w:r>
                <w:rPr>
                  <w:rFonts w:ascii="Calibri" w:hAnsi="Calibri"/>
                  <w:sz w:val="18"/>
                  <w:szCs w:val="18"/>
                </w:rPr>
                <w:t>(inch)</w:t>
              </w:r>
            </w:ins>
          </w:p>
        </w:tc>
        <w:tc>
          <w:tcPr>
            <w:tcW w:w="1125" w:type="dxa"/>
            <w:vAlign w:val="bottom"/>
          </w:tcPr>
          <w:p w14:paraId="4B805075" w14:textId="77777777" w:rsidR="002F3591" w:rsidRDefault="002F3591" w:rsidP="002F3591">
            <w:pPr>
              <w:jc w:val="center"/>
              <w:rPr>
                <w:ins w:id="771" w:author="jmiller20181126" w:date="2018-11-28T11:57:00Z"/>
                <w:rFonts w:ascii="Calibri" w:hAnsi="Calibri"/>
                <w:sz w:val="18"/>
                <w:szCs w:val="18"/>
              </w:rPr>
            </w:pPr>
            <w:ins w:id="772" w:author="jmiller20181126" w:date="2018-11-28T11:57:00Z">
              <w:r>
                <w:rPr>
                  <w:rFonts w:ascii="Calibri" w:hAnsi="Calibri"/>
                  <w:sz w:val="18"/>
                  <w:szCs w:val="18"/>
                </w:rPr>
                <w:t xml:space="preserve">Air Filter </w:t>
              </w:r>
            </w:ins>
          </w:p>
          <w:p w14:paraId="149B6349" w14:textId="77777777" w:rsidR="002F3591" w:rsidRDefault="002F3591" w:rsidP="002F3591">
            <w:pPr>
              <w:jc w:val="center"/>
              <w:rPr>
                <w:ins w:id="773" w:author="jmiller20181126" w:date="2018-11-28T11:57:00Z"/>
                <w:rFonts w:ascii="Calibri" w:hAnsi="Calibri"/>
                <w:sz w:val="18"/>
                <w:szCs w:val="18"/>
              </w:rPr>
            </w:pPr>
            <w:ins w:id="774" w:author="jmiller20181126" w:date="2018-11-28T11:57:00Z">
              <w:r>
                <w:rPr>
                  <w:rFonts w:ascii="Calibri" w:hAnsi="Calibri"/>
                  <w:sz w:val="18"/>
                  <w:szCs w:val="18"/>
                </w:rPr>
                <w:t>Calculated Nominal Face Area</w:t>
              </w:r>
            </w:ins>
          </w:p>
          <w:p w14:paraId="5703B1C1" w14:textId="283CA5A3" w:rsidR="002F3591" w:rsidRPr="00B82750" w:rsidRDefault="002F3591" w:rsidP="002F3591">
            <w:pPr>
              <w:keepNext/>
              <w:jc w:val="center"/>
              <w:rPr>
                <w:rFonts w:ascii="Calibri" w:hAnsi="Calibri"/>
                <w:sz w:val="18"/>
                <w:szCs w:val="18"/>
              </w:rPr>
            </w:pPr>
            <w:ins w:id="775" w:author="jmiller20181126" w:date="2018-11-28T11:57:00Z">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ins>
          </w:p>
        </w:tc>
        <w:tc>
          <w:tcPr>
            <w:tcW w:w="1105" w:type="dxa"/>
            <w:vAlign w:val="bottom"/>
          </w:tcPr>
          <w:p w14:paraId="792C459F" w14:textId="77777777" w:rsidR="002F3591" w:rsidRDefault="002F3591" w:rsidP="002F3591">
            <w:pPr>
              <w:jc w:val="center"/>
              <w:rPr>
                <w:ins w:id="776" w:author="jmiller20181126" w:date="2018-11-28T11:58:00Z"/>
                <w:rFonts w:ascii="Calibri" w:hAnsi="Calibri"/>
                <w:sz w:val="18"/>
                <w:szCs w:val="18"/>
              </w:rPr>
            </w:pPr>
            <w:ins w:id="777" w:author="jmiller20181126" w:date="2018-11-28T11:58:00Z">
              <w:r>
                <w:rPr>
                  <w:rFonts w:ascii="Calibri" w:hAnsi="Calibri"/>
                  <w:sz w:val="18"/>
                  <w:szCs w:val="18"/>
                </w:rPr>
                <w:t xml:space="preserve">Air Filter Required </w:t>
              </w:r>
            </w:ins>
          </w:p>
          <w:p w14:paraId="3277D348" w14:textId="77777777" w:rsidR="002F3591" w:rsidRDefault="002F3591" w:rsidP="002F3591">
            <w:pPr>
              <w:jc w:val="center"/>
              <w:rPr>
                <w:ins w:id="778" w:author="jmiller20181126" w:date="2018-11-28T11:58:00Z"/>
                <w:rFonts w:ascii="Calibri" w:hAnsi="Calibri"/>
                <w:sz w:val="18"/>
                <w:szCs w:val="18"/>
              </w:rPr>
            </w:pPr>
            <w:ins w:id="779" w:author="jmiller20181126" w:date="2018-11-28T11:58:00Z">
              <w:r>
                <w:rPr>
                  <w:rFonts w:ascii="Calibri" w:hAnsi="Calibri"/>
                  <w:sz w:val="18"/>
                  <w:szCs w:val="18"/>
                </w:rPr>
                <w:t>Minimum Face Area</w:t>
              </w:r>
            </w:ins>
          </w:p>
          <w:p w14:paraId="06B90AD2" w14:textId="39F14800" w:rsidR="002F3591" w:rsidRPr="00B82750" w:rsidRDefault="002F3591" w:rsidP="002F3591">
            <w:pPr>
              <w:keepNext/>
              <w:jc w:val="center"/>
              <w:rPr>
                <w:rFonts w:ascii="Calibri" w:hAnsi="Calibri"/>
                <w:sz w:val="18"/>
                <w:szCs w:val="18"/>
              </w:rPr>
            </w:pPr>
            <w:ins w:id="780" w:author="jmiller20181126" w:date="2018-11-28T11:58:00Z">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ins>
          </w:p>
        </w:tc>
        <w:tc>
          <w:tcPr>
            <w:tcW w:w="1080" w:type="dxa"/>
            <w:vAlign w:val="bottom"/>
          </w:tcPr>
          <w:p w14:paraId="26FCBFB0" w14:textId="1BE081FF" w:rsidR="002F3591" w:rsidRPr="00B82750" w:rsidRDefault="002F3591" w:rsidP="002F3591">
            <w:pPr>
              <w:keepNext/>
              <w:jc w:val="center"/>
              <w:rPr>
                <w:rFonts w:ascii="Calibri" w:hAnsi="Calibri"/>
                <w:sz w:val="18"/>
                <w:szCs w:val="18"/>
              </w:rPr>
            </w:pPr>
            <w:ins w:id="781" w:author="jmiller20181126" w:date="2018-11-28T11:58:00Z">
              <w:r>
                <w:rPr>
                  <w:rFonts w:ascii="Calibri" w:hAnsi="Calibri"/>
                  <w:sz w:val="18"/>
                  <w:szCs w:val="18"/>
                </w:rPr>
                <w:t>Face Area Compliance</w:t>
              </w:r>
            </w:ins>
          </w:p>
        </w:tc>
        <w:tc>
          <w:tcPr>
            <w:tcW w:w="1188" w:type="dxa"/>
            <w:vAlign w:val="bottom"/>
          </w:tcPr>
          <w:p w14:paraId="26FCBFB1" w14:textId="421697D1" w:rsidR="002F3591" w:rsidRPr="00B82750" w:rsidRDefault="002F3591" w:rsidP="002F3591">
            <w:pPr>
              <w:keepNext/>
              <w:jc w:val="center"/>
              <w:rPr>
                <w:rFonts w:ascii="Calibri" w:hAnsi="Calibri"/>
                <w:sz w:val="18"/>
                <w:szCs w:val="18"/>
              </w:rPr>
            </w:pPr>
            <w:del w:id="782" w:author="jmiller20181126" w:date="2018-11-28T11:56:00Z">
              <w:r w:rsidRPr="002F3591" w:rsidDel="002F3591">
                <w:rPr>
                  <w:rFonts w:ascii="Calibri" w:hAnsi="Calibri"/>
                  <w:sz w:val="10"/>
                  <w:szCs w:val="10"/>
                </w:rPr>
                <w:delText xml:space="preserve">Determined </w:delText>
              </w:r>
            </w:del>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ins w:id="783" w:author="jmiller20181126" w:date="2018-11-28T11:49:00Z">
              <w:r w:rsidRPr="0009704D">
                <w:rPr>
                  <w:rFonts w:ascii="Calibri" w:hAnsi="Calibri"/>
                  <w:sz w:val="16"/>
                  <w:szCs w:val="16"/>
                </w:rPr>
                <w:t>&lt;&lt;auto filled from</w:t>
              </w:r>
            </w:ins>
            <w:ins w:id="784" w:author="jmiller20181126" w:date="2018-11-28T16:17:00Z">
              <w:r w:rsidR="00EF79A2">
                <w:rPr>
                  <w:rFonts w:ascii="Calibri" w:hAnsi="Calibri"/>
                  <w:sz w:val="16"/>
                  <w:szCs w:val="16"/>
                </w:rPr>
                <w:t xml:space="preserve"> </w:t>
              </w:r>
              <w:r w:rsidR="00EF79A2" w:rsidRPr="00460EE2">
                <w:rPr>
                  <w:rFonts w:ascii="Calibri" w:hAnsi="Calibri"/>
                  <w:sz w:val="16"/>
                  <w:szCs w:val="16"/>
                  <w:highlight w:val="yellow"/>
                </w:rPr>
                <w:t>Section</w:t>
              </w:r>
            </w:ins>
            <w:ins w:id="785" w:author="jmiller20181126" w:date="2018-11-28T11:49:00Z">
              <w:r w:rsidRPr="00460EE2">
                <w:rPr>
                  <w:rFonts w:ascii="Calibri" w:hAnsi="Calibri"/>
                  <w:sz w:val="16"/>
                  <w:szCs w:val="16"/>
                  <w:highlight w:val="yellow"/>
                </w:rPr>
                <w:t xml:space="preserve"> </w:t>
              </w:r>
              <w:r w:rsidR="00DE00D0" w:rsidRPr="00EF79A2">
                <w:rPr>
                  <w:rFonts w:ascii="Calibri" w:hAnsi="Calibri"/>
                  <w:sz w:val="16"/>
                  <w:szCs w:val="16"/>
                  <w:highlight w:val="yellow"/>
                </w:rPr>
                <w:t>I</w:t>
              </w:r>
            </w:ins>
            <w:ins w:id="786" w:author="jmiller20181126" w:date="2018-11-28T16:17:00Z">
              <w:r w:rsidR="00EF79A2" w:rsidRPr="00EF79A2">
                <w:rPr>
                  <w:rFonts w:ascii="Calibri" w:hAnsi="Calibri"/>
                  <w:sz w:val="16"/>
                  <w:szCs w:val="16"/>
                  <w:highlight w:val="yellow"/>
                </w:rPr>
                <w:t xml:space="preserve"> field </w:t>
              </w:r>
            </w:ins>
            <w:ins w:id="787" w:author="jmiller20181126" w:date="2018-11-28T11:49:00Z">
              <w:r w:rsidRPr="00EF79A2">
                <w:rPr>
                  <w:rFonts w:ascii="Calibri" w:hAnsi="Calibri"/>
                  <w:sz w:val="16"/>
                  <w:szCs w:val="16"/>
                  <w:highlight w:val="yellow"/>
                </w:rPr>
                <w:t>03</w:t>
              </w:r>
            </w:ins>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ins w:id="788" w:author="jmiller20181126" w:date="2018-11-28T12:28:00Z">
              <w:r w:rsidR="00DE00D0">
                <w:rPr>
                  <w:rFonts w:ascii="Calibri" w:hAnsi="Calibri"/>
                  <w:sz w:val="18"/>
                  <w:szCs w:val="18"/>
                </w:rPr>
                <w:t xml:space="preserve"> value</w:t>
              </w:r>
            </w:ins>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ins w:id="789" w:author="jmiller20181126" w:date="2018-11-28T12:30:00Z"/>
                <w:rFonts w:ascii="Calibri" w:hAnsi="Calibri"/>
                <w:sz w:val="16"/>
                <w:szCs w:val="16"/>
              </w:rPr>
            </w:pPr>
            <w:ins w:id="790" w:author="jmiller20181126" w:date="2018-11-28T12:30:00Z">
              <w:r w:rsidRPr="00DE00D0">
                <w:rPr>
                  <w:rFonts w:ascii="Calibri" w:hAnsi="Calibri"/>
                  <w:sz w:val="16"/>
                  <w:szCs w:val="16"/>
                </w:rPr>
                <w:t>&lt;&lt;user enter integer value ≥1.00</w:t>
              </w:r>
            </w:ins>
          </w:p>
          <w:p w14:paraId="4E5F24C0" w14:textId="6C1DFD55" w:rsidR="00DE00D0" w:rsidRPr="00DE00D0" w:rsidRDefault="00DE00D0" w:rsidP="002F3591">
            <w:pPr>
              <w:keepNext/>
              <w:rPr>
                <w:ins w:id="791" w:author="jmiller20181126" w:date="2018-11-28T12:30:00Z"/>
                <w:rFonts w:ascii="Calibri" w:hAnsi="Calibri"/>
                <w:sz w:val="16"/>
                <w:szCs w:val="16"/>
              </w:rPr>
            </w:pPr>
            <w:ins w:id="792" w:author="jmiller20181126" w:date="2018-11-28T12:30:00Z">
              <w:r w:rsidRPr="00DE00D0">
                <w:rPr>
                  <w:rFonts w:ascii="Calibri" w:hAnsi="Calibri"/>
                  <w:sz w:val="16"/>
                  <w:szCs w:val="16"/>
                </w:rPr>
                <w:t>&gt;&gt;</w:t>
              </w:r>
            </w:ins>
          </w:p>
          <w:p w14:paraId="26FCBFBC" w14:textId="5A06B51E" w:rsidR="002F3591" w:rsidRPr="00DE00D0" w:rsidRDefault="002F3591" w:rsidP="002F3591">
            <w:pPr>
              <w:keepNext/>
              <w:rPr>
                <w:rFonts w:ascii="Calibri" w:hAnsi="Calibri"/>
                <w:sz w:val="12"/>
                <w:szCs w:val="12"/>
              </w:rPr>
            </w:pPr>
            <w:del w:id="793" w:author="jmiller20181126" w:date="2018-11-28T12:30:00Z">
              <w:r w:rsidRPr="00DE00D0" w:rsidDel="00DE00D0">
                <w:rPr>
                  <w:rFonts w:ascii="Calibri" w:hAnsi="Calibri"/>
                  <w:sz w:val="12"/>
                  <w:szCs w:val="12"/>
                </w:rPr>
                <w:delText>&lt;&lt;user input text, maximum 30 characters&gt;&gt;</w:delText>
              </w:r>
            </w:del>
          </w:p>
        </w:tc>
        <w:tc>
          <w:tcPr>
            <w:tcW w:w="1124" w:type="dxa"/>
          </w:tcPr>
          <w:p w14:paraId="4F2FBB1F" w14:textId="77777777" w:rsidR="002F3591" w:rsidRDefault="002F3591" w:rsidP="002F3591">
            <w:pPr>
              <w:rPr>
                <w:ins w:id="794" w:author="jmiller20181126" w:date="2018-11-28T11:57:00Z"/>
                <w:rFonts w:ascii="Calibri" w:hAnsi="Calibri"/>
                <w:sz w:val="16"/>
                <w:szCs w:val="16"/>
              </w:rPr>
            </w:pPr>
            <w:ins w:id="795" w:author="jmiller20181126" w:date="2018-11-28T11:57:00Z">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ins>
          </w:p>
          <w:p w14:paraId="46975DEA" w14:textId="752A6ABA" w:rsidR="002F3591" w:rsidRPr="00295655" w:rsidRDefault="002F3591" w:rsidP="002F3591">
            <w:pPr>
              <w:keepNext/>
              <w:rPr>
                <w:rFonts w:ascii="Calibri" w:hAnsi="Calibri"/>
                <w:sz w:val="18"/>
                <w:szCs w:val="18"/>
              </w:rPr>
            </w:pPr>
            <w:ins w:id="796" w:author="jmiller20181126" w:date="2018-11-28T11:57:00Z">
              <w:r w:rsidRPr="0009704D">
                <w:rPr>
                  <w:rFonts w:ascii="Calibri" w:hAnsi="Calibri"/>
                  <w:sz w:val="16"/>
                  <w:szCs w:val="16"/>
                </w:rPr>
                <w:t>&gt;&gt;</w:t>
              </w:r>
            </w:ins>
          </w:p>
        </w:tc>
        <w:tc>
          <w:tcPr>
            <w:tcW w:w="1124" w:type="dxa"/>
          </w:tcPr>
          <w:p w14:paraId="40C7969E" w14:textId="77777777" w:rsidR="002F3591" w:rsidRDefault="002F3591" w:rsidP="002F3591">
            <w:pPr>
              <w:rPr>
                <w:ins w:id="797" w:author="jmiller20181126" w:date="2018-11-28T11:57:00Z"/>
                <w:rFonts w:ascii="Calibri" w:hAnsi="Calibri"/>
                <w:sz w:val="16"/>
                <w:szCs w:val="16"/>
              </w:rPr>
            </w:pPr>
            <w:ins w:id="798" w:author="jmiller20181126" w:date="2018-11-28T11:57:00Z">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ins>
          </w:p>
          <w:p w14:paraId="244875C4" w14:textId="43EA10B4" w:rsidR="002F3591" w:rsidRPr="00295655" w:rsidRDefault="002F3591" w:rsidP="002F3591">
            <w:pPr>
              <w:keepNext/>
              <w:rPr>
                <w:rFonts w:ascii="Calibri" w:hAnsi="Calibri"/>
                <w:sz w:val="18"/>
                <w:szCs w:val="18"/>
              </w:rPr>
            </w:pPr>
            <w:ins w:id="799" w:author="jmiller20181126" w:date="2018-11-28T11:57:00Z">
              <w:r w:rsidRPr="0009704D">
                <w:rPr>
                  <w:rFonts w:ascii="Calibri" w:hAnsi="Calibri"/>
                  <w:sz w:val="16"/>
                  <w:szCs w:val="16"/>
                </w:rPr>
                <w:t>&gt;&gt;</w:t>
              </w:r>
            </w:ins>
          </w:p>
        </w:tc>
        <w:tc>
          <w:tcPr>
            <w:tcW w:w="1125" w:type="dxa"/>
          </w:tcPr>
          <w:p w14:paraId="39AB27F2" w14:textId="7FF72F46" w:rsidR="002F3591" w:rsidRDefault="002F3591" w:rsidP="002F3591">
            <w:pPr>
              <w:rPr>
                <w:ins w:id="800" w:author="jmiller20181126" w:date="2018-11-28T11:57:00Z"/>
                <w:rFonts w:ascii="Calibri" w:hAnsi="Calibri"/>
                <w:sz w:val="16"/>
                <w:szCs w:val="16"/>
              </w:rPr>
            </w:pPr>
            <w:ins w:id="801" w:author="jmiller20181126" w:date="2018-11-28T11:57:00Z">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ins>
          </w:p>
          <w:p w14:paraId="48FAD79F" w14:textId="76283E8F" w:rsidR="002F3591" w:rsidRPr="00295655" w:rsidRDefault="002F3591" w:rsidP="002F3591">
            <w:pPr>
              <w:keepNext/>
              <w:rPr>
                <w:rFonts w:ascii="Calibri" w:hAnsi="Calibri"/>
                <w:sz w:val="18"/>
                <w:szCs w:val="18"/>
              </w:rPr>
            </w:pPr>
            <w:ins w:id="802" w:author="jmiller20181126" w:date="2018-11-28T11:57:00Z">
              <w:r>
                <w:rPr>
                  <w:rFonts w:ascii="Calibri" w:hAnsi="Calibri"/>
                  <w:sz w:val="16"/>
                  <w:szCs w:val="16"/>
                </w:rPr>
                <w:t>&gt;&gt;</w:t>
              </w:r>
            </w:ins>
          </w:p>
        </w:tc>
        <w:tc>
          <w:tcPr>
            <w:tcW w:w="1105" w:type="dxa"/>
          </w:tcPr>
          <w:p w14:paraId="7863EF7A" w14:textId="60EE50EB" w:rsidR="002F3591" w:rsidRDefault="002F3591" w:rsidP="002F3591">
            <w:pPr>
              <w:rPr>
                <w:ins w:id="803" w:author="jmiller20181126" w:date="2018-11-28T11:58:00Z"/>
                <w:rFonts w:ascii="Calibri" w:hAnsi="Calibri" w:cs="Calibri"/>
                <w:sz w:val="16"/>
                <w:szCs w:val="16"/>
              </w:rPr>
            </w:pPr>
            <w:ins w:id="804" w:author="jmiller20181126" w:date="2018-11-28T11:58:00Z">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ins>
          </w:p>
          <w:p w14:paraId="61AD3099" w14:textId="0B6F9CB7" w:rsidR="002F3591" w:rsidRPr="00295655" w:rsidRDefault="002F3591" w:rsidP="002F3591">
            <w:pPr>
              <w:keepNext/>
              <w:rPr>
                <w:rFonts w:ascii="Calibri" w:hAnsi="Calibri"/>
                <w:sz w:val="18"/>
                <w:szCs w:val="18"/>
              </w:rPr>
            </w:pPr>
            <w:ins w:id="805" w:author="jmiller20181126" w:date="2018-11-28T11:58:00Z">
              <w:r w:rsidRPr="00DE00D0">
                <w:rPr>
                  <w:rFonts w:ascii="Calibri" w:hAnsi="Calibri" w:cs="Calibri"/>
                  <w:b/>
                  <w:sz w:val="16"/>
                  <w:szCs w:val="16"/>
                </w:rPr>
                <w:t>else</w:t>
              </w:r>
              <w:r>
                <w:rPr>
                  <w:rFonts w:ascii="Calibri" w:hAnsi="Calibri" w:cs="Calibri"/>
                  <w:sz w:val="16"/>
                  <w:szCs w:val="16"/>
                </w:rPr>
                <w:t xml:space="preserve"> display text: "specified by system designer"&gt;&gt;</w:t>
              </w:r>
            </w:ins>
          </w:p>
        </w:tc>
        <w:tc>
          <w:tcPr>
            <w:tcW w:w="1080" w:type="dxa"/>
          </w:tcPr>
          <w:p w14:paraId="0EE7DC78" w14:textId="44B2EEE4" w:rsidR="002F3591" w:rsidRDefault="002F3591" w:rsidP="002F3591">
            <w:pPr>
              <w:rPr>
                <w:ins w:id="806" w:author="jmiller20181126" w:date="2018-11-28T11:58:00Z"/>
                <w:rFonts w:ascii="Calibri" w:hAnsi="Calibri"/>
                <w:sz w:val="16"/>
                <w:szCs w:val="16"/>
              </w:rPr>
            </w:pPr>
            <w:ins w:id="807" w:author="jmiller20181126" w:date="2018-11-28T11:58:00Z">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ins>
          </w:p>
          <w:p w14:paraId="7001B059" w14:textId="77777777" w:rsidR="002F3591" w:rsidRDefault="002F3591" w:rsidP="002F3591">
            <w:pPr>
              <w:rPr>
                <w:ins w:id="808" w:author="jmiller20181126" w:date="2018-11-28T11:58:00Z"/>
                <w:rFonts w:ascii="Calibri" w:hAnsi="Calibri"/>
                <w:sz w:val="16"/>
                <w:szCs w:val="16"/>
              </w:rPr>
            </w:pPr>
            <w:ins w:id="809" w:author="jmiller20181126" w:date="2018-11-28T11:58:00Z">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ins>
          </w:p>
          <w:p w14:paraId="0BD72E7C" w14:textId="7E1DCF2C" w:rsidR="002F3591" w:rsidRDefault="002F3591" w:rsidP="002F3591">
            <w:pPr>
              <w:rPr>
                <w:ins w:id="810" w:author="jmiller20181126" w:date="2018-11-28T11:58:00Z"/>
                <w:rFonts w:ascii="Calibri" w:hAnsi="Calibri"/>
                <w:sz w:val="16"/>
                <w:szCs w:val="16"/>
              </w:rPr>
            </w:pPr>
            <w:ins w:id="811" w:author="jmiller20181126" w:date="2018-11-28T11:58:00Z">
              <w:r w:rsidRPr="005B2844">
                <w:rPr>
                  <w:rFonts w:ascii="Calibri" w:hAnsi="Calibri"/>
                  <w:b/>
                  <w:sz w:val="16"/>
                  <w:szCs w:val="16"/>
                </w:rPr>
                <w:t>elseif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ins>
          </w:p>
          <w:p w14:paraId="591F111B" w14:textId="77777777" w:rsidR="002F3591" w:rsidRDefault="002F3591" w:rsidP="002F3591">
            <w:pPr>
              <w:rPr>
                <w:ins w:id="812" w:author="jmiller20181126" w:date="2018-11-28T11:58:00Z"/>
                <w:rFonts w:ascii="Calibri" w:hAnsi="Calibri"/>
                <w:sz w:val="16"/>
                <w:szCs w:val="16"/>
              </w:rPr>
            </w:pPr>
            <w:ins w:id="813" w:author="jmiller20181126" w:date="2018-11-28T11:58:00Z">
              <w:r>
                <w:rPr>
                  <w:rFonts w:ascii="Calibri" w:hAnsi="Calibri"/>
                  <w:sz w:val="16"/>
                  <w:szCs w:val="16"/>
                </w:rPr>
                <w:t>then display text: "complies",</w:t>
              </w:r>
            </w:ins>
          </w:p>
          <w:p w14:paraId="26FCBFBD" w14:textId="17E00C48" w:rsidR="002F3591" w:rsidRPr="00295655" w:rsidRDefault="002F3591" w:rsidP="002F3591">
            <w:pPr>
              <w:keepNext/>
              <w:rPr>
                <w:rFonts w:ascii="Calibri" w:hAnsi="Calibri"/>
                <w:sz w:val="18"/>
                <w:szCs w:val="18"/>
              </w:rPr>
            </w:pPr>
            <w:ins w:id="814" w:author="jmiller20181126" w:date="2018-11-28T11:58:00Z">
              <w:r>
                <w:rPr>
                  <w:rFonts w:ascii="Calibri" w:hAnsi="Calibri"/>
                  <w:sz w:val="16"/>
                  <w:szCs w:val="16"/>
                </w:rPr>
                <w:t>else display text:"does not comply"&gt;&gt;</w:t>
              </w:r>
            </w:ins>
          </w:p>
        </w:tc>
        <w:tc>
          <w:tcPr>
            <w:tcW w:w="1188" w:type="dxa"/>
          </w:tcPr>
          <w:p w14:paraId="4EC5A143" w14:textId="0FBBCEA9" w:rsidR="005B2844" w:rsidRPr="005B2844" w:rsidRDefault="002F3591" w:rsidP="005B2844">
            <w:pPr>
              <w:keepNext/>
              <w:rPr>
                <w:ins w:id="815" w:author="jmiller20181126" w:date="2018-11-28T12:40:00Z"/>
                <w:rFonts w:ascii="Calibri" w:hAnsi="Calibri"/>
                <w:sz w:val="18"/>
                <w:szCs w:val="18"/>
              </w:rPr>
            </w:pPr>
            <w:r w:rsidRPr="00295655">
              <w:rPr>
                <w:rFonts w:ascii="Calibri" w:hAnsi="Calibri"/>
                <w:sz w:val="18"/>
                <w:szCs w:val="18"/>
              </w:rPr>
              <w:t>&lt;&lt;</w:t>
            </w:r>
            <w:ins w:id="816" w:author="jmiller20181126" w:date="2018-11-28T12:40:00Z">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ins>
          </w:p>
          <w:p w14:paraId="0EC8732A" w14:textId="77777777" w:rsidR="005B2844" w:rsidRPr="005B2844" w:rsidRDefault="005B2844" w:rsidP="005B2844">
            <w:pPr>
              <w:keepNext/>
              <w:rPr>
                <w:ins w:id="817" w:author="jmiller20181126" w:date="2018-11-28T12:40:00Z"/>
                <w:rFonts w:ascii="Calibri" w:hAnsi="Calibri"/>
                <w:sz w:val="18"/>
                <w:szCs w:val="18"/>
              </w:rPr>
            </w:pPr>
            <w:ins w:id="818" w:author="jmiller20181126" w:date="2018-11-28T12:40:00Z">
              <w:r w:rsidRPr="005B2844">
                <w:rPr>
                  <w:rFonts w:ascii="Calibri" w:hAnsi="Calibri"/>
                  <w:sz w:val="18"/>
                  <w:szCs w:val="18"/>
                </w:rPr>
                <w:t>then value = 0.1;</w:t>
              </w:r>
            </w:ins>
          </w:p>
          <w:p w14:paraId="26FCBFBE" w14:textId="6F9901EB" w:rsidR="002F3591" w:rsidRPr="00295655" w:rsidRDefault="005B2844" w:rsidP="005B2844">
            <w:pPr>
              <w:keepNext/>
              <w:rPr>
                <w:rFonts w:ascii="Calibri" w:hAnsi="Calibri"/>
                <w:sz w:val="18"/>
                <w:szCs w:val="18"/>
              </w:rPr>
            </w:pPr>
            <w:ins w:id="819" w:author="jmiller20181126" w:date="2018-11-28T12:40:00Z">
              <w:r w:rsidRPr="005B2844">
                <w:rPr>
                  <w:rFonts w:ascii="Calibri" w:hAnsi="Calibri"/>
                  <w:sz w:val="18"/>
                  <w:szCs w:val="18"/>
                </w:rPr>
                <w:t xml:space="preserve">else </w:t>
              </w:r>
            </w:ins>
            <w:r w:rsidR="002F3591" w:rsidRPr="00295655">
              <w:rPr>
                <w:rFonts w:ascii="Calibri" w:hAnsi="Calibri"/>
                <w:sz w:val="18"/>
                <w:szCs w:val="18"/>
              </w:rPr>
              <w:t xml:space="preserve">user enter value, numeric, </w:t>
            </w:r>
            <w:ins w:id="820" w:author="jmiller20181126" w:date="2018-11-28T12:43:00Z">
              <w:r>
                <w:rPr>
                  <w:rFonts w:ascii="Calibri" w:hAnsi="Calibri"/>
                  <w:sz w:val="16"/>
                  <w:szCs w:val="16"/>
                </w:rPr>
                <w:t>1.5</w:t>
              </w:r>
              <w:r>
                <w:rPr>
                  <w:rFonts w:ascii="Calibri" w:hAnsi="Calibri" w:cs="Calibri"/>
                  <w:sz w:val="16"/>
                  <w:szCs w:val="16"/>
                </w:rPr>
                <w:t>≥</w:t>
              </w:r>
            </w:ins>
            <w:r w:rsidR="002F3591" w:rsidRPr="00295655">
              <w:rPr>
                <w:rFonts w:ascii="Calibri" w:hAnsi="Calibri"/>
                <w:sz w:val="18"/>
                <w:szCs w:val="18"/>
              </w:rPr>
              <w:t>x.xx</w:t>
            </w:r>
            <w:ins w:id="821" w:author="jmiller20181126" w:date="2018-11-28T12:43:00Z">
              <w:r>
                <w:rPr>
                  <w:rFonts w:ascii="Calibri" w:hAnsi="Calibri" w:cs="Calibri"/>
                  <w:sz w:val="16"/>
                  <w:szCs w:val="16"/>
                </w:rPr>
                <w:t>≥</w:t>
              </w:r>
              <w:r>
                <w:rPr>
                  <w:rFonts w:ascii="Calibri" w:hAnsi="Calibri"/>
                  <w:sz w:val="16"/>
                  <w:szCs w:val="16"/>
                </w:rPr>
                <w:t>0.01</w:t>
              </w:r>
            </w:ins>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t>K</w:t>
            </w:r>
            <w:r w:rsidR="00196676" w:rsidRPr="001A53D0">
              <w:rPr>
                <w:rFonts w:ascii="Calibri" w:hAnsi="Calibri"/>
                <w:b/>
                <w:szCs w:val="18"/>
              </w:rPr>
              <w:t xml:space="preserve">. Air Filter Device Requirements  </w:t>
            </w:r>
          </w:p>
          <w:p w14:paraId="26FCBFD4" w14:textId="073EA23F"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ins w:id="822" w:author="jmiller20181126" w:date="2018-11-28T13:08:00Z">
              <w:r w:rsidR="00667DD8">
                <w:t>section J does not apply,</w:t>
              </w:r>
            </w:ins>
            <w:del w:id="823" w:author="jmiller20181126" w:date="2018-11-28T13:07:00Z">
              <w:r w:rsidRPr="00926E48" w:rsidDel="00667DD8">
                <w:rPr>
                  <w:rFonts w:ascii="Calibri" w:hAnsi="Calibri"/>
                  <w:sz w:val="18"/>
                  <w:szCs w:val="18"/>
                </w:rPr>
                <w:delText xml:space="preserve">all of the SC Systems listed in Section </w:delText>
              </w:r>
              <w:r w:rsidDel="00667DD8">
                <w:rPr>
                  <w:rFonts w:ascii="Calibri" w:hAnsi="Calibri"/>
                  <w:sz w:val="18"/>
                  <w:szCs w:val="18"/>
                </w:rPr>
                <w:delText>C</w:delText>
              </w:r>
              <w:r w:rsidRPr="00926E48" w:rsidDel="00667DD8">
                <w:rPr>
                  <w:rFonts w:ascii="Calibri" w:hAnsi="Calibri"/>
                  <w:sz w:val="18"/>
                  <w:szCs w:val="18"/>
                </w:rPr>
                <w:delText xml:space="preserve"> have a Distribution System Type value in </w:delText>
              </w:r>
              <w:r w:rsidRPr="007672BB" w:rsidDel="00667DD8">
                <w:rPr>
                  <w:rFonts w:ascii="Calibri" w:hAnsi="Calibri"/>
                  <w:sz w:val="18"/>
                  <w:szCs w:val="18"/>
                  <w:highlight w:val="yellow"/>
                </w:rPr>
                <w:delText>C06</w:delText>
              </w:r>
              <w:r w:rsidRPr="00926E48" w:rsidDel="00667DD8">
                <w:rPr>
                  <w:rFonts w:ascii="Calibri" w:hAnsi="Calibri"/>
                  <w:sz w:val="18"/>
                  <w:szCs w:val="18"/>
                </w:rPr>
                <w:delText xml:space="preserve"> =DuctsNone - Air distribution systems without </w:delText>
              </w:r>
              <w:r w:rsidDel="00667DD8">
                <w:rPr>
                  <w:rFonts w:ascii="Calibri" w:hAnsi="Calibri"/>
                  <w:sz w:val="18"/>
                  <w:szCs w:val="18"/>
                </w:rPr>
                <w:delText xml:space="preserve">forced air </w:delText>
              </w:r>
              <w:r w:rsidRPr="00926E48" w:rsidDel="00667DD8">
                <w:rPr>
                  <w:rFonts w:ascii="Calibri" w:hAnsi="Calibri"/>
                  <w:sz w:val="18"/>
                  <w:szCs w:val="18"/>
                </w:rPr>
                <w:delText xml:space="preserve">ducts </w:delText>
              </w:r>
            </w:del>
            <w:del w:id="824" w:author="jmiller20181126" w:date="2018-11-28T13:08:00Z">
              <w:r w:rsidRPr="00926E48" w:rsidDel="00667DD8">
                <w:rPr>
                  <w:rFonts w:ascii="Calibri" w:hAnsi="Calibri"/>
                  <w:sz w:val="18"/>
                  <w:szCs w:val="18"/>
                </w:rPr>
                <w:delText>,</w:delText>
              </w:r>
            </w:del>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228A143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ins w:id="825" w:author="jmiller20181126" w:date="2018-11-28T13:10:00Z">
              <w:r w:rsidR="007672BB">
                <w:t xml:space="preserve"> </w:t>
              </w:r>
              <w:r w:rsidR="007672BB">
                <w:rPr>
                  <w:rFonts w:ascii="Calibri" w:hAnsi="Calibri"/>
                  <w:sz w:val="18"/>
                  <w:szCs w:val="18"/>
                </w:rPr>
                <w:t>by the system designer.</w:t>
              </w:r>
            </w:ins>
            <w:del w:id="826" w:author="jmiller20181126" w:date="2018-11-28T13:10:00Z">
              <w:r w:rsidRPr="00295655" w:rsidDel="007672BB">
                <w:rPr>
                  <w:rFonts w:ascii="Calibri" w:hAnsi="Calibri"/>
                  <w:sz w:val="18"/>
                  <w:szCs w:val="18"/>
                </w:rPr>
                <w:delText>,</w:delText>
              </w:r>
            </w:del>
            <w:del w:id="827" w:author="jmiller20181126" w:date="2018-11-28T13:11:00Z">
              <w:r w:rsidRPr="00295655" w:rsidDel="007672BB">
                <w:rPr>
                  <w:rFonts w:ascii="Calibri" w:hAnsi="Calibri"/>
                  <w:sz w:val="18"/>
                  <w:szCs w:val="18"/>
                </w:rPr>
                <w:delText xml:space="preserve"> and all</w:delText>
              </w:r>
            </w:del>
            <w:r w:rsidRPr="00295655">
              <w:rPr>
                <w:rFonts w:ascii="Calibri" w:hAnsi="Calibri"/>
                <w:sz w:val="18"/>
                <w:szCs w:val="18"/>
              </w:rPr>
              <w:t xml:space="preserve"> </w:t>
            </w:r>
            <w:ins w:id="828" w:author="jmiller20181126" w:date="2018-11-28T13:11:00Z">
              <w:r w:rsidR="007672BB" w:rsidRPr="007672BB">
                <w:rPr>
                  <w:rFonts w:ascii="Calibri" w:hAnsi="Calibri"/>
                  <w:sz w:val="18"/>
                  <w:szCs w:val="18"/>
                </w:rPr>
                <w:t xml:space="preserve">The system installer shall affix a sticker/label to each </w:t>
              </w:r>
            </w:ins>
            <w:r w:rsidRPr="00295655">
              <w:rPr>
                <w:rFonts w:ascii="Calibri" w:hAnsi="Calibri"/>
                <w:sz w:val="18"/>
                <w:szCs w:val="18"/>
              </w:rPr>
              <w:t xml:space="preserve">system air filter </w:t>
            </w:r>
            <w:del w:id="829" w:author="jmiller20181126" w:date="2018-11-28T13:12:00Z">
              <w:r w:rsidRPr="00295655" w:rsidDel="007672BB">
                <w:rPr>
                  <w:rFonts w:ascii="Calibri" w:hAnsi="Calibri"/>
                  <w:sz w:val="18"/>
                  <w:szCs w:val="18"/>
                </w:rPr>
                <w:delText xml:space="preserve">device </w:delText>
              </w:r>
            </w:del>
            <w:ins w:id="830" w:author="jmiller20181126" w:date="2018-11-28T13:12:00Z">
              <w:r w:rsidR="007672BB">
                <w:rPr>
                  <w:rFonts w:ascii="Calibri" w:hAnsi="Calibri"/>
                  <w:sz w:val="18"/>
                  <w:szCs w:val="18"/>
                </w:rPr>
                <w:t>grille/rack</w:t>
              </w:r>
              <w:r w:rsidR="007672BB" w:rsidRPr="00295655">
                <w:rPr>
                  <w:rFonts w:ascii="Calibri" w:hAnsi="Calibri"/>
                  <w:sz w:val="18"/>
                  <w:szCs w:val="18"/>
                </w:rPr>
                <w:t xml:space="preserve"> </w:t>
              </w:r>
            </w:ins>
            <w:r w:rsidRPr="00295655">
              <w:rPr>
                <w:rFonts w:ascii="Calibri" w:hAnsi="Calibri"/>
                <w:sz w:val="18"/>
                <w:szCs w:val="18"/>
              </w:rPr>
              <w:t xml:space="preserve">locations </w:t>
            </w:r>
            <w:del w:id="831" w:author="jmiller20181126" w:date="2018-11-28T13:17:00Z">
              <w:r w:rsidRPr="00295655" w:rsidDel="008C3A36">
                <w:rPr>
                  <w:rFonts w:ascii="Calibri" w:hAnsi="Calibri"/>
                  <w:sz w:val="18"/>
                  <w:szCs w:val="18"/>
                </w:rPr>
                <w:delText xml:space="preserve">shall be labeled to </w:delText>
              </w:r>
            </w:del>
            <w:ins w:id="832" w:author="jmiller20181126" w:date="2018-11-28T13:17:00Z">
              <w:r w:rsidR="008C3A36">
                <w:rPr>
                  <w:rFonts w:ascii="Calibri" w:hAnsi="Calibri"/>
                  <w:sz w:val="18"/>
                  <w:szCs w:val="18"/>
                </w:rPr>
                <w:t xml:space="preserve">that </w:t>
              </w:r>
            </w:ins>
            <w:r w:rsidRPr="00295655">
              <w:rPr>
                <w:rFonts w:ascii="Calibri" w:hAnsi="Calibri"/>
                <w:sz w:val="18"/>
                <w:szCs w:val="18"/>
              </w:rPr>
              <w:t>disclose</w:t>
            </w:r>
            <w:ins w:id="833" w:author="jmiller20181126" w:date="2018-11-28T13:17:00Z">
              <w:r w:rsidR="008C3A36">
                <w:rPr>
                  <w:rFonts w:ascii="Calibri" w:hAnsi="Calibri"/>
                  <w:sz w:val="18"/>
                  <w:szCs w:val="18"/>
                </w:rPr>
                <w:t>s</w:t>
              </w:r>
            </w:ins>
            <w:r w:rsidRPr="00295655">
              <w:rPr>
                <w:rFonts w:ascii="Calibri" w:hAnsi="Calibri"/>
                <w:sz w:val="18"/>
                <w:szCs w:val="18"/>
              </w:rPr>
              <w:t xml:space="preserve"> the </w:t>
            </w:r>
            <w:del w:id="834" w:author="jmiller20181126" w:date="2018-11-28T13:17:00Z">
              <w:r w:rsidRPr="00295655" w:rsidDel="008C3A36">
                <w:rPr>
                  <w:rFonts w:ascii="Calibri" w:hAnsi="Calibri"/>
                  <w:sz w:val="18"/>
                  <w:szCs w:val="18"/>
                </w:rPr>
                <w:delText xml:space="preserve">applicable </w:delText>
              </w:r>
            </w:del>
            <w:ins w:id="835" w:author="jmiller20181126" w:date="2018-11-28T13:17:00Z">
              <w:r w:rsidR="008C3A36">
                <w:rPr>
                  <w:rFonts w:ascii="Calibri" w:hAnsi="Calibri"/>
                  <w:sz w:val="18"/>
                  <w:szCs w:val="18"/>
                </w:rPr>
                <w:t>filter's</w:t>
              </w:r>
              <w:r w:rsidR="008C3A36" w:rsidRPr="00295655">
                <w:rPr>
                  <w:rFonts w:ascii="Calibri" w:hAnsi="Calibri"/>
                  <w:sz w:val="18"/>
                  <w:szCs w:val="18"/>
                </w:rPr>
                <w:t xml:space="preserve"> </w:t>
              </w:r>
            </w:ins>
            <w:r w:rsidRPr="00295655">
              <w:rPr>
                <w:rFonts w:ascii="Calibri" w:hAnsi="Calibri"/>
                <w:sz w:val="18"/>
                <w:szCs w:val="18"/>
              </w:rPr>
              <w:t>design airflow rate and the</w:t>
            </w:r>
            <w:ins w:id="836" w:author="jmiller20181126" w:date="2018-11-28T13:20:00Z">
              <w:r w:rsidR="008C3A36">
                <w:rPr>
                  <w:rFonts w:ascii="Calibri" w:hAnsi="Calibri"/>
                  <w:sz w:val="18"/>
                  <w:szCs w:val="18"/>
                </w:rPr>
                <w:t xml:space="preserve"> filter's</w:t>
              </w:r>
            </w:ins>
            <w:r w:rsidRPr="00295655">
              <w:rPr>
                <w:rFonts w:ascii="Calibri" w:hAnsi="Calibri"/>
                <w:sz w:val="18"/>
                <w:szCs w:val="18"/>
              </w:rPr>
              <w:t xml:space="preserve"> maximum allowable clean-filter pressure drop</w:t>
            </w:r>
            <w:ins w:id="837" w:author="jmiller20181126" w:date="2018-11-28T13:20:00Z">
              <w:r w:rsidR="008C3A36">
                <w:rPr>
                  <w:rFonts w:ascii="Calibri" w:hAnsi="Calibri"/>
                  <w:sz w:val="18"/>
                  <w:szCs w:val="18"/>
                </w:rPr>
                <w:t xml:space="preserve"> at the design airflow rate</w:t>
              </w:r>
            </w:ins>
            <w:r w:rsidRPr="00295655">
              <w:rPr>
                <w:rFonts w:ascii="Calibri" w:hAnsi="Calibri"/>
                <w:sz w:val="18"/>
                <w:szCs w:val="18"/>
              </w:rPr>
              <w:t xml:space="preserve">.  The </w:t>
            </w:r>
            <w:ins w:id="838" w:author="jmiller20181126" w:date="2018-11-28T13:21:00Z">
              <w:r w:rsidR="008C3A36">
                <w:rPr>
                  <w:rFonts w:ascii="Calibri" w:hAnsi="Calibri"/>
                  <w:sz w:val="18"/>
                  <w:szCs w:val="18"/>
                </w:rPr>
                <w:t>sticker/</w:t>
              </w:r>
            </w:ins>
            <w:r w:rsidRPr="00295655">
              <w:rPr>
                <w:rFonts w:ascii="Calibri" w:hAnsi="Calibri"/>
                <w:sz w:val="18"/>
                <w:szCs w:val="18"/>
              </w:rPr>
              <w:t>label</w:t>
            </w:r>
            <w:del w:id="839" w:author="jmiller20181126" w:date="2018-11-28T13:21:00Z">
              <w:r w:rsidRPr="00295655" w:rsidDel="008C3A36">
                <w:rPr>
                  <w:rFonts w:ascii="Calibri" w:hAnsi="Calibri"/>
                  <w:sz w:val="18"/>
                  <w:szCs w:val="18"/>
                </w:rPr>
                <w:delText>s</w:delText>
              </w:r>
            </w:del>
            <w:r w:rsidRPr="00295655">
              <w:rPr>
                <w:rFonts w:ascii="Calibri" w:hAnsi="Calibri"/>
                <w:sz w:val="18"/>
                <w:szCs w:val="18"/>
              </w:rPr>
              <w:t xml:space="preserve"> shall be permanently affixed to the air filter device, readily legible, and visible to a person replacing the air filter</w:t>
            </w:r>
            <w:ins w:id="840" w:author="jmiller20181126" w:date="2018-11-28T13:21:00Z">
              <w:r w:rsidR="008C3A36">
                <w:rPr>
                  <w:rFonts w:ascii="Calibri" w:hAnsi="Calibri"/>
                  <w:sz w:val="18"/>
                  <w:szCs w:val="18"/>
                </w:rPr>
                <w:t>.</w:t>
              </w:r>
            </w:ins>
            <w:del w:id="841" w:author="jmiller20181126" w:date="2018-11-28T13:21:00Z">
              <w:r w:rsidRPr="00295655" w:rsidDel="008C3A36">
                <w:rPr>
                  <w:rFonts w:ascii="Calibri" w:hAnsi="Calibri"/>
                  <w:sz w:val="18"/>
                  <w:szCs w:val="18"/>
                </w:rPr>
                <w:delText xml:space="preserve"> media</w:delText>
              </w:r>
            </w:del>
            <w:del w:id="842" w:author="jmiller20181126" w:date="2018-11-28T13:22:00Z">
              <w:r w:rsidRPr="00295655" w:rsidDel="008C3A36">
                <w:rPr>
                  <w:rFonts w:ascii="Calibri" w:hAnsi="Calibri"/>
                  <w:sz w:val="18"/>
                  <w:szCs w:val="18"/>
                </w:rPr>
                <w:delText>, and the air filter devices shall be provided with air filter media that conforms to these determined/labeled maximum allowable clean-filter pressure drop values as rated using AHRI Standard 680.</w:delText>
              </w:r>
            </w:del>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1FE76CB6" w:rsidR="00196676" w:rsidRPr="00295655" w:rsidRDefault="00196676" w:rsidP="008C3A36">
            <w:pPr>
              <w:keepNext/>
              <w:spacing w:after="60"/>
              <w:rPr>
                <w:rFonts w:ascii="Calibri" w:hAnsi="Calibri"/>
                <w:sz w:val="18"/>
                <w:szCs w:val="18"/>
              </w:rPr>
            </w:pPr>
            <w:r w:rsidRPr="00295655">
              <w:rPr>
                <w:rFonts w:ascii="Calibri" w:hAnsi="Calibri"/>
                <w:sz w:val="18"/>
                <w:szCs w:val="18"/>
              </w:rPr>
              <w:t xml:space="preserve">The system shall be provided with air filter media having a designated efficiency equal to or greater than MERV </w:t>
            </w:r>
            <w:del w:id="843" w:author="jmiller20181126" w:date="2018-11-28T13:22:00Z">
              <w:r w:rsidRPr="00295655" w:rsidDel="008C3A36">
                <w:rPr>
                  <w:rFonts w:ascii="Calibri" w:hAnsi="Calibri"/>
                  <w:sz w:val="18"/>
                  <w:szCs w:val="18"/>
                </w:rPr>
                <w:delText xml:space="preserve">6 </w:delText>
              </w:r>
            </w:del>
            <w:ins w:id="844" w:author="jmiller20181126" w:date="2018-11-28T13:22:00Z">
              <w:r w:rsidR="008C3A36">
                <w:rPr>
                  <w:rFonts w:ascii="Calibri" w:hAnsi="Calibri"/>
                  <w:sz w:val="18"/>
                  <w:szCs w:val="18"/>
                </w:rPr>
                <w:t>13</w:t>
              </w:r>
              <w:r w:rsidR="008C3A36" w:rsidRPr="00295655">
                <w:rPr>
                  <w:rFonts w:ascii="Calibri" w:hAnsi="Calibri"/>
                  <w:sz w:val="18"/>
                  <w:szCs w:val="18"/>
                </w:rPr>
                <w:t xml:space="preserve"> </w:t>
              </w:r>
            </w:ins>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ins w:id="845" w:author="jmiller20181126" w:date="2018-11-28T13:22:00Z">
              <w:r w:rsidR="008C3A36" w:rsidRPr="008C3A36">
                <w:rPr>
                  <w:rFonts w:ascii="Calibri" w:hAnsi="Calibri"/>
                  <w:sz w:val="18"/>
                  <w:szCs w:val="18"/>
                </w:rPr>
                <w:t xml:space="preserve">0.30-1.0 </w:t>
              </w:r>
            </w:ins>
            <w:del w:id="846" w:author="jmiller20181126" w:date="2018-11-28T13:22:00Z">
              <w:r w:rsidRPr="00295655" w:rsidDel="008C3A36">
                <w:rPr>
                  <w:rFonts w:ascii="Calibri" w:hAnsi="Calibri"/>
                  <w:sz w:val="18"/>
                  <w:szCs w:val="18"/>
                </w:rPr>
                <w:delText xml:space="preserve">3.0–10 </w:delText>
              </w:r>
            </w:del>
            <w:r w:rsidRPr="00295655">
              <w:rPr>
                <w:rFonts w:ascii="Calibri" w:hAnsi="Calibri"/>
                <w:sz w:val="18"/>
                <w:szCs w:val="18"/>
              </w:rPr>
              <w:t xml:space="preserve">μm range </w:t>
            </w:r>
            <w:ins w:id="847" w:author="jmiller20181126" w:date="2018-11-28T13:23:00Z">
              <w:r w:rsidR="008C3A36" w:rsidRPr="008C3A36">
                <w:rPr>
                  <w:rFonts w:ascii="Calibri" w:hAnsi="Calibri"/>
                  <w:sz w:val="18"/>
                  <w:szCs w:val="18"/>
                </w:rPr>
                <w:t xml:space="preserve">and equal to or greater than 85 percent in the 1.0-3.0 μm range </w:t>
              </w:r>
            </w:ins>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74EE1E2D"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ins w:id="848" w:author="jmiller20181126" w:date="2018-11-28T13:23:00Z">
              <w:r w:rsidR="008C3A36">
                <w:rPr>
                  <w:rFonts w:ascii="Calibri" w:hAnsi="Calibri"/>
                  <w:sz w:val="18"/>
                  <w:szCs w:val="18"/>
                </w:rPr>
                <w:t>s</w:t>
              </w:r>
            </w:ins>
            <w:r w:rsidRPr="00295655">
              <w:rPr>
                <w:rFonts w:ascii="Calibri" w:hAnsi="Calibri"/>
                <w:sz w:val="18"/>
                <w:szCs w:val="18"/>
              </w:rPr>
              <w:t xml:space="preserve"> </w:t>
            </w:r>
            <w:del w:id="849" w:author="jmiller20181126" w:date="2018-11-28T13:23:00Z">
              <w:r w:rsidRPr="00295655" w:rsidDel="008C3A36">
                <w:rPr>
                  <w:rFonts w:ascii="Calibri" w:hAnsi="Calibri"/>
                  <w:sz w:val="18"/>
                  <w:szCs w:val="18"/>
                </w:rPr>
                <w:delText xml:space="preserve">media </w:delText>
              </w:r>
            </w:del>
            <w:r w:rsidRPr="00295655">
              <w:rPr>
                <w:rFonts w:ascii="Calibri" w:hAnsi="Calibri"/>
                <w:sz w:val="18"/>
                <w:szCs w:val="18"/>
              </w:rPr>
              <w:t xml:space="preserve">that </w:t>
            </w:r>
            <w:del w:id="850" w:author="jmiller20181126" w:date="2018-11-28T13:24:00Z">
              <w:r w:rsidRPr="00295655" w:rsidDel="008C3A36">
                <w:rPr>
                  <w:rFonts w:ascii="Calibri" w:hAnsi="Calibri"/>
                  <w:sz w:val="18"/>
                  <w:szCs w:val="18"/>
                </w:rPr>
                <w:delText xml:space="preserve">has </w:delText>
              </w:r>
            </w:del>
            <w:ins w:id="851" w:author="jmiller20181126" w:date="2018-11-28T13:24:00Z">
              <w:r w:rsidR="008C3A36">
                <w:rPr>
                  <w:rFonts w:ascii="Calibri" w:hAnsi="Calibri"/>
                  <w:sz w:val="18"/>
                  <w:szCs w:val="18"/>
                </w:rPr>
                <w:t>have</w:t>
              </w:r>
              <w:r w:rsidR="008C3A36" w:rsidRPr="00295655">
                <w:rPr>
                  <w:rFonts w:ascii="Calibri" w:hAnsi="Calibri"/>
                  <w:sz w:val="18"/>
                  <w:szCs w:val="18"/>
                </w:rPr>
                <w:t xml:space="preserve"> </w:t>
              </w:r>
            </w:ins>
            <w:r w:rsidRPr="00295655">
              <w:rPr>
                <w:rFonts w:ascii="Calibri" w:hAnsi="Calibri"/>
                <w:sz w:val="18"/>
                <w:szCs w:val="18"/>
              </w:rPr>
              <w:t xml:space="preserve">been labeled by the manufacturer to disclose </w:t>
            </w:r>
            <w:del w:id="852" w:author="jmiller20181126" w:date="2018-11-28T13:24:00Z">
              <w:r w:rsidRPr="00295655" w:rsidDel="008C3A36">
                <w:rPr>
                  <w:rFonts w:ascii="Calibri" w:hAnsi="Calibri"/>
                  <w:sz w:val="18"/>
                  <w:szCs w:val="18"/>
                </w:rPr>
                <w:delText xml:space="preserve">the </w:delText>
              </w:r>
            </w:del>
            <w:r w:rsidRPr="00295655">
              <w:rPr>
                <w:rFonts w:ascii="Calibri" w:hAnsi="Calibri"/>
                <w:sz w:val="18"/>
                <w:szCs w:val="18"/>
              </w:rPr>
              <w:t xml:space="preserve">efficiency and pressure drop ratings that conform to the </w:t>
            </w:r>
            <w:del w:id="853" w:author="jmiller20181126" w:date="2018-11-28T13:24:00Z">
              <w:r w:rsidRPr="00295655" w:rsidDel="008C3A36">
                <w:rPr>
                  <w:rFonts w:ascii="Calibri" w:hAnsi="Calibri"/>
                  <w:sz w:val="18"/>
                  <w:szCs w:val="18"/>
                </w:rPr>
                <w:delText xml:space="preserve">required </w:delText>
              </w:r>
            </w:del>
            <w:r w:rsidRPr="00295655">
              <w:rPr>
                <w:rFonts w:ascii="Calibri" w:hAnsi="Calibri"/>
                <w:sz w:val="18"/>
                <w:szCs w:val="18"/>
              </w:rPr>
              <w:t xml:space="preserve">efficiency and pressure drop requirements for the air filter </w:t>
            </w:r>
            <w:del w:id="854" w:author="jmiller20181126" w:date="2018-11-28T13:24:00Z">
              <w:r w:rsidRPr="00295655" w:rsidDel="008C3A36">
                <w:rPr>
                  <w:rFonts w:ascii="Calibri" w:hAnsi="Calibri"/>
                  <w:sz w:val="18"/>
                  <w:szCs w:val="18"/>
                </w:rPr>
                <w:delText>device</w:delText>
              </w:r>
            </w:del>
            <w:ins w:id="855" w:author="jmiller20181126" w:date="2018-11-28T13:24:00Z">
              <w:r w:rsidR="008C3A36">
                <w:rPr>
                  <w:rFonts w:ascii="Calibri" w:hAnsi="Calibri"/>
                  <w:sz w:val="18"/>
                  <w:szCs w:val="18"/>
                </w:rPr>
                <w:t>grilles/racks</w:t>
              </w:r>
            </w:ins>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4"/>
        <w:gridCol w:w="1334"/>
        <w:gridCol w:w="1333"/>
        <w:gridCol w:w="1334"/>
        <w:gridCol w:w="2213"/>
        <w:gridCol w:w="2125"/>
        <w:gridCol w:w="1771"/>
        <w:gridCol w:w="711"/>
        <w:gridCol w:w="723"/>
        <w:gridCol w:w="1512"/>
      </w:tblGrid>
      <w:tr w:rsidR="000D02A6" w:rsidRPr="00295655" w14:paraId="26FCBFEA" w14:textId="77777777" w:rsidTr="000D02A6">
        <w:trPr>
          <w:cantSplit/>
        </w:trPr>
        <w:tc>
          <w:tcPr>
            <w:tcW w:w="14616" w:type="dxa"/>
            <w:gridSpan w:val="10"/>
          </w:tcPr>
          <w:p w14:paraId="767F49DE" w14:textId="0FD58ACD" w:rsidR="000D02A6" w:rsidRDefault="000D02A6" w:rsidP="00196676">
            <w:pPr>
              <w:keepNext/>
              <w:rPr>
                <w:ins w:id="856" w:author="jmiller20181126" w:date="2018-11-28T13:26:00Z"/>
                <w:rFonts w:ascii="Calibri" w:hAnsi="Calibri"/>
                <w:b/>
                <w:szCs w:val="18"/>
              </w:rPr>
            </w:pPr>
            <w:r w:rsidRPr="001A53D0">
              <w:rPr>
                <w:rFonts w:ascii="Calibri" w:hAnsi="Calibri"/>
                <w:b/>
                <w:szCs w:val="18"/>
              </w:rPr>
              <w:t xml:space="preserve">L. HERS Verification Requirements </w:t>
            </w:r>
            <w:ins w:id="857" w:author="jmiller20181126" w:date="2018-11-28T13:25:00Z">
              <w:r>
                <w:rPr>
                  <w:rFonts w:ascii="Calibri" w:hAnsi="Calibri"/>
                  <w:b/>
                  <w:szCs w:val="18"/>
                </w:rPr>
                <w:t>for Duct Systems</w:t>
              </w:r>
            </w:ins>
          </w:p>
          <w:p w14:paraId="26FCBFE9" w14:textId="1B1A1D72" w:rsidR="000D02A6" w:rsidRPr="00295655" w:rsidRDefault="000D02A6" w:rsidP="00BE6C57">
            <w:pPr>
              <w:keepNext/>
              <w:rPr>
                <w:rFonts w:ascii="Calibri" w:hAnsi="Calibri"/>
                <w:b/>
                <w:sz w:val="18"/>
                <w:szCs w:val="18"/>
              </w:rPr>
            </w:pPr>
            <w:ins w:id="858" w:author="jmiller20181126" w:date="2018-11-28T13:26:00Z">
              <w:r w:rsidRPr="00B24ACC">
                <w:rPr>
                  <w:rFonts w:ascii="Calibri" w:hAnsi="Calibri"/>
                  <w:sz w:val="18"/>
                  <w:szCs w:val="18"/>
                </w:rPr>
                <w:t>&lt;&lt;</w:t>
              </w:r>
              <w:r w:rsidRPr="00694366">
                <w:rPr>
                  <w:rFonts w:ascii="Calibri" w:hAnsi="Calibri"/>
                  <w:sz w:val="18"/>
                  <w:szCs w:val="18"/>
                </w:rPr>
                <w:t xml:space="preserve">if all of the SC Systems listed in Section </w:t>
              </w:r>
            </w:ins>
            <w:ins w:id="859" w:author="jmiller20181126" w:date="2018-11-28T16:22:00Z">
              <w:r w:rsidR="00BE6C57">
                <w:rPr>
                  <w:rFonts w:ascii="Calibri" w:hAnsi="Calibri"/>
                  <w:sz w:val="18"/>
                  <w:szCs w:val="18"/>
                </w:rPr>
                <w:t>C</w:t>
              </w:r>
            </w:ins>
            <w:ins w:id="860" w:author="jmiller20181126" w:date="2018-11-28T13:26:00Z">
              <w:r w:rsidRPr="00694366">
                <w:rPr>
                  <w:rFonts w:ascii="Calibri" w:hAnsi="Calibri"/>
                  <w:sz w:val="18"/>
                  <w:szCs w:val="18"/>
                </w:rPr>
                <w:t xml:space="preserve"> have a Distribution System Type value in </w:t>
              </w:r>
            </w:ins>
            <w:ins w:id="861" w:author="jmiller20181126" w:date="2018-11-28T13:28:00Z">
              <w:r w:rsidR="00BE6C57">
                <w:rPr>
                  <w:rFonts w:ascii="Calibri" w:hAnsi="Calibri"/>
                  <w:sz w:val="18"/>
                  <w:szCs w:val="18"/>
                  <w:highlight w:val="yellow"/>
                </w:rPr>
                <w:t>C</w:t>
              </w:r>
              <w:r w:rsidRPr="000D02A6">
                <w:rPr>
                  <w:rFonts w:ascii="Calibri" w:hAnsi="Calibri"/>
                  <w:sz w:val="18"/>
                  <w:szCs w:val="18"/>
                  <w:highlight w:val="yellow"/>
                </w:rPr>
                <w:t>06</w:t>
              </w:r>
            </w:ins>
            <w:ins w:id="862" w:author="jmiller20181126" w:date="2018-11-28T13:26:00Z">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ins>
            <w:ins w:id="863" w:author="jmiller20181126" w:date="2018-11-28T13:29:00Z">
              <w:r w:rsidRPr="000D02A6">
                <w:rPr>
                  <w:rFonts w:ascii="Calibri" w:hAnsi="Calibri"/>
                  <w:sz w:val="18"/>
                  <w:szCs w:val="18"/>
                  <w:highlight w:val="yellow"/>
                </w:rPr>
                <w:t>Section I field 03</w:t>
              </w:r>
            </w:ins>
            <w:ins w:id="864" w:author="jmiller20181126" w:date="2018-11-28T13:26:00Z">
              <w:r>
                <w:rPr>
                  <w:rFonts w:ascii="Calibri" w:hAnsi="Calibri"/>
                  <w:sz w:val="18"/>
                  <w:szCs w:val="18"/>
                </w:rPr>
                <w:t>&gt;&gt;</w:t>
              </w:r>
            </w:ins>
          </w:p>
        </w:tc>
      </w:tr>
      <w:tr w:rsidR="008112AD" w:rsidRPr="00295655" w14:paraId="26FCBFF4" w14:textId="77777777" w:rsidTr="00323112">
        <w:trPr>
          <w:cantSplit/>
          <w:trHeight w:val="188"/>
        </w:trPr>
        <w:tc>
          <w:tcPr>
            <w:tcW w:w="1354" w:type="dxa"/>
            <w:vAlign w:val="bottom"/>
          </w:tcPr>
          <w:p w14:paraId="26FCBFEB" w14:textId="77777777" w:rsidR="000D02A6" w:rsidRPr="00295655" w:rsidRDefault="000D02A6"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55" w:type="dxa"/>
            <w:vAlign w:val="bottom"/>
          </w:tcPr>
          <w:p w14:paraId="26FCBFEC" w14:textId="77777777" w:rsidR="000D02A6" w:rsidRPr="00295655" w:rsidRDefault="000D02A6"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54" w:type="dxa"/>
            <w:tcBorders>
              <w:bottom w:val="single" w:sz="4" w:space="0" w:color="auto"/>
            </w:tcBorders>
          </w:tcPr>
          <w:p w14:paraId="26454956" w14:textId="2CCAA7BF" w:rsidR="000D02A6" w:rsidRDefault="00C37462" w:rsidP="00196676">
            <w:pPr>
              <w:keepNext/>
              <w:jc w:val="center"/>
              <w:rPr>
                <w:rFonts w:ascii="Calibri" w:hAnsi="Calibri"/>
                <w:sz w:val="18"/>
                <w:szCs w:val="18"/>
              </w:rPr>
            </w:pPr>
            <w:ins w:id="865" w:author="jmiller20181126" w:date="2018-11-28T16:49:00Z">
              <w:r>
                <w:rPr>
                  <w:rFonts w:ascii="Calibri" w:hAnsi="Calibri"/>
                  <w:sz w:val="18"/>
                  <w:szCs w:val="18"/>
                </w:rPr>
                <w:t>03</w:t>
              </w:r>
            </w:ins>
          </w:p>
        </w:tc>
        <w:tc>
          <w:tcPr>
            <w:tcW w:w="1355" w:type="dxa"/>
            <w:vAlign w:val="bottom"/>
          </w:tcPr>
          <w:p w14:paraId="26FCBFED" w14:textId="4A26561E" w:rsidR="000D02A6" w:rsidRPr="00295655" w:rsidRDefault="000D02A6" w:rsidP="00196676">
            <w:pPr>
              <w:keepNext/>
              <w:jc w:val="center"/>
              <w:rPr>
                <w:rFonts w:ascii="Calibri" w:hAnsi="Calibri"/>
                <w:sz w:val="18"/>
                <w:szCs w:val="18"/>
              </w:rPr>
            </w:pPr>
            <w:del w:id="866" w:author="jmiller20181126" w:date="2018-11-28T16:49:00Z">
              <w:r w:rsidDel="00C37462">
                <w:rPr>
                  <w:rFonts w:ascii="Calibri" w:hAnsi="Calibri"/>
                  <w:sz w:val="18"/>
                  <w:szCs w:val="18"/>
                </w:rPr>
                <w:delText>0</w:delText>
              </w:r>
              <w:r w:rsidRPr="00295655" w:rsidDel="00C37462">
                <w:rPr>
                  <w:rFonts w:ascii="Calibri" w:hAnsi="Calibri"/>
                  <w:sz w:val="18"/>
                  <w:szCs w:val="18"/>
                </w:rPr>
                <w:delText>3</w:delText>
              </w:r>
            </w:del>
            <w:ins w:id="867" w:author="jmiller20181126" w:date="2018-11-28T16:49:00Z">
              <w:r w:rsidR="00C37462">
                <w:rPr>
                  <w:rFonts w:ascii="Calibri" w:hAnsi="Calibri"/>
                  <w:sz w:val="18"/>
                  <w:szCs w:val="18"/>
                </w:rPr>
                <w:t>04</w:t>
              </w:r>
            </w:ins>
          </w:p>
        </w:tc>
        <w:tc>
          <w:tcPr>
            <w:tcW w:w="2250" w:type="dxa"/>
            <w:vAlign w:val="bottom"/>
          </w:tcPr>
          <w:p w14:paraId="26FCBFEE" w14:textId="152D0295" w:rsidR="000D02A6" w:rsidRPr="00295655" w:rsidRDefault="000D02A6" w:rsidP="00196676">
            <w:pPr>
              <w:keepNext/>
              <w:jc w:val="center"/>
              <w:rPr>
                <w:rFonts w:ascii="Calibri" w:hAnsi="Calibri"/>
                <w:sz w:val="18"/>
                <w:szCs w:val="18"/>
              </w:rPr>
            </w:pPr>
            <w:del w:id="868" w:author="jmiller20181126" w:date="2018-11-28T16:49:00Z">
              <w:r w:rsidDel="00C37462">
                <w:rPr>
                  <w:rFonts w:ascii="Calibri" w:hAnsi="Calibri"/>
                  <w:sz w:val="18"/>
                  <w:szCs w:val="18"/>
                </w:rPr>
                <w:delText>0</w:delText>
              </w:r>
              <w:r w:rsidRPr="00295655" w:rsidDel="00C37462">
                <w:rPr>
                  <w:rFonts w:ascii="Calibri" w:hAnsi="Calibri"/>
                  <w:sz w:val="18"/>
                  <w:szCs w:val="18"/>
                </w:rPr>
                <w:delText>4</w:delText>
              </w:r>
            </w:del>
            <w:ins w:id="869" w:author="jmiller20181126" w:date="2018-11-28T16:49:00Z">
              <w:r w:rsidR="00C37462">
                <w:rPr>
                  <w:rFonts w:ascii="Calibri" w:hAnsi="Calibri"/>
                  <w:sz w:val="18"/>
                  <w:szCs w:val="18"/>
                </w:rPr>
                <w:t>05</w:t>
              </w:r>
            </w:ins>
          </w:p>
        </w:tc>
        <w:tc>
          <w:tcPr>
            <w:tcW w:w="2160" w:type="dxa"/>
            <w:vAlign w:val="bottom"/>
          </w:tcPr>
          <w:p w14:paraId="26FCBFEF" w14:textId="41778011" w:rsidR="000D02A6" w:rsidRPr="00295655" w:rsidRDefault="000D02A6" w:rsidP="00196676">
            <w:pPr>
              <w:keepNext/>
              <w:jc w:val="center"/>
              <w:rPr>
                <w:rFonts w:ascii="Calibri" w:hAnsi="Calibri"/>
                <w:sz w:val="18"/>
                <w:szCs w:val="18"/>
              </w:rPr>
            </w:pPr>
            <w:del w:id="870" w:author="jmiller20181126" w:date="2018-11-28T16:49:00Z">
              <w:r w:rsidDel="00C37462">
                <w:rPr>
                  <w:rFonts w:ascii="Calibri" w:hAnsi="Calibri"/>
                  <w:sz w:val="18"/>
                  <w:szCs w:val="18"/>
                </w:rPr>
                <w:delText>0</w:delText>
              </w:r>
              <w:r w:rsidRPr="00295655" w:rsidDel="00C37462">
                <w:rPr>
                  <w:rFonts w:ascii="Calibri" w:hAnsi="Calibri"/>
                  <w:sz w:val="18"/>
                  <w:szCs w:val="18"/>
                </w:rPr>
                <w:delText>5</w:delText>
              </w:r>
            </w:del>
            <w:ins w:id="871" w:author="jmiller20181126" w:date="2018-11-28T16:49:00Z">
              <w:r w:rsidR="00C37462">
                <w:rPr>
                  <w:rFonts w:ascii="Calibri" w:hAnsi="Calibri"/>
                  <w:sz w:val="18"/>
                  <w:szCs w:val="18"/>
                </w:rPr>
                <w:t>06</w:t>
              </w:r>
            </w:ins>
          </w:p>
        </w:tc>
        <w:tc>
          <w:tcPr>
            <w:tcW w:w="1800" w:type="dxa"/>
            <w:vAlign w:val="bottom"/>
          </w:tcPr>
          <w:p w14:paraId="26FCBFF0" w14:textId="47DD9251" w:rsidR="000D02A6" w:rsidRPr="00295655" w:rsidRDefault="000D02A6" w:rsidP="00196676">
            <w:pPr>
              <w:keepNext/>
              <w:jc w:val="center"/>
              <w:rPr>
                <w:rFonts w:ascii="Calibri" w:hAnsi="Calibri"/>
                <w:sz w:val="18"/>
                <w:szCs w:val="18"/>
              </w:rPr>
            </w:pPr>
            <w:del w:id="872" w:author="jmiller20181126" w:date="2018-11-28T16:49:00Z">
              <w:r w:rsidDel="00C37462">
                <w:rPr>
                  <w:rFonts w:ascii="Calibri" w:hAnsi="Calibri"/>
                  <w:sz w:val="18"/>
                  <w:szCs w:val="18"/>
                </w:rPr>
                <w:delText>0</w:delText>
              </w:r>
              <w:r w:rsidRPr="00295655" w:rsidDel="00C37462">
                <w:rPr>
                  <w:rFonts w:ascii="Calibri" w:hAnsi="Calibri"/>
                  <w:sz w:val="18"/>
                  <w:szCs w:val="18"/>
                </w:rPr>
                <w:delText>6</w:delText>
              </w:r>
            </w:del>
            <w:ins w:id="873" w:author="jmiller20181126" w:date="2018-11-28T16:49:00Z">
              <w:r w:rsidR="00C37462">
                <w:rPr>
                  <w:rFonts w:ascii="Calibri" w:hAnsi="Calibri"/>
                  <w:sz w:val="18"/>
                  <w:szCs w:val="18"/>
                </w:rPr>
                <w:t>07</w:t>
              </w:r>
            </w:ins>
          </w:p>
        </w:tc>
        <w:tc>
          <w:tcPr>
            <w:tcW w:w="720" w:type="dxa"/>
            <w:vAlign w:val="bottom"/>
          </w:tcPr>
          <w:p w14:paraId="26FCBFF1" w14:textId="7E16500E" w:rsidR="000D02A6" w:rsidRPr="000D02A6" w:rsidRDefault="000D02A6" w:rsidP="00196676">
            <w:pPr>
              <w:keepNext/>
              <w:jc w:val="center"/>
              <w:rPr>
                <w:rFonts w:ascii="Calibri" w:hAnsi="Calibri"/>
                <w:sz w:val="10"/>
                <w:szCs w:val="10"/>
              </w:rPr>
            </w:pPr>
            <w:del w:id="874" w:author="jmiller20181126" w:date="2018-11-28T13:46:00Z">
              <w:r w:rsidRPr="000D02A6" w:rsidDel="000D02A6">
                <w:rPr>
                  <w:rFonts w:ascii="Calibri" w:hAnsi="Calibri"/>
                  <w:sz w:val="10"/>
                  <w:szCs w:val="10"/>
                </w:rPr>
                <w:delText>07</w:delText>
              </w:r>
            </w:del>
          </w:p>
        </w:tc>
        <w:tc>
          <w:tcPr>
            <w:tcW w:w="732" w:type="dxa"/>
            <w:vAlign w:val="bottom"/>
          </w:tcPr>
          <w:p w14:paraId="26FCBFF2" w14:textId="26759690" w:rsidR="000D02A6" w:rsidRPr="000D02A6" w:rsidRDefault="000D02A6" w:rsidP="00196676">
            <w:pPr>
              <w:keepNext/>
              <w:jc w:val="center"/>
              <w:rPr>
                <w:rFonts w:ascii="Calibri" w:hAnsi="Calibri"/>
                <w:sz w:val="10"/>
                <w:szCs w:val="10"/>
              </w:rPr>
            </w:pPr>
            <w:del w:id="875" w:author="jmiller20181126" w:date="2018-11-28T13:46:00Z">
              <w:r w:rsidRPr="000D02A6" w:rsidDel="000D02A6">
                <w:rPr>
                  <w:rFonts w:ascii="Calibri" w:hAnsi="Calibri"/>
                  <w:sz w:val="10"/>
                  <w:szCs w:val="10"/>
                </w:rPr>
                <w:delText>08</w:delText>
              </w:r>
            </w:del>
          </w:p>
        </w:tc>
        <w:tc>
          <w:tcPr>
            <w:tcW w:w="1536" w:type="dxa"/>
            <w:vAlign w:val="bottom"/>
          </w:tcPr>
          <w:p w14:paraId="26FCBFF3" w14:textId="2A5E25C5" w:rsidR="000D02A6" w:rsidRPr="00295655" w:rsidRDefault="000D02A6" w:rsidP="00196676">
            <w:pPr>
              <w:keepNext/>
              <w:jc w:val="center"/>
              <w:rPr>
                <w:rFonts w:ascii="Calibri" w:hAnsi="Calibri"/>
                <w:sz w:val="18"/>
                <w:szCs w:val="18"/>
              </w:rPr>
            </w:pPr>
            <w:del w:id="876" w:author="jmiller20181126" w:date="2018-11-28T16:49:00Z">
              <w:r w:rsidDel="00C37462">
                <w:rPr>
                  <w:rFonts w:ascii="Calibri" w:hAnsi="Calibri"/>
                  <w:sz w:val="18"/>
                  <w:szCs w:val="18"/>
                </w:rPr>
                <w:delText>09</w:delText>
              </w:r>
            </w:del>
            <w:ins w:id="877" w:author="jmiller20181126" w:date="2018-11-28T16:49:00Z">
              <w:r w:rsidR="00C37462">
                <w:rPr>
                  <w:rFonts w:ascii="Calibri" w:hAnsi="Calibri"/>
                  <w:sz w:val="18"/>
                  <w:szCs w:val="18"/>
                </w:rPr>
                <w:t>08</w:t>
              </w:r>
            </w:ins>
          </w:p>
        </w:tc>
      </w:tr>
      <w:tr w:rsidR="008112AD" w:rsidRPr="00B82750" w14:paraId="26FCBFFE" w14:textId="77777777" w:rsidTr="00323112">
        <w:trPr>
          <w:cantSplit/>
          <w:trHeight w:val="359"/>
        </w:trPr>
        <w:tc>
          <w:tcPr>
            <w:tcW w:w="1354" w:type="dxa"/>
            <w:tcBorders>
              <w:bottom w:val="nil"/>
            </w:tcBorders>
            <w:vAlign w:val="bottom"/>
          </w:tcPr>
          <w:p w14:paraId="26FCBFF5" w14:textId="77777777" w:rsidR="000D02A6" w:rsidRPr="00B82750" w:rsidRDefault="000D02A6" w:rsidP="00196676">
            <w:pPr>
              <w:keepNext/>
              <w:jc w:val="center"/>
              <w:rPr>
                <w:rFonts w:ascii="Calibri" w:hAnsi="Calibri"/>
                <w:sz w:val="18"/>
                <w:szCs w:val="18"/>
              </w:rPr>
            </w:pPr>
          </w:p>
        </w:tc>
        <w:tc>
          <w:tcPr>
            <w:tcW w:w="1355" w:type="dxa"/>
            <w:tcBorders>
              <w:bottom w:val="nil"/>
            </w:tcBorders>
            <w:vAlign w:val="bottom"/>
          </w:tcPr>
          <w:p w14:paraId="26FCBFF6" w14:textId="77777777" w:rsidR="000D02A6" w:rsidRPr="00B82750" w:rsidRDefault="000D02A6" w:rsidP="00196676">
            <w:pPr>
              <w:keepNext/>
              <w:jc w:val="center"/>
              <w:rPr>
                <w:rFonts w:ascii="Calibri" w:hAnsi="Calibri"/>
                <w:sz w:val="18"/>
                <w:szCs w:val="18"/>
              </w:rPr>
            </w:pPr>
          </w:p>
        </w:tc>
        <w:tc>
          <w:tcPr>
            <w:tcW w:w="1354" w:type="dxa"/>
            <w:tcBorders>
              <w:bottom w:val="nil"/>
            </w:tcBorders>
          </w:tcPr>
          <w:p w14:paraId="6E6A00D1" w14:textId="77777777" w:rsidR="000D02A6" w:rsidRPr="00B82750" w:rsidRDefault="000D02A6" w:rsidP="00196676">
            <w:pPr>
              <w:keepNext/>
              <w:jc w:val="center"/>
              <w:rPr>
                <w:rFonts w:ascii="Calibri" w:hAnsi="Calibri"/>
                <w:sz w:val="18"/>
                <w:szCs w:val="18"/>
              </w:rPr>
            </w:pPr>
          </w:p>
        </w:tc>
        <w:tc>
          <w:tcPr>
            <w:tcW w:w="1355" w:type="dxa"/>
            <w:tcBorders>
              <w:bottom w:val="nil"/>
            </w:tcBorders>
            <w:vAlign w:val="bottom"/>
          </w:tcPr>
          <w:p w14:paraId="26FCBFF7" w14:textId="4B1B391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50" w:type="dxa"/>
            <w:tcBorders>
              <w:bottom w:val="nil"/>
            </w:tcBorders>
            <w:vAlign w:val="bottom"/>
          </w:tcPr>
          <w:p w14:paraId="26FCBFF8"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60" w:type="dxa"/>
            <w:tcBorders>
              <w:bottom w:val="nil"/>
            </w:tcBorders>
            <w:vAlign w:val="bottom"/>
          </w:tcPr>
          <w:p w14:paraId="26FCBFF9"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800" w:type="dxa"/>
            <w:tcBorders>
              <w:bottom w:val="nil"/>
            </w:tcBorders>
            <w:vAlign w:val="bottom"/>
          </w:tcPr>
          <w:p w14:paraId="26FCBFFA"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720" w:type="dxa"/>
            <w:tcBorders>
              <w:bottom w:val="nil"/>
            </w:tcBorders>
            <w:vAlign w:val="bottom"/>
          </w:tcPr>
          <w:p w14:paraId="26FCBFFB" w14:textId="48FC6748" w:rsidR="000D02A6" w:rsidRPr="000D02A6" w:rsidRDefault="000D02A6" w:rsidP="00196676">
            <w:pPr>
              <w:keepNext/>
              <w:jc w:val="center"/>
              <w:rPr>
                <w:rFonts w:ascii="Calibri" w:hAnsi="Calibri"/>
                <w:sz w:val="10"/>
                <w:szCs w:val="10"/>
              </w:rPr>
            </w:pPr>
            <w:del w:id="878" w:author="jmiller20181126" w:date="2018-11-28T13:46:00Z">
              <w:r w:rsidRPr="000D02A6" w:rsidDel="000D02A6">
                <w:rPr>
                  <w:rFonts w:ascii="Calibri" w:hAnsi="Calibri"/>
                  <w:sz w:val="10"/>
                  <w:szCs w:val="10"/>
                </w:rPr>
                <w:delText>MCH-25</w:delText>
              </w:r>
            </w:del>
          </w:p>
        </w:tc>
        <w:tc>
          <w:tcPr>
            <w:tcW w:w="732" w:type="dxa"/>
            <w:tcBorders>
              <w:bottom w:val="nil"/>
            </w:tcBorders>
            <w:vAlign w:val="bottom"/>
          </w:tcPr>
          <w:p w14:paraId="26FCBFFC" w14:textId="390A1522" w:rsidR="000D02A6" w:rsidRPr="000D02A6" w:rsidRDefault="000D02A6" w:rsidP="00196676">
            <w:pPr>
              <w:keepNext/>
              <w:jc w:val="center"/>
              <w:rPr>
                <w:rFonts w:ascii="Calibri" w:hAnsi="Calibri"/>
                <w:sz w:val="10"/>
                <w:szCs w:val="10"/>
              </w:rPr>
            </w:pPr>
            <w:del w:id="879" w:author="jmiller20181126" w:date="2018-11-28T13:46:00Z">
              <w:r w:rsidRPr="000D02A6" w:rsidDel="000D02A6">
                <w:rPr>
                  <w:rFonts w:ascii="Calibri" w:hAnsi="Calibri"/>
                  <w:sz w:val="10"/>
                  <w:szCs w:val="10"/>
                </w:rPr>
                <w:delText>MCH-27</w:delText>
              </w:r>
            </w:del>
          </w:p>
        </w:tc>
        <w:tc>
          <w:tcPr>
            <w:tcW w:w="1536" w:type="dxa"/>
            <w:tcBorders>
              <w:bottom w:val="nil"/>
            </w:tcBorders>
            <w:vAlign w:val="bottom"/>
          </w:tcPr>
          <w:p w14:paraId="26FCBFFD" w14:textId="77777777" w:rsidR="000D02A6" w:rsidRPr="00B82750" w:rsidRDefault="000D02A6"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8112AD" w:rsidRPr="00B82750" w14:paraId="26FCC009" w14:textId="77777777" w:rsidTr="00323112">
        <w:trPr>
          <w:cantSplit/>
          <w:trHeight w:val="972"/>
        </w:trPr>
        <w:tc>
          <w:tcPr>
            <w:tcW w:w="1354" w:type="dxa"/>
            <w:tcBorders>
              <w:top w:val="nil"/>
            </w:tcBorders>
            <w:vAlign w:val="bottom"/>
          </w:tcPr>
          <w:p w14:paraId="26FCBFFF" w14:textId="7AF2C07D" w:rsidR="000D02A6" w:rsidRPr="00B82750" w:rsidRDefault="000D02A6" w:rsidP="000D02A6">
            <w:pPr>
              <w:keepNext/>
              <w:jc w:val="center"/>
              <w:rPr>
                <w:rFonts w:ascii="Calibri" w:hAnsi="Calibri"/>
                <w:sz w:val="18"/>
                <w:szCs w:val="18"/>
              </w:rPr>
            </w:pPr>
            <w:r w:rsidRPr="00B82750">
              <w:rPr>
                <w:rFonts w:ascii="Calibri" w:hAnsi="Calibri"/>
                <w:sz w:val="18"/>
                <w:szCs w:val="18"/>
              </w:rPr>
              <w:t xml:space="preserve">SC System </w:t>
            </w:r>
            <w:del w:id="880" w:author="jmiller20181126" w:date="2018-11-27T14:03:00Z">
              <w:r w:rsidRPr="00577891" w:rsidDel="00265841">
                <w:rPr>
                  <w:rFonts w:ascii="Calibri" w:hAnsi="Calibri"/>
                  <w:sz w:val="10"/>
                  <w:szCs w:val="10"/>
                </w:rPr>
                <w:delText>Identification or</w:delText>
              </w:r>
              <w:r w:rsidRPr="00B82750" w:rsidDel="00265841">
                <w:rPr>
                  <w:rFonts w:ascii="Calibri" w:hAnsi="Calibri"/>
                  <w:sz w:val="18"/>
                  <w:szCs w:val="18"/>
                </w:rPr>
                <w:delText xml:space="preserve"> </w:delText>
              </w:r>
            </w:del>
            <w:ins w:id="881" w:author="jmiller20181126" w:date="2018-11-27T14:04:00Z">
              <w:r>
                <w:rPr>
                  <w:rFonts w:ascii="Calibri" w:hAnsi="Calibri"/>
                  <w:sz w:val="18"/>
                  <w:szCs w:val="18"/>
                </w:rPr>
                <w:t>ID/</w:t>
              </w:r>
            </w:ins>
            <w:r w:rsidRPr="00B82750">
              <w:rPr>
                <w:rFonts w:ascii="Calibri" w:hAnsi="Calibri"/>
                <w:sz w:val="18"/>
                <w:szCs w:val="18"/>
              </w:rPr>
              <w:t>Name</w:t>
            </w:r>
            <w:ins w:id="882" w:author="jmiller20181126" w:date="2018-11-27T14:04:00Z">
              <w:r>
                <w:t xml:space="preserve"> </w:t>
              </w:r>
              <w:r w:rsidRPr="00265841">
                <w:rPr>
                  <w:rFonts w:ascii="Calibri" w:hAnsi="Calibri"/>
                  <w:sz w:val="18"/>
                  <w:szCs w:val="18"/>
                </w:rPr>
                <w:t>from CF1R</w:t>
              </w:r>
            </w:ins>
          </w:p>
        </w:tc>
        <w:tc>
          <w:tcPr>
            <w:tcW w:w="1355" w:type="dxa"/>
            <w:tcBorders>
              <w:top w:val="nil"/>
            </w:tcBorders>
            <w:vAlign w:val="bottom"/>
          </w:tcPr>
          <w:p w14:paraId="26FCC000" w14:textId="5E86990B" w:rsidR="000D02A6" w:rsidRPr="00B82750" w:rsidRDefault="000D02A6" w:rsidP="000D02A6">
            <w:pPr>
              <w:keepNext/>
              <w:jc w:val="center"/>
              <w:rPr>
                <w:rFonts w:ascii="Calibri" w:hAnsi="Calibri"/>
                <w:sz w:val="18"/>
                <w:szCs w:val="18"/>
              </w:rPr>
            </w:pPr>
            <w:r w:rsidRPr="00B82750">
              <w:rPr>
                <w:rFonts w:ascii="Calibri" w:hAnsi="Calibri"/>
                <w:sz w:val="18"/>
                <w:szCs w:val="18"/>
              </w:rPr>
              <w:t xml:space="preserve">SC System </w:t>
            </w:r>
            <w:del w:id="883" w:author="jmiller20181126" w:date="2018-11-27T14:08:00Z">
              <w:r w:rsidRPr="00577891" w:rsidDel="00C0640A">
                <w:rPr>
                  <w:rFonts w:ascii="Calibri" w:hAnsi="Calibri"/>
                  <w:sz w:val="10"/>
                  <w:szCs w:val="10"/>
                </w:rPr>
                <w:delText>Location or</w:delText>
              </w:r>
              <w:r w:rsidRPr="00B82750" w:rsidDel="00C0640A">
                <w:rPr>
                  <w:rFonts w:ascii="Calibri" w:hAnsi="Calibri"/>
                  <w:sz w:val="18"/>
                  <w:szCs w:val="18"/>
                </w:rPr>
                <w:delText xml:space="preserve"> </w:delText>
              </w:r>
            </w:del>
            <w:ins w:id="884" w:author="jmiller20181126" w:date="2018-11-27T14:08:00Z">
              <w:r w:rsidRPr="00C0640A">
                <w:rPr>
                  <w:rFonts w:ascii="Calibri" w:hAnsi="Calibri"/>
                  <w:sz w:val="18"/>
                  <w:szCs w:val="18"/>
                </w:rPr>
                <w:t xml:space="preserve">Description of </w:t>
              </w:r>
            </w:ins>
            <w:r w:rsidRPr="00B82750">
              <w:rPr>
                <w:rFonts w:ascii="Calibri" w:hAnsi="Calibri"/>
                <w:sz w:val="18"/>
                <w:szCs w:val="18"/>
              </w:rPr>
              <w:t>Area Served</w:t>
            </w:r>
          </w:p>
        </w:tc>
        <w:tc>
          <w:tcPr>
            <w:tcW w:w="1354" w:type="dxa"/>
            <w:tcBorders>
              <w:top w:val="nil"/>
            </w:tcBorders>
            <w:vAlign w:val="bottom"/>
          </w:tcPr>
          <w:p w14:paraId="00DF55C2" w14:textId="3EF23218" w:rsidR="000D02A6" w:rsidRPr="00B82750" w:rsidRDefault="000D02A6" w:rsidP="000D02A6">
            <w:pPr>
              <w:keepNext/>
              <w:jc w:val="center"/>
              <w:rPr>
                <w:rFonts w:ascii="Calibri" w:hAnsi="Calibri"/>
                <w:sz w:val="18"/>
                <w:szCs w:val="18"/>
              </w:rPr>
            </w:pPr>
            <w:ins w:id="885" w:author="jmiller20181126" w:date="2018-11-28T13:49:00Z">
              <w:r w:rsidRPr="003B4D36">
                <w:rPr>
                  <w:rFonts w:ascii="Calibri" w:hAnsi="Calibri"/>
                  <w:sz w:val="18"/>
                  <w:szCs w:val="18"/>
                </w:rPr>
                <w:t>Indoor Unit Name or Description of Area Served</w:t>
              </w:r>
            </w:ins>
          </w:p>
        </w:tc>
        <w:tc>
          <w:tcPr>
            <w:tcW w:w="1355" w:type="dxa"/>
            <w:tcBorders>
              <w:top w:val="nil"/>
            </w:tcBorders>
            <w:vAlign w:val="bottom"/>
          </w:tcPr>
          <w:p w14:paraId="26FCC001" w14:textId="73AE4D7B" w:rsidR="000D02A6" w:rsidRPr="00B82750" w:rsidRDefault="000D02A6" w:rsidP="000D02A6">
            <w:pPr>
              <w:keepNext/>
              <w:jc w:val="center"/>
              <w:rPr>
                <w:rFonts w:ascii="Calibri" w:hAnsi="Calibri"/>
                <w:sz w:val="18"/>
                <w:szCs w:val="18"/>
              </w:rPr>
            </w:pPr>
            <w:r w:rsidRPr="00B82750">
              <w:rPr>
                <w:rFonts w:ascii="Calibri" w:hAnsi="Calibri"/>
                <w:sz w:val="18"/>
                <w:szCs w:val="18"/>
              </w:rPr>
              <w:t>Duct Leakage Test</w:t>
            </w:r>
          </w:p>
        </w:tc>
        <w:tc>
          <w:tcPr>
            <w:tcW w:w="2250" w:type="dxa"/>
            <w:tcBorders>
              <w:top w:val="nil"/>
            </w:tcBorders>
            <w:vAlign w:val="bottom"/>
          </w:tcPr>
          <w:p w14:paraId="26FCC002"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Duct Location Verification</w:t>
            </w:r>
          </w:p>
        </w:tc>
        <w:tc>
          <w:tcPr>
            <w:tcW w:w="2160" w:type="dxa"/>
            <w:tcBorders>
              <w:top w:val="nil"/>
            </w:tcBorders>
            <w:vAlign w:val="bottom"/>
          </w:tcPr>
          <w:p w14:paraId="26FCC003"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AHU Fan Efficacy (W/cfm)</w:t>
            </w:r>
          </w:p>
        </w:tc>
        <w:tc>
          <w:tcPr>
            <w:tcW w:w="1800" w:type="dxa"/>
            <w:tcBorders>
              <w:top w:val="nil"/>
            </w:tcBorders>
            <w:vAlign w:val="bottom"/>
          </w:tcPr>
          <w:p w14:paraId="26FCC004"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0D02A6" w:rsidRPr="00B82750" w:rsidRDefault="000D02A6" w:rsidP="000D02A6">
            <w:pPr>
              <w:keepNext/>
              <w:jc w:val="center"/>
              <w:rPr>
                <w:rFonts w:ascii="Calibri" w:hAnsi="Calibri"/>
                <w:sz w:val="18"/>
                <w:szCs w:val="18"/>
              </w:rPr>
            </w:pPr>
            <w:r w:rsidRPr="00B82750">
              <w:rPr>
                <w:rFonts w:ascii="Calibri" w:hAnsi="Calibri"/>
                <w:sz w:val="18"/>
                <w:szCs w:val="18"/>
              </w:rPr>
              <w:t>(cfm/ton)</w:t>
            </w:r>
          </w:p>
        </w:tc>
        <w:tc>
          <w:tcPr>
            <w:tcW w:w="720" w:type="dxa"/>
            <w:tcBorders>
              <w:top w:val="nil"/>
            </w:tcBorders>
            <w:vAlign w:val="bottom"/>
          </w:tcPr>
          <w:p w14:paraId="26FCC006" w14:textId="7632C749" w:rsidR="000D02A6" w:rsidRPr="000D02A6" w:rsidRDefault="000D02A6" w:rsidP="000D02A6">
            <w:pPr>
              <w:keepNext/>
              <w:jc w:val="center"/>
              <w:rPr>
                <w:rFonts w:ascii="Calibri" w:hAnsi="Calibri"/>
                <w:sz w:val="10"/>
                <w:szCs w:val="10"/>
              </w:rPr>
            </w:pPr>
            <w:del w:id="886" w:author="jmiller20181126" w:date="2018-11-28T13:46:00Z">
              <w:r w:rsidRPr="000D02A6" w:rsidDel="000D02A6">
                <w:rPr>
                  <w:rFonts w:ascii="Calibri" w:hAnsi="Calibri"/>
                  <w:sz w:val="10"/>
                  <w:szCs w:val="10"/>
                </w:rPr>
                <w:delText>Refrigerant Charge</w:delText>
              </w:r>
            </w:del>
          </w:p>
        </w:tc>
        <w:tc>
          <w:tcPr>
            <w:tcW w:w="732" w:type="dxa"/>
            <w:tcBorders>
              <w:top w:val="nil"/>
            </w:tcBorders>
            <w:vAlign w:val="bottom"/>
          </w:tcPr>
          <w:p w14:paraId="26FCC007" w14:textId="16131C56" w:rsidR="000D02A6" w:rsidRPr="000D02A6" w:rsidRDefault="000D02A6" w:rsidP="000D02A6">
            <w:pPr>
              <w:keepNext/>
              <w:jc w:val="center"/>
              <w:rPr>
                <w:rFonts w:ascii="Calibri" w:hAnsi="Calibri"/>
                <w:sz w:val="10"/>
                <w:szCs w:val="10"/>
              </w:rPr>
            </w:pPr>
            <w:del w:id="887" w:author="jmiller20181126" w:date="2018-11-28T13:46:00Z">
              <w:r w:rsidRPr="000D02A6" w:rsidDel="000D02A6">
                <w:rPr>
                  <w:rFonts w:ascii="Calibri" w:hAnsi="Calibri"/>
                  <w:sz w:val="10"/>
                  <w:szCs w:val="10"/>
                </w:rPr>
                <w:delText>IAQ Mechanical Ventilation</w:delText>
              </w:r>
            </w:del>
          </w:p>
        </w:tc>
        <w:tc>
          <w:tcPr>
            <w:tcW w:w="1536" w:type="dxa"/>
            <w:tcBorders>
              <w:top w:val="nil"/>
            </w:tcBorders>
            <w:vAlign w:val="bottom"/>
          </w:tcPr>
          <w:p w14:paraId="26FCC008" w14:textId="5CD06F8B" w:rsidR="000D02A6" w:rsidRPr="00B82750" w:rsidRDefault="000D02A6"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8112AD" w:rsidRPr="000970D6" w14:paraId="26FCC049" w14:textId="77777777" w:rsidTr="00323112">
        <w:trPr>
          <w:cantSplit/>
        </w:trPr>
        <w:tc>
          <w:tcPr>
            <w:tcW w:w="1354" w:type="dxa"/>
          </w:tcPr>
          <w:p w14:paraId="26FCC00A" w14:textId="0BF1C1DB" w:rsidR="000D02A6" w:rsidRPr="000970D6" w:rsidRDefault="000D02A6" w:rsidP="000D02A6">
            <w:pPr>
              <w:keepNext/>
              <w:rPr>
                <w:rFonts w:ascii="Calibri" w:hAnsi="Calibri"/>
                <w:sz w:val="14"/>
                <w:szCs w:val="14"/>
              </w:rPr>
            </w:pPr>
            <w:r w:rsidRPr="000970D6">
              <w:rPr>
                <w:rFonts w:ascii="Calibri" w:hAnsi="Calibri"/>
                <w:sz w:val="14"/>
                <w:szCs w:val="14"/>
              </w:rPr>
              <w:t xml:space="preserve">&lt;&lt;auto filled from  </w:t>
            </w:r>
            <w:del w:id="888" w:author="jmiller20181126" w:date="2018-11-28T13:54:00Z">
              <w:r w:rsidRPr="000970D6" w:rsidDel="000D02A6">
                <w:rPr>
                  <w:rFonts w:ascii="Calibri" w:hAnsi="Calibri"/>
                  <w:sz w:val="14"/>
                  <w:szCs w:val="14"/>
                </w:rPr>
                <w:delText>D01</w:delText>
              </w:r>
            </w:del>
            <w:ins w:id="889" w:author="jmiller20181126" w:date="2018-11-28T13:54:00Z">
              <w:r>
                <w:rPr>
                  <w:rFonts w:ascii="Calibri" w:hAnsi="Calibri"/>
                  <w:sz w:val="14"/>
                  <w:szCs w:val="14"/>
                </w:rPr>
                <w:t>I</w:t>
              </w:r>
            </w:ins>
            <w:ins w:id="890" w:author="jmiller20181126" w:date="2018-11-28T13:55:00Z">
              <w:r w:rsidRPr="00460EE2">
                <w:rPr>
                  <w:rFonts w:ascii="Calibri" w:hAnsi="Calibri"/>
                  <w:sz w:val="14"/>
                  <w:szCs w:val="14"/>
                  <w:highlight w:val="yellow"/>
                </w:rPr>
                <w:t xml:space="preserve">Section I field </w:t>
              </w:r>
            </w:ins>
            <w:ins w:id="891" w:author="jmiller20181126" w:date="2018-11-28T13:54:00Z">
              <w:r w:rsidRPr="00460EE2">
                <w:rPr>
                  <w:rFonts w:ascii="Calibri" w:hAnsi="Calibri"/>
                  <w:sz w:val="14"/>
                  <w:szCs w:val="14"/>
                  <w:highlight w:val="yellow"/>
                </w:rPr>
                <w:t>01</w:t>
              </w:r>
            </w:ins>
            <w:r w:rsidRPr="000970D6">
              <w:rPr>
                <w:rFonts w:ascii="Calibri" w:hAnsi="Calibri"/>
                <w:sz w:val="14"/>
                <w:szCs w:val="14"/>
              </w:rPr>
              <w:t>&gt;&gt;</w:t>
            </w:r>
          </w:p>
        </w:tc>
        <w:tc>
          <w:tcPr>
            <w:tcW w:w="1355" w:type="dxa"/>
          </w:tcPr>
          <w:p w14:paraId="26FCC00B" w14:textId="055E54D6" w:rsidR="000D02A6" w:rsidRPr="000970D6" w:rsidRDefault="000D02A6" w:rsidP="008112AD">
            <w:pPr>
              <w:keepNext/>
              <w:rPr>
                <w:rFonts w:ascii="Calibri" w:hAnsi="Calibri"/>
                <w:sz w:val="14"/>
                <w:szCs w:val="14"/>
              </w:rPr>
            </w:pPr>
            <w:r w:rsidRPr="000970D6">
              <w:rPr>
                <w:rFonts w:ascii="Calibri" w:hAnsi="Calibri"/>
                <w:sz w:val="14"/>
                <w:szCs w:val="14"/>
              </w:rPr>
              <w:t xml:space="preserve">&lt;&lt;auto filled from </w:t>
            </w:r>
            <w:del w:id="892" w:author="jmiller20181126" w:date="2018-11-28T13:54:00Z">
              <w:r w:rsidRPr="000970D6" w:rsidDel="000D02A6">
                <w:rPr>
                  <w:rFonts w:ascii="Calibri" w:hAnsi="Calibri"/>
                  <w:sz w:val="14"/>
                  <w:szCs w:val="14"/>
                </w:rPr>
                <w:delText>D02</w:delText>
              </w:r>
            </w:del>
            <w:ins w:id="893" w:author="jmiller20181126" w:date="2018-11-28T13:56:00Z">
              <w:r w:rsidR="008112AD" w:rsidRPr="00460EE2">
                <w:rPr>
                  <w:rFonts w:ascii="Calibri" w:hAnsi="Calibri"/>
                  <w:sz w:val="14"/>
                  <w:szCs w:val="14"/>
                  <w:highlight w:val="yellow"/>
                </w:rPr>
                <w:t xml:space="preserve">Section I field </w:t>
              </w:r>
            </w:ins>
            <w:ins w:id="894" w:author="jmiller20181126" w:date="2018-11-28T13:54:00Z">
              <w:r w:rsidRPr="00460EE2">
                <w:rPr>
                  <w:rFonts w:ascii="Calibri" w:hAnsi="Calibri"/>
                  <w:sz w:val="14"/>
                  <w:szCs w:val="14"/>
                  <w:highlight w:val="yellow"/>
                </w:rPr>
                <w:t>02</w:t>
              </w:r>
            </w:ins>
            <w:r w:rsidRPr="000970D6">
              <w:rPr>
                <w:rFonts w:ascii="Calibri" w:hAnsi="Calibri"/>
                <w:sz w:val="14"/>
                <w:szCs w:val="14"/>
              </w:rPr>
              <w:t xml:space="preserve">&gt;&gt; </w:t>
            </w:r>
          </w:p>
        </w:tc>
        <w:tc>
          <w:tcPr>
            <w:tcW w:w="1354" w:type="dxa"/>
          </w:tcPr>
          <w:p w14:paraId="27BF7B70" w14:textId="44463F39" w:rsidR="000D02A6" w:rsidRPr="000970D6" w:rsidRDefault="000D02A6" w:rsidP="000D02A6">
            <w:pPr>
              <w:keepNext/>
              <w:rPr>
                <w:rFonts w:asciiTheme="minorHAnsi" w:hAnsiTheme="minorHAnsi"/>
                <w:sz w:val="14"/>
                <w:szCs w:val="14"/>
              </w:rPr>
            </w:pPr>
            <w:ins w:id="895" w:author="jmiller20181126" w:date="2018-11-28T13:49:00Z">
              <w:r w:rsidRPr="00F84353">
                <w:rPr>
                  <w:rFonts w:asciiTheme="minorHAnsi" w:hAnsiTheme="minorHAnsi" w:cs="Courier New"/>
                  <w:sz w:val="14"/>
                  <w:szCs w:val="14"/>
                </w:rPr>
                <w:t xml:space="preserve">&lt;&lt;reference applicable values from </w:t>
              </w:r>
            </w:ins>
            <w:ins w:id="896" w:author="jmiller20181126" w:date="2018-11-28T13:50:00Z">
              <w:r w:rsidRPr="00602C71">
                <w:rPr>
                  <w:rFonts w:asciiTheme="minorHAnsi" w:hAnsiTheme="minorHAnsi" w:cs="Courier New"/>
                  <w:sz w:val="14"/>
                  <w:szCs w:val="14"/>
                  <w:highlight w:val="yellow"/>
                </w:rPr>
                <w:t>Section I field 03</w:t>
              </w:r>
            </w:ins>
            <w:ins w:id="897" w:author="jmiller20181126" w:date="2018-11-28T13:49:00Z">
              <w:r w:rsidRPr="00F84353">
                <w:rPr>
                  <w:rFonts w:asciiTheme="minorHAnsi" w:hAnsiTheme="minorHAnsi" w:cs="Courier New"/>
                  <w:sz w:val="14"/>
                  <w:szCs w:val="14"/>
                </w:rPr>
                <w:t>&gt;&gt;</w:t>
              </w:r>
            </w:ins>
          </w:p>
        </w:tc>
        <w:tc>
          <w:tcPr>
            <w:tcW w:w="1355" w:type="dxa"/>
          </w:tcPr>
          <w:p w14:paraId="26FCC00C" w14:textId="12E9A083"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&lt;&lt;Calculated field: </w:t>
            </w:r>
          </w:p>
          <w:p w14:paraId="26FCC00D"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if </w:t>
            </w:r>
            <w:r w:rsidRPr="00602C71">
              <w:rPr>
                <w:rFonts w:asciiTheme="minorHAnsi" w:hAnsiTheme="minorHAnsi"/>
                <w:sz w:val="14"/>
                <w:szCs w:val="14"/>
                <w:highlight w:val="yellow"/>
              </w:rPr>
              <w:t>C06</w:t>
            </w:r>
            <w:r w:rsidRPr="000970D6">
              <w:rPr>
                <w:rFonts w:asciiTheme="minorHAnsi" w:hAnsiTheme="minorHAnsi"/>
                <w:sz w:val="14"/>
                <w:szCs w:val="14"/>
              </w:rPr>
              <w:t>=</w:t>
            </w:r>
            <w:r w:rsidRPr="000970D6">
              <w:rPr>
                <w:rFonts w:asciiTheme="minorHAnsi" w:hAnsiTheme="minorHAnsi" w:cs="Courier New"/>
                <w:b/>
                <w:sz w:val="14"/>
                <w:szCs w:val="14"/>
              </w:rPr>
              <w:t>DuctsNone</w:t>
            </w:r>
            <w:r w:rsidRPr="000970D6">
              <w:rPr>
                <w:rFonts w:asciiTheme="minorHAnsi" w:hAnsiTheme="minorHAnsi" w:cs="Courier New"/>
                <w:sz w:val="14"/>
                <w:szCs w:val="14"/>
              </w:rPr>
              <w:t xml:space="preserve"> - Air distribution systems without forced air duct</w:t>
            </w:r>
          </w:p>
          <w:p w14:paraId="26FCC00E"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then display result = no;</w:t>
            </w:r>
          </w:p>
          <w:p w14:paraId="26FCC00F"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else </w:t>
            </w:r>
            <w:r w:rsidRPr="000970D6">
              <w:rPr>
                <w:rFonts w:ascii="Calibri" w:hAnsi="Calibri"/>
                <w:sz w:val="14"/>
                <w:szCs w:val="14"/>
              </w:rPr>
              <w:t>display result=yes&gt;&gt;</w:t>
            </w:r>
          </w:p>
        </w:tc>
        <w:tc>
          <w:tcPr>
            <w:tcW w:w="2250" w:type="dxa"/>
          </w:tcPr>
          <w:p w14:paraId="106E2459" w14:textId="0E8AC5C9" w:rsidR="008112AD" w:rsidRPr="008112AD" w:rsidRDefault="000D02A6" w:rsidP="008112AD">
            <w:pPr>
              <w:keepNext/>
              <w:rPr>
                <w:ins w:id="898" w:author="jmiller20181126" w:date="2018-11-28T13:59:00Z"/>
                <w:rFonts w:asciiTheme="minorHAnsi" w:hAnsiTheme="minorHAnsi"/>
                <w:sz w:val="14"/>
                <w:szCs w:val="14"/>
              </w:rPr>
            </w:pPr>
            <w:r w:rsidRPr="000970D6">
              <w:rPr>
                <w:rFonts w:asciiTheme="minorHAnsi" w:hAnsiTheme="minorHAnsi"/>
                <w:sz w:val="14"/>
                <w:szCs w:val="14"/>
              </w:rPr>
              <w:t>&lt;&lt;</w:t>
            </w:r>
            <w:ins w:id="899" w:author="jmiller20181126" w:date="2018-11-28T13:59:00Z">
              <w:r w:rsidR="008112AD" w:rsidRPr="008112AD">
                <w:rPr>
                  <w:rFonts w:asciiTheme="minorHAnsi" w:hAnsiTheme="minorHAnsi"/>
                  <w:sz w:val="14"/>
                  <w:szCs w:val="14"/>
                </w:rPr>
                <w:t>Calculated field:</w:t>
              </w:r>
            </w:ins>
          </w:p>
          <w:p w14:paraId="6C75302A" w14:textId="15EB2D15" w:rsidR="008112AD" w:rsidRPr="008112AD" w:rsidRDefault="008112AD" w:rsidP="008112AD">
            <w:pPr>
              <w:keepNext/>
              <w:rPr>
                <w:ins w:id="900" w:author="jmiller20181126" w:date="2018-11-28T13:59:00Z"/>
                <w:rFonts w:asciiTheme="minorHAnsi" w:hAnsiTheme="minorHAnsi"/>
                <w:sz w:val="14"/>
                <w:szCs w:val="14"/>
              </w:rPr>
            </w:pPr>
            <w:ins w:id="901" w:author="jmiller20181126" w:date="2018-11-28T13:59:00Z">
              <w:r w:rsidRPr="00602C71">
                <w:rPr>
                  <w:rFonts w:asciiTheme="minorHAnsi" w:hAnsiTheme="minorHAnsi"/>
                  <w:b/>
                  <w:sz w:val="14"/>
                  <w:szCs w:val="14"/>
                </w:rPr>
                <w:t>if</w:t>
              </w:r>
              <w:r w:rsidRPr="008112AD">
                <w:rPr>
                  <w:rFonts w:asciiTheme="minorHAnsi" w:hAnsiTheme="minorHAnsi"/>
                  <w:sz w:val="14"/>
                  <w:szCs w:val="14"/>
                </w:rPr>
                <w:t xml:space="preserve"> value in </w:t>
              </w:r>
              <w:r w:rsidRPr="00602C71">
                <w:rPr>
                  <w:rFonts w:asciiTheme="minorHAnsi" w:hAnsiTheme="minorHAnsi"/>
                  <w:sz w:val="14"/>
                  <w:szCs w:val="14"/>
                  <w:highlight w:val="yellow"/>
                </w:rPr>
                <w:t>C06</w:t>
              </w:r>
              <w:r w:rsidRPr="008112AD">
                <w:rPr>
                  <w:rFonts w:asciiTheme="minorHAnsi" w:hAnsiTheme="minorHAnsi"/>
                  <w:sz w:val="14"/>
                  <w:szCs w:val="14"/>
                </w:rPr>
                <w:t>=DuctsNone - Air distribution systems without ducts,</w:t>
              </w:r>
            </w:ins>
          </w:p>
          <w:p w14:paraId="66C5A02F" w14:textId="523154F4" w:rsidR="008112AD" w:rsidRPr="008112AD" w:rsidRDefault="008112AD" w:rsidP="008112AD">
            <w:pPr>
              <w:keepNext/>
              <w:rPr>
                <w:ins w:id="902" w:author="jmiller20181126" w:date="2018-11-28T13:59:00Z"/>
                <w:rFonts w:asciiTheme="minorHAnsi" w:hAnsiTheme="minorHAnsi"/>
                <w:sz w:val="14"/>
                <w:szCs w:val="14"/>
              </w:rPr>
            </w:pPr>
            <w:ins w:id="903" w:author="jmiller20181126" w:date="2018-11-28T13:59:00Z">
              <w:r w:rsidRPr="00602C71">
                <w:rPr>
                  <w:rFonts w:asciiTheme="minorHAnsi" w:hAnsiTheme="minorHAnsi"/>
                  <w:b/>
                  <w:sz w:val="14"/>
                  <w:szCs w:val="14"/>
                </w:rPr>
                <w:t>then</w:t>
              </w:r>
              <w:r w:rsidRPr="008112AD">
                <w:rPr>
                  <w:rFonts w:asciiTheme="minorHAnsi" w:hAnsiTheme="minorHAnsi"/>
                  <w:sz w:val="14"/>
                  <w:szCs w:val="14"/>
                </w:rPr>
                <w:t xml:space="preserve"> </w:t>
              </w:r>
            </w:ins>
            <w:ins w:id="904" w:author="jmiller20181126" w:date="2018-11-28T14:05:00Z">
              <w:r w:rsidR="00AF64CB">
                <w:rPr>
                  <w:rFonts w:asciiTheme="minorHAnsi" w:hAnsiTheme="minorHAnsi"/>
                  <w:sz w:val="14"/>
                  <w:szCs w:val="14"/>
                </w:rPr>
                <w:t xml:space="preserve">value </w:t>
              </w:r>
            </w:ins>
            <w:ins w:id="905" w:author="jmiller20181126" w:date="2018-11-28T13:59:00Z">
              <w:r w:rsidRPr="008112AD">
                <w:rPr>
                  <w:rFonts w:asciiTheme="minorHAnsi" w:hAnsiTheme="minorHAnsi"/>
                  <w:sz w:val="14"/>
                  <w:szCs w:val="14"/>
                </w:rPr>
                <w:t xml:space="preserve"> =no</w:t>
              </w:r>
            </w:ins>
          </w:p>
          <w:p w14:paraId="469F1EB0" w14:textId="77777777" w:rsidR="008112AD" w:rsidRPr="008112AD" w:rsidRDefault="008112AD" w:rsidP="008112AD">
            <w:pPr>
              <w:keepNext/>
              <w:rPr>
                <w:ins w:id="906" w:author="jmiller20181126" w:date="2018-11-28T13:59:00Z"/>
                <w:rFonts w:asciiTheme="minorHAnsi" w:hAnsiTheme="minorHAnsi"/>
                <w:sz w:val="14"/>
                <w:szCs w:val="14"/>
              </w:rPr>
            </w:pPr>
          </w:p>
          <w:p w14:paraId="61692A31" w14:textId="301250AB" w:rsidR="008112AD" w:rsidRPr="008112AD" w:rsidRDefault="008112AD" w:rsidP="008112AD">
            <w:pPr>
              <w:keepNext/>
              <w:rPr>
                <w:ins w:id="907" w:author="jmiller20181126" w:date="2018-11-28T13:59:00Z"/>
                <w:rFonts w:asciiTheme="minorHAnsi" w:hAnsiTheme="minorHAnsi"/>
                <w:sz w:val="14"/>
                <w:szCs w:val="14"/>
              </w:rPr>
            </w:pPr>
            <w:ins w:id="908" w:author="jmiller20181126" w:date="2018-11-28T13:59:00Z">
              <w:r w:rsidRPr="00602C71">
                <w:rPr>
                  <w:rFonts w:asciiTheme="minorHAnsi" w:hAnsiTheme="minorHAnsi"/>
                  <w:b/>
                  <w:sz w:val="14"/>
                  <w:szCs w:val="14"/>
                </w:rPr>
                <w:t>elseif</w:t>
              </w:r>
              <w:r w:rsidRPr="008112AD">
                <w:rPr>
                  <w:rFonts w:asciiTheme="minorHAnsi" w:hAnsiTheme="minorHAnsi"/>
                  <w:sz w:val="14"/>
                  <w:szCs w:val="14"/>
                </w:rPr>
                <w:t xml:space="preserve"> the value in </w:t>
              </w:r>
            </w:ins>
            <w:ins w:id="909" w:author="jmiller20181126" w:date="2018-11-28T14:12:00Z">
              <w:r w:rsidR="00250957" w:rsidRPr="00602C71">
                <w:rPr>
                  <w:rFonts w:asciiTheme="minorHAnsi" w:hAnsiTheme="minorHAnsi"/>
                  <w:sz w:val="14"/>
                  <w:szCs w:val="14"/>
                  <w:highlight w:val="yellow"/>
                </w:rPr>
                <w:t>I08</w:t>
              </w:r>
              <w:r w:rsidR="00250957">
                <w:rPr>
                  <w:rFonts w:asciiTheme="minorHAnsi" w:hAnsiTheme="minorHAnsi"/>
                  <w:sz w:val="14"/>
                  <w:szCs w:val="14"/>
                </w:rPr>
                <w:t xml:space="preserve"> </w:t>
              </w:r>
              <w:r w:rsidR="00250957" w:rsidRPr="00250957">
                <w:rPr>
                  <w:rFonts w:asciiTheme="minorHAnsi" w:hAnsiTheme="minorHAnsi"/>
                  <w:sz w:val="14"/>
                  <w:szCs w:val="14"/>
                </w:rPr>
                <w:t>(</w:t>
              </w:r>
            </w:ins>
            <w:ins w:id="910" w:author="jmiller20181126" w:date="2018-11-28T14:02:00Z">
              <w:r w:rsidRPr="00250957">
                <w:rPr>
                  <w:rFonts w:asciiTheme="minorHAnsi" w:hAnsiTheme="minorHAnsi"/>
                  <w:sz w:val="14"/>
                  <w:szCs w:val="14"/>
                </w:rPr>
                <w:t>Section I field 08</w:t>
              </w:r>
            </w:ins>
            <w:ins w:id="911" w:author="jmiller20181126" w:date="2018-11-28T14:12:00Z">
              <w:r w:rsidR="00250957" w:rsidRPr="00250957">
                <w:rPr>
                  <w:rFonts w:asciiTheme="minorHAnsi" w:hAnsiTheme="minorHAnsi"/>
                  <w:sz w:val="14"/>
                  <w:szCs w:val="14"/>
                </w:rPr>
                <w:t>)</w:t>
              </w:r>
            </w:ins>
            <w:ins w:id="912" w:author="jmiller20181126" w:date="2018-11-28T13:59:00Z">
              <w:r w:rsidRPr="00250957">
                <w:rPr>
                  <w:rFonts w:asciiTheme="minorHAnsi" w:hAnsiTheme="minorHAnsi"/>
                  <w:sz w:val="14"/>
                  <w:szCs w:val="14"/>
                </w:rPr>
                <w:t>=</w:t>
              </w:r>
              <w:r w:rsidRPr="008112AD">
                <w:rPr>
                  <w:rFonts w:asciiTheme="minorHAnsi" w:hAnsiTheme="minorHAnsi"/>
                  <w:sz w:val="14"/>
                  <w:szCs w:val="14"/>
                </w:rPr>
                <w:t xml:space="preserve"> </w:t>
              </w:r>
            </w:ins>
          </w:p>
          <w:p w14:paraId="6688E9EC" w14:textId="2D458FD5" w:rsidR="008112AD" w:rsidRPr="008112AD" w:rsidRDefault="008112AD" w:rsidP="008112AD">
            <w:pPr>
              <w:keepNext/>
              <w:rPr>
                <w:ins w:id="913" w:author="jmiller20181126" w:date="2018-11-28T13:59:00Z"/>
                <w:rFonts w:asciiTheme="minorHAnsi" w:hAnsiTheme="minorHAnsi"/>
                <w:sz w:val="14"/>
                <w:szCs w:val="14"/>
              </w:rPr>
            </w:pPr>
            <w:ins w:id="914" w:author="jmiller20181126" w:date="2018-11-28T13:59:00Z">
              <w:r w:rsidRPr="008112AD">
                <w:rPr>
                  <w:rFonts w:asciiTheme="minorHAnsi" w:hAnsiTheme="minorHAnsi"/>
                  <w:sz w:val="14"/>
                  <w:szCs w:val="14"/>
                </w:rPr>
                <w:t>*Ducts ≥R4.2 entirely in conditioned space</w:t>
              </w:r>
            </w:ins>
            <w:ins w:id="915" w:author="jmiller20181126" w:date="2018-11-28T14:04:00Z">
              <w:r>
                <w:rPr>
                  <w:rFonts w:asciiTheme="minorHAnsi" w:hAnsiTheme="minorHAnsi"/>
                  <w:sz w:val="14"/>
                  <w:szCs w:val="14"/>
                </w:rPr>
                <w:t>,</w:t>
              </w:r>
            </w:ins>
          </w:p>
          <w:p w14:paraId="2D82DEAC" w14:textId="7118B9CA" w:rsidR="008112AD" w:rsidRPr="008112AD" w:rsidRDefault="00D612F5" w:rsidP="008112AD">
            <w:pPr>
              <w:keepNext/>
              <w:rPr>
                <w:ins w:id="916" w:author="jmiller20181126" w:date="2018-11-28T13:59:00Z"/>
                <w:rFonts w:asciiTheme="minorHAnsi" w:hAnsiTheme="minorHAnsi"/>
                <w:sz w:val="14"/>
                <w:szCs w:val="14"/>
              </w:rPr>
            </w:pPr>
            <w:ins w:id="917" w:author="jmiller20181126" w:date="2018-11-28T14:39:00Z">
              <w:r>
                <w:rPr>
                  <w:rFonts w:asciiTheme="minorHAnsi" w:hAnsiTheme="minorHAnsi"/>
                  <w:b/>
                  <w:sz w:val="14"/>
                  <w:szCs w:val="14"/>
                </w:rPr>
                <w:t>AND</w:t>
              </w:r>
            </w:ins>
            <w:ins w:id="918" w:author="jmiller20181126" w:date="2018-11-28T13:59:00Z">
              <w:r w:rsidR="00250957">
                <w:rPr>
                  <w:rFonts w:asciiTheme="minorHAnsi" w:hAnsiTheme="minorHAnsi"/>
                  <w:sz w:val="14"/>
                  <w:szCs w:val="14"/>
                </w:rPr>
                <w:t xml:space="preserve"> the values in either </w:t>
              </w:r>
              <w:r w:rsidR="00250957" w:rsidRPr="00602C71">
                <w:rPr>
                  <w:rFonts w:asciiTheme="minorHAnsi" w:hAnsiTheme="minorHAnsi"/>
                  <w:sz w:val="14"/>
                  <w:szCs w:val="14"/>
                  <w:highlight w:val="yellow"/>
                </w:rPr>
                <w:t>I05</w:t>
              </w:r>
              <w:r w:rsidR="00250957">
                <w:rPr>
                  <w:rFonts w:asciiTheme="minorHAnsi" w:hAnsiTheme="minorHAnsi"/>
                  <w:sz w:val="14"/>
                  <w:szCs w:val="14"/>
                </w:rPr>
                <w:t xml:space="preserve"> or </w:t>
              </w:r>
              <w:r w:rsidR="00250957" w:rsidRPr="00602C71">
                <w:rPr>
                  <w:rFonts w:asciiTheme="minorHAnsi" w:hAnsiTheme="minorHAnsi"/>
                  <w:sz w:val="14"/>
                  <w:szCs w:val="14"/>
                  <w:highlight w:val="yellow"/>
                </w:rPr>
                <w:t>I07</w:t>
              </w:r>
              <w:r w:rsidR="00250957">
                <w:rPr>
                  <w:rFonts w:asciiTheme="minorHAnsi" w:hAnsiTheme="minorHAnsi"/>
                  <w:sz w:val="14"/>
                  <w:szCs w:val="14"/>
                </w:rPr>
                <w:t xml:space="preserve"> are &lt;</w:t>
              </w:r>
              <w:r w:rsidR="00250957" w:rsidRPr="00602C71">
                <w:rPr>
                  <w:rFonts w:asciiTheme="minorHAnsi" w:hAnsiTheme="minorHAnsi"/>
                  <w:sz w:val="14"/>
                  <w:szCs w:val="14"/>
                  <w:highlight w:val="yellow"/>
                </w:rPr>
                <w:t>B</w:t>
              </w:r>
              <w:r w:rsidR="008112AD" w:rsidRPr="00602C71">
                <w:rPr>
                  <w:rFonts w:asciiTheme="minorHAnsi" w:hAnsiTheme="minorHAnsi"/>
                  <w:sz w:val="14"/>
                  <w:szCs w:val="14"/>
                  <w:highlight w:val="yellow"/>
                </w:rPr>
                <w:t>10</w:t>
              </w:r>
            </w:ins>
          </w:p>
          <w:p w14:paraId="10A54175" w14:textId="7F1DC35E" w:rsidR="008112AD" w:rsidRDefault="008112AD" w:rsidP="008112AD">
            <w:pPr>
              <w:keepNext/>
              <w:rPr>
                <w:ins w:id="919" w:author="jmiller20181126" w:date="2018-11-28T14:15:00Z"/>
                <w:rFonts w:asciiTheme="minorHAnsi" w:hAnsiTheme="minorHAnsi"/>
                <w:sz w:val="14"/>
                <w:szCs w:val="14"/>
              </w:rPr>
            </w:pPr>
            <w:ins w:id="920" w:author="jmiller20181126" w:date="2018-11-28T13:59:00Z">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ins>
          </w:p>
          <w:p w14:paraId="33DCE8EE" w14:textId="77777777" w:rsidR="00250957" w:rsidRPr="008112AD" w:rsidRDefault="00250957" w:rsidP="008112AD">
            <w:pPr>
              <w:keepNext/>
              <w:rPr>
                <w:ins w:id="921" w:author="jmiller20181126" w:date="2018-11-28T13:59:00Z"/>
                <w:rFonts w:asciiTheme="minorHAnsi" w:hAnsiTheme="minorHAnsi"/>
                <w:sz w:val="14"/>
                <w:szCs w:val="14"/>
              </w:rPr>
            </w:pPr>
          </w:p>
          <w:p w14:paraId="2ECCD83B" w14:textId="0F0B0D7C" w:rsidR="008112AD" w:rsidRPr="008112AD" w:rsidRDefault="008112AD" w:rsidP="008112AD">
            <w:pPr>
              <w:keepNext/>
              <w:rPr>
                <w:ins w:id="922" w:author="jmiller20181126" w:date="2018-11-28T13:59:00Z"/>
                <w:rFonts w:asciiTheme="minorHAnsi" w:hAnsiTheme="minorHAnsi"/>
                <w:sz w:val="14"/>
                <w:szCs w:val="14"/>
              </w:rPr>
            </w:pPr>
            <w:ins w:id="923" w:author="jmiller20181126" w:date="2018-11-28T13:59:00Z">
              <w:r w:rsidRPr="00602C71">
                <w:rPr>
                  <w:rFonts w:asciiTheme="minorHAnsi" w:hAnsiTheme="minorHAnsi"/>
                  <w:b/>
                  <w:sz w:val="14"/>
                  <w:szCs w:val="14"/>
                </w:rPr>
                <w:t>elseif</w:t>
              </w:r>
              <w:r w:rsidRPr="008112AD">
                <w:rPr>
                  <w:rFonts w:asciiTheme="minorHAnsi" w:hAnsiTheme="minorHAnsi"/>
                  <w:sz w:val="14"/>
                  <w:szCs w:val="14"/>
                </w:rPr>
                <w:t xml:space="preserve"> </w:t>
              </w:r>
              <w:r w:rsidR="00250957"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ins>
          </w:p>
          <w:p w14:paraId="03902827" w14:textId="77777777" w:rsidR="008112AD" w:rsidRPr="008112AD" w:rsidRDefault="008112AD" w:rsidP="008112AD">
            <w:pPr>
              <w:keepNext/>
              <w:rPr>
                <w:ins w:id="924" w:author="jmiller20181126" w:date="2018-11-28T13:59:00Z"/>
                <w:rFonts w:asciiTheme="minorHAnsi" w:hAnsiTheme="minorHAnsi"/>
                <w:sz w:val="14"/>
                <w:szCs w:val="14"/>
              </w:rPr>
            </w:pPr>
            <w:ins w:id="925" w:author="jmiller20181126" w:date="2018-11-28T13:59:00Z">
              <w:r w:rsidRPr="008112AD">
                <w:rPr>
                  <w:rFonts w:asciiTheme="minorHAnsi" w:hAnsiTheme="minorHAnsi"/>
                  <w:sz w:val="14"/>
                  <w:szCs w:val="14"/>
                </w:rPr>
                <w:t xml:space="preserve">*uninsulated ducts in wall cavity </w:t>
              </w:r>
            </w:ins>
          </w:p>
          <w:p w14:paraId="4C61160A" w14:textId="77777777" w:rsidR="008112AD" w:rsidRPr="008112AD" w:rsidRDefault="008112AD" w:rsidP="008112AD">
            <w:pPr>
              <w:keepNext/>
              <w:rPr>
                <w:ins w:id="926" w:author="jmiller20181126" w:date="2018-11-28T13:59:00Z"/>
                <w:rFonts w:asciiTheme="minorHAnsi" w:hAnsiTheme="minorHAnsi"/>
                <w:sz w:val="14"/>
                <w:szCs w:val="14"/>
              </w:rPr>
            </w:pPr>
            <w:ins w:id="927" w:author="jmiller20181126" w:date="2018-11-28T13:59:00Z">
              <w:r w:rsidRPr="008112AD">
                <w:rPr>
                  <w:rFonts w:asciiTheme="minorHAnsi" w:hAnsiTheme="minorHAnsi"/>
                  <w:sz w:val="14"/>
                  <w:szCs w:val="14"/>
                </w:rPr>
                <w:t xml:space="preserve">*Uninsulated exposed ducts </w:t>
              </w:r>
            </w:ins>
          </w:p>
          <w:p w14:paraId="43976E7A" w14:textId="77777777" w:rsidR="008112AD" w:rsidRPr="008112AD" w:rsidRDefault="008112AD" w:rsidP="008112AD">
            <w:pPr>
              <w:keepNext/>
              <w:rPr>
                <w:ins w:id="928" w:author="jmiller20181126" w:date="2018-11-28T13:59:00Z"/>
                <w:rFonts w:asciiTheme="minorHAnsi" w:hAnsiTheme="minorHAnsi"/>
                <w:sz w:val="14"/>
                <w:szCs w:val="14"/>
              </w:rPr>
            </w:pPr>
            <w:ins w:id="929" w:author="jmiller20181126" w:date="2018-11-28T13:59:00Z">
              <w:r w:rsidRPr="008112AD">
                <w:rPr>
                  <w:rFonts w:asciiTheme="minorHAnsi" w:hAnsiTheme="minorHAnsi"/>
                  <w:sz w:val="14"/>
                  <w:szCs w:val="14"/>
                </w:rPr>
                <w:t xml:space="preserve"> in directly conditioned space,</w:t>
              </w:r>
            </w:ins>
          </w:p>
          <w:p w14:paraId="237606EE" w14:textId="77777777" w:rsidR="008112AD" w:rsidRPr="008112AD" w:rsidRDefault="008112AD" w:rsidP="008112AD">
            <w:pPr>
              <w:keepNext/>
              <w:rPr>
                <w:ins w:id="930" w:author="jmiller20181126" w:date="2018-11-28T13:59:00Z"/>
                <w:rFonts w:asciiTheme="minorHAnsi" w:hAnsiTheme="minorHAnsi"/>
                <w:sz w:val="14"/>
                <w:szCs w:val="14"/>
              </w:rPr>
            </w:pPr>
            <w:ins w:id="931" w:author="jmiller20181126" w:date="2018-11-28T13:59:00Z">
              <w:r w:rsidRPr="00602C71">
                <w:rPr>
                  <w:rFonts w:asciiTheme="minorHAnsi" w:hAnsiTheme="minorHAnsi"/>
                  <w:b/>
                  <w:sz w:val="14"/>
                  <w:szCs w:val="14"/>
                </w:rPr>
                <w:t>then</w:t>
              </w:r>
              <w:r w:rsidRPr="008112AD">
                <w:rPr>
                  <w:rFonts w:asciiTheme="minorHAnsi" w:hAnsiTheme="minorHAnsi"/>
                  <w:sz w:val="14"/>
                  <w:szCs w:val="14"/>
                </w:rPr>
                <w:t xml:space="preserve"> result=yes </w:t>
              </w:r>
            </w:ins>
          </w:p>
          <w:p w14:paraId="2BC80334" w14:textId="29961A2A" w:rsidR="008112AD" w:rsidRDefault="008112AD" w:rsidP="000D02A6">
            <w:pPr>
              <w:keepNext/>
              <w:rPr>
                <w:ins w:id="932" w:author="jmiller20181126" w:date="2018-11-28T13:58:00Z"/>
                <w:rFonts w:asciiTheme="minorHAnsi" w:hAnsiTheme="minorHAnsi"/>
                <w:sz w:val="14"/>
                <w:szCs w:val="14"/>
              </w:rPr>
            </w:pPr>
          </w:p>
          <w:p w14:paraId="26FCC017" w14:textId="3855764A" w:rsidR="000D02A6" w:rsidRPr="000970D6" w:rsidRDefault="00602C71" w:rsidP="000D02A6">
            <w:pPr>
              <w:keepNext/>
              <w:rPr>
                <w:rFonts w:ascii="Calibri" w:hAnsi="Calibri"/>
                <w:sz w:val="14"/>
                <w:szCs w:val="14"/>
              </w:rPr>
            </w:pPr>
            <w:ins w:id="933" w:author="jmiller20181126" w:date="2018-11-28T14:19:00Z">
              <w:r w:rsidRPr="00602C71">
                <w:rPr>
                  <w:rFonts w:asciiTheme="minorHAnsi" w:hAnsiTheme="minorHAnsi"/>
                  <w:b/>
                  <w:sz w:val="14"/>
                  <w:szCs w:val="14"/>
                </w:rPr>
                <w:t>else</w:t>
              </w:r>
              <w:r>
                <w:rPr>
                  <w:rFonts w:asciiTheme="minorHAnsi" w:hAnsiTheme="minorHAnsi"/>
                  <w:sz w:val="14"/>
                  <w:szCs w:val="14"/>
                </w:rPr>
                <w:t xml:space="preserve"> </w:t>
              </w:r>
            </w:ins>
            <w:r w:rsidR="000D02A6">
              <w:rPr>
                <w:rFonts w:asciiTheme="minorHAnsi" w:hAnsiTheme="minorHAnsi"/>
                <w:sz w:val="14"/>
                <w:szCs w:val="14"/>
              </w:rPr>
              <w:t>display result=no&gt;&gt;</w:t>
            </w:r>
          </w:p>
          <w:p w14:paraId="26FCC018" w14:textId="77777777" w:rsidR="000D02A6" w:rsidRPr="000970D6" w:rsidRDefault="000D02A6" w:rsidP="000D02A6">
            <w:pPr>
              <w:keepNext/>
              <w:rPr>
                <w:rFonts w:ascii="Calibri" w:hAnsi="Calibri"/>
                <w:sz w:val="14"/>
                <w:szCs w:val="14"/>
              </w:rPr>
            </w:pPr>
          </w:p>
          <w:p w14:paraId="26FCC019" w14:textId="77777777" w:rsidR="000D02A6" w:rsidRPr="000970D6" w:rsidRDefault="000D02A6" w:rsidP="000D02A6">
            <w:pPr>
              <w:keepNext/>
              <w:rPr>
                <w:rFonts w:ascii="Calibri" w:hAnsi="Calibri"/>
                <w:sz w:val="14"/>
                <w:szCs w:val="14"/>
              </w:rPr>
            </w:pPr>
          </w:p>
        </w:tc>
        <w:tc>
          <w:tcPr>
            <w:tcW w:w="2160" w:type="dxa"/>
          </w:tcPr>
          <w:p w14:paraId="26FCC01A" w14:textId="77777777" w:rsidR="000D02A6" w:rsidRPr="000970D6" w:rsidRDefault="000D02A6" w:rsidP="000D02A6">
            <w:pPr>
              <w:keepNext/>
              <w:rPr>
                <w:rFonts w:ascii="Calibri" w:hAnsi="Calibri"/>
                <w:sz w:val="14"/>
                <w:szCs w:val="14"/>
              </w:rPr>
            </w:pPr>
            <w:r w:rsidRPr="000970D6">
              <w:rPr>
                <w:rFonts w:ascii="Calibri" w:hAnsi="Calibri"/>
                <w:sz w:val="14"/>
                <w:szCs w:val="14"/>
              </w:rPr>
              <w:t xml:space="preserve">&lt;&lt;calculated field: </w:t>
            </w:r>
          </w:p>
          <w:p w14:paraId="26FCC01B" w14:textId="77777777" w:rsidR="000D02A6" w:rsidRPr="000970D6" w:rsidRDefault="000D02A6" w:rsidP="000D02A6">
            <w:pPr>
              <w:keepNext/>
              <w:rPr>
                <w:rFonts w:asciiTheme="minorHAnsi" w:hAnsiTheme="minorHAnsi"/>
                <w:sz w:val="14"/>
                <w:szCs w:val="14"/>
              </w:rPr>
            </w:pPr>
            <w:r w:rsidRPr="000970D6">
              <w:rPr>
                <w:rFonts w:asciiTheme="minorHAnsi" w:hAnsiTheme="minorHAnsi"/>
                <w:sz w:val="14"/>
                <w:szCs w:val="14"/>
              </w:rPr>
              <w:t xml:space="preserve">if </w:t>
            </w:r>
            <w:r w:rsidRPr="00323112">
              <w:rPr>
                <w:rFonts w:asciiTheme="minorHAnsi" w:hAnsiTheme="minorHAnsi"/>
                <w:sz w:val="14"/>
                <w:szCs w:val="14"/>
                <w:highlight w:val="yellow"/>
              </w:rPr>
              <w:t>C06</w:t>
            </w:r>
            <w:r w:rsidRPr="000970D6">
              <w:rPr>
                <w:rFonts w:asciiTheme="minorHAnsi" w:hAnsiTheme="minorHAnsi"/>
                <w:sz w:val="14"/>
                <w:szCs w:val="14"/>
              </w:rPr>
              <w:t>=</w:t>
            </w:r>
            <w:r w:rsidRPr="00323112">
              <w:rPr>
                <w:rFonts w:asciiTheme="minorHAnsi" w:hAnsiTheme="minorHAnsi" w:cs="Courier New"/>
                <w:sz w:val="14"/>
                <w:szCs w:val="14"/>
              </w:rPr>
              <w:t>DuctsNone</w:t>
            </w:r>
            <w:r w:rsidRPr="000970D6">
              <w:rPr>
                <w:rFonts w:asciiTheme="minorHAnsi" w:hAnsiTheme="minorHAnsi" w:cs="Courier New"/>
                <w:sz w:val="14"/>
                <w:szCs w:val="14"/>
              </w:rPr>
              <w:t xml:space="preserve"> - Air distribution systems without </w:t>
            </w:r>
            <w:r>
              <w:rPr>
                <w:rFonts w:asciiTheme="minorHAnsi" w:hAnsiTheme="minorHAnsi" w:cs="Courier New"/>
                <w:sz w:val="14"/>
                <w:szCs w:val="14"/>
              </w:rPr>
              <w:t>forced air duct</w:t>
            </w:r>
            <w:r>
              <w:rPr>
                <w:rFonts w:asciiTheme="minorHAnsi" w:hAnsiTheme="minorHAnsi"/>
                <w:sz w:val="14"/>
                <w:szCs w:val="14"/>
              </w:rPr>
              <w:t xml:space="preserve"> then display result = no;</w:t>
            </w:r>
          </w:p>
          <w:p w14:paraId="1831CF9D" w14:textId="7DE57A97" w:rsidR="000D02A6" w:rsidRDefault="000D02A6" w:rsidP="000D02A6">
            <w:pPr>
              <w:keepNext/>
              <w:rPr>
                <w:rFonts w:ascii="Calibri" w:hAnsi="Calibri"/>
                <w:sz w:val="14"/>
                <w:szCs w:val="14"/>
              </w:rPr>
            </w:pPr>
          </w:p>
          <w:p w14:paraId="49F67155" w14:textId="77777777" w:rsidR="000D02A6" w:rsidRPr="000970D6" w:rsidRDefault="000D02A6" w:rsidP="000D02A6">
            <w:pPr>
              <w:keepNext/>
              <w:rPr>
                <w:rFonts w:ascii="Calibri" w:hAnsi="Calibri"/>
                <w:sz w:val="14"/>
                <w:szCs w:val="14"/>
              </w:rPr>
            </w:pPr>
          </w:p>
          <w:p w14:paraId="26FCC01D" w14:textId="01ABA9FD" w:rsidR="000D02A6" w:rsidRPr="000970D6" w:rsidRDefault="000D02A6" w:rsidP="000D02A6">
            <w:pPr>
              <w:keepNext/>
              <w:rPr>
                <w:rFonts w:ascii="Calibri" w:hAnsi="Calibri"/>
                <w:sz w:val="14"/>
                <w:szCs w:val="14"/>
              </w:rPr>
            </w:pPr>
            <w:r w:rsidRPr="000970D6">
              <w:rPr>
                <w:rFonts w:ascii="Calibri" w:hAnsi="Calibri"/>
                <w:sz w:val="14"/>
                <w:szCs w:val="14"/>
              </w:rPr>
              <w:t xml:space="preserve">elseif </w:t>
            </w:r>
            <w:r w:rsidRPr="00323112">
              <w:rPr>
                <w:rFonts w:ascii="Calibri" w:hAnsi="Calibri"/>
                <w:sz w:val="14"/>
                <w:szCs w:val="14"/>
                <w:highlight w:val="yellow"/>
              </w:rPr>
              <w:t>section I field</w:t>
            </w:r>
            <w:r w:rsidRPr="000970D6">
              <w:rPr>
                <w:rFonts w:ascii="Calibri" w:hAnsi="Calibri"/>
                <w:sz w:val="14"/>
                <w:szCs w:val="14"/>
              </w:rPr>
              <w:t xml:space="preserve"> </w:t>
            </w:r>
            <w:del w:id="934" w:author="jmiller20181126" w:date="2018-11-28T14:22:00Z">
              <w:r w:rsidRPr="000970D6" w:rsidDel="00602C71">
                <w:rPr>
                  <w:rFonts w:ascii="Calibri" w:hAnsi="Calibri"/>
                  <w:sz w:val="14"/>
                  <w:szCs w:val="14"/>
                </w:rPr>
                <w:delText xml:space="preserve">08 </w:delText>
              </w:r>
            </w:del>
            <w:ins w:id="935" w:author="jmiller20181126" w:date="2018-11-28T14:22:00Z">
              <w:r w:rsidR="00602C71" w:rsidRPr="00323112">
                <w:rPr>
                  <w:rFonts w:ascii="Calibri" w:hAnsi="Calibri"/>
                  <w:sz w:val="14"/>
                  <w:szCs w:val="14"/>
                  <w:highlight w:val="yellow"/>
                </w:rPr>
                <w:t>09</w:t>
              </w:r>
              <w:r w:rsidR="00602C71" w:rsidRPr="000970D6">
                <w:rPr>
                  <w:rFonts w:ascii="Calibri" w:hAnsi="Calibri"/>
                  <w:sz w:val="14"/>
                  <w:szCs w:val="14"/>
                </w:rPr>
                <w:t xml:space="preserve"> </w:t>
              </w:r>
            </w:ins>
            <w:r w:rsidRPr="000970D6">
              <w:rPr>
                <w:rFonts w:ascii="Calibri" w:hAnsi="Calibri"/>
                <w:sz w:val="14"/>
                <w:szCs w:val="14"/>
              </w:rPr>
              <w:t xml:space="preserve">result is </w:t>
            </w:r>
            <w:ins w:id="936" w:author="jmiller20181126" w:date="2018-11-28T14:28:00Z">
              <w:r w:rsidR="00CE28B4">
                <w:rPr>
                  <w:rFonts w:ascii="Calibri" w:hAnsi="Calibri"/>
                  <w:sz w:val="14"/>
                  <w:szCs w:val="14"/>
                </w:rPr>
                <w:t>"</w:t>
              </w:r>
            </w:ins>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ins w:id="937" w:author="jmiller20181126" w:date="2018-11-28T14:28:00Z">
              <w:r w:rsidR="00CE28B4">
                <w:rPr>
                  <w:rFonts w:ascii="Calibri" w:hAnsi="Calibri"/>
                  <w:sz w:val="14"/>
                  <w:szCs w:val="14"/>
                </w:rPr>
                <w:t>"</w:t>
              </w:r>
            </w:ins>
            <w:r w:rsidRPr="00CE28B4">
              <w:rPr>
                <w:rFonts w:ascii="Calibri" w:hAnsi="Calibri"/>
                <w:sz w:val="14"/>
                <w:szCs w:val="14"/>
              </w:rPr>
              <w:t>,</w:t>
            </w:r>
            <w:r w:rsidRPr="000970D6">
              <w:rPr>
                <w:rFonts w:ascii="Calibri" w:hAnsi="Calibri"/>
                <w:sz w:val="14"/>
                <w:szCs w:val="14"/>
              </w:rPr>
              <w:t xml:space="preserve"> </w:t>
            </w:r>
          </w:p>
          <w:p w14:paraId="26FCC01E" w14:textId="77777777" w:rsidR="000D02A6" w:rsidRPr="000970D6" w:rsidRDefault="000D02A6" w:rsidP="000D02A6">
            <w:pPr>
              <w:keepNext/>
              <w:rPr>
                <w:rFonts w:ascii="Calibri" w:hAnsi="Calibri"/>
                <w:sz w:val="14"/>
                <w:szCs w:val="14"/>
              </w:rPr>
            </w:pPr>
            <w:r w:rsidRPr="000970D6">
              <w:rPr>
                <w:rFonts w:ascii="Calibri" w:hAnsi="Calibri"/>
                <w:sz w:val="14"/>
                <w:szCs w:val="14"/>
              </w:rPr>
              <w:t>then result is yes,</w:t>
            </w:r>
          </w:p>
          <w:p w14:paraId="26FCC01F" w14:textId="77777777" w:rsidR="000D02A6" w:rsidRPr="000970D6" w:rsidRDefault="000D02A6" w:rsidP="000D02A6">
            <w:pPr>
              <w:keepNext/>
              <w:rPr>
                <w:rFonts w:ascii="Calibri" w:hAnsi="Calibri"/>
                <w:sz w:val="14"/>
                <w:szCs w:val="14"/>
              </w:rPr>
            </w:pPr>
          </w:p>
          <w:p w14:paraId="26FCC020" w14:textId="0DB7216F" w:rsidR="000D02A6" w:rsidRPr="00323112" w:rsidDel="00D612F5" w:rsidRDefault="000D02A6" w:rsidP="000D02A6">
            <w:pPr>
              <w:keepNext/>
              <w:rPr>
                <w:del w:id="938" w:author="jmiller20181126" w:date="2018-11-28T14:38:00Z"/>
                <w:rFonts w:asciiTheme="minorHAnsi" w:hAnsiTheme="minorHAnsi"/>
                <w:sz w:val="10"/>
                <w:szCs w:val="10"/>
              </w:rPr>
            </w:pPr>
            <w:del w:id="939" w:author="jmiller20181126" w:date="2018-11-28T14:38:00Z">
              <w:r w:rsidRPr="00323112" w:rsidDel="00D612F5">
                <w:rPr>
                  <w:rFonts w:ascii="Calibri" w:hAnsi="Calibri"/>
                  <w:sz w:val="10"/>
                  <w:szCs w:val="10"/>
                </w:rPr>
                <w:delText xml:space="preserve">elseif </w:delText>
              </w:r>
              <w:r w:rsidRPr="00323112" w:rsidDel="00D612F5">
                <w:rPr>
                  <w:rFonts w:asciiTheme="minorHAnsi" w:hAnsiTheme="minorHAnsi"/>
                  <w:sz w:val="10"/>
                  <w:szCs w:val="10"/>
                </w:rPr>
                <w:delText xml:space="preserve">both of the following two conditions are true: </w:delText>
              </w:r>
            </w:del>
          </w:p>
          <w:p w14:paraId="26FCC021" w14:textId="37B09F6F" w:rsidR="000D02A6" w:rsidRDefault="00D612F5" w:rsidP="000D02A6">
            <w:pPr>
              <w:keepNext/>
              <w:rPr>
                <w:ins w:id="940" w:author="jmiller20181126" w:date="2018-11-28T14:39:00Z"/>
                <w:rFonts w:asciiTheme="minorHAnsi" w:hAnsiTheme="minorHAnsi"/>
                <w:sz w:val="14"/>
                <w:szCs w:val="14"/>
              </w:rPr>
            </w:pPr>
            <w:ins w:id="941" w:author="jmiller20181126" w:date="2018-11-28T14:38:00Z">
              <w:r w:rsidRPr="00323112">
                <w:rPr>
                  <w:rFonts w:asciiTheme="minorHAnsi" w:hAnsiTheme="minorHAnsi"/>
                  <w:b/>
                  <w:sz w:val="14"/>
                  <w:szCs w:val="14"/>
                </w:rPr>
                <w:t>elseif</w:t>
              </w:r>
            </w:ins>
            <w:ins w:id="942" w:author="jmiller20181126" w:date="2018-11-28T14:39:00Z">
              <w:r>
                <w:rPr>
                  <w:rFonts w:asciiTheme="minorHAnsi" w:hAnsiTheme="minorHAnsi"/>
                  <w:sz w:val="14"/>
                  <w:szCs w:val="14"/>
                </w:rPr>
                <w:t xml:space="preserve"> </w:t>
              </w:r>
            </w:ins>
            <w:r w:rsidR="000D02A6" w:rsidRPr="00323112">
              <w:rPr>
                <w:rFonts w:asciiTheme="minorHAnsi" w:hAnsiTheme="minorHAnsi"/>
                <w:sz w:val="14"/>
                <w:szCs w:val="14"/>
                <w:highlight w:val="yellow"/>
              </w:rPr>
              <w:t>C05</w:t>
            </w:r>
            <w:r w:rsidR="000D02A6">
              <w:rPr>
                <w:rFonts w:asciiTheme="minorHAnsi" w:hAnsiTheme="minorHAnsi"/>
                <w:sz w:val="14"/>
                <w:szCs w:val="14"/>
              </w:rPr>
              <w:t>=no cooling</w:t>
            </w:r>
            <w:ins w:id="943" w:author="jmiller20181126" w:date="2018-11-28T14:39:00Z">
              <w:r>
                <w:rPr>
                  <w:rFonts w:asciiTheme="minorHAnsi" w:hAnsiTheme="minorHAnsi"/>
                  <w:sz w:val="14"/>
                  <w:szCs w:val="14"/>
                </w:rPr>
                <w:t>;</w:t>
              </w:r>
            </w:ins>
          </w:p>
          <w:p w14:paraId="0DE12FF5" w14:textId="17DDF24A" w:rsidR="00D612F5" w:rsidRDefault="00D612F5" w:rsidP="000D02A6">
            <w:pPr>
              <w:keepNext/>
              <w:rPr>
                <w:ins w:id="944" w:author="jmiller20181126" w:date="2018-11-28T14:40:00Z"/>
                <w:rFonts w:asciiTheme="minorHAnsi" w:hAnsiTheme="minorHAnsi"/>
                <w:sz w:val="14"/>
                <w:szCs w:val="14"/>
              </w:rPr>
            </w:pPr>
            <w:ins w:id="945" w:author="jmiller20181126" w:date="2018-11-28T14:39:00Z">
              <w:r w:rsidRPr="00323112">
                <w:rPr>
                  <w:rFonts w:asciiTheme="minorHAnsi" w:hAnsiTheme="minorHAnsi"/>
                  <w:b/>
                  <w:sz w:val="14"/>
                  <w:szCs w:val="14"/>
                </w:rPr>
                <w:t>AND</w:t>
              </w:r>
              <w:r>
                <w:rPr>
                  <w:rFonts w:asciiTheme="minorHAnsi" w:hAnsiTheme="minorHAnsi"/>
                  <w:sz w:val="14"/>
                  <w:szCs w:val="14"/>
                </w:rPr>
                <w:t xml:space="preserve"> one</w:t>
              </w:r>
            </w:ins>
            <w:ins w:id="946" w:author="jmiller20181126" w:date="2018-11-28T14:40:00Z">
              <w:r>
                <w:rPr>
                  <w:rFonts w:asciiTheme="minorHAnsi" w:hAnsiTheme="minorHAnsi"/>
                  <w:sz w:val="14"/>
                  <w:szCs w:val="14"/>
                </w:rPr>
                <w:t xml:space="preserve"> or more</w:t>
              </w:r>
            </w:ins>
            <w:ins w:id="947" w:author="jmiller20181126" w:date="2018-11-28T14:39:00Z">
              <w:r>
                <w:rPr>
                  <w:rFonts w:asciiTheme="minorHAnsi" w:hAnsiTheme="minorHAnsi"/>
                  <w:sz w:val="14"/>
                  <w:szCs w:val="14"/>
                </w:rPr>
                <w:t xml:space="preserve"> of the following two</w:t>
              </w:r>
            </w:ins>
            <w:ins w:id="948" w:author="jmiller20181126" w:date="2018-11-28T14:40:00Z">
              <w:r>
                <w:rPr>
                  <w:rFonts w:asciiTheme="minorHAnsi" w:hAnsiTheme="minorHAnsi"/>
                  <w:sz w:val="14"/>
                  <w:szCs w:val="14"/>
                </w:rPr>
                <w:t xml:space="preserve"> are true:</w:t>
              </w:r>
            </w:ins>
          </w:p>
          <w:p w14:paraId="3AB9F778" w14:textId="77184610" w:rsidR="00D612F5" w:rsidRDefault="00D612F5" w:rsidP="000D02A6">
            <w:pPr>
              <w:keepNext/>
              <w:rPr>
                <w:ins w:id="949" w:author="jmiller20181126" w:date="2018-11-28T14:40:00Z"/>
                <w:rFonts w:asciiTheme="minorHAnsi" w:hAnsiTheme="minorHAnsi"/>
                <w:sz w:val="14"/>
                <w:szCs w:val="14"/>
              </w:rPr>
            </w:pPr>
            <w:ins w:id="950" w:author="jmiller20181126" w:date="2018-11-28T14:41:00Z">
              <w:r>
                <w:rPr>
                  <w:rFonts w:asciiTheme="minorHAnsi" w:hAnsiTheme="minorHAnsi"/>
                  <w:sz w:val="14"/>
                  <w:szCs w:val="14"/>
                </w:rPr>
                <w:t>*</w:t>
              </w:r>
            </w:ins>
            <w:ins w:id="951" w:author="jmiller20181126" w:date="2018-11-28T14:42:00Z">
              <w:r>
                <w:rPr>
                  <w:rFonts w:asciiTheme="minorHAnsi" w:hAnsiTheme="minorHAnsi"/>
                  <w:sz w:val="14"/>
                  <w:szCs w:val="14"/>
                </w:rPr>
                <w:t>[</w:t>
              </w:r>
            </w:ins>
            <w:ins w:id="952" w:author="jmiller20181126" w:date="2018-11-28T14:41:00Z">
              <w:r w:rsidRPr="00323112">
                <w:rPr>
                  <w:rFonts w:asciiTheme="minorHAnsi" w:hAnsiTheme="minorHAnsi"/>
                  <w:sz w:val="14"/>
                  <w:szCs w:val="14"/>
                  <w:highlight w:val="yellow"/>
                </w:rPr>
                <w:t>D04</w:t>
              </w:r>
            </w:ins>
            <w:ins w:id="953" w:author="jmiller20181126" w:date="2018-11-28T14:42:00Z">
              <w:r>
                <w:rPr>
                  <w:rFonts w:asciiTheme="minorHAnsi" w:hAnsiTheme="minorHAnsi"/>
                  <w:sz w:val="14"/>
                  <w:szCs w:val="14"/>
                </w:rPr>
                <w:t>=yes] (</w:t>
              </w:r>
            </w:ins>
            <w:ins w:id="954" w:author="jmiller20181126" w:date="2018-11-28T14:44:00Z">
              <w:r>
                <w:rPr>
                  <w:rFonts w:asciiTheme="minorHAnsi" w:hAnsiTheme="minorHAnsi"/>
                  <w:sz w:val="14"/>
                  <w:szCs w:val="14"/>
                </w:rPr>
                <w:t>is</w:t>
              </w:r>
            </w:ins>
            <w:ins w:id="955" w:author="jmiller20181126" w:date="2018-11-28T14:45:00Z">
              <w:r>
                <w:rPr>
                  <w:rFonts w:asciiTheme="minorHAnsi" w:hAnsiTheme="minorHAnsi"/>
                  <w:sz w:val="14"/>
                  <w:szCs w:val="14"/>
                </w:rPr>
                <w:t xml:space="preserve"> a</w:t>
              </w:r>
            </w:ins>
            <w:ins w:id="956" w:author="jmiller20181126" w:date="2018-11-28T14:44:00Z">
              <w:r>
                <w:rPr>
                  <w:rFonts w:asciiTheme="minorHAnsi" w:hAnsiTheme="minorHAnsi"/>
                  <w:sz w:val="14"/>
                  <w:szCs w:val="14"/>
                </w:rPr>
                <w:t xml:space="preserve"> </w:t>
              </w:r>
            </w:ins>
            <w:ins w:id="957" w:author="jmiller20181126" w:date="2018-11-28T14:42:00Z">
              <w:r>
                <w:rPr>
                  <w:rFonts w:asciiTheme="minorHAnsi" w:hAnsiTheme="minorHAnsi"/>
                  <w:sz w:val="14"/>
                  <w:szCs w:val="14"/>
                </w:rPr>
                <w:t>CFI system)</w:t>
              </w:r>
            </w:ins>
          </w:p>
          <w:p w14:paraId="2E586316" w14:textId="088BA9B6" w:rsidR="00D612F5" w:rsidRDefault="00D612F5" w:rsidP="000D02A6">
            <w:pPr>
              <w:keepNext/>
              <w:rPr>
                <w:ins w:id="958" w:author="jmiller20181126" w:date="2018-11-28T14:44:00Z"/>
                <w:rFonts w:asciiTheme="minorHAnsi" w:hAnsiTheme="minorHAnsi"/>
                <w:sz w:val="14"/>
                <w:szCs w:val="14"/>
              </w:rPr>
            </w:pPr>
            <w:ins w:id="959" w:author="jmiller20181126" w:date="2018-11-28T14:42:00Z">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w:t>
              </w:r>
            </w:ins>
            <w:ins w:id="960" w:author="jmiller20181126" w:date="2018-11-28T14:43:00Z">
              <w:r>
                <w:rPr>
                  <w:rFonts w:asciiTheme="minorHAnsi" w:hAnsiTheme="minorHAnsi"/>
                  <w:sz w:val="14"/>
                  <w:szCs w:val="14"/>
                </w:rPr>
                <w:t>] (</w:t>
              </w:r>
            </w:ins>
            <w:ins w:id="961" w:author="jmiller20181126" w:date="2018-11-28T14:44:00Z">
              <w:r>
                <w:rPr>
                  <w:rFonts w:asciiTheme="minorHAnsi" w:hAnsiTheme="minorHAnsi"/>
                  <w:sz w:val="14"/>
                  <w:szCs w:val="14"/>
                </w:rPr>
                <w:t xml:space="preserve">is </w:t>
              </w:r>
            </w:ins>
            <w:ins w:id="962" w:author="jmiller20181126" w:date="2018-11-28T14:45:00Z">
              <w:r>
                <w:rPr>
                  <w:rFonts w:asciiTheme="minorHAnsi" w:hAnsiTheme="minorHAnsi"/>
                  <w:sz w:val="14"/>
                  <w:szCs w:val="14"/>
                </w:rPr>
                <w:t xml:space="preserve">a </w:t>
              </w:r>
            </w:ins>
            <w:ins w:id="963" w:author="jmiller20181126" w:date="2018-11-28T14:43:00Z">
              <w:r>
                <w:rPr>
                  <w:rFonts w:asciiTheme="minorHAnsi" w:hAnsiTheme="minorHAnsi"/>
                  <w:sz w:val="14"/>
                  <w:szCs w:val="14"/>
                </w:rPr>
                <w:t>CFI system)</w:t>
              </w:r>
            </w:ins>
          </w:p>
          <w:p w14:paraId="2D12C45A" w14:textId="64F11FC8" w:rsidR="00D612F5" w:rsidRDefault="00323112" w:rsidP="000D02A6">
            <w:pPr>
              <w:keepNext/>
              <w:rPr>
                <w:ins w:id="964" w:author="jmiller20181126" w:date="2018-11-28T14:44:00Z"/>
                <w:rFonts w:asciiTheme="minorHAnsi" w:hAnsiTheme="minorHAnsi"/>
                <w:sz w:val="14"/>
                <w:szCs w:val="14"/>
              </w:rPr>
            </w:pPr>
            <w:ins w:id="965" w:author="jmiller20181126" w:date="2018-11-28T14:46:00Z">
              <w:r w:rsidRPr="00323112">
                <w:rPr>
                  <w:rFonts w:asciiTheme="minorHAnsi" w:hAnsiTheme="minorHAnsi"/>
                  <w:b/>
                  <w:sz w:val="14"/>
                  <w:szCs w:val="14"/>
                </w:rPr>
                <w:t>then</w:t>
              </w:r>
              <w:r>
                <w:rPr>
                  <w:rFonts w:asciiTheme="minorHAnsi" w:hAnsiTheme="minorHAnsi"/>
                  <w:sz w:val="14"/>
                  <w:szCs w:val="14"/>
                </w:rPr>
                <w:t xml:space="preserve"> result=yes</w:t>
              </w:r>
            </w:ins>
          </w:p>
          <w:p w14:paraId="7D4F9388" w14:textId="30A9D323" w:rsidR="00D612F5" w:rsidRDefault="00D612F5" w:rsidP="000D02A6">
            <w:pPr>
              <w:keepNext/>
              <w:rPr>
                <w:ins w:id="966" w:author="jmiller20181126" w:date="2018-11-28T14:44:00Z"/>
                <w:rFonts w:asciiTheme="minorHAnsi" w:hAnsiTheme="minorHAnsi"/>
                <w:sz w:val="14"/>
                <w:szCs w:val="14"/>
              </w:rPr>
            </w:pPr>
          </w:p>
          <w:p w14:paraId="7E15ADB8" w14:textId="1CAECA80" w:rsidR="00D612F5" w:rsidRDefault="00323112" w:rsidP="000D02A6">
            <w:pPr>
              <w:keepNext/>
              <w:rPr>
                <w:ins w:id="967" w:author="jmiller20181126" w:date="2018-11-28T14:44:00Z"/>
                <w:rFonts w:asciiTheme="minorHAnsi" w:hAnsiTheme="minorHAnsi"/>
                <w:sz w:val="14"/>
                <w:szCs w:val="14"/>
              </w:rPr>
            </w:pPr>
            <w:ins w:id="968" w:author="jmiller20181126" w:date="2018-11-28T14:47:00Z">
              <w:r w:rsidRPr="00323112">
                <w:rPr>
                  <w:rFonts w:asciiTheme="minorHAnsi" w:hAnsiTheme="minorHAnsi"/>
                  <w:b/>
                  <w:sz w:val="14"/>
                  <w:szCs w:val="14"/>
                </w:rPr>
                <w:t>else</w:t>
              </w:r>
              <w:r>
                <w:rPr>
                  <w:rFonts w:asciiTheme="minorHAnsi" w:hAnsiTheme="minorHAnsi"/>
                  <w:sz w:val="14"/>
                  <w:szCs w:val="14"/>
                </w:rPr>
                <w:t xml:space="preserve"> result=no</w:t>
              </w:r>
            </w:ins>
          </w:p>
          <w:p w14:paraId="0C676875" w14:textId="77777777" w:rsidR="00D612F5" w:rsidRDefault="00D612F5" w:rsidP="000D02A6">
            <w:pPr>
              <w:keepNext/>
              <w:rPr>
                <w:ins w:id="969" w:author="jmiller20181126" w:date="2018-11-28T14:40:00Z"/>
                <w:rFonts w:asciiTheme="minorHAnsi" w:hAnsiTheme="minorHAnsi"/>
                <w:sz w:val="14"/>
                <w:szCs w:val="14"/>
              </w:rPr>
            </w:pPr>
          </w:p>
          <w:p w14:paraId="63F2C6E9" w14:textId="63BDBE7C" w:rsidR="00D612F5" w:rsidRPr="005A608D" w:rsidDel="00D612F5" w:rsidRDefault="00D612F5" w:rsidP="000D02A6">
            <w:pPr>
              <w:keepNext/>
              <w:rPr>
                <w:del w:id="970" w:author="jmiller20181126" w:date="2018-11-28T14:44:00Z"/>
                <w:rFonts w:asciiTheme="minorHAnsi" w:hAnsiTheme="minorHAnsi"/>
                <w:sz w:val="14"/>
                <w:szCs w:val="14"/>
              </w:rPr>
            </w:pPr>
          </w:p>
          <w:p w14:paraId="26FCC022" w14:textId="1085BC63" w:rsidR="000D02A6" w:rsidRPr="00323112" w:rsidDel="00D612F5" w:rsidRDefault="000D02A6" w:rsidP="000D02A6">
            <w:pPr>
              <w:keepNext/>
              <w:rPr>
                <w:del w:id="971" w:author="jmiller20181126" w:date="2018-11-28T14:44:00Z"/>
                <w:rFonts w:ascii="Calibri" w:hAnsi="Calibri"/>
                <w:sz w:val="10"/>
                <w:szCs w:val="10"/>
              </w:rPr>
            </w:pPr>
            <w:del w:id="972" w:author="jmiller20181126" w:date="2018-11-28T14:44:00Z">
              <w:r w:rsidRPr="00323112" w:rsidDel="00D612F5">
                <w:rPr>
                  <w:rFonts w:asciiTheme="minorHAnsi" w:hAnsiTheme="minorHAnsi"/>
                  <w:sz w:val="10"/>
                  <w:szCs w:val="10"/>
                </w:rPr>
                <w:delText>**</w:delText>
              </w:r>
              <w:r w:rsidRPr="00323112" w:rsidDel="00D612F5">
                <w:rPr>
                  <w:rFonts w:ascii="Calibri" w:hAnsi="Calibri"/>
                  <w:sz w:val="10"/>
                  <w:szCs w:val="10"/>
                </w:rPr>
                <w:delText>C11</w:delText>
              </w:r>
              <w:r w:rsidRPr="00323112" w:rsidDel="00D612F5">
                <w:rPr>
                  <w:rFonts w:asciiTheme="minorHAnsi" w:hAnsiTheme="minorHAnsi"/>
                  <w:sz w:val="10"/>
                  <w:szCs w:val="10"/>
                </w:rPr>
                <w:delText xml:space="preserve"> =CFI System, </w:delText>
              </w:r>
              <w:r w:rsidRPr="00323112" w:rsidDel="00D612F5">
                <w:rPr>
                  <w:rFonts w:ascii="Calibri" w:hAnsi="Calibri"/>
                  <w:sz w:val="10"/>
                  <w:szCs w:val="10"/>
                </w:rPr>
                <w:delText>then result= yes;</w:delText>
              </w:r>
            </w:del>
          </w:p>
          <w:p w14:paraId="26FCC023" w14:textId="7598CBB2" w:rsidR="000D02A6" w:rsidRPr="00323112" w:rsidDel="00D612F5" w:rsidRDefault="000D02A6" w:rsidP="000D02A6">
            <w:pPr>
              <w:keepNext/>
              <w:rPr>
                <w:del w:id="973" w:author="jmiller20181126" w:date="2018-11-28T14:44:00Z"/>
                <w:rFonts w:ascii="Calibri" w:hAnsi="Calibri"/>
                <w:sz w:val="10"/>
                <w:szCs w:val="10"/>
              </w:rPr>
            </w:pPr>
          </w:p>
          <w:p w14:paraId="26FCC024" w14:textId="01CB728A" w:rsidR="000D02A6" w:rsidRPr="000970D6" w:rsidRDefault="000D02A6" w:rsidP="000D02A6">
            <w:pPr>
              <w:keepNext/>
              <w:rPr>
                <w:rFonts w:ascii="Calibri" w:hAnsi="Calibri"/>
                <w:sz w:val="14"/>
                <w:szCs w:val="14"/>
              </w:rPr>
            </w:pPr>
            <w:del w:id="974" w:author="jmiller20181126" w:date="2018-11-28T14:44:00Z">
              <w:r w:rsidRPr="00323112" w:rsidDel="00D612F5">
                <w:rPr>
                  <w:rFonts w:ascii="Calibri" w:hAnsi="Calibri"/>
                  <w:sz w:val="10"/>
                  <w:szCs w:val="10"/>
                </w:rPr>
                <w:delText>else result=no&gt;&gt;</w:delText>
              </w:r>
            </w:del>
          </w:p>
        </w:tc>
        <w:tc>
          <w:tcPr>
            <w:tcW w:w="1800" w:type="dxa"/>
          </w:tcPr>
          <w:p w14:paraId="26FCC025" w14:textId="43970EC8" w:rsidR="000D02A6" w:rsidRPr="000970D6" w:rsidRDefault="000D02A6" w:rsidP="000D02A6">
            <w:pPr>
              <w:keepNext/>
              <w:rPr>
                <w:rFonts w:asciiTheme="minorHAnsi" w:hAnsiTheme="minorHAnsi"/>
                <w:sz w:val="14"/>
                <w:szCs w:val="14"/>
              </w:rPr>
            </w:pPr>
            <w:r w:rsidRPr="000970D6">
              <w:rPr>
                <w:rFonts w:ascii="Calibri" w:hAnsi="Calibri"/>
                <w:sz w:val="14"/>
                <w:szCs w:val="14"/>
              </w:rPr>
              <w:t>&lt;&lt;calculated field:</w:t>
            </w:r>
            <w:r w:rsidRPr="000970D6">
              <w:rPr>
                <w:rFonts w:asciiTheme="minorHAnsi" w:hAnsiTheme="minorHAnsi"/>
                <w:sz w:val="14"/>
                <w:szCs w:val="14"/>
              </w:rPr>
              <w:t xml:space="preserve">if value in </w:t>
            </w:r>
            <w:r w:rsidRPr="00323112">
              <w:rPr>
                <w:rFonts w:asciiTheme="minorHAnsi" w:hAnsiTheme="minorHAnsi"/>
                <w:b/>
                <w:sz w:val="14"/>
                <w:szCs w:val="14"/>
              </w:rPr>
              <w:t>C06</w:t>
            </w:r>
            <w:r w:rsidRPr="000970D6">
              <w:rPr>
                <w:rFonts w:asciiTheme="minorHAnsi" w:hAnsiTheme="minorHAnsi"/>
                <w:sz w:val="14"/>
                <w:szCs w:val="14"/>
              </w:rPr>
              <w:t xml:space="preserve"> =DuctsNone - Air distribution systems without ducts,</w:t>
            </w:r>
          </w:p>
          <w:p w14:paraId="26FCC026" w14:textId="77777777" w:rsidR="000D02A6" w:rsidRPr="000970D6" w:rsidRDefault="000D02A6" w:rsidP="000D02A6">
            <w:pPr>
              <w:keepNext/>
              <w:rPr>
                <w:rFonts w:ascii="Calibri" w:hAnsi="Calibri"/>
                <w:sz w:val="14"/>
                <w:szCs w:val="14"/>
              </w:rPr>
            </w:pPr>
            <w:r w:rsidRPr="000970D6">
              <w:rPr>
                <w:rFonts w:asciiTheme="minorHAnsi" w:hAnsiTheme="minorHAnsi"/>
                <w:sz w:val="14"/>
                <w:szCs w:val="14"/>
              </w:rPr>
              <w:t>then display result =no</w:t>
            </w:r>
          </w:p>
          <w:p w14:paraId="12EE5828" w14:textId="679CE5B8" w:rsidR="000D02A6" w:rsidRDefault="000D02A6" w:rsidP="000D02A6">
            <w:pPr>
              <w:keepNext/>
              <w:rPr>
                <w:rFonts w:ascii="Calibri" w:hAnsi="Calibri"/>
                <w:sz w:val="14"/>
                <w:szCs w:val="14"/>
              </w:rPr>
            </w:pPr>
          </w:p>
          <w:p w14:paraId="5CB8B180" w14:textId="77777777" w:rsidR="000D02A6" w:rsidRPr="000970D6" w:rsidRDefault="000D02A6" w:rsidP="000D02A6">
            <w:pPr>
              <w:keepNext/>
              <w:rPr>
                <w:rFonts w:ascii="Calibri" w:hAnsi="Calibri"/>
                <w:sz w:val="14"/>
                <w:szCs w:val="14"/>
              </w:rPr>
            </w:pPr>
          </w:p>
          <w:p w14:paraId="26FCC029" w14:textId="387DCE2B" w:rsidR="000D02A6" w:rsidRPr="000970D6" w:rsidRDefault="000D02A6" w:rsidP="000D02A6">
            <w:pPr>
              <w:keepNext/>
              <w:rPr>
                <w:rFonts w:ascii="Calibri" w:hAnsi="Calibri"/>
                <w:sz w:val="14"/>
                <w:szCs w:val="14"/>
                <w:u w:val="single"/>
              </w:rPr>
            </w:pPr>
            <w:r w:rsidRPr="000970D6">
              <w:rPr>
                <w:rFonts w:ascii="Calibri" w:hAnsi="Calibri"/>
                <w:sz w:val="14"/>
                <w:szCs w:val="14"/>
              </w:rPr>
              <w:t xml:space="preserve">elseif if </w:t>
            </w:r>
            <w:r w:rsidRPr="00323112">
              <w:rPr>
                <w:rFonts w:ascii="Calibri" w:hAnsi="Calibri"/>
                <w:sz w:val="14"/>
                <w:szCs w:val="14"/>
                <w:highlight w:val="yellow"/>
              </w:rPr>
              <w:t>section I field</w:t>
            </w:r>
            <w:r w:rsidRPr="000970D6">
              <w:rPr>
                <w:rFonts w:ascii="Calibri" w:hAnsi="Calibri"/>
                <w:sz w:val="14"/>
                <w:szCs w:val="14"/>
              </w:rPr>
              <w:t xml:space="preserve"> </w:t>
            </w:r>
            <w:del w:id="975" w:author="jmiller20181126" w:date="2018-11-28T14:22:00Z">
              <w:r w:rsidRPr="000970D6" w:rsidDel="00602C71">
                <w:rPr>
                  <w:rFonts w:ascii="Calibri" w:hAnsi="Calibri"/>
                  <w:sz w:val="14"/>
                  <w:szCs w:val="14"/>
                </w:rPr>
                <w:delText xml:space="preserve">08 </w:delText>
              </w:r>
            </w:del>
            <w:ins w:id="976" w:author="jmiller20181126" w:date="2018-11-28T14:22:00Z">
              <w:r w:rsidR="00602C71" w:rsidRPr="00323112">
                <w:rPr>
                  <w:rFonts w:ascii="Calibri" w:hAnsi="Calibri"/>
                  <w:sz w:val="14"/>
                  <w:szCs w:val="14"/>
                  <w:highlight w:val="yellow"/>
                </w:rPr>
                <w:t>09</w:t>
              </w:r>
              <w:r w:rsidR="00602C71" w:rsidRPr="000970D6">
                <w:rPr>
                  <w:rFonts w:ascii="Calibri" w:hAnsi="Calibri"/>
                  <w:sz w:val="14"/>
                  <w:szCs w:val="14"/>
                </w:rPr>
                <w:t xml:space="preserve"> </w:t>
              </w:r>
            </w:ins>
            <w:r w:rsidRPr="000970D6">
              <w:rPr>
                <w:rFonts w:ascii="Calibri" w:hAnsi="Calibri"/>
                <w:sz w:val="14"/>
                <w:szCs w:val="14"/>
              </w:rPr>
              <w:t xml:space="preserve">result is </w:t>
            </w:r>
            <w:ins w:id="977" w:author="jmiller20181126" w:date="2018-11-28T14:29:00Z">
              <w:r w:rsidR="00CE28B4">
                <w:rPr>
                  <w:rFonts w:ascii="Calibri" w:hAnsi="Calibri"/>
                  <w:sz w:val="14"/>
                  <w:szCs w:val="14"/>
                </w:rPr>
                <w:t>"</w:t>
              </w:r>
            </w:ins>
            <w:r w:rsidRPr="00323112">
              <w:rPr>
                <w:rFonts w:ascii="Calibri" w:hAnsi="Calibri"/>
                <w:sz w:val="14"/>
                <w:szCs w:val="14"/>
              </w:rPr>
              <w:t>HERS Verified Fan Efficacy and Airflow Rate</w:t>
            </w:r>
            <w:ins w:id="978" w:author="jmiller20181126" w:date="2018-11-28T14:29:00Z">
              <w:r w:rsidR="00CE28B4">
                <w:rPr>
                  <w:rFonts w:ascii="Calibri" w:hAnsi="Calibri"/>
                  <w:sz w:val="14"/>
                  <w:szCs w:val="14"/>
                </w:rPr>
                <w:t>",</w:t>
              </w:r>
            </w:ins>
          </w:p>
          <w:p w14:paraId="26FCC02A" w14:textId="77777777" w:rsidR="000D02A6" w:rsidRPr="000970D6" w:rsidRDefault="000D02A6" w:rsidP="000D02A6">
            <w:pPr>
              <w:keepNext/>
              <w:rPr>
                <w:rFonts w:ascii="Calibri" w:hAnsi="Calibri"/>
                <w:sz w:val="14"/>
                <w:szCs w:val="14"/>
              </w:rPr>
            </w:pPr>
            <w:r w:rsidRPr="000970D6">
              <w:rPr>
                <w:rFonts w:ascii="Calibri" w:hAnsi="Calibri"/>
                <w:sz w:val="14"/>
                <w:szCs w:val="14"/>
              </w:rPr>
              <w:t>then result = yes,</w:t>
            </w:r>
          </w:p>
          <w:p w14:paraId="26FCC02B" w14:textId="77777777" w:rsidR="000D02A6" w:rsidRPr="000970D6" w:rsidRDefault="000D02A6" w:rsidP="000D02A6">
            <w:pPr>
              <w:keepNext/>
              <w:rPr>
                <w:rFonts w:ascii="Calibri" w:hAnsi="Calibri"/>
                <w:sz w:val="14"/>
                <w:szCs w:val="14"/>
              </w:rPr>
            </w:pPr>
          </w:p>
          <w:p w14:paraId="26FCC02F" w14:textId="5E77D9C0" w:rsidR="000D02A6" w:rsidRDefault="000D02A6" w:rsidP="000D02A6">
            <w:pPr>
              <w:keepNext/>
              <w:rPr>
                <w:rFonts w:ascii="Calibri" w:hAnsi="Calibri"/>
                <w:sz w:val="14"/>
                <w:szCs w:val="14"/>
              </w:rPr>
            </w:pPr>
            <w:r w:rsidRPr="000970D6">
              <w:rPr>
                <w:rFonts w:ascii="Calibri" w:hAnsi="Calibri"/>
                <w:sz w:val="14"/>
                <w:szCs w:val="14"/>
              </w:rPr>
              <w:t xml:space="preserve">elseif </w:t>
            </w:r>
            <w:r>
              <w:rPr>
                <w:rFonts w:ascii="Calibri" w:hAnsi="Calibri"/>
                <w:sz w:val="14"/>
                <w:szCs w:val="14"/>
              </w:rPr>
              <w:t xml:space="preserve">the value in </w:t>
            </w:r>
            <w:del w:id="979" w:author="jmiller20181126" w:date="2018-11-28T14:51:00Z">
              <w:r w:rsidRPr="00323112" w:rsidDel="00323112">
                <w:rPr>
                  <w:rFonts w:ascii="Calibri" w:hAnsi="Calibri"/>
                  <w:sz w:val="14"/>
                  <w:szCs w:val="14"/>
                </w:rPr>
                <w:delText>L07</w:delText>
              </w:r>
            </w:del>
            <w:ins w:id="980" w:author="jmiller20181126" w:date="2018-11-28T14:51:00Z">
              <w:r w:rsidR="00323112" w:rsidRPr="00D5779A">
                <w:rPr>
                  <w:rFonts w:ascii="Calibri" w:hAnsi="Calibri"/>
                  <w:sz w:val="14"/>
                  <w:szCs w:val="14"/>
                  <w:highlight w:val="yellow"/>
                </w:rPr>
                <w:t>M03</w:t>
              </w:r>
            </w:ins>
            <w:r w:rsidRPr="000970D6">
              <w:rPr>
                <w:rFonts w:ascii="Calibri" w:hAnsi="Calibri"/>
                <w:sz w:val="14"/>
                <w:szCs w:val="14"/>
              </w:rPr>
              <w:t>=yes,</w:t>
            </w:r>
            <w:r>
              <w:rPr>
                <w:rFonts w:ascii="Calibri" w:hAnsi="Calibri"/>
                <w:sz w:val="14"/>
                <w:szCs w:val="14"/>
              </w:rPr>
              <w:t xml:space="preserve"> AND the value in </w:t>
            </w:r>
            <w:del w:id="981" w:author="jmiller20181126" w:date="2018-11-28T16:50:00Z">
              <w:r w:rsidRPr="00AC7CAF" w:rsidDel="00C37462">
                <w:rPr>
                  <w:rFonts w:ascii="Calibri" w:hAnsi="Calibri"/>
                  <w:sz w:val="14"/>
                  <w:szCs w:val="14"/>
                </w:rPr>
                <w:delText>L09</w:delText>
              </w:r>
            </w:del>
            <w:ins w:id="982" w:author="jmiller20181126" w:date="2018-11-28T16:50:00Z">
              <w:r w:rsidR="00C37462" w:rsidRPr="00C37462">
                <w:rPr>
                  <w:rFonts w:ascii="Calibri" w:hAnsi="Calibri"/>
                  <w:sz w:val="14"/>
                  <w:szCs w:val="14"/>
                  <w:highlight w:val="yellow"/>
                </w:rPr>
                <w:t>L08</w:t>
              </w:r>
            </w:ins>
            <w:r>
              <w:rPr>
                <w:rFonts w:ascii="Calibri" w:hAnsi="Calibri"/>
                <w:sz w:val="14"/>
                <w:szCs w:val="14"/>
              </w:rPr>
              <w:t>=no,  then result in this field=yes</w:t>
            </w:r>
          </w:p>
          <w:p w14:paraId="26FCC030" w14:textId="1198392F" w:rsidR="000D02A6" w:rsidRDefault="000D02A6" w:rsidP="000D02A6">
            <w:pPr>
              <w:keepNext/>
              <w:rPr>
                <w:ins w:id="983" w:author="jmiller20181126" w:date="2018-11-28T14:48:00Z"/>
                <w:rFonts w:ascii="Calibri" w:hAnsi="Calibri"/>
                <w:sz w:val="14"/>
                <w:szCs w:val="14"/>
              </w:rPr>
            </w:pPr>
          </w:p>
          <w:p w14:paraId="006AD6D6" w14:textId="77777777" w:rsidR="00323112" w:rsidRPr="00323112" w:rsidRDefault="00323112" w:rsidP="00323112">
            <w:pPr>
              <w:keepNext/>
              <w:rPr>
                <w:ins w:id="984" w:author="jmiller20181126" w:date="2018-11-28T14:48:00Z"/>
                <w:rFonts w:ascii="Calibri" w:hAnsi="Calibri"/>
                <w:sz w:val="14"/>
                <w:szCs w:val="14"/>
              </w:rPr>
            </w:pPr>
            <w:ins w:id="985" w:author="jmiller20181126" w:date="2018-11-28T14:48:00Z">
              <w:r w:rsidRPr="00323112">
                <w:rPr>
                  <w:rFonts w:ascii="Calibri" w:hAnsi="Calibri"/>
                  <w:sz w:val="14"/>
                  <w:szCs w:val="14"/>
                </w:rPr>
                <w:t xml:space="preserve">elseif </w:t>
              </w:r>
              <w:r w:rsidRPr="00D5779A">
                <w:rPr>
                  <w:rFonts w:ascii="Calibri" w:hAnsi="Calibri"/>
                  <w:sz w:val="14"/>
                  <w:szCs w:val="14"/>
                  <w:highlight w:val="yellow"/>
                </w:rPr>
                <w:t>C05</w:t>
              </w:r>
              <w:r w:rsidRPr="00323112">
                <w:rPr>
                  <w:rFonts w:ascii="Calibri" w:hAnsi="Calibri"/>
                  <w:sz w:val="14"/>
                  <w:szCs w:val="14"/>
                </w:rPr>
                <w:t>=no cooling;</w:t>
              </w:r>
            </w:ins>
          </w:p>
          <w:p w14:paraId="1DC08EE9" w14:textId="77777777" w:rsidR="00323112" w:rsidRPr="00323112" w:rsidRDefault="00323112" w:rsidP="00323112">
            <w:pPr>
              <w:keepNext/>
              <w:rPr>
                <w:ins w:id="986" w:author="jmiller20181126" w:date="2018-11-28T14:48:00Z"/>
                <w:rFonts w:ascii="Calibri" w:hAnsi="Calibri"/>
                <w:sz w:val="14"/>
                <w:szCs w:val="14"/>
              </w:rPr>
            </w:pPr>
            <w:ins w:id="987" w:author="jmiller20181126" w:date="2018-11-28T14:48:00Z">
              <w:r w:rsidRPr="00323112">
                <w:rPr>
                  <w:rFonts w:ascii="Calibri" w:hAnsi="Calibri"/>
                  <w:sz w:val="14"/>
                  <w:szCs w:val="14"/>
                </w:rPr>
                <w:t>AND one or more of the following two are true:</w:t>
              </w:r>
            </w:ins>
          </w:p>
          <w:p w14:paraId="7F3738D7" w14:textId="77777777" w:rsidR="00323112" w:rsidRPr="00323112" w:rsidRDefault="00323112" w:rsidP="00323112">
            <w:pPr>
              <w:keepNext/>
              <w:rPr>
                <w:ins w:id="988" w:author="jmiller20181126" w:date="2018-11-28T14:48:00Z"/>
                <w:rFonts w:ascii="Calibri" w:hAnsi="Calibri"/>
                <w:sz w:val="14"/>
                <w:szCs w:val="14"/>
              </w:rPr>
            </w:pPr>
            <w:ins w:id="989" w:author="jmiller20181126" w:date="2018-11-28T14:48:00Z">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ins>
          </w:p>
          <w:p w14:paraId="048C7E4B" w14:textId="77777777" w:rsidR="00323112" w:rsidRPr="00323112" w:rsidRDefault="00323112" w:rsidP="00323112">
            <w:pPr>
              <w:keepNext/>
              <w:rPr>
                <w:ins w:id="990" w:author="jmiller20181126" w:date="2018-11-28T14:48:00Z"/>
                <w:rFonts w:ascii="Calibri" w:hAnsi="Calibri"/>
                <w:sz w:val="14"/>
                <w:szCs w:val="14"/>
              </w:rPr>
            </w:pPr>
            <w:ins w:id="991" w:author="jmiller20181126" w:date="2018-11-28T14:48:00Z">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ins>
          </w:p>
          <w:p w14:paraId="1CD5A797" w14:textId="77777777" w:rsidR="00323112" w:rsidRPr="00323112" w:rsidRDefault="00323112" w:rsidP="00323112">
            <w:pPr>
              <w:keepNext/>
              <w:rPr>
                <w:ins w:id="992" w:author="jmiller20181126" w:date="2018-11-28T14:48:00Z"/>
                <w:rFonts w:ascii="Calibri" w:hAnsi="Calibri"/>
                <w:sz w:val="14"/>
                <w:szCs w:val="14"/>
              </w:rPr>
            </w:pPr>
            <w:ins w:id="993" w:author="jmiller20181126" w:date="2018-11-28T14:48:00Z">
              <w:r w:rsidRPr="00323112">
                <w:rPr>
                  <w:rFonts w:ascii="Calibri" w:hAnsi="Calibri"/>
                  <w:sz w:val="14"/>
                  <w:szCs w:val="14"/>
                </w:rPr>
                <w:t>then result=yes</w:t>
              </w:r>
            </w:ins>
          </w:p>
          <w:p w14:paraId="4B8B0301" w14:textId="77777777" w:rsidR="00323112" w:rsidRPr="00323112" w:rsidRDefault="00323112" w:rsidP="00323112">
            <w:pPr>
              <w:keepNext/>
              <w:rPr>
                <w:ins w:id="994" w:author="jmiller20181126" w:date="2018-11-28T14:48:00Z"/>
                <w:rFonts w:ascii="Calibri" w:hAnsi="Calibri"/>
                <w:sz w:val="14"/>
                <w:szCs w:val="14"/>
              </w:rPr>
            </w:pPr>
          </w:p>
          <w:p w14:paraId="3165E560" w14:textId="30720216" w:rsidR="00323112" w:rsidRDefault="00323112" w:rsidP="000D02A6">
            <w:pPr>
              <w:keepNext/>
              <w:rPr>
                <w:ins w:id="995" w:author="jmiller20181126" w:date="2018-11-28T14:48:00Z"/>
                <w:rFonts w:ascii="Calibri" w:hAnsi="Calibri"/>
                <w:sz w:val="14"/>
                <w:szCs w:val="14"/>
              </w:rPr>
            </w:pPr>
            <w:ins w:id="996" w:author="jmiller20181126" w:date="2018-11-28T14:48:00Z">
              <w:r w:rsidRPr="00323112">
                <w:rPr>
                  <w:rFonts w:ascii="Calibri" w:hAnsi="Calibri"/>
                  <w:sz w:val="14"/>
                  <w:szCs w:val="14"/>
                </w:rPr>
                <w:t>else result=no</w:t>
              </w:r>
            </w:ins>
          </w:p>
          <w:p w14:paraId="0F7B8354" w14:textId="77777777" w:rsidR="00323112" w:rsidDel="00323112" w:rsidRDefault="00323112" w:rsidP="000D02A6">
            <w:pPr>
              <w:keepNext/>
              <w:rPr>
                <w:del w:id="997" w:author="jmiller20181126" w:date="2018-11-28T14:48:00Z"/>
                <w:rFonts w:ascii="Calibri" w:hAnsi="Calibri"/>
                <w:sz w:val="14"/>
                <w:szCs w:val="14"/>
              </w:rPr>
            </w:pPr>
          </w:p>
          <w:p w14:paraId="26FCC032" w14:textId="2123A912" w:rsidR="000D02A6" w:rsidRPr="00323112" w:rsidDel="00323112" w:rsidRDefault="000D02A6" w:rsidP="000D02A6">
            <w:pPr>
              <w:keepNext/>
              <w:rPr>
                <w:del w:id="998" w:author="jmiller20181126" w:date="2018-11-28T14:47:00Z"/>
                <w:rFonts w:asciiTheme="minorHAnsi" w:hAnsiTheme="minorHAnsi"/>
                <w:sz w:val="10"/>
                <w:szCs w:val="10"/>
              </w:rPr>
            </w:pPr>
            <w:del w:id="999" w:author="jmiller20181126" w:date="2018-11-28T14:47:00Z">
              <w:r w:rsidRPr="00323112" w:rsidDel="00323112">
                <w:rPr>
                  <w:rFonts w:ascii="Calibri" w:hAnsi="Calibri"/>
                  <w:sz w:val="10"/>
                  <w:szCs w:val="10"/>
                </w:rPr>
                <w:delText xml:space="preserve">elseif </w:delText>
              </w:r>
              <w:r w:rsidRPr="00323112" w:rsidDel="00323112">
                <w:rPr>
                  <w:rFonts w:asciiTheme="minorHAnsi" w:hAnsiTheme="minorHAnsi"/>
                  <w:sz w:val="10"/>
                  <w:szCs w:val="10"/>
                </w:rPr>
                <w:delText xml:space="preserve">both of the following two conditions are true: </w:delText>
              </w:r>
            </w:del>
          </w:p>
          <w:p w14:paraId="26FCC033" w14:textId="769804C3" w:rsidR="000D02A6" w:rsidRPr="00323112" w:rsidDel="00323112" w:rsidRDefault="000D02A6" w:rsidP="000D02A6">
            <w:pPr>
              <w:keepNext/>
              <w:rPr>
                <w:del w:id="1000" w:author="jmiller20181126" w:date="2018-11-28T14:47:00Z"/>
                <w:rFonts w:asciiTheme="minorHAnsi" w:hAnsiTheme="minorHAnsi"/>
                <w:sz w:val="10"/>
                <w:szCs w:val="10"/>
              </w:rPr>
            </w:pPr>
            <w:del w:id="1001" w:author="jmiller20181126" w:date="2018-11-28T14:47:00Z">
              <w:r w:rsidRPr="00323112" w:rsidDel="00323112">
                <w:rPr>
                  <w:rFonts w:asciiTheme="minorHAnsi" w:hAnsiTheme="minorHAnsi"/>
                  <w:sz w:val="10"/>
                  <w:szCs w:val="10"/>
                </w:rPr>
                <w:delText>**C05=no cooling</w:delText>
              </w:r>
            </w:del>
          </w:p>
          <w:p w14:paraId="26FCC034" w14:textId="0D007D33" w:rsidR="000D02A6" w:rsidRPr="00323112" w:rsidDel="00323112" w:rsidRDefault="000D02A6" w:rsidP="000D02A6">
            <w:pPr>
              <w:keepNext/>
              <w:rPr>
                <w:del w:id="1002" w:author="jmiller20181126" w:date="2018-11-28T14:47:00Z"/>
                <w:rFonts w:ascii="Calibri" w:hAnsi="Calibri"/>
                <w:sz w:val="10"/>
                <w:szCs w:val="10"/>
              </w:rPr>
            </w:pPr>
            <w:del w:id="1003" w:author="jmiller20181126" w:date="2018-11-28T14:47:00Z">
              <w:r w:rsidRPr="00323112" w:rsidDel="00323112">
                <w:rPr>
                  <w:rFonts w:asciiTheme="minorHAnsi" w:hAnsiTheme="minorHAnsi"/>
                  <w:sz w:val="10"/>
                  <w:szCs w:val="10"/>
                </w:rPr>
                <w:delText>**</w:delText>
              </w:r>
              <w:r w:rsidRPr="00323112" w:rsidDel="00323112">
                <w:rPr>
                  <w:rFonts w:ascii="Calibri" w:hAnsi="Calibri"/>
                  <w:sz w:val="10"/>
                  <w:szCs w:val="10"/>
                </w:rPr>
                <w:delText>C11=CFI System, then result= yes;</w:delText>
              </w:r>
            </w:del>
          </w:p>
          <w:p w14:paraId="26FCC037" w14:textId="1DEDFA7F" w:rsidR="000D02A6" w:rsidRPr="000970D6" w:rsidRDefault="000D02A6" w:rsidP="00323112">
            <w:pPr>
              <w:keepNext/>
              <w:rPr>
                <w:rFonts w:ascii="Calibri" w:hAnsi="Calibri"/>
                <w:sz w:val="14"/>
                <w:szCs w:val="14"/>
              </w:rPr>
            </w:pPr>
            <w:del w:id="1004" w:author="jmiller20181126" w:date="2018-11-28T14:47:00Z">
              <w:r w:rsidRPr="00323112" w:rsidDel="00323112">
                <w:rPr>
                  <w:rFonts w:ascii="Calibri" w:hAnsi="Calibri"/>
                  <w:sz w:val="10"/>
                  <w:szCs w:val="10"/>
                </w:rPr>
                <w:delText xml:space="preserve">else result=no </w:delText>
              </w:r>
            </w:del>
          </w:p>
        </w:tc>
        <w:tc>
          <w:tcPr>
            <w:tcW w:w="720" w:type="dxa"/>
          </w:tcPr>
          <w:p w14:paraId="26FCC038" w14:textId="7D4D0ADF" w:rsidR="000D02A6" w:rsidRPr="000D02A6" w:rsidDel="000D02A6" w:rsidRDefault="000D02A6" w:rsidP="000D02A6">
            <w:pPr>
              <w:keepNext/>
              <w:rPr>
                <w:del w:id="1005" w:author="jmiller20181126" w:date="2018-11-28T13:46:00Z"/>
                <w:rFonts w:ascii="Calibri" w:hAnsi="Calibri"/>
                <w:sz w:val="10"/>
                <w:szCs w:val="10"/>
              </w:rPr>
            </w:pPr>
            <w:del w:id="1006" w:author="jmiller20181126" w:date="2018-11-28T13:46:00Z">
              <w:r w:rsidRPr="000D02A6" w:rsidDel="000D02A6">
                <w:rPr>
                  <w:rFonts w:ascii="Calibri" w:hAnsi="Calibri"/>
                  <w:sz w:val="10"/>
                  <w:szCs w:val="10"/>
                </w:rPr>
                <w:delText>&lt;&lt;calculated field:</w:delText>
              </w:r>
            </w:del>
          </w:p>
          <w:p w14:paraId="26FCC039" w14:textId="53BD5B8A" w:rsidR="000D02A6" w:rsidRPr="000D02A6" w:rsidDel="000D02A6" w:rsidRDefault="000D02A6" w:rsidP="000D02A6">
            <w:pPr>
              <w:keepNext/>
              <w:rPr>
                <w:del w:id="1007" w:author="jmiller20181126" w:date="2018-11-28T13:46:00Z"/>
                <w:rFonts w:ascii="Calibri" w:hAnsi="Calibri"/>
                <w:sz w:val="10"/>
                <w:szCs w:val="10"/>
              </w:rPr>
            </w:pPr>
            <w:del w:id="1008" w:author="jmiller20181126" w:date="2018-11-28T13:46:00Z">
              <w:r w:rsidRPr="000D02A6" w:rsidDel="000D02A6">
                <w:rPr>
                  <w:rFonts w:ascii="Calibri" w:hAnsi="Calibri"/>
                  <w:sz w:val="10"/>
                  <w:szCs w:val="10"/>
                </w:rPr>
                <w:delText xml:space="preserve">if the system is listed in either Section E or Section H then </w:delText>
              </w:r>
            </w:del>
          </w:p>
          <w:p w14:paraId="26FCC03A" w14:textId="226D9B52" w:rsidR="000D02A6" w:rsidRPr="000D02A6" w:rsidDel="000D02A6" w:rsidRDefault="000D02A6" w:rsidP="000D02A6">
            <w:pPr>
              <w:keepNext/>
              <w:rPr>
                <w:del w:id="1009" w:author="jmiller20181126" w:date="2018-11-28T13:46:00Z"/>
                <w:rFonts w:ascii="Calibri" w:hAnsi="Calibri"/>
                <w:sz w:val="10"/>
                <w:szCs w:val="10"/>
              </w:rPr>
            </w:pPr>
            <w:del w:id="1010" w:author="jmiller20181126" w:date="2018-11-28T13:46:00Z">
              <w:r w:rsidRPr="000D02A6" w:rsidDel="000D02A6">
                <w:rPr>
                  <w:rFonts w:ascii="Calibri" w:hAnsi="Calibri"/>
                  <w:sz w:val="10"/>
                  <w:szCs w:val="10"/>
                </w:rPr>
                <w:delText xml:space="preserve">     if A02= one of the </w:delText>
              </w:r>
            </w:del>
          </w:p>
          <w:p w14:paraId="26FCC03B" w14:textId="61EC58A0" w:rsidR="000D02A6" w:rsidRPr="000D02A6" w:rsidDel="000D02A6" w:rsidRDefault="000D02A6" w:rsidP="000D02A6">
            <w:pPr>
              <w:keepNext/>
              <w:rPr>
                <w:del w:id="1011" w:author="jmiller20181126" w:date="2018-11-28T13:46:00Z"/>
                <w:rFonts w:ascii="Calibri" w:hAnsi="Calibri"/>
                <w:sz w:val="10"/>
                <w:szCs w:val="10"/>
              </w:rPr>
            </w:pPr>
            <w:del w:id="1012" w:author="jmiller20181126" w:date="2018-11-28T13:46:00Z">
              <w:r w:rsidRPr="000D02A6" w:rsidDel="000D02A6">
                <w:rPr>
                  <w:rFonts w:ascii="Calibri" w:hAnsi="Calibri"/>
                  <w:sz w:val="10"/>
                  <w:szCs w:val="10"/>
                </w:rPr>
                <w:delText xml:space="preserve">     following values: 2; 8, </w:delText>
              </w:r>
            </w:del>
          </w:p>
          <w:p w14:paraId="26FCC03C" w14:textId="4310E909" w:rsidR="000D02A6" w:rsidRPr="000D02A6" w:rsidDel="000D02A6" w:rsidRDefault="000D02A6" w:rsidP="000D02A6">
            <w:pPr>
              <w:keepNext/>
              <w:rPr>
                <w:del w:id="1013" w:author="jmiller20181126" w:date="2018-11-28T13:46:00Z"/>
                <w:rFonts w:ascii="Calibri" w:hAnsi="Calibri"/>
                <w:sz w:val="10"/>
                <w:szCs w:val="10"/>
              </w:rPr>
            </w:pPr>
            <w:del w:id="1014" w:author="jmiller20181126" w:date="2018-11-28T13:46:00Z">
              <w:r w:rsidRPr="000D02A6" w:rsidDel="000D02A6">
                <w:rPr>
                  <w:rFonts w:ascii="Calibri" w:hAnsi="Calibri"/>
                  <w:sz w:val="10"/>
                  <w:szCs w:val="10"/>
                </w:rPr>
                <w:delText xml:space="preserve">     9, 10, 11, 12, 13, 14, </w:delText>
              </w:r>
            </w:del>
          </w:p>
          <w:p w14:paraId="26FCC03D" w14:textId="7AC8E238" w:rsidR="000D02A6" w:rsidRPr="000D02A6" w:rsidDel="000D02A6" w:rsidRDefault="000D02A6" w:rsidP="000D02A6">
            <w:pPr>
              <w:keepNext/>
              <w:rPr>
                <w:del w:id="1015" w:author="jmiller20181126" w:date="2018-11-28T13:46:00Z"/>
                <w:rFonts w:ascii="Calibri" w:hAnsi="Calibri"/>
                <w:sz w:val="10"/>
                <w:szCs w:val="10"/>
              </w:rPr>
            </w:pPr>
            <w:del w:id="1016" w:author="jmiller20181126" w:date="2018-11-28T13:46:00Z">
              <w:r w:rsidRPr="000D02A6" w:rsidDel="000D02A6">
                <w:rPr>
                  <w:rFonts w:ascii="Calibri" w:hAnsi="Calibri"/>
                  <w:sz w:val="10"/>
                  <w:szCs w:val="10"/>
                </w:rPr>
                <w:delText xml:space="preserve">     15</w:delText>
              </w:r>
            </w:del>
          </w:p>
          <w:p w14:paraId="26FCC03E" w14:textId="51447F64" w:rsidR="000D02A6" w:rsidRPr="000D02A6" w:rsidDel="000D02A6" w:rsidRDefault="000D02A6" w:rsidP="000D02A6">
            <w:pPr>
              <w:keepNext/>
              <w:rPr>
                <w:del w:id="1017" w:author="jmiller20181126" w:date="2018-11-28T13:46:00Z"/>
                <w:rFonts w:ascii="Calibri" w:hAnsi="Calibri"/>
                <w:sz w:val="10"/>
                <w:szCs w:val="10"/>
              </w:rPr>
            </w:pPr>
            <w:del w:id="1018" w:author="jmiller20181126" w:date="2018-11-28T13:46:00Z">
              <w:r w:rsidRPr="000D02A6" w:rsidDel="000D02A6">
                <w:rPr>
                  <w:rFonts w:ascii="Calibri" w:hAnsi="Calibri"/>
                  <w:sz w:val="10"/>
                  <w:szCs w:val="10"/>
                </w:rPr>
                <w:delText>then result=yes,</w:delText>
              </w:r>
            </w:del>
          </w:p>
          <w:p w14:paraId="26FCC03F" w14:textId="4BD7FE43" w:rsidR="000D02A6" w:rsidRPr="000D02A6" w:rsidDel="000D02A6" w:rsidRDefault="000D02A6" w:rsidP="000D02A6">
            <w:pPr>
              <w:keepNext/>
              <w:rPr>
                <w:del w:id="1019" w:author="jmiller20181126" w:date="2018-11-28T13:46:00Z"/>
                <w:rFonts w:ascii="Calibri" w:hAnsi="Calibri"/>
                <w:sz w:val="10"/>
                <w:szCs w:val="10"/>
              </w:rPr>
            </w:pPr>
          </w:p>
          <w:p w14:paraId="26FCC040" w14:textId="38422F80" w:rsidR="000D02A6" w:rsidRPr="000D02A6" w:rsidRDefault="000D02A6" w:rsidP="000D02A6">
            <w:pPr>
              <w:keepNext/>
              <w:rPr>
                <w:rFonts w:ascii="Calibri" w:hAnsi="Calibri"/>
                <w:sz w:val="10"/>
                <w:szCs w:val="10"/>
              </w:rPr>
            </w:pPr>
            <w:del w:id="1020" w:author="jmiller20181126" w:date="2018-11-28T13:46:00Z">
              <w:r w:rsidRPr="000D02A6" w:rsidDel="000D02A6">
                <w:rPr>
                  <w:rFonts w:ascii="Calibri" w:hAnsi="Calibri"/>
                  <w:sz w:val="10"/>
                  <w:szCs w:val="10"/>
                </w:rPr>
                <w:delText xml:space="preserve"> else result=no&gt;&gt;</w:delText>
              </w:r>
            </w:del>
          </w:p>
        </w:tc>
        <w:tc>
          <w:tcPr>
            <w:tcW w:w="732" w:type="dxa"/>
          </w:tcPr>
          <w:p w14:paraId="7B02921B" w14:textId="438082C0" w:rsidR="000D02A6" w:rsidRPr="000D02A6" w:rsidDel="000D02A6" w:rsidRDefault="000D02A6" w:rsidP="000D02A6">
            <w:pPr>
              <w:keepNext/>
              <w:tabs>
                <w:tab w:val="center" w:pos="4320"/>
                <w:tab w:val="right" w:pos="8640"/>
              </w:tabs>
              <w:rPr>
                <w:del w:id="1021" w:author="jmiller20181126" w:date="2018-11-28T13:46:00Z"/>
                <w:rFonts w:ascii="Calibri" w:hAnsi="Calibri"/>
                <w:sz w:val="10"/>
                <w:szCs w:val="10"/>
              </w:rPr>
            </w:pPr>
            <w:del w:id="1022" w:author="jmiller20181126" w:date="2018-11-28T13:46:00Z">
              <w:r w:rsidRPr="000D02A6" w:rsidDel="000D02A6">
                <w:rPr>
                  <w:rFonts w:ascii="Calibri" w:hAnsi="Calibri"/>
                  <w:sz w:val="10"/>
                  <w:szCs w:val="10"/>
                </w:rPr>
                <w:delText>&lt;&lt;calculated field:</w:delText>
              </w:r>
            </w:del>
          </w:p>
          <w:p w14:paraId="26FCC042" w14:textId="5EE47443" w:rsidR="000D02A6" w:rsidRPr="000D02A6" w:rsidRDefault="000D02A6" w:rsidP="000D02A6">
            <w:pPr>
              <w:keepNext/>
              <w:tabs>
                <w:tab w:val="center" w:pos="4320"/>
                <w:tab w:val="right" w:pos="8640"/>
              </w:tabs>
              <w:rPr>
                <w:rFonts w:ascii="Calibri" w:hAnsi="Calibri"/>
                <w:sz w:val="10"/>
                <w:szCs w:val="10"/>
              </w:rPr>
            </w:pPr>
            <w:del w:id="1023" w:author="jmiller20181126" w:date="2018-11-28T13:46:00Z">
              <w:r w:rsidRPr="000D02A6" w:rsidDel="000D02A6">
                <w:rPr>
                  <w:rFonts w:ascii="Calibri" w:hAnsi="Calibri"/>
                  <w:sz w:val="10"/>
                  <w:szCs w:val="10"/>
                </w:rPr>
                <w:delText>result=yes (mandatory for all newly constructed buildings and all additions greater than 1000 sqft)&gt;&gt;</w:delText>
              </w:r>
            </w:del>
          </w:p>
        </w:tc>
        <w:tc>
          <w:tcPr>
            <w:tcW w:w="1536" w:type="dxa"/>
          </w:tcPr>
          <w:p w14:paraId="26FCC043" w14:textId="77777777" w:rsidR="000D02A6" w:rsidRDefault="000D02A6" w:rsidP="000D02A6">
            <w:pPr>
              <w:keepNext/>
              <w:tabs>
                <w:tab w:val="center" w:pos="4320"/>
                <w:tab w:val="right" w:pos="8640"/>
              </w:tabs>
              <w:rPr>
                <w:rFonts w:ascii="Calibri" w:hAnsi="Calibri"/>
                <w:sz w:val="14"/>
                <w:szCs w:val="14"/>
              </w:rPr>
            </w:pPr>
            <w:r w:rsidRPr="000970D6">
              <w:rPr>
                <w:rFonts w:ascii="Calibri" w:hAnsi="Calibri"/>
                <w:sz w:val="14"/>
                <w:szCs w:val="14"/>
              </w:rPr>
              <w:t>&lt;&lt;calculated field:</w:t>
            </w:r>
          </w:p>
          <w:p w14:paraId="3D35E416" w14:textId="77777777" w:rsidR="00323112" w:rsidRDefault="000D02A6" w:rsidP="000D02A6">
            <w:pPr>
              <w:keepNext/>
              <w:rPr>
                <w:ins w:id="1024" w:author="jmiller20181126" w:date="2018-11-28T14:55:00Z"/>
                <w:rFonts w:asciiTheme="minorHAnsi" w:hAnsiTheme="minorHAnsi"/>
                <w:sz w:val="14"/>
                <w:szCs w:val="14"/>
              </w:rPr>
            </w:pPr>
            <w:r w:rsidRPr="00D5779A">
              <w:rPr>
                <w:rFonts w:asciiTheme="minorHAnsi" w:hAnsiTheme="minorHAnsi"/>
                <w:b/>
                <w:sz w:val="14"/>
                <w:szCs w:val="14"/>
              </w:rPr>
              <w:t>if</w:t>
            </w:r>
            <w:r w:rsidRPr="000970D6">
              <w:rPr>
                <w:rFonts w:asciiTheme="minorHAnsi" w:hAnsiTheme="minorHAnsi"/>
                <w:sz w:val="14"/>
                <w:szCs w:val="14"/>
              </w:rPr>
              <w:t xml:space="preserve"> </w:t>
            </w:r>
            <w:r w:rsidRPr="00D5779A">
              <w:rPr>
                <w:rFonts w:asciiTheme="minorHAnsi" w:hAnsiTheme="minorHAnsi"/>
                <w:sz w:val="14"/>
                <w:szCs w:val="14"/>
                <w:highlight w:val="yellow"/>
              </w:rPr>
              <w:t>C06</w:t>
            </w:r>
            <w:r w:rsidRPr="000970D6">
              <w:rPr>
                <w:rFonts w:asciiTheme="minorHAnsi" w:hAnsiTheme="minorHAnsi"/>
                <w:sz w:val="14"/>
                <w:szCs w:val="14"/>
              </w:rPr>
              <w:t>=</w:t>
            </w:r>
            <w:r w:rsidRPr="000970D6">
              <w:rPr>
                <w:rFonts w:asciiTheme="minorHAnsi" w:hAnsiTheme="minorHAnsi" w:cs="Courier New"/>
                <w:b/>
                <w:sz w:val="14"/>
                <w:szCs w:val="14"/>
              </w:rPr>
              <w:t>DuctsNone</w:t>
            </w:r>
            <w:r w:rsidRPr="000970D6">
              <w:rPr>
                <w:rFonts w:asciiTheme="minorHAnsi" w:hAnsiTheme="minorHAnsi" w:cs="Courier New"/>
                <w:sz w:val="14"/>
                <w:szCs w:val="14"/>
              </w:rPr>
              <w:t xml:space="preserve"> - Air distribution systems without forced air duct</w:t>
            </w:r>
            <w:ins w:id="1025" w:author="jmiller20181126" w:date="2018-11-28T14:55:00Z">
              <w:r w:rsidR="00323112">
                <w:rPr>
                  <w:rFonts w:asciiTheme="minorHAnsi" w:hAnsiTheme="minorHAnsi" w:cs="Courier New"/>
                  <w:sz w:val="14"/>
                  <w:szCs w:val="14"/>
                </w:rPr>
                <w:t>s,</w:t>
              </w:r>
            </w:ins>
            <w:r w:rsidRPr="000970D6">
              <w:rPr>
                <w:rFonts w:asciiTheme="minorHAnsi" w:hAnsiTheme="minorHAnsi"/>
                <w:sz w:val="14"/>
                <w:szCs w:val="14"/>
              </w:rPr>
              <w:t xml:space="preserve"> </w:t>
            </w:r>
          </w:p>
          <w:p w14:paraId="26FCC044" w14:textId="45E6AADE" w:rsidR="000D02A6" w:rsidRPr="000970D6" w:rsidRDefault="000D02A6" w:rsidP="000D02A6">
            <w:pPr>
              <w:keepNext/>
              <w:rPr>
                <w:rFonts w:asciiTheme="minorHAnsi" w:hAnsiTheme="minorHAnsi"/>
                <w:sz w:val="14"/>
                <w:szCs w:val="14"/>
              </w:rPr>
            </w:pPr>
            <w:r w:rsidRPr="00D5779A">
              <w:rPr>
                <w:rFonts w:asciiTheme="minorHAnsi" w:hAnsiTheme="minorHAnsi"/>
                <w:b/>
                <w:sz w:val="14"/>
                <w:szCs w:val="14"/>
              </w:rPr>
              <w:t>then</w:t>
            </w:r>
            <w:r w:rsidRPr="000970D6">
              <w:rPr>
                <w:rFonts w:asciiTheme="minorHAnsi" w:hAnsiTheme="minorHAnsi"/>
                <w:sz w:val="14"/>
                <w:szCs w:val="14"/>
              </w:rPr>
              <w:t xml:space="preserve"> display result = no;</w:t>
            </w:r>
          </w:p>
          <w:p w14:paraId="6D54DF82" w14:textId="0925AF38" w:rsidR="000D02A6" w:rsidRDefault="000D02A6" w:rsidP="000D02A6">
            <w:pPr>
              <w:keepNext/>
              <w:tabs>
                <w:tab w:val="center" w:pos="4320"/>
                <w:tab w:val="right" w:pos="8640"/>
              </w:tabs>
              <w:rPr>
                <w:rFonts w:ascii="Calibri" w:hAnsi="Calibri"/>
                <w:sz w:val="14"/>
                <w:szCs w:val="14"/>
              </w:rPr>
            </w:pPr>
          </w:p>
          <w:p w14:paraId="6C0F71EA" w14:textId="77777777" w:rsidR="000D02A6" w:rsidRPr="000970D6" w:rsidRDefault="000D02A6" w:rsidP="000D02A6">
            <w:pPr>
              <w:keepNext/>
              <w:tabs>
                <w:tab w:val="center" w:pos="4320"/>
                <w:tab w:val="right" w:pos="8640"/>
              </w:tabs>
              <w:rPr>
                <w:rFonts w:ascii="Calibri" w:hAnsi="Calibri"/>
                <w:sz w:val="14"/>
                <w:szCs w:val="14"/>
              </w:rPr>
            </w:pPr>
          </w:p>
          <w:p w14:paraId="26FCC046" w14:textId="4AE77DA8" w:rsidR="000D02A6" w:rsidRDefault="000D02A6" w:rsidP="000D02A6">
            <w:pPr>
              <w:keepNext/>
              <w:rPr>
                <w:rFonts w:ascii="Calibri" w:hAnsi="Calibri"/>
                <w:sz w:val="14"/>
                <w:szCs w:val="14"/>
              </w:rPr>
            </w:pPr>
            <w:r>
              <w:rPr>
                <w:rFonts w:ascii="Calibri" w:hAnsi="Calibri"/>
                <w:sz w:val="14"/>
                <w:szCs w:val="14"/>
              </w:rPr>
              <w:t>else</w:t>
            </w:r>
            <w:r w:rsidRPr="000970D6">
              <w:rPr>
                <w:rFonts w:ascii="Calibri" w:hAnsi="Calibri"/>
                <w:sz w:val="14"/>
                <w:szCs w:val="14"/>
              </w:rPr>
              <w:t xml:space="preserve">if </w:t>
            </w:r>
            <w:r w:rsidRPr="00D5779A">
              <w:rPr>
                <w:rFonts w:ascii="Calibri" w:hAnsi="Calibri"/>
                <w:sz w:val="14"/>
                <w:szCs w:val="14"/>
                <w:highlight w:val="yellow"/>
              </w:rPr>
              <w:t xml:space="preserve">Section I field </w:t>
            </w:r>
            <w:del w:id="1026" w:author="jmiller20181126" w:date="2018-11-28T14:57:00Z">
              <w:r w:rsidRPr="00D5779A" w:rsidDel="00D5779A">
                <w:rPr>
                  <w:rFonts w:ascii="Calibri" w:hAnsi="Calibri"/>
                  <w:sz w:val="14"/>
                  <w:szCs w:val="14"/>
                </w:rPr>
                <w:delText>08</w:delText>
              </w:r>
              <w:r w:rsidRPr="000970D6" w:rsidDel="00D5779A">
                <w:rPr>
                  <w:rFonts w:ascii="Calibri" w:hAnsi="Calibri"/>
                  <w:sz w:val="14"/>
                  <w:szCs w:val="14"/>
                </w:rPr>
                <w:delText xml:space="preserve"> </w:delText>
              </w:r>
            </w:del>
            <w:ins w:id="1027" w:author="jmiller20181126" w:date="2018-11-28T14:57:00Z">
              <w:r w:rsidR="00D5779A" w:rsidRPr="00D5779A">
                <w:rPr>
                  <w:rFonts w:ascii="Calibri" w:hAnsi="Calibri"/>
                  <w:sz w:val="14"/>
                  <w:szCs w:val="14"/>
                  <w:highlight w:val="yellow"/>
                </w:rPr>
                <w:t>09</w:t>
              </w:r>
              <w:r w:rsidR="00D5779A" w:rsidRPr="000970D6">
                <w:rPr>
                  <w:rFonts w:ascii="Calibri" w:hAnsi="Calibri"/>
                  <w:sz w:val="14"/>
                  <w:szCs w:val="14"/>
                </w:rPr>
                <w:t xml:space="preserve"> </w:t>
              </w:r>
            </w:ins>
            <w:r w:rsidRPr="00D5779A">
              <w:rPr>
                <w:rFonts w:ascii="Calibri" w:hAnsi="Calibri"/>
                <w:sz w:val="14"/>
                <w:szCs w:val="14"/>
              </w:rPr>
              <w:t>result is</w:t>
            </w:r>
            <w:ins w:id="1028" w:author="jmiller20181126" w:date="2018-11-28T14:56:00Z">
              <w:r w:rsidR="00D5779A">
                <w:rPr>
                  <w:rFonts w:ascii="Calibri" w:hAnsi="Calibri"/>
                  <w:sz w:val="14"/>
                  <w:szCs w:val="14"/>
                </w:rPr>
                <w:t>:</w:t>
              </w:r>
            </w:ins>
            <w:r w:rsidRPr="00D5779A">
              <w:rPr>
                <w:rFonts w:ascii="Calibri" w:hAnsi="Calibri"/>
                <w:sz w:val="14"/>
                <w:szCs w:val="14"/>
              </w:rPr>
              <w:t xml:space="preserve"> </w:t>
            </w:r>
            <w:ins w:id="1029" w:author="jmiller20181126" w:date="2018-11-28T14:56:00Z">
              <w:r w:rsidR="00D5779A" w:rsidRPr="00D5779A">
                <w:rPr>
                  <w:rFonts w:ascii="Calibri" w:hAnsi="Calibri"/>
                  <w:sz w:val="14"/>
                  <w:szCs w:val="14"/>
                </w:rPr>
                <w:t>"</w:t>
              </w:r>
            </w:ins>
            <w:r w:rsidRPr="00D5779A">
              <w:rPr>
                <w:rFonts w:ascii="Calibri" w:hAnsi="Calibri"/>
                <w:sz w:val="14"/>
                <w:szCs w:val="14"/>
              </w:rPr>
              <w:t>HERS Verified Return Duct Design per Table 150.0-</w:t>
            </w:r>
            <w:r w:rsidRPr="00D5779A">
              <w:rPr>
                <w:rFonts w:ascii="Calibri" w:hAnsi="Calibri"/>
                <w:sz w:val="14"/>
              </w:rPr>
              <w:t>B, C</w:t>
            </w:r>
            <w:ins w:id="1030" w:author="jmiller20181126" w:date="2018-11-28T14:56:00Z">
              <w:r w:rsidR="00D5779A" w:rsidRPr="00D5779A">
                <w:rPr>
                  <w:rFonts w:ascii="Calibri" w:hAnsi="Calibri"/>
                  <w:sz w:val="14"/>
                </w:rPr>
                <w:t>"</w:t>
              </w:r>
            </w:ins>
            <w:r w:rsidRPr="00D5779A">
              <w:rPr>
                <w:rFonts w:ascii="Calibri" w:hAnsi="Calibri"/>
                <w:sz w:val="14"/>
                <w:szCs w:val="14"/>
              </w:rPr>
              <w:t>; then result=yes</w:t>
            </w:r>
            <w:r w:rsidRPr="000970D6">
              <w:rPr>
                <w:rFonts w:ascii="Calibri" w:hAnsi="Calibri"/>
                <w:sz w:val="14"/>
                <w:szCs w:val="14"/>
              </w:rPr>
              <w:t xml:space="preserve"> </w:t>
            </w:r>
          </w:p>
          <w:p w14:paraId="26FCC047" w14:textId="77777777" w:rsidR="000D02A6" w:rsidRPr="000970D6" w:rsidRDefault="000D02A6" w:rsidP="000D02A6">
            <w:pPr>
              <w:keepNext/>
              <w:rPr>
                <w:rFonts w:ascii="Calibri" w:hAnsi="Calibri"/>
                <w:sz w:val="14"/>
                <w:szCs w:val="14"/>
              </w:rPr>
            </w:pPr>
          </w:p>
          <w:p w14:paraId="26FCC048" w14:textId="77777777" w:rsidR="000D02A6" w:rsidRPr="000970D6" w:rsidRDefault="000D02A6" w:rsidP="000D02A6">
            <w:pPr>
              <w:keepNext/>
              <w:rPr>
                <w:rFonts w:ascii="Calibri" w:hAnsi="Calibri"/>
                <w:sz w:val="14"/>
                <w:szCs w:val="14"/>
              </w:rPr>
            </w:pPr>
            <w:r w:rsidRPr="000970D6">
              <w:rPr>
                <w:rFonts w:ascii="Calibri" w:hAnsi="Calibri"/>
                <w:sz w:val="14"/>
                <w:szCs w:val="14"/>
              </w:rPr>
              <w:t>else result=no&gt;&gt;</w:t>
            </w:r>
          </w:p>
        </w:tc>
      </w:tr>
      <w:tr w:rsidR="008112AD" w:rsidRPr="00295655" w14:paraId="26FCC053" w14:textId="77777777" w:rsidTr="00323112">
        <w:trPr>
          <w:cantSplit/>
          <w:trHeight w:val="332"/>
        </w:trPr>
        <w:tc>
          <w:tcPr>
            <w:tcW w:w="1354" w:type="dxa"/>
          </w:tcPr>
          <w:p w14:paraId="26FCC04A" w14:textId="065AE27C" w:rsidR="000D02A6" w:rsidRPr="00295655" w:rsidRDefault="000D02A6" w:rsidP="000D02A6">
            <w:pPr>
              <w:keepNext/>
              <w:rPr>
                <w:rFonts w:ascii="Calibri" w:hAnsi="Calibri"/>
                <w:sz w:val="18"/>
                <w:szCs w:val="18"/>
              </w:rPr>
            </w:pPr>
          </w:p>
        </w:tc>
        <w:tc>
          <w:tcPr>
            <w:tcW w:w="1355" w:type="dxa"/>
          </w:tcPr>
          <w:p w14:paraId="26FCC04B" w14:textId="77777777" w:rsidR="000D02A6" w:rsidRPr="00295655" w:rsidRDefault="000D02A6" w:rsidP="000D02A6">
            <w:pPr>
              <w:keepNext/>
              <w:rPr>
                <w:rFonts w:ascii="Calibri" w:hAnsi="Calibri"/>
                <w:sz w:val="18"/>
                <w:szCs w:val="18"/>
              </w:rPr>
            </w:pPr>
          </w:p>
        </w:tc>
        <w:tc>
          <w:tcPr>
            <w:tcW w:w="1354" w:type="dxa"/>
          </w:tcPr>
          <w:p w14:paraId="305E6914" w14:textId="77777777" w:rsidR="000D02A6" w:rsidRPr="00295655" w:rsidRDefault="000D02A6" w:rsidP="000D02A6">
            <w:pPr>
              <w:keepNext/>
              <w:rPr>
                <w:rFonts w:ascii="Calibri" w:hAnsi="Calibri"/>
                <w:sz w:val="18"/>
                <w:szCs w:val="18"/>
              </w:rPr>
            </w:pPr>
          </w:p>
        </w:tc>
        <w:tc>
          <w:tcPr>
            <w:tcW w:w="1355" w:type="dxa"/>
          </w:tcPr>
          <w:p w14:paraId="26FCC04C" w14:textId="77EF3F5A" w:rsidR="000D02A6" w:rsidRPr="00295655" w:rsidRDefault="000D02A6" w:rsidP="000D02A6">
            <w:pPr>
              <w:keepNext/>
              <w:rPr>
                <w:rFonts w:ascii="Calibri" w:hAnsi="Calibri"/>
                <w:sz w:val="18"/>
                <w:szCs w:val="18"/>
              </w:rPr>
            </w:pPr>
          </w:p>
        </w:tc>
        <w:tc>
          <w:tcPr>
            <w:tcW w:w="2250" w:type="dxa"/>
          </w:tcPr>
          <w:p w14:paraId="26FCC04D" w14:textId="77777777" w:rsidR="000D02A6" w:rsidRPr="00295655" w:rsidRDefault="000D02A6" w:rsidP="000D02A6">
            <w:pPr>
              <w:keepNext/>
              <w:rPr>
                <w:rFonts w:ascii="Calibri" w:hAnsi="Calibri"/>
                <w:sz w:val="18"/>
                <w:szCs w:val="18"/>
              </w:rPr>
            </w:pPr>
          </w:p>
        </w:tc>
        <w:tc>
          <w:tcPr>
            <w:tcW w:w="2160" w:type="dxa"/>
          </w:tcPr>
          <w:p w14:paraId="26FCC04E" w14:textId="77777777" w:rsidR="000D02A6" w:rsidRPr="00295655" w:rsidRDefault="000D02A6" w:rsidP="000D02A6">
            <w:pPr>
              <w:keepNext/>
              <w:rPr>
                <w:rFonts w:ascii="Calibri" w:hAnsi="Calibri"/>
                <w:sz w:val="18"/>
                <w:szCs w:val="18"/>
              </w:rPr>
            </w:pPr>
          </w:p>
        </w:tc>
        <w:tc>
          <w:tcPr>
            <w:tcW w:w="1800" w:type="dxa"/>
          </w:tcPr>
          <w:p w14:paraId="26FCC04F" w14:textId="77777777" w:rsidR="000D02A6" w:rsidRPr="00295655" w:rsidRDefault="000D02A6" w:rsidP="000D02A6">
            <w:pPr>
              <w:keepNext/>
              <w:rPr>
                <w:rFonts w:ascii="Calibri" w:hAnsi="Calibri"/>
                <w:sz w:val="18"/>
                <w:szCs w:val="18"/>
              </w:rPr>
            </w:pPr>
          </w:p>
        </w:tc>
        <w:tc>
          <w:tcPr>
            <w:tcW w:w="720" w:type="dxa"/>
          </w:tcPr>
          <w:p w14:paraId="26FCC050" w14:textId="77777777" w:rsidR="000D02A6" w:rsidRPr="00295655" w:rsidRDefault="000D02A6" w:rsidP="000D02A6">
            <w:pPr>
              <w:keepNext/>
              <w:rPr>
                <w:rFonts w:ascii="Calibri" w:hAnsi="Calibri"/>
                <w:sz w:val="18"/>
                <w:szCs w:val="18"/>
              </w:rPr>
            </w:pPr>
          </w:p>
        </w:tc>
        <w:tc>
          <w:tcPr>
            <w:tcW w:w="732" w:type="dxa"/>
          </w:tcPr>
          <w:p w14:paraId="26FCC051" w14:textId="77777777" w:rsidR="000D02A6" w:rsidRPr="00295655" w:rsidRDefault="000D02A6" w:rsidP="000D02A6">
            <w:pPr>
              <w:keepNext/>
              <w:rPr>
                <w:rFonts w:ascii="Calibri" w:hAnsi="Calibri"/>
                <w:sz w:val="18"/>
                <w:szCs w:val="18"/>
              </w:rPr>
            </w:pPr>
          </w:p>
        </w:tc>
        <w:tc>
          <w:tcPr>
            <w:tcW w:w="1536" w:type="dxa"/>
          </w:tcPr>
          <w:p w14:paraId="26FCC052" w14:textId="77777777" w:rsidR="000D02A6" w:rsidRPr="00295655" w:rsidRDefault="000D02A6" w:rsidP="000D02A6">
            <w:pPr>
              <w:keepNext/>
              <w:rPr>
                <w:rFonts w:ascii="Calibri" w:hAnsi="Calibri"/>
                <w:sz w:val="18"/>
                <w:szCs w:val="18"/>
              </w:rPr>
            </w:pPr>
          </w:p>
        </w:tc>
      </w:tr>
      <w:tr w:rsidR="000D02A6" w:rsidRPr="00295655" w14:paraId="26FCC055" w14:textId="77777777" w:rsidTr="00602C71">
        <w:trPr>
          <w:cantSplit/>
        </w:trPr>
        <w:tc>
          <w:tcPr>
            <w:tcW w:w="14616" w:type="dxa"/>
            <w:gridSpan w:val="10"/>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ins w:id="1031" w:author="jmiller20181126" w:date="2018-11-28T12:45:00Z"/>
          <w:rFonts w:ascii="Calibri" w:hAnsi="Calibri"/>
          <w:sz w:val="18"/>
          <w:szCs w:val="18"/>
        </w:rPr>
      </w:pPr>
    </w:p>
    <w:p w14:paraId="7CA92C91" w14:textId="7DD55486" w:rsidR="005B2844" w:rsidRDefault="005B2844" w:rsidP="00196676">
      <w:pPr>
        <w:rPr>
          <w:ins w:id="1032" w:author="jmiller20181126" w:date="2018-11-28T12:45:00Z"/>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ins w:id="1033" w:author="jmiller20181126" w:date="2018-11-28T12:45:00Z"/>
        </w:trPr>
        <w:tc>
          <w:tcPr>
            <w:tcW w:w="5508" w:type="dxa"/>
            <w:gridSpan w:val="3"/>
          </w:tcPr>
          <w:p w14:paraId="0CEAFFFA" w14:textId="02CB1E47" w:rsidR="005B2844" w:rsidRPr="005B2844" w:rsidRDefault="005B2844" w:rsidP="005B2844">
            <w:pPr>
              <w:keepNext/>
              <w:rPr>
                <w:ins w:id="1034" w:author="jmiller20181126" w:date="2018-11-28T12:45:00Z"/>
                <w:rFonts w:ascii="Calibri" w:hAnsi="Calibri"/>
                <w:b/>
                <w:sz w:val="18"/>
                <w:szCs w:val="18"/>
              </w:rPr>
            </w:pPr>
            <w:ins w:id="1035" w:author="jmiller20181126" w:date="2018-11-28T12:46:00Z">
              <w:r>
                <w:rPr>
                  <w:rFonts w:ascii="Calibri" w:hAnsi="Calibri"/>
                  <w:b/>
                  <w:sz w:val="18"/>
                  <w:szCs w:val="18"/>
                </w:rPr>
                <w:t>M</w:t>
              </w:r>
            </w:ins>
            <w:ins w:id="1036" w:author="jmiller20181126" w:date="2018-11-28T12:45:00Z">
              <w:r w:rsidRPr="005B2844">
                <w:rPr>
                  <w:rFonts w:ascii="Calibri" w:hAnsi="Calibri"/>
                  <w:b/>
                  <w:sz w:val="18"/>
                  <w:szCs w:val="18"/>
                </w:rPr>
                <w:t>. HERS Verification Requirements for Space Conditioning Equipment</w:t>
              </w:r>
            </w:ins>
          </w:p>
          <w:p w14:paraId="2E6AE354" w14:textId="3C019EA0" w:rsidR="005B2844" w:rsidRPr="005B2844" w:rsidRDefault="005B2844" w:rsidP="005B2844">
            <w:pPr>
              <w:keepNext/>
              <w:rPr>
                <w:ins w:id="1037" w:author="jmiller20181126" w:date="2018-11-28T12:45:00Z"/>
                <w:rFonts w:ascii="Calibri" w:hAnsi="Calibri"/>
                <w:b/>
                <w:sz w:val="18"/>
                <w:szCs w:val="18"/>
              </w:rPr>
            </w:pPr>
            <w:ins w:id="1038" w:author="jmiller20181126" w:date="2018-11-28T12:45:00Z">
              <w:r w:rsidRPr="005B2844">
                <w:rPr>
                  <w:rFonts w:ascii="Calibri" w:hAnsi="Calibri"/>
                  <w:sz w:val="18"/>
                  <w:szCs w:val="18"/>
                </w:rPr>
                <w:t xml:space="preserve">&lt;&lt;require one row of data in this table for each of the SC Systems listed in </w:t>
              </w:r>
              <w:r w:rsidR="006F4C54">
                <w:rPr>
                  <w:rFonts w:ascii="Calibri" w:hAnsi="Calibri"/>
                  <w:sz w:val="18"/>
                  <w:szCs w:val="18"/>
                </w:rPr>
                <w:t>E</w:t>
              </w:r>
              <w:r w:rsidRPr="005B2844">
                <w:rPr>
                  <w:rFonts w:ascii="Calibri" w:hAnsi="Calibri"/>
                  <w:sz w:val="18"/>
                  <w:szCs w:val="18"/>
                </w:rPr>
                <w:t xml:space="preserve">01 and </w:t>
              </w:r>
              <w:r w:rsidR="006F4C54">
                <w:rPr>
                  <w:rFonts w:ascii="Calibri" w:hAnsi="Calibri"/>
                  <w:sz w:val="18"/>
                  <w:szCs w:val="18"/>
                </w:rPr>
                <w:t>H</w:t>
              </w:r>
              <w:r w:rsidRPr="005B2844">
                <w:rPr>
                  <w:rFonts w:ascii="Calibri" w:hAnsi="Calibri"/>
                  <w:sz w:val="18"/>
                  <w:szCs w:val="18"/>
                </w:rPr>
                <w:t>01&gt;&gt;</w:t>
              </w:r>
            </w:ins>
          </w:p>
        </w:tc>
      </w:tr>
      <w:tr w:rsidR="006F4C54" w:rsidRPr="005B2844" w14:paraId="69EC55DB" w14:textId="77777777" w:rsidTr="00460EE2">
        <w:trPr>
          <w:cantSplit/>
          <w:trHeight w:val="305"/>
          <w:ins w:id="1039" w:author="jmiller20181126" w:date="2018-11-28T12:45:00Z"/>
        </w:trPr>
        <w:tc>
          <w:tcPr>
            <w:tcW w:w="1189" w:type="dxa"/>
            <w:vAlign w:val="center"/>
          </w:tcPr>
          <w:p w14:paraId="6DD27566" w14:textId="77777777" w:rsidR="006F4C54" w:rsidRPr="005B2844" w:rsidRDefault="006F4C54" w:rsidP="005B2844">
            <w:pPr>
              <w:keepNext/>
              <w:rPr>
                <w:ins w:id="1040" w:author="jmiller20181126" w:date="2018-11-28T12:45:00Z"/>
                <w:rFonts w:ascii="Calibri" w:hAnsi="Calibri"/>
                <w:sz w:val="18"/>
                <w:szCs w:val="18"/>
              </w:rPr>
            </w:pPr>
            <w:ins w:id="1041" w:author="jmiller20181126" w:date="2018-11-28T12:45:00Z">
              <w:r w:rsidRPr="005B2844">
                <w:rPr>
                  <w:rFonts w:ascii="Calibri" w:hAnsi="Calibri"/>
                  <w:sz w:val="18"/>
                  <w:szCs w:val="18"/>
                </w:rPr>
                <w:t>01</w:t>
              </w:r>
            </w:ins>
          </w:p>
        </w:tc>
        <w:tc>
          <w:tcPr>
            <w:tcW w:w="1261" w:type="dxa"/>
            <w:vAlign w:val="center"/>
          </w:tcPr>
          <w:p w14:paraId="3DEEB9B3" w14:textId="77777777" w:rsidR="006F4C54" w:rsidRPr="005B2844" w:rsidRDefault="006F4C54" w:rsidP="005B2844">
            <w:pPr>
              <w:keepNext/>
              <w:rPr>
                <w:ins w:id="1042" w:author="jmiller20181126" w:date="2018-11-28T12:45:00Z"/>
                <w:rFonts w:ascii="Calibri" w:hAnsi="Calibri"/>
                <w:sz w:val="18"/>
                <w:szCs w:val="18"/>
              </w:rPr>
            </w:pPr>
            <w:ins w:id="1043" w:author="jmiller20181126" w:date="2018-11-28T12:45:00Z">
              <w:r w:rsidRPr="005B2844">
                <w:rPr>
                  <w:rFonts w:ascii="Calibri" w:hAnsi="Calibri"/>
                  <w:sz w:val="18"/>
                  <w:szCs w:val="18"/>
                </w:rPr>
                <w:t>02</w:t>
              </w:r>
            </w:ins>
          </w:p>
        </w:tc>
        <w:tc>
          <w:tcPr>
            <w:tcW w:w="3058" w:type="dxa"/>
            <w:vAlign w:val="center"/>
          </w:tcPr>
          <w:p w14:paraId="0A56D462" w14:textId="77777777" w:rsidR="006F4C54" w:rsidRPr="005B2844" w:rsidRDefault="006F4C54" w:rsidP="005B2844">
            <w:pPr>
              <w:keepNext/>
              <w:rPr>
                <w:ins w:id="1044" w:author="jmiller20181126" w:date="2018-11-28T12:45:00Z"/>
                <w:rFonts w:ascii="Calibri" w:hAnsi="Calibri"/>
                <w:sz w:val="18"/>
                <w:szCs w:val="18"/>
              </w:rPr>
            </w:pPr>
            <w:ins w:id="1045" w:author="jmiller20181126" w:date="2018-11-28T12:45:00Z">
              <w:r w:rsidRPr="005B2844">
                <w:rPr>
                  <w:rFonts w:ascii="Calibri" w:hAnsi="Calibri"/>
                  <w:sz w:val="18"/>
                  <w:szCs w:val="18"/>
                </w:rPr>
                <w:t>03</w:t>
              </w:r>
            </w:ins>
          </w:p>
        </w:tc>
      </w:tr>
      <w:tr w:rsidR="006F4C54" w:rsidRPr="005B2844" w14:paraId="38BEA075" w14:textId="77777777" w:rsidTr="00460EE2">
        <w:trPr>
          <w:cantSplit/>
          <w:trHeight w:val="359"/>
          <w:ins w:id="1046" w:author="jmiller20181126" w:date="2018-11-28T12:45:00Z"/>
        </w:trPr>
        <w:tc>
          <w:tcPr>
            <w:tcW w:w="1189" w:type="dxa"/>
            <w:tcBorders>
              <w:bottom w:val="nil"/>
            </w:tcBorders>
            <w:vAlign w:val="center"/>
          </w:tcPr>
          <w:p w14:paraId="2AA6B071" w14:textId="77777777" w:rsidR="006F4C54" w:rsidRPr="005B2844" w:rsidRDefault="006F4C54" w:rsidP="00460EE2">
            <w:pPr>
              <w:keepNext/>
              <w:jc w:val="center"/>
              <w:rPr>
                <w:ins w:id="1047" w:author="jmiller20181126" w:date="2018-11-28T12:45:00Z"/>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ins w:id="1048" w:author="jmiller20181126" w:date="2018-11-28T12:45:00Z"/>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ins w:id="1049" w:author="jmiller20181126" w:date="2018-11-28T12:45:00Z"/>
                <w:rFonts w:ascii="Calibri" w:hAnsi="Calibri"/>
                <w:sz w:val="18"/>
                <w:szCs w:val="18"/>
              </w:rPr>
            </w:pPr>
            <w:ins w:id="1050" w:author="jmiller20181126" w:date="2018-11-28T12:45:00Z">
              <w:r w:rsidRPr="005B2844">
                <w:rPr>
                  <w:rFonts w:ascii="Calibri" w:hAnsi="Calibri"/>
                  <w:sz w:val="18"/>
                  <w:szCs w:val="18"/>
                </w:rPr>
                <w:t>MCH-25</w:t>
              </w:r>
            </w:ins>
          </w:p>
        </w:tc>
      </w:tr>
      <w:tr w:rsidR="006F4C54" w:rsidRPr="005B2844" w14:paraId="5C6C59B3" w14:textId="77777777" w:rsidTr="00460EE2">
        <w:trPr>
          <w:cantSplit/>
          <w:trHeight w:val="972"/>
          <w:ins w:id="1051" w:author="jmiller20181126" w:date="2018-11-28T12:45:00Z"/>
        </w:trPr>
        <w:tc>
          <w:tcPr>
            <w:tcW w:w="1189" w:type="dxa"/>
            <w:tcBorders>
              <w:top w:val="nil"/>
            </w:tcBorders>
            <w:vAlign w:val="bottom"/>
          </w:tcPr>
          <w:p w14:paraId="041E8D70" w14:textId="77777777" w:rsidR="006F4C54" w:rsidRPr="005B2844" w:rsidRDefault="006F4C54" w:rsidP="00460EE2">
            <w:pPr>
              <w:keepNext/>
              <w:jc w:val="center"/>
              <w:rPr>
                <w:ins w:id="1052" w:author="jmiller20181126" w:date="2018-11-28T12:45:00Z"/>
                <w:rFonts w:ascii="Calibri" w:hAnsi="Calibri"/>
                <w:sz w:val="18"/>
                <w:szCs w:val="18"/>
              </w:rPr>
            </w:pPr>
            <w:ins w:id="1053" w:author="jmiller20181126" w:date="2018-11-28T12:45:00Z">
              <w:r w:rsidRPr="005B2844">
                <w:rPr>
                  <w:rFonts w:ascii="Calibri" w:hAnsi="Calibri"/>
                  <w:sz w:val="18"/>
                  <w:szCs w:val="18"/>
                </w:rPr>
                <w:t>SC System ID or Name from CF1R</w:t>
              </w:r>
            </w:ins>
          </w:p>
        </w:tc>
        <w:tc>
          <w:tcPr>
            <w:tcW w:w="1261" w:type="dxa"/>
            <w:tcBorders>
              <w:top w:val="nil"/>
            </w:tcBorders>
            <w:vAlign w:val="bottom"/>
          </w:tcPr>
          <w:p w14:paraId="2324A881" w14:textId="77777777" w:rsidR="006F4C54" w:rsidRPr="005B2844" w:rsidRDefault="006F4C54" w:rsidP="00460EE2">
            <w:pPr>
              <w:keepNext/>
              <w:jc w:val="center"/>
              <w:rPr>
                <w:ins w:id="1054" w:author="jmiller20181126" w:date="2018-11-28T12:45:00Z"/>
                <w:rFonts w:ascii="Calibri" w:hAnsi="Calibri"/>
                <w:sz w:val="18"/>
                <w:szCs w:val="18"/>
              </w:rPr>
            </w:pPr>
            <w:ins w:id="1055" w:author="jmiller20181126" w:date="2018-11-28T12:45:00Z">
              <w:r w:rsidRPr="005B2844">
                <w:rPr>
                  <w:rFonts w:ascii="Calibri" w:hAnsi="Calibri"/>
                  <w:sz w:val="18"/>
                  <w:szCs w:val="18"/>
                </w:rPr>
                <w:t>SC System Description of Area Served</w:t>
              </w:r>
            </w:ins>
          </w:p>
        </w:tc>
        <w:tc>
          <w:tcPr>
            <w:tcW w:w="3058" w:type="dxa"/>
            <w:tcBorders>
              <w:top w:val="nil"/>
            </w:tcBorders>
            <w:vAlign w:val="bottom"/>
          </w:tcPr>
          <w:p w14:paraId="506113C9" w14:textId="77777777" w:rsidR="006F4C54" w:rsidRPr="005B2844" w:rsidRDefault="006F4C54" w:rsidP="00460EE2">
            <w:pPr>
              <w:keepNext/>
              <w:jc w:val="center"/>
              <w:rPr>
                <w:ins w:id="1056" w:author="jmiller20181126" w:date="2018-11-28T12:45:00Z"/>
                <w:rFonts w:ascii="Calibri" w:hAnsi="Calibri"/>
                <w:sz w:val="18"/>
                <w:szCs w:val="18"/>
              </w:rPr>
            </w:pPr>
            <w:ins w:id="1057" w:author="jmiller20181126" w:date="2018-11-28T12:45:00Z">
              <w:r w:rsidRPr="005B2844">
                <w:rPr>
                  <w:rFonts w:ascii="Calibri" w:hAnsi="Calibri"/>
                  <w:sz w:val="18"/>
                  <w:szCs w:val="18"/>
                </w:rPr>
                <w:t>Refrigerant Charge</w:t>
              </w:r>
            </w:ins>
          </w:p>
        </w:tc>
      </w:tr>
      <w:tr w:rsidR="006F4C54" w:rsidRPr="005B2844" w14:paraId="133D4155" w14:textId="77777777" w:rsidTr="00460EE2">
        <w:trPr>
          <w:cantSplit/>
          <w:ins w:id="1058" w:author="jmiller20181126" w:date="2018-11-28T12:45:00Z"/>
        </w:trPr>
        <w:tc>
          <w:tcPr>
            <w:tcW w:w="1189" w:type="dxa"/>
          </w:tcPr>
          <w:p w14:paraId="43B9FF3E" w14:textId="1ACD8986" w:rsidR="006F4C54" w:rsidRPr="005B2844" w:rsidRDefault="006F4C54" w:rsidP="005B2844">
            <w:pPr>
              <w:keepNext/>
              <w:rPr>
                <w:ins w:id="1059" w:author="jmiller20181126" w:date="2018-11-28T12:45:00Z"/>
                <w:rFonts w:ascii="Calibri" w:hAnsi="Calibri"/>
                <w:sz w:val="18"/>
                <w:szCs w:val="18"/>
              </w:rPr>
            </w:pPr>
            <w:ins w:id="1060" w:author="jmiller20181126" w:date="2018-11-28T12:45:00Z">
              <w:r w:rsidRPr="005B2844">
                <w:rPr>
                  <w:rFonts w:ascii="Calibri" w:hAnsi="Calibri"/>
                  <w:sz w:val="18"/>
                  <w:szCs w:val="18"/>
                </w:rPr>
                <w:t xml:space="preserve">&lt;&lt;auto filled from  </w:t>
              </w:r>
              <w:r>
                <w:rPr>
                  <w:rFonts w:ascii="Calibri" w:hAnsi="Calibri"/>
                  <w:sz w:val="18"/>
                  <w:szCs w:val="18"/>
                </w:rPr>
                <w:t>C</w:t>
              </w:r>
              <w:r w:rsidRPr="005B2844">
                <w:rPr>
                  <w:rFonts w:ascii="Calibri" w:hAnsi="Calibri"/>
                  <w:sz w:val="18"/>
                  <w:szCs w:val="18"/>
                </w:rPr>
                <w:t>01&gt;&gt;</w:t>
              </w:r>
            </w:ins>
          </w:p>
        </w:tc>
        <w:tc>
          <w:tcPr>
            <w:tcW w:w="1261" w:type="dxa"/>
          </w:tcPr>
          <w:p w14:paraId="5181D7D9" w14:textId="70545233" w:rsidR="006F4C54" w:rsidRPr="005B2844" w:rsidRDefault="006F4C54" w:rsidP="005B2844">
            <w:pPr>
              <w:keepNext/>
              <w:rPr>
                <w:ins w:id="1061" w:author="jmiller20181126" w:date="2018-11-28T12:45:00Z"/>
                <w:rFonts w:ascii="Calibri" w:hAnsi="Calibri"/>
                <w:sz w:val="18"/>
                <w:szCs w:val="18"/>
              </w:rPr>
            </w:pPr>
            <w:ins w:id="1062" w:author="jmiller20181126" w:date="2018-11-28T12:45:00Z">
              <w:r w:rsidRPr="005B2844">
                <w:rPr>
                  <w:rFonts w:ascii="Calibri" w:hAnsi="Calibri"/>
                  <w:sz w:val="18"/>
                  <w:szCs w:val="18"/>
                </w:rPr>
                <w:t xml:space="preserve">&lt;&lt;auto filled from </w:t>
              </w:r>
              <w:r>
                <w:rPr>
                  <w:rFonts w:ascii="Calibri" w:hAnsi="Calibri"/>
                  <w:sz w:val="18"/>
                  <w:szCs w:val="18"/>
                </w:rPr>
                <w:t>C</w:t>
              </w:r>
              <w:r w:rsidRPr="005B2844">
                <w:rPr>
                  <w:rFonts w:ascii="Calibri" w:hAnsi="Calibri"/>
                  <w:sz w:val="18"/>
                  <w:szCs w:val="18"/>
                </w:rPr>
                <w:t>02&gt;&gt;</w:t>
              </w:r>
            </w:ins>
          </w:p>
        </w:tc>
        <w:tc>
          <w:tcPr>
            <w:tcW w:w="3058" w:type="dxa"/>
          </w:tcPr>
          <w:p w14:paraId="543C9B5D" w14:textId="77777777" w:rsidR="006F4C54" w:rsidRPr="006F4C54" w:rsidRDefault="006F4C54" w:rsidP="006F4C54">
            <w:pPr>
              <w:keepNext/>
              <w:rPr>
                <w:ins w:id="1063" w:author="jmiller20181126" w:date="2018-11-28T13:32:00Z"/>
                <w:rFonts w:ascii="Calibri" w:hAnsi="Calibri"/>
                <w:sz w:val="18"/>
                <w:szCs w:val="18"/>
              </w:rPr>
            </w:pPr>
            <w:ins w:id="1064" w:author="jmiller20181126" w:date="2018-11-28T13:32:00Z">
              <w:r w:rsidRPr="006F4C54">
                <w:rPr>
                  <w:rFonts w:ascii="Calibri" w:hAnsi="Calibri"/>
                  <w:sz w:val="18"/>
                  <w:szCs w:val="18"/>
                </w:rPr>
                <w:t>&lt;&lt;calculated field:</w:t>
              </w:r>
            </w:ins>
          </w:p>
          <w:p w14:paraId="76334747" w14:textId="77777777" w:rsidR="00D5779A" w:rsidRDefault="006F4C54" w:rsidP="006F4C54">
            <w:pPr>
              <w:keepNext/>
              <w:rPr>
                <w:ins w:id="1065" w:author="jmiller20181126" w:date="2018-11-28T15:03:00Z"/>
                <w:rFonts w:ascii="Calibri" w:hAnsi="Calibri"/>
                <w:sz w:val="18"/>
                <w:szCs w:val="18"/>
              </w:rPr>
            </w:pPr>
            <w:ins w:id="1066" w:author="jmiller20181126" w:date="2018-11-28T13:32:00Z">
              <w:r w:rsidRPr="006F4C54">
                <w:rPr>
                  <w:rFonts w:ascii="Calibri" w:hAnsi="Calibri"/>
                  <w:sz w:val="18"/>
                  <w:szCs w:val="18"/>
                </w:rPr>
                <w:t>if A02= one of the following values:</w:t>
              </w:r>
            </w:ins>
          </w:p>
          <w:p w14:paraId="45307856" w14:textId="6BE9261B" w:rsidR="006F4C54" w:rsidRPr="006F4C54" w:rsidRDefault="00D5779A" w:rsidP="006F4C54">
            <w:pPr>
              <w:keepNext/>
              <w:rPr>
                <w:ins w:id="1067" w:author="jmiller20181126" w:date="2018-11-28T13:32:00Z"/>
                <w:rFonts w:ascii="Calibri" w:hAnsi="Calibri"/>
                <w:sz w:val="18"/>
                <w:szCs w:val="18"/>
              </w:rPr>
            </w:pPr>
            <w:ins w:id="1068" w:author="jmiller20181126" w:date="2018-11-28T13:32:00Z">
              <w:r>
                <w:rPr>
                  <w:rFonts w:ascii="Calibri" w:hAnsi="Calibri"/>
                  <w:sz w:val="18"/>
                  <w:szCs w:val="18"/>
                </w:rPr>
                <w:t xml:space="preserve"> 2,</w:t>
              </w:r>
              <w:r w:rsidR="006F4C54" w:rsidRPr="006F4C54">
                <w:rPr>
                  <w:rFonts w:ascii="Calibri" w:hAnsi="Calibri"/>
                  <w:sz w:val="18"/>
                  <w:szCs w:val="18"/>
                </w:rPr>
                <w:t xml:space="preserve"> 8, 9, 10, 11, 12, 13, 14, 15</w:t>
              </w:r>
            </w:ins>
            <w:ins w:id="1069" w:author="jmiller20181126" w:date="2018-11-28T15:04:00Z">
              <w:r>
                <w:rPr>
                  <w:rFonts w:ascii="Calibri" w:hAnsi="Calibri"/>
                  <w:sz w:val="18"/>
                  <w:szCs w:val="18"/>
                </w:rPr>
                <w:t>;</w:t>
              </w:r>
            </w:ins>
          </w:p>
          <w:p w14:paraId="6F856543" w14:textId="77777777" w:rsidR="006F4C54" w:rsidRPr="006F4C54" w:rsidRDefault="006F4C54" w:rsidP="006F4C54">
            <w:pPr>
              <w:keepNext/>
              <w:rPr>
                <w:ins w:id="1070" w:author="jmiller20181126" w:date="2018-11-28T13:32:00Z"/>
                <w:rFonts w:ascii="Calibri" w:hAnsi="Calibri"/>
                <w:sz w:val="18"/>
                <w:szCs w:val="18"/>
              </w:rPr>
            </w:pPr>
            <w:ins w:id="1071" w:author="jmiller20181126" w:date="2018-11-28T13:32:00Z">
              <w:r w:rsidRPr="006F4C54">
                <w:rPr>
                  <w:rFonts w:ascii="Calibri" w:hAnsi="Calibri"/>
                  <w:sz w:val="18"/>
                  <w:szCs w:val="18"/>
                </w:rPr>
                <w:t>then result=yes,</w:t>
              </w:r>
            </w:ins>
          </w:p>
          <w:p w14:paraId="6B8ABC5D" w14:textId="77777777" w:rsidR="006F4C54" w:rsidRPr="006F4C54" w:rsidRDefault="006F4C54" w:rsidP="006F4C54">
            <w:pPr>
              <w:keepNext/>
              <w:rPr>
                <w:ins w:id="1072" w:author="jmiller20181126" w:date="2018-11-28T13:32:00Z"/>
                <w:rFonts w:ascii="Calibri" w:hAnsi="Calibri"/>
                <w:sz w:val="18"/>
                <w:szCs w:val="18"/>
              </w:rPr>
            </w:pPr>
          </w:p>
          <w:p w14:paraId="3500FDB1" w14:textId="1C4A6FE7" w:rsidR="006F4C54" w:rsidRPr="005B2844" w:rsidRDefault="006F4C54" w:rsidP="005B2844">
            <w:pPr>
              <w:keepNext/>
              <w:rPr>
                <w:ins w:id="1073" w:author="jmiller20181126" w:date="2018-11-28T12:45:00Z"/>
                <w:rFonts w:ascii="Calibri" w:hAnsi="Calibri"/>
                <w:sz w:val="18"/>
                <w:szCs w:val="18"/>
              </w:rPr>
            </w:pPr>
            <w:ins w:id="1074" w:author="jmiller20181126" w:date="2018-11-28T13:32:00Z">
              <w:r w:rsidRPr="006F4C54">
                <w:rPr>
                  <w:rFonts w:ascii="Calibri" w:hAnsi="Calibri"/>
                  <w:sz w:val="18"/>
                  <w:szCs w:val="18"/>
                </w:rPr>
                <w:t xml:space="preserve"> else result=no&gt;&gt;</w:t>
              </w:r>
            </w:ins>
          </w:p>
        </w:tc>
      </w:tr>
      <w:tr w:rsidR="006F4C54" w:rsidRPr="005B2844" w14:paraId="140209F6" w14:textId="77777777" w:rsidTr="00460EE2">
        <w:trPr>
          <w:cantSplit/>
          <w:trHeight w:val="332"/>
          <w:ins w:id="1075" w:author="jmiller20181126" w:date="2018-11-28T12:45:00Z"/>
        </w:trPr>
        <w:tc>
          <w:tcPr>
            <w:tcW w:w="1189" w:type="dxa"/>
            <w:vAlign w:val="bottom"/>
          </w:tcPr>
          <w:p w14:paraId="300018AC" w14:textId="77777777" w:rsidR="006F4C54" w:rsidRPr="005B2844" w:rsidRDefault="006F4C54" w:rsidP="005B2844">
            <w:pPr>
              <w:keepNext/>
              <w:rPr>
                <w:ins w:id="1076" w:author="jmiller20181126" w:date="2018-11-28T12:45:00Z"/>
                <w:rFonts w:ascii="Calibri" w:hAnsi="Calibri"/>
                <w:sz w:val="18"/>
                <w:szCs w:val="18"/>
              </w:rPr>
            </w:pPr>
          </w:p>
        </w:tc>
        <w:tc>
          <w:tcPr>
            <w:tcW w:w="1261" w:type="dxa"/>
          </w:tcPr>
          <w:p w14:paraId="0EBF5135" w14:textId="77777777" w:rsidR="006F4C54" w:rsidRPr="005B2844" w:rsidRDefault="006F4C54" w:rsidP="005B2844">
            <w:pPr>
              <w:keepNext/>
              <w:rPr>
                <w:ins w:id="1077" w:author="jmiller20181126" w:date="2018-11-28T12:45:00Z"/>
                <w:rFonts w:ascii="Calibri" w:hAnsi="Calibri"/>
                <w:sz w:val="18"/>
                <w:szCs w:val="18"/>
              </w:rPr>
            </w:pPr>
          </w:p>
        </w:tc>
        <w:tc>
          <w:tcPr>
            <w:tcW w:w="3058" w:type="dxa"/>
            <w:vAlign w:val="bottom"/>
          </w:tcPr>
          <w:p w14:paraId="5C9B261C" w14:textId="77777777" w:rsidR="006F4C54" w:rsidRPr="005B2844" w:rsidRDefault="006F4C54" w:rsidP="005B2844">
            <w:pPr>
              <w:keepNext/>
              <w:rPr>
                <w:ins w:id="1078" w:author="jmiller20181126" w:date="2018-11-28T12:45:00Z"/>
                <w:rFonts w:ascii="Calibri" w:hAnsi="Calibri"/>
                <w:sz w:val="18"/>
                <w:szCs w:val="18"/>
              </w:rPr>
            </w:pPr>
          </w:p>
        </w:tc>
      </w:tr>
      <w:tr w:rsidR="005B2844" w:rsidRPr="005B2844" w14:paraId="46D4D9BC" w14:textId="77777777" w:rsidTr="00460EE2">
        <w:trPr>
          <w:cantSplit/>
          <w:ins w:id="1079" w:author="jmiller20181126" w:date="2018-11-28T12:45:00Z"/>
        </w:trPr>
        <w:tc>
          <w:tcPr>
            <w:tcW w:w="5508" w:type="dxa"/>
            <w:gridSpan w:val="3"/>
          </w:tcPr>
          <w:p w14:paraId="2D44E368" w14:textId="77777777" w:rsidR="005B2844" w:rsidRPr="005B2844" w:rsidRDefault="005B2844" w:rsidP="005B2844">
            <w:pPr>
              <w:rPr>
                <w:ins w:id="1080" w:author="jmiller20181126" w:date="2018-11-28T12:45:00Z"/>
                <w:rFonts w:ascii="Calibri" w:hAnsi="Calibri"/>
                <w:sz w:val="18"/>
                <w:szCs w:val="18"/>
              </w:rPr>
            </w:pPr>
            <w:ins w:id="1081" w:author="jmiller20181126" w:date="2018-11-28T12:45:00Z">
              <w:r w:rsidRPr="005B2844">
                <w:rPr>
                  <w:rFonts w:ascii="Calibri" w:hAnsi="Calibri"/>
                  <w:sz w:val="18"/>
                  <w:szCs w:val="18"/>
                </w:rPr>
                <w:t>Notes:</w:t>
              </w:r>
            </w:ins>
          </w:p>
        </w:tc>
      </w:tr>
    </w:tbl>
    <w:p w14:paraId="7C1891E9" w14:textId="7FA1FFE2" w:rsidR="005B2844" w:rsidRDefault="005B2844" w:rsidP="00196676">
      <w:pPr>
        <w:rPr>
          <w:ins w:id="1082" w:author="jmiller20181126" w:date="2018-11-28T12:45:00Z"/>
          <w:rFonts w:ascii="Calibri" w:hAnsi="Calibri"/>
          <w:sz w:val="18"/>
          <w:szCs w:val="18"/>
        </w:rPr>
      </w:pPr>
    </w:p>
    <w:p w14:paraId="04E27B9D" w14:textId="75F1479B" w:rsidR="005B2844" w:rsidRDefault="005B2844" w:rsidP="00196676">
      <w:pPr>
        <w:rPr>
          <w:ins w:id="1083" w:author="jmiller20181126" w:date="2018-11-28T12:45:00Z"/>
          <w:rFonts w:ascii="Calibri" w:hAnsi="Calibri"/>
          <w:sz w:val="18"/>
          <w:szCs w:val="18"/>
        </w:rPr>
      </w:pPr>
    </w:p>
    <w:p w14:paraId="44550AC2" w14:textId="25108032" w:rsidR="005B2844" w:rsidRDefault="005B2844" w:rsidP="00196676">
      <w:pPr>
        <w:rPr>
          <w:ins w:id="1084" w:author="jmiller20181126" w:date="2018-11-28T12:45:00Z"/>
          <w:rFonts w:ascii="Calibri" w:hAnsi="Calibri"/>
          <w:sz w:val="18"/>
          <w:szCs w:val="18"/>
        </w:rPr>
      </w:pPr>
    </w:p>
    <w:p w14:paraId="0512BA43" w14:textId="77777777" w:rsidR="005B2844" w:rsidRPr="00295655"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403FAFF3" w:rsidR="00196676" w:rsidRPr="001A53D0" w:rsidRDefault="00A811B7" w:rsidP="00196676">
            <w:pPr>
              <w:keepNext/>
              <w:rPr>
                <w:rFonts w:ascii="Calibri" w:hAnsi="Calibri"/>
                <w:b/>
                <w:szCs w:val="18"/>
              </w:rPr>
            </w:pPr>
            <w:del w:id="1085" w:author="jmiller20181126" w:date="2018-11-28T12:46:00Z">
              <w:r w:rsidRPr="001A53D0" w:rsidDel="005B2844">
                <w:rPr>
                  <w:rFonts w:ascii="Calibri" w:hAnsi="Calibri"/>
                  <w:b/>
                  <w:szCs w:val="18"/>
                </w:rPr>
                <w:delText>M</w:delText>
              </w:r>
            </w:del>
            <w:ins w:id="1086" w:author="jmiller20181126" w:date="2018-11-28T12:46:00Z">
              <w:r w:rsidR="005B2844">
                <w:rPr>
                  <w:rFonts w:ascii="Calibri" w:hAnsi="Calibri"/>
                  <w:b/>
                  <w:szCs w:val="18"/>
                </w:rPr>
                <w:t>N</w:t>
              </w:r>
            </w:ins>
            <w:r w:rsidR="00196676" w:rsidRPr="001A53D0">
              <w:rPr>
                <w:rFonts w:ascii="Calibri" w:hAnsi="Calibri"/>
                <w:b/>
                <w:szCs w:val="18"/>
              </w:rPr>
              <w:t>. Space Conditioning Systems, Ducts and Fans – Mandatory Requirements and Additional Measures</w:t>
            </w:r>
          </w:p>
          <w:p w14:paraId="26FCC05A" w14:textId="7FF16090" w:rsidR="00196676" w:rsidRPr="00295655" w:rsidRDefault="00196676" w:rsidP="00196676">
            <w:pPr>
              <w:keepNext/>
              <w:rPr>
                <w:rFonts w:ascii="Calibri" w:hAnsi="Calibri"/>
                <w:b/>
                <w:sz w:val="18"/>
                <w:szCs w:val="18"/>
              </w:rPr>
            </w:pPr>
            <w:del w:id="1087" w:author="jmiller20181126" w:date="2018-11-28T16:28:00Z">
              <w:r w:rsidRPr="00295655" w:rsidDel="00EF40E6">
                <w:rPr>
                  <w:rFonts w:asciiTheme="minorHAnsi" w:eastAsia="Cambria" w:hAnsiTheme="minorHAnsi"/>
                  <w:sz w:val="18"/>
                  <w:szCs w:val="18"/>
                </w:rPr>
                <w:delText xml:space="preserve">Note:  </w:delText>
              </w:r>
            </w:del>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77514FCF"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del w:id="1088" w:author="jmiller20181126" w:date="2018-11-28T16:28:00Z">
              <w:r w:rsidDel="00EF40E6">
                <w:rPr>
                  <w:rFonts w:asciiTheme="minorHAnsi" w:eastAsia="Cambria" w:hAnsiTheme="minorHAnsi"/>
                  <w:sz w:val="18"/>
                  <w:szCs w:val="18"/>
                </w:rPr>
                <w:delText xml:space="preserve">If applicable, a </w:delText>
              </w:r>
            </w:del>
            <w:ins w:id="1089" w:author="jmiller20181126" w:date="2018-11-28T16:28:00Z">
              <w:r w:rsidR="00EF40E6">
                <w:rPr>
                  <w:rFonts w:asciiTheme="minorHAnsi" w:eastAsia="Cambria" w:hAnsiTheme="minorHAnsi"/>
                  <w:sz w:val="18"/>
                  <w:szCs w:val="18"/>
                </w:rPr>
                <w:t xml:space="preserve">A </w:t>
              </w:r>
            </w:ins>
            <w:r>
              <w:rPr>
                <w:rFonts w:asciiTheme="minorHAnsi" w:eastAsia="Cambria" w:hAnsiTheme="minorHAnsi"/>
                <w:sz w:val="18"/>
                <w:szCs w:val="18"/>
              </w:rPr>
              <w:t>liquid line filter drier shall be installed according to the manufacturer’s specifications</w:t>
            </w:r>
            <w:ins w:id="1090" w:author="jmiller20181126" w:date="2018-11-28T16:29:00Z">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ins>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43A263EE"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del w:id="1091" w:author="jmiller20181126" w:date="2018-11-28T16:29:00Z">
              <w:r w:rsidRPr="00295655" w:rsidDel="00EF40E6">
                <w:rPr>
                  <w:rFonts w:asciiTheme="minorHAnsi" w:eastAsia="Cambria" w:hAnsiTheme="minorHAnsi"/>
                  <w:sz w:val="18"/>
                  <w:szCs w:val="18"/>
                </w:rPr>
                <w:delText xml:space="preserve">In all cases, unless ducts are enclosed entirely in directly conditioned space, the </w:delText>
              </w:r>
            </w:del>
            <w:ins w:id="1092" w:author="jmiller20181126" w:date="2018-11-28T16:29:00Z">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ins>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137CA59D"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w:t>
            </w:r>
            <w:del w:id="1093" w:author="jmiller20181126" w:date="2018-11-28T16:30:00Z">
              <w:r w:rsidRPr="00295655" w:rsidDel="00EF40E6">
                <w:rPr>
                  <w:rFonts w:asciiTheme="minorHAnsi" w:eastAsia="Cambria" w:hAnsiTheme="minorHAnsi"/>
                  <w:sz w:val="18"/>
                  <w:szCs w:val="18"/>
                </w:rPr>
                <w:delText xml:space="preserve">be, sealed and insulated to </w:delText>
              </w:r>
            </w:del>
            <w:r w:rsidRPr="00295655">
              <w:rPr>
                <w:rFonts w:asciiTheme="minorHAnsi" w:eastAsia="Cambria" w:hAnsiTheme="minorHAnsi"/>
                <w:sz w:val="18"/>
                <w:szCs w:val="18"/>
              </w:rPr>
              <w:t>meet the requirements of CMC Sections 601.0, 602.0, 603.0, 604.0, 605.0 and ANSI/SMACNA-006-2006:  Supply-air and return-air ducts and plenums must be insulated to a minimum installed level of R-6.0</w:t>
            </w:r>
            <w:ins w:id="1094" w:author="jmiller20181126" w:date="2018-11-28T16:31:00Z">
              <w:r w:rsidR="00EF40E6">
                <w:t xml:space="preserve"> </w:t>
              </w:r>
              <w:r w:rsidR="00EF40E6" w:rsidRPr="00EF40E6">
                <w:rPr>
                  <w:rFonts w:asciiTheme="minorHAnsi" w:eastAsia="Cambria" w:hAnsiTheme="minorHAnsi"/>
                  <w:sz w:val="18"/>
                  <w:szCs w:val="18"/>
                </w:rPr>
                <w:t>otherwise a minimum of R-4.2 is allowed if the system is</w:t>
              </w:r>
            </w:ins>
            <w:r w:rsidRPr="00295655">
              <w:rPr>
                <w:rFonts w:asciiTheme="minorHAnsi" w:eastAsia="Cambria" w:hAnsiTheme="minorHAnsi"/>
                <w:sz w:val="18"/>
                <w:szCs w:val="18"/>
              </w:rPr>
              <w:t xml:space="preserve"> </w:t>
            </w:r>
            <w:del w:id="1095" w:author="jmiller20181126" w:date="2018-11-28T16:31:00Z">
              <w:r w:rsidRPr="00295655" w:rsidDel="00EF40E6">
                <w:rPr>
                  <w:rFonts w:asciiTheme="minorHAnsi" w:eastAsia="Cambria" w:hAnsiTheme="minorHAnsi"/>
                  <w:sz w:val="18"/>
                  <w:szCs w:val="18"/>
                </w:rPr>
                <w:delText xml:space="preserve">or </w:delText>
              </w:r>
            </w:del>
            <w:r w:rsidRPr="00295655">
              <w:rPr>
                <w:rFonts w:asciiTheme="minorHAnsi" w:eastAsia="Cambria" w:hAnsiTheme="minorHAnsi"/>
                <w:sz w:val="18"/>
                <w:szCs w:val="18"/>
              </w:rPr>
              <w:t xml:space="preserve">enclosed entirely in </w:t>
            </w:r>
            <w:del w:id="1096" w:author="jmiller20181126" w:date="2018-11-28T16:31:00Z">
              <w:r w:rsidRPr="00295655" w:rsidDel="00EF40E6">
                <w:rPr>
                  <w:rFonts w:asciiTheme="minorHAnsi" w:eastAsia="Cambria" w:hAnsiTheme="minorHAnsi"/>
                  <w:sz w:val="18"/>
                  <w:szCs w:val="18"/>
                </w:rPr>
                <w:delText xml:space="preserve">directly </w:delText>
              </w:r>
            </w:del>
            <w:r w:rsidRPr="00295655">
              <w:rPr>
                <w:rFonts w:asciiTheme="minorHAnsi" w:eastAsia="Cambria" w:hAnsiTheme="minorHAnsi"/>
                <w:sz w:val="18"/>
                <w:szCs w:val="18"/>
              </w:rPr>
              <w:t xml:space="preserve">conditioned space as confirmed through field verification and diagnostic testing in accordance with the requirements of Reference Residential Appendix RA3.1.4.3.8. </w:t>
            </w:r>
            <w:ins w:id="1097" w:author="jmiller20181126" w:date="2018-11-28T16:31:00Z">
              <w:r w:rsidR="00EF40E6" w:rsidRPr="00EF40E6">
                <w:rPr>
                  <w:rFonts w:asciiTheme="minorHAnsi" w:eastAsia="Cambria" w:hAnsiTheme="minorHAnsi"/>
                  <w:sz w:val="18"/>
                  <w:szCs w:val="18"/>
                </w:rPr>
                <w:t>Exceptions for ducts in interior wall cavities or exposed ducts entirely in conditioned space are specified in Section 150.0(m)1B.</w:t>
              </w:r>
            </w:ins>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20"/>
      <w:headerReference w:type="default" r:id="rId21"/>
      <w:headerReference w:type="first" r:id="rId22"/>
      <w:pgSz w:w="15840" w:h="12240" w:orient="landscape" w:code="1"/>
      <w:pgMar w:top="1296" w:right="720" w:bottom="1008"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7" w:author="jmiller20181126" w:date="2018-11-27T14:18:00Z" w:initials="jmiller">
    <w:p w14:paraId="59435367" w14:textId="5874F9F2" w:rsidR="00161FE2" w:rsidRDefault="00161FE2">
      <w:pPr>
        <w:pStyle w:val="CommentText"/>
      </w:pPr>
      <w:r>
        <w:rPr>
          <w:rStyle w:val="CommentReference"/>
        </w:rPr>
        <w:annotationRef/>
      </w:r>
      <w:r w:rsidRPr="007A24B1">
        <w:t>jmiller20181127: need to check to see if the CF1R will have IAQ fan types to reference, or if it will be necessary to reference a MCH-27 doc to check the IAQ system type</w:t>
      </w:r>
      <w:r>
        <w:t>.  The alternative is to accept that the CF2R-MCH-01 could be in conflict with the MCH-27 docs.</w:t>
      </w:r>
    </w:p>
  </w:comment>
  <w:comment w:id="282" w:author="jmiller20181126" w:date="2018-11-27T13:32:00Z" w:initials="jmiller">
    <w:p w14:paraId="4D6D5BCD" w14:textId="646B3F2A" w:rsidR="00161FE2" w:rsidRDefault="00161FE2">
      <w:pPr>
        <w:pStyle w:val="CommentText"/>
      </w:pPr>
      <w:r>
        <w:rPr>
          <w:rStyle w:val="CommentReference"/>
        </w:rPr>
        <w:annotationRef/>
      </w:r>
      <w:r>
        <w:t>jmiller20181127: need to check to see if the CF1R will have IAQ fan types to reference, or if it will be necessary to reference a MCH-27 doc to check the IAQ system type</w:t>
      </w:r>
      <w:r w:rsidRPr="007A24B1">
        <w:t xml:space="preserve"> The alternative is to accept that the CF2R-MCH-01 could be in conflict with the MCH-27 docs.</w:t>
      </w:r>
    </w:p>
  </w:comment>
  <w:comment w:id="499" w:author="jmiller20181126" w:date="2018-11-27T16:47:00Z" w:initials="jmiller">
    <w:p w14:paraId="228BD30B" w14:textId="2D824E5D" w:rsidR="00161FE2" w:rsidRDefault="00161FE2">
      <w:pPr>
        <w:pStyle w:val="CommentText"/>
      </w:pPr>
      <w:r>
        <w:rPr>
          <w:rStyle w:val="CommentReference"/>
        </w:rPr>
        <w:annotationRef/>
      </w:r>
      <w:r w:rsidRPr="00124EB8">
        <w:t>jmiller20181127: need to check to see if the CF1R will have IAQ fan types to reference, or if it will be necessary to reference a MCH-27 doc to check the IAQ system type The alternative is to accept that the CF2R-MCH-01 could be in conflict with the MCH-27 docs.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435367" w15:done="0"/>
  <w15:commentEx w15:paraId="4D6D5BCD" w15:done="0"/>
  <w15:commentEx w15:paraId="228BD3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F367C" w14:textId="77777777" w:rsidR="00161FE2" w:rsidRDefault="00161FE2">
      <w:r>
        <w:separator/>
      </w:r>
    </w:p>
  </w:endnote>
  <w:endnote w:type="continuationSeparator" w:id="0">
    <w:p w14:paraId="2A4D9390" w14:textId="77777777" w:rsidR="00161FE2" w:rsidRDefault="00161FE2">
      <w:r>
        <w:continuationSeparator/>
      </w:r>
    </w:p>
  </w:endnote>
  <w:endnote w:type="continuationNotice" w:id="1">
    <w:p w14:paraId="379261CE" w14:textId="77777777" w:rsidR="00161FE2" w:rsidRDefault="00161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355EE" w14:textId="77777777" w:rsidR="007231FC" w:rsidRDefault="00723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D" w14:textId="77777777" w:rsidR="00161FE2" w:rsidRPr="00EF13C4" w:rsidRDefault="00161FE2" w:rsidP="00EF13C4">
    <w:pPr>
      <w:pStyle w:val="Footer"/>
    </w:pPr>
    <w:r w:rsidRPr="00EF13C4">
      <w:t xml:space="preserve">Registration Number:                                                                                          Registration Date/Time:                                                                                                            HERS Provider:                       </w:t>
    </w:r>
  </w:p>
  <w:p w14:paraId="26FCC0AE" w14:textId="7DFC7338" w:rsidR="00161FE2" w:rsidRPr="00EF13C4" w:rsidRDefault="00161FE2" w:rsidP="00EF13C4">
    <w:pPr>
      <w:pStyle w:val="Footer"/>
    </w:pPr>
    <w:r w:rsidRPr="00EF13C4">
      <w:t xml:space="preserve">CA Building Energy Efficiency Standards - </w:t>
    </w:r>
    <w:del w:id="2" w:author="jmiller20181126" w:date="2018-11-28T16:52:00Z">
      <w:r w:rsidRPr="00EF13C4" w:rsidDel="00AC7CAF">
        <w:delText>201</w:delText>
      </w:r>
      <w:r w:rsidDel="00AC7CAF">
        <w:delText>6</w:delText>
      </w:r>
      <w:r w:rsidRPr="00EF13C4" w:rsidDel="00AC7CAF">
        <w:delText xml:space="preserve"> </w:delText>
      </w:r>
    </w:del>
    <w:ins w:id="3" w:author="jmiller20181126" w:date="2018-11-28T16:52:00Z">
      <w:r>
        <w:t>2019</w:t>
      </w:r>
      <w:r w:rsidRPr="00EF13C4">
        <w:t xml:space="preserve"> </w:t>
      </w:r>
    </w:ins>
    <w:r w:rsidR="007231FC">
      <w:t>Residential Compliance</w:t>
    </w:r>
    <w:r w:rsidR="007231FC">
      <w:tab/>
    </w:r>
    <w:r w:rsidR="007231FC">
      <w:tab/>
      <w:t xml:space="preserve">                                                                            </w:t>
    </w:r>
    <w:del w:id="4" w:author="jmiller20181126" w:date="2018-11-28T16:52:00Z">
      <w:r w:rsidDel="00AC7CAF">
        <w:delText>October 2016</w:delText>
      </w:r>
    </w:del>
    <w:r w:rsidR="007231FC">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41A18" w14:textId="77777777" w:rsidR="007231FC" w:rsidRDefault="007231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8" w14:textId="0892A56C" w:rsidR="00161FE2" w:rsidRPr="00A51249" w:rsidRDefault="00161FE2" w:rsidP="00EF13C4">
    <w:pPr>
      <w:pStyle w:val="Footer"/>
    </w:pPr>
    <w:r w:rsidRPr="00EF13C4">
      <w:t xml:space="preserve">CA Building Energy Efficiency Standards - </w:t>
    </w:r>
    <w:del w:id="91" w:author="jmiller20181126" w:date="2018-11-28T16:53:00Z">
      <w:r w:rsidRPr="00EF13C4" w:rsidDel="00AC7CAF">
        <w:delText>201</w:delText>
      </w:r>
      <w:r w:rsidDel="00AC7CAF">
        <w:delText>6</w:delText>
      </w:r>
      <w:r w:rsidRPr="00EF13C4" w:rsidDel="00AC7CAF">
        <w:delText xml:space="preserve"> </w:delText>
      </w:r>
    </w:del>
    <w:ins w:id="92" w:author="jmiller20181126" w:date="2018-11-28T16:53:00Z">
      <w:r>
        <w:t>2019</w:t>
      </w:r>
      <w:r w:rsidRPr="00EF13C4">
        <w:t xml:space="preserve"> </w:t>
      </w:r>
    </w:ins>
    <w:r w:rsidRPr="00EF13C4">
      <w:t>Residential Compliance</w:t>
    </w:r>
    <w:r w:rsidRPr="00EF13C4">
      <w:tab/>
    </w:r>
    <w:r>
      <w:tab/>
    </w:r>
    <w:r>
      <w:tab/>
    </w:r>
    <w:del w:id="93" w:author="jmiller20181126" w:date="2018-11-28T16:53:00Z">
      <w:r w:rsidDel="00AC7CAF">
        <w:delText>October 2016</w:delText>
      </w:r>
    </w:del>
    <w:r w:rsidR="007231FC">
      <w:t>January 2019</w:t>
    </w:r>
    <w:bookmarkStart w:id="94" w:name="_GoBack"/>
    <w:bookmarkEnd w:id="94"/>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E8C31" w14:textId="77777777" w:rsidR="00161FE2" w:rsidRDefault="00161FE2">
      <w:r>
        <w:separator/>
      </w:r>
    </w:p>
  </w:footnote>
  <w:footnote w:type="continuationSeparator" w:id="0">
    <w:p w14:paraId="73001710" w14:textId="77777777" w:rsidR="00161FE2" w:rsidRDefault="00161FE2">
      <w:r>
        <w:continuationSeparator/>
      </w:r>
    </w:p>
  </w:footnote>
  <w:footnote w:type="continuationNotice" w:id="1">
    <w:p w14:paraId="3A9D8D3E" w14:textId="77777777" w:rsidR="00161FE2" w:rsidRDefault="00161F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A" w14:textId="77777777" w:rsidR="00161FE2" w:rsidRDefault="007231FC">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B" w14:textId="77777777" w:rsidR="00161FE2" w:rsidRPr="007770C5" w:rsidRDefault="00161FE2"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7231FC">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161FE2" w:rsidRPr="007770C5" w:rsidRDefault="00161FE2"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48F32674" w:rsidR="00161FE2" w:rsidRPr="007770C5" w:rsidRDefault="00161FE2"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del w:id="0" w:author="jmiller20181126" w:date="2018-11-28T16:52:00Z">
      <w:r w:rsidDel="00AC7CAF">
        <w:rPr>
          <w:rFonts w:ascii="Arial" w:hAnsi="Arial" w:cs="Arial"/>
          <w:sz w:val="14"/>
          <w:szCs w:val="14"/>
        </w:rPr>
        <w:delText>10/16</w:delText>
      </w:r>
    </w:del>
    <w:r w:rsidR="007231FC">
      <w:rPr>
        <w:rFonts w:ascii="Arial" w:hAnsi="Arial" w:cs="Arial"/>
        <w:sz w:val="14"/>
        <w:szCs w:val="14"/>
      </w:rPr>
      <w:t>01</w:t>
    </w:r>
    <w:ins w:id="1" w:author="jmiller20181126" w:date="2018-11-28T16:52:00Z">
      <w:r>
        <w:rPr>
          <w:rFonts w:ascii="Arial" w:hAnsi="Arial" w:cs="Arial"/>
          <w:sz w:val="14"/>
          <w:szCs w:val="14"/>
        </w:rPr>
        <w:t>/</w:t>
      </w:r>
    </w:ins>
    <w:r w:rsidR="007231FC">
      <w:rPr>
        <w:rFonts w:ascii="Arial" w:hAnsi="Arial" w:cs="Arial"/>
        <w:sz w:val="14"/>
        <w:szCs w:val="14"/>
      </w:rPr>
      <w:t>19</w:t>
    </w:r>
    <w:r w:rsidRPr="007770C5">
      <w:rPr>
        <w:rFonts w:ascii="Arial" w:hAnsi="Arial" w:cs="Arial"/>
        <w:sz w:val="14"/>
        <w:szCs w:val="14"/>
      </w:rPr>
      <w:t xml:space="preserve">)                                                                                                                               </w:t>
    </w:r>
    <w:r w:rsidR="007231FC">
      <w:rPr>
        <w:rFonts w:ascii="Arial" w:hAnsi="Arial" w:cs="Arial"/>
        <w:sz w:val="14"/>
        <w:szCs w:val="14"/>
      </w:rPr>
      <w:tab/>
    </w:r>
    <w:r w:rsidR="007231FC">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161FE2" w:rsidRPr="00F85124" w14:paraId="26FCC0A0" w14:textId="77777777">
      <w:trPr>
        <w:cantSplit/>
        <w:trHeight w:val="288"/>
      </w:trPr>
      <w:tc>
        <w:tcPr>
          <w:tcW w:w="4155" w:type="pct"/>
          <w:gridSpan w:val="2"/>
          <w:tcBorders>
            <w:right w:val="nil"/>
          </w:tcBorders>
          <w:vAlign w:val="center"/>
        </w:tcPr>
        <w:p w14:paraId="26FCC09E" w14:textId="77777777" w:rsidR="00161FE2" w:rsidRPr="001A53D0" w:rsidRDefault="00161FE2"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161FE2" w:rsidRPr="001A53D0" w:rsidRDefault="00161FE2"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161FE2" w:rsidRPr="00F85124" w14:paraId="26FCC0A3" w14:textId="77777777">
      <w:trPr>
        <w:cantSplit/>
        <w:trHeight w:val="288"/>
      </w:trPr>
      <w:tc>
        <w:tcPr>
          <w:tcW w:w="2500" w:type="pct"/>
          <w:tcBorders>
            <w:right w:val="nil"/>
          </w:tcBorders>
        </w:tcPr>
        <w:p w14:paraId="26FCC0A1" w14:textId="77777777" w:rsidR="00161FE2" w:rsidRPr="001A53D0" w:rsidRDefault="00161FE2"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67F6B6A8" w:rsidR="00161FE2" w:rsidRPr="002F5E3B" w:rsidRDefault="00161FE2"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7231FC" w:rsidRPr="007231FC">
            <w:rPr>
              <w:rFonts w:asciiTheme="minorHAnsi" w:hAnsiTheme="minorHAnsi"/>
              <w:bCs/>
              <w:noProof/>
            </w:rPr>
            <w:t>8</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7231FC">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161FE2" w:rsidRPr="00F85124" w14:paraId="26FCC0A7" w14:textId="77777777">
      <w:trPr>
        <w:cantSplit/>
        <w:trHeight w:val="288"/>
      </w:trPr>
      <w:tc>
        <w:tcPr>
          <w:tcW w:w="0" w:type="auto"/>
        </w:tcPr>
        <w:p w14:paraId="26FCC0A4" w14:textId="77777777" w:rsidR="00161FE2" w:rsidRPr="00F85124" w:rsidRDefault="00161FE2"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161FE2" w:rsidRPr="00F85124" w:rsidRDefault="00161FE2"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161FE2" w:rsidRPr="00F85124" w:rsidRDefault="00161FE2" w:rsidP="00A20629">
          <w:pPr>
            <w:rPr>
              <w:rFonts w:ascii="Calibri" w:hAnsi="Calibri"/>
              <w:sz w:val="12"/>
              <w:szCs w:val="12"/>
            </w:rPr>
          </w:pPr>
          <w:r w:rsidRPr="00F85124">
            <w:rPr>
              <w:rFonts w:ascii="Calibri" w:hAnsi="Calibri"/>
              <w:sz w:val="12"/>
              <w:szCs w:val="12"/>
            </w:rPr>
            <w:t>Permit Number:</w:t>
          </w:r>
        </w:p>
      </w:tc>
    </w:tr>
    <w:tr w:rsidR="00161FE2" w:rsidRPr="00F85124" w14:paraId="26FCC0AB" w14:textId="77777777">
      <w:trPr>
        <w:cantSplit/>
        <w:trHeight w:val="288"/>
      </w:trPr>
      <w:tc>
        <w:tcPr>
          <w:tcW w:w="0" w:type="auto"/>
        </w:tcPr>
        <w:p w14:paraId="26FCC0A8" w14:textId="77777777" w:rsidR="00161FE2" w:rsidRPr="00F85124" w:rsidRDefault="00161FE2"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161FE2" w:rsidRPr="00F85124" w:rsidRDefault="00161FE2"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161FE2" w:rsidRPr="00F85124" w:rsidRDefault="00161FE2"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161FE2" w:rsidRDefault="00161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F" w14:textId="77777777" w:rsidR="00161FE2" w:rsidRDefault="007231FC">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0" w14:textId="77777777" w:rsidR="00161FE2" w:rsidRDefault="007231FC">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61FE2" w:rsidRPr="00F85124" w14:paraId="26FCC0B3" w14:textId="77777777">
      <w:trPr>
        <w:cantSplit/>
        <w:trHeight w:val="288"/>
      </w:trPr>
      <w:tc>
        <w:tcPr>
          <w:tcW w:w="4016" w:type="pct"/>
          <w:gridSpan w:val="2"/>
          <w:tcBorders>
            <w:right w:val="nil"/>
          </w:tcBorders>
          <w:vAlign w:val="center"/>
        </w:tcPr>
        <w:p w14:paraId="26FCC0B1" w14:textId="660FCE3F" w:rsidR="00161FE2" w:rsidRPr="00F85124" w:rsidRDefault="00161FE2"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161FE2" w:rsidRPr="00F85124" w:rsidRDefault="00161FE2" w:rsidP="00117004">
          <w:pPr>
            <w:pStyle w:val="Heading1"/>
            <w:jc w:val="right"/>
            <w:rPr>
              <w:rFonts w:ascii="Calibri" w:hAnsi="Calibri"/>
              <w:b w:val="0"/>
              <w:bCs/>
              <w:sz w:val="20"/>
            </w:rPr>
          </w:pPr>
          <w:r>
            <w:rPr>
              <w:rFonts w:ascii="Calibri" w:hAnsi="Calibri"/>
              <w:b w:val="0"/>
              <w:bCs/>
              <w:sz w:val="20"/>
            </w:rPr>
            <w:t>CF2R-MCH-01-E</w:t>
          </w:r>
        </w:p>
      </w:tc>
    </w:tr>
    <w:tr w:rsidR="00161FE2" w:rsidRPr="00F85124" w14:paraId="26FCC0B6" w14:textId="77777777">
      <w:trPr>
        <w:cantSplit/>
        <w:trHeight w:val="288"/>
      </w:trPr>
      <w:tc>
        <w:tcPr>
          <w:tcW w:w="2500" w:type="pct"/>
          <w:tcBorders>
            <w:right w:val="nil"/>
          </w:tcBorders>
        </w:tcPr>
        <w:p w14:paraId="26FCC0B4" w14:textId="77777777" w:rsidR="00161FE2" w:rsidRPr="00F85124" w:rsidRDefault="00161FE2"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31A8F9ED" w:rsidR="00161FE2" w:rsidRPr="0089125D" w:rsidRDefault="00161FE2"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7231FC">
            <w:rPr>
              <w:rFonts w:asciiTheme="minorHAnsi" w:hAnsiTheme="minorHAnsi"/>
              <w:noProof/>
            </w:rPr>
            <w:t>1</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7231FC">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161FE2" w:rsidRDefault="007231FC">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9" w14:textId="77777777" w:rsidR="00161FE2" w:rsidRDefault="007231FC">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A" w14:textId="77777777" w:rsidR="00161FE2" w:rsidRDefault="007231FC">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61FE2" w:rsidRPr="00F85124" w14:paraId="26FCC0BD" w14:textId="77777777">
      <w:trPr>
        <w:cantSplit/>
        <w:trHeight w:val="288"/>
      </w:trPr>
      <w:tc>
        <w:tcPr>
          <w:tcW w:w="4016" w:type="pct"/>
          <w:gridSpan w:val="2"/>
          <w:tcBorders>
            <w:right w:val="nil"/>
          </w:tcBorders>
          <w:vAlign w:val="center"/>
        </w:tcPr>
        <w:p w14:paraId="26FCC0BB" w14:textId="5072B074" w:rsidR="00161FE2" w:rsidRPr="00F85124" w:rsidRDefault="00161FE2"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161FE2" w:rsidRPr="00F85124" w:rsidRDefault="00161FE2" w:rsidP="00117004">
          <w:pPr>
            <w:pStyle w:val="Heading1"/>
            <w:jc w:val="right"/>
            <w:rPr>
              <w:rFonts w:ascii="Calibri" w:hAnsi="Calibri"/>
              <w:b w:val="0"/>
              <w:bCs/>
              <w:sz w:val="20"/>
            </w:rPr>
          </w:pPr>
          <w:r>
            <w:rPr>
              <w:rFonts w:ascii="Calibri" w:hAnsi="Calibri"/>
              <w:b w:val="0"/>
              <w:bCs/>
              <w:sz w:val="20"/>
            </w:rPr>
            <w:t>CF2R-MCH-01-E</w:t>
          </w:r>
        </w:p>
      </w:tc>
    </w:tr>
    <w:tr w:rsidR="00161FE2" w:rsidRPr="00F85124" w14:paraId="26FCC0C0" w14:textId="77777777">
      <w:trPr>
        <w:cantSplit/>
        <w:trHeight w:val="288"/>
      </w:trPr>
      <w:tc>
        <w:tcPr>
          <w:tcW w:w="3574" w:type="pct"/>
          <w:tcBorders>
            <w:right w:val="nil"/>
          </w:tcBorders>
        </w:tcPr>
        <w:p w14:paraId="26FCC0BE" w14:textId="77777777" w:rsidR="00161FE2" w:rsidRPr="00F85124" w:rsidRDefault="00161FE2"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2514B5FA" w:rsidR="00161FE2" w:rsidRPr="00F85124" w:rsidRDefault="00161FE2"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7231FC">
            <w:rPr>
              <w:rStyle w:val="PageNumber"/>
              <w:rFonts w:asciiTheme="minorHAnsi" w:hAnsiTheme="minorHAnsi"/>
              <w:noProof/>
            </w:rPr>
            <w:t>16</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7231FC">
            <w:rPr>
              <w:rFonts w:asciiTheme="minorHAnsi" w:hAnsiTheme="minorHAnsi"/>
              <w:noProof/>
            </w:rPr>
            <w:t>16</w:t>
          </w:r>
          <w:r>
            <w:rPr>
              <w:rFonts w:asciiTheme="minorHAnsi" w:hAnsiTheme="minorHAnsi"/>
              <w:noProof/>
            </w:rPr>
            <w:fldChar w:fldCharType="end"/>
          </w:r>
          <w:r w:rsidRPr="00F85124">
            <w:rPr>
              <w:rFonts w:ascii="Calibri" w:hAnsi="Calibri"/>
              <w:bCs/>
            </w:rPr>
            <w:t>)</w:t>
          </w:r>
        </w:p>
      </w:tc>
    </w:tr>
  </w:tbl>
  <w:p w14:paraId="26FCC0C1" w14:textId="5AE81FB1" w:rsidR="00161FE2" w:rsidRDefault="007231FC">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C2" w14:textId="77777777" w:rsidR="00161FE2" w:rsidRDefault="007231FC">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81126">
    <w15:presenceInfo w15:providerId="None" w15:userId="jmiller201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526"/>
    <w:rsid w:val="000036FF"/>
    <w:rsid w:val="00007A64"/>
    <w:rsid w:val="00010658"/>
    <w:rsid w:val="00013B2A"/>
    <w:rsid w:val="00013FC2"/>
    <w:rsid w:val="00015CD5"/>
    <w:rsid w:val="000215FE"/>
    <w:rsid w:val="00021E6F"/>
    <w:rsid w:val="000222EC"/>
    <w:rsid w:val="00025A0F"/>
    <w:rsid w:val="00025F66"/>
    <w:rsid w:val="00026750"/>
    <w:rsid w:val="000277B8"/>
    <w:rsid w:val="00031066"/>
    <w:rsid w:val="000346D1"/>
    <w:rsid w:val="00034F4B"/>
    <w:rsid w:val="00035A79"/>
    <w:rsid w:val="0003670F"/>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55A8"/>
    <w:rsid w:val="00076F08"/>
    <w:rsid w:val="00080A37"/>
    <w:rsid w:val="00080EEE"/>
    <w:rsid w:val="00082604"/>
    <w:rsid w:val="0008294C"/>
    <w:rsid w:val="000861F1"/>
    <w:rsid w:val="00091139"/>
    <w:rsid w:val="0009186D"/>
    <w:rsid w:val="00091D81"/>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B101B"/>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754C"/>
    <w:rsid w:val="00101201"/>
    <w:rsid w:val="00104F99"/>
    <w:rsid w:val="00106005"/>
    <w:rsid w:val="001131A2"/>
    <w:rsid w:val="00116421"/>
    <w:rsid w:val="00117004"/>
    <w:rsid w:val="00122A49"/>
    <w:rsid w:val="00124EB8"/>
    <w:rsid w:val="00126F26"/>
    <w:rsid w:val="001305CE"/>
    <w:rsid w:val="001306F6"/>
    <w:rsid w:val="00130FDC"/>
    <w:rsid w:val="001315EE"/>
    <w:rsid w:val="001325A2"/>
    <w:rsid w:val="001345D1"/>
    <w:rsid w:val="00135763"/>
    <w:rsid w:val="00136E88"/>
    <w:rsid w:val="00137AA4"/>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71597"/>
    <w:rsid w:val="0017283B"/>
    <w:rsid w:val="00172DB2"/>
    <w:rsid w:val="0017334A"/>
    <w:rsid w:val="00173712"/>
    <w:rsid w:val="001739FA"/>
    <w:rsid w:val="00174BD1"/>
    <w:rsid w:val="0017592C"/>
    <w:rsid w:val="00175D42"/>
    <w:rsid w:val="00176ED3"/>
    <w:rsid w:val="00181190"/>
    <w:rsid w:val="00181EA5"/>
    <w:rsid w:val="00183D83"/>
    <w:rsid w:val="00184533"/>
    <w:rsid w:val="00185100"/>
    <w:rsid w:val="00186CCE"/>
    <w:rsid w:val="0019153F"/>
    <w:rsid w:val="001919B3"/>
    <w:rsid w:val="00192959"/>
    <w:rsid w:val="0019624F"/>
    <w:rsid w:val="00196676"/>
    <w:rsid w:val="00197ED6"/>
    <w:rsid w:val="001A3693"/>
    <w:rsid w:val="001A4267"/>
    <w:rsid w:val="001A4328"/>
    <w:rsid w:val="001A4E98"/>
    <w:rsid w:val="001A53D0"/>
    <w:rsid w:val="001A5583"/>
    <w:rsid w:val="001A7412"/>
    <w:rsid w:val="001B5BA4"/>
    <w:rsid w:val="001C6AE4"/>
    <w:rsid w:val="001D2654"/>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2AF8"/>
    <w:rsid w:val="00233D09"/>
    <w:rsid w:val="0023666B"/>
    <w:rsid w:val="00236FD2"/>
    <w:rsid w:val="002420D2"/>
    <w:rsid w:val="00243047"/>
    <w:rsid w:val="0024332B"/>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41C7"/>
    <w:rsid w:val="002643C4"/>
    <w:rsid w:val="00265841"/>
    <w:rsid w:val="00267BCC"/>
    <w:rsid w:val="00270181"/>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1004"/>
    <w:rsid w:val="002A199B"/>
    <w:rsid w:val="002A3F41"/>
    <w:rsid w:val="002A6A1F"/>
    <w:rsid w:val="002B2393"/>
    <w:rsid w:val="002B4F6F"/>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7DB8"/>
    <w:rsid w:val="002E07DC"/>
    <w:rsid w:val="002E0818"/>
    <w:rsid w:val="002E233B"/>
    <w:rsid w:val="002E3676"/>
    <w:rsid w:val="002E3B86"/>
    <w:rsid w:val="002E42FC"/>
    <w:rsid w:val="002E62BB"/>
    <w:rsid w:val="002E62D5"/>
    <w:rsid w:val="002E7941"/>
    <w:rsid w:val="002F0194"/>
    <w:rsid w:val="002F0741"/>
    <w:rsid w:val="002F27B3"/>
    <w:rsid w:val="002F3591"/>
    <w:rsid w:val="002F40A7"/>
    <w:rsid w:val="002F5AD8"/>
    <w:rsid w:val="002F5E3B"/>
    <w:rsid w:val="002F6133"/>
    <w:rsid w:val="002F6775"/>
    <w:rsid w:val="002F6794"/>
    <w:rsid w:val="002F6DFF"/>
    <w:rsid w:val="002F7A1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F80"/>
    <w:rsid w:val="0033113E"/>
    <w:rsid w:val="00332AD1"/>
    <w:rsid w:val="00337397"/>
    <w:rsid w:val="00337441"/>
    <w:rsid w:val="00340546"/>
    <w:rsid w:val="00340CE9"/>
    <w:rsid w:val="00345BD5"/>
    <w:rsid w:val="00346E00"/>
    <w:rsid w:val="003500C8"/>
    <w:rsid w:val="00350A8C"/>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903AB"/>
    <w:rsid w:val="00390476"/>
    <w:rsid w:val="0039142A"/>
    <w:rsid w:val="00392860"/>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900"/>
    <w:rsid w:val="003C7B7A"/>
    <w:rsid w:val="003D349A"/>
    <w:rsid w:val="003D5183"/>
    <w:rsid w:val="003D5350"/>
    <w:rsid w:val="003D61BA"/>
    <w:rsid w:val="003D72D1"/>
    <w:rsid w:val="003E1094"/>
    <w:rsid w:val="003E1652"/>
    <w:rsid w:val="003E1E09"/>
    <w:rsid w:val="003E22AB"/>
    <w:rsid w:val="003E4F35"/>
    <w:rsid w:val="003E7198"/>
    <w:rsid w:val="003F064C"/>
    <w:rsid w:val="003F1C6F"/>
    <w:rsid w:val="003F36E6"/>
    <w:rsid w:val="003F49BD"/>
    <w:rsid w:val="003F5196"/>
    <w:rsid w:val="003F6A76"/>
    <w:rsid w:val="003F6C8D"/>
    <w:rsid w:val="003F6CED"/>
    <w:rsid w:val="003F7A4E"/>
    <w:rsid w:val="00401448"/>
    <w:rsid w:val="004016C1"/>
    <w:rsid w:val="00412665"/>
    <w:rsid w:val="0041315D"/>
    <w:rsid w:val="00414AB5"/>
    <w:rsid w:val="00414C9A"/>
    <w:rsid w:val="00415FD0"/>
    <w:rsid w:val="004217F8"/>
    <w:rsid w:val="004232AB"/>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68C8"/>
    <w:rsid w:val="004507D3"/>
    <w:rsid w:val="004510F5"/>
    <w:rsid w:val="00452390"/>
    <w:rsid w:val="00452589"/>
    <w:rsid w:val="00454C3D"/>
    <w:rsid w:val="00454C7C"/>
    <w:rsid w:val="00456030"/>
    <w:rsid w:val="00456718"/>
    <w:rsid w:val="0045695E"/>
    <w:rsid w:val="00460EE2"/>
    <w:rsid w:val="004619D4"/>
    <w:rsid w:val="00462AC1"/>
    <w:rsid w:val="00464E01"/>
    <w:rsid w:val="004652A7"/>
    <w:rsid w:val="00466765"/>
    <w:rsid w:val="0046705B"/>
    <w:rsid w:val="004702CE"/>
    <w:rsid w:val="00470951"/>
    <w:rsid w:val="00472B7E"/>
    <w:rsid w:val="004737C4"/>
    <w:rsid w:val="00474509"/>
    <w:rsid w:val="00474A7A"/>
    <w:rsid w:val="00475987"/>
    <w:rsid w:val="00477D56"/>
    <w:rsid w:val="0048031E"/>
    <w:rsid w:val="004809EE"/>
    <w:rsid w:val="00485E4C"/>
    <w:rsid w:val="00486237"/>
    <w:rsid w:val="00486F0B"/>
    <w:rsid w:val="0049036B"/>
    <w:rsid w:val="004913FA"/>
    <w:rsid w:val="00492D16"/>
    <w:rsid w:val="004944D6"/>
    <w:rsid w:val="004948E2"/>
    <w:rsid w:val="0049778F"/>
    <w:rsid w:val="004A0937"/>
    <w:rsid w:val="004A0BF8"/>
    <w:rsid w:val="004A1BEB"/>
    <w:rsid w:val="004A264A"/>
    <w:rsid w:val="004A5C7F"/>
    <w:rsid w:val="004A6E0D"/>
    <w:rsid w:val="004A6E7F"/>
    <w:rsid w:val="004B1012"/>
    <w:rsid w:val="004B2C18"/>
    <w:rsid w:val="004B3A6C"/>
    <w:rsid w:val="004B4582"/>
    <w:rsid w:val="004B6A3E"/>
    <w:rsid w:val="004B7BD2"/>
    <w:rsid w:val="004C23D9"/>
    <w:rsid w:val="004C2C61"/>
    <w:rsid w:val="004C5851"/>
    <w:rsid w:val="004D17DC"/>
    <w:rsid w:val="004D1CE3"/>
    <w:rsid w:val="004D287C"/>
    <w:rsid w:val="004D288F"/>
    <w:rsid w:val="004D570F"/>
    <w:rsid w:val="004D722F"/>
    <w:rsid w:val="004E0DB2"/>
    <w:rsid w:val="004E112A"/>
    <w:rsid w:val="004E22E9"/>
    <w:rsid w:val="004E230B"/>
    <w:rsid w:val="004E6521"/>
    <w:rsid w:val="004E670E"/>
    <w:rsid w:val="004F0A7F"/>
    <w:rsid w:val="004F40C1"/>
    <w:rsid w:val="004F4BAD"/>
    <w:rsid w:val="004F59FF"/>
    <w:rsid w:val="005043D6"/>
    <w:rsid w:val="00504F87"/>
    <w:rsid w:val="00507653"/>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6AA4"/>
    <w:rsid w:val="00541293"/>
    <w:rsid w:val="00542335"/>
    <w:rsid w:val="00543720"/>
    <w:rsid w:val="005437EB"/>
    <w:rsid w:val="00550825"/>
    <w:rsid w:val="00551599"/>
    <w:rsid w:val="00552A3E"/>
    <w:rsid w:val="00552F18"/>
    <w:rsid w:val="00555884"/>
    <w:rsid w:val="0055718C"/>
    <w:rsid w:val="00560007"/>
    <w:rsid w:val="00560CBD"/>
    <w:rsid w:val="00562BA8"/>
    <w:rsid w:val="00563AC0"/>
    <w:rsid w:val="005678C7"/>
    <w:rsid w:val="00572B72"/>
    <w:rsid w:val="00573417"/>
    <w:rsid w:val="00574E6A"/>
    <w:rsid w:val="00577891"/>
    <w:rsid w:val="00580886"/>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2844"/>
    <w:rsid w:val="005B29E1"/>
    <w:rsid w:val="005B7507"/>
    <w:rsid w:val="005C309B"/>
    <w:rsid w:val="005C4233"/>
    <w:rsid w:val="005C5012"/>
    <w:rsid w:val="005C5038"/>
    <w:rsid w:val="005C73C7"/>
    <w:rsid w:val="005D15B1"/>
    <w:rsid w:val="005D2752"/>
    <w:rsid w:val="005D30D4"/>
    <w:rsid w:val="005D55BB"/>
    <w:rsid w:val="005E23CD"/>
    <w:rsid w:val="005E2724"/>
    <w:rsid w:val="005E3E55"/>
    <w:rsid w:val="005E68FF"/>
    <w:rsid w:val="005F178B"/>
    <w:rsid w:val="005F4CDC"/>
    <w:rsid w:val="005F5C9A"/>
    <w:rsid w:val="005F620A"/>
    <w:rsid w:val="005F7844"/>
    <w:rsid w:val="006016EB"/>
    <w:rsid w:val="006019F9"/>
    <w:rsid w:val="00601C19"/>
    <w:rsid w:val="00602C71"/>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4FED"/>
    <w:rsid w:val="0067503F"/>
    <w:rsid w:val="00680BAB"/>
    <w:rsid w:val="0068226F"/>
    <w:rsid w:val="00682CBA"/>
    <w:rsid w:val="00682E52"/>
    <w:rsid w:val="00683390"/>
    <w:rsid w:val="00685D72"/>
    <w:rsid w:val="00686B8B"/>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E02"/>
    <w:rsid w:val="006E1FC1"/>
    <w:rsid w:val="006E5F17"/>
    <w:rsid w:val="006E63C9"/>
    <w:rsid w:val="006E6DA4"/>
    <w:rsid w:val="006E781A"/>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86F"/>
    <w:rsid w:val="00723136"/>
    <w:rsid w:val="007231FC"/>
    <w:rsid w:val="00725DBD"/>
    <w:rsid w:val="00731769"/>
    <w:rsid w:val="0073412E"/>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21F5"/>
    <w:rsid w:val="00785B34"/>
    <w:rsid w:val="00787C67"/>
    <w:rsid w:val="00790726"/>
    <w:rsid w:val="007926E5"/>
    <w:rsid w:val="007931AC"/>
    <w:rsid w:val="00793E1C"/>
    <w:rsid w:val="007946A0"/>
    <w:rsid w:val="00795EB8"/>
    <w:rsid w:val="00797224"/>
    <w:rsid w:val="00797290"/>
    <w:rsid w:val="00797860"/>
    <w:rsid w:val="007A24B1"/>
    <w:rsid w:val="007A2B47"/>
    <w:rsid w:val="007A2FF6"/>
    <w:rsid w:val="007A4603"/>
    <w:rsid w:val="007A68AD"/>
    <w:rsid w:val="007A77D3"/>
    <w:rsid w:val="007B0261"/>
    <w:rsid w:val="007B1A2C"/>
    <w:rsid w:val="007B4BEA"/>
    <w:rsid w:val="007B645E"/>
    <w:rsid w:val="007C12FC"/>
    <w:rsid w:val="007C24A3"/>
    <w:rsid w:val="007C4172"/>
    <w:rsid w:val="007C4891"/>
    <w:rsid w:val="007D060B"/>
    <w:rsid w:val="007D0D8F"/>
    <w:rsid w:val="007D19B2"/>
    <w:rsid w:val="007D2DD3"/>
    <w:rsid w:val="007D401C"/>
    <w:rsid w:val="007D726A"/>
    <w:rsid w:val="007D7339"/>
    <w:rsid w:val="007D77F0"/>
    <w:rsid w:val="007D7803"/>
    <w:rsid w:val="007E26E9"/>
    <w:rsid w:val="007E2934"/>
    <w:rsid w:val="007E32B3"/>
    <w:rsid w:val="007E3BA8"/>
    <w:rsid w:val="007E49E0"/>
    <w:rsid w:val="007E6563"/>
    <w:rsid w:val="007F3E17"/>
    <w:rsid w:val="007F4CEE"/>
    <w:rsid w:val="007F57DC"/>
    <w:rsid w:val="008022E4"/>
    <w:rsid w:val="00803F95"/>
    <w:rsid w:val="00804C36"/>
    <w:rsid w:val="00806FF1"/>
    <w:rsid w:val="00807045"/>
    <w:rsid w:val="008108A2"/>
    <w:rsid w:val="008112AD"/>
    <w:rsid w:val="00811FEA"/>
    <w:rsid w:val="00815AA1"/>
    <w:rsid w:val="0081628C"/>
    <w:rsid w:val="00821F42"/>
    <w:rsid w:val="008224EE"/>
    <w:rsid w:val="00822C02"/>
    <w:rsid w:val="0082448D"/>
    <w:rsid w:val="00825320"/>
    <w:rsid w:val="00827844"/>
    <w:rsid w:val="008318B8"/>
    <w:rsid w:val="00834832"/>
    <w:rsid w:val="008353B6"/>
    <w:rsid w:val="0083592E"/>
    <w:rsid w:val="008374D3"/>
    <w:rsid w:val="00841186"/>
    <w:rsid w:val="00842AA6"/>
    <w:rsid w:val="008459F6"/>
    <w:rsid w:val="00845A53"/>
    <w:rsid w:val="00846AE7"/>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3633"/>
    <w:rsid w:val="00894814"/>
    <w:rsid w:val="00894E3E"/>
    <w:rsid w:val="008A1593"/>
    <w:rsid w:val="008A2DD0"/>
    <w:rsid w:val="008A528A"/>
    <w:rsid w:val="008A5B91"/>
    <w:rsid w:val="008A6B97"/>
    <w:rsid w:val="008A7891"/>
    <w:rsid w:val="008A7F5C"/>
    <w:rsid w:val="008B05CC"/>
    <w:rsid w:val="008B0B23"/>
    <w:rsid w:val="008B28C3"/>
    <w:rsid w:val="008B2D24"/>
    <w:rsid w:val="008B3856"/>
    <w:rsid w:val="008B3CAD"/>
    <w:rsid w:val="008B54A2"/>
    <w:rsid w:val="008B5C3E"/>
    <w:rsid w:val="008B68A6"/>
    <w:rsid w:val="008C10F1"/>
    <w:rsid w:val="008C23D7"/>
    <w:rsid w:val="008C3A36"/>
    <w:rsid w:val="008D054D"/>
    <w:rsid w:val="008D0B8D"/>
    <w:rsid w:val="008D3743"/>
    <w:rsid w:val="008D3813"/>
    <w:rsid w:val="008D5873"/>
    <w:rsid w:val="008E10A1"/>
    <w:rsid w:val="008E429B"/>
    <w:rsid w:val="008E4542"/>
    <w:rsid w:val="008E6B62"/>
    <w:rsid w:val="008E7960"/>
    <w:rsid w:val="008F0E89"/>
    <w:rsid w:val="008F1106"/>
    <w:rsid w:val="008F1900"/>
    <w:rsid w:val="00900286"/>
    <w:rsid w:val="0090068F"/>
    <w:rsid w:val="00900C86"/>
    <w:rsid w:val="009010CA"/>
    <w:rsid w:val="00904DC9"/>
    <w:rsid w:val="00910674"/>
    <w:rsid w:val="009119ED"/>
    <w:rsid w:val="009148E8"/>
    <w:rsid w:val="00915BCF"/>
    <w:rsid w:val="009164AC"/>
    <w:rsid w:val="0091716A"/>
    <w:rsid w:val="0091798A"/>
    <w:rsid w:val="009206C7"/>
    <w:rsid w:val="00922006"/>
    <w:rsid w:val="00926E48"/>
    <w:rsid w:val="00930A59"/>
    <w:rsid w:val="009317AC"/>
    <w:rsid w:val="0093207C"/>
    <w:rsid w:val="00933EE3"/>
    <w:rsid w:val="009345AD"/>
    <w:rsid w:val="00935D23"/>
    <w:rsid w:val="009379DB"/>
    <w:rsid w:val="00937B29"/>
    <w:rsid w:val="00937D85"/>
    <w:rsid w:val="00941459"/>
    <w:rsid w:val="00941530"/>
    <w:rsid w:val="00941E17"/>
    <w:rsid w:val="009437C6"/>
    <w:rsid w:val="0094536F"/>
    <w:rsid w:val="00946688"/>
    <w:rsid w:val="00951856"/>
    <w:rsid w:val="00951A08"/>
    <w:rsid w:val="00951F8F"/>
    <w:rsid w:val="009524DE"/>
    <w:rsid w:val="00955A9A"/>
    <w:rsid w:val="009564C7"/>
    <w:rsid w:val="009572B7"/>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35"/>
    <w:rsid w:val="00992EF8"/>
    <w:rsid w:val="0099342A"/>
    <w:rsid w:val="009938B0"/>
    <w:rsid w:val="0099743B"/>
    <w:rsid w:val="009A059F"/>
    <w:rsid w:val="009A082E"/>
    <w:rsid w:val="009A1F14"/>
    <w:rsid w:val="009A32F5"/>
    <w:rsid w:val="009A3318"/>
    <w:rsid w:val="009A698F"/>
    <w:rsid w:val="009A6B37"/>
    <w:rsid w:val="009A6CEC"/>
    <w:rsid w:val="009A6F10"/>
    <w:rsid w:val="009B4325"/>
    <w:rsid w:val="009B6EE6"/>
    <w:rsid w:val="009C1B80"/>
    <w:rsid w:val="009C1F4E"/>
    <w:rsid w:val="009C4B49"/>
    <w:rsid w:val="009C4F9A"/>
    <w:rsid w:val="009C5A15"/>
    <w:rsid w:val="009D0F10"/>
    <w:rsid w:val="009D4A00"/>
    <w:rsid w:val="009E0018"/>
    <w:rsid w:val="009E0BB1"/>
    <w:rsid w:val="009E286D"/>
    <w:rsid w:val="009E2E57"/>
    <w:rsid w:val="009E3BB5"/>
    <w:rsid w:val="009E6B59"/>
    <w:rsid w:val="009E6EBD"/>
    <w:rsid w:val="009F08DA"/>
    <w:rsid w:val="009F17D2"/>
    <w:rsid w:val="009F2090"/>
    <w:rsid w:val="009F2C48"/>
    <w:rsid w:val="009F7212"/>
    <w:rsid w:val="00A0027A"/>
    <w:rsid w:val="00A00AE7"/>
    <w:rsid w:val="00A01268"/>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69FD"/>
    <w:rsid w:val="00A36CE6"/>
    <w:rsid w:val="00A373F5"/>
    <w:rsid w:val="00A4179A"/>
    <w:rsid w:val="00A42003"/>
    <w:rsid w:val="00A42C60"/>
    <w:rsid w:val="00A44A18"/>
    <w:rsid w:val="00A46AEC"/>
    <w:rsid w:val="00A47825"/>
    <w:rsid w:val="00A51249"/>
    <w:rsid w:val="00A51851"/>
    <w:rsid w:val="00A52637"/>
    <w:rsid w:val="00A55365"/>
    <w:rsid w:val="00A55444"/>
    <w:rsid w:val="00A56156"/>
    <w:rsid w:val="00A600A9"/>
    <w:rsid w:val="00A677BB"/>
    <w:rsid w:val="00A67BC6"/>
    <w:rsid w:val="00A702F0"/>
    <w:rsid w:val="00A70722"/>
    <w:rsid w:val="00A70A1B"/>
    <w:rsid w:val="00A742B3"/>
    <w:rsid w:val="00A75B9B"/>
    <w:rsid w:val="00A76033"/>
    <w:rsid w:val="00A81137"/>
    <w:rsid w:val="00A811B7"/>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4166"/>
    <w:rsid w:val="00AB43DA"/>
    <w:rsid w:val="00AB542E"/>
    <w:rsid w:val="00AB659F"/>
    <w:rsid w:val="00AB703A"/>
    <w:rsid w:val="00AC13F3"/>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46FE"/>
    <w:rsid w:val="00B47B99"/>
    <w:rsid w:val="00B50F98"/>
    <w:rsid w:val="00B5122D"/>
    <w:rsid w:val="00B51352"/>
    <w:rsid w:val="00B524E0"/>
    <w:rsid w:val="00B526B8"/>
    <w:rsid w:val="00B54D8E"/>
    <w:rsid w:val="00B55F60"/>
    <w:rsid w:val="00B56901"/>
    <w:rsid w:val="00B6238C"/>
    <w:rsid w:val="00B625D7"/>
    <w:rsid w:val="00B64637"/>
    <w:rsid w:val="00B6647D"/>
    <w:rsid w:val="00B717B1"/>
    <w:rsid w:val="00B72661"/>
    <w:rsid w:val="00B73E17"/>
    <w:rsid w:val="00B73F71"/>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6F8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A9D"/>
    <w:rsid w:val="00C34501"/>
    <w:rsid w:val="00C35471"/>
    <w:rsid w:val="00C359E1"/>
    <w:rsid w:val="00C367B7"/>
    <w:rsid w:val="00C36879"/>
    <w:rsid w:val="00C37462"/>
    <w:rsid w:val="00C374B0"/>
    <w:rsid w:val="00C40D30"/>
    <w:rsid w:val="00C42AF0"/>
    <w:rsid w:val="00C42DE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E32"/>
    <w:rsid w:val="00C75B83"/>
    <w:rsid w:val="00C77CB0"/>
    <w:rsid w:val="00C84D21"/>
    <w:rsid w:val="00C874DA"/>
    <w:rsid w:val="00CA0126"/>
    <w:rsid w:val="00CA129C"/>
    <w:rsid w:val="00CA1A3D"/>
    <w:rsid w:val="00CA1FA3"/>
    <w:rsid w:val="00CA291B"/>
    <w:rsid w:val="00CA2CCA"/>
    <w:rsid w:val="00CA5D11"/>
    <w:rsid w:val="00CA7DCC"/>
    <w:rsid w:val="00CB303E"/>
    <w:rsid w:val="00CB3D99"/>
    <w:rsid w:val="00CB7159"/>
    <w:rsid w:val="00CC211E"/>
    <w:rsid w:val="00CC2F36"/>
    <w:rsid w:val="00CC3614"/>
    <w:rsid w:val="00CC3DEC"/>
    <w:rsid w:val="00CC4E4B"/>
    <w:rsid w:val="00CC689E"/>
    <w:rsid w:val="00CC6E96"/>
    <w:rsid w:val="00CC7E32"/>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2C96"/>
    <w:rsid w:val="00CF5152"/>
    <w:rsid w:val="00CF6791"/>
    <w:rsid w:val="00D00C1A"/>
    <w:rsid w:val="00D01766"/>
    <w:rsid w:val="00D04FC9"/>
    <w:rsid w:val="00D05A28"/>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CAB"/>
    <w:rsid w:val="00D35026"/>
    <w:rsid w:val="00D36D98"/>
    <w:rsid w:val="00D403BD"/>
    <w:rsid w:val="00D4145E"/>
    <w:rsid w:val="00D430F6"/>
    <w:rsid w:val="00D462C2"/>
    <w:rsid w:val="00D475D3"/>
    <w:rsid w:val="00D47F2D"/>
    <w:rsid w:val="00D50B07"/>
    <w:rsid w:val="00D53733"/>
    <w:rsid w:val="00D56CD8"/>
    <w:rsid w:val="00D572FA"/>
    <w:rsid w:val="00D5779A"/>
    <w:rsid w:val="00D57BA5"/>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2AFD"/>
    <w:rsid w:val="00E12FCC"/>
    <w:rsid w:val="00E1414A"/>
    <w:rsid w:val="00E14401"/>
    <w:rsid w:val="00E1720A"/>
    <w:rsid w:val="00E21C47"/>
    <w:rsid w:val="00E224A4"/>
    <w:rsid w:val="00E22AAF"/>
    <w:rsid w:val="00E2323D"/>
    <w:rsid w:val="00E23A7C"/>
    <w:rsid w:val="00E25F01"/>
    <w:rsid w:val="00E26E0F"/>
    <w:rsid w:val="00E3026D"/>
    <w:rsid w:val="00E311C0"/>
    <w:rsid w:val="00E32181"/>
    <w:rsid w:val="00E32371"/>
    <w:rsid w:val="00E32DF8"/>
    <w:rsid w:val="00E33254"/>
    <w:rsid w:val="00E336A6"/>
    <w:rsid w:val="00E3382B"/>
    <w:rsid w:val="00E36AEC"/>
    <w:rsid w:val="00E40256"/>
    <w:rsid w:val="00E40A37"/>
    <w:rsid w:val="00E419F7"/>
    <w:rsid w:val="00E42CE9"/>
    <w:rsid w:val="00E45327"/>
    <w:rsid w:val="00E4720B"/>
    <w:rsid w:val="00E47FB6"/>
    <w:rsid w:val="00E510FF"/>
    <w:rsid w:val="00E515F4"/>
    <w:rsid w:val="00E53FE3"/>
    <w:rsid w:val="00E541FD"/>
    <w:rsid w:val="00E55DB5"/>
    <w:rsid w:val="00E570A4"/>
    <w:rsid w:val="00E61ADA"/>
    <w:rsid w:val="00E62909"/>
    <w:rsid w:val="00E6411D"/>
    <w:rsid w:val="00E65589"/>
    <w:rsid w:val="00E66261"/>
    <w:rsid w:val="00E719F4"/>
    <w:rsid w:val="00E72366"/>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1D49"/>
    <w:rsid w:val="00EA2860"/>
    <w:rsid w:val="00EB00C7"/>
    <w:rsid w:val="00EB1719"/>
    <w:rsid w:val="00EB19D1"/>
    <w:rsid w:val="00EB42BF"/>
    <w:rsid w:val="00EB59AF"/>
    <w:rsid w:val="00EB607A"/>
    <w:rsid w:val="00EB6A58"/>
    <w:rsid w:val="00EB75D6"/>
    <w:rsid w:val="00EC120E"/>
    <w:rsid w:val="00EC47E8"/>
    <w:rsid w:val="00EC6D39"/>
    <w:rsid w:val="00EC7819"/>
    <w:rsid w:val="00ED0EBB"/>
    <w:rsid w:val="00ED424B"/>
    <w:rsid w:val="00ED7B60"/>
    <w:rsid w:val="00ED7D9C"/>
    <w:rsid w:val="00EE0FBA"/>
    <w:rsid w:val="00EE19D8"/>
    <w:rsid w:val="00EE1F18"/>
    <w:rsid w:val="00EE2A79"/>
    <w:rsid w:val="00EE35D0"/>
    <w:rsid w:val="00EE5276"/>
    <w:rsid w:val="00EE52AC"/>
    <w:rsid w:val="00EE660D"/>
    <w:rsid w:val="00EE7347"/>
    <w:rsid w:val="00EE77ED"/>
    <w:rsid w:val="00EF00B4"/>
    <w:rsid w:val="00EF11E9"/>
    <w:rsid w:val="00EF1254"/>
    <w:rsid w:val="00EF13C4"/>
    <w:rsid w:val="00EF1B8F"/>
    <w:rsid w:val="00EF23F2"/>
    <w:rsid w:val="00EF40E6"/>
    <w:rsid w:val="00EF6ACA"/>
    <w:rsid w:val="00EF7497"/>
    <w:rsid w:val="00EF79A2"/>
    <w:rsid w:val="00F00493"/>
    <w:rsid w:val="00F0066E"/>
    <w:rsid w:val="00F00B7C"/>
    <w:rsid w:val="00F03C64"/>
    <w:rsid w:val="00F13AB0"/>
    <w:rsid w:val="00F150BF"/>
    <w:rsid w:val="00F15361"/>
    <w:rsid w:val="00F15E89"/>
    <w:rsid w:val="00F170E8"/>
    <w:rsid w:val="00F203BD"/>
    <w:rsid w:val="00F21CD3"/>
    <w:rsid w:val="00F230AF"/>
    <w:rsid w:val="00F23B4A"/>
    <w:rsid w:val="00F244A4"/>
    <w:rsid w:val="00F25D56"/>
    <w:rsid w:val="00F27BDA"/>
    <w:rsid w:val="00F36001"/>
    <w:rsid w:val="00F36AB6"/>
    <w:rsid w:val="00F37020"/>
    <w:rsid w:val="00F37D46"/>
    <w:rsid w:val="00F433FC"/>
    <w:rsid w:val="00F4463F"/>
    <w:rsid w:val="00F45CAA"/>
    <w:rsid w:val="00F512AC"/>
    <w:rsid w:val="00F52219"/>
    <w:rsid w:val="00F52580"/>
    <w:rsid w:val="00F53F9A"/>
    <w:rsid w:val="00F555C6"/>
    <w:rsid w:val="00F5614E"/>
    <w:rsid w:val="00F60828"/>
    <w:rsid w:val="00F60E55"/>
    <w:rsid w:val="00F622D7"/>
    <w:rsid w:val="00F6376C"/>
    <w:rsid w:val="00F63B9E"/>
    <w:rsid w:val="00F6468E"/>
    <w:rsid w:val="00F6637F"/>
    <w:rsid w:val="00F71B80"/>
    <w:rsid w:val="00F725F3"/>
    <w:rsid w:val="00F739C8"/>
    <w:rsid w:val="00F74FE8"/>
    <w:rsid w:val="00F76642"/>
    <w:rsid w:val="00F7772B"/>
    <w:rsid w:val="00F81046"/>
    <w:rsid w:val="00F818DB"/>
    <w:rsid w:val="00F82115"/>
    <w:rsid w:val="00F821B1"/>
    <w:rsid w:val="00F82310"/>
    <w:rsid w:val="00F840AC"/>
    <w:rsid w:val="00F844C5"/>
    <w:rsid w:val="00F85124"/>
    <w:rsid w:val="00F8684D"/>
    <w:rsid w:val="00F94225"/>
    <w:rsid w:val="00F95FA6"/>
    <w:rsid w:val="00F97401"/>
    <w:rsid w:val="00F97A50"/>
    <w:rsid w:val="00FA0C20"/>
    <w:rsid w:val="00FA1346"/>
    <w:rsid w:val="00FA2F41"/>
    <w:rsid w:val="00FA4A52"/>
    <w:rsid w:val="00FB2FA7"/>
    <w:rsid w:val="00FB3189"/>
    <w:rsid w:val="00FB3217"/>
    <w:rsid w:val="00FB5BBD"/>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44"/>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A3356-41BF-4EEF-8F52-481D2EC9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31</Pages>
  <Words>12290</Words>
  <Characters>65266</Characters>
  <Application>Microsoft Office Word</Application>
  <DocSecurity>0</DocSecurity>
  <Lines>3435</Lines>
  <Paragraphs>1762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jmiller20130729</dc:creator>
  <cp:lastModifiedBy>Smith, Alexis@Energy</cp:lastModifiedBy>
  <cp:revision>15</cp:revision>
  <cp:lastPrinted>2013-09-25T20:55:00Z</cp:lastPrinted>
  <dcterms:created xsi:type="dcterms:W3CDTF">2018-11-29T00:55:00Z</dcterms:created>
  <dcterms:modified xsi:type="dcterms:W3CDTF">2018-11-29T20:52:00Z</dcterms:modified>
</cp:coreProperties>
</file>
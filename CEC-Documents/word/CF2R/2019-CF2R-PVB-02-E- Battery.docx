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11"/>
        <w:gridCol w:w="1666"/>
        <w:gridCol w:w="2128"/>
        <w:gridCol w:w="541"/>
        <w:gridCol w:w="1562"/>
        <w:gridCol w:w="4282"/>
      </w:tblGrid>
      <w:tr w:rsidR="005049F2" w:rsidRPr="00FB0E1A" w14:paraId="4196E9FB" w14:textId="77777777" w:rsidTr="005978B5">
        <w:trPr>
          <w:trHeight w:val="144"/>
        </w:trPr>
        <w:tc>
          <w:tcPr>
            <w:tcW w:w="14390" w:type="dxa"/>
            <w:gridSpan w:val="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9FA" w14:textId="300CF1A0" w:rsidR="00A3784E" w:rsidRPr="00A3784E" w:rsidRDefault="00A3784E" w:rsidP="00D85EF9">
            <w:pPr>
              <w:pStyle w:val="Heading2"/>
              <w:spacing w:before="0" w:after="0"/>
            </w:pPr>
            <w:r>
              <w:rPr>
                <w:rFonts w:asciiTheme="minorHAnsi" w:hAnsiTheme="minorHAnsi"/>
              </w:rPr>
              <w:t xml:space="preserve">A. </w:t>
            </w:r>
            <w:r w:rsidR="00E364D3" w:rsidRPr="00FB0E1A">
              <w:rPr>
                <w:rFonts w:asciiTheme="minorHAnsi" w:hAnsiTheme="minorHAnsi"/>
              </w:rPr>
              <w:t>General Information</w:t>
            </w:r>
          </w:p>
        </w:tc>
      </w:tr>
      <w:tr w:rsidR="005978B5" w:rsidRPr="00FB0E1A" w14:paraId="4196EA00" w14:textId="77777777" w:rsidTr="005978B5">
        <w:trPr>
          <w:trHeight w:val="144"/>
        </w:trPr>
        <w:tc>
          <w:tcPr>
            <w:tcW w:w="75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9FC" w14:textId="77777777" w:rsidR="005978B5" w:rsidRPr="00A3784E" w:rsidRDefault="005978B5" w:rsidP="005049F2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3784E"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2215" w:type="dxa"/>
            <w:vAlign w:val="center"/>
          </w:tcPr>
          <w:p w14:paraId="4196E9FD" w14:textId="21A3B436" w:rsidR="005978B5" w:rsidRPr="00A3784E" w:rsidRDefault="005978B5" w:rsidP="005049F2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Project Location (City)</w:t>
            </w:r>
          </w:p>
        </w:tc>
        <w:tc>
          <w:tcPr>
            <w:tcW w:w="2856" w:type="dxa"/>
            <w:vAlign w:val="center"/>
          </w:tcPr>
          <w:p w14:paraId="68F97901" w14:textId="77777777" w:rsidR="005978B5" w:rsidRPr="00A3784E" w:rsidRDefault="005978B5" w:rsidP="005049F2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54" w:type="dxa"/>
            <w:vAlign w:val="center"/>
          </w:tcPr>
          <w:p w14:paraId="45A408AF" w14:textId="18E5EB73" w:rsidR="005978B5" w:rsidRPr="00A3784E" w:rsidRDefault="005978B5" w:rsidP="005978B5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ins w:id="0" w:author="Smith, Alexis@Energy" w:date="2019-01-08T13:53:00Z">
              <w:r w:rsidR="00E42BDE">
                <w:rPr>
                  <w:rFonts w:asciiTheme="minorHAnsi" w:hAnsiTheme="minorHAnsi"/>
                  <w:sz w:val="18"/>
                  <w:szCs w:val="18"/>
                </w:rPr>
                <w:t>2</w:t>
              </w:r>
            </w:ins>
            <w:del w:id="1" w:author="Smith, Alexis@Energy" w:date="2019-01-08T13:53:00Z">
              <w:r w:rsidDel="00E42BDE">
                <w:rPr>
                  <w:rFonts w:asciiTheme="minorHAnsi" w:hAnsiTheme="minorHAnsi"/>
                  <w:sz w:val="18"/>
                  <w:szCs w:val="18"/>
                </w:rPr>
                <w:delText>4</w:delText>
              </w:r>
            </w:del>
          </w:p>
        </w:tc>
        <w:tc>
          <w:tcPr>
            <w:tcW w:w="2070" w:type="dxa"/>
            <w:vAlign w:val="center"/>
          </w:tcPr>
          <w:p w14:paraId="40EDFBF0" w14:textId="46D7CC41" w:rsidR="005978B5" w:rsidRPr="00A3784E" w:rsidRDefault="005978B5" w:rsidP="005049F2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Building Type</w:t>
            </w:r>
          </w:p>
        </w:tc>
        <w:tc>
          <w:tcPr>
            <w:tcW w:w="5844" w:type="dxa"/>
            <w:vAlign w:val="center"/>
          </w:tcPr>
          <w:p w14:paraId="4196E9FF" w14:textId="0A39DDAA" w:rsidR="005978B5" w:rsidRPr="00A3784E" w:rsidRDefault="005978B5" w:rsidP="005049F2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978B5" w:rsidRPr="00FB0E1A" w14:paraId="4196EA04" w14:textId="77777777" w:rsidTr="005978B5">
        <w:trPr>
          <w:trHeight w:val="144"/>
        </w:trPr>
        <w:tc>
          <w:tcPr>
            <w:tcW w:w="75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A01" w14:textId="4E220CF5" w:rsidR="005978B5" w:rsidRPr="00A3784E" w:rsidRDefault="005978B5" w:rsidP="005049F2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ins w:id="2" w:author="Smith, Alexis@Energy" w:date="2019-01-08T13:53:00Z">
              <w:r w:rsidR="00E42BDE">
                <w:rPr>
                  <w:rFonts w:asciiTheme="minorHAnsi" w:hAnsiTheme="minorHAnsi"/>
                  <w:sz w:val="18"/>
                  <w:szCs w:val="18"/>
                </w:rPr>
                <w:t>3</w:t>
              </w:r>
            </w:ins>
            <w:del w:id="3" w:author="Smith, Alexis@Energy" w:date="2019-01-08T13:53:00Z">
              <w:r w:rsidDel="00E42BDE">
                <w:rPr>
                  <w:rFonts w:asciiTheme="minorHAnsi" w:hAnsiTheme="minorHAnsi"/>
                  <w:sz w:val="18"/>
                  <w:szCs w:val="18"/>
                </w:rPr>
                <w:delText>2</w:delText>
              </w:r>
            </w:del>
          </w:p>
        </w:tc>
        <w:tc>
          <w:tcPr>
            <w:tcW w:w="2215" w:type="dxa"/>
            <w:vAlign w:val="center"/>
          </w:tcPr>
          <w:p w14:paraId="4196EA02" w14:textId="14D53181" w:rsidR="005978B5" w:rsidRPr="00A3784E" w:rsidRDefault="005978B5" w:rsidP="005049F2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Climate Zone</w:t>
            </w:r>
          </w:p>
        </w:tc>
        <w:tc>
          <w:tcPr>
            <w:tcW w:w="2856" w:type="dxa"/>
            <w:vAlign w:val="center"/>
          </w:tcPr>
          <w:p w14:paraId="384515D4" w14:textId="77777777" w:rsidR="005978B5" w:rsidRPr="00A3784E" w:rsidRDefault="005978B5" w:rsidP="005049F2">
            <w:pPr>
              <w:pStyle w:val="BodyText2"/>
              <w:spacing w:before="0" w:after="0"/>
              <w:ind w:left="335"/>
              <w:rPr>
                <w:sz w:val="18"/>
                <w:szCs w:val="18"/>
              </w:rPr>
            </w:pPr>
          </w:p>
        </w:tc>
        <w:tc>
          <w:tcPr>
            <w:tcW w:w="654" w:type="dxa"/>
            <w:vAlign w:val="center"/>
          </w:tcPr>
          <w:p w14:paraId="4D6334FD" w14:textId="33382540" w:rsidR="005978B5" w:rsidRPr="00E42BDE" w:rsidRDefault="005978B5" w:rsidP="005978B5">
            <w:pPr>
              <w:pStyle w:val="BodyText2"/>
              <w:spacing w:before="0" w:after="0"/>
              <w:jc w:val="center"/>
              <w:rPr>
                <w:rFonts w:asciiTheme="minorHAnsi" w:hAnsiTheme="minorHAnsi" w:cstheme="minorHAnsi"/>
                <w:sz w:val="18"/>
                <w:szCs w:val="18"/>
                <w:rPrChange w:id="4" w:author="Smith, Alexis@Energy" w:date="2019-01-08T13:54:00Z">
                  <w:rPr>
                    <w:sz w:val="18"/>
                    <w:szCs w:val="18"/>
                  </w:rPr>
                </w:rPrChange>
              </w:rPr>
            </w:pPr>
            <w:r w:rsidRPr="00E42BDE">
              <w:rPr>
                <w:rFonts w:asciiTheme="minorHAnsi" w:hAnsiTheme="minorHAnsi" w:cstheme="minorHAnsi"/>
                <w:sz w:val="18"/>
                <w:szCs w:val="18"/>
                <w:rPrChange w:id="5" w:author="Smith, Alexis@Energy" w:date="2019-01-08T13:54:00Z">
                  <w:rPr>
                    <w:sz w:val="18"/>
                    <w:szCs w:val="18"/>
                  </w:rPr>
                </w:rPrChange>
              </w:rPr>
              <w:t>0</w:t>
            </w:r>
            <w:ins w:id="6" w:author="Smith, Alexis@Energy" w:date="2019-01-08T13:54:00Z">
              <w:r w:rsidR="00E42BDE" w:rsidRPr="00E42BDE">
                <w:rPr>
                  <w:rFonts w:asciiTheme="minorHAnsi" w:hAnsiTheme="minorHAnsi" w:cstheme="minorHAnsi"/>
                  <w:sz w:val="18"/>
                  <w:szCs w:val="18"/>
                  <w:rPrChange w:id="7" w:author="Smith, Alexis@Energy" w:date="2019-01-08T13:54:00Z">
                    <w:rPr>
                      <w:sz w:val="18"/>
                      <w:szCs w:val="18"/>
                    </w:rPr>
                  </w:rPrChange>
                </w:rPr>
                <w:t>4</w:t>
              </w:r>
            </w:ins>
            <w:del w:id="8" w:author="Smith, Alexis@Energy" w:date="2019-01-08T13:54:00Z">
              <w:r w:rsidRPr="00E42BDE" w:rsidDel="00E42BDE">
                <w:rPr>
                  <w:rFonts w:asciiTheme="minorHAnsi" w:hAnsiTheme="minorHAnsi" w:cstheme="minorHAnsi"/>
                  <w:sz w:val="18"/>
                  <w:szCs w:val="18"/>
                  <w:rPrChange w:id="9" w:author="Smith, Alexis@Energy" w:date="2019-01-08T13:54:00Z">
                    <w:rPr>
                      <w:sz w:val="18"/>
                      <w:szCs w:val="18"/>
                    </w:rPr>
                  </w:rPrChange>
                </w:rPr>
                <w:delText>5</w:delText>
              </w:r>
            </w:del>
          </w:p>
        </w:tc>
        <w:tc>
          <w:tcPr>
            <w:tcW w:w="2070" w:type="dxa"/>
            <w:vAlign w:val="center"/>
          </w:tcPr>
          <w:p w14:paraId="71F4B8FB" w14:textId="23FB6076" w:rsidR="005978B5" w:rsidRPr="00A3784E" w:rsidRDefault="005978B5" w:rsidP="005978B5">
            <w:pPr>
              <w:pStyle w:val="BodyText2"/>
              <w:spacing w:before="0" w:after="0"/>
              <w:rPr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Method of Compliance:</w:t>
            </w:r>
          </w:p>
        </w:tc>
        <w:tc>
          <w:tcPr>
            <w:tcW w:w="5844" w:type="dxa"/>
            <w:vAlign w:val="center"/>
          </w:tcPr>
          <w:p w14:paraId="4196EA03" w14:textId="5111F086" w:rsidR="005978B5" w:rsidRPr="00A3784E" w:rsidRDefault="005978B5" w:rsidP="005049F2">
            <w:pPr>
              <w:pStyle w:val="BodyText2"/>
              <w:spacing w:before="0" w:after="0"/>
              <w:ind w:left="335"/>
              <w:rPr>
                <w:sz w:val="18"/>
                <w:szCs w:val="18"/>
              </w:rPr>
            </w:pPr>
          </w:p>
        </w:tc>
      </w:tr>
    </w:tbl>
    <w:p w14:paraId="10D49659" w14:textId="67BC00A1" w:rsidR="00DF3A28" w:rsidRDefault="00DF3A28">
      <w:pPr>
        <w:rPr>
          <w:rFonts w:asciiTheme="minorHAnsi" w:hAnsiTheme="minorHAnsi"/>
          <w:sz w:val="18"/>
          <w:szCs w:val="18"/>
        </w:rPr>
      </w:pPr>
    </w:p>
    <w:tbl>
      <w:tblPr>
        <w:tblW w:w="5002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5"/>
        <w:gridCol w:w="2610"/>
        <w:gridCol w:w="2880"/>
        <w:gridCol w:w="2609"/>
      </w:tblGrid>
      <w:tr w:rsidR="00DF3A28" w:rsidRPr="00DF3A28" w14:paraId="785D1ED7" w14:textId="77777777" w:rsidTr="008B0B93">
        <w:trPr>
          <w:cantSplit/>
          <w:trHeight w:val="144"/>
        </w:trPr>
        <w:tc>
          <w:tcPr>
            <w:tcW w:w="10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27C73" w14:textId="7A0756EF" w:rsidR="00DF3A28" w:rsidRPr="00DF3A28" w:rsidRDefault="00DF3A28" w:rsidP="00D85EF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Theme="minorHAnsi" w:eastAsia="Calibri" w:hAnsiTheme="minorHAnsi" w:cs="Arial"/>
                <w:b/>
              </w:rPr>
              <w:t>B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. Design </w:t>
            </w:r>
            <w:r w:rsidR="0019284B">
              <w:rPr>
                <w:rFonts w:asciiTheme="minorHAnsi" w:eastAsia="Calibri" w:hAnsiTheme="minorHAnsi" w:cs="Arial"/>
                <w:b/>
              </w:rPr>
              <w:t xml:space="preserve">Battery Storage 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Systems Information </w:t>
            </w:r>
          </w:p>
        </w:tc>
      </w:tr>
      <w:tr w:rsidR="00E11155" w:rsidRPr="00DF3A28" w14:paraId="67345D19" w14:textId="77777777" w:rsidTr="00E11155">
        <w:trPr>
          <w:cantSplit/>
          <w:trHeight w:val="144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520DB" w14:textId="77777777" w:rsidR="00E11155" w:rsidRPr="00DF3A28" w:rsidRDefault="00E11155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A4A0C" w14:textId="77777777" w:rsidR="00E11155" w:rsidRPr="00DF3A28" w:rsidRDefault="00E11155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12CB8" w14:textId="77777777" w:rsidR="00E11155" w:rsidRPr="00DF3A28" w:rsidRDefault="00E11155" w:rsidP="008B0B93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03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EA673" w14:textId="510B3604" w:rsidR="00E11155" w:rsidRPr="00DF3A28" w:rsidRDefault="00E11155" w:rsidP="008B0B93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04</w:t>
            </w:r>
          </w:p>
        </w:tc>
      </w:tr>
      <w:tr w:rsidR="00E11155" w:rsidRPr="00DF3A28" w14:paraId="7A5AD89A" w14:textId="77777777" w:rsidTr="00E11155">
        <w:trPr>
          <w:cantSplit/>
          <w:trHeight w:val="144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E46FB5" w14:textId="11734809" w:rsidR="00E11155" w:rsidRPr="00DF3A28" w:rsidRDefault="00E11155" w:rsidP="00B32C7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Battery Capacity (kWh)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9E549B" w14:textId="5EAFE049" w:rsidR="00E11155" w:rsidRPr="00DF3A28" w:rsidRDefault="00E11155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Control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6B19A2" w14:textId="542CF2BD" w:rsidR="00E11155" w:rsidRPr="00DF3A28" w:rsidRDefault="00E11155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Charging Efficiency (%)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330531" w14:textId="082525A0" w:rsidR="00E11155" w:rsidRPr="00DF3A28" w:rsidRDefault="00E11155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Discharging Efficiency (%)</w:t>
            </w:r>
          </w:p>
        </w:tc>
      </w:tr>
      <w:tr w:rsidR="00E11155" w:rsidRPr="00DF3A28" w14:paraId="19477C69" w14:textId="77777777" w:rsidTr="00E11155">
        <w:trPr>
          <w:cantSplit/>
          <w:trHeight w:val="413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87CF" w14:textId="77777777" w:rsidR="00E11155" w:rsidRPr="00DF3A28" w:rsidRDefault="00E11155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BDFC" w14:textId="77777777" w:rsidR="00E11155" w:rsidRPr="00DF3A28" w:rsidRDefault="00E11155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2AF70" w14:textId="77777777" w:rsidR="00E11155" w:rsidRPr="00DF3A28" w:rsidRDefault="00E11155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36E9" w14:textId="7D7FF97A" w:rsidR="00E11155" w:rsidRPr="00DF3A28" w:rsidRDefault="00E11155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="Calibri" w:hAnsi="Calibri"/>
                <w:sz w:val="16"/>
                <w:szCs w:val="16"/>
              </w:rPr>
            </w:pPr>
          </w:p>
        </w:tc>
      </w:tr>
    </w:tbl>
    <w:p w14:paraId="2132D806" w14:textId="637A3B99" w:rsidR="00DF3A28" w:rsidRDefault="00DF3A28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874"/>
        <w:gridCol w:w="388"/>
        <w:gridCol w:w="1488"/>
        <w:gridCol w:w="1100"/>
        <w:gridCol w:w="1422"/>
        <w:gridCol w:w="1904"/>
        <w:gridCol w:w="1904"/>
      </w:tblGrid>
      <w:tr w:rsidR="00331E49" w:rsidRPr="00DF3A28" w14:paraId="1CF224F7" w14:textId="77777777" w:rsidTr="007E1B2E">
        <w:trPr>
          <w:cantSplit/>
          <w:trHeight w:val="144"/>
        </w:trPr>
        <w:tc>
          <w:tcPr>
            <w:tcW w:w="107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E0568" w14:textId="7577C327" w:rsidR="00331E49" w:rsidRPr="00DF3A28" w:rsidRDefault="00331E49" w:rsidP="00D85EF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Theme="minorHAnsi" w:eastAsia="Calibri" w:hAnsiTheme="minorHAnsi" w:cs="Arial"/>
                <w:b/>
              </w:rPr>
              <w:t>C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. </w:t>
            </w:r>
            <w:r>
              <w:rPr>
                <w:rFonts w:asciiTheme="minorHAnsi" w:eastAsia="Calibri" w:hAnsiTheme="minorHAnsi" w:cs="Arial"/>
                <w:b/>
              </w:rPr>
              <w:t>Installed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 </w:t>
            </w:r>
            <w:r w:rsidR="008B0B93">
              <w:rPr>
                <w:rFonts w:asciiTheme="minorHAnsi" w:eastAsia="Calibri" w:hAnsiTheme="minorHAnsi" w:cs="Arial"/>
                <w:b/>
              </w:rPr>
              <w:t>Battery Storage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 Systems Information </w:t>
            </w:r>
          </w:p>
        </w:tc>
      </w:tr>
      <w:tr w:rsidR="00E11155" w:rsidRPr="00DF3A28" w14:paraId="20F00AF2" w14:textId="77777777" w:rsidTr="007E1B2E">
        <w:trPr>
          <w:cantSplit/>
          <w:trHeight w:val="144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0D92D" w14:textId="77777777" w:rsidR="00E11155" w:rsidRPr="00DF3A28" w:rsidRDefault="00E11155" w:rsidP="00E1115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01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83DD5" w14:textId="77777777" w:rsidR="00E11155" w:rsidRPr="00DF3A28" w:rsidRDefault="00E11155" w:rsidP="00E1115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C6B6C" w14:textId="77777777" w:rsidR="00E11155" w:rsidRPr="00DF3A28" w:rsidRDefault="00E11155" w:rsidP="00E1115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9CEF9" w14:textId="1845B07C" w:rsidR="00E11155" w:rsidRPr="00DF3A28" w:rsidRDefault="00E11155" w:rsidP="00E1115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04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36711" w14:textId="38C16FE8" w:rsidR="00E11155" w:rsidRPr="00DF3A28" w:rsidRDefault="00E11155" w:rsidP="00E1115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25051" w14:textId="52CFDF89" w:rsidR="00E11155" w:rsidRPr="00DF3A28" w:rsidRDefault="00E11155" w:rsidP="00E1115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06</w:t>
            </w:r>
          </w:p>
        </w:tc>
      </w:tr>
      <w:tr w:rsidR="00E11155" w:rsidRPr="00DF3A28" w14:paraId="1FCFBC59" w14:textId="77777777" w:rsidTr="007E1B2E">
        <w:trPr>
          <w:cantSplit/>
          <w:trHeight w:val="144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E09F63" w14:textId="4B4F0936" w:rsidR="00E11155" w:rsidRPr="00DF3A28" w:rsidRDefault="00E11155" w:rsidP="00E1115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Manufacturer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4F58A7" w14:textId="7BC78C68" w:rsidR="00E11155" w:rsidRPr="00DF3A28" w:rsidRDefault="00E11155" w:rsidP="00E1115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Model #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AF9E79" w14:textId="320E8693" w:rsidR="00E11155" w:rsidRPr="00DF3A28" w:rsidRDefault="00E11155" w:rsidP="00E1115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Battery Capacity (kWh)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78A3E9" w14:textId="2B42230A" w:rsidR="00E11155" w:rsidRPr="00DF3A28" w:rsidRDefault="00E11155" w:rsidP="00E1115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Control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356524" w14:textId="67339CDA" w:rsidR="00E11155" w:rsidRPr="00DF3A28" w:rsidRDefault="00E11155" w:rsidP="00E1115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Charging Efficiency (%)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DF125A" w14:textId="2652481C" w:rsidR="00E11155" w:rsidRPr="00DF3A28" w:rsidRDefault="00E11155" w:rsidP="00E1115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Discharging Efficiency (%)</w:t>
            </w:r>
          </w:p>
        </w:tc>
      </w:tr>
      <w:tr w:rsidR="00E11155" w:rsidRPr="00DF3A28" w14:paraId="4B5C19F8" w14:textId="77777777" w:rsidTr="007E1B2E">
        <w:trPr>
          <w:cantSplit/>
          <w:trHeight w:val="46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C44E0A" w14:textId="77777777" w:rsidR="00E11155" w:rsidRDefault="00E11155" w:rsidP="00E1115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F27422" w14:textId="77777777" w:rsidR="00E11155" w:rsidRDefault="00E11155" w:rsidP="00E1115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714DD9" w14:textId="77777777" w:rsidR="00E11155" w:rsidRPr="00DF3A28" w:rsidRDefault="00E11155" w:rsidP="00E1115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A6E0A3" w14:textId="77777777" w:rsidR="00E11155" w:rsidRPr="00DF3A28" w:rsidRDefault="00E11155" w:rsidP="00E1115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FDE0F1" w14:textId="77777777" w:rsidR="00E11155" w:rsidRPr="00DF3A28" w:rsidRDefault="00E11155" w:rsidP="00E1115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5DED0E" w14:textId="6C042B4C" w:rsidR="00E11155" w:rsidRPr="00DF3A28" w:rsidRDefault="00E11155" w:rsidP="00E1115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</w:p>
        </w:tc>
      </w:tr>
      <w:tr w:rsidR="00E11155" w:rsidRPr="00DF3A28" w14:paraId="3336EBCA" w14:textId="77777777" w:rsidTr="007E1B2E">
        <w:trPr>
          <w:cantSplit/>
          <w:trHeight w:val="510"/>
        </w:trPr>
        <w:tc>
          <w:tcPr>
            <w:tcW w:w="7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C6095" w14:textId="11C9D2DB" w:rsidR="00E11155" w:rsidRPr="00DF3A28" w:rsidRDefault="00E11155" w:rsidP="00E1115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07</w:t>
            </w:r>
          </w:p>
        </w:tc>
        <w:tc>
          <w:tcPr>
            <w:tcW w:w="18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7D0B8" w14:textId="61EC2046" w:rsidR="00E11155" w:rsidRPr="00DF3A28" w:rsidRDefault="00E11155" w:rsidP="00E1115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Battery Storage System Certified by CEC</w:t>
            </w:r>
          </w:p>
        </w:tc>
        <w:tc>
          <w:tcPr>
            <w:tcW w:w="8206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C2227" w14:textId="4C3FE270" w:rsidR="00E11155" w:rsidRPr="00DF3A28" w:rsidRDefault="00E11155" w:rsidP="00E1115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AD1BCF">
              <w:rPr>
                <w:rFonts w:ascii="Calibri" w:hAnsi="Calibri" w:cs="Calibri"/>
                <w:sz w:val="24"/>
              </w:rPr>
              <w:t>□</w:t>
            </w:r>
            <w:r w:rsidRPr="00AD1BCF">
              <w:rPr>
                <w:rFonts w:asciiTheme="minorHAnsi" w:hAnsiTheme="minorHAnsi"/>
                <w:b/>
                <w:sz w:val="18"/>
              </w:rPr>
              <w:t xml:space="preserve"> </w:t>
            </w:r>
            <w:r>
              <w:rPr>
                <w:rFonts w:asciiTheme="minorHAnsi" w:hAnsiTheme="minorHAnsi"/>
                <w:b/>
                <w:sz w:val="18"/>
              </w:rPr>
              <w:t>Yes</w:t>
            </w:r>
            <w:r w:rsidRPr="00AD1BCF">
              <w:rPr>
                <w:rFonts w:asciiTheme="minorHAnsi" w:hAnsiTheme="minorHAnsi"/>
                <w:b/>
                <w:sz w:val="18"/>
              </w:rPr>
              <w:t xml:space="preserve">       </w:t>
            </w:r>
            <w:r w:rsidRPr="00AD1BCF">
              <w:rPr>
                <w:rFonts w:ascii="Calibri" w:hAnsi="Calibri" w:cs="Calibri"/>
                <w:sz w:val="24"/>
              </w:rPr>
              <w:t>□</w:t>
            </w:r>
            <w:r w:rsidRPr="00AD1BCF">
              <w:rPr>
                <w:rFonts w:asciiTheme="minorHAnsi" w:hAnsiTheme="minorHAnsi"/>
                <w:b/>
                <w:sz w:val="18"/>
              </w:rPr>
              <w:t xml:space="preserve"> </w:t>
            </w:r>
            <w:r>
              <w:rPr>
                <w:rFonts w:asciiTheme="minorHAnsi" w:hAnsiTheme="minorHAnsi"/>
                <w:b/>
                <w:sz w:val="18"/>
              </w:rPr>
              <w:t>No</w:t>
            </w:r>
          </w:p>
        </w:tc>
      </w:tr>
    </w:tbl>
    <w:p w14:paraId="634D4D6C" w14:textId="616AC06B" w:rsidR="00331E49" w:rsidRPr="002A7CDD" w:rsidRDefault="00331E49">
      <w:pPr>
        <w:rPr>
          <w:rFonts w:asciiTheme="minorHAnsi" w:hAnsiTheme="minorHAnsi"/>
          <w:szCs w:val="18"/>
        </w:rPr>
      </w:pPr>
    </w:p>
    <w:tbl>
      <w:tblPr>
        <w:tblW w:w="10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11"/>
      </w:tblGrid>
      <w:tr w:rsidR="008B38A1" w:rsidRPr="002A7CDD" w14:paraId="585F8830" w14:textId="77777777" w:rsidTr="00956F1E">
        <w:trPr>
          <w:trHeight w:val="195"/>
        </w:trPr>
        <w:tc>
          <w:tcPr>
            <w:tcW w:w="10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C0A2F" w14:textId="39EC3012" w:rsidR="008B38A1" w:rsidRPr="002A7CDD" w:rsidRDefault="00E11155" w:rsidP="008B38A1">
            <w:pPr>
              <w:spacing w:line="276" w:lineRule="auto"/>
              <w:rPr>
                <w:rFonts w:asciiTheme="minorHAnsi" w:eastAsia="Calibri" w:hAnsiTheme="minorHAnsi"/>
                <w:b/>
                <w:szCs w:val="18"/>
              </w:rPr>
            </w:pPr>
            <w:r w:rsidRPr="002A7CDD">
              <w:rPr>
                <w:rFonts w:asciiTheme="minorHAnsi" w:eastAsia="Calibri" w:hAnsiTheme="minorHAnsi"/>
                <w:b/>
                <w:szCs w:val="18"/>
              </w:rPr>
              <w:t>D</w:t>
            </w:r>
            <w:r w:rsidR="008B38A1" w:rsidRPr="002A7CDD">
              <w:rPr>
                <w:rFonts w:asciiTheme="minorHAnsi" w:eastAsia="Calibri" w:hAnsiTheme="minorHAnsi"/>
                <w:b/>
                <w:szCs w:val="18"/>
              </w:rPr>
              <w:t>. Compliance Statement</w:t>
            </w:r>
          </w:p>
        </w:tc>
      </w:tr>
      <w:tr w:rsidR="008B38A1" w:rsidRPr="008B38A1" w14:paraId="4CB344BE" w14:textId="77777777" w:rsidTr="007E1B2E">
        <w:trPr>
          <w:trHeight w:val="287"/>
        </w:trPr>
        <w:tc>
          <w:tcPr>
            <w:tcW w:w="10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86E7B" w14:textId="2F83C740" w:rsidR="008B38A1" w:rsidRPr="008B38A1" w:rsidRDefault="008B38A1" w:rsidP="008B38A1">
            <w:pPr>
              <w:rPr>
                <w:rFonts w:asciiTheme="minorHAnsi" w:eastAsia="Calibri" w:hAnsiTheme="minorHAnsi"/>
                <w:sz w:val="18"/>
                <w:szCs w:val="18"/>
              </w:rPr>
            </w:pPr>
          </w:p>
        </w:tc>
      </w:tr>
    </w:tbl>
    <w:p w14:paraId="331CCDF6" w14:textId="77777777" w:rsidR="008A116E" w:rsidRDefault="008A116E">
      <w:r>
        <w:br w:type="page"/>
      </w:r>
    </w:p>
    <w:tbl>
      <w:tblPr>
        <w:tblW w:w="4988" w:type="pct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5341"/>
        <w:gridCol w:w="5423"/>
      </w:tblGrid>
      <w:tr w:rsidR="006F315F" w:rsidRPr="009E2C1C" w14:paraId="4196EAA7" w14:textId="77777777" w:rsidTr="008A116E">
        <w:trPr>
          <w:trHeight w:val="206"/>
        </w:trPr>
        <w:tc>
          <w:tcPr>
            <w:tcW w:w="10945" w:type="dxa"/>
            <w:gridSpan w:val="2"/>
            <w:vAlign w:val="center"/>
          </w:tcPr>
          <w:p w14:paraId="4196EAA6" w14:textId="77777777" w:rsidR="006F315F" w:rsidRPr="009351D2" w:rsidRDefault="006F315F" w:rsidP="000A2B54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rFonts w:cs="Arial"/>
                <w:b/>
              </w:rPr>
            </w:pPr>
            <w:r w:rsidRPr="00E136A4">
              <w:rPr>
                <w:rFonts w:ascii="Calibri" w:hAnsi="Calibri" w:cs="Arial"/>
                <w:b/>
                <w:caps/>
                <w:sz w:val="18"/>
                <w:szCs w:val="18"/>
              </w:rPr>
              <w:lastRenderedPageBreak/>
              <w:t>Documentation Author's Declaration Statement</w:t>
            </w:r>
          </w:p>
        </w:tc>
      </w:tr>
      <w:tr w:rsidR="006F315F" w:rsidRPr="001B14D6" w14:paraId="4196EAA9" w14:textId="77777777" w:rsidTr="008A116E">
        <w:trPr>
          <w:trHeight w:val="206"/>
        </w:trPr>
        <w:tc>
          <w:tcPr>
            <w:tcW w:w="10945" w:type="dxa"/>
            <w:gridSpan w:val="2"/>
            <w:vAlign w:val="center"/>
          </w:tcPr>
          <w:p w14:paraId="4196EAA8" w14:textId="77777777" w:rsidR="006F315F" w:rsidRDefault="006F315F" w:rsidP="007E668D">
            <w:pPr>
              <w:numPr>
                <w:ilvl w:val="0"/>
                <w:numId w:val="8"/>
              </w:numPr>
              <w:rPr>
                <w:rFonts w:ascii="Calibri" w:hAnsi="Calibri"/>
                <w:sz w:val="18"/>
                <w:szCs w:val="18"/>
              </w:rPr>
            </w:pPr>
            <w:r w:rsidRPr="00E136A4">
              <w:rPr>
                <w:rFonts w:ascii="Calibri" w:hAnsi="Calibri"/>
                <w:sz w:val="18"/>
                <w:szCs w:val="18"/>
              </w:rPr>
              <w:t xml:space="preserve">I certify that this Certificate of </w:t>
            </w:r>
            <w:r>
              <w:rPr>
                <w:rFonts w:ascii="Calibri" w:hAnsi="Calibri"/>
                <w:sz w:val="18"/>
                <w:szCs w:val="18"/>
              </w:rPr>
              <w:t>Compliance</w:t>
            </w:r>
            <w:r w:rsidRPr="00E136A4">
              <w:rPr>
                <w:rFonts w:ascii="Calibri" w:hAnsi="Calibri"/>
                <w:sz w:val="18"/>
                <w:szCs w:val="18"/>
              </w:rPr>
              <w:t xml:space="preserve"> documentation is accurate and complete.</w:t>
            </w:r>
          </w:p>
        </w:tc>
      </w:tr>
      <w:tr w:rsidR="006F315F" w:rsidRPr="00FD7A7F" w14:paraId="4196EAAC" w14:textId="77777777" w:rsidTr="008A116E">
        <w:trPr>
          <w:trHeight w:val="432"/>
        </w:trPr>
        <w:tc>
          <w:tcPr>
            <w:tcW w:w="5431" w:type="dxa"/>
          </w:tcPr>
          <w:p w14:paraId="4196EAAA" w14:textId="77777777" w:rsidR="006F315F" w:rsidRPr="0047600B" w:rsidRDefault="006F315F" w:rsidP="000A2B54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="Calibri" w:hAnsi="Calibri"/>
                <w:sz w:val="14"/>
                <w:szCs w:val="14"/>
              </w:rPr>
              <w:t>Name:</w:t>
            </w:r>
          </w:p>
        </w:tc>
        <w:tc>
          <w:tcPr>
            <w:tcW w:w="5514" w:type="dxa"/>
          </w:tcPr>
          <w:p w14:paraId="4196EAAB" w14:textId="77777777" w:rsidR="006F315F" w:rsidRPr="0047600B" w:rsidRDefault="006F315F" w:rsidP="000A2B54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="Calibri" w:hAnsi="Calibri"/>
                <w:sz w:val="14"/>
                <w:szCs w:val="14"/>
              </w:rPr>
              <w:t>Signature:</w:t>
            </w:r>
          </w:p>
        </w:tc>
      </w:tr>
      <w:tr w:rsidR="006F315F" w:rsidRPr="00FD7A7F" w14:paraId="4196EAAF" w14:textId="77777777" w:rsidTr="008A116E">
        <w:trPr>
          <w:trHeight w:val="432"/>
        </w:trPr>
        <w:tc>
          <w:tcPr>
            <w:tcW w:w="5431" w:type="dxa"/>
          </w:tcPr>
          <w:p w14:paraId="4196EAAD" w14:textId="77777777" w:rsidR="006F315F" w:rsidRPr="0047600B" w:rsidRDefault="006F315F" w:rsidP="000A2B54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Company</w:t>
            </w:r>
            <w:r w:rsidRPr="0047600B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4" w:type="dxa"/>
          </w:tcPr>
          <w:p w14:paraId="4196EAAE" w14:textId="77777777" w:rsidR="006F315F" w:rsidRPr="0047600B" w:rsidRDefault="006F315F" w:rsidP="000A2B54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Signature </w:t>
            </w:r>
            <w:r w:rsidRPr="0047600B">
              <w:rPr>
                <w:rFonts w:ascii="Calibri" w:hAnsi="Calibri"/>
                <w:sz w:val="14"/>
                <w:szCs w:val="14"/>
              </w:rPr>
              <w:t>Date:</w:t>
            </w:r>
          </w:p>
        </w:tc>
      </w:tr>
      <w:tr w:rsidR="006F315F" w:rsidRPr="00FD7A7F" w14:paraId="4196EAB2" w14:textId="77777777" w:rsidTr="008A116E">
        <w:trPr>
          <w:trHeight w:val="432"/>
        </w:trPr>
        <w:tc>
          <w:tcPr>
            <w:tcW w:w="5431" w:type="dxa"/>
          </w:tcPr>
          <w:p w14:paraId="4196EAB0" w14:textId="77777777" w:rsidR="006F315F" w:rsidRPr="0047600B" w:rsidRDefault="006F315F" w:rsidP="000A2B54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Address:</w:t>
            </w:r>
          </w:p>
        </w:tc>
        <w:tc>
          <w:tcPr>
            <w:tcW w:w="5514" w:type="dxa"/>
          </w:tcPr>
          <w:p w14:paraId="4196EAB1" w14:textId="77777777" w:rsidR="006F315F" w:rsidRPr="0047600B" w:rsidRDefault="006F315F" w:rsidP="000A2B54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CEA/ HERS Certification Identification (if a</w:t>
            </w:r>
            <w:r w:rsidRPr="0047600B">
              <w:rPr>
                <w:rFonts w:ascii="Calibri" w:hAnsi="Calibri"/>
                <w:sz w:val="14"/>
                <w:szCs w:val="14"/>
              </w:rPr>
              <w:t>pplicable</w:t>
            </w:r>
            <w:r>
              <w:rPr>
                <w:rFonts w:ascii="Calibri" w:hAnsi="Calibri"/>
                <w:sz w:val="14"/>
                <w:szCs w:val="14"/>
              </w:rPr>
              <w:t>)</w:t>
            </w:r>
            <w:r w:rsidRPr="0047600B">
              <w:rPr>
                <w:rFonts w:ascii="Calibri" w:hAnsi="Calibri"/>
                <w:sz w:val="14"/>
                <w:szCs w:val="14"/>
              </w:rPr>
              <w:t>:</w:t>
            </w:r>
          </w:p>
        </w:tc>
      </w:tr>
      <w:tr w:rsidR="006F315F" w:rsidRPr="00FD7A7F" w14:paraId="4196EAB5" w14:textId="77777777" w:rsidTr="008A116E">
        <w:trPr>
          <w:trHeight w:val="432"/>
        </w:trPr>
        <w:tc>
          <w:tcPr>
            <w:tcW w:w="5431" w:type="dxa"/>
          </w:tcPr>
          <w:p w14:paraId="4196EAB3" w14:textId="77777777" w:rsidR="006F315F" w:rsidRPr="0047600B" w:rsidRDefault="006F315F" w:rsidP="000A2B54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City/State/Zip:</w:t>
            </w:r>
          </w:p>
        </w:tc>
        <w:tc>
          <w:tcPr>
            <w:tcW w:w="5514" w:type="dxa"/>
          </w:tcPr>
          <w:p w14:paraId="4196EAB4" w14:textId="77777777" w:rsidR="006F315F" w:rsidRPr="0047600B" w:rsidRDefault="006F315F" w:rsidP="000A2B54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Phone:</w:t>
            </w:r>
          </w:p>
        </w:tc>
      </w:tr>
      <w:tr w:rsidR="006F315F" w:rsidRPr="008E6C57" w14:paraId="4196EAB7" w14:textId="77777777" w:rsidTr="008A116E">
        <w:tblPrEx>
          <w:tblCellMar>
            <w:left w:w="115" w:type="dxa"/>
            <w:right w:w="115" w:type="dxa"/>
          </w:tblCellMar>
        </w:tblPrEx>
        <w:trPr>
          <w:trHeight w:val="296"/>
        </w:trPr>
        <w:tc>
          <w:tcPr>
            <w:tcW w:w="10945" w:type="dxa"/>
            <w:gridSpan w:val="2"/>
            <w:vAlign w:val="center"/>
          </w:tcPr>
          <w:p w14:paraId="4196EAB6" w14:textId="77777777" w:rsidR="006F315F" w:rsidRDefault="006F315F" w:rsidP="000A2B54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aps/>
                <w:sz w:val="18"/>
                <w:szCs w:val="18"/>
              </w:rPr>
              <w:t xml:space="preserve">Responsible Person's </w:t>
            </w:r>
            <w:r w:rsidRPr="008E6C57">
              <w:rPr>
                <w:rFonts w:ascii="Calibri" w:hAnsi="Calibri" w:cs="Arial"/>
                <w:b/>
                <w:caps/>
                <w:sz w:val="18"/>
                <w:szCs w:val="18"/>
              </w:rPr>
              <w:t>Declaration statement</w:t>
            </w:r>
            <w:r>
              <w:rPr>
                <w:rFonts w:ascii="Calibri" w:hAnsi="Calibri" w:cs="Arial"/>
                <w:b/>
                <w:caps/>
                <w:sz w:val="18"/>
                <w:szCs w:val="18"/>
              </w:rPr>
              <w:t xml:space="preserve">  </w:t>
            </w:r>
          </w:p>
        </w:tc>
      </w:tr>
      <w:tr w:rsidR="006F315F" w:rsidRPr="008E6C57" w14:paraId="4196EABE" w14:textId="77777777" w:rsidTr="008A116E">
        <w:tblPrEx>
          <w:tblCellMar>
            <w:left w:w="115" w:type="dxa"/>
            <w:right w:w="115" w:type="dxa"/>
          </w:tblCellMar>
        </w:tblPrEx>
        <w:trPr>
          <w:trHeight w:val="504"/>
        </w:trPr>
        <w:tc>
          <w:tcPr>
            <w:tcW w:w="10945" w:type="dxa"/>
            <w:gridSpan w:val="2"/>
          </w:tcPr>
          <w:p w14:paraId="4196EAB8" w14:textId="77777777" w:rsidR="006F315F" w:rsidRDefault="006F315F" w:rsidP="007F1A27">
            <w:pPr>
              <w:pStyle w:val="Heading3"/>
              <w:numPr>
                <w:ilvl w:val="0"/>
                <w:numId w:val="0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8E6C57">
              <w:rPr>
                <w:rFonts w:asciiTheme="minorHAnsi" w:hAnsiTheme="minorHAnsi"/>
                <w:sz w:val="18"/>
                <w:szCs w:val="18"/>
              </w:rPr>
              <w:t xml:space="preserve">I certify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the following 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under penalty of perjury, under the </w:t>
            </w:r>
            <w:r>
              <w:rPr>
                <w:rFonts w:asciiTheme="minorHAnsi" w:hAnsiTheme="minorHAnsi"/>
                <w:sz w:val="18"/>
                <w:szCs w:val="18"/>
              </w:rPr>
              <w:t>laws of the State of California:</w:t>
            </w:r>
          </w:p>
          <w:p w14:paraId="4196EAB9" w14:textId="77777777" w:rsidR="006F315F" w:rsidRDefault="006F315F" w:rsidP="007E668D">
            <w:pPr>
              <w:pStyle w:val="Heading3"/>
              <w:numPr>
                <w:ilvl w:val="0"/>
                <w:numId w:val="7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B272DC">
              <w:rPr>
                <w:rFonts w:asciiTheme="minorHAnsi" w:hAnsiTheme="minorHAnsi"/>
                <w:sz w:val="18"/>
                <w:szCs w:val="18"/>
              </w:rPr>
              <w:t xml:space="preserve">The information provided on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Compliance </w:t>
            </w:r>
            <w:r w:rsidRPr="00B272DC">
              <w:rPr>
                <w:rFonts w:asciiTheme="minorHAnsi" w:hAnsiTheme="minorHAnsi"/>
                <w:sz w:val="18"/>
                <w:szCs w:val="18"/>
              </w:rPr>
              <w:t>is true and correct.</w:t>
            </w:r>
          </w:p>
          <w:p w14:paraId="4196EABA" w14:textId="77777777" w:rsidR="006F315F" w:rsidRDefault="006F315F" w:rsidP="007E668D">
            <w:pPr>
              <w:pStyle w:val="Heading3"/>
              <w:numPr>
                <w:ilvl w:val="0"/>
                <w:numId w:val="7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A46E7F">
              <w:rPr>
                <w:rFonts w:ascii="Calibri" w:hAnsi="Calibri"/>
                <w:sz w:val="18"/>
                <w:szCs w:val="18"/>
              </w:rPr>
              <w:t xml:space="preserve">I am eligible under Division 3 of the Business and Professions Code to accept responsibility for </w:t>
            </w:r>
            <w:r w:rsidRPr="00D1061B">
              <w:rPr>
                <w:rFonts w:ascii="Calibri" w:hAnsi="Calibri"/>
                <w:sz w:val="18"/>
                <w:szCs w:val="18"/>
              </w:rPr>
              <w:t>the building design</w:t>
            </w:r>
            <w:r>
              <w:rPr>
                <w:rFonts w:ascii="Calibri" w:hAnsi="Calibri"/>
                <w:sz w:val="18"/>
                <w:szCs w:val="18"/>
              </w:rPr>
              <w:t xml:space="preserve"> or system design</w:t>
            </w:r>
            <w:r w:rsidRPr="00D1061B">
              <w:rPr>
                <w:rFonts w:ascii="Calibri" w:hAnsi="Calibri"/>
                <w:sz w:val="18"/>
                <w:szCs w:val="18"/>
              </w:rPr>
              <w:t xml:space="preserve"> identified on this Certificate of Compliance</w:t>
            </w:r>
            <w:r>
              <w:rPr>
                <w:rFonts w:ascii="Calibri" w:hAnsi="Calibri"/>
                <w:sz w:val="18"/>
                <w:szCs w:val="18"/>
              </w:rPr>
              <w:t xml:space="preserve"> (responsible designer)</w:t>
            </w:r>
            <w:r w:rsidRPr="00D1061B">
              <w:rPr>
                <w:rFonts w:ascii="Calibri" w:hAnsi="Calibri"/>
                <w:sz w:val="18"/>
                <w:szCs w:val="18"/>
              </w:rPr>
              <w:t>.</w:t>
            </w:r>
          </w:p>
          <w:p w14:paraId="4196EABB" w14:textId="77777777" w:rsidR="006F315F" w:rsidRDefault="006F315F" w:rsidP="007E668D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</w:t>
            </w:r>
            <w:r w:rsidRPr="00B177C8">
              <w:rPr>
                <w:rFonts w:ascii="Calibri" w:hAnsi="Calibri" w:cs="Arial"/>
                <w:sz w:val="18"/>
                <w:szCs w:val="18"/>
              </w:rPr>
              <w:t>hat the energy features and performance specifications</w:t>
            </w:r>
            <w:r>
              <w:rPr>
                <w:rFonts w:ascii="Calibri" w:hAnsi="Calibri" w:cs="Arial"/>
                <w:sz w:val="18"/>
                <w:szCs w:val="18"/>
              </w:rPr>
              <w:t>,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11656B">
              <w:rPr>
                <w:rFonts w:ascii="Calibri" w:hAnsi="Calibri" w:cs="Arial"/>
                <w:sz w:val="18"/>
                <w:szCs w:val="18"/>
              </w:rPr>
              <w:t xml:space="preserve">materials, components, and manufactured devices </w:t>
            </w:r>
            <w:r w:rsidRPr="00B177C8">
              <w:rPr>
                <w:rFonts w:ascii="Calibri" w:hAnsi="Calibri" w:cs="Arial"/>
                <w:sz w:val="18"/>
                <w:szCs w:val="18"/>
              </w:rPr>
              <w:t>for the building design</w:t>
            </w:r>
            <w:r>
              <w:rPr>
                <w:rFonts w:ascii="Calibri" w:hAnsi="Calibri" w:cs="Arial"/>
                <w:sz w:val="18"/>
                <w:szCs w:val="18"/>
              </w:rPr>
              <w:t xml:space="preserve"> or system design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identified on this Certificate of Compliance conform to the</w:t>
            </w:r>
            <w:r>
              <w:rPr>
                <w:rFonts w:ascii="Calibri" w:hAnsi="Calibri" w:cs="Arial"/>
                <w:sz w:val="18"/>
                <w:szCs w:val="18"/>
              </w:rPr>
              <w:t xml:space="preserve"> requirements of Title 24, Part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1 and </w:t>
            </w:r>
            <w:r>
              <w:rPr>
                <w:rFonts w:ascii="Calibri" w:hAnsi="Calibri" w:cs="Arial"/>
                <w:sz w:val="18"/>
                <w:szCs w:val="18"/>
              </w:rPr>
              <w:t xml:space="preserve">Part </w:t>
            </w:r>
            <w:r w:rsidRPr="00B177C8">
              <w:rPr>
                <w:rFonts w:ascii="Calibri" w:hAnsi="Calibri" w:cs="Arial"/>
                <w:sz w:val="18"/>
                <w:szCs w:val="18"/>
              </w:rPr>
              <w:t>6 of the California Code of Regulations</w:t>
            </w:r>
            <w:r w:rsidRPr="008E6C57">
              <w:rPr>
                <w:rFonts w:ascii="Calibri" w:hAnsi="Calibri" w:cs="TimesNewRomanPSMT"/>
                <w:sz w:val="18"/>
                <w:szCs w:val="18"/>
              </w:rPr>
              <w:t>.</w:t>
            </w:r>
          </w:p>
          <w:p w14:paraId="4196EABC" w14:textId="77777777" w:rsidR="006F315F" w:rsidRPr="004B51B5" w:rsidRDefault="006F315F" w:rsidP="007E668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</w:t>
            </w:r>
            <w:r w:rsidRPr="00B177C8">
              <w:rPr>
                <w:rFonts w:ascii="Calibri" w:hAnsi="Calibri" w:cs="Arial"/>
                <w:sz w:val="18"/>
                <w:szCs w:val="18"/>
              </w:rPr>
              <w:t>he building</w:t>
            </w:r>
            <w:r>
              <w:rPr>
                <w:rFonts w:ascii="Calibri" w:hAnsi="Calibri" w:cs="Arial"/>
                <w:sz w:val="18"/>
                <w:szCs w:val="18"/>
              </w:rPr>
              <w:t xml:space="preserve"> design 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features </w:t>
            </w:r>
            <w:r>
              <w:rPr>
                <w:rFonts w:ascii="Calibri" w:hAnsi="Calibri" w:cs="Arial"/>
                <w:sz w:val="18"/>
                <w:szCs w:val="18"/>
              </w:rPr>
              <w:t>or system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design features identified on this Certificate of Compliance are consistent with the information provided on other applicable compliance </w:t>
            </w:r>
            <w:r>
              <w:rPr>
                <w:rFonts w:ascii="Calibri" w:hAnsi="Calibri" w:cs="Arial"/>
                <w:sz w:val="18"/>
                <w:szCs w:val="18"/>
              </w:rPr>
              <w:t>documents</w:t>
            </w:r>
            <w:r w:rsidRPr="00B177C8">
              <w:rPr>
                <w:rFonts w:ascii="Calibri" w:hAnsi="Calibri" w:cs="Arial"/>
                <w:sz w:val="18"/>
                <w:szCs w:val="18"/>
              </w:rPr>
              <w:t>, worksheets, calculations, plans and specifications submitted to the enforcement agency for approval with this building permit application</w:t>
            </w:r>
            <w:r>
              <w:rPr>
                <w:rFonts w:ascii="Calibri" w:hAnsi="Calibri" w:cs="Arial"/>
                <w:sz w:val="18"/>
                <w:szCs w:val="18"/>
              </w:rPr>
              <w:t>.</w:t>
            </w:r>
          </w:p>
          <w:p w14:paraId="4196EABD" w14:textId="77777777" w:rsidR="006F315F" w:rsidRPr="004B51B5" w:rsidRDefault="006F315F" w:rsidP="007E668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 w:rsidRPr="004B51B5">
              <w:rPr>
                <w:rFonts w:ascii="Calibri" w:hAnsi="Calibri"/>
                <w:sz w:val="18"/>
                <w:szCs w:val="18"/>
              </w:rPr>
              <w:t xml:space="preserve">I will ensure that a registered copy of this Certificate of Compliance shall be made available with the building permit(s) issued for the building, and made available to the enforcement agency for all applicable inspections. I understand that a </w:t>
            </w:r>
            <w:r>
              <w:rPr>
                <w:rFonts w:ascii="Calibri" w:hAnsi="Calibri"/>
                <w:sz w:val="18"/>
                <w:szCs w:val="18"/>
              </w:rPr>
              <w:t>registered</w:t>
            </w:r>
            <w:r w:rsidRPr="004B51B5">
              <w:rPr>
                <w:rFonts w:ascii="Calibri" w:hAnsi="Calibri"/>
                <w:sz w:val="18"/>
                <w:szCs w:val="18"/>
              </w:rPr>
              <w:t xml:space="preserve"> copy of this Certificate of Compliance is required to be included with the documentation the builder provides to the building owner at occupancy.  </w:t>
            </w:r>
          </w:p>
        </w:tc>
      </w:tr>
      <w:tr w:rsidR="006F315F" w:rsidRPr="008E6C57" w14:paraId="4196EAC1" w14:textId="77777777" w:rsidTr="008A116E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4196EABF" w14:textId="77777777" w:rsidR="006F315F" w:rsidRPr="001B6B55" w:rsidRDefault="006F315F" w:rsidP="000A2B54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Responsible Designer Name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4" w:type="dxa"/>
          </w:tcPr>
          <w:p w14:paraId="4196EAC0" w14:textId="77777777" w:rsidR="006F315F" w:rsidRPr="001B6B55" w:rsidRDefault="006F315F" w:rsidP="000A2B54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Responsible Designer </w:t>
            </w:r>
            <w:r w:rsidRPr="001B6B55">
              <w:rPr>
                <w:rFonts w:ascii="Calibri" w:hAnsi="Calibri"/>
                <w:sz w:val="14"/>
                <w:szCs w:val="14"/>
              </w:rPr>
              <w:t>Signature:</w:t>
            </w:r>
          </w:p>
        </w:tc>
      </w:tr>
      <w:tr w:rsidR="006F315F" w:rsidRPr="008E6C57" w14:paraId="4196EAC4" w14:textId="77777777" w:rsidTr="008A116E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4196EAC2" w14:textId="71209A7B" w:rsidR="006F315F" w:rsidRPr="001B6B55" w:rsidRDefault="006F315F" w:rsidP="008A116E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 w:rsidRPr="001B6B55">
              <w:rPr>
                <w:rFonts w:ascii="Calibri" w:hAnsi="Calibri"/>
                <w:sz w:val="14"/>
                <w:szCs w:val="14"/>
              </w:rPr>
              <w:t>C</w:t>
            </w:r>
            <w:r>
              <w:rPr>
                <w:rFonts w:ascii="Calibri" w:hAnsi="Calibri"/>
                <w:sz w:val="14"/>
                <w:szCs w:val="14"/>
              </w:rPr>
              <w:t>ompany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4" w:type="dxa"/>
          </w:tcPr>
          <w:p w14:paraId="4196EAC3" w14:textId="77777777" w:rsidR="006F315F" w:rsidRPr="001B6B55" w:rsidRDefault="006F315F" w:rsidP="000A2B54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Date Signed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</w:tr>
      <w:tr w:rsidR="006F315F" w:rsidRPr="008E6C57" w14:paraId="4196EAC7" w14:textId="77777777" w:rsidTr="008A116E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4196EAC5" w14:textId="77777777" w:rsidR="006F315F" w:rsidRDefault="006F315F" w:rsidP="000A2B54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Address:</w:t>
            </w:r>
          </w:p>
        </w:tc>
        <w:tc>
          <w:tcPr>
            <w:tcW w:w="5514" w:type="dxa"/>
          </w:tcPr>
          <w:p w14:paraId="4196EAC6" w14:textId="77777777" w:rsidR="006F315F" w:rsidRPr="001B6B55" w:rsidRDefault="006F315F" w:rsidP="000A2B54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License:</w:t>
            </w:r>
          </w:p>
        </w:tc>
      </w:tr>
      <w:tr w:rsidR="006F315F" w:rsidRPr="008E6C57" w14:paraId="4196EACA" w14:textId="77777777" w:rsidTr="008A116E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4196EAC8" w14:textId="77777777" w:rsidR="006F315F" w:rsidRDefault="006F315F" w:rsidP="000A2B54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City/State/Zip:</w:t>
            </w:r>
          </w:p>
        </w:tc>
        <w:tc>
          <w:tcPr>
            <w:tcW w:w="5514" w:type="dxa"/>
          </w:tcPr>
          <w:p w14:paraId="4196EAC9" w14:textId="77777777" w:rsidR="006F315F" w:rsidRPr="001B6B55" w:rsidRDefault="006F315F" w:rsidP="000A2B54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Phone:</w:t>
            </w:r>
          </w:p>
        </w:tc>
      </w:tr>
    </w:tbl>
    <w:p w14:paraId="7F3468BC" w14:textId="77777777" w:rsidR="006A0A8D" w:rsidRDefault="006A0A8D" w:rsidP="000A4E0F">
      <w:pPr>
        <w:rPr>
          <w:ins w:id="10" w:author="Tam, Danny@Energy" w:date="2018-11-15T09:56:00Z"/>
          <w:rFonts w:asciiTheme="minorHAnsi" w:hAnsiTheme="minorHAnsi" w:cs="Arial"/>
          <w:b/>
          <w:bCs/>
          <w:i/>
          <w:caps/>
          <w:u w:val="single"/>
        </w:rPr>
        <w:sectPr w:rsidR="006A0A8D" w:rsidSect="00956F1E">
          <w:headerReference w:type="default" r:id="rId9"/>
          <w:footerReference w:type="default" r:id="rId10"/>
          <w:pgSz w:w="12240" w:h="15840" w:code="1"/>
          <w:pgMar w:top="720" w:right="720" w:bottom="720" w:left="720" w:header="432" w:footer="576" w:gutter="0"/>
          <w:cols w:space="720"/>
          <w:docGrid w:linePitch="272"/>
        </w:sectPr>
      </w:pPr>
    </w:p>
    <w:p w14:paraId="5C302169" w14:textId="43DF91DA" w:rsidR="006A0A8D" w:rsidRPr="0044189E" w:rsidRDefault="006A0A8D" w:rsidP="006A0A8D">
      <w:pPr>
        <w:jc w:val="center"/>
        <w:rPr>
          <w:ins w:id="14" w:author="Tam, Danny@Energy" w:date="2018-11-15T09:59:00Z"/>
          <w:rFonts w:asciiTheme="minorHAnsi" w:hAnsiTheme="minorHAnsi"/>
          <w:b/>
        </w:rPr>
      </w:pPr>
      <w:ins w:id="15" w:author="Tam, Danny@Energy" w:date="2018-11-15T09:59:00Z">
        <w:r w:rsidRPr="0044189E">
          <w:rPr>
            <w:rFonts w:asciiTheme="minorHAnsi" w:hAnsiTheme="minorHAnsi"/>
            <w:b/>
          </w:rPr>
          <w:lastRenderedPageBreak/>
          <w:t>CF2R-</w:t>
        </w:r>
        <w:r>
          <w:rPr>
            <w:rFonts w:asciiTheme="minorHAnsi" w:hAnsiTheme="minorHAnsi"/>
            <w:b/>
          </w:rPr>
          <w:t>PVB</w:t>
        </w:r>
        <w:r w:rsidRPr="0044189E">
          <w:rPr>
            <w:rFonts w:asciiTheme="minorHAnsi" w:hAnsiTheme="minorHAnsi"/>
            <w:b/>
          </w:rPr>
          <w:t>-0</w:t>
        </w:r>
        <w:r>
          <w:rPr>
            <w:rFonts w:asciiTheme="minorHAnsi" w:hAnsiTheme="minorHAnsi"/>
            <w:b/>
          </w:rPr>
          <w:t>2</w:t>
        </w:r>
        <w:r w:rsidRPr="0044189E">
          <w:rPr>
            <w:rFonts w:asciiTheme="minorHAnsi" w:hAnsiTheme="minorHAnsi"/>
            <w:b/>
          </w:rPr>
          <w:t>-E User Instructions</w:t>
        </w:r>
      </w:ins>
    </w:p>
    <w:p w14:paraId="3D7EA1BF" w14:textId="77777777" w:rsidR="006A0A8D" w:rsidRPr="0044189E" w:rsidRDefault="006A0A8D" w:rsidP="006A0A8D">
      <w:pPr>
        <w:spacing w:before="120"/>
        <w:rPr>
          <w:ins w:id="16" w:author="Tam, Danny@Energy" w:date="2018-11-15T09:59:00Z"/>
          <w:rFonts w:asciiTheme="minorHAnsi" w:hAnsiTheme="minorHAnsi"/>
          <w:b/>
        </w:rPr>
      </w:pPr>
    </w:p>
    <w:p w14:paraId="3E0FE5BE" w14:textId="77777777" w:rsidR="006A0A8D" w:rsidRPr="0044189E" w:rsidRDefault="006A0A8D" w:rsidP="006A0A8D">
      <w:pPr>
        <w:numPr>
          <w:ilvl w:val="0"/>
          <w:numId w:val="14"/>
        </w:numPr>
        <w:spacing w:before="120" w:line="276" w:lineRule="auto"/>
        <w:ind w:left="270" w:hanging="270"/>
        <w:contextualSpacing/>
        <w:rPr>
          <w:ins w:id="17" w:author="Tam, Danny@Energy" w:date="2018-11-15T09:59:00Z"/>
          <w:rFonts w:asciiTheme="minorHAnsi" w:hAnsiTheme="minorHAnsi"/>
          <w:b/>
        </w:rPr>
      </w:pPr>
      <w:ins w:id="18" w:author="Tam, Danny@Energy" w:date="2018-11-15T09:59:00Z">
        <w:r w:rsidRPr="0044189E">
          <w:rPr>
            <w:rFonts w:asciiTheme="minorHAnsi" w:hAnsiTheme="minorHAnsi"/>
            <w:b/>
          </w:rPr>
          <w:t>General Information</w:t>
        </w:r>
      </w:ins>
    </w:p>
    <w:p w14:paraId="09139E4B" w14:textId="52BA8641" w:rsidR="00235E56" w:rsidRPr="00235E56" w:rsidRDefault="00235E56">
      <w:pPr>
        <w:pStyle w:val="ListParagraph"/>
        <w:ind w:left="0"/>
        <w:rPr>
          <w:ins w:id="19" w:author="Tam, Danny@Energy" w:date="2018-11-15T10:01:00Z"/>
          <w:rFonts w:asciiTheme="minorHAnsi" w:hAnsiTheme="minorHAnsi"/>
        </w:rPr>
        <w:pPrChange w:id="20" w:author="Tam, Danny@Energy" w:date="2018-11-15T10:01:00Z">
          <w:pPr>
            <w:pStyle w:val="ListParagraph"/>
            <w:numPr>
              <w:numId w:val="14"/>
            </w:numPr>
            <w:ind w:left="360" w:hanging="360"/>
          </w:pPr>
        </w:pPrChange>
      </w:pPr>
      <w:ins w:id="21" w:author="Tam, Danny@Energy" w:date="2018-11-15T10:01:00Z">
        <w:r w:rsidRPr="00235E56">
          <w:rPr>
            <w:rFonts w:asciiTheme="minorHAnsi" w:hAnsiTheme="minorHAnsi"/>
          </w:rPr>
          <w:t xml:space="preserve">This table reports the </w:t>
        </w:r>
      </w:ins>
      <w:ins w:id="22" w:author="Tam, Danny@Energy" w:date="2018-11-15T10:02:00Z">
        <w:r>
          <w:rPr>
            <w:rFonts w:asciiTheme="minorHAnsi" w:hAnsiTheme="minorHAnsi"/>
          </w:rPr>
          <w:t>general information</w:t>
        </w:r>
      </w:ins>
      <w:ins w:id="23" w:author="Tam, Danny@Energy" w:date="2018-11-15T10:01:00Z">
        <w:r w:rsidRPr="00235E56">
          <w:rPr>
            <w:rFonts w:asciiTheme="minorHAnsi" w:hAnsiTheme="minorHAnsi"/>
          </w:rPr>
          <w:t xml:space="preserve"> that were specified on the registered CF1R compliance document for this project. For information only and requires no user input.</w:t>
        </w:r>
      </w:ins>
    </w:p>
    <w:p w14:paraId="3E757841" w14:textId="77777777" w:rsidR="006A0A8D" w:rsidRPr="0044189E" w:rsidRDefault="006A0A8D" w:rsidP="006A0A8D">
      <w:pPr>
        <w:ind w:left="360"/>
        <w:rPr>
          <w:ins w:id="24" w:author="Tam, Danny@Energy" w:date="2018-11-15T09:59:00Z"/>
          <w:rFonts w:asciiTheme="minorHAnsi" w:hAnsiTheme="minorHAnsi"/>
        </w:rPr>
      </w:pPr>
    </w:p>
    <w:p w14:paraId="3B93299C" w14:textId="4C1EE9CD" w:rsidR="006A0A8D" w:rsidRPr="0044189E" w:rsidRDefault="006A0A8D" w:rsidP="006A0A8D">
      <w:pPr>
        <w:numPr>
          <w:ilvl w:val="0"/>
          <w:numId w:val="14"/>
        </w:numPr>
        <w:spacing w:before="120" w:line="276" w:lineRule="auto"/>
        <w:ind w:left="270" w:hanging="270"/>
        <w:contextualSpacing/>
        <w:rPr>
          <w:ins w:id="25" w:author="Tam, Danny@Energy" w:date="2018-11-15T09:59:00Z"/>
          <w:rFonts w:asciiTheme="minorHAnsi" w:hAnsiTheme="minorHAnsi"/>
          <w:b/>
        </w:rPr>
      </w:pPr>
      <w:ins w:id="26" w:author="Tam, Danny@Energy" w:date="2018-11-15T09:59:00Z">
        <w:r>
          <w:rPr>
            <w:rFonts w:asciiTheme="minorHAnsi" w:hAnsiTheme="minorHAnsi"/>
            <w:b/>
          </w:rPr>
          <w:t xml:space="preserve">Design </w:t>
        </w:r>
      </w:ins>
      <w:ins w:id="27" w:author="Tam, Danny@Energy" w:date="2018-11-15T10:02:00Z">
        <w:r w:rsidR="00235E56">
          <w:rPr>
            <w:rFonts w:asciiTheme="minorHAnsi" w:hAnsiTheme="minorHAnsi"/>
            <w:b/>
          </w:rPr>
          <w:t>Battery Storage</w:t>
        </w:r>
      </w:ins>
      <w:ins w:id="28" w:author="Tam, Danny@Energy" w:date="2018-11-15T09:59:00Z">
        <w:r>
          <w:rPr>
            <w:rFonts w:asciiTheme="minorHAnsi" w:hAnsiTheme="minorHAnsi"/>
            <w:b/>
          </w:rPr>
          <w:t xml:space="preserve"> Systems Information</w:t>
        </w:r>
      </w:ins>
    </w:p>
    <w:p w14:paraId="17B010E7" w14:textId="464CD5FF" w:rsidR="006A0A8D" w:rsidRDefault="006A0A8D" w:rsidP="006A0A8D">
      <w:pPr>
        <w:rPr>
          <w:ins w:id="29" w:author="Tam, Danny@Energy" w:date="2018-11-15T09:59:00Z"/>
          <w:rFonts w:asciiTheme="minorHAnsi" w:hAnsiTheme="minorHAnsi"/>
        </w:rPr>
      </w:pPr>
      <w:ins w:id="30" w:author="Tam, Danny@Energy" w:date="2018-11-15T09:59:00Z">
        <w:r w:rsidRPr="007A0ABA">
          <w:rPr>
            <w:rFonts w:asciiTheme="minorHAnsi" w:hAnsiTheme="minorHAnsi"/>
          </w:rPr>
          <w:t xml:space="preserve">This table reports the </w:t>
        </w:r>
      </w:ins>
      <w:ins w:id="31" w:author="Tam, Danny@Energy" w:date="2018-11-15T10:02:00Z">
        <w:r w:rsidR="00235E56">
          <w:rPr>
            <w:rFonts w:asciiTheme="minorHAnsi" w:hAnsiTheme="minorHAnsi"/>
          </w:rPr>
          <w:t>battery storage</w:t>
        </w:r>
      </w:ins>
      <w:ins w:id="32" w:author="Tam, Danny@Energy" w:date="2018-11-15T09:59:00Z">
        <w:r w:rsidRPr="007A0ABA">
          <w:rPr>
            <w:rFonts w:asciiTheme="minorHAnsi" w:hAnsiTheme="minorHAnsi"/>
          </w:rPr>
          <w:t xml:space="preserve"> system features that were specified on the registered CF1R compliance document for this project. For information only and requires no user input.</w:t>
        </w:r>
      </w:ins>
    </w:p>
    <w:p w14:paraId="58852F7B" w14:textId="77777777" w:rsidR="006A0A8D" w:rsidRDefault="006A0A8D" w:rsidP="006A0A8D">
      <w:pPr>
        <w:rPr>
          <w:ins w:id="33" w:author="Tam, Danny@Energy" w:date="2018-11-15T09:59:00Z"/>
          <w:rFonts w:asciiTheme="minorHAnsi" w:hAnsiTheme="minorHAnsi"/>
          <w:sz w:val="18"/>
          <w:szCs w:val="18"/>
        </w:rPr>
      </w:pPr>
    </w:p>
    <w:p w14:paraId="087B590E" w14:textId="4539F374" w:rsidR="006A0A8D" w:rsidRPr="0044189E" w:rsidRDefault="006A0A8D" w:rsidP="006A0A8D">
      <w:pPr>
        <w:numPr>
          <w:ilvl w:val="0"/>
          <w:numId w:val="14"/>
        </w:numPr>
        <w:spacing w:before="120" w:line="276" w:lineRule="auto"/>
        <w:ind w:left="270" w:hanging="270"/>
        <w:contextualSpacing/>
        <w:rPr>
          <w:ins w:id="34" w:author="Tam, Danny@Energy" w:date="2018-11-15T09:59:00Z"/>
          <w:rFonts w:asciiTheme="minorHAnsi" w:hAnsiTheme="minorHAnsi"/>
          <w:b/>
        </w:rPr>
      </w:pPr>
      <w:ins w:id="35" w:author="Tam, Danny@Energy" w:date="2018-11-15T09:59:00Z">
        <w:r>
          <w:rPr>
            <w:rFonts w:asciiTheme="minorHAnsi" w:hAnsiTheme="minorHAnsi"/>
            <w:b/>
          </w:rPr>
          <w:t xml:space="preserve">Installed </w:t>
        </w:r>
      </w:ins>
      <w:ins w:id="36" w:author="Tam, Danny@Energy" w:date="2018-11-15T10:02:00Z">
        <w:r w:rsidR="00235E56">
          <w:rPr>
            <w:rFonts w:asciiTheme="minorHAnsi" w:hAnsiTheme="minorHAnsi"/>
            <w:b/>
          </w:rPr>
          <w:t>Ba</w:t>
        </w:r>
      </w:ins>
      <w:ins w:id="37" w:author="Tam, Danny@Energy" w:date="2018-11-15T10:03:00Z">
        <w:r w:rsidR="00235E56">
          <w:rPr>
            <w:rFonts w:asciiTheme="minorHAnsi" w:hAnsiTheme="minorHAnsi"/>
            <w:b/>
          </w:rPr>
          <w:t xml:space="preserve">ttery Storage </w:t>
        </w:r>
      </w:ins>
      <w:ins w:id="38" w:author="Tam, Danny@Energy" w:date="2018-11-15T09:59:00Z">
        <w:r>
          <w:rPr>
            <w:rFonts w:asciiTheme="minorHAnsi" w:hAnsiTheme="minorHAnsi"/>
            <w:b/>
          </w:rPr>
          <w:t>Systems Information</w:t>
        </w:r>
      </w:ins>
    </w:p>
    <w:p w14:paraId="7F14199E" w14:textId="50AF2B45" w:rsidR="006A0A8D" w:rsidRDefault="006A0A8D" w:rsidP="006A0A8D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ins w:id="39" w:author="Tam, Danny@Energy" w:date="2018-11-15T09:59:00Z"/>
          <w:rFonts w:asciiTheme="minorHAnsi" w:hAnsiTheme="minorHAnsi"/>
        </w:rPr>
      </w:pPr>
      <w:ins w:id="40" w:author="Tam, Danny@Energy" w:date="2018-11-15T09:59:00Z">
        <w:r w:rsidRPr="0044189E">
          <w:rPr>
            <w:rFonts w:asciiTheme="minorHAnsi" w:hAnsiTheme="minorHAnsi"/>
          </w:rPr>
          <w:t>01</w:t>
        </w:r>
        <w:r w:rsidRPr="007C78AC">
          <w:rPr>
            <w:rFonts w:asciiTheme="minorHAnsi" w:hAnsiTheme="minorHAnsi"/>
          </w:rPr>
          <w:t xml:space="preserve"> </w:t>
        </w:r>
      </w:ins>
      <w:ins w:id="41" w:author="Tam, Danny@Energy" w:date="2018-11-15T10:03:00Z">
        <w:r w:rsidR="00235E56">
          <w:rPr>
            <w:rFonts w:asciiTheme="minorHAnsi" w:hAnsiTheme="minorHAnsi"/>
          </w:rPr>
          <w:t>Manufacturer</w:t>
        </w:r>
      </w:ins>
      <w:ins w:id="42" w:author="Tam, Danny@Energy" w:date="2018-11-15T13:20:00Z">
        <w:r w:rsidR="00845093">
          <w:rPr>
            <w:rFonts w:asciiTheme="minorHAnsi" w:hAnsiTheme="minorHAnsi"/>
          </w:rPr>
          <w:t xml:space="preserve"> – Enter the name of the manufacturer</w:t>
        </w:r>
      </w:ins>
    </w:p>
    <w:p w14:paraId="4127B0B1" w14:textId="5982F11E" w:rsidR="006A0A8D" w:rsidRDefault="006A0A8D" w:rsidP="006A0A8D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ins w:id="43" w:author="Tam, Danny@Energy" w:date="2018-11-15T09:59:00Z"/>
          <w:rFonts w:asciiTheme="minorHAnsi" w:hAnsiTheme="minorHAnsi"/>
        </w:rPr>
      </w:pPr>
      <w:ins w:id="44" w:author="Tam, Danny@Energy" w:date="2018-11-15T09:59:00Z">
        <w:r>
          <w:rPr>
            <w:rFonts w:asciiTheme="minorHAnsi" w:hAnsiTheme="minorHAnsi"/>
          </w:rPr>
          <w:t>02</w:t>
        </w:r>
        <w:r w:rsidRPr="007C78AC">
          <w:rPr>
            <w:rFonts w:asciiTheme="minorHAnsi" w:hAnsiTheme="minorHAnsi"/>
          </w:rPr>
          <w:t xml:space="preserve"> </w:t>
        </w:r>
      </w:ins>
      <w:ins w:id="45" w:author="Tam, Danny@Energy" w:date="2018-11-15T10:03:00Z">
        <w:r w:rsidR="00235E56">
          <w:rPr>
            <w:rFonts w:asciiTheme="minorHAnsi" w:hAnsiTheme="minorHAnsi"/>
          </w:rPr>
          <w:t>Model #</w:t>
        </w:r>
      </w:ins>
      <w:ins w:id="46" w:author="Tam, Danny@Energy" w:date="2018-11-15T13:20:00Z">
        <w:r w:rsidR="00845093">
          <w:rPr>
            <w:rFonts w:asciiTheme="minorHAnsi" w:hAnsiTheme="minorHAnsi"/>
          </w:rPr>
          <w:t xml:space="preserve"> - Enter the model number of the battery storage system</w:t>
        </w:r>
      </w:ins>
    </w:p>
    <w:p w14:paraId="2AB25E87" w14:textId="2FE544DA" w:rsidR="006A0A8D" w:rsidRDefault="006A0A8D" w:rsidP="006A0A8D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540" w:hanging="270"/>
        <w:rPr>
          <w:ins w:id="47" w:author="Tam, Danny@Energy" w:date="2018-11-15T09:59:00Z"/>
          <w:rFonts w:asciiTheme="minorHAnsi" w:hAnsiTheme="minorHAnsi"/>
        </w:rPr>
      </w:pPr>
      <w:ins w:id="48" w:author="Tam, Danny@Energy" w:date="2018-11-15T09:59:00Z">
        <w:r>
          <w:rPr>
            <w:rFonts w:asciiTheme="minorHAnsi" w:hAnsiTheme="minorHAnsi"/>
          </w:rPr>
          <w:t xml:space="preserve">03 </w:t>
        </w:r>
      </w:ins>
      <w:ins w:id="49" w:author="Tam, Danny@Energy" w:date="2018-11-15T10:03:00Z">
        <w:r w:rsidR="00235E56">
          <w:rPr>
            <w:rFonts w:asciiTheme="minorHAnsi" w:hAnsiTheme="minorHAnsi"/>
          </w:rPr>
          <w:t>Battery Capacity</w:t>
        </w:r>
      </w:ins>
      <w:ins w:id="50" w:author="Tam, Danny@Energy" w:date="2018-11-15T13:20:00Z">
        <w:r w:rsidR="00845093">
          <w:rPr>
            <w:rFonts w:asciiTheme="minorHAnsi" w:hAnsiTheme="minorHAnsi"/>
          </w:rPr>
          <w:t xml:space="preserve"> – Enter the rated battery capacity in kWh</w:t>
        </w:r>
      </w:ins>
    </w:p>
    <w:p w14:paraId="17E12DEC" w14:textId="32BA6AD4" w:rsidR="006A0A8D" w:rsidRDefault="006A0A8D" w:rsidP="006A0A8D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540" w:hanging="270"/>
        <w:rPr>
          <w:ins w:id="51" w:author="Tam, Danny@Energy" w:date="2018-11-15T09:59:00Z"/>
          <w:rFonts w:asciiTheme="minorHAnsi" w:hAnsiTheme="minorHAnsi"/>
        </w:rPr>
      </w:pPr>
      <w:ins w:id="52" w:author="Tam, Danny@Energy" w:date="2018-11-15T09:59:00Z">
        <w:r>
          <w:rPr>
            <w:rFonts w:asciiTheme="minorHAnsi" w:hAnsiTheme="minorHAnsi"/>
          </w:rPr>
          <w:t xml:space="preserve">04 </w:t>
        </w:r>
      </w:ins>
      <w:ins w:id="53" w:author="Tam, Danny@Energy" w:date="2018-11-15T10:07:00Z">
        <w:r w:rsidR="00235E56">
          <w:rPr>
            <w:rFonts w:asciiTheme="minorHAnsi" w:hAnsiTheme="minorHAnsi"/>
          </w:rPr>
          <w:t>Control</w:t>
        </w:r>
      </w:ins>
      <w:ins w:id="54" w:author="Tam, Danny@Energy" w:date="2018-11-15T09:59:00Z">
        <w:r w:rsidR="00845093">
          <w:rPr>
            <w:rFonts w:asciiTheme="minorHAnsi" w:hAnsiTheme="minorHAnsi"/>
          </w:rPr>
          <w:t xml:space="preserve"> </w:t>
        </w:r>
      </w:ins>
      <w:ins w:id="55" w:author="Tam, Danny@Energy" w:date="2018-11-15T13:20:00Z">
        <w:r w:rsidR="00845093">
          <w:rPr>
            <w:rFonts w:asciiTheme="minorHAnsi" w:hAnsiTheme="minorHAnsi"/>
          </w:rPr>
          <w:t>–</w:t>
        </w:r>
      </w:ins>
      <w:ins w:id="56" w:author="Tam, Danny@Energy" w:date="2018-11-15T09:59:00Z">
        <w:r w:rsidR="00845093">
          <w:rPr>
            <w:rFonts w:asciiTheme="minorHAnsi" w:hAnsiTheme="minorHAnsi"/>
          </w:rPr>
          <w:t xml:space="preserve"> Enter </w:t>
        </w:r>
      </w:ins>
      <w:ins w:id="57" w:author="Tam, Danny@Energy" w:date="2018-11-15T13:20:00Z">
        <w:r w:rsidR="00845093">
          <w:rPr>
            <w:rFonts w:asciiTheme="minorHAnsi" w:hAnsiTheme="minorHAnsi"/>
          </w:rPr>
          <w:t>the control strategy</w:t>
        </w:r>
      </w:ins>
      <w:ins w:id="58" w:author="Tam, Danny@Energy" w:date="2018-11-15T13:21:00Z">
        <w:r w:rsidR="00845093">
          <w:rPr>
            <w:rFonts w:asciiTheme="minorHAnsi" w:hAnsiTheme="minorHAnsi"/>
          </w:rPr>
          <w:t xml:space="preserve"> of the battery storage system.  The options are basic, TOU, and Advanced</w:t>
        </w:r>
      </w:ins>
      <w:ins w:id="59" w:author="Tam, Danny@Energy" w:date="2018-11-15T13:22:00Z">
        <w:r w:rsidR="00845093">
          <w:rPr>
            <w:rFonts w:asciiTheme="minorHAnsi" w:hAnsiTheme="minorHAnsi"/>
          </w:rPr>
          <w:t xml:space="preserve"> DR</w:t>
        </w:r>
      </w:ins>
      <w:ins w:id="60" w:author="Tam, Danny@Energy" w:date="2018-11-15T13:20:00Z">
        <w:r w:rsidR="00845093">
          <w:rPr>
            <w:rFonts w:asciiTheme="minorHAnsi" w:hAnsiTheme="minorHAnsi"/>
          </w:rPr>
          <w:t xml:space="preserve"> </w:t>
        </w:r>
      </w:ins>
    </w:p>
    <w:p w14:paraId="34AB7826" w14:textId="02CACBDC" w:rsidR="006A0A8D" w:rsidRDefault="006A0A8D" w:rsidP="006A0A8D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540" w:hanging="270"/>
        <w:rPr>
          <w:ins w:id="61" w:author="Tam, Danny@Energy" w:date="2018-11-15T09:59:00Z"/>
          <w:rFonts w:asciiTheme="minorHAnsi" w:hAnsiTheme="minorHAnsi"/>
        </w:rPr>
      </w:pPr>
      <w:ins w:id="62" w:author="Tam, Danny@Energy" w:date="2018-11-15T09:59:00Z">
        <w:r>
          <w:rPr>
            <w:rFonts w:asciiTheme="minorHAnsi" w:hAnsiTheme="minorHAnsi"/>
          </w:rPr>
          <w:t xml:space="preserve">05 </w:t>
        </w:r>
      </w:ins>
      <w:ins w:id="63" w:author="Tam, Danny@Energy" w:date="2018-11-15T10:07:00Z">
        <w:r w:rsidR="00235E56">
          <w:rPr>
            <w:rFonts w:asciiTheme="minorHAnsi" w:hAnsiTheme="minorHAnsi"/>
          </w:rPr>
          <w:t>Charging Efficiency</w:t>
        </w:r>
      </w:ins>
      <w:ins w:id="64" w:author="Tam, Danny@Energy" w:date="2018-11-15T13:22:00Z">
        <w:r w:rsidR="00845093">
          <w:rPr>
            <w:rFonts w:asciiTheme="minorHAnsi" w:hAnsiTheme="minorHAnsi"/>
          </w:rPr>
          <w:t xml:space="preserve"> – Enter the rated charging efficiency</w:t>
        </w:r>
      </w:ins>
      <w:ins w:id="65" w:author="Tam, Danny@Energy" w:date="2018-11-15T13:24:00Z">
        <w:r w:rsidR="005A1392">
          <w:rPr>
            <w:rFonts w:asciiTheme="minorHAnsi" w:hAnsiTheme="minorHAnsi"/>
          </w:rPr>
          <w:t xml:space="preserve"> in %</w:t>
        </w:r>
      </w:ins>
    </w:p>
    <w:p w14:paraId="312D133C" w14:textId="1942397D" w:rsidR="006A0A8D" w:rsidRDefault="006A0A8D" w:rsidP="006A0A8D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ins w:id="66" w:author="Tam, Danny@Energy" w:date="2018-11-15T09:59:00Z"/>
          <w:rFonts w:asciiTheme="minorHAnsi" w:hAnsiTheme="minorHAnsi"/>
        </w:rPr>
      </w:pPr>
      <w:ins w:id="67" w:author="Tam, Danny@Energy" w:date="2018-11-15T09:59:00Z">
        <w:r>
          <w:rPr>
            <w:rFonts w:asciiTheme="minorHAnsi" w:hAnsiTheme="minorHAnsi"/>
          </w:rPr>
          <w:t xml:space="preserve">06 </w:t>
        </w:r>
      </w:ins>
      <w:ins w:id="68" w:author="Tam, Danny@Energy" w:date="2018-11-15T10:07:00Z">
        <w:r w:rsidR="00235E56">
          <w:rPr>
            <w:rFonts w:asciiTheme="minorHAnsi" w:hAnsiTheme="minorHAnsi"/>
          </w:rPr>
          <w:t>Discharging Efficiency</w:t>
        </w:r>
      </w:ins>
      <w:ins w:id="69" w:author="Tam, Danny@Energy" w:date="2018-11-15T13:22:00Z">
        <w:r w:rsidR="00845093">
          <w:rPr>
            <w:rFonts w:asciiTheme="minorHAnsi" w:hAnsiTheme="minorHAnsi"/>
          </w:rPr>
          <w:t xml:space="preserve"> – Enter the rated discharging efficiency</w:t>
        </w:r>
      </w:ins>
      <w:ins w:id="70" w:author="Tam, Danny@Energy" w:date="2018-11-15T13:24:00Z">
        <w:r w:rsidR="005A1392">
          <w:rPr>
            <w:rFonts w:asciiTheme="minorHAnsi" w:hAnsiTheme="minorHAnsi"/>
          </w:rPr>
          <w:t xml:space="preserve"> in %</w:t>
        </w:r>
      </w:ins>
    </w:p>
    <w:p w14:paraId="2947BEF0" w14:textId="177F7DD3" w:rsidR="006A0A8D" w:rsidRDefault="006A0A8D" w:rsidP="006A0A8D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540" w:hanging="270"/>
        <w:rPr>
          <w:ins w:id="71" w:author="Tam, Danny@Energy" w:date="2018-11-15T09:59:00Z"/>
          <w:rFonts w:asciiTheme="minorHAnsi" w:hAnsiTheme="minorHAnsi"/>
        </w:rPr>
      </w:pPr>
      <w:ins w:id="72" w:author="Tam, Danny@Energy" w:date="2018-11-15T09:59:00Z">
        <w:r>
          <w:rPr>
            <w:rFonts w:asciiTheme="minorHAnsi" w:hAnsiTheme="minorHAnsi"/>
          </w:rPr>
          <w:t xml:space="preserve">07 </w:t>
        </w:r>
      </w:ins>
      <w:ins w:id="73" w:author="Tam, Danny@Energy" w:date="2018-11-15T10:07:00Z">
        <w:r w:rsidR="00235E56">
          <w:rPr>
            <w:rFonts w:asciiTheme="minorHAnsi" w:hAnsiTheme="minorHAnsi"/>
          </w:rPr>
          <w:t>Battery Storage System Certified and listed be CEC</w:t>
        </w:r>
      </w:ins>
      <w:ins w:id="74" w:author="Tam, Danny@Energy" w:date="2018-11-15T09:59:00Z">
        <w:r>
          <w:rPr>
            <w:rFonts w:asciiTheme="minorHAnsi" w:hAnsiTheme="minorHAnsi"/>
          </w:rPr>
          <w:t xml:space="preserve"> </w:t>
        </w:r>
      </w:ins>
      <w:ins w:id="75" w:author="Tam, Danny@Energy" w:date="2018-11-15T13:22:00Z">
        <w:r w:rsidR="00845093">
          <w:rPr>
            <w:rFonts w:asciiTheme="minorHAnsi" w:hAnsiTheme="minorHAnsi"/>
          </w:rPr>
          <w:t>– Check whether the battery storage system is certified and listed in the CEC website.</w:t>
        </w:r>
      </w:ins>
    </w:p>
    <w:p w14:paraId="4074C45F" w14:textId="77777777" w:rsidR="006A0A8D" w:rsidRDefault="006A0A8D" w:rsidP="006A0A8D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ins w:id="76" w:author="Tam, Danny@Energy" w:date="2018-11-15T09:59:00Z"/>
          <w:rFonts w:asciiTheme="minorHAnsi" w:hAnsiTheme="minorHAnsi"/>
        </w:rPr>
      </w:pPr>
    </w:p>
    <w:p w14:paraId="4196EACB" w14:textId="77777777" w:rsidR="006A0A8D" w:rsidRPr="006A0A8D" w:rsidRDefault="006A0A8D" w:rsidP="000A4E0F">
      <w:pPr>
        <w:rPr>
          <w:rFonts w:asciiTheme="minorHAnsi" w:hAnsiTheme="minorHAnsi" w:cs="Arial"/>
          <w:b/>
          <w:bCs/>
          <w:i/>
          <w:caps/>
          <w:u w:val="single"/>
          <w:rPrChange w:id="77" w:author="Tam, Danny@Energy" w:date="2018-11-15T09:56:00Z">
            <w:rPr>
              <w:rFonts w:ascii="Arial" w:hAnsi="Arial" w:cs="Arial"/>
              <w:b/>
              <w:bCs/>
              <w:i/>
              <w:caps/>
              <w:sz w:val="2"/>
              <w:szCs w:val="2"/>
              <w:u w:val="single"/>
            </w:rPr>
          </w:rPrChange>
        </w:rPr>
      </w:pPr>
    </w:p>
    <w:p w14:paraId="4196EACE" w14:textId="77777777" w:rsidR="00A3784E" w:rsidRDefault="00A3784E" w:rsidP="000A4E0F">
      <w:pPr>
        <w:rPr>
          <w:rFonts w:ascii="Arial" w:hAnsi="Arial" w:cs="Arial"/>
          <w:b/>
          <w:bCs/>
          <w:i/>
          <w:caps/>
          <w:sz w:val="2"/>
          <w:szCs w:val="2"/>
          <w:u w:val="single"/>
        </w:rPr>
        <w:sectPr w:rsidR="00A3784E" w:rsidSect="00956F1E">
          <w:headerReference w:type="default" r:id="rId11"/>
          <w:pgSz w:w="12240" w:h="15840" w:code="1"/>
          <w:pgMar w:top="720" w:right="720" w:bottom="720" w:left="720" w:header="432" w:footer="576" w:gutter="0"/>
          <w:cols w:space="720"/>
          <w:docGrid w:linePitch="272"/>
        </w:sect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11"/>
        <w:gridCol w:w="1666"/>
        <w:gridCol w:w="2128"/>
        <w:gridCol w:w="541"/>
        <w:gridCol w:w="1562"/>
        <w:gridCol w:w="4282"/>
      </w:tblGrid>
      <w:tr w:rsidR="002B369F" w:rsidRPr="00FB0E1A" w14:paraId="37BAEF8C" w14:textId="77777777" w:rsidTr="002463B2">
        <w:trPr>
          <w:trHeight w:val="144"/>
        </w:trPr>
        <w:tc>
          <w:tcPr>
            <w:tcW w:w="10790" w:type="dxa"/>
            <w:gridSpan w:val="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D252AF" w14:textId="167C2866" w:rsidR="002B369F" w:rsidRPr="00E13D38" w:rsidRDefault="002B369F" w:rsidP="00D85EF9">
            <w:pPr>
              <w:pStyle w:val="Heading2"/>
              <w:spacing w:before="0" w:after="0"/>
            </w:pPr>
            <w:r w:rsidRPr="00E13D38">
              <w:rPr>
                <w:rFonts w:asciiTheme="minorHAnsi" w:hAnsiTheme="minorHAnsi"/>
              </w:rPr>
              <w:lastRenderedPageBreak/>
              <w:t>A. General Information</w:t>
            </w:r>
          </w:p>
        </w:tc>
      </w:tr>
      <w:tr w:rsidR="003172B5" w:rsidRPr="00FB0E1A" w14:paraId="120B186E" w14:textId="77777777" w:rsidTr="002463B2">
        <w:trPr>
          <w:trHeight w:val="144"/>
        </w:trPr>
        <w:tc>
          <w:tcPr>
            <w:tcW w:w="61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849DF6" w14:textId="77777777" w:rsidR="003172B5" w:rsidRPr="00E13D38" w:rsidRDefault="003172B5" w:rsidP="003172B5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E13D38">
              <w:rPr>
                <w:rFonts w:asciiTheme="minorHAnsi" w:hAnsiTheme="minorHAnsi"/>
                <w:sz w:val="20"/>
                <w:szCs w:val="18"/>
              </w:rPr>
              <w:t>01</w:t>
            </w:r>
          </w:p>
        </w:tc>
        <w:tc>
          <w:tcPr>
            <w:tcW w:w="1666" w:type="dxa"/>
            <w:vAlign w:val="center"/>
          </w:tcPr>
          <w:p w14:paraId="0FACA084" w14:textId="77777777" w:rsidR="003172B5" w:rsidRPr="00E13D38" w:rsidRDefault="003172B5" w:rsidP="003172B5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E13D38">
              <w:rPr>
                <w:rFonts w:asciiTheme="minorHAnsi" w:hAnsiTheme="minorHAnsi"/>
                <w:sz w:val="20"/>
                <w:szCs w:val="18"/>
              </w:rPr>
              <w:t>Project Location (City)</w:t>
            </w:r>
          </w:p>
        </w:tc>
        <w:tc>
          <w:tcPr>
            <w:tcW w:w="2128" w:type="dxa"/>
            <w:vAlign w:val="center"/>
          </w:tcPr>
          <w:p w14:paraId="6C9699A1" w14:textId="144C389A" w:rsidR="003172B5" w:rsidRPr="00E13D38" w:rsidRDefault="003172B5" w:rsidP="002905B2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E13D38">
              <w:rPr>
                <w:rFonts w:asciiTheme="minorHAnsi" w:hAnsiTheme="minorHAnsi"/>
                <w:sz w:val="20"/>
                <w:szCs w:val="18"/>
              </w:rPr>
              <w:t>&lt;&lt;</w:t>
            </w:r>
            <w:r w:rsidR="00956F1E">
              <w:rPr>
                <w:rFonts w:asciiTheme="minorHAnsi" w:hAnsiTheme="minorHAnsi"/>
                <w:sz w:val="20"/>
                <w:szCs w:val="18"/>
              </w:rPr>
              <w:t xml:space="preserve">Auto filled field text: </w:t>
            </w:r>
            <w:r w:rsidR="005B6252">
              <w:rPr>
                <w:rFonts w:asciiTheme="minorHAnsi" w:hAnsiTheme="minorHAnsi"/>
                <w:sz w:val="20"/>
                <w:szCs w:val="18"/>
              </w:rPr>
              <w:t xml:space="preserve">Reference text from </w:t>
            </w:r>
            <w:ins w:id="83" w:author="Smith, Alexis@Energy" w:date="2018-11-08T14:26:00Z">
              <w:r w:rsidR="002463B2">
                <w:rPr>
                  <w:rFonts w:asciiTheme="minorHAnsi" w:hAnsiTheme="minorHAnsi"/>
                  <w:sz w:val="20"/>
                  <w:szCs w:val="18"/>
                </w:rPr>
                <w:t>PVB</w:t>
              </w:r>
            </w:ins>
            <w:del w:id="84" w:author="Smith, Alexis@Energy" w:date="2018-11-08T14:26:00Z">
              <w:r w:rsidR="002905B2" w:rsidDel="002463B2">
                <w:rPr>
                  <w:rFonts w:asciiTheme="minorHAnsi" w:hAnsiTheme="minorHAnsi"/>
                  <w:sz w:val="20"/>
                  <w:szCs w:val="18"/>
                </w:rPr>
                <w:delText>SPV</w:delText>
              </w:r>
            </w:del>
            <w:r w:rsidR="002905B2">
              <w:rPr>
                <w:rFonts w:asciiTheme="minorHAnsi" w:hAnsiTheme="minorHAnsi"/>
                <w:sz w:val="20"/>
                <w:szCs w:val="18"/>
              </w:rPr>
              <w:t>-01</w:t>
            </w:r>
            <w:r w:rsidRPr="00E13D38">
              <w:rPr>
                <w:rFonts w:asciiTheme="minorHAnsi" w:hAnsiTheme="minorHAnsi"/>
                <w:sz w:val="20"/>
                <w:szCs w:val="18"/>
              </w:rPr>
              <w:t>&gt;&gt;</w:t>
            </w:r>
          </w:p>
        </w:tc>
        <w:tc>
          <w:tcPr>
            <w:tcW w:w="541" w:type="dxa"/>
            <w:vAlign w:val="center"/>
          </w:tcPr>
          <w:p w14:paraId="68909FBC" w14:textId="0DCA15C4" w:rsidR="003172B5" w:rsidRPr="00E13D38" w:rsidRDefault="003172B5" w:rsidP="003172B5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E13D38">
              <w:rPr>
                <w:rFonts w:asciiTheme="minorHAnsi" w:hAnsiTheme="minorHAnsi"/>
                <w:sz w:val="20"/>
                <w:szCs w:val="18"/>
              </w:rPr>
              <w:t>0</w:t>
            </w:r>
            <w:ins w:id="85" w:author="Smith, Alexis@Energy" w:date="2019-01-08T13:54:00Z">
              <w:r w:rsidR="003F3BD7">
                <w:rPr>
                  <w:rFonts w:asciiTheme="minorHAnsi" w:hAnsiTheme="minorHAnsi"/>
                  <w:sz w:val="20"/>
                  <w:szCs w:val="18"/>
                </w:rPr>
                <w:t>2</w:t>
              </w:r>
            </w:ins>
            <w:del w:id="86" w:author="Smith, Alexis@Energy" w:date="2019-01-08T13:54:00Z">
              <w:r w:rsidRPr="00E13D38" w:rsidDel="003F3BD7">
                <w:rPr>
                  <w:rFonts w:asciiTheme="minorHAnsi" w:hAnsiTheme="minorHAnsi"/>
                  <w:sz w:val="20"/>
                  <w:szCs w:val="18"/>
                </w:rPr>
                <w:delText>4</w:delText>
              </w:r>
            </w:del>
          </w:p>
        </w:tc>
        <w:tc>
          <w:tcPr>
            <w:tcW w:w="1562" w:type="dxa"/>
            <w:vAlign w:val="center"/>
          </w:tcPr>
          <w:p w14:paraId="0F4CDF05" w14:textId="77777777" w:rsidR="003172B5" w:rsidRPr="00E13D38" w:rsidRDefault="003172B5" w:rsidP="003172B5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E13D38">
              <w:rPr>
                <w:rFonts w:asciiTheme="minorHAnsi" w:hAnsiTheme="minorHAnsi"/>
                <w:sz w:val="20"/>
                <w:szCs w:val="18"/>
              </w:rPr>
              <w:t>Building Type</w:t>
            </w:r>
          </w:p>
        </w:tc>
        <w:tc>
          <w:tcPr>
            <w:tcW w:w="4282" w:type="dxa"/>
            <w:vAlign w:val="center"/>
          </w:tcPr>
          <w:p w14:paraId="49945F56" w14:textId="77777777" w:rsidR="002905B2" w:rsidRDefault="003172B5" w:rsidP="002905B2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E13D38">
              <w:rPr>
                <w:rFonts w:asciiTheme="minorHAnsi" w:hAnsiTheme="minorHAnsi"/>
                <w:sz w:val="20"/>
                <w:szCs w:val="18"/>
              </w:rPr>
              <w:t>&lt;&lt;</w:t>
            </w:r>
            <w:r w:rsidR="00956F1E">
              <w:rPr>
                <w:rFonts w:asciiTheme="minorHAnsi" w:hAnsiTheme="minorHAnsi"/>
                <w:sz w:val="20"/>
                <w:szCs w:val="18"/>
              </w:rPr>
              <w:t xml:space="preserve">Auto filled field text: </w:t>
            </w:r>
            <w:r w:rsidR="005B6252">
              <w:rPr>
                <w:rFonts w:asciiTheme="minorHAnsi" w:hAnsiTheme="minorHAnsi"/>
                <w:sz w:val="20"/>
                <w:szCs w:val="18"/>
              </w:rPr>
              <w:t xml:space="preserve">Reference text from </w:t>
            </w:r>
          </w:p>
          <w:p w14:paraId="13146FA0" w14:textId="5E0C162B" w:rsidR="003172B5" w:rsidRPr="00E13D38" w:rsidRDefault="002463B2" w:rsidP="002463B2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ins w:id="87" w:author="Smith, Alexis@Energy" w:date="2018-11-08T14:26:00Z">
              <w:r>
                <w:rPr>
                  <w:rFonts w:asciiTheme="minorHAnsi" w:hAnsiTheme="minorHAnsi"/>
                  <w:sz w:val="20"/>
                  <w:szCs w:val="18"/>
                </w:rPr>
                <w:t>PVB</w:t>
              </w:r>
            </w:ins>
            <w:del w:id="88" w:author="Smith, Alexis@Energy" w:date="2018-11-08T14:26:00Z">
              <w:r w:rsidR="002905B2" w:rsidDel="002463B2">
                <w:rPr>
                  <w:rFonts w:asciiTheme="minorHAnsi" w:hAnsiTheme="minorHAnsi"/>
                  <w:sz w:val="20"/>
                  <w:szCs w:val="18"/>
                </w:rPr>
                <w:delText>SPV</w:delText>
              </w:r>
            </w:del>
            <w:r w:rsidR="002905B2">
              <w:rPr>
                <w:rFonts w:asciiTheme="minorHAnsi" w:hAnsiTheme="minorHAnsi"/>
                <w:sz w:val="20"/>
                <w:szCs w:val="18"/>
              </w:rPr>
              <w:t>-01</w:t>
            </w:r>
            <w:r w:rsidR="003172B5" w:rsidRPr="00E13D38">
              <w:rPr>
                <w:rFonts w:asciiTheme="minorHAnsi" w:hAnsiTheme="minorHAnsi"/>
                <w:sz w:val="20"/>
                <w:szCs w:val="18"/>
              </w:rPr>
              <w:t>&gt;&gt;</w:t>
            </w:r>
          </w:p>
        </w:tc>
      </w:tr>
      <w:tr w:rsidR="003172B5" w:rsidRPr="00FB0E1A" w14:paraId="6E7F8D95" w14:textId="77777777" w:rsidTr="002463B2">
        <w:trPr>
          <w:trHeight w:val="818"/>
        </w:trPr>
        <w:tc>
          <w:tcPr>
            <w:tcW w:w="61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B4FC7E" w14:textId="0D47F59A" w:rsidR="003172B5" w:rsidRPr="00E13D38" w:rsidRDefault="003172B5" w:rsidP="003172B5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E13D38">
              <w:rPr>
                <w:rFonts w:asciiTheme="minorHAnsi" w:hAnsiTheme="minorHAnsi"/>
                <w:sz w:val="20"/>
                <w:szCs w:val="18"/>
              </w:rPr>
              <w:t>0</w:t>
            </w:r>
            <w:ins w:id="89" w:author="Smith, Alexis@Energy" w:date="2019-01-08T13:54:00Z">
              <w:r w:rsidR="006B6E56">
                <w:rPr>
                  <w:rFonts w:asciiTheme="minorHAnsi" w:hAnsiTheme="minorHAnsi"/>
                  <w:sz w:val="20"/>
                  <w:szCs w:val="18"/>
                </w:rPr>
                <w:t>3</w:t>
              </w:r>
            </w:ins>
            <w:bookmarkStart w:id="90" w:name="_GoBack"/>
            <w:bookmarkEnd w:id="90"/>
            <w:del w:id="91" w:author="Smith, Alexis@Energy" w:date="2019-01-08T13:54:00Z">
              <w:r w:rsidRPr="00E13D38" w:rsidDel="003F3BD7">
                <w:rPr>
                  <w:rFonts w:asciiTheme="minorHAnsi" w:hAnsiTheme="minorHAnsi"/>
                  <w:sz w:val="20"/>
                  <w:szCs w:val="18"/>
                </w:rPr>
                <w:delText>2</w:delText>
              </w:r>
            </w:del>
          </w:p>
        </w:tc>
        <w:tc>
          <w:tcPr>
            <w:tcW w:w="1666" w:type="dxa"/>
            <w:vAlign w:val="center"/>
          </w:tcPr>
          <w:p w14:paraId="10474106" w14:textId="77777777" w:rsidR="003172B5" w:rsidRPr="00E13D38" w:rsidRDefault="003172B5" w:rsidP="003172B5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E13D38">
              <w:rPr>
                <w:rFonts w:asciiTheme="minorHAnsi" w:hAnsiTheme="minorHAnsi"/>
                <w:sz w:val="20"/>
                <w:szCs w:val="18"/>
              </w:rPr>
              <w:t>Climate Zone</w:t>
            </w:r>
          </w:p>
        </w:tc>
        <w:tc>
          <w:tcPr>
            <w:tcW w:w="2128" w:type="dxa"/>
            <w:vAlign w:val="center"/>
          </w:tcPr>
          <w:p w14:paraId="18962F17" w14:textId="34335EBB" w:rsidR="003172B5" w:rsidRPr="00E13D38" w:rsidRDefault="003172B5" w:rsidP="002905B2">
            <w:pPr>
              <w:pStyle w:val="BodyText2"/>
              <w:spacing w:before="0" w:after="0"/>
              <w:rPr>
                <w:sz w:val="20"/>
                <w:szCs w:val="18"/>
              </w:rPr>
            </w:pPr>
            <w:r w:rsidRPr="00E13D38">
              <w:rPr>
                <w:rFonts w:asciiTheme="minorHAnsi" w:hAnsiTheme="minorHAnsi"/>
                <w:sz w:val="20"/>
                <w:szCs w:val="18"/>
              </w:rPr>
              <w:t>&lt;&lt;</w:t>
            </w:r>
            <w:r w:rsidR="00956F1E">
              <w:rPr>
                <w:rFonts w:asciiTheme="minorHAnsi" w:hAnsiTheme="minorHAnsi"/>
                <w:sz w:val="20"/>
                <w:szCs w:val="18"/>
              </w:rPr>
              <w:t xml:space="preserve"> Auto filled field text: </w:t>
            </w:r>
            <w:r w:rsidR="005B6252">
              <w:rPr>
                <w:rFonts w:asciiTheme="minorHAnsi" w:hAnsiTheme="minorHAnsi"/>
                <w:sz w:val="20"/>
                <w:szCs w:val="18"/>
              </w:rPr>
              <w:t xml:space="preserve">Reference text from </w:t>
            </w:r>
            <w:ins w:id="92" w:author="Smith, Alexis@Energy" w:date="2018-11-08T14:26:00Z">
              <w:r w:rsidR="002463B2">
                <w:rPr>
                  <w:rFonts w:asciiTheme="minorHAnsi" w:hAnsiTheme="minorHAnsi"/>
                  <w:sz w:val="20"/>
                  <w:szCs w:val="18"/>
                </w:rPr>
                <w:t>PVB</w:t>
              </w:r>
            </w:ins>
            <w:del w:id="93" w:author="Smith, Alexis@Energy" w:date="2018-11-08T14:26:00Z">
              <w:r w:rsidR="002905B2" w:rsidDel="002463B2">
                <w:rPr>
                  <w:rFonts w:asciiTheme="minorHAnsi" w:hAnsiTheme="minorHAnsi"/>
                  <w:sz w:val="20"/>
                  <w:szCs w:val="18"/>
                </w:rPr>
                <w:delText>SPV</w:delText>
              </w:r>
            </w:del>
            <w:r w:rsidR="002905B2">
              <w:rPr>
                <w:rFonts w:asciiTheme="minorHAnsi" w:hAnsiTheme="minorHAnsi"/>
                <w:sz w:val="20"/>
                <w:szCs w:val="18"/>
              </w:rPr>
              <w:t>-01</w:t>
            </w:r>
            <w:r w:rsidRPr="00E13D38">
              <w:rPr>
                <w:rFonts w:asciiTheme="minorHAnsi" w:hAnsiTheme="minorHAnsi"/>
                <w:sz w:val="20"/>
                <w:szCs w:val="18"/>
              </w:rPr>
              <w:t>&gt;&gt;</w:t>
            </w:r>
          </w:p>
        </w:tc>
        <w:tc>
          <w:tcPr>
            <w:tcW w:w="541" w:type="dxa"/>
            <w:vAlign w:val="center"/>
          </w:tcPr>
          <w:p w14:paraId="549949C4" w14:textId="0F383306" w:rsidR="003172B5" w:rsidRPr="00967807" w:rsidRDefault="003172B5" w:rsidP="003172B5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967807">
              <w:rPr>
                <w:rFonts w:asciiTheme="minorHAnsi" w:hAnsiTheme="minorHAnsi"/>
                <w:sz w:val="20"/>
                <w:szCs w:val="18"/>
              </w:rPr>
              <w:t>0</w:t>
            </w:r>
            <w:ins w:id="94" w:author="Smith, Alexis@Energy" w:date="2019-01-08T13:54:00Z">
              <w:r w:rsidR="003F3BD7">
                <w:rPr>
                  <w:rFonts w:asciiTheme="minorHAnsi" w:hAnsiTheme="minorHAnsi"/>
                  <w:sz w:val="20"/>
                  <w:szCs w:val="18"/>
                </w:rPr>
                <w:t>4</w:t>
              </w:r>
            </w:ins>
            <w:del w:id="95" w:author="Smith, Alexis@Energy" w:date="2019-01-08T13:54:00Z">
              <w:r w:rsidRPr="00967807" w:rsidDel="003F3BD7">
                <w:rPr>
                  <w:rFonts w:asciiTheme="minorHAnsi" w:hAnsiTheme="minorHAnsi"/>
                  <w:sz w:val="20"/>
                  <w:szCs w:val="18"/>
                </w:rPr>
                <w:delText>5</w:delText>
              </w:r>
            </w:del>
          </w:p>
        </w:tc>
        <w:tc>
          <w:tcPr>
            <w:tcW w:w="1562" w:type="dxa"/>
            <w:vAlign w:val="center"/>
          </w:tcPr>
          <w:p w14:paraId="17AFB7D3" w14:textId="77777777" w:rsidR="003172B5" w:rsidRPr="00E13D38" w:rsidRDefault="003172B5" w:rsidP="003172B5">
            <w:pPr>
              <w:pStyle w:val="BodyText2"/>
              <w:spacing w:before="0" w:after="0"/>
              <w:rPr>
                <w:sz w:val="20"/>
                <w:szCs w:val="18"/>
              </w:rPr>
            </w:pPr>
            <w:r w:rsidRPr="00E13D38">
              <w:rPr>
                <w:rFonts w:asciiTheme="minorHAnsi" w:hAnsiTheme="minorHAnsi"/>
                <w:sz w:val="20"/>
                <w:szCs w:val="18"/>
              </w:rPr>
              <w:t>Method of Compliance:</w:t>
            </w:r>
          </w:p>
        </w:tc>
        <w:tc>
          <w:tcPr>
            <w:tcW w:w="4282" w:type="dxa"/>
          </w:tcPr>
          <w:p w14:paraId="681AC2FB" w14:textId="389C4A15" w:rsidR="00C30B6F" w:rsidRDefault="003172B5" w:rsidP="00C30B6F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5B6252">
              <w:rPr>
                <w:rFonts w:asciiTheme="minorHAnsi" w:hAnsiTheme="minorHAnsi"/>
                <w:sz w:val="22"/>
                <w:szCs w:val="18"/>
              </w:rPr>
              <w:t>&lt;&lt;</w:t>
            </w:r>
            <w:r w:rsidR="00C30B6F">
              <w:rPr>
                <w:rFonts w:asciiTheme="minorHAnsi" w:hAnsiTheme="minorHAnsi"/>
                <w:sz w:val="20"/>
                <w:szCs w:val="18"/>
              </w:rPr>
              <w:t xml:space="preserve"> Auto filled field text: Reference text from </w:t>
            </w:r>
          </w:p>
          <w:p w14:paraId="4B2BE867" w14:textId="26B2132A" w:rsidR="003172B5" w:rsidRPr="00E13D38" w:rsidRDefault="002463B2" w:rsidP="00C30B6F">
            <w:pPr>
              <w:pStyle w:val="BodyText2"/>
              <w:spacing w:before="0" w:after="0"/>
              <w:rPr>
                <w:sz w:val="20"/>
                <w:szCs w:val="18"/>
              </w:rPr>
            </w:pPr>
            <w:ins w:id="96" w:author="Smith, Alexis@Energy" w:date="2018-11-08T14:26:00Z">
              <w:r>
                <w:rPr>
                  <w:rFonts w:asciiTheme="minorHAnsi" w:hAnsiTheme="minorHAnsi"/>
                  <w:sz w:val="20"/>
                  <w:szCs w:val="18"/>
                </w:rPr>
                <w:t>PVB</w:t>
              </w:r>
            </w:ins>
            <w:del w:id="97" w:author="Smith, Alexis@Energy" w:date="2018-11-08T14:26:00Z">
              <w:r w:rsidR="00C30B6F" w:rsidDel="002463B2">
                <w:rPr>
                  <w:rFonts w:asciiTheme="minorHAnsi" w:hAnsiTheme="minorHAnsi"/>
                  <w:sz w:val="20"/>
                  <w:szCs w:val="18"/>
                </w:rPr>
                <w:delText>SPV</w:delText>
              </w:r>
            </w:del>
            <w:r w:rsidR="00C30B6F">
              <w:rPr>
                <w:rFonts w:asciiTheme="minorHAnsi" w:hAnsiTheme="minorHAnsi"/>
                <w:sz w:val="20"/>
                <w:szCs w:val="18"/>
              </w:rPr>
              <w:t>-01</w:t>
            </w:r>
            <w:r w:rsidR="003172B5" w:rsidRPr="005B6252">
              <w:rPr>
                <w:rFonts w:asciiTheme="minorHAnsi" w:hAnsiTheme="minorHAnsi"/>
                <w:sz w:val="22"/>
                <w:szCs w:val="18"/>
              </w:rPr>
              <w:t>&gt;&gt;</w:t>
            </w:r>
          </w:p>
        </w:tc>
      </w:tr>
    </w:tbl>
    <w:p w14:paraId="527996E0" w14:textId="1E42583B" w:rsidR="002B369F" w:rsidRDefault="002B369F" w:rsidP="00012A93">
      <w:pPr>
        <w:rPr>
          <w:rFonts w:asciiTheme="minorHAnsi" w:hAnsiTheme="minorHAnsi"/>
          <w:sz w:val="18"/>
          <w:szCs w:val="18"/>
        </w:rPr>
      </w:pPr>
    </w:p>
    <w:tbl>
      <w:tblPr>
        <w:tblW w:w="5002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5"/>
        <w:gridCol w:w="2610"/>
        <w:gridCol w:w="2880"/>
        <w:gridCol w:w="2609"/>
      </w:tblGrid>
      <w:tr w:rsidR="00E11155" w:rsidRPr="00DF3A28" w14:paraId="5A84E355" w14:textId="77777777" w:rsidTr="008B5CFC">
        <w:trPr>
          <w:cantSplit/>
          <w:trHeight w:val="144"/>
        </w:trPr>
        <w:tc>
          <w:tcPr>
            <w:tcW w:w="10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A7D46" w14:textId="072A6055" w:rsidR="00E11155" w:rsidRPr="00E13D38" w:rsidRDefault="00E11155" w:rsidP="00D85EF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Cs w:val="18"/>
              </w:rPr>
            </w:pPr>
            <w:r w:rsidRPr="00E13D38">
              <w:rPr>
                <w:rFonts w:asciiTheme="minorHAnsi" w:eastAsia="Calibri" w:hAnsiTheme="minorHAnsi" w:cs="Arial"/>
                <w:b/>
              </w:rPr>
              <w:t xml:space="preserve">B. Design Battery Storage Systems Information </w:t>
            </w:r>
          </w:p>
        </w:tc>
      </w:tr>
      <w:tr w:rsidR="00E11155" w:rsidRPr="00DF3A28" w14:paraId="3CEDC878" w14:textId="77777777" w:rsidTr="008B5CFC">
        <w:trPr>
          <w:cantSplit/>
          <w:trHeight w:val="144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22C4A" w14:textId="77777777" w:rsidR="00E11155" w:rsidRPr="00DF3A28" w:rsidRDefault="00E11155" w:rsidP="008B5CFC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9E8C0" w14:textId="77777777" w:rsidR="00E11155" w:rsidRPr="00E13D38" w:rsidRDefault="00E11155" w:rsidP="008B5CFC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Cs w:val="18"/>
              </w:rPr>
            </w:pPr>
            <w:r w:rsidRPr="00E13D38">
              <w:rPr>
                <w:rFonts w:ascii="Calibri" w:hAnsi="Calibri"/>
                <w:szCs w:val="18"/>
              </w:rPr>
              <w:t>02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2EDBB" w14:textId="77777777" w:rsidR="00E11155" w:rsidRPr="00E13D38" w:rsidRDefault="00E11155" w:rsidP="008B5CFC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Cs w:val="18"/>
              </w:rPr>
            </w:pPr>
            <w:r w:rsidRPr="00E13D38">
              <w:rPr>
                <w:rFonts w:ascii="Calibri" w:hAnsi="Calibri"/>
                <w:szCs w:val="18"/>
              </w:rPr>
              <w:t>03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712EC" w14:textId="77777777" w:rsidR="00E11155" w:rsidRPr="00E13D38" w:rsidRDefault="00E11155" w:rsidP="008B5CFC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Cs w:val="18"/>
              </w:rPr>
            </w:pPr>
            <w:r w:rsidRPr="00E13D38">
              <w:rPr>
                <w:rFonts w:ascii="Calibri" w:hAnsi="Calibri"/>
                <w:szCs w:val="18"/>
              </w:rPr>
              <w:t>04</w:t>
            </w:r>
          </w:p>
        </w:tc>
      </w:tr>
      <w:tr w:rsidR="00E11155" w:rsidRPr="00DF3A28" w14:paraId="494A297D" w14:textId="77777777" w:rsidTr="008B5CFC">
        <w:trPr>
          <w:cantSplit/>
          <w:trHeight w:val="144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306A2E" w14:textId="77777777" w:rsidR="00E11155" w:rsidRPr="00DF3A28" w:rsidRDefault="00E11155" w:rsidP="008B5CFC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 w:rsidRPr="00E13D38">
              <w:rPr>
                <w:rFonts w:asciiTheme="minorHAnsi" w:hAnsiTheme="minorHAnsi"/>
                <w:szCs w:val="18"/>
              </w:rPr>
              <w:t>Battery Capacity (kWh)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661E3C" w14:textId="77777777" w:rsidR="00E11155" w:rsidRPr="00E13D38" w:rsidRDefault="00E11155" w:rsidP="008B5CFC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Cs w:val="18"/>
              </w:rPr>
            </w:pPr>
            <w:r w:rsidRPr="00E13D38">
              <w:rPr>
                <w:rFonts w:asciiTheme="minorHAnsi" w:hAnsiTheme="minorHAnsi"/>
                <w:szCs w:val="18"/>
              </w:rPr>
              <w:t>Control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2AE20" w14:textId="77777777" w:rsidR="00E11155" w:rsidRPr="00E13D38" w:rsidRDefault="00E11155" w:rsidP="008B5CFC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Cs w:val="18"/>
              </w:rPr>
            </w:pPr>
            <w:r w:rsidRPr="00E13D38">
              <w:rPr>
                <w:rFonts w:asciiTheme="minorHAnsi" w:hAnsiTheme="minorHAnsi"/>
                <w:szCs w:val="18"/>
              </w:rPr>
              <w:t>Charging Efficiency (%)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FEE2A9" w14:textId="77777777" w:rsidR="00E11155" w:rsidRPr="00E13D38" w:rsidRDefault="00E11155" w:rsidP="008B5CFC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Cs w:val="18"/>
              </w:rPr>
            </w:pPr>
            <w:r w:rsidRPr="00E13D38">
              <w:rPr>
                <w:rFonts w:asciiTheme="minorHAnsi" w:hAnsiTheme="minorHAnsi"/>
                <w:szCs w:val="18"/>
              </w:rPr>
              <w:t>Discharging Efficiency (%)</w:t>
            </w:r>
          </w:p>
        </w:tc>
      </w:tr>
      <w:tr w:rsidR="00E11155" w:rsidRPr="00DF3A28" w14:paraId="23A235B2" w14:textId="77777777" w:rsidTr="008B5CFC">
        <w:trPr>
          <w:cantSplit/>
          <w:trHeight w:val="413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7267A" w14:textId="77777777" w:rsidR="00B1461C" w:rsidRDefault="00E13D38" w:rsidP="00967807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ins w:id="98" w:author="Smith, Alexis@Energy" w:date="2018-11-15T14:38:00Z"/>
                <w:rFonts w:asciiTheme="minorHAnsi" w:hAnsiTheme="minorHAnsi"/>
                <w:sz w:val="18"/>
                <w:szCs w:val="18"/>
              </w:rPr>
            </w:pPr>
            <w:r w:rsidRPr="00280942">
              <w:rPr>
                <w:rFonts w:asciiTheme="minorHAnsi" w:hAnsiTheme="minorHAnsi"/>
                <w:sz w:val="18"/>
                <w:szCs w:val="18"/>
              </w:rPr>
              <w:t>&lt;&lt;</w:t>
            </w:r>
            <w:ins w:id="99" w:author="Smith, Alexis@Energy" w:date="2018-11-08T14:28:00Z">
              <w:r w:rsidR="002463B2" w:rsidRPr="00280942">
                <w:rPr>
                  <w:rFonts w:asciiTheme="minorHAnsi" w:hAnsiTheme="minorHAnsi"/>
                  <w:sz w:val="18"/>
                  <w:szCs w:val="18"/>
                </w:rPr>
                <w:t xml:space="preserve"> From CF1R-PRF-01; </w:t>
              </w:r>
            </w:ins>
          </w:p>
          <w:p w14:paraId="29967A06" w14:textId="3E168A41" w:rsidR="00363706" w:rsidRPr="00280942" w:rsidRDefault="00363706" w:rsidP="00967807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del w:id="100" w:author="Smith, Alexis@Energy" w:date="2018-11-08T14:28:00Z">
              <w:r w:rsidRPr="00280942" w:rsidDel="002463B2">
                <w:rPr>
                  <w:rFonts w:asciiTheme="minorHAnsi" w:hAnsiTheme="minorHAnsi"/>
                  <w:sz w:val="18"/>
                  <w:szCs w:val="18"/>
                </w:rPr>
                <w:delText>Reference from CF1R</w:delText>
              </w:r>
            </w:del>
            <w:ins w:id="101" w:author="Smith, Alexis@Energy" w:date="2018-11-15T14:31:00Z">
              <w:r w:rsidR="00B1461C">
                <w:rPr>
                  <w:rFonts w:asciiTheme="minorHAnsi" w:hAnsiTheme="minorHAnsi"/>
                  <w:sz w:val="18"/>
                  <w:szCs w:val="18"/>
                </w:rPr>
                <w:t>else</w:t>
              </w:r>
            </w:ins>
            <w:ins w:id="102" w:author="Smith, Alexis@Energy" w:date="2018-11-15T14:38:00Z">
              <w:r w:rsidR="00B1461C">
                <w:rPr>
                  <w:rFonts w:asciiTheme="minorHAnsi" w:hAnsiTheme="minorHAnsi"/>
                  <w:sz w:val="18"/>
                  <w:szCs w:val="18"/>
                </w:rPr>
                <w:t>, if prescriptive, value</w:t>
              </w:r>
            </w:ins>
            <w:ins w:id="103" w:author="Smith, Alexis@Energy" w:date="2018-11-08T14:28:00Z">
              <w:r w:rsidR="002463B2">
                <w:rPr>
                  <w:rFonts w:asciiTheme="minorHAnsi" w:hAnsiTheme="minorHAnsi"/>
                  <w:sz w:val="18"/>
                  <w:szCs w:val="18"/>
                </w:rPr>
                <w:t xml:space="preserve"> = 7.5 </w:t>
              </w:r>
            </w:ins>
            <w:r w:rsidRPr="00280942">
              <w:rPr>
                <w:rFonts w:asciiTheme="minorHAnsi" w:hAnsiTheme="minorHAnsi"/>
                <w:sz w:val="18"/>
                <w:szCs w:val="18"/>
              </w:rPr>
              <w:t>&gt;&gt;</w:t>
            </w:r>
          </w:p>
          <w:p w14:paraId="3D266DD0" w14:textId="00844A29" w:rsidR="00E11155" w:rsidRPr="00280942" w:rsidRDefault="00E11155" w:rsidP="00967807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23CA" w14:textId="77777777" w:rsidR="00BE3F90" w:rsidRDefault="00E13D38" w:rsidP="005B625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 w:rsidRPr="00280942"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5B6252" w:rsidRPr="00280942">
              <w:rPr>
                <w:rFonts w:asciiTheme="minorHAnsi" w:hAnsiTheme="minorHAnsi"/>
                <w:sz w:val="18"/>
                <w:szCs w:val="18"/>
              </w:rPr>
              <w:t xml:space="preserve">From CF1R-PRF-01; </w:t>
            </w:r>
          </w:p>
          <w:p w14:paraId="064F9065" w14:textId="5A1C8520" w:rsidR="00E11155" w:rsidRPr="00280942" w:rsidRDefault="005B6252" w:rsidP="005B625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280942">
              <w:rPr>
                <w:rFonts w:asciiTheme="minorHAnsi" w:hAnsiTheme="minorHAnsi"/>
                <w:sz w:val="18"/>
                <w:szCs w:val="18"/>
              </w:rPr>
              <w:t>Else</w:t>
            </w:r>
            <w:r w:rsidR="004327DE">
              <w:rPr>
                <w:rFonts w:asciiTheme="minorHAnsi" w:hAnsiTheme="minorHAnsi"/>
                <w:sz w:val="18"/>
                <w:szCs w:val="18"/>
              </w:rPr>
              <w:t>, if prescriptive</w:t>
            </w:r>
            <w:ins w:id="104" w:author="Smith, Alexis@Energy" w:date="2018-11-15T14:38:00Z">
              <w:r w:rsidR="00B1461C">
                <w:rPr>
                  <w:rFonts w:asciiTheme="minorHAnsi" w:hAnsiTheme="minorHAnsi"/>
                  <w:sz w:val="18"/>
                  <w:szCs w:val="18"/>
                </w:rPr>
                <w:t>, value</w:t>
              </w:r>
            </w:ins>
            <w:r w:rsidRPr="00280942">
              <w:rPr>
                <w:rFonts w:asciiTheme="minorHAnsi" w:hAnsiTheme="minorHAnsi"/>
                <w:sz w:val="18"/>
                <w:szCs w:val="18"/>
              </w:rPr>
              <w:t xml:space="preserve"> = N/A</w:t>
            </w:r>
            <w:r w:rsidR="00E13D38" w:rsidRPr="00280942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E104" w14:textId="77777777" w:rsidR="00BE3F90" w:rsidRDefault="00E13D38" w:rsidP="005B625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 w:rsidRPr="00280942"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5B6252" w:rsidRPr="00280942">
              <w:rPr>
                <w:rFonts w:asciiTheme="minorHAnsi" w:hAnsiTheme="minorHAnsi"/>
                <w:sz w:val="18"/>
                <w:szCs w:val="18"/>
              </w:rPr>
              <w:t xml:space="preserve">From CF1R-PRF-01; </w:t>
            </w:r>
          </w:p>
          <w:p w14:paraId="35631F46" w14:textId="7F78BB32" w:rsidR="00E11155" w:rsidRPr="00280942" w:rsidRDefault="005B6252" w:rsidP="005B625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280942">
              <w:rPr>
                <w:rFonts w:asciiTheme="minorHAnsi" w:hAnsiTheme="minorHAnsi"/>
                <w:sz w:val="18"/>
                <w:szCs w:val="18"/>
              </w:rPr>
              <w:t>Else</w:t>
            </w:r>
            <w:r w:rsidR="004327DE">
              <w:rPr>
                <w:rFonts w:asciiTheme="minorHAnsi" w:hAnsiTheme="minorHAnsi"/>
                <w:sz w:val="18"/>
                <w:szCs w:val="18"/>
              </w:rPr>
              <w:t>, if prescriptive</w:t>
            </w:r>
            <w:ins w:id="105" w:author="Smith, Alexis@Energy" w:date="2018-11-15T14:38:00Z">
              <w:r w:rsidR="00B1461C">
                <w:rPr>
                  <w:rFonts w:asciiTheme="minorHAnsi" w:hAnsiTheme="minorHAnsi"/>
                  <w:sz w:val="18"/>
                  <w:szCs w:val="18"/>
                </w:rPr>
                <w:t>, value</w:t>
              </w:r>
            </w:ins>
            <w:r w:rsidRPr="00280942">
              <w:rPr>
                <w:rFonts w:asciiTheme="minorHAnsi" w:hAnsiTheme="minorHAnsi"/>
                <w:sz w:val="18"/>
                <w:szCs w:val="18"/>
              </w:rPr>
              <w:t xml:space="preserve"> = N/A</w:t>
            </w:r>
            <w:r w:rsidR="00E13D38" w:rsidRPr="00280942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10499" w14:textId="77777777" w:rsidR="00BE3F90" w:rsidRDefault="005B6252" w:rsidP="005B625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 w:rsidRPr="00280942">
              <w:rPr>
                <w:rFonts w:asciiTheme="minorHAnsi" w:hAnsiTheme="minorHAnsi"/>
                <w:sz w:val="18"/>
                <w:szCs w:val="18"/>
              </w:rPr>
              <w:t xml:space="preserve">&lt;&lt;From CF1R-PRF-01; </w:t>
            </w:r>
          </w:p>
          <w:p w14:paraId="36B39D31" w14:textId="0EFAEF67" w:rsidR="00E11155" w:rsidRPr="00280942" w:rsidRDefault="005B6252" w:rsidP="005B625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280942">
              <w:rPr>
                <w:rFonts w:asciiTheme="minorHAnsi" w:hAnsiTheme="minorHAnsi"/>
                <w:sz w:val="18"/>
                <w:szCs w:val="18"/>
              </w:rPr>
              <w:t>Else</w:t>
            </w:r>
            <w:r w:rsidR="004327DE">
              <w:rPr>
                <w:rFonts w:asciiTheme="minorHAnsi" w:hAnsiTheme="minorHAnsi"/>
                <w:sz w:val="18"/>
                <w:szCs w:val="18"/>
              </w:rPr>
              <w:t>, if prescriptive</w:t>
            </w:r>
            <w:ins w:id="106" w:author="Smith, Alexis@Energy" w:date="2018-11-15T14:38:00Z">
              <w:r w:rsidR="00B1461C">
                <w:rPr>
                  <w:rFonts w:asciiTheme="minorHAnsi" w:hAnsiTheme="minorHAnsi"/>
                  <w:sz w:val="18"/>
                  <w:szCs w:val="18"/>
                </w:rPr>
                <w:t>, value</w:t>
              </w:r>
            </w:ins>
            <w:r w:rsidRPr="00280942">
              <w:rPr>
                <w:rFonts w:asciiTheme="minorHAnsi" w:hAnsiTheme="minorHAnsi"/>
                <w:sz w:val="18"/>
                <w:szCs w:val="18"/>
              </w:rPr>
              <w:t xml:space="preserve"> = N/A&gt;&gt;</w:t>
            </w:r>
          </w:p>
        </w:tc>
      </w:tr>
    </w:tbl>
    <w:p w14:paraId="4196EB2B" w14:textId="0A06B7BE" w:rsidR="00012A93" w:rsidRDefault="00012A93" w:rsidP="00012A93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627"/>
        <w:gridCol w:w="1530"/>
        <w:gridCol w:w="1433"/>
        <w:gridCol w:w="1681"/>
        <w:gridCol w:w="1905"/>
        <w:gridCol w:w="1905"/>
      </w:tblGrid>
      <w:tr w:rsidR="00E11155" w:rsidRPr="00DF3A28" w14:paraId="1B2D02DC" w14:textId="77777777" w:rsidTr="00E061A5">
        <w:trPr>
          <w:cantSplit/>
          <w:trHeight w:val="144"/>
        </w:trPr>
        <w:tc>
          <w:tcPr>
            <w:tcW w:w="107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A77A7" w14:textId="08C5067C" w:rsidR="00E11155" w:rsidRPr="00DF3A28" w:rsidRDefault="00E11155" w:rsidP="00D85EF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Theme="minorHAnsi" w:eastAsia="Calibri" w:hAnsiTheme="minorHAnsi" w:cs="Arial"/>
                <w:b/>
              </w:rPr>
              <w:t>C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. </w:t>
            </w:r>
            <w:r>
              <w:rPr>
                <w:rFonts w:asciiTheme="minorHAnsi" w:eastAsia="Calibri" w:hAnsiTheme="minorHAnsi" w:cs="Arial"/>
                <w:b/>
              </w:rPr>
              <w:t>Installed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 </w:t>
            </w:r>
            <w:r>
              <w:rPr>
                <w:rFonts w:asciiTheme="minorHAnsi" w:eastAsia="Calibri" w:hAnsiTheme="minorHAnsi" w:cs="Arial"/>
                <w:b/>
              </w:rPr>
              <w:t>Battery Storage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 Systems Information </w:t>
            </w:r>
          </w:p>
        </w:tc>
      </w:tr>
      <w:tr w:rsidR="00E11155" w:rsidRPr="00DF3A28" w14:paraId="1BFB515F" w14:textId="77777777" w:rsidTr="00E061A5">
        <w:trPr>
          <w:cantSplit/>
          <w:trHeight w:val="144"/>
        </w:trPr>
        <w:tc>
          <w:tcPr>
            <w:tcW w:w="2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36673" w14:textId="77777777" w:rsidR="00E11155" w:rsidRPr="00E13D38" w:rsidRDefault="00E11155" w:rsidP="008B5CFC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Cs w:val="18"/>
              </w:rPr>
            </w:pPr>
            <w:r w:rsidRPr="00E13D38">
              <w:rPr>
                <w:rFonts w:ascii="Calibri" w:hAnsi="Calibri"/>
                <w:szCs w:val="18"/>
              </w:rPr>
              <w:t>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E09EA" w14:textId="77777777" w:rsidR="00E11155" w:rsidRPr="00E13D38" w:rsidRDefault="00E11155" w:rsidP="008B5CFC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Cs w:val="18"/>
              </w:rPr>
            </w:pPr>
            <w:r w:rsidRPr="00E13D38">
              <w:rPr>
                <w:rFonts w:ascii="Calibri" w:hAnsi="Calibri"/>
                <w:szCs w:val="18"/>
              </w:rPr>
              <w:t>02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F426E" w14:textId="77777777" w:rsidR="00E11155" w:rsidRPr="00E13D38" w:rsidRDefault="00E11155" w:rsidP="008B5CFC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Cs w:val="18"/>
              </w:rPr>
            </w:pPr>
            <w:r w:rsidRPr="00E13D38">
              <w:rPr>
                <w:rFonts w:ascii="Calibri" w:hAnsi="Calibri"/>
                <w:szCs w:val="18"/>
              </w:rPr>
              <w:t>03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4496E" w14:textId="77777777" w:rsidR="00E11155" w:rsidRPr="00E13D38" w:rsidRDefault="00E11155" w:rsidP="008B5CFC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Cs w:val="18"/>
              </w:rPr>
            </w:pPr>
            <w:r w:rsidRPr="00E13D38">
              <w:rPr>
                <w:rFonts w:ascii="Calibri" w:hAnsi="Calibri"/>
                <w:szCs w:val="18"/>
              </w:rPr>
              <w:t>04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1E823" w14:textId="77777777" w:rsidR="00E11155" w:rsidRPr="00E13D38" w:rsidRDefault="00E11155" w:rsidP="008B5CFC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Cs w:val="18"/>
              </w:rPr>
            </w:pPr>
            <w:r w:rsidRPr="00E13D38">
              <w:rPr>
                <w:rFonts w:ascii="Calibri" w:hAnsi="Calibri"/>
                <w:szCs w:val="18"/>
              </w:rPr>
              <w:t>05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36520" w14:textId="77777777" w:rsidR="00E11155" w:rsidRPr="00E13D38" w:rsidRDefault="00E11155" w:rsidP="008B5CFC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Cs w:val="18"/>
              </w:rPr>
            </w:pPr>
            <w:r w:rsidRPr="00E13D38">
              <w:rPr>
                <w:rFonts w:ascii="Calibri" w:hAnsi="Calibri"/>
                <w:szCs w:val="18"/>
              </w:rPr>
              <w:t>06</w:t>
            </w:r>
          </w:p>
        </w:tc>
      </w:tr>
      <w:tr w:rsidR="00E11155" w:rsidRPr="00DF3A28" w14:paraId="0F930F66" w14:textId="77777777" w:rsidTr="00E061A5">
        <w:trPr>
          <w:cantSplit/>
          <w:trHeight w:val="144"/>
        </w:trPr>
        <w:tc>
          <w:tcPr>
            <w:tcW w:w="2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6D6DB3" w14:textId="77777777" w:rsidR="00E11155" w:rsidRPr="00E13D38" w:rsidRDefault="00E11155" w:rsidP="008B5CFC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Cs w:val="18"/>
              </w:rPr>
            </w:pPr>
            <w:r w:rsidRPr="00E13D38">
              <w:rPr>
                <w:rFonts w:asciiTheme="minorHAnsi" w:hAnsiTheme="minorHAnsi"/>
                <w:szCs w:val="18"/>
              </w:rPr>
              <w:t>Manufacturer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162ABD" w14:textId="77777777" w:rsidR="00E11155" w:rsidRPr="00E13D38" w:rsidRDefault="00E11155" w:rsidP="008B5CFC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Cs w:val="18"/>
              </w:rPr>
            </w:pPr>
            <w:r w:rsidRPr="00E13D38">
              <w:rPr>
                <w:rFonts w:asciiTheme="minorHAnsi" w:hAnsiTheme="minorHAnsi"/>
                <w:szCs w:val="18"/>
              </w:rPr>
              <w:t>Model #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729623" w14:textId="77777777" w:rsidR="00E11155" w:rsidRPr="00E13D38" w:rsidRDefault="00E11155" w:rsidP="008B5CFC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Cs w:val="18"/>
              </w:rPr>
            </w:pPr>
            <w:r w:rsidRPr="00E13D38">
              <w:rPr>
                <w:rFonts w:asciiTheme="minorHAnsi" w:hAnsiTheme="minorHAnsi"/>
                <w:szCs w:val="18"/>
              </w:rPr>
              <w:t>Battery Capacity (kWh)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F691C3" w14:textId="77777777" w:rsidR="00E11155" w:rsidRPr="00E13D38" w:rsidRDefault="00E11155" w:rsidP="008B5CFC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Cs w:val="18"/>
              </w:rPr>
            </w:pPr>
            <w:r w:rsidRPr="00E13D38">
              <w:rPr>
                <w:rFonts w:asciiTheme="minorHAnsi" w:hAnsiTheme="minorHAnsi"/>
                <w:szCs w:val="18"/>
              </w:rPr>
              <w:t>Control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429F8A" w14:textId="77777777" w:rsidR="00E11155" w:rsidRPr="00E13D38" w:rsidRDefault="00E11155" w:rsidP="008B5CFC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Cs w:val="18"/>
              </w:rPr>
            </w:pPr>
            <w:r w:rsidRPr="00E13D38">
              <w:rPr>
                <w:rFonts w:asciiTheme="minorHAnsi" w:hAnsiTheme="minorHAnsi"/>
                <w:szCs w:val="18"/>
              </w:rPr>
              <w:t>Charging Efficiency (%)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F1F5D" w14:textId="77777777" w:rsidR="00E11155" w:rsidRPr="00E13D38" w:rsidRDefault="00E11155" w:rsidP="008B5CFC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Cs w:val="18"/>
              </w:rPr>
            </w:pPr>
            <w:r w:rsidRPr="00E13D38">
              <w:rPr>
                <w:rFonts w:asciiTheme="minorHAnsi" w:hAnsiTheme="minorHAnsi"/>
                <w:szCs w:val="18"/>
              </w:rPr>
              <w:t>Discharging Efficiency (%)</w:t>
            </w:r>
          </w:p>
        </w:tc>
      </w:tr>
      <w:tr w:rsidR="00E11155" w:rsidRPr="00DF3A28" w14:paraId="4B2994D6" w14:textId="77777777" w:rsidTr="002463B2">
        <w:trPr>
          <w:cantSplit/>
          <w:trHeight w:val="467"/>
        </w:trPr>
        <w:tc>
          <w:tcPr>
            <w:tcW w:w="2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C28304" w14:textId="299B0388" w:rsidR="00E11155" w:rsidRPr="00280942" w:rsidRDefault="00E13D38" w:rsidP="008B5CFC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80942">
              <w:rPr>
                <w:rFonts w:asciiTheme="minorHAnsi" w:hAnsiTheme="minorHAnsi"/>
                <w:sz w:val="18"/>
                <w:szCs w:val="18"/>
              </w:rPr>
              <w:t>&lt;&lt;user input&gt;&gt;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28E475" w14:textId="28DC5754" w:rsidR="00E11155" w:rsidRPr="00280942" w:rsidRDefault="00E13D38" w:rsidP="008B5CFC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80942">
              <w:rPr>
                <w:rFonts w:asciiTheme="minorHAnsi" w:hAnsiTheme="minorHAnsi"/>
                <w:sz w:val="18"/>
                <w:szCs w:val="18"/>
              </w:rPr>
              <w:t>&lt;&lt;user input&gt;&gt;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D1123A" w14:textId="14BAD4EC" w:rsidR="00E11155" w:rsidRPr="00280942" w:rsidRDefault="00E13D38" w:rsidP="006B561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80942"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E061A5" w:rsidRPr="00280942">
              <w:rPr>
                <w:rFonts w:asciiTheme="minorHAnsi" w:hAnsiTheme="minorHAnsi" w:cs="Courier New"/>
                <w:sz w:val="18"/>
                <w:szCs w:val="18"/>
              </w:rPr>
              <w:t>reference value from B01 as default</w:t>
            </w:r>
            <w:ins w:id="107" w:author="Smith, Alexis@Energy" w:date="2018-11-15T14:35:00Z">
              <w:r w:rsidR="00B1461C">
                <w:rPr>
                  <w:rFonts w:asciiTheme="minorHAnsi" w:hAnsiTheme="minorHAnsi" w:cs="Courier New"/>
                  <w:sz w:val="18"/>
                  <w:szCs w:val="18"/>
                </w:rPr>
                <w:t>;</w:t>
              </w:r>
            </w:ins>
            <w:del w:id="108" w:author="Smith, Alexis@Energy" w:date="2018-11-15T14:35:00Z">
              <w:r w:rsidR="00E061A5" w:rsidRPr="00280942" w:rsidDel="00B1461C">
                <w:rPr>
                  <w:rFonts w:asciiTheme="minorHAnsi" w:hAnsiTheme="minorHAnsi" w:cs="Courier New"/>
                  <w:sz w:val="18"/>
                  <w:szCs w:val="18"/>
                </w:rPr>
                <w:delText>.</w:delText>
              </w:r>
            </w:del>
            <w:r w:rsidR="00E061A5" w:rsidRPr="00280942">
              <w:rPr>
                <w:rFonts w:asciiTheme="minorHAnsi" w:hAnsiTheme="minorHAnsi" w:cs="Courier New"/>
                <w:sz w:val="18"/>
                <w:szCs w:val="18"/>
              </w:rPr>
              <w:t xml:space="preserve">  Allow user to over</w:t>
            </w:r>
            <w:r w:rsidR="006B561F" w:rsidRPr="00280942">
              <w:rPr>
                <w:rFonts w:asciiTheme="minorHAnsi" w:hAnsiTheme="minorHAnsi" w:cs="Courier New"/>
                <w:sz w:val="18"/>
                <w:szCs w:val="18"/>
              </w:rPr>
              <w:t>ride</w:t>
            </w:r>
            <w:r w:rsidR="00E061A5" w:rsidRPr="00280942">
              <w:rPr>
                <w:rFonts w:asciiTheme="minorHAnsi" w:hAnsiTheme="minorHAnsi" w:cs="Courier New"/>
                <w:sz w:val="18"/>
                <w:szCs w:val="18"/>
              </w:rPr>
              <w:t xml:space="preserve"> only if</w:t>
            </w:r>
            <w:r w:rsidR="00E061A5" w:rsidRPr="00280942">
              <w:rPr>
                <w:rFonts w:asciiTheme="minorHAnsi" w:hAnsiTheme="minorHAnsi"/>
                <w:sz w:val="18"/>
                <w:szCs w:val="18"/>
              </w:rPr>
              <w:t xml:space="preserve"> ≥ B01&gt;&gt;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92DAF8" w14:textId="13E744C2" w:rsidR="00E13D38" w:rsidRPr="007E1B2E" w:rsidRDefault="00E13D38" w:rsidP="00C9431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ind w:left="-104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E1B2E">
              <w:rPr>
                <w:rFonts w:asciiTheme="minorHAnsi" w:hAnsiTheme="minorHAnsi"/>
                <w:sz w:val="18"/>
                <w:szCs w:val="18"/>
              </w:rPr>
              <w:t xml:space="preserve">&lt;&lt;If </w:t>
            </w:r>
            <w:r w:rsidR="00D85EF9" w:rsidRPr="007E1B2E">
              <w:rPr>
                <w:rFonts w:asciiTheme="minorHAnsi" w:hAnsiTheme="minorHAnsi"/>
                <w:sz w:val="18"/>
                <w:szCs w:val="18"/>
              </w:rPr>
              <w:t xml:space="preserve">CF1R = NCB-01 or </w:t>
            </w:r>
            <w:r w:rsidRPr="007E1B2E">
              <w:rPr>
                <w:rFonts w:asciiTheme="minorHAnsi" w:hAnsiTheme="minorHAnsi"/>
                <w:sz w:val="18"/>
                <w:szCs w:val="18"/>
              </w:rPr>
              <w:t>B02 = “Basic”, user pick from list</w:t>
            </w:r>
            <w:r w:rsidR="00D85EF9" w:rsidRPr="007E1B2E">
              <w:rPr>
                <w:rFonts w:asciiTheme="minorHAnsi" w:hAnsiTheme="minorHAnsi"/>
                <w:sz w:val="18"/>
                <w:szCs w:val="18"/>
              </w:rPr>
              <w:t>:</w:t>
            </w:r>
            <w:r w:rsidRPr="007E1B2E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14:paraId="54998BBA" w14:textId="77777777" w:rsidR="00E13D38" w:rsidRPr="007E1B2E" w:rsidRDefault="00E13D38" w:rsidP="00E13D38">
            <w:pPr>
              <w:pStyle w:val="ListParagraph"/>
              <w:keepNext/>
              <w:numPr>
                <w:ilvl w:val="0"/>
                <w:numId w:val="13"/>
              </w:numPr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ind w:left="-104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E1B2E">
              <w:rPr>
                <w:rFonts w:asciiTheme="minorHAnsi" w:hAnsiTheme="minorHAnsi"/>
                <w:sz w:val="18"/>
                <w:szCs w:val="18"/>
              </w:rPr>
              <w:t>Basic</w:t>
            </w:r>
          </w:p>
          <w:p w14:paraId="462BAD3A" w14:textId="77777777" w:rsidR="00E13D38" w:rsidRPr="007E1B2E" w:rsidRDefault="00E13D38" w:rsidP="00E13D38">
            <w:pPr>
              <w:pStyle w:val="ListParagraph"/>
              <w:keepNext/>
              <w:numPr>
                <w:ilvl w:val="0"/>
                <w:numId w:val="13"/>
              </w:numPr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ind w:left="-194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E1B2E">
              <w:rPr>
                <w:rFonts w:asciiTheme="minorHAnsi" w:hAnsiTheme="minorHAnsi"/>
                <w:sz w:val="18"/>
                <w:szCs w:val="18"/>
              </w:rPr>
              <w:t>TOU</w:t>
            </w:r>
          </w:p>
          <w:p w14:paraId="47F39D21" w14:textId="20D8849D" w:rsidR="00E13D38" w:rsidRPr="007E1B2E" w:rsidRDefault="00E13D38" w:rsidP="00D85EF9">
            <w:pPr>
              <w:pStyle w:val="ListParagraph"/>
              <w:keepNext/>
              <w:numPr>
                <w:ilvl w:val="0"/>
                <w:numId w:val="13"/>
              </w:numPr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ind w:left="346" w:hanging="27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E1B2E">
              <w:rPr>
                <w:rFonts w:asciiTheme="minorHAnsi" w:hAnsiTheme="minorHAnsi"/>
                <w:sz w:val="18"/>
                <w:szCs w:val="18"/>
              </w:rPr>
              <w:t>Advanced DR</w:t>
            </w:r>
            <w:r w:rsidR="00280942">
              <w:rPr>
                <w:rFonts w:asciiTheme="minorHAnsi" w:hAnsiTheme="minorHAnsi"/>
                <w:sz w:val="18"/>
                <w:szCs w:val="18"/>
              </w:rPr>
              <w:t>;</w:t>
            </w:r>
          </w:p>
          <w:p w14:paraId="7F779235" w14:textId="161E65D1" w:rsidR="00E13D38" w:rsidRPr="007E1B2E" w:rsidRDefault="00E13D38" w:rsidP="00E13D3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E1B2E">
              <w:rPr>
                <w:rFonts w:asciiTheme="minorHAnsi" w:hAnsiTheme="minorHAnsi"/>
                <w:sz w:val="18"/>
                <w:szCs w:val="18"/>
              </w:rPr>
              <w:t xml:space="preserve">If B02 = “TOU”, user pick from list </w:t>
            </w:r>
          </w:p>
          <w:p w14:paraId="56D26D2F" w14:textId="77777777" w:rsidR="00E13D38" w:rsidRPr="007E1B2E" w:rsidRDefault="00E13D38" w:rsidP="00E13D38">
            <w:pPr>
              <w:pStyle w:val="ListParagraph"/>
              <w:keepNext/>
              <w:numPr>
                <w:ilvl w:val="0"/>
                <w:numId w:val="13"/>
              </w:numPr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ind w:left="-194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E1B2E">
              <w:rPr>
                <w:rFonts w:asciiTheme="minorHAnsi" w:hAnsiTheme="minorHAnsi"/>
                <w:sz w:val="18"/>
                <w:szCs w:val="18"/>
              </w:rPr>
              <w:t>TOU</w:t>
            </w:r>
          </w:p>
          <w:p w14:paraId="61B38A20" w14:textId="70D8D000" w:rsidR="00E13D38" w:rsidRPr="007E1B2E" w:rsidRDefault="00E13D38" w:rsidP="00D85EF9">
            <w:pPr>
              <w:pStyle w:val="ListParagraph"/>
              <w:keepNext/>
              <w:numPr>
                <w:ilvl w:val="0"/>
                <w:numId w:val="13"/>
              </w:numPr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ind w:left="346" w:hanging="27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E1B2E">
              <w:rPr>
                <w:rFonts w:asciiTheme="minorHAnsi" w:hAnsiTheme="minorHAnsi"/>
                <w:sz w:val="18"/>
                <w:szCs w:val="18"/>
              </w:rPr>
              <w:t>Advanced DR</w:t>
            </w:r>
            <w:r w:rsidR="00280942">
              <w:rPr>
                <w:rFonts w:asciiTheme="minorHAnsi" w:hAnsiTheme="minorHAnsi"/>
                <w:sz w:val="18"/>
                <w:szCs w:val="18"/>
              </w:rPr>
              <w:t>;</w:t>
            </w:r>
            <w:r w:rsidRPr="007E1B2E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14:paraId="40312FEE" w14:textId="573E9914" w:rsidR="00E13D38" w:rsidRPr="007E1B2E" w:rsidRDefault="00E13D38" w:rsidP="00E13D3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E1B2E">
              <w:rPr>
                <w:rFonts w:asciiTheme="minorHAnsi" w:hAnsiTheme="minorHAnsi"/>
                <w:sz w:val="18"/>
                <w:szCs w:val="18"/>
              </w:rPr>
              <w:t xml:space="preserve">If B02 = “Advanced DR”, user pick from list </w:t>
            </w:r>
          </w:p>
          <w:p w14:paraId="5AB51DF9" w14:textId="41EB0512" w:rsidR="00E11155" w:rsidRPr="007E1B2E" w:rsidRDefault="00E13D38" w:rsidP="00280942">
            <w:pPr>
              <w:pStyle w:val="ListParagraph"/>
              <w:keepNext/>
              <w:numPr>
                <w:ilvl w:val="0"/>
                <w:numId w:val="13"/>
              </w:numPr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ind w:left="256" w:hanging="27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E1B2E">
              <w:rPr>
                <w:rFonts w:asciiTheme="minorHAnsi" w:hAnsiTheme="minorHAnsi"/>
                <w:sz w:val="18"/>
                <w:szCs w:val="18"/>
              </w:rPr>
              <w:t>Advanced DR&gt;&gt;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BD0AA" w14:textId="44A224E0" w:rsidR="00E11155" w:rsidRPr="00280942" w:rsidRDefault="00E13D38" w:rsidP="006B561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80942"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4711C7" w:rsidRPr="00280942">
              <w:rPr>
                <w:rFonts w:asciiTheme="minorHAnsi" w:hAnsiTheme="minorHAnsi" w:cs="Courier New"/>
                <w:sz w:val="18"/>
                <w:szCs w:val="18"/>
              </w:rPr>
              <w:t>reference value from B03 as default</w:t>
            </w:r>
            <w:ins w:id="109" w:author="Smith, Alexis@Energy" w:date="2018-11-15T14:35:00Z">
              <w:r w:rsidR="00B1461C">
                <w:rPr>
                  <w:rFonts w:asciiTheme="minorHAnsi" w:hAnsiTheme="minorHAnsi" w:cs="Courier New"/>
                  <w:sz w:val="18"/>
                  <w:szCs w:val="18"/>
                </w:rPr>
                <w:t>;</w:t>
              </w:r>
            </w:ins>
            <w:del w:id="110" w:author="Smith, Alexis@Energy" w:date="2018-11-15T14:35:00Z">
              <w:r w:rsidR="004711C7" w:rsidRPr="00280942" w:rsidDel="00B1461C">
                <w:rPr>
                  <w:rFonts w:asciiTheme="minorHAnsi" w:hAnsiTheme="minorHAnsi" w:cs="Courier New"/>
                  <w:sz w:val="18"/>
                  <w:szCs w:val="18"/>
                </w:rPr>
                <w:delText>.</w:delText>
              </w:r>
            </w:del>
            <w:r w:rsidR="004711C7" w:rsidRPr="00280942">
              <w:rPr>
                <w:rFonts w:asciiTheme="minorHAnsi" w:hAnsiTheme="minorHAnsi" w:cs="Courier New"/>
                <w:sz w:val="18"/>
                <w:szCs w:val="18"/>
              </w:rPr>
              <w:t xml:space="preserve">  Allow user to over</w:t>
            </w:r>
            <w:r w:rsidR="006B561F" w:rsidRPr="00280942">
              <w:rPr>
                <w:rFonts w:asciiTheme="minorHAnsi" w:hAnsiTheme="minorHAnsi" w:cs="Courier New"/>
                <w:sz w:val="18"/>
                <w:szCs w:val="18"/>
              </w:rPr>
              <w:t>ride</w:t>
            </w:r>
            <w:r w:rsidR="004711C7" w:rsidRPr="00280942">
              <w:rPr>
                <w:rFonts w:asciiTheme="minorHAnsi" w:hAnsiTheme="minorHAnsi" w:cs="Courier New"/>
                <w:sz w:val="18"/>
                <w:szCs w:val="18"/>
              </w:rPr>
              <w:t xml:space="preserve"> only</w:t>
            </w:r>
            <w:r w:rsidR="00E061A5" w:rsidRPr="00280942">
              <w:rPr>
                <w:rFonts w:asciiTheme="minorHAnsi" w:hAnsiTheme="minorHAnsi" w:cs="Courier New"/>
                <w:sz w:val="18"/>
                <w:szCs w:val="18"/>
              </w:rPr>
              <w:t xml:space="preserve"> if</w:t>
            </w:r>
            <w:r w:rsidRPr="00280942">
              <w:rPr>
                <w:rFonts w:asciiTheme="minorHAnsi" w:hAnsiTheme="minorHAnsi"/>
                <w:sz w:val="18"/>
                <w:szCs w:val="18"/>
              </w:rPr>
              <w:t xml:space="preserve"> ≥ B03&gt;&gt;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910997" w14:textId="0BD3604E" w:rsidR="00E11155" w:rsidRPr="00280942" w:rsidRDefault="00E13D38" w:rsidP="00B1461C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80942"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E061A5" w:rsidRPr="00280942">
              <w:rPr>
                <w:rFonts w:asciiTheme="minorHAnsi" w:hAnsiTheme="minorHAnsi" w:cs="Courier New"/>
                <w:sz w:val="18"/>
                <w:szCs w:val="18"/>
              </w:rPr>
              <w:t>reference value from B04 as default</w:t>
            </w:r>
            <w:ins w:id="111" w:author="Smith, Alexis@Energy" w:date="2018-11-15T14:35:00Z">
              <w:r w:rsidR="00B1461C">
                <w:rPr>
                  <w:rFonts w:asciiTheme="minorHAnsi" w:hAnsiTheme="minorHAnsi" w:cs="Courier New"/>
                  <w:sz w:val="18"/>
                  <w:szCs w:val="18"/>
                </w:rPr>
                <w:t>;</w:t>
              </w:r>
            </w:ins>
            <w:del w:id="112" w:author="Smith, Alexis@Energy" w:date="2018-11-15T14:35:00Z">
              <w:r w:rsidR="00E061A5" w:rsidRPr="00280942" w:rsidDel="00B1461C">
                <w:rPr>
                  <w:rFonts w:asciiTheme="minorHAnsi" w:hAnsiTheme="minorHAnsi" w:cs="Courier New"/>
                  <w:sz w:val="18"/>
                  <w:szCs w:val="18"/>
                </w:rPr>
                <w:delText>.</w:delText>
              </w:r>
            </w:del>
            <w:r w:rsidR="00E061A5" w:rsidRPr="00280942">
              <w:rPr>
                <w:rFonts w:asciiTheme="minorHAnsi" w:hAnsiTheme="minorHAnsi" w:cs="Courier New"/>
                <w:sz w:val="18"/>
                <w:szCs w:val="18"/>
              </w:rPr>
              <w:t xml:space="preserve">  Allow user to over</w:t>
            </w:r>
            <w:r w:rsidR="006B561F" w:rsidRPr="00280942">
              <w:rPr>
                <w:rFonts w:asciiTheme="minorHAnsi" w:hAnsiTheme="minorHAnsi" w:cs="Courier New"/>
                <w:sz w:val="18"/>
                <w:szCs w:val="18"/>
              </w:rPr>
              <w:t>ride</w:t>
            </w:r>
            <w:r w:rsidR="00E061A5" w:rsidRPr="00280942">
              <w:rPr>
                <w:rFonts w:asciiTheme="minorHAnsi" w:hAnsiTheme="minorHAnsi" w:cs="Courier New"/>
                <w:sz w:val="18"/>
                <w:szCs w:val="18"/>
              </w:rPr>
              <w:t xml:space="preserve"> only if</w:t>
            </w:r>
            <w:r w:rsidR="00E061A5" w:rsidRPr="00280942">
              <w:rPr>
                <w:rFonts w:asciiTheme="minorHAnsi" w:hAnsiTheme="minorHAnsi"/>
                <w:sz w:val="18"/>
                <w:szCs w:val="18"/>
              </w:rPr>
              <w:t xml:space="preserve"> ≥ </w:t>
            </w:r>
            <w:r w:rsidRPr="00280942">
              <w:rPr>
                <w:rFonts w:asciiTheme="minorHAnsi" w:hAnsiTheme="minorHAnsi"/>
                <w:sz w:val="18"/>
                <w:szCs w:val="18"/>
              </w:rPr>
              <w:t>B04&gt;&gt;</w:t>
            </w:r>
          </w:p>
        </w:tc>
      </w:tr>
      <w:tr w:rsidR="00E11155" w:rsidRPr="00DF3A28" w14:paraId="796935F3" w14:textId="77777777" w:rsidTr="002463B2">
        <w:trPr>
          <w:cantSplit/>
          <w:trHeight w:val="5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FAB50" w14:textId="77777777" w:rsidR="00E11155" w:rsidRPr="00DF3A28" w:rsidRDefault="00E11155" w:rsidP="008B5CFC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07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BE02C" w14:textId="46DEF2BD" w:rsidR="00E11155" w:rsidRPr="00DF3A28" w:rsidRDefault="00E11155" w:rsidP="008B5CFC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Battery Storage System Certified</w:t>
            </w:r>
            <w:r w:rsidR="00E13D38">
              <w:rPr>
                <w:rFonts w:ascii="Calibri" w:hAnsi="Calibri"/>
                <w:sz w:val="18"/>
                <w:szCs w:val="18"/>
              </w:rPr>
              <w:t xml:space="preserve"> and listed</w:t>
            </w:r>
            <w:r>
              <w:rPr>
                <w:rFonts w:ascii="Calibri" w:hAnsi="Calibri"/>
                <w:sz w:val="18"/>
                <w:szCs w:val="18"/>
              </w:rPr>
              <w:t xml:space="preserve"> by CEC</w:t>
            </w:r>
          </w:p>
        </w:tc>
        <w:tc>
          <w:tcPr>
            <w:tcW w:w="84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3D618" w14:textId="77777777" w:rsidR="00E11155" w:rsidRPr="00DF3A28" w:rsidRDefault="00E11155" w:rsidP="008B5CFC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AD1BCF">
              <w:rPr>
                <w:rFonts w:ascii="Calibri" w:hAnsi="Calibri" w:cs="Calibri"/>
                <w:sz w:val="24"/>
              </w:rPr>
              <w:t>□</w:t>
            </w:r>
            <w:r w:rsidRPr="00AD1BCF">
              <w:rPr>
                <w:rFonts w:asciiTheme="minorHAnsi" w:hAnsiTheme="minorHAnsi"/>
                <w:b/>
                <w:sz w:val="18"/>
              </w:rPr>
              <w:t xml:space="preserve"> </w:t>
            </w:r>
            <w:r>
              <w:rPr>
                <w:rFonts w:asciiTheme="minorHAnsi" w:hAnsiTheme="minorHAnsi"/>
                <w:b/>
                <w:sz w:val="18"/>
              </w:rPr>
              <w:t>Yes</w:t>
            </w:r>
            <w:r w:rsidRPr="00AD1BCF">
              <w:rPr>
                <w:rFonts w:asciiTheme="minorHAnsi" w:hAnsiTheme="minorHAnsi"/>
                <w:b/>
                <w:sz w:val="18"/>
              </w:rPr>
              <w:t xml:space="preserve">       </w:t>
            </w:r>
            <w:r w:rsidRPr="00AD1BCF">
              <w:rPr>
                <w:rFonts w:ascii="Calibri" w:hAnsi="Calibri" w:cs="Calibri"/>
                <w:sz w:val="24"/>
              </w:rPr>
              <w:t>□</w:t>
            </w:r>
            <w:r w:rsidRPr="00AD1BCF">
              <w:rPr>
                <w:rFonts w:asciiTheme="minorHAnsi" w:hAnsiTheme="minorHAnsi"/>
                <w:b/>
                <w:sz w:val="18"/>
              </w:rPr>
              <w:t xml:space="preserve"> </w:t>
            </w:r>
            <w:r>
              <w:rPr>
                <w:rFonts w:asciiTheme="minorHAnsi" w:hAnsiTheme="minorHAnsi"/>
                <w:b/>
                <w:sz w:val="18"/>
              </w:rPr>
              <w:t>No</w:t>
            </w:r>
          </w:p>
        </w:tc>
      </w:tr>
    </w:tbl>
    <w:p w14:paraId="4196EB7D" w14:textId="77777777" w:rsidR="00012A93" w:rsidRPr="00D85EF9" w:rsidRDefault="00012A93" w:rsidP="00012A93">
      <w:pPr>
        <w:rPr>
          <w:rFonts w:asciiTheme="minorHAnsi" w:hAnsiTheme="minorHAnsi"/>
          <w:szCs w:val="18"/>
        </w:rPr>
      </w:pPr>
    </w:p>
    <w:tbl>
      <w:tblPr>
        <w:tblW w:w="10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11"/>
      </w:tblGrid>
      <w:tr w:rsidR="00287707" w:rsidRPr="00D85EF9" w14:paraId="4B3F37E7" w14:textId="77777777" w:rsidTr="00956F1E">
        <w:trPr>
          <w:trHeight w:val="260"/>
        </w:trPr>
        <w:tc>
          <w:tcPr>
            <w:tcW w:w="10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C358C" w14:textId="34877CAA" w:rsidR="00287707" w:rsidRPr="00D85EF9" w:rsidRDefault="00E11155" w:rsidP="008B5CFC">
            <w:pPr>
              <w:spacing w:line="276" w:lineRule="auto"/>
              <w:rPr>
                <w:rFonts w:asciiTheme="minorHAnsi" w:eastAsia="Calibri" w:hAnsiTheme="minorHAnsi"/>
                <w:b/>
                <w:szCs w:val="18"/>
              </w:rPr>
            </w:pPr>
            <w:r w:rsidRPr="00D85EF9">
              <w:rPr>
                <w:rFonts w:asciiTheme="minorHAnsi" w:eastAsia="Calibri" w:hAnsiTheme="minorHAnsi"/>
                <w:b/>
                <w:szCs w:val="18"/>
              </w:rPr>
              <w:t>D</w:t>
            </w:r>
            <w:r w:rsidR="00287707" w:rsidRPr="00D85EF9">
              <w:rPr>
                <w:rFonts w:asciiTheme="minorHAnsi" w:eastAsia="Calibri" w:hAnsiTheme="minorHAnsi"/>
                <w:b/>
                <w:szCs w:val="18"/>
              </w:rPr>
              <w:t>. Compliance Statement</w:t>
            </w:r>
          </w:p>
        </w:tc>
      </w:tr>
      <w:tr w:rsidR="00287707" w:rsidRPr="008B38A1" w14:paraId="51800070" w14:textId="77777777" w:rsidTr="00956F1E">
        <w:trPr>
          <w:trHeight w:val="602"/>
        </w:trPr>
        <w:tc>
          <w:tcPr>
            <w:tcW w:w="10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07AB3" w14:textId="6A47FA51" w:rsidR="00287707" w:rsidRPr="007E1B2E" w:rsidRDefault="00287707" w:rsidP="007E1B2E">
            <w:pPr>
              <w:rPr>
                <w:rFonts w:asciiTheme="minorHAnsi" w:eastAsia="Calibri" w:hAnsiTheme="minorHAnsi"/>
                <w:b/>
                <w:sz w:val="18"/>
                <w:szCs w:val="18"/>
              </w:rPr>
            </w:pPr>
            <w:r w:rsidRPr="007E1B2E">
              <w:rPr>
                <w:rFonts w:asciiTheme="minorHAnsi" w:eastAsia="Calibri" w:hAnsiTheme="minorHAnsi"/>
                <w:b/>
                <w:szCs w:val="18"/>
              </w:rPr>
              <w:t xml:space="preserve">&lt;&lt;calculated field: </w:t>
            </w:r>
            <w:r w:rsidR="007E1B2E" w:rsidRPr="007E1B2E">
              <w:rPr>
                <w:rFonts w:asciiTheme="minorHAnsi" w:hAnsiTheme="minorHAnsi"/>
                <w:b/>
              </w:rPr>
              <w:t>C03 ≥ B01</w:t>
            </w:r>
            <w:r w:rsidR="007E1B2E" w:rsidRPr="007E1B2E">
              <w:rPr>
                <w:rFonts w:asciiTheme="minorHAnsi" w:hAnsiTheme="minorHAnsi"/>
                <w:b/>
                <w:sz w:val="16"/>
                <w:szCs w:val="18"/>
              </w:rPr>
              <w:t xml:space="preserve"> </w:t>
            </w:r>
            <w:r w:rsidR="007E1B2E" w:rsidRPr="007E1B2E">
              <w:rPr>
                <w:rFonts w:asciiTheme="minorHAnsi" w:hAnsiTheme="minorHAnsi"/>
                <w:b/>
                <w:szCs w:val="18"/>
              </w:rPr>
              <w:t>and C07 = Yes</w:t>
            </w:r>
            <w:r w:rsidR="008B5CFC">
              <w:rPr>
                <w:rFonts w:asciiTheme="minorHAnsi" w:eastAsia="Calibri" w:hAnsiTheme="minorHAnsi"/>
                <w:b/>
                <w:szCs w:val="18"/>
              </w:rPr>
              <w:t>, then display result: P</w:t>
            </w:r>
            <w:r w:rsidRPr="007E1B2E">
              <w:rPr>
                <w:rFonts w:asciiTheme="minorHAnsi" w:eastAsia="Calibri" w:hAnsiTheme="minorHAnsi"/>
                <w:b/>
                <w:szCs w:val="18"/>
              </w:rPr>
              <w:t xml:space="preserve">ass - dwelling complies with the </w:t>
            </w:r>
            <w:r w:rsidR="00E13D38" w:rsidRPr="007E1B2E">
              <w:rPr>
                <w:rFonts w:asciiTheme="minorHAnsi" w:eastAsia="Calibri" w:hAnsiTheme="minorHAnsi"/>
                <w:b/>
                <w:szCs w:val="18"/>
              </w:rPr>
              <w:t>Battery</w:t>
            </w:r>
            <w:r w:rsidR="002A5A67" w:rsidRPr="007E1B2E">
              <w:rPr>
                <w:rFonts w:asciiTheme="minorHAnsi" w:eastAsia="Calibri" w:hAnsiTheme="minorHAnsi"/>
                <w:b/>
                <w:szCs w:val="18"/>
              </w:rPr>
              <w:t xml:space="preserve"> Systems requirements</w:t>
            </w:r>
            <w:r w:rsidR="00F238A9">
              <w:rPr>
                <w:rFonts w:asciiTheme="minorHAnsi" w:eastAsia="Calibri" w:hAnsiTheme="minorHAnsi"/>
                <w:b/>
                <w:szCs w:val="18"/>
              </w:rPr>
              <w:t>; else display result: F</w:t>
            </w:r>
            <w:r w:rsidRPr="007E1B2E">
              <w:rPr>
                <w:rFonts w:asciiTheme="minorHAnsi" w:eastAsia="Calibri" w:hAnsiTheme="minorHAnsi"/>
                <w:b/>
                <w:szCs w:val="18"/>
              </w:rPr>
              <w:t xml:space="preserve">ail - dwelling does not comply with the </w:t>
            </w:r>
            <w:r w:rsidR="00E13D38" w:rsidRPr="007E1B2E">
              <w:rPr>
                <w:rFonts w:asciiTheme="minorHAnsi" w:eastAsia="Calibri" w:hAnsiTheme="minorHAnsi"/>
                <w:b/>
                <w:szCs w:val="18"/>
              </w:rPr>
              <w:t>Battery Storage</w:t>
            </w:r>
            <w:r w:rsidR="002A5A67" w:rsidRPr="007E1B2E">
              <w:rPr>
                <w:rFonts w:asciiTheme="minorHAnsi" w:eastAsia="Calibri" w:hAnsiTheme="minorHAnsi"/>
                <w:b/>
                <w:szCs w:val="18"/>
              </w:rPr>
              <w:t xml:space="preserve"> System requirements</w:t>
            </w:r>
            <w:r w:rsidRPr="007E1B2E">
              <w:rPr>
                <w:rFonts w:asciiTheme="minorHAnsi" w:eastAsia="Calibri" w:hAnsiTheme="minorHAnsi"/>
                <w:b/>
                <w:szCs w:val="18"/>
              </w:rPr>
              <w:t>&gt;&gt;</w:t>
            </w:r>
          </w:p>
        </w:tc>
      </w:tr>
    </w:tbl>
    <w:p w14:paraId="4196EB91" w14:textId="18BA3D15" w:rsidR="00614AA7" w:rsidRDefault="00614AA7" w:rsidP="000A4E0F">
      <w:pPr>
        <w:rPr>
          <w:ins w:id="113" w:author="Smith, Alexis@Energy" w:date="2018-11-15T14:06:00Z"/>
        </w:rPr>
      </w:pPr>
    </w:p>
    <w:p w14:paraId="480026D7" w14:textId="77777777" w:rsidR="00614AA7" w:rsidRDefault="00614AA7">
      <w:pPr>
        <w:rPr>
          <w:ins w:id="114" w:author="Smith, Alexis@Energy" w:date="2018-11-15T14:06:00Z"/>
        </w:rPr>
      </w:pPr>
      <w:ins w:id="115" w:author="Smith, Alexis@Energy" w:date="2018-11-15T14:06:00Z">
        <w:r>
          <w:br w:type="page"/>
        </w:r>
      </w:ins>
    </w:p>
    <w:p w14:paraId="30D95AC7" w14:textId="77777777" w:rsidR="000A4E0F" w:rsidRDefault="000A4E0F" w:rsidP="000A4E0F">
      <w:pPr>
        <w:rPr>
          <w:ins w:id="116" w:author="Tam, Danny@Energy" w:date="2018-11-15T10:00:00Z"/>
        </w:rPr>
      </w:pPr>
    </w:p>
    <w:tbl>
      <w:tblPr>
        <w:tblW w:w="4988" w:type="pct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5341"/>
        <w:gridCol w:w="5423"/>
      </w:tblGrid>
      <w:tr w:rsidR="006A0A8D" w:rsidRPr="009E2C1C" w14:paraId="7A7E88CD" w14:textId="77777777" w:rsidTr="006A0A8D">
        <w:trPr>
          <w:trHeight w:val="206"/>
          <w:ins w:id="117" w:author="Tam, Danny@Energy" w:date="2018-11-15T10:00:00Z"/>
        </w:trPr>
        <w:tc>
          <w:tcPr>
            <w:tcW w:w="10945" w:type="dxa"/>
            <w:gridSpan w:val="2"/>
            <w:vAlign w:val="center"/>
          </w:tcPr>
          <w:p w14:paraId="0254639F" w14:textId="77777777" w:rsidR="006A0A8D" w:rsidRPr="009351D2" w:rsidRDefault="006A0A8D" w:rsidP="006A0A8D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ins w:id="118" w:author="Tam, Danny@Energy" w:date="2018-11-15T10:00:00Z"/>
                <w:rFonts w:cs="Arial"/>
                <w:b/>
              </w:rPr>
            </w:pPr>
            <w:ins w:id="119" w:author="Tam, Danny@Energy" w:date="2018-11-15T10:00:00Z">
              <w:r w:rsidRPr="00E136A4">
                <w:rPr>
                  <w:rFonts w:ascii="Calibri" w:hAnsi="Calibri" w:cs="Arial"/>
                  <w:b/>
                  <w:caps/>
                  <w:sz w:val="18"/>
                  <w:szCs w:val="18"/>
                </w:rPr>
                <w:t>Documentation Author's Declaration Statement</w:t>
              </w:r>
            </w:ins>
          </w:p>
        </w:tc>
      </w:tr>
      <w:tr w:rsidR="006A0A8D" w:rsidRPr="001B14D6" w14:paraId="03A41D5C" w14:textId="77777777" w:rsidTr="006A0A8D">
        <w:trPr>
          <w:trHeight w:val="206"/>
          <w:ins w:id="120" w:author="Tam, Danny@Energy" w:date="2018-11-15T10:00:00Z"/>
        </w:trPr>
        <w:tc>
          <w:tcPr>
            <w:tcW w:w="10945" w:type="dxa"/>
            <w:gridSpan w:val="2"/>
            <w:vAlign w:val="center"/>
          </w:tcPr>
          <w:p w14:paraId="63530999" w14:textId="77777777" w:rsidR="006A0A8D" w:rsidRDefault="006A0A8D" w:rsidP="006A0A8D">
            <w:pPr>
              <w:numPr>
                <w:ilvl w:val="0"/>
                <w:numId w:val="8"/>
              </w:numPr>
              <w:rPr>
                <w:ins w:id="121" w:author="Tam, Danny@Energy" w:date="2018-11-15T10:00:00Z"/>
                <w:rFonts w:ascii="Calibri" w:hAnsi="Calibri"/>
                <w:sz w:val="18"/>
                <w:szCs w:val="18"/>
              </w:rPr>
            </w:pPr>
            <w:ins w:id="122" w:author="Tam, Danny@Energy" w:date="2018-11-15T10:00:00Z">
              <w:r w:rsidRPr="00E136A4">
                <w:rPr>
                  <w:rFonts w:ascii="Calibri" w:hAnsi="Calibri"/>
                  <w:sz w:val="18"/>
                  <w:szCs w:val="18"/>
                </w:rPr>
                <w:t xml:space="preserve">I certify that this Certificate of </w:t>
              </w:r>
              <w:r>
                <w:rPr>
                  <w:rFonts w:ascii="Calibri" w:hAnsi="Calibri"/>
                  <w:sz w:val="18"/>
                  <w:szCs w:val="18"/>
                </w:rPr>
                <w:t>Compliance</w:t>
              </w:r>
              <w:r w:rsidRPr="00E136A4">
                <w:rPr>
                  <w:rFonts w:ascii="Calibri" w:hAnsi="Calibri"/>
                  <w:sz w:val="18"/>
                  <w:szCs w:val="18"/>
                </w:rPr>
                <w:t xml:space="preserve"> documentation is accurate and complete.</w:t>
              </w:r>
            </w:ins>
          </w:p>
        </w:tc>
      </w:tr>
      <w:tr w:rsidR="006A0A8D" w:rsidRPr="00FD7A7F" w14:paraId="4878A789" w14:textId="77777777" w:rsidTr="006A0A8D">
        <w:trPr>
          <w:trHeight w:val="432"/>
          <w:ins w:id="123" w:author="Tam, Danny@Energy" w:date="2018-11-15T10:00:00Z"/>
        </w:trPr>
        <w:tc>
          <w:tcPr>
            <w:tcW w:w="5431" w:type="dxa"/>
          </w:tcPr>
          <w:p w14:paraId="4A06FFAE" w14:textId="77777777" w:rsidR="006A0A8D" w:rsidRPr="0047600B" w:rsidRDefault="006A0A8D" w:rsidP="006A0A8D">
            <w:pPr>
              <w:rPr>
                <w:ins w:id="124" w:author="Tam, Danny@Energy" w:date="2018-11-15T10:00:00Z"/>
                <w:rFonts w:ascii="Calibri" w:hAnsi="Calibri"/>
                <w:sz w:val="14"/>
                <w:szCs w:val="14"/>
              </w:rPr>
            </w:pPr>
            <w:ins w:id="125" w:author="Tam, Danny@Energy" w:date="2018-11-15T10:00:00Z">
              <w:r>
                <w:rPr>
                  <w:rFonts w:asciiTheme="minorHAnsi" w:hAnsiTheme="minorHAnsi"/>
                  <w:sz w:val="14"/>
                  <w:szCs w:val="14"/>
                </w:rPr>
                <w:t xml:space="preserve">Documentation Author </w:t>
              </w:r>
              <w:r w:rsidRPr="0047600B">
                <w:rPr>
                  <w:rFonts w:ascii="Calibri" w:hAnsi="Calibri"/>
                  <w:sz w:val="14"/>
                  <w:szCs w:val="14"/>
                </w:rPr>
                <w:t>Name:</w:t>
              </w:r>
            </w:ins>
          </w:p>
        </w:tc>
        <w:tc>
          <w:tcPr>
            <w:tcW w:w="5514" w:type="dxa"/>
          </w:tcPr>
          <w:p w14:paraId="098B84F7" w14:textId="77777777" w:rsidR="006A0A8D" w:rsidRPr="0047600B" w:rsidRDefault="006A0A8D" w:rsidP="006A0A8D">
            <w:pPr>
              <w:rPr>
                <w:ins w:id="126" w:author="Tam, Danny@Energy" w:date="2018-11-15T10:00:00Z"/>
                <w:rFonts w:ascii="Calibri" w:hAnsi="Calibri"/>
                <w:sz w:val="14"/>
                <w:szCs w:val="14"/>
              </w:rPr>
            </w:pPr>
            <w:ins w:id="127" w:author="Tam, Danny@Energy" w:date="2018-11-15T10:00:00Z">
              <w:r>
                <w:rPr>
                  <w:rFonts w:asciiTheme="minorHAnsi" w:hAnsiTheme="minorHAnsi"/>
                  <w:sz w:val="14"/>
                  <w:szCs w:val="14"/>
                </w:rPr>
                <w:t xml:space="preserve">Documentation Author </w:t>
              </w:r>
              <w:r w:rsidRPr="0047600B">
                <w:rPr>
                  <w:rFonts w:ascii="Calibri" w:hAnsi="Calibri"/>
                  <w:sz w:val="14"/>
                  <w:szCs w:val="14"/>
                </w:rPr>
                <w:t>Signature:</w:t>
              </w:r>
            </w:ins>
          </w:p>
        </w:tc>
      </w:tr>
      <w:tr w:rsidR="006A0A8D" w:rsidRPr="00FD7A7F" w14:paraId="7D5DA1B2" w14:textId="77777777" w:rsidTr="006A0A8D">
        <w:trPr>
          <w:trHeight w:val="432"/>
          <w:ins w:id="128" w:author="Tam, Danny@Energy" w:date="2018-11-15T10:00:00Z"/>
        </w:trPr>
        <w:tc>
          <w:tcPr>
            <w:tcW w:w="5431" w:type="dxa"/>
          </w:tcPr>
          <w:p w14:paraId="57C00843" w14:textId="77777777" w:rsidR="006A0A8D" w:rsidRPr="0047600B" w:rsidRDefault="006A0A8D" w:rsidP="006A0A8D">
            <w:pPr>
              <w:rPr>
                <w:ins w:id="129" w:author="Tam, Danny@Energy" w:date="2018-11-15T10:00:00Z"/>
                <w:rFonts w:ascii="Calibri" w:hAnsi="Calibri"/>
                <w:sz w:val="14"/>
                <w:szCs w:val="14"/>
              </w:rPr>
            </w:pPr>
            <w:ins w:id="130" w:author="Tam, Danny@Energy" w:date="2018-11-15T10:00:00Z">
              <w:r>
                <w:rPr>
                  <w:rFonts w:ascii="Calibri" w:hAnsi="Calibri"/>
                  <w:sz w:val="14"/>
                  <w:szCs w:val="14"/>
                </w:rPr>
                <w:t>Company</w:t>
              </w:r>
              <w:r w:rsidRPr="0047600B">
                <w:rPr>
                  <w:rFonts w:ascii="Calibri" w:hAnsi="Calibri"/>
                  <w:sz w:val="14"/>
                  <w:szCs w:val="14"/>
                </w:rPr>
                <w:t>:</w:t>
              </w:r>
            </w:ins>
          </w:p>
        </w:tc>
        <w:tc>
          <w:tcPr>
            <w:tcW w:w="5514" w:type="dxa"/>
          </w:tcPr>
          <w:p w14:paraId="7D09D5D7" w14:textId="77777777" w:rsidR="006A0A8D" w:rsidRPr="0047600B" w:rsidRDefault="006A0A8D" w:rsidP="006A0A8D">
            <w:pPr>
              <w:rPr>
                <w:ins w:id="131" w:author="Tam, Danny@Energy" w:date="2018-11-15T10:00:00Z"/>
                <w:rFonts w:ascii="Calibri" w:hAnsi="Calibri"/>
                <w:sz w:val="14"/>
                <w:szCs w:val="14"/>
              </w:rPr>
            </w:pPr>
            <w:ins w:id="132" w:author="Tam, Danny@Energy" w:date="2018-11-15T10:00:00Z">
              <w:r>
                <w:rPr>
                  <w:rFonts w:ascii="Calibri" w:hAnsi="Calibri"/>
                  <w:sz w:val="14"/>
                  <w:szCs w:val="14"/>
                </w:rPr>
                <w:t xml:space="preserve">Signature </w:t>
              </w:r>
              <w:r w:rsidRPr="0047600B">
                <w:rPr>
                  <w:rFonts w:ascii="Calibri" w:hAnsi="Calibri"/>
                  <w:sz w:val="14"/>
                  <w:szCs w:val="14"/>
                </w:rPr>
                <w:t>Date:</w:t>
              </w:r>
            </w:ins>
          </w:p>
        </w:tc>
      </w:tr>
      <w:tr w:rsidR="006A0A8D" w:rsidRPr="00FD7A7F" w14:paraId="5890529D" w14:textId="77777777" w:rsidTr="006A0A8D">
        <w:trPr>
          <w:trHeight w:val="432"/>
          <w:ins w:id="133" w:author="Tam, Danny@Energy" w:date="2018-11-15T10:00:00Z"/>
        </w:trPr>
        <w:tc>
          <w:tcPr>
            <w:tcW w:w="5431" w:type="dxa"/>
          </w:tcPr>
          <w:p w14:paraId="0C112EF7" w14:textId="77777777" w:rsidR="006A0A8D" w:rsidRPr="0047600B" w:rsidRDefault="006A0A8D" w:rsidP="006A0A8D">
            <w:pPr>
              <w:rPr>
                <w:ins w:id="134" w:author="Tam, Danny@Energy" w:date="2018-11-15T10:00:00Z"/>
                <w:rFonts w:ascii="Calibri" w:hAnsi="Calibri"/>
                <w:sz w:val="14"/>
                <w:szCs w:val="14"/>
              </w:rPr>
            </w:pPr>
            <w:ins w:id="135" w:author="Tam, Danny@Energy" w:date="2018-11-15T10:00:00Z">
              <w:r w:rsidRPr="0047600B">
                <w:rPr>
                  <w:rFonts w:ascii="Calibri" w:hAnsi="Calibri"/>
                  <w:sz w:val="14"/>
                  <w:szCs w:val="14"/>
                </w:rPr>
                <w:t>Address:</w:t>
              </w:r>
            </w:ins>
          </w:p>
        </w:tc>
        <w:tc>
          <w:tcPr>
            <w:tcW w:w="5514" w:type="dxa"/>
          </w:tcPr>
          <w:p w14:paraId="0A43729B" w14:textId="77777777" w:rsidR="006A0A8D" w:rsidRPr="0047600B" w:rsidRDefault="006A0A8D" w:rsidP="006A0A8D">
            <w:pPr>
              <w:rPr>
                <w:ins w:id="136" w:author="Tam, Danny@Energy" w:date="2018-11-15T10:00:00Z"/>
                <w:rFonts w:ascii="Calibri" w:hAnsi="Calibri"/>
                <w:sz w:val="14"/>
                <w:szCs w:val="14"/>
              </w:rPr>
            </w:pPr>
            <w:ins w:id="137" w:author="Tam, Danny@Energy" w:date="2018-11-15T10:00:00Z">
              <w:r>
                <w:rPr>
                  <w:rFonts w:ascii="Calibri" w:hAnsi="Calibri"/>
                  <w:sz w:val="14"/>
                  <w:szCs w:val="14"/>
                </w:rPr>
                <w:t>CEA/ HERS Certification Identification (if a</w:t>
              </w:r>
              <w:r w:rsidRPr="0047600B">
                <w:rPr>
                  <w:rFonts w:ascii="Calibri" w:hAnsi="Calibri"/>
                  <w:sz w:val="14"/>
                  <w:szCs w:val="14"/>
                </w:rPr>
                <w:t>pplicable</w:t>
              </w:r>
              <w:r>
                <w:rPr>
                  <w:rFonts w:ascii="Calibri" w:hAnsi="Calibri"/>
                  <w:sz w:val="14"/>
                  <w:szCs w:val="14"/>
                </w:rPr>
                <w:t>)</w:t>
              </w:r>
              <w:r w:rsidRPr="0047600B">
                <w:rPr>
                  <w:rFonts w:ascii="Calibri" w:hAnsi="Calibri"/>
                  <w:sz w:val="14"/>
                  <w:szCs w:val="14"/>
                </w:rPr>
                <w:t>:</w:t>
              </w:r>
            </w:ins>
          </w:p>
        </w:tc>
      </w:tr>
      <w:tr w:rsidR="006A0A8D" w:rsidRPr="00FD7A7F" w14:paraId="38AD5C89" w14:textId="77777777" w:rsidTr="006A0A8D">
        <w:trPr>
          <w:trHeight w:val="432"/>
          <w:ins w:id="138" w:author="Tam, Danny@Energy" w:date="2018-11-15T10:00:00Z"/>
        </w:trPr>
        <w:tc>
          <w:tcPr>
            <w:tcW w:w="5431" w:type="dxa"/>
          </w:tcPr>
          <w:p w14:paraId="33BE349E" w14:textId="77777777" w:rsidR="006A0A8D" w:rsidRPr="0047600B" w:rsidRDefault="006A0A8D" w:rsidP="006A0A8D">
            <w:pPr>
              <w:rPr>
                <w:ins w:id="139" w:author="Tam, Danny@Energy" w:date="2018-11-15T10:00:00Z"/>
                <w:rFonts w:ascii="Calibri" w:hAnsi="Calibri"/>
                <w:sz w:val="14"/>
                <w:szCs w:val="14"/>
              </w:rPr>
            </w:pPr>
            <w:ins w:id="140" w:author="Tam, Danny@Energy" w:date="2018-11-15T10:00:00Z">
              <w:r w:rsidRPr="0047600B">
                <w:rPr>
                  <w:rFonts w:ascii="Calibri" w:hAnsi="Calibri"/>
                  <w:sz w:val="14"/>
                  <w:szCs w:val="14"/>
                </w:rPr>
                <w:t>City/State/Zip:</w:t>
              </w:r>
            </w:ins>
          </w:p>
        </w:tc>
        <w:tc>
          <w:tcPr>
            <w:tcW w:w="5514" w:type="dxa"/>
          </w:tcPr>
          <w:p w14:paraId="22F5543D" w14:textId="77777777" w:rsidR="006A0A8D" w:rsidRPr="0047600B" w:rsidRDefault="006A0A8D" w:rsidP="006A0A8D">
            <w:pPr>
              <w:rPr>
                <w:ins w:id="141" w:author="Tam, Danny@Energy" w:date="2018-11-15T10:00:00Z"/>
                <w:rFonts w:ascii="Calibri" w:hAnsi="Calibri"/>
                <w:sz w:val="14"/>
                <w:szCs w:val="14"/>
              </w:rPr>
            </w:pPr>
            <w:ins w:id="142" w:author="Tam, Danny@Energy" w:date="2018-11-15T10:00:00Z">
              <w:r w:rsidRPr="0047600B">
                <w:rPr>
                  <w:rFonts w:ascii="Calibri" w:hAnsi="Calibri"/>
                  <w:sz w:val="14"/>
                  <w:szCs w:val="14"/>
                </w:rPr>
                <w:t>Phone:</w:t>
              </w:r>
            </w:ins>
          </w:p>
        </w:tc>
      </w:tr>
      <w:tr w:rsidR="006A0A8D" w:rsidRPr="008E6C57" w14:paraId="0B82CD8C" w14:textId="77777777" w:rsidTr="006A0A8D">
        <w:tblPrEx>
          <w:tblCellMar>
            <w:left w:w="115" w:type="dxa"/>
            <w:right w:w="115" w:type="dxa"/>
          </w:tblCellMar>
        </w:tblPrEx>
        <w:trPr>
          <w:trHeight w:val="296"/>
          <w:ins w:id="143" w:author="Tam, Danny@Energy" w:date="2018-11-15T10:00:00Z"/>
        </w:trPr>
        <w:tc>
          <w:tcPr>
            <w:tcW w:w="10945" w:type="dxa"/>
            <w:gridSpan w:val="2"/>
            <w:vAlign w:val="center"/>
          </w:tcPr>
          <w:p w14:paraId="6DC3CC55" w14:textId="77777777" w:rsidR="006A0A8D" w:rsidRDefault="006A0A8D" w:rsidP="006A0A8D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ins w:id="144" w:author="Tam, Danny@Energy" w:date="2018-11-15T10:00:00Z"/>
                <w:rFonts w:ascii="Calibri" w:hAnsi="Calibri"/>
                <w:sz w:val="18"/>
                <w:szCs w:val="18"/>
              </w:rPr>
            </w:pPr>
            <w:ins w:id="145" w:author="Tam, Danny@Energy" w:date="2018-11-15T10:00:00Z">
              <w:r>
                <w:rPr>
                  <w:rFonts w:ascii="Calibri" w:hAnsi="Calibri" w:cs="Arial"/>
                  <w:b/>
                  <w:caps/>
                  <w:sz w:val="18"/>
                  <w:szCs w:val="18"/>
                </w:rPr>
                <w:t xml:space="preserve">Responsible Person's </w:t>
              </w:r>
              <w:r w:rsidRPr="008E6C57">
                <w:rPr>
                  <w:rFonts w:ascii="Calibri" w:hAnsi="Calibri" w:cs="Arial"/>
                  <w:b/>
                  <w:caps/>
                  <w:sz w:val="18"/>
                  <w:szCs w:val="18"/>
                </w:rPr>
                <w:t>Declaration statement</w:t>
              </w:r>
              <w:r>
                <w:rPr>
                  <w:rFonts w:ascii="Calibri" w:hAnsi="Calibri" w:cs="Arial"/>
                  <w:b/>
                  <w:caps/>
                  <w:sz w:val="18"/>
                  <w:szCs w:val="18"/>
                </w:rPr>
                <w:t xml:space="preserve">  </w:t>
              </w:r>
            </w:ins>
          </w:p>
        </w:tc>
      </w:tr>
      <w:tr w:rsidR="006A0A8D" w:rsidRPr="008E6C57" w14:paraId="26412DA3" w14:textId="77777777" w:rsidTr="006A0A8D">
        <w:tblPrEx>
          <w:tblCellMar>
            <w:left w:w="115" w:type="dxa"/>
            <w:right w:w="115" w:type="dxa"/>
          </w:tblCellMar>
        </w:tblPrEx>
        <w:trPr>
          <w:trHeight w:val="504"/>
          <w:ins w:id="146" w:author="Tam, Danny@Energy" w:date="2018-11-15T10:00:00Z"/>
        </w:trPr>
        <w:tc>
          <w:tcPr>
            <w:tcW w:w="10945" w:type="dxa"/>
            <w:gridSpan w:val="2"/>
          </w:tcPr>
          <w:p w14:paraId="3414204B" w14:textId="77777777" w:rsidR="006A0A8D" w:rsidRDefault="006A0A8D" w:rsidP="006A0A8D">
            <w:pPr>
              <w:pStyle w:val="Heading3"/>
              <w:numPr>
                <w:ilvl w:val="0"/>
                <w:numId w:val="0"/>
              </w:numPr>
              <w:spacing w:before="0"/>
              <w:ind w:right="90"/>
              <w:rPr>
                <w:ins w:id="147" w:author="Tam, Danny@Energy" w:date="2018-11-15T10:00:00Z"/>
                <w:rFonts w:ascii="Calibri" w:hAnsi="Calibri"/>
                <w:sz w:val="18"/>
                <w:szCs w:val="18"/>
              </w:rPr>
            </w:pPr>
            <w:ins w:id="148" w:author="Tam, Danny@Energy" w:date="2018-11-15T10:00:00Z">
              <w:r w:rsidRPr="008E6C57">
                <w:rPr>
                  <w:rFonts w:asciiTheme="minorHAnsi" w:hAnsiTheme="minorHAnsi"/>
                  <w:sz w:val="18"/>
                  <w:szCs w:val="18"/>
                </w:rPr>
                <w:t xml:space="preserve">I certify </w:t>
              </w:r>
              <w:r>
                <w:rPr>
                  <w:rFonts w:asciiTheme="minorHAnsi" w:hAnsiTheme="minorHAnsi"/>
                  <w:sz w:val="18"/>
                  <w:szCs w:val="18"/>
                </w:rPr>
                <w:t xml:space="preserve">the following </w:t>
              </w:r>
              <w:r w:rsidRPr="008E6C57">
                <w:rPr>
                  <w:rFonts w:asciiTheme="minorHAnsi" w:hAnsiTheme="minorHAnsi"/>
                  <w:sz w:val="18"/>
                  <w:szCs w:val="18"/>
                </w:rPr>
                <w:t xml:space="preserve">under penalty of perjury, under the </w:t>
              </w:r>
              <w:r>
                <w:rPr>
                  <w:rFonts w:asciiTheme="minorHAnsi" w:hAnsiTheme="minorHAnsi"/>
                  <w:sz w:val="18"/>
                  <w:szCs w:val="18"/>
                </w:rPr>
                <w:t>laws of the State of California:</w:t>
              </w:r>
            </w:ins>
          </w:p>
          <w:p w14:paraId="0327AC13" w14:textId="77777777" w:rsidR="006A0A8D" w:rsidRDefault="006A0A8D" w:rsidP="006A0A8D">
            <w:pPr>
              <w:pStyle w:val="Heading3"/>
              <w:numPr>
                <w:ilvl w:val="0"/>
                <w:numId w:val="7"/>
              </w:numPr>
              <w:spacing w:before="0"/>
              <w:ind w:right="90"/>
              <w:rPr>
                <w:ins w:id="149" w:author="Tam, Danny@Energy" w:date="2018-11-15T10:00:00Z"/>
                <w:rFonts w:ascii="Calibri" w:hAnsi="Calibri"/>
                <w:sz w:val="18"/>
                <w:szCs w:val="18"/>
              </w:rPr>
            </w:pPr>
            <w:ins w:id="150" w:author="Tam, Danny@Energy" w:date="2018-11-15T10:00:00Z">
              <w:r w:rsidRPr="00B272DC">
                <w:rPr>
                  <w:rFonts w:asciiTheme="minorHAnsi" w:hAnsiTheme="minorHAnsi"/>
                  <w:sz w:val="18"/>
                  <w:szCs w:val="18"/>
                </w:rPr>
                <w:t xml:space="preserve">The information provided on this Certificate of </w:t>
              </w:r>
              <w:r>
                <w:rPr>
                  <w:rFonts w:asciiTheme="minorHAnsi" w:hAnsiTheme="minorHAnsi"/>
                  <w:sz w:val="18"/>
                  <w:szCs w:val="18"/>
                </w:rPr>
                <w:t xml:space="preserve">Compliance </w:t>
              </w:r>
              <w:r w:rsidRPr="00B272DC">
                <w:rPr>
                  <w:rFonts w:asciiTheme="minorHAnsi" w:hAnsiTheme="minorHAnsi"/>
                  <w:sz w:val="18"/>
                  <w:szCs w:val="18"/>
                </w:rPr>
                <w:t>is true and correct.</w:t>
              </w:r>
            </w:ins>
          </w:p>
          <w:p w14:paraId="24010BAD" w14:textId="77777777" w:rsidR="006A0A8D" w:rsidRDefault="006A0A8D" w:rsidP="006A0A8D">
            <w:pPr>
              <w:pStyle w:val="Heading3"/>
              <w:numPr>
                <w:ilvl w:val="0"/>
                <w:numId w:val="7"/>
              </w:numPr>
              <w:spacing w:before="0"/>
              <w:ind w:right="90"/>
              <w:rPr>
                <w:ins w:id="151" w:author="Tam, Danny@Energy" w:date="2018-11-15T10:00:00Z"/>
                <w:rFonts w:ascii="Calibri" w:hAnsi="Calibri"/>
                <w:sz w:val="18"/>
                <w:szCs w:val="18"/>
              </w:rPr>
            </w:pPr>
            <w:ins w:id="152" w:author="Tam, Danny@Energy" w:date="2018-11-15T10:00:00Z">
              <w:r w:rsidRPr="00A46E7F">
                <w:rPr>
                  <w:rFonts w:ascii="Calibri" w:hAnsi="Calibri"/>
                  <w:sz w:val="18"/>
                  <w:szCs w:val="18"/>
                </w:rPr>
                <w:t xml:space="preserve">I am eligible under Division 3 of the Business and Professions Code to accept responsibility for </w:t>
              </w:r>
              <w:r w:rsidRPr="00D1061B">
                <w:rPr>
                  <w:rFonts w:ascii="Calibri" w:hAnsi="Calibri"/>
                  <w:sz w:val="18"/>
                  <w:szCs w:val="18"/>
                </w:rPr>
                <w:t>the building design</w:t>
              </w:r>
              <w:r>
                <w:rPr>
                  <w:rFonts w:ascii="Calibri" w:hAnsi="Calibri"/>
                  <w:sz w:val="18"/>
                  <w:szCs w:val="18"/>
                </w:rPr>
                <w:t xml:space="preserve"> or system design</w:t>
              </w:r>
              <w:r w:rsidRPr="00D1061B">
                <w:rPr>
                  <w:rFonts w:ascii="Calibri" w:hAnsi="Calibri"/>
                  <w:sz w:val="18"/>
                  <w:szCs w:val="18"/>
                </w:rPr>
                <w:t xml:space="preserve"> identified on this Certificate of Compliance</w:t>
              </w:r>
              <w:r>
                <w:rPr>
                  <w:rFonts w:ascii="Calibri" w:hAnsi="Calibri"/>
                  <w:sz w:val="18"/>
                  <w:szCs w:val="18"/>
                </w:rPr>
                <w:t xml:space="preserve"> (responsible designer)</w:t>
              </w:r>
              <w:r w:rsidRPr="00D1061B">
                <w:rPr>
                  <w:rFonts w:ascii="Calibri" w:hAnsi="Calibri"/>
                  <w:sz w:val="18"/>
                  <w:szCs w:val="18"/>
                </w:rPr>
                <w:t>.</w:t>
              </w:r>
            </w:ins>
          </w:p>
          <w:p w14:paraId="5729BD39" w14:textId="77777777" w:rsidR="006A0A8D" w:rsidRDefault="006A0A8D" w:rsidP="006A0A8D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90"/>
              <w:rPr>
                <w:ins w:id="153" w:author="Tam, Danny@Energy" w:date="2018-11-15T10:00:00Z"/>
                <w:rFonts w:ascii="Calibri" w:hAnsi="Calibri"/>
                <w:sz w:val="18"/>
                <w:szCs w:val="18"/>
              </w:rPr>
            </w:pPr>
            <w:ins w:id="154" w:author="Tam, Danny@Energy" w:date="2018-11-15T10:00:00Z">
              <w:r>
                <w:rPr>
                  <w:rFonts w:ascii="Calibri" w:hAnsi="Calibri" w:cs="Arial"/>
                  <w:sz w:val="18"/>
                  <w:szCs w:val="18"/>
                </w:rPr>
                <w:t>T</w:t>
              </w:r>
              <w:r w:rsidRPr="00B177C8">
                <w:rPr>
                  <w:rFonts w:ascii="Calibri" w:hAnsi="Calibri" w:cs="Arial"/>
                  <w:sz w:val="18"/>
                  <w:szCs w:val="18"/>
                </w:rPr>
                <w:t>hat the energy features and performance specifications</w:t>
              </w:r>
              <w:r>
                <w:rPr>
                  <w:rFonts w:ascii="Calibri" w:hAnsi="Calibri" w:cs="Arial"/>
                  <w:sz w:val="18"/>
                  <w:szCs w:val="18"/>
                </w:rPr>
                <w:t>,</w:t>
              </w:r>
              <w:r w:rsidRPr="00B177C8">
                <w:rPr>
                  <w:rFonts w:ascii="Calibri" w:hAnsi="Calibri" w:cs="Arial"/>
                  <w:sz w:val="18"/>
                  <w:szCs w:val="18"/>
                </w:rPr>
                <w:t xml:space="preserve"> </w:t>
              </w:r>
              <w:r w:rsidRPr="0011656B">
                <w:rPr>
                  <w:rFonts w:ascii="Calibri" w:hAnsi="Calibri" w:cs="Arial"/>
                  <w:sz w:val="18"/>
                  <w:szCs w:val="18"/>
                </w:rPr>
                <w:t xml:space="preserve">materials, components, and manufactured devices </w:t>
              </w:r>
              <w:r w:rsidRPr="00B177C8">
                <w:rPr>
                  <w:rFonts w:ascii="Calibri" w:hAnsi="Calibri" w:cs="Arial"/>
                  <w:sz w:val="18"/>
                  <w:szCs w:val="18"/>
                </w:rPr>
                <w:t>for the building design</w:t>
              </w:r>
              <w:r>
                <w:rPr>
                  <w:rFonts w:ascii="Calibri" w:hAnsi="Calibri" w:cs="Arial"/>
                  <w:sz w:val="18"/>
                  <w:szCs w:val="18"/>
                </w:rPr>
                <w:t xml:space="preserve"> or system design</w:t>
              </w:r>
              <w:r w:rsidRPr="00B177C8">
                <w:rPr>
                  <w:rFonts w:ascii="Calibri" w:hAnsi="Calibri" w:cs="Arial"/>
                  <w:sz w:val="18"/>
                  <w:szCs w:val="18"/>
                </w:rPr>
                <w:t xml:space="preserve"> identified on this Certificate of Compliance conform to the</w:t>
              </w:r>
              <w:r>
                <w:rPr>
                  <w:rFonts w:ascii="Calibri" w:hAnsi="Calibri" w:cs="Arial"/>
                  <w:sz w:val="18"/>
                  <w:szCs w:val="18"/>
                </w:rPr>
                <w:t xml:space="preserve"> requirements of Title 24, Part</w:t>
              </w:r>
              <w:r w:rsidRPr="00B177C8">
                <w:rPr>
                  <w:rFonts w:ascii="Calibri" w:hAnsi="Calibri" w:cs="Arial"/>
                  <w:sz w:val="18"/>
                  <w:szCs w:val="18"/>
                </w:rPr>
                <w:t xml:space="preserve"> 1 and </w:t>
              </w:r>
              <w:r>
                <w:rPr>
                  <w:rFonts w:ascii="Calibri" w:hAnsi="Calibri" w:cs="Arial"/>
                  <w:sz w:val="18"/>
                  <w:szCs w:val="18"/>
                </w:rPr>
                <w:t xml:space="preserve">Part </w:t>
              </w:r>
              <w:r w:rsidRPr="00B177C8">
                <w:rPr>
                  <w:rFonts w:ascii="Calibri" w:hAnsi="Calibri" w:cs="Arial"/>
                  <w:sz w:val="18"/>
                  <w:szCs w:val="18"/>
                </w:rPr>
                <w:t>6 of the California Code of Regulations</w:t>
              </w:r>
              <w:r w:rsidRPr="008E6C57">
                <w:rPr>
                  <w:rFonts w:ascii="Calibri" w:hAnsi="Calibri" w:cs="TimesNewRomanPSMT"/>
                  <w:sz w:val="18"/>
                  <w:szCs w:val="18"/>
                </w:rPr>
                <w:t>.</w:t>
              </w:r>
            </w:ins>
          </w:p>
          <w:p w14:paraId="774D0839" w14:textId="77777777" w:rsidR="006A0A8D" w:rsidRPr="004B51B5" w:rsidRDefault="006A0A8D" w:rsidP="006A0A8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90"/>
              <w:rPr>
                <w:ins w:id="155" w:author="Tam, Danny@Energy" w:date="2018-11-15T10:00:00Z"/>
                <w:rFonts w:ascii="Calibri" w:hAnsi="Calibri"/>
                <w:sz w:val="18"/>
                <w:szCs w:val="18"/>
              </w:rPr>
            </w:pPr>
            <w:ins w:id="156" w:author="Tam, Danny@Energy" w:date="2018-11-15T10:00:00Z">
              <w:r>
                <w:rPr>
                  <w:rFonts w:ascii="Calibri" w:hAnsi="Calibri" w:cs="Arial"/>
                  <w:sz w:val="18"/>
                  <w:szCs w:val="18"/>
                </w:rPr>
                <w:t>T</w:t>
              </w:r>
              <w:r w:rsidRPr="00B177C8">
                <w:rPr>
                  <w:rFonts w:ascii="Calibri" w:hAnsi="Calibri" w:cs="Arial"/>
                  <w:sz w:val="18"/>
                  <w:szCs w:val="18"/>
                </w:rPr>
                <w:t>he building</w:t>
              </w:r>
              <w:r>
                <w:rPr>
                  <w:rFonts w:ascii="Calibri" w:hAnsi="Calibri" w:cs="Arial"/>
                  <w:sz w:val="18"/>
                  <w:szCs w:val="18"/>
                </w:rPr>
                <w:t xml:space="preserve"> design </w:t>
              </w:r>
              <w:r w:rsidRPr="00B177C8">
                <w:rPr>
                  <w:rFonts w:ascii="Calibri" w:hAnsi="Calibri" w:cs="Arial"/>
                  <w:sz w:val="18"/>
                  <w:szCs w:val="18"/>
                </w:rPr>
                <w:t xml:space="preserve">features </w:t>
              </w:r>
              <w:r>
                <w:rPr>
                  <w:rFonts w:ascii="Calibri" w:hAnsi="Calibri" w:cs="Arial"/>
                  <w:sz w:val="18"/>
                  <w:szCs w:val="18"/>
                </w:rPr>
                <w:t>or system</w:t>
              </w:r>
              <w:r w:rsidRPr="00B177C8">
                <w:rPr>
                  <w:rFonts w:ascii="Calibri" w:hAnsi="Calibri" w:cs="Arial"/>
                  <w:sz w:val="18"/>
                  <w:szCs w:val="18"/>
                </w:rPr>
                <w:t xml:space="preserve"> design features identified on this Certificate of Compliance are consistent with the information provided on other applicable compliance </w:t>
              </w:r>
              <w:r>
                <w:rPr>
                  <w:rFonts w:ascii="Calibri" w:hAnsi="Calibri" w:cs="Arial"/>
                  <w:sz w:val="18"/>
                  <w:szCs w:val="18"/>
                </w:rPr>
                <w:t>documents</w:t>
              </w:r>
              <w:r w:rsidRPr="00B177C8">
                <w:rPr>
                  <w:rFonts w:ascii="Calibri" w:hAnsi="Calibri" w:cs="Arial"/>
                  <w:sz w:val="18"/>
                  <w:szCs w:val="18"/>
                </w:rPr>
                <w:t>, worksheets, calculations, plans and specifications submitted to the enforcement agency for approval with this building permit application</w:t>
              </w:r>
              <w:r>
                <w:rPr>
                  <w:rFonts w:ascii="Calibri" w:hAnsi="Calibri" w:cs="Arial"/>
                  <w:sz w:val="18"/>
                  <w:szCs w:val="18"/>
                </w:rPr>
                <w:t>.</w:t>
              </w:r>
            </w:ins>
          </w:p>
          <w:p w14:paraId="61416EB6" w14:textId="77777777" w:rsidR="006A0A8D" w:rsidRPr="004B51B5" w:rsidRDefault="006A0A8D" w:rsidP="006A0A8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90"/>
              <w:rPr>
                <w:ins w:id="157" w:author="Tam, Danny@Energy" w:date="2018-11-15T10:00:00Z"/>
                <w:rFonts w:ascii="Calibri" w:hAnsi="Calibri"/>
                <w:sz w:val="18"/>
                <w:szCs w:val="18"/>
              </w:rPr>
            </w:pPr>
            <w:ins w:id="158" w:author="Tam, Danny@Energy" w:date="2018-11-15T10:00:00Z">
              <w:r w:rsidRPr="004B51B5">
                <w:rPr>
                  <w:rFonts w:ascii="Calibri" w:hAnsi="Calibri"/>
                  <w:sz w:val="18"/>
                  <w:szCs w:val="18"/>
                </w:rPr>
                <w:t xml:space="preserve">I will ensure that a registered copy of this Certificate of Compliance shall be made available with the building permit(s) issued for the building, and made available to the enforcement agency for all applicable inspections. I understand that a </w:t>
              </w:r>
              <w:r>
                <w:rPr>
                  <w:rFonts w:ascii="Calibri" w:hAnsi="Calibri"/>
                  <w:sz w:val="18"/>
                  <w:szCs w:val="18"/>
                </w:rPr>
                <w:t>registered</w:t>
              </w:r>
              <w:r w:rsidRPr="004B51B5">
                <w:rPr>
                  <w:rFonts w:ascii="Calibri" w:hAnsi="Calibri"/>
                  <w:sz w:val="18"/>
                  <w:szCs w:val="18"/>
                </w:rPr>
                <w:t xml:space="preserve"> copy of this Certificate of Compliance is required to be included with the documentation the builder provides to the building owner at occupancy.  </w:t>
              </w:r>
            </w:ins>
          </w:p>
        </w:tc>
      </w:tr>
      <w:tr w:rsidR="006A0A8D" w:rsidRPr="008E6C57" w14:paraId="15BC1176" w14:textId="77777777" w:rsidTr="006A0A8D">
        <w:tblPrEx>
          <w:tblCellMar>
            <w:left w:w="108" w:type="dxa"/>
            <w:right w:w="108" w:type="dxa"/>
          </w:tblCellMar>
        </w:tblPrEx>
        <w:trPr>
          <w:trHeight w:val="504"/>
          <w:ins w:id="159" w:author="Tam, Danny@Energy" w:date="2018-11-15T10:00:00Z"/>
        </w:trPr>
        <w:tc>
          <w:tcPr>
            <w:tcW w:w="5431" w:type="dxa"/>
          </w:tcPr>
          <w:p w14:paraId="2D8080CF" w14:textId="77777777" w:rsidR="006A0A8D" w:rsidRPr="001B6B55" w:rsidRDefault="006A0A8D" w:rsidP="006A0A8D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ins w:id="160" w:author="Tam, Danny@Energy" w:date="2018-11-15T10:00:00Z"/>
                <w:rFonts w:ascii="Calibri" w:hAnsi="Calibri"/>
                <w:sz w:val="14"/>
                <w:szCs w:val="14"/>
              </w:rPr>
            </w:pPr>
            <w:ins w:id="161" w:author="Tam, Danny@Energy" w:date="2018-11-15T10:00:00Z">
              <w:r>
                <w:rPr>
                  <w:rFonts w:ascii="Calibri" w:hAnsi="Calibri"/>
                  <w:sz w:val="14"/>
                  <w:szCs w:val="14"/>
                </w:rPr>
                <w:t>Responsible Designer Name</w:t>
              </w:r>
              <w:r w:rsidRPr="001B6B55">
                <w:rPr>
                  <w:rFonts w:ascii="Calibri" w:hAnsi="Calibri"/>
                  <w:sz w:val="14"/>
                  <w:szCs w:val="14"/>
                </w:rPr>
                <w:t>:</w:t>
              </w:r>
            </w:ins>
          </w:p>
        </w:tc>
        <w:tc>
          <w:tcPr>
            <w:tcW w:w="5514" w:type="dxa"/>
          </w:tcPr>
          <w:p w14:paraId="35DA60B0" w14:textId="77777777" w:rsidR="006A0A8D" w:rsidRPr="001B6B55" w:rsidRDefault="006A0A8D" w:rsidP="006A0A8D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ins w:id="162" w:author="Tam, Danny@Energy" w:date="2018-11-15T10:00:00Z"/>
                <w:rFonts w:ascii="Calibri" w:hAnsi="Calibri"/>
                <w:sz w:val="14"/>
                <w:szCs w:val="14"/>
              </w:rPr>
            </w:pPr>
            <w:ins w:id="163" w:author="Tam, Danny@Energy" w:date="2018-11-15T10:00:00Z">
              <w:r>
                <w:rPr>
                  <w:rFonts w:ascii="Calibri" w:hAnsi="Calibri"/>
                  <w:sz w:val="14"/>
                  <w:szCs w:val="14"/>
                </w:rPr>
                <w:t xml:space="preserve">Responsible Designer </w:t>
              </w:r>
              <w:r w:rsidRPr="001B6B55">
                <w:rPr>
                  <w:rFonts w:ascii="Calibri" w:hAnsi="Calibri"/>
                  <w:sz w:val="14"/>
                  <w:szCs w:val="14"/>
                </w:rPr>
                <w:t>Signature:</w:t>
              </w:r>
            </w:ins>
          </w:p>
        </w:tc>
      </w:tr>
      <w:tr w:rsidR="006A0A8D" w:rsidRPr="008E6C57" w14:paraId="5BEB6E21" w14:textId="77777777" w:rsidTr="006A0A8D">
        <w:tblPrEx>
          <w:tblCellMar>
            <w:left w:w="108" w:type="dxa"/>
            <w:right w:w="108" w:type="dxa"/>
          </w:tblCellMar>
        </w:tblPrEx>
        <w:trPr>
          <w:trHeight w:val="504"/>
          <w:ins w:id="164" w:author="Tam, Danny@Energy" w:date="2018-11-15T10:00:00Z"/>
        </w:trPr>
        <w:tc>
          <w:tcPr>
            <w:tcW w:w="5431" w:type="dxa"/>
          </w:tcPr>
          <w:p w14:paraId="6AF6A751" w14:textId="77777777" w:rsidR="006A0A8D" w:rsidRPr="001B6B55" w:rsidRDefault="006A0A8D" w:rsidP="006A0A8D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ins w:id="165" w:author="Tam, Danny@Energy" w:date="2018-11-15T10:00:00Z"/>
                <w:rFonts w:ascii="Calibri" w:hAnsi="Calibri"/>
                <w:sz w:val="14"/>
                <w:szCs w:val="14"/>
              </w:rPr>
            </w:pPr>
            <w:ins w:id="166" w:author="Tam, Danny@Energy" w:date="2018-11-15T10:00:00Z">
              <w:r w:rsidRPr="001B6B55">
                <w:rPr>
                  <w:rFonts w:ascii="Calibri" w:hAnsi="Calibri"/>
                  <w:sz w:val="14"/>
                  <w:szCs w:val="14"/>
                </w:rPr>
                <w:t>C</w:t>
              </w:r>
              <w:r>
                <w:rPr>
                  <w:rFonts w:ascii="Calibri" w:hAnsi="Calibri"/>
                  <w:sz w:val="14"/>
                  <w:szCs w:val="14"/>
                </w:rPr>
                <w:t>ompany</w:t>
              </w:r>
              <w:r w:rsidRPr="001B6B55">
                <w:rPr>
                  <w:rFonts w:ascii="Calibri" w:hAnsi="Calibri"/>
                  <w:sz w:val="14"/>
                  <w:szCs w:val="14"/>
                </w:rPr>
                <w:t>:</w:t>
              </w:r>
            </w:ins>
          </w:p>
        </w:tc>
        <w:tc>
          <w:tcPr>
            <w:tcW w:w="5514" w:type="dxa"/>
          </w:tcPr>
          <w:p w14:paraId="137DCB42" w14:textId="77777777" w:rsidR="006A0A8D" w:rsidRPr="001B6B55" w:rsidRDefault="006A0A8D" w:rsidP="006A0A8D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ins w:id="167" w:author="Tam, Danny@Energy" w:date="2018-11-15T10:00:00Z"/>
                <w:rFonts w:ascii="Calibri" w:hAnsi="Calibri"/>
                <w:sz w:val="14"/>
                <w:szCs w:val="14"/>
              </w:rPr>
            </w:pPr>
            <w:ins w:id="168" w:author="Tam, Danny@Energy" w:date="2018-11-15T10:00:00Z">
              <w:r>
                <w:rPr>
                  <w:rFonts w:ascii="Calibri" w:hAnsi="Calibri"/>
                  <w:sz w:val="14"/>
                  <w:szCs w:val="14"/>
                </w:rPr>
                <w:t>Date Signed</w:t>
              </w:r>
              <w:r w:rsidRPr="001B6B55">
                <w:rPr>
                  <w:rFonts w:ascii="Calibri" w:hAnsi="Calibri"/>
                  <w:sz w:val="14"/>
                  <w:szCs w:val="14"/>
                </w:rPr>
                <w:t>:</w:t>
              </w:r>
            </w:ins>
          </w:p>
        </w:tc>
      </w:tr>
      <w:tr w:rsidR="006A0A8D" w:rsidRPr="008E6C57" w14:paraId="411F8C04" w14:textId="77777777" w:rsidTr="006A0A8D">
        <w:tblPrEx>
          <w:tblCellMar>
            <w:left w:w="108" w:type="dxa"/>
            <w:right w:w="108" w:type="dxa"/>
          </w:tblCellMar>
        </w:tblPrEx>
        <w:trPr>
          <w:trHeight w:val="504"/>
          <w:ins w:id="169" w:author="Tam, Danny@Energy" w:date="2018-11-15T10:00:00Z"/>
        </w:trPr>
        <w:tc>
          <w:tcPr>
            <w:tcW w:w="5431" w:type="dxa"/>
          </w:tcPr>
          <w:p w14:paraId="71ECC8F1" w14:textId="77777777" w:rsidR="006A0A8D" w:rsidRDefault="006A0A8D" w:rsidP="006A0A8D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ins w:id="170" w:author="Tam, Danny@Energy" w:date="2018-11-15T10:00:00Z"/>
                <w:rFonts w:ascii="Calibri" w:hAnsi="Calibri"/>
                <w:sz w:val="14"/>
                <w:szCs w:val="14"/>
              </w:rPr>
            </w:pPr>
            <w:ins w:id="171" w:author="Tam, Danny@Energy" w:date="2018-11-15T10:00:00Z">
              <w:r>
                <w:rPr>
                  <w:rFonts w:ascii="Calibri" w:hAnsi="Calibri"/>
                  <w:sz w:val="14"/>
                  <w:szCs w:val="14"/>
                </w:rPr>
                <w:t>Address:</w:t>
              </w:r>
            </w:ins>
          </w:p>
        </w:tc>
        <w:tc>
          <w:tcPr>
            <w:tcW w:w="5514" w:type="dxa"/>
          </w:tcPr>
          <w:p w14:paraId="23E5C767" w14:textId="77777777" w:rsidR="006A0A8D" w:rsidRPr="001B6B55" w:rsidRDefault="006A0A8D" w:rsidP="006A0A8D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ins w:id="172" w:author="Tam, Danny@Energy" w:date="2018-11-15T10:00:00Z"/>
                <w:rFonts w:ascii="Calibri" w:hAnsi="Calibri"/>
                <w:sz w:val="14"/>
                <w:szCs w:val="14"/>
              </w:rPr>
            </w:pPr>
            <w:ins w:id="173" w:author="Tam, Danny@Energy" w:date="2018-11-15T10:00:00Z">
              <w:r>
                <w:rPr>
                  <w:rFonts w:ascii="Calibri" w:hAnsi="Calibri"/>
                  <w:sz w:val="14"/>
                  <w:szCs w:val="14"/>
                </w:rPr>
                <w:t>License:</w:t>
              </w:r>
            </w:ins>
          </w:p>
        </w:tc>
      </w:tr>
      <w:tr w:rsidR="006A0A8D" w:rsidRPr="008E6C57" w14:paraId="273A3AA9" w14:textId="77777777" w:rsidTr="006A0A8D">
        <w:tblPrEx>
          <w:tblCellMar>
            <w:left w:w="108" w:type="dxa"/>
            <w:right w:w="108" w:type="dxa"/>
          </w:tblCellMar>
        </w:tblPrEx>
        <w:trPr>
          <w:trHeight w:val="504"/>
          <w:ins w:id="174" w:author="Tam, Danny@Energy" w:date="2018-11-15T10:00:00Z"/>
        </w:trPr>
        <w:tc>
          <w:tcPr>
            <w:tcW w:w="5431" w:type="dxa"/>
          </w:tcPr>
          <w:p w14:paraId="724B47DF" w14:textId="77777777" w:rsidR="006A0A8D" w:rsidRDefault="006A0A8D" w:rsidP="006A0A8D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ins w:id="175" w:author="Tam, Danny@Energy" w:date="2018-11-15T10:00:00Z"/>
                <w:rFonts w:ascii="Calibri" w:hAnsi="Calibri"/>
                <w:sz w:val="14"/>
                <w:szCs w:val="14"/>
              </w:rPr>
            </w:pPr>
            <w:ins w:id="176" w:author="Tam, Danny@Energy" w:date="2018-11-15T10:00:00Z">
              <w:r>
                <w:rPr>
                  <w:rFonts w:ascii="Calibri" w:hAnsi="Calibri"/>
                  <w:sz w:val="14"/>
                  <w:szCs w:val="14"/>
                </w:rPr>
                <w:t>City/State/Zip:</w:t>
              </w:r>
            </w:ins>
          </w:p>
        </w:tc>
        <w:tc>
          <w:tcPr>
            <w:tcW w:w="5514" w:type="dxa"/>
          </w:tcPr>
          <w:p w14:paraId="4D112EB9" w14:textId="77777777" w:rsidR="006A0A8D" w:rsidRPr="001B6B55" w:rsidRDefault="006A0A8D" w:rsidP="006A0A8D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ins w:id="177" w:author="Tam, Danny@Energy" w:date="2018-11-15T10:00:00Z"/>
                <w:rFonts w:ascii="Calibri" w:hAnsi="Calibri"/>
                <w:sz w:val="14"/>
                <w:szCs w:val="14"/>
              </w:rPr>
            </w:pPr>
            <w:ins w:id="178" w:author="Tam, Danny@Energy" w:date="2018-11-15T10:00:00Z">
              <w:r>
                <w:rPr>
                  <w:rFonts w:ascii="Calibri" w:hAnsi="Calibri"/>
                  <w:sz w:val="14"/>
                  <w:szCs w:val="14"/>
                </w:rPr>
                <w:t>Phone:</w:t>
              </w:r>
            </w:ins>
          </w:p>
        </w:tc>
      </w:tr>
    </w:tbl>
    <w:p w14:paraId="3BC613A3" w14:textId="77777777" w:rsidR="006A0A8D" w:rsidRPr="00A3784E" w:rsidRDefault="006A0A8D" w:rsidP="000A4E0F"/>
    <w:sectPr w:rsidR="006A0A8D" w:rsidRPr="00A3784E" w:rsidSect="00956F1E">
      <w:headerReference w:type="default" r:id="rId12"/>
      <w:pgSz w:w="12240" w:h="15840" w:code="1"/>
      <w:pgMar w:top="720" w:right="720" w:bottom="720" w:left="720" w:header="180" w:footer="576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8FE344" w14:textId="77777777" w:rsidR="00614AA7" w:rsidRDefault="00614AA7">
      <w:r>
        <w:separator/>
      </w:r>
    </w:p>
  </w:endnote>
  <w:endnote w:type="continuationSeparator" w:id="0">
    <w:p w14:paraId="4AC320B6" w14:textId="77777777" w:rsidR="00614AA7" w:rsidRDefault="00614AA7">
      <w:r>
        <w:continuationSeparator/>
      </w:r>
    </w:p>
  </w:endnote>
  <w:endnote w:type="continuationNotice" w:id="1">
    <w:p w14:paraId="0EE54F2C" w14:textId="77777777" w:rsidR="00614AA7" w:rsidRDefault="00614A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-Black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BAED9" w14:textId="77777777" w:rsidR="00614AA7" w:rsidRPr="0071311B" w:rsidRDefault="00614AA7" w:rsidP="00BE7FD2">
    <w:pPr>
      <w:pBdr>
        <w:top w:val="single" w:sz="4" w:space="1" w:color="auto"/>
      </w:pBdr>
      <w:tabs>
        <w:tab w:val="center" w:pos="5130"/>
        <w:tab w:val="left" w:pos="8460"/>
      </w:tabs>
      <w:ind w:left="-90"/>
      <w:rPr>
        <w:rFonts w:ascii="Calibri" w:hAnsi="Calibri"/>
        <w:sz w:val="18"/>
        <w:szCs w:val="18"/>
      </w:rPr>
    </w:pPr>
    <w:r w:rsidRPr="0071311B">
      <w:rPr>
        <w:rFonts w:ascii="Calibri" w:hAnsi="Calibri"/>
        <w:sz w:val="18"/>
        <w:szCs w:val="18"/>
      </w:rPr>
      <w:t xml:space="preserve">Registration Number:   </w:t>
    </w:r>
    <w:r w:rsidRPr="0071311B">
      <w:rPr>
        <w:rFonts w:ascii="Calibri" w:hAnsi="Calibri"/>
        <w:sz w:val="18"/>
        <w:szCs w:val="18"/>
      </w:rPr>
      <w:tab/>
      <w:t xml:space="preserve">Registration Date/Time:  </w:t>
    </w:r>
    <w:proofErr w:type="gramStart"/>
    <w:r w:rsidRPr="0071311B">
      <w:rPr>
        <w:rFonts w:ascii="Calibri" w:hAnsi="Calibri"/>
        <w:sz w:val="18"/>
        <w:szCs w:val="18"/>
      </w:rPr>
      <w:tab/>
      <w:t xml:space="preserve">  HERS</w:t>
    </w:r>
    <w:proofErr w:type="gramEnd"/>
    <w:r w:rsidRPr="0071311B">
      <w:rPr>
        <w:rFonts w:ascii="Calibri" w:hAnsi="Calibri"/>
        <w:sz w:val="18"/>
        <w:szCs w:val="18"/>
      </w:rPr>
      <w:t xml:space="preserve"> Provider:                       </w:t>
    </w:r>
  </w:p>
  <w:p w14:paraId="70A2A351" w14:textId="4B56C1DC" w:rsidR="00614AA7" w:rsidRPr="00BE7FD2" w:rsidRDefault="00614AA7" w:rsidP="00956F1E">
    <w:pPr>
      <w:tabs>
        <w:tab w:val="right" w:pos="10800"/>
        <w:tab w:val="right" w:pos="14400"/>
      </w:tabs>
      <w:ind w:left="-90"/>
    </w:pPr>
    <w:r w:rsidRPr="0071311B">
      <w:rPr>
        <w:rFonts w:ascii="Calibri" w:hAnsi="Calibri"/>
        <w:sz w:val="18"/>
        <w:szCs w:val="18"/>
      </w:rPr>
      <w:t>CA Building Energy Efficiency Standards - 201</w:t>
    </w:r>
    <w:r>
      <w:rPr>
        <w:rFonts w:ascii="Calibri" w:hAnsi="Calibri"/>
        <w:sz w:val="18"/>
        <w:szCs w:val="18"/>
      </w:rPr>
      <w:t>9 Residential C</w:t>
    </w:r>
    <w:r w:rsidRPr="0071311B">
      <w:rPr>
        <w:rFonts w:ascii="Calibri" w:hAnsi="Calibri"/>
        <w:sz w:val="18"/>
        <w:szCs w:val="18"/>
      </w:rPr>
      <w:t>ompliance</w:t>
    </w:r>
    <w:r>
      <w:rPr>
        <w:rFonts w:ascii="Calibri" w:hAnsi="Calibri"/>
        <w:sz w:val="18"/>
        <w:szCs w:val="18"/>
      </w:rPr>
      <w:tab/>
      <w:t>January 20</w:t>
    </w:r>
    <w:del w:id="12" w:author="Smith, Alexis@Energy" w:date="2018-11-08T14:24:00Z">
      <w:r w:rsidDel="002463B2">
        <w:rPr>
          <w:rFonts w:ascii="Calibri" w:hAnsi="Calibri"/>
          <w:sz w:val="18"/>
          <w:szCs w:val="18"/>
        </w:rPr>
        <w:delText>20</w:delText>
      </w:r>
    </w:del>
    <w:ins w:id="13" w:author="Smith, Alexis@Energy" w:date="2018-11-08T14:24:00Z">
      <w:r>
        <w:rPr>
          <w:rFonts w:ascii="Calibri" w:hAnsi="Calibri"/>
          <w:sz w:val="18"/>
          <w:szCs w:val="18"/>
        </w:rPr>
        <w:t>19</w:t>
      </w:r>
    </w:ins>
    <w:r>
      <w:rPr>
        <w:rFonts w:ascii="Calibri" w:hAnsi="Calibri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B451EF" w14:textId="77777777" w:rsidR="00614AA7" w:rsidRDefault="00614AA7">
      <w:r>
        <w:separator/>
      </w:r>
    </w:p>
  </w:footnote>
  <w:footnote w:type="continuationSeparator" w:id="0">
    <w:p w14:paraId="10958239" w14:textId="77777777" w:rsidR="00614AA7" w:rsidRDefault="00614AA7">
      <w:r>
        <w:continuationSeparator/>
      </w:r>
    </w:p>
  </w:footnote>
  <w:footnote w:type="continuationNotice" w:id="1">
    <w:p w14:paraId="7CD83AB1" w14:textId="77777777" w:rsidR="00614AA7" w:rsidRDefault="00614A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6EBA8" w14:textId="6749AE45" w:rsidR="00614AA7" w:rsidRPr="007770C5" w:rsidRDefault="00614AA7" w:rsidP="006F315F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w:drawing>
        <wp:anchor distT="0" distB="0" distL="114300" distR="114300" simplePos="0" relativeHeight="251658243" behindDoc="1" locked="0" layoutInCell="0" allowOverlap="1" wp14:anchorId="4196EBD4" wp14:editId="16405C4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144000" cy="6858000"/>
          <wp:effectExtent l="0" t="0" r="0" b="0"/>
          <wp:wrapNone/>
          <wp:docPr id="10" name="Picture 10" descr="For information and data collection 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For information and data collection only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0" cy="6858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0C5">
      <w:rPr>
        <w:rFonts w:ascii="Arial" w:hAnsi="Arial" w:cs="Arial"/>
        <w:sz w:val="14"/>
        <w:szCs w:val="14"/>
      </w:rPr>
      <w:t>STATE OF CALIFORNIA</w:t>
    </w:r>
  </w:p>
  <w:p w14:paraId="4196EBA9" w14:textId="188C7609" w:rsidR="00614AA7" w:rsidRPr="007770C5" w:rsidRDefault="00614AA7" w:rsidP="006F315F">
    <w:pPr>
      <w:suppressAutoHyphens/>
      <w:ind w:left="-90"/>
      <w:rPr>
        <w:rFonts w:ascii="Arial" w:hAnsi="Arial" w:cs="Arial"/>
        <w:b/>
        <w:sz w:val="24"/>
        <w:szCs w:val="24"/>
      </w:rPr>
    </w:pPr>
    <w:r w:rsidRPr="005B1B6C">
      <w:rPr>
        <w:rFonts w:ascii="Arial" w:hAnsi="Arial"/>
        <w:noProof/>
        <w:sz w:val="14"/>
      </w:rPr>
      <w:drawing>
        <wp:anchor distT="0" distB="0" distL="114300" distR="114300" simplePos="0" relativeHeight="251658244" behindDoc="0" locked="0" layoutInCell="1" allowOverlap="1" wp14:anchorId="0AF7431F" wp14:editId="4D11A847">
          <wp:simplePos x="0" y="0"/>
          <wp:positionH relativeFrom="margin">
            <wp:posOffset>6438900</wp:posOffset>
          </wp:positionH>
          <wp:positionV relativeFrom="margin">
            <wp:posOffset>-1083945</wp:posOffset>
          </wp:positionV>
          <wp:extent cx="308610" cy="270510"/>
          <wp:effectExtent l="0" t="0" r="0" b="0"/>
          <wp:wrapSquare wrapText="bothSides"/>
          <wp:docPr id="1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EC_Seal-75x7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08610" cy="270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sz w:val="24"/>
        <w:szCs w:val="24"/>
      </w:rPr>
      <w:t>BATTERY STORAGE SYSTEMS</w:t>
    </w:r>
  </w:p>
  <w:p w14:paraId="4196EBAA" w14:textId="0B6CB603" w:rsidR="00614AA7" w:rsidRPr="007770C5" w:rsidRDefault="00614AA7" w:rsidP="006F315F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CEC-CF2R-PVB-02-E</w:t>
    </w:r>
    <w:r w:rsidRPr="007770C5">
      <w:rPr>
        <w:rFonts w:ascii="Arial" w:hAnsi="Arial" w:cs="Arial"/>
        <w:sz w:val="14"/>
        <w:szCs w:val="14"/>
      </w:rPr>
      <w:t xml:space="preserve"> (Revised</w:t>
    </w:r>
    <w:r>
      <w:rPr>
        <w:rFonts w:ascii="Arial" w:hAnsi="Arial" w:cs="Arial"/>
        <w:sz w:val="14"/>
        <w:szCs w:val="14"/>
      </w:rPr>
      <w:t xml:space="preserve"> 01/</w:t>
    </w:r>
    <w:ins w:id="11" w:author="Smith, Alexis@Energy" w:date="2018-11-08T14:24:00Z">
      <w:r>
        <w:rPr>
          <w:rFonts w:ascii="Arial" w:hAnsi="Arial" w:cs="Arial"/>
          <w:sz w:val="14"/>
          <w:szCs w:val="14"/>
        </w:rPr>
        <w:t>19</w:t>
      </w:r>
    </w:ins>
    <w:r w:rsidRPr="007770C5">
      <w:rPr>
        <w:rFonts w:ascii="Arial" w:hAnsi="Arial" w:cs="Arial"/>
        <w:sz w:val="14"/>
        <w:szCs w:val="14"/>
      </w:rPr>
      <w:t xml:space="preserve">)                                                                                                   </w:t>
    </w:r>
    <w:r>
      <w:rPr>
        <w:rFonts w:ascii="Arial" w:hAnsi="Arial" w:cs="Arial"/>
        <w:sz w:val="14"/>
        <w:szCs w:val="14"/>
      </w:rPr>
      <w:t xml:space="preserve">                                   </w:t>
    </w:r>
    <w:r w:rsidRPr="007770C5">
      <w:rPr>
        <w:rFonts w:ascii="Arial" w:hAnsi="Arial" w:cs="Arial"/>
        <w:sz w:val="14"/>
        <w:szCs w:val="14"/>
      </w:rPr>
      <w:t>CALIFORNIA ENERGY COMMISSION</w:t>
    </w:r>
  </w:p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7244"/>
      <w:gridCol w:w="1130"/>
      <w:gridCol w:w="2425"/>
    </w:tblGrid>
    <w:tr w:rsidR="00614AA7" w:rsidRPr="00B1461C" w14:paraId="4196EBAD" w14:textId="77777777" w:rsidTr="00647ACA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  <w:vAlign w:val="center"/>
        </w:tcPr>
        <w:p w14:paraId="4196EBAB" w14:textId="22BBA477" w:rsidR="00614AA7" w:rsidRPr="002D18A0" w:rsidRDefault="00614AA7" w:rsidP="00EB344D">
          <w:pPr>
            <w:pStyle w:val="Style77"/>
            <w:rPr>
              <w:b/>
            </w:rPr>
          </w:pPr>
          <w:r>
            <w:t>CERTIFICATE OF INSTALLATION</w:t>
          </w:r>
        </w:p>
      </w:tc>
      <w:tc>
        <w:tcPr>
          <w:tcW w:w="1123" w:type="pct"/>
          <w:tcBorders>
            <w:left w:val="nil"/>
          </w:tcBorders>
          <w:tcMar>
            <w:left w:w="115" w:type="dxa"/>
            <w:right w:w="115" w:type="dxa"/>
          </w:tcMar>
          <w:vAlign w:val="center"/>
        </w:tcPr>
        <w:p w14:paraId="4196EBAC" w14:textId="57B44DA9" w:rsidR="00614AA7" w:rsidRPr="002D18A0" w:rsidRDefault="00614AA7" w:rsidP="00B41D8D">
          <w:pPr>
            <w:pStyle w:val="Style78"/>
            <w:rPr>
              <w:b/>
            </w:rPr>
          </w:pPr>
          <w:r w:rsidRPr="002D18A0">
            <w:t>CF</w:t>
          </w:r>
          <w:r>
            <w:t>2</w:t>
          </w:r>
          <w:r w:rsidRPr="002D18A0">
            <w:t>R-</w:t>
          </w:r>
          <w:r>
            <w:t>PVB-02</w:t>
          </w:r>
          <w:r w:rsidRPr="002D18A0">
            <w:t>-E</w:t>
          </w:r>
        </w:p>
      </w:tc>
    </w:tr>
    <w:tr w:rsidR="00614AA7" w:rsidRPr="00B1461C" w14:paraId="4196EBB0" w14:textId="77777777" w:rsidTr="00647ACA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</w:tcPr>
        <w:p w14:paraId="4196EBAE" w14:textId="1E122663" w:rsidR="00614AA7" w:rsidRPr="002D18A0" w:rsidRDefault="00614AA7" w:rsidP="00EB344D">
          <w:pPr>
            <w:pStyle w:val="Style77"/>
          </w:pPr>
          <w:r>
            <w:t>Battery Storage Systems</w:t>
          </w:r>
        </w:p>
      </w:tc>
      <w:tc>
        <w:tcPr>
          <w:tcW w:w="1123" w:type="pct"/>
          <w:tcBorders>
            <w:left w:val="nil"/>
          </w:tcBorders>
        </w:tcPr>
        <w:p w14:paraId="4196EBAF" w14:textId="73804846" w:rsidR="00614AA7" w:rsidRPr="002D18A0" w:rsidRDefault="00614AA7" w:rsidP="00647ACA">
          <w:pPr>
            <w:pStyle w:val="Style78"/>
          </w:pPr>
          <w:r w:rsidRPr="002D18A0">
            <w:tab/>
            <w:t xml:space="preserve">(Page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B6E56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2D18A0"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SECTIONPAGES   \* MERGEFORMAT </w:instrText>
          </w:r>
          <w:r>
            <w:rPr>
              <w:noProof/>
            </w:rPr>
            <w:fldChar w:fldCharType="separate"/>
          </w:r>
          <w:r w:rsidR="006B6E56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2D18A0">
            <w:t>)</w:t>
          </w:r>
        </w:p>
      </w:tc>
    </w:tr>
    <w:tr w:rsidR="00614AA7" w:rsidRPr="00B1461C" w14:paraId="4196EBB3" w14:textId="77777777" w:rsidTr="00647ACA">
      <w:trPr>
        <w:cantSplit/>
        <w:trHeight w:val="288"/>
      </w:trPr>
      <w:tc>
        <w:tcPr>
          <w:tcW w:w="3354" w:type="pct"/>
        </w:tcPr>
        <w:p w14:paraId="4196EBB1" w14:textId="77777777" w:rsidR="00614AA7" w:rsidRPr="0071311B" w:rsidRDefault="00614AA7" w:rsidP="00647ACA">
          <w:pPr>
            <w:pStyle w:val="Style20"/>
          </w:pPr>
          <w:r w:rsidRPr="0071311B">
            <w:t>Project Name:</w:t>
          </w:r>
        </w:p>
      </w:tc>
      <w:tc>
        <w:tcPr>
          <w:tcW w:w="1646" w:type="pct"/>
          <w:gridSpan w:val="2"/>
        </w:tcPr>
        <w:p w14:paraId="4196EBB2" w14:textId="77777777" w:rsidR="00614AA7" w:rsidRPr="0071311B" w:rsidRDefault="00614AA7" w:rsidP="00647ACA">
          <w:pPr>
            <w:pStyle w:val="Style20"/>
          </w:pPr>
          <w:r w:rsidRPr="0071311B">
            <w:t>Date Prepared:</w:t>
          </w:r>
        </w:p>
      </w:tc>
    </w:tr>
  </w:tbl>
  <w:p w14:paraId="4D1547A8" w14:textId="77777777" w:rsidR="00614AA7" w:rsidRDefault="00614AA7" w:rsidP="003E41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CDE48" w14:textId="77777777" w:rsidR="00614AA7" w:rsidRPr="007770C5" w:rsidRDefault="00614AA7" w:rsidP="006F315F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w:drawing>
        <wp:anchor distT="0" distB="0" distL="114300" distR="114300" simplePos="0" relativeHeight="251658241" behindDoc="1" locked="0" layoutInCell="0" allowOverlap="1" wp14:anchorId="19CEB6B7" wp14:editId="1127EAF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144000" cy="6858000"/>
          <wp:effectExtent l="0" t="0" r="0" b="0"/>
          <wp:wrapNone/>
          <wp:docPr id="13" name="Picture 13" descr="For information and data collection 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For information and data collection only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0" cy="6858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0C5">
      <w:rPr>
        <w:rFonts w:ascii="Arial" w:hAnsi="Arial" w:cs="Arial"/>
        <w:sz w:val="14"/>
        <w:szCs w:val="14"/>
      </w:rPr>
      <w:t>STATE OF CALIFORNIA</w:t>
    </w:r>
  </w:p>
  <w:p w14:paraId="6F886CE9" w14:textId="7A1BE1F8" w:rsidR="00614AA7" w:rsidRPr="007770C5" w:rsidRDefault="00614AA7" w:rsidP="006F315F">
    <w:pPr>
      <w:suppressAutoHyphens/>
      <w:ind w:left="-90"/>
      <w:rPr>
        <w:rFonts w:ascii="Arial" w:hAnsi="Arial" w:cs="Arial"/>
        <w:b/>
        <w:sz w:val="24"/>
        <w:szCs w:val="24"/>
      </w:rPr>
    </w:pPr>
    <w:r w:rsidRPr="005B1B6C">
      <w:rPr>
        <w:rFonts w:ascii="Arial" w:hAnsi="Arial"/>
        <w:noProof/>
        <w:sz w:val="14"/>
      </w:rPr>
      <w:drawing>
        <wp:anchor distT="0" distB="0" distL="114300" distR="114300" simplePos="0" relativeHeight="251658242" behindDoc="0" locked="0" layoutInCell="1" allowOverlap="1" wp14:anchorId="1900BB0C" wp14:editId="312511C2">
          <wp:simplePos x="0" y="0"/>
          <wp:positionH relativeFrom="margin">
            <wp:posOffset>6438900</wp:posOffset>
          </wp:positionH>
          <wp:positionV relativeFrom="margin">
            <wp:posOffset>-1083945</wp:posOffset>
          </wp:positionV>
          <wp:extent cx="308610" cy="270510"/>
          <wp:effectExtent l="0" t="0" r="0" b="0"/>
          <wp:wrapSquare wrapText="bothSides"/>
          <wp:docPr id="1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EC_Seal-75x7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08610" cy="270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sz w:val="24"/>
        <w:szCs w:val="24"/>
      </w:rPr>
      <w:t>BATTERY STORAGE SYSTEMS</w:t>
    </w:r>
  </w:p>
  <w:p w14:paraId="5FC7111E" w14:textId="77777777" w:rsidR="00614AA7" w:rsidRPr="007770C5" w:rsidRDefault="00614AA7" w:rsidP="006F315F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CEC-CF2R-PVB-02-E</w:t>
    </w:r>
    <w:r w:rsidRPr="007770C5">
      <w:rPr>
        <w:rFonts w:ascii="Arial" w:hAnsi="Arial" w:cs="Arial"/>
        <w:sz w:val="14"/>
        <w:szCs w:val="14"/>
      </w:rPr>
      <w:t xml:space="preserve"> (Revised</w:t>
    </w:r>
    <w:r>
      <w:rPr>
        <w:rFonts w:ascii="Arial" w:hAnsi="Arial" w:cs="Arial"/>
        <w:sz w:val="14"/>
        <w:szCs w:val="14"/>
      </w:rPr>
      <w:t xml:space="preserve"> 01/</w:t>
    </w:r>
    <w:ins w:id="78" w:author="Smith, Alexis@Energy" w:date="2018-11-08T14:24:00Z">
      <w:r>
        <w:rPr>
          <w:rFonts w:ascii="Arial" w:hAnsi="Arial" w:cs="Arial"/>
          <w:sz w:val="14"/>
          <w:szCs w:val="14"/>
        </w:rPr>
        <w:t>19</w:t>
      </w:r>
    </w:ins>
    <w:r w:rsidRPr="007770C5">
      <w:rPr>
        <w:rFonts w:ascii="Arial" w:hAnsi="Arial" w:cs="Arial"/>
        <w:sz w:val="14"/>
        <w:szCs w:val="14"/>
      </w:rPr>
      <w:t xml:space="preserve">)                                                                                                   </w:t>
    </w:r>
    <w:r>
      <w:rPr>
        <w:rFonts w:ascii="Arial" w:hAnsi="Arial" w:cs="Arial"/>
        <w:sz w:val="14"/>
        <w:szCs w:val="14"/>
      </w:rPr>
      <w:t xml:space="preserve">                                   </w:t>
    </w:r>
    <w:r w:rsidRPr="007770C5">
      <w:rPr>
        <w:rFonts w:ascii="Arial" w:hAnsi="Arial" w:cs="Arial"/>
        <w:sz w:val="14"/>
        <w:szCs w:val="14"/>
      </w:rPr>
      <w:t>CALIFORNIA ENERGY COMMISSION</w:t>
    </w:r>
  </w:p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7244"/>
      <w:gridCol w:w="1130"/>
      <w:gridCol w:w="2425"/>
    </w:tblGrid>
    <w:tr w:rsidR="00614AA7" w:rsidRPr="00F85124" w14:paraId="2E1914EE" w14:textId="77777777" w:rsidTr="00647ACA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  <w:vAlign w:val="center"/>
        </w:tcPr>
        <w:p w14:paraId="4196EBB4" w14:textId="446ADCF6" w:rsidR="00614AA7" w:rsidDel="00614AA7" w:rsidRDefault="00614AA7" w:rsidP="003E419E">
          <w:pPr>
            <w:pStyle w:val="Header"/>
            <w:rPr>
              <w:del w:id="79" w:author="Smith, Alexis@Energy" w:date="2018-11-15T14:06:00Z"/>
            </w:rPr>
          </w:pPr>
        </w:p>
        <w:p w14:paraId="72E88A15" w14:textId="2725FC8D" w:rsidR="00614AA7" w:rsidRPr="002D18A0" w:rsidRDefault="00614AA7" w:rsidP="00EB344D">
          <w:pPr>
            <w:pStyle w:val="Style77"/>
            <w:rPr>
              <w:b/>
            </w:rPr>
          </w:pPr>
          <w:r>
            <w:t>CERTIFICATE OF INSTALLATION</w:t>
          </w:r>
          <w:ins w:id="80" w:author="Tam, Danny@Energy" w:date="2018-11-15T09:57:00Z">
            <w:r>
              <w:t>—USER INSTRUCTIONS</w:t>
            </w:r>
          </w:ins>
        </w:p>
      </w:tc>
      <w:tc>
        <w:tcPr>
          <w:tcW w:w="1123" w:type="pct"/>
          <w:tcBorders>
            <w:left w:val="nil"/>
          </w:tcBorders>
          <w:tcMar>
            <w:left w:w="115" w:type="dxa"/>
            <w:right w:w="115" w:type="dxa"/>
          </w:tcMar>
          <w:vAlign w:val="center"/>
        </w:tcPr>
        <w:p w14:paraId="5E062DD4" w14:textId="77777777" w:rsidR="00614AA7" w:rsidRPr="002D18A0" w:rsidRDefault="00614AA7" w:rsidP="00B41D8D">
          <w:pPr>
            <w:pStyle w:val="Style78"/>
            <w:rPr>
              <w:b/>
            </w:rPr>
          </w:pPr>
          <w:r w:rsidRPr="002D18A0">
            <w:t>CF</w:t>
          </w:r>
          <w:r>
            <w:t>2</w:t>
          </w:r>
          <w:r w:rsidRPr="002D18A0">
            <w:t>R-</w:t>
          </w:r>
          <w:r>
            <w:t>PVB-02</w:t>
          </w:r>
          <w:r w:rsidRPr="002D18A0">
            <w:t>-E</w:t>
          </w:r>
        </w:p>
      </w:tc>
    </w:tr>
    <w:tr w:rsidR="00614AA7" w:rsidRPr="008E6418" w14:paraId="4B77B98D" w14:textId="77777777" w:rsidTr="00647ACA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</w:tcPr>
        <w:p w14:paraId="1344AC0E" w14:textId="77777777" w:rsidR="00614AA7" w:rsidRPr="002D18A0" w:rsidRDefault="00614AA7" w:rsidP="00EB344D">
          <w:pPr>
            <w:pStyle w:val="Style77"/>
          </w:pPr>
          <w:r>
            <w:t>Battery Storage Systems</w:t>
          </w:r>
        </w:p>
      </w:tc>
      <w:tc>
        <w:tcPr>
          <w:tcW w:w="1123" w:type="pct"/>
          <w:tcBorders>
            <w:left w:val="nil"/>
          </w:tcBorders>
        </w:tcPr>
        <w:p w14:paraId="4C895466" w14:textId="2382E3FC" w:rsidR="00614AA7" w:rsidRPr="002D18A0" w:rsidRDefault="00614AA7">
          <w:pPr>
            <w:pStyle w:val="Style78"/>
          </w:pPr>
          <w:r w:rsidRPr="002D18A0">
            <w:tab/>
            <w:t xml:space="preserve">(Page </w:t>
          </w:r>
          <w:ins w:id="81" w:author="Tam, Danny@Energy" w:date="2018-11-15T09:59:00Z">
            <w:r>
              <w:t>1</w:t>
            </w:r>
          </w:ins>
          <w:del w:id="82" w:author="Tam, Danny@Energy" w:date="2018-11-15T09:59:00Z">
            <w:r w:rsidDel="006A0A8D">
              <w:fldChar w:fldCharType="begin"/>
            </w:r>
            <w:r w:rsidDel="006A0A8D">
              <w:delInstrText xml:space="preserve"> PAGE   \* MERGEFORMAT </w:delInstrText>
            </w:r>
            <w:r w:rsidDel="006A0A8D">
              <w:fldChar w:fldCharType="separate"/>
            </w:r>
            <w:r w:rsidDel="006A0A8D">
              <w:rPr>
                <w:noProof/>
              </w:rPr>
              <w:delText>3</w:delText>
            </w:r>
            <w:r w:rsidDel="006A0A8D">
              <w:rPr>
                <w:noProof/>
              </w:rPr>
              <w:fldChar w:fldCharType="end"/>
            </w:r>
          </w:del>
          <w:r w:rsidRPr="002D18A0"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SECTIONPAGES   \* MERGEFORMAT </w:instrText>
          </w:r>
          <w:r>
            <w:rPr>
              <w:noProof/>
            </w:rPr>
            <w:fldChar w:fldCharType="separate"/>
          </w:r>
          <w:r w:rsidR="006B6E56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D18A0">
            <w:t>)</w:t>
          </w:r>
        </w:p>
      </w:tc>
    </w:tr>
    <w:tr w:rsidR="00614AA7" w:rsidRPr="00F85124" w14:paraId="49DF6890" w14:textId="77777777" w:rsidTr="00647ACA">
      <w:trPr>
        <w:cantSplit/>
        <w:trHeight w:val="288"/>
      </w:trPr>
      <w:tc>
        <w:tcPr>
          <w:tcW w:w="3354" w:type="pct"/>
        </w:tcPr>
        <w:p w14:paraId="4B1630A9" w14:textId="77777777" w:rsidR="00614AA7" w:rsidRPr="0071311B" w:rsidRDefault="00614AA7" w:rsidP="00647ACA">
          <w:pPr>
            <w:pStyle w:val="Style20"/>
          </w:pPr>
          <w:r w:rsidRPr="0071311B">
            <w:t>Project Name:</w:t>
          </w:r>
        </w:p>
      </w:tc>
      <w:tc>
        <w:tcPr>
          <w:tcW w:w="1646" w:type="pct"/>
          <w:gridSpan w:val="2"/>
        </w:tcPr>
        <w:p w14:paraId="2D55A674" w14:textId="77777777" w:rsidR="00614AA7" w:rsidRPr="0071311B" w:rsidRDefault="00614AA7" w:rsidP="00647ACA">
          <w:pPr>
            <w:pStyle w:val="Style20"/>
          </w:pPr>
          <w:r w:rsidRPr="0071311B">
            <w:t>Date Prepared:</w:t>
          </w:r>
        </w:p>
      </w:tc>
    </w:tr>
  </w:tbl>
  <w:p w14:paraId="1ABB2D8A" w14:textId="77777777" w:rsidR="00614AA7" w:rsidRDefault="00614AA7" w:rsidP="003E41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AE301" w14:textId="77777777" w:rsidR="00614AA7" w:rsidRPr="007770C5" w:rsidRDefault="00614AA7" w:rsidP="006F315F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w:drawing>
        <wp:anchor distT="0" distB="0" distL="114300" distR="114300" simplePos="0" relativeHeight="251658246" behindDoc="1" locked="0" layoutInCell="0" allowOverlap="1" wp14:anchorId="31BFB4D9" wp14:editId="2289BB5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144000" cy="6858000"/>
          <wp:effectExtent l="0" t="0" r="0" b="0"/>
          <wp:wrapNone/>
          <wp:docPr id="16" name="Picture 16" descr="For information and data collection 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For information and data collection only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0" cy="6858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0C5">
      <w:rPr>
        <w:rFonts w:ascii="Arial" w:hAnsi="Arial" w:cs="Arial"/>
        <w:sz w:val="14"/>
        <w:szCs w:val="14"/>
      </w:rPr>
      <w:t>STATE OF CALIFORNIA</w:t>
    </w:r>
  </w:p>
  <w:p w14:paraId="45C39613" w14:textId="10F2C6EC" w:rsidR="00614AA7" w:rsidRPr="007770C5" w:rsidRDefault="00614AA7" w:rsidP="006F315F">
    <w:pPr>
      <w:suppressAutoHyphens/>
      <w:ind w:left="-90"/>
      <w:rPr>
        <w:rFonts w:ascii="Arial" w:hAnsi="Arial" w:cs="Arial"/>
        <w:b/>
        <w:sz w:val="24"/>
        <w:szCs w:val="24"/>
      </w:rPr>
    </w:pPr>
    <w:r w:rsidRPr="005B1B6C">
      <w:rPr>
        <w:rFonts w:ascii="Arial" w:hAnsi="Arial"/>
        <w:noProof/>
        <w:sz w:val="14"/>
      </w:rPr>
      <w:drawing>
        <wp:anchor distT="0" distB="0" distL="114300" distR="114300" simplePos="0" relativeHeight="251658247" behindDoc="0" locked="0" layoutInCell="1" allowOverlap="1" wp14:anchorId="18E45ED5" wp14:editId="0C16D8A4">
          <wp:simplePos x="0" y="0"/>
          <wp:positionH relativeFrom="margin">
            <wp:posOffset>6438900</wp:posOffset>
          </wp:positionH>
          <wp:positionV relativeFrom="margin">
            <wp:posOffset>-1083945</wp:posOffset>
          </wp:positionV>
          <wp:extent cx="308610" cy="270510"/>
          <wp:effectExtent l="0" t="0" r="0" b="0"/>
          <wp:wrapSquare wrapText="bothSides"/>
          <wp:docPr id="17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EC_Seal-75x7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08610" cy="270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sz w:val="24"/>
        <w:szCs w:val="24"/>
      </w:rPr>
      <w:t>BATTERY STORAGE SYSTEMS</w:t>
    </w:r>
  </w:p>
  <w:p w14:paraId="7B61225A" w14:textId="77777777" w:rsidR="00614AA7" w:rsidRPr="007770C5" w:rsidRDefault="00614AA7" w:rsidP="006F315F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CEC-CF2R-PVB-02-E</w:t>
    </w:r>
    <w:r w:rsidRPr="007770C5">
      <w:rPr>
        <w:rFonts w:ascii="Arial" w:hAnsi="Arial" w:cs="Arial"/>
        <w:sz w:val="14"/>
        <w:szCs w:val="14"/>
      </w:rPr>
      <w:t xml:space="preserve"> (Revised</w:t>
    </w:r>
    <w:r>
      <w:rPr>
        <w:rFonts w:ascii="Arial" w:hAnsi="Arial" w:cs="Arial"/>
        <w:sz w:val="14"/>
        <w:szCs w:val="14"/>
      </w:rPr>
      <w:t xml:space="preserve"> 01/</w:t>
    </w:r>
    <w:ins w:id="179" w:author="Smith, Alexis@Energy" w:date="2018-11-08T14:24:00Z">
      <w:r>
        <w:rPr>
          <w:rFonts w:ascii="Arial" w:hAnsi="Arial" w:cs="Arial"/>
          <w:sz w:val="14"/>
          <w:szCs w:val="14"/>
        </w:rPr>
        <w:t>19</w:t>
      </w:r>
    </w:ins>
    <w:r w:rsidRPr="007770C5">
      <w:rPr>
        <w:rFonts w:ascii="Arial" w:hAnsi="Arial" w:cs="Arial"/>
        <w:sz w:val="14"/>
        <w:szCs w:val="14"/>
      </w:rPr>
      <w:t xml:space="preserve">)                                                                                                   </w:t>
    </w:r>
    <w:r>
      <w:rPr>
        <w:rFonts w:ascii="Arial" w:hAnsi="Arial" w:cs="Arial"/>
        <w:sz w:val="14"/>
        <w:szCs w:val="14"/>
      </w:rPr>
      <w:t xml:space="preserve">                                   </w:t>
    </w:r>
    <w:r w:rsidRPr="007770C5">
      <w:rPr>
        <w:rFonts w:ascii="Arial" w:hAnsi="Arial" w:cs="Arial"/>
        <w:sz w:val="14"/>
        <w:szCs w:val="14"/>
      </w:rPr>
      <w:t>CALIFORNIA ENERGY COMMISSION</w:t>
    </w:r>
  </w:p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7244"/>
      <w:gridCol w:w="1130"/>
      <w:gridCol w:w="2425"/>
    </w:tblGrid>
    <w:tr w:rsidR="00614AA7" w:rsidRPr="00F85124" w14:paraId="488B381F" w14:textId="77777777" w:rsidTr="00647ACA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  <w:vAlign w:val="center"/>
        </w:tcPr>
        <w:p w14:paraId="586FD386" w14:textId="57C6FDAE" w:rsidR="00614AA7" w:rsidRPr="002D18A0" w:rsidRDefault="00614AA7" w:rsidP="00EB344D">
          <w:pPr>
            <w:pStyle w:val="Style77"/>
            <w:rPr>
              <w:b/>
            </w:rPr>
          </w:pPr>
          <w:r>
            <w:t>CERTIFICATE OF INSTALLATION</w:t>
          </w:r>
          <w:ins w:id="180" w:author="Tam, Danny@Energy" w:date="2018-11-15T09:58:00Z">
            <w:r>
              <w:t xml:space="preserve"> DATA FIELD DEFINITIONS AND CALCULATIONS</w:t>
            </w:r>
          </w:ins>
        </w:p>
      </w:tc>
      <w:tc>
        <w:tcPr>
          <w:tcW w:w="1123" w:type="pct"/>
          <w:tcBorders>
            <w:left w:val="nil"/>
          </w:tcBorders>
          <w:tcMar>
            <w:left w:w="115" w:type="dxa"/>
            <w:right w:w="115" w:type="dxa"/>
          </w:tcMar>
          <w:vAlign w:val="center"/>
        </w:tcPr>
        <w:p w14:paraId="5512AD32" w14:textId="77777777" w:rsidR="00614AA7" w:rsidRPr="002D18A0" w:rsidRDefault="00614AA7" w:rsidP="00B41D8D">
          <w:pPr>
            <w:pStyle w:val="Style78"/>
            <w:rPr>
              <w:b/>
            </w:rPr>
          </w:pPr>
          <w:r w:rsidRPr="002D18A0">
            <w:t>CF</w:t>
          </w:r>
          <w:r>
            <w:t>2</w:t>
          </w:r>
          <w:r w:rsidRPr="002D18A0">
            <w:t>R-</w:t>
          </w:r>
          <w:r>
            <w:t>PVB-02</w:t>
          </w:r>
          <w:r w:rsidRPr="002D18A0">
            <w:t>-E</w:t>
          </w:r>
        </w:p>
      </w:tc>
    </w:tr>
    <w:tr w:rsidR="00614AA7" w:rsidRPr="008E6418" w14:paraId="2852BBE2" w14:textId="77777777" w:rsidTr="00647ACA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</w:tcPr>
        <w:p w14:paraId="1FF4D8C0" w14:textId="77777777" w:rsidR="00614AA7" w:rsidRPr="002D18A0" w:rsidRDefault="00614AA7" w:rsidP="00EB344D">
          <w:pPr>
            <w:pStyle w:val="Style77"/>
          </w:pPr>
          <w:r>
            <w:t>Battery Storage Systems</w:t>
          </w:r>
        </w:p>
      </w:tc>
      <w:tc>
        <w:tcPr>
          <w:tcW w:w="1123" w:type="pct"/>
          <w:tcBorders>
            <w:left w:val="nil"/>
          </w:tcBorders>
        </w:tcPr>
        <w:p w14:paraId="0F2C0F46" w14:textId="2C7FF0B8" w:rsidR="00614AA7" w:rsidRPr="002D18A0" w:rsidRDefault="00614AA7" w:rsidP="00647ACA">
          <w:pPr>
            <w:pStyle w:val="Style78"/>
          </w:pPr>
          <w:r w:rsidRPr="002D18A0">
            <w:tab/>
            <w:t xml:space="preserve">(Page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B6E56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2D18A0"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SECTIONPAGES   \* MERGEFORMAT </w:instrText>
          </w:r>
          <w:r>
            <w:rPr>
              <w:noProof/>
            </w:rPr>
            <w:fldChar w:fldCharType="separate"/>
          </w:r>
          <w:r w:rsidR="006B6E56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2D18A0">
            <w:t>)</w:t>
          </w:r>
        </w:p>
      </w:tc>
    </w:tr>
    <w:tr w:rsidR="00614AA7" w:rsidRPr="00F85124" w14:paraId="4773F004" w14:textId="77777777" w:rsidTr="00647ACA">
      <w:trPr>
        <w:cantSplit/>
        <w:trHeight w:val="288"/>
      </w:trPr>
      <w:tc>
        <w:tcPr>
          <w:tcW w:w="3354" w:type="pct"/>
        </w:tcPr>
        <w:p w14:paraId="08FEA393" w14:textId="77777777" w:rsidR="00614AA7" w:rsidRPr="0071311B" w:rsidRDefault="00614AA7" w:rsidP="00647ACA">
          <w:pPr>
            <w:pStyle w:val="Style20"/>
          </w:pPr>
          <w:r w:rsidRPr="0071311B">
            <w:t>Project Name:</w:t>
          </w:r>
        </w:p>
      </w:tc>
      <w:tc>
        <w:tcPr>
          <w:tcW w:w="1646" w:type="pct"/>
          <w:gridSpan w:val="2"/>
        </w:tcPr>
        <w:p w14:paraId="2BD5E30B" w14:textId="77777777" w:rsidR="00614AA7" w:rsidRPr="0071311B" w:rsidRDefault="00614AA7" w:rsidP="00647ACA">
          <w:pPr>
            <w:pStyle w:val="Style20"/>
          </w:pPr>
          <w:r w:rsidRPr="0071311B">
            <w:t>Date Prepared:</w:t>
          </w:r>
        </w:p>
      </w:tc>
    </w:tr>
  </w:tbl>
  <w:p w14:paraId="45CBAD2F" w14:textId="77777777" w:rsidR="00614AA7" w:rsidRDefault="00614AA7" w:rsidP="003E41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D90407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C91CF59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03E3450C"/>
    <w:multiLevelType w:val="hybridMultilevel"/>
    <w:tmpl w:val="4D0E751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767CAD"/>
    <w:multiLevelType w:val="multilevel"/>
    <w:tmpl w:val="26588134"/>
    <w:lvl w:ilvl="0">
      <w:start w:val="3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3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4.1.1.1"/>
      <w:lvlJc w:val="left"/>
      <w:pPr>
        <w:ind w:left="-6646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  <w:lvl w:ilvl="5">
      <w:numFmt w:val="decimal"/>
      <w:lvlText w:val="%6"/>
      <w:lvlJc w:val="left"/>
      <w:pPr>
        <w:tabs>
          <w:tab w:val="num" w:pos="-6646"/>
        </w:tabs>
        <w:ind w:left="-6646" w:firstLine="0"/>
      </w:pPr>
      <w:rPr>
        <w:rFonts w:ascii="Times New Roman" w:hAnsi="Times New Roman" w:hint="default"/>
      </w:rPr>
    </w:lvl>
    <w:lvl w:ilvl="6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</w:abstractNum>
  <w:abstractNum w:abstractNumId="4" w15:restartNumberingAfterBreak="0">
    <w:nsid w:val="0BC25650"/>
    <w:multiLevelType w:val="hybridMultilevel"/>
    <w:tmpl w:val="E6C2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26CF7"/>
    <w:multiLevelType w:val="hybridMultilevel"/>
    <w:tmpl w:val="EA4C24F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934BA"/>
    <w:multiLevelType w:val="hybridMultilevel"/>
    <w:tmpl w:val="1A28D514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6570B"/>
    <w:multiLevelType w:val="hybridMultilevel"/>
    <w:tmpl w:val="2570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C3118"/>
    <w:multiLevelType w:val="hybridMultilevel"/>
    <w:tmpl w:val="5D24A74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504D5A9E"/>
    <w:multiLevelType w:val="hybridMultilevel"/>
    <w:tmpl w:val="A40A97EC"/>
    <w:lvl w:ilvl="0" w:tplc="75E42DB4">
      <w:start w:val="1"/>
      <w:numFmt w:val="bullet"/>
      <w:pStyle w:val="Style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E0CA5"/>
    <w:multiLevelType w:val="hybridMultilevel"/>
    <w:tmpl w:val="CDE2CC1A"/>
    <w:lvl w:ilvl="0" w:tplc="AD5AF350">
      <w:start w:val="1"/>
      <w:numFmt w:val="bullet"/>
      <w:pStyle w:val="List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5519"/>
    <w:multiLevelType w:val="hybridMultilevel"/>
    <w:tmpl w:val="410CDB6E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43573"/>
    <w:multiLevelType w:val="hybridMultilevel"/>
    <w:tmpl w:val="F19C8FD2"/>
    <w:lvl w:ilvl="0" w:tplc="FA66D1F8">
      <w:start w:val="1"/>
      <w:numFmt w:val="decimal"/>
      <w:pStyle w:val="NormalBullet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A7124D"/>
    <w:multiLevelType w:val="hybridMultilevel"/>
    <w:tmpl w:val="DF7E6C2E"/>
    <w:lvl w:ilvl="0" w:tplc="02303008">
      <w:start w:val="1"/>
      <w:numFmt w:val="bullet"/>
      <w:lvlText w:val="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0"/>
  </w:num>
  <w:num w:numId="5">
    <w:abstractNumId w:val="12"/>
  </w:num>
  <w:num w:numId="6">
    <w:abstractNumId w:val="10"/>
  </w:num>
  <w:num w:numId="7">
    <w:abstractNumId w:val="2"/>
  </w:num>
  <w:num w:numId="8">
    <w:abstractNumId w:val="8"/>
  </w:num>
  <w:num w:numId="9">
    <w:abstractNumId w:val="6"/>
  </w:num>
  <w:num w:numId="10">
    <w:abstractNumId w:val="4"/>
  </w:num>
  <w:num w:numId="11">
    <w:abstractNumId w:val="7"/>
  </w:num>
  <w:num w:numId="12">
    <w:abstractNumId w:val="11"/>
  </w:num>
  <w:num w:numId="13">
    <w:abstractNumId w:val="13"/>
  </w:num>
  <w:num w:numId="14">
    <w:abstractNumId w:val="5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mith, Alexis@Energy">
    <w15:presenceInfo w15:providerId="AD" w15:userId="S-1-5-21-606747145-1060284298-682003330-86948"/>
  </w15:person>
  <w15:person w15:author="Tam, Danny@Energy">
    <w15:presenceInfo w15:providerId="AD" w15:userId="S-1-5-21-606747145-1060284298-682003330-619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drawingGridHorizontalSpacing w:val="100"/>
  <w:drawingGridVerticalSpacing w:val="109"/>
  <w:displayHorizontalDrawingGridEvery w:val="0"/>
  <w:displayVerticalDrawingGridEvery w:val="2"/>
  <w:noPunctuationKerning/>
  <w:characterSpacingControl w:val="doNotCompress"/>
  <w:hdrShapeDefaults>
    <o:shapedefaults v:ext="edit" spidmax="3276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B2F"/>
    <w:rsid w:val="00003ADD"/>
    <w:rsid w:val="0000541A"/>
    <w:rsid w:val="0001208A"/>
    <w:rsid w:val="00012A85"/>
    <w:rsid w:val="00012A93"/>
    <w:rsid w:val="00013858"/>
    <w:rsid w:val="00014B07"/>
    <w:rsid w:val="000232B2"/>
    <w:rsid w:val="00023ECE"/>
    <w:rsid w:val="000247AF"/>
    <w:rsid w:val="000311A4"/>
    <w:rsid w:val="00034997"/>
    <w:rsid w:val="00051042"/>
    <w:rsid w:val="000569D4"/>
    <w:rsid w:val="00056B9D"/>
    <w:rsid w:val="000609D8"/>
    <w:rsid w:val="00062523"/>
    <w:rsid w:val="00071D49"/>
    <w:rsid w:val="00080162"/>
    <w:rsid w:val="00080688"/>
    <w:rsid w:val="00081774"/>
    <w:rsid w:val="000827E0"/>
    <w:rsid w:val="00085389"/>
    <w:rsid w:val="000A1742"/>
    <w:rsid w:val="000A2B54"/>
    <w:rsid w:val="000A4E0F"/>
    <w:rsid w:val="000A503C"/>
    <w:rsid w:val="000B4F16"/>
    <w:rsid w:val="000C5AC9"/>
    <w:rsid w:val="000C62F7"/>
    <w:rsid w:val="000D0962"/>
    <w:rsid w:val="000E084F"/>
    <w:rsid w:val="000E7638"/>
    <w:rsid w:val="000E7AA5"/>
    <w:rsid w:val="000F3C9E"/>
    <w:rsid w:val="000F7142"/>
    <w:rsid w:val="00107CC3"/>
    <w:rsid w:val="00111CCD"/>
    <w:rsid w:val="00122E96"/>
    <w:rsid w:val="00124C34"/>
    <w:rsid w:val="00157308"/>
    <w:rsid w:val="00164977"/>
    <w:rsid w:val="00167D97"/>
    <w:rsid w:val="00170A61"/>
    <w:rsid w:val="00171BD5"/>
    <w:rsid w:val="00177D82"/>
    <w:rsid w:val="00180112"/>
    <w:rsid w:val="00186A83"/>
    <w:rsid w:val="0019284B"/>
    <w:rsid w:val="00192B3E"/>
    <w:rsid w:val="00197241"/>
    <w:rsid w:val="001A3BFC"/>
    <w:rsid w:val="001A5F67"/>
    <w:rsid w:val="001A794A"/>
    <w:rsid w:val="001A7EE7"/>
    <w:rsid w:val="001B0B2D"/>
    <w:rsid w:val="001B39D0"/>
    <w:rsid w:val="001B7004"/>
    <w:rsid w:val="001B7920"/>
    <w:rsid w:val="001C4084"/>
    <w:rsid w:val="001C6A87"/>
    <w:rsid w:val="001D2BC5"/>
    <w:rsid w:val="001D635D"/>
    <w:rsid w:val="001E4DEA"/>
    <w:rsid w:val="00200CEB"/>
    <w:rsid w:val="00207D23"/>
    <w:rsid w:val="00213412"/>
    <w:rsid w:val="00231102"/>
    <w:rsid w:val="002315EE"/>
    <w:rsid w:val="0023183D"/>
    <w:rsid w:val="00231BE4"/>
    <w:rsid w:val="00235E56"/>
    <w:rsid w:val="002463B2"/>
    <w:rsid w:val="002478EC"/>
    <w:rsid w:val="00253F28"/>
    <w:rsid w:val="00262D27"/>
    <w:rsid w:val="0027204B"/>
    <w:rsid w:val="00280942"/>
    <w:rsid w:val="00282153"/>
    <w:rsid w:val="00282299"/>
    <w:rsid w:val="00286064"/>
    <w:rsid w:val="00287707"/>
    <w:rsid w:val="002905B2"/>
    <w:rsid w:val="002A2217"/>
    <w:rsid w:val="002A28A4"/>
    <w:rsid w:val="002A570E"/>
    <w:rsid w:val="002A5A67"/>
    <w:rsid w:val="002A7CDD"/>
    <w:rsid w:val="002B143E"/>
    <w:rsid w:val="002B2286"/>
    <w:rsid w:val="002B261F"/>
    <w:rsid w:val="002B369F"/>
    <w:rsid w:val="002B7822"/>
    <w:rsid w:val="002C16A2"/>
    <w:rsid w:val="002C4939"/>
    <w:rsid w:val="002D151D"/>
    <w:rsid w:val="002E25ED"/>
    <w:rsid w:val="002E299F"/>
    <w:rsid w:val="002E582C"/>
    <w:rsid w:val="00306751"/>
    <w:rsid w:val="00310A3E"/>
    <w:rsid w:val="003166AF"/>
    <w:rsid w:val="003172B5"/>
    <w:rsid w:val="00324FEA"/>
    <w:rsid w:val="00331E49"/>
    <w:rsid w:val="00332CBB"/>
    <w:rsid w:val="0035296B"/>
    <w:rsid w:val="00355B60"/>
    <w:rsid w:val="00363706"/>
    <w:rsid w:val="00363BD6"/>
    <w:rsid w:val="00364A2D"/>
    <w:rsid w:val="0037148B"/>
    <w:rsid w:val="00380D8D"/>
    <w:rsid w:val="00381466"/>
    <w:rsid w:val="00382CD6"/>
    <w:rsid w:val="003959C1"/>
    <w:rsid w:val="003C5860"/>
    <w:rsid w:val="003C59D8"/>
    <w:rsid w:val="003D131B"/>
    <w:rsid w:val="003D619C"/>
    <w:rsid w:val="003E419E"/>
    <w:rsid w:val="003E6D68"/>
    <w:rsid w:val="003E71E0"/>
    <w:rsid w:val="003F2CE3"/>
    <w:rsid w:val="003F3BD7"/>
    <w:rsid w:val="003F55E9"/>
    <w:rsid w:val="00414AFB"/>
    <w:rsid w:val="00415E25"/>
    <w:rsid w:val="0041739F"/>
    <w:rsid w:val="00421E7D"/>
    <w:rsid w:val="0042272B"/>
    <w:rsid w:val="00423A3E"/>
    <w:rsid w:val="00427DFA"/>
    <w:rsid w:val="004327DE"/>
    <w:rsid w:val="00447F28"/>
    <w:rsid w:val="004524CE"/>
    <w:rsid w:val="004544DB"/>
    <w:rsid w:val="004711C7"/>
    <w:rsid w:val="00472C9D"/>
    <w:rsid w:val="004733C5"/>
    <w:rsid w:val="00474721"/>
    <w:rsid w:val="00474BFC"/>
    <w:rsid w:val="00485E1A"/>
    <w:rsid w:val="00490A08"/>
    <w:rsid w:val="00491F93"/>
    <w:rsid w:val="00497DDD"/>
    <w:rsid w:val="004A4590"/>
    <w:rsid w:val="004B5AAD"/>
    <w:rsid w:val="004B644C"/>
    <w:rsid w:val="004B79AB"/>
    <w:rsid w:val="004C7665"/>
    <w:rsid w:val="004D2E05"/>
    <w:rsid w:val="004D582D"/>
    <w:rsid w:val="004E7075"/>
    <w:rsid w:val="004F593C"/>
    <w:rsid w:val="00503342"/>
    <w:rsid w:val="005049F2"/>
    <w:rsid w:val="0050567A"/>
    <w:rsid w:val="00506E7F"/>
    <w:rsid w:val="0051413A"/>
    <w:rsid w:val="005144EC"/>
    <w:rsid w:val="0052113E"/>
    <w:rsid w:val="005227DA"/>
    <w:rsid w:val="00524693"/>
    <w:rsid w:val="00530A73"/>
    <w:rsid w:val="0053362D"/>
    <w:rsid w:val="00534237"/>
    <w:rsid w:val="0054722E"/>
    <w:rsid w:val="00553651"/>
    <w:rsid w:val="00557B54"/>
    <w:rsid w:val="00561BC6"/>
    <w:rsid w:val="005774A9"/>
    <w:rsid w:val="005822F1"/>
    <w:rsid w:val="00582B60"/>
    <w:rsid w:val="00583AC4"/>
    <w:rsid w:val="00585B39"/>
    <w:rsid w:val="005946DD"/>
    <w:rsid w:val="00595EC9"/>
    <w:rsid w:val="005978B5"/>
    <w:rsid w:val="005A1392"/>
    <w:rsid w:val="005A47E9"/>
    <w:rsid w:val="005B2A38"/>
    <w:rsid w:val="005B48AA"/>
    <w:rsid w:val="005B4DC9"/>
    <w:rsid w:val="005B4F4A"/>
    <w:rsid w:val="005B6252"/>
    <w:rsid w:val="005C634A"/>
    <w:rsid w:val="005D314D"/>
    <w:rsid w:val="005D5A10"/>
    <w:rsid w:val="005E19CD"/>
    <w:rsid w:val="005E781A"/>
    <w:rsid w:val="005E7F3A"/>
    <w:rsid w:val="005F011E"/>
    <w:rsid w:val="005F1465"/>
    <w:rsid w:val="005F3958"/>
    <w:rsid w:val="00602FED"/>
    <w:rsid w:val="006045D5"/>
    <w:rsid w:val="0061072F"/>
    <w:rsid w:val="00610AEE"/>
    <w:rsid w:val="0061154D"/>
    <w:rsid w:val="0061354B"/>
    <w:rsid w:val="00614AA7"/>
    <w:rsid w:val="00636F05"/>
    <w:rsid w:val="00642147"/>
    <w:rsid w:val="0064793D"/>
    <w:rsid w:val="00647ACA"/>
    <w:rsid w:val="006562BE"/>
    <w:rsid w:val="006614CE"/>
    <w:rsid w:val="00664BCE"/>
    <w:rsid w:val="006713E4"/>
    <w:rsid w:val="00681DC7"/>
    <w:rsid w:val="00685389"/>
    <w:rsid w:val="0068552E"/>
    <w:rsid w:val="006940BC"/>
    <w:rsid w:val="006950F5"/>
    <w:rsid w:val="00697EB0"/>
    <w:rsid w:val="006A0A8D"/>
    <w:rsid w:val="006A0B83"/>
    <w:rsid w:val="006A545B"/>
    <w:rsid w:val="006A792B"/>
    <w:rsid w:val="006B06F0"/>
    <w:rsid w:val="006B0EBD"/>
    <w:rsid w:val="006B301C"/>
    <w:rsid w:val="006B46A6"/>
    <w:rsid w:val="006B561F"/>
    <w:rsid w:val="006B6E56"/>
    <w:rsid w:val="006B7BA0"/>
    <w:rsid w:val="006B7E71"/>
    <w:rsid w:val="006C094E"/>
    <w:rsid w:val="006C5B53"/>
    <w:rsid w:val="006C67FA"/>
    <w:rsid w:val="006C6C90"/>
    <w:rsid w:val="006D1864"/>
    <w:rsid w:val="006E33B8"/>
    <w:rsid w:val="006F14FE"/>
    <w:rsid w:val="006F299A"/>
    <w:rsid w:val="006F315F"/>
    <w:rsid w:val="00715475"/>
    <w:rsid w:val="0072231F"/>
    <w:rsid w:val="00727423"/>
    <w:rsid w:val="00731B56"/>
    <w:rsid w:val="00735772"/>
    <w:rsid w:val="00740D52"/>
    <w:rsid w:val="00743BDE"/>
    <w:rsid w:val="007449EF"/>
    <w:rsid w:val="0074769A"/>
    <w:rsid w:val="00750C86"/>
    <w:rsid w:val="007513A8"/>
    <w:rsid w:val="0075203B"/>
    <w:rsid w:val="00752FFD"/>
    <w:rsid w:val="0076210E"/>
    <w:rsid w:val="00767C38"/>
    <w:rsid w:val="00773243"/>
    <w:rsid w:val="007734A7"/>
    <w:rsid w:val="00776CB9"/>
    <w:rsid w:val="00777B2F"/>
    <w:rsid w:val="007865D9"/>
    <w:rsid w:val="007872CC"/>
    <w:rsid w:val="00791123"/>
    <w:rsid w:val="007934FD"/>
    <w:rsid w:val="00796556"/>
    <w:rsid w:val="007A7DC6"/>
    <w:rsid w:val="007B767D"/>
    <w:rsid w:val="007B77D7"/>
    <w:rsid w:val="007E1B2E"/>
    <w:rsid w:val="007E1CA9"/>
    <w:rsid w:val="007E668D"/>
    <w:rsid w:val="007E730B"/>
    <w:rsid w:val="007F0719"/>
    <w:rsid w:val="007F1A27"/>
    <w:rsid w:val="007F583F"/>
    <w:rsid w:val="0080000B"/>
    <w:rsid w:val="00804169"/>
    <w:rsid w:val="008051A4"/>
    <w:rsid w:val="008258F0"/>
    <w:rsid w:val="008358D2"/>
    <w:rsid w:val="008374FF"/>
    <w:rsid w:val="008433C6"/>
    <w:rsid w:val="00843F21"/>
    <w:rsid w:val="00845093"/>
    <w:rsid w:val="00850A0C"/>
    <w:rsid w:val="0085324B"/>
    <w:rsid w:val="00856CF2"/>
    <w:rsid w:val="00861FE1"/>
    <w:rsid w:val="00862E35"/>
    <w:rsid w:val="00865A28"/>
    <w:rsid w:val="00867FF0"/>
    <w:rsid w:val="00870909"/>
    <w:rsid w:val="00871549"/>
    <w:rsid w:val="00871886"/>
    <w:rsid w:val="00871BD4"/>
    <w:rsid w:val="00873449"/>
    <w:rsid w:val="008739DD"/>
    <w:rsid w:val="00875873"/>
    <w:rsid w:val="00886F2C"/>
    <w:rsid w:val="00887F27"/>
    <w:rsid w:val="008921A8"/>
    <w:rsid w:val="008A116E"/>
    <w:rsid w:val="008A32E2"/>
    <w:rsid w:val="008B0B93"/>
    <w:rsid w:val="008B38A1"/>
    <w:rsid w:val="008B5CFC"/>
    <w:rsid w:val="008C070F"/>
    <w:rsid w:val="008C2E91"/>
    <w:rsid w:val="008C3C12"/>
    <w:rsid w:val="008C551F"/>
    <w:rsid w:val="008C71D9"/>
    <w:rsid w:val="008D7360"/>
    <w:rsid w:val="008F01F9"/>
    <w:rsid w:val="00900AFB"/>
    <w:rsid w:val="00904FC6"/>
    <w:rsid w:val="009055E0"/>
    <w:rsid w:val="0090693A"/>
    <w:rsid w:val="0092223B"/>
    <w:rsid w:val="00923900"/>
    <w:rsid w:val="0092568A"/>
    <w:rsid w:val="009433E3"/>
    <w:rsid w:val="00956F1E"/>
    <w:rsid w:val="00964AE2"/>
    <w:rsid w:val="00967807"/>
    <w:rsid w:val="00974CDA"/>
    <w:rsid w:val="00974FE2"/>
    <w:rsid w:val="00976030"/>
    <w:rsid w:val="00985E04"/>
    <w:rsid w:val="009924DA"/>
    <w:rsid w:val="00997DF2"/>
    <w:rsid w:val="009A477D"/>
    <w:rsid w:val="009B3A99"/>
    <w:rsid w:val="009B4227"/>
    <w:rsid w:val="009C0C99"/>
    <w:rsid w:val="009C1EA6"/>
    <w:rsid w:val="009C200F"/>
    <w:rsid w:val="009C33C1"/>
    <w:rsid w:val="009D3330"/>
    <w:rsid w:val="009E535A"/>
    <w:rsid w:val="009F325A"/>
    <w:rsid w:val="009F4793"/>
    <w:rsid w:val="00A063BD"/>
    <w:rsid w:val="00A066EB"/>
    <w:rsid w:val="00A06911"/>
    <w:rsid w:val="00A07333"/>
    <w:rsid w:val="00A12F52"/>
    <w:rsid w:val="00A20953"/>
    <w:rsid w:val="00A21EB9"/>
    <w:rsid w:val="00A248E2"/>
    <w:rsid w:val="00A339B7"/>
    <w:rsid w:val="00A36284"/>
    <w:rsid w:val="00A3784E"/>
    <w:rsid w:val="00A45176"/>
    <w:rsid w:val="00A47AE5"/>
    <w:rsid w:val="00A51AA2"/>
    <w:rsid w:val="00A647D0"/>
    <w:rsid w:val="00A77F65"/>
    <w:rsid w:val="00AA07E6"/>
    <w:rsid w:val="00AA62D8"/>
    <w:rsid w:val="00AB0DA5"/>
    <w:rsid w:val="00AB1401"/>
    <w:rsid w:val="00AC58F2"/>
    <w:rsid w:val="00AD1BCF"/>
    <w:rsid w:val="00AD4A10"/>
    <w:rsid w:val="00AE055E"/>
    <w:rsid w:val="00AE54EA"/>
    <w:rsid w:val="00AF4A87"/>
    <w:rsid w:val="00B06CAB"/>
    <w:rsid w:val="00B078D3"/>
    <w:rsid w:val="00B12D14"/>
    <w:rsid w:val="00B13D93"/>
    <w:rsid w:val="00B1461C"/>
    <w:rsid w:val="00B30248"/>
    <w:rsid w:val="00B32B4D"/>
    <w:rsid w:val="00B32C7E"/>
    <w:rsid w:val="00B33262"/>
    <w:rsid w:val="00B33C24"/>
    <w:rsid w:val="00B41D8D"/>
    <w:rsid w:val="00B4458C"/>
    <w:rsid w:val="00B44C59"/>
    <w:rsid w:val="00B467DA"/>
    <w:rsid w:val="00B564F3"/>
    <w:rsid w:val="00B62A8D"/>
    <w:rsid w:val="00B63AC2"/>
    <w:rsid w:val="00B70359"/>
    <w:rsid w:val="00B72AE2"/>
    <w:rsid w:val="00B85DA4"/>
    <w:rsid w:val="00B94879"/>
    <w:rsid w:val="00BA133B"/>
    <w:rsid w:val="00BA4974"/>
    <w:rsid w:val="00BB3F78"/>
    <w:rsid w:val="00BB73AE"/>
    <w:rsid w:val="00BC0866"/>
    <w:rsid w:val="00BC3C59"/>
    <w:rsid w:val="00BD05B2"/>
    <w:rsid w:val="00BE101B"/>
    <w:rsid w:val="00BE2A52"/>
    <w:rsid w:val="00BE3F90"/>
    <w:rsid w:val="00BE4F93"/>
    <w:rsid w:val="00BE4FE6"/>
    <w:rsid w:val="00BE705B"/>
    <w:rsid w:val="00BE7FD2"/>
    <w:rsid w:val="00BF2620"/>
    <w:rsid w:val="00C0035D"/>
    <w:rsid w:val="00C005DB"/>
    <w:rsid w:val="00C0080E"/>
    <w:rsid w:val="00C01B78"/>
    <w:rsid w:val="00C0534F"/>
    <w:rsid w:val="00C05BD7"/>
    <w:rsid w:val="00C12E91"/>
    <w:rsid w:val="00C1747A"/>
    <w:rsid w:val="00C21229"/>
    <w:rsid w:val="00C26C77"/>
    <w:rsid w:val="00C30B6F"/>
    <w:rsid w:val="00C3365A"/>
    <w:rsid w:val="00C44F0B"/>
    <w:rsid w:val="00C50E68"/>
    <w:rsid w:val="00C511E6"/>
    <w:rsid w:val="00C63DC8"/>
    <w:rsid w:val="00C67C48"/>
    <w:rsid w:val="00C7597C"/>
    <w:rsid w:val="00C766DA"/>
    <w:rsid w:val="00C80F5D"/>
    <w:rsid w:val="00C82B7C"/>
    <w:rsid w:val="00C83E2B"/>
    <w:rsid w:val="00C83F70"/>
    <w:rsid w:val="00C86F0C"/>
    <w:rsid w:val="00C930CD"/>
    <w:rsid w:val="00C93908"/>
    <w:rsid w:val="00C94315"/>
    <w:rsid w:val="00C97917"/>
    <w:rsid w:val="00CA2650"/>
    <w:rsid w:val="00CB305B"/>
    <w:rsid w:val="00CB4F4A"/>
    <w:rsid w:val="00CB7D40"/>
    <w:rsid w:val="00CB7E06"/>
    <w:rsid w:val="00CC4C99"/>
    <w:rsid w:val="00CC5F86"/>
    <w:rsid w:val="00CD004F"/>
    <w:rsid w:val="00CE09B7"/>
    <w:rsid w:val="00CE1A30"/>
    <w:rsid w:val="00CE1DDE"/>
    <w:rsid w:val="00CE4A78"/>
    <w:rsid w:val="00CE6D56"/>
    <w:rsid w:val="00CF1035"/>
    <w:rsid w:val="00CF2621"/>
    <w:rsid w:val="00CF67B3"/>
    <w:rsid w:val="00D00794"/>
    <w:rsid w:val="00D00CE3"/>
    <w:rsid w:val="00D27464"/>
    <w:rsid w:val="00D31B64"/>
    <w:rsid w:val="00D35621"/>
    <w:rsid w:val="00D40429"/>
    <w:rsid w:val="00D43810"/>
    <w:rsid w:val="00D520A0"/>
    <w:rsid w:val="00D63000"/>
    <w:rsid w:val="00D674A5"/>
    <w:rsid w:val="00D74240"/>
    <w:rsid w:val="00D74324"/>
    <w:rsid w:val="00D77F0F"/>
    <w:rsid w:val="00D80BBB"/>
    <w:rsid w:val="00D82C1F"/>
    <w:rsid w:val="00D85EF9"/>
    <w:rsid w:val="00D86638"/>
    <w:rsid w:val="00D93C33"/>
    <w:rsid w:val="00D96417"/>
    <w:rsid w:val="00D974B6"/>
    <w:rsid w:val="00DA0B98"/>
    <w:rsid w:val="00DA287A"/>
    <w:rsid w:val="00DA72FE"/>
    <w:rsid w:val="00DB2AC3"/>
    <w:rsid w:val="00DB5D13"/>
    <w:rsid w:val="00DC1BCB"/>
    <w:rsid w:val="00DC5E92"/>
    <w:rsid w:val="00DD2C34"/>
    <w:rsid w:val="00DD4F70"/>
    <w:rsid w:val="00DD6CE2"/>
    <w:rsid w:val="00DE454B"/>
    <w:rsid w:val="00DE4EF5"/>
    <w:rsid w:val="00DF2782"/>
    <w:rsid w:val="00DF3A28"/>
    <w:rsid w:val="00DF6164"/>
    <w:rsid w:val="00DF66E1"/>
    <w:rsid w:val="00E061A5"/>
    <w:rsid w:val="00E1013E"/>
    <w:rsid w:val="00E11155"/>
    <w:rsid w:val="00E13D38"/>
    <w:rsid w:val="00E16B75"/>
    <w:rsid w:val="00E2270F"/>
    <w:rsid w:val="00E30CD7"/>
    <w:rsid w:val="00E351DB"/>
    <w:rsid w:val="00E364D3"/>
    <w:rsid w:val="00E369CC"/>
    <w:rsid w:val="00E42BDE"/>
    <w:rsid w:val="00E44BF7"/>
    <w:rsid w:val="00E5223F"/>
    <w:rsid w:val="00E61634"/>
    <w:rsid w:val="00E63378"/>
    <w:rsid w:val="00E84C06"/>
    <w:rsid w:val="00E938AC"/>
    <w:rsid w:val="00EA5E99"/>
    <w:rsid w:val="00EA7549"/>
    <w:rsid w:val="00EB344D"/>
    <w:rsid w:val="00EB3DD3"/>
    <w:rsid w:val="00EB7663"/>
    <w:rsid w:val="00EC2C94"/>
    <w:rsid w:val="00EC3359"/>
    <w:rsid w:val="00EC7325"/>
    <w:rsid w:val="00ED63BB"/>
    <w:rsid w:val="00ED77E8"/>
    <w:rsid w:val="00EE0196"/>
    <w:rsid w:val="00EF0AEF"/>
    <w:rsid w:val="00EF4A81"/>
    <w:rsid w:val="00EF5BE6"/>
    <w:rsid w:val="00EF6C23"/>
    <w:rsid w:val="00F009AF"/>
    <w:rsid w:val="00F0109C"/>
    <w:rsid w:val="00F06509"/>
    <w:rsid w:val="00F108EE"/>
    <w:rsid w:val="00F12D07"/>
    <w:rsid w:val="00F16C95"/>
    <w:rsid w:val="00F20642"/>
    <w:rsid w:val="00F21A28"/>
    <w:rsid w:val="00F22EB6"/>
    <w:rsid w:val="00F238A9"/>
    <w:rsid w:val="00F35C04"/>
    <w:rsid w:val="00F40715"/>
    <w:rsid w:val="00F434FD"/>
    <w:rsid w:val="00F441AD"/>
    <w:rsid w:val="00F46D91"/>
    <w:rsid w:val="00F47EF4"/>
    <w:rsid w:val="00F51D5F"/>
    <w:rsid w:val="00F54964"/>
    <w:rsid w:val="00F56A03"/>
    <w:rsid w:val="00F57E9B"/>
    <w:rsid w:val="00F7152A"/>
    <w:rsid w:val="00F7154F"/>
    <w:rsid w:val="00F758B3"/>
    <w:rsid w:val="00F770BE"/>
    <w:rsid w:val="00F9036A"/>
    <w:rsid w:val="00F97739"/>
    <w:rsid w:val="00FB0E1A"/>
    <w:rsid w:val="00FB3B23"/>
    <w:rsid w:val="00FB5664"/>
    <w:rsid w:val="00FC1332"/>
    <w:rsid w:val="00FC2E80"/>
    <w:rsid w:val="00FC4B01"/>
    <w:rsid w:val="00FD05D0"/>
    <w:rsid w:val="00FD6110"/>
    <w:rsid w:val="00FE0BBB"/>
    <w:rsid w:val="00FE19F0"/>
    <w:rsid w:val="00FE36E7"/>
    <w:rsid w:val="00FF7B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69"/>
    <o:shapelayout v:ext="edit">
      <o:idmap v:ext="edit" data="1"/>
    </o:shapelayout>
  </w:shapeDefaults>
  <w:decimalSymbol w:val="."/>
  <w:listSeparator w:val=","/>
  <w14:docId w14:val="4196E9F9"/>
  <w15:docId w15:val="{45219BB9-3E52-49A9-9585-3F78E729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E49"/>
  </w:style>
  <w:style w:type="paragraph" w:styleId="Heading1">
    <w:name w:val="heading 1"/>
    <w:basedOn w:val="Normal"/>
    <w:next w:val="Normal"/>
    <w:link w:val="Heading1Char"/>
    <w:qFormat/>
    <w:rsid w:val="00777B2F"/>
    <w:pPr>
      <w:keepNext/>
      <w:outlineLvl w:val="0"/>
    </w:pPr>
    <w:rPr>
      <w:b/>
      <w:sz w:val="30"/>
    </w:rPr>
  </w:style>
  <w:style w:type="paragraph" w:styleId="Heading2">
    <w:name w:val="heading 2"/>
    <w:aliases w:val="h2,h21,h22"/>
    <w:basedOn w:val="Normal"/>
    <w:next w:val="Normal"/>
    <w:link w:val="Heading2Char"/>
    <w:qFormat/>
    <w:rsid w:val="000E7638"/>
    <w:pPr>
      <w:keepNext/>
      <w:suppressAutoHyphens/>
      <w:spacing w:before="60" w:after="60"/>
      <w:outlineLvl w:val="1"/>
    </w:pPr>
    <w:rPr>
      <w:b/>
    </w:rPr>
  </w:style>
  <w:style w:type="paragraph" w:styleId="Heading3">
    <w:name w:val="heading 3"/>
    <w:aliases w:val="h3,h31,h32"/>
    <w:basedOn w:val="Normal"/>
    <w:next w:val="Normal"/>
    <w:link w:val="Heading3Char"/>
    <w:uiPriority w:val="9"/>
    <w:qFormat/>
    <w:rsid w:val="00CA2650"/>
    <w:pPr>
      <w:keepNext/>
      <w:numPr>
        <w:ilvl w:val="2"/>
        <w:numId w:val="1"/>
      </w:numPr>
      <w:tabs>
        <w:tab w:val="left" w:pos="-2600"/>
      </w:tabs>
      <w:spacing w:before="480"/>
      <w:outlineLvl w:val="2"/>
    </w:pPr>
    <w:rPr>
      <w:rFonts w:ascii="Arial Black" w:hAnsi="Arial Black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rsid w:val="007E26E9"/>
    <w:pPr>
      <w:spacing w:before="120"/>
    </w:pPr>
  </w:style>
  <w:style w:type="paragraph" w:customStyle="1" w:styleId="Style3">
    <w:name w:val="Style3"/>
    <w:basedOn w:val="Normal"/>
    <w:autoRedefine/>
    <w:rsid w:val="007E26E9"/>
    <w:pPr>
      <w:spacing w:before="120"/>
    </w:pPr>
  </w:style>
  <w:style w:type="paragraph" w:customStyle="1" w:styleId="Style4">
    <w:name w:val="Style4"/>
    <w:basedOn w:val="Normal"/>
    <w:rsid w:val="007E26E9"/>
    <w:pPr>
      <w:numPr>
        <w:numId w:val="2"/>
      </w:numPr>
      <w:spacing w:before="120"/>
    </w:pPr>
    <w:rPr>
      <w:sz w:val="22"/>
    </w:rPr>
  </w:style>
  <w:style w:type="paragraph" w:customStyle="1" w:styleId="Style5">
    <w:name w:val="Style5"/>
    <w:basedOn w:val="Normal"/>
    <w:autoRedefine/>
    <w:rsid w:val="007E26E9"/>
    <w:pPr>
      <w:spacing w:before="120"/>
    </w:pPr>
    <w:rPr>
      <w:sz w:val="22"/>
    </w:rPr>
  </w:style>
  <w:style w:type="paragraph" w:customStyle="1" w:styleId="Style6">
    <w:name w:val="Style6"/>
    <w:basedOn w:val="Normal"/>
    <w:rsid w:val="007E26E9"/>
    <w:pPr>
      <w:spacing w:before="120"/>
    </w:pPr>
    <w:rPr>
      <w:sz w:val="22"/>
      <w:szCs w:val="22"/>
    </w:rPr>
  </w:style>
  <w:style w:type="paragraph" w:customStyle="1" w:styleId="Style8">
    <w:name w:val="Style8"/>
    <w:basedOn w:val="Heading2"/>
    <w:rsid w:val="000A1F02"/>
    <w:pPr>
      <w:autoSpaceDE w:val="0"/>
      <w:autoSpaceDN w:val="0"/>
      <w:adjustRightInd w:val="0"/>
      <w:spacing w:before="0"/>
    </w:pPr>
    <w:rPr>
      <w:rFonts w:ascii="Arial-BlackItalic" w:hAnsi="Arial-BlackItalic"/>
      <w:b w:val="0"/>
      <w:iCs/>
      <w:szCs w:val="22"/>
    </w:rPr>
  </w:style>
  <w:style w:type="paragraph" w:styleId="Footer">
    <w:name w:val="footer"/>
    <w:basedOn w:val="Normal"/>
    <w:link w:val="FooterChar"/>
    <w:autoRedefine/>
    <w:uiPriority w:val="99"/>
    <w:rsid w:val="004C7665"/>
    <w:pPr>
      <w:pBdr>
        <w:top w:val="single" w:sz="4" w:space="1" w:color="auto"/>
      </w:pBdr>
      <w:tabs>
        <w:tab w:val="center" w:pos="4320"/>
        <w:tab w:val="right" w:pos="10800"/>
      </w:tabs>
    </w:pPr>
    <w:rPr>
      <w:rFonts w:asciiTheme="minorHAnsi" w:hAnsiTheme="minorHAnsi"/>
    </w:rPr>
  </w:style>
  <w:style w:type="paragraph" w:styleId="Index1">
    <w:name w:val="index 1"/>
    <w:basedOn w:val="Normal"/>
    <w:next w:val="Normal"/>
    <w:autoRedefine/>
    <w:semiHidden/>
    <w:rsid w:val="00777B2F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777B2F"/>
    <w:rPr>
      <w:rFonts w:ascii="Arial" w:hAnsi="Arial"/>
      <w:b/>
    </w:rPr>
  </w:style>
  <w:style w:type="paragraph" w:styleId="ListBullet5">
    <w:name w:val="List Bullet 5"/>
    <w:basedOn w:val="Normal"/>
    <w:autoRedefine/>
    <w:rsid w:val="00777B2F"/>
    <w:pPr>
      <w:numPr>
        <w:numId w:val="3"/>
      </w:numPr>
    </w:pPr>
  </w:style>
  <w:style w:type="paragraph" w:styleId="CommentText">
    <w:name w:val="annotation text"/>
    <w:basedOn w:val="Normal"/>
    <w:link w:val="CommentTextChar"/>
    <w:rsid w:val="00777B2F"/>
  </w:style>
  <w:style w:type="paragraph" w:styleId="CommentSubject">
    <w:name w:val="annotation subject"/>
    <w:basedOn w:val="CommentText"/>
    <w:next w:val="CommentText"/>
    <w:semiHidden/>
    <w:rsid w:val="00777B2F"/>
    <w:rPr>
      <w:b/>
      <w:bCs/>
    </w:rPr>
  </w:style>
  <w:style w:type="paragraph" w:styleId="Header">
    <w:name w:val="header"/>
    <w:basedOn w:val="Normal"/>
    <w:rsid w:val="00AC65B1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75B9B"/>
  </w:style>
  <w:style w:type="paragraph" w:styleId="ListNumber3">
    <w:name w:val="List Number 3"/>
    <w:basedOn w:val="Normal"/>
    <w:rsid w:val="00A75B9B"/>
    <w:pPr>
      <w:numPr>
        <w:numId w:val="4"/>
      </w:numPr>
    </w:pPr>
  </w:style>
  <w:style w:type="paragraph" w:customStyle="1" w:styleId="doublelineabove">
    <w:name w:val="double line above"/>
    <w:basedOn w:val="Normal"/>
    <w:rsid w:val="00A75B9B"/>
    <w:pPr>
      <w:pBdr>
        <w:top w:val="double" w:sz="4" w:space="1" w:color="auto"/>
      </w:pBdr>
      <w:tabs>
        <w:tab w:val="left" w:pos="360"/>
        <w:tab w:val="left" w:pos="3600"/>
        <w:tab w:val="left" w:pos="4680"/>
        <w:tab w:val="left" w:pos="5940"/>
        <w:tab w:val="left" w:pos="6930"/>
        <w:tab w:val="left" w:pos="8100"/>
        <w:tab w:val="left" w:pos="9090"/>
      </w:tabs>
    </w:pPr>
    <w:rPr>
      <w:b/>
    </w:rPr>
  </w:style>
  <w:style w:type="paragraph" w:customStyle="1" w:styleId="p2">
    <w:name w:val="p2"/>
    <w:basedOn w:val="Normal"/>
    <w:rsid w:val="00A75B9B"/>
    <w:pPr>
      <w:widowControl w:val="0"/>
      <w:tabs>
        <w:tab w:val="left" w:pos="357"/>
      </w:tabs>
      <w:spacing w:line="255" w:lineRule="atLeast"/>
      <w:ind w:left="1083" w:hanging="357"/>
    </w:pPr>
    <w:rPr>
      <w:snapToGrid w:val="0"/>
      <w:sz w:val="24"/>
    </w:rPr>
  </w:style>
  <w:style w:type="paragraph" w:styleId="BlockText">
    <w:name w:val="Block Text"/>
    <w:basedOn w:val="Normal"/>
    <w:rsid w:val="00A75B9B"/>
    <w:pPr>
      <w:spacing w:after="120"/>
      <w:ind w:left="1440" w:right="1440"/>
    </w:pPr>
  </w:style>
  <w:style w:type="paragraph" w:styleId="BalloonText">
    <w:name w:val="Balloon Text"/>
    <w:basedOn w:val="Normal"/>
    <w:semiHidden/>
    <w:rsid w:val="00262721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262721"/>
    <w:rPr>
      <w:sz w:val="16"/>
      <w:szCs w:val="16"/>
    </w:rPr>
  </w:style>
  <w:style w:type="table" w:styleId="TableGrid">
    <w:name w:val="Table Grid"/>
    <w:basedOn w:val="TableNormal"/>
    <w:rsid w:val="00EF28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qFormat/>
    <w:rsid w:val="00C313B0"/>
    <w:rPr>
      <w:i/>
      <w:iCs/>
    </w:rPr>
  </w:style>
  <w:style w:type="character" w:customStyle="1" w:styleId="FooterChar">
    <w:name w:val="Footer Char"/>
    <w:link w:val="Footer"/>
    <w:uiPriority w:val="99"/>
    <w:rsid w:val="004C7665"/>
    <w:rPr>
      <w:rFonts w:asciiTheme="minorHAnsi" w:hAnsiTheme="minorHAnsi"/>
    </w:rPr>
  </w:style>
  <w:style w:type="paragraph" w:customStyle="1" w:styleId="DarkList-Accent31">
    <w:name w:val="Dark List - Accent 31"/>
    <w:hidden/>
    <w:uiPriority w:val="99"/>
    <w:semiHidden/>
    <w:rsid w:val="000804EA"/>
  </w:style>
  <w:style w:type="character" w:customStyle="1" w:styleId="Heading3Char">
    <w:name w:val="Heading 3 Char"/>
    <w:aliases w:val="h3 Char,h31 Char,h32 Char"/>
    <w:link w:val="Heading3"/>
    <w:uiPriority w:val="9"/>
    <w:rsid w:val="001F7FD8"/>
    <w:rPr>
      <w:rFonts w:ascii="Arial Black" w:hAnsi="Arial Black"/>
      <w:sz w:val="22"/>
    </w:rPr>
  </w:style>
  <w:style w:type="paragraph" w:customStyle="1" w:styleId="ColorfulShading-Accent31">
    <w:name w:val="Colorful Shading - Accent 31"/>
    <w:basedOn w:val="Normal"/>
    <w:uiPriority w:val="34"/>
    <w:qFormat/>
    <w:rsid w:val="001F7FD8"/>
    <w:pPr>
      <w:ind w:left="720"/>
      <w:contextualSpacing/>
    </w:pPr>
  </w:style>
  <w:style w:type="character" w:customStyle="1" w:styleId="Heading1Char">
    <w:name w:val="Heading 1 Char"/>
    <w:link w:val="Heading1"/>
    <w:rsid w:val="008D0FBB"/>
    <w:rPr>
      <w:b/>
      <w:sz w:val="30"/>
    </w:rPr>
  </w:style>
  <w:style w:type="character" w:customStyle="1" w:styleId="CommentTextChar">
    <w:name w:val="Comment Text Char"/>
    <w:basedOn w:val="DefaultParagraphFont"/>
    <w:link w:val="CommentText"/>
    <w:rsid w:val="0042588D"/>
  </w:style>
  <w:style w:type="paragraph" w:customStyle="1" w:styleId="NormalBullet">
    <w:name w:val="Normal Bullet"/>
    <w:basedOn w:val="Normal"/>
    <w:rsid w:val="00752910"/>
    <w:pPr>
      <w:numPr>
        <w:numId w:val="5"/>
      </w:numPr>
      <w:spacing w:before="120"/>
    </w:pPr>
    <w:rPr>
      <w:rFonts w:ascii="Arial" w:hAnsi="Arial"/>
    </w:rPr>
  </w:style>
  <w:style w:type="paragraph" w:customStyle="1" w:styleId="ColorfulShading-Accent11">
    <w:name w:val="Colorful Shading - Accent 11"/>
    <w:hidden/>
    <w:rsid w:val="002D375C"/>
  </w:style>
  <w:style w:type="paragraph" w:styleId="Revision">
    <w:name w:val="Revision"/>
    <w:hidden/>
    <w:rsid w:val="00685389"/>
  </w:style>
  <w:style w:type="paragraph" w:styleId="ListParagraph">
    <w:name w:val="List Paragraph"/>
    <w:basedOn w:val="Normal"/>
    <w:uiPriority w:val="34"/>
    <w:qFormat/>
    <w:rsid w:val="00BE705B"/>
    <w:pPr>
      <w:ind w:left="720"/>
      <w:contextualSpacing/>
    </w:pPr>
  </w:style>
  <w:style w:type="paragraph" w:styleId="ListBullet">
    <w:name w:val="List Bullet"/>
    <w:basedOn w:val="ListParagraph"/>
    <w:rsid w:val="000E7638"/>
    <w:pPr>
      <w:numPr>
        <w:numId w:val="6"/>
      </w:numPr>
      <w:spacing w:before="60" w:after="60"/>
      <w:ind w:left="432" w:hanging="274"/>
      <w:contextualSpacing w:val="0"/>
    </w:pPr>
  </w:style>
  <w:style w:type="paragraph" w:styleId="BodyText2">
    <w:name w:val="Body Text 2"/>
    <w:basedOn w:val="Normal"/>
    <w:link w:val="BodyText2Char"/>
    <w:rsid w:val="00BA133B"/>
    <w:pPr>
      <w:keepNext/>
      <w:spacing w:before="40" w:after="40"/>
    </w:pPr>
    <w:rPr>
      <w:sz w:val="16"/>
      <w:szCs w:val="14"/>
    </w:rPr>
  </w:style>
  <w:style w:type="character" w:customStyle="1" w:styleId="BodyText2Char">
    <w:name w:val="Body Text 2 Char"/>
    <w:basedOn w:val="DefaultParagraphFont"/>
    <w:link w:val="BodyText2"/>
    <w:rsid w:val="00BA133B"/>
    <w:rPr>
      <w:sz w:val="16"/>
      <w:szCs w:val="14"/>
    </w:rPr>
  </w:style>
  <w:style w:type="paragraph" w:styleId="BodyText3">
    <w:name w:val="Body Text 3"/>
    <w:basedOn w:val="Normal"/>
    <w:link w:val="BodyText3Char"/>
    <w:rsid w:val="00BA13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A133B"/>
    <w:rPr>
      <w:sz w:val="16"/>
      <w:szCs w:val="16"/>
    </w:rPr>
  </w:style>
  <w:style w:type="paragraph" w:styleId="BodyText">
    <w:name w:val="Body Text"/>
    <w:basedOn w:val="Normal"/>
    <w:link w:val="BodyTextChar"/>
    <w:rsid w:val="005B4F4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B4F4A"/>
  </w:style>
  <w:style w:type="paragraph" w:customStyle="1" w:styleId="Style20">
    <w:name w:val="Style20"/>
    <w:basedOn w:val="Normal"/>
    <w:link w:val="Style20Char"/>
    <w:qFormat/>
    <w:rsid w:val="009055E0"/>
    <w:rPr>
      <w:rFonts w:ascii="Calibri" w:hAnsi="Calibri"/>
      <w:sz w:val="12"/>
      <w:szCs w:val="12"/>
    </w:rPr>
  </w:style>
  <w:style w:type="character" w:customStyle="1" w:styleId="Style20Char">
    <w:name w:val="Style20 Char"/>
    <w:basedOn w:val="DefaultParagraphFont"/>
    <w:link w:val="Style20"/>
    <w:locked/>
    <w:rsid w:val="009055E0"/>
    <w:rPr>
      <w:rFonts w:ascii="Calibri" w:hAnsi="Calibri"/>
      <w:sz w:val="12"/>
      <w:szCs w:val="12"/>
    </w:rPr>
  </w:style>
  <w:style w:type="paragraph" w:customStyle="1" w:styleId="Style77">
    <w:name w:val="Style77"/>
    <w:basedOn w:val="Normal"/>
    <w:link w:val="Style77Char"/>
    <w:qFormat/>
    <w:rsid w:val="009055E0"/>
    <w:pPr>
      <w:keepNext/>
      <w:outlineLvl w:val="0"/>
    </w:pPr>
    <w:rPr>
      <w:rFonts w:ascii="Calibri" w:hAnsi="Calibri"/>
      <w:bCs/>
    </w:rPr>
  </w:style>
  <w:style w:type="paragraph" w:customStyle="1" w:styleId="Style78">
    <w:name w:val="Style78"/>
    <w:basedOn w:val="Normal"/>
    <w:link w:val="Style78Char"/>
    <w:qFormat/>
    <w:rsid w:val="009055E0"/>
    <w:pPr>
      <w:keepNext/>
      <w:jc w:val="right"/>
      <w:outlineLvl w:val="0"/>
    </w:pPr>
    <w:rPr>
      <w:rFonts w:ascii="Calibri" w:hAnsi="Calibri"/>
      <w:bCs/>
    </w:rPr>
  </w:style>
  <w:style w:type="character" w:customStyle="1" w:styleId="Style77Char">
    <w:name w:val="Style77 Char"/>
    <w:basedOn w:val="DefaultParagraphFont"/>
    <w:link w:val="Style77"/>
    <w:locked/>
    <w:rsid w:val="009055E0"/>
    <w:rPr>
      <w:rFonts w:ascii="Calibri" w:hAnsi="Calibri"/>
      <w:bCs/>
    </w:rPr>
  </w:style>
  <w:style w:type="character" w:customStyle="1" w:styleId="Style78Char">
    <w:name w:val="Style78 Char"/>
    <w:basedOn w:val="DefaultParagraphFont"/>
    <w:link w:val="Style78"/>
    <w:locked/>
    <w:rsid w:val="009055E0"/>
    <w:rPr>
      <w:rFonts w:ascii="Calibri" w:hAnsi="Calibri"/>
      <w:bCs/>
    </w:rPr>
  </w:style>
  <w:style w:type="character" w:customStyle="1" w:styleId="Heading2Char">
    <w:name w:val="Heading 2 Char"/>
    <w:aliases w:val="h2 Char,h21 Char,h22 Char"/>
    <w:basedOn w:val="DefaultParagraphFont"/>
    <w:link w:val="Heading2"/>
    <w:rsid w:val="00C80F5D"/>
    <w:rPr>
      <w:b/>
    </w:rPr>
  </w:style>
  <w:style w:type="paragraph" w:customStyle="1" w:styleId="BulletEaRoman">
    <w:name w:val="Bullet E (a. Roman)"/>
    <w:basedOn w:val="Normal"/>
    <w:rsid w:val="009B3A99"/>
    <w:pPr>
      <w:suppressAutoHyphens/>
      <w:spacing w:before="120"/>
      <w:ind w:left="180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E23CFF-3106-4B65-955D-5AF63E1C46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30864E-2CDB-4964-8D7C-D66DCE096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1039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Ventilation for Indoor Air Quality (IAQ):  All dwelling units shall meet the requirements of ANSI/ASHRAE standard 62</vt:lpstr>
    </vt:vector>
  </TitlesOfParts>
  <Company>Heschong Mahone Group</Company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Ventilation for Indoor Air Quality (IAQ):  All dwelling units shall meet the requirements of ANSI/ASHRAE standard 62</dc:title>
  <dc:creator>Heidi Hauenstein</dc:creator>
  <cp:lastModifiedBy>Smith, Alexis@Energy</cp:lastModifiedBy>
  <cp:revision>6</cp:revision>
  <cp:lastPrinted>2014-04-23T20:39:00Z</cp:lastPrinted>
  <dcterms:created xsi:type="dcterms:W3CDTF">2018-11-15T22:07:00Z</dcterms:created>
  <dcterms:modified xsi:type="dcterms:W3CDTF">2019-01-08T21:57:00Z</dcterms:modified>
</cp:coreProperties>
</file>
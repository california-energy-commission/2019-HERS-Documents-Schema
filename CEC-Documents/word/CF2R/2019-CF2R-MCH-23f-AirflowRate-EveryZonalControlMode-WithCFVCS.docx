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878"/>
        <w:gridCol w:w="4557"/>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4B0E2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4A851C3E" w:rsidR="004B0E25" w:rsidRPr="00BD6432" w:rsidRDefault="004B0E25" w:rsidP="004B0E25">
            <w:pPr>
              <w:rPr>
                <w:rFonts w:asciiTheme="minorHAnsi" w:hAnsiTheme="minorHAnsi"/>
                <w:color w:val="000000"/>
                <w:sz w:val="18"/>
                <w:szCs w:val="18"/>
                <w:highlight w:val="yellow"/>
              </w:rPr>
            </w:pPr>
            <w:ins w:id="0" w:author="Smith, Alexis@Energy" w:date="2019-01-04T15:04:00Z">
              <w:r w:rsidRPr="00B2548D">
                <w:rPr>
                  <w:rFonts w:asciiTheme="minorHAnsi" w:hAnsiTheme="minorHAnsi"/>
                  <w:sz w:val="18"/>
                  <w:szCs w:val="18"/>
                </w:rPr>
                <w:t xml:space="preserve">Space Conditioning System Identification or Name </w:t>
              </w:r>
            </w:ins>
            <w:del w:id="1" w:author="Smith, Alexis@Energy" w:date="2019-01-04T15:04:00Z">
              <w:r w:rsidRPr="00BD6432" w:rsidDel="00283E70">
                <w:rPr>
                  <w:rFonts w:asciiTheme="minorHAnsi" w:hAnsiTheme="minorHAnsi"/>
                  <w:sz w:val="18"/>
                  <w:szCs w:val="18"/>
                </w:rPr>
                <w:delText>System Identification or Name</w:delText>
              </w:r>
            </w:del>
          </w:p>
        </w:tc>
        <w:tc>
          <w:tcPr>
            <w:tcW w:w="4615" w:type="dxa"/>
            <w:vAlign w:val="center"/>
          </w:tcPr>
          <w:p w14:paraId="1933E93E" w14:textId="77777777" w:rsidR="004B0E25" w:rsidRPr="00BD6432" w:rsidRDefault="004B0E25" w:rsidP="004B0E25">
            <w:pPr>
              <w:rPr>
                <w:rFonts w:asciiTheme="minorHAnsi" w:hAnsiTheme="minorHAnsi"/>
                <w:color w:val="000000"/>
                <w:sz w:val="18"/>
                <w:szCs w:val="18"/>
                <w:highlight w:val="yellow"/>
              </w:rPr>
            </w:pPr>
          </w:p>
        </w:tc>
      </w:tr>
      <w:tr w:rsidR="004B0E2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66AA1D18" w:rsidR="004B0E25" w:rsidRPr="00BD6432" w:rsidRDefault="004B0E25" w:rsidP="004B0E25">
            <w:pPr>
              <w:rPr>
                <w:rFonts w:asciiTheme="minorHAnsi" w:hAnsiTheme="minorHAnsi"/>
                <w:sz w:val="18"/>
                <w:szCs w:val="18"/>
              </w:rPr>
            </w:pPr>
            <w:ins w:id="2" w:author="Smith, Alexis@Energy" w:date="2019-01-04T15:0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5:04:00Z">
              <w:r w:rsidRPr="00BD6432" w:rsidDel="00283E70">
                <w:rPr>
                  <w:rFonts w:asciiTheme="minorHAnsi" w:hAnsiTheme="minorHAnsi"/>
                  <w:sz w:val="18"/>
                  <w:szCs w:val="18"/>
                </w:rPr>
                <w:delText>System Location or Area Served</w:delText>
              </w:r>
            </w:del>
          </w:p>
        </w:tc>
        <w:tc>
          <w:tcPr>
            <w:tcW w:w="4615" w:type="dxa"/>
            <w:vAlign w:val="center"/>
          </w:tcPr>
          <w:p w14:paraId="1933E942" w14:textId="77777777" w:rsidR="004B0E25" w:rsidRPr="00BD6432" w:rsidRDefault="004B0E25" w:rsidP="004B0E25">
            <w:pPr>
              <w:rPr>
                <w:rFonts w:asciiTheme="minorHAnsi" w:hAnsiTheme="minorHAnsi"/>
                <w:sz w:val="18"/>
                <w:szCs w:val="18"/>
              </w:rPr>
            </w:pPr>
          </w:p>
        </w:tc>
      </w:tr>
      <w:tr w:rsidR="004B0E25" w:rsidRPr="00BD6432" w14:paraId="4B3DDE1C" w14:textId="77777777" w:rsidTr="002B0777">
        <w:tblPrEx>
          <w:tblBorders>
            <w:top w:val="none" w:sz="0" w:space="0" w:color="auto"/>
          </w:tblBorders>
        </w:tblPrEx>
        <w:trPr>
          <w:cantSplit/>
          <w:trHeight w:val="144"/>
          <w:ins w:id="4" w:author="Smith, Alexis@Energy" w:date="2019-01-04T15:04:00Z"/>
        </w:trPr>
        <w:tc>
          <w:tcPr>
            <w:tcW w:w="475" w:type="dxa"/>
            <w:vAlign w:val="center"/>
          </w:tcPr>
          <w:p w14:paraId="061441F7" w14:textId="2FE99416" w:rsidR="004B0E25" w:rsidRPr="00BD6432" w:rsidRDefault="004B0E25" w:rsidP="004B0E25">
            <w:pPr>
              <w:pStyle w:val="FootnoteText"/>
              <w:jc w:val="center"/>
              <w:rPr>
                <w:ins w:id="5" w:author="Smith, Alexis@Energy" w:date="2019-01-04T15:04:00Z"/>
                <w:rFonts w:asciiTheme="minorHAnsi" w:hAnsiTheme="minorHAnsi"/>
                <w:sz w:val="18"/>
                <w:szCs w:val="18"/>
              </w:rPr>
            </w:pPr>
            <w:ins w:id="6" w:author="Smith, Alexis@Energy" w:date="2019-01-04T15:04:00Z">
              <w:r>
                <w:rPr>
                  <w:rFonts w:asciiTheme="minorHAnsi" w:hAnsiTheme="minorHAnsi"/>
                  <w:sz w:val="18"/>
                  <w:szCs w:val="18"/>
                </w:rPr>
                <w:t>03</w:t>
              </w:r>
            </w:ins>
          </w:p>
        </w:tc>
        <w:tc>
          <w:tcPr>
            <w:tcW w:w="5940" w:type="dxa"/>
            <w:vAlign w:val="center"/>
          </w:tcPr>
          <w:p w14:paraId="52335268" w14:textId="272B14BC" w:rsidR="004B0E25" w:rsidRPr="00BD6432" w:rsidRDefault="004B0E25" w:rsidP="004B0E25">
            <w:pPr>
              <w:rPr>
                <w:ins w:id="7" w:author="Smith, Alexis@Energy" w:date="2019-01-04T15:04:00Z"/>
                <w:rFonts w:asciiTheme="minorHAnsi" w:hAnsiTheme="minorHAnsi"/>
                <w:sz w:val="18"/>
                <w:szCs w:val="18"/>
              </w:rPr>
            </w:pPr>
            <w:ins w:id="8" w:author="Smith, Alexis@Energy" w:date="2019-01-04T15:04:00Z">
              <w:r w:rsidRPr="00B2548D">
                <w:rPr>
                  <w:rFonts w:asciiTheme="minorHAnsi" w:hAnsiTheme="minorHAnsi"/>
                  <w:sz w:val="18"/>
                  <w:szCs w:val="18"/>
                </w:rPr>
                <w:t>Indoor Unit Name</w:t>
              </w:r>
            </w:ins>
          </w:p>
        </w:tc>
        <w:tc>
          <w:tcPr>
            <w:tcW w:w="4615" w:type="dxa"/>
            <w:vAlign w:val="center"/>
          </w:tcPr>
          <w:p w14:paraId="15ED4A08" w14:textId="77777777" w:rsidR="004B0E25" w:rsidRPr="00BD6432" w:rsidRDefault="004B0E25" w:rsidP="004B0E25">
            <w:pPr>
              <w:rPr>
                <w:ins w:id="9" w:author="Smith, Alexis@Energy" w:date="2019-01-04T15:04:00Z"/>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404CB3DA"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0" w:author="Smith, Alexis@Energy" w:date="2019-01-04T15:04:00Z">
              <w:r w:rsidR="004B0E25">
                <w:rPr>
                  <w:rFonts w:asciiTheme="minorHAnsi" w:hAnsiTheme="minorHAnsi"/>
                  <w:sz w:val="18"/>
                  <w:szCs w:val="18"/>
                </w:rPr>
                <w:t>4</w:t>
              </w:r>
            </w:ins>
            <w:del w:id="11" w:author="Smith, Alexis@Energy" w:date="2019-01-04T15:04:00Z">
              <w:r w:rsidRPr="00BD6432" w:rsidDel="004B0E25">
                <w:rPr>
                  <w:rFonts w:asciiTheme="minorHAnsi" w:hAnsiTheme="minorHAnsi"/>
                  <w:sz w:val="18"/>
                  <w:szCs w:val="18"/>
                </w:rPr>
                <w:delText>3</w:delText>
              </w:r>
            </w:del>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0820E0E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2" w:author="Smith, Alexis@Energy" w:date="2019-01-04T15:04:00Z">
              <w:r w:rsidR="004B0E25">
                <w:rPr>
                  <w:rFonts w:asciiTheme="minorHAnsi" w:hAnsiTheme="minorHAnsi"/>
                  <w:sz w:val="18"/>
                  <w:szCs w:val="18"/>
                </w:rPr>
                <w:t>5</w:t>
              </w:r>
            </w:ins>
            <w:del w:id="13" w:author="Smith, Alexis@Energy" w:date="2019-01-04T15:04:00Z">
              <w:r w:rsidRPr="00BD6432" w:rsidDel="004B0E25">
                <w:rPr>
                  <w:rFonts w:asciiTheme="minorHAnsi" w:hAnsiTheme="minorHAnsi"/>
                  <w:sz w:val="18"/>
                  <w:szCs w:val="18"/>
                </w:rPr>
                <w:delText>4</w:delText>
              </w:r>
            </w:del>
          </w:p>
        </w:tc>
        <w:tc>
          <w:tcPr>
            <w:tcW w:w="5940" w:type="dxa"/>
          </w:tcPr>
          <w:p w14:paraId="1933E949" w14:textId="633B0BC1"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 of Condenser</w:t>
            </w:r>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44551727"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4" w:author="Smith, Alexis@Energy" w:date="2019-01-04T15:04:00Z">
              <w:r w:rsidR="004B0E25">
                <w:rPr>
                  <w:rFonts w:asciiTheme="minorHAnsi" w:hAnsiTheme="minorHAnsi"/>
                  <w:sz w:val="18"/>
                  <w:szCs w:val="18"/>
                </w:rPr>
                <w:t>6</w:t>
              </w:r>
            </w:ins>
            <w:del w:id="15" w:author="Smith, Alexis@Energy" w:date="2019-01-04T15:04:00Z">
              <w:r w:rsidRPr="00BD6432" w:rsidDel="004B0E25">
                <w:rPr>
                  <w:rFonts w:asciiTheme="minorHAnsi" w:hAnsiTheme="minorHAnsi"/>
                  <w:sz w:val="18"/>
                  <w:szCs w:val="18"/>
                </w:rPr>
                <w:delText>5</w:delText>
              </w:r>
            </w:del>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53A1D2D8" w:rsidR="005B3895" w:rsidRPr="00BD6432" w:rsidRDefault="005B3895" w:rsidP="004B0E25">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del w:id="16" w:author="Smith, Alexis@Energy" w:date="2019-01-04T15:05:00Z">
              <w:r w:rsidRPr="00BD6432" w:rsidDel="004B0E25">
                <w:rPr>
                  <w:rFonts w:asciiTheme="minorHAnsi" w:hAnsiTheme="minorHAnsi"/>
                  <w:sz w:val="18"/>
                  <w:szCs w:val="18"/>
                </w:rPr>
                <w:delText>6</w:delText>
              </w:r>
            </w:del>
            <w:ins w:id="17" w:author="Smith, Alexis@Energy" w:date="2019-01-04T15:05:00Z">
              <w:r w:rsidR="004B0E25">
                <w:rPr>
                  <w:rFonts w:asciiTheme="minorHAnsi" w:hAnsiTheme="minorHAnsi"/>
                  <w:sz w:val="18"/>
                  <w:szCs w:val="18"/>
                </w:rPr>
                <w:t>7</w:t>
              </w:r>
            </w:ins>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38EA352C"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8" w:author="Smith, Alexis@Energy" w:date="2019-01-04T15:05:00Z">
              <w:r w:rsidR="004B0E25">
                <w:rPr>
                  <w:rFonts w:asciiTheme="minorHAnsi" w:hAnsiTheme="minorHAnsi"/>
                  <w:sz w:val="18"/>
                  <w:szCs w:val="18"/>
                </w:rPr>
                <w:t>8</w:t>
              </w:r>
            </w:ins>
            <w:del w:id="19" w:author="Smith, Alexis@Energy" w:date="2019-01-04T15:05:00Z">
              <w:r w:rsidRPr="00BD6432" w:rsidDel="004B0E25">
                <w:rPr>
                  <w:rFonts w:asciiTheme="minorHAnsi" w:hAnsiTheme="minorHAnsi"/>
                  <w:sz w:val="18"/>
                  <w:szCs w:val="18"/>
                </w:rPr>
                <w:delText>7</w:delText>
              </w:r>
            </w:del>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0062818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20" w:author="Smith, Alexis@Energy" w:date="2019-01-04T15:05:00Z">
              <w:r w:rsidR="004B0E25">
                <w:rPr>
                  <w:rFonts w:asciiTheme="minorHAnsi" w:hAnsiTheme="minorHAnsi"/>
                  <w:sz w:val="18"/>
                  <w:szCs w:val="18"/>
                </w:rPr>
                <w:t>9</w:t>
              </w:r>
            </w:ins>
            <w:del w:id="21" w:author="Smith, Alexis@Energy" w:date="2019-01-04T15:05:00Z">
              <w:r w:rsidRPr="00BD6432" w:rsidDel="004B0E25">
                <w:rPr>
                  <w:rFonts w:asciiTheme="minorHAnsi" w:hAnsiTheme="minorHAnsi"/>
                  <w:sz w:val="18"/>
                  <w:szCs w:val="18"/>
                </w:rPr>
                <w:delText>8</w:delText>
              </w:r>
            </w:del>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677D9AA4" w:rsidR="005B3895" w:rsidRPr="00BD6432" w:rsidRDefault="004B0E25" w:rsidP="005F1C88">
            <w:pPr>
              <w:pStyle w:val="FootnoteText"/>
              <w:jc w:val="center"/>
              <w:rPr>
                <w:rFonts w:asciiTheme="minorHAnsi" w:hAnsiTheme="minorHAnsi"/>
                <w:sz w:val="18"/>
                <w:szCs w:val="18"/>
              </w:rPr>
            </w:pPr>
            <w:ins w:id="22" w:author="Smith, Alexis@Energy" w:date="2019-01-04T15:05:00Z">
              <w:r>
                <w:rPr>
                  <w:rFonts w:asciiTheme="minorHAnsi" w:hAnsiTheme="minorHAnsi"/>
                  <w:sz w:val="18"/>
                  <w:szCs w:val="18"/>
                </w:rPr>
                <w:t>10</w:t>
              </w:r>
            </w:ins>
            <w:del w:id="23" w:author="Smith, Alexis@Energy" w:date="2019-01-04T15:05:00Z">
              <w:r w:rsidR="005B3895" w:rsidRPr="00BD6432" w:rsidDel="004B0E25">
                <w:rPr>
                  <w:rFonts w:asciiTheme="minorHAnsi" w:hAnsiTheme="minorHAnsi"/>
                  <w:sz w:val="18"/>
                  <w:szCs w:val="18"/>
                </w:rPr>
                <w:delText>09</w:delText>
              </w:r>
            </w:del>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2140FBC7"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5:05:00Z">
              <w:r w:rsidR="004B0E25">
                <w:rPr>
                  <w:rFonts w:asciiTheme="minorHAnsi" w:hAnsiTheme="minorHAnsi"/>
                  <w:sz w:val="18"/>
                  <w:szCs w:val="18"/>
                </w:rPr>
                <w:t>1</w:t>
              </w:r>
            </w:ins>
            <w:del w:id="25" w:author="Smith, Alexis@Energy" w:date="2019-01-04T15:05:00Z">
              <w:r w:rsidDel="004B0E25">
                <w:rPr>
                  <w:rFonts w:asciiTheme="minorHAnsi" w:hAnsiTheme="minorHAnsi"/>
                  <w:sz w:val="18"/>
                  <w:szCs w:val="18"/>
                </w:rPr>
                <w:delText>0</w:delText>
              </w:r>
            </w:del>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ins w:id="26" w:author="Wichert, RJ@Energy" w:date="2018-10-18T07:32:00Z"/>
        </w:trPr>
        <w:tc>
          <w:tcPr>
            <w:tcW w:w="475" w:type="dxa"/>
            <w:vAlign w:val="center"/>
          </w:tcPr>
          <w:p w14:paraId="7F276F58" w14:textId="75093424" w:rsidR="00E32A17" w:rsidRDefault="00E32A17" w:rsidP="00E32A17">
            <w:pPr>
              <w:pStyle w:val="FootnoteText"/>
              <w:jc w:val="center"/>
              <w:rPr>
                <w:ins w:id="27" w:author="Wichert, RJ@Energy" w:date="2018-10-18T07:32:00Z"/>
                <w:rFonts w:asciiTheme="minorHAnsi" w:hAnsiTheme="minorHAnsi"/>
                <w:sz w:val="18"/>
                <w:szCs w:val="18"/>
              </w:rPr>
            </w:pPr>
            <w:ins w:id="28" w:author="Wichert, RJ@Energy" w:date="2018-10-18T07:32:00Z">
              <w:r>
                <w:rPr>
                  <w:rFonts w:asciiTheme="minorHAnsi" w:hAnsiTheme="minorHAnsi"/>
                  <w:sz w:val="18"/>
                  <w:szCs w:val="18"/>
                </w:rPr>
                <w:t>1</w:t>
              </w:r>
            </w:ins>
            <w:ins w:id="29" w:author="Smith, Alexis@Energy" w:date="2019-01-04T15:05:00Z">
              <w:r w:rsidR="004B0E25">
                <w:rPr>
                  <w:rFonts w:asciiTheme="minorHAnsi" w:hAnsiTheme="minorHAnsi"/>
                  <w:sz w:val="18"/>
                  <w:szCs w:val="18"/>
                </w:rPr>
                <w:t>2</w:t>
              </w:r>
            </w:ins>
            <w:ins w:id="30" w:author="Wichert, RJ@Energy" w:date="2018-10-18T07:32:00Z">
              <w:del w:id="31" w:author="Smith, Alexis@Energy" w:date="2019-01-04T15:05:00Z">
                <w:r w:rsidDel="004B0E25">
                  <w:rPr>
                    <w:rFonts w:asciiTheme="minorHAnsi" w:hAnsiTheme="minorHAnsi"/>
                    <w:sz w:val="18"/>
                    <w:szCs w:val="18"/>
                  </w:rPr>
                  <w:delText>1</w:delText>
                </w:r>
              </w:del>
            </w:ins>
          </w:p>
        </w:tc>
        <w:tc>
          <w:tcPr>
            <w:tcW w:w="5940" w:type="dxa"/>
            <w:vAlign w:val="center"/>
          </w:tcPr>
          <w:p w14:paraId="26E76E58" w14:textId="5F37A2C7" w:rsidR="00E32A17" w:rsidRPr="00BD6432" w:rsidRDefault="00E32A17" w:rsidP="00E32A17">
            <w:pPr>
              <w:keepNext/>
              <w:rPr>
                <w:ins w:id="32" w:author="Wichert, RJ@Energy" w:date="2018-10-18T07:32:00Z"/>
                <w:rFonts w:asciiTheme="minorHAnsi" w:hAnsiTheme="minorHAnsi"/>
                <w:sz w:val="18"/>
                <w:szCs w:val="18"/>
              </w:rPr>
            </w:pPr>
            <w:ins w:id="33"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E32A17" w:rsidRPr="00BD6432" w:rsidRDefault="00E32A17" w:rsidP="00E32A17">
            <w:pPr>
              <w:keepNext/>
              <w:rPr>
                <w:ins w:id="34"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D6432" w:rsidRPr="00BD6432" w14:paraId="1933E984" w14:textId="77777777" w:rsidTr="00BD6432">
        <w:trPr>
          <w:trHeight w:val="144"/>
        </w:trPr>
        <w:tc>
          <w:tcPr>
            <w:tcW w:w="5000" w:type="pct"/>
          </w:tcPr>
          <w:p w14:paraId="1933E983" w14:textId="16888D9C"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ins w:id="35" w:author="Wichert, RJ@Energy" w:date="2018-11-30T07:35:00Z">
              <w:r w:rsidR="001319CB">
                <w:rPr>
                  <w:rFonts w:asciiTheme="minorHAnsi" w:hAnsiTheme="minorHAnsi"/>
                  <w:b/>
                  <w:sz w:val="18"/>
                  <w:szCs w:val="18"/>
                </w:rPr>
                <w:t>f</w:t>
              </w:r>
            </w:ins>
            <w:del w:id="36" w:author="Wichert, RJ@Energy" w:date="2018-11-30T07:35:00Z">
              <w:r w:rsidRPr="006125E7" w:rsidDel="001319CB">
                <w:rPr>
                  <w:rFonts w:asciiTheme="minorHAnsi" w:hAnsiTheme="minorHAnsi"/>
                  <w:b/>
                  <w:sz w:val="18"/>
                  <w:szCs w:val="18"/>
                </w:rPr>
                <w:delText>b</w:delText>
              </w:r>
            </w:del>
            <w:r w:rsidRPr="006125E7">
              <w:rPr>
                <w:rFonts w:asciiTheme="minorHAnsi" w:hAnsiTheme="minorHAnsi"/>
                <w:b/>
                <w:sz w:val="18"/>
                <w:szCs w:val="18"/>
              </w:rPr>
              <w:t xml:space="preserve"> Forced Air System Airflow Rate Measurement – Newly Installed Zoned Single-Speed Compressor Systems </w:t>
            </w:r>
            <w:ins w:id="37" w:author="Wichert, RJ@Energy" w:date="2018-11-30T07:35:00Z">
              <w:r w:rsidR="001319CB">
                <w:rPr>
                  <w:rFonts w:asciiTheme="minorHAnsi" w:hAnsiTheme="minorHAnsi"/>
                  <w:b/>
                  <w:sz w:val="18"/>
                  <w:szCs w:val="18"/>
                </w:rPr>
                <w:t>with Central Fan Ventilation Cooling</w:t>
              </w:r>
            </w:ins>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940"/>
        <w:gridCol w:w="4610"/>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736"/>
        <w:gridCol w:w="2763"/>
        <w:gridCol w:w="2747"/>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ins w:id="38" w:author="Wichert, RJ@Energy" w:date="2018-10-18T08:05:00Z"/>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9314F1" w:rsidRPr="00966F61" w14:paraId="21D015FE" w14:textId="77777777" w:rsidTr="005F7C19">
        <w:trPr>
          <w:trHeight w:val="144"/>
          <w:ins w:id="39" w:author="Wichert, RJ@Energy" w:date="2018-10-18T08:05:00Z"/>
        </w:trPr>
        <w:tc>
          <w:tcPr>
            <w:tcW w:w="5000" w:type="pct"/>
            <w:gridSpan w:val="3"/>
          </w:tcPr>
          <w:p w14:paraId="1DACC7F4" w14:textId="43833B34" w:rsidR="009314F1" w:rsidRPr="00966F61" w:rsidRDefault="009314F1" w:rsidP="005F7C19">
            <w:pPr>
              <w:keepNext/>
              <w:rPr>
                <w:ins w:id="40" w:author="Wichert, RJ@Energy" w:date="2018-10-18T08:05:00Z"/>
                <w:rFonts w:asciiTheme="minorHAnsi" w:hAnsiTheme="minorHAnsi"/>
                <w:b/>
                <w:sz w:val="18"/>
                <w:szCs w:val="18"/>
              </w:rPr>
            </w:pPr>
            <w:ins w:id="41" w:author="Wichert, RJ@Energy" w:date="2018-10-18T08:05:00Z">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87F96FD" w14:textId="77777777" w:rsidR="009314F1" w:rsidRPr="00966F61" w:rsidRDefault="009314F1" w:rsidP="005F7C19">
            <w:pPr>
              <w:keepNext/>
              <w:rPr>
                <w:ins w:id="42" w:author="Wichert, RJ@Energy" w:date="2018-10-18T08:05:00Z"/>
                <w:rFonts w:asciiTheme="minorHAnsi" w:hAnsiTheme="minorHAnsi"/>
                <w:b/>
                <w:sz w:val="18"/>
                <w:szCs w:val="18"/>
              </w:rPr>
            </w:pPr>
            <w:ins w:id="43" w:author="Wichert, RJ@Energy" w:date="2018-10-18T08:05: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9314F1" w:rsidRPr="00966F61" w14:paraId="62A93264" w14:textId="77777777" w:rsidTr="005F7C19">
        <w:tblPrEx>
          <w:tblCellMar>
            <w:top w:w="0" w:type="dxa"/>
            <w:left w:w="108" w:type="dxa"/>
            <w:bottom w:w="0" w:type="dxa"/>
            <w:right w:w="108" w:type="dxa"/>
          </w:tblCellMar>
        </w:tblPrEx>
        <w:trPr>
          <w:cantSplit/>
          <w:trHeight w:val="144"/>
          <w:ins w:id="44" w:author="Wichert, RJ@Energy" w:date="2018-10-18T08:05:00Z"/>
        </w:trPr>
        <w:tc>
          <w:tcPr>
            <w:tcW w:w="212" w:type="pct"/>
            <w:vAlign w:val="center"/>
          </w:tcPr>
          <w:p w14:paraId="46E87FF3" w14:textId="77777777" w:rsidR="009314F1" w:rsidRPr="00966F61" w:rsidRDefault="009314F1" w:rsidP="005F7C19">
            <w:pPr>
              <w:keepNext/>
              <w:jc w:val="center"/>
              <w:rPr>
                <w:ins w:id="45" w:author="Wichert, RJ@Energy" w:date="2018-10-18T08:05:00Z"/>
                <w:rFonts w:asciiTheme="minorHAnsi" w:hAnsiTheme="minorHAnsi"/>
                <w:sz w:val="18"/>
                <w:szCs w:val="18"/>
              </w:rPr>
            </w:pPr>
            <w:ins w:id="46" w:author="Wichert, RJ@Energy" w:date="2018-10-18T08:05:00Z">
              <w:r w:rsidRPr="00966F61">
                <w:rPr>
                  <w:rFonts w:asciiTheme="minorHAnsi" w:hAnsiTheme="minorHAnsi"/>
                  <w:sz w:val="18"/>
                  <w:szCs w:val="18"/>
                </w:rPr>
                <w:t>01</w:t>
              </w:r>
            </w:ins>
          </w:p>
        </w:tc>
        <w:tc>
          <w:tcPr>
            <w:tcW w:w="2247" w:type="pct"/>
            <w:vAlign w:val="center"/>
          </w:tcPr>
          <w:p w14:paraId="60815C7A" w14:textId="15245293" w:rsidR="009314F1" w:rsidRPr="00966F61" w:rsidRDefault="009314F1" w:rsidP="0089205C">
            <w:pPr>
              <w:keepNext/>
              <w:rPr>
                <w:ins w:id="47" w:author="Wichert, RJ@Energy" w:date="2018-10-18T08:05:00Z"/>
                <w:rFonts w:asciiTheme="minorHAnsi" w:hAnsiTheme="minorHAnsi"/>
                <w:sz w:val="18"/>
                <w:szCs w:val="18"/>
              </w:rPr>
            </w:pPr>
            <w:ins w:id="48" w:author="Wichert, RJ@Energy" w:date="2018-10-18T08:05: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E2ECF3" w14:textId="2CACC1D8" w:rsidR="009314F1" w:rsidRPr="00966F61" w:rsidRDefault="009314F1" w:rsidP="005F7C19">
            <w:pPr>
              <w:keepNext/>
              <w:rPr>
                <w:ins w:id="49" w:author="Wichert, RJ@Energy" w:date="2018-10-18T08:05:00Z"/>
                <w:rFonts w:asciiTheme="minorHAnsi" w:hAnsiTheme="minorHAnsi"/>
                <w:sz w:val="18"/>
                <w:szCs w:val="18"/>
              </w:rPr>
            </w:pPr>
          </w:p>
        </w:tc>
      </w:tr>
      <w:tr w:rsidR="009314F1" w:rsidRPr="00966F61" w14:paraId="74469A30" w14:textId="77777777" w:rsidTr="005F7C19">
        <w:tblPrEx>
          <w:tblCellMar>
            <w:top w:w="0" w:type="dxa"/>
            <w:left w:w="108" w:type="dxa"/>
            <w:bottom w:w="0" w:type="dxa"/>
            <w:right w:w="108" w:type="dxa"/>
          </w:tblCellMar>
        </w:tblPrEx>
        <w:trPr>
          <w:cantSplit/>
          <w:trHeight w:val="144"/>
          <w:ins w:id="50" w:author="Wichert, RJ@Energy" w:date="2018-10-18T08:05:00Z"/>
        </w:trPr>
        <w:tc>
          <w:tcPr>
            <w:tcW w:w="212" w:type="pct"/>
            <w:vAlign w:val="center"/>
          </w:tcPr>
          <w:p w14:paraId="0FFF19F2" w14:textId="77777777" w:rsidR="009314F1" w:rsidRPr="00966F61" w:rsidRDefault="009314F1" w:rsidP="005F7C19">
            <w:pPr>
              <w:keepNext/>
              <w:jc w:val="center"/>
              <w:rPr>
                <w:ins w:id="51" w:author="Wichert, RJ@Energy" w:date="2018-10-18T08:05:00Z"/>
                <w:rFonts w:asciiTheme="minorHAnsi" w:hAnsiTheme="minorHAnsi"/>
                <w:sz w:val="18"/>
                <w:szCs w:val="18"/>
              </w:rPr>
            </w:pPr>
            <w:ins w:id="52" w:author="Wichert, RJ@Energy" w:date="2018-10-18T08:05: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489316CE" w14:textId="77777777" w:rsidR="009314F1" w:rsidRPr="00966F61" w:rsidRDefault="009314F1" w:rsidP="005F7C19">
            <w:pPr>
              <w:keepNext/>
              <w:rPr>
                <w:ins w:id="53" w:author="Wichert, RJ@Energy" w:date="2018-10-18T08:05:00Z"/>
                <w:rFonts w:asciiTheme="minorHAnsi" w:hAnsiTheme="minorHAnsi"/>
                <w:sz w:val="18"/>
                <w:szCs w:val="18"/>
              </w:rPr>
            </w:pPr>
            <w:ins w:id="54" w:author="Wichert, RJ@Energy" w:date="2018-10-18T08:05: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4DDEB806" w14:textId="7A954B6A" w:rsidR="009314F1" w:rsidRPr="00966F61" w:rsidRDefault="009314F1" w:rsidP="005F7C19">
            <w:pPr>
              <w:keepNext/>
              <w:rPr>
                <w:ins w:id="55" w:author="Wichert, RJ@Energy" w:date="2018-10-18T08:05:00Z"/>
                <w:rFonts w:asciiTheme="minorHAnsi" w:hAnsiTheme="minorHAnsi"/>
                <w:sz w:val="18"/>
                <w:szCs w:val="18"/>
              </w:rPr>
            </w:pPr>
          </w:p>
        </w:tc>
      </w:tr>
      <w:tr w:rsidR="009314F1" w:rsidRPr="00966F61" w14:paraId="1EBF3D60" w14:textId="77777777" w:rsidTr="005F7C19">
        <w:tblPrEx>
          <w:tblCellMar>
            <w:top w:w="0" w:type="dxa"/>
            <w:left w:w="108" w:type="dxa"/>
            <w:bottom w:w="0" w:type="dxa"/>
            <w:right w:w="108" w:type="dxa"/>
          </w:tblCellMar>
        </w:tblPrEx>
        <w:trPr>
          <w:cantSplit/>
          <w:trHeight w:val="144"/>
          <w:ins w:id="56" w:author="Wichert, RJ@Energy" w:date="2018-10-18T08:05:00Z"/>
        </w:trPr>
        <w:tc>
          <w:tcPr>
            <w:tcW w:w="212" w:type="pct"/>
            <w:vAlign w:val="center"/>
          </w:tcPr>
          <w:p w14:paraId="539625BD" w14:textId="77777777" w:rsidR="009314F1" w:rsidRPr="00966F61" w:rsidRDefault="009314F1" w:rsidP="005F7C19">
            <w:pPr>
              <w:keepNext/>
              <w:jc w:val="center"/>
              <w:rPr>
                <w:ins w:id="57" w:author="Wichert, RJ@Energy" w:date="2018-10-18T08:05:00Z"/>
                <w:rFonts w:asciiTheme="minorHAnsi" w:hAnsiTheme="minorHAnsi"/>
                <w:sz w:val="18"/>
                <w:szCs w:val="18"/>
              </w:rPr>
            </w:pPr>
            <w:ins w:id="58" w:author="Wichert, RJ@Energy" w:date="2018-10-18T08:05: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423298B4" w14:textId="77777777" w:rsidR="009314F1" w:rsidRPr="00966F61" w:rsidRDefault="009314F1" w:rsidP="005F7C19">
            <w:pPr>
              <w:keepNext/>
              <w:rPr>
                <w:ins w:id="59" w:author="Wichert, RJ@Energy" w:date="2018-10-18T08:05:00Z"/>
                <w:rFonts w:asciiTheme="minorHAnsi" w:hAnsiTheme="minorHAnsi"/>
                <w:sz w:val="18"/>
                <w:szCs w:val="18"/>
              </w:rPr>
            </w:pPr>
            <w:ins w:id="60" w:author="Wichert, RJ@Energy" w:date="2018-10-18T08:05:00Z">
              <w:r w:rsidRPr="00966F61">
                <w:rPr>
                  <w:rFonts w:asciiTheme="minorHAnsi" w:hAnsiTheme="minorHAnsi"/>
                  <w:sz w:val="18"/>
                  <w:szCs w:val="18"/>
                </w:rPr>
                <w:t>Compliance Statement:</w:t>
              </w:r>
            </w:ins>
          </w:p>
        </w:tc>
        <w:tc>
          <w:tcPr>
            <w:tcW w:w="2541" w:type="pct"/>
            <w:vAlign w:val="center"/>
          </w:tcPr>
          <w:p w14:paraId="2A191173" w14:textId="091ECF59" w:rsidR="009314F1" w:rsidRPr="00966F61" w:rsidRDefault="009314F1" w:rsidP="005F7C19">
            <w:pPr>
              <w:keepNext/>
              <w:rPr>
                <w:ins w:id="61" w:author="Wichert, RJ@Energy" w:date="2018-10-18T08:05:00Z"/>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2AB1A321" w:rsidR="00B22990" w:rsidRPr="00FA0024" w:rsidRDefault="001664C1" w:rsidP="001664C1">
            <w:pPr>
              <w:keepNext/>
              <w:rPr>
                <w:rFonts w:asciiTheme="minorHAnsi" w:hAnsiTheme="minorHAnsi"/>
                <w:b/>
                <w:sz w:val="18"/>
                <w:szCs w:val="18"/>
              </w:rPr>
            </w:pPr>
            <w:del w:id="62" w:author="Wichert, RJ@Energy" w:date="2018-10-18T08:06:00Z">
              <w:r w:rsidDel="009314F1">
                <w:rPr>
                  <w:rFonts w:asciiTheme="minorHAnsi" w:hAnsiTheme="minorHAnsi"/>
                  <w:b/>
                  <w:sz w:val="18"/>
                  <w:szCs w:val="18"/>
                </w:rPr>
                <w:delText>F</w:delText>
              </w:r>
            </w:del>
            <w:ins w:id="63" w:author="Wichert, RJ@Energy" w:date="2018-10-18T08:06:00Z">
              <w:r w:rsidR="009314F1">
                <w:rPr>
                  <w:rFonts w:asciiTheme="minorHAnsi" w:hAnsiTheme="minorHAnsi"/>
                  <w:b/>
                  <w:sz w:val="18"/>
                  <w:szCs w:val="18"/>
                </w:rPr>
                <w:t>G</w:t>
              </w:r>
            </w:ins>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20C62C04" w:rsidR="001868E8" w:rsidRPr="00EA3860" w:rsidRDefault="00617914" w:rsidP="00F062C2">
      <w:pPr>
        <w:jc w:val="center"/>
        <w:rPr>
          <w:rFonts w:ascii="Calibri" w:hAnsi="Calibri"/>
          <w:b/>
        </w:rPr>
      </w:pPr>
      <w:r w:rsidRPr="00EA3860">
        <w:rPr>
          <w:rFonts w:ascii="Calibri" w:hAnsi="Calibri"/>
          <w:b/>
        </w:rPr>
        <w:t>CF2R-MCH-23</w:t>
      </w:r>
      <w:ins w:id="72" w:author="Wichert, RJ@Energy" w:date="2018-11-30T07:41:00Z">
        <w:r w:rsidR="001319CB">
          <w:rPr>
            <w:rFonts w:ascii="Calibri" w:hAnsi="Calibri"/>
            <w:b/>
          </w:rPr>
          <w:t>f</w:t>
        </w:r>
      </w:ins>
      <w:del w:id="73" w:author="Wichert, RJ@Energy" w:date="2018-11-30T07:41:00Z">
        <w:r w:rsidRPr="00EA3860" w:rsidDel="001319CB">
          <w:rPr>
            <w:rFonts w:ascii="Calibri" w:hAnsi="Calibri"/>
            <w:b/>
          </w:rPr>
          <w:delText>b</w:delText>
        </w:r>
      </w:del>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41D89700" w:rsidR="007759B2" w:rsidRDefault="0092178C" w:rsidP="007759B2">
      <w:pPr>
        <w:pStyle w:val="ListParagraph"/>
        <w:numPr>
          <w:ilvl w:val="0"/>
          <w:numId w:val="38"/>
        </w:numPr>
        <w:ind w:left="360" w:hanging="360"/>
        <w:rPr>
          <w:ins w:id="74" w:author="Smith, Alexis@Energy" w:date="2019-01-07T09:03: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2D25BAD6" w14:textId="54A93B41" w:rsidR="00E05F94" w:rsidRPr="00E05F94" w:rsidRDefault="00E05F94" w:rsidP="00E05F94">
      <w:pPr>
        <w:pStyle w:val="ListParagraph"/>
        <w:numPr>
          <w:ilvl w:val="0"/>
          <w:numId w:val="38"/>
        </w:numPr>
        <w:ind w:left="360" w:hanging="360"/>
        <w:rPr>
          <w:rFonts w:asciiTheme="minorHAnsi" w:hAnsiTheme="minorHAnsi"/>
        </w:rPr>
      </w:pPr>
      <w:ins w:id="75" w:author="Smith, Alexis@Energy" w:date="2019-01-07T09:03:00Z">
        <w:r w:rsidRPr="00E05F94">
          <w:rPr>
            <w:rFonts w:asciiTheme="minorHAnsi" w:hAnsiTheme="minorHAnsi"/>
          </w:rPr>
          <w:t>Indoor Unit Name: This field is filled out automatically. It is referenced from the CF2R-MCH-01, which must be completed prior to this document.</w:t>
        </w:r>
      </w:ins>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06AC5DC1"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76" w:author="Wichert, RJ@Energy" w:date="2018-10-18T07:35: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73C8404A" w:rsidR="00E32A17" w:rsidRPr="00235FD7" w:rsidRDefault="00E32A17" w:rsidP="00E32A17">
      <w:pPr>
        <w:pStyle w:val="ListParagraph"/>
        <w:numPr>
          <w:ilvl w:val="0"/>
          <w:numId w:val="38"/>
        </w:numPr>
        <w:ind w:left="360" w:hanging="360"/>
        <w:rPr>
          <w:rFonts w:ascii="Calibri" w:hAnsi="Calibri"/>
        </w:rPr>
      </w:pPr>
      <w:ins w:id="77" w:author="Wichert, RJ@Energy" w:date="2018-10-18T07:35:00Z">
        <w:r w:rsidRPr="00E32A17">
          <w:rPr>
            <w:rFonts w:ascii="Calibri" w:hAnsi="Calibri"/>
          </w:rPr>
          <w:t xml:space="preserve">Central Fan Ventilation Cooling System (CFVCS) </w:t>
        </w:r>
        <w:r w:rsidRPr="00235FD7">
          <w:rPr>
            <w:rFonts w:ascii="Calibri" w:hAnsi="Calibri"/>
          </w:rPr>
          <w:t xml:space="preserve">Status: </w:t>
        </w:r>
      </w:ins>
      <w:ins w:id="78" w:author="Wichert, RJ@Energy" w:date="2018-11-02T14:40:00Z">
        <w:r w:rsidR="00BE68F8" w:rsidRPr="0029461A">
          <w:rPr>
            <w:rFonts w:ascii="Calibri" w:hAnsi="Calibri"/>
          </w:rPr>
          <w:t>This field is filled out automatically</w:t>
        </w:r>
        <w:r w:rsidR="00BE68F8">
          <w:rPr>
            <w:rFonts w:ascii="Calibri" w:hAnsi="Calibri"/>
          </w:rPr>
          <w:t>. It is referenced from the CF2R-MCH-01, which must be completed prior to this document.</w:t>
        </w:r>
      </w:ins>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ins w:id="79" w:author="Wichert, RJ@Energy" w:date="2018-10-18T08:06:00Z"/>
          <w:rFonts w:ascii="Calibri" w:hAnsi="Calibri"/>
        </w:rPr>
      </w:pPr>
    </w:p>
    <w:p w14:paraId="3FFCB6FF" w14:textId="4A99D341" w:rsidR="009314F1" w:rsidRPr="00A2424F" w:rsidRDefault="009314F1" w:rsidP="009314F1">
      <w:pPr>
        <w:rPr>
          <w:ins w:id="80" w:author="Wichert, RJ@Energy" w:date="2018-10-18T08:06:00Z"/>
          <w:rFonts w:ascii="Calibri" w:hAnsi="Calibri"/>
          <w:b/>
        </w:rPr>
      </w:pPr>
      <w:ins w:id="81" w:author="Wichert, RJ@Energy" w:date="2018-10-18T08:06:00Z">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ins>
    </w:p>
    <w:p w14:paraId="5D052C9A" w14:textId="31657400" w:rsidR="009314F1" w:rsidRDefault="009314F1" w:rsidP="009314F1">
      <w:pPr>
        <w:pStyle w:val="ListParagraph"/>
        <w:numPr>
          <w:ilvl w:val="0"/>
          <w:numId w:val="46"/>
        </w:numPr>
        <w:ind w:left="360"/>
        <w:rPr>
          <w:ins w:id="82" w:author="Wichert, RJ@Energy" w:date="2018-10-18T08:06:00Z"/>
          <w:rFonts w:ascii="Calibri" w:hAnsi="Calibri"/>
        </w:rPr>
      </w:pPr>
      <w:ins w:id="83" w:author="Wichert, RJ@Energy" w:date="2018-10-18T08:06:00Z">
        <w:r>
          <w:rPr>
            <w:rFonts w:ascii="Calibri" w:hAnsi="Calibri"/>
          </w:rPr>
          <w:t>Required Ventilation System Airflow Rate (cfm): This field is filled automatically. The target is based on the airflow rate specified on the CF2R-MCH-01.</w:t>
        </w:r>
      </w:ins>
    </w:p>
    <w:p w14:paraId="2A8CF33A" w14:textId="77777777" w:rsidR="009314F1" w:rsidRDefault="009314F1" w:rsidP="009314F1">
      <w:pPr>
        <w:pStyle w:val="ListParagraph"/>
        <w:numPr>
          <w:ilvl w:val="0"/>
          <w:numId w:val="46"/>
        </w:numPr>
        <w:ind w:left="360"/>
        <w:rPr>
          <w:ins w:id="84" w:author="Wichert, RJ@Energy" w:date="2018-10-18T08:06:00Z"/>
          <w:rFonts w:ascii="Calibri" w:hAnsi="Calibri"/>
        </w:rPr>
      </w:pPr>
      <w:ins w:id="85" w:author="Wichert, RJ@Energy" w:date="2018-10-18T08:06:00Z">
        <w:r>
          <w:rPr>
            <w:rFonts w:ascii="Calibri" w:hAnsi="Calibri"/>
          </w:rPr>
          <w:t>Actual System Ventilation Airflow Rate Measurement (cfm): Enter the actual tested value of the airflow measured using the apparatus specified above.</w:t>
        </w:r>
      </w:ins>
    </w:p>
    <w:p w14:paraId="7C5BC565" w14:textId="77701B04" w:rsidR="009314F1" w:rsidRPr="00A2424F" w:rsidRDefault="009314F1" w:rsidP="009314F1">
      <w:pPr>
        <w:numPr>
          <w:ilvl w:val="0"/>
          <w:numId w:val="46"/>
        </w:numPr>
        <w:ind w:left="360"/>
        <w:rPr>
          <w:ins w:id="86" w:author="Wichert, RJ@Energy" w:date="2018-10-18T08:06:00Z"/>
          <w:rFonts w:ascii="Calibri" w:hAnsi="Calibri"/>
        </w:rPr>
      </w:pPr>
      <w:ins w:id="87" w:author="Wichert, RJ@Energy" w:date="2018-10-18T08:06: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6D7A48F5" w14:textId="41E3A505" w:rsidR="009314F1" w:rsidRDefault="009314F1">
      <w:pPr>
        <w:rPr>
          <w:ins w:id="88" w:author="Wichert, RJ@Energy" w:date="2018-10-18T08:07:00Z"/>
          <w:rFonts w:ascii="Calibri" w:hAnsi="Calibri"/>
        </w:rPr>
      </w:pPr>
      <w:ins w:id="89" w:author="Wichert, RJ@Energy" w:date="2018-10-18T08:07:00Z">
        <w:r>
          <w:rPr>
            <w:rFonts w:ascii="Calibri" w:hAnsi="Calibri"/>
          </w:rPr>
          <w:br w:type="page"/>
        </w:r>
      </w:ins>
    </w:p>
    <w:p w14:paraId="553E92F9" w14:textId="2CCFC2D0" w:rsidR="009314F1" w:rsidRPr="00986CA4" w:rsidDel="009314F1" w:rsidRDefault="009314F1" w:rsidP="007759B2">
      <w:pPr>
        <w:rPr>
          <w:del w:id="90" w:author="Wichert, RJ@Energy" w:date="2018-10-18T08:07:00Z"/>
          <w:rFonts w:ascii="Calibri" w:hAnsi="Calibri"/>
        </w:rPr>
      </w:pPr>
    </w:p>
    <w:p w14:paraId="1933EA44" w14:textId="1F17572B" w:rsidR="007759B2" w:rsidRPr="00986CA4" w:rsidRDefault="0092178C" w:rsidP="007759B2">
      <w:pPr>
        <w:rPr>
          <w:rFonts w:ascii="Calibri" w:hAnsi="Calibri"/>
        </w:rPr>
      </w:pPr>
      <w:r w:rsidRPr="0092178C">
        <w:rPr>
          <w:rFonts w:ascii="Calibri" w:hAnsi="Calibri"/>
          <w:b/>
        </w:rPr>
        <w:t xml:space="preserve">Section </w:t>
      </w:r>
      <w:ins w:id="91" w:author="Wichert, RJ@Energy" w:date="2018-10-18T08:06:00Z">
        <w:r w:rsidR="009314F1">
          <w:rPr>
            <w:rFonts w:ascii="Calibri" w:hAnsi="Calibri"/>
            <w:b/>
          </w:rPr>
          <w:t>G</w:t>
        </w:r>
      </w:ins>
      <w:del w:id="92" w:author="Wichert, RJ@Energy" w:date="2018-10-18T08:06:00Z">
        <w:r w:rsidRPr="0092178C" w:rsidDel="009314F1">
          <w:rPr>
            <w:rFonts w:ascii="Calibri" w:hAnsi="Calibri"/>
            <w:b/>
          </w:rPr>
          <w:delText>F</w:delText>
        </w:r>
      </w:del>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4B0E25" w:rsidRPr="00966F61" w14:paraId="1933EA56" w14:textId="77777777" w:rsidTr="000D7943">
        <w:trPr>
          <w:cantSplit/>
          <w:trHeight w:val="144"/>
        </w:trPr>
        <w:tc>
          <w:tcPr>
            <w:tcW w:w="475" w:type="dxa"/>
            <w:vAlign w:val="center"/>
          </w:tcPr>
          <w:p w14:paraId="1933EA53" w14:textId="77777777" w:rsidR="004B0E25" w:rsidRPr="00966F61" w:rsidRDefault="004B0E25" w:rsidP="004B0E2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CA1D869" w:rsidR="004B0E25" w:rsidRPr="00966F61" w:rsidRDefault="004B0E25" w:rsidP="004B0E25">
            <w:pPr>
              <w:rPr>
                <w:rFonts w:asciiTheme="minorHAnsi" w:hAnsiTheme="minorHAnsi"/>
                <w:color w:val="000000"/>
                <w:sz w:val="18"/>
                <w:szCs w:val="18"/>
                <w:highlight w:val="yellow"/>
              </w:rPr>
            </w:pPr>
            <w:ins w:id="98" w:author="Smith, Alexis@Energy" w:date="2019-01-04T15:06:00Z">
              <w:r w:rsidRPr="00B2548D">
                <w:rPr>
                  <w:rFonts w:asciiTheme="minorHAnsi" w:hAnsiTheme="minorHAnsi"/>
                  <w:sz w:val="18"/>
                  <w:szCs w:val="18"/>
                </w:rPr>
                <w:t xml:space="preserve">Space Conditioning System Identification or Name </w:t>
              </w:r>
            </w:ins>
            <w:del w:id="99" w:author="Smith, Alexis@Energy" w:date="2019-01-04T15:06:00Z">
              <w:r w:rsidRPr="00966F61" w:rsidDel="000476C0">
                <w:rPr>
                  <w:rFonts w:asciiTheme="minorHAnsi" w:hAnsiTheme="minorHAnsi"/>
                  <w:sz w:val="18"/>
                  <w:szCs w:val="18"/>
                </w:rPr>
                <w:delText>System Identification or Name</w:delText>
              </w:r>
            </w:del>
          </w:p>
        </w:tc>
        <w:tc>
          <w:tcPr>
            <w:tcW w:w="5605" w:type="dxa"/>
            <w:vAlign w:val="center"/>
          </w:tcPr>
          <w:p w14:paraId="1933EA55" w14:textId="77777777" w:rsidR="004B0E25" w:rsidRDefault="004B0E25" w:rsidP="004B0E2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4B0E25" w:rsidRPr="00966F61" w14:paraId="1933EA5A" w14:textId="77777777" w:rsidTr="000D7943">
        <w:trPr>
          <w:cantSplit/>
          <w:trHeight w:val="144"/>
        </w:trPr>
        <w:tc>
          <w:tcPr>
            <w:tcW w:w="475" w:type="dxa"/>
            <w:vAlign w:val="center"/>
          </w:tcPr>
          <w:p w14:paraId="1933EA57" w14:textId="77777777" w:rsidR="004B0E25" w:rsidRPr="00966F61" w:rsidRDefault="004B0E25" w:rsidP="004B0E2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3C890FEB" w:rsidR="004B0E25" w:rsidRPr="00966F61" w:rsidRDefault="004B0E25" w:rsidP="004B0E25">
            <w:pPr>
              <w:rPr>
                <w:rFonts w:asciiTheme="minorHAnsi" w:hAnsiTheme="minorHAnsi"/>
                <w:sz w:val="18"/>
                <w:szCs w:val="18"/>
              </w:rPr>
            </w:pPr>
            <w:ins w:id="100" w:author="Smith, Alexis@Energy" w:date="2019-01-04T15:06: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101" w:author="Smith, Alexis@Energy" w:date="2019-01-04T15:06:00Z">
              <w:r w:rsidRPr="00966F61" w:rsidDel="000476C0">
                <w:rPr>
                  <w:rFonts w:asciiTheme="minorHAnsi" w:hAnsiTheme="minorHAnsi"/>
                  <w:sz w:val="18"/>
                  <w:szCs w:val="18"/>
                </w:rPr>
                <w:delText>System Location or Area Served</w:delText>
              </w:r>
            </w:del>
          </w:p>
        </w:tc>
        <w:tc>
          <w:tcPr>
            <w:tcW w:w="5605" w:type="dxa"/>
            <w:vAlign w:val="center"/>
          </w:tcPr>
          <w:p w14:paraId="1933EA59" w14:textId="77777777" w:rsidR="004B0E25" w:rsidRDefault="004B0E25" w:rsidP="004B0E2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4B0E25" w:rsidRPr="00966F61" w14:paraId="686DC170" w14:textId="77777777" w:rsidTr="000D7943">
        <w:trPr>
          <w:cantSplit/>
          <w:trHeight w:val="144"/>
          <w:ins w:id="102" w:author="Smith, Alexis@Energy" w:date="2019-01-04T15:06:00Z"/>
        </w:trPr>
        <w:tc>
          <w:tcPr>
            <w:tcW w:w="475" w:type="dxa"/>
            <w:vAlign w:val="center"/>
          </w:tcPr>
          <w:p w14:paraId="440ED256" w14:textId="0D817749" w:rsidR="004B0E25" w:rsidRPr="00966F61" w:rsidRDefault="004B0E25" w:rsidP="004B0E25">
            <w:pPr>
              <w:pStyle w:val="FootnoteText"/>
              <w:jc w:val="center"/>
              <w:rPr>
                <w:ins w:id="103" w:author="Smith, Alexis@Energy" w:date="2019-01-04T15:06:00Z"/>
                <w:rFonts w:asciiTheme="minorHAnsi" w:hAnsiTheme="minorHAnsi"/>
                <w:sz w:val="18"/>
                <w:szCs w:val="18"/>
              </w:rPr>
            </w:pPr>
            <w:ins w:id="104" w:author="Smith, Alexis@Energy" w:date="2019-01-04T15:06:00Z">
              <w:r>
                <w:rPr>
                  <w:rFonts w:asciiTheme="minorHAnsi" w:hAnsiTheme="minorHAnsi"/>
                  <w:sz w:val="18"/>
                  <w:szCs w:val="18"/>
                </w:rPr>
                <w:t>03</w:t>
              </w:r>
            </w:ins>
          </w:p>
        </w:tc>
        <w:tc>
          <w:tcPr>
            <w:tcW w:w="4950" w:type="dxa"/>
            <w:vAlign w:val="center"/>
          </w:tcPr>
          <w:p w14:paraId="07A805A9" w14:textId="71347346" w:rsidR="004B0E25" w:rsidRPr="00966F61" w:rsidRDefault="004B0E25" w:rsidP="004B0E25">
            <w:pPr>
              <w:rPr>
                <w:ins w:id="105" w:author="Smith, Alexis@Energy" w:date="2019-01-04T15:06:00Z"/>
                <w:rFonts w:asciiTheme="minorHAnsi" w:hAnsiTheme="minorHAnsi"/>
                <w:sz w:val="18"/>
                <w:szCs w:val="18"/>
              </w:rPr>
            </w:pPr>
            <w:ins w:id="106" w:author="Smith, Alexis@Energy" w:date="2019-01-04T15:06:00Z">
              <w:r w:rsidRPr="00B2548D">
                <w:rPr>
                  <w:rFonts w:asciiTheme="minorHAnsi" w:hAnsiTheme="minorHAnsi"/>
                  <w:sz w:val="18"/>
                  <w:szCs w:val="18"/>
                </w:rPr>
                <w:t>Indoor Unit Name</w:t>
              </w:r>
            </w:ins>
          </w:p>
        </w:tc>
        <w:tc>
          <w:tcPr>
            <w:tcW w:w="5605" w:type="dxa"/>
            <w:vAlign w:val="center"/>
          </w:tcPr>
          <w:p w14:paraId="53EDE4C2" w14:textId="7C513205" w:rsidR="004B0E25" w:rsidRPr="00966F61" w:rsidRDefault="004B0E25" w:rsidP="004B0E25">
            <w:pPr>
              <w:rPr>
                <w:ins w:id="107" w:author="Smith, Alexis@Energy" w:date="2019-01-04T15:06:00Z"/>
                <w:rFonts w:asciiTheme="minorHAnsi" w:hAnsiTheme="minorHAnsi"/>
                <w:sz w:val="18"/>
                <w:szCs w:val="18"/>
              </w:rPr>
            </w:pPr>
            <w:ins w:id="108" w:author="Smith, Alexis@Energy" w:date="2019-01-04T15:06:00Z">
              <w:r w:rsidRPr="004B0E25">
                <w:rPr>
                  <w:rFonts w:asciiTheme="minorHAnsi" w:hAnsiTheme="minorHAnsi"/>
                  <w:sz w:val="18"/>
                  <w:szCs w:val="18"/>
                </w:rPr>
                <w:t>&lt;&lt;auto filled text: referenced from MCH01&gt;&gt;</w:t>
              </w:r>
            </w:ins>
          </w:p>
        </w:tc>
      </w:tr>
      <w:tr w:rsidR="000D7943" w:rsidRPr="00966F61" w14:paraId="1933EA5E" w14:textId="77777777" w:rsidTr="000D7943">
        <w:trPr>
          <w:cantSplit/>
          <w:trHeight w:val="144"/>
        </w:trPr>
        <w:tc>
          <w:tcPr>
            <w:tcW w:w="475" w:type="dxa"/>
            <w:vAlign w:val="center"/>
          </w:tcPr>
          <w:p w14:paraId="1933EA5B" w14:textId="748F6627"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109" w:author="Smith, Alexis@Energy" w:date="2019-01-04T15:06:00Z">
              <w:r w:rsidR="004B0E25">
                <w:rPr>
                  <w:rFonts w:asciiTheme="minorHAnsi" w:hAnsiTheme="minorHAnsi"/>
                  <w:sz w:val="18"/>
                  <w:szCs w:val="18"/>
                </w:rPr>
                <w:t>4</w:t>
              </w:r>
            </w:ins>
            <w:del w:id="110" w:author="Smith, Alexis@Energy" w:date="2019-01-04T15:06:00Z">
              <w:r w:rsidRPr="00966F61" w:rsidDel="004B0E25">
                <w:rPr>
                  <w:rFonts w:asciiTheme="minorHAnsi" w:hAnsiTheme="minorHAnsi"/>
                  <w:sz w:val="18"/>
                  <w:szCs w:val="18"/>
                </w:rPr>
                <w:delText>3</w:delText>
              </w:r>
            </w:del>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29098D55"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ins w:id="111" w:author="Smith, Alexis@Energy" w:date="2019-01-04T15:07:00Z">
              <w:r w:rsidR="004B0E25">
                <w:rPr>
                  <w:rFonts w:asciiTheme="minorHAnsi" w:hAnsiTheme="minorHAnsi"/>
                  <w:sz w:val="18"/>
                  <w:szCs w:val="18"/>
                </w:rPr>
                <w:t>4</w:t>
              </w:r>
            </w:ins>
            <w:del w:id="112" w:author="Smith, Alexis@Energy" w:date="2019-01-04T15:07:00Z">
              <w:r w:rsidR="007D369A" w:rsidDel="004B0E25">
                <w:rPr>
                  <w:rFonts w:asciiTheme="minorHAnsi" w:hAnsiTheme="minorHAnsi"/>
                  <w:sz w:val="18"/>
                  <w:szCs w:val="18"/>
                </w:rPr>
                <w:delText>3</w:delText>
              </w:r>
            </w:del>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D7943" w:rsidRPr="00966F61" w14:paraId="1933EA65" w14:textId="77777777" w:rsidTr="000D7943">
        <w:trPr>
          <w:cantSplit/>
          <w:trHeight w:val="144"/>
        </w:trPr>
        <w:tc>
          <w:tcPr>
            <w:tcW w:w="475" w:type="dxa"/>
            <w:vAlign w:val="center"/>
          </w:tcPr>
          <w:p w14:paraId="1933EA5F" w14:textId="14CD1DE2" w:rsidR="000D7943" w:rsidRPr="00966F61" w:rsidRDefault="000D7943" w:rsidP="004B0E25">
            <w:pPr>
              <w:pStyle w:val="FootnoteText"/>
              <w:jc w:val="center"/>
              <w:rPr>
                <w:rFonts w:asciiTheme="minorHAnsi" w:hAnsiTheme="minorHAnsi"/>
                <w:sz w:val="18"/>
                <w:szCs w:val="18"/>
              </w:rPr>
            </w:pPr>
            <w:r w:rsidRPr="00966F61">
              <w:rPr>
                <w:rFonts w:asciiTheme="minorHAnsi" w:hAnsiTheme="minorHAnsi"/>
                <w:sz w:val="18"/>
                <w:szCs w:val="18"/>
              </w:rPr>
              <w:t>0</w:t>
            </w:r>
            <w:del w:id="113" w:author="Smith, Alexis@Energy" w:date="2019-01-04T15:06:00Z">
              <w:r w:rsidRPr="00966F61" w:rsidDel="004B0E25">
                <w:rPr>
                  <w:rFonts w:asciiTheme="minorHAnsi" w:hAnsiTheme="minorHAnsi"/>
                  <w:sz w:val="18"/>
                  <w:szCs w:val="18"/>
                </w:rPr>
                <w:delText>4</w:delText>
              </w:r>
            </w:del>
            <w:ins w:id="114" w:author="Smith, Alexis@Energy" w:date="2019-01-04T15:06:00Z">
              <w:r w:rsidR="004B0E25">
                <w:rPr>
                  <w:rFonts w:asciiTheme="minorHAnsi" w:hAnsiTheme="minorHAnsi"/>
                  <w:sz w:val="18"/>
                  <w:szCs w:val="18"/>
                </w:rPr>
                <w:t>5</w:t>
              </w:r>
            </w:ins>
          </w:p>
        </w:tc>
        <w:tc>
          <w:tcPr>
            <w:tcW w:w="4950" w:type="dxa"/>
            <w:vAlign w:val="center"/>
          </w:tcPr>
          <w:p w14:paraId="1933EA60" w14:textId="0EF78A8B"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1933EA61"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62" w14:textId="77777777" w:rsidR="006B530D" w:rsidRDefault="000D7943" w:rsidP="000D7943">
            <w:pPr>
              <w:rPr>
                <w:rFonts w:asciiTheme="minorHAnsi" w:hAnsiTheme="minorHAnsi"/>
                <w:sz w:val="18"/>
                <w:szCs w:val="18"/>
              </w:rPr>
            </w:pPr>
            <w:r w:rsidRPr="00966F61">
              <w:rPr>
                <w:rFonts w:asciiTheme="minorHAnsi" w:hAnsiTheme="minorHAnsi"/>
                <w:sz w:val="18"/>
                <w:szCs w:val="18"/>
              </w:rPr>
              <w:t>if cooling system type</w:t>
            </w:r>
            <w:r w:rsidR="006B530D">
              <w:rPr>
                <w:rFonts w:asciiTheme="minorHAnsi" w:hAnsiTheme="minorHAnsi"/>
                <w:sz w:val="18"/>
                <w:szCs w:val="18"/>
              </w:rPr>
              <w:t xml:space="preserve"> on MCH-01</w:t>
            </w:r>
            <w:r w:rsidRPr="00966F61">
              <w:rPr>
                <w:rFonts w:asciiTheme="minorHAnsi" w:hAnsiTheme="minorHAnsi"/>
                <w:sz w:val="18"/>
                <w:szCs w:val="18"/>
              </w:rPr>
              <w:t>=NoCooling</w:t>
            </w:r>
            <w:r w:rsidR="006B530D">
              <w:rPr>
                <w:rFonts w:asciiTheme="minorHAnsi" w:hAnsiTheme="minorHAnsi"/>
                <w:sz w:val="18"/>
                <w:szCs w:val="18"/>
              </w:rPr>
              <w:t>,</w:t>
            </w:r>
          </w:p>
          <w:p w14:paraId="1933EA63"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1933EA64" w14:textId="77777777" w:rsidR="000D7943" w:rsidRPr="00966F61" w:rsidRDefault="000D7943" w:rsidP="006B530D">
            <w:pPr>
              <w:rPr>
                <w:rFonts w:asciiTheme="minorHAnsi" w:hAnsiTheme="minorHAnsi"/>
                <w:sz w:val="18"/>
                <w:szCs w:val="18"/>
              </w:rPr>
            </w:pPr>
            <w:r w:rsidRPr="00966F61">
              <w:rPr>
                <w:rFonts w:asciiTheme="minorHAnsi" w:hAnsiTheme="minorHAnsi"/>
                <w:sz w:val="18"/>
                <w:szCs w:val="18"/>
              </w:rPr>
              <w:t xml:space="preserve">else </w:t>
            </w:r>
            <w:r w:rsidR="006B530D">
              <w:rPr>
                <w:rFonts w:asciiTheme="minorHAnsi" w:hAnsiTheme="minorHAnsi"/>
                <w:sz w:val="18"/>
                <w:szCs w:val="18"/>
              </w:rPr>
              <w:t xml:space="preserve"> user enter the nominal ton value: </w:t>
            </w:r>
            <w:r w:rsidRPr="00966F61">
              <w:rPr>
                <w:rFonts w:asciiTheme="minorHAnsi" w:hAnsiTheme="minorHAnsi"/>
                <w:sz w:val="18"/>
                <w:szCs w:val="18"/>
              </w:rPr>
              <w:t>numeric x.x&gt;&gt;</w:t>
            </w:r>
          </w:p>
        </w:tc>
      </w:tr>
      <w:tr w:rsidR="000D7943" w:rsidRPr="00966F61" w14:paraId="1933EA6E" w14:textId="77777777" w:rsidTr="000D7943">
        <w:trPr>
          <w:cantSplit/>
          <w:trHeight w:val="144"/>
        </w:trPr>
        <w:tc>
          <w:tcPr>
            <w:tcW w:w="475" w:type="dxa"/>
            <w:vAlign w:val="center"/>
          </w:tcPr>
          <w:p w14:paraId="1933EA66" w14:textId="67D51108"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5" w:author="Smith, Alexis@Energy" w:date="2019-01-04T15:07:00Z">
              <w:r w:rsidR="004B0E25">
                <w:rPr>
                  <w:rFonts w:asciiTheme="minorHAnsi" w:hAnsiTheme="minorHAnsi"/>
                  <w:sz w:val="18"/>
                  <w:szCs w:val="18"/>
                </w:rPr>
                <w:t>6</w:t>
              </w:r>
            </w:ins>
            <w:del w:id="116" w:author="Smith, Alexis@Energy" w:date="2019-01-04T15:06:00Z">
              <w:r w:rsidRPr="00966F61" w:rsidDel="004B0E25">
                <w:rPr>
                  <w:rFonts w:asciiTheme="minorHAnsi" w:hAnsiTheme="minorHAnsi"/>
                  <w:sz w:val="18"/>
                  <w:szCs w:val="18"/>
                </w:rPr>
                <w:delText>5</w:delText>
              </w:r>
            </w:del>
          </w:p>
        </w:tc>
        <w:tc>
          <w:tcPr>
            <w:tcW w:w="4950" w:type="dxa"/>
            <w:vAlign w:val="center"/>
          </w:tcPr>
          <w:p w14:paraId="1933EA67" w14:textId="498AB66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0D7943" w:rsidRDefault="000D7943" w:rsidP="000D794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203852" w:rsidRDefault="00203852" w:rsidP="00203852">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203852" w:rsidRDefault="00203852" w:rsidP="000D7943">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0D7943" w:rsidRDefault="000D7943" w:rsidP="000D7943">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5A9828E5"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004B0E25">
              <w:rPr>
                <w:rFonts w:asciiTheme="minorHAnsi" w:hAnsiTheme="minorHAnsi"/>
                <w:sz w:val="18"/>
                <w:szCs w:val="18"/>
              </w:rPr>
              <w:t xml:space="preserve">the options are: </w:t>
            </w:r>
            <w:r w:rsidRPr="00966F61">
              <w:rPr>
                <w:rFonts w:asciiTheme="minorHAnsi" w:hAnsiTheme="minorHAnsi"/>
                <w:sz w:val="18"/>
                <w:szCs w:val="18"/>
              </w:rPr>
              <w:t>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D7943" w:rsidRPr="00966F61" w14:paraId="1933EA77" w14:textId="77777777" w:rsidTr="000D7943">
        <w:trPr>
          <w:cantSplit/>
          <w:trHeight w:val="144"/>
        </w:trPr>
        <w:tc>
          <w:tcPr>
            <w:tcW w:w="475" w:type="dxa"/>
            <w:vAlign w:val="center"/>
          </w:tcPr>
          <w:p w14:paraId="1933EA6F" w14:textId="55F54E53"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17" w:author="Smith, Alexis@Energy" w:date="2019-01-04T15:07:00Z">
              <w:r w:rsidR="004B0E25">
                <w:rPr>
                  <w:rFonts w:asciiTheme="minorHAnsi" w:hAnsiTheme="minorHAnsi"/>
                  <w:sz w:val="18"/>
                  <w:szCs w:val="18"/>
                </w:rPr>
                <w:t>7</w:t>
              </w:r>
            </w:ins>
            <w:del w:id="118" w:author="Smith, Alexis@Energy" w:date="2019-01-04T15:07:00Z">
              <w:r w:rsidRPr="00966F61" w:rsidDel="004B0E25">
                <w:rPr>
                  <w:rFonts w:asciiTheme="minorHAnsi" w:hAnsiTheme="minorHAnsi"/>
                  <w:sz w:val="18"/>
                  <w:szCs w:val="18"/>
                </w:rPr>
                <w:delText>6</w:delText>
              </w:r>
            </w:del>
          </w:p>
        </w:tc>
        <w:tc>
          <w:tcPr>
            <w:tcW w:w="4950" w:type="dxa"/>
            <w:vAlign w:val="center"/>
          </w:tcPr>
          <w:p w14:paraId="1933EA70" w14:textId="6984B1A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203852" w:rsidRDefault="000D7943" w:rsidP="00203852">
            <w:pPr>
              <w:rPr>
                <w:rFonts w:asciiTheme="minorHAnsi" w:hAnsiTheme="minorHAnsi"/>
                <w:sz w:val="18"/>
                <w:szCs w:val="18"/>
              </w:rPr>
            </w:pPr>
            <w:r w:rsidRPr="00966F61">
              <w:rPr>
                <w:rFonts w:asciiTheme="minorHAnsi" w:hAnsiTheme="minorHAnsi"/>
                <w:sz w:val="18"/>
                <w:szCs w:val="18"/>
              </w:rPr>
              <w:t>&lt;&lt;calculated field:</w:t>
            </w:r>
            <w:del w:id="119"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sidR="00203852">
              <w:rPr>
                <w:rFonts w:asciiTheme="minorHAnsi" w:hAnsiTheme="minorHAnsi"/>
                <w:sz w:val="18"/>
                <w:szCs w:val="18"/>
              </w:rPr>
              <w:t xml:space="preserve"> </w:t>
            </w:r>
          </w:p>
          <w:p w14:paraId="1933EA72" w14:textId="77777777" w:rsidR="00203852" w:rsidRDefault="00203852" w:rsidP="0020385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0D7943" w:rsidRDefault="00203852" w:rsidP="000D794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0D7943" w:rsidRDefault="000D7943" w:rsidP="000D794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D7943" w:rsidRPr="00966F61" w14:paraId="1933EA83" w14:textId="77777777" w:rsidTr="000D7943">
        <w:trPr>
          <w:cantSplit/>
          <w:trHeight w:val="144"/>
        </w:trPr>
        <w:tc>
          <w:tcPr>
            <w:tcW w:w="475" w:type="dxa"/>
            <w:vAlign w:val="center"/>
          </w:tcPr>
          <w:p w14:paraId="1933EA78" w14:textId="406F176B" w:rsidR="000D7943" w:rsidRPr="00966F61" w:rsidRDefault="000D7943" w:rsidP="004B0E25">
            <w:pPr>
              <w:pStyle w:val="FootnoteText"/>
              <w:jc w:val="center"/>
              <w:rPr>
                <w:rFonts w:asciiTheme="minorHAnsi" w:hAnsiTheme="minorHAnsi"/>
                <w:sz w:val="18"/>
                <w:szCs w:val="18"/>
              </w:rPr>
            </w:pPr>
            <w:r w:rsidRPr="00966F61">
              <w:rPr>
                <w:rFonts w:asciiTheme="minorHAnsi" w:hAnsiTheme="minorHAnsi"/>
                <w:sz w:val="18"/>
                <w:szCs w:val="18"/>
              </w:rPr>
              <w:t>0</w:t>
            </w:r>
            <w:del w:id="120" w:author="Smith, Alexis@Energy" w:date="2019-01-04T15:07:00Z">
              <w:r w:rsidRPr="00966F61" w:rsidDel="004B0E25">
                <w:rPr>
                  <w:rFonts w:asciiTheme="minorHAnsi" w:hAnsiTheme="minorHAnsi"/>
                  <w:sz w:val="18"/>
                  <w:szCs w:val="18"/>
                </w:rPr>
                <w:delText>7</w:delText>
              </w:r>
            </w:del>
            <w:ins w:id="121" w:author="Smith, Alexis@Energy" w:date="2019-01-04T15:07:00Z">
              <w:r w:rsidR="004B0E25">
                <w:rPr>
                  <w:rFonts w:asciiTheme="minorHAnsi" w:hAnsiTheme="minorHAnsi"/>
                  <w:sz w:val="18"/>
                  <w:szCs w:val="18"/>
                </w:rPr>
                <w:t>8</w:t>
              </w:r>
            </w:ins>
          </w:p>
        </w:tc>
        <w:tc>
          <w:tcPr>
            <w:tcW w:w="4950" w:type="dxa"/>
            <w:vAlign w:val="center"/>
          </w:tcPr>
          <w:p w14:paraId="1933EA79" w14:textId="22A0803B"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26F2" w:rsidRDefault="007226F2" w:rsidP="007226F2">
            <w:pPr>
              <w:rPr>
                <w:rFonts w:asciiTheme="minorHAnsi" w:hAnsiTheme="minorHAnsi"/>
                <w:sz w:val="18"/>
                <w:szCs w:val="18"/>
              </w:rPr>
            </w:pPr>
            <w:r>
              <w:rPr>
                <w:rFonts w:asciiTheme="minorHAnsi" w:hAnsiTheme="minorHAnsi"/>
                <w:sz w:val="18"/>
                <w:szCs w:val="18"/>
              </w:rPr>
              <w:t>&lt;&lt;calculated field:</w:t>
            </w:r>
          </w:p>
          <w:p w14:paraId="1933EA7B" w14:textId="77777777" w:rsidR="007226F2" w:rsidRDefault="007226F2" w:rsidP="007226F2">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26F2" w:rsidRDefault="007226F2" w:rsidP="007226F2">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26F2" w:rsidRPr="004B0E25" w:rsidRDefault="007226F2" w:rsidP="007226F2">
            <w:pPr>
              <w:keepNext/>
              <w:rPr>
                <w:rFonts w:ascii="Calibri" w:hAnsi="Calibri"/>
                <w:sz w:val="18"/>
                <w:szCs w:val="16"/>
              </w:rPr>
            </w:pPr>
            <w:r w:rsidRPr="004B0E25">
              <w:rPr>
                <w:rFonts w:ascii="Calibri" w:hAnsi="Calibri"/>
                <w:sz w:val="18"/>
                <w:szCs w:val="16"/>
              </w:rPr>
              <w:t>*CFI System</w:t>
            </w:r>
          </w:p>
          <w:p w14:paraId="1933EA7E" w14:textId="77777777" w:rsidR="007226F2" w:rsidRPr="004B0E25" w:rsidRDefault="007226F2" w:rsidP="007226F2">
            <w:pPr>
              <w:rPr>
                <w:rFonts w:asciiTheme="minorHAnsi" w:hAnsiTheme="minorHAnsi"/>
                <w:szCs w:val="18"/>
              </w:rPr>
            </w:pPr>
            <w:r w:rsidRPr="004B0E25">
              <w:rPr>
                <w:rFonts w:ascii="Calibri" w:hAnsi="Calibri"/>
                <w:sz w:val="18"/>
                <w:szCs w:val="16"/>
              </w:rPr>
              <w:t>*</w:t>
            </w:r>
            <w:r w:rsidRPr="004B0E25">
              <w:rPr>
                <w:rFonts w:asciiTheme="minorHAnsi" w:hAnsiTheme="minorHAnsi"/>
                <w:sz w:val="18"/>
                <w:szCs w:val="16"/>
              </w:rPr>
              <w:t>Not CFI&gt;&gt;</w:t>
            </w:r>
          </w:p>
          <w:p w14:paraId="1933EA82" w14:textId="77777777" w:rsidR="000D7943" w:rsidRDefault="000D7943" w:rsidP="000D7943">
            <w:pPr>
              <w:rPr>
                <w:rFonts w:asciiTheme="minorHAnsi" w:hAnsiTheme="minorHAnsi"/>
                <w:sz w:val="18"/>
                <w:szCs w:val="18"/>
              </w:rPr>
            </w:pPr>
          </w:p>
        </w:tc>
      </w:tr>
      <w:tr w:rsidR="000D7943" w:rsidRPr="00966F61" w14:paraId="1933EA8B" w14:textId="77777777" w:rsidTr="000D7943">
        <w:trPr>
          <w:cantSplit/>
          <w:trHeight w:val="144"/>
        </w:trPr>
        <w:tc>
          <w:tcPr>
            <w:tcW w:w="475" w:type="dxa"/>
            <w:vAlign w:val="center"/>
          </w:tcPr>
          <w:p w14:paraId="1933EA84" w14:textId="088F1D99"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122" w:author="Smith, Alexis@Energy" w:date="2019-01-04T15:07:00Z">
              <w:r w:rsidR="004B0E25">
                <w:rPr>
                  <w:rFonts w:asciiTheme="minorHAnsi" w:hAnsiTheme="minorHAnsi"/>
                  <w:sz w:val="18"/>
                  <w:szCs w:val="18"/>
                </w:rPr>
                <w:t>9</w:t>
              </w:r>
            </w:ins>
            <w:del w:id="123" w:author="Smith, Alexis@Energy" w:date="2019-01-04T15:07:00Z">
              <w:r w:rsidRPr="00966F61" w:rsidDel="004B0E25">
                <w:rPr>
                  <w:rFonts w:asciiTheme="minorHAnsi" w:hAnsiTheme="minorHAnsi"/>
                  <w:sz w:val="18"/>
                  <w:szCs w:val="18"/>
                </w:rPr>
                <w:delText>8</w:delText>
              </w:r>
            </w:del>
          </w:p>
        </w:tc>
        <w:tc>
          <w:tcPr>
            <w:tcW w:w="4950" w:type="dxa"/>
            <w:vAlign w:val="center"/>
          </w:tcPr>
          <w:p w14:paraId="1933EA85" w14:textId="02641720"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0A5012EA" w:rsidR="006B530D" w:rsidRDefault="006B530D" w:rsidP="006B530D">
            <w:pPr>
              <w:rPr>
                <w:rFonts w:asciiTheme="minorHAnsi" w:hAnsiTheme="minorHAnsi"/>
                <w:sz w:val="18"/>
                <w:szCs w:val="18"/>
              </w:rPr>
            </w:pPr>
            <w:r>
              <w:rPr>
                <w:rFonts w:asciiTheme="minorHAnsi" w:hAnsiTheme="minorHAnsi"/>
                <w:sz w:val="18"/>
                <w:szCs w:val="18"/>
              </w:rPr>
              <w:t>If parent is MCH-01b,</w:t>
            </w:r>
            <w:ins w:id="124" w:author="Smith, Alexis@Energy" w:date="2018-12-13T15:26:00Z">
              <w:r w:rsidR="00B853C2">
                <w:rPr>
                  <w:rFonts w:asciiTheme="minorHAnsi" w:hAnsiTheme="minorHAnsi"/>
                  <w:sz w:val="18"/>
                  <w:szCs w:val="18"/>
                </w:rPr>
                <w:t xml:space="preserve"> MCH-01c, or MCH-01d</w:t>
              </w:r>
            </w:ins>
            <w:r>
              <w:rPr>
                <w:rFonts w:asciiTheme="minorHAnsi" w:hAnsiTheme="minorHAnsi"/>
                <w:sz w:val="18"/>
                <w:szCs w:val="18"/>
              </w:rPr>
              <w:t xml:space="preserve"> then value=N/A;</w:t>
            </w:r>
          </w:p>
          <w:p w14:paraId="1933EA88" w14:textId="67A52354" w:rsidR="006B530D" w:rsidRDefault="006B530D" w:rsidP="006B530D">
            <w:pPr>
              <w:rPr>
                <w:rFonts w:asciiTheme="minorHAnsi" w:hAnsiTheme="minorHAnsi"/>
                <w:sz w:val="18"/>
                <w:szCs w:val="18"/>
              </w:rPr>
            </w:pPr>
            <w:r>
              <w:rPr>
                <w:rFonts w:asciiTheme="minorHAnsi" w:hAnsiTheme="minorHAnsi"/>
                <w:sz w:val="18"/>
                <w:szCs w:val="18"/>
              </w:rPr>
              <w:t>elseif parent is</w:t>
            </w:r>
            <w:r w:rsidR="00B853C2">
              <w:rPr>
                <w:rFonts w:asciiTheme="minorHAnsi" w:hAnsiTheme="minorHAnsi"/>
                <w:sz w:val="18"/>
                <w:szCs w:val="18"/>
              </w:rPr>
              <w:t xml:space="preserve"> </w:t>
            </w:r>
            <w:r>
              <w:rPr>
                <w:rFonts w:asciiTheme="minorHAnsi" w:hAnsiTheme="minorHAnsi"/>
                <w:sz w:val="18"/>
                <w:szCs w:val="18"/>
              </w:rPr>
              <w:t xml:space="preserve">MCH-01a, reference value from  MCH-01a </w:t>
            </w:r>
            <w:del w:id="125" w:author="Smith, Alexis@Energy" w:date="2018-12-13T15:27:00Z">
              <w:r w:rsidDel="00B853C2">
                <w:rPr>
                  <w:rFonts w:asciiTheme="minorHAnsi" w:hAnsiTheme="minorHAnsi"/>
                  <w:sz w:val="18"/>
                  <w:szCs w:val="18"/>
                </w:rPr>
                <w:delText xml:space="preserve">section </w:delText>
              </w:r>
            </w:del>
            <w:r>
              <w:rPr>
                <w:rFonts w:asciiTheme="minorHAnsi" w:hAnsiTheme="minorHAnsi"/>
                <w:sz w:val="18"/>
                <w:szCs w:val="18"/>
              </w:rPr>
              <w:t>J</w:t>
            </w:r>
            <w:del w:id="126" w:author="Smith, Alexis@Energy" w:date="2018-12-13T15:27:00Z">
              <w:r w:rsidDel="00B853C2">
                <w:rPr>
                  <w:rFonts w:asciiTheme="minorHAnsi" w:hAnsiTheme="minorHAnsi"/>
                  <w:sz w:val="18"/>
                  <w:szCs w:val="18"/>
                </w:rPr>
                <w:delText xml:space="preserve"> field </w:delText>
              </w:r>
            </w:del>
            <w:r>
              <w:rPr>
                <w:rFonts w:asciiTheme="minorHAnsi" w:hAnsiTheme="minorHAnsi"/>
                <w:sz w:val="18"/>
                <w:szCs w:val="18"/>
              </w:rPr>
              <w:t>10;</w:t>
            </w:r>
          </w:p>
          <w:p w14:paraId="1933EA89" w14:textId="34C91D47" w:rsidR="006B530D" w:rsidDel="00B853C2" w:rsidRDefault="00B853C2" w:rsidP="000D7943">
            <w:pPr>
              <w:rPr>
                <w:del w:id="127" w:author="Smith, Alexis@Energy" w:date="2018-12-13T15:26:00Z"/>
                <w:rFonts w:asciiTheme="minorHAnsi" w:hAnsiTheme="minorHAnsi"/>
                <w:sz w:val="18"/>
                <w:szCs w:val="18"/>
              </w:rPr>
            </w:pPr>
            <w:ins w:id="128" w:author="Smith, Alexis@Energy" w:date="2018-12-13T15:26:00Z">
              <w:r w:rsidDel="00B853C2">
                <w:rPr>
                  <w:rFonts w:asciiTheme="minorHAnsi" w:hAnsiTheme="minorHAnsi"/>
                  <w:sz w:val="18"/>
                  <w:szCs w:val="18"/>
                </w:rPr>
                <w:t xml:space="preserve"> </w:t>
              </w:r>
            </w:ins>
            <w:del w:id="129" w:author="Smith, Alexis@Energy" w:date="2018-12-13T15:26:00Z">
              <w:r w:rsidR="006B530D" w:rsidDel="00B853C2">
                <w:rPr>
                  <w:rFonts w:asciiTheme="minorHAnsi" w:hAnsiTheme="minorHAnsi"/>
                  <w:sz w:val="18"/>
                  <w:szCs w:val="18"/>
                </w:rPr>
                <w:delText>else for parent MCH-01c, reference value from MCH-01c Section I field 09</w:delText>
              </w:r>
            </w:del>
          </w:p>
          <w:p w14:paraId="1933EA8A" w14:textId="1A91D203" w:rsidR="000D7943" w:rsidRPr="00966F61" w:rsidRDefault="000D7943" w:rsidP="00B853C2">
            <w:pPr>
              <w:rPr>
                <w:rFonts w:asciiTheme="minorHAnsi" w:hAnsiTheme="minorHAnsi"/>
                <w:sz w:val="18"/>
                <w:szCs w:val="18"/>
              </w:rPr>
            </w:pPr>
            <w:r w:rsidRPr="00966F61">
              <w:rPr>
                <w:rFonts w:asciiTheme="minorHAnsi" w:hAnsiTheme="minorHAnsi"/>
                <w:sz w:val="18"/>
                <w:szCs w:val="18"/>
              </w:rPr>
              <w:t>(note: on the MCH01</w:t>
            </w:r>
            <w:r w:rsidR="006B530D">
              <w:rPr>
                <w:rFonts w:asciiTheme="minorHAnsi" w:hAnsiTheme="minorHAnsi"/>
                <w:sz w:val="18"/>
                <w:szCs w:val="18"/>
              </w:rPr>
              <w:t xml:space="preserve">a </w:t>
            </w:r>
            <w:del w:id="130" w:author="Smith, Alexis@Energy" w:date="2018-12-13T15:26:00Z">
              <w:r w:rsidR="006B530D" w:rsidDel="00B853C2">
                <w:rPr>
                  <w:rFonts w:asciiTheme="minorHAnsi" w:hAnsiTheme="minorHAnsi"/>
                  <w:sz w:val="18"/>
                  <w:szCs w:val="18"/>
                </w:rPr>
                <w:delText>and MCH-01c</w:delText>
              </w:r>
              <w:r w:rsidRPr="00966F61" w:rsidDel="00B853C2">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D7943" w:rsidRPr="00966F61" w14:paraId="1933EA8F" w14:textId="77777777" w:rsidTr="000D7943">
        <w:trPr>
          <w:cantSplit/>
          <w:trHeight w:val="144"/>
        </w:trPr>
        <w:tc>
          <w:tcPr>
            <w:tcW w:w="475" w:type="dxa"/>
            <w:vAlign w:val="center"/>
          </w:tcPr>
          <w:p w14:paraId="1933EA8C" w14:textId="324C53CD" w:rsidR="000D7943" w:rsidRPr="00966F61" w:rsidRDefault="004B0E25" w:rsidP="000D7943">
            <w:pPr>
              <w:pStyle w:val="FootnoteText"/>
              <w:jc w:val="center"/>
              <w:rPr>
                <w:rFonts w:asciiTheme="minorHAnsi" w:hAnsiTheme="minorHAnsi"/>
                <w:sz w:val="18"/>
                <w:szCs w:val="18"/>
              </w:rPr>
            </w:pPr>
            <w:ins w:id="131" w:author="Smith, Alexis@Energy" w:date="2019-01-04T15:07:00Z">
              <w:r>
                <w:rPr>
                  <w:rFonts w:asciiTheme="minorHAnsi" w:hAnsiTheme="minorHAnsi"/>
                  <w:sz w:val="18"/>
                  <w:szCs w:val="18"/>
                </w:rPr>
                <w:t>10</w:t>
              </w:r>
            </w:ins>
            <w:del w:id="132" w:author="Smith, Alexis@Energy" w:date="2019-01-04T15:07:00Z">
              <w:r w:rsidR="000D7943" w:rsidRPr="00966F61" w:rsidDel="004B0E25">
                <w:rPr>
                  <w:rFonts w:asciiTheme="minorHAnsi" w:hAnsiTheme="minorHAnsi"/>
                  <w:sz w:val="18"/>
                  <w:szCs w:val="18"/>
                </w:rPr>
                <w:delText>09</w:delText>
              </w:r>
            </w:del>
          </w:p>
        </w:tc>
        <w:tc>
          <w:tcPr>
            <w:tcW w:w="4950" w:type="dxa"/>
            <w:vAlign w:val="center"/>
          </w:tcPr>
          <w:p w14:paraId="1933EA8D" w14:textId="54D7E93C"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D7943" w:rsidRPr="00966F61" w14:paraId="1933EA97" w14:textId="77777777" w:rsidTr="000D7943">
        <w:trPr>
          <w:cantSplit/>
          <w:trHeight w:val="144"/>
        </w:trPr>
        <w:tc>
          <w:tcPr>
            <w:tcW w:w="475" w:type="dxa"/>
            <w:vAlign w:val="center"/>
          </w:tcPr>
          <w:p w14:paraId="1933EA90" w14:textId="6C8CAB52" w:rsidR="000D7943" w:rsidRPr="00966F61" w:rsidDel="006E5AE2" w:rsidRDefault="000D7943" w:rsidP="004B0E25">
            <w:pPr>
              <w:pStyle w:val="FootnoteText"/>
              <w:jc w:val="center"/>
              <w:rPr>
                <w:rFonts w:asciiTheme="minorHAnsi" w:hAnsiTheme="minorHAnsi"/>
                <w:sz w:val="18"/>
                <w:szCs w:val="18"/>
              </w:rPr>
            </w:pPr>
            <w:r>
              <w:rPr>
                <w:rFonts w:asciiTheme="minorHAnsi" w:hAnsiTheme="minorHAnsi"/>
                <w:sz w:val="18"/>
                <w:szCs w:val="18"/>
              </w:rPr>
              <w:t>1</w:t>
            </w:r>
            <w:del w:id="133" w:author="Smith, Alexis@Energy" w:date="2019-01-04T15:07:00Z">
              <w:r w:rsidDel="004B0E25">
                <w:rPr>
                  <w:rFonts w:asciiTheme="minorHAnsi" w:hAnsiTheme="minorHAnsi"/>
                  <w:sz w:val="18"/>
                  <w:szCs w:val="18"/>
                </w:rPr>
                <w:delText>0</w:delText>
              </w:r>
            </w:del>
            <w:ins w:id="134" w:author="Smith, Alexis@Energy" w:date="2019-01-04T15:07:00Z">
              <w:r w:rsidR="004B0E25">
                <w:rPr>
                  <w:rFonts w:asciiTheme="minorHAnsi" w:hAnsiTheme="minorHAnsi"/>
                  <w:sz w:val="18"/>
                  <w:szCs w:val="18"/>
                </w:rPr>
                <w:t>1</w:t>
              </w:r>
            </w:ins>
          </w:p>
        </w:tc>
        <w:tc>
          <w:tcPr>
            <w:tcW w:w="4950" w:type="dxa"/>
            <w:vAlign w:val="center"/>
          </w:tcPr>
          <w:p w14:paraId="1933EA91" w14:textId="7A1B8EFE"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 xml:space="preserve">Airflow Rate Protocol </w:t>
            </w:r>
            <w:r w:rsidR="00617914">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315655FC" w:rsidR="000D7943" w:rsidRDefault="000D7943" w:rsidP="000D7943">
            <w:pPr>
              <w:keepNext/>
              <w:rPr>
                <w:rFonts w:asciiTheme="minorHAnsi" w:hAnsiTheme="minorHAnsi"/>
                <w:sz w:val="18"/>
                <w:szCs w:val="18"/>
              </w:rPr>
            </w:pPr>
            <w:r w:rsidRPr="00966F61">
              <w:rPr>
                <w:rFonts w:asciiTheme="minorHAnsi" w:hAnsiTheme="minorHAnsi"/>
                <w:sz w:val="18"/>
                <w:szCs w:val="18"/>
              </w:rPr>
              <w:t>If A0</w:t>
            </w:r>
            <w:ins w:id="135" w:author="Smith, Alexis@Energy" w:date="2019-01-04T15:07:00Z">
              <w:r w:rsidR="004B0E25">
                <w:rPr>
                  <w:rFonts w:asciiTheme="minorHAnsi" w:hAnsiTheme="minorHAnsi"/>
                  <w:sz w:val="18"/>
                  <w:szCs w:val="18"/>
                </w:rPr>
                <w:t>4</w:t>
              </w:r>
            </w:ins>
            <w:del w:id="136" w:author="Smith, Alexis@Energy" w:date="2019-01-04T15:07:00Z">
              <w:r w:rsidRPr="00966F61" w:rsidDel="004B0E25">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3F4B8062" w:rsidR="000D7943" w:rsidRDefault="000D7943" w:rsidP="000D7943">
            <w:pPr>
              <w:keepNext/>
              <w:rPr>
                <w:rFonts w:asciiTheme="minorHAnsi" w:hAnsiTheme="minorHAnsi"/>
                <w:sz w:val="18"/>
                <w:szCs w:val="18"/>
              </w:rPr>
            </w:pPr>
            <w:r w:rsidRPr="00966F61">
              <w:rPr>
                <w:rFonts w:asciiTheme="minorHAnsi" w:hAnsiTheme="minorHAnsi"/>
                <w:sz w:val="18"/>
                <w:szCs w:val="18"/>
              </w:rPr>
              <w:t>elseif A0</w:t>
            </w:r>
            <w:del w:id="137" w:author="Smith, Alexis@Energy" w:date="2019-01-04T15:07:00Z">
              <w:r w:rsidRPr="00966F61" w:rsidDel="004B0E25">
                <w:rPr>
                  <w:rFonts w:asciiTheme="minorHAnsi" w:hAnsiTheme="minorHAnsi"/>
                  <w:sz w:val="18"/>
                  <w:szCs w:val="18"/>
                </w:rPr>
                <w:delText>3</w:delText>
              </w:r>
            </w:del>
            <w:ins w:id="138" w:author="Smith, Alexis@Energy" w:date="2019-01-04T15:07:00Z">
              <w:r w:rsidR="004B0E25">
                <w:rPr>
                  <w:rFonts w:asciiTheme="minorHAnsi" w:hAnsiTheme="minorHAnsi"/>
                  <w:sz w:val="18"/>
                  <w:szCs w:val="18"/>
                </w:rPr>
                <w:t>4</w:t>
              </w:r>
            </w:ins>
            <w:r w:rsidRPr="00966F61">
              <w:rPr>
                <w:rFonts w:asciiTheme="minorHAnsi" w:hAnsiTheme="minorHAnsi"/>
                <w:sz w:val="18"/>
                <w:szCs w:val="18"/>
              </w:rPr>
              <w:t>=Alteration then allow user to pick from list:</w:t>
            </w:r>
          </w:p>
          <w:p w14:paraId="1933EA95" w14:textId="1CC85137" w:rsidR="000D7943" w:rsidRDefault="000D7943" w:rsidP="000D7943">
            <w:pPr>
              <w:keepNext/>
              <w:rPr>
                <w:rFonts w:asciiTheme="minorHAnsi" w:hAnsiTheme="minorHAnsi"/>
                <w:sz w:val="18"/>
                <w:szCs w:val="18"/>
              </w:rPr>
            </w:pPr>
            <w:r w:rsidRPr="00966F61">
              <w:rPr>
                <w:rFonts w:asciiTheme="minorHAnsi" w:hAnsiTheme="minorHAnsi"/>
                <w:sz w:val="18"/>
                <w:szCs w:val="18"/>
              </w:rPr>
              <w:t>**RA</w:t>
            </w:r>
            <w:r w:rsidR="00BB4DC9">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E32A17" w:rsidRPr="00966F61" w14:paraId="3A1F0E8C" w14:textId="77777777" w:rsidTr="000D7943">
        <w:trPr>
          <w:cantSplit/>
          <w:trHeight w:val="144"/>
          <w:ins w:id="139" w:author="Wichert, RJ@Energy" w:date="2018-10-18T07:40:00Z"/>
        </w:trPr>
        <w:tc>
          <w:tcPr>
            <w:tcW w:w="475" w:type="dxa"/>
            <w:vAlign w:val="center"/>
          </w:tcPr>
          <w:p w14:paraId="641E7BD6" w14:textId="20BCAC2A" w:rsidR="00E32A17" w:rsidRDefault="00E32A17" w:rsidP="00E32A17">
            <w:pPr>
              <w:pStyle w:val="FootnoteText"/>
              <w:jc w:val="center"/>
              <w:rPr>
                <w:ins w:id="140" w:author="Wichert, RJ@Energy" w:date="2018-10-18T07:40:00Z"/>
                <w:rFonts w:asciiTheme="minorHAnsi" w:hAnsiTheme="minorHAnsi"/>
                <w:sz w:val="18"/>
                <w:szCs w:val="18"/>
              </w:rPr>
            </w:pPr>
            <w:ins w:id="141" w:author="Wichert, RJ@Energy" w:date="2018-10-18T07:40:00Z">
              <w:r>
                <w:rPr>
                  <w:rFonts w:asciiTheme="minorHAnsi" w:hAnsiTheme="minorHAnsi"/>
                  <w:sz w:val="18"/>
                  <w:szCs w:val="18"/>
                </w:rPr>
                <w:t>1</w:t>
              </w:r>
            </w:ins>
            <w:ins w:id="142" w:author="Smith, Alexis@Energy" w:date="2019-01-04T15:07:00Z">
              <w:r w:rsidR="004B0E25">
                <w:rPr>
                  <w:rFonts w:asciiTheme="minorHAnsi" w:hAnsiTheme="minorHAnsi"/>
                  <w:sz w:val="18"/>
                  <w:szCs w:val="18"/>
                </w:rPr>
                <w:t>2</w:t>
              </w:r>
            </w:ins>
            <w:ins w:id="143" w:author="Wichert, RJ@Energy" w:date="2018-10-18T07:40:00Z">
              <w:del w:id="144" w:author="Smith, Alexis@Energy" w:date="2019-01-04T15:07:00Z">
                <w:r w:rsidDel="004B0E25">
                  <w:rPr>
                    <w:rFonts w:asciiTheme="minorHAnsi" w:hAnsiTheme="minorHAnsi"/>
                    <w:sz w:val="18"/>
                    <w:szCs w:val="18"/>
                  </w:rPr>
                  <w:delText>1</w:delText>
                </w:r>
              </w:del>
            </w:ins>
          </w:p>
        </w:tc>
        <w:tc>
          <w:tcPr>
            <w:tcW w:w="4950" w:type="dxa"/>
            <w:vAlign w:val="center"/>
          </w:tcPr>
          <w:p w14:paraId="0081ADFE" w14:textId="57665C32" w:rsidR="00E32A17" w:rsidRPr="00966F61" w:rsidRDefault="00E32A17" w:rsidP="00E32A17">
            <w:pPr>
              <w:keepNext/>
              <w:rPr>
                <w:ins w:id="145" w:author="Wichert, RJ@Energy" w:date="2018-10-18T07:40:00Z"/>
                <w:rFonts w:asciiTheme="minorHAnsi" w:hAnsiTheme="minorHAnsi"/>
                <w:sz w:val="18"/>
                <w:szCs w:val="18"/>
              </w:rPr>
            </w:pPr>
            <w:ins w:id="146" w:author="Wichert, RJ@Energy" w:date="2018-10-18T07:40:00Z">
              <w:r>
                <w:rPr>
                  <w:rFonts w:asciiTheme="minorHAnsi" w:hAnsiTheme="minorHAnsi"/>
                  <w:sz w:val="18"/>
                  <w:szCs w:val="18"/>
                </w:rPr>
                <w:t>Central Fan Ventilation Cooling System Status</w:t>
              </w:r>
            </w:ins>
          </w:p>
        </w:tc>
        <w:tc>
          <w:tcPr>
            <w:tcW w:w="5605" w:type="dxa"/>
            <w:vAlign w:val="center"/>
          </w:tcPr>
          <w:p w14:paraId="0CEBD8C3" w14:textId="77777777" w:rsidR="00E32A17" w:rsidRDefault="00E32A17" w:rsidP="00E32A17">
            <w:pPr>
              <w:keepNext/>
              <w:rPr>
                <w:ins w:id="147" w:author="Wichert, RJ@Energy" w:date="2018-10-18T07:40:00Z"/>
                <w:rFonts w:asciiTheme="minorHAnsi" w:hAnsiTheme="minorHAnsi"/>
                <w:sz w:val="18"/>
                <w:szCs w:val="18"/>
              </w:rPr>
            </w:pPr>
            <w:ins w:id="148" w:author="Wichert, RJ@Energy" w:date="2018-10-18T07:40:00Z">
              <w:r>
                <w:rPr>
                  <w:rFonts w:asciiTheme="minorHAnsi" w:hAnsiTheme="minorHAnsi"/>
                  <w:sz w:val="18"/>
                  <w:szCs w:val="18"/>
                </w:rPr>
                <w:t>&lt;&lt;Calculated Field:</w:t>
              </w:r>
            </w:ins>
          </w:p>
          <w:p w14:paraId="251D2CBB" w14:textId="5D9E5A02" w:rsidR="005F7C19" w:rsidRDefault="00E32A17">
            <w:pPr>
              <w:keepNext/>
              <w:rPr>
                <w:ins w:id="149" w:author="Wichert, RJ@Energy" w:date="2018-11-02T13:39:00Z"/>
                <w:rFonts w:asciiTheme="minorHAnsi" w:hAnsiTheme="minorHAnsi"/>
                <w:sz w:val="18"/>
                <w:szCs w:val="18"/>
              </w:rPr>
            </w:pPr>
            <w:ins w:id="150" w:author="Wichert, RJ@Energy" w:date="2018-10-18T07:40:00Z">
              <w:r>
                <w:rPr>
                  <w:rFonts w:asciiTheme="minorHAnsi" w:hAnsiTheme="minorHAnsi"/>
                  <w:sz w:val="18"/>
                  <w:szCs w:val="18"/>
                </w:rPr>
                <w:t xml:space="preserve">Referenced from MCH-01, If </w:t>
              </w:r>
            </w:ins>
            <w:ins w:id="151" w:author="Wichert, RJ@Energy" w:date="2018-11-02T13:38:00Z">
              <w:r w:rsidR="005F7C19">
                <w:rPr>
                  <w:rFonts w:asciiTheme="minorHAnsi" w:hAnsiTheme="minorHAnsi"/>
                  <w:sz w:val="18"/>
                  <w:szCs w:val="18"/>
                </w:rPr>
                <w:t>B0</w:t>
              </w:r>
            </w:ins>
            <w:ins w:id="152" w:author="Wichert, RJ@Energy" w:date="2019-01-02T14:50:00Z">
              <w:r w:rsidR="00714277">
                <w:rPr>
                  <w:rFonts w:asciiTheme="minorHAnsi" w:hAnsiTheme="minorHAnsi"/>
                  <w:sz w:val="18"/>
                  <w:szCs w:val="18"/>
                </w:rPr>
                <w:t>5</w:t>
              </w:r>
            </w:ins>
            <w:ins w:id="153" w:author="Wichert, RJ@Energy" w:date="2018-10-18T07:40:00Z">
              <w:r>
                <w:rPr>
                  <w:rFonts w:asciiTheme="minorHAnsi" w:hAnsiTheme="minorHAnsi"/>
                  <w:sz w:val="18"/>
                  <w:szCs w:val="18"/>
                </w:rPr>
                <w:t xml:space="preserve"> Central Fan Ventilation Cooling</w:t>
              </w:r>
            </w:ins>
            <w:ins w:id="154" w:author="Wichert, RJ@Energy" w:date="2018-11-02T13:38:00Z">
              <w:r w:rsidR="005F7C19">
                <w:rPr>
                  <w:rFonts w:asciiTheme="minorHAnsi" w:hAnsiTheme="minorHAnsi"/>
                  <w:sz w:val="18"/>
                  <w:szCs w:val="18"/>
                </w:rPr>
                <w:t xml:space="preserve"> System Type</w:t>
              </w:r>
            </w:ins>
            <w:ins w:id="155" w:author="Wichert, RJ@Energy" w:date="2018-10-18T07:40:00Z">
              <w:r>
                <w:rPr>
                  <w:rFonts w:asciiTheme="minorHAnsi" w:hAnsiTheme="minorHAnsi"/>
                  <w:sz w:val="18"/>
                  <w:szCs w:val="18"/>
                </w:rPr>
                <w:t xml:space="preserve"> = </w:t>
              </w:r>
            </w:ins>
            <w:ins w:id="156" w:author="Wichert, RJ@Energy" w:date="2018-11-02T13:38:00Z">
              <w:r w:rsidR="005F7C19">
                <w:rPr>
                  <w:rFonts w:asciiTheme="minorHAnsi" w:hAnsiTheme="minorHAnsi"/>
                  <w:sz w:val="18"/>
                  <w:szCs w:val="18"/>
                </w:rPr>
                <w:t>Variable</w:t>
              </w:r>
            </w:ins>
            <w:ins w:id="157" w:author="Wichert, RJ@Energy" w:date="2018-10-18T07:40:00Z">
              <w:r>
                <w:rPr>
                  <w:rFonts w:asciiTheme="minorHAnsi" w:hAnsiTheme="minorHAnsi"/>
                  <w:sz w:val="18"/>
                  <w:szCs w:val="18"/>
                </w:rPr>
                <w:t>, then display ‘</w:t>
              </w:r>
            </w:ins>
            <w:ins w:id="158" w:author="Wichert, RJ@Energy" w:date="2018-11-02T13:38:00Z">
              <w:r w:rsidR="005F7C19">
                <w:rPr>
                  <w:rFonts w:asciiTheme="minorHAnsi" w:hAnsiTheme="minorHAnsi"/>
                  <w:sz w:val="18"/>
                  <w:szCs w:val="18"/>
                </w:rPr>
                <w:t>Variable CFVCS</w:t>
              </w:r>
            </w:ins>
            <w:ins w:id="159" w:author="Wichert, RJ@Energy" w:date="2018-10-18T07:40:00Z">
              <w:r>
                <w:rPr>
                  <w:rFonts w:asciiTheme="minorHAnsi" w:hAnsiTheme="minorHAnsi"/>
                  <w:sz w:val="18"/>
                  <w:szCs w:val="18"/>
                </w:rPr>
                <w:t>’</w:t>
              </w:r>
            </w:ins>
            <w:ins w:id="160" w:author="Wichert, RJ@Energy" w:date="2018-11-02T13:39:00Z">
              <w:r w:rsidR="005F7C19">
                <w:rPr>
                  <w:rFonts w:asciiTheme="minorHAnsi" w:hAnsiTheme="minorHAnsi"/>
                  <w:sz w:val="18"/>
                  <w:szCs w:val="18"/>
                </w:rPr>
                <w:t>,</w:t>
              </w:r>
            </w:ins>
          </w:p>
          <w:p w14:paraId="703947E3" w14:textId="77777777" w:rsidR="005F7C19" w:rsidRDefault="005F7C19">
            <w:pPr>
              <w:keepNext/>
              <w:rPr>
                <w:ins w:id="161" w:author="Wichert, RJ@Energy" w:date="2018-11-02T13:40:00Z"/>
                <w:rFonts w:asciiTheme="minorHAnsi" w:hAnsiTheme="minorHAnsi"/>
                <w:sz w:val="18"/>
                <w:szCs w:val="18"/>
              </w:rPr>
            </w:pPr>
            <w:ins w:id="162" w:author="Wichert, RJ@Energy" w:date="2018-11-02T13:39:00Z">
              <w:r>
                <w:rPr>
                  <w:rFonts w:asciiTheme="minorHAnsi" w:hAnsiTheme="minorHAnsi"/>
                  <w:sz w:val="18"/>
                  <w:szCs w:val="18"/>
                </w:rPr>
                <w:t>ElseIf Type = Fixed, then display ‘Fixed CFVCS’</w:t>
              </w:r>
            </w:ins>
            <w:ins w:id="163" w:author="Wichert, RJ@Energy" w:date="2018-11-02T13:40:00Z">
              <w:r>
                <w:rPr>
                  <w:rFonts w:asciiTheme="minorHAnsi" w:hAnsiTheme="minorHAnsi"/>
                  <w:sz w:val="18"/>
                  <w:szCs w:val="18"/>
                </w:rPr>
                <w:t>,</w:t>
              </w:r>
            </w:ins>
          </w:p>
          <w:p w14:paraId="09FC964F" w14:textId="3A7EFEBD" w:rsidR="00E32A17" w:rsidRPr="00966F61" w:rsidRDefault="00E32A17">
            <w:pPr>
              <w:keepNext/>
              <w:rPr>
                <w:ins w:id="164" w:author="Wichert, RJ@Energy" w:date="2018-10-18T07:40:00Z"/>
                <w:rFonts w:asciiTheme="minorHAnsi" w:hAnsiTheme="minorHAnsi"/>
                <w:sz w:val="18"/>
                <w:szCs w:val="18"/>
              </w:rPr>
            </w:pPr>
            <w:ins w:id="165" w:author="Wichert, RJ@Energy" w:date="2018-10-18T07:40: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6" w:author="Smith, Alexis@Energy" w:date="2018-12-13T11:01: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399"/>
        <w:gridCol w:w="4355"/>
        <w:gridCol w:w="6262"/>
        <w:tblGridChange w:id="167">
          <w:tblGrid>
            <w:gridCol w:w="399"/>
            <w:gridCol w:w="4355"/>
            <w:gridCol w:w="6262"/>
          </w:tblGrid>
        </w:tblGridChange>
      </w:tblGrid>
      <w:tr w:rsidR="001868E8" w:rsidRPr="00D83E48" w14:paraId="1933EAAC" w14:textId="77777777" w:rsidTr="005673FC">
        <w:trPr>
          <w:cantSplit/>
          <w:trHeight w:val="432"/>
          <w:trPrChange w:id="168" w:author="Smith, Alexis@Energy" w:date="2018-12-13T11:01:00Z">
            <w:trPr>
              <w:cantSplit/>
              <w:trHeight w:val="432"/>
            </w:trPr>
          </w:trPrChange>
        </w:trPr>
        <w:tc>
          <w:tcPr>
            <w:tcW w:w="5000" w:type="pct"/>
            <w:gridSpan w:val="3"/>
            <w:vAlign w:val="center"/>
            <w:tcPrChange w:id="169" w:author="Smith, Alexis@Energy" w:date="2018-12-13T11:01:00Z">
              <w:tcPr>
                <w:tcW w:w="5000" w:type="pct"/>
                <w:gridSpan w:val="3"/>
                <w:vAlign w:val="center"/>
              </w:tcPr>
            </w:tcPrChange>
          </w:tcPr>
          <w:p w14:paraId="1933EAAA" w14:textId="6B7A2D7A" w:rsidR="001868E8" w:rsidRPr="002E17DB" w:rsidRDefault="001868E8" w:rsidP="005673FC">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5673FC">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5673FC">
        <w:trPr>
          <w:cantSplit/>
          <w:trHeight w:val="432"/>
          <w:trPrChange w:id="170" w:author="Smith, Alexis@Energy" w:date="2018-12-13T11:01:00Z">
            <w:trPr>
              <w:cantSplit/>
              <w:trHeight w:val="432"/>
            </w:trPr>
          </w:trPrChange>
        </w:trPr>
        <w:tc>
          <w:tcPr>
            <w:tcW w:w="181" w:type="pct"/>
            <w:vAlign w:val="center"/>
            <w:tcPrChange w:id="171" w:author="Smith, Alexis@Energy" w:date="2018-12-13T11:01:00Z">
              <w:tcPr>
                <w:tcW w:w="181" w:type="pct"/>
                <w:vAlign w:val="center"/>
              </w:tcPr>
            </w:tcPrChange>
          </w:tcPr>
          <w:p w14:paraId="1933EAA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Change w:id="172" w:author="Smith, Alexis@Energy" w:date="2018-12-13T11:01:00Z">
              <w:tcPr>
                <w:tcW w:w="1977" w:type="pct"/>
                <w:vAlign w:val="center"/>
              </w:tcPr>
            </w:tcPrChange>
          </w:tcPr>
          <w:p w14:paraId="1933EAAE" w14:textId="76BFD55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Change w:id="173" w:author="Smith, Alexis@Energy" w:date="2018-12-13T11:01:00Z">
              <w:tcPr>
                <w:tcW w:w="2842" w:type="pct"/>
              </w:tcPr>
            </w:tcPrChange>
          </w:tcPr>
          <w:p w14:paraId="1933EAA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5673FC">
        <w:trPr>
          <w:cantSplit/>
          <w:trHeight w:val="432"/>
          <w:trPrChange w:id="174" w:author="Smith, Alexis@Energy" w:date="2018-12-13T11:01:00Z">
            <w:trPr>
              <w:cantSplit/>
              <w:trHeight w:val="432"/>
            </w:trPr>
          </w:trPrChange>
        </w:trPr>
        <w:tc>
          <w:tcPr>
            <w:tcW w:w="181" w:type="pct"/>
            <w:vAlign w:val="center"/>
            <w:tcPrChange w:id="175" w:author="Smith, Alexis@Energy" w:date="2018-12-13T11:01:00Z">
              <w:tcPr>
                <w:tcW w:w="181" w:type="pct"/>
                <w:vAlign w:val="center"/>
              </w:tcPr>
            </w:tcPrChange>
          </w:tcPr>
          <w:p w14:paraId="1933EAB5"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Change w:id="176" w:author="Smith, Alexis@Energy" w:date="2018-12-13T11:01:00Z">
              <w:tcPr>
                <w:tcW w:w="1977" w:type="pct"/>
                <w:vAlign w:val="center"/>
              </w:tcPr>
            </w:tcPrChange>
          </w:tcPr>
          <w:p w14:paraId="1933EAB6" w14:textId="76E8C0E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Change w:id="177" w:author="Smith, Alexis@Energy" w:date="2018-12-13T11:01:00Z">
              <w:tcPr>
                <w:tcW w:w="2842" w:type="pct"/>
                <w:vAlign w:val="center"/>
              </w:tcPr>
            </w:tcPrChange>
          </w:tcPr>
          <w:p w14:paraId="1933EAB7"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5673FC">
        <w:trPr>
          <w:cantSplit/>
          <w:trHeight w:val="432"/>
          <w:trPrChange w:id="178" w:author="Smith, Alexis@Energy" w:date="2018-12-13T11:01:00Z">
            <w:trPr>
              <w:cantSplit/>
              <w:trHeight w:val="432"/>
            </w:trPr>
          </w:trPrChange>
        </w:trPr>
        <w:tc>
          <w:tcPr>
            <w:tcW w:w="181" w:type="pct"/>
            <w:vAlign w:val="center"/>
            <w:tcPrChange w:id="179" w:author="Smith, Alexis@Energy" w:date="2018-12-13T11:01:00Z">
              <w:tcPr>
                <w:tcW w:w="181" w:type="pct"/>
                <w:vAlign w:val="center"/>
              </w:tcPr>
            </w:tcPrChange>
          </w:tcPr>
          <w:p w14:paraId="1933EAB9"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Change w:id="180" w:author="Smith, Alexis@Energy" w:date="2018-12-13T11:01:00Z">
              <w:tcPr>
                <w:tcW w:w="1977" w:type="pct"/>
                <w:vAlign w:val="center"/>
              </w:tcPr>
            </w:tcPrChange>
          </w:tcPr>
          <w:p w14:paraId="1933EABA" w14:textId="5A3CF06D"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Change w:id="181" w:author="Smith, Alexis@Energy" w:date="2018-12-13T11:01:00Z">
              <w:tcPr>
                <w:tcW w:w="2842" w:type="pct"/>
                <w:vAlign w:val="center"/>
              </w:tcPr>
            </w:tcPrChange>
          </w:tcPr>
          <w:p w14:paraId="1933EABB"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5673FC">
        <w:trPr>
          <w:cantSplit/>
          <w:trHeight w:val="432"/>
          <w:trPrChange w:id="182" w:author="Smith, Alexis@Energy" w:date="2018-12-13T11:01:00Z">
            <w:trPr>
              <w:cantSplit/>
              <w:trHeight w:val="432"/>
            </w:trPr>
          </w:trPrChange>
        </w:trPr>
        <w:tc>
          <w:tcPr>
            <w:tcW w:w="181" w:type="pct"/>
            <w:vAlign w:val="center"/>
            <w:tcPrChange w:id="183" w:author="Smith, Alexis@Energy" w:date="2018-12-13T11:01:00Z">
              <w:tcPr>
                <w:tcW w:w="181" w:type="pct"/>
                <w:vAlign w:val="center"/>
              </w:tcPr>
            </w:tcPrChange>
          </w:tcPr>
          <w:p w14:paraId="1933EAB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Change w:id="184" w:author="Smith, Alexis@Energy" w:date="2018-12-13T11:01:00Z">
              <w:tcPr>
                <w:tcW w:w="1977" w:type="pct"/>
                <w:vAlign w:val="center"/>
              </w:tcPr>
            </w:tcPrChange>
          </w:tcPr>
          <w:p w14:paraId="1933EABE" w14:textId="3867FBEA"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Change w:id="185" w:author="Smith, Alexis@Energy" w:date="2018-12-13T11:01:00Z">
              <w:tcPr>
                <w:tcW w:w="2842" w:type="pct"/>
                <w:vAlign w:val="center"/>
              </w:tcPr>
            </w:tcPrChange>
          </w:tcPr>
          <w:p w14:paraId="1933EAB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5673FC" w:rsidP="005673FC">
            <w:pPr>
              <w:pStyle w:val="ListParagraph"/>
              <w:keepNext/>
              <w:rPr>
                <w:rFonts w:asciiTheme="minorHAnsi" w:hAnsiTheme="minorHAnsi"/>
                <w:sz w:val="18"/>
                <w:szCs w:val="18"/>
              </w:rPr>
            </w:pPr>
            <w:r>
              <w:rPr>
                <w:rStyle w:val="Hyperlink"/>
                <w:rFonts w:asciiTheme="minorHAnsi" w:hAnsiTheme="minorHAnsi"/>
                <w:sz w:val="18"/>
                <w:szCs w:val="18"/>
              </w:rPr>
              <w:fldChar w:fldCharType="begin"/>
            </w:r>
            <w:r>
              <w:rPr>
                <w:rStyle w:val="Hyperlink"/>
                <w:rFonts w:asciiTheme="minorHAnsi" w:hAnsiTheme="minorHAnsi"/>
                <w:sz w:val="18"/>
                <w:szCs w:val="18"/>
              </w:rPr>
              <w:instrText xml:space="preserve"> HYPERLINK "http://www.energy.ca.gov/title24/equipment_cert/ama_fas/index.html" </w:instrText>
            </w:r>
            <w:r>
              <w:rPr>
                <w:rStyle w:val="Hyperlink"/>
                <w:rFonts w:asciiTheme="minorHAnsi" w:hAnsiTheme="minorHAnsi"/>
                <w:sz w:val="18"/>
                <w:szCs w:val="18"/>
              </w:rPr>
              <w:fldChar w:fldCharType="separate"/>
            </w:r>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r>
              <w:rPr>
                <w:rStyle w:val="Hyperlink"/>
                <w:rFonts w:asciiTheme="minorHAnsi" w:hAnsiTheme="minorHAnsi"/>
                <w:sz w:val="18"/>
                <w:szCs w:val="18"/>
              </w:rPr>
              <w:fldChar w:fldCharType="end"/>
            </w:r>
            <w:r w:rsidR="001868E8" w:rsidRPr="002E17DB">
              <w:rPr>
                <w:rFonts w:asciiTheme="minorHAnsi" w:hAnsiTheme="minorHAnsi"/>
                <w:sz w:val="18"/>
                <w:szCs w:val="18"/>
              </w:rPr>
              <w:t>, or</w:t>
            </w:r>
          </w:p>
          <w:p w14:paraId="1933EAC2"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5673FC">
        <w:trPr>
          <w:cantSplit/>
          <w:trHeight w:val="432"/>
          <w:trPrChange w:id="186" w:author="Smith, Alexis@Energy" w:date="2018-12-13T11:01:00Z">
            <w:trPr>
              <w:cantSplit/>
              <w:trHeight w:val="432"/>
            </w:trPr>
          </w:trPrChange>
        </w:trPr>
        <w:tc>
          <w:tcPr>
            <w:tcW w:w="181" w:type="pct"/>
            <w:vAlign w:val="center"/>
            <w:tcPrChange w:id="187" w:author="Smith, Alexis@Energy" w:date="2018-12-13T11:01:00Z">
              <w:tcPr>
                <w:tcW w:w="181" w:type="pct"/>
                <w:vAlign w:val="center"/>
              </w:tcPr>
            </w:tcPrChange>
          </w:tcPr>
          <w:p w14:paraId="1933EAC4" w14:textId="77777777" w:rsidR="00E32A17" w:rsidRPr="002E17DB" w:rsidRDefault="00E32A17" w:rsidP="005673F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Change w:id="188" w:author="Smith, Alexis@Energy" w:date="2018-12-13T11:01:00Z">
              <w:tcPr>
                <w:tcW w:w="1977" w:type="pct"/>
                <w:vAlign w:val="center"/>
              </w:tcPr>
            </w:tcPrChange>
          </w:tcPr>
          <w:p w14:paraId="1933EAC5" w14:textId="77777777" w:rsidR="00E32A17" w:rsidRPr="002E17DB" w:rsidRDefault="00E32A17" w:rsidP="005673F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Change w:id="189" w:author="Smith, Alexis@Energy" w:date="2018-12-13T11:01:00Z">
              <w:tcPr>
                <w:tcW w:w="2842" w:type="pct"/>
                <w:vAlign w:val="center"/>
              </w:tcPr>
            </w:tcPrChange>
          </w:tcPr>
          <w:p w14:paraId="46C44A50" w14:textId="77777777" w:rsidR="00E32A17" w:rsidRDefault="00E32A17" w:rsidP="005673FC">
            <w:pPr>
              <w:keepNext/>
              <w:rPr>
                <w:ins w:id="190" w:author="Wichert, RJ@Energy" w:date="2018-10-18T07:41:00Z"/>
                <w:rFonts w:asciiTheme="minorHAnsi" w:hAnsiTheme="minorHAnsi"/>
                <w:sz w:val="18"/>
                <w:szCs w:val="18"/>
              </w:rPr>
            </w:pPr>
            <w:ins w:id="191" w:author="Wichert, RJ@Energy" w:date="2018-10-18T07:41:00Z">
              <w:r>
                <w:rPr>
                  <w:rFonts w:asciiTheme="minorHAnsi" w:hAnsiTheme="minorHAnsi"/>
                  <w:sz w:val="18"/>
                  <w:szCs w:val="18"/>
                </w:rPr>
                <w:t xml:space="preserve">&lt;&lt;calculated field: </w:t>
              </w:r>
            </w:ins>
          </w:p>
          <w:p w14:paraId="7363AFFB" w14:textId="75FCE916" w:rsidR="00E32A17" w:rsidRPr="00E00244" w:rsidRDefault="00E32A17" w:rsidP="005673FC">
            <w:pPr>
              <w:keepNext/>
              <w:rPr>
                <w:ins w:id="192" w:author="Wichert, RJ@Energy" w:date="2018-10-18T07:41:00Z"/>
                <w:rFonts w:asciiTheme="minorHAnsi" w:hAnsiTheme="minorHAnsi"/>
                <w:sz w:val="16"/>
                <w:szCs w:val="16"/>
              </w:rPr>
            </w:pPr>
            <w:ins w:id="193" w:author="Wichert, RJ@Energy" w:date="2018-10-18T07:41:00Z">
              <w:r w:rsidRPr="00E00244">
                <w:rPr>
                  <w:rFonts w:asciiTheme="minorHAnsi" w:hAnsiTheme="minorHAnsi"/>
                  <w:sz w:val="16"/>
                  <w:szCs w:val="16"/>
                </w:rPr>
                <w:t>If A1</w:t>
              </w:r>
            </w:ins>
            <w:ins w:id="194" w:author="Smith, Alexis@Energy" w:date="2019-01-04T15:09:00Z">
              <w:r w:rsidR="004B0E25">
                <w:rPr>
                  <w:rFonts w:asciiTheme="minorHAnsi" w:hAnsiTheme="minorHAnsi"/>
                  <w:sz w:val="16"/>
                  <w:szCs w:val="16"/>
                </w:rPr>
                <w:t>1</w:t>
              </w:r>
            </w:ins>
            <w:ins w:id="195" w:author="Wichert, RJ@Energy" w:date="2018-10-18T07:41:00Z">
              <w:del w:id="196" w:author="Smith, Alexis@Energy" w:date="2019-01-04T15:09:00Z">
                <w:r w:rsidRPr="00E00244" w:rsidDel="004B0E25">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526336FB" w14:textId="5D2E2D18" w:rsidR="00E32A17" w:rsidRPr="00E00244" w:rsidRDefault="00E32A17" w:rsidP="005673FC">
            <w:pPr>
              <w:keepNext/>
              <w:ind w:left="720"/>
              <w:rPr>
                <w:ins w:id="197" w:author="Wichert, RJ@Energy" w:date="2018-10-18T07:41:00Z"/>
                <w:rFonts w:asciiTheme="minorHAnsi" w:hAnsiTheme="minorHAnsi"/>
                <w:sz w:val="16"/>
                <w:szCs w:val="16"/>
              </w:rPr>
            </w:pPr>
            <w:ins w:id="198" w:author="Wichert, RJ@Energy" w:date="2018-10-18T07:41:00Z">
              <w:r w:rsidRPr="00E00244">
                <w:rPr>
                  <w:rFonts w:asciiTheme="minorHAnsi" w:hAnsiTheme="minorHAnsi"/>
                  <w:sz w:val="16"/>
                  <w:szCs w:val="16"/>
                </w:rPr>
                <w:t>If A0</w:t>
              </w:r>
            </w:ins>
            <w:ins w:id="199" w:author="Smith, Alexis@Energy" w:date="2019-01-04T15:09:00Z">
              <w:r w:rsidR="004B0E25">
                <w:rPr>
                  <w:rFonts w:asciiTheme="minorHAnsi" w:hAnsiTheme="minorHAnsi"/>
                  <w:sz w:val="16"/>
                  <w:szCs w:val="16"/>
                </w:rPr>
                <w:t>4</w:t>
              </w:r>
            </w:ins>
            <w:ins w:id="200" w:author="Wichert, RJ@Energy" w:date="2018-10-18T07:41:00Z">
              <w:del w:id="201" w:author="Smith, Alexis@Energy" w:date="2019-01-04T15:09:00Z">
                <w:r w:rsidRPr="00E00244" w:rsidDel="004B0E25">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ns w:id="202" w:author="Smith, Alexis@Energy" w:date="2019-01-03T09:13:00Z">
              <w:r w:rsidR="00EC2082">
                <w:rPr>
                  <w:rFonts w:asciiTheme="minorHAnsi" w:hAnsiTheme="minorHAnsi"/>
                  <w:sz w:val="16"/>
                  <w:szCs w:val="16"/>
                </w:rPr>
                <w:t>;</w:t>
              </w:r>
            </w:ins>
          </w:p>
          <w:p w14:paraId="43410C55" w14:textId="17CAFF6D" w:rsidR="00E32A17" w:rsidRPr="00E00244" w:rsidRDefault="00E32A17" w:rsidP="005673FC">
            <w:pPr>
              <w:keepNext/>
              <w:rPr>
                <w:ins w:id="203" w:author="Wichert, RJ@Energy" w:date="2018-10-18T07:41:00Z"/>
                <w:rFonts w:asciiTheme="minorHAnsi" w:hAnsiTheme="minorHAnsi"/>
                <w:sz w:val="16"/>
                <w:szCs w:val="16"/>
              </w:rPr>
            </w:pPr>
            <w:ins w:id="204" w:author="Wichert, RJ@Energy" w:date="2018-10-18T07:41:00Z">
              <w:r>
                <w:rPr>
                  <w:rFonts w:asciiTheme="minorHAnsi" w:hAnsiTheme="minorHAnsi"/>
                  <w:sz w:val="16"/>
                  <w:szCs w:val="16"/>
                </w:rPr>
                <w:t>Else</w:t>
              </w:r>
              <w:r w:rsidRPr="00E00244">
                <w:rPr>
                  <w:rFonts w:asciiTheme="minorHAnsi" w:hAnsiTheme="minorHAnsi"/>
                  <w:sz w:val="16"/>
                  <w:szCs w:val="16"/>
                </w:rPr>
                <w:t>If A1</w:t>
              </w:r>
            </w:ins>
            <w:ins w:id="205" w:author="Smith, Alexis@Energy" w:date="2019-01-04T15:09:00Z">
              <w:r w:rsidR="004B0E25">
                <w:rPr>
                  <w:rFonts w:asciiTheme="minorHAnsi" w:hAnsiTheme="minorHAnsi"/>
                  <w:sz w:val="16"/>
                  <w:szCs w:val="16"/>
                </w:rPr>
                <w:t>1</w:t>
              </w:r>
            </w:ins>
            <w:ins w:id="206" w:author="Wichert, RJ@Energy" w:date="2018-10-18T07:41:00Z">
              <w:del w:id="207" w:author="Smith, Alexis@Energy" w:date="2019-01-04T15:09:00Z">
                <w:r w:rsidRPr="00E00244" w:rsidDel="004B0E25">
                  <w:rPr>
                    <w:rFonts w:asciiTheme="minorHAnsi" w:hAnsiTheme="minorHAnsi"/>
                    <w:sz w:val="16"/>
                    <w:szCs w:val="16"/>
                  </w:rPr>
                  <w:delText>0</w:delText>
                </w:r>
              </w:del>
              <w:r w:rsidRPr="00E00244">
                <w:rPr>
                  <w:rFonts w:asciiTheme="minorHAnsi" w:hAnsiTheme="minorHAnsi"/>
                  <w:sz w:val="16"/>
                  <w:szCs w:val="16"/>
                </w:rPr>
                <w:t xml:space="preserve"> = </w:t>
              </w:r>
              <w:r w:rsidRPr="00EC2082">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63F02F39" w14:textId="38BFAD0D" w:rsidR="00EC2082" w:rsidRDefault="00E32A17" w:rsidP="005673FC">
            <w:pPr>
              <w:keepNext/>
              <w:ind w:left="720"/>
              <w:rPr>
                <w:ins w:id="208" w:author="Smith, Alexis@Energy" w:date="2019-01-03T09:14:00Z"/>
                <w:rFonts w:asciiTheme="minorHAnsi" w:hAnsiTheme="minorHAnsi"/>
                <w:sz w:val="16"/>
                <w:szCs w:val="16"/>
              </w:rPr>
            </w:pPr>
            <w:ins w:id="209" w:author="Wichert, RJ@Energy" w:date="2018-10-18T07:41:00Z">
              <w:r>
                <w:rPr>
                  <w:rFonts w:asciiTheme="minorHAnsi" w:hAnsiTheme="minorHAnsi"/>
                  <w:sz w:val="16"/>
                  <w:szCs w:val="16"/>
                </w:rPr>
                <w:t>If A0</w:t>
              </w:r>
            </w:ins>
            <w:ins w:id="210" w:author="Smith, Alexis@Energy" w:date="2019-01-04T15:09:00Z">
              <w:r w:rsidR="004B0E25">
                <w:rPr>
                  <w:rFonts w:asciiTheme="minorHAnsi" w:hAnsiTheme="minorHAnsi"/>
                  <w:sz w:val="16"/>
                  <w:szCs w:val="16"/>
                </w:rPr>
                <w:t>4</w:t>
              </w:r>
            </w:ins>
            <w:ins w:id="211" w:author="Wichert, RJ@Energy" w:date="2018-10-18T07:41:00Z">
              <w:del w:id="212" w:author="Smith, Alexis@Energy" w:date="2019-01-04T15:09:00Z">
                <w:r w:rsidDel="004B0E25">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ins>
            <w:ins w:id="213" w:author="Smith, Alexis@Energy" w:date="2019-01-03T09:14:00Z">
              <w:r w:rsidR="00EC2082">
                <w:rPr>
                  <w:rFonts w:asciiTheme="minorHAnsi" w:hAnsiTheme="minorHAnsi"/>
                  <w:sz w:val="16"/>
                  <w:szCs w:val="16"/>
                </w:rPr>
                <w:t xml:space="preserve"> then</w:t>
              </w:r>
            </w:ins>
            <w:ins w:id="214" w:author="Wichert, RJ@Energy" w:date="2018-10-18T07:41:00Z">
              <w:r>
                <w:rPr>
                  <w:rFonts w:asciiTheme="minorHAnsi" w:hAnsiTheme="minorHAnsi"/>
                  <w:sz w:val="16"/>
                  <w:szCs w:val="16"/>
                </w:rPr>
                <w:t xml:space="preserve"> </w:t>
              </w:r>
            </w:ins>
          </w:p>
          <w:p w14:paraId="3182E7DB" w14:textId="1E37A6B1" w:rsidR="00E32A17" w:rsidRDefault="00E32A17" w:rsidP="005673FC">
            <w:pPr>
              <w:keepNext/>
              <w:ind w:left="720"/>
              <w:rPr>
                <w:ins w:id="215" w:author="Wichert, RJ@Energy" w:date="2018-10-18T07:41:00Z"/>
                <w:rFonts w:asciiTheme="minorHAnsi" w:hAnsiTheme="minorHAnsi"/>
                <w:sz w:val="16"/>
                <w:szCs w:val="16"/>
              </w:rPr>
            </w:pPr>
            <w:ins w:id="216" w:author="Wichert, RJ@Energy" w:date="2018-10-18T07:41:00Z">
              <w:del w:id="217" w:author="Smith, Alexis@Energy" w:date="2019-01-03T09:14:00Z">
                <w:r w:rsidDel="00EC2082">
                  <w:rPr>
                    <w:rFonts w:asciiTheme="minorHAnsi" w:hAnsiTheme="minorHAnsi"/>
                    <w:sz w:val="16"/>
                    <w:szCs w:val="16"/>
                  </w:rPr>
                  <w:delText>and</w:delText>
                </w:r>
              </w:del>
            </w:ins>
            <w:ins w:id="218" w:author="Smith, Alexis@Energy" w:date="2019-01-03T09:14:00Z">
              <w:r w:rsidR="00EC2082">
                <w:rPr>
                  <w:rFonts w:asciiTheme="minorHAnsi" w:hAnsiTheme="minorHAnsi"/>
                  <w:sz w:val="16"/>
                  <w:szCs w:val="16"/>
                </w:rPr>
                <w:t>if</w:t>
              </w:r>
            </w:ins>
            <w:ins w:id="219" w:author="Wichert, RJ@Energy" w:date="2018-10-18T07:41:00Z">
              <w:r>
                <w:rPr>
                  <w:rFonts w:asciiTheme="minorHAnsi" w:hAnsiTheme="minorHAnsi"/>
                  <w:sz w:val="16"/>
                  <w:szCs w:val="16"/>
                </w:rPr>
                <w:t xml:space="preserve"> A1</w:t>
              </w:r>
            </w:ins>
            <w:ins w:id="220" w:author="Smith, Alexis@Energy" w:date="2019-01-04T15:10:00Z">
              <w:r w:rsidR="004B0E25">
                <w:rPr>
                  <w:rFonts w:asciiTheme="minorHAnsi" w:hAnsiTheme="minorHAnsi"/>
                  <w:sz w:val="16"/>
                  <w:szCs w:val="16"/>
                </w:rPr>
                <w:t>2</w:t>
              </w:r>
            </w:ins>
            <w:ins w:id="221" w:author="Wichert, RJ@Energy" w:date="2018-10-18T07:41:00Z">
              <w:del w:id="222"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23" w:author="Wichert, RJ@Energy" w:date="2018-11-02T13:40:00Z">
              <w:r w:rsidR="005F7C19">
                <w:rPr>
                  <w:rFonts w:asciiTheme="minorHAnsi" w:hAnsiTheme="minorHAnsi"/>
                  <w:sz w:val="16"/>
                  <w:szCs w:val="16"/>
                </w:rPr>
                <w:t>Variable CFVCS or Fixed CFVCS</w:t>
              </w:r>
            </w:ins>
            <w:ins w:id="224" w:author="Wichert, RJ@Energy" w:date="2018-10-18T07:41:00Z">
              <w:r>
                <w:rPr>
                  <w:rFonts w:asciiTheme="minorHAnsi" w:hAnsiTheme="minorHAnsi"/>
                  <w:sz w:val="16"/>
                  <w:szCs w:val="16"/>
                </w:rPr>
                <w:t>,</w:t>
              </w:r>
              <w:r w:rsidRPr="0004642F">
                <w:rPr>
                  <w:rFonts w:asciiTheme="minorHAnsi" w:hAnsiTheme="minorHAnsi"/>
                  <w:sz w:val="16"/>
                  <w:szCs w:val="16"/>
                </w:rPr>
                <w:t xml:space="preserve"> </w:t>
              </w:r>
            </w:ins>
            <w:ins w:id="225" w:author="Smith, Alexis@Energy" w:date="2019-01-03T09:14:00Z">
              <w:r w:rsidR="00EC2082">
                <w:rPr>
                  <w:rFonts w:asciiTheme="minorHAnsi" w:hAnsiTheme="minorHAnsi"/>
                  <w:sz w:val="16"/>
                  <w:szCs w:val="16"/>
                </w:rPr>
                <w:t>t</w:t>
              </w:r>
            </w:ins>
            <w:ins w:id="226" w:author="Wichert, RJ@Energy" w:date="2018-10-18T07:41:00Z">
              <w:r w:rsidRPr="0004642F">
                <w:rPr>
                  <w:rFonts w:asciiTheme="minorHAnsi" w:hAnsiTheme="minorHAnsi"/>
                  <w:sz w:val="16"/>
                  <w:szCs w:val="16"/>
                </w:rPr>
                <w:t>hen use variant MCH-23</w:t>
              </w:r>
              <w:r>
                <w:rPr>
                  <w:rFonts w:asciiTheme="minorHAnsi" w:hAnsiTheme="minorHAnsi"/>
                  <w:sz w:val="16"/>
                  <w:szCs w:val="16"/>
                </w:rPr>
                <w:t>e</w:t>
              </w:r>
            </w:ins>
          </w:p>
          <w:p w14:paraId="06058146" w14:textId="5FE91993" w:rsidR="00E32A17" w:rsidRDefault="00E32A17" w:rsidP="005673FC">
            <w:pPr>
              <w:keepNext/>
              <w:ind w:left="720"/>
              <w:rPr>
                <w:ins w:id="227" w:author="Wichert, RJ@Energy" w:date="2018-10-18T07:41:00Z"/>
                <w:rFonts w:asciiTheme="minorHAnsi" w:hAnsiTheme="minorHAnsi"/>
                <w:sz w:val="16"/>
                <w:szCs w:val="16"/>
              </w:rPr>
            </w:pPr>
            <w:ins w:id="228" w:author="Wichert, RJ@Energy" w:date="2018-10-18T07:41:00Z">
              <w:r>
                <w:rPr>
                  <w:rFonts w:asciiTheme="minorHAnsi" w:hAnsiTheme="minorHAnsi"/>
                  <w:sz w:val="16"/>
                  <w:szCs w:val="16"/>
                </w:rPr>
                <w:t>Else</w:t>
              </w:r>
              <w:del w:id="229" w:author="Smith, Alexis@Energy" w:date="2019-01-03T09:14:00Z">
                <w:r w:rsidDel="00EC2082">
                  <w:rPr>
                    <w:rFonts w:asciiTheme="minorHAnsi" w:hAnsiTheme="minorHAnsi"/>
                    <w:sz w:val="16"/>
                    <w:szCs w:val="16"/>
                  </w:rPr>
                  <w:delText>If A03 = Alteration, Then</w:delText>
                </w:r>
              </w:del>
              <w:r>
                <w:rPr>
                  <w:rFonts w:asciiTheme="minorHAnsi" w:hAnsiTheme="minorHAnsi"/>
                  <w:sz w:val="16"/>
                  <w:szCs w:val="16"/>
                </w:rPr>
                <w:t xml:space="preserve"> use variant MCH-23a</w:t>
              </w:r>
            </w:ins>
            <w:ins w:id="230" w:author="Smith, Alexis@Energy" w:date="2019-01-03T09:14:00Z">
              <w:r w:rsidR="00EC2082">
                <w:rPr>
                  <w:rFonts w:asciiTheme="minorHAnsi" w:hAnsiTheme="minorHAnsi"/>
                  <w:sz w:val="16"/>
                  <w:szCs w:val="16"/>
                </w:rPr>
                <w:t>;</w:t>
              </w:r>
            </w:ins>
          </w:p>
          <w:p w14:paraId="1C3CFD33" w14:textId="77777777" w:rsidR="00E32A17" w:rsidRDefault="00E32A17" w:rsidP="005673FC">
            <w:pPr>
              <w:keepNext/>
              <w:rPr>
                <w:ins w:id="231" w:author="Wichert, RJ@Energy" w:date="2018-10-18T07:41:00Z"/>
                <w:rFonts w:asciiTheme="minorHAnsi" w:hAnsiTheme="minorHAnsi"/>
                <w:sz w:val="16"/>
                <w:szCs w:val="16"/>
              </w:rPr>
            </w:pPr>
            <w:ins w:id="232" w:author="Wichert, RJ@Energy" w:date="2018-10-18T07:41:00Z">
              <w:r w:rsidRPr="00E00244">
                <w:rPr>
                  <w:rFonts w:asciiTheme="minorHAnsi" w:hAnsiTheme="minorHAnsi"/>
                  <w:sz w:val="16"/>
                  <w:szCs w:val="16"/>
                </w:rPr>
                <w:t>E</w:t>
              </w:r>
              <w:r>
                <w:rPr>
                  <w:rFonts w:asciiTheme="minorHAnsi" w:hAnsiTheme="minorHAnsi"/>
                  <w:sz w:val="16"/>
                  <w:szCs w:val="16"/>
                </w:rPr>
                <w:t>nd</w:t>
              </w:r>
            </w:ins>
          </w:p>
          <w:p w14:paraId="6ACA4BCA" w14:textId="77777777" w:rsidR="00E32A17" w:rsidRPr="00E00244" w:rsidRDefault="00E32A17" w:rsidP="005673FC">
            <w:pPr>
              <w:keepNext/>
              <w:rPr>
                <w:ins w:id="233" w:author="Wichert, RJ@Energy" w:date="2018-10-18T07:41:00Z"/>
                <w:rFonts w:asciiTheme="minorHAnsi" w:hAnsiTheme="minorHAnsi"/>
                <w:sz w:val="16"/>
                <w:szCs w:val="16"/>
              </w:rPr>
            </w:pPr>
          </w:p>
          <w:p w14:paraId="6DCA8269" w14:textId="78CD42CB" w:rsidR="00E32A17" w:rsidRPr="00E00244" w:rsidRDefault="00E32A17" w:rsidP="005673FC">
            <w:pPr>
              <w:keepNext/>
              <w:rPr>
                <w:ins w:id="234" w:author="Wichert, RJ@Energy" w:date="2018-10-18T07:41:00Z"/>
                <w:rFonts w:asciiTheme="minorHAnsi" w:hAnsiTheme="minorHAnsi"/>
                <w:sz w:val="16"/>
                <w:szCs w:val="16"/>
              </w:rPr>
            </w:pPr>
            <w:ins w:id="235" w:author="Wichert, RJ@Energy" w:date="2018-10-18T07:41:00Z">
              <w:r w:rsidRPr="00E00244">
                <w:rPr>
                  <w:rFonts w:asciiTheme="minorHAnsi" w:hAnsiTheme="minorHAnsi"/>
                  <w:sz w:val="16"/>
                  <w:szCs w:val="16"/>
                </w:rPr>
                <w:t>If A0</w:t>
              </w:r>
            </w:ins>
            <w:ins w:id="236" w:author="Smith, Alexis@Energy" w:date="2019-01-04T15:10:00Z">
              <w:r w:rsidR="004B0E25">
                <w:rPr>
                  <w:rFonts w:asciiTheme="minorHAnsi" w:hAnsiTheme="minorHAnsi"/>
                  <w:sz w:val="16"/>
                  <w:szCs w:val="16"/>
                </w:rPr>
                <w:t>7</w:t>
              </w:r>
            </w:ins>
            <w:ins w:id="237" w:author="Wichert, RJ@Energy" w:date="2018-10-18T07:41:00Z">
              <w:del w:id="238" w:author="Smith, Alexis@Energy" w:date="2019-01-04T15:10:00Z">
                <w:r w:rsidRPr="00E00244" w:rsidDel="004B0E25">
                  <w:rPr>
                    <w:rFonts w:asciiTheme="minorHAnsi" w:hAnsiTheme="minorHAnsi"/>
                    <w:sz w:val="16"/>
                    <w:szCs w:val="16"/>
                  </w:rPr>
                  <w:delText>6</w:delText>
                </w:r>
              </w:del>
              <w:r w:rsidRPr="00E00244">
                <w:rPr>
                  <w:rFonts w:asciiTheme="minorHAnsi" w:hAnsiTheme="minorHAnsi"/>
                  <w:sz w:val="16"/>
                  <w:szCs w:val="16"/>
                </w:rPr>
                <w:t xml:space="preserve"> =  ZonallyControlled Then</w:t>
              </w:r>
            </w:ins>
          </w:p>
          <w:p w14:paraId="179765F4" w14:textId="43E0CAFE" w:rsidR="00EC2082" w:rsidRDefault="00E32A17">
            <w:pPr>
              <w:keepNext/>
              <w:rPr>
                <w:ins w:id="239" w:author="Smith, Alexis@Energy" w:date="2019-01-03T09:15:00Z"/>
                <w:rFonts w:asciiTheme="minorHAnsi" w:hAnsiTheme="minorHAnsi"/>
                <w:sz w:val="16"/>
                <w:szCs w:val="16"/>
              </w:rPr>
              <w:pPrChange w:id="240" w:author="Smith, Alexis@Energy" w:date="2019-01-03T09:14:00Z">
                <w:pPr>
                  <w:keepNext/>
                  <w:framePr w:hSpace="180" w:wrap="around" w:vAnchor="text" w:hAnchor="text" w:y="1"/>
                  <w:ind w:left="646"/>
                  <w:suppressOverlap/>
                </w:pPr>
              </w:pPrChange>
            </w:pPr>
            <w:ins w:id="241" w:author="Wichert, RJ@Energy" w:date="2018-10-18T07:41:00Z">
              <w:r w:rsidRPr="00E00244">
                <w:rPr>
                  <w:rFonts w:asciiTheme="minorHAnsi" w:hAnsiTheme="minorHAnsi"/>
                  <w:sz w:val="16"/>
                  <w:szCs w:val="16"/>
                </w:rPr>
                <w:t>If A0</w:t>
              </w:r>
            </w:ins>
            <w:ins w:id="242" w:author="Smith, Alexis@Energy" w:date="2019-01-04T15:10:00Z">
              <w:r w:rsidR="004B0E25">
                <w:rPr>
                  <w:rFonts w:asciiTheme="minorHAnsi" w:hAnsiTheme="minorHAnsi"/>
                  <w:sz w:val="16"/>
                  <w:szCs w:val="16"/>
                </w:rPr>
                <w:t>6</w:t>
              </w:r>
            </w:ins>
            <w:ins w:id="243" w:author="Wichert, RJ@Energy" w:date="2018-10-18T07:41:00Z">
              <w:del w:id="244" w:author="Smith, Alexis@Energy" w:date="2019-01-04T15:10:00Z">
                <w:r w:rsidRPr="00E00244" w:rsidDel="004B0E25">
                  <w:rPr>
                    <w:rFonts w:asciiTheme="minorHAnsi" w:hAnsiTheme="minorHAnsi"/>
                    <w:sz w:val="16"/>
                    <w:szCs w:val="16"/>
                  </w:rPr>
                  <w:delText>5</w:delText>
                </w:r>
              </w:del>
              <w:r w:rsidRPr="00E00244">
                <w:rPr>
                  <w:rFonts w:asciiTheme="minorHAnsi" w:hAnsiTheme="minorHAnsi"/>
                  <w:sz w:val="16"/>
                  <w:szCs w:val="16"/>
                </w:rPr>
                <w:t xml:space="preserve"> = SingleSpeed </w:t>
              </w:r>
            </w:ins>
            <w:ins w:id="245" w:author="Smith, Alexis@Energy" w:date="2019-01-03T09:15:00Z">
              <w:r w:rsidR="00EC2082">
                <w:rPr>
                  <w:rFonts w:asciiTheme="minorHAnsi" w:hAnsiTheme="minorHAnsi"/>
                  <w:sz w:val="16"/>
                  <w:szCs w:val="16"/>
                </w:rPr>
                <w:t>then</w:t>
              </w:r>
            </w:ins>
          </w:p>
          <w:p w14:paraId="0CF9E411" w14:textId="64089CF1" w:rsidR="00E32A17" w:rsidRDefault="00E32A17" w:rsidP="00EC2082">
            <w:pPr>
              <w:keepNext/>
              <w:ind w:left="646"/>
              <w:rPr>
                <w:ins w:id="246" w:author="Wichert, RJ@Energy" w:date="2018-10-18T07:41:00Z"/>
                <w:rFonts w:asciiTheme="minorHAnsi" w:hAnsiTheme="minorHAnsi"/>
                <w:sz w:val="16"/>
                <w:szCs w:val="16"/>
              </w:rPr>
            </w:pPr>
            <w:ins w:id="247" w:author="Wichert, RJ@Energy" w:date="2018-10-18T07:41:00Z">
              <w:del w:id="248" w:author="Smith, Alexis@Energy" w:date="2019-01-03T09:15:00Z">
                <w:r w:rsidDel="00EC2082">
                  <w:rPr>
                    <w:rFonts w:asciiTheme="minorHAnsi" w:hAnsiTheme="minorHAnsi"/>
                    <w:sz w:val="16"/>
                    <w:szCs w:val="16"/>
                  </w:rPr>
                  <w:delText>and</w:delText>
                </w:r>
              </w:del>
            </w:ins>
            <w:ins w:id="249" w:author="Smith, Alexis@Energy" w:date="2019-01-03T09:15:00Z">
              <w:r w:rsidR="00EC2082">
                <w:rPr>
                  <w:rFonts w:asciiTheme="minorHAnsi" w:hAnsiTheme="minorHAnsi"/>
                  <w:sz w:val="16"/>
                  <w:szCs w:val="16"/>
                </w:rPr>
                <w:t>if</w:t>
              </w:r>
            </w:ins>
            <w:ins w:id="250" w:author="Wichert, RJ@Energy" w:date="2018-10-18T07:41:00Z">
              <w:r>
                <w:rPr>
                  <w:rFonts w:asciiTheme="minorHAnsi" w:hAnsiTheme="minorHAnsi"/>
                  <w:sz w:val="16"/>
                  <w:szCs w:val="16"/>
                </w:rPr>
                <w:t xml:space="preserve"> A1</w:t>
              </w:r>
            </w:ins>
            <w:ins w:id="251" w:author="Smith, Alexis@Energy" w:date="2019-01-04T15:10:00Z">
              <w:r w:rsidR="004B0E25">
                <w:rPr>
                  <w:rFonts w:asciiTheme="minorHAnsi" w:hAnsiTheme="minorHAnsi"/>
                  <w:sz w:val="16"/>
                  <w:szCs w:val="16"/>
                </w:rPr>
                <w:t>2</w:t>
              </w:r>
            </w:ins>
            <w:ins w:id="252" w:author="Wichert, RJ@Energy" w:date="2018-10-18T07:41:00Z">
              <w:del w:id="253"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54" w:author="Wichert, RJ@Energy" w:date="2018-11-02T13:41:00Z">
              <w:r w:rsidR="005F7C19">
                <w:rPr>
                  <w:rFonts w:asciiTheme="minorHAnsi" w:hAnsiTheme="minorHAnsi"/>
                  <w:sz w:val="16"/>
                  <w:szCs w:val="16"/>
                </w:rPr>
                <w:t>Variable CFVCS or Fixed CFVCS</w:t>
              </w:r>
            </w:ins>
            <w:ins w:id="255"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f</w:t>
              </w:r>
            </w:ins>
            <w:ins w:id="256" w:author="Smith, Alexis@Energy" w:date="2019-01-03T09:15:00Z">
              <w:r w:rsidR="00EC2082">
                <w:rPr>
                  <w:rFonts w:asciiTheme="minorHAnsi" w:hAnsiTheme="minorHAnsi"/>
                  <w:sz w:val="16"/>
                  <w:szCs w:val="16"/>
                </w:rPr>
                <w:t>,</w:t>
              </w:r>
            </w:ins>
          </w:p>
          <w:p w14:paraId="69AF25A2" w14:textId="678B8E76" w:rsidR="00E32A17" w:rsidRPr="00E00244" w:rsidRDefault="00E32A17" w:rsidP="005673FC">
            <w:pPr>
              <w:keepNext/>
              <w:ind w:left="646"/>
              <w:rPr>
                <w:ins w:id="257" w:author="Wichert, RJ@Energy" w:date="2018-10-18T07:41:00Z"/>
                <w:rFonts w:asciiTheme="minorHAnsi" w:hAnsiTheme="minorHAnsi"/>
                <w:sz w:val="16"/>
                <w:szCs w:val="16"/>
              </w:rPr>
            </w:pPr>
            <w:ins w:id="258" w:author="Wichert, RJ@Energy" w:date="2018-10-18T07:41:00Z">
              <w:r>
                <w:rPr>
                  <w:rFonts w:asciiTheme="minorHAnsi" w:hAnsiTheme="minorHAnsi"/>
                  <w:sz w:val="16"/>
                  <w:szCs w:val="16"/>
                </w:rPr>
                <w:t>Else</w:t>
              </w:r>
              <w:del w:id="259" w:author="Smith, Alexis@Energy" w:date="2019-01-03T09:15:00Z">
                <w:r w:rsidDel="00EC2082">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60" w:author="Smith, Alexis@Energy" w:date="2019-01-03T09:16:00Z">
              <w:r w:rsidR="00EC2082">
                <w:rPr>
                  <w:rFonts w:asciiTheme="minorHAnsi" w:hAnsiTheme="minorHAnsi"/>
                  <w:sz w:val="16"/>
                  <w:szCs w:val="16"/>
                </w:rPr>
                <w:t>;</w:t>
              </w:r>
            </w:ins>
          </w:p>
          <w:p w14:paraId="354B2548" w14:textId="614AFFC2" w:rsidR="00EC2082" w:rsidRDefault="00E32A17">
            <w:pPr>
              <w:keepNext/>
              <w:rPr>
                <w:ins w:id="261" w:author="Smith, Alexis@Energy" w:date="2019-01-03T09:16:00Z"/>
                <w:rFonts w:asciiTheme="minorHAnsi" w:hAnsiTheme="minorHAnsi"/>
                <w:sz w:val="16"/>
                <w:szCs w:val="16"/>
              </w:rPr>
              <w:pPrChange w:id="262" w:author="Smith, Alexis@Energy" w:date="2019-01-03T09:16:00Z">
                <w:pPr>
                  <w:keepNext/>
                  <w:framePr w:hSpace="180" w:wrap="around" w:vAnchor="text" w:hAnchor="text" w:y="1"/>
                  <w:ind w:left="646"/>
                  <w:suppressOverlap/>
                </w:pPr>
              </w:pPrChange>
            </w:pPr>
            <w:ins w:id="263" w:author="Wichert, RJ@Energy" w:date="2018-10-18T07:41:00Z">
              <w:r w:rsidRPr="00E00244">
                <w:rPr>
                  <w:rFonts w:asciiTheme="minorHAnsi" w:hAnsiTheme="minorHAnsi"/>
                  <w:sz w:val="16"/>
                  <w:szCs w:val="16"/>
                </w:rPr>
                <w:t>ElseIf A0</w:t>
              </w:r>
            </w:ins>
            <w:ins w:id="264" w:author="Smith, Alexis@Energy" w:date="2019-01-04T15:10:00Z">
              <w:r w:rsidR="004B0E25">
                <w:rPr>
                  <w:rFonts w:asciiTheme="minorHAnsi" w:hAnsiTheme="minorHAnsi"/>
                  <w:sz w:val="16"/>
                  <w:szCs w:val="16"/>
                </w:rPr>
                <w:t>6</w:t>
              </w:r>
            </w:ins>
            <w:ins w:id="265" w:author="Wichert, RJ@Energy" w:date="2018-10-18T07:41:00Z">
              <w:del w:id="266" w:author="Smith, Alexis@Energy" w:date="2019-01-04T15:10:00Z">
                <w:r w:rsidRPr="00E00244" w:rsidDel="004B0E25">
                  <w:rPr>
                    <w:rFonts w:asciiTheme="minorHAnsi" w:hAnsiTheme="minorHAnsi"/>
                    <w:sz w:val="16"/>
                    <w:szCs w:val="16"/>
                  </w:rPr>
                  <w:delText>5</w:delText>
                </w:r>
              </w:del>
              <w:r w:rsidRPr="00E00244">
                <w:rPr>
                  <w:rFonts w:asciiTheme="minorHAnsi" w:hAnsiTheme="minorHAnsi"/>
                  <w:sz w:val="16"/>
                  <w:szCs w:val="16"/>
                </w:rPr>
                <w:t xml:space="preserve"> = MultiSpeed </w:t>
              </w:r>
            </w:ins>
            <w:ins w:id="267" w:author="Smith, Alexis@Energy" w:date="2019-01-03T09:16:00Z">
              <w:r w:rsidR="00EC2082">
                <w:rPr>
                  <w:rFonts w:asciiTheme="minorHAnsi" w:hAnsiTheme="minorHAnsi"/>
                  <w:sz w:val="16"/>
                  <w:szCs w:val="16"/>
                </w:rPr>
                <w:t xml:space="preserve">then </w:t>
              </w:r>
            </w:ins>
          </w:p>
          <w:p w14:paraId="7F43A04C" w14:textId="21503D58" w:rsidR="00E32A17" w:rsidRDefault="00E32A17" w:rsidP="00EC2082">
            <w:pPr>
              <w:keepNext/>
              <w:ind w:left="646"/>
              <w:rPr>
                <w:ins w:id="268" w:author="Wichert, RJ@Energy" w:date="2018-10-18T07:41:00Z"/>
                <w:rFonts w:asciiTheme="minorHAnsi" w:hAnsiTheme="minorHAnsi"/>
                <w:sz w:val="16"/>
                <w:szCs w:val="16"/>
              </w:rPr>
            </w:pPr>
            <w:ins w:id="269" w:author="Wichert, RJ@Energy" w:date="2018-10-18T07:41:00Z">
              <w:del w:id="270" w:author="Smith, Alexis@Energy" w:date="2019-01-03T09:16:00Z">
                <w:r w:rsidDel="00EC2082">
                  <w:rPr>
                    <w:rFonts w:asciiTheme="minorHAnsi" w:hAnsiTheme="minorHAnsi"/>
                    <w:sz w:val="16"/>
                    <w:szCs w:val="16"/>
                  </w:rPr>
                  <w:delText>and</w:delText>
                </w:r>
              </w:del>
            </w:ins>
            <w:ins w:id="271" w:author="Smith, Alexis@Energy" w:date="2019-01-03T09:16:00Z">
              <w:r w:rsidR="00EC2082">
                <w:rPr>
                  <w:rFonts w:asciiTheme="minorHAnsi" w:hAnsiTheme="minorHAnsi"/>
                  <w:sz w:val="16"/>
                  <w:szCs w:val="16"/>
                </w:rPr>
                <w:t>if</w:t>
              </w:r>
            </w:ins>
            <w:ins w:id="272" w:author="Wichert, RJ@Energy" w:date="2018-10-18T07:41:00Z">
              <w:r>
                <w:rPr>
                  <w:rFonts w:asciiTheme="minorHAnsi" w:hAnsiTheme="minorHAnsi"/>
                  <w:sz w:val="16"/>
                  <w:szCs w:val="16"/>
                </w:rPr>
                <w:t xml:space="preserve"> A1</w:t>
              </w:r>
            </w:ins>
            <w:ins w:id="273" w:author="Smith, Alexis@Energy" w:date="2019-01-04T15:10:00Z">
              <w:r w:rsidR="004B0E25">
                <w:rPr>
                  <w:rFonts w:asciiTheme="minorHAnsi" w:hAnsiTheme="minorHAnsi"/>
                  <w:sz w:val="16"/>
                  <w:szCs w:val="16"/>
                </w:rPr>
                <w:t>2</w:t>
              </w:r>
            </w:ins>
            <w:ins w:id="274" w:author="Wichert, RJ@Energy" w:date="2018-10-18T07:41:00Z">
              <w:del w:id="275"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76" w:author="Wichert, RJ@Energy" w:date="2018-11-02T13:41:00Z">
              <w:r w:rsidR="005F7C19">
                <w:rPr>
                  <w:rFonts w:asciiTheme="minorHAnsi" w:hAnsiTheme="minorHAnsi"/>
                  <w:sz w:val="16"/>
                  <w:szCs w:val="16"/>
                </w:rPr>
                <w:t>Variable CFVCS or Fixed CFVCS</w:t>
              </w:r>
            </w:ins>
            <w:ins w:id="277"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278" w:author="Smith, Alexis@Energy" w:date="2019-01-03T09:16:00Z">
              <w:r w:rsidR="00EC2082">
                <w:rPr>
                  <w:rFonts w:asciiTheme="minorHAnsi" w:hAnsiTheme="minorHAnsi"/>
                  <w:sz w:val="16"/>
                  <w:szCs w:val="16"/>
                </w:rPr>
                <w:t>,</w:t>
              </w:r>
            </w:ins>
          </w:p>
          <w:p w14:paraId="60698BC1" w14:textId="13A60135" w:rsidR="00E32A17" w:rsidRDefault="00E32A17" w:rsidP="005673FC">
            <w:pPr>
              <w:keepNext/>
              <w:ind w:left="646"/>
              <w:rPr>
                <w:ins w:id="279" w:author="Wichert, RJ@Energy" w:date="2018-10-18T07:41:00Z"/>
                <w:rFonts w:asciiTheme="minorHAnsi" w:hAnsiTheme="minorHAnsi"/>
                <w:sz w:val="16"/>
                <w:szCs w:val="16"/>
              </w:rPr>
            </w:pPr>
            <w:ins w:id="280" w:author="Wichert, RJ@Energy" w:date="2018-10-18T07:41:00Z">
              <w:r>
                <w:rPr>
                  <w:rFonts w:asciiTheme="minorHAnsi" w:hAnsiTheme="minorHAnsi"/>
                  <w:sz w:val="16"/>
                  <w:szCs w:val="16"/>
                </w:rPr>
                <w:t>Else</w:t>
              </w:r>
              <w:del w:id="281" w:author="Smith, Alexis@Energy" w:date="2019-01-03T09:16:00Z">
                <w:r w:rsidDel="00EC2082">
                  <w:rPr>
                    <w:rFonts w:asciiTheme="minorHAnsi" w:hAnsiTheme="minorHAnsi"/>
                    <w:sz w:val="16"/>
                    <w:szCs w:val="16"/>
                  </w:rPr>
                  <w:delText>If A05 = MultiSpeed, Then</w:delText>
                </w:r>
              </w:del>
              <w:r>
                <w:rPr>
                  <w:rFonts w:asciiTheme="minorHAnsi" w:hAnsiTheme="minorHAnsi"/>
                  <w:sz w:val="16"/>
                  <w:szCs w:val="16"/>
                </w:rPr>
                <w:t xml:space="preserve"> use variant MCH-23a</w:t>
              </w:r>
            </w:ins>
            <w:ins w:id="282" w:author="Smith, Alexis@Energy" w:date="2019-01-03T09:16:00Z">
              <w:r w:rsidR="00EC2082">
                <w:rPr>
                  <w:rFonts w:asciiTheme="minorHAnsi" w:hAnsiTheme="minorHAnsi"/>
                  <w:sz w:val="16"/>
                  <w:szCs w:val="16"/>
                </w:rPr>
                <w:t>;</w:t>
              </w:r>
            </w:ins>
          </w:p>
          <w:p w14:paraId="4C23469A" w14:textId="77777777" w:rsidR="00E32A17" w:rsidRPr="00E00244" w:rsidRDefault="00E32A17" w:rsidP="005673FC">
            <w:pPr>
              <w:keepNext/>
              <w:ind w:left="646"/>
              <w:rPr>
                <w:ins w:id="283" w:author="Wichert, RJ@Energy" w:date="2018-10-18T07:41:00Z"/>
                <w:rFonts w:asciiTheme="minorHAnsi" w:hAnsiTheme="minorHAnsi"/>
                <w:sz w:val="16"/>
                <w:szCs w:val="16"/>
              </w:rPr>
            </w:pPr>
          </w:p>
          <w:p w14:paraId="00585379" w14:textId="6C42DBC5" w:rsidR="00E32A17" w:rsidRPr="00E00244" w:rsidRDefault="00E32A17" w:rsidP="005673FC">
            <w:pPr>
              <w:keepNext/>
              <w:rPr>
                <w:ins w:id="284" w:author="Wichert, RJ@Energy" w:date="2018-10-18T07:41:00Z"/>
                <w:rFonts w:asciiTheme="minorHAnsi" w:hAnsiTheme="minorHAnsi"/>
                <w:sz w:val="16"/>
                <w:szCs w:val="16"/>
              </w:rPr>
            </w:pPr>
            <w:ins w:id="285" w:author="Wichert, RJ@Energy" w:date="2018-10-18T07:41:00Z">
              <w:r w:rsidRPr="00E00244">
                <w:rPr>
                  <w:rFonts w:asciiTheme="minorHAnsi" w:hAnsiTheme="minorHAnsi"/>
                  <w:sz w:val="16"/>
                  <w:szCs w:val="16"/>
                </w:rPr>
                <w:t>ElseIf A0</w:t>
              </w:r>
            </w:ins>
            <w:ins w:id="286" w:author="Smith, Alexis@Energy" w:date="2019-01-04T15:10:00Z">
              <w:r w:rsidR="004B0E25">
                <w:rPr>
                  <w:rFonts w:asciiTheme="minorHAnsi" w:hAnsiTheme="minorHAnsi"/>
                  <w:sz w:val="16"/>
                  <w:szCs w:val="16"/>
                </w:rPr>
                <w:t>7</w:t>
              </w:r>
            </w:ins>
            <w:ins w:id="287" w:author="Wichert, RJ@Energy" w:date="2018-10-18T07:41:00Z">
              <w:del w:id="288" w:author="Smith, Alexis@Energy" w:date="2019-01-04T15:10:00Z">
                <w:r w:rsidRPr="00E00244" w:rsidDel="004B0E25">
                  <w:rPr>
                    <w:rFonts w:asciiTheme="minorHAnsi" w:hAnsiTheme="minorHAnsi"/>
                    <w:sz w:val="16"/>
                    <w:szCs w:val="16"/>
                  </w:rPr>
                  <w:delText>6</w:delText>
                </w:r>
              </w:del>
              <w:r w:rsidRPr="00E00244">
                <w:rPr>
                  <w:rFonts w:asciiTheme="minorHAnsi" w:hAnsiTheme="minorHAnsi"/>
                  <w:sz w:val="16"/>
                  <w:szCs w:val="16"/>
                </w:rPr>
                <w:t xml:space="preserve"> = NotZonal Then</w:t>
              </w:r>
            </w:ins>
          </w:p>
          <w:p w14:paraId="5786EE0C" w14:textId="72054F21" w:rsidR="00E32A17" w:rsidRPr="00E00244" w:rsidRDefault="00E32A17" w:rsidP="005673FC">
            <w:pPr>
              <w:keepNext/>
              <w:ind w:left="646"/>
              <w:rPr>
                <w:ins w:id="289" w:author="Wichert, RJ@Energy" w:date="2018-10-18T07:41:00Z"/>
                <w:rFonts w:asciiTheme="minorHAnsi" w:hAnsiTheme="minorHAnsi"/>
                <w:sz w:val="16"/>
                <w:szCs w:val="16"/>
              </w:rPr>
            </w:pPr>
            <w:ins w:id="290" w:author="Wichert, RJ@Energy" w:date="2018-10-18T07:41: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ins>
            <w:ins w:id="291" w:author="Smith, Alexis@Energy" w:date="2019-01-04T15:10:00Z">
              <w:r w:rsidR="004B0E25">
                <w:rPr>
                  <w:rFonts w:asciiTheme="minorHAnsi" w:hAnsiTheme="minorHAnsi"/>
                  <w:sz w:val="16"/>
                  <w:szCs w:val="16"/>
                </w:rPr>
                <w:t>8</w:t>
              </w:r>
            </w:ins>
            <w:ins w:id="292" w:author="Wichert, RJ@Energy" w:date="2018-10-18T07:41:00Z">
              <w:del w:id="293" w:author="Smith, Alexis@Energy" w:date="2019-01-04T15:10:00Z">
                <w:r w:rsidRPr="00E00244" w:rsidDel="004B0E25">
                  <w:rPr>
                    <w:rFonts w:asciiTheme="minorHAnsi" w:hAnsiTheme="minorHAnsi"/>
                    <w:sz w:val="16"/>
                    <w:szCs w:val="16"/>
                  </w:rPr>
                  <w:delText>7</w:delText>
                </w:r>
              </w:del>
              <w:r w:rsidRPr="00E00244">
                <w:rPr>
                  <w:rFonts w:asciiTheme="minorHAnsi" w:hAnsiTheme="minorHAnsi"/>
                  <w:sz w:val="16"/>
                  <w:szCs w:val="16"/>
                </w:rPr>
                <w:t xml:space="preserve"> = CFI System </w:t>
              </w:r>
              <w:r>
                <w:rPr>
                  <w:rFonts w:asciiTheme="minorHAnsi" w:hAnsiTheme="minorHAnsi"/>
                  <w:sz w:val="16"/>
                  <w:szCs w:val="16"/>
                </w:rPr>
                <w:t>or A1</w:t>
              </w:r>
            </w:ins>
            <w:ins w:id="294" w:author="Smith, Alexis@Energy" w:date="2019-01-04T15:10:00Z">
              <w:r w:rsidR="004B0E25">
                <w:rPr>
                  <w:rFonts w:asciiTheme="minorHAnsi" w:hAnsiTheme="minorHAnsi"/>
                  <w:sz w:val="16"/>
                  <w:szCs w:val="16"/>
                </w:rPr>
                <w:t>2</w:t>
              </w:r>
            </w:ins>
            <w:ins w:id="295" w:author="Wichert, RJ@Energy" w:date="2018-10-18T07:41:00Z">
              <w:del w:id="296"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ins>
            <w:ins w:id="297" w:author="Wichert, RJ@Energy" w:date="2018-11-02T13:41:00Z">
              <w:r w:rsidR="005F7C19">
                <w:rPr>
                  <w:rFonts w:asciiTheme="minorHAnsi" w:hAnsiTheme="minorHAnsi"/>
                  <w:sz w:val="16"/>
                  <w:szCs w:val="16"/>
                </w:rPr>
                <w:t>Variable CFVCS or Fixed CFVCS</w:t>
              </w:r>
            </w:ins>
            <w:ins w:id="298"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MCH-23d</w:t>
              </w:r>
            </w:ins>
            <w:ins w:id="299" w:author="Smith, Alexis@Energy" w:date="2019-01-03T09:18:00Z">
              <w:r w:rsidR="00EC2082">
                <w:rPr>
                  <w:rFonts w:asciiTheme="minorHAnsi" w:hAnsiTheme="minorHAnsi"/>
                  <w:sz w:val="16"/>
                  <w:szCs w:val="16"/>
                </w:rPr>
                <w:t>;</w:t>
              </w:r>
            </w:ins>
          </w:p>
          <w:p w14:paraId="7FBC4534" w14:textId="7B9A791D" w:rsidR="00EC2082" w:rsidRDefault="00EC2082" w:rsidP="005673FC">
            <w:pPr>
              <w:keepNext/>
              <w:ind w:left="646"/>
              <w:rPr>
                <w:ins w:id="300" w:author="Smith, Alexis@Energy" w:date="2019-01-03T09:18:00Z"/>
                <w:rFonts w:asciiTheme="minorHAnsi" w:hAnsiTheme="minorHAnsi"/>
                <w:sz w:val="16"/>
                <w:szCs w:val="16"/>
              </w:rPr>
            </w:pPr>
            <w:ins w:id="301" w:author="Smith, Alexis@Energy" w:date="2019-01-03T09:18:00Z">
              <w:r>
                <w:rPr>
                  <w:rFonts w:asciiTheme="minorHAnsi" w:hAnsiTheme="minorHAnsi"/>
                  <w:sz w:val="16"/>
                  <w:szCs w:val="16"/>
                </w:rPr>
                <w:t>Else</w:t>
              </w:r>
            </w:ins>
            <w:ins w:id="302" w:author="Wichert, RJ@Energy" w:date="2018-10-18T07:41:00Z">
              <w:r w:rsidR="00E32A17" w:rsidRPr="00E00244">
                <w:rPr>
                  <w:rFonts w:asciiTheme="minorHAnsi" w:hAnsiTheme="minorHAnsi"/>
                  <w:sz w:val="16"/>
                  <w:szCs w:val="16"/>
                </w:rPr>
                <w:t>if  A0</w:t>
              </w:r>
            </w:ins>
            <w:ins w:id="303" w:author="Smith, Alexis@Energy" w:date="2019-01-04T15:10:00Z">
              <w:r w:rsidR="004B0E25">
                <w:rPr>
                  <w:rFonts w:asciiTheme="minorHAnsi" w:hAnsiTheme="minorHAnsi"/>
                  <w:sz w:val="16"/>
                  <w:szCs w:val="16"/>
                </w:rPr>
                <w:t>4</w:t>
              </w:r>
            </w:ins>
            <w:ins w:id="304" w:author="Wichert, RJ@Energy" w:date="2018-10-18T07:41:00Z">
              <w:del w:id="305" w:author="Smith, Alexis@Energy" w:date="2019-01-04T15:10:00Z">
                <w:r w:rsidR="00E32A17" w:rsidRPr="00E00244" w:rsidDel="004B0E25">
                  <w:rPr>
                    <w:rFonts w:asciiTheme="minorHAnsi" w:hAnsiTheme="minorHAnsi"/>
                    <w:sz w:val="16"/>
                    <w:szCs w:val="16"/>
                  </w:rPr>
                  <w:delText>3</w:delText>
                </w:r>
              </w:del>
              <w:r w:rsidR="00E32A17" w:rsidRPr="00E00244">
                <w:rPr>
                  <w:rFonts w:asciiTheme="minorHAnsi" w:hAnsiTheme="minorHAnsi"/>
                  <w:sz w:val="16"/>
                  <w:szCs w:val="16"/>
                </w:rPr>
                <w:t xml:space="preserve"> = New or Replacement </w:t>
              </w:r>
            </w:ins>
            <w:ins w:id="306" w:author="Smith, Alexis@Energy" w:date="2019-01-03T09:18:00Z">
              <w:r>
                <w:rPr>
                  <w:rFonts w:asciiTheme="minorHAnsi" w:hAnsiTheme="minorHAnsi"/>
                  <w:sz w:val="16"/>
                  <w:szCs w:val="16"/>
                </w:rPr>
                <w:t>then</w:t>
              </w:r>
            </w:ins>
          </w:p>
          <w:p w14:paraId="6E6718D3" w14:textId="30285C86" w:rsidR="00E32A17" w:rsidRDefault="00E32A17" w:rsidP="005673FC">
            <w:pPr>
              <w:keepNext/>
              <w:ind w:left="646"/>
              <w:rPr>
                <w:ins w:id="307" w:author="Wichert, RJ@Energy" w:date="2018-10-18T07:41:00Z"/>
                <w:rFonts w:asciiTheme="minorHAnsi" w:hAnsiTheme="minorHAnsi"/>
                <w:sz w:val="16"/>
                <w:szCs w:val="16"/>
              </w:rPr>
            </w:pPr>
            <w:ins w:id="308" w:author="Wichert, RJ@Energy" w:date="2018-10-18T07:41:00Z">
              <w:del w:id="309" w:author="Smith, Alexis@Energy" w:date="2019-01-03T09:18:00Z">
                <w:r w:rsidDel="00EC2082">
                  <w:rPr>
                    <w:rFonts w:asciiTheme="minorHAnsi" w:hAnsiTheme="minorHAnsi"/>
                    <w:sz w:val="16"/>
                    <w:szCs w:val="16"/>
                  </w:rPr>
                  <w:delText>and</w:delText>
                </w:r>
              </w:del>
            </w:ins>
            <w:ins w:id="310" w:author="Smith, Alexis@Energy" w:date="2019-01-03T09:18:00Z">
              <w:r w:rsidR="00EC2082">
                <w:rPr>
                  <w:rFonts w:asciiTheme="minorHAnsi" w:hAnsiTheme="minorHAnsi"/>
                  <w:sz w:val="16"/>
                  <w:szCs w:val="16"/>
                </w:rPr>
                <w:t>if</w:t>
              </w:r>
            </w:ins>
            <w:ins w:id="311" w:author="Wichert, RJ@Energy" w:date="2018-10-18T07:41:00Z">
              <w:r>
                <w:rPr>
                  <w:rFonts w:asciiTheme="minorHAnsi" w:hAnsiTheme="minorHAnsi"/>
                  <w:sz w:val="16"/>
                  <w:szCs w:val="16"/>
                </w:rPr>
                <w:t xml:space="preserve"> A1</w:t>
              </w:r>
            </w:ins>
            <w:ins w:id="312" w:author="Smith, Alexis@Energy" w:date="2019-01-04T15:10:00Z">
              <w:r w:rsidR="004B0E25">
                <w:rPr>
                  <w:rFonts w:asciiTheme="minorHAnsi" w:hAnsiTheme="minorHAnsi"/>
                  <w:sz w:val="16"/>
                  <w:szCs w:val="16"/>
                </w:rPr>
                <w:t>2</w:t>
              </w:r>
            </w:ins>
            <w:ins w:id="313" w:author="Wichert, RJ@Energy" w:date="2018-10-18T07:41:00Z">
              <w:del w:id="314" w:author="Smith, Alexis@Energy" w:date="2019-01-04T15:10:00Z">
                <w:r w:rsidDel="004B0E25">
                  <w:rPr>
                    <w:rFonts w:asciiTheme="minorHAnsi" w:hAnsiTheme="minorHAnsi"/>
                    <w:sz w:val="16"/>
                    <w:szCs w:val="16"/>
                  </w:rPr>
                  <w:delText>1</w:delText>
                </w:r>
              </w:del>
              <w:r>
                <w:rPr>
                  <w:rFonts w:asciiTheme="minorHAnsi" w:hAnsiTheme="minorHAnsi"/>
                  <w:sz w:val="16"/>
                  <w:szCs w:val="16"/>
                </w:rPr>
                <w:t xml:space="preserve"> = </w:t>
              </w:r>
              <w:del w:id="315" w:author="Smith, Alexis@Energy" w:date="2019-01-03T08:24:00Z">
                <w:r w:rsidDel="006F6055">
                  <w:rPr>
                    <w:rFonts w:asciiTheme="minorHAnsi" w:hAnsiTheme="minorHAnsi"/>
                    <w:sz w:val="16"/>
                    <w:szCs w:val="16"/>
                  </w:rPr>
                  <w:delText>Central Fan Ventilation Cooling System</w:delText>
                </w:r>
              </w:del>
            </w:ins>
            <w:ins w:id="316" w:author="Smith, Alexis@Energy" w:date="2019-01-03T08:24:00Z">
              <w:r w:rsidR="006F6055">
                <w:rPr>
                  <w:rFonts w:asciiTheme="minorHAnsi" w:hAnsiTheme="minorHAnsi"/>
                  <w:sz w:val="16"/>
                  <w:szCs w:val="16"/>
                </w:rPr>
                <w:t>Variable CFVCS or Fixed CFVCS</w:t>
              </w:r>
            </w:ins>
            <w:ins w:id="317" w:author="Wichert, RJ@Energy" w:date="2018-10-18T07:41:00Z">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ins>
            <w:ins w:id="318" w:author="Smith, Alexis@Energy" w:date="2019-01-03T09:19:00Z">
              <w:r w:rsidR="00EC2082">
                <w:rPr>
                  <w:rFonts w:asciiTheme="minorHAnsi" w:hAnsiTheme="minorHAnsi"/>
                  <w:sz w:val="16"/>
                  <w:szCs w:val="16"/>
                </w:rPr>
                <w:t>,</w:t>
              </w:r>
            </w:ins>
          </w:p>
          <w:p w14:paraId="04305669" w14:textId="06FEBE6B" w:rsidR="00E32A17" w:rsidRDefault="00E32A17" w:rsidP="005673FC">
            <w:pPr>
              <w:keepNext/>
              <w:ind w:left="646"/>
              <w:rPr>
                <w:ins w:id="319" w:author="Wichert, RJ@Energy" w:date="2018-10-18T07:41:00Z"/>
                <w:rFonts w:asciiTheme="minorHAnsi" w:hAnsiTheme="minorHAnsi"/>
                <w:sz w:val="16"/>
                <w:szCs w:val="16"/>
              </w:rPr>
            </w:pPr>
            <w:ins w:id="320" w:author="Wichert, RJ@Energy" w:date="2018-10-18T07:41:00Z">
              <w:del w:id="321" w:author="Smith, Alexis@Energy" w:date="2019-01-03T09:18:00Z">
                <w:r w:rsidDel="00EC2082">
                  <w:rPr>
                    <w:rFonts w:asciiTheme="minorHAnsi" w:hAnsiTheme="minorHAnsi"/>
                    <w:sz w:val="16"/>
                    <w:szCs w:val="16"/>
                  </w:rPr>
                  <w:delText>If A03 = New or Replacement, Then</w:delText>
                </w:r>
              </w:del>
            </w:ins>
            <w:ins w:id="322" w:author="Smith, Alexis@Energy" w:date="2019-01-03T09:18:00Z">
              <w:r w:rsidR="00EC2082">
                <w:rPr>
                  <w:rFonts w:asciiTheme="minorHAnsi" w:hAnsiTheme="minorHAnsi"/>
                  <w:sz w:val="16"/>
                  <w:szCs w:val="16"/>
                </w:rPr>
                <w:t>Else</w:t>
              </w:r>
            </w:ins>
            <w:ins w:id="323" w:author="Wichert, RJ@Energy" w:date="2018-10-18T07:41:00Z">
              <w:r>
                <w:rPr>
                  <w:rFonts w:asciiTheme="minorHAnsi" w:hAnsiTheme="minorHAnsi"/>
                  <w:sz w:val="16"/>
                  <w:szCs w:val="16"/>
                </w:rPr>
                <w:t xml:space="preserve"> use variant MCH-23a</w:t>
              </w:r>
            </w:ins>
            <w:ins w:id="324" w:author="Smith, Alexis@Energy" w:date="2019-01-03T09:19:00Z">
              <w:r w:rsidR="00EC2082">
                <w:rPr>
                  <w:rFonts w:asciiTheme="minorHAnsi" w:hAnsiTheme="minorHAnsi"/>
                  <w:sz w:val="16"/>
                  <w:szCs w:val="16"/>
                </w:rPr>
                <w:t>;</w:t>
              </w:r>
            </w:ins>
          </w:p>
          <w:p w14:paraId="4D6FA215" w14:textId="77777777" w:rsidR="00E32A17" w:rsidRDefault="00E32A17" w:rsidP="005673FC">
            <w:pPr>
              <w:keepNext/>
              <w:ind w:left="646"/>
              <w:rPr>
                <w:ins w:id="325" w:author="Wichert, RJ@Energy" w:date="2018-10-18T07:41:00Z"/>
                <w:rFonts w:asciiTheme="minorHAnsi" w:hAnsiTheme="minorHAnsi"/>
                <w:sz w:val="16"/>
                <w:szCs w:val="16"/>
              </w:rPr>
            </w:pPr>
          </w:p>
          <w:p w14:paraId="4EA9D259" w14:textId="35A76479" w:rsidR="00E32A17" w:rsidRDefault="00E32A17" w:rsidP="005673FC">
            <w:pPr>
              <w:keepNext/>
              <w:rPr>
                <w:ins w:id="326" w:author="Wichert, RJ@Energy" w:date="2018-10-18T07:41:00Z"/>
                <w:rFonts w:ascii="Calibri" w:hAnsi="Calibri"/>
                <w:sz w:val="16"/>
                <w:szCs w:val="16"/>
              </w:rPr>
            </w:pPr>
            <w:ins w:id="327" w:author="Wichert, RJ@Energy" w:date="2018-10-18T07:41:00Z">
              <w:r w:rsidRPr="00E00244">
                <w:rPr>
                  <w:rFonts w:ascii="Calibri" w:hAnsi="Calibri"/>
                  <w:sz w:val="16"/>
                  <w:szCs w:val="16"/>
                </w:rPr>
                <w:t>ElseIf A0</w:t>
              </w:r>
            </w:ins>
            <w:ins w:id="328" w:author="Smith, Alexis@Energy" w:date="2019-01-04T15:10:00Z">
              <w:r w:rsidR="004B0E25">
                <w:rPr>
                  <w:rFonts w:ascii="Calibri" w:hAnsi="Calibri"/>
                  <w:sz w:val="16"/>
                  <w:szCs w:val="16"/>
                </w:rPr>
                <w:t>7</w:t>
              </w:r>
            </w:ins>
            <w:ins w:id="329" w:author="Wichert, RJ@Energy" w:date="2018-10-18T07:41:00Z">
              <w:del w:id="330" w:author="Smith, Alexis@Energy" w:date="2019-01-04T15:10:00Z">
                <w:r w:rsidRPr="00E00244" w:rsidDel="004B0E25">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ins>
          </w:p>
          <w:p w14:paraId="63F78E8D" w14:textId="63761B3B" w:rsidR="00E32A17" w:rsidRDefault="00E32A17" w:rsidP="005673FC">
            <w:pPr>
              <w:keepNext/>
              <w:ind w:left="646"/>
              <w:rPr>
                <w:ins w:id="331" w:author="Wichert, RJ@Energy" w:date="2018-10-18T07:41:00Z"/>
                <w:rFonts w:ascii="Calibri" w:hAnsi="Calibri"/>
                <w:sz w:val="16"/>
                <w:szCs w:val="16"/>
              </w:rPr>
            </w:pPr>
            <w:ins w:id="332" w:author="Wichert, RJ@Energy" w:date="2018-10-18T07:41:00Z">
              <w:r w:rsidRPr="00E00244">
                <w:rPr>
                  <w:rFonts w:ascii="Calibri" w:hAnsi="Calibri"/>
                  <w:sz w:val="16"/>
                  <w:szCs w:val="16"/>
                </w:rPr>
                <w:t>if  A0</w:t>
              </w:r>
            </w:ins>
            <w:ins w:id="333" w:author="Smith, Alexis@Energy" w:date="2019-01-04T15:10:00Z">
              <w:r w:rsidR="004B0E25">
                <w:rPr>
                  <w:rFonts w:ascii="Calibri" w:hAnsi="Calibri"/>
                  <w:sz w:val="16"/>
                  <w:szCs w:val="16"/>
                </w:rPr>
                <w:t>4</w:t>
              </w:r>
            </w:ins>
            <w:ins w:id="334" w:author="Wichert, RJ@Energy" w:date="2018-10-18T07:41:00Z">
              <w:del w:id="335" w:author="Smith, Alexis@Energy" w:date="2019-01-04T15:10:00Z">
                <w:r w:rsidRPr="00E00244" w:rsidDel="004B0E25">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2B24987B" w14:textId="75E1A451" w:rsidR="00E32A17" w:rsidRDefault="00E32A17" w:rsidP="00EC2082">
            <w:pPr>
              <w:keepNext/>
              <w:ind w:left="646"/>
              <w:rPr>
                <w:ins w:id="336" w:author="Wichert, RJ@Energy" w:date="2018-10-18T07:41:00Z"/>
                <w:rFonts w:ascii="Calibri" w:hAnsi="Calibri"/>
                <w:sz w:val="16"/>
                <w:szCs w:val="16"/>
              </w:rPr>
            </w:pPr>
            <w:ins w:id="337" w:author="Wichert, RJ@Energy" w:date="2018-10-18T07:41:00Z">
              <w:r w:rsidRPr="00E00244">
                <w:rPr>
                  <w:rFonts w:ascii="Calibri" w:hAnsi="Calibri"/>
                  <w:sz w:val="16"/>
                  <w:szCs w:val="16"/>
                </w:rPr>
                <w:t xml:space="preserve">If cooling system type on MCH-01 = No Cooling </w:t>
              </w:r>
              <w:r>
                <w:rPr>
                  <w:rFonts w:ascii="Calibri" w:hAnsi="Calibri"/>
                  <w:sz w:val="16"/>
                  <w:szCs w:val="16"/>
                </w:rPr>
                <w:t>And A0</w:t>
              </w:r>
            </w:ins>
            <w:ins w:id="338" w:author="Smith, Alexis@Energy" w:date="2019-01-04T15:10:00Z">
              <w:r w:rsidR="004B0E25">
                <w:rPr>
                  <w:rFonts w:ascii="Calibri" w:hAnsi="Calibri"/>
                  <w:sz w:val="16"/>
                  <w:szCs w:val="16"/>
                </w:rPr>
                <w:t>8</w:t>
              </w:r>
            </w:ins>
            <w:ins w:id="339" w:author="Wichert, RJ@Energy" w:date="2018-10-18T07:41:00Z">
              <w:del w:id="340" w:author="Smith, Alexis@Energy" w:date="2019-01-04T15:10:00Z">
                <w:r w:rsidDel="004B0E25">
                  <w:rPr>
                    <w:rFonts w:ascii="Calibri" w:hAnsi="Calibri"/>
                    <w:sz w:val="16"/>
                    <w:szCs w:val="16"/>
                  </w:rPr>
                  <w:delText>7</w:delText>
                </w:r>
              </w:del>
              <w:r>
                <w:rPr>
                  <w:rFonts w:ascii="Calibri" w:hAnsi="Calibri"/>
                  <w:sz w:val="16"/>
                  <w:szCs w:val="16"/>
                </w:rPr>
                <w:t xml:space="preserve"> = CFI System or A1</w:t>
              </w:r>
            </w:ins>
            <w:ins w:id="341" w:author="Smith, Alexis@Energy" w:date="2019-01-04T15:10:00Z">
              <w:r w:rsidR="004B0E25">
                <w:rPr>
                  <w:rFonts w:ascii="Calibri" w:hAnsi="Calibri"/>
                  <w:sz w:val="16"/>
                  <w:szCs w:val="16"/>
                </w:rPr>
                <w:t>2</w:t>
              </w:r>
            </w:ins>
            <w:ins w:id="342" w:author="Wichert, RJ@Energy" w:date="2018-10-18T07:41:00Z">
              <w:del w:id="343" w:author="Smith, Alexis@Energy" w:date="2019-01-04T15:10:00Z">
                <w:r w:rsidDel="004B0E25">
                  <w:rPr>
                    <w:rFonts w:ascii="Calibri" w:hAnsi="Calibri"/>
                    <w:sz w:val="16"/>
                    <w:szCs w:val="16"/>
                  </w:rPr>
                  <w:delText>1</w:delText>
                </w:r>
              </w:del>
              <w:r>
                <w:rPr>
                  <w:rFonts w:ascii="Calibri" w:hAnsi="Calibri"/>
                  <w:sz w:val="16"/>
                  <w:szCs w:val="16"/>
                </w:rPr>
                <w:t xml:space="preserve"> = </w:t>
              </w:r>
            </w:ins>
            <w:ins w:id="344" w:author="Wichert, RJ@Energy" w:date="2018-11-02T13:41:00Z">
              <w:r w:rsidR="005F7C19">
                <w:rPr>
                  <w:rFonts w:asciiTheme="minorHAnsi" w:hAnsiTheme="minorHAnsi"/>
                  <w:sz w:val="16"/>
                  <w:szCs w:val="16"/>
                </w:rPr>
                <w:t>Variable CFVCS or Fixed CFVCS</w:t>
              </w:r>
            </w:ins>
            <w:ins w:id="345" w:author="Wichert, RJ@Energy" w:date="2018-10-18T07:41:00Z">
              <w:r>
                <w:rPr>
                  <w:rFonts w:ascii="Calibri" w:hAnsi="Calibri"/>
                  <w:sz w:val="16"/>
                  <w:szCs w:val="16"/>
                </w:rPr>
                <w:t xml:space="preserve">, </w:t>
              </w:r>
            </w:ins>
            <w:ins w:id="346" w:author="Wichert, RJ@Energy" w:date="2018-11-02T13:42:00Z">
              <w:r w:rsidR="005F7C19">
                <w:rPr>
                  <w:rFonts w:ascii="Calibri" w:hAnsi="Calibri"/>
                  <w:sz w:val="16"/>
                  <w:szCs w:val="16"/>
                </w:rPr>
                <w:t>t</w:t>
              </w:r>
            </w:ins>
            <w:ins w:id="347" w:author="Wichert, RJ@Energy" w:date="2018-10-18T07:41:00Z">
              <w:r w:rsidRPr="00E00244">
                <w:rPr>
                  <w:rFonts w:ascii="Calibri" w:hAnsi="Calibri"/>
                  <w:sz w:val="16"/>
                  <w:szCs w:val="16"/>
                </w:rPr>
                <w:t>hen use variant MCH-23d</w:t>
              </w:r>
            </w:ins>
            <w:ins w:id="348" w:author="Smith, Alexis@Energy" w:date="2019-01-03T09:20:00Z">
              <w:r w:rsidR="00EC2082">
                <w:rPr>
                  <w:rFonts w:ascii="Calibri" w:hAnsi="Calibri"/>
                  <w:sz w:val="16"/>
                  <w:szCs w:val="16"/>
                </w:rPr>
                <w:t>;</w:t>
              </w:r>
            </w:ins>
          </w:p>
          <w:p w14:paraId="35FA77AF" w14:textId="543BC1D7" w:rsidR="00E32A17" w:rsidRDefault="00E32A17" w:rsidP="00EC2082">
            <w:pPr>
              <w:keepNext/>
              <w:ind w:left="646"/>
              <w:rPr>
                <w:ins w:id="349" w:author="Wichert, RJ@Energy" w:date="2018-10-18T07:41:00Z"/>
                <w:rFonts w:ascii="Calibri" w:hAnsi="Calibri"/>
                <w:sz w:val="16"/>
                <w:szCs w:val="16"/>
              </w:rPr>
            </w:pPr>
            <w:ins w:id="350" w:author="Wichert, RJ@Energy" w:date="2018-10-18T07:41:00Z">
              <w:r>
                <w:rPr>
                  <w:rFonts w:ascii="Calibri" w:hAnsi="Calibri"/>
                  <w:sz w:val="16"/>
                  <w:szCs w:val="16"/>
                </w:rPr>
                <w:t>Else if A1</w:t>
              </w:r>
            </w:ins>
            <w:ins w:id="351" w:author="Smith, Alexis@Energy" w:date="2019-01-04T15:10:00Z">
              <w:r w:rsidR="004B0E25">
                <w:rPr>
                  <w:rFonts w:ascii="Calibri" w:hAnsi="Calibri"/>
                  <w:sz w:val="16"/>
                  <w:szCs w:val="16"/>
                </w:rPr>
                <w:t>2</w:t>
              </w:r>
            </w:ins>
            <w:ins w:id="352" w:author="Wichert, RJ@Energy" w:date="2018-10-18T07:41:00Z">
              <w:del w:id="353" w:author="Smith, Alexis@Energy" w:date="2019-01-04T15:10:00Z">
                <w:r w:rsidDel="004B0E25">
                  <w:rPr>
                    <w:rFonts w:ascii="Calibri" w:hAnsi="Calibri"/>
                    <w:sz w:val="16"/>
                    <w:szCs w:val="16"/>
                  </w:rPr>
                  <w:delText>1</w:delText>
                </w:r>
              </w:del>
              <w:r>
                <w:rPr>
                  <w:rFonts w:ascii="Calibri" w:hAnsi="Calibri"/>
                  <w:sz w:val="16"/>
                  <w:szCs w:val="16"/>
                </w:rPr>
                <w:t xml:space="preserve"> = </w:t>
              </w:r>
            </w:ins>
            <w:ins w:id="354" w:author="Wichert, RJ@Energy" w:date="2018-11-02T13:42:00Z">
              <w:r w:rsidR="005F7C19">
                <w:rPr>
                  <w:rFonts w:asciiTheme="minorHAnsi" w:hAnsiTheme="minorHAnsi"/>
                  <w:sz w:val="16"/>
                  <w:szCs w:val="16"/>
                </w:rPr>
                <w:t>Variable CFVCS or Fixed CFVCS, then</w:t>
              </w:r>
            </w:ins>
            <w:ins w:id="355" w:author="Wichert, RJ@Energy" w:date="2018-10-18T07:41:00Z">
              <w:r>
                <w:rPr>
                  <w:rFonts w:ascii="Calibri" w:hAnsi="Calibri"/>
                  <w:sz w:val="16"/>
                  <w:szCs w:val="16"/>
                </w:rPr>
                <w:t xml:space="preserve"> use variant MCH-23e</w:t>
              </w:r>
            </w:ins>
            <w:ins w:id="356" w:author="Smith, Alexis@Energy" w:date="2019-01-03T09:20:00Z">
              <w:r w:rsidR="00EC2082">
                <w:rPr>
                  <w:rFonts w:ascii="Calibri" w:hAnsi="Calibri"/>
                  <w:sz w:val="16"/>
                  <w:szCs w:val="16"/>
                </w:rPr>
                <w:t>,</w:t>
              </w:r>
            </w:ins>
          </w:p>
          <w:p w14:paraId="64CE359C" w14:textId="77777777" w:rsidR="00E32A17" w:rsidRPr="00E00244" w:rsidRDefault="00E32A17" w:rsidP="00EC2082">
            <w:pPr>
              <w:keepNext/>
              <w:ind w:left="646"/>
              <w:rPr>
                <w:ins w:id="357" w:author="Wichert, RJ@Energy" w:date="2018-10-18T07:41:00Z"/>
                <w:rFonts w:ascii="Calibri" w:hAnsi="Calibri"/>
                <w:sz w:val="16"/>
                <w:szCs w:val="16"/>
              </w:rPr>
            </w:pPr>
            <w:ins w:id="358" w:author="Wichert, RJ@Energy" w:date="2018-10-18T07:41:00Z">
              <w:r>
                <w:rPr>
                  <w:rFonts w:ascii="Calibri" w:hAnsi="Calibri"/>
                  <w:sz w:val="16"/>
                  <w:szCs w:val="16"/>
                </w:rPr>
                <w:t>Else use variant MCH-23-a</w:t>
              </w:r>
            </w:ins>
          </w:p>
          <w:p w14:paraId="55EB94FC" w14:textId="77777777" w:rsidR="00E32A17" w:rsidDel="00EC2082" w:rsidRDefault="00E32A17" w:rsidP="005673FC">
            <w:pPr>
              <w:keepNext/>
              <w:ind w:left="1186"/>
              <w:rPr>
                <w:ins w:id="359" w:author="Wichert, RJ@Energy" w:date="2018-10-18T07:41:00Z"/>
                <w:del w:id="360" w:author="Smith, Alexis@Energy" w:date="2019-01-03T09:19:00Z"/>
                <w:rFonts w:asciiTheme="minorHAnsi" w:hAnsiTheme="minorHAnsi"/>
                <w:sz w:val="16"/>
                <w:szCs w:val="16"/>
              </w:rPr>
            </w:pPr>
            <w:ins w:id="361" w:author="Wichert, RJ@Energy" w:date="2018-10-18T07:41:00Z">
              <w:r w:rsidRPr="00E00244">
                <w:rPr>
                  <w:rFonts w:asciiTheme="minorHAnsi" w:hAnsiTheme="minorHAnsi"/>
                  <w:sz w:val="16"/>
                  <w:szCs w:val="16"/>
                </w:rPr>
                <w:t>End</w:t>
              </w:r>
            </w:ins>
          </w:p>
          <w:p w14:paraId="49BF764A" w14:textId="77777777" w:rsidR="00E32A17" w:rsidDel="00EC2082" w:rsidRDefault="00E32A17">
            <w:pPr>
              <w:keepNext/>
              <w:ind w:left="1186"/>
              <w:rPr>
                <w:ins w:id="362" w:author="Wichert, RJ@Energy" w:date="2018-10-18T07:41:00Z"/>
                <w:del w:id="363" w:author="Smith, Alexis@Energy" w:date="2019-01-03T09:19:00Z"/>
                <w:rFonts w:asciiTheme="minorHAnsi" w:hAnsiTheme="minorHAnsi"/>
                <w:sz w:val="16"/>
                <w:szCs w:val="16"/>
              </w:rPr>
              <w:pPrChange w:id="364" w:author="Smith, Alexis@Energy" w:date="2019-01-03T09:19:00Z">
                <w:pPr>
                  <w:keepNext/>
                  <w:framePr w:hSpace="180" w:wrap="around" w:vAnchor="text" w:hAnchor="text" w:y="1"/>
                  <w:ind w:left="646"/>
                  <w:suppressOverlap/>
                </w:pPr>
              </w:pPrChange>
            </w:pPr>
            <w:ins w:id="365" w:author="Wichert, RJ@Energy" w:date="2018-10-18T07:41:00Z">
              <w:del w:id="366" w:author="Smith, Alexis@Energy" w:date="2019-01-03T09:19:00Z">
                <w:r w:rsidRPr="00E00244" w:rsidDel="00EC2082">
                  <w:rPr>
                    <w:rFonts w:asciiTheme="minorHAnsi" w:hAnsiTheme="minorHAnsi"/>
                    <w:sz w:val="16"/>
                    <w:szCs w:val="16"/>
                  </w:rPr>
                  <w:delText>End</w:delText>
                </w:r>
              </w:del>
            </w:ins>
          </w:p>
          <w:p w14:paraId="5129E08E" w14:textId="77777777" w:rsidR="00E32A17" w:rsidRDefault="00E32A17">
            <w:pPr>
              <w:keepNext/>
              <w:ind w:left="1186"/>
              <w:rPr>
                <w:ins w:id="367" w:author="Wichert, RJ@Energy" w:date="2018-10-18T07:41:00Z"/>
                <w:rFonts w:asciiTheme="minorHAnsi" w:hAnsiTheme="minorHAnsi"/>
                <w:sz w:val="16"/>
                <w:szCs w:val="16"/>
              </w:rPr>
              <w:pPrChange w:id="368" w:author="Smith, Alexis@Energy" w:date="2019-01-03T09:19:00Z">
                <w:pPr>
                  <w:keepNext/>
                  <w:framePr w:hSpace="180" w:wrap="around" w:vAnchor="text" w:hAnchor="text" w:y="1"/>
                  <w:suppressOverlap/>
                </w:pPr>
              </w:pPrChange>
            </w:pPr>
          </w:p>
          <w:p w14:paraId="55670361" w14:textId="4E988219" w:rsidR="00E32A17" w:rsidDel="00AB001F" w:rsidRDefault="00E32A17" w:rsidP="005673FC">
            <w:pPr>
              <w:keepNext/>
              <w:rPr>
                <w:del w:id="369" w:author="Wichert, RJ@Energy" w:date="2018-10-18T07:41:00Z"/>
                <w:rFonts w:asciiTheme="minorHAnsi" w:hAnsiTheme="minorHAnsi"/>
                <w:sz w:val="18"/>
                <w:szCs w:val="18"/>
              </w:rPr>
            </w:pPr>
            <w:ins w:id="370" w:author="Wichert, RJ@Energy" w:date="2018-10-18T07:41:00Z">
              <w:r w:rsidRPr="00E00244">
                <w:rPr>
                  <w:rFonts w:asciiTheme="minorHAnsi" w:hAnsiTheme="minorHAnsi"/>
                  <w:sz w:val="16"/>
                  <w:szCs w:val="16"/>
                </w:rPr>
                <w:t>End</w:t>
              </w:r>
              <w:r>
                <w:rPr>
                  <w:rFonts w:asciiTheme="minorHAnsi" w:hAnsiTheme="minorHAnsi"/>
                  <w:sz w:val="16"/>
                  <w:szCs w:val="16"/>
                </w:rPr>
                <w:t>&gt;&gt;</w:t>
              </w:r>
            </w:ins>
            <w:del w:id="371" w:author="Wichert, RJ@Energy" w:date="2018-10-18T07:41:00Z">
              <w:r w:rsidDel="00AB001F">
                <w:rPr>
                  <w:rFonts w:asciiTheme="minorHAnsi" w:hAnsiTheme="minorHAnsi"/>
                  <w:sz w:val="18"/>
                  <w:szCs w:val="18"/>
                </w:rPr>
                <w:delText xml:space="preserve">&lt;&lt;calculated field: </w:delText>
              </w:r>
            </w:del>
          </w:p>
          <w:p w14:paraId="6BF98DC8" w14:textId="35081D34" w:rsidR="00E32A17" w:rsidDel="00AB001F" w:rsidRDefault="00E32A17" w:rsidP="005673FC">
            <w:pPr>
              <w:keepNext/>
              <w:rPr>
                <w:del w:id="372" w:author="Wichert, RJ@Energy" w:date="2018-10-18T07:41:00Z"/>
                <w:rFonts w:asciiTheme="minorHAnsi" w:hAnsiTheme="minorHAnsi"/>
                <w:sz w:val="16"/>
                <w:szCs w:val="16"/>
              </w:rPr>
            </w:pPr>
            <w:del w:id="373" w:author="Wichert, RJ@Energy" w:date="2018-10-18T07:41:00Z">
              <w:r w:rsidDel="00AB001F">
                <w:rPr>
                  <w:rFonts w:asciiTheme="minorHAnsi" w:hAnsiTheme="minorHAnsi"/>
                  <w:sz w:val="16"/>
                  <w:szCs w:val="16"/>
                </w:rPr>
                <w:delText>If A10 = RA3.3.3.1.5Then</w:delText>
              </w:r>
            </w:del>
          </w:p>
          <w:p w14:paraId="5FC120EC" w14:textId="443E6253" w:rsidR="00E32A17" w:rsidDel="00AB001F" w:rsidRDefault="00E32A17" w:rsidP="005673FC">
            <w:pPr>
              <w:keepNext/>
              <w:ind w:left="720"/>
              <w:rPr>
                <w:del w:id="374" w:author="Wichert, RJ@Energy" w:date="2018-10-18T07:41:00Z"/>
                <w:rFonts w:asciiTheme="minorHAnsi" w:hAnsiTheme="minorHAnsi"/>
                <w:sz w:val="16"/>
                <w:szCs w:val="16"/>
              </w:rPr>
            </w:pPr>
            <w:del w:id="375" w:author="Wichert, RJ@Energy" w:date="2018-10-18T07:41:00Z">
              <w:r w:rsidDel="00AB001F">
                <w:rPr>
                  <w:rFonts w:asciiTheme="minorHAnsi" w:hAnsiTheme="minorHAnsi"/>
                  <w:sz w:val="16"/>
                  <w:szCs w:val="16"/>
                </w:rPr>
                <w:delText>If A03 = alteration Then Use variant MCH-23c</w:delText>
              </w:r>
            </w:del>
          </w:p>
          <w:p w14:paraId="0F18F3E6" w14:textId="222CD118" w:rsidR="00E32A17" w:rsidDel="00AB001F" w:rsidRDefault="00E32A17" w:rsidP="005673FC">
            <w:pPr>
              <w:keepNext/>
              <w:rPr>
                <w:del w:id="376" w:author="Wichert, RJ@Energy" w:date="2018-10-18T07:41:00Z"/>
                <w:rFonts w:asciiTheme="minorHAnsi" w:hAnsiTheme="minorHAnsi"/>
                <w:sz w:val="16"/>
                <w:szCs w:val="16"/>
              </w:rPr>
            </w:pPr>
            <w:del w:id="377"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E32A17" w:rsidDel="00AB001F" w:rsidRDefault="00E32A17" w:rsidP="005673FC">
            <w:pPr>
              <w:keepNext/>
              <w:ind w:left="720"/>
              <w:rPr>
                <w:del w:id="378" w:author="Wichert, RJ@Energy" w:date="2018-10-18T07:41:00Z"/>
                <w:rFonts w:asciiTheme="minorHAnsi" w:hAnsiTheme="minorHAnsi"/>
                <w:sz w:val="16"/>
                <w:szCs w:val="16"/>
              </w:rPr>
            </w:pPr>
            <w:del w:id="379" w:author="Wichert, RJ@Energy" w:date="2018-10-18T07:41:00Z">
              <w:r w:rsidDel="00AB001F">
                <w:rPr>
                  <w:rFonts w:asciiTheme="minorHAnsi" w:hAnsiTheme="minorHAnsi"/>
                  <w:sz w:val="16"/>
                  <w:szCs w:val="16"/>
                </w:rPr>
                <w:delText>If A03=alteration Then use variant MCH-23a</w:delText>
              </w:r>
            </w:del>
          </w:p>
          <w:p w14:paraId="1122B0F7" w14:textId="74C6F297" w:rsidR="00E32A17" w:rsidDel="00AB001F" w:rsidRDefault="00E32A17" w:rsidP="005673FC">
            <w:pPr>
              <w:keepNext/>
              <w:rPr>
                <w:del w:id="380" w:author="Wichert, RJ@Energy" w:date="2018-10-18T07:41:00Z"/>
                <w:rFonts w:asciiTheme="minorHAnsi" w:hAnsiTheme="minorHAnsi"/>
                <w:sz w:val="16"/>
                <w:szCs w:val="16"/>
              </w:rPr>
            </w:pPr>
            <w:del w:id="381" w:author="Wichert, RJ@Energy" w:date="2018-10-18T07:41:00Z">
              <w:r w:rsidDel="00AB001F">
                <w:rPr>
                  <w:rFonts w:asciiTheme="minorHAnsi" w:hAnsiTheme="minorHAnsi"/>
                  <w:sz w:val="16"/>
                  <w:szCs w:val="16"/>
                </w:rPr>
                <w:delText>End</w:delText>
              </w:r>
            </w:del>
          </w:p>
          <w:p w14:paraId="7AEBB61D" w14:textId="0F557196" w:rsidR="00E32A17" w:rsidDel="00AB001F" w:rsidRDefault="00E32A17" w:rsidP="005673FC">
            <w:pPr>
              <w:keepNext/>
              <w:rPr>
                <w:del w:id="382" w:author="Wichert, RJ@Energy" w:date="2018-10-18T07:41:00Z"/>
                <w:rFonts w:asciiTheme="minorHAnsi" w:hAnsiTheme="minorHAnsi"/>
                <w:sz w:val="16"/>
                <w:szCs w:val="16"/>
              </w:rPr>
            </w:pPr>
          </w:p>
          <w:p w14:paraId="3FB67431" w14:textId="55C58FD8" w:rsidR="00E32A17" w:rsidDel="00AB001F" w:rsidRDefault="00E32A17" w:rsidP="005673FC">
            <w:pPr>
              <w:keepNext/>
              <w:rPr>
                <w:del w:id="383" w:author="Wichert, RJ@Energy" w:date="2018-10-18T07:41:00Z"/>
                <w:rFonts w:asciiTheme="minorHAnsi" w:hAnsiTheme="minorHAnsi"/>
                <w:sz w:val="16"/>
                <w:szCs w:val="16"/>
              </w:rPr>
            </w:pPr>
            <w:del w:id="384" w:author="Wichert, RJ@Energy" w:date="2018-10-18T07:41:00Z">
              <w:r w:rsidDel="00AB001F">
                <w:rPr>
                  <w:rFonts w:asciiTheme="minorHAnsi" w:hAnsiTheme="minorHAnsi"/>
                  <w:sz w:val="16"/>
                  <w:szCs w:val="16"/>
                </w:rPr>
                <w:delText>If A06 =  ZonallyControlled Then</w:delText>
              </w:r>
            </w:del>
          </w:p>
          <w:p w14:paraId="559446CE" w14:textId="13AEB113" w:rsidR="00E32A17" w:rsidDel="00AB001F" w:rsidRDefault="00E32A17" w:rsidP="005673FC">
            <w:pPr>
              <w:keepNext/>
              <w:ind w:left="646"/>
              <w:rPr>
                <w:del w:id="385" w:author="Wichert, RJ@Energy" w:date="2018-10-18T07:41:00Z"/>
                <w:rFonts w:asciiTheme="minorHAnsi" w:hAnsiTheme="minorHAnsi"/>
                <w:sz w:val="16"/>
                <w:szCs w:val="16"/>
              </w:rPr>
            </w:pPr>
            <w:del w:id="386" w:author="Wichert, RJ@Energy" w:date="2018-10-18T07:41:00Z">
              <w:r w:rsidDel="00AB001F">
                <w:rPr>
                  <w:rFonts w:asciiTheme="minorHAnsi" w:hAnsiTheme="minorHAnsi"/>
                  <w:sz w:val="16"/>
                  <w:szCs w:val="16"/>
                </w:rPr>
                <w:delText>If A05 = SingleSpeed Then use variant MCH-23b</w:delText>
              </w:r>
            </w:del>
          </w:p>
          <w:p w14:paraId="346D1FDC" w14:textId="3AA14CF0" w:rsidR="00E32A17" w:rsidDel="00AB001F" w:rsidRDefault="00E32A17" w:rsidP="005673FC">
            <w:pPr>
              <w:keepNext/>
              <w:ind w:left="646"/>
              <w:rPr>
                <w:del w:id="387" w:author="Wichert, RJ@Energy" w:date="2018-10-18T07:41:00Z"/>
                <w:rFonts w:asciiTheme="minorHAnsi" w:hAnsiTheme="minorHAnsi"/>
                <w:sz w:val="16"/>
                <w:szCs w:val="16"/>
              </w:rPr>
            </w:pPr>
            <w:del w:id="388" w:author="Wichert, RJ@Energy" w:date="2018-10-18T07:41:00Z">
              <w:r w:rsidDel="00AB001F">
                <w:rPr>
                  <w:rFonts w:asciiTheme="minorHAnsi" w:hAnsiTheme="minorHAnsi"/>
                  <w:sz w:val="16"/>
                  <w:szCs w:val="16"/>
                </w:rPr>
                <w:delText>ElseIf A05 = MultiSpeed Then use variant MCH-23a</w:delText>
              </w:r>
            </w:del>
          </w:p>
          <w:p w14:paraId="596BF849" w14:textId="59115A85" w:rsidR="00E32A17" w:rsidDel="00AB001F" w:rsidRDefault="00E32A17" w:rsidP="005673FC">
            <w:pPr>
              <w:keepNext/>
              <w:ind w:left="646"/>
              <w:rPr>
                <w:del w:id="389" w:author="Wichert, RJ@Energy" w:date="2018-10-18T07:41:00Z"/>
                <w:rFonts w:asciiTheme="minorHAnsi" w:hAnsiTheme="minorHAnsi"/>
                <w:sz w:val="16"/>
                <w:szCs w:val="16"/>
              </w:rPr>
            </w:pPr>
          </w:p>
          <w:p w14:paraId="1E20FFA8" w14:textId="374A2761" w:rsidR="00E32A17" w:rsidDel="00AB001F" w:rsidRDefault="00E32A17" w:rsidP="005673FC">
            <w:pPr>
              <w:keepNext/>
              <w:rPr>
                <w:del w:id="390" w:author="Wichert, RJ@Energy" w:date="2018-10-18T07:41:00Z"/>
                <w:rFonts w:asciiTheme="minorHAnsi" w:hAnsiTheme="minorHAnsi"/>
                <w:sz w:val="16"/>
                <w:szCs w:val="16"/>
              </w:rPr>
            </w:pPr>
            <w:del w:id="391" w:author="Wichert, RJ@Energy" w:date="2018-10-18T07:41:00Z">
              <w:r w:rsidDel="00AB001F">
                <w:rPr>
                  <w:rFonts w:asciiTheme="minorHAnsi" w:hAnsiTheme="minorHAnsi"/>
                  <w:sz w:val="16"/>
                  <w:szCs w:val="16"/>
                </w:rPr>
                <w:delText>ElseIf A06 = NotZonal Then</w:delText>
              </w:r>
            </w:del>
          </w:p>
          <w:p w14:paraId="72FCA286" w14:textId="419C5645" w:rsidR="00E32A17" w:rsidDel="00AB001F" w:rsidRDefault="00E32A17" w:rsidP="005673FC">
            <w:pPr>
              <w:keepNext/>
              <w:ind w:left="646"/>
              <w:rPr>
                <w:del w:id="392" w:author="Wichert, RJ@Energy" w:date="2018-10-18T07:41:00Z"/>
                <w:rFonts w:asciiTheme="minorHAnsi" w:hAnsiTheme="minorHAnsi"/>
                <w:sz w:val="16"/>
                <w:szCs w:val="16"/>
              </w:rPr>
            </w:pPr>
            <w:del w:id="393"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E32A17" w:rsidDel="00AB001F" w:rsidRDefault="00E32A17" w:rsidP="005673FC">
            <w:pPr>
              <w:keepNext/>
              <w:ind w:left="646"/>
              <w:rPr>
                <w:del w:id="394" w:author="Wichert, RJ@Energy" w:date="2018-10-18T07:41:00Z"/>
                <w:rFonts w:asciiTheme="minorHAnsi" w:hAnsiTheme="minorHAnsi"/>
                <w:sz w:val="16"/>
                <w:szCs w:val="16"/>
              </w:rPr>
            </w:pPr>
            <w:del w:id="395" w:author="Wichert, RJ@Energy" w:date="2018-10-18T07:41:00Z">
              <w:r w:rsidDel="00AB001F">
                <w:rPr>
                  <w:rFonts w:asciiTheme="minorHAnsi" w:hAnsiTheme="minorHAnsi"/>
                  <w:sz w:val="16"/>
                  <w:szCs w:val="16"/>
                </w:rPr>
                <w:delText>if  A03 = New or Replacement Then use variant MCH-23a</w:delText>
              </w:r>
            </w:del>
          </w:p>
          <w:p w14:paraId="090C06AF" w14:textId="64CB85D6" w:rsidR="00E32A17" w:rsidDel="00AB001F" w:rsidRDefault="00E32A17" w:rsidP="005673FC">
            <w:pPr>
              <w:keepNext/>
              <w:ind w:left="646"/>
              <w:rPr>
                <w:del w:id="396" w:author="Wichert, RJ@Energy" w:date="2018-10-18T07:41:00Z"/>
                <w:rFonts w:asciiTheme="minorHAnsi" w:hAnsiTheme="minorHAnsi"/>
                <w:sz w:val="16"/>
                <w:szCs w:val="16"/>
              </w:rPr>
            </w:pPr>
          </w:p>
          <w:p w14:paraId="2D691116" w14:textId="482A3115" w:rsidR="00E32A17" w:rsidDel="00AB001F" w:rsidRDefault="00E32A17" w:rsidP="005673FC">
            <w:pPr>
              <w:keepNext/>
              <w:rPr>
                <w:del w:id="397" w:author="Wichert, RJ@Energy" w:date="2018-10-18T07:41:00Z"/>
                <w:rFonts w:ascii="Calibri" w:hAnsi="Calibri"/>
                <w:sz w:val="16"/>
                <w:szCs w:val="16"/>
              </w:rPr>
            </w:pPr>
            <w:del w:id="398" w:author="Wichert, RJ@Energy" w:date="2018-10-18T07:41:00Z">
              <w:r w:rsidDel="00AB001F">
                <w:rPr>
                  <w:rFonts w:ascii="Calibri" w:hAnsi="Calibri"/>
                  <w:sz w:val="16"/>
                  <w:szCs w:val="16"/>
                </w:rPr>
                <w:delText>ElseIf A06 = N/A Then</w:delText>
              </w:r>
            </w:del>
          </w:p>
          <w:p w14:paraId="32C14499" w14:textId="2D01F5AF" w:rsidR="00E32A17" w:rsidDel="00AB001F" w:rsidRDefault="00E32A17" w:rsidP="005673FC">
            <w:pPr>
              <w:keepNext/>
              <w:ind w:left="646"/>
              <w:rPr>
                <w:del w:id="399" w:author="Wichert, RJ@Energy" w:date="2018-10-18T07:41:00Z"/>
                <w:rFonts w:ascii="Calibri" w:hAnsi="Calibri"/>
                <w:sz w:val="16"/>
                <w:szCs w:val="16"/>
              </w:rPr>
            </w:pPr>
            <w:del w:id="400" w:author="Wichert, RJ@Energy" w:date="2018-10-18T07:41:00Z">
              <w:r w:rsidDel="00AB001F">
                <w:rPr>
                  <w:rFonts w:ascii="Calibri" w:hAnsi="Calibri"/>
                  <w:sz w:val="16"/>
                  <w:szCs w:val="16"/>
                </w:rPr>
                <w:delText>if  A03 = New or Replacement, Then</w:delText>
              </w:r>
            </w:del>
          </w:p>
          <w:p w14:paraId="3B715FA0" w14:textId="5485E67A" w:rsidR="00E32A17" w:rsidDel="00AB001F" w:rsidRDefault="00E32A17" w:rsidP="005673FC">
            <w:pPr>
              <w:keepNext/>
              <w:ind w:left="1186"/>
              <w:rPr>
                <w:del w:id="401" w:author="Wichert, RJ@Energy" w:date="2018-10-18T07:41:00Z"/>
                <w:rFonts w:ascii="Calibri" w:hAnsi="Calibri"/>
                <w:sz w:val="16"/>
                <w:szCs w:val="16"/>
              </w:rPr>
            </w:pPr>
            <w:del w:id="402"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E32A17" w:rsidDel="00AB001F" w:rsidRDefault="00E32A17" w:rsidP="005673FC">
            <w:pPr>
              <w:keepNext/>
              <w:ind w:left="1186"/>
              <w:rPr>
                <w:del w:id="403" w:author="Wichert, RJ@Energy" w:date="2018-10-18T07:41:00Z"/>
                <w:rFonts w:ascii="Calibri" w:hAnsi="Calibri"/>
                <w:sz w:val="16"/>
                <w:szCs w:val="16"/>
              </w:rPr>
            </w:pPr>
            <w:del w:id="404" w:author="Wichert, RJ@Energy" w:date="2018-10-18T07:41:00Z">
              <w:r w:rsidDel="00AB001F">
                <w:rPr>
                  <w:rFonts w:ascii="Calibri" w:hAnsi="Calibri"/>
                  <w:sz w:val="16"/>
                  <w:szCs w:val="16"/>
                </w:rPr>
                <w:delText>Else use variant MCH-23a</w:delText>
              </w:r>
            </w:del>
          </w:p>
          <w:p w14:paraId="2B95BB3C" w14:textId="551622A1" w:rsidR="00E32A17" w:rsidDel="00AB001F" w:rsidRDefault="00E32A17" w:rsidP="005673FC">
            <w:pPr>
              <w:keepNext/>
              <w:ind w:left="1186"/>
              <w:rPr>
                <w:del w:id="405" w:author="Wichert, RJ@Energy" w:date="2018-10-18T07:41:00Z"/>
                <w:rFonts w:asciiTheme="minorHAnsi" w:hAnsiTheme="minorHAnsi"/>
                <w:sz w:val="16"/>
                <w:szCs w:val="16"/>
              </w:rPr>
            </w:pPr>
            <w:del w:id="406" w:author="Wichert, RJ@Energy" w:date="2018-10-18T07:41:00Z">
              <w:r w:rsidDel="00AB001F">
                <w:rPr>
                  <w:rFonts w:asciiTheme="minorHAnsi" w:hAnsiTheme="minorHAnsi"/>
                  <w:sz w:val="16"/>
                  <w:szCs w:val="16"/>
                </w:rPr>
                <w:delText>End</w:delText>
              </w:r>
            </w:del>
          </w:p>
          <w:p w14:paraId="2A3CC97C" w14:textId="7C29BDA0" w:rsidR="00E32A17" w:rsidDel="00AB001F" w:rsidRDefault="00E32A17" w:rsidP="005673FC">
            <w:pPr>
              <w:keepNext/>
              <w:ind w:left="646"/>
              <w:rPr>
                <w:del w:id="407" w:author="Wichert, RJ@Energy" w:date="2018-10-18T07:41:00Z"/>
                <w:rFonts w:asciiTheme="minorHAnsi" w:hAnsiTheme="minorHAnsi"/>
                <w:sz w:val="16"/>
                <w:szCs w:val="16"/>
              </w:rPr>
            </w:pPr>
            <w:del w:id="408" w:author="Wichert, RJ@Energy" w:date="2018-10-18T07:41:00Z">
              <w:r w:rsidDel="00AB001F">
                <w:rPr>
                  <w:rFonts w:asciiTheme="minorHAnsi" w:hAnsiTheme="minorHAnsi"/>
                  <w:sz w:val="16"/>
                  <w:szCs w:val="16"/>
                </w:rPr>
                <w:delText>End</w:delText>
              </w:r>
            </w:del>
          </w:p>
          <w:p w14:paraId="1933EADB" w14:textId="685CAF77" w:rsidR="00E32A17" w:rsidRDefault="00E32A17" w:rsidP="005673FC">
            <w:pPr>
              <w:keepNext/>
              <w:rPr>
                <w:rFonts w:asciiTheme="minorHAnsi" w:hAnsiTheme="minorHAnsi"/>
                <w:sz w:val="18"/>
                <w:szCs w:val="18"/>
              </w:rPr>
            </w:pPr>
            <w:del w:id="409" w:author="Wichert, RJ@Energy" w:date="2018-10-18T07:41:00Z">
              <w:r w:rsidDel="00AB001F">
                <w:rPr>
                  <w:rFonts w:asciiTheme="minorHAnsi" w:hAnsiTheme="minorHAnsi"/>
                  <w:sz w:val="16"/>
                  <w:szCs w:val="16"/>
                </w:rPr>
                <w:delText>End&gt;&gt;</w:delText>
              </w:r>
            </w:del>
          </w:p>
        </w:tc>
      </w:tr>
    </w:tbl>
    <w:p w14:paraId="1933EADD" w14:textId="5F8F9075" w:rsidR="00851FF0" w:rsidRDefault="00851FF0" w:rsidP="00693010">
      <w:pPr>
        <w:rPr>
          <w:ins w:id="410" w:author="Wichert, RJ@Energy" w:date="2018-10-18T08:10:00Z"/>
          <w:rFonts w:ascii="Calibri" w:hAnsi="Calibri"/>
          <w:szCs w:val="18"/>
        </w:rPr>
      </w:pPr>
    </w:p>
    <w:p w14:paraId="21A5B079" w14:textId="77777777" w:rsidR="00851FF0" w:rsidRDefault="00851FF0">
      <w:pPr>
        <w:rPr>
          <w:ins w:id="411" w:author="Wichert, RJ@Energy" w:date="2018-10-18T08:10:00Z"/>
          <w:rFonts w:ascii="Calibri" w:hAnsi="Calibri"/>
          <w:szCs w:val="18"/>
        </w:rPr>
      </w:pPr>
      <w:ins w:id="412" w:author="Wichert, RJ@Energy" w:date="2018-10-18T08:10:00Z">
        <w:r>
          <w:rPr>
            <w:rFonts w:ascii="Calibri" w:hAnsi="Calibri"/>
            <w:szCs w:val="18"/>
          </w:rPr>
          <w:br w:type="page"/>
        </w:r>
      </w:ins>
    </w:p>
    <w:p w14:paraId="2D6039A1" w14:textId="5AEAF5C2" w:rsidR="001868E8" w:rsidRPr="004B432B" w:rsidDel="00851FF0" w:rsidRDefault="001868E8" w:rsidP="00693010">
      <w:pPr>
        <w:rPr>
          <w:del w:id="413" w:author="Wichert, RJ@Energy" w:date="2018-10-18T08:10:00Z"/>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23027864" w:rsidR="006B530D" w:rsidRDefault="001868E8" w:rsidP="002E17DB">
            <w:pPr>
              <w:rPr>
                <w:rFonts w:ascii="Calibri" w:hAnsi="Calibri"/>
                <w:b/>
              </w:rPr>
            </w:pPr>
            <w:r>
              <w:rPr>
                <w:rFonts w:ascii="Calibri" w:hAnsi="Calibri"/>
                <w:b/>
              </w:rPr>
              <w:t>MCH-23</w:t>
            </w:r>
            <w:ins w:id="414" w:author="Wichert, RJ@Energy" w:date="2018-11-30T07:42:00Z">
              <w:r w:rsidR="001319CB">
                <w:rPr>
                  <w:rFonts w:ascii="Calibri" w:hAnsi="Calibri"/>
                  <w:b/>
                </w:rPr>
                <w:t>f</w:t>
              </w:r>
            </w:ins>
            <w:del w:id="415" w:author="Wichert, RJ@Energy" w:date="2018-11-30T07:42:00Z">
              <w:r w:rsidDel="001319CB">
                <w:rPr>
                  <w:rFonts w:ascii="Calibri" w:hAnsi="Calibri"/>
                  <w:b/>
                </w:rPr>
                <w:delText>b</w:delText>
              </w:r>
            </w:del>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w:t>
            </w:r>
            <w:ins w:id="416" w:author="Wichert, RJ@Energy" w:date="2018-11-30T07:42:00Z">
              <w:r w:rsidR="001319CB">
                <w:rPr>
                  <w:rFonts w:ascii="Calibri" w:hAnsi="Calibri"/>
                  <w:b/>
                </w:rPr>
                <w:t xml:space="preserve"> with Central Fan Ventilation Cooling</w:t>
              </w:r>
            </w:ins>
            <w:r w:rsidRPr="00B67A1C">
              <w:rPr>
                <w:rFonts w:ascii="Calibri" w:hAnsi="Calibri"/>
                <w:b/>
              </w:rPr>
              <w:t xml:space="preserve">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5848F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5848F7" w:rsidRPr="005F1C88" w:rsidRDefault="005848F7" w:rsidP="005848F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5848F7" w:rsidRPr="002E17DB" w:rsidRDefault="005848F7" w:rsidP="005848F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43A6F8C0" w14:textId="77777777" w:rsidR="005848F7" w:rsidRPr="00966F61" w:rsidRDefault="005848F7" w:rsidP="005848F7">
            <w:pPr>
              <w:keepNext/>
              <w:rPr>
                <w:ins w:id="417" w:author="Wichert, RJ@Energy" w:date="2019-01-02T15:23:00Z"/>
                <w:rFonts w:asciiTheme="minorHAnsi" w:hAnsiTheme="minorHAnsi"/>
                <w:sz w:val="18"/>
                <w:szCs w:val="18"/>
              </w:rPr>
            </w:pPr>
            <w:ins w:id="418" w:author="Wichert, RJ@Energy" w:date="2019-01-02T15:23: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77A1ADD8" w14:textId="77777777" w:rsidR="005848F7" w:rsidRDefault="005848F7" w:rsidP="005848F7">
            <w:pPr>
              <w:keepNext/>
              <w:rPr>
                <w:ins w:id="419" w:author="Wichert, RJ@Energy" w:date="2019-01-02T15:23:00Z"/>
                <w:rFonts w:asciiTheme="minorHAnsi" w:hAnsiTheme="minorHAnsi"/>
                <w:sz w:val="18"/>
                <w:szCs w:val="18"/>
              </w:rPr>
            </w:pPr>
            <w:ins w:id="420" w:author="Wichert, RJ@Energy" w:date="2019-01-02T15:23:00Z">
              <w:r>
                <w:rPr>
                  <w:rFonts w:asciiTheme="minorHAnsi" w:hAnsiTheme="minorHAnsi"/>
                  <w:sz w:val="18"/>
                  <w:szCs w:val="18"/>
                </w:rPr>
                <w:t>If MCH-01 – ResidentialCoolingSystemType = Small Duct High Velocity AC or Small Duct High Velocity HP, then value = 250</w:t>
              </w:r>
            </w:ins>
          </w:p>
          <w:p w14:paraId="10973E58" w14:textId="77777777" w:rsidR="005848F7" w:rsidRDefault="005848F7" w:rsidP="005848F7">
            <w:pPr>
              <w:keepNext/>
              <w:rPr>
                <w:ins w:id="421" w:author="Wichert, RJ@Energy" w:date="2019-01-02T15:23:00Z"/>
                <w:rFonts w:asciiTheme="minorHAnsi" w:hAnsiTheme="minorHAnsi"/>
                <w:sz w:val="18"/>
                <w:szCs w:val="18"/>
              </w:rPr>
            </w:pPr>
          </w:p>
          <w:p w14:paraId="153F67A6" w14:textId="067DD46C" w:rsidR="005848F7" w:rsidRDefault="005848F7" w:rsidP="005848F7">
            <w:pPr>
              <w:keepNext/>
              <w:rPr>
                <w:ins w:id="422" w:author="Wichert, RJ@Energy" w:date="2019-01-02T15:23:00Z"/>
                <w:rFonts w:asciiTheme="minorHAnsi" w:hAnsiTheme="minorHAnsi"/>
                <w:sz w:val="18"/>
                <w:szCs w:val="18"/>
              </w:rPr>
            </w:pPr>
            <w:ins w:id="423" w:author="Wichert, RJ@Energy" w:date="2019-01-02T15:23:00Z">
              <w:r>
                <w:rPr>
                  <w:rFonts w:asciiTheme="minorHAnsi" w:hAnsiTheme="minorHAnsi"/>
                  <w:sz w:val="18"/>
                  <w:szCs w:val="18"/>
                </w:rPr>
                <w:t>Elseif, A0</w:t>
              </w:r>
            </w:ins>
            <w:ins w:id="424" w:author="Smith, Alexis@Energy" w:date="2019-01-04T15:11:00Z">
              <w:r w:rsidR="004B0E25">
                <w:rPr>
                  <w:rFonts w:asciiTheme="minorHAnsi" w:hAnsiTheme="minorHAnsi"/>
                  <w:sz w:val="18"/>
                  <w:szCs w:val="18"/>
                </w:rPr>
                <w:t>4</w:t>
              </w:r>
            </w:ins>
            <w:ins w:id="425" w:author="Wichert, RJ@Energy" w:date="2019-01-02T15:23:00Z">
              <w:del w:id="426" w:author="Smith, Alexis@Energy" w:date="2019-01-04T15:11:00Z">
                <w:r w:rsidDel="004B0E25">
                  <w:rPr>
                    <w:rFonts w:asciiTheme="minorHAnsi" w:hAnsiTheme="minorHAnsi"/>
                    <w:sz w:val="18"/>
                    <w:szCs w:val="18"/>
                  </w:rPr>
                  <w:delText>3</w:delText>
                </w:r>
              </w:del>
              <w:r>
                <w:rPr>
                  <w:rFonts w:asciiTheme="minorHAnsi" w:hAnsiTheme="minorHAnsi"/>
                  <w:sz w:val="18"/>
                  <w:szCs w:val="18"/>
                </w:rPr>
                <w:t xml:space="preserve"> = Alteration, then value = 300;</w:t>
              </w:r>
            </w:ins>
          </w:p>
          <w:p w14:paraId="3C780F31" w14:textId="77777777" w:rsidR="005848F7" w:rsidRDefault="005848F7" w:rsidP="005848F7">
            <w:pPr>
              <w:keepNext/>
              <w:rPr>
                <w:ins w:id="427" w:author="Wichert, RJ@Energy" w:date="2019-01-02T15:23:00Z"/>
                <w:rFonts w:asciiTheme="minorHAnsi" w:hAnsiTheme="minorHAnsi"/>
                <w:sz w:val="18"/>
                <w:szCs w:val="18"/>
              </w:rPr>
            </w:pPr>
          </w:p>
          <w:p w14:paraId="64EB9401" w14:textId="77777777" w:rsidR="005848F7" w:rsidRDefault="005848F7" w:rsidP="005848F7">
            <w:pPr>
              <w:keepNext/>
              <w:rPr>
                <w:ins w:id="428" w:author="Wichert, RJ@Energy" w:date="2019-01-02T15:23:00Z"/>
                <w:rFonts w:asciiTheme="minorHAnsi" w:hAnsiTheme="minorHAnsi"/>
                <w:sz w:val="18"/>
                <w:szCs w:val="18"/>
              </w:rPr>
            </w:pPr>
            <w:ins w:id="429" w:author="Wichert, RJ@Energy" w:date="2019-01-02T15:23: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3C99D5F6" w14:textId="77777777" w:rsidR="005848F7" w:rsidRDefault="005848F7" w:rsidP="005848F7">
            <w:pPr>
              <w:keepNext/>
              <w:rPr>
                <w:ins w:id="430" w:author="Wichert, RJ@Energy" w:date="2019-01-02T15:23:00Z"/>
                <w:rFonts w:asciiTheme="minorHAnsi" w:hAnsiTheme="minorHAnsi"/>
                <w:sz w:val="18"/>
                <w:szCs w:val="18"/>
              </w:rPr>
            </w:pPr>
          </w:p>
          <w:p w14:paraId="74B211E9" w14:textId="77777777" w:rsidR="005848F7" w:rsidRDefault="005848F7" w:rsidP="005848F7">
            <w:pPr>
              <w:keepNext/>
              <w:rPr>
                <w:ins w:id="431" w:author="Wichert, RJ@Energy" w:date="2019-01-02T15:23:00Z"/>
                <w:rFonts w:asciiTheme="minorHAnsi" w:hAnsiTheme="minorHAnsi"/>
                <w:sz w:val="18"/>
                <w:szCs w:val="18"/>
              </w:rPr>
            </w:pPr>
            <w:ins w:id="432" w:author="Wichert, RJ@Energy" w:date="2019-01-02T15:23: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6E6605C9" w14:textId="77777777" w:rsidR="005848F7" w:rsidRDefault="005848F7" w:rsidP="005848F7">
            <w:pPr>
              <w:keepNext/>
              <w:rPr>
                <w:ins w:id="433" w:author="Wichert, RJ@Energy" w:date="2019-01-02T15:23:00Z"/>
                <w:rFonts w:asciiTheme="minorHAnsi" w:hAnsiTheme="minorHAnsi"/>
                <w:sz w:val="18"/>
                <w:szCs w:val="18"/>
              </w:rPr>
            </w:pPr>
          </w:p>
          <w:p w14:paraId="1933EAE8" w14:textId="5AF8F0D2" w:rsidR="005848F7" w:rsidRPr="00966F61" w:rsidDel="009B2419" w:rsidRDefault="005848F7" w:rsidP="005848F7">
            <w:pPr>
              <w:keepNext/>
              <w:rPr>
                <w:del w:id="434" w:author="Wichert, RJ@Energy" w:date="2018-10-18T07:42:00Z"/>
                <w:rFonts w:asciiTheme="minorHAnsi" w:hAnsiTheme="minorHAnsi"/>
                <w:sz w:val="18"/>
                <w:szCs w:val="18"/>
              </w:rPr>
            </w:pPr>
            <w:ins w:id="435" w:author="Wichert, RJ@Energy" w:date="2019-01-02T15:23:00Z">
              <w:r>
                <w:rPr>
                  <w:rFonts w:asciiTheme="minorHAnsi" w:hAnsiTheme="minorHAnsi"/>
                  <w:sz w:val="18"/>
                  <w:szCs w:val="18"/>
                </w:rPr>
                <w:t>Else value = 350&gt;&gt;</w:t>
              </w:r>
            </w:ins>
            <w:del w:id="436"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5848F7" w:rsidDel="009B2419" w:rsidRDefault="005848F7" w:rsidP="005848F7">
            <w:pPr>
              <w:keepNext/>
              <w:rPr>
                <w:del w:id="437" w:author="Wichert, RJ@Energy" w:date="2018-10-18T07:42:00Z"/>
                <w:rFonts w:asciiTheme="minorHAnsi" w:hAnsiTheme="minorHAnsi"/>
                <w:sz w:val="18"/>
                <w:szCs w:val="18"/>
              </w:rPr>
            </w:pPr>
            <w:del w:id="438" w:author="Wichert, RJ@Energy" w:date="2018-10-18T07:42:00Z">
              <w:r w:rsidDel="009B2419">
                <w:rPr>
                  <w:rFonts w:asciiTheme="minorHAnsi" w:hAnsiTheme="minorHAnsi"/>
                  <w:sz w:val="18"/>
                  <w:szCs w:val="18"/>
                </w:rPr>
                <w:delText xml:space="preserve">If parent is MCH-01a, then </w:delText>
              </w:r>
            </w:del>
          </w:p>
          <w:p w14:paraId="1933EAEA" w14:textId="3284B2CC" w:rsidR="005848F7" w:rsidDel="009B2419" w:rsidRDefault="005848F7" w:rsidP="005848F7">
            <w:pPr>
              <w:keepNext/>
              <w:ind w:left="720"/>
              <w:rPr>
                <w:del w:id="439" w:author="Wichert, RJ@Energy" w:date="2018-10-18T07:42:00Z"/>
                <w:rFonts w:asciiTheme="minorHAnsi" w:hAnsiTheme="minorHAnsi"/>
                <w:sz w:val="18"/>
                <w:szCs w:val="18"/>
              </w:rPr>
            </w:pPr>
            <w:del w:id="440" w:author="Wichert, RJ@Energy" w:date="2018-10-18T07:42:00Z">
              <w:r w:rsidDel="009B2419">
                <w:rPr>
                  <w:rFonts w:asciiTheme="minorHAnsi" w:hAnsiTheme="minorHAnsi"/>
                  <w:sz w:val="18"/>
                  <w:szCs w:val="18"/>
                </w:rPr>
                <w:delText>if value from MCH-01a Section C field 08 is &gt;350,</w:delText>
              </w:r>
            </w:del>
          </w:p>
          <w:p w14:paraId="1933EAEB" w14:textId="59C97017" w:rsidR="005848F7" w:rsidDel="009B2419" w:rsidRDefault="005848F7" w:rsidP="005848F7">
            <w:pPr>
              <w:keepNext/>
              <w:ind w:left="720"/>
              <w:rPr>
                <w:del w:id="441" w:author="Wichert, RJ@Energy" w:date="2018-10-18T07:42:00Z"/>
                <w:rFonts w:asciiTheme="minorHAnsi" w:hAnsiTheme="minorHAnsi"/>
                <w:sz w:val="18"/>
                <w:szCs w:val="18"/>
              </w:rPr>
            </w:pPr>
            <w:del w:id="442"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5848F7" w:rsidRPr="002E17DB" w:rsidRDefault="005848F7" w:rsidP="005848F7">
            <w:pPr>
              <w:keepNext/>
              <w:rPr>
                <w:rFonts w:asciiTheme="minorHAnsi" w:hAnsiTheme="minorHAnsi"/>
                <w:sz w:val="18"/>
                <w:szCs w:val="18"/>
              </w:rPr>
            </w:pPr>
            <w:del w:id="443"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41F35731"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444" w:author="Smith, Alexis@Energy" w:date="2019-01-04T15:11:00Z">
              <w:r w:rsidR="004B0E25">
                <w:rPr>
                  <w:rFonts w:asciiTheme="minorHAnsi" w:hAnsiTheme="minorHAnsi"/>
                  <w:sz w:val="18"/>
                  <w:szCs w:val="18"/>
                </w:rPr>
                <w:t>5</w:t>
              </w:r>
            </w:ins>
            <w:del w:id="445" w:author="Smith, Alexis@Energy" w:date="2019-01-04T15:11:00Z">
              <w:r w:rsidRPr="002E17DB" w:rsidDel="004B0E25">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Change w:id="446" w:author="Wichert, RJ@Energy" w:date="2018-10-18T08:08:00Z">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PrChange>
      </w:tblPr>
      <w:tblGrid>
        <w:gridCol w:w="475"/>
        <w:gridCol w:w="2304"/>
        <w:gridCol w:w="2646"/>
        <w:gridCol w:w="2853"/>
        <w:gridCol w:w="2747"/>
        <w:tblGridChange w:id="447">
          <w:tblGrid>
            <w:gridCol w:w="475"/>
            <w:gridCol w:w="2304"/>
            <w:gridCol w:w="2646"/>
            <w:gridCol w:w="2853"/>
            <w:gridCol w:w="2747"/>
          </w:tblGrid>
        </w:tblGridChange>
      </w:tblGrid>
      <w:tr w:rsidR="001868E8" w:rsidRPr="00D83E48" w14:paraId="1933EAFE" w14:textId="77777777" w:rsidTr="00FC2F2A">
        <w:trPr>
          <w:trHeight w:val="144"/>
          <w:trPrChange w:id="448" w:author="Wichert, RJ@Energy" w:date="2018-10-18T08:08:00Z">
            <w:trPr>
              <w:trHeight w:val="144"/>
            </w:trPr>
          </w:trPrChange>
        </w:trPr>
        <w:tc>
          <w:tcPr>
            <w:tcW w:w="5000" w:type="pct"/>
            <w:gridSpan w:val="5"/>
            <w:tcPrChange w:id="449" w:author="Wichert, RJ@Energy" w:date="2018-10-18T08:08:00Z">
              <w:tcPr>
                <w:tcW w:w="5000" w:type="pct"/>
                <w:gridSpan w:val="5"/>
              </w:tcPr>
            </w:tcPrChange>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FC2F2A">
        <w:tblPrEx>
          <w:tblCellMar>
            <w:top w:w="0" w:type="dxa"/>
            <w:left w:w="108" w:type="dxa"/>
            <w:bottom w:w="0" w:type="dxa"/>
            <w:right w:w="108" w:type="dxa"/>
          </w:tblCellMar>
          <w:tblPrExChange w:id="450" w:author="Wichert, RJ@Energy" w:date="2018-10-18T08:08:00Z">
            <w:tblPrEx>
              <w:tblCellMar>
                <w:top w:w="0" w:type="dxa"/>
                <w:left w:w="108" w:type="dxa"/>
                <w:bottom w:w="0" w:type="dxa"/>
                <w:right w:w="108" w:type="dxa"/>
              </w:tblCellMar>
            </w:tblPrEx>
          </w:tblPrExChange>
        </w:tblPrEx>
        <w:trPr>
          <w:cantSplit/>
          <w:trHeight w:val="144"/>
          <w:trPrChange w:id="451" w:author="Wichert, RJ@Energy" w:date="2018-10-18T08:08:00Z">
            <w:trPr>
              <w:cantSplit/>
              <w:trHeight w:val="144"/>
            </w:trPr>
          </w:trPrChange>
        </w:trPr>
        <w:tc>
          <w:tcPr>
            <w:tcW w:w="215" w:type="pct"/>
            <w:vAlign w:val="center"/>
            <w:tcPrChange w:id="452" w:author="Wichert, RJ@Energy" w:date="2018-10-18T08:08:00Z">
              <w:tcPr>
                <w:tcW w:w="215" w:type="pct"/>
                <w:vAlign w:val="center"/>
              </w:tcPr>
            </w:tcPrChange>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Change w:id="453" w:author="Wichert, RJ@Energy" w:date="2018-10-18T08:08:00Z">
              <w:tcPr>
                <w:tcW w:w="2245" w:type="pct"/>
                <w:gridSpan w:val="2"/>
              </w:tcPr>
            </w:tcPrChange>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Change w:id="454" w:author="Wichert, RJ@Energy" w:date="2018-10-18T08:08:00Z">
              <w:tcPr>
                <w:tcW w:w="2540" w:type="pct"/>
                <w:gridSpan w:val="2"/>
              </w:tcPr>
            </w:tcPrChange>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FC2F2A">
        <w:tblPrEx>
          <w:tblCellMar>
            <w:top w:w="0" w:type="dxa"/>
            <w:left w:w="108" w:type="dxa"/>
            <w:bottom w:w="0" w:type="dxa"/>
            <w:right w:w="108" w:type="dxa"/>
          </w:tblCellMar>
          <w:tblPrExChange w:id="455" w:author="Wichert, RJ@Energy" w:date="2018-10-18T08:08:00Z">
            <w:tblPrEx>
              <w:tblCellMar>
                <w:top w:w="0" w:type="dxa"/>
                <w:left w:w="108" w:type="dxa"/>
                <w:bottom w:w="0" w:type="dxa"/>
                <w:right w:w="108" w:type="dxa"/>
              </w:tblCellMar>
            </w:tblPrEx>
          </w:tblPrExChange>
        </w:tblPrEx>
        <w:trPr>
          <w:cantSplit/>
          <w:trHeight w:val="144"/>
          <w:trPrChange w:id="456" w:author="Wichert, RJ@Energy" w:date="2018-10-18T08:08:00Z">
            <w:trPr>
              <w:cantSplit/>
              <w:trHeight w:val="144"/>
            </w:trPr>
          </w:trPrChange>
        </w:trPr>
        <w:tc>
          <w:tcPr>
            <w:tcW w:w="215" w:type="pct"/>
            <w:vAlign w:val="center"/>
            <w:tcPrChange w:id="457" w:author="Wichert, RJ@Energy" w:date="2018-10-18T08:08:00Z">
              <w:tcPr>
                <w:tcW w:w="215" w:type="pct"/>
                <w:vAlign w:val="center"/>
              </w:tcPr>
            </w:tcPrChange>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Change w:id="458" w:author="Wichert, RJ@Energy" w:date="2018-10-18T08:08:00Z">
              <w:tcPr>
                <w:tcW w:w="2245" w:type="pct"/>
                <w:gridSpan w:val="2"/>
                <w:vAlign w:val="center"/>
              </w:tcPr>
            </w:tcPrChange>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Change w:id="459" w:author="Wichert, RJ@Energy" w:date="2018-10-18T08:08:00Z">
              <w:tcPr>
                <w:tcW w:w="2540" w:type="pct"/>
                <w:gridSpan w:val="2"/>
                <w:vAlign w:val="center"/>
              </w:tcPr>
            </w:tcPrChange>
          </w:tcPr>
          <w:p w14:paraId="71D34998" w14:textId="77777777" w:rsidR="00235FD7" w:rsidRPr="00966F61" w:rsidRDefault="00235FD7" w:rsidP="00235FD7">
            <w:pPr>
              <w:keepNext/>
              <w:rPr>
                <w:ins w:id="460" w:author="Wichert, RJ@Energy" w:date="2018-10-18T07:42:00Z"/>
                <w:rFonts w:asciiTheme="minorHAnsi" w:hAnsiTheme="minorHAnsi"/>
                <w:sz w:val="18"/>
                <w:szCs w:val="18"/>
              </w:rPr>
            </w:pPr>
            <w:ins w:id="461"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77777777" w:rsidR="00235FD7" w:rsidRDefault="00235FD7" w:rsidP="00235FD7">
            <w:pPr>
              <w:keepNext/>
              <w:rPr>
                <w:ins w:id="462" w:author="Wichert, RJ@Energy" w:date="2018-10-18T07:42:00Z"/>
                <w:rFonts w:asciiTheme="minorHAnsi" w:hAnsiTheme="minorHAnsi"/>
                <w:sz w:val="18"/>
                <w:szCs w:val="18"/>
              </w:rPr>
            </w:pPr>
            <w:ins w:id="463" w:author="Wichert, RJ@Energy" w:date="2018-10-18T07:42:00Z">
              <w:r>
                <w:rPr>
                  <w:rFonts w:asciiTheme="minorHAnsi" w:hAnsiTheme="minorHAnsi"/>
                  <w:sz w:val="18"/>
                  <w:szCs w:val="18"/>
                </w:rPr>
                <w:t>If MCH-01 – ResidentialCoolingSystemType = Small Duct High Velocity, then value = 250</w:t>
              </w:r>
            </w:ins>
          </w:p>
          <w:p w14:paraId="172AF71C" w14:textId="77777777" w:rsidR="00235FD7" w:rsidRDefault="00235FD7" w:rsidP="00235FD7">
            <w:pPr>
              <w:keepNext/>
              <w:rPr>
                <w:ins w:id="464" w:author="Wichert, RJ@Energy" w:date="2018-10-18T07:42:00Z"/>
                <w:rFonts w:asciiTheme="minorHAnsi" w:hAnsiTheme="minorHAnsi"/>
                <w:sz w:val="18"/>
                <w:szCs w:val="18"/>
              </w:rPr>
            </w:pPr>
          </w:p>
          <w:p w14:paraId="66569BA0" w14:textId="438CA811" w:rsidR="00235FD7" w:rsidRDefault="00235FD7" w:rsidP="00235FD7">
            <w:pPr>
              <w:keepNext/>
              <w:rPr>
                <w:ins w:id="465" w:author="Wichert, RJ@Energy" w:date="2018-10-18T07:42:00Z"/>
                <w:rFonts w:asciiTheme="minorHAnsi" w:hAnsiTheme="minorHAnsi"/>
                <w:sz w:val="18"/>
                <w:szCs w:val="18"/>
              </w:rPr>
            </w:pPr>
            <w:ins w:id="466" w:author="Wichert, RJ@Energy" w:date="2018-10-18T07:42:00Z">
              <w:r>
                <w:rPr>
                  <w:rFonts w:asciiTheme="minorHAnsi" w:hAnsiTheme="minorHAnsi"/>
                  <w:sz w:val="18"/>
                  <w:szCs w:val="18"/>
                </w:rPr>
                <w:t>Elseif, A0</w:t>
              </w:r>
            </w:ins>
            <w:ins w:id="467" w:author="Smith, Alexis@Energy" w:date="2019-01-04T15:11:00Z">
              <w:r w:rsidR="004B0E25">
                <w:rPr>
                  <w:rFonts w:asciiTheme="minorHAnsi" w:hAnsiTheme="minorHAnsi"/>
                  <w:sz w:val="18"/>
                  <w:szCs w:val="18"/>
                </w:rPr>
                <w:t>4</w:t>
              </w:r>
            </w:ins>
            <w:ins w:id="468" w:author="Wichert, RJ@Energy" w:date="2018-10-18T07:42:00Z">
              <w:del w:id="469" w:author="Smith, Alexis@Energy" w:date="2019-01-04T15:11:00Z">
                <w:r w:rsidDel="004B0E25">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470" w:author="Wichert, RJ@Energy" w:date="2018-10-18T07:42:00Z"/>
                <w:rFonts w:asciiTheme="minorHAnsi" w:hAnsiTheme="minorHAnsi"/>
                <w:sz w:val="18"/>
                <w:szCs w:val="18"/>
              </w:rPr>
            </w:pPr>
          </w:p>
          <w:p w14:paraId="61DF8689" w14:textId="77777777" w:rsidR="00235FD7" w:rsidRDefault="00235FD7" w:rsidP="00235FD7">
            <w:pPr>
              <w:keepNext/>
              <w:rPr>
                <w:ins w:id="471" w:author="Wichert, RJ@Energy" w:date="2018-10-18T07:42:00Z"/>
                <w:rFonts w:asciiTheme="minorHAnsi" w:hAnsiTheme="minorHAnsi"/>
                <w:sz w:val="18"/>
                <w:szCs w:val="18"/>
              </w:rPr>
            </w:pPr>
            <w:ins w:id="472"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473" w:author="Wichert, RJ@Energy" w:date="2018-10-18T07:42:00Z"/>
                <w:rFonts w:asciiTheme="minorHAnsi" w:hAnsiTheme="minorHAnsi"/>
                <w:sz w:val="18"/>
                <w:szCs w:val="18"/>
              </w:rPr>
            </w:pPr>
          </w:p>
          <w:p w14:paraId="4357E280" w14:textId="77777777" w:rsidR="00235FD7" w:rsidRDefault="00235FD7" w:rsidP="00235FD7">
            <w:pPr>
              <w:keepNext/>
              <w:rPr>
                <w:ins w:id="474" w:author="Wichert, RJ@Energy" w:date="2018-10-18T07:42:00Z"/>
                <w:rFonts w:asciiTheme="minorHAnsi" w:hAnsiTheme="minorHAnsi"/>
                <w:sz w:val="18"/>
                <w:szCs w:val="18"/>
              </w:rPr>
            </w:pPr>
            <w:ins w:id="475"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476"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477" w:author="Wichert, RJ@Energy" w:date="2018-10-18T07:42:00Z"/>
                <w:rFonts w:asciiTheme="minorHAnsi" w:hAnsiTheme="minorHAnsi"/>
                <w:sz w:val="18"/>
                <w:szCs w:val="18"/>
              </w:rPr>
            </w:pPr>
            <w:ins w:id="478" w:author="Wichert, RJ@Energy" w:date="2018-10-18T07:42:00Z">
              <w:r>
                <w:rPr>
                  <w:rFonts w:asciiTheme="minorHAnsi" w:hAnsiTheme="minorHAnsi"/>
                  <w:sz w:val="18"/>
                  <w:szCs w:val="18"/>
                </w:rPr>
                <w:t>Else value = 350&gt;&gt;</w:t>
              </w:r>
            </w:ins>
            <w:del w:id="479"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480" w:author="Wichert, RJ@Energy" w:date="2018-10-18T07:42:00Z"/>
                <w:rFonts w:asciiTheme="minorHAnsi" w:hAnsiTheme="minorHAnsi"/>
                <w:sz w:val="18"/>
                <w:szCs w:val="18"/>
              </w:rPr>
            </w:pPr>
            <w:del w:id="481"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482" w:author="Wichert, RJ@Energy" w:date="2018-10-18T07:42:00Z"/>
                <w:rFonts w:asciiTheme="minorHAnsi" w:hAnsiTheme="minorHAnsi"/>
                <w:sz w:val="18"/>
                <w:szCs w:val="18"/>
              </w:rPr>
            </w:pPr>
            <w:del w:id="483"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484"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FC2F2A">
        <w:tblPrEx>
          <w:tblCellMar>
            <w:top w:w="0" w:type="dxa"/>
            <w:left w:w="108" w:type="dxa"/>
            <w:bottom w:w="0" w:type="dxa"/>
            <w:right w:w="108" w:type="dxa"/>
          </w:tblCellMar>
          <w:tblPrExChange w:id="485" w:author="Wichert, RJ@Energy" w:date="2018-10-18T08:08:00Z">
            <w:tblPrEx>
              <w:tblCellMar>
                <w:top w:w="0" w:type="dxa"/>
                <w:left w:w="108" w:type="dxa"/>
                <w:bottom w:w="0" w:type="dxa"/>
                <w:right w:w="108" w:type="dxa"/>
              </w:tblCellMar>
            </w:tblPrEx>
          </w:tblPrExChange>
        </w:tblPrEx>
        <w:trPr>
          <w:cantSplit/>
          <w:trHeight w:val="144"/>
          <w:trPrChange w:id="486" w:author="Wichert, RJ@Energy" w:date="2018-10-18T08:08:00Z">
            <w:trPr>
              <w:cantSplit/>
              <w:trHeight w:val="144"/>
            </w:trPr>
          </w:trPrChange>
        </w:trPr>
        <w:tc>
          <w:tcPr>
            <w:tcW w:w="215" w:type="pct"/>
            <w:vAlign w:val="center"/>
            <w:tcPrChange w:id="487" w:author="Wichert, RJ@Energy" w:date="2018-10-18T08:08:00Z">
              <w:tcPr>
                <w:tcW w:w="215" w:type="pct"/>
                <w:vAlign w:val="center"/>
              </w:tcPr>
            </w:tcPrChange>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Change w:id="488" w:author="Wichert, RJ@Energy" w:date="2018-10-18T08:08:00Z">
              <w:tcPr>
                <w:tcW w:w="2245" w:type="pct"/>
                <w:gridSpan w:val="2"/>
                <w:vAlign w:val="center"/>
              </w:tcPr>
            </w:tcPrChange>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Change w:id="489" w:author="Wichert, RJ@Energy" w:date="2018-10-18T08:08:00Z">
              <w:tcPr>
                <w:tcW w:w="2540" w:type="pct"/>
                <w:gridSpan w:val="2"/>
                <w:vAlign w:val="center"/>
              </w:tcPr>
            </w:tcPrChange>
          </w:tcPr>
          <w:p w14:paraId="1933EB0F" w14:textId="0A8883E1"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490" w:author="Smith, Alexis@Energy" w:date="2019-01-04T15:12:00Z">
              <w:r w:rsidR="004B0E25">
                <w:rPr>
                  <w:rFonts w:asciiTheme="minorHAnsi" w:hAnsiTheme="minorHAnsi"/>
                  <w:sz w:val="18"/>
                  <w:szCs w:val="18"/>
                </w:rPr>
                <w:t>5</w:t>
              </w:r>
            </w:ins>
            <w:del w:id="491" w:author="Smith, Alexis@Energy" w:date="2019-01-04T15:12:00Z">
              <w:r w:rsidRPr="002E17DB" w:rsidDel="004B0E25">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FC2F2A">
        <w:tblPrEx>
          <w:tblCellMar>
            <w:top w:w="0" w:type="dxa"/>
            <w:left w:w="108" w:type="dxa"/>
            <w:bottom w:w="0" w:type="dxa"/>
            <w:right w:w="108" w:type="dxa"/>
          </w:tblCellMar>
          <w:tblPrExChange w:id="492" w:author="Wichert, RJ@Energy" w:date="2018-10-18T08:08:00Z">
            <w:tblPrEx>
              <w:tblCellMar>
                <w:top w:w="0" w:type="dxa"/>
                <w:left w:w="108" w:type="dxa"/>
                <w:bottom w:w="0" w:type="dxa"/>
                <w:right w:w="108" w:type="dxa"/>
              </w:tblCellMar>
            </w:tblPrEx>
          </w:tblPrExChange>
        </w:tblPrEx>
        <w:trPr>
          <w:cantSplit/>
          <w:trHeight w:val="144"/>
          <w:trPrChange w:id="493" w:author="Wichert, RJ@Energy" w:date="2018-10-18T08:08:00Z">
            <w:trPr>
              <w:cantSplit/>
              <w:trHeight w:val="144"/>
            </w:trPr>
          </w:trPrChange>
        </w:trPr>
        <w:tc>
          <w:tcPr>
            <w:tcW w:w="5000" w:type="pct"/>
            <w:gridSpan w:val="5"/>
            <w:vAlign w:val="center"/>
            <w:tcPrChange w:id="494" w:author="Wichert, RJ@Energy" w:date="2018-10-18T08:08:00Z">
              <w:tcPr>
                <w:tcW w:w="5000" w:type="pct"/>
                <w:gridSpan w:val="5"/>
                <w:vAlign w:val="center"/>
              </w:tcPr>
            </w:tcPrChange>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FC2F2A">
        <w:tblPrEx>
          <w:tblCellMar>
            <w:top w:w="0" w:type="dxa"/>
            <w:left w:w="108" w:type="dxa"/>
            <w:bottom w:w="0" w:type="dxa"/>
            <w:right w:w="108" w:type="dxa"/>
          </w:tblCellMar>
          <w:tblPrExChange w:id="495" w:author="Wichert, RJ@Energy" w:date="2018-10-18T08:08:00Z">
            <w:tblPrEx>
              <w:tblCellMar>
                <w:top w:w="0" w:type="dxa"/>
                <w:left w:w="108" w:type="dxa"/>
                <w:bottom w:w="0" w:type="dxa"/>
                <w:right w:w="108" w:type="dxa"/>
              </w:tblCellMar>
            </w:tblPrEx>
          </w:tblPrExChange>
        </w:tblPrEx>
        <w:trPr>
          <w:cantSplit/>
          <w:trHeight w:val="144"/>
          <w:trPrChange w:id="496" w:author="Wichert, RJ@Energy" w:date="2018-10-18T08:08:00Z">
            <w:trPr>
              <w:cantSplit/>
              <w:trHeight w:val="144"/>
            </w:trPr>
          </w:trPrChange>
        </w:trPr>
        <w:tc>
          <w:tcPr>
            <w:tcW w:w="1260" w:type="pct"/>
            <w:gridSpan w:val="2"/>
            <w:vAlign w:val="center"/>
            <w:tcPrChange w:id="497" w:author="Wichert, RJ@Energy" w:date="2018-10-18T08:08:00Z">
              <w:tcPr>
                <w:tcW w:w="1260" w:type="pct"/>
                <w:gridSpan w:val="2"/>
                <w:vAlign w:val="center"/>
              </w:tcPr>
            </w:tcPrChange>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Change w:id="498" w:author="Wichert, RJ@Energy" w:date="2018-10-18T08:08:00Z">
              <w:tcPr>
                <w:tcW w:w="1200" w:type="pct"/>
                <w:vAlign w:val="center"/>
              </w:tcPr>
            </w:tcPrChange>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Change w:id="499" w:author="Wichert, RJ@Energy" w:date="2018-10-18T08:08:00Z">
              <w:tcPr>
                <w:tcW w:w="1294" w:type="pct"/>
                <w:vAlign w:val="center"/>
              </w:tcPr>
            </w:tcPrChange>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Change w:id="500" w:author="Wichert, RJ@Energy" w:date="2018-10-18T08:08:00Z">
              <w:tcPr>
                <w:tcW w:w="1246" w:type="pct"/>
                <w:vAlign w:val="center"/>
              </w:tcPr>
            </w:tcPrChange>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FC2F2A">
        <w:tblPrEx>
          <w:tblCellMar>
            <w:top w:w="0" w:type="dxa"/>
            <w:left w:w="108" w:type="dxa"/>
            <w:bottom w:w="0" w:type="dxa"/>
            <w:right w:w="108" w:type="dxa"/>
          </w:tblCellMar>
          <w:tblPrExChange w:id="501" w:author="Wichert, RJ@Energy" w:date="2018-10-18T08:08:00Z">
            <w:tblPrEx>
              <w:tblCellMar>
                <w:top w:w="0" w:type="dxa"/>
                <w:left w:w="108" w:type="dxa"/>
                <w:bottom w:w="0" w:type="dxa"/>
                <w:right w:w="108" w:type="dxa"/>
              </w:tblCellMar>
            </w:tblPrEx>
          </w:tblPrExChange>
        </w:tblPrEx>
        <w:trPr>
          <w:cantSplit/>
          <w:trHeight w:val="144"/>
          <w:trPrChange w:id="502" w:author="Wichert, RJ@Energy" w:date="2018-10-18T08:08:00Z">
            <w:trPr>
              <w:cantSplit/>
              <w:trHeight w:val="144"/>
            </w:trPr>
          </w:trPrChange>
        </w:trPr>
        <w:tc>
          <w:tcPr>
            <w:tcW w:w="1260" w:type="pct"/>
            <w:gridSpan w:val="2"/>
            <w:vAlign w:val="bottom"/>
            <w:tcPrChange w:id="503" w:author="Wichert, RJ@Energy" w:date="2018-10-18T08:08:00Z">
              <w:tcPr>
                <w:tcW w:w="1260" w:type="pct"/>
                <w:gridSpan w:val="2"/>
                <w:vAlign w:val="bottom"/>
              </w:tcPr>
            </w:tcPrChange>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Change w:id="504" w:author="Wichert, RJ@Energy" w:date="2018-10-18T08:08:00Z">
              <w:tcPr>
                <w:tcW w:w="1200" w:type="pct"/>
                <w:vAlign w:val="bottom"/>
              </w:tcPr>
            </w:tcPrChange>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Change w:id="505" w:author="Wichert, RJ@Energy" w:date="2018-10-18T08:08:00Z">
              <w:tcPr>
                <w:tcW w:w="1294" w:type="pct"/>
                <w:vAlign w:val="bottom"/>
              </w:tcPr>
            </w:tcPrChange>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Change w:id="506" w:author="Wichert, RJ@Energy" w:date="2018-10-18T08:08:00Z">
              <w:tcPr>
                <w:tcW w:w="1246" w:type="pct"/>
                <w:vAlign w:val="bottom"/>
              </w:tcPr>
            </w:tcPrChange>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FC2F2A">
        <w:tblPrEx>
          <w:tblCellMar>
            <w:top w:w="0" w:type="dxa"/>
            <w:left w:w="108" w:type="dxa"/>
            <w:bottom w:w="0" w:type="dxa"/>
            <w:right w:w="108" w:type="dxa"/>
          </w:tblCellMar>
          <w:tblPrExChange w:id="507" w:author="Wichert, RJ@Energy" w:date="2018-10-18T08:08:00Z">
            <w:tblPrEx>
              <w:tblCellMar>
                <w:top w:w="0" w:type="dxa"/>
                <w:left w:w="108" w:type="dxa"/>
                <w:bottom w:w="0" w:type="dxa"/>
                <w:right w:w="108" w:type="dxa"/>
              </w:tblCellMar>
            </w:tblPrEx>
          </w:tblPrExChange>
        </w:tblPrEx>
        <w:trPr>
          <w:cantSplit/>
          <w:trHeight w:val="144"/>
          <w:trPrChange w:id="508" w:author="Wichert, RJ@Energy" w:date="2018-10-18T08:08:00Z">
            <w:trPr>
              <w:cantSplit/>
              <w:trHeight w:val="144"/>
            </w:trPr>
          </w:trPrChange>
        </w:trPr>
        <w:tc>
          <w:tcPr>
            <w:tcW w:w="1260" w:type="pct"/>
            <w:gridSpan w:val="2"/>
            <w:vAlign w:val="center"/>
            <w:tcPrChange w:id="509" w:author="Wichert, RJ@Energy" w:date="2018-10-18T08:08:00Z">
              <w:tcPr>
                <w:tcW w:w="1260" w:type="pct"/>
                <w:gridSpan w:val="2"/>
                <w:vAlign w:val="center"/>
              </w:tcPr>
            </w:tcPrChange>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Change w:id="510" w:author="Wichert, RJ@Energy" w:date="2018-10-18T08:08:00Z">
              <w:tcPr>
                <w:tcW w:w="1200" w:type="pct"/>
                <w:vAlign w:val="center"/>
              </w:tcPr>
            </w:tcPrChange>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Change w:id="511" w:author="Wichert, RJ@Energy" w:date="2018-10-18T08:08:00Z">
              <w:tcPr>
                <w:tcW w:w="1294" w:type="pct"/>
                <w:vAlign w:val="center"/>
              </w:tcPr>
            </w:tcPrChange>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Change w:id="512" w:author="Wichert, RJ@Energy" w:date="2018-10-18T08:08:00Z">
              <w:tcPr>
                <w:tcW w:w="1246" w:type="pct"/>
                <w:vAlign w:val="center"/>
              </w:tcPr>
            </w:tcPrChange>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FC2F2A">
        <w:tblPrEx>
          <w:tblCellMar>
            <w:top w:w="0" w:type="dxa"/>
            <w:left w:w="108" w:type="dxa"/>
            <w:bottom w:w="0" w:type="dxa"/>
            <w:right w:w="108" w:type="dxa"/>
          </w:tblCellMar>
          <w:tblPrExChange w:id="513" w:author="Wichert, RJ@Energy" w:date="2018-10-18T08:08:00Z">
            <w:tblPrEx>
              <w:tblCellMar>
                <w:top w:w="0" w:type="dxa"/>
                <w:left w:w="108" w:type="dxa"/>
                <w:bottom w:w="0" w:type="dxa"/>
                <w:right w:w="108" w:type="dxa"/>
              </w:tblCellMar>
            </w:tblPrEx>
          </w:tblPrExChange>
        </w:tblPrEx>
        <w:trPr>
          <w:cantSplit/>
          <w:trHeight w:val="144"/>
          <w:trPrChange w:id="514" w:author="Wichert, RJ@Energy" w:date="2018-10-18T08:08:00Z">
            <w:trPr>
              <w:cantSplit/>
              <w:trHeight w:val="144"/>
            </w:trPr>
          </w:trPrChange>
        </w:trPr>
        <w:tc>
          <w:tcPr>
            <w:tcW w:w="1260" w:type="pct"/>
            <w:gridSpan w:val="2"/>
            <w:vAlign w:val="center"/>
            <w:tcPrChange w:id="515" w:author="Wichert, RJ@Energy" w:date="2018-10-18T08:08:00Z">
              <w:tcPr>
                <w:tcW w:w="1260" w:type="pct"/>
                <w:gridSpan w:val="2"/>
                <w:vAlign w:val="center"/>
              </w:tcPr>
            </w:tcPrChange>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Change w:id="516" w:author="Wichert, RJ@Energy" w:date="2018-10-18T08:08:00Z">
              <w:tcPr>
                <w:tcW w:w="1200" w:type="pct"/>
                <w:vAlign w:val="center"/>
              </w:tcPr>
            </w:tcPrChange>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Change w:id="517" w:author="Wichert, RJ@Energy" w:date="2018-10-18T08:08:00Z">
              <w:tcPr>
                <w:tcW w:w="1294" w:type="pct"/>
                <w:vAlign w:val="center"/>
              </w:tcPr>
            </w:tcPrChange>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Change w:id="518" w:author="Wichert, RJ@Energy" w:date="2018-10-18T08:08:00Z">
              <w:tcPr>
                <w:tcW w:w="1246" w:type="pct"/>
                <w:vAlign w:val="center"/>
              </w:tcPr>
            </w:tcPrChange>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FC2F2A">
        <w:tblPrEx>
          <w:tblCellMar>
            <w:top w:w="0" w:type="dxa"/>
            <w:left w:w="115" w:type="dxa"/>
            <w:bottom w:w="0" w:type="dxa"/>
            <w:right w:w="115" w:type="dxa"/>
          </w:tblCellMar>
          <w:tblPrExChange w:id="519" w:author="Wichert, RJ@Energy" w:date="2018-10-18T08:08:00Z">
            <w:tblPrEx>
              <w:tblCellMar>
                <w:top w:w="0" w:type="dxa"/>
                <w:left w:w="115" w:type="dxa"/>
                <w:bottom w:w="0" w:type="dxa"/>
                <w:right w:w="115" w:type="dxa"/>
              </w:tblCellMar>
            </w:tblPrEx>
          </w:tblPrExChange>
        </w:tblPrEx>
        <w:trPr>
          <w:cantSplit/>
          <w:trHeight w:val="144"/>
          <w:trPrChange w:id="520" w:author="Wichert, RJ@Energy" w:date="2018-10-18T08:08:00Z">
            <w:trPr>
              <w:cantSplit/>
              <w:trHeight w:val="144"/>
            </w:trPr>
          </w:trPrChange>
        </w:trPr>
        <w:tc>
          <w:tcPr>
            <w:tcW w:w="215" w:type="pct"/>
            <w:vAlign w:val="center"/>
            <w:tcPrChange w:id="521" w:author="Wichert, RJ@Energy" w:date="2018-10-18T08:08:00Z">
              <w:tcPr>
                <w:tcW w:w="215" w:type="pct"/>
                <w:vAlign w:val="center"/>
              </w:tcPr>
            </w:tcPrChange>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Change w:id="522" w:author="Wichert, RJ@Energy" w:date="2018-10-18T08:08:00Z">
              <w:tcPr>
                <w:tcW w:w="2245" w:type="pct"/>
                <w:gridSpan w:val="2"/>
                <w:vAlign w:val="center"/>
              </w:tcPr>
            </w:tcPrChange>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Change w:id="523" w:author="Wichert, RJ@Energy" w:date="2018-10-18T08:08:00Z">
              <w:tcPr>
                <w:tcW w:w="2540" w:type="pct"/>
                <w:gridSpan w:val="2"/>
              </w:tcPr>
            </w:tcPrChange>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FF4539B" w14:textId="77777777" w:rsidR="005673FC" w:rsidRDefault="005673FC">
      <w:pPr>
        <w:rPr>
          <w:ins w:id="524" w:author="Smith, Alexis@Energy" w:date="2018-12-13T11:02:00Z"/>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Change w:id="525" w:author="Wichert, RJ@Energy" w:date="2018-10-18T08:08: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PrChange>
      </w:tblPr>
      <w:tblGrid>
        <w:gridCol w:w="467"/>
        <w:gridCol w:w="4957"/>
        <w:gridCol w:w="5601"/>
        <w:tblGridChange w:id="526">
          <w:tblGrid>
            <w:gridCol w:w="467"/>
            <w:gridCol w:w="4954"/>
            <w:gridCol w:w="5602"/>
          </w:tblGrid>
        </w:tblGridChange>
      </w:tblGrid>
      <w:tr w:rsidR="00C459A4" w:rsidRPr="00966F61" w14:paraId="55C313B1" w14:textId="77777777" w:rsidTr="00760D06">
        <w:trPr>
          <w:trHeight w:val="144"/>
          <w:ins w:id="527" w:author="Wichert, RJ@Energy" w:date="2018-10-18T08:08:00Z"/>
          <w:trPrChange w:id="528" w:author="Wichert, RJ@Energy" w:date="2018-10-18T08:08:00Z">
            <w:trPr>
              <w:trHeight w:val="144"/>
            </w:trPr>
          </w:trPrChange>
        </w:trPr>
        <w:tc>
          <w:tcPr>
            <w:tcW w:w="5000" w:type="pct"/>
            <w:gridSpan w:val="3"/>
            <w:tcPrChange w:id="529" w:author="Wichert, RJ@Energy" w:date="2018-10-18T08:08:00Z">
              <w:tcPr>
                <w:tcW w:w="5000" w:type="pct"/>
                <w:gridSpan w:val="3"/>
              </w:tcPr>
            </w:tcPrChange>
          </w:tcPr>
          <w:p w14:paraId="54A384C1" w14:textId="2F34BF9F" w:rsidR="00C459A4" w:rsidRPr="00966F61" w:rsidRDefault="009C78E5" w:rsidP="005F7C19">
            <w:pPr>
              <w:keepNext/>
              <w:rPr>
                <w:ins w:id="530" w:author="Wichert, RJ@Energy" w:date="2018-10-18T08:08:00Z"/>
                <w:rFonts w:asciiTheme="minorHAnsi" w:hAnsiTheme="minorHAnsi"/>
                <w:b/>
                <w:sz w:val="18"/>
                <w:szCs w:val="18"/>
              </w:rPr>
            </w:pPr>
            <w:ins w:id="531" w:author="Wichert, RJ@Energy" w:date="2018-10-18T08:08:00Z">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ins>
          </w:p>
          <w:p w14:paraId="2028BC0D" w14:textId="77777777" w:rsidR="00C459A4" w:rsidRPr="00966F61" w:rsidRDefault="00C459A4" w:rsidP="005F7C19">
            <w:pPr>
              <w:keepNext/>
              <w:rPr>
                <w:ins w:id="532" w:author="Wichert, RJ@Energy" w:date="2018-10-18T08:08:00Z"/>
                <w:rFonts w:asciiTheme="minorHAnsi" w:hAnsiTheme="minorHAnsi"/>
                <w:b/>
                <w:sz w:val="18"/>
                <w:szCs w:val="18"/>
              </w:rPr>
            </w:pPr>
            <w:ins w:id="533" w:author="Wichert, RJ@Energy" w:date="2018-10-18T08: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760D06" w:rsidRPr="00966F61" w14:paraId="68EC7565" w14:textId="77777777" w:rsidTr="00760D06">
        <w:tblPrEx>
          <w:tblCellMar>
            <w:top w:w="0" w:type="dxa"/>
            <w:left w:w="108" w:type="dxa"/>
            <w:bottom w:w="0" w:type="dxa"/>
            <w:right w:w="108" w:type="dxa"/>
          </w:tblCellMar>
          <w:tblPrExChange w:id="534" w:author="Wichert, RJ@Energy" w:date="2018-10-18T08:08:00Z">
            <w:tblPrEx>
              <w:tblCellMar>
                <w:top w:w="0" w:type="dxa"/>
                <w:left w:w="108" w:type="dxa"/>
                <w:bottom w:w="0" w:type="dxa"/>
                <w:right w:w="108" w:type="dxa"/>
              </w:tblCellMar>
            </w:tblPrEx>
          </w:tblPrExChange>
        </w:tblPrEx>
        <w:trPr>
          <w:cantSplit/>
          <w:trHeight w:val="144"/>
          <w:ins w:id="535" w:author="Wichert, RJ@Energy" w:date="2018-10-18T08:08:00Z"/>
          <w:trPrChange w:id="536" w:author="Wichert, RJ@Energy" w:date="2018-10-18T08:08:00Z">
            <w:trPr>
              <w:cantSplit/>
              <w:trHeight w:val="144"/>
            </w:trPr>
          </w:trPrChange>
        </w:trPr>
        <w:tc>
          <w:tcPr>
            <w:tcW w:w="212" w:type="pct"/>
            <w:vAlign w:val="center"/>
            <w:tcPrChange w:id="537" w:author="Wichert, RJ@Energy" w:date="2018-10-18T08:08:00Z">
              <w:tcPr>
                <w:tcW w:w="212" w:type="pct"/>
                <w:vAlign w:val="center"/>
              </w:tcPr>
            </w:tcPrChange>
          </w:tcPr>
          <w:p w14:paraId="37D74664" w14:textId="77777777" w:rsidR="00760D06" w:rsidRPr="00966F61" w:rsidRDefault="00760D06" w:rsidP="00760D06">
            <w:pPr>
              <w:keepNext/>
              <w:jc w:val="center"/>
              <w:rPr>
                <w:ins w:id="538" w:author="Wichert, RJ@Energy" w:date="2018-10-18T08:08:00Z"/>
                <w:rFonts w:asciiTheme="minorHAnsi" w:hAnsiTheme="minorHAnsi"/>
                <w:sz w:val="18"/>
                <w:szCs w:val="18"/>
              </w:rPr>
            </w:pPr>
            <w:ins w:id="539" w:author="Wichert, RJ@Energy" w:date="2018-10-18T08:08:00Z">
              <w:r w:rsidRPr="00966F61">
                <w:rPr>
                  <w:rFonts w:asciiTheme="minorHAnsi" w:hAnsiTheme="minorHAnsi"/>
                  <w:sz w:val="18"/>
                  <w:szCs w:val="18"/>
                </w:rPr>
                <w:t>01</w:t>
              </w:r>
            </w:ins>
          </w:p>
        </w:tc>
        <w:tc>
          <w:tcPr>
            <w:tcW w:w="2248" w:type="pct"/>
            <w:vAlign w:val="center"/>
            <w:tcPrChange w:id="540" w:author="Wichert, RJ@Energy" w:date="2018-10-18T08:08:00Z">
              <w:tcPr>
                <w:tcW w:w="2247" w:type="pct"/>
                <w:vAlign w:val="center"/>
              </w:tcPr>
            </w:tcPrChange>
          </w:tcPr>
          <w:p w14:paraId="58B4430B" w14:textId="58CF39D9" w:rsidR="00760D06" w:rsidRPr="00966F61" w:rsidRDefault="00760D06">
            <w:pPr>
              <w:keepNext/>
              <w:rPr>
                <w:ins w:id="541" w:author="Wichert, RJ@Energy" w:date="2018-10-18T08:08:00Z"/>
                <w:rFonts w:asciiTheme="minorHAnsi" w:hAnsiTheme="minorHAnsi"/>
                <w:sz w:val="18"/>
                <w:szCs w:val="18"/>
              </w:rPr>
            </w:pPr>
            <w:ins w:id="542" w:author="Wichert, RJ@Energy" w:date="2018-10-18T08: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0" w:type="pct"/>
            <w:vAlign w:val="center"/>
            <w:tcPrChange w:id="543" w:author="Wichert, RJ@Energy" w:date="2018-10-18T08:08:00Z">
              <w:tcPr>
                <w:tcW w:w="2541" w:type="pct"/>
                <w:vAlign w:val="center"/>
              </w:tcPr>
            </w:tcPrChange>
          </w:tcPr>
          <w:p w14:paraId="19D3B786" w14:textId="77777777" w:rsidR="00760D06" w:rsidRPr="00966F61" w:rsidRDefault="00760D06" w:rsidP="00760D06">
            <w:pPr>
              <w:keepNext/>
              <w:rPr>
                <w:ins w:id="544" w:author="Wichert, RJ@Energy" w:date="2018-11-02T15:43:00Z"/>
                <w:rFonts w:asciiTheme="minorHAnsi" w:hAnsiTheme="minorHAnsi"/>
                <w:sz w:val="18"/>
                <w:szCs w:val="18"/>
              </w:rPr>
            </w:pPr>
            <w:ins w:id="545" w:author="Wichert, RJ@Energy" w:date="2018-11-02T15:43: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4EA69D46" w14:textId="6A344FBE" w:rsidR="00760D06" w:rsidRPr="00966F61" w:rsidRDefault="00760D06" w:rsidP="00760D06">
            <w:pPr>
              <w:keepNext/>
              <w:rPr>
                <w:ins w:id="546" w:author="Wichert, RJ@Energy" w:date="2018-10-18T08:08:00Z"/>
                <w:rFonts w:asciiTheme="minorHAnsi" w:hAnsiTheme="minorHAnsi"/>
                <w:sz w:val="18"/>
                <w:szCs w:val="18"/>
              </w:rPr>
            </w:pPr>
            <w:ins w:id="547" w:author="Wichert, RJ@Energy" w:date="2018-11-02T15:43:00Z">
              <w:r>
                <w:rPr>
                  <w:rFonts w:asciiTheme="minorHAnsi" w:hAnsiTheme="minorHAnsi"/>
                  <w:sz w:val="18"/>
                  <w:szCs w:val="18"/>
                </w:rPr>
                <w:t xml:space="preserve"> Reference MCH-01 C11, Central Fan Ventilation Cooling Airflow&gt;&gt;</w:t>
              </w:r>
            </w:ins>
          </w:p>
        </w:tc>
      </w:tr>
      <w:tr w:rsidR="00C459A4" w:rsidRPr="00966F61" w14:paraId="5457E816" w14:textId="77777777" w:rsidTr="00760D06">
        <w:tblPrEx>
          <w:tblCellMar>
            <w:top w:w="0" w:type="dxa"/>
            <w:left w:w="108" w:type="dxa"/>
            <w:bottom w:w="0" w:type="dxa"/>
            <w:right w:w="108" w:type="dxa"/>
          </w:tblCellMar>
          <w:tblPrExChange w:id="548" w:author="Wichert, RJ@Energy" w:date="2018-10-18T08:08:00Z">
            <w:tblPrEx>
              <w:tblCellMar>
                <w:top w:w="0" w:type="dxa"/>
                <w:left w:w="108" w:type="dxa"/>
                <w:bottom w:w="0" w:type="dxa"/>
                <w:right w:w="108" w:type="dxa"/>
              </w:tblCellMar>
            </w:tblPrEx>
          </w:tblPrExChange>
        </w:tblPrEx>
        <w:trPr>
          <w:cantSplit/>
          <w:trHeight w:val="144"/>
          <w:ins w:id="549" w:author="Wichert, RJ@Energy" w:date="2018-10-18T08:08:00Z"/>
          <w:trPrChange w:id="550" w:author="Wichert, RJ@Energy" w:date="2018-10-18T08:08:00Z">
            <w:trPr>
              <w:cantSplit/>
              <w:trHeight w:val="144"/>
            </w:trPr>
          </w:trPrChange>
        </w:trPr>
        <w:tc>
          <w:tcPr>
            <w:tcW w:w="212" w:type="pct"/>
            <w:vAlign w:val="center"/>
            <w:tcPrChange w:id="551" w:author="Wichert, RJ@Energy" w:date="2018-10-18T08:08:00Z">
              <w:tcPr>
                <w:tcW w:w="212" w:type="pct"/>
                <w:vAlign w:val="center"/>
              </w:tcPr>
            </w:tcPrChange>
          </w:tcPr>
          <w:p w14:paraId="5260A444" w14:textId="77777777" w:rsidR="00C459A4" w:rsidRPr="00966F61" w:rsidRDefault="00C459A4" w:rsidP="005F7C19">
            <w:pPr>
              <w:keepNext/>
              <w:jc w:val="center"/>
              <w:rPr>
                <w:ins w:id="552" w:author="Wichert, RJ@Energy" w:date="2018-10-18T08:08:00Z"/>
                <w:rFonts w:asciiTheme="minorHAnsi" w:hAnsiTheme="minorHAnsi"/>
                <w:sz w:val="18"/>
                <w:szCs w:val="18"/>
              </w:rPr>
            </w:pPr>
            <w:ins w:id="553" w:author="Wichert, RJ@Energy" w:date="2018-10-18T08:08:00Z">
              <w:r w:rsidRPr="00966F61">
                <w:rPr>
                  <w:rFonts w:asciiTheme="minorHAnsi" w:hAnsiTheme="minorHAnsi"/>
                  <w:sz w:val="18"/>
                  <w:szCs w:val="18"/>
                </w:rPr>
                <w:t>0</w:t>
              </w:r>
              <w:r>
                <w:rPr>
                  <w:rFonts w:asciiTheme="minorHAnsi" w:hAnsiTheme="minorHAnsi"/>
                  <w:sz w:val="18"/>
                  <w:szCs w:val="18"/>
                </w:rPr>
                <w:t>2</w:t>
              </w:r>
            </w:ins>
          </w:p>
        </w:tc>
        <w:tc>
          <w:tcPr>
            <w:tcW w:w="2248" w:type="pct"/>
            <w:vAlign w:val="center"/>
            <w:tcPrChange w:id="554" w:author="Wichert, RJ@Energy" w:date="2018-10-18T08:08:00Z">
              <w:tcPr>
                <w:tcW w:w="2247" w:type="pct"/>
                <w:vAlign w:val="center"/>
              </w:tcPr>
            </w:tcPrChange>
          </w:tcPr>
          <w:p w14:paraId="608AB937" w14:textId="77777777" w:rsidR="00C459A4" w:rsidRPr="00966F61" w:rsidRDefault="00C459A4" w:rsidP="005F7C19">
            <w:pPr>
              <w:keepNext/>
              <w:rPr>
                <w:ins w:id="555" w:author="Wichert, RJ@Energy" w:date="2018-10-18T08:08:00Z"/>
                <w:rFonts w:asciiTheme="minorHAnsi" w:hAnsiTheme="minorHAnsi"/>
                <w:sz w:val="18"/>
                <w:szCs w:val="18"/>
              </w:rPr>
            </w:pPr>
            <w:ins w:id="556" w:author="Wichert, RJ@Energy" w:date="2018-10-18T08: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0" w:type="pct"/>
            <w:vAlign w:val="center"/>
            <w:tcPrChange w:id="557" w:author="Wichert, RJ@Energy" w:date="2018-10-18T08:08:00Z">
              <w:tcPr>
                <w:tcW w:w="2541" w:type="pct"/>
                <w:vAlign w:val="center"/>
              </w:tcPr>
            </w:tcPrChange>
          </w:tcPr>
          <w:p w14:paraId="44F05E21" w14:textId="77777777" w:rsidR="00C459A4" w:rsidRPr="00966F61" w:rsidRDefault="00C459A4" w:rsidP="005F7C19">
            <w:pPr>
              <w:keepNext/>
              <w:rPr>
                <w:ins w:id="558" w:author="Wichert, RJ@Energy" w:date="2018-10-18T08:08:00Z"/>
                <w:rFonts w:asciiTheme="minorHAnsi" w:hAnsiTheme="minorHAnsi"/>
                <w:sz w:val="18"/>
                <w:szCs w:val="18"/>
              </w:rPr>
            </w:pPr>
            <w:ins w:id="559" w:author="Wichert, RJ@Energy" w:date="2018-10-18T08:08:00Z">
              <w:r w:rsidRPr="00966F61">
                <w:rPr>
                  <w:rFonts w:asciiTheme="minorHAnsi" w:hAnsiTheme="minorHAnsi"/>
                  <w:sz w:val="18"/>
                  <w:szCs w:val="18"/>
                </w:rPr>
                <w:t>&lt;&lt;user input numeric value: xxxx&gt;&gt;</w:t>
              </w:r>
            </w:ins>
          </w:p>
        </w:tc>
      </w:tr>
      <w:tr w:rsidR="00760D06" w:rsidRPr="00966F61" w14:paraId="053FAACF" w14:textId="77777777" w:rsidTr="00760D06">
        <w:tblPrEx>
          <w:tblCellMar>
            <w:top w:w="0" w:type="dxa"/>
            <w:left w:w="108" w:type="dxa"/>
            <w:bottom w:w="0" w:type="dxa"/>
            <w:right w:w="108" w:type="dxa"/>
          </w:tblCellMar>
          <w:tblPrExChange w:id="560" w:author="Wichert, RJ@Energy" w:date="2018-10-18T08:08:00Z">
            <w:tblPrEx>
              <w:tblCellMar>
                <w:top w:w="0" w:type="dxa"/>
                <w:left w:w="108" w:type="dxa"/>
                <w:bottom w:w="0" w:type="dxa"/>
                <w:right w:w="108" w:type="dxa"/>
              </w:tblCellMar>
            </w:tblPrEx>
          </w:tblPrExChange>
        </w:tblPrEx>
        <w:trPr>
          <w:cantSplit/>
          <w:trHeight w:val="144"/>
          <w:ins w:id="561" w:author="Wichert, RJ@Energy" w:date="2018-10-18T08:08:00Z"/>
          <w:trPrChange w:id="562" w:author="Wichert, RJ@Energy" w:date="2018-10-18T08:08:00Z">
            <w:trPr>
              <w:cantSplit/>
              <w:trHeight w:val="144"/>
            </w:trPr>
          </w:trPrChange>
        </w:trPr>
        <w:tc>
          <w:tcPr>
            <w:tcW w:w="212" w:type="pct"/>
            <w:vAlign w:val="center"/>
            <w:tcPrChange w:id="563" w:author="Wichert, RJ@Energy" w:date="2018-10-18T08:08:00Z">
              <w:tcPr>
                <w:tcW w:w="212" w:type="pct"/>
                <w:vAlign w:val="center"/>
              </w:tcPr>
            </w:tcPrChange>
          </w:tcPr>
          <w:p w14:paraId="4B6F7480" w14:textId="77777777" w:rsidR="00760D06" w:rsidRPr="00966F61" w:rsidRDefault="00760D06" w:rsidP="00760D06">
            <w:pPr>
              <w:keepNext/>
              <w:jc w:val="center"/>
              <w:rPr>
                <w:ins w:id="564" w:author="Wichert, RJ@Energy" w:date="2018-10-18T08:08:00Z"/>
                <w:rFonts w:asciiTheme="minorHAnsi" w:hAnsiTheme="minorHAnsi"/>
                <w:sz w:val="18"/>
                <w:szCs w:val="18"/>
              </w:rPr>
            </w:pPr>
            <w:ins w:id="565" w:author="Wichert, RJ@Energy" w:date="2018-10-18T08:08:00Z">
              <w:r w:rsidRPr="00966F61">
                <w:rPr>
                  <w:rFonts w:asciiTheme="minorHAnsi" w:hAnsiTheme="minorHAnsi"/>
                  <w:sz w:val="18"/>
                  <w:szCs w:val="18"/>
                </w:rPr>
                <w:t>0</w:t>
              </w:r>
              <w:r>
                <w:rPr>
                  <w:rFonts w:asciiTheme="minorHAnsi" w:hAnsiTheme="minorHAnsi"/>
                  <w:sz w:val="18"/>
                  <w:szCs w:val="18"/>
                </w:rPr>
                <w:t>3</w:t>
              </w:r>
            </w:ins>
          </w:p>
        </w:tc>
        <w:tc>
          <w:tcPr>
            <w:tcW w:w="2248" w:type="pct"/>
            <w:vAlign w:val="center"/>
            <w:tcPrChange w:id="566" w:author="Wichert, RJ@Energy" w:date="2018-10-18T08:08:00Z">
              <w:tcPr>
                <w:tcW w:w="2247" w:type="pct"/>
                <w:vAlign w:val="center"/>
              </w:tcPr>
            </w:tcPrChange>
          </w:tcPr>
          <w:p w14:paraId="0DD52A8B" w14:textId="77777777" w:rsidR="00760D06" w:rsidRPr="00966F61" w:rsidRDefault="00760D06" w:rsidP="00760D06">
            <w:pPr>
              <w:keepNext/>
              <w:rPr>
                <w:ins w:id="567" w:author="Wichert, RJ@Energy" w:date="2018-10-18T08:08:00Z"/>
                <w:rFonts w:asciiTheme="minorHAnsi" w:hAnsiTheme="minorHAnsi"/>
                <w:sz w:val="18"/>
                <w:szCs w:val="18"/>
              </w:rPr>
            </w:pPr>
            <w:ins w:id="568" w:author="Wichert, RJ@Energy" w:date="2018-10-18T08:08:00Z">
              <w:r w:rsidRPr="00966F61">
                <w:rPr>
                  <w:rFonts w:asciiTheme="minorHAnsi" w:hAnsiTheme="minorHAnsi"/>
                  <w:sz w:val="18"/>
                  <w:szCs w:val="18"/>
                </w:rPr>
                <w:t>Compliance Statement:</w:t>
              </w:r>
            </w:ins>
          </w:p>
        </w:tc>
        <w:tc>
          <w:tcPr>
            <w:tcW w:w="2540" w:type="pct"/>
            <w:vAlign w:val="center"/>
            <w:tcPrChange w:id="569" w:author="Wichert, RJ@Energy" w:date="2018-10-18T08:08:00Z">
              <w:tcPr>
                <w:tcW w:w="2541" w:type="pct"/>
                <w:vAlign w:val="center"/>
              </w:tcPr>
            </w:tcPrChange>
          </w:tcPr>
          <w:p w14:paraId="6EE91246" w14:textId="7AF5061C" w:rsidR="00760D06" w:rsidRDefault="00760D06" w:rsidP="00760D06">
            <w:pPr>
              <w:keepNext/>
              <w:rPr>
                <w:ins w:id="570" w:author="Wichert, RJ@Energy" w:date="2018-11-02T15:43:00Z"/>
                <w:rFonts w:asciiTheme="minorHAnsi" w:hAnsiTheme="minorHAnsi"/>
                <w:sz w:val="18"/>
                <w:szCs w:val="18"/>
              </w:rPr>
            </w:pPr>
            <w:ins w:id="571" w:author="Wichert, RJ@Energy" w:date="2018-11-02T15:43:00Z">
              <w:r>
                <w:rPr>
                  <w:rFonts w:asciiTheme="minorHAnsi" w:hAnsiTheme="minorHAnsi"/>
                  <w:sz w:val="18"/>
                  <w:szCs w:val="18"/>
                </w:rPr>
                <w:t xml:space="preserve"> &lt;&lt;If A1</w:t>
              </w:r>
            </w:ins>
            <w:ins w:id="572" w:author="Smith, Alexis@Energy" w:date="2019-01-04T15:13:00Z">
              <w:r w:rsidR="004B0E25">
                <w:rPr>
                  <w:rFonts w:asciiTheme="minorHAnsi" w:hAnsiTheme="minorHAnsi"/>
                  <w:sz w:val="18"/>
                  <w:szCs w:val="18"/>
                </w:rPr>
                <w:t>2</w:t>
              </w:r>
            </w:ins>
            <w:ins w:id="573" w:author="Wichert, RJ@Energy" w:date="2018-11-02T15:43:00Z">
              <w:del w:id="574" w:author="Smith, Alexis@Energy" w:date="2019-01-04T15:13:00Z">
                <w:r w:rsidDel="004B0E25">
                  <w:rPr>
                    <w:rFonts w:asciiTheme="minorHAnsi" w:hAnsiTheme="minorHAnsi"/>
                    <w:sz w:val="18"/>
                    <w:szCs w:val="18"/>
                  </w:rPr>
                  <w:delText>1</w:delText>
                </w:r>
              </w:del>
              <w:r>
                <w:rPr>
                  <w:rFonts w:asciiTheme="minorHAnsi" w:hAnsiTheme="minorHAnsi"/>
                  <w:sz w:val="18"/>
                  <w:szCs w:val="18"/>
                </w:rPr>
                <w:t xml:space="preserve"> = ‘Fixed CFVCS’, then if </w:t>
              </w:r>
            </w:ins>
            <w:ins w:id="575" w:author="Smith, Alexis@Energy" w:date="2019-02-07T14:26:00Z">
              <w:r w:rsidR="00135446">
                <w:rPr>
                  <w:rFonts w:asciiTheme="minorHAnsi" w:hAnsiTheme="minorHAnsi"/>
                  <w:sz w:val="18"/>
                  <w:szCs w:val="18"/>
                </w:rPr>
                <w:t>F</w:t>
              </w:r>
            </w:ins>
            <w:ins w:id="576" w:author="Wichert, RJ@Energy" w:date="2018-11-02T15:43:00Z">
              <w:del w:id="577" w:author="Smith, Alexis@Energy" w:date="2019-02-07T14:26:00Z">
                <w:r w:rsidDel="00135446">
                  <w:rPr>
                    <w:rFonts w:asciiTheme="minorHAnsi" w:hAnsiTheme="minorHAnsi"/>
                    <w:sz w:val="18"/>
                    <w:szCs w:val="18"/>
                  </w:rPr>
                  <w:delText>D</w:delText>
                </w:r>
              </w:del>
              <w:r>
                <w:rPr>
                  <w:rFonts w:asciiTheme="minorHAnsi" w:hAnsiTheme="minorHAnsi"/>
                  <w:sz w:val="18"/>
                  <w:szCs w:val="18"/>
                </w:rPr>
                <w:t>02≥</w:t>
              </w:r>
              <w:del w:id="578" w:author="Smith, Alexis@Energy" w:date="2019-02-07T14:27:00Z">
                <w:r w:rsidDel="00135446">
                  <w:rPr>
                    <w:rFonts w:asciiTheme="minorHAnsi" w:hAnsiTheme="minorHAnsi"/>
                    <w:sz w:val="18"/>
                    <w:szCs w:val="18"/>
                  </w:rPr>
                  <w:delText>D</w:delText>
                </w:r>
              </w:del>
            </w:ins>
            <w:ins w:id="579" w:author="Smith, Alexis@Energy" w:date="2019-02-07T14:27:00Z">
              <w:r w:rsidR="00135446">
                <w:rPr>
                  <w:rFonts w:asciiTheme="minorHAnsi" w:hAnsiTheme="minorHAnsi"/>
                  <w:sz w:val="18"/>
                  <w:szCs w:val="18"/>
                </w:rPr>
                <w:t>F</w:t>
              </w:r>
            </w:ins>
            <w:ins w:id="580" w:author="Wichert, RJ@Energy" w:date="2018-11-02T15:43:00Z">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7E6EE982" w14:textId="77777777" w:rsidR="00760D06" w:rsidRDefault="00760D06" w:rsidP="00760D06">
            <w:pPr>
              <w:keepNext/>
              <w:rPr>
                <w:ins w:id="581" w:author="Wichert, RJ@Energy" w:date="2018-11-02T15:43:00Z"/>
                <w:rFonts w:asciiTheme="minorHAnsi" w:hAnsiTheme="minorHAnsi"/>
                <w:sz w:val="18"/>
                <w:szCs w:val="18"/>
              </w:rPr>
            </w:pPr>
          </w:p>
          <w:p w14:paraId="00011797" w14:textId="6289D116" w:rsidR="00760D06" w:rsidRDefault="00760D06" w:rsidP="00760D06">
            <w:pPr>
              <w:keepNext/>
              <w:rPr>
                <w:ins w:id="582" w:author="Wichert, RJ@Energy" w:date="2018-11-02T15:43:00Z"/>
                <w:rFonts w:asciiTheme="minorHAnsi" w:hAnsiTheme="minorHAnsi"/>
                <w:sz w:val="18"/>
                <w:szCs w:val="18"/>
              </w:rPr>
            </w:pPr>
            <w:ins w:id="583" w:author="Wichert, RJ@Energy" w:date="2018-11-02T15:43:00Z">
              <w:r>
                <w:rPr>
                  <w:rFonts w:asciiTheme="minorHAnsi" w:hAnsiTheme="minorHAnsi"/>
                  <w:sz w:val="18"/>
                  <w:szCs w:val="18"/>
                </w:rPr>
                <w:t>ElseIf A1</w:t>
              </w:r>
            </w:ins>
            <w:ins w:id="584" w:author="Smith, Alexis@Energy" w:date="2019-01-04T15:13:00Z">
              <w:r w:rsidR="004B0E25">
                <w:rPr>
                  <w:rFonts w:asciiTheme="minorHAnsi" w:hAnsiTheme="minorHAnsi"/>
                  <w:sz w:val="18"/>
                  <w:szCs w:val="18"/>
                </w:rPr>
                <w:t>2</w:t>
              </w:r>
            </w:ins>
            <w:ins w:id="585" w:author="Wichert, RJ@Energy" w:date="2018-11-02T15:43:00Z">
              <w:del w:id="586" w:author="Smith, Alexis@Energy" w:date="2019-01-04T15:13:00Z">
                <w:r w:rsidDel="004B0E25">
                  <w:rPr>
                    <w:rFonts w:asciiTheme="minorHAnsi" w:hAnsiTheme="minorHAnsi"/>
                    <w:sz w:val="18"/>
                    <w:szCs w:val="18"/>
                  </w:rPr>
                  <w:delText>1</w:delText>
                </w:r>
              </w:del>
              <w:r>
                <w:rPr>
                  <w:rFonts w:asciiTheme="minorHAnsi" w:hAnsiTheme="minorHAnsi"/>
                  <w:sz w:val="18"/>
                  <w:szCs w:val="18"/>
                </w:rPr>
                <w:t xml:space="preserve"> = ‘Variable CFVCS’, then if </w:t>
              </w:r>
            </w:ins>
            <w:ins w:id="587" w:author="Smith, Alexis@Energy" w:date="2019-02-07T14:27:00Z">
              <w:r w:rsidR="00135446">
                <w:rPr>
                  <w:rFonts w:asciiTheme="minorHAnsi" w:hAnsiTheme="minorHAnsi"/>
                  <w:sz w:val="18"/>
                  <w:szCs w:val="18"/>
                </w:rPr>
                <w:t>F</w:t>
              </w:r>
            </w:ins>
            <w:ins w:id="588" w:author="Wichert, RJ@Energy" w:date="2018-11-02T15:43:00Z">
              <w:del w:id="589" w:author="Smith, Alexis@Energy" w:date="2019-02-07T14:27:00Z">
                <w:r w:rsidDel="00135446">
                  <w:rPr>
                    <w:rFonts w:asciiTheme="minorHAnsi" w:hAnsiTheme="minorHAnsi"/>
                    <w:sz w:val="18"/>
                    <w:szCs w:val="18"/>
                  </w:rPr>
                  <w:delText>D</w:delText>
                </w:r>
              </w:del>
              <w:r>
                <w:rPr>
                  <w:rFonts w:asciiTheme="minorHAnsi" w:hAnsiTheme="minorHAnsi"/>
                  <w:sz w:val="18"/>
                  <w:szCs w:val="18"/>
                </w:rPr>
                <w:t>02</w:t>
              </w:r>
              <w:r>
                <w:rPr>
                  <w:rFonts w:asciiTheme="minorHAnsi" w:hAnsiTheme="minorHAnsi" w:cstheme="minorHAnsi"/>
                  <w:sz w:val="18"/>
                  <w:szCs w:val="18"/>
                </w:rPr>
                <w:t>≤</w:t>
              </w:r>
              <w:del w:id="590" w:author="Smith, Alexis@Energy" w:date="2019-02-07T14:27:00Z">
                <w:r w:rsidDel="00135446">
                  <w:rPr>
                    <w:rFonts w:asciiTheme="minorHAnsi" w:hAnsiTheme="minorHAnsi"/>
                    <w:sz w:val="18"/>
                    <w:szCs w:val="18"/>
                  </w:rPr>
                  <w:delText>D</w:delText>
                </w:r>
              </w:del>
            </w:ins>
            <w:ins w:id="591" w:author="Smith, Alexis@Energy" w:date="2019-02-07T14:27:00Z">
              <w:r w:rsidR="00135446">
                <w:rPr>
                  <w:rFonts w:asciiTheme="minorHAnsi" w:hAnsiTheme="minorHAnsi"/>
                  <w:sz w:val="18"/>
                  <w:szCs w:val="18"/>
                </w:rPr>
                <w:t>F</w:t>
              </w:r>
            </w:ins>
            <w:bookmarkStart w:id="592" w:name="_GoBack"/>
            <w:bookmarkEnd w:id="592"/>
            <w:ins w:id="593" w:author="Wichert, RJ@Energy" w:date="2018-11-02T15:43:00Z">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44F2BCF8" w14:textId="77777777" w:rsidR="00760D06" w:rsidRDefault="00760D06" w:rsidP="00760D06">
            <w:pPr>
              <w:keepNext/>
              <w:rPr>
                <w:ins w:id="594" w:author="Wichert, RJ@Energy" w:date="2018-11-02T15:43:00Z"/>
                <w:rFonts w:asciiTheme="minorHAnsi" w:hAnsiTheme="minorHAnsi"/>
                <w:sz w:val="18"/>
                <w:szCs w:val="18"/>
              </w:rPr>
            </w:pPr>
          </w:p>
          <w:p w14:paraId="45CDDA62" w14:textId="5825E65F" w:rsidR="00760D06" w:rsidRPr="00966F61" w:rsidRDefault="00760D06" w:rsidP="00437A88">
            <w:pPr>
              <w:keepNext/>
              <w:rPr>
                <w:ins w:id="595" w:author="Wichert, RJ@Energy" w:date="2018-10-18T08:08:00Z"/>
                <w:rFonts w:asciiTheme="minorHAnsi" w:hAnsiTheme="minorHAnsi"/>
                <w:sz w:val="18"/>
                <w:szCs w:val="18"/>
              </w:rPr>
            </w:pPr>
            <w:ins w:id="596" w:author="Wichert, RJ@Energy" w:date="2018-11-02T15:43: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4C0438AE" w:rsidR="00B22990" w:rsidRPr="00FA0024" w:rsidRDefault="009C78E5" w:rsidP="001664C1">
            <w:pPr>
              <w:keepNext/>
              <w:rPr>
                <w:rFonts w:asciiTheme="minorHAnsi" w:hAnsiTheme="minorHAnsi"/>
                <w:b/>
                <w:sz w:val="18"/>
                <w:szCs w:val="18"/>
              </w:rPr>
            </w:pPr>
            <w:ins w:id="597" w:author="Wichert, RJ@Energy" w:date="2018-11-02T14:51:00Z">
              <w:r>
                <w:rPr>
                  <w:rFonts w:asciiTheme="minorHAnsi" w:hAnsiTheme="minorHAnsi"/>
                  <w:b/>
                  <w:sz w:val="18"/>
                  <w:szCs w:val="18"/>
                </w:rPr>
                <w:t>G</w:t>
              </w:r>
            </w:ins>
            <w:del w:id="598" w:author="Wichert, RJ@Energy" w:date="2018-11-02T14:51:00Z">
              <w:r w:rsidR="001664C1" w:rsidDel="009C78E5">
                <w:rPr>
                  <w:rFonts w:asciiTheme="minorHAnsi" w:hAnsiTheme="minorHAnsi"/>
                  <w:b/>
                  <w:sz w:val="18"/>
                  <w:szCs w:val="18"/>
                </w:rPr>
                <w:delText>F</w:delText>
              </w:r>
            </w:del>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0"/>
      <w:head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3F1D2" w14:textId="77777777" w:rsidR="00135446" w:rsidRDefault="00135446">
      <w:r>
        <w:separator/>
      </w:r>
    </w:p>
  </w:endnote>
  <w:endnote w:type="continuationSeparator" w:id="0">
    <w:p w14:paraId="30A1A89A" w14:textId="77777777" w:rsidR="00135446" w:rsidRDefault="00135446">
      <w:r>
        <w:continuationSeparator/>
      </w:r>
    </w:p>
  </w:endnote>
  <w:endnote w:type="continuationNotice" w:id="1">
    <w:p w14:paraId="2A0DAC34" w14:textId="77777777" w:rsidR="00135446" w:rsidRDefault="00135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135446" w:rsidRPr="00CB64DD" w:rsidRDefault="00135446" w:rsidP="007B33F2">
    <w:pPr>
      <w:pStyle w:val="Footer"/>
    </w:pPr>
    <w:r w:rsidRPr="00CB64DD">
      <w:t xml:space="preserve">Registration Number:                                                           Registration Date/Time:                                           HERS Provider:                       </w:t>
    </w:r>
  </w:p>
  <w:p w14:paraId="1933EB62" w14:textId="42D8D5A2" w:rsidR="00135446" w:rsidRPr="00CB64DD" w:rsidRDefault="00135446">
    <w:pPr>
      <w:pStyle w:val="Footer"/>
    </w:pPr>
    <w:r w:rsidRPr="00CB64DD">
      <w:t>CA Building Energy Efficiency Standards - 201</w:t>
    </w:r>
    <w:del w:id="67" w:author="Ferris, Elizabeth@Energy" w:date="2018-08-13T11:04:00Z">
      <w:r w:rsidDel="008E4834">
        <w:delText>6</w:delText>
      </w:r>
    </w:del>
    <w:ins w:id="68" w:author="Ferris, Elizabeth@Energy" w:date="2018-08-13T11:04:00Z">
      <w:r>
        <w:t>9</w:t>
      </w:r>
    </w:ins>
    <w:r w:rsidRPr="00CB64DD">
      <w:t xml:space="preserve"> Residential Compliance</w:t>
    </w:r>
    <w:r w:rsidRPr="00CB64DD">
      <w:tab/>
    </w:r>
    <w:del w:id="69" w:author="Ferris, Elizabeth@Energy" w:date="2018-08-13T11:04:00Z">
      <w:r w:rsidDel="008E4834">
        <w:delText>October 2016</w:delText>
      </w:r>
    </w:del>
    <w:ins w:id="70" w:author="Ferris, Elizabeth@Energy" w:date="2018-08-13T11:04:00Z">
      <w:r>
        <w:t>January 20</w:t>
      </w:r>
    </w:ins>
    <w:ins w:id="71" w:author="Smith, Alexis@Energy" w:date="2018-12-06T13:34:00Z">
      <w: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135446" w:rsidRPr="00CB64DD" w:rsidRDefault="00135446">
    <w:pPr>
      <w:pStyle w:val="Footer"/>
    </w:pPr>
    <w:r w:rsidRPr="00CB64DD">
      <w:t xml:space="preserve">Registration Number:                                                           Registration Date/Time:                                           HERS Provider:                       </w:t>
    </w:r>
  </w:p>
  <w:p w14:paraId="1933EB73" w14:textId="77777777" w:rsidR="00135446" w:rsidRPr="00CB64DD" w:rsidRDefault="00135446">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6101BFD0" w:rsidR="00135446" w:rsidRPr="00CB64DD" w:rsidRDefault="00135446" w:rsidP="007B33F2">
    <w:pPr>
      <w:pStyle w:val="Footer"/>
    </w:pPr>
    <w:r w:rsidRPr="00CB64DD">
      <w:t>CA Building Energy Efficiency Standards - 201</w:t>
    </w:r>
    <w:del w:id="93" w:author="Ferris, Elizabeth@Energy" w:date="2018-08-13T11:05:00Z">
      <w:r w:rsidDel="008E4834">
        <w:delText>6</w:delText>
      </w:r>
    </w:del>
    <w:ins w:id="94" w:author="Ferris, Elizabeth@Energy" w:date="2018-08-13T11:05:00Z">
      <w:r>
        <w:t>9</w:t>
      </w:r>
    </w:ins>
    <w:r w:rsidRPr="00CB64DD">
      <w:t xml:space="preserve"> Residential Compliance</w:t>
    </w:r>
    <w:r w:rsidRPr="00CB64DD">
      <w:tab/>
    </w:r>
    <w:del w:id="95" w:author="Ferris, Elizabeth@Energy" w:date="2018-08-13T11:05:00Z">
      <w:r w:rsidDel="008E4834">
        <w:delText>October 2016</w:delText>
      </w:r>
    </w:del>
    <w:ins w:id="96" w:author="Ferris, Elizabeth@Energy" w:date="2018-08-13T11:05:00Z">
      <w:r>
        <w:t>January 20</w:t>
      </w:r>
    </w:ins>
    <w:ins w:id="97" w:author="Smith, Alexis@Energy" w:date="2018-12-06T13:34:00Z">
      <w: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135446" w:rsidRPr="00CB64DD" w:rsidRDefault="00135446">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2A15E" w14:textId="77777777" w:rsidR="00135446" w:rsidRDefault="00135446">
      <w:r>
        <w:separator/>
      </w:r>
    </w:p>
  </w:footnote>
  <w:footnote w:type="continuationSeparator" w:id="0">
    <w:p w14:paraId="4BF00102" w14:textId="77777777" w:rsidR="00135446" w:rsidRDefault="00135446">
      <w:r>
        <w:continuationSeparator/>
      </w:r>
    </w:p>
  </w:footnote>
  <w:footnote w:type="continuationNotice" w:id="1">
    <w:p w14:paraId="6FC13A1B" w14:textId="77777777" w:rsidR="00135446" w:rsidRDefault="001354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135446" w:rsidRDefault="00135446">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135446" w:rsidRPr="007770C5" w:rsidRDefault="00135446"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135446" w:rsidRPr="007770C5" w:rsidRDefault="00135446"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5A0B9C46" w:rsidR="00135446" w:rsidRPr="007770C5" w:rsidRDefault="00135446"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64" w:author="Ferris, Elizabeth@Energy" w:date="2018-08-13T11:04:00Z">
      <w:r>
        <w:rPr>
          <w:rFonts w:ascii="Arial" w:hAnsi="Arial" w:cs="Arial"/>
          <w:sz w:val="14"/>
          <w:szCs w:val="14"/>
        </w:rPr>
        <w:t>0</w:t>
      </w:r>
    </w:ins>
    <w:r>
      <w:rPr>
        <w:rFonts w:ascii="Arial" w:hAnsi="Arial" w:cs="Arial"/>
        <w:sz w:val="14"/>
        <w:szCs w:val="14"/>
      </w:rPr>
      <w:t>1</w:t>
    </w:r>
    <w:ins w:id="65" w:author="Ferris, Elizabeth@Energy" w:date="2018-08-13T11:04:00Z">
      <w:r>
        <w:rPr>
          <w:rFonts w:ascii="Arial" w:hAnsi="Arial" w:cs="Arial"/>
          <w:sz w:val="14"/>
          <w:szCs w:val="14"/>
        </w:rPr>
        <w:t>/</w:t>
      </w:r>
    </w:ins>
    <w:ins w:id="66" w:author="Smith, Alexis@Energy" w:date="2018-12-06T13:34: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135446" w:rsidRPr="00F85124" w14:paraId="1933EB53" w14:textId="77777777" w:rsidTr="00986D7B">
      <w:trPr>
        <w:cantSplit/>
        <w:trHeight w:val="288"/>
      </w:trPr>
      <w:tc>
        <w:tcPr>
          <w:tcW w:w="4016" w:type="pct"/>
          <w:gridSpan w:val="3"/>
          <w:tcBorders>
            <w:right w:val="nil"/>
          </w:tcBorders>
          <w:vAlign w:val="center"/>
        </w:tcPr>
        <w:p w14:paraId="1933EB51" w14:textId="77777777" w:rsidR="00135446" w:rsidRPr="00F85124" w:rsidRDefault="00135446"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56" w14:textId="77777777" w:rsidTr="007924C2">
      <w:trPr>
        <w:cantSplit/>
        <w:trHeight w:val="288"/>
      </w:trPr>
      <w:tc>
        <w:tcPr>
          <w:tcW w:w="2500" w:type="pct"/>
          <w:gridSpan w:val="2"/>
          <w:tcBorders>
            <w:right w:val="nil"/>
          </w:tcBorders>
        </w:tcPr>
        <w:p w14:paraId="1933EB54" w14:textId="77777777" w:rsidR="00135446" w:rsidRPr="002E105D" w:rsidRDefault="00135446"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485807D4"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3</w:t>
          </w:r>
          <w:r>
            <w:rPr>
              <w:rFonts w:ascii="Calibri" w:hAnsi="Calibri"/>
              <w:bCs/>
              <w:noProof/>
            </w:rPr>
            <w:fldChar w:fldCharType="end"/>
          </w:r>
          <w:r w:rsidRPr="00F85124">
            <w:rPr>
              <w:rFonts w:ascii="Calibri" w:hAnsi="Calibri"/>
              <w:bCs/>
            </w:rPr>
            <w:t>)</w:t>
          </w:r>
        </w:p>
      </w:tc>
    </w:tr>
    <w:tr w:rsidR="00135446" w:rsidRPr="00F85124" w14:paraId="1933EB5A" w14:textId="77777777" w:rsidTr="00986D7B">
      <w:trPr>
        <w:cantSplit/>
        <w:trHeight w:val="288"/>
      </w:trPr>
      <w:tc>
        <w:tcPr>
          <w:tcW w:w="0" w:type="auto"/>
        </w:tcPr>
        <w:p w14:paraId="1933EB57" w14:textId="77777777" w:rsidR="00135446" w:rsidRPr="00F85124" w:rsidRDefault="00135446"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135446" w:rsidRPr="00F85124" w:rsidRDefault="00135446"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135446" w:rsidRPr="00F85124" w:rsidRDefault="00135446" w:rsidP="007924C2">
          <w:pPr>
            <w:rPr>
              <w:rFonts w:ascii="Calibri" w:hAnsi="Calibri"/>
              <w:sz w:val="12"/>
              <w:szCs w:val="12"/>
            </w:rPr>
          </w:pPr>
          <w:r w:rsidRPr="00F85124">
            <w:rPr>
              <w:rFonts w:ascii="Calibri" w:hAnsi="Calibri"/>
              <w:sz w:val="12"/>
              <w:szCs w:val="12"/>
            </w:rPr>
            <w:t>Permit Number:</w:t>
          </w:r>
        </w:p>
      </w:tc>
    </w:tr>
    <w:tr w:rsidR="00135446" w:rsidRPr="00F85124" w14:paraId="1933EB5E" w14:textId="77777777" w:rsidTr="00986D7B">
      <w:trPr>
        <w:cantSplit/>
        <w:trHeight w:val="288"/>
      </w:trPr>
      <w:tc>
        <w:tcPr>
          <w:tcW w:w="0" w:type="auto"/>
        </w:tcPr>
        <w:p w14:paraId="1933EB5B"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135446" w:rsidRPr="00F85124" w:rsidRDefault="00135446"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135446" w:rsidRPr="00F85124" w:rsidRDefault="00135446"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135446" w:rsidRDefault="00135446"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135446" w:rsidRPr="00F85124" w14:paraId="1933EB65" w14:textId="77777777" w:rsidTr="002E105D">
      <w:trPr>
        <w:cantSplit/>
        <w:trHeight w:val="288"/>
      </w:trPr>
      <w:tc>
        <w:tcPr>
          <w:tcW w:w="3738" w:type="pct"/>
          <w:gridSpan w:val="3"/>
          <w:tcBorders>
            <w:right w:val="nil"/>
          </w:tcBorders>
          <w:vAlign w:val="center"/>
        </w:tcPr>
        <w:p w14:paraId="1933EB63" w14:textId="77777777" w:rsidR="00135446" w:rsidRPr="00F85124" w:rsidRDefault="00135446" w:rsidP="007924C2">
          <w:pPr>
            <w:pStyle w:val="Heading1"/>
            <w:rPr>
              <w:rFonts w:ascii="Calibri" w:hAnsi="Calibri"/>
              <w:b w:val="0"/>
              <w:bCs/>
              <w:sz w:val="20"/>
            </w:rPr>
          </w:pPr>
          <w:r>
            <w:rPr>
              <w:rFonts w:ascii="Calibri" w:hAnsi="Calibri"/>
              <w:b w:val="0"/>
              <w:bCs/>
              <w:noProof/>
              <w:sz w:val="20"/>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135446" w:rsidRPr="00F85124" w:rsidRDefault="00135446" w:rsidP="002E105D">
          <w:pPr>
            <w:pStyle w:val="Heading1"/>
            <w:jc w:val="right"/>
            <w:rPr>
              <w:rFonts w:ascii="Calibri" w:hAnsi="Calibri"/>
              <w:b w:val="0"/>
              <w:bCs/>
              <w:sz w:val="20"/>
            </w:rPr>
          </w:pPr>
          <w:r>
            <w:rPr>
              <w:rFonts w:ascii="Calibri" w:hAnsi="Calibri"/>
              <w:b w:val="0"/>
              <w:bCs/>
              <w:sz w:val="20"/>
            </w:rPr>
            <w:t>CF2R-MCH-23-H</w:t>
          </w:r>
        </w:p>
      </w:tc>
    </w:tr>
    <w:tr w:rsidR="00135446" w:rsidRPr="00F85124" w14:paraId="1933EB68" w14:textId="77777777" w:rsidTr="007924C2">
      <w:trPr>
        <w:cantSplit/>
        <w:trHeight w:val="288"/>
      </w:trPr>
      <w:tc>
        <w:tcPr>
          <w:tcW w:w="2500" w:type="pct"/>
          <w:gridSpan w:val="2"/>
          <w:tcBorders>
            <w:right w:val="nil"/>
          </w:tcBorders>
        </w:tcPr>
        <w:p w14:paraId="1933EB66" w14:textId="77777777" w:rsidR="00135446" w:rsidRPr="002E105D" w:rsidRDefault="0013544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35446" w:rsidRPr="00F85124" w14:paraId="1933EB6C" w14:textId="77777777" w:rsidTr="002E105D">
      <w:trPr>
        <w:cantSplit/>
        <w:trHeight w:val="288"/>
      </w:trPr>
      <w:tc>
        <w:tcPr>
          <w:tcW w:w="0" w:type="auto"/>
        </w:tcPr>
        <w:p w14:paraId="1933EB69" w14:textId="77777777" w:rsidR="00135446" w:rsidRPr="00F85124" w:rsidRDefault="00135446"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135446" w:rsidRPr="00F85124" w:rsidRDefault="00135446"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135446" w:rsidRPr="00F85124" w:rsidRDefault="00135446" w:rsidP="007924C2">
          <w:pPr>
            <w:rPr>
              <w:rFonts w:ascii="Calibri" w:hAnsi="Calibri"/>
              <w:sz w:val="12"/>
              <w:szCs w:val="12"/>
            </w:rPr>
          </w:pPr>
          <w:r w:rsidRPr="00F85124">
            <w:rPr>
              <w:rFonts w:ascii="Calibri" w:hAnsi="Calibri"/>
              <w:sz w:val="12"/>
              <w:szCs w:val="12"/>
            </w:rPr>
            <w:t>Permit Number:</w:t>
          </w:r>
        </w:p>
      </w:tc>
    </w:tr>
    <w:tr w:rsidR="00135446" w:rsidRPr="00F85124" w14:paraId="1933EB70" w14:textId="77777777" w:rsidTr="002E105D">
      <w:trPr>
        <w:cantSplit/>
        <w:trHeight w:val="288"/>
      </w:trPr>
      <w:tc>
        <w:tcPr>
          <w:tcW w:w="0" w:type="auto"/>
        </w:tcPr>
        <w:p w14:paraId="1933EB6D"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135446" w:rsidRPr="00F85124" w:rsidRDefault="00135446" w:rsidP="007924C2">
          <w:pPr>
            <w:rPr>
              <w:rFonts w:ascii="Calibri" w:hAnsi="Calibri"/>
              <w:sz w:val="12"/>
              <w:szCs w:val="12"/>
              <w:vertAlign w:val="superscript"/>
            </w:rPr>
          </w:pPr>
          <w:r w:rsidRPr="00F85124">
            <w:rPr>
              <w:rFonts w:ascii="Calibri" w:hAnsi="Calibri"/>
              <w:sz w:val="12"/>
              <w:szCs w:val="12"/>
            </w:rPr>
            <w:t>Zip Code</w:t>
          </w:r>
        </w:p>
      </w:tc>
    </w:tr>
  </w:tbl>
  <w:p w14:paraId="1933EB71" w14:textId="77777777" w:rsidR="00135446" w:rsidRDefault="001354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135446" w:rsidRDefault="00135446">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77" w14:textId="77777777" w:rsidTr="00CB64DD">
      <w:trPr>
        <w:cantSplit/>
        <w:trHeight w:val="288"/>
      </w:trPr>
      <w:tc>
        <w:tcPr>
          <w:tcW w:w="4016" w:type="pct"/>
          <w:gridSpan w:val="2"/>
          <w:tcBorders>
            <w:right w:val="nil"/>
          </w:tcBorders>
          <w:vAlign w:val="center"/>
        </w:tcPr>
        <w:p w14:paraId="1933EB75" w14:textId="77777777" w:rsidR="00135446" w:rsidRPr="00F85124" w:rsidRDefault="00135446" w:rsidP="007924C2">
          <w:pPr>
            <w:pStyle w:val="Heading1"/>
            <w:rPr>
              <w:rFonts w:ascii="Calibri" w:hAnsi="Calibri"/>
              <w:b w:val="0"/>
              <w:bCs/>
              <w:sz w:val="20"/>
            </w:rPr>
          </w:pPr>
          <w:r>
            <w:rPr>
              <w:rFonts w:ascii="Calibri" w:hAnsi="Calibri"/>
              <w:b w:val="0"/>
              <w:bCs/>
              <w:noProof/>
              <w:sz w:val="20"/>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7A" w14:textId="77777777" w:rsidTr="007924C2">
      <w:trPr>
        <w:cantSplit/>
        <w:trHeight w:val="288"/>
      </w:trPr>
      <w:tc>
        <w:tcPr>
          <w:tcW w:w="2500" w:type="pct"/>
          <w:tcBorders>
            <w:right w:val="nil"/>
          </w:tcBorders>
        </w:tcPr>
        <w:p w14:paraId="1933EB78" w14:textId="77777777" w:rsidR="00135446" w:rsidRPr="002E105D" w:rsidRDefault="00135446"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11D19922"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372C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77777777" w:rsidR="00135446" w:rsidRDefault="00135446"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7F" w14:textId="77777777" w:rsidTr="002E105D">
      <w:trPr>
        <w:cantSplit/>
        <w:trHeight w:val="288"/>
      </w:trPr>
      <w:tc>
        <w:tcPr>
          <w:tcW w:w="4016" w:type="pct"/>
          <w:gridSpan w:val="2"/>
          <w:tcBorders>
            <w:right w:val="nil"/>
          </w:tcBorders>
          <w:vAlign w:val="center"/>
        </w:tcPr>
        <w:p w14:paraId="1933EB7D" w14:textId="77777777" w:rsidR="00135446" w:rsidRPr="00F85124" w:rsidRDefault="00135446" w:rsidP="007924C2">
          <w:pPr>
            <w:pStyle w:val="Heading1"/>
            <w:rPr>
              <w:rFonts w:ascii="Calibri" w:hAnsi="Calibri"/>
              <w:b w:val="0"/>
              <w:bCs/>
              <w:sz w:val="20"/>
            </w:rPr>
          </w:pPr>
          <w:r>
            <w:rPr>
              <w:rFonts w:ascii="Calibri" w:hAnsi="Calibri"/>
              <w:b w:val="0"/>
              <w:bCs/>
              <w:noProof/>
              <w:sz w:val="20"/>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135446" w:rsidRPr="00F85124" w:rsidRDefault="00135446" w:rsidP="002E105D">
          <w:pPr>
            <w:pStyle w:val="Heading1"/>
            <w:jc w:val="right"/>
            <w:rPr>
              <w:rFonts w:ascii="Calibri" w:hAnsi="Calibri"/>
              <w:b w:val="0"/>
              <w:bCs/>
              <w:sz w:val="20"/>
            </w:rPr>
          </w:pPr>
          <w:r>
            <w:rPr>
              <w:rFonts w:ascii="Calibri" w:hAnsi="Calibri"/>
              <w:b w:val="0"/>
              <w:bCs/>
              <w:sz w:val="20"/>
            </w:rPr>
            <w:t>CF2R-MCH-23-H</w:t>
          </w:r>
        </w:p>
      </w:tc>
    </w:tr>
    <w:tr w:rsidR="00135446" w:rsidRPr="00F85124" w14:paraId="1933EB82" w14:textId="77777777" w:rsidTr="007924C2">
      <w:trPr>
        <w:cantSplit/>
        <w:trHeight w:val="288"/>
      </w:trPr>
      <w:tc>
        <w:tcPr>
          <w:tcW w:w="2500" w:type="pct"/>
          <w:tcBorders>
            <w:right w:val="nil"/>
          </w:tcBorders>
        </w:tcPr>
        <w:p w14:paraId="1933EB80" w14:textId="77777777" w:rsidR="00135446" w:rsidRPr="002E105D" w:rsidRDefault="00135446"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7777777" w:rsidR="00135446" w:rsidRDefault="0013544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135446" w:rsidRDefault="00135446">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35446" w:rsidRPr="00F85124" w14:paraId="1933EB88" w14:textId="77777777" w:rsidTr="00CB64DD">
      <w:trPr>
        <w:cantSplit/>
        <w:trHeight w:val="288"/>
      </w:trPr>
      <w:tc>
        <w:tcPr>
          <w:tcW w:w="4016" w:type="pct"/>
          <w:gridSpan w:val="2"/>
          <w:tcBorders>
            <w:right w:val="nil"/>
          </w:tcBorders>
          <w:vAlign w:val="center"/>
        </w:tcPr>
        <w:p w14:paraId="1933EB86" w14:textId="77777777" w:rsidR="00135446" w:rsidRPr="00F85124" w:rsidRDefault="00135446" w:rsidP="00CB64DD">
          <w:pPr>
            <w:pStyle w:val="Heading1"/>
            <w:rPr>
              <w:rFonts w:ascii="Calibri" w:hAnsi="Calibri"/>
              <w:b w:val="0"/>
              <w:bCs/>
              <w:sz w:val="20"/>
            </w:rPr>
          </w:pPr>
          <w:r>
            <w:rPr>
              <w:rFonts w:ascii="Calibri" w:hAnsi="Calibri"/>
              <w:b w:val="0"/>
              <w:bCs/>
              <w:noProof/>
              <w:sz w:val="20"/>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135446" w:rsidRPr="00F85124" w:rsidRDefault="00135446" w:rsidP="007924C2">
          <w:pPr>
            <w:pStyle w:val="Heading1"/>
            <w:jc w:val="right"/>
            <w:rPr>
              <w:rFonts w:ascii="Calibri" w:hAnsi="Calibri"/>
              <w:b w:val="0"/>
              <w:bCs/>
              <w:sz w:val="20"/>
            </w:rPr>
          </w:pPr>
          <w:r>
            <w:rPr>
              <w:rFonts w:ascii="Calibri" w:hAnsi="Calibri"/>
              <w:b w:val="0"/>
              <w:bCs/>
              <w:sz w:val="20"/>
            </w:rPr>
            <w:t>CF2R-MCH-23-H</w:t>
          </w:r>
        </w:p>
      </w:tc>
    </w:tr>
    <w:tr w:rsidR="00135446" w:rsidRPr="00F85124" w14:paraId="1933EB8B" w14:textId="77777777" w:rsidTr="007924C2">
      <w:trPr>
        <w:cantSplit/>
        <w:trHeight w:val="288"/>
      </w:trPr>
      <w:tc>
        <w:tcPr>
          <w:tcW w:w="2500" w:type="pct"/>
          <w:tcBorders>
            <w:right w:val="nil"/>
          </w:tcBorders>
        </w:tcPr>
        <w:p w14:paraId="1933EB89" w14:textId="77777777" w:rsidR="00135446" w:rsidRPr="002E105D" w:rsidRDefault="00135446"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18726C59" w:rsidR="00135446" w:rsidRPr="00F85124" w:rsidRDefault="00135446"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9372C5">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372C5">
            <w:rPr>
              <w:rFonts w:ascii="Calibri" w:hAnsi="Calibri"/>
              <w:bCs/>
              <w:noProof/>
            </w:rPr>
            <w:t>5</w:t>
          </w:r>
          <w:r>
            <w:rPr>
              <w:rFonts w:ascii="Calibri" w:hAnsi="Calibri"/>
              <w:bCs/>
              <w:noProof/>
            </w:rPr>
            <w:fldChar w:fldCharType="end"/>
          </w:r>
          <w:r w:rsidRPr="00F85124">
            <w:rPr>
              <w:rFonts w:ascii="Calibri" w:hAnsi="Calibri"/>
              <w:bCs/>
            </w:rPr>
            <w:t>)</w:t>
          </w:r>
        </w:p>
      </w:tc>
    </w:tr>
  </w:tbl>
  <w:p w14:paraId="1933EB8C" w14:textId="77777777" w:rsidR="00135446" w:rsidRDefault="00135446"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135446" w:rsidRDefault="00135446">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1"/>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19CB"/>
    <w:rsid w:val="00134757"/>
    <w:rsid w:val="00135446"/>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F0E8D"/>
    <w:rsid w:val="001F20EE"/>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37A88"/>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0E25"/>
    <w:rsid w:val="004B1012"/>
    <w:rsid w:val="004B2092"/>
    <w:rsid w:val="004B432B"/>
    <w:rsid w:val="004B4582"/>
    <w:rsid w:val="004B7BD2"/>
    <w:rsid w:val="004C0E48"/>
    <w:rsid w:val="004C23D9"/>
    <w:rsid w:val="004C2C61"/>
    <w:rsid w:val="004C5BE2"/>
    <w:rsid w:val="004C6E7B"/>
    <w:rsid w:val="004C72E5"/>
    <w:rsid w:val="004D1CE3"/>
    <w:rsid w:val="004D287C"/>
    <w:rsid w:val="004D49F5"/>
    <w:rsid w:val="004D7D0A"/>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3FC"/>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48F7"/>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5F7C19"/>
    <w:rsid w:val="006016EB"/>
    <w:rsid w:val="006019F9"/>
    <w:rsid w:val="00601C19"/>
    <w:rsid w:val="006040F5"/>
    <w:rsid w:val="00605944"/>
    <w:rsid w:val="00605FEF"/>
    <w:rsid w:val="00611910"/>
    <w:rsid w:val="00611CD2"/>
    <w:rsid w:val="006125E7"/>
    <w:rsid w:val="00613F4A"/>
    <w:rsid w:val="00614268"/>
    <w:rsid w:val="0061467B"/>
    <w:rsid w:val="0061633F"/>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3BFB"/>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6055"/>
    <w:rsid w:val="006F702A"/>
    <w:rsid w:val="0070354F"/>
    <w:rsid w:val="00703A31"/>
    <w:rsid w:val="007108CC"/>
    <w:rsid w:val="00710BD4"/>
    <w:rsid w:val="00714277"/>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0D06"/>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205C"/>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2C5"/>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95C5A"/>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C78E5"/>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952AC"/>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3C2"/>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68F8"/>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5F94"/>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AB6"/>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082"/>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8"/>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4E708-5EA3-4BF4-951A-7CDC819FD46C}">
  <ds:schemaRefs>
    <ds:schemaRef ds:uri="http://schemas.openxmlformats.org/officeDocument/2006/bibliography"/>
  </ds:schemaRefs>
</ds:datastoreItem>
</file>

<file path=customXml/itemProps2.xml><?xml version="1.0" encoding="utf-8"?>
<ds:datastoreItem xmlns:ds="http://schemas.openxmlformats.org/officeDocument/2006/customXml" ds:itemID="{0816387E-699D-48FA-B969-FBD42899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40</cp:revision>
  <dcterms:created xsi:type="dcterms:W3CDTF">2015-06-09T16:56:00Z</dcterms:created>
  <dcterms:modified xsi:type="dcterms:W3CDTF">2019-02-07T22:29:00Z</dcterms:modified>
</cp:coreProperties>
</file>
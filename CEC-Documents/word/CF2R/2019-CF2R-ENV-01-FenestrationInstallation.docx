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90"/>
      </w:tblGrid>
      <w:tr w:rsidR="008D0054" w:rsidRPr="00972819" w14:paraId="085F142C" w14:textId="77777777" w:rsidTr="00283D48">
        <w:tc>
          <w:tcPr>
            <w:tcW w:w="14598" w:type="dxa"/>
          </w:tcPr>
          <w:p w14:paraId="085F142B" w14:textId="77777777" w:rsidR="008D0054" w:rsidRPr="00972819" w:rsidRDefault="008D0054" w:rsidP="00193904">
            <w:pPr>
              <w:rPr>
                <w:rFonts w:asciiTheme="minorHAnsi" w:hAnsiTheme="minorHAnsi"/>
                <w:i/>
                <w:sz w:val="18"/>
                <w:szCs w:val="18"/>
              </w:rPr>
            </w:pPr>
            <w:bookmarkStart w:id="0" w:name="_GoBack"/>
            <w:bookmarkEnd w:id="0"/>
            <w:r w:rsidRPr="00972819">
              <w:rPr>
                <w:rFonts w:asciiTheme="minorHAnsi" w:hAnsiTheme="minorHAnsi"/>
                <w:i/>
                <w:sz w:val="18"/>
                <w:szCs w:val="18"/>
              </w:rPr>
              <w:t>If more than one person has responsibility for installation of the items on this certificate, each person shall prepare and sign a certificate applicable to the portion of construction for which they are responsible</w:t>
            </w:r>
            <w:r w:rsidR="00DF334B" w:rsidRPr="00972819">
              <w:rPr>
                <w:rFonts w:asciiTheme="minorHAnsi" w:hAnsiTheme="minorHAnsi"/>
                <w:i/>
                <w:sz w:val="18"/>
                <w:szCs w:val="18"/>
              </w:rPr>
              <w:t>.</w:t>
            </w:r>
            <w:r w:rsidRPr="00972819">
              <w:rPr>
                <w:rFonts w:asciiTheme="minorHAnsi" w:hAnsiTheme="minorHAnsi"/>
                <w:i/>
                <w:sz w:val="18"/>
                <w:szCs w:val="18"/>
              </w:rPr>
              <w:t xml:space="preserve"> </w:t>
            </w:r>
            <w:r w:rsidR="00DF334B" w:rsidRPr="00972819">
              <w:rPr>
                <w:rFonts w:asciiTheme="minorHAnsi" w:hAnsiTheme="minorHAnsi"/>
                <w:i/>
                <w:sz w:val="18"/>
                <w:szCs w:val="18"/>
              </w:rPr>
              <w:t>A</w:t>
            </w:r>
            <w:r w:rsidRPr="00972819">
              <w:rPr>
                <w:rFonts w:asciiTheme="minorHAnsi" w:hAnsiTheme="minorHAnsi"/>
                <w:i/>
                <w:sz w:val="18"/>
                <w:szCs w:val="18"/>
              </w:rPr>
              <w:t xml:space="preserve">lternatively, the person with chief responsibility for construction shall prepare and sign </w:t>
            </w:r>
            <w:r w:rsidR="003042AC" w:rsidRPr="00972819">
              <w:rPr>
                <w:rFonts w:asciiTheme="minorHAnsi" w:hAnsiTheme="minorHAnsi"/>
                <w:i/>
                <w:sz w:val="18"/>
                <w:szCs w:val="18"/>
              </w:rPr>
              <w:t>this c</w:t>
            </w:r>
            <w:r w:rsidRPr="00972819">
              <w:rPr>
                <w:rFonts w:asciiTheme="minorHAnsi" w:hAnsiTheme="minorHAnsi"/>
                <w:i/>
                <w:sz w:val="18"/>
                <w:szCs w:val="18"/>
              </w:rPr>
              <w:t>ertificate for the entire construction.</w:t>
            </w:r>
            <w:r w:rsidR="003C6883" w:rsidRPr="00972819">
              <w:rPr>
                <w:rFonts w:asciiTheme="minorHAnsi" w:hAnsiTheme="minorHAnsi"/>
                <w:i/>
                <w:sz w:val="18"/>
                <w:szCs w:val="18"/>
              </w:rPr>
              <w:t xml:space="preserve"> </w:t>
            </w:r>
            <w:r w:rsidR="00DF334B" w:rsidRPr="00972819">
              <w:rPr>
                <w:rFonts w:asciiTheme="minorHAnsi" w:hAnsiTheme="minorHAnsi"/>
                <w:i/>
                <w:sz w:val="18"/>
                <w:szCs w:val="18"/>
              </w:rPr>
              <w:t>The signer agrees that a</w:t>
            </w:r>
            <w:r w:rsidR="003C6883" w:rsidRPr="00972819">
              <w:rPr>
                <w:rFonts w:asciiTheme="minorHAnsi" w:hAnsiTheme="minorHAnsi"/>
                <w:i/>
                <w:sz w:val="18"/>
                <w:szCs w:val="18"/>
              </w:rPr>
              <w:t xml:space="preserve">ll applicable Mandatory Measures </w:t>
            </w:r>
            <w:r w:rsidR="00DF334B" w:rsidRPr="00972819">
              <w:rPr>
                <w:rFonts w:asciiTheme="minorHAnsi" w:hAnsiTheme="minorHAnsi"/>
                <w:i/>
                <w:sz w:val="18"/>
                <w:szCs w:val="18"/>
              </w:rPr>
              <w:t xml:space="preserve">were </w:t>
            </w:r>
            <w:r w:rsidR="003C6883" w:rsidRPr="00972819">
              <w:rPr>
                <w:rFonts w:asciiTheme="minorHAnsi" w:hAnsiTheme="minorHAnsi"/>
                <w:i/>
                <w:sz w:val="18"/>
                <w:szCs w:val="18"/>
              </w:rPr>
              <w:t>met.</w:t>
            </w:r>
            <w:r w:rsidR="00B3304E" w:rsidRPr="00972819">
              <w:rPr>
                <w:rFonts w:asciiTheme="minorHAnsi" w:hAnsiTheme="minorHAnsi"/>
                <w:i/>
                <w:sz w:val="18"/>
                <w:szCs w:val="18"/>
              </w:rPr>
              <w:t xml:space="preserve"> </w:t>
            </w:r>
            <w:r w:rsidR="006852EB">
              <w:rPr>
                <w:rFonts w:asciiTheme="minorHAnsi" w:hAnsiTheme="minorHAnsi"/>
                <w:i/>
                <w:sz w:val="18"/>
                <w:szCs w:val="18"/>
              </w:rPr>
              <w:t>Temporary</w:t>
            </w:r>
            <w:r w:rsidR="00B3304E" w:rsidRPr="00972819">
              <w:rPr>
                <w:rFonts w:asciiTheme="minorHAnsi" w:hAnsiTheme="minorHAnsi"/>
                <w:i/>
                <w:sz w:val="18"/>
                <w:szCs w:val="18"/>
              </w:rPr>
              <w:t xml:space="preserve"> labels are not to be removed before verification by the building inspector.</w:t>
            </w:r>
          </w:p>
        </w:tc>
      </w:tr>
    </w:tbl>
    <w:p w14:paraId="6AC4608D" w14:textId="77777777" w:rsidR="00046CB0" w:rsidRPr="008145B2" w:rsidRDefault="00046CB0" w:rsidP="00767BB4">
      <w:pPr>
        <w:rPr>
          <w:rFonts w:asciiTheme="minorHAnsi" w:hAnsiTheme="minorHAnsi"/>
          <w:b/>
          <w:szCs w:val="22"/>
        </w:rPr>
      </w:pPr>
    </w:p>
    <w:tbl>
      <w:tblPr>
        <w:tblW w:w="4992" w:type="pct"/>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724"/>
        <w:gridCol w:w="1282"/>
        <w:gridCol w:w="1229"/>
        <w:gridCol w:w="1080"/>
        <w:gridCol w:w="1199"/>
        <w:gridCol w:w="887"/>
        <w:gridCol w:w="799"/>
        <w:gridCol w:w="799"/>
        <w:gridCol w:w="906"/>
        <w:gridCol w:w="1184"/>
        <w:gridCol w:w="1100"/>
        <w:gridCol w:w="3178"/>
      </w:tblGrid>
      <w:tr w:rsidR="00330DBD" w:rsidRPr="00972819" w14:paraId="085F1430" w14:textId="77777777" w:rsidTr="00DA7436">
        <w:trPr>
          <w:cantSplit/>
          <w:trHeight w:val="239"/>
        </w:trPr>
        <w:tc>
          <w:tcPr>
            <w:tcW w:w="14367" w:type="dxa"/>
            <w:gridSpan w:val="12"/>
            <w:tcBorders>
              <w:top w:val="single" w:sz="4" w:space="0" w:color="auto"/>
              <w:left w:val="single" w:sz="4" w:space="0" w:color="auto"/>
              <w:bottom w:val="single" w:sz="4" w:space="0" w:color="auto"/>
              <w:right w:val="single" w:sz="4" w:space="0" w:color="auto"/>
            </w:tcBorders>
          </w:tcPr>
          <w:p w14:paraId="085F142E" w14:textId="167ADAB4" w:rsidR="00330DBD" w:rsidRPr="00C93860" w:rsidRDefault="00330DBD" w:rsidP="00134075">
            <w:pPr>
              <w:tabs>
                <w:tab w:val="left" w:pos="120"/>
              </w:tabs>
              <w:rPr>
                <w:rFonts w:asciiTheme="minorHAnsi" w:hAnsiTheme="minorHAnsi"/>
                <w:b/>
                <w:szCs w:val="22"/>
              </w:rPr>
            </w:pPr>
            <w:r w:rsidRPr="00C93860">
              <w:rPr>
                <w:rFonts w:asciiTheme="minorHAnsi" w:hAnsiTheme="minorHAnsi"/>
                <w:b/>
                <w:szCs w:val="22"/>
              </w:rPr>
              <w:t xml:space="preserve">A. </w:t>
            </w:r>
            <w:r w:rsidR="00046CB0">
              <w:rPr>
                <w:rFonts w:asciiTheme="minorHAnsi" w:hAnsiTheme="minorHAnsi"/>
                <w:b/>
                <w:szCs w:val="22"/>
              </w:rPr>
              <w:t>Fenestration/Glazing</w:t>
            </w:r>
            <w:r w:rsidRPr="00C93860">
              <w:rPr>
                <w:rFonts w:asciiTheme="minorHAnsi" w:hAnsiTheme="minorHAnsi"/>
                <w:b/>
                <w:szCs w:val="22"/>
              </w:rPr>
              <w:t xml:space="preserve"> </w:t>
            </w:r>
          </w:p>
          <w:p w14:paraId="7CFB3E32" w14:textId="4D8DFB00" w:rsidR="00046CB0" w:rsidRDefault="00330DBD" w:rsidP="008145B2">
            <w:pPr>
              <w:rPr>
                <w:rFonts w:asciiTheme="minorHAnsi" w:hAnsiTheme="minorHAnsi"/>
                <w:sz w:val="18"/>
              </w:rPr>
            </w:pPr>
            <w:r w:rsidRPr="008145B2">
              <w:rPr>
                <w:rFonts w:asciiTheme="minorHAnsi" w:hAnsiTheme="minorHAnsi"/>
                <w:sz w:val="18"/>
              </w:rPr>
              <w:t xml:space="preserve">Includes all Windows, Skylights, Greenhouse/Bay </w:t>
            </w:r>
            <w:r w:rsidRPr="008145B2">
              <w:rPr>
                <w:rFonts w:asciiTheme="minorHAnsi" w:hAnsiTheme="minorHAnsi"/>
                <w:caps/>
                <w:sz w:val="18"/>
              </w:rPr>
              <w:t>W</w:t>
            </w:r>
            <w:r w:rsidRPr="008145B2">
              <w:rPr>
                <w:rFonts w:asciiTheme="minorHAnsi" w:hAnsiTheme="minorHAnsi"/>
                <w:sz w:val="18"/>
              </w:rPr>
              <w:t>indows, and Glazed Doors.</w:t>
            </w:r>
          </w:p>
          <w:p w14:paraId="10F36B3D" w14:textId="04E8EBC3" w:rsidR="00330DBD" w:rsidRPr="008145B2" w:rsidRDefault="00330DBD" w:rsidP="00083B4D">
            <w:pPr>
              <w:rPr>
                <w:rFonts w:asciiTheme="minorHAnsi" w:hAnsiTheme="minorHAnsi"/>
                <w:sz w:val="18"/>
                <w:szCs w:val="18"/>
              </w:rPr>
            </w:pPr>
            <w:r w:rsidRPr="008145B2">
              <w:rPr>
                <w:rFonts w:asciiTheme="minorHAnsi" w:hAnsiTheme="minorHAnsi"/>
                <w:sz w:val="18"/>
                <w:szCs w:val="18"/>
              </w:rPr>
              <w:t>Note: If meeting Exception 1 to 150.1(c)3A, Installing ≤ 3ft</w:t>
            </w:r>
            <w:r w:rsidRPr="008145B2">
              <w:rPr>
                <w:rFonts w:asciiTheme="minorHAnsi" w:hAnsiTheme="minorHAnsi"/>
                <w:sz w:val="18"/>
                <w:szCs w:val="18"/>
                <w:vertAlign w:val="superscript"/>
              </w:rPr>
              <w:t>2</w:t>
            </w:r>
            <w:r w:rsidRPr="008145B2">
              <w:rPr>
                <w:rFonts w:asciiTheme="minorHAnsi" w:hAnsiTheme="minorHAnsi"/>
                <w:sz w:val="18"/>
                <w:szCs w:val="18"/>
              </w:rPr>
              <w:t xml:space="preserve"> glass in door, it is assumed to meet the minimum required U-factor (0.3</w:t>
            </w:r>
            <w:del w:id="1" w:author="Shewmaker, Michael@Energy" w:date="2018-07-23T11:01:00Z">
              <w:r w:rsidRPr="008145B2" w:rsidDel="007C23C3">
                <w:rPr>
                  <w:rFonts w:asciiTheme="minorHAnsi" w:hAnsiTheme="minorHAnsi"/>
                  <w:sz w:val="18"/>
                  <w:szCs w:val="18"/>
                </w:rPr>
                <w:delText>2</w:delText>
              </w:r>
            </w:del>
            <w:ins w:id="2" w:author="Shewmaker, Michael@Energy" w:date="2018-07-23T11:01:00Z">
              <w:r w:rsidR="007C23C3">
                <w:rPr>
                  <w:rFonts w:asciiTheme="minorHAnsi" w:hAnsiTheme="minorHAnsi"/>
                  <w:sz w:val="18"/>
                  <w:szCs w:val="18"/>
                </w:rPr>
                <w:t>0</w:t>
              </w:r>
            </w:ins>
            <w:r w:rsidRPr="008145B2">
              <w:rPr>
                <w:rFonts w:asciiTheme="minorHAnsi" w:hAnsiTheme="minorHAnsi"/>
                <w:sz w:val="18"/>
                <w:szCs w:val="18"/>
              </w:rPr>
              <w:t>) &amp; SHGC (0.2</w:t>
            </w:r>
            <w:del w:id="3" w:author="Shewmaker, Michael@Energy" w:date="2018-07-23T11:01:00Z">
              <w:r w:rsidRPr="008145B2" w:rsidDel="007C23C3">
                <w:rPr>
                  <w:rFonts w:asciiTheme="minorHAnsi" w:hAnsiTheme="minorHAnsi"/>
                  <w:sz w:val="18"/>
                  <w:szCs w:val="18"/>
                </w:rPr>
                <w:delText>5</w:delText>
              </w:r>
            </w:del>
            <w:ins w:id="4" w:author="Shewmaker, Michael@Energy" w:date="2018-07-23T11:01:00Z">
              <w:r w:rsidR="007C23C3">
                <w:rPr>
                  <w:rFonts w:asciiTheme="minorHAnsi" w:hAnsiTheme="minorHAnsi"/>
                  <w:sz w:val="18"/>
                  <w:szCs w:val="18"/>
                </w:rPr>
                <w:t>3</w:t>
              </w:r>
            </w:ins>
            <w:r w:rsidRPr="008145B2">
              <w:rPr>
                <w:rFonts w:asciiTheme="minorHAnsi" w:hAnsiTheme="minorHAnsi"/>
                <w:sz w:val="18"/>
                <w:szCs w:val="18"/>
              </w:rPr>
              <w:t>).</w:t>
            </w:r>
          </w:p>
          <w:p w14:paraId="0F94B114" w14:textId="77777777" w:rsidR="00330DBD" w:rsidRDefault="00330DBD" w:rsidP="008145B2">
            <w:pPr>
              <w:ind w:firstLine="450"/>
              <w:rPr>
                <w:ins w:id="5" w:author="Shewmaker, Michael@Energy" w:date="2018-07-23T10:58:00Z"/>
                <w:rFonts w:asciiTheme="minorHAnsi" w:hAnsiTheme="minorHAnsi"/>
                <w:sz w:val="18"/>
                <w:szCs w:val="18"/>
              </w:rPr>
            </w:pPr>
            <w:r w:rsidRPr="008145B2">
              <w:rPr>
                <w:rFonts w:asciiTheme="minorHAnsi" w:hAnsiTheme="minorHAnsi"/>
                <w:sz w:val="18"/>
                <w:szCs w:val="18"/>
              </w:rPr>
              <w:t>If meeting Exception 1 to 150.1(c)3A, Installing ≤ 3ft</w:t>
            </w:r>
            <w:r w:rsidRPr="008145B2">
              <w:rPr>
                <w:rFonts w:asciiTheme="minorHAnsi" w:hAnsiTheme="minorHAnsi"/>
                <w:sz w:val="18"/>
                <w:szCs w:val="18"/>
                <w:vertAlign w:val="superscript"/>
              </w:rPr>
              <w:t>2</w:t>
            </w:r>
            <w:r w:rsidRPr="008145B2">
              <w:rPr>
                <w:rFonts w:asciiTheme="minorHAnsi" w:hAnsiTheme="minorHAnsi"/>
                <w:sz w:val="18"/>
                <w:szCs w:val="18"/>
              </w:rPr>
              <w:t xml:space="preserve"> tubular skylight, it is assumed to meet the minimum required U-factor (0.55) &amp; SHGC (0.30).</w:t>
            </w:r>
          </w:p>
          <w:p w14:paraId="085F142F" w14:textId="4A2B8DD9" w:rsidR="007C23C3" w:rsidRPr="00330DBD" w:rsidRDefault="007C23C3" w:rsidP="008145B2">
            <w:pPr>
              <w:ind w:firstLine="450"/>
              <w:rPr>
                <w:rFonts w:asciiTheme="minorHAnsi" w:hAnsiTheme="minorHAnsi"/>
                <w:sz w:val="18"/>
                <w:szCs w:val="18"/>
              </w:rPr>
            </w:pPr>
            <w:ins w:id="6" w:author="Shewmaker, Michael@Energy" w:date="2018-07-23T10:58:00Z">
              <w:r>
                <w:rPr>
                  <w:rFonts w:asciiTheme="minorHAnsi" w:hAnsiTheme="minorHAnsi"/>
                  <w:sz w:val="18"/>
                  <w:szCs w:val="18"/>
                </w:rPr>
                <w:t>Doors with greater than or equal to 25 percent glazing area are considered glazed doors and are treated as fenestration products.</w:t>
              </w:r>
            </w:ins>
          </w:p>
        </w:tc>
      </w:tr>
      <w:tr w:rsidR="00046CB0" w:rsidRPr="00FE6C19" w14:paraId="085F143C" w14:textId="77777777" w:rsidTr="00DA7436">
        <w:trPr>
          <w:cantSplit/>
          <w:trHeight w:val="245"/>
        </w:trPr>
        <w:tc>
          <w:tcPr>
            <w:tcW w:w="724" w:type="dxa"/>
            <w:tcBorders>
              <w:top w:val="single" w:sz="4" w:space="0" w:color="auto"/>
              <w:left w:val="single" w:sz="4" w:space="0" w:color="auto"/>
              <w:bottom w:val="single" w:sz="4" w:space="0" w:color="auto"/>
              <w:right w:val="single" w:sz="4" w:space="0" w:color="auto"/>
            </w:tcBorders>
            <w:vAlign w:val="center"/>
          </w:tcPr>
          <w:p w14:paraId="085F1431" w14:textId="77777777" w:rsidR="00330DBD" w:rsidRDefault="00330DBD">
            <w:pPr>
              <w:jc w:val="center"/>
              <w:rPr>
                <w:rFonts w:asciiTheme="minorHAnsi" w:hAnsiTheme="minorHAnsi"/>
                <w:sz w:val="18"/>
                <w:szCs w:val="18"/>
              </w:rPr>
            </w:pPr>
            <w:r>
              <w:rPr>
                <w:rFonts w:asciiTheme="minorHAnsi" w:hAnsiTheme="minorHAnsi"/>
                <w:sz w:val="18"/>
                <w:szCs w:val="18"/>
              </w:rPr>
              <w:t>01</w:t>
            </w:r>
          </w:p>
        </w:tc>
        <w:tc>
          <w:tcPr>
            <w:tcW w:w="1282" w:type="dxa"/>
            <w:tcBorders>
              <w:top w:val="single" w:sz="4" w:space="0" w:color="auto"/>
              <w:left w:val="single" w:sz="4" w:space="0" w:color="auto"/>
              <w:bottom w:val="single" w:sz="4" w:space="0" w:color="auto"/>
              <w:right w:val="single" w:sz="4" w:space="0" w:color="auto"/>
            </w:tcBorders>
            <w:vAlign w:val="center"/>
          </w:tcPr>
          <w:p w14:paraId="085F1432" w14:textId="77777777" w:rsidR="00330DBD" w:rsidRDefault="00330DBD">
            <w:pPr>
              <w:jc w:val="center"/>
              <w:rPr>
                <w:rFonts w:asciiTheme="minorHAnsi" w:hAnsiTheme="minorHAnsi"/>
                <w:sz w:val="18"/>
                <w:szCs w:val="18"/>
              </w:rPr>
            </w:pPr>
            <w:r>
              <w:rPr>
                <w:rFonts w:asciiTheme="minorHAnsi" w:hAnsiTheme="minorHAnsi"/>
                <w:sz w:val="18"/>
                <w:szCs w:val="18"/>
              </w:rPr>
              <w:t>02</w:t>
            </w:r>
          </w:p>
        </w:tc>
        <w:tc>
          <w:tcPr>
            <w:tcW w:w="1229" w:type="dxa"/>
            <w:tcBorders>
              <w:top w:val="single" w:sz="4" w:space="0" w:color="auto"/>
              <w:left w:val="single" w:sz="4" w:space="0" w:color="auto"/>
              <w:bottom w:val="single" w:sz="4" w:space="0" w:color="auto"/>
              <w:right w:val="single" w:sz="4" w:space="0" w:color="auto"/>
            </w:tcBorders>
            <w:vAlign w:val="center"/>
          </w:tcPr>
          <w:p w14:paraId="085F1433" w14:textId="77777777" w:rsidR="00330DBD" w:rsidRDefault="00330DBD">
            <w:pPr>
              <w:jc w:val="center"/>
              <w:rPr>
                <w:rFonts w:asciiTheme="minorHAnsi" w:hAnsiTheme="minorHAnsi"/>
                <w:sz w:val="18"/>
                <w:szCs w:val="18"/>
              </w:rPr>
            </w:pPr>
            <w:r>
              <w:rPr>
                <w:rFonts w:asciiTheme="minorHAnsi" w:hAnsiTheme="minorHAnsi"/>
                <w:sz w:val="18"/>
                <w:szCs w:val="18"/>
              </w:rPr>
              <w:t>03</w:t>
            </w:r>
          </w:p>
        </w:tc>
        <w:tc>
          <w:tcPr>
            <w:tcW w:w="1080" w:type="dxa"/>
            <w:tcBorders>
              <w:top w:val="single" w:sz="4" w:space="0" w:color="auto"/>
              <w:left w:val="single" w:sz="4" w:space="0" w:color="auto"/>
              <w:bottom w:val="single" w:sz="4" w:space="0" w:color="auto"/>
              <w:right w:val="single" w:sz="4" w:space="0" w:color="auto"/>
            </w:tcBorders>
            <w:vAlign w:val="center"/>
          </w:tcPr>
          <w:p w14:paraId="085F1434" w14:textId="77777777" w:rsidR="00330DBD" w:rsidRDefault="00330DBD">
            <w:pPr>
              <w:jc w:val="center"/>
              <w:rPr>
                <w:rFonts w:asciiTheme="minorHAnsi" w:hAnsiTheme="minorHAnsi"/>
                <w:sz w:val="18"/>
                <w:szCs w:val="18"/>
              </w:rPr>
            </w:pPr>
            <w:r>
              <w:rPr>
                <w:rFonts w:asciiTheme="minorHAnsi" w:hAnsiTheme="minorHAnsi"/>
                <w:sz w:val="18"/>
                <w:szCs w:val="18"/>
              </w:rPr>
              <w:t>04</w:t>
            </w:r>
          </w:p>
        </w:tc>
        <w:tc>
          <w:tcPr>
            <w:tcW w:w="1199" w:type="dxa"/>
            <w:tcBorders>
              <w:top w:val="single" w:sz="4" w:space="0" w:color="auto"/>
              <w:left w:val="single" w:sz="4" w:space="0" w:color="auto"/>
              <w:bottom w:val="single" w:sz="4" w:space="0" w:color="auto"/>
              <w:right w:val="single" w:sz="4" w:space="0" w:color="auto"/>
            </w:tcBorders>
            <w:vAlign w:val="center"/>
          </w:tcPr>
          <w:p w14:paraId="085F1435" w14:textId="77777777" w:rsidR="00330DBD" w:rsidRDefault="00330DBD">
            <w:pPr>
              <w:jc w:val="center"/>
              <w:rPr>
                <w:rFonts w:asciiTheme="minorHAnsi" w:hAnsiTheme="minorHAnsi"/>
                <w:sz w:val="18"/>
                <w:szCs w:val="18"/>
              </w:rPr>
            </w:pPr>
            <w:r>
              <w:rPr>
                <w:rFonts w:asciiTheme="minorHAnsi" w:hAnsiTheme="minorHAnsi"/>
                <w:sz w:val="18"/>
                <w:szCs w:val="18"/>
              </w:rPr>
              <w:t>05</w:t>
            </w:r>
          </w:p>
        </w:tc>
        <w:tc>
          <w:tcPr>
            <w:tcW w:w="887" w:type="dxa"/>
            <w:tcBorders>
              <w:top w:val="single" w:sz="4" w:space="0" w:color="auto"/>
              <w:left w:val="single" w:sz="4" w:space="0" w:color="auto"/>
              <w:bottom w:val="single" w:sz="4" w:space="0" w:color="auto"/>
              <w:right w:val="single" w:sz="4" w:space="0" w:color="auto"/>
            </w:tcBorders>
            <w:vAlign w:val="center"/>
          </w:tcPr>
          <w:p w14:paraId="085F1436" w14:textId="6DE6DA5D" w:rsidR="00330DBD" w:rsidRDefault="00330DBD">
            <w:pPr>
              <w:jc w:val="center"/>
              <w:rPr>
                <w:rFonts w:asciiTheme="minorHAnsi" w:hAnsiTheme="minorHAnsi"/>
                <w:sz w:val="18"/>
                <w:szCs w:val="18"/>
              </w:rPr>
            </w:pPr>
            <w:r>
              <w:rPr>
                <w:rFonts w:asciiTheme="minorHAnsi" w:hAnsiTheme="minorHAnsi"/>
                <w:sz w:val="18"/>
                <w:szCs w:val="18"/>
              </w:rPr>
              <w:t>06</w:t>
            </w:r>
          </w:p>
        </w:tc>
        <w:tc>
          <w:tcPr>
            <w:tcW w:w="799" w:type="dxa"/>
            <w:tcBorders>
              <w:top w:val="single" w:sz="4" w:space="0" w:color="auto"/>
              <w:left w:val="single" w:sz="4" w:space="0" w:color="auto"/>
              <w:bottom w:val="single" w:sz="4" w:space="0" w:color="auto"/>
              <w:right w:val="single" w:sz="4" w:space="0" w:color="auto"/>
            </w:tcBorders>
            <w:vAlign w:val="center"/>
          </w:tcPr>
          <w:p w14:paraId="09A6B969" w14:textId="66DAE9C2" w:rsidR="00330DBD" w:rsidRDefault="00330DBD">
            <w:pPr>
              <w:jc w:val="center"/>
              <w:rPr>
                <w:rFonts w:asciiTheme="minorHAnsi" w:hAnsiTheme="minorHAnsi"/>
                <w:sz w:val="18"/>
                <w:szCs w:val="18"/>
              </w:rPr>
            </w:pPr>
            <w:r>
              <w:rPr>
                <w:rFonts w:asciiTheme="minorHAnsi" w:hAnsiTheme="minorHAnsi"/>
                <w:sz w:val="18"/>
                <w:szCs w:val="18"/>
              </w:rPr>
              <w:t>07</w:t>
            </w:r>
          </w:p>
        </w:tc>
        <w:tc>
          <w:tcPr>
            <w:tcW w:w="799" w:type="dxa"/>
            <w:tcBorders>
              <w:top w:val="single" w:sz="4" w:space="0" w:color="auto"/>
              <w:left w:val="single" w:sz="4" w:space="0" w:color="auto"/>
              <w:bottom w:val="single" w:sz="4" w:space="0" w:color="auto"/>
              <w:right w:val="single" w:sz="4" w:space="0" w:color="auto"/>
            </w:tcBorders>
            <w:vAlign w:val="center"/>
          </w:tcPr>
          <w:p w14:paraId="085F1437" w14:textId="0224F5F3" w:rsidR="00330DBD" w:rsidRDefault="00330DBD">
            <w:pPr>
              <w:jc w:val="center"/>
              <w:rPr>
                <w:rFonts w:asciiTheme="minorHAnsi" w:hAnsiTheme="minorHAnsi"/>
                <w:sz w:val="18"/>
                <w:szCs w:val="18"/>
              </w:rPr>
            </w:pPr>
            <w:r>
              <w:rPr>
                <w:rFonts w:asciiTheme="minorHAnsi" w:hAnsiTheme="minorHAnsi"/>
                <w:sz w:val="18"/>
                <w:szCs w:val="18"/>
              </w:rPr>
              <w:t>08</w:t>
            </w:r>
          </w:p>
        </w:tc>
        <w:tc>
          <w:tcPr>
            <w:tcW w:w="906" w:type="dxa"/>
            <w:tcBorders>
              <w:top w:val="single" w:sz="4" w:space="0" w:color="auto"/>
              <w:left w:val="single" w:sz="4" w:space="0" w:color="auto"/>
              <w:bottom w:val="single" w:sz="4" w:space="0" w:color="auto"/>
              <w:right w:val="single" w:sz="4" w:space="0" w:color="auto"/>
            </w:tcBorders>
            <w:vAlign w:val="center"/>
          </w:tcPr>
          <w:p w14:paraId="085F1438" w14:textId="5EFC147D" w:rsidR="00330DBD" w:rsidRDefault="00330DBD">
            <w:pPr>
              <w:jc w:val="center"/>
              <w:rPr>
                <w:rFonts w:asciiTheme="minorHAnsi" w:hAnsiTheme="minorHAnsi"/>
                <w:sz w:val="18"/>
                <w:szCs w:val="18"/>
              </w:rPr>
            </w:pPr>
            <w:r>
              <w:rPr>
                <w:rFonts w:asciiTheme="minorHAnsi" w:hAnsiTheme="minorHAnsi"/>
                <w:sz w:val="18"/>
                <w:szCs w:val="18"/>
              </w:rPr>
              <w:t>09</w:t>
            </w:r>
          </w:p>
        </w:tc>
        <w:tc>
          <w:tcPr>
            <w:tcW w:w="1184" w:type="dxa"/>
            <w:tcBorders>
              <w:top w:val="single" w:sz="4" w:space="0" w:color="auto"/>
              <w:left w:val="single" w:sz="4" w:space="0" w:color="auto"/>
              <w:bottom w:val="single" w:sz="4" w:space="0" w:color="auto"/>
              <w:right w:val="single" w:sz="4" w:space="0" w:color="auto"/>
            </w:tcBorders>
            <w:vAlign w:val="center"/>
          </w:tcPr>
          <w:p w14:paraId="085F1439" w14:textId="07AAD582" w:rsidR="00330DBD" w:rsidRPr="004E0157" w:rsidRDefault="00330DBD">
            <w:pPr>
              <w:jc w:val="center"/>
              <w:rPr>
                <w:rFonts w:asciiTheme="minorHAnsi" w:hAnsiTheme="minorHAnsi"/>
                <w:sz w:val="18"/>
                <w:szCs w:val="18"/>
              </w:rPr>
            </w:pPr>
            <w:r>
              <w:rPr>
                <w:rFonts w:asciiTheme="minorHAnsi" w:hAnsiTheme="minorHAnsi"/>
                <w:sz w:val="18"/>
                <w:szCs w:val="18"/>
              </w:rPr>
              <w:t>10</w:t>
            </w:r>
          </w:p>
        </w:tc>
        <w:tc>
          <w:tcPr>
            <w:tcW w:w="1100" w:type="dxa"/>
            <w:tcBorders>
              <w:top w:val="single" w:sz="4" w:space="0" w:color="auto"/>
              <w:left w:val="single" w:sz="4" w:space="0" w:color="auto"/>
              <w:bottom w:val="single" w:sz="4" w:space="0" w:color="auto"/>
              <w:right w:val="single" w:sz="4" w:space="0" w:color="auto"/>
            </w:tcBorders>
            <w:vAlign w:val="center"/>
          </w:tcPr>
          <w:p w14:paraId="085F143A" w14:textId="3FCD9B64" w:rsidR="00330DBD" w:rsidRDefault="00330DBD">
            <w:pPr>
              <w:jc w:val="center"/>
              <w:rPr>
                <w:rFonts w:asciiTheme="minorHAnsi" w:hAnsiTheme="minorHAnsi"/>
                <w:sz w:val="18"/>
                <w:szCs w:val="18"/>
              </w:rPr>
            </w:pPr>
            <w:r>
              <w:rPr>
                <w:rFonts w:asciiTheme="minorHAnsi" w:hAnsiTheme="minorHAnsi"/>
                <w:sz w:val="18"/>
                <w:szCs w:val="18"/>
              </w:rPr>
              <w:t>11</w:t>
            </w:r>
          </w:p>
        </w:tc>
        <w:tc>
          <w:tcPr>
            <w:tcW w:w="3178" w:type="dxa"/>
            <w:tcBorders>
              <w:top w:val="single" w:sz="4" w:space="0" w:color="auto"/>
              <w:left w:val="single" w:sz="4" w:space="0" w:color="auto"/>
              <w:bottom w:val="single" w:sz="4" w:space="0" w:color="auto"/>
              <w:right w:val="single" w:sz="4" w:space="0" w:color="auto"/>
            </w:tcBorders>
            <w:vAlign w:val="center"/>
          </w:tcPr>
          <w:p w14:paraId="085F143B" w14:textId="4DCF29E3" w:rsidR="00330DBD" w:rsidRDefault="00330DBD">
            <w:pPr>
              <w:jc w:val="center"/>
              <w:rPr>
                <w:rFonts w:asciiTheme="minorHAnsi" w:hAnsiTheme="minorHAnsi"/>
                <w:sz w:val="18"/>
                <w:szCs w:val="18"/>
              </w:rPr>
            </w:pPr>
            <w:r>
              <w:rPr>
                <w:rFonts w:asciiTheme="minorHAnsi" w:hAnsiTheme="minorHAnsi"/>
                <w:sz w:val="18"/>
                <w:szCs w:val="18"/>
              </w:rPr>
              <w:t>12</w:t>
            </w:r>
          </w:p>
        </w:tc>
      </w:tr>
      <w:tr w:rsidR="00046CB0" w:rsidRPr="006D6698" w14:paraId="085F1448" w14:textId="77777777" w:rsidTr="00DA7436">
        <w:trPr>
          <w:cantSplit/>
          <w:trHeight w:val="605"/>
        </w:trPr>
        <w:tc>
          <w:tcPr>
            <w:tcW w:w="724" w:type="dxa"/>
            <w:tcBorders>
              <w:top w:val="single" w:sz="4" w:space="0" w:color="auto"/>
              <w:left w:val="single" w:sz="4" w:space="0" w:color="auto"/>
              <w:bottom w:val="single" w:sz="4" w:space="0" w:color="auto"/>
              <w:right w:val="single" w:sz="4" w:space="0" w:color="auto"/>
            </w:tcBorders>
            <w:vAlign w:val="bottom"/>
          </w:tcPr>
          <w:p w14:paraId="085F143D" w14:textId="77777777" w:rsidR="00330DBD" w:rsidRPr="006D6698" w:rsidRDefault="00330DBD" w:rsidP="00C605C0">
            <w:pPr>
              <w:jc w:val="center"/>
              <w:rPr>
                <w:rFonts w:asciiTheme="minorHAnsi" w:hAnsiTheme="minorHAnsi"/>
                <w:sz w:val="18"/>
                <w:szCs w:val="18"/>
              </w:rPr>
            </w:pPr>
            <w:r w:rsidRPr="006D6698">
              <w:rPr>
                <w:rFonts w:asciiTheme="minorHAnsi" w:hAnsiTheme="minorHAnsi"/>
                <w:sz w:val="18"/>
                <w:szCs w:val="18"/>
              </w:rPr>
              <w:t>Tag/ID</w:t>
            </w:r>
          </w:p>
        </w:tc>
        <w:tc>
          <w:tcPr>
            <w:tcW w:w="1282" w:type="dxa"/>
            <w:tcBorders>
              <w:top w:val="single" w:sz="4" w:space="0" w:color="auto"/>
              <w:left w:val="single" w:sz="4" w:space="0" w:color="auto"/>
              <w:bottom w:val="single" w:sz="4" w:space="0" w:color="auto"/>
              <w:right w:val="single" w:sz="4" w:space="0" w:color="auto"/>
            </w:tcBorders>
            <w:vAlign w:val="bottom"/>
          </w:tcPr>
          <w:p w14:paraId="085F143E" w14:textId="2DD16348" w:rsidR="00330DBD" w:rsidRPr="006D6698" w:rsidRDefault="00330DBD" w:rsidP="00C605C0">
            <w:pPr>
              <w:jc w:val="center"/>
              <w:rPr>
                <w:rFonts w:asciiTheme="minorHAnsi" w:hAnsiTheme="minorHAnsi"/>
                <w:sz w:val="18"/>
                <w:szCs w:val="18"/>
              </w:rPr>
            </w:pPr>
            <w:r w:rsidRPr="006D6698">
              <w:rPr>
                <w:rFonts w:asciiTheme="minorHAnsi" w:hAnsiTheme="minorHAnsi"/>
                <w:sz w:val="18"/>
                <w:szCs w:val="18"/>
              </w:rPr>
              <w:t>Manufacturer/ Brand</w:t>
            </w:r>
          </w:p>
        </w:tc>
        <w:tc>
          <w:tcPr>
            <w:tcW w:w="1229" w:type="dxa"/>
            <w:tcBorders>
              <w:top w:val="single" w:sz="4" w:space="0" w:color="auto"/>
              <w:left w:val="single" w:sz="4" w:space="0" w:color="auto"/>
              <w:bottom w:val="single" w:sz="4" w:space="0" w:color="auto"/>
              <w:right w:val="single" w:sz="4" w:space="0" w:color="auto"/>
            </w:tcBorders>
            <w:vAlign w:val="bottom"/>
          </w:tcPr>
          <w:p w14:paraId="085F143F" w14:textId="1F86CC26" w:rsidR="00330DBD" w:rsidRPr="006D6698" w:rsidRDefault="00330DBD" w:rsidP="00C605C0">
            <w:pPr>
              <w:jc w:val="center"/>
              <w:rPr>
                <w:rFonts w:asciiTheme="minorHAnsi" w:hAnsiTheme="minorHAnsi"/>
                <w:sz w:val="18"/>
                <w:szCs w:val="18"/>
              </w:rPr>
            </w:pPr>
            <w:r w:rsidRPr="006D6698">
              <w:rPr>
                <w:rFonts w:asciiTheme="minorHAnsi" w:hAnsiTheme="minorHAnsi"/>
                <w:sz w:val="18"/>
                <w:szCs w:val="18"/>
              </w:rPr>
              <w:t xml:space="preserve">Fenestration </w:t>
            </w:r>
            <w:r>
              <w:rPr>
                <w:rFonts w:asciiTheme="minorHAnsi" w:hAnsiTheme="minorHAnsi"/>
                <w:sz w:val="18"/>
                <w:szCs w:val="18"/>
              </w:rPr>
              <w:t>Area (</w:t>
            </w:r>
            <w:r w:rsidR="004804F8">
              <w:rPr>
                <w:rFonts w:asciiTheme="minorHAnsi" w:hAnsiTheme="minorHAnsi"/>
                <w:sz w:val="18"/>
                <w:szCs w:val="18"/>
              </w:rPr>
              <w:t>ft</w:t>
            </w:r>
            <w:r w:rsidR="004804F8">
              <w:rPr>
                <w:rFonts w:asciiTheme="minorHAnsi" w:hAnsiTheme="minorHAnsi"/>
                <w:sz w:val="18"/>
                <w:szCs w:val="18"/>
                <w:vertAlign w:val="superscript"/>
              </w:rPr>
              <w:t>2</w:t>
            </w:r>
            <w:r>
              <w:rPr>
                <w:rFonts w:asciiTheme="minorHAnsi" w:hAnsiTheme="minorHAnsi"/>
                <w:sz w:val="18"/>
                <w:szCs w:val="18"/>
              </w:rPr>
              <w:t>)</w:t>
            </w:r>
          </w:p>
        </w:tc>
        <w:tc>
          <w:tcPr>
            <w:tcW w:w="1080" w:type="dxa"/>
            <w:tcBorders>
              <w:top w:val="single" w:sz="4" w:space="0" w:color="auto"/>
              <w:left w:val="single" w:sz="4" w:space="0" w:color="auto"/>
              <w:bottom w:val="single" w:sz="4" w:space="0" w:color="auto"/>
              <w:right w:val="single" w:sz="4" w:space="0" w:color="auto"/>
            </w:tcBorders>
            <w:vAlign w:val="bottom"/>
          </w:tcPr>
          <w:p w14:paraId="085F1440" w14:textId="54DA9274" w:rsidR="00330DBD" w:rsidRPr="006D6698" w:rsidRDefault="00330DBD" w:rsidP="00C605C0">
            <w:pPr>
              <w:jc w:val="center"/>
              <w:rPr>
                <w:rFonts w:asciiTheme="minorHAnsi" w:hAnsiTheme="minorHAnsi"/>
                <w:sz w:val="18"/>
                <w:szCs w:val="18"/>
              </w:rPr>
            </w:pPr>
            <w:r>
              <w:rPr>
                <w:rFonts w:asciiTheme="minorHAnsi" w:hAnsiTheme="minorHAnsi"/>
                <w:sz w:val="18"/>
                <w:szCs w:val="18"/>
              </w:rPr>
              <w:t>Orientation</w:t>
            </w:r>
          </w:p>
        </w:tc>
        <w:tc>
          <w:tcPr>
            <w:tcW w:w="1199" w:type="dxa"/>
            <w:tcBorders>
              <w:top w:val="single" w:sz="4" w:space="0" w:color="auto"/>
              <w:left w:val="single" w:sz="4" w:space="0" w:color="auto"/>
              <w:bottom w:val="single" w:sz="4" w:space="0" w:color="auto"/>
              <w:right w:val="single" w:sz="4" w:space="0" w:color="auto"/>
            </w:tcBorders>
            <w:vAlign w:val="bottom"/>
          </w:tcPr>
          <w:p w14:paraId="085F1441" w14:textId="6FADC854" w:rsidR="00330DBD" w:rsidRPr="006D6698" w:rsidRDefault="00330DBD" w:rsidP="00C605C0">
            <w:pPr>
              <w:jc w:val="center"/>
              <w:rPr>
                <w:rFonts w:asciiTheme="minorHAnsi" w:hAnsiTheme="minorHAnsi"/>
                <w:sz w:val="18"/>
                <w:szCs w:val="18"/>
              </w:rPr>
            </w:pPr>
            <w:r>
              <w:rPr>
                <w:rFonts w:asciiTheme="minorHAnsi" w:hAnsiTheme="minorHAnsi"/>
                <w:sz w:val="18"/>
                <w:szCs w:val="18"/>
              </w:rPr>
              <w:t>Chromogenic</w:t>
            </w:r>
          </w:p>
        </w:tc>
        <w:tc>
          <w:tcPr>
            <w:tcW w:w="887" w:type="dxa"/>
            <w:tcBorders>
              <w:top w:val="single" w:sz="4" w:space="0" w:color="auto"/>
              <w:left w:val="single" w:sz="4" w:space="0" w:color="auto"/>
              <w:bottom w:val="single" w:sz="4" w:space="0" w:color="auto"/>
              <w:right w:val="single" w:sz="4" w:space="0" w:color="auto"/>
            </w:tcBorders>
            <w:vAlign w:val="bottom"/>
          </w:tcPr>
          <w:p w14:paraId="085F1442" w14:textId="6031490D" w:rsidR="00330DBD" w:rsidRPr="006D6698" w:rsidRDefault="00330DBD" w:rsidP="00C605C0">
            <w:pPr>
              <w:jc w:val="center"/>
              <w:rPr>
                <w:rFonts w:asciiTheme="minorHAnsi" w:hAnsiTheme="minorHAnsi"/>
                <w:sz w:val="18"/>
                <w:szCs w:val="18"/>
              </w:rPr>
            </w:pPr>
            <w:r>
              <w:rPr>
                <w:rFonts w:asciiTheme="minorHAnsi" w:hAnsiTheme="minorHAnsi"/>
                <w:sz w:val="18"/>
                <w:szCs w:val="18"/>
              </w:rPr>
              <w:t>U-factor</w:t>
            </w:r>
          </w:p>
        </w:tc>
        <w:tc>
          <w:tcPr>
            <w:tcW w:w="799" w:type="dxa"/>
            <w:tcBorders>
              <w:top w:val="single" w:sz="4" w:space="0" w:color="auto"/>
              <w:left w:val="single" w:sz="4" w:space="0" w:color="auto"/>
              <w:bottom w:val="single" w:sz="4" w:space="0" w:color="auto"/>
              <w:right w:val="single" w:sz="4" w:space="0" w:color="auto"/>
            </w:tcBorders>
            <w:vAlign w:val="bottom"/>
          </w:tcPr>
          <w:p w14:paraId="5DD9C028" w14:textId="2BF4BBF1" w:rsidR="00330DBD" w:rsidRDefault="00330DBD" w:rsidP="00C605C0">
            <w:pPr>
              <w:pStyle w:val="Heading7"/>
              <w:tabs>
                <w:tab w:val="left" w:pos="180"/>
                <w:tab w:val="left" w:pos="5310"/>
                <w:tab w:val="left" w:pos="8100"/>
              </w:tabs>
              <w:spacing w:before="0" w:after="0"/>
              <w:jc w:val="center"/>
              <w:rPr>
                <w:rFonts w:asciiTheme="minorHAnsi" w:hAnsiTheme="minorHAnsi"/>
                <w:sz w:val="18"/>
                <w:szCs w:val="18"/>
              </w:rPr>
            </w:pPr>
            <w:r>
              <w:rPr>
                <w:rFonts w:asciiTheme="minorHAnsi" w:hAnsiTheme="minorHAnsi"/>
                <w:sz w:val="18"/>
                <w:szCs w:val="18"/>
              </w:rPr>
              <w:t>Source</w:t>
            </w:r>
          </w:p>
        </w:tc>
        <w:tc>
          <w:tcPr>
            <w:tcW w:w="799" w:type="dxa"/>
            <w:tcBorders>
              <w:top w:val="single" w:sz="4" w:space="0" w:color="auto"/>
              <w:left w:val="single" w:sz="4" w:space="0" w:color="auto"/>
              <w:bottom w:val="single" w:sz="4" w:space="0" w:color="auto"/>
              <w:right w:val="single" w:sz="4" w:space="0" w:color="auto"/>
            </w:tcBorders>
            <w:vAlign w:val="bottom"/>
          </w:tcPr>
          <w:p w14:paraId="085F1443" w14:textId="289611D8" w:rsidR="00330DBD" w:rsidRPr="006D6698" w:rsidRDefault="00330DBD" w:rsidP="00C605C0">
            <w:pPr>
              <w:pStyle w:val="Heading7"/>
              <w:tabs>
                <w:tab w:val="left" w:pos="180"/>
                <w:tab w:val="left" w:pos="5310"/>
                <w:tab w:val="left" w:pos="8100"/>
              </w:tabs>
              <w:spacing w:before="0" w:after="0"/>
              <w:jc w:val="center"/>
              <w:rPr>
                <w:rFonts w:asciiTheme="minorHAnsi" w:hAnsiTheme="minorHAnsi"/>
                <w:sz w:val="18"/>
                <w:szCs w:val="18"/>
              </w:rPr>
            </w:pPr>
            <w:r>
              <w:rPr>
                <w:rFonts w:asciiTheme="minorHAnsi" w:hAnsiTheme="minorHAnsi"/>
                <w:sz w:val="18"/>
                <w:szCs w:val="18"/>
              </w:rPr>
              <w:t>SHGC</w:t>
            </w:r>
          </w:p>
        </w:tc>
        <w:tc>
          <w:tcPr>
            <w:tcW w:w="906" w:type="dxa"/>
            <w:tcBorders>
              <w:top w:val="single" w:sz="4" w:space="0" w:color="auto"/>
              <w:left w:val="single" w:sz="4" w:space="0" w:color="auto"/>
              <w:bottom w:val="single" w:sz="4" w:space="0" w:color="auto"/>
              <w:right w:val="single" w:sz="4" w:space="0" w:color="auto"/>
            </w:tcBorders>
            <w:vAlign w:val="bottom"/>
          </w:tcPr>
          <w:p w14:paraId="085F1444" w14:textId="70B2E32C" w:rsidR="00330DBD" w:rsidRPr="006D6698" w:rsidRDefault="00330DBD" w:rsidP="00C605C0">
            <w:pPr>
              <w:jc w:val="center"/>
              <w:rPr>
                <w:rFonts w:asciiTheme="minorHAnsi" w:hAnsiTheme="minorHAnsi"/>
                <w:sz w:val="18"/>
                <w:szCs w:val="18"/>
              </w:rPr>
            </w:pPr>
            <w:r>
              <w:rPr>
                <w:rFonts w:asciiTheme="minorHAnsi" w:hAnsiTheme="minorHAnsi"/>
                <w:sz w:val="18"/>
                <w:szCs w:val="18"/>
              </w:rPr>
              <w:t>Source</w:t>
            </w:r>
          </w:p>
        </w:tc>
        <w:tc>
          <w:tcPr>
            <w:tcW w:w="1184" w:type="dxa"/>
            <w:tcBorders>
              <w:top w:val="single" w:sz="4" w:space="0" w:color="auto"/>
              <w:left w:val="single" w:sz="4" w:space="0" w:color="auto"/>
              <w:bottom w:val="single" w:sz="4" w:space="0" w:color="auto"/>
              <w:right w:val="single" w:sz="4" w:space="0" w:color="auto"/>
            </w:tcBorders>
            <w:vAlign w:val="bottom"/>
          </w:tcPr>
          <w:p w14:paraId="085F1445" w14:textId="77777777" w:rsidR="00330DBD" w:rsidRPr="006D6698" w:rsidRDefault="00330DBD" w:rsidP="00C605C0">
            <w:pPr>
              <w:jc w:val="center"/>
              <w:rPr>
                <w:rFonts w:asciiTheme="minorHAnsi" w:hAnsiTheme="minorHAnsi"/>
                <w:sz w:val="18"/>
                <w:szCs w:val="18"/>
              </w:rPr>
            </w:pPr>
            <w:r w:rsidRPr="006D6698">
              <w:rPr>
                <w:rFonts w:asciiTheme="minorHAnsi" w:hAnsiTheme="minorHAnsi"/>
                <w:sz w:val="18"/>
                <w:szCs w:val="18"/>
              </w:rPr>
              <w:t>Fenestration Type</w:t>
            </w:r>
          </w:p>
        </w:tc>
        <w:tc>
          <w:tcPr>
            <w:tcW w:w="1100" w:type="dxa"/>
            <w:tcBorders>
              <w:top w:val="single" w:sz="4" w:space="0" w:color="auto"/>
              <w:left w:val="single" w:sz="4" w:space="0" w:color="auto"/>
              <w:bottom w:val="single" w:sz="4" w:space="0" w:color="auto"/>
              <w:right w:val="single" w:sz="4" w:space="0" w:color="auto"/>
            </w:tcBorders>
            <w:vAlign w:val="bottom"/>
          </w:tcPr>
          <w:p w14:paraId="085F1446" w14:textId="77777777" w:rsidR="00330DBD" w:rsidRPr="006D6698" w:rsidRDefault="00330DBD" w:rsidP="00C605C0">
            <w:pPr>
              <w:jc w:val="center"/>
              <w:rPr>
                <w:rFonts w:asciiTheme="minorHAnsi" w:hAnsiTheme="minorHAnsi"/>
                <w:sz w:val="18"/>
                <w:szCs w:val="18"/>
              </w:rPr>
            </w:pPr>
            <w:r w:rsidRPr="006D6698">
              <w:rPr>
                <w:rFonts w:asciiTheme="minorHAnsi" w:hAnsiTheme="minorHAnsi"/>
                <w:sz w:val="18"/>
                <w:szCs w:val="18"/>
              </w:rPr>
              <w:t>Exterior Shading Devices (Describe)</w:t>
            </w:r>
          </w:p>
        </w:tc>
        <w:tc>
          <w:tcPr>
            <w:tcW w:w="3178" w:type="dxa"/>
            <w:tcBorders>
              <w:top w:val="single" w:sz="4" w:space="0" w:color="auto"/>
              <w:left w:val="single" w:sz="4" w:space="0" w:color="auto"/>
              <w:bottom w:val="single" w:sz="4" w:space="0" w:color="auto"/>
              <w:right w:val="single" w:sz="4" w:space="0" w:color="auto"/>
            </w:tcBorders>
            <w:vAlign w:val="bottom"/>
          </w:tcPr>
          <w:p w14:paraId="085F1447" w14:textId="77777777" w:rsidR="00330DBD" w:rsidRPr="006D6698" w:rsidRDefault="00330DBD" w:rsidP="00C605C0">
            <w:pPr>
              <w:suppressAutoHyphens/>
              <w:jc w:val="center"/>
              <w:rPr>
                <w:rFonts w:asciiTheme="minorHAnsi" w:hAnsiTheme="minorHAnsi"/>
                <w:sz w:val="18"/>
                <w:szCs w:val="18"/>
              </w:rPr>
            </w:pPr>
            <w:r>
              <w:rPr>
                <w:rFonts w:asciiTheme="minorHAnsi" w:hAnsiTheme="minorHAnsi"/>
                <w:sz w:val="18"/>
                <w:szCs w:val="18"/>
              </w:rPr>
              <w:t>Comm</w:t>
            </w:r>
            <w:r w:rsidRPr="006D6698">
              <w:rPr>
                <w:rFonts w:asciiTheme="minorHAnsi" w:hAnsiTheme="minorHAnsi"/>
                <w:sz w:val="18"/>
                <w:szCs w:val="18"/>
              </w:rPr>
              <w:t>ents/Special Features</w:t>
            </w:r>
          </w:p>
        </w:tc>
      </w:tr>
      <w:tr w:rsidR="00046CB0" w:rsidRPr="00972819" w14:paraId="085F1454" w14:textId="77777777" w:rsidTr="00DA7436">
        <w:trPr>
          <w:cantSplit/>
          <w:trHeight w:val="378"/>
        </w:trPr>
        <w:tc>
          <w:tcPr>
            <w:tcW w:w="724" w:type="dxa"/>
            <w:tcBorders>
              <w:top w:val="single" w:sz="4" w:space="0" w:color="auto"/>
              <w:left w:val="single" w:sz="4" w:space="0" w:color="auto"/>
              <w:bottom w:val="single" w:sz="4" w:space="0" w:color="auto"/>
              <w:right w:val="single" w:sz="4" w:space="0" w:color="auto"/>
            </w:tcBorders>
            <w:vAlign w:val="bottom"/>
          </w:tcPr>
          <w:p w14:paraId="085F1449" w14:textId="77777777" w:rsidR="00330DBD" w:rsidRPr="00972819" w:rsidRDefault="00330DBD" w:rsidP="00972819">
            <w:pPr>
              <w:jc w:val="center"/>
              <w:rPr>
                <w:rFonts w:asciiTheme="minorHAnsi" w:hAnsiTheme="minorHAnsi"/>
                <w:sz w:val="16"/>
                <w:szCs w:val="16"/>
              </w:rPr>
            </w:pPr>
          </w:p>
        </w:tc>
        <w:tc>
          <w:tcPr>
            <w:tcW w:w="1282" w:type="dxa"/>
            <w:tcBorders>
              <w:top w:val="single" w:sz="4" w:space="0" w:color="auto"/>
              <w:left w:val="single" w:sz="4" w:space="0" w:color="auto"/>
              <w:bottom w:val="single" w:sz="4" w:space="0" w:color="auto"/>
              <w:right w:val="single" w:sz="4" w:space="0" w:color="auto"/>
            </w:tcBorders>
            <w:vAlign w:val="bottom"/>
          </w:tcPr>
          <w:p w14:paraId="085F144A" w14:textId="77777777" w:rsidR="00330DBD" w:rsidRPr="00972819" w:rsidRDefault="00330DBD" w:rsidP="00972819">
            <w:pPr>
              <w:jc w:val="center"/>
              <w:rPr>
                <w:rFonts w:asciiTheme="minorHAnsi" w:hAnsiTheme="minorHAnsi"/>
                <w:sz w:val="16"/>
                <w:szCs w:val="16"/>
              </w:rPr>
            </w:pPr>
          </w:p>
        </w:tc>
        <w:tc>
          <w:tcPr>
            <w:tcW w:w="1229" w:type="dxa"/>
            <w:tcBorders>
              <w:top w:val="single" w:sz="4" w:space="0" w:color="auto"/>
              <w:left w:val="single" w:sz="4" w:space="0" w:color="auto"/>
              <w:bottom w:val="single" w:sz="4" w:space="0" w:color="auto"/>
              <w:right w:val="single" w:sz="4" w:space="0" w:color="auto"/>
            </w:tcBorders>
            <w:vAlign w:val="bottom"/>
          </w:tcPr>
          <w:p w14:paraId="085F144B" w14:textId="77777777" w:rsidR="00330DBD" w:rsidRPr="00972819" w:rsidRDefault="00330DBD" w:rsidP="00972819">
            <w:pPr>
              <w:suppressAutoHyphens/>
              <w:ind w:right="-84"/>
              <w:jc w:val="center"/>
              <w:rPr>
                <w:rFonts w:asciiTheme="minorHAnsi" w:hAnsiTheme="minorHAnsi"/>
                <w:sz w:val="16"/>
                <w:szCs w:val="16"/>
              </w:rPr>
            </w:pPr>
          </w:p>
        </w:tc>
        <w:tc>
          <w:tcPr>
            <w:tcW w:w="1080" w:type="dxa"/>
            <w:tcBorders>
              <w:top w:val="single" w:sz="4" w:space="0" w:color="auto"/>
              <w:left w:val="single" w:sz="4" w:space="0" w:color="auto"/>
              <w:bottom w:val="single" w:sz="4" w:space="0" w:color="auto"/>
              <w:right w:val="single" w:sz="4" w:space="0" w:color="auto"/>
            </w:tcBorders>
            <w:vAlign w:val="bottom"/>
          </w:tcPr>
          <w:p w14:paraId="085F144C" w14:textId="77777777" w:rsidR="00330DBD" w:rsidRPr="00972819" w:rsidRDefault="00330DBD" w:rsidP="00972819">
            <w:pPr>
              <w:suppressAutoHyphens/>
              <w:ind w:right="-108"/>
              <w:jc w:val="center"/>
              <w:rPr>
                <w:rFonts w:asciiTheme="minorHAnsi" w:hAnsiTheme="minorHAnsi"/>
                <w:sz w:val="16"/>
                <w:szCs w:val="16"/>
              </w:rPr>
            </w:pPr>
          </w:p>
        </w:tc>
        <w:tc>
          <w:tcPr>
            <w:tcW w:w="1199" w:type="dxa"/>
            <w:tcBorders>
              <w:top w:val="single" w:sz="4" w:space="0" w:color="auto"/>
              <w:left w:val="single" w:sz="4" w:space="0" w:color="auto"/>
              <w:bottom w:val="single" w:sz="4" w:space="0" w:color="auto"/>
              <w:right w:val="single" w:sz="4" w:space="0" w:color="auto"/>
            </w:tcBorders>
          </w:tcPr>
          <w:p w14:paraId="085F144D" w14:textId="77777777" w:rsidR="00330DBD" w:rsidRPr="00972819" w:rsidRDefault="00330DBD" w:rsidP="00972819">
            <w:pPr>
              <w:pStyle w:val="Heading7"/>
              <w:tabs>
                <w:tab w:val="left" w:pos="180"/>
                <w:tab w:val="left" w:pos="5310"/>
                <w:tab w:val="left" w:pos="8100"/>
              </w:tabs>
              <w:spacing w:before="0" w:after="0"/>
              <w:jc w:val="center"/>
              <w:rPr>
                <w:rFonts w:asciiTheme="minorHAnsi" w:hAnsiTheme="minorHAnsi"/>
                <w:sz w:val="16"/>
                <w:szCs w:val="16"/>
              </w:rPr>
            </w:pPr>
          </w:p>
        </w:tc>
        <w:tc>
          <w:tcPr>
            <w:tcW w:w="887" w:type="dxa"/>
            <w:tcBorders>
              <w:top w:val="single" w:sz="4" w:space="0" w:color="auto"/>
              <w:left w:val="single" w:sz="4" w:space="0" w:color="auto"/>
              <w:bottom w:val="single" w:sz="4" w:space="0" w:color="auto"/>
              <w:right w:val="single" w:sz="4" w:space="0" w:color="auto"/>
            </w:tcBorders>
            <w:vAlign w:val="bottom"/>
          </w:tcPr>
          <w:p w14:paraId="085F144E" w14:textId="77777777" w:rsidR="00330DBD" w:rsidRPr="00972819" w:rsidRDefault="00330DBD" w:rsidP="00972819">
            <w:pPr>
              <w:pStyle w:val="Heading7"/>
              <w:tabs>
                <w:tab w:val="left" w:pos="180"/>
                <w:tab w:val="left" w:pos="5310"/>
                <w:tab w:val="left" w:pos="8100"/>
              </w:tabs>
              <w:spacing w:before="0" w:after="0"/>
              <w:jc w:val="center"/>
              <w:rPr>
                <w:rFonts w:asciiTheme="minorHAnsi" w:hAnsiTheme="minorHAnsi"/>
                <w:sz w:val="16"/>
                <w:szCs w:val="16"/>
              </w:rPr>
            </w:pPr>
          </w:p>
        </w:tc>
        <w:tc>
          <w:tcPr>
            <w:tcW w:w="799" w:type="dxa"/>
            <w:tcBorders>
              <w:top w:val="single" w:sz="4" w:space="0" w:color="auto"/>
              <w:left w:val="single" w:sz="4" w:space="0" w:color="auto"/>
              <w:bottom w:val="single" w:sz="4" w:space="0" w:color="auto"/>
              <w:right w:val="single" w:sz="4" w:space="0" w:color="auto"/>
            </w:tcBorders>
          </w:tcPr>
          <w:p w14:paraId="73086029" w14:textId="77777777" w:rsidR="00330DBD" w:rsidRPr="00972819" w:rsidRDefault="00330DBD" w:rsidP="00972819">
            <w:pPr>
              <w:pStyle w:val="Heading7"/>
              <w:tabs>
                <w:tab w:val="left" w:pos="180"/>
                <w:tab w:val="left" w:pos="5310"/>
                <w:tab w:val="left" w:pos="8100"/>
              </w:tabs>
              <w:spacing w:before="0" w:after="0"/>
              <w:jc w:val="center"/>
              <w:rPr>
                <w:rFonts w:asciiTheme="minorHAnsi" w:hAnsiTheme="minorHAnsi"/>
                <w:sz w:val="16"/>
                <w:szCs w:val="16"/>
              </w:rPr>
            </w:pPr>
          </w:p>
        </w:tc>
        <w:tc>
          <w:tcPr>
            <w:tcW w:w="799" w:type="dxa"/>
            <w:tcBorders>
              <w:top w:val="single" w:sz="4" w:space="0" w:color="auto"/>
              <w:left w:val="single" w:sz="4" w:space="0" w:color="auto"/>
              <w:bottom w:val="single" w:sz="4" w:space="0" w:color="auto"/>
              <w:right w:val="single" w:sz="4" w:space="0" w:color="auto"/>
            </w:tcBorders>
            <w:vAlign w:val="bottom"/>
          </w:tcPr>
          <w:p w14:paraId="085F144F" w14:textId="05ADAE67" w:rsidR="00330DBD" w:rsidRPr="00972819" w:rsidRDefault="00330DBD" w:rsidP="00972819">
            <w:pPr>
              <w:pStyle w:val="Heading7"/>
              <w:tabs>
                <w:tab w:val="left" w:pos="180"/>
                <w:tab w:val="left" w:pos="5310"/>
                <w:tab w:val="left" w:pos="8100"/>
              </w:tabs>
              <w:spacing w:before="0" w:after="0"/>
              <w:jc w:val="center"/>
              <w:rPr>
                <w:rFonts w:asciiTheme="minorHAnsi" w:hAnsiTheme="minorHAnsi"/>
                <w:sz w:val="16"/>
                <w:szCs w:val="16"/>
              </w:rPr>
            </w:pPr>
          </w:p>
        </w:tc>
        <w:tc>
          <w:tcPr>
            <w:tcW w:w="906" w:type="dxa"/>
            <w:tcBorders>
              <w:top w:val="single" w:sz="4" w:space="0" w:color="auto"/>
              <w:left w:val="single" w:sz="4" w:space="0" w:color="auto"/>
              <w:bottom w:val="single" w:sz="4" w:space="0" w:color="auto"/>
              <w:right w:val="single" w:sz="4" w:space="0" w:color="auto"/>
            </w:tcBorders>
            <w:vAlign w:val="bottom"/>
          </w:tcPr>
          <w:p w14:paraId="085F1450" w14:textId="77777777" w:rsidR="00330DBD" w:rsidRPr="00972819" w:rsidRDefault="00330DBD" w:rsidP="00972819">
            <w:pPr>
              <w:pStyle w:val="Heading7"/>
              <w:tabs>
                <w:tab w:val="left" w:pos="180"/>
                <w:tab w:val="left" w:pos="5310"/>
                <w:tab w:val="left" w:pos="8100"/>
              </w:tabs>
              <w:spacing w:before="0" w:after="0"/>
              <w:jc w:val="center"/>
              <w:rPr>
                <w:rFonts w:asciiTheme="minorHAnsi" w:hAnsiTheme="minorHAnsi"/>
                <w:sz w:val="16"/>
                <w:szCs w:val="16"/>
              </w:rPr>
            </w:pPr>
          </w:p>
        </w:tc>
        <w:tc>
          <w:tcPr>
            <w:tcW w:w="1184" w:type="dxa"/>
            <w:tcBorders>
              <w:top w:val="single" w:sz="4" w:space="0" w:color="auto"/>
              <w:left w:val="single" w:sz="4" w:space="0" w:color="auto"/>
              <w:bottom w:val="single" w:sz="4" w:space="0" w:color="auto"/>
              <w:right w:val="single" w:sz="4" w:space="0" w:color="auto"/>
            </w:tcBorders>
            <w:vAlign w:val="bottom"/>
          </w:tcPr>
          <w:p w14:paraId="085F1451" w14:textId="77777777" w:rsidR="00330DBD" w:rsidRDefault="00330DBD" w:rsidP="004E0157">
            <w:pPr>
              <w:pStyle w:val="Heading7"/>
              <w:tabs>
                <w:tab w:val="left" w:pos="180"/>
                <w:tab w:val="left" w:pos="5310"/>
                <w:tab w:val="left" w:pos="8100"/>
              </w:tabs>
              <w:spacing w:before="0" w:after="0"/>
              <w:rPr>
                <w:rFonts w:asciiTheme="minorHAnsi" w:hAnsiTheme="minorHAnsi"/>
                <w:sz w:val="16"/>
                <w:szCs w:val="16"/>
              </w:rPr>
            </w:pPr>
          </w:p>
        </w:tc>
        <w:tc>
          <w:tcPr>
            <w:tcW w:w="1100" w:type="dxa"/>
            <w:tcBorders>
              <w:top w:val="single" w:sz="4" w:space="0" w:color="auto"/>
              <w:left w:val="single" w:sz="4" w:space="0" w:color="auto"/>
              <w:bottom w:val="single" w:sz="4" w:space="0" w:color="auto"/>
              <w:right w:val="single" w:sz="4" w:space="0" w:color="auto"/>
            </w:tcBorders>
            <w:vAlign w:val="bottom"/>
          </w:tcPr>
          <w:p w14:paraId="085F1452" w14:textId="77777777" w:rsidR="00330DBD" w:rsidRPr="00972819" w:rsidRDefault="00330DBD" w:rsidP="00972819">
            <w:pPr>
              <w:pStyle w:val="Heading7"/>
              <w:tabs>
                <w:tab w:val="left" w:pos="180"/>
                <w:tab w:val="left" w:pos="5310"/>
                <w:tab w:val="left" w:pos="8100"/>
              </w:tabs>
              <w:spacing w:before="0" w:after="0"/>
              <w:jc w:val="center"/>
              <w:rPr>
                <w:rFonts w:asciiTheme="minorHAnsi" w:hAnsiTheme="minorHAnsi"/>
                <w:sz w:val="16"/>
                <w:szCs w:val="16"/>
              </w:rPr>
            </w:pPr>
          </w:p>
        </w:tc>
        <w:tc>
          <w:tcPr>
            <w:tcW w:w="3178" w:type="dxa"/>
            <w:tcBorders>
              <w:top w:val="single" w:sz="4" w:space="0" w:color="auto"/>
              <w:left w:val="single" w:sz="4" w:space="0" w:color="auto"/>
              <w:bottom w:val="single" w:sz="4" w:space="0" w:color="auto"/>
              <w:right w:val="single" w:sz="4" w:space="0" w:color="auto"/>
            </w:tcBorders>
            <w:vAlign w:val="bottom"/>
          </w:tcPr>
          <w:p w14:paraId="085F1453" w14:textId="77777777" w:rsidR="00330DBD" w:rsidRPr="00972819" w:rsidRDefault="00330DBD" w:rsidP="0018484A">
            <w:pPr>
              <w:pStyle w:val="Heading7"/>
              <w:rPr>
                <w:rFonts w:asciiTheme="minorHAnsi" w:hAnsiTheme="minorHAnsi"/>
                <w:sz w:val="16"/>
                <w:szCs w:val="16"/>
              </w:rPr>
            </w:pPr>
          </w:p>
        </w:tc>
      </w:tr>
      <w:tr w:rsidR="00046CB0" w:rsidRPr="00972819" w14:paraId="085F1460" w14:textId="77777777" w:rsidTr="00DA7436">
        <w:trPr>
          <w:cantSplit/>
          <w:trHeight w:val="378"/>
        </w:trPr>
        <w:tc>
          <w:tcPr>
            <w:tcW w:w="724" w:type="dxa"/>
            <w:tcBorders>
              <w:top w:val="single" w:sz="4" w:space="0" w:color="auto"/>
              <w:left w:val="single" w:sz="4" w:space="0" w:color="auto"/>
              <w:bottom w:val="single" w:sz="4" w:space="0" w:color="auto"/>
              <w:right w:val="single" w:sz="4" w:space="0" w:color="auto"/>
            </w:tcBorders>
            <w:vAlign w:val="bottom"/>
          </w:tcPr>
          <w:p w14:paraId="085F1455" w14:textId="77777777" w:rsidR="00330DBD" w:rsidRPr="00972819" w:rsidRDefault="00330DBD" w:rsidP="00972819">
            <w:pPr>
              <w:jc w:val="center"/>
              <w:rPr>
                <w:rFonts w:asciiTheme="minorHAnsi" w:hAnsiTheme="minorHAnsi"/>
                <w:sz w:val="16"/>
                <w:szCs w:val="16"/>
              </w:rPr>
            </w:pPr>
          </w:p>
        </w:tc>
        <w:tc>
          <w:tcPr>
            <w:tcW w:w="1282" w:type="dxa"/>
            <w:tcBorders>
              <w:top w:val="single" w:sz="4" w:space="0" w:color="auto"/>
              <w:left w:val="single" w:sz="4" w:space="0" w:color="auto"/>
              <w:bottom w:val="single" w:sz="4" w:space="0" w:color="auto"/>
              <w:right w:val="single" w:sz="4" w:space="0" w:color="auto"/>
            </w:tcBorders>
            <w:vAlign w:val="bottom"/>
          </w:tcPr>
          <w:p w14:paraId="085F1456" w14:textId="77777777" w:rsidR="00330DBD" w:rsidRPr="00972819" w:rsidRDefault="00330DBD" w:rsidP="00972819">
            <w:pPr>
              <w:jc w:val="center"/>
              <w:rPr>
                <w:rFonts w:asciiTheme="minorHAnsi" w:hAnsiTheme="minorHAnsi"/>
                <w:sz w:val="16"/>
                <w:szCs w:val="16"/>
              </w:rPr>
            </w:pPr>
          </w:p>
        </w:tc>
        <w:tc>
          <w:tcPr>
            <w:tcW w:w="1229" w:type="dxa"/>
            <w:tcBorders>
              <w:top w:val="single" w:sz="4" w:space="0" w:color="auto"/>
              <w:left w:val="single" w:sz="4" w:space="0" w:color="auto"/>
              <w:bottom w:val="single" w:sz="4" w:space="0" w:color="auto"/>
              <w:right w:val="single" w:sz="4" w:space="0" w:color="auto"/>
            </w:tcBorders>
            <w:vAlign w:val="bottom"/>
          </w:tcPr>
          <w:p w14:paraId="085F1457" w14:textId="77777777" w:rsidR="00330DBD" w:rsidRPr="00972819" w:rsidRDefault="00330DBD" w:rsidP="00972819">
            <w:pPr>
              <w:suppressAutoHyphens/>
              <w:ind w:right="-84"/>
              <w:jc w:val="center"/>
              <w:rPr>
                <w:rFonts w:asciiTheme="minorHAnsi" w:hAnsiTheme="minorHAnsi"/>
                <w:sz w:val="16"/>
                <w:szCs w:val="16"/>
              </w:rPr>
            </w:pPr>
          </w:p>
        </w:tc>
        <w:tc>
          <w:tcPr>
            <w:tcW w:w="1080" w:type="dxa"/>
            <w:tcBorders>
              <w:top w:val="single" w:sz="4" w:space="0" w:color="auto"/>
              <w:left w:val="single" w:sz="4" w:space="0" w:color="auto"/>
              <w:bottom w:val="single" w:sz="4" w:space="0" w:color="auto"/>
              <w:right w:val="single" w:sz="4" w:space="0" w:color="auto"/>
            </w:tcBorders>
            <w:vAlign w:val="bottom"/>
          </w:tcPr>
          <w:p w14:paraId="085F1458" w14:textId="77777777" w:rsidR="00330DBD" w:rsidRPr="00972819" w:rsidRDefault="00330DBD" w:rsidP="00972819">
            <w:pPr>
              <w:suppressAutoHyphens/>
              <w:ind w:right="-108"/>
              <w:jc w:val="center"/>
              <w:rPr>
                <w:rFonts w:asciiTheme="minorHAnsi" w:hAnsiTheme="minorHAnsi"/>
                <w:sz w:val="16"/>
                <w:szCs w:val="16"/>
              </w:rPr>
            </w:pPr>
          </w:p>
        </w:tc>
        <w:tc>
          <w:tcPr>
            <w:tcW w:w="1199" w:type="dxa"/>
            <w:tcBorders>
              <w:top w:val="single" w:sz="4" w:space="0" w:color="auto"/>
              <w:left w:val="single" w:sz="4" w:space="0" w:color="auto"/>
              <w:bottom w:val="single" w:sz="4" w:space="0" w:color="auto"/>
              <w:right w:val="single" w:sz="4" w:space="0" w:color="auto"/>
            </w:tcBorders>
          </w:tcPr>
          <w:p w14:paraId="085F1459" w14:textId="77777777" w:rsidR="00330DBD" w:rsidRPr="00972819" w:rsidRDefault="00330DBD" w:rsidP="00972819">
            <w:pPr>
              <w:pStyle w:val="Heading7"/>
              <w:tabs>
                <w:tab w:val="left" w:pos="180"/>
                <w:tab w:val="left" w:pos="5310"/>
                <w:tab w:val="left" w:pos="8100"/>
              </w:tabs>
              <w:spacing w:before="0" w:after="0"/>
              <w:jc w:val="center"/>
              <w:rPr>
                <w:rFonts w:asciiTheme="minorHAnsi" w:hAnsiTheme="minorHAnsi"/>
                <w:sz w:val="16"/>
                <w:szCs w:val="16"/>
              </w:rPr>
            </w:pPr>
          </w:p>
        </w:tc>
        <w:tc>
          <w:tcPr>
            <w:tcW w:w="887" w:type="dxa"/>
            <w:tcBorders>
              <w:top w:val="single" w:sz="4" w:space="0" w:color="auto"/>
              <w:left w:val="single" w:sz="4" w:space="0" w:color="auto"/>
              <w:bottom w:val="single" w:sz="4" w:space="0" w:color="auto"/>
              <w:right w:val="single" w:sz="4" w:space="0" w:color="auto"/>
            </w:tcBorders>
            <w:vAlign w:val="bottom"/>
          </w:tcPr>
          <w:p w14:paraId="085F145A" w14:textId="77777777" w:rsidR="00330DBD" w:rsidRPr="00972819" w:rsidRDefault="00330DBD" w:rsidP="00972819">
            <w:pPr>
              <w:pStyle w:val="Heading7"/>
              <w:tabs>
                <w:tab w:val="left" w:pos="180"/>
                <w:tab w:val="left" w:pos="5310"/>
                <w:tab w:val="left" w:pos="8100"/>
              </w:tabs>
              <w:spacing w:before="0" w:after="0"/>
              <w:jc w:val="center"/>
              <w:rPr>
                <w:rFonts w:asciiTheme="minorHAnsi" w:hAnsiTheme="minorHAnsi"/>
                <w:sz w:val="16"/>
                <w:szCs w:val="16"/>
              </w:rPr>
            </w:pPr>
          </w:p>
        </w:tc>
        <w:tc>
          <w:tcPr>
            <w:tcW w:w="799" w:type="dxa"/>
            <w:tcBorders>
              <w:top w:val="single" w:sz="4" w:space="0" w:color="auto"/>
              <w:left w:val="single" w:sz="4" w:space="0" w:color="auto"/>
              <w:bottom w:val="single" w:sz="4" w:space="0" w:color="auto"/>
              <w:right w:val="single" w:sz="4" w:space="0" w:color="auto"/>
            </w:tcBorders>
          </w:tcPr>
          <w:p w14:paraId="658C8924" w14:textId="77777777" w:rsidR="00330DBD" w:rsidRPr="00972819" w:rsidRDefault="00330DBD" w:rsidP="00972819">
            <w:pPr>
              <w:pStyle w:val="Heading7"/>
              <w:tabs>
                <w:tab w:val="left" w:pos="180"/>
                <w:tab w:val="left" w:pos="5310"/>
                <w:tab w:val="left" w:pos="8100"/>
              </w:tabs>
              <w:spacing w:before="0" w:after="0"/>
              <w:jc w:val="center"/>
              <w:rPr>
                <w:rFonts w:asciiTheme="minorHAnsi" w:hAnsiTheme="minorHAnsi"/>
                <w:sz w:val="16"/>
                <w:szCs w:val="16"/>
              </w:rPr>
            </w:pPr>
          </w:p>
        </w:tc>
        <w:tc>
          <w:tcPr>
            <w:tcW w:w="799" w:type="dxa"/>
            <w:tcBorders>
              <w:top w:val="single" w:sz="4" w:space="0" w:color="auto"/>
              <w:left w:val="single" w:sz="4" w:space="0" w:color="auto"/>
              <w:bottom w:val="single" w:sz="4" w:space="0" w:color="auto"/>
              <w:right w:val="single" w:sz="4" w:space="0" w:color="auto"/>
            </w:tcBorders>
            <w:vAlign w:val="bottom"/>
          </w:tcPr>
          <w:p w14:paraId="085F145B" w14:textId="235DEE52" w:rsidR="00330DBD" w:rsidRPr="00972819" w:rsidRDefault="00330DBD" w:rsidP="00972819">
            <w:pPr>
              <w:pStyle w:val="Heading7"/>
              <w:tabs>
                <w:tab w:val="left" w:pos="180"/>
                <w:tab w:val="left" w:pos="5310"/>
                <w:tab w:val="left" w:pos="8100"/>
              </w:tabs>
              <w:spacing w:before="0" w:after="0"/>
              <w:jc w:val="center"/>
              <w:rPr>
                <w:rFonts w:asciiTheme="minorHAnsi" w:hAnsiTheme="minorHAnsi"/>
                <w:sz w:val="16"/>
                <w:szCs w:val="16"/>
              </w:rPr>
            </w:pPr>
          </w:p>
        </w:tc>
        <w:tc>
          <w:tcPr>
            <w:tcW w:w="906" w:type="dxa"/>
            <w:tcBorders>
              <w:top w:val="single" w:sz="4" w:space="0" w:color="auto"/>
              <w:left w:val="single" w:sz="4" w:space="0" w:color="auto"/>
              <w:bottom w:val="single" w:sz="4" w:space="0" w:color="auto"/>
              <w:right w:val="single" w:sz="4" w:space="0" w:color="auto"/>
            </w:tcBorders>
            <w:vAlign w:val="bottom"/>
          </w:tcPr>
          <w:p w14:paraId="085F145C" w14:textId="77777777" w:rsidR="00330DBD" w:rsidRPr="00972819" w:rsidRDefault="00330DBD" w:rsidP="00972819">
            <w:pPr>
              <w:pStyle w:val="Heading7"/>
              <w:tabs>
                <w:tab w:val="left" w:pos="180"/>
                <w:tab w:val="left" w:pos="5310"/>
                <w:tab w:val="left" w:pos="8100"/>
              </w:tabs>
              <w:spacing w:before="0" w:after="0"/>
              <w:jc w:val="center"/>
              <w:rPr>
                <w:rFonts w:asciiTheme="minorHAnsi" w:hAnsiTheme="minorHAnsi"/>
                <w:sz w:val="16"/>
                <w:szCs w:val="16"/>
              </w:rPr>
            </w:pPr>
          </w:p>
        </w:tc>
        <w:tc>
          <w:tcPr>
            <w:tcW w:w="1184" w:type="dxa"/>
            <w:tcBorders>
              <w:top w:val="single" w:sz="4" w:space="0" w:color="auto"/>
              <w:left w:val="single" w:sz="4" w:space="0" w:color="auto"/>
              <w:bottom w:val="single" w:sz="4" w:space="0" w:color="auto"/>
              <w:right w:val="single" w:sz="4" w:space="0" w:color="auto"/>
            </w:tcBorders>
            <w:vAlign w:val="bottom"/>
          </w:tcPr>
          <w:p w14:paraId="085F145D" w14:textId="77777777" w:rsidR="00330DBD" w:rsidRDefault="00330DBD" w:rsidP="004E0157">
            <w:pPr>
              <w:pStyle w:val="Heading7"/>
              <w:tabs>
                <w:tab w:val="left" w:pos="180"/>
                <w:tab w:val="left" w:pos="5310"/>
                <w:tab w:val="left" w:pos="8100"/>
              </w:tabs>
              <w:spacing w:before="0" w:after="0"/>
              <w:rPr>
                <w:rFonts w:asciiTheme="minorHAnsi" w:hAnsiTheme="minorHAnsi"/>
                <w:sz w:val="16"/>
                <w:szCs w:val="16"/>
              </w:rPr>
            </w:pPr>
          </w:p>
        </w:tc>
        <w:tc>
          <w:tcPr>
            <w:tcW w:w="1100" w:type="dxa"/>
            <w:tcBorders>
              <w:top w:val="single" w:sz="4" w:space="0" w:color="auto"/>
              <w:left w:val="single" w:sz="4" w:space="0" w:color="auto"/>
              <w:bottom w:val="single" w:sz="4" w:space="0" w:color="auto"/>
              <w:right w:val="single" w:sz="4" w:space="0" w:color="auto"/>
            </w:tcBorders>
            <w:vAlign w:val="bottom"/>
          </w:tcPr>
          <w:p w14:paraId="085F145E" w14:textId="77777777" w:rsidR="00330DBD" w:rsidRPr="00972819" w:rsidRDefault="00330DBD" w:rsidP="00972819">
            <w:pPr>
              <w:pStyle w:val="Heading7"/>
              <w:tabs>
                <w:tab w:val="left" w:pos="180"/>
                <w:tab w:val="left" w:pos="5310"/>
                <w:tab w:val="left" w:pos="8100"/>
              </w:tabs>
              <w:spacing w:before="0" w:after="0"/>
              <w:jc w:val="center"/>
              <w:rPr>
                <w:rFonts w:asciiTheme="minorHAnsi" w:hAnsiTheme="minorHAnsi"/>
                <w:sz w:val="16"/>
                <w:szCs w:val="16"/>
              </w:rPr>
            </w:pPr>
          </w:p>
        </w:tc>
        <w:tc>
          <w:tcPr>
            <w:tcW w:w="3178" w:type="dxa"/>
            <w:tcBorders>
              <w:top w:val="single" w:sz="4" w:space="0" w:color="auto"/>
              <w:left w:val="single" w:sz="4" w:space="0" w:color="auto"/>
              <w:bottom w:val="single" w:sz="4" w:space="0" w:color="auto"/>
              <w:right w:val="single" w:sz="4" w:space="0" w:color="auto"/>
            </w:tcBorders>
            <w:vAlign w:val="bottom"/>
          </w:tcPr>
          <w:p w14:paraId="085F145F" w14:textId="77777777" w:rsidR="00330DBD" w:rsidRPr="00972819" w:rsidRDefault="00330DBD" w:rsidP="0018484A">
            <w:pPr>
              <w:pStyle w:val="Heading7"/>
              <w:rPr>
                <w:rFonts w:asciiTheme="minorHAnsi" w:hAnsiTheme="minorHAnsi"/>
                <w:sz w:val="16"/>
                <w:szCs w:val="16"/>
              </w:rPr>
            </w:pPr>
          </w:p>
        </w:tc>
      </w:tr>
    </w:tbl>
    <w:p w14:paraId="0AB8F3B7" w14:textId="77777777" w:rsidR="00046CB0" w:rsidRPr="008145B2" w:rsidRDefault="00046CB0" w:rsidP="00FD0FC4">
      <w:pPr>
        <w:pStyle w:val="ListParagraph"/>
        <w:tabs>
          <w:tab w:val="left" w:pos="-120"/>
          <w:tab w:val="left" w:pos="120"/>
        </w:tabs>
        <w:ind w:left="-120"/>
        <w:rPr>
          <w:rFonts w:asciiTheme="minorHAnsi" w:hAnsiTheme="minorHAnsi"/>
          <w:b/>
          <w:szCs w:val="22"/>
        </w:rPr>
      </w:pPr>
    </w:p>
    <w:p w14:paraId="085F1462" w14:textId="77777777" w:rsidR="00324AD5" w:rsidRPr="00972819" w:rsidRDefault="00324AD5" w:rsidP="00FD0FC4">
      <w:pPr>
        <w:pStyle w:val="ListParagraph"/>
        <w:tabs>
          <w:tab w:val="left" w:pos="-120"/>
          <w:tab w:val="left" w:pos="120"/>
        </w:tabs>
        <w:ind w:left="-120"/>
        <w:rPr>
          <w:rFonts w:asciiTheme="minorHAnsi" w:hAnsiTheme="minorHAnsi"/>
          <w:b/>
          <w:sz w:val="22"/>
          <w:szCs w:val="22"/>
        </w:rPr>
      </w:pPr>
    </w:p>
    <w:tbl>
      <w:tblPr>
        <w:tblpPr w:leftFromText="180" w:rightFromText="180" w:vertAnchor="text" w:horzAnchor="margin" w:tblpY="-202"/>
        <w:tblOverlap w:val="never"/>
        <w:tblW w:w="14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68"/>
        <w:gridCol w:w="13927"/>
      </w:tblGrid>
      <w:tr w:rsidR="00A12074" w:rsidRPr="00E15E4D" w14:paraId="085F1464" w14:textId="77777777" w:rsidTr="00B20B0D">
        <w:tc>
          <w:tcPr>
            <w:tcW w:w="14395" w:type="dxa"/>
            <w:gridSpan w:val="2"/>
          </w:tcPr>
          <w:p w14:paraId="085F1463" w14:textId="19C20D17" w:rsidR="00A12074" w:rsidRPr="007E331C" w:rsidRDefault="00A12074" w:rsidP="00DE6F44">
            <w:pPr>
              <w:tabs>
                <w:tab w:val="left" w:pos="3600"/>
                <w:tab w:val="left" w:pos="4680"/>
                <w:tab w:val="left" w:pos="5760"/>
                <w:tab w:val="left" w:pos="6930"/>
                <w:tab w:val="left" w:pos="8100"/>
                <w:tab w:val="left" w:pos="9090"/>
              </w:tabs>
              <w:rPr>
                <w:rFonts w:ascii="Calibri" w:hAnsi="Calibri"/>
              </w:rPr>
            </w:pPr>
            <w:r>
              <w:rPr>
                <w:rFonts w:ascii="Calibri" w:hAnsi="Calibri"/>
                <w:b/>
              </w:rPr>
              <w:t>B</w:t>
            </w:r>
            <w:r w:rsidRPr="007E331C">
              <w:rPr>
                <w:rFonts w:ascii="Calibri" w:hAnsi="Calibri"/>
                <w:b/>
              </w:rPr>
              <w:t xml:space="preserve">. </w:t>
            </w:r>
            <w:r w:rsidR="00046CB0">
              <w:rPr>
                <w:rFonts w:ascii="Calibri" w:hAnsi="Calibri"/>
                <w:b/>
              </w:rPr>
              <w:t>Fenestration Installation</w:t>
            </w:r>
          </w:p>
        </w:tc>
      </w:tr>
      <w:tr w:rsidR="00A12074" w:rsidRPr="00E15E4D" w14:paraId="085F1467" w14:textId="77777777" w:rsidTr="00B20B0D">
        <w:tc>
          <w:tcPr>
            <w:tcW w:w="468" w:type="dxa"/>
            <w:vAlign w:val="center"/>
          </w:tcPr>
          <w:p w14:paraId="085F1465" w14:textId="77777777" w:rsidR="00A12074" w:rsidRPr="007E331C" w:rsidRDefault="00A12074" w:rsidP="00DE6F44">
            <w:pPr>
              <w:tabs>
                <w:tab w:val="left" w:pos="3600"/>
                <w:tab w:val="left" w:pos="4680"/>
                <w:tab w:val="left" w:pos="5760"/>
                <w:tab w:val="left" w:pos="6930"/>
                <w:tab w:val="left" w:pos="8100"/>
                <w:tab w:val="left" w:pos="9090"/>
              </w:tabs>
              <w:jc w:val="center"/>
              <w:rPr>
                <w:rFonts w:ascii="Calibri" w:hAnsi="Calibri"/>
              </w:rPr>
            </w:pPr>
            <w:r>
              <w:rPr>
                <w:rFonts w:ascii="Calibri" w:hAnsi="Calibri"/>
              </w:rPr>
              <w:t>0</w:t>
            </w:r>
            <w:r w:rsidRPr="007E331C">
              <w:rPr>
                <w:rFonts w:ascii="Calibri" w:hAnsi="Calibri"/>
              </w:rPr>
              <w:t>1</w:t>
            </w:r>
          </w:p>
        </w:tc>
        <w:tc>
          <w:tcPr>
            <w:tcW w:w="13927" w:type="dxa"/>
            <w:vAlign w:val="center"/>
          </w:tcPr>
          <w:p w14:paraId="085F1466" w14:textId="73A1B6A8" w:rsidR="00A12074" w:rsidRPr="007E331C" w:rsidRDefault="00083B4D" w:rsidP="00083B4D">
            <w:pPr>
              <w:tabs>
                <w:tab w:val="left" w:pos="3600"/>
                <w:tab w:val="left" w:pos="4680"/>
                <w:tab w:val="left" w:pos="5760"/>
                <w:tab w:val="left" w:pos="6930"/>
                <w:tab w:val="left" w:pos="8100"/>
                <w:tab w:val="left" w:pos="9090"/>
              </w:tabs>
              <w:rPr>
                <w:rFonts w:ascii="Calibri" w:hAnsi="Calibri"/>
              </w:rPr>
            </w:pPr>
            <w:r>
              <w:rPr>
                <w:rFonts w:asciiTheme="minorHAnsi" w:hAnsiTheme="minorHAnsi"/>
              </w:rPr>
              <w:t>For new construction, i</w:t>
            </w:r>
            <w:r w:rsidR="00A12074">
              <w:rPr>
                <w:rFonts w:asciiTheme="minorHAnsi" w:hAnsiTheme="minorHAnsi"/>
              </w:rPr>
              <w:t xml:space="preserve">nstalled window U-factor and SHGC </w:t>
            </w:r>
            <w:r>
              <w:rPr>
                <w:rFonts w:asciiTheme="minorHAnsi" w:hAnsiTheme="minorHAnsi"/>
              </w:rPr>
              <w:t xml:space="preserve">values </w:t>
            </w:r>
            <w:r w:rsidR="00A12074">
              <w:rPr>
                <w:rFonts w:asciiTheme="minorHAnsi" w:hAnsiTheme="minorHAnsi"/>
              </w:rPr>
              <w:t xml:space="preserve">should be </w:t>
            </w:r>
            <w:r>
              <w:rPr>
                <w:rFonts w:asciiTheme="minorHAnsi" w:hAnsiTheme="minorHAnsi"/>
              </w:rPr>
              <w:t xml:space="preserve">equal to or less </w:t>
            </w:r>
            <w:r w:rsidR="00A12074">
              <w:rPr>
                <w:rFonts w:asciiTheme="minorHAnsi" w:hAnsiTheme="minorHAnsi"/>
              </w:rPr>
              <w:t>than</w:t>
            </w:r>
            <w:r w:rsidR="00C605C0">
              <w:rPr>
                <w:rFonts w:asciiTheme="minorHAnsi" w:hAnsiTheme="minorHAnsi"/>
              </w:rPr>
              <w:t xml:space="preserve"> that</w:t>
            </w:r>
            <w:r w:rsidR="00A12074">
              <w:rPr>
                <w:rFonts w:asciiTheme="minorHAnsi" w:hAnsiTheme="minorHAnsi"/>
              </w:rPr>
              <w:t xml:space="preserve"> listed on the CF1R.</w:t>
            </w:r>
          </w:p>
        </w:tc>
      </w:tr>
      <w:tr w:rsidR="00A12074" w:rsidRPr="00E15E4D" w14:paraId="085F146A" w14:textId="77777777" w:rsidTr="00B20B0D">
        <w:tc>
          <w:tcPr>
            <w:tcW w:w="468" w:type="dxa"/>
            <w:vAlign w:val="center"/>
          </w:tcPr>
          <w:p w14:paraId="085F1468" w14:textId="77777777" w:rsidR="00A12074" w:rsidRPr="007E331C" w:rsidRDefault="00A12074" w:rsidP="008145B2">
            <w:pPr>
              <w:tabs>
                <w:tab w:val="left" w:pos="3600"/>
                <w:tab w:val="left" w:pos="4680"/>
                <w:tab w:val="left" w:pos="5760"/>
                <w:tab w:val="left" w:pos="6930"/>
                <w:tab w:val="left" w:pos="8100"/>
                <w:tab w:val="left" w:pos="9090"/>
              </w:tabs>
              <w:jc w:val="center"/>
              <w:rPr>
                <w:rFonts w:ascii="Calibri" w:hAnsi="Calibri"/>
              </w:rPr>
            </w:pPr>
            <w:r>
              <w:rPr>
                <w:rFonts w:ascii="Calibri" w:hAnsi="Calibri"/>
              </w:rPr>
              <w:t>0</w:t>
            </w:r>
            <w:r w:rsidRPr="007E331C">
              <w:rPr>
                <w:rFonts w:ascii="Calibri" w:hAnsi="Calibri"/>
              </w:rPr>
              <w:t>2</w:t>
            </w:r>
          </w:p>
        </w:tc>
        <w:tc>
          <w:tcPr>
            <w:tcW w:w="13927" w:type="dxa"/>
            <w:vAlign w:val="center"/>
          </w:tcPr>
          <w:p w14:paraId="085F1469" w14:textId="77777777" w:rsidR="00A12074" w:rsidRPr="00A12074" w:rsidRDefault="00A12074" w:rsidP="00A12074">
            <w:pPr>
              <w:rPr>
                <w:rFonts w:asciiTheme="minorHAnsi" w:hAnsiTheme="minorHAnsi"/>
              </w:rPr>
            </w:pPr>
            <w:r w:rsidRPr="00A12074">
              <w:rPr>
                <w:rFonts w:asciiTheme="minorHAnsi" w:hAnsiTheme="minorHAnsi"/>
              </w:rPr>
              <w:t>For existing buildings the U-factor and SHGC values should be the same or better than the required Energy Commission prescriptive requirements.</w:t>
            </w:r>
          </w:p>
        </w:tc>
      </w:tr>
      <w:tr w:rsidR="00A12074" w:rsidRPr="00E15E4D" w14:paraId="085F146D" w14:textId="77777777" w:rsidTr="00B20B0D">
        <w:tc>
          <w:tcPr>
            <w:tcW w:w="468" w:type="dxa"/>
            <w:vAlign w:val="center"/>
          </w:tcPr>
          <w:p w14:paraId="085F146B" w14:textId="77777777" w:rsidR="00A12074" w:rsidRPr="007E331C" w:rsidRDefault="00A12074" w:rsidP="008145B2">
            <w:pPr>
              <w:tabs>
                <w:tab w:val="left" w:pos="3600"/>
                <w:tab w:val="left" w:pos="4680"/>
                <w:tab w:val="left" w:pos="5760"/>
                <w:tab w:val="left" w:pos="6930"/>
                <w:tab w:val="left" w:pos="8100"/>
                <w:tab w:val="left" w:pos="9090"/>
              </w:tabs>
              <w:jc w:val="center"/>
              <w:rPr>
                <w:rFonts w:ascii="Calibri" w:hAnsi="Calibri"/>
              </w:rPr>
            </w:pPr>
            <w:r>
              <w:rPr>
                <w:rFonts w:ascii="Calibri" w:hAnsi="Calibri"/>
              </w:rPr>
              <w:t>0</w:t>
            </w:r>
            <w:r w:rsidRPr="007E331C">
              <w:rPr>
                <w:rFonts w:ascii="Calibri" w:hAnsi="Calibri"/>
              </w:rPr>
              <w:t>3</w:t>
            </w:r>
          </w:p>
        </w:tc>
        <w:tc>
          <w:tcPr>
            <w:tcW w:w="13927" w:type="dxa"/>
            <w:vAlign w:val="center"/>
          </w:tcPr>
          <w:p w14:paraId="085F146C" w14:textId="77777777" w:rsidR="00A12074" w:rsidRPr="00A12074" w:rsidRDefault="00A12074" w:rsidP="00A12074">
            <w:pPr>
              <w:rPr>
                <w:rFonts w:asciiTheme="minorHAnsi" w:hAnsiTheme="minorHAnsi"/>
              </w:rPr>
            </w:pPr>
            <w:r w:rsidRPr="00A12074">
              <w:rPr>
                <w:rFonts w:asciiTheme="minorHAnsi" w:hAnsiTheme="minorHAnsi"/>
              </w:rPr>
              <w:t>Temporary labels should not be removed until verified by the building inspector.</w:t>
            </w:r>
          </w:p>
        </w:tc>
      </w:tr>
      <w:tr w:rsidR="00A12074" w:rsidRPr="00E15E4D" w14:paraId="085F1470" w14:textId="77777777" w:rsidTr="00B20B0D">
        <w:tc>
          <w:tcPr>
            <w:tcW w:w="468" w:type="dxa"/>
            <w:vAlign w:val="center"/>
          </w:tcPr>
          <w:p w14:paraId="085F146E" w14:textId="77777777" w:rsidR="00A12074" w:rsidRPr="007E331C" w:rsidRDefault="00A12074" w:rsidP="008145B2">
            <w:pPr>
              <w:tabs>
                <w:tab w:val="left" w:pos="3600"/>
                <w:tab w:val="left" w:pos="4680"/>
                <w:tab w:val="left" w:pos="5760"/>
                <w:tab w:val="left" w:pos="6930"/>
                <w:tab w:val="left" w:pos="8100"/>
                <w:tab w:val="left" w:pos="9090"/>
              </w:tabs>
              <w:jc w:val="center"/>
              <w:rPr>
                <w:rFonts w:ascii="Calibri" w:hAnsi="Calibri"/>
              </w:rPr>
            </w:pPr>
            <w:r>
              <w:rPr>
                <w:rFonts w:ascii="Calibri" w:hAnsi="Calibri"/>
              </w:rPr>
              <w:t>04</w:t>
            </w:r>
          </w:p>
        </w:tc>
        <w:tc>
          <w:tcPr>
            <w:tcW w:w="13927" w:type="dxa"/>
            <w:vAlign w:val="bottom"/>
          </w:tcPr>
          <w:p w14:paraId="085F146F" w14:textId="0EC5C204" w:rsidR="00A12074" w:rsidRPr="00A12074" w:rsidRDefault="00A12074" w:rsidP="00083B4D">
            <w:pPr>
              <w:rPr>
                <w:rFonts w:asciiTheme="minorHAnsi" w:hAnsiTheme="minorHAnsi"/>
              </w:rPr>
            </w:pPr>
            <w:r w:rsidRPr="00A12074">
              <w:rPr>
                <w:rFonts w:asciiTheme="minorHAnsi" w:hAnsiTheme="minorHAnsi"/>
              </w:rPr>
              <w:t xml:space="preserve">The </w:t>
            </w:r>
            <w:r w:rsidR="00DA7AB1">
              <w:rPr>
                <w:rFonts w:asciiTheme="minorHAnsi" w:hAnsiTheme="minorHAnsi"/>
              </w:rPr>
              <w:t>fenestration product</w:t>
            </w:r>
            <w:r w:rsidR="00DC4F55" w:rsidRPr="00A12074">
              <w:rPr>
                <w:rFonts w:asciiTheme="minorHAnsi" w:hAnsiTheme="minorHAnsi"/>
              </w:rPr>
              <w:t xml:space="preserve"> </w:t>
            </w:r>
            <w:r w:rsidRPr="00A12074">
              <w:rPr>
                <w:rFonts w:asciiTheme="minorHAnsi" w:hAnsiTheme="minorHAnsi"/>
              </w:rPr>
              <w:t>manufacturer</w:t>
            </w:r>
            <w:r w:rsidR="00DA7AB1">
              <w:rPr>
                <w:rFonts w:asciiTheme="minorHAnsi" w:hAnsiTheme="minorHAnsi"/>
              </w:rPr>
              <w:t>’s</w:t>
            </w:r>
            <w:r w:rsidRPr="00A12074">
              <w:rPr>
                <w:rFonts w:asciiTheme="minorHAnsi" w:hAnsiTheme="minorHAnsi"/>
              </w:rPr>
              <w:t xml:space="preserve"> installation</w:t>
            </w:r>
            <w:r w:rsidR="00DC4F55">
              <w:rPr>
                <w:rFonts w:asciiTheme="minorHAnsi" w:hAnsiTheme="minorHAnsi"/>
              </w:rPr>
              <w:t xml:space="preserve"> specifications </w:t>
            </w:r>
            <w:r w:rsidR="00083B4D">
              <w:rPr>
                <w:rFonts w:asciiTheme="minorHAnsi" w:hAnsiTheme="minorHAnsi"/>
              </w:rPr>
              <w:t>shall be</w:t>
            </w:r>
            <w:r w:rsidRPr="00A12074">
              <w:rPr>
                <w:rFonts w:asciiTheme="minorHAnsi" w:hAnsiTheme="minorHAnsi"/>
              </w:rPr>
              <w:t xml:space="preserve"> followed when installing these </w:t>
            </w:r>
            <w:r w:rsidR="00462AFD">
              <w:rPr>
                <w:rFonts w:asciiTheme="minorHAnsi" w:hAnsiTheme="minorHAnsi"/>
              </w:rPr>
              <w:t>products</w:t>
            </w:r>
            <w:r w:rsidR="00DC4F55">
              <w:rPr>
                <w:rFonts w:asciiTheme="minorHAnsi" w:hAnsiTheme="minorHAnsi"/>
              </w:rPr>
              <w:t>.</w:t>
            </w:r>
            <w:r w:rsidRPr="00A12074">
              <w:rPr>
                <w:rFonts w:asciiTheme="minorHAnsi" w:hAnsiTheme="minorHAnsi"/>
              </w:rPr>
              <w:t xml:space="preserve"> The space </w:t>
            </w:r>
            <w:r w:rsidR="00DA7AB1">
              <w:rPr>
                <w:rFonts w:asciiTheme="minorHAnsi" w:hAnsiTheme="minorHAnsi"/>
              </w:rPr>
              <w:t>between t</w:t>
            </w:r>
            <w:r w:rsidRPr="00A12074">
              <w:rPr>
                <w:rFonts w:asciiTheme="minorHAnsi" w:hAnsiTheme="minorHAnsi"/>
              </w:rPr>
              <w:t xml:space="preserve">he </w:t>
            </w:r>
            <w:r w:rsidR="00DA7AB1">
              <w:rPr>
                <w:rFonts w:asciiTheme="minorHAnsi" w:hAnsiTheme="minorHAnsi"/>
              </w:rPr>
              <w:t>fenestration product</w:t>
            </w:r>
            <w:r w:rsidR="00DA7AB1" w:rsidRPr="00A12074">
              <w:rPr>
                <w:rFonts w:asciiTheme="minorHAnsi" w:hAnsiTheme="minorHAnsi"/>
              </w:rPr>
              <w:t xml:space="preserve"> </w:t>
            </w:r>
            <w:r w:rsidRPr="00A12074">
              <w:rPr>
                <w:rFonts w:asciiTheme="minorHAnsi" w:hAnsiTheme="minorHAnsi"/>
              </w:rPr>
              <w:t xml:space="preserve">and rough opening </w:t>
            </w:r>
            <w:r w:rsidR="00083B4D">
              <w:rPr>
                <w:rFonts w:asciiTheme="minorHAnsi" w:hAnsiTheme="minorHAnsi"/>
              </w:rPr>
              <w:t>shall be</w:t>
            </w:r>
            <w:r w:rsidR="00083B4D" w:rsidRPr="00A12074">
              <w:rPr>
                <w:rFonts w:asciiTheme="minorHAnsi" w:hAnsiTheme="minorHAnsi"/>
              </w:rPr>
              <w:t xml:space="preserve"> </w:t>
            </w:r>
            <w:r w:rsidRPr="00A12074">
              <w:rPr>
                <w:rFonts w:asciiTheme="minorHAnsi" w:hAnsiTheme="minorHAnsi"/>
              </w:rPr>
              <w:t>completely filled with insulation. If bat</w:t>
            </w:r>
            <w:r w:rsidR="005E3F00">
              <w:rPr>
                <w:rFonts w:asciiTheme="minorHAnsi" w:hAnsiTheme="minorHAnsi"/>
              </w:rPr>
              <w:t>t</w:t>
            </w:r>
            <w:r w:rsidRPr="00A12074">
              <w:rPr>
                <w:rFonts w:asciiTheme="minorHAnsi" w:hAnsiTheme="minorHAnsi"/>
              </w:rPr>
              <w:t xml:space="preserve"> insulation is used</w:t>
            </w:r>
            <w:r w:rsidR="005E3F00">
              <w:rPr>
                <w:rFonts w:asciiTheme="minorHAnsi" w:hAnsiTheme="minorHAnsi"/>
              </w:rPr>
              <w:t>,</w:t>
            </w:r>
            <w:r w:rsidRPr="00A12074">
              <w:rPr>
                <w:rFonts w:asciiTheme="minorHAnsi" w:hAnsiTheme="minorHAnsi"/>
              </w:rPr>
              <w:t xml:space="preserve"> it is cut to size and placed </w:t>
            </w:r>
            <w:r w:rsidR="00DC4F55">
              <w:rPr>
                <w:rFonts w:asciiTheme="minorHAnsi" w:hAnsiTheme="minorHAnsi"/>
              </w:rPr>
              <w:t>properly around</w:t>
            </w:r>
            <w:r w:rsidR="00DC4F55" w:rsidRPr="00A12074">
              <w:rPr>
                <w:rFonts w:asciiTheme="minorHAnsi" w:hAnsiTheme="minorHAnsi"/>
              </w:rPr>
              <w:t xml:space="preserve"> </w:t>
            </w:r>
            <w:r w:rsidRPr="00A12074">
              <w:rPr>
                <w:rFonts w:asciiTheme="minorHAnsi" w:hAnsiTheme="minorHAnsi"/>
              </w:rPr>
              <w:t xml:space="preserve">the </w:t>
            </w:r>
            <w:r w:rsidR="00DA7AB1">
              <w:rPr>
                <w:rFonts w:asciiTheme="minorHAnsi" w:hAnsiTheme="minorHAnsi"/>
              </w:rPr>
              <w:t>fenestration product</w:t>
            </w:r>
            <w:r w:rsidRPr="00A12074">
              <w:rPr>
                <w:rFonts w:asciiTheme="minorHAnsi" w:hAnsiTheme="minorHAnsi"/>
              </w:rPr>
              <w:t>.</w:t>
            </w:r>
          </w:p>
        </w:tc>
      </w:tr>
      <w:tr w:rsidR="00A12074" w:rsidRPr="007E331C" w14:paraId="085F1472" w14:textId="77777777" w:rsidTr="00B20B0D">
        <w:tc>
          <w:tcPr>
            <w:tcW w:w="14395" w:type="dxa"/>
            <w:gridSpan w:val="2"/>
          </w:tcPr>
          <w:p w14:paraId="085F1471" w14:textId="77777777" w:rsidR="00A12074" w:rsidRPr="007E331C" w:rsidRDefault="00A12074" w:rsidP="00A12074">
            <w:pPr>
              <w:tabs>
                <w:tab w:val="left" w:pos="3600"/>
                <w:tab w:val="left" w:pos="4680"/>
                <w:tab w:val="left" w:pos="5760"/>
                <w:tab w:val="left" w:pos="6930"/>
                <w:tab w:val="left" w:pos="8100"/>
                <w:tab w:val="left" w:pos="9090"/>
              </w:tabs>
              <w:rPr>
                <w:rFonts w:ascii="Calibri" w:hAnsi="Calibri"/>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085F1473" w14:textId="77777777" w:rsidR="00A12074" w:rsidRDefault="00A12074"/>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61"/>
        <w:gridCol w:w="354"/>
        <w:gridCol w:w="3346"/>
        <w:gridCol w:w="3692"/>
      </w:tblGrid>
      <w:tr w:rsidR="00322EE3" w:rsidRPr="00322EE3" w14:paraId="085F1475" w14:textId="77777777" w:rsidTr="00324AD5">
        <w:trPr>
          <w:trHeight w:val="206"/>
        </w:trPr>
        <w:tc>
          <w:tcPr>
            <w:tcW w:w="10943" w:type="dxa"/>
            <w:gridSpan w:val="4"/>
            <w:vAlign w:val="center"/>
          </w:tcPr>
          <w:p w14:paraId="085F1474" w14:textId="77777777" w:rsidR="00322EE3" w:rsidRPr="00322EE3" w:rsidRDefault="00322EE3" w:rsidP="00322EE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322EE3">
              <w:rPr>
                <w:rFonts w:asciiTheme="minorHAnsi" w:hAnsiTheme="minorHAnsi" w:cs="Arial"/>
                <w:b/>
                <w:caps/>
                <w:sz w:val="18"/>
                <w:szCs w:val="18"/>
              </w:rPr>
              <w:lastRenderedPageBreak/>
              <w:t>Documentation Author's Declaration Statement</w:t>
            </w:r>
          </w:p>
        </w:tc>
      </w:tr>
      <w:tr w:rsidR="00322EE3" w:rsidRPr="00322EE3" w14:paraId="085F1477" w14:textId="77777777" w:rsidTr="00324AD5">
        <w:trPr>
          <w:trHeight w:hRule="exact" w:val="360"/>
        </w:trPr>
        <w:tc>
          <w:tcPr>
            <w:tcW w:w="10943" w:type="dxa"/>
            <w:gridSpan w:val="4"/>
            <w:vAlign w:val="center"/>
          </w:tcPr>
          <w:p w14:paraId="085F1476" w14:textId="77777777" w:rsidR="00322EE3" w:rsidRPr="00322EE3" w:rsidRDefault="00322EE3" w:rsidP="00322EE3">
            <w:pPr>
              <w:keepNext/>
              <w:numPr>
                <w:ilvl w:val="0"/>
                <w:numId w:val="29"/>
              </w:numPr>
              <w:tabs>
                <w:tab w:val="left" w:pos="-2600"/>
              </w:tabs>
              <w:spacing w:after="60"/>
              <w:ind w:right="90"/>
              <w:outlineLvl w:val="2"/>
              <w:rPr>
                <w:rFonts w:asciiTheme="minorHAnsi" w:hAnsiTheme="minorHAnsi"/>
                <w:sz w:val="18"/>
                <w:szCs w:val="18"/>
              </w:rPr>
            </w:pPr>
            <w:r w:rsidRPr="00322EE3">
              <w:rPr>
                <w:rFonts w:asciiTheme="minorHAnsi" w:hAnsiTheme="minorHAnsi"/>
                <w:sz w:val="18"/>
                <w:szCs w:val="18"/>
              </w:rPr>
              <w:t>I certify that this Certificate of Installation documentation is accurate and complete.</w:t>
            </w:r>
          </w:p>
        </w:tc>
      </w:tr>
      <w:tr w:rsidR="00322EE3" w:rsidRPr="00322EE3" w14:paraId="085F147A" w14:textId="77777777" w:rsidTr="00324AD5">
        <w:trPr>
          <w:trHeight w:val="360"/>
        </w:trPr>
        <w:tc>
          <w:tcPr>
            <w:tcW w:w="5577" w:type="dxa"/>
            <w:gridSpan w:val="2"/>
          </w:tcPr>
          <w:p w14:paraId="085F1478" w14:textId="77777777" w:rsidR="00322EE3" w:rsidRPr="00322EE3" w:rsidRDefault="00322EE3" w:rsidP="00322EE3">
            <w:pPr>
              <w:keepNext/>
              <w:rPr>
                <w:rFonts w:asciiTheme="minorHAnsi" w:hAnsiTheme="minorHAnsi"/>
                <w:sz w:val="14"/>
                <w:szCs w:val="14"/>
              </w:rPr>
            </w:pPr>
            <w:r w:rsidRPr="00322EE3">
              <w:rPr>
                <w:rFonts w:asciiTheme="minorHAnsi" w:hAnsiTheme="minorHAnsi"/>
                <w:sz w:val="14"/>
                <w:szCs w:val="14"/>
              </w:rPr>
              <w:t>Documentation Author Name:</w:t>
            </w:r>
          </w:p>
        </w:tc>
        <w:tc>
          <w:tcPr>
            <w:tcW w:w="5366" w:type="dxa"/>
            <w:gridSpan w:val="2"/>
          </w:tcPr>
          <w:p w14:paraId="085F1479" w14:textId="77777777" w:rsidR="00322EE3" w:rsidRPr="00322EE3" w:rsidRDefault="00322EE3" w:rsidP="00322EE3">
            <w:pPr>
              <w:keepNext/>
              <w:rPr>
                <w:rFonts w:asciiTheme="minorHAnsi" w:hAnsiTheme="minorHAnsi"/>
                <w:sz w:val="14"/>
                <w:szCs w:val="14"/>
              </w:rPr>
            </w:pPr>
            <w:r w:rsidRPr="00322EE3">
              <w:rPr>
                <w:rFonts w:asciiTheme="minorHAnsi" w:hAnsiTheme="minorHAnsi"/>
                <w:sz w:val="14"/>
                <w:szCs w:val="14"/>
              </w:rPr>
              <w:t>Documentation Author Signature:</w:t>
            </w:r>
          </w:p>
        </w:tc>
      </w:tr>
      <w:tr w:rsidR="00322EE3" w:rsidRPr="00322EE3" w14:paraId="085F147D" w14:textId="77777777" w:rsidTr="00324AD5">
        <w:trPr>
          <w:trHeight w:val="360"/>
        </w:trPr>
        <w:tc>
          <w:tcPr>
            <w:tcW w:w="5577" w:type="dxa"/>
            <w:gridSpan w:val="2"/>
          </w:tcPr>
          <w:p w14:paraId="085F147B" w14:textId="77777777" w:rsidR="00322EE3" w:rsidRPr="00322EE3" w:rsidRDefault="00322EE3" w:rsidP="00322EE3">
            <w:pPr>
              <w:keepNext/>
              <w:rPr>
                <w:rFonts w:asciiTheme="minorHAnsi" w:hAnsiTheme="minorHAnsi"/>
                <w:sz w:val="14"/>
                <w:szCs w:val="14"/>
              </w:rPr>
            </w:pPr>
            <w:r w:rsidRPr="00322EE3">
              <w:rPr>
                <w:rFonts w:asciiTheme="minorHAnsi" w:hAnsiTheme="minorHAnsi"/>
                <w:sz w:val="14"/>
                <w:szCs w:val="14"/>
              </w:rPr>
              <w:t>Documentation Author Company Name:</w:t>
            </w:r>
          </w:p>
        </w:tc>
        <w:tc>
          <w:tcPr>
            <w:tcW w:w="5366" w:type="dxa"/>
            <w:gridSpan w:val="2"/>
          </w:tcPr>
          <w:p w14:paraId="085F147C" w14:textId="77777777" w:rsidR="00322EE3" w:rsidRPr="00322EE3" w:rsidRDefault="00322EE3" w:rsidP="00322EE3">
            <w:pPr>
              <w:keepNext/>
              <w:rPr>
                <w:rFonts w:asciiTheme="minorHAnsi" w:hAnsiTheme="minorHAnsi"/>
                <w:sz w:val="14"/>
                <w:szCs w:val="14"/>
              </w:rPr>
            </w:pPr>
            <w:r w:rsidRPr="00322EE3">
              <w:rPr>
                <w:rFonts w:asciiTheme="minorHAnsi" w:hAnsiTheme="minorHAnsi"/>
                <w:sz w:val="14"/>
                <w:szCs w:val="14"/>
              </w:rPr>
              <w:t>Date Signed:</w:t>
            </w:r>
          </w:p>
        </w:tc>
      </w:tr>
      <w:tr w:rsidR="00322EE3" w:rsidRPr="00322EE3" w14:paraId="085F1480" w14:textId="77777777" w:rsidTr="00324AD5">
        <w:trPr>
          <w:trHeight w:val="360"/>
        </w:trPr>
        <w:tc>
          <w:tcPr>
            <w:tcW w:w="5577" w:type="dxa"/>
            <w:gridSpan w:val="2"/>
          </w:tcPr>
          <w:p w14:paraId="085F147E" w14:textId="77777777" w:rsidR="00322EE3" w:rsidRPr="00322EE3" w:rsidRDefault="00322EE3" w:rsidP="00322EE3">
            <w:pPr>
              <w:keepNext/>
              <w:rPr>
                <w:rFonts w:asciiTheme="minorHAnsi" w:hAnsiTheme="minorHAnsi"/>
                <w:sz w:val="14"/>
                <w:szCs w:val="14"/>
              </w:rPr>
            </w:pPr>
            <w:r w:rsidRPr="00322EE3">
              <w:rPr>
                <w:rFonts w:asciiTheme="minorHAnsi" w:hAnsiTheme="minorHAnsi"/>
                <w:sz w:val="14"/>
                <w:szCs w:val="14"/>
              </w:rPr>
              <w:t>Address:</w:t>
            </w:r>
          </w:p>
        </w:tc>
        <w:tc>
          <w:tcPr>
            <w:tcW w:w="5366" w:type="dxa"/>
            <w:gridSpan w:val="2"/>
          </w:tcPr>
          <w:p w14:paraId="085F147F" w14:textId="77777777" w:rsidR="00322EE3" w:rsidRPr="00322EE3" w:rsidRDefault="00322EE3" w:rsidP="00322EE3">
            <w:pPr>
              <w:keepNext/>
              <w:rPr>
                <w:rFonts w:asciiTheme="minorHAnsi" w:hAnsiTheme="minorHAnsi"/>
                <w:sz w:val="14"/>
                <w:szCs w:val="14"/>
              </w:rPr>
            </w:pPr>
            <w:r w:rsidRPr="00322EE3">
              <w:rPr>
                <w:rFonts w:asciiTheme="minorHAnsi" w:hAnsiTheme="minorHAnsi"/>
                <w:sz w:val="14"/>
                <w:szCs w:val="14"/>
              </w:rPr>
              <w:t>CEA/HERS Certification Identification (If applicable):</w:t>
            </w:r>
          </w:p>
        </w:tc>
      </w:tr>
      <w:tr w:rsidR="00322EE3" w:rsidRPr="00322EE3" w14:paraId="085F1483" w14:textId="77777777" w:rsidTr="00324AD5">
        <w:trPr>
          <w:trHeight w:val="360"/>
        </w:trPr>
        <w:tc>
          <w:tcPr>
            <w:tcW w:w="5577" w:type="dxa"/>
            <w:gridSpan w:val="2"/>
          </w:tcPr>
          <w:p w14:paraId="085F1481" w14:textId="77777777" w:rsidR="00322EE3" w:rsidRPr="00322EE3" w:rsidRDefault="00322EE3" w:rsidP="00322EE3">
            <w:pPr>
              <w:keepNext/>
              <w:rPr>
                <w:rFonts w:asciiTheme="minorHAnsi" w:hAnsiTheme="minorHAnsi"/>
                <w:sz w:val="14"/>
                <w:szCs w:val="14"/>
              </w:rPr>
            </w:pPr>
            <w:r w:rsidRPr="00322EE3">
              <w:rPr>
                <w:rFonts w:asciiTheme="minorHAnsi" w:hAnsiTheme="minorHAnsi"/>
                <w:sz w:val="14"/>
                <w:szCs w:val="14"/>
              </w:rPr>
              <w:t>City/State/Zip:</w:t>
            </w:r>
          </w:p>
        </w:tc>
        <w:tc>
          <w:tcPr>
            <w:tcW w:w="5366" w:type="dxa"/>
            <w:gridSpan w:val="2"/>
          </w:tcPr>
          <w:p w14:paraId="085F1482" w14:textId="77777777" w:rsidR="00322EE3" w:rsidRPr="00322EE3" w:rsidRDefault="00322EE3" w:rsidP="00322EE3">
            <w:pPr>
              <w:keepNext/>
              <w:rPr>
                <w:rFonts w:asciiTheme="minorHAnsi" w:hAnsiTheme="minorHAnsi"/>
                <w:sz w:val="14"/>
                <w:szCs w:val="14"/>
              </w:rPr>
            </w:pPr>
            <w:r w:rsidRPr="00322EE3">
              <w:rPr>
                <w:rFonts w:asciiTheme="minorHAnsi" w:hAnsiTheme="minorHAnsi"/>
                <w:sz w:val="14"/>
                <w:szCs w:val="14"/>
              </w:rPr>
              <w:t>Phone:</w:t>
            </w:r>
          </w:p>
        </w:tc>
      </w:tr>
      <w:tr w:rsidR="00322EE3" w:rsidRPr="00322EE3" w14:paraId="085F1485" w14:textId="77777777" w:rsidTr="008145B2">
        <w:tblPrEx>
          <w:tblCellMar>
            <w:left w:w="115" w:type="dxa"/>
            <w:right w:w="115" w:type="dxa"/>
          </w:tblCellMar>
        </w:tblPrEx>
        <w:trPr>
          <w:trHeight w:val="224"/>
        </w:trPr>
        <w:tc>
          <w:tcPr>
            <w:tcW w:w="10943" w:type="dxa"/>
            <w:gridSpan w:val="4"/>
            <w:vAlign w:val="center"/>
          </w:tcPr>
          <w:p w14:paraId="085F1484" w14:textId="77777777" w:rsidR="00322EE3" w:rsidRPr="00322EE3" w:rsidRDefault="00322EE3" w:rsidP="00322EE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22EE3">
              <w:rPr>
                <w:rFonts w:asciiTheme="minorHAnsi" w:hAnsiTheme="minorHAnsi" w:cs="Arial"/>
                <w:b/>
                <w:caps/>
                <w:sz w:val="18"/>
                <w:szCs w:val="18"/>
              </w:rPr>
              <w:t>Responsible Person's Declaration statement</w:t>
            </w:r>
          </w:p>
        </w:tc>
      </w:tr>
      <w:tr w:rsidR="00322EE3" w:rsidRPr="00322EE3" w14:paraId="085F148C" w14:textId="77777777" w:rsidTr="00324AD5">
        <w:tblPrEx>
          <w:tblCellMar>
            <w:left w:w="115" w:type="dxa"/>
            <w:right w:w="115" w:type="dxa"/>
          </w:tblCellMar>
        </w:tblPrEx>
        <w:trPr>
          <w:trHeight w:val="504"/>
        </w:trPr>
        <w:tc>
          <w:tcPr>
            <w:tcW w:w="10943" w:type="dxa"/>
            <w:gridSpan w:val="4"/>
          </w:tcPr>
          <w:p w14:paraId="5869F6D6" w14:textId="77777777" w:rsidR="00C11640" w:rsidRPr="00C11640" w:rsidRDefault="00C11640" w:rsidP="00C11640">
            <w:pPr>
              <w:pStyle w:val="Heading3"/>
              <w:numPr>
                <w:ilvl w:val="0"/>
                <w:numId w:val="0"/>
              </w:numPr>
              <w:spacing w:before="60"/>
              <w:ind w:right="86"/>
              <w:rPr>
                <w:rFonts w:asciiTheme="minorHAnsi" w:hAnsiTheme="minorHAnsi"/>
                <w:b/>
                <w:sz w:val="18"/>
              </w:rPr>
            </w:pPr>
            <w:r w:rsidRPr="00C11640">
              <w:rPr>
                <w:rFonts w:asciiTheme="minorHAnsi" w:hAnsiTheme="minorHAnsi"/>
                <w:sz w:val="18"/>
              </w:rPr>
              <w:t xml:space="preserve">I certify the following under penalty of perjury, under the laws of the State of California: </w:t>
            </w:r>
          </w:p>
          <w:p w14:paraId="742F496E" w14:textId="77777777" w:rsidR="00C11640" w:rsidRPr="00C11640" w:rsidRDefault="00C11640" w:rsidP="00C11640">
            <w:pPr>
              <w:pStyle w:val="Heading3"/>
              <w:numPr>
                <w:ilvl w:val="0"/>
                <w:numId w:val="31"/>
              </w:numPr>
              <w:spacing w:before="0"/>
              <w:ind w:right="90"/>
              <w:rPr>
                <w:rFonts w:asciiTheme="minorHAnsi" w:hAnsiTheme="minorHAnsi"/>
                <w:b/>
                <w:sz w:val="18"/>
              </w:rPr>
            </w:pPr>
            <w:r w:rsidRPr="00C11640">
              <w:rPr>
                <w:rFonts w:asciiTheme="minorHAnsi" w:hAnsiTheme="minorHAnsi"/>
                <w:sz w:val="18"/>
              </w:rPr>
              <w:t xml:space="preserve">The information provided on this Certificate of Installation is true and correct. </w:t>
            </w:r>
          </w:p>
          <w:p w14:paraId="5520EB0F" w14:textId="77777777" w:rsidR="00C11640" w:rsidRPr="00C11640" w:rsidRDefault="00C11640" w:rsidP="00C11640">
            <w:pPr>
              <w:keepNext/>
              <w:widowControl w:val="0"/>
              <w:numPr>
                <w:ilvl w:val="0"/>
                <w:numId w:val="31"/>
              </w:numPr>
              <w:ind w:right="90"/>
              <w:rPr>
                <w:rFonts w:asciiTheme="minorHAnsi" w:hAnsiTheme="minorHAnsi"/>
                <w:sz w:val="18"/>
              </w:rPr>
            </w:pPr>
            <w:r w:rsidRPr="00C11640">
              <w:rPr>
                <w:rFonts w:asciiTheme="minorHAnsi" w:hAnsiTheme="minorHAnsi"/>
                <w:snapToGrid w:val="0"/>
                <w:sz w:val="18"/>
              </w:rPr>
              <w:t xml:space="preserve">I am either: a) a responsible person eligible under Division 3 of the Business and Professions Code </w:t>
            </w:r>
            <w:r w:rsidRPr="00C11640">
              <w:rPr>
                <w:rFonts w:asciiTheme="minorHAnsi" w:hAnsiTheme="minorHAnsi"/>
                <w:sz w:val="18"/>
              </w:rPr>
              <w:t xml:space="preserve">in the applicable classification to accept responsibility for the system design, construction, or installation </w:t>
            </w:r>
            <w:r w:rsidRPr="00C11640">
              <w:rPr>
                <w:rFonts w:asciiTheme="minorHAnsi" w:hAnsiTheme="minorHAnsi"/>
                <w:snapToGrid w:val="0"/>
                <w:sz w:val="18"/>
              </w:rPr>
              <w:t xml:space="preserve">of features, materials, components, or manufactured devices </w:t>
            </w:r>
            <w:r w:rsidRPr="00C11640">
              <w:rPr>
                <w:rFonts w:asciiTheme="minorHAnsi" w:hAnsiTheme="minorHAnsi"/>
                <w:sz w:val="18"/>
              </w:rPr>
              <w:t xml:space="preserve">for the scope of work identified on this Certificate of Installation, </w:t>
            </w:r>
            <w:r w:rsidRPr="00C11640">
              <w:rPr>
                <w:rFonts w:asciiTheme="minorHAnsi" w:hAnsiTheme="minorHAnsi"/>
                <w:snapToGrid w:val="0"/>
                <w:sz w:val="18"/>
              </w:rPr>
              <w:t>and attest to the declarations in this statement</w:t>
            </w:r>
            <w:r w:rsidRPr="00C11640">
              <w:rPr>
                <w:rFonts w:asciiTheme="minorHAnsi" w:hAnsiTheme="minorHAnsi"/>
                <w:sz w:val="18"/>
              </w:rPr>
              <w:t>, or b) I am an authorized representative of the responsible person and attest to the declarations in this statement on the responsible person’s behalf.</w:t>
            </w:r>
          </w:p>
          <w:p w14:paraId="6AE68014" w14:textId="77777777" w:rsidR="00C11640" w:rsidRPr="00C11640" w:rsidRDefault="00C11640" w:rsidP="00C11640">
            <w:pPr>
              <w:pStyle w:val="ListParagraph"/>
              <w:keepNext/>
              <w:numPr>
                <w:ilvl w:val="0"/>
                <w:numId w:val="31"/>
              </w:numPr>
              <w:autoSpaceDE w:val="0"/>
              <w:autoSpaceDN w:val="0"/>
              <w:adjustRightInd w:val="0"/>
              <w:ind w:right="90"/>
              <w:contextualSpacing/>
              <w:rPr>
                <w:rFonts w:asciiTheme="minorHAnsi" w:hAnsiTheme="minorHAnsi"/>
                <w:sz w:val="18"/>
                <w:szCs w:val="22"/>
              </w:rPr>
            </w:pPr>
            <w:r w:rsidRPr="00C11640">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085F148B" w14:textId="0F26FD3C" w:rsidR="00322EE3" w:rsidRPr="00322EE3" w:rsidRDefault="00C11640" w:rsidP="008145B2">
            <w:pPr>
              <w:keepNext/>
              <w:numPr>
                <w:ilvl w:val="0"/>
                <w:numId w:val="31"/>
              </w:numPr>
              <w:contextualSpacing/>
            </w:pPr>
            <w:r w:rsidRPr="00C11640">
              <w:rPr>
                <w:rFonts w:asciiTheme="minorHAnsi" w:hAnsiTheme="minorHAnsi"/>
                <w:sz w:val="18"/>
                <w:szCs w:val="22"/>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322EE3" w:rsidRPr="00322EE3" w14:paraId="085F148F" w14:textId="77777777" w:rsidTr="00324AD5">
        <w:tblPrEx>
          <w:tblCellMar>
            <w:left w:w="108" w:type="dxa"/>
            <w:right w:w="108" w:type="dxa"/>
          </w:tblCellMar>
        </w:tblPrEx>
        <w:trPr>
          <w:trHeight w:val="360"/>
        </w:trPr>
        <w:tc>
          <w:tcPr>
            <w:tcW w:w="5307" w:type="dxa"/>
          </w:tcPr>
          <w:p w14:paraId="085F148D" w14:textId="77777777" w:rsidR="00322EE3" w:rsidRPr="00322EE3" w:rsidRDefault="00322EE3" w:rsidP="00322EE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Responsible Builder/Installer Name:</w:t>
            </w:r>
          </w:p>
        </w:tc>
        <w:tc>
          <w:tcPr>
            <w:tcW w:w="5636" w:type="dxa"/>
            <w:gridSpan w:val="3"/>
          </w:tcPr>
          <w:p w14:paraId="085F148E" w14:textId="77777777" w:rsidR="00322EE3" w:rsidRPr="00322EE3" w:rsidRDefault="00322EE3" w:rsidP="00322EE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Responsible Builder/Installer Signature:</w:t>
            </w:r>
          </w:p>
        </w:tc>
      </w:tr>
      <w:tr w:rsidR="00322EE3" w:rsidRPr="00322EE3" w14:paraId="085F1492" w14:textId="77777777" w:rsidTr="00324AD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85F1490" w14:textId="447CF9CE" w:rsidR="00322EE3" w:rsidRPr="00322EE3" w:rsidRDefault="00322EE3" w:rsidP="00322E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085F1491" w14:textId="77777777" w:rsidR="00322EE3" w:rsidRPr="00322EE3" w:rsidRDefault="00322EE3" w:rsidP="00322E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Position With Company (Title):</w:t>
            </w:r>
          </w:p>
        </w:tc>
      </w:tr>
      <w:tr w:rsidR="00322EE3" w:rsidRPr="00322EE3" w14:paraId="085F1495" w14:textId="77777777" w:rsidTr="00324AD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85F1493" w14:textId="77777777" w:rsidR="00322EE3" w:rsidRPr="00322EE3" w:rsidRDefault="00322EE3" w:rsidP="00322E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085F1494" w14:textId="77777777" w:rsidR="00322EE3" w:rsidRPr="00322EE3" w:rsidRDefault="00322EE3" w:rsidP="00322E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CSLB License:</w:t>
            </w:r>
          </w:p>
        </w:tc>
      </w:tr>
      <w:tr w:rsidR="00322EE3" w:rsidRPr="00322EE3" w14:paraId="085F1499" w14:textId="77777777" w:rsidTr="00324AD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85F1496" w14:textId="77777777" w:rsidR="00322EE3" w:rsidRPr="00322EE3" w:rsidRDefault="00322EE3" w:rsidP="00322E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85F1497" w14:textId="198A4C92" w:rsidR="00322EE3" w:rsidRPr="00322EE3" w:rsidRDefault="00322EE3" w:rsidP="00322E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Phone</w:t>
            </w:r>
            <w:r w:rsidR="008145B2">
              <w:rPr>
                <w:rFonts w:asciiTheme="minorHAnsi" w:hAnsiTheme="minorHAnsi"/>
                <w:sz w:val="14"/>
                <w:szCs w:val="14"/>
              </w:rPr>
              <w:t>:</w:t>
            </w:r>
          </w:p>
        </w:tc>
        <w:tc>
          <w:tcPr>
            <w:tcW w:w="2815" w:type="dxa"/>
            <w:tcBorders>
              <w:top w:val="single" w:sz="4" w:space="0" w:color="auto"/>
              <w:left w:val="single" w:sz="4" w:space="0" w:color="auto"/>
              <w:bottom w:val="single" w:sz="4" w:space="0" w:color="auto"/>
              <w:right w:val="single" w:sz="4" w:space="0" w:color="auto"/>
            </w:tcBorders>
          </w:tcPr>
          <w:p w14:paraId="085F1498" w14:textId="77777777" w:rsidR="00322EE3" w:rsidRPr="00322EE3" w:rsidRDefault="00322EE3" w:rsidP="00322EE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Date Signed:</w:t>
            </w:r>
          </w:p>
        </w:tc>
      </w:tr>
    </w:tbl>
    <w:p w14:paraId="085F149A" w14:textId="77777777" w:rsidR="002E480F" w:rsidRPr="002E480F" w:rsidRDefault="002E480F" w:rsidP="002E480F">
      <w:pPr>
        <w:contextualSpacing/>
        <w:rPr>
          <w:rFonts w:asciiTheme="minorHAnsi" w:hAnsiTheme="minorHAnsi"/>
        </w:rPr>
      </w:pPr>
    </w:p>
    <w:p w14:paraId="085F149B" w14:textId="77777777" w:rsidR="002E480F" w:rsidRDefault="002E480F" w:rsidP="002E480F">
      <w:pPr>
        <w:contextualSpacing/>
        <w:rPr>
          <w:sz w:val="2"/>
          <w:szCs w:val="2"/>
        </w:rPr>
      </w:pPr>
    </w:p>
    <w:p w14:paraId="085F149C" w14:textId="77777777" w:rsidR="002E480F" w:rsidRPr="00127AE3" w:rsidRDefault="002E480F" w:rsidP="002E480F">
      <w:pPr>
        <w:contextualSpacing/>
        <w:rPr>
          <w:sz w:val="2"/>
          <w:szCs w:val="2"/>
        </w:rPr>
      </w:pPr>
    </w:p>
    <w:p w14:paraId="085F149D" w14:textId="77777777" w:rsidR="002E480F" w:rsidRDefault="002E480F" w:rsidP="002E480F">
      <w:pPr>
        <w:rPr>
          <w:rFonts w:asciiTheme="minorHAnsi" w:hAnsiTheme="minorHAnsi"/>
          <w:sz w:val="16"/>
          <w:szCs w:val="16"/>
        </w:rPr>
      </w:pPr>
    </w:p>
    <w:p w14:paraId="085F149E" w14:textId="77777777" w:rsidR="002E480F" w:rsidRDefault="002E480F" w:rsidP="002E480F">
      <w:pPr>
        <w:rPr>
          <w:rFonts w:asciiTheme="minorHAnsi" w:hAnsiTheme="minorHAnsi"/>
          <w:sz w:val="16"/>
          <w:szCs w:val="16"/>
        </w:rPr>
        <w:sectPr w:rsidR="002E480F" w:rsidSect="00FA6AE3">
          <w:headerReference w:type="even" r:id="rId9"/>
          <w:headerReference w:type="default" r:id="rId10"/>
          <w:footerReference w:type="default" r:id="rId11"/>
          <w:headerReference w:type="first" r:id="rId12"/>
          <w:pgSz w:w="15840" w:h="12240" w:orient="landscape" w:code="1"/>
          <w:pgMar w:top="720" w:right="720" w:bottom="720" w:left="720" w:header="432" w:footer="576" w:gutter="0"/>
          <w:pgNumType w:start="1"/>
          <w:cols w:space="720"/>
          <w:docGrid w:linePitch="272"/>
        </w:sectPr>
      </w:pPr>
    </w:p>
    <w:p w14:paraId="75A23278" w14:textId="29F8DA96" w:rsidR="00C93860" w:rsidRPr="008145B2" w:rsidRDefault="00C93860" w:rsidP="00C93860">
      <w:pPr>
        <w:jc w:val="center"/>
        <w:rPr>
          <w:rFonts w:asciiTheme="minorHAnsi" w:hAnsiTheme="minorHAnsi"/>
          <w:b/>
        </w:rPr>
      </w:pPr>
      <w:r w:rsidRPr="008145B2">
        <w:rPr>
          <w:rFonts w:asciiTheme="minorHAnsi" w:hAnsiTheme="minorHAnsi"/>
          <w:b/>
        </w:rPr>
        <w:lastRenderedPageBreak/>
        <w:t>CF2R-ENV-01</w:t>
      </w:r>
      <w:r w:rsidR="008145B2">
        <w:rPr>
          <w:rFonts w:asciiTheme="minorHAnsi" w:hAnsiTheme="minorHAnsi"/>
          <w:b/>
        </w:rPr>
        <w:t>-E</w:t>
      </w:r>
      <w:r w:rsidRPr="008145B2">
        <w:rPr>
          <w:rFonts w:asciiTheme="minorHAnsi" w:hAnsiTheme="minorHAnsi"/>
          <w:b/>
        </w:rPr>
        <w:t xml:space="preserve"> User Instructions</w:t>
      </w:r>
    </w:p>
    <w:p w14:paraId="6A771216" w14:textId="77777777" w:rsidR="00C93860" w:rsidRDefault="00C93860" w:rsidP="00C57D0E">
      <w:pPr>
        <w:rPr>
          <w:rFonts w:asciiTheme="minorHAnsi" w:hAnsiTheme="minorHAnsi"/>
        </w:rPr>
      </w:pPr>
    </w:p>
    <w:p w14:paraId="085F14A0" w14:textId="19AF9FA7" w:rsidR="00C57D0E" w:rsidRDefault="00C57D0E" w:rsidP="00C57D0E">
      <w:pPr>
        <w:rPr>
          <w:rFonts w:asciiTheme="minorHAnsi" w:hAnsiTheme="minorHAnsi"/>
        </w:rPr>
      </w:pPr>
      <w:r w:rsidRPr="00C57D0E">
        <w:rPr>
          <w:rFonts w:asciiTheme="minorHAnsi" w:hAnsiTheme="minorHAnsi"/>
        </w:rPr>
        <w:t>Before installation of fenestration</w:t>
      </w:r>
      <w:r w:rsidR="000561CF">
        <w:rPr>
          <w:rFonts w:asciiTheme="minorHAnsi" w:hAnsiTheme="minorHAnsi"/>
        </w:rPr>
        <w:t>,</w:t>
      </w:r>
      <w:r w:rsidRPr="00C57D0E">
        <w:rPr>
          <w:rFonts w:asciiTheme="minorHAnsi" w:hAnsiTheme="minorHAnsi"/>
        </w:rPr>
        <w:t xml:space="preserve"> the installer shall verify the fenestration product matches either the </w:t>
      </w:r>
      <w:r w:rsidR="003735E3">
        <w:rPr>
          <w:rFonts w:asciiTheme="minorHAnsi" w:hAnsiTheme="minorHAnsi"/>
        </w:rPr>
        <w:t>CF1R</w:t>
      </w:r>
      <w:r w:rsidRPr="00C57D0E">
        <w:rPr>
          <w:rFonts w:asciiTheme="minorHAnsi" w:hAnsiTheme="minorHAnsi"/>
        </w:rPr>
        <w:t xml:space="preserve">-NCB, </w:t>
      </w:r>
      <w:r w:rsidR="003735E3">
        <w:rPr>
          <w:rFonts w:asciiTheme="minorHAnsi" w:hAnsiTheme="minorHAnsi"/>
        </w:rPr>
        <w:t>CF1R</w:t>
      </w:r>
      <w:r w:rsidRPr="00C57D0E">
        <w:rPr>
          <w:rFonts w:asciiTheme="minorHAnsi" w:hAnsiTheme="minorHAnsi"/>
        </w:rPr>
        <w:t xml:space="preserve">-ADD, </w:t>
      </w:r>
      <w:r w:rsidR="003735E3">
        <w:rPr>
          <w:rFonts w:asciiTheme="minorHAnsi" w:hAnsiTheme="minorHAnsi"/>
        </w:rPr>
        <w:t>CF1R</w:t>
      </w:r>
      <w:r w:rsidRPr="00C57D0E">
        <w:rPr>
          <w:rFonts w:asciiTheme="minorHAnsi" w:hAnsiTheme="minorHAnsi"/>
        </w:rPr>
        <w:t>-ALT</w:t>
      </w:r>
      <w:r w:rsidR="000561CF">
        <w:rPr>
          <w:rFonts w:asciiTheme="minorHAnsi" w:hAnsiTheme="minorHAnsi"/>
        </w:rPr>
        <w:t>,</w:t>
      </w:r>
      <w:r w:rsidRPr="00C57D0E">
        <w:rPr>
          <w:rFonts w:asciiTheme="minorHAnsi" w:hAnsiTheme="minorHAnsi"/>
        </w:rPr>
        <w:t xml:space="preserve"> or </w:t>
      </w:r>
      <w:r w:rsidR="003735E3">
        <w:rPr>
          <w:rFonts w:asciiTheme="minorHAnsi" w:hAnsiTheme="minorHAnsi"/>
        </w:rPr>
        <w:t>CF1R</w:t>
      </w:r>
      <w:r w:rsidRPr="00C57D0E">
        <w:rPr>
          <w:rFonts w:asciiTheme="minorHAnsi" w:hAnsiTheme="minorHAnsi"/>
        </w:rPr>
        <w:t>-PRF</w:t>
      </w:r>
      <w:r w:rsidR="00C605C0">
        <w:rPr>
          <w:rFonts w:asciiTheme="minorHAnsi" w:hAnsiTheme="minorHAnsi"/>
        </w:rPr>
        <w:t>.</w:t>
      </w:r>
      <w:r w:rsidRPr="00C57D0E">
        <w:rPr>
          <w:rFonts w:asciiTheme="minorHAnsi" w:hAnsiTheme="minorHAnsi"/>
        </w:rPr>
        <w:t xml:space="preserve"> If the efficiencies are worse (less efficient)</w:t>
      </w:r>
      <w:r w:rsidR="000561CF">
        <w:rPr>
          <w:rFonts w:asciiTheme="minorHAnsi" w:hAnsiTheme="minorHAnsi"/>
        </w:rPr>
        <w:t>,</w:t>
      </w:r>
      <w:r w:rsidRPr="00C57D0E">
        <w:rPr>
          <w:rFonts w:asciiTheme="minorHAnsi" w:hAnsiTheme="minorHAnsi"/>
        </w:rPr>
        <w:t xml:space="preserve"> th</w:t>
      </w:r>
      <w:r w:rsidR="00373E0A">
        <w:rPr>
          <w:rFonts w:asciiTheme="minorHAnsi" w:hAnsiTheme="minorHAnsi"/>
        </w:rPr>
        <w:t>e</w:t>
      </w:r>
      <w:r w:rsidRPr="00C57D0E">
        <w:rPr>
          <w:rFonts w:asciiTheme="minorHAnsi" w:hAnsiTheme="minorHAnsi"/>
        </w:rPr>
        <w:t xml:space="preserve">n </w:t>
      </w:r>
      <w:r w:rsidR="000561CF">
        <w:rPr>
          <w:rFonts w:asciiTheme="minorHAnsi" w:hAnsiTheme="minorHAnsi"/>
        </w:rPr>
        <w:t xml:space="preserve">the </w:t>
      </w:r>
      <w:r w:rsidRPr="00C57D0E">
        <w:rPr>
          <w:rFonts w:asciiTheme="minorHAnsi" w:hAnsiTheme="minorHAnsi"/>
        </w:rPr>
        <w:t xml:space="preserve">windows cannot be installed until proof </w:t>
      </w:r>
      <w:r w:rsidR="000561CF">
        <w:rPr>
          <w:rFonts w:asciiTheme="minorHAnsi" w:hAnsiTheme="minorHAnsi"/>
        </w:rPr>
        <w:t xml:space="preserve">of </w:t>
      </w:r>
      <w:r w:rsidR="00373E0A">
        <w:rPr>
          <w:rFonts w:asciiTheme="minorHAnsi" w:hAnsiTheme="minorHAnsi"/>
        </w:rPr>
        <w:t>compliance</w:t>
      </w:r>
      <w:r w:rsidR="000561CF">
        <w:rPr>
          <w:rFonts w:asciiTheme="minorHAnsi" w:hAnsiTheme="minorHAnsi"/>
        </w:rPr>
        <w:t xml:space="preserve"> is shown </w:t>
      </w:r>
      <w:r w:rsidRPr="00C57D0E">
        <w:rPr>
          <w:rFonts w:asciiTheme="minorHAnsi" w:hAnsiTheme="minorHAnsi"/>
        </w:rPr>
        <w:t xml:space="preserve">with an updated </w:t>
      </w:r>
      <w:r w:rsidR="007F004B">
        <w:rPr>
          <w:rFonts w:asciiTheme="minorHAnsi" w:hAnsiTheme="minorHAnsi"/>
        </w:rPr>
        <w:t xml:space="preserve">certificate </w:t>
      </w:r>
      <w:r w:rsidR="00C605C0">
        <w:rPr>
          <w:rFonts w:asciiTheme="minorHAnsi" w:hAnsiTheme="minorHAnsi"/>
        </w:rPr>
        <w:t>of compliance</w:t>
      </w:r>
      <w:r w:rsidR="000561CF">
        <w:rPr>
          <w:rFonts w:asciiTheme="minorHAnsi" w:hAnsiTheme="minorHAnsi"/>
        </w:rPr>
        <w:t>,</w:t>
      </w:r>
      <w:r w:rsidRPr="00C57D0E">
        <w:rPr>
          <w:rFonts w:asciiTheme="minorHAnsi" w:hAnsiTheme="minorHAnsi"/>
        </w:rPr>
        <w:t xml:space="preserve"> or computer energy compliance run</w:t>
      </w:r>
      <w:r w:rsidR="000561CF">
        <w:rPr>
          <w:rFonts w:asciiTheme="minorHAnsi" w:hAnsiTheme="minorHAnsi"/>
        </w:rPr>
        <w:t>,</w:t>
      </w:r>
      <w:r w:rsidRPr="00C57D0E">
        <w:rPr>
          <w:rFonts w:asciiTheme="minorHAnsi" w:hAnsiTheme="minorHAnsi"/>
        </w:rPr>
        <w:t xml:space="preserve"> documenting the less efficient windows. If the installed fenestration is better (more efficient) tha</w:t>
      </w:r>
      <w:r w:rsidR="000561CF">
        <w:rPr>
          <w:rFonts w:asciiTheme="minorHAnsi" w:hAnsiTheme="minorHAnsi"/>
        </w:rPr>
        <w:t>n</w:t>
      </w:r>
      <w:r w:rsidRPr="00C57D0E">
        <w:rPr>
          <w:rFonts w:asciiTheme="minorHAnsi" w:hAnsiTheme="minorHAnsi"/>
        </w:rPr>
        <w:t xml:space="preserve"> the documentation </w:t>
      </w:r>
      <w:r w:rsidR="000561CF">
        <w:rPr>
          <w:rFonts w:asciiTheme="minorHAnsi" w:hAnsiTheme="minorHAnsi"/>
        </w:rPr>
        <w:t>shows,</w:t>
      </w:r>
      <w:r w:rsidRPr="00C57D0E">
        <w:rPr>
          <w:rFonts w:asciiTheme="minorHAnsi" w:hAnsiTheme="minorHAnsi"/>
        </w:rPr>
        <w:t xml:space="preserve"> no </w:t>
      </w:r>
      <w:r w:rsidR="000561CF">
        <w:rPr>
          <w:rFonts w:asciiTheme="minorHAnsi" w:hAnsiTheme="minorHAnsi"/>
        </w:rPr>
        <w:t>updated documentation</w:t>
      </w:r>
      <w:r w:rsidRPr="00C57D0E">
        <w:rPr>
          <w:rFonts w:asciiTheme="minorHAnsi" w:hAnsiTheme="minorHAnsi"/>
        </w:rPr>
        <w:t xml:space="preserve"> is required</w:t>
      </w:r>
      <w:r w:rsidR="0096363F">
        <w:rPr>
          <w:rFonts w:asciiTheme="minorHAnsi" w:hAnsiTheme="minorHAnsi"/>
        </w:rPr>
        <w:t xml:space="preserve"> and installation is allowed</w:t>
      </w:r>
      <w:r w:rsidRPr="00C57D0E">
        <w:rPr>
          <w:rFonts w:asciiTheme="minorHAnsi" w:hAnsiTheme="minorHAnsi"/>
        </w:rPr>
        <w:t>.</w:t>
      </w:r>
    </w:p>
    <w:p w14:paraId="085F14A1" w14:textId="77777777" w:rsidR="00C57D0E" w:rsidRDefault="00C57D0E" w:rsidP="00C57D0E">
      <w:pPr>
        <w:rPr>
          <w:rFonts w:asciiTheme="minorHAnsi" w:hAnsiTheme="minorHAnsi"/>
        </w:rPr>
      </w:pPr>
    </w:p>
    <w:p w14:paraId="085F14A2" w14:textId="4952ABC0" w:rsidR="001D29BE" w:rsidRPr="00EE49FC" w:rsidRDefault="001D29BE" w:rsidP="001D29BE">
      <w:pPr>
        <w:tabs>
          <w:tab w:val="left" w:pos="120"/>
        </w:tabs>
        <w:rPr>
          <w:rFonts w:asciiTheme="minorHAnsi" w:hAnsiTheme="minorHAnsi"/>
          <w:b/>
          <w:rPrChange w:id="20" w:author="Shewmaker, Michael@Energy" w:date="2018-12-07T10:31:00Z">
            <w:rPr>
              <w:rFonts w:asciiTheme="minorHAnsi" w:hAnsiTheme="minorHAnsi"/>
              <w:b/>
            </w:rPr>
          </w:rPrChange>
        </w:rPr>
      </w:pPr>
      <w:r w:rsidRPr="00EE49FC">
        <w:rPr>
          <w:rFonts w:asciiTheme="minorHAnsi" w:hAnsiTheme="minorHAnsi"/>
          <w:b/>
          <w:rPrChange w:id="21" w:author="Shewmaker, Michael@Energy" w:date="2018-12-07T10:31:00Z">
            <w:rPr>
              <w:rFonts w:asciiTheme="minorHAnsi" w:hAnsiTheme="minorHAnsi"/>
              <w:b/>
            </w:rPr>
          </w:rPrChange>
        </w:rPr>
        <w:t xml:space="preserve">A. </w:t>
      </w:r>
      <w:r w:rsidR="00046CB0" w:rsidRPr="00EE49FC">
        <w:rPr>
          <w:rFonts w:asciiTheme="minorHAnsi" w:hAnsiTheme="minorHAnsi"/>
          <w:b/>
          <w:rPrChange w:id="22" w:author="Shewmaker, Michael@Energy" w:date="2018-12-07T10:31:00Z">
            <w:rPr>
              <w:rFonts w:asciiTheme="minorHAnsi" w:hAnsiTheme="minorHAnsi"/>
              <w:b/>
            </w:rPr>
          </w:rPrChange>
        </w:rPr>
        <w:t>Fenestration/Glazing</w:t>
      </w:r>
      <w:r w:rsidRPr="00EE49FC">
        <w:rPr>
          <w:rFonts w:asciiTheme="minorHAnsi" w:hAnsiTheme="minorHAnsi"/>
          <w:b/>
          <w:rPrChange w:id="23" w:author="Shewmaker, Michael@Energy" w:date="2018-12-07T10:31:00Z">
            <w:rPr>
              <w:rFonts w:asciiTheme="minorHAnsi" w:hAnsiTheme="minorHAnsi"/>
              <w:b/>
            </w:rPr>
          </w:rPrChange>
        </w:rPr>
        <w:t xml:space="preserve"> </w:t>
      </w:r>
    </w:p>
    <w:p w14:paraId="7245F59A" w14:textId="018C78E0" w:rsidR="001E6161" w:rsidRDefault="004E0157">
      <w:pPr>
        <w:pStyle w:val="ListParagraph"/>
        <w:keepNext/>
        <w:numPr>
          <w:ilvl w:val="0"/>
          <w:numId w:val="40"/>
        </w:numPr>
        <w:rPr>
          <w:rFonts w:asciiTheme="minorHAnsi" w:hAnsiTheme="minorHAnsi" w:cs="Arial"/>
        </w:rPr>
      </w:pPr>
      <w:r w:rsidRPr="004E0157">
        <w:rPr>
          <w:rFonts w:asciiTheme="minorHAnsi" w:hAnsiTheme="minorHAnsi" w:cs="Arial"/>
          <w:b/>
        </w:rPr>
        <w:t>Tag/ID:</w:t>
      </w:r>
      <w:r w:rsidR="00AE33C5" w:rsidRPr="00EE49FC">
        <w:rPr>
          <w:rFonts w:asciiTheme="minorHAnsi" w:hAnsiTheme="minorHAnsi" w:cs="Arial"/>
          <w:rPrChange w:id="24" w:author="Shewmaker, Michael@Energy" w:date="2018-12-07T10:31:00Z">
            <w:rPr>
              <w:rFonts w:asciiTheme="minorHAnsi" w:hAnsiTheme="minorHAnsi" w:cs="Arial"/>
            </w:rPr>
          </w:rPrChange>
        </w:rPr>
        <w:t xml:space="preserve"> </w:t>
      </w:r>
      <w:r w:rsidR="000561CF" w:rsidRPr="00EE49FC">
        <w:rPr>
          <w:rFonts w:asciiTheme="minorHAnsi" w:hAnsiTheme="minorHAnsi"/>
          <w:rPrChange w:id="25" w:author="Shewmaker, Michael@Energy" w:date="2018-12-07T10:31:00Z">
            <w:rPr>
              <w:rFonts w:asciiTheme="minorHAnsi" w:hAnsiTheme="minorHAnsi"/>
            </w:rPr>
          </w:rPrChange>
        </w:rPr>
        <w:t xml:space="preserve">The </w:t>
      </w:r>
      <w:r w:rsidR="000561CF">
        <w:rPr>
          <w:rFonts w:asciiTheme="minorHAnsi" w:hAnsiTheme="minorHAnsi" w:cs="Arial"/>
        </w:rPr>
        <w:t xml:space="preserve">labeling </w:t>
      </w:r>
      <w:r w:rsidR="00CD3462">
        <w:rPr>
          <w:rFonts w:asciiTheme="minorHAnsi" w:hAnsiTheme="minorHAnsi" w:cs="Arial"/>
        </w:rPr>
        <w:t>format used in</w:t>
      </w:r>
      <w:r w:rsidR="0027315E">
        <w:rPr>
          <w:rFonts w:asciiTheme="minorHAnsi" w:hAnsiTheme="minorHAnsi" w:cs="Arial"/>
        </w:rPr>
        <w:t xml:space="preserve"> </w:t>
      </w:r>
      <w:r w:rsidR="00CD3462" w:rsidRPr="0033638F">
        <w:rPr>
          <w:rFonts w:asciiTheme="minorHAnsi" w:hAnsiTheme="minorHAnsi" w:cs="Arial"/>
        </w:rPr>
        <w:t>the plans</w:t>
      </w:r>
      <w:r w:rsidR="006825B9">
        <w:rPr>
          <w:rFonts w:asciiTheme="minorHAnsi" w:hAnsiTheme="minorHAnsi"/>
        </w:rPr>
        <w:t xml:space="preserve"> </w:t>
      </w:r>
      <w:r w:rsidR="00CD3462" w:rsidRPr="000561CF">
        <w:rPr>
          <w:rFonts w:asciiTheme="minorHAnsi" w:hAnsiTheme="minorHAnsi"/>
        </w:rPr>
        <w:t>ensures</w:t>
      </w:r>
      <w:r w:rsidR="0027315E">
        <w:rPr>
          <w:rFonts w:asciiTheme="minorHAnsi" w:hAnsiTheme="minorHAnsi"/>
        </w:rPr>
        <w:t xml:space="preserve"> </w:t>
      </w:r>
      <w:r w:rsidR="00B738B0" w:rsidRPr="000561CF">
        <w:rPr>
          <w:rFonts w:asciiTheme="minorHAnsi" w:hAnsiTheme="minorHAnsi"/>
        </w:rPr>
        <w:t xml:space="preserve">each unique type is used consistently throughout the plan set (elevations, finish schedules, etc.) </w:t>
      </w:r>
      <w:r w:rsidR="000561CF">
        <w:rPr>
          <w:rFonts w:asciiTheme="minorHAnsi" w:hAnsiTheme="minorHAnsi"/>
        </w:rPr>
        <w:t>to i</w:t>
      </w:r>
      <w:r w:rsidR="006825B9">
        <w:rPr>
          <w:rFonts w:asciiTheme="minorHAnsi" w:hAnsiTheme="minorHAnsi"/>
        </w:rPr>
        <w:t xml:space="preserve">dentify each matching fenestration product, </w:t>
      </w:r>
      <w:r w:rsidR="00B738B0" w:rsidRPr="000561CF">
        <w:rPr>
          <w:rFonts w:asciiTheme="minorHAnsi" w:hAnsiTheme="minorHAnsi"/>
        </w:rPr>
        <w:t>such as</w:t>
      </w:r>
      <w:r w:rsidR="006825B9">
        <w:rPr>
          <w:rFonts w:asciiTheme="minorHAnsi" w:hAnsiTheme="minorHAnsi"/>
        </w:rPr>
        <w:t>:</w:t>
      </w:r>
      <w:r w:rsidR="00B738B0" w:rsidRPr="000561CF">
        <w:rPr>
          <w:rFonts w:asciiTheme="minorHAnsi" w:hAnsiTheme="minorHAnsi"/>
        </w:rPr>
        <w:t xml:space="preserve"> Window-1, Skylight-1 etc</w:t>
      </w:r>
      <w:r w:rsidR="006825B9">
        <w:rPr>
          <w:rFonts w:asciiTheme="minorHAnsi" w:hAnsiTheme="minorHAnsi"/>
        </w:rPr>
        <w:t>.</w:t>
      </w:r>
      <w:r w:rsidR="00B738B0" w:rsidRPr="000561CF">
        <w:rPr>
          <w:rFonts w:asciiTheme="minorHAnsi" w:hAnsiTheme="minorHAnsi"/>
        </w:rPr>
        <w:t xml:space="preserve"> It should also be consistently used on the other forms in the same compliance documentation.</w:t>
      </w:r>
    </w:p>
    <w:p w14:paraId="2B39AD99" w14:textId="32CAC4D7" w:rsidR="001E6161" w:rsidRPr="00EE49FC" w:rsidRDefault="0033638F">
      <w:pPr>
        <w:pStyle w:val="ListParagraph"/>
        <w:keepNext/>
        <w:numPr>
          <w:ilvl w:val="0"/>
          <w:numId w:val="40"/>
        </w:numPr>
        <w:rPr>
          <w:rFonts w:asciiTheme="minorHAnsi" w:hAnsiTheme="minorHAnsi"/>
          <w:rPrChange w:id="26" w:author="Shewmaker, Michael@Energy" w:date="2018-12-07T10:31:00Z">
            <w:rPr>
              <w:rFonts w:asciiTheme="minorHAnsi" w:hAnsiTheme="minorHAnsi"/>
            </w:rPr>
          </w:rPrChange>
        </w:rPr>
      </w:pPr>
      <w:r w:rsidRPr="0033638F">
        <w:rPr>
          <w:rFonts w:asciiTheme="minorHAnsi" w:hAnsiTheme="minorHAnsi"/>
          <w:b/>
        </w:rPr>
        <w:t>Manufacturer/Brand:</w:t>
      </w:r>
      <w:r w:rsidRPr="0033638F">
        <w:rPr>
          <w:rFonts w:asciiTheme="minorHAnsi" w:hAnsiTheme="minorHAnsi"/>
        </w:rPr>
        <w:t xml:space="preserve"> Provide the manufacturer and brand name which identifies the fenestration product being installed. </w:t>
      </w:r>
    </w:p>
    <w:p w14:paraId="085F14A8" w14:textId="4D42B93D" w:rsidR="001E6161" w:rsidRDefault="0033638F">
      <w:pPr>
        <w:pStyle w:val="ListParagraph"/>
        <w:numPr>
          <w:ilvl w:val="0"/>
          <w:numId w:val="40"/>
        </w:numPr>
        <w:tabs>
          <w:tab w:val="left" w:pos="2459"/>
        </w:tabs>
        <w:rPr>
          <w:rFonts w:asciiTheme="minorHAnsi" w:hAnsiTheme="minorHAnsi"/>
          <w:b/>
        </w:rPr>
      </w:pPr>
      <w:r>
        <w:rPr>
          <w:rFonts w:asciiTheme="minorHAnsi" w:hAnsiTheme="minorHAnsi"/>
          <w:b/>
        </w:rPr>
        <w:t>Fenestration</w:t>
      </w:r>
      <w:r w:rsidRPr="0033638F">
        <w:rPr>
          <w:rFonts w:asciiTheme="minorHAnsi" w:hAnsiTheme="minorHAnsi"/>
          <w:b/>
        </w:rPr>
        <w:t xml:space="preserve"> Area</w:t>
      </w:r>
      <w:r>
        <w:rPr>
          <w:rFonts w:asciiTheme="minorHAnsi" w:hAnsiTheme="minorHAnsi"/>
          <w:b/>
        </w:rPr>
        <w:t xml:space="preserve"> (ft</w:t>
      </w:r>
      <w:r>
        <w:rPr>
          <w:rFonts w:asciiTheme="minorHAnsi" w:hAnsiTheme="minorHAnsi"/>
          <w:b/>
          <w:vertAlign w:val="superscript"/>
        </w:rPr>
        <w:t>2</w:t>
      </w:r>
      <w:r>
        <w:rPr>
          <w:rFonts w:asciiTheme="minorHAnsi" w:hAnsiTheme="minorHAnsi"/>
          <w:b/>
        </w:rPr>
        <w:t>):</w:t>
      </w:r>
      <w:r>
        <w:rPr>
          <w:rFonts w:asciiTheme="minorHAnsi" w:hAnsiTheme="minorHAnsi"/>
        </w:rPr>
        <w:t xml:space="preserve"> Indicate the total </w:t>
      </w:r>
      <w:r w:rsidRPr="0033638F">
        <w:rPr>
          <w:rFonts w:asciiTheme="minorHAnsi" w:hAnsiTheme="minorHAnsi"/>
        </w:rPr>
        <w:t xml:space="preserve">installed </w:t>
      </w:r>
      <w:r>
        <w:rPr>
          <w:rFonts w:asciiTheme="minorHAnsi" w:hAnsiTheme="minorHAnsi"/>
        </w:rPr>
        <w:t xml:space="preserve">surface area </w:t>
      </w:r>
      <w:r w:rsidRPr="0033638F">
        <w:rPr>
          <w:rFonts w:asciiTheme="minorHAnsi" w:hAnsiTheme="minorHAnsi"/>
        </w:rPr>
        <w:t>(</w:t>
      </w:r>
      <w:r>
        <w:rPr>
          <w:rFonts w:asciiTheme="minorHAnsi" w:hAnsiTheme="minorHAnsi"/>
        </w:rPr>
        <w:t>ft²</w:t>
      </w:r>
      <w:r w:rsidRPr="0033638F">
        <w:rPr>
          <w:rFonts w:asciiTheme="minorHAnsi" w:hAnsiTheme="minorHAnsi"/>
        </w:rPr>
        <w:t>)</w:t>
      </w:r>
      <w:r>
        <w:rPr>
          <w:rFonts w:asciiTheme="minorHAnsi" w:hAnsiTheme="minorHAnsi"/>
        </w:rPr>
        <w:t xml:space="preserve"> of the fenestration.</w:t>
      </w:r>
    </w:p>
    <w:p w14:paraId="085F14A9" w14:textId="7710F19A" w:rsidR="001E6161" w:rsidRDefault="006F3485">
      <w:pPr>
        <w:numPr>
          <w:ilvl w:val="0"/>
          <w:numId w:val="40"/>
        </w:numPr>
        <w:rPr>
          <w:rFonts w:asciiTheme="minorHAnsi" w:hAnsiTheme="minorHAnsi"/>
        </w:rPr>
      </w:pPr>
      <w:r>
        <w:rPr>
          <w:rFonts w:asciiTheme="minorHAnsi" w:hAnsiTheme="minorHAnsi"/>
          <w:b/>
        </w:rPr>
        <w:t>Orientation:</w:t>
      </w:r>
      <w:r>
        <w:rPr>
          <w:rFonts w:asciiTheme="minorHAnsi" w:hAnsiTheme="minorHAnsi"/>
        </w:rPr>
        <w:t xml:space="preserve"> Indicate the orientation of the same like fenestration. Use different lines if the orientation of the same fenestration</w:t>
      </w:r>
      <w:r w:rsidR="0040525B">
        <w:rPr>
          <w:rFonts w:asciiTheme="minorHAnsi" w:hAnsiTheme="minorHAnsi"/>
        </w:rPr>
        <w:t xml:space="preserve"> varies</w:t>
      </w:r>
      <w:r>
        <w:rPr>
          <w:rFonts w:asciiTheme="minorHAnsi" w:hAnsiTheme="minorHAnsi"/>
        </w:rPr>
        <w:t>. Enter N,</w:t>
      </w:r>
      <w:r w:rsidR="0040525B">
        <w:rPr>
          <w:rFonts w:asciiTheme="minorHAnsi" w:hAnsiTheme="minorHAnsi"/>
        </w:rPr>
        <w:t xml:space="preserve"> S,</w:t>
      </w:r>
      <w:r>
        <w:rPr>
          <w:rFonts w:asciiTheme="minorHAnsi" w:hAnsiTheme="minorHAnsi"/>
        </w:rPr>
        <w:t xml:space="preserve"> E, or W.</w:t>
      </w:r>
    </w:p>
    <w:p w14:paraId="085F14AA" w14:textId="4AF913DB" w:rsidR="001E6161" w:rsidRDefault="004E0157">
      <w:pPr>
        <w:numPr>
          <w:ilvl w:val="0"/>
          <w:numId w:val="40"/>
        </w:numPr>
        <w:rPr>
          <w:rFonts w:asciiTheme="minorHAnsi" w:hAnsiTheme="minorHAnsi"/>
          <w:b/>
        </w:rPr>
      </w:pPr>
      <w:r w:rsidRPr="004E0157">
        <w:rPr>
          <w:rFonts w:asciiTheme="minorHAnsi" w:hAnsiTheme="minorHAnsi"/>
          <w:b/>
        </w:rPr>
        <w:t>Chromogenic:</w:t>
      </w:r>
      <w:r w:rsidR="00E374BF">
        <w:rPr>
          <w:rFonts w:asciiTheme="minorHAnsi" w:hAnsiTheme="minorHAnsi"/>
          <w:b/>
        </w:rPr>
        <w:t xml:space="preserve"> </w:t>
      </w:r>
      <w:r w:rsidRPr="004E0157">
        <w:rPr>
          <w:rFonts w:asciiTheme="minorHAnsi" w:hAnsiTheme="minorHAnsi"/>
        </w:rPr>
        <w:t>Is the glazing product chromogenic</w:t>
      </w:r>
      <w:r w:rsidR="0027315E">
        <w:rPr>
          <w:rFonts w:asciiTheme="minorHAnsi" w:hAnsiTheme="minorHAnsi"/>
        </w:rPr>
        <w:t>?</w:t>
      </w:r>
      <w:r w:rsidRPr="004E0157">
        <w:rPr>
          <w:rFonts w:asciiTheme="minorHAnsi" w:hAnsiTheme="minorHAnsi"/>
        </w:rPr>
        <w:t xml:space="preserve"> Yes/No</w:t>
      </w:r>
    </w:p>
    <w:p w14:paraId="085F14AC" w14:textId="094B932D" w:rsidR="001E6161" w:rsidRDefault="00C57D0E">
      <w:pPr>
        <w:numPr>
          <w:ilvl w:val="0"/>
          <w:numId w:val="40"/>
        </w:numPr>
        <w:rPr>
          <w:rFonts w:asciiTheme="minorHAnsi" w:hAnsiTheme="minorHAnsi"/>
        </w:rPr>
      </w:pPr>
      <w:r w:rsidRPr="00C57D0E">
        <w:rPr>
          <w:rFonts w:asciiTheme="minorHAnsi" w:hAnsiTheme="minorHAnsi"/>
          <w:b/>
        </w:rPr>
        <w:t>U-factor:</w:t>
      </w:r>
      <w:r w:rsidRPr="00C57D0E">
        <w:rPr>
          <w:rFonts w:asciiTheme="minorHAnsi" w:hAnsiTheme="minorHAnsi"/>
        </w:rPr>
        <w:t xml:space="preserve"> Indicate the specified U-factor of the fenestration product</w:t>
      </w:r>
      <w:r w:rsidR="00083B4D">
        <w:rPr>
          <w:rFonts w:asciiTheme="minorHAnsi" w:hAnsiTheme="minorHAnsi"/>
        </w:rPr>
        <w:t>(s)</w:t>
      </w:r>
      <w:r w:rsidR="0040525B">
        <w:rPr>
          <w:rFonts w:asciiTheme="minorHAnsi" w:hAnsiTheme="minorHAnsi"/>
        </w:rPr>
        <w:t xml:space="preserve"> being installed</w:t>
      </w:r>
      <w:r w:rsidRPr="00C57D0E">
        <w:rPr>
          <w:rFonts w:asciiTheme="minorHAnsi" w:hAnsiTheme="minorHAnsi"/>
        </w:rPr>
        <w:t>. Do not mix different types on the same line.</w:t>
      </w:r>
    </w:p>
    <w:p w14:paraId="42105826" w14:textId="77777777" w:rsidR="00B64609" w:rsidRDefault="00B64609" w:rsidP="008145B2">
      <w:pPr>
        <w:rPr>
          <w:rFonts w:asciiTheme="minorHAnsi" w:hAnsiTheme="minorHAnsi"/>
        </w:rPr>
      </w:pPr>
    </w:p>
    <w:p w14:paraId="5EF96A6B" w14:textId="03D46D41" w:rsidR="00B64609" w:rsidRPr="00EE49FC" w:rsidRDefault="00B64609" w:rsidP="008145B2">
      <w:pPr>
        <w:tabs>
          <w:tab w:val="left" w:pos="1800"/>
        </w:tabs>
        <w:ind w:left="1440" w:hanging="720"/>
        <w:rPr>
          <w:rFonts w:asciiTheme="minorHAnsi" w:hAnsiTheme="minorHAnsi" w:cs="Arial"/>
          <w:rPrChange w:id="27" w:author="Shewmaker, Michael@Energy" w:date="2018-12-07T10:31:00Z">
            <w:rPr>
              <w:rFonts w:asciiTheme="minorHAnsi" w:hAnsiTheme="minorHAnsi" w:cs="Arial"/>
            </w:rPr>
          </w:rPrChange>
        </w:rPr>
      </w:pPr>
      <w:r w:rsidRPr="00EE49FC">
        <w:rPr>
          <w:rFonts w:asciiTheme="minorHAnsi" w:hAnsiTheme="minorHAnsi" w:cs="Arial"/>
          <w:rPrChange w:id="28" w:author="Shewmaker, Michael@Energy" w:date="2018-12-07T10:31:00Z">
            <w:rPr>
              <w:rFonts w:asciiTheme="minorHAnsi" w:hAnsiTheme="minorHAnsi" w:cs="Arial"/>
            </w:rPr>
          </w:rPrChange>
        </w:rPr>
        <w:t xml:space="preserve">NOTES: </w:t>
      </w:r>
      <w:r w:rsidRPr="00EE49FC">
        <w:rPr>
          <w:rFonts w:asciiTheme="minorHAnsi" w:hAnsiTheme="minorHAnsi" w:cs="Arial"/>
          <w:rPrChange w:id="29" w:author="Shewmaker, Michael@Energy" w:date="2018-12-07T10:31:00Z">
            <w:rPr>
              <w:rFonts w:asciiTheme="minorHAnsi" w:hAnsiTheme="minorHAnsi" w:cs="Arial"/>
            </w:rPr>
          </w:rPrChange>
        </w:rPr>
        <w:tab/>
        <w:t>(1) For the exceptions - up to 3 ft</w:t>
      </w:r>
      <w:r w:rsidRPr="00EE49FC">
        <w:rPr>
          <w:rFonts w:asciiTheme="minorHAnsi" w:hAnsiTheme="minorHAnsi" w:cs="Arial"/>
          <w:vertAlign w:val="superscript"/>
          <w:rPrChange w:id="30" w:author="Shewmaker, Michael@Energy" w:date="2018-12-07T10:31:00Z">
            <w:rPr>
              <w:rFonts w:asciiTheme="minorHAnsi" w:hAnsiTheme="minorHAnsi" w:cs="Arial"/>
              <w:vertAlign w:val="superscript"/>
            </w:rPr>
          </w:rPrChange>
        </w:rPr>
        <w:t>2</w:t>
      </w:r>
      <w:r w:rsidRPr="00EE49FC">
        <w:rPr>
          <w:rFonts w:asciiTheme="minorHAnsi" w:hAnsiTheme="minorHAnsi" w:cs="Arial"/>
          <w:rPrChange w:id="31" w:author="Shewmaker, Michael@Energy" w:date="2018-12-07T10:31:00Z">
            <w:rPr>
              <w:rFonts w:asciiTheme="minorHAnsi" w:hAnsiTheme="minorHAnsi" w:cs="Arial"/>
            </w:rPr>
          </w:rPrChange>
        </w:rPr>
        <w:t xml:space="preserve"> of tubular skylights and up to 16 ft</w:t>
      </w:r>
      <w:r w:rsidRPr="00EE49FC">
        <w:rPr>
          <w:rFonts w:asciiTheme="minorHAnsi" w:hAnsiTheme="minorHAnsi" w:cs="Arial"/>
          <w:vertAlign w:val="superscript"/>
          <w:rPrChange w:id="32" w:author="Shewmaker, Michael@Energy" w:date="2018-12-07T10:31:00Z">
            <w:rPr>
              <w:rFonts w:asciiTheme="minorHAnsi" w:hAnsiTheme="minorHAnsi" w:cs="Arial"/>
              <w:vertAlign w:val="superscript"/>
            </w:rPr>
          </w:rPrChange>
        </w:rPr>
        <w:t>2</w:t>
      </w:r>
      <w:r w:rsidRPr="00EE49FC">
        <w:rPr>
          <w:rFonts w:asciiTheme="minorHAnsi" w:hAnsiTheme="minorHAnsi" w:cs="Arial"/>
          <w:rPrChange w:id="33" w:author="Shewmaker, Michael@Energy" w:date="2018-12-07T10:31:00Z">
            <w:rPr>
              <w:rFonts w:asciiTheme="minorHAnsi" w:hAnsiTheme="minorHAnsi" w:cs="Arial"/>
            </w:rPr>
          </w:rPrChange>
        </w:rPr>
        <w:t xml:space="preserve"> of skylight area, enter 0.55.</w:t>
      </w:r>
    </w:p>
    <w:p w14:paraId="217472A6" w14:textId="7590403B" w:rsidR="00B64609" w:rsidRPr="00EE49FC" w:rsidRDefault="00B64609" w:rsidP="008145B2">
      <w:pPr>
        <w:tabs>
          <w:tab w:val="left" w:pos="1800"/>
        </w:tabs>
        <w:ind w:left="1440" w:hanging="720"/>
        <w:rPr>
          <w:rFonts w:asciiTheme="minorHAnsi" w:hAnsiTheme="minorHAnsi" w:cs="Arial"/>
          <w:rPrChange w:id="34" w:author="Shewmaker, Michael@Energy" w:date="2018-12-07T10:31:00Z">
            <w:rPr>
              <w:rFonts w:asciiTheme="minorHAnsi" w:hAnsiTheme="minorHAnsi" w:cs="Arial"/>
            </w:rPr>
          </w:rPrChange>
        </w:rPr>
      </w:pPr>
      <w:r w:rsidRPr="00EE49FC">
        <w:rPr>
          <w:rFonts w:asciiTheme="minorHAnsi" w:hAnsiTheme="minorHAnsi" w:cs="Arial"/>
          <w:rPrChange w:id="35" w:author="Shewmaker, Michael@Energy" w:date="2018-12-07T10:31:00Z">
            <w:rPr>
              <w:rFonts w:asciiTheme="minorHAnsi" w:hAnsiTheme="minorHAnsi" w:cs="Arial"/>
            </w:rPr>
          </w:rPrChange>
        </w:rPr>
        <w:tab/>
        <w:t>(2) For the exception – up to 3 ft</w:t>
      </w:r>
      <w:r w:rsidRPr="00EE49FC">
        <w:rPr>
          <w:rFonts w:asciiTheme="minorHAnsi" w:hAnsiTheme="minorHAnsi" w:cs="Arial"/>
          <w:vertAlign w:val="superscript"/>
          <w:rPrChange w:id="36" w:author="Shewmaker, Michael@Energy" w:date="2018-12-07T10:31:00Z">
            <w:rPr>
              <w:rFonts w:asciiTheme="minorHAnsi" w:hAnsiTheme="minorHAnsi" w:cs="Arial"/>
              <w:vertAlign w:val="superscript"/>
            </w:rPr>
          </w:rPrChange>
        </w:rPr>
        <w:t>2</w:t>
      </w:r>
      <w:r w:rsidRPr="00EE49FC">
        <w:rPr>
          <w:rFonts w:asciiTheme="minorHAnsi" w:hAnsiTheme="minorHAnsi" w:cs="Arial"/>
          <w:rPrChange w:id="37" w:author="Shewmaker, Michael@Energy" w:date="2018-12-07T10:31:00Z">
            <w:rPr>
              <w:rFonts w:asciiTheme="minorHAnsi" w:hAnsiTheme="minorHAnsi" w:cs="Arial"/>
            </w:rPr>
          </w:rPrChange>
        </w:rPr>
        <w:t xml:space="preserve"> of glass in door, enter 0.3</w:t>
      </w:r>
      <w:ins w:id="38" w:author="Shewmaker, Michael@Energy" w:date="2018-11-14T13:54:00Z">
        <w:r w:rsidR="00EE49FC">
          <w:rPr>
            <w:rFonts w:asciiTheme="minorHAnsi" w:hAnsiTheme="minorHAnsi" w:cs="Arial"/>
          </w:rPr>
          <w:t>0</w:t>
        </w:r>
      </w:ins>
      <w:del w:id="39" w:author="Shewmaker, Michael@Energy" w:date="2018-11-14T13:54:00Z">
        <w:r w:rsidRPr="00EE49FC" w:rsidDel="00EE49FC">
          <w:rPr>
            <w:rFonts w:asciiTheme="minorHAnsi" w:hAnsiTheme="minorHAnsi" w:cs="Arial"/>
            <w:rPrChange w:id="40" w:author="Shewmaker, Michael@Energy" w:date="2018-12-07T10:31:00Z">
              <w:rPr>
                <w:rFonts w:asciiTheme="minorHAnsi" w:hAnsiTheme="minorHAnsi" w:cs="Arial"/>
              </w:rPr>
            </w:rPrChange>
          </w:rPr>
          <w:delText>2</w:delText>
        </w:r>
      </w:del>
      <w:r w:rsidRPr="00EE49FC">
        <w:rPr>
          <w:rFonts w:asciiTheme="minorHAnsi" w:hAnsiTheme="minorHAnsi" w:cs="Arial"/>
          <w:rPrChange w:id="41" w:author="Shewmaker, Michael@Energy" w:date="2018-12-07T10:31:00Z">
            <w:rPr>
              <w:rFonts w:asciiTheme="minorHAnsi" w:hAnsiTheme="minorHAnsi" w:cs="Arial"/>
            </w:rPr>
          </w:rPrChange>
        </w:rPr>
        <w:t>.</w:t>
      </w:r>
    </w:p>
    <w:p w14:paraId="08127184" w14:textId="77777777" w:rsidR="00B64609" w:rsidRDefault="00B64609" w:rsidP="008145B2">
      <w:pPr>
        <w:rPr>
          <w:rFonts w:asciiTheme="minorHAnsi" w:hAnsiTheme="minorHAnsi"/>
        </w:rPr>
      </w:pPr>
    </w:p>
    <w:p w14:paraId="261DAD5D" w14:textId="2169A50F" w:rsidR="00330DBD" w:rsidRPr="00330DBD" w:rsidRDefault="00330DBD" w:rsidP="00330DBD">
      <w:pPr>
        <w:numPr>
          <w:ilvl w:val="0"/>
          <w:numId w:val="40"/>
        </w:numPr>
        <w:rPr>
          <w:rFonts w:asciiTheme="minorHAnsi" w:hAnsiTheme="minorHAnsi"/>
        </w:rPr>
      </w:pPr>
      <w:r>
        <w:rPr>
          <w:rFonts w:asciiTheme="minorHAnsi" w:hAnsiTheme="minorHAnsi"/>
          <w:b/>
        </w:rPr>
        <w:t>Source</w:t>
      </w:r>
      <w:r>
        <w:rPr>
          <w:rFonts w:asciiTheme="minorHAnsi" w:hAnsiTheme="minorHAnsi"/>
        </w:rPr>
        <w:t xml:space="preserve">: </w:t>
      </w:r>
      <w:r w:rsidRPr="0033638F">
        <w:rPr>
          <w:rFonts w:asciiTheme="minorHAnsi" w:hAnsiTheme="minorHAnsi"/>
        </w:rPr>
        <w:t>NFRC, CEC Default, NA6 Alternative</w:t>
      </w:r>
      <w:r w:rsidR="0098202F">
        <w:rPr>
          <w:rFonts w:asciiTheme="minorHAnsi" w:hAnsiTheme="minorHAnsi"/>
        </w:rPr>
        <w:t>, or Area-</w:t>
      </w:r>
      <w:r w:rsidR="00C605C0">
        <w:rPr>
          <w:rFonts w:asciiTheme="minorHAnsi" w:hAnsiTheme="minorHAnsi"/>
        </w:rPr>
        <w:t>W</w:t>
      </w:r>
      <w:r w:rsidR="0098202F">
        <w:rPr>
          <w:rFonts w:asciiTheme="minorHAnsi" w:hAnsiTheme="minorHAnsi"/>
        </w:rPr>
        <w:t>eighted Average Worksheet (</w:t>
      </w:r>
      <w:r w:rsidR="00C605C0">
        <w:rPr>
          <w:rFonts w:asciiTheme="minorHAnsi" w:hAnsiTheme="minorHAnsi"/>
        </w:rPr>
        <w:t>CF1R-</w:t>
      </w:r>
      <w:r w:rsidR="0098202F">
        <w:rPr>
          <w:rFonts w:asciiTheme="minorHAnsi" w:hAnsiTheme="minorHAnsi"/>
        </w:rPr>
        <w:t>ENV-02)</w:t>
      </w:r>
      <w:r>
        <w:rPr>
          <w:rFonts w:asciiTheme="minorHAnsi" w:hAnsiTheme="minorHAnsi"/>
        </w:rPr>
        <w:t xml:space="preserve">. Enter the appropriate temporary label certificate identified as </w:t>
      </w:r>
      <w:r w:rsidR="0098202F">
        <w:rPr>
          <w:rFonts w:asciiTheme="minorHAnsi" w:hAnsiTheme="minorHAnsi"/>
        </w:rPr>
        <w:t>NFRC</w:t>
      </w:r>
      <w:r>
        <w:rPr>
          <w:rFonts w:asciiTheme="minorHAnsi" w:hAnsiTheme="minorHAnsi"/>
        </w:rPr>
        <w:t>, CEC Default</w:t>
      </w:r>
      <w:r w:rsidR="0098202F">
        <w:rPr>
          <w:rFonts w:asciiTheme="minorHAnsi" w:hAnsiTheme="minorHAnsi"/>
        </w:rPr>
        <w:t xml:space="preserve">, </w:t>
      </w:r>
      <w:r>
        <w:rPr>
          <w:rFonts w:asciiTheme="minorHAnsi" w:hAnsiTheme="minorHAnsi"/>
        </w:rPr>
        <w:t>NA6</w:t>
      </w:r>
      <w:r w:rsidR="0098202F">
        <w:rPr>
          <w:rFonts w:asciiTheme="minorHAnsi" w:hAnsiTheme="minorHAnsi"/>
        </w:rPr>
        <w:t>, or Area-</w:t>
      </w:r>
      <w:r w:rsidR="00C605C0">
        <w:rPr>
          <w:rFonts w:asciiTheme="minorHAnsi" w:hAnsiTheme="minorHAnsi"/>
        </w:rPr>
        <w:t>W</w:t>
      </w:r>
      <w:r w:rsidR="0098202F">
        <w:rPr>
          <w:rFonts w:asciiTheme="minorHAnsi" w:hAnsiTheme="minorHAnsi"/>
        </w:rPr>
        <w:t>eighted Average Worksheet (</w:t>
      </w:r>
      <w:r w:rsidR="00C605C0">
        <w:rPr>
          <w:rFonts w:asciiTheme="minorHAnsi" w:hAnsiTheme="minorHAnsi"/>
        </w:rPr>
        <w:t>CF1R-</w:t>
      </w:r>
      <w:r w:rsidR="0098202F">
        <w:rPr>
          <w:rFonts w:asciiTheme="minorHAnsi" w:hAnsiTheme="minorHAnsi"/>
        </w:rPr>
        <w:t>ENV-02)</w:t>
      </w:r>
      <w:r>
        <w:rPr>
          <w:rFonts w:asciiTheme="minorHAnsi" w:hAnsiTheme="minorHAnsi"/>
        </w:rPr>
        <w:t xml:space="preserve">. All </w:t>
      </w:r>
      <w:r w:rsidR="00211363">
        <w:rPr>
          <w:rFonts w:asciiTheme="minorHAnsi" w:hAnsiTheme="minorHAnsi"/>
        </w:rPr>
        <w:t xml:space="preserve">fenestration products </w:t>
      </w:r>
      <w:r>
        <w:rPr>
          <w:rFonts w:asciiTheme="minorHAnsi" w:hAnsiTheme="minorHAnsi"/>
        </w:rPr>
        <w:t>installed must have a label certi</w:t>
      </w:r>
      <w:r w:rsidRPr="00C57D0E">
        <w:rPr>
          <w:rFonts w:asciiTheme="minorHAnsi" w:hAnsiTheme="minorHAnsi"/>
        </w:rPr>
        <w:t>ficate</w:t>
      </w:r>
      <w:r>
        <w:rPr>
          <w:rFonts w:asciiTheme="minorHAnsi" w:hAnsiTheme="minorHAnsi"/>
        </w:rPr>
        <w:t xml:space="preserve"> </w:t>
      </w:r>
      <w:r w:rsidRPr="00C57D0E">
        <w:rPr>
          <w:rFonts w:asciiTheme="minorHAnsi" w:hAnsiTheme="minorHAnsi"/>
        </w:rPr>
        <w:t xml:space="preserve">which identifies the </w:t>
      </w:r>
      <w:r w:rsidR="00211363">
        <w:rPr>
          <w:rFonts w:asciiTheme="minorHAnsi" w:hAnsiTheme="minorHAnsi"/>
        </w:rPr>
        <w:t>product’s</w:t>
      </w:r>
      <w:r w:rsidR="00211363" w:rsidRPr="00C57D0E">
        <w:rPr>
          <w:rFonts w:asciiTheme="minorHAnsi" w:hAnsiTheme="minorHAnsi"/>
        </w:rPr>
        <w:t xml:space="preserve"> </w:t>
      </w:r>
      <w:r w:rsidRPr="00C57D0E">
        <w:rPr>
          <w:rFonts w:asciiTheme="minorHAnsi" w:hAnsiTheme="minorHAnsi"/>
        </w:rPr>
        <w:t xml:space="preserve">efficiencies. NFRC </w:t>
      </w:r>
      <w:r>
        <w:rPr>
          <w:rFonts w:asciiTheme="minorHAnsi" w:hAnsiTheme="minorHAnsi"/>
        </w:rPr>
        <w:t>r</w:t>
      </w:r>
      <w:r w:rsidRPr="00C57D0E">
        <w:rPr>
          <w:rFonts w:asciiTheme="minorHAnsi" w:hAnsiTheme="minorHAnsi"/>
        </w:rPr>
        <w:t xml:space="preserve">ated products have a </w:t>
      </w:r>
      <w:r>
        <w:rPr>
          <w:rFonts w:asciiTheme="minorHAnsi" w:hAnsiTheme="minorHAnsi"/>
        </w:rPr>
        <w:t>temporary</w:t>
      </w:r>
      <w:r w:rsidRPr="00C57D0E">
        <w:rPr>
          <w:rFonts w:asciiTheme="minorHAnsi" w:hAnsiTheme="minorHAnsi"/>
        </w:rPr>
        <w:t xml:space="preserve"> label</w:t>
      </w:r>
      <w:r>
        <w:rPr>
          <w:rFonts w:asciiTheme="minorHAnsi" w:hAnsiTheme="minorHAnsi"/>
        </w:rPr>
        <w:t xml:space="preserve"> </w:t>
      </w:r>
      <w:r w:rsidRPr="00C57D0E">
        <w:rPr>
          <w:rFonts w:asciiTheme="minorHAnsi" w:hAnsiTheme="minorHAnsi"/>
        </w:rPr>
        <w:t xml:space="preserve">that can be looked up in the NFRC product directory </w:t>
      </w:r>
      <w:r w:rsidRPr="00330DBD">
        <w:rPr>
          <w:rFonts w:asciiTheme="minorHAnsi" w:hAnsiTheme="minorHAnsi"/>
        </w:rPr>
        <w:t>(</w:t>
      </w:r>
      <w:r w:rsidR="008B26CD">
        <w:rPr>
          <w:rFonts w:asciiTheme="minorHAnsi" w:hAnsiTheme="minorHAnsi"/>
          <w:rPrChange w:id="42" w:author="Shewmaker, Michael@Energy" w:date="2018-12-07T10:31:00Z">
            <w:rPr>
              <w:rFonts w:asciiTheme="minorHAnsi" w:hAnsiTheme="minorHAnsi"/>
            </w:rPr>
          </w:rPrChange>
        </w:rPr>
        <w:fldChar w:fldCharType="begin"/>
      </w:r>
      <w:r w:rsidR="008B26CD" w:rsidRPr="00EE49FC">
        <w:rPr>
          <w:rFonts w:asciiTheme="minorHAnsi" w:hAnsiTheme="minorHAnsi"/>
          <w:rPrChange w:id="43" w:author="Shewmaker, Michael@Energy" w:date="2018-12-07T10:31:00Z">
            <w:rPr>
              <w:rFonts w:asciiTheme="minorHAnsi" w:hAnsiTheme="minorHAnsi"/>
            </w:rPr>
          </w:rPrChange>
        </w:rPr>
        <w:instrText xml:space="preserve"> HYPERLINK "http://search.nfrc.org/search/searchDefault.aspx" </w:instrText>
      </w:r>
      <w:r w:rsidR="008B26CD">
        <w:rPr>
          <w:rPrChange w:id="44" w:author="Shewmaker, Michael@Energy" w:date="2018-12-07T10:31:00Z">
            <w:rPr/>
          </w:rPrChange>
        </w:rPr>
        <w:fldChar w:fldCharType="separate"/>
      </w:r>
      <w:r w:rsidRPr="00575F51">
        <w:rPr>
          <w:rStyle w:val="Hyperlink"/>
          <w:rFonts w:asciiTheme="minorHAnsi" w:hAnsiTheme="minorHAnsi"/>
        </w:rPr>
        <w:t>http://search.nfrc.org/search/searchDefault.aspx</w:t>
      </w:r>
      <w:r w:rsidR="008B26CD">
        <w:rPr>
          <w:rStyle w:val="Hyperlink"/>
          <w:rFonts w:asciiTheme="minorHAnsi" w:hAnsiTheme="minorHAnsi"/>
        </w:rPr>
        <w:fldChar w:fldCharType="end"/>
      </w:r>
      <w:r w:rsidRPr="00330DBD">
        <w:rPr>
          <w:rFonts w:asciiTheme="minorHAnsi" w:hAnsiTheme="minorHAnsi"/>
        </w:rPr>
        <w:t>).</w:t>
      </w:r>
    </w:p>
    <w:p w14:paraId="085F14AD" w14:textId="3359E38A" w:rsidR="001E6161" w:rsidRDefault="00C57D0E">
      <w:pPr>
        <w:numPr>
          <w:ilvl w:val="0"/>
          <w:numId w:val="40"/>
        </w:numPr>
        <w:rPr>
          <w:rFonts w:asciiTheme="minorHAnsi" w:hAnsiTheme="minorHAnsi"/>
        </w:rPr>
      </w:pPr>
      <w:r w:rsidRPr="00C57D0E">
        <w:rPr>
          <w:rFonts w:asciiTheme="minorHAnsi" w:hAnsiTheme="minorHAnsi"/>
          <w:b/>
        </w:rPr>
        <w:t>SHGC:</w:t>
      </w:r>
      <w:r w:rsidRPr="00C57D0E">
        <w:rPr>
          <w:rFonts w:asciiTheme="minorHAnsi" w:hAnsiTheme="minorHAnsi"/>
        </w:rPr>
        <w:t xml:space="preserve"> Indicate the specified SHGC that is being installed of the fenestration product</w:t>
      </w:r>
      <w:r w:rsidR="00083B4D">
        <w:rPr>
          <w:rFonts w:asciiTheme="minorHAnsi" w:hAnsiTheme="minorHAnsi"/>
        </w:rPr>
        <w:t>(s)</w:t>
      </w:r>
      <w:r w:rsidRPr="00C57D0E">
        <w:rPr>
          <w:rFonts w:asciiTheme="minorHAnsi" w:hAnsiTheme="minorHAnsi"/>
        </w:rPr>
        <w:t>. Do not mix different types on the same line.</w:t>
      </w:r>
    </w:p>
    <w:p w14:paraId="7C653740" w14:textId="77777777" w:rsidR="00B64609" w:rsidRDefault="00B64609" w:rsidP="008145B2">
      <w:pPr>
        <w:rPr>
          <w:rFonts w:asciiTheme="minorHAnsi" w:hAnsiTheme="minorHAnsi"/>
        </w:rPr>
      </w:pPr>
    </w:p>
    <w:p w14:paraId="471AF0C6" w14:textId="42A64B29" w:rsidR="00B64609" w:rsidRPr="00EE49FC" w:rsidRDefault="00B64609" w:rsidP="008145B2">
      <w:pPr>
        <w:tabs>
          <w:tab w:val="left" w:pos="1800"/>
        </w:tabs>
        <w:ind w:left="1440" w:hanging="720"/>
        <w:rPr>
          <w:rFonts w:asciiTheme="minorHAnsi" w:hAnsiTheme="minorHAnsi" w:cs="Arial"/>
          <w:rPrChange w:id="45" w:author="Shewmaker, Michael@Energy" w:date="2018-12-07T10:31:00Z">
            <w:rPr>
              <w:rFonts w:asciiTheme="minorHAnsi" w:hAnsiTheme="minorHAnsi" w:cs="Arial"/>
            </w:rPr>
          </w:rPrChange>
        </w:rPr>
      </w:pPr>
      <w:r w:rsidRPr="00EE49FC">
        <w:rPr>
          <w:rFonts w:asciiTheme="minorHAnsi" w:hAnsiTheme="minorHAnsi" w:cs="Arial"/>
          <w:rPrChange w:id="46" w:author="Shewmaker, Michael@Energy" w:date="2018-12-07T10:31:00Z">
            <w:rPr>
              <w:rFonts w:asciiTheme="minorHAnsi" w:hAnsiTheme="minorHAnsi" w:cs="Arial"/>
            </w:rPr>
          </w:rPrChange>
        </w:rPr>
        <w:t xml:space="preserve">NOTES: </w:t>
      </w:r>
      <w:r w:rsidRPr="00EE49FC">
        <w:rPr>
          <w:rFonts w:asciiTheme="minorHAnsi" w:hAnsiTheme="minorHAnsi" w:cs="Arial"/>
          <w:rPrChange w:id="47" w:author="Shewmaker, Michael@Energy" w:date="2018-12-07T10:31:00Z">
            <w:rPr>
              <w:rFonts w:asciiTheme="minorHAnsi" w:hAnsiTheme="minorHAnsi" w:cs="Arial"/>
            </w:rPr>
          </w:rPrChange>
        </w:rPr>
        <w:tab/>
        <w:t>(1) For the exceptions - up to 3 ft</w:t>
      </w:r>
      <w:r w:rsidRPr="00EE49FC">
        <w:rPr>
          <w:rFonts w:asciiTheme="minorHAnsi" w:hAnsiTheme="minorHAnsi" w:cs="Arial"/>
          <w:vertAlign w:val="superscript"/>
          <w:rPrChange w:id="48" w:author="Shewmaker, Michael@Energy" w:date="2018-12-07T10:31:00Z">
            <w:rPr>
              <w:rFonts w:asciiTheme="minorHAnsi" w:hAnsiTheme="minorHAnsi" w:cs="Arial"/>
              <w:vertAlign w:val="superscript"/>
            </w:rPr>
          </w:rPrChange>
        </w:rPr>
        <w:t>2</w:t>
      </w:r>
      <w:r w:rsidRPr="00EE49FC">
        <w:rPr>
          <w:rFonts w:asciiTheme="minorHAnsi" w:hAnsiTheme="minorHAnsi" w:cs="Arial"/>
          <w:rPrChange w:id="49" w:author="Shewmaker, Michael@Energy" w:date="2018-12-07T10:31:00Z">
            <w:rPr>
              <w:rFonts w:asciiTheme="minorHAnsi" w:hAnsiTheme="minorHAnsi" w:cs="Arial"/>
            </w:rPr>
          </w:rPrChange>
        </w:rPr>
        <w:t xml:space="preserve"> of tubular skylights and up to 16 ft</w:t>
      </w:r>
      <w:r w:rsidRPr="00EE49FC">
        <w:rPr>
          <w:rFonts w:asciiTheme="minorHAnsi" w:hAnsiTheme="minorHAnsi" w:cs="Arial"/>
          <w:vertAlign w:val="superscript"/>
          <w:rPrChange w:id="50" w:author="Shewmaker, Michael@Energy" w:date="2018-12-07T10:31:00Z">
            <w:rPr>
              <w:rFonts w:asciiTheme="minorHAnsi" w:hAnsiTheme="minorHAnsi" w:cs="Arial"/>
              <w:vertAlign w:val="superscript"/>
            </w:rPr>
          </w:rPrChange>
        </w:rPr>
        <w:t>2</w:t>
      </w:r>
      <w:r w:rsidRPr="00EE49FC">
        <w:rPr>
          <w:rFonts w:asciiTheme="minorHAnsi" w:hAnsiTheme="minorHAnsi" w:cs="Arial"/>
          <w:rPrChange w:id="51" w:author="Shewmaker, Michael@Energy" w:date="2018-12-07T10:31:00Z">
            <w:rPr>
              <w:rFonts w:asciiTheme="minorHAnsi" w:hAnsiTheme="minorHAnsi" w:cs="Arial"/>
            </w:rPr>
          </w:rPrChange>
        </w:rPr>
        <w:t xml:space="preserve"> of skylight area, enter 0.30.</w:t>
      </w:r>
    </w:p>
    <w:p w14:paraId="6F93BB9C" w14:textId="4FE53FF5" w:rsidR="00B64609" w:rsidRPr="00EE49FC" w:rsidRDefault="00B64609" w:rsidP="008145B2">
      <w:pPr>
        <w:tabs>
          <w:tab w:val="left" w:pos="1800"/>
        </w:tabs>
        <w:ind w:left="1440" w:hanging="720"/>
        <w:rPr>
          <w:rFonts w:asciiTheme="minorHAnsi" w:hAnsiTheme="minorHAnsi" w:cs="Arial"/>
          <w:rPrChange w:id="52" w:author="Shewmaker, Michael@Energy" w:date="2018-12-07T10:31:00Z">
            <w:rPr>
              <w:rFonts w:asciiTheme="minorHAnsi" w:hAnsiTheme="minorHAnsi" w:cs="Arial"/>
            </w:rPr>
          </w:rPrChange>
        </w:rPr>
      </w:pPr>
      <w:r w:rsidRPr="00EE49FC">
        <w:rPr>
          <w:rFonts w:asciiTheme="minorHAnsi" w:hAnsiTheme="minorHAnsi" w:cs="Arial"/>
          <w:rPrChange w:id="53" w:author="Shewmaker, Michael@Energy" w:date="2018-12-07T10:31:00Z">
            <w:rPr>
              <w:rFonts w:asciiTheme="minorHAnsi" w:hAnsiTheme="minorHAnsi" w:cs="Arial"/>
            </w:rPr>
          </w:rPrChange>
        </w:rPr>
        <w:tab/>
        <w:t>(2) For the exception – up to 3 ft</w:t>
      </w:r>
      <w:r w:rsidRPr="00EE49FC">
        <w:rPr>
          <w:rFonts w:asciiTheme="minorHAnsi" w:hAnsiTheme="minorHAnsi" w:cs="Arial"/>
          <w:vertAlign w:val="superscript"/>
          <w:rPrChange w:id="54" w:author="Shewmaker, Michael@Energy" w:date="2018-12-07T10:31:00Z">
            <w:rPr>
              <w:rFonts w:asciiTheme="minorHAnsi" w:hAnsiTheme="minorHAnsi" w:cs="Arial"/>
              <w:vertAlign w:val="superscript"/>
            </w:rPr>
          </w:rPrChange>
        </w:rPr>
        <w:t>2</w:t>
      </w:r>
      <w:r w:rsidRPr="00EE49FC">
        <w:rPr>
          <w:rFonts w:asciiTheme="minorHAnsi" w:hAnsiTheme="minorHAnsi" w:cs="Arial"/>
          <w:rPrChange w:id="55" w:author="Shewmaker, Michael@Energy" w:date="2018-12-07T10:31:00Z">
            <w:rPr>
              <w:rFonts w:asciiTheme="minorHAnsi" w:hAnsiTheme="minorHAnsi" w:cs="Arial"/>
            </w:rPr>
          </w:rPrChange>
        </w:rPr>
        <w:t xml:space="preserve"> of glass in door, enter 0.2</w:t>
      </w:r>
      <w:ins w:id="56" w:author="Shewmaker, Michael@Energy" w:date="2018-11-14T13:54:00Z">
        <w:r w:rsidR="00EE49FC">
          <w:rPr>
            <w:rFonts w:asciiTheme="minorHAnsi" w:hAnsiTheme="minorHAnsi" w:cs="Arial"/>
          </w:rPr>
          <w:t>3</w:t>
        </w:r>
      </w:ins>
      <w:del w:id="57" w:author="Shewmaker, Michael@Energy" w:date="2018-11-14T13:54:00Z">
        <w:r w:rsidRPr="00EE49FC" w:rsidDel="00EE49FC">
          <w:rPr>
            <w:rFonts w:asciiTheme="minorHAnsi" w:hAnsiTheme="minorHAnsi" w:cs="Arial"/>
            <w:rPrChange w:id="58" w:author="Shewmaker, Michael@Energy" w:date="2018-12-07T10:31:00Z">
              <w:rPr>
                <w:rFonts w:asciiTheme="minorHAnsi" w:hAnsiTheme="minorHAnsi" w:cs="Arial"/>
              </w:rPr>
            </w:rPrChange>
          </w:rPr>
          <w:delText>5</w:delText>
        </w:r>
      </w:del>
      <w:r w:rsidRPr="00EE49FC">
        <w:rPr>
          <w:rFonts w:asciiTheme="minorHAnsi" w:hAnsiTheme="minorHAnsi" w:cs="Arial"/>
          <w:rPrChange w:id="59" w:author="Shewmaker, Michael@Energy" w:date="2018-12-07T10:31:00Z">
            <w:rPr>
              <w:rFonts w:asciiTheme="minorHAnsi" w:hAnsiTheme="minorHAnsi" w:cs="Arial"/>
            </w:rPr>
          </w:rPrChange>
        </w:rPr>
        <w:t>.</w:t>
      </w:r>
    </w:p>
    <w:p w14:paraId="27FA444C" w14:textId="77777777" w:rsidR="00B64609" w:rsidRDefault="00B64609" w:rsidP="008145B2">
      <w:pPr>
        <w:rPr>
          <w:rFonts w:asciiTheme="minorHAnsi" w:hAnsiTheme="minorHAnsi"/>
        </w:rPr>
      </w:pPr>
    </w:p>
    <w:p w14:paraId="1C20B271" w14:textId="6DCC100A" w:rsidR="0098202F" w:rsidRPr="00330DBD" w:rsidRDefault="0098202F" w:rsidP="0098202F">
      <w:pPr>
        <w:numPr>
          <w:ilvl w:val="0"/>
          <w:numId w:val="40"/>
        </w:numPr>
        <w:rPr>
          <w:rFonts w:asciiTheme="minorHAnsi" w:hAnsiTheme="minorHAnsi"/>
        </w:rPr>
      </w:pPr>
      <w:r>
        <w:rPr>
          <w:rFonts w:asciiTheme="minorHAnsi" w:hAnsiTheme="minorHAnsi"/>
          <w:b/>
        </w:rPr>
        <w:t>Source</w:t>
      </w:r>
      <w:r>
        <w:rPr>
          <w:rFonts w:asciiTheme="minorHAnsi" w:hAnsiTheme="minorHAnsi"/>
        </w:rPr>
        <w:t xml:space="preserve">: </w:t>
      </w:r>
      <w:r w:rsidRPr="0033638F">
        <w:rPr>
          <w:rFonts w:asciiTheme="minorHAnsi" w:hAnsiTheme="minorHAnsi"/>
        </w:rPr>
        <w:t>NFRC, CEC Default, NA6 Alternative</w:t>
      </w:r>
      <w:r>
        <w:rPr>
          <w:rFonts w:asciiTheme="minorHAnsi" w:hAnsiTheme="minorHAnsi"/>
        </w:rPr>
        <w:t>, or Area-</w:t>
      </w:r>
      <w:r w:rsidR="00C605C0">
        <w:rPr>
          <w:rFonts w:asciiTheme="minorHAnsi" w:hAnsiTheme="minorHAnsi"/>
        </w:rPr>
        <w:t>W</w:t>
      </w:r>
      <w:r>
        <w:rPr>
          <w:rFonts w:asciiTheme="minorHAnsi" w:hAnsiTheme="minorHAnsi"/>
        </w:rPr>
        <w:t>eighted Average Worksheet (</w:t>
      </w:r>
      <w:r w:rsidR="00C605C0">
        <w:rPr>
          <w:rFonts w:asciiTheme="minorHAnsi" w:hAnsiTheme="minorHAnsi"/>
        </w:rPr>
        <w:t>CF1R-</w:t>
      </w:r>
      <w:r>
        <w:rPr>
          <w:rFonts w:asciiTheme="minorHAnsi" w:hAnsiTheme="minorHAnsi"/>
        </w:rPr>
        <w:t>ENV-02). Enter the appropriate temporary label certificate identified as NFRC, CEC Default, NA6, or Area-</w:t>
      </w:r>
      <w:r w:rsidR="00C605C0">
        <w:rPr>
          <w:rFonts w:asciiTheme="minorHAnsi" w:hAnsiTheme="minorHAnsi"/>
        </w:rPr>
        <w:t>W</w:t>
      </w:r>
      <w:r>
        <w:rPr>
          <w:rFonts w:asciiTheme="minorHAnsi" w:hAnsiTheme="minorHAnsi"/>
        </w:rPr>
        <w:t>eighted Average Worksheet (</w:t>
      </w:r>
      <w:r w:rsidR="00C605C0">
        <w:rPr>
          <w:rFonts w:asciiTheme="minorHAnsi" w:hAnsiTheme="minorHAnsi"/>
        </w:rPr>
        <w:t>CF1R-</w:t>
      </w:r>
      <w:r>
        <w:rPr>
          <w:rFonts w:asciiTheme="minorHAnsi" w:hAnsiTheme="minorHAnsi"/>
        </w:rPr>
        <w:t xml:space="preserve">ENV-02). All </w:t>
      </w:r>
      <w:r w:rsidR="00211363">
        <w:rPr>
          <w:rFonts w:asciiTheme="minorHAnsi" w:hAnsiTheme="minorHAnsi"/>
        </w:rPr>
        <w:t xml:space="preserve">fenestration products </w:t>
      </w:r>
      <w:r>
        <w:rPr>
          <w:rFonts w:asciiTheme="minorHAnsi" w:hAnsiTheme="minorHAnsi"/>
        </w:rPr>
        <w:t>installed must have a label certi</w:t>
      </w:r>
      <w:r w:rsidRPr="00C57D0E">
        <w:rPr>
          <w:rFonts w:asciiTheme="minorHAnsi" w:hAnsiTheme="minorHAnsi"/>
        </w:rPr>
        <w:t>ficate</w:t>
      </w:r>
      <w:r>
        <w:rPr>
          <w:rFonts w:asciiTheme="minorHAnsi" w:hAnsiTheme="minorHAnsi"/>
        </w:rPr>
        <w:t xml:space="preserve"> </w:t>
      </w:r>
      <w:r w:rsidRPr="00C57D0E">
        <w:rPr>
          <w:rFonts w:asciiTheme="minorHAnsi" w:hAnsiTheme="minorHAnsi"/>
        </w:rPr>
        <w:t xml:space="preserve">which identifies the </w:t>
      </w:r>
      <w:r w:rsidR="00211363">
        <w:rPr>
          <w:rFonts w:asciiTheme="minorHAnsi" w:hAnsiTheme="minorHAnsi"/>
        </w:rPr>
        <w:t>product’s</w:t>
      </w:r>
      <w:r w:rsidR="00211363" w:rsidRPr="00C57D0E">
        <w:rPr>
          <w:rFonts w:asciiTheme="minorHAnsi" w:hAnsiTheme="minorHAnsi"/>
        </w:rPr>
        <w:t xml:space="preserve"> </w:t>
      </w:r>
      <w:r w:rsidRPr="00C57D0E">
        <w:rPr>
          <w:rFonts w:asciiTheme="minorHAnsi" w:hAnsiTheme="minorHAnsi"/>
        </w:rPr>
        <w:t xml:space="preserve">efficiencies. NFRC </w:t>
      </w:r>
      <w:r>
        <w:rPr>
          <w:rFonts w:asciiTheme="minorHAnsi" w:hAnsiTheme="minorHAnsi"/>
        </w:rPr>
        <w:t>r</w:t>
      </w:r>
      <w:r w:rsidRPr="00C57D0E">
        <w:rPr>
          <w:rFonts w:asciiTheme="minorHAnsi" w:hAnsiTheme="minorHAnsi"/>
        </w:rPr>
        <w:t xml:space="preserve">ated products have a </w:t>
      </w:r>
      <w:r>
        <w:rPr>
          <w:rFonts w:asciiTheme="minorHAnsi" w:hAnsiTheme="minorHAnsi"/>
        </w:rPr>
        <w:t>temporary</w:t>
      </w:r>
      <w:r w:rsidRPr="00C57D0E">
        <w:rPr>
          <w:rFonts w:asciiTheme="minorHAnsi" w:hAnsiTheme="minorHAnsi"/>
        </w:rPr>
        <w:t xml:space="preserve"> label</w:t>
      </w:r>
      <w:r>
        <w:rPr>
          <w:rFonts w:asciiTheme="minorHAnsi" w:hAnsiTheme="minorHAnsi"/>
        </w:rPr>
        <w:t xml:space="preserve"> </w:t>
      </w:r>
      <w:r w:rsidRPr="00C57D0E">
        <w:rPr>
          <w:rFonts w:asciiTheme="minorHAnsi" w:hAnsiTheme="minorHAnsi"/>
        </w:rPr>
        <w:t xml:space="preserve">that can be looked up in the NFRC product directory </w:t>
      </w:r>
      <w:r w:rsidRPr="00330DBD">
        <w:rPr>
          <w:rFonts w:asciiTheme="minorHAnsi" w:hAnsiTheme="minorHAnsi"/>
        </w:rPr>
        <w:t>(</w:t>
      </w:r>
      <w:r w:rsidR="008B26CD">
        <w:rPr>
          <w:rFonts w:asciiTheme="minorHAnsi" w:hAnsiTheme="minorHAnsi"/>
          <w:rPrChange w:id="60" w:author="Shewmaker, Michael@Energy" w:date="2018-12-07T10:31:00Z">
            <w:rPr>
              <w:rFonts w:asciiTheme="minorHAnsi" w:hAnsiTheme="minorHAnsi"/>
            </w:rPr>
          </w:rPrChange>
        </w:rPr>
        <w:fldChar w:fldCharType="begin"/>
      </w:r>
      <w:r w:rsidR="008B26CD" w:rsidRPr="00EE49FC">
        <w:rPr>
          <w:rFonts w:asciiTheme="minorHAnsi" w:hAnsiTheme="minorHAnsi"/>
          <w:rPrChange w:id="61" w:author="Shewmaker, Michael@Energy" w:date="2018-12-07T10:31:00Z">
            <w:rPr>
              <w:rFonts w:asciiTheme="minorHAnsi" w:hAnsiTheme="minorHAnsi"/>
            </w:rPr>
          </w:rPrChange>
        </w:rPr>
        <w:instrText xml:space="preserve"> HYPERLINK "http://search.nfrc.org/search/searchDefault.aspx" </w:instrText>
      </w:r>
      <w:r w:rsidR="008B26CD">
        <w:rPr>
          <w:rPrChange w:id="62" w:author="Shewmaker, Michael@Energy" w:date="2018-12-07T10:31:00Z">
            <w:rPr/>
          </w:rPrChange>
        </w:rPr>
        <w:fldChar w:fldCharType="separate"/>
      </w:r>
      <w:r w:rsidRPr="00575F51">
        <w:rPr>
          <w:rStyle w:val="Hyperlink"/>
          <w:rFonts w:asciiTheme="minorHAnsi" w:hAnsiTheme="minorHAnsi"/>
        </w:rPr>
        <w:t>http://search.nfrc.org/search/searchDefault.aspx</w:t>
      </w:r>
      <w:r w:rsidR="008B26CD">
        <w:rPr>
          <w:rStyle w:val="Hyperlink"/>
          <w:rFonts w:asciiTheme="minorHAnsi" w:hAnsiTheme="minorHAnsi"/>
        </w:rPr>
        <w:fldChar w:fldCharType="end"/>
      </w:r>
      <w:r w:rsidRPr="00330DBD">
        <w:rPr>
          <w:rFonts w:asciiTheme="minorHAnsi" w:hAnsiTheme="minorHAnsi"/>
        </w:rPr>
        <w:t>).</w:t>
      </w:r>
    </w:p>
    <w:p w14:paraId="085F14AF" w14:textId="32519A7A" w:rsidR="001E6161" w:rsidRDefault="004E0157">
      <w:pPr>
        <w:numPr>
          <w:ilvl w:val="0"/>
          <w:numId w:val="40"/>
        </w:numPr>
        <w:rPr>
          <w:rFonts w:asciiTheme="minorHAnsi" w:hAnsiTheme="minorHAnsi"/>
        </w:rPr>
      </w:pPr>
      <w:r w:rsidRPr="004E0157">
        <w:rPr>
          <w:rFonts w:asciiTheme="minorHAnsi" w:hAnsiTheme="minorHAnsi"/>
          <w:b/>
        </w:rPr>
        <w:t>Fenestration Type</w:t>
      </w:r>
      <w:r w:rsidR="00283D48">
        <w:rPr>
          <w:rFonts w:asciiTheme="minorHAnsi" w:hAnsiTheme="minorHAnsi"/>
        </w:rPr>
        <w:t xml:space="preserve">: Provide a description of the </w:t>
      </w:r>
      <w:r w:rsidR="00211363">
        <w:rPr>
          <w:rFonts w:asciiTheme="minorHAnsi" w:hAnsiTheme="minorHAnsi"/>
        </w:rPr>
        <w:t>product</w:t>
      </w:r>
      <w:r w:rsidR="00C605C0">
        <w:rPr>
          <w:rFonts w:asciiTheme="minorHAnsi" w:hAnsiTheme="minorHAnsi"/>
        </w:rPr>
        <w:t>;</w:t>
      </w:r>
      <w:r w:rsidR="00283D48">
        <w:rPr>
          <w:rFonts w:asciiTheme="minorHAnsi" w:hAnsiTheme="minorHAnsi"/>
        </w:rPr>
        <w:t xml:space="preserve"> for instance</w:t>
      </w:r>
      <w:r w:rsidR="0040525B">
        <w:rPr>
          <w:rFonts w:asciiTheme="minorHAnsi" w:hAnsiTheme="minorHAnsi"/>
        </w:rPr>
        <w:t>,</w:t>
      </w:r>
      <w:r w:rsidR="00283D48">
        <w:rPr>
          <w:rFonts w:asciiTheme="minorHAnsi" w:hAnsiTheme="minorHAnsi"/>
        </w:rPr>
        <w:t xml:space="preserve"> the frame material, coatings, whether it</w:t>
      </w:r>
      <w:r w:rsidR="0040525B">
        <w:rPr>
          <w:rFonts w:asciiTheme="minorHAnsi" w:hAnsiTheme="minorHAnsi"/>
        </w:rPr>
        <w:t xml:space="preserve"> i</w:t>
      </w:r>
      <w:r w:rsidR="00283D48">
        <w:rPr>
          <w:rFonts w:asciiTheme="minorHAnsi" w:hAnsiTheme="minorHAnsi"/>
        </w:rPr>
        <w:t xml:space="preserve">s operable or </w:t>
      </w:r>
      <w:r w:rsidR="0040525B">
        <w:rPr>
          <w:rFonts w:asciiTheme="minorHAnsi" w:hAnsiTheme="minorHAnsi"/>
        </w:rPr>
        <w:t>fixed</w:t>
      </w:r>
      <w:r w:rsidR="00283D48">
        <w:rPr>
          <w:rFonts w:asciiTheme="minorHAnsi" w:hAnsiTheme="minorHAnsi"/>
        </w:rPr>
        <w:t>.</w:t>
      </w:r>
    </w:p>
    <w:p w14:paraId="085F14B0" w14:textId="197C4BDF" w:rsidR="001E6161" w:rsidRDefault="00C57D0E">
      <w:pPr>
        <w:numPr>
          <w:ilvl w:val="0"/>
          <w:numId w:val="40"/>
        </w:numPr>
        <w:rPr>
          <w:rFonts w:asciiTheme="minorHAnsi" w:hAnsiTheme="minorHAnsi"/>
          <w:i/>
        </w:rPr>
      </w:pPr>
      <w:r w:rsidRPr="00C57D0E">
        <w:rPr>
          <w:rFonts w:asciiTheme="minorHAnsi" w:hAnsiTheme="minorHAnsi"/>
          <w:b/>
        </w:rPr>
        <w:t>Exterior Shading Devices:</w:t>
      </w:r>
      <w:r w:rsidRPr="00C57D0E">
        <w:rPr>
          <w:rFonts w:asciiTheme="minorHAnsi" w:hAnsiTheme="minorHAnsi"/>
        </w:rPr>
        <w:t xml:space="preserve"> If exterior shading devices are installed in conjunction with fenestration then </w:t>
      </w:r>
      <w:r w:rsidR="0040525B">
        <w:rPr>
          <w:rFonts w:asciiTheme="minorHAnsi" w:hAnsiTheme="minorHAnsi"/>
        </w:rPr>
        <w:t>indicate</w:t>
      </w:r>
      <w:r w:rsidRPr="00C57D0E">
        <w:rPr>
          <w:rFonts w:asciiTheme="minorHAnsi" w:hAnsiTheme="minorHAnsi"/>
        </w:rPr>
        <w:t xml:space="preserve"> the type </w:t>
      </w:r>
      <w:r w:rsidR="0040525B">
        <w:rPr>
          <w:rFonts w:asciiTheme="minorHAnsi" w:hAnsiTheme="minorHAnsi"/>
        </w:rPr>
        <w:t xml:space="preserve">used </w:t>
      </w:r>
      <w:r w:rsidRPr="00C57D0E">
        <w:rPr>
          <w:rFonts w:asciiTheme="minorHAnsi" w:hAnsiTheme="minorHAnsi"/>
        </w:rPr>
        <w:t>(</w:t>
      </w:r>
      <w:r w:rsidR="0040525B">
        <w:rPr>
          <w:rFonts w:asciiTheme="minorHAnsi" w:hAnsiTheme="minorHAnsi"/>
        </w:rPr>
        <w:t xml:space="preserve">e.g. </w:t>
      </w:r>
      <w:r w:rsidRPr="00C57D0E">
        <w:rPr>
          <w:rFonts w:asciiTheme="minorHAnsi" w:hAnsiTheme="minorHAnsi"/>
        </w:rPr>
        <w:t>sunscreens,</w:t>
      </w:r>
      <w:r w:rsidR="0027315E">
        <w:rPr>
          <w:rFonts w:asciiTheme="minorHAnsi" w:hAnsiTheme="minorHAnsi"/>
        </w:rPr>
        <w:t xml:space="preserve"> </w:t>
      </w:r>
      <w:r w:rsidRPr="00C57D0E">
        <w:rPr>
          <w:rFonts w:asciiTheme="minorHAnsi" w:hAnsiTheme="minorHAnsi"/>
        </w:rPr>
        <w:t>vertical roller or shades</w:t>
      </w:r>
      <w:r w:rsidR="0040525B">
        <w:rPr>
          <w:rFonts w:asciiTheme="minorHAnsi" w:hAnsiTheme="minorHAnsi"/>
        </w:rPr>
        <w:t>,</w:t>
      </w:r>
      <w:r w:rsidRPr="00C57D0E">
        <w:rPr>
          <w:rFonts w:asciiTheme="minorHAnsi" w:hAnsiTheme="minorHAnsi"/>
        </w:rPr>
        <w:t xml:space="preserve"> retractable</w:t>
      </w:r>
      <w:r w:rsidR="0040525B">
        <w:rPr>
          <w:rFonts w:asciiTheme="minorHAnsi" w:hAnsiTheme="minorHAnsi"/>
        </w:rPr>
        <w:t xml:space="preserve"> or drop arm or operable</w:t>
      </w:r>
      <w:r w:rsidRPr="00C57D0E">
        <w:rPr>
          <w:rFonts w:asciiTheme="minorHAnsi" w:hAnsiTheme="minorHAnsi"/>
        </w:rPr>
        <w:t xml:space="preserve"> awnings</w:t>
      </w:r>
      <w:r w:rsidR="0040525B">
        <w:rPr>
          <w:rFonts w:asciiTheme="minorHAnsi" w:hAnsiTheme="minorHAnsi"/>
        </w:rPr>
        <w:t>,</w:t>
      </w:r>
      <w:r w:rsidRPr="00C57D0E">
        <w:rPr>
          <w:rFonts w:asciiTheme="minorHAnsi" w:hAnsiTheme="minorHAnsi"/>
        </w:rPr>
        <w:t xml:space="preserve"> or roll down </w:t>
      </w:r>
      <w:r w:rsidR="00A966F3">
        <w:rPr>
          <w:rFonts w:asciiTheme="minorHAnsi" w:hAnsiTheme="minorHAnsi"/>
        </w:rPr>
        <w:t xml:space="preserve">blinds </w:t>
      </w:r>
      <w:r w:rsidRPr="00C57D0E">
        <w:rPr>
          <w:rFonts w:asciiTheme="minorHAnsi" w:hAnsiTheme="minorHAnsi"/>
        </w:rPr>
        <w:t>or slats)</w:t>
      </w:r>
      <w:r w:rsidR="00A966F3">
        <w:rPr>
          <w:rFonts w:asciiTheme="minorHAnsi" w:hAnsiTheme="minorHAnsi"/>
        </w:rPr>
        <w:t>;</w:t>
      </w:r>
      <w:r w:rsidRPr="00C57D0E">
        <w:rPr>
          <w:rFonts w:asciiTheme="minorHAnsi" w:hAnsiTheme="minorHAnsi"/>
        </w:rPr>
        <w:t xml:space="preserve"> or if an overhang is</w:t>
      </w:r>
      <w:r w:rsidR="00A966F3">
        <w:rPr>
          <w:rFonts w:asciiTheme="minorHAnsi" w:hAnsiTheme="minorHAnsi"/>
        </w:rPr>
        <w:t>, or will be</w:t>
      </w:r>
      <w:r w:rsidR="0027315E">
        <w:rPr>
          <w:rFonts w:asciiTheme="minorHAnsi" w:hAnsiTheme="minorHAnsi"/>
        </w:rPr>
        <w:t xml:space="preserve"> </w:t>
      </w:r>
      <w:r w:rsidRPr="00C57D0E">
        <w:rPr>
          <w:rFonts w:asciiTheme="minorHAnsi" w:hAnsiTheme="minorHAnsi"/>
        </w:rPr>
        <w:t>installed.</w:t>
      </w:r>
    </w:p>
    <w:p w14:paraId="085F14B1" w14:textId="50775B8A" w:rsidR="001E6161" w:rsidRDefault="00C57D0E">
      <w:pPr>
        <w:numPr>
          <w:ilvl w:val="0"/>
          <w:numId w:val="40"/>
        </w:numPr>
        <w:rPr>
          <w:rFonts w:asciiTheme="minorHAnsi" w:hAnsiTheme="minorHAnsi"/>
        </w:rPr>
      </w:pPr>
      <w:r w:rsidRPr="00C57D0E">
        <w:rPr>
          <w:rFonts w:asciiTheme="minorHAnsi" w:hAnsiTheme="minorHAnsi"/>
          <w:b/>
        </w:rPr>
        <w:t>Comments/Special Features:</w:t>
      </w:r>
      <w:r w:rsidRPr="00C57D0E">
        <w:rPr>
          <w:rFonts w:asciiTheme="minorHAnsi" w:hAnsiTheme="minorHAnsi"/>
        </w:rPr>
        <w:t xml:space="preserve"> </w:t>
      </w:r>
      <w:r w:rsidR="00A966F3">
        <w:rPr>
          <w:rFonts w:asciiTheme="minorHAnsi" w:hAnsiTheme="minorHAnsi"/>
        </w:rPr>
        <w:t>A</w:t>
      </w:r>
      <w:r w:rsidRPr="00C57D0E">
        <w:rPr>
          <w:rFonts w:asciiTheme="minorHAnsi" w:hAnsiTheme="minorHAnsi"/>
        </w:rPr>
        <w:t>dditional information for the field inspector.</w:t>
      </w:r>
    </w:p>
    <w:p w14:paraId="085F14B2" w14:textId="77777777" w:rsidR="00C57D0E" w:rsidRPr="00C57D0E" w:rsidRDefault="00C57D0E" w:rsidP="00C57D0E">
      <w:pPr>
        <w:rPr>
          <w:rFonts w:asciiTheme="minorHAnsi" w:hAnsiTheme="minorHAnsi"/>
        </w:rPr>
      </w:pPr>
    </w:p>
    <w:p w14:paraId="085F14B3" w14:textId="77777777" w:rsidR="003170CD" w:rsidRDefault="003170CD" w:rsidP="000B5038">
      <w:pPr>
        <w:rPr>
          <w:rFonts w:asciiTheme="minorHAnsi" w:hAnsiTheme="minorHAnsi"/>
        </w:rPr>
      </w:pPr>
    </w:p>
    <w:p w14:paraId="085F14B4" w14:textId="77777777" w:rsidR="00E2778E" w:rsidRDefault="00E2778E" w:rsidP="000B5038">
      <w:pPr>
        <w:rPr>
          <w:rFonts w:asciiTheme="minorHAnsi" w:hAnsiTheme="minorHAnsi"/>
        </w:rPr>
        <w:sectPr w:rsidR="00E2778E" w:rsidSect="00E201D2">
          <w:headerReference w:type="even" r:id="rId13"/>
          <w:headerReference w:type="default" r:id="rId14"/>
          <w:footerReference w:type="default" r:id="rId15"/>
          <w:headerReference w:type="first" r:id="rId16"/>
          <w:pgSz w:w="12240" w:h="15840" w:code="1"/>
          <w:pgMar w:top="720" w:right="619" w:bottom="720" w:left="432" w:header="720" w:footer="432" w:gutter="576"/>
          <w:pgNumType w:start="1"/>
          <w:cols w:space="720"/>
          <w:docGrid w:linePitch="272"/>
        </w:sectPr>
      </w:pPr>
    </w:p>
    <w:tbl>
      <w:tblPr>
        <w:tblW w:w="5210" w:type="pct"/>
        <w:tblInd w:w="-612"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5"/>
        <w:gridCol w:w="1272"/>
        <w:gridCol w:w="1188"/>
        <w:gridCol w:w="1103"/>
        <w:gridCol w:w="1239"/>
        <w:gridCol w:w="884"/>
        <w:gridCol w:w="820"/>
        <w:gridCol w:w="799"/>
        <w:gridCol w:w="887"/>
        <w:gridCol w:w="1147"/>
        <w:gridCol w:w="1273"/>
        <w:gridCol w:w="2847"/>
      </w:tblGrid>
      <w:tr w:rsidR="00330DBD" w:rsidRPr="00972819" w14:paraId="085F14B7" w14:textId="77777777" w:rsidTr="00DA7436">
        <w:trPr>
          <w:cantSplit/>
          <w:trHeight w:val="248"/>
        </w:trPr>
        <w:tc>
          <w:tcPr>
            <w:tcW w:w="14394" w:type="dxa"/>
            <w:gridSpan w:val="12"/>
            <w:tcBorders>
              <w:top w:val="single" w:sz="4" w:space="0" w:color="auto"/>
              <w:left w:val="single" w:sz="4" w:space="0" w:color="auto"/>
              <w:bottom w:val="single" w:sz="4" w:space="0" w:color="auto"/>
              <w:right w:val="single" w:sz="4" w:space="0" w:color="auto"/>
            </w:tcBorders>
          </w:tcPr>
          <w:p w14:paraId="085F14B5" w14:textId="433350F1" w:rsidR="00330DBD" w:rsidRPr="00C93860" w:rsidRDefault="00330DBD" w:rsidP="00083B4D">
            <w:pPr>
              <w:tabs>
                <w:tab w:val="left" w:pos="120"/>
              </w:tabs>
              <w:rPr>
                <w:rFonts w:asciiTheme="minorHAnsi" w:hAnsiTheme="minorHAnsi"/>
                <w:b/>
              </w:rPr>
            </w:pPr>
            <w:r w:rsidRPr="00C93860">
              <w:rPr>
                <w:rFonts w:asciiTheme="minorHAnsi" w:hAnsiTheme="minorHAnsi"/>
                <w:b/>
              </w:rPr>
              <w:lastRenderedPageBreak/>
              <w:t xml:space="preserve">A. </w:t>
            </w:r>
            <w:r w:rsidR="00046CB0">
              <w:rPr>
                <w:rFonts w:asciiTheme="minorHAnsi" w:hAnsiTheme="minorHAnsi"/>
                <w:b/>
              </w:rPr>
              <w:t>Fenestration/Glazing</w:t>
            </w:r>
            <w:r w:rsidRPr="00C93860">
              <w:rPr>
                <w:rFonts w:asciiTheme="minorHAnsi" w:hAnsiTheme="minorHAnsi"/>
                <w:b/>
              </w:rPr>
              <w:t xml:space="preserve"> </w:t>
            </w:r>
          </w:p>
          <w:p w14:paraId="5C06691C" w14:textId="5AE30BFC" w:rsidR="00046CB0" w:rsidRPr="008145B2" w:rsidRDefault="00330DBD" w:rsidP="00B60E0A">
            <w:pPr>
              <w:rPr>
                <w:rFonts w:asciiTheme="minorHAnsi" w:hAnsiTheme="minorHAnsi"/>
                <w:sz w:val="18"/>
              </w:rPr>
            </w:pPr>
            <w:r w:rsidRPr="008145B2">
              <w:rPr>
                <w:rFonts w:asciiTheme="minorHAnsi" w:hAnsiTheme="minorHAnsi"/>
                <w:sz w:val="18"/>
              </w:rPr>
              <w:t xml:space="preserve">Includes all Windows, Skylights, Greenhouse/Bay </w:t>
            </w:r>
            <w:r w:rsidRPr="008145B2">
              <w:rPr>
                <w:rFonts w:asciiTheme="minorHAnsi" w:hAnsiTheme="minorHAnsi"/>
                <w:caps/>
                <w:sz w:val="18"/>
              </w:rPr>
              <w:t>W</w:t>
            </w:r>
            <w:r w:rsidRPr="008145B2">
              <w:rPr>
                <w:rFonts w:asciiTheme="minorHAnsi" w:hAnsiTheme="minorHAnsi"/>
                <w:sz w:val="18"/>
              </w:rPr>
              <w:t>indows, and Glazed Doors.</w:t>
            </w:r>
          </w:p>
          <w:p w14:paraId="0EA21588" w14:textId="164C2D84" w:rsidR="00330DBD" w:rsidRPr="008145B2" w:rsidRDefault="00330DBD" w:rsidP="00330DBD">
            <w:pPr>
              <w:rPr>
                <w:rFonts w:asciiTheme="minorHAnsi" w:hAnsiTheme="minorHAnsi"/>
                <w:sz w:val="18"/>
                <w:szCs w:val="18"/>
              </w:rPr>
            </w:pPr>
            <w:r w:rsidRPr="008145B2">
              <w:rPr>
                <w:rFonts w:asciiTheme="minorHAnsi" w:hAnsiTheme="minorHAnsi"/>
                <w:sz w:val="18"/>
                <w:szCs w:val="18"/>
              </w:rPr>
              <w:t>Note: If meeting Exception 1 to 150.1(c)3A, Installing ≤ 3ft</w:t>
            </w:r>
            <w:r w:rsidRPr="008145B2">
              <w:rPr>
                <w:rFonts w:asciiTheme="minorHAnsi" w:hAnsiTheme="minorHAnsi"/>
                <w:sz w:val="18"/>
                <w:szCs w:val="18"/>
                <w:vertAlign w:val="superscript"/>
              </w:rPr>
              <w:t>2</w:t>
            </w:r>
            <w:r w:rsidRPr="008145B2">
              <w:rPr>
                <w:rFonts w:asciiTheme="minorHAnsi" w:hAnsiTheme="minorHAnsi"/>
                <w:sz w:val="18"/>
                <w:szCs w:val="18"/>
              </w:rPr>
              <w:t xml:space="preserve"> glass in door, it is assumed to meet the minimum required U-factor (0.3</w:t>
            </w:r>
            <w:del w:id="69" w:author="Shewmaker, Michael@Energy" w:date="2018-07-23T11:01:00Z">
              <w:r w:rsidRPr="008145B2" w:rsidDel="007C23C3">
                <w:rPr>
                  <w:rFonts w:asciiTheme="minorHAnsi" w:hAnsiTheme="minorHAnsi"/>
                  <w:sz w:val="18"/>
                  <w:szCs w:val="18"/>
                </w:rPr>
                <w:delText>2</w:delText>
              </w:r>
            </w:del>
            <w:ins w:id="70" w:author="Shewmaker, Michael@Energy" w:date="2018-07-23T11:01:00Z">
              <w:r w:rsidR="007C23C3">
                <w:rPr>
                  <w:rFonts w:asciiTheme="minorHAnsi" w:hAnsiTheme="minorHAnsi"/>
                  <w:sz w:val="18"/>
                  <w:szCs w:val="18"/>
                </w:rPr>
                <w:t>0</w:t>
              </w:r>
            </w:ins>
            <w:r w:rsidRPr="008145B2">
              <w:rPr>
                <w:rFonts w:asciiTheme="minorHAnsi" w:hAnsiTheme="minorHAnsi"/>
                <w:sz w:val="18"/>
                <w:szCs w:val="18"/>
              </w:rPr>
              <w:t>) &amp; SHGC (0.2</w:t>
            </w:r>
            <w:del w:id="71" w:author="Shewmaker, Michael@Energy" w:date="2018-07-23T11:01:00Z">
              <w:r w:rsidRPr="008145B2" w:rsidDel="007C23C3">
                <w:rPr>
                  <w:rFonts w:asciiTheme="minorHAnsi" w:hAnsiTheme="minorHAnsi"/>
                  <w:sz w:val="18"/>
                  <w:szCs w:val="18"/>
                </w:rPr>
                <w:delText>5</w:delText>
              </w:r>
            </w:del>
            <w:ins w:id="72" w:author="Shewmaker, Michael@Energy" w:date="2018-07-23T11:01:00Z">
              <w:r w:rsidR="007C23C3">
                <w:rPr>
                  <w:rFonts w:asciiTheme="minorHAnsi" w:hAnsiTheme="minorHAnsi"/>
                  <w:sz w:val="18"/>
                  <w:szCs w:val="18"/>
                </w:rPr>
                <w:t>3</w:t>
              </w:r>
            </w:ins>
            <w:r w:rsidRPr="008145B2">
              <w:rPr>
                <w:rFonts w:asciiTheme="minorHAnsi" w:hAnsiTheme="minorHAnsi"/>
                <w:sz w:val="18"/>
                <w:szCs w:val="18"/>
              </w:rPr>
              <w:t>).</w:t>
            </w:r>
          </w:p>
          <w:p w14:paraId="69FE860F" w14:textId="77777777" w:rsidR="00330DBD" w:rsidRDefault="00330DBD" w:rsidP="008145B2">
            <w:pPr>
              <w:ind w:firstLine="432"/>
              <w:rPr>
                <w:ins w:id="73" w:author="Shewmaker, Michael@Energy" w:date="2018-07-23T10:59:00Z"/>
                <w:rFonts w:asciiTheme="minorHAnsi" w:hAnsiTheme="minorHAnsi"/>
                <w:sz w:val="18"/>
                <w:szCs w:val="18"/>
              </w:rPr>
            </w:pPr>
            <w:r w:rsidRPr="008145B2">
              <w:rPr>
                <w:rFonts w:asciiTheme="minorHAnsi" w:hAnsiTheme="minorHAnsi"/>
                <w:sz w:val="18"/>
                <w:szCs w:val="18"/>
              </w:rPr>
              <w:t>If meeting Exception 1 to 150.1(c)3A, Installing ≤ 3ft</w:t>
            </w:r>
            <w:r w:rsidRPr="008145B2">
              <w:rPr>
                <w:rFonts w:asciiTheme="minorHAnsi" w:hAnsiTheme="minorHAnsi"/>
                <w:sz w:val="18"/>
                <w:szCs w:val="18"/>
                <w:vertAlign w:val="superscript"/>
              </w:rPr>
              <w:t>2</w:t>
            </w:r>
            <w:r w:rsidRPr="008145B2">
              <w:rPr>
                <w:rFonts w:asciiTheme="minorHAnsi" w:hAnsiTheme="minorHAnsi"/>
                <w:sz w:val="18"/>
                <w:szCs w:val="18"/>
              </w:rPr>
              <w:t xml:space="preserve"> tubular skylight, it is assumed to meet the minimum required U-factor (0.55) &amp; SHGC (0.30).</w:t>
            </w:r>
          </w:p>
          <w:p w14:paraId="085F14B6" w14:textId="655A58C6" w:rsidR="007C23C3" w:rsidRPr="00972819" w:rsidRDefault="007C23C3" w:rsidP="008145B2">
            <w:pPr>
              <w:ind w:firstLine="432"/>
              <w:rPr>
                <w:rFonts w:asciiTheme="minorHAnsi" w:hAnsiTheme="minorHAnsi"/>
                <w:sz w:val="18"/>
                <w:szCs w:val="18"/>
              </w:rPr>
            </w:pPr>
            <w:ins w:id="74" w:author="Shewmaker, Michael@Energy" w:date="2018-07-23T10:59:00Z">
              <w:r>
                <w:rPr>
                  <w:rFonts w:asciiTheme="minorHAnsi" w:hAnsiTheme="minorHAnsi"/>
                  <w:sz w:val="18"/>
                  <w:szCs w:val="18"/>
                </w:rPr>
                <w:t>Doors with greater than or equal to 25 percent glazing area are considered glazed doors and are treated as fenestration products.</w:t>
              </w:r>
            </w:ins>
          </w:p>
        </w:tc>
      </w:tr>
      <w:tr w:rsidR="00330DBD" w14:paraId="085F14C3" w14:textId="77777777" w:rsidTr="00DA7436">
        <w:trPr>
          <w:cantSplit/>
          <w:trHeight w:val="371"/>
        </w:trPr>
        <w:tc>
          <w:tcPr>
            <w:tcW w:w="935" w:type="dxa"/>
            <w:tcBorders>
              <w:top w:val="single" w:sz="4" w:space="0" w:color="auto"/>
              <w:left w:val="single" w:sz="4" w:space="0" w:color="auto"/>
              <w:right w:val="single" w:sz="4" w:space="0" w:color="auto"/>
            </w:tcBorders>
            <w:vAlign w:val="bottom"/>
          </w:tcPr>
          <w:p w14:paraId="085F14B8" w14:textId="77777777" w:rsidR="00330DBD" w:rsidRDefault="00330DBD" w:rsidP="00D16F10">
            <w:pPr>
              <w:jc w:val="center"/>
              <w:rPr>
                <w:rFonts w:asciiTheme="minorHAnsi" w:hAnsiTheme="minorHAnsi"/>
                <w:sz w:val="18"/>
                <w:szCs w:val="18"/>
              </w:rPr>
            </w:pPr>
            <w:r>
              <w:rPr>
                <w:rFonts w:asciiTheme="minorHAnsi" w:hAnsiTheme="minorHAnsi"/>
                <w:sz w:val="18"/>
                <w:szCs w:val="18"/>
              </w:rPr>
              <w:t>01</w:t>
            </w:r>
          </w:p>
        </w:tc>
        <w:tc>
          <w:tcPr>
            <w:tcW w:w="1272" w:type="dxa"/>
            <w:tcBorders>
              <w:top w:val="single" w:sz="4" w:space="0" w:color="auto"/>
              <w:left w:val="single" w:sz="4" w:space="0" w:color="auto"/>
              <w:right w:val="single" w:sz="6" w:space="0" w:color="auto"/>
            </w:tcBorders>
            <w:vAlign w:val="bottom"/>
          </w:tcPr>
          <w:p w14:paraId="085F14B9" w14:textId="77777777" w:rsidR="00330DBD" w:rsidRDefault="00330DBD" w:rsidP="00D16F10">
            <w:pPr>
              <w:jc w:val="center"/>
              <w:rPr>
                <w:rFonts w:asciiTheme="minorHAnsi" w:hAnsiTheme="minorHAnsi"/>
                <w:sz w:val="18"/>
                <w:szCs w:val="18"/>
              </w:rPr>
            </w:pPr>
            <w:r>
              <w:rPr>
                <w:rFonts w:asciiTheme="minorHAnsi" w:hAnsiTheme="minorHAnsi"/>
                <w:sz w:val="18"/>
                <w:szCs w:val="18"/>
              </w:rPr>
              <w:t>02</w:t>
            </w:r>
          </w:p>
        </w:tc>
        <w:tc>
          <w:tcPr>
            <w:tcW w:w="1188" w:type="dxa"/>
            <w:tcBorders>
              <w:top w:val="single" w:sz="4" w:space="0" w:color="auto"/>
              <w:left w:val="single" w:sz="6" w:space="0" w:color="auto"/>
              <w:bottom w:val="single" w:sz="4" w:space="0" w:color="auto"/>
              <w:right w:val="single" w:sz="6" w:space="0" w:color="auto"/>
            </w:tcBorders>
            <w:vAlign w:val="bottom"/>
          </w:tcPr>
          <w:p w14:paraId="085F14BA" w14:textId="77777777" w:rsidR="00330DBD" w:rsidRDefault="00330DBD" w:rsidP="00D16F10">
            <w:pPr>
              <w:jc w:val="center"/>
              <w:rPr>
                <w:rFonts w:asciiTheme="minorHAnsi" w:hAnsiTheme="minorHAnsi"/>
                <w:sz w:val="18"/>
                <w:szCs w:val="18"/>
              </w:rPr>
            </w:pPr>
            <w:r>
              <w:rPr>
                <w:rFonts w:asciiTheme="minorHAnsi" w:hAnsiTheme="minorHAnsi"/>
                <w:sz w:val="18"/>
                <w:szCs w:val="18"/>
              </w:rPr>
              <w:t>03</w:t>
            </w:r>
          </w:p>
        </w:tc>
        <w:tc>
          <w:tcPr>
            <w:tcW w:w="1103" w:type="dxa"/>
            <w:tcBorders>
              <w:top w:val="single" w:sz="4" w:space="0" w:color="auto"/>
              <w:left w:val="single" w:sz="6" w:space="0" w:color="auto"/>
              <w:right w:val="single" w:sz="6" w:space="0" w:color="auto"/>
            </w:tcBorders>
            <w:vAlign w:val="bottom"/>
          </w:tcPr>
          <w:p w14:paraId="085F14BB" w14:textId="77777777" w:rsidR="00330DBD" w:rsidRDefault="00330DBD" w:rsidP="00D16F10">
            <w:pPr>
              <w:spacing w:before="120"/>
              <w:jc w:val="center"/>
              <w:rPr>
                <w:rFonts w:asciiTheme="minorHAnsi" w:hAnsiTheme="minorHAnsi"/>
                <w:sz w:val="18"/>
                <w:szCs w:val="18"/>
              </w:rPr>
            </w:pPr>
            <w:r>
              <w:rPr>
                <w:rFonts w:asciiTheme="minorHAnsi" w:hAnsiTheme="minorHAnsi"/>
                <w:sz w:val="18"/>
                <w:szCs w:val="18"/>
              </w:rPr>
              <w:t>04</w:t>
            </w:r>
          </w:p>
        </w:tc>
        <w:tc>
          <w:tcPr>
            <w:tcW w:w="1239" w:type="dxa"/>
            <w:tcBorders>
              <w:top w:val="single" w:sz="4" w:space="0" w:color="auto"/>
              <w:left w:val="single" w:sz="6" w:space="0" w:color="auto"/>
              <w:right w:val="single" w:sz="6" w:space="0" w:color="auto"/>
            </w:tcBorders>
            <w:vAlign w:val="bottom"/>
          </w:tcPr>
          <w:p w14:paraId="085F14BC" w14:textId="77777777" w:rsidR="00330DBD" w:rsidRDefault="00330DBD" w:rsidP="00D16F10">
            <w:pPr>
              <w:spacing w:before="120"/>
              <w:jc w:val="center"/>
              <w:rPr>
                <w:rFonts w:asciiTheme="minorHAnsi" w:hAnsiTheme="minorHAnsi"/>
                <w:sz w:val="18"/>
                <w:szCs w:val="18"/>
              </w:rPr>
            </w:pPr>
            <w:r>
              <w:rPr>
                <w:rFonts w:asciiTheme="minorHAnsi" w:hAnsiTheme="minorHAnsi"/>
                <w:sz w:val="18"/>
                <w:szCs w:val="18"/>
              </w:rPr>
              <w:t>05</w:t>
            </w:r>
          </w:p>
        </w:tc>
        <w:tc>
          <w:tcPr>
            <w:tcW w:w="884" w:type="dxa"/>
            <w:tcBorders>
              <w:top w:val="single" w:sz="4" w:space="0" w:color="auto"/>
              <w:left w:val="single" w:sz="6" w:space="0" w:color="auto"/>
              <w:right w:val="single" w:sz="6" w:space="0" w:color="auto"/>
            </w:tcBorders>
            <w:vAlign w:val="bottom"/>
          </w:tcPr>
          <w:p w14:paraId="085F14BD" w14:textId="60E809E1" w:rsidR="00330DBD" w:rsidRDefault="00330DBD" w:rsidP="006F4B9E">
            <w:pPr>
              <w:jc w:val="center"/>
              <w:rPr>
                <w:rFonts w:asciiTheme="minorHAnsi" w:hAnsiTheme="minorHAnsi"/>
                <w:sz w:val="18"/>
                <w:szCs w:val="18"/>
              </w:rPr>
            </w:pPr>
            <w:r>
              <w:rPr>
                <w:rFonts w:asciiTheme="minorHAnsi" w:hAnsiTheme="minorHAnsi"/>
                <w:sz w:val="18"/>
                <w:szCs w:val="18"/>
              </w:rPr>
              <w:t>06</w:t>
            </w:r>
          </w:p>
        </w:tc>
        <w:tc>
          <w:tcPr>
            <w:tcW w:w="820" w:type="dxa"/>
            <w:tcBorders>
              <w:top w:val="single" w:sz="4" w:space="0" w:color="auto"/>
              <w:left w:val="single" w:sz="6" w:space="0" w:color="auto"/>
              <w:right w:val="single" w:sz="6" w:space="0" w:color="auto"/>
            </w:tcBorders>
          </w:tcPr>
          <w:p w14:paraId="6D3B58B1" w14:textId="37672D51" w:rsidR="00330DBD" w:rsidRDefault="00330DBD" w:rsidP="006F4B9E">
            <w:pPr>
              <w:pStyle w:val="Heading7"/>
              <w:tabs>
                <w:tab w:val="left" w:pos="180"/>
                <w:tab w:val="left" w:pos="5310"/>
                <w:tab w:val="left" w:pos="8100"/>
              </w:tabs>
              <w:jc w:val="center"/>
              <w:rPr>
                <w:rFonts w:asciiTheme="minorHAnsi" w:hAnsiTheme="minorHAnsi"/>
                <w:sz w:val="18"/>
                <w:szCs w:val="18"/>
              </w:rPr>
            </w:pPr>
            <w:r>
              <w:rPr>
                <w:rFonts w:asciiTheme="minorHAnsi" w:hAnsiTheme="minorHAnsi"/>
                <w:sz w:val="18"/>
                <w:szCs w:val="18"/>
              </w:rPr>
              <w:t>07</w:t>
            </w:r>
          </w:p>
        </w:tc>
        <w:tc>
          <w:tcPr>
            <w:tcW w:w="799" w:type="dxa"/>
            <w:tcBorders>
              <w:top w:val="single" w:sz="4" w:space="0" w:color="auto"/>
              <w:left w:val="single" w:sz="6" w:space="0" w:color="auto"/>
              <w:right w:val="single" w:sz="4" w:space="0" w:color="auto"/>
            </w:tcBorders>
            <w:vAlign w:val="bottom"/>
          </w:tcPr>
          <w:p w14:paraId="085F14BE" w14:textId="22B4F748" w:rsidR="00330DBD" w:rsidRDefault="00330DBD" w:rsidP="006F4B9E">
            <w:pPr>
              <w:pStyle w:val="Heading7"/>
              <w:tabs>
                <w:tab w:val="left" w:pos="180"/>
                <w:tab w:val="left" w:pos="5310"/>
                <w:tab w:val="left" w:pos="8100"/>
              </w:tabs>
              <w:jc w:val="center"/>
              <w:rPr>
                <w:rFonts w:asciiTheme="minorHAnsi" w:hAnsiTheme="minorHAnsi"/>
                <w:sz w:val="18"/>
                <w:szCs w:val="18"/>
              </w:rPr>
            </w:pPr>
            <w:r>
              <w:rPr>
                <w:rFonts w:asciiTheme="minorHAnsi" w:hAnsiTheme="minorHAnsi"/>
                <w:sz w:val="18"/>
                <w:szCs w:val="18"/>
              </w:rPr>
              <w:t>08</w:t>
            </w:r>
          </w:p>
        </w:tc>
        <w:tc>
          <w:tcPr>
            <w:tcW w:w="887" w:type="dxa"/>
            <w:tcBorders>
              <w:top w:val="single" w:sz="4" w:space="0" w:color="auto"/>
              <w:left w:val="single" w:sz="4" w:space="0" w:color="auto"/>
              <w:right w:val="single" w:sz="6" w:space="0" w:color="auto"/>
            </w:tcBorders>
            <w:vAlign w:val="bottom"/>
          </w:tcPr>
          <w:p w14:paraId="085F14BF" w14:textId="137F54CF" w:rsidR="00330DBD" w:rsidRDefault="00330DBD" w:rsidP="006F4B9E">
            <w:pPr>
              <w:jc w:val="center"/>
              <w:rPr>
                <w:rFonts w:asciiTheme="minorHAnsi" w:hAnsiTheme="minorHAnsi"/>
                <w:sz w:val="18"/>
                <w:szCs w:val="18"/>
              </w:rPr>
            </w:pPr>
            <w:r>
              <w:rPr>
                <w:rFonts w:asciiTheme="minorHAnsi" w:hAnsiTheme="minorHAnsi"/>
                <w:sz w:val="18"/>
                <w:szCs w:val="18"/>
              </w:rPr>
              <w:t>09</w:t>
            </w:r>
          </w:p>
        </w:tc>
        <w:tc>
          <w:tcPr>
            <w:tcW w:w="1147" w:type="dxa"/>
            <w:tcBorders>
              <w:top w:val="single" w:sz="4" w:space="0" w:color="auto"/>
              <w:left w:val="single" w:sz="6" w:space="0" w:color="auto"/>
              <w:right w:val="single" w:sz="4" w:space="0" w:color="auto"/>
            </w:tcBorders>
            <w:vAlign w:val="bottom"/>
          </w:tcPr>
          <w:p w14:paraId="085F14C0" w14:textId="16E53FE6" w:rsidR="00330DBD" w:rsidRPr="004E0157" w:rsidRDefault="00330DBD" w:rsidP="00D16F10">
            <w:pPr>
              <w:jc w:val="center"/>
              <w:rPr>
                <w:rFonts w:asciiTheme="minorHAnsi" w:hAnsiTheme="minorHAnsi"/>
                <w:sz w:val="18"/>
                <w:szCs w:val="18"/>
              </w:rPr>
            </w:pPr>
            <w:r>
              <w:rPr>
                <w:rFonts w:asciiTheme="minorHAnsi" w:hAnsiTheme="minorHAnsi"/>
                <w:sz w:val="18"/>
                <w:szCs w:val="18"/>
              </w:rPr>
              <w:t>10</w:t>
            </w:r>
          </w:p>
        </w:tc>
        <w:tc>
          <w:tcPr>
            <w:tcW w:w="1273" w:type="dxa"/>
            <w:tcBorders>
              <w:top w:val="single" w:sz="4" w:space="0" w:color="auto"/>
              <w:left w:val="single" w:sz="4" w:space="0" w:color="auto"/>
              <w:right w:val="single" w:sz="6" w:space="0" w:color="auto"/>
            </w:tcBorders>
            <w:vAlign w:val="bottom"/>
          </w:tcPr>
          <w:p w14:paraId="085F14C1" w14:textId="73D124F5" w:rsidR="00330DBD" w:rsidRDefault="00330DBD" w:rsidP="00D16F10">
            <w:pPr>
              <w:jc w:val="center"/>
              <w:rPr>
                <w:rFonts w:asciiTheme="minorHAnsi" w:hAnsiTheme="minorHAnsi"/>
                <w:sz w:val="18"/>
                <w:szCs w:val="18"/>
              </w:rPr>
            </w:pPr>
            <w:r>
              <w:rPr>
                <w:rFonts w:asciiTheme="minorHAnsi" w:hAnsiTheme="minorHAnsi"/>
                <w:sz w:val="18"/>
                <w:szCs w:val="18"/>
              </w:rPr>
              <w:t>11</w:t>
            </w:r>
          </w:p>
        </w:tc>
        <w:tc>
          <w:tcPr>
            <w:tcW w:w="2847" w:type="dxa"/>
            <w:tcBorders>
              <w:top w:val="single" w:sz="4" w:space="0" w:color="auto"/>
              <w:left w:val="single" w:sz="6" w:space="0" w:color="auto"/>
              <w:right w:val="single" w:sz="4" w:space="0" w:color="auto"/>
            </w:tcBorders>
            <w:vAlign w:val="bottom"/>
          </w:tcPr>
          <w:p w14:paraId="085F14C2" w14:textId="3983B301" w:rsidR="00330DBD" w:rsidRDefault="00330DBD" w:rsidP="006F4B9E">
            <w:pPr>
              <w:suppressAutoHyphens/>
              <w:jc w:val="center"/>
              <w:rPr>
                <w:rFonts w:asciiTheme="minorHAnsi" w:hAnsiTheme="minorHAnsi"/>
                <w:sz w:val="18"/>
                <w:szCs w:val="18"/>
              </w:rPr>
            </w:pPr>
            <w:r>
              <w:rPr>
                <w:rFonts w:asciiTheme="minorHAnsi" w:hAnsiTheme="minorHAnsi"/>
                <w:sz w:val="18"/>
                <w:szCs w:val="18"/>
              </w:rPr>
              <w:t>12</w:t>
            </w:r>
          </w:p>
        </w:tc>
      </w:tr>
      <w:tr w:rsidR="00330DBD" w14:paraId="085F14CF" w14:textId="77777777" w:rsidTr="00DA7436">
        <w:trPr>
          <w:cantSplit/>
          <w:trHeight w:val="672"/>
        </w:trPr>
        <w:tc>
          <w:tcPr>
            <w:tcW w:w="935" w:type="dxa"/>
            <w:tcBorders>
              <w:top w:val="single" w:sz="4" w:space="0" w:color="auto"/>
              <w:left w:val="single" w:sz="4" w:space="0" w:color="auto"/>
              <w:right w:val="single" w:sz="4" w:space="0" w:color="auto"/>
            </w:tcBorders>
            <w:vAlign w:val="bottom"/>
          </w:tcPr>
          <w:p w14:paraId="085F14C4" w14:textId="77777777" w:rsidR="00330DBD" w:rsidRPr="007A0CCE" w:rsidRDefault="00330DBD" w:rsidP="00B60E0A">
            <w:pPr>
              <w:jc w:val="center"/>
              <w:rPr>
                <w:rFonts w:asciiTheme="minorHAnsi" w:hAnsiTheme="minorHAnsi"/>
                <w:sz w:val="18"/>
                <w:szCs w:val="18"/>
              </w:rPr>
            </w:pPr>
            <w:r>
              <w:rPr>
                <w:rFonts w:asciiTheme="minorHAnsi" w:hAnsiTheme="minorHAnsi"/>
                <w:sz w:val="18"/>
                <w:szCs w:val="18"/>
              </w:rPr>
              <w:t>Tag/ID</w:t>
            </w:r>
          </w:p>
        </w:tc>
        <w:tc>
          <w:tcPr>
            <w:tcW w:w="1272" w:type="dxa"/>
            <w:tcBorders>
              <w:top w:val="single" w:sz="4" w:space="0" w:color="auto"/>
              <w:left w:val="single" w:sz="4" w:space="0" w:color="auto"/>
              <w:right w:val="single" w:sz="6" w:space="0" w:color="auto"/>
            </w:tcBorders>
            <w:vAlign w:val="bottom"/>
          </w:tcPr>
          <w:p w14:paraId="085F14C5" w14:textId="4273F9AE" w:rsidR="00330DBD" w:rsidRPr="007A0CCE" w:rsidRDefault="00330DBD" w:rsidP="00B60E0A">
            <w:pPr>
              <w:jc w:val="center"/>
              <w:rPr>
                <w:rFonts w:asciiTheme="minorHAnsi" w:hAnsiTheme="minorHAnsi"/>
                <w:sz w:val="18"/>
                <w:szCs w:val="18"/>
              </w:rPr>
            </w:pPr>
            <w:r>
              <w:rPr>
                <w:rFonts w:asciiTheme="minorHAnsi" w:hAnsiTheme="minorHAnsi"/>
                <w:sz w:val="18"/>
                <w:szCs w:val="18"/>
              </w:rPr>
              <w:t>Manufacturer/ Brand</w:t>
            </w:r>
          </w:p>
        </w:tc>
        <w:tc>
          <w:tcPr>
            <w:tcW w:w="1188" w:type="dxa"/>
            <w:tcBorders>
              <w:top w:val="single" w:sz="4" w:space="0" w:color="auto"/>
              <w:left w:val="single" w:sz="6" w:space="0" w:color="auto"/>
              <w:bottom w:val="single" w:sz="4" w:space="0" w:color="auto"/>
              <w:right w:val="single" w:sz="6" w:space="0" w:color="auto"/>
            </w:tcBorders>
            <w:vAlign w:val="bottom"/>
          </w:tcPr>
          <w:p w14:paraId="085F14C6" w14:textId="0C770BB4" w:rsidR="00330DBD" w:rsidRPr="007A0CCE" w:rsidRDefault="00330DBD" w:rsidP="00B60E0A">
            <w:pPr>
              <w:jc w:val="center"/>
              <w:rPr>
                <w:rFonts w:asciiTheme="minorHAnsi" w:hAnsiTheme="minorHAnsi"/>
                <w:sz w:val="18"/>
                <w:szCs w:val="18"/>
              </w:rPr>
            </w:pPr>
            <w:r>
              <w:rPr>
                <w:rFonts w:asciiTheme="minorHAnsi" w:hAnsiTheme="minorHAnsi"/>
                <w:sz w:val="18"/>
                <w:szCs w:val="18"/>
              </w:rPr>
              <w:t>Fenestration Area (</w:t>
            </w:r>
            <w:r w:rsidR="008145B2">
              <w:rPr>
                <w:rFonts w:asciiTheme="minorHAnsi" w:hAnsiTheme="minorHAnsi"/>
                <w:sz w:val="18"/>
                <w:szCs w:val="18"/>
              </w:rPr>
              <w:t>ft</w:t>
            </w:r>
            <w:r w:rsidRPr="008145B2">
              <w:rPr>
                <w:rFonts w:asciiTheme="minorHAnsi" w:hAnsiTheme="minorHAnsi"/>
                <w:sz w:val="18"/>
                <w:szCs w:val="18"/>
                <w:vertAlign w:val="superscript"/>
              </w:rPr>
              <w:t>2</w:t>
            </w:r>
            <w:r>
              <w:rPr>
                <w:rFonts w:asciiTheme="minorHAnsi" w:hAnsiTheme="minorHAnsi"/>
                <w:sz w:val="18"/>
                <w:szCs w:val="18"/>
              </w:rPr>
              <w:t>)</w:t>
            </w:r>
          </w:p>
        </w:tc>
        <w:tc>
          <w:tcPr>
            <w:tcW w:w="1103" w:type="dxa"/>
            <w:tcBorders>
              <w:top w:val="single" w:sz="4" w:space="0" w:color="auto"/>
              <w:left w:val="single" w:sz="6" w:space="0" w:color="auto"/>
              <w:right w:val="single" w:sz="6" w:space="0" w:color="auto"/>
            </w:tcBorders>
            <w:vAlign w:val="bottom"/>
          </w:tcPr>
          <w:p w14:paraId="085F14C7" w14:textId="763E4FC4" w:rsidR="00330DBD" w:rsidRPr="007A0CCE" w:rsidRDefault="00330DBD" w:rsidP="00B60E0A">
            <w:pPr>
              <w:jc w:val="center"/>
              <w:rPr>
                <w:rFonts w:asciiTheme="minorHAnsi" w:hAnsiTheme="minorHAnsi"/>
                <w:sz w:val="18"/>
                <w:szCs w:val="18"/>
              </w:rPr>
            </w:pPr>
            <w:r>
              <w:rPr>
                <w:rFonts w:asciiTheme="minorHAnsi" w:hAnsiTheme="minorHAnsi"/>
                <w:sz w:val="18"/>
                <w:szCs w:val="18"/>
              </w:rPr>
              <w:t>Orientation</w:t>
            </w:r>
          </w:p>
        </w:tc>
        <w:tc>
          <w:tcPr>
            <w:tcW w:w="1239" w:type="dxa"/>
            <w:tcBorders>
              <w:top w:val="single" w:sz="4" w:space="0" w:color="auto"/>
              <w:left w:val="single" w:sz="6" w:space="0" w:color="auto"/>
              <w:right w:val="single" w:sz="6" w:space="0" w:color="auto"/>
            </w:tcBorders>
            <w:vAlign w:val="bottom"/>
          </w:tcPr>
          <w:p w14:paraId="085F14C8" w14:textId="40691F5B" w:rsidR="00330DBD" w:rsidRDefault="00330DBD" w:rsidP="00B60E0A">
            <w:pPr>
              <w:jc w:val="center"/>
              <w:rPr>
                <w:rFonts w:asciiTheme="minorHAnsi" w:hAnsiTheme="minorHAnsi"/>
                <w:sz w:val="18"/>
                <w:szCs w:val="18"/>
              </w:rPr>
            </w:pPr>
            <w:r>
              <w:rPr>
                <w:rFonts w:asciiTheme="minorHAnsi" w:hAnsiTheme="minorHAnsi"/>
                <w:sz w:val="18"/>
                <w:szCs w:val="18"/>
              </w:rPr>
              <w:t>Chromogenic</w:t>
            </w:r>
          </w:p>
        </w:tc>
        <w:tc>
          <w:tcPr>
            <w:tcW w:w="884" w:type="dxa"/>
            <w:tcBorders>
              <w:top w:val="single" w:sz="4" w:space="0" w:color="auto"/>
              <w:left w:val="single" w:sz="6" w:space="0" w:color="auto"/>
              <w:right w:val="single" w:sz="6" w:space="0" w:color="auto"/>
            </w:tcBorders>
            <w:vAlign w:val="bottom"/>
          </w:tcPr>
          <w:p w14:paraId="085F14C9" w14:textId="4F86FDF3" w:rsidR="00330DBD" w:rsidRPr="007A0CCE" w:rsidRDefault="00330DBD" w:rsidP="00B60E0A">
            <w:pPr>
              <w:jc w:val="center"/>
              <w:rPr>
                <w:rFonts w:asciiTheme="minorHAnsi" w:hAnsiTheme="minorHAnsi"/>
                <w:sz w:val="18"/>
                <w:szCs w:val="18"/>
              </w:rPr>
            </w:pPr>
            <w:r>
              <w:rPr>
                <w:rFonts w:asciiTheme="minorHAnsi" w:hAnsiTheme="minorHAnsi"/>
                <w:sz w:val="18"/>
                <w:szCs w:val="18"/>
              </w:rPr>
              <w:t>U-factor</w:t>
            </w:r>
          </w:p>
        </w:tc>
        <w:tc>
          <w:tcPr>
            <w:tcW w:w="820" w:type="dxa"/>
            <w:tcBorders>
              <w:top w:val="single" w:sz="4" w:space="0" w:color="auto"/>
              <w:left w:val="single" w:sz="6" w:space="0" w:color="auto"/>
              <w:right w:val="single" w:sz="6" w:space="0" w:color="auto"/>
            </w:tcBorders>
            <w:vAlign w:val="bottom"/>
          </w:tcPr>
          <w:p w14:paraId="0E7D743E" w14:textId="1FA3E49F" w:rsidR="00330DBD" w:rsidRDefault="00330DBD" w:rsidP="00B60E0A">
            <w:pPr>
              <w:pStyle w:val="Heading7"/>
              <w:tabs>
                <w:tab w:val="left" w:pos="180"/>
                <w:tab w:val="left" w:pos="5310"/>
                <w:tab w:val="left" w:pos="8100"/>
              </w:tabs>
              <w:spacing w:before="0" w:after="0"/>
              <w:jc w:val="center"/>
              <w:rPr>
                <w:rFonts w:asciiTheme="minorHAnsi" w:hAnsiTheme="minorHAnsi"/>
                <w:sz w:val="18"/>
                <w:szCs w:val="18"/>
              </w:rPr>
            </w:pPr>
            <w:r>
              <w:rPr>
                <w:rFonts w:asciiTheme="minorHAnsi" w:hAnsiTheme="minorHAnsi"/>
                <w:sz w:val="18"/>
                <w:szCs w:val="18"/>
              </w:rPr>
              <w:t>Source</w:t>
            </w:r>
          </w:p>
        </w:tc>
        <w:tc>
          <w:tcPr>
            <w:tcW w:w="799" w:type="dxa"/>
            <w:tcBorders>
              <w:top w:val="single" w:sz="4" w:space="0" w:color="auto"/>
              <w:left w:val="single" w:sz="6" w:space="0" w:color="auto"/>
              <w:right w:val="single" w:sz="4" w:space="0" w:color="auto"/>
            </w:tcBorders>
            <w:vAlign w:val="bottom"/>
          </w:tcPr>
          <w:p w14:paraId="085F14CA" w14:textId="18C66781" w:rsidR="00330DBD" w:rsidRDefault="00330DBD" w:rsidP="00B60E0A">
            <w:pPr>
              <w:pStyle w:val="Heading7"/>
              <w:tabs>
                <w:tab w:val="left" w:pos="180"/>
                <w:tab w:val="left" w:pos="5310"/>
                <w:tab w:val="left" w:pos="8100"/>
              </w:tabs>
              <w:spacing w:before="0" w:after="0"/>
              <w:jc w:val="center"/>
              <w:rPr>
                <w:rFonts w:asciiTheme="minorHAnsi" w:hAnsiTheme="minorHAnsi"/>
                <w:sz w:val="18"/>
                <w:szCs w:val="18"/>
              </w:rPr>
            </w:pPr>
            <w:r>
              <w:rPr>
                <w:rFonts w:asciiTheme="minorHAnsi" w:hAnsiTheme="minorHAnsi"/>
                <w:sz w:val="18"/>
                <w:szCs w:val="18"/>
              </w:rPr>
              <w:t>SHGC</w:t>
            </w:r>
          </w:p>
        </w:tc>
        <w:tc>
          <w:tcPr>
            <w:tcW w:w="887" w:type="dxa"/>
            <w:tcBorders>
              <w:top w:val="single" w:sz="4" w:space="0" w:color="auto"/>
              <w:left w:val="single" w:sz="4" w:space="0" w:color="auto"/>
              <w:right w:val="single" w:sz="6" w:space="0" w:color="auto"/>
            </w:tcBorders>
            <w:vAlign w:val="bottom"/>
          </w:tcPr>
          <w:p w14:paraId="085F14CB" w14:textId="374DF214" w:rsidR="00330DBD" w:rsidRDefault="00330DBD" w:rsidP="00B60E0A">
            <w:pPr>
              <w:jc w:val="center"/>
              <w:rPr>
                <w:rFonts w:asciiTheme="minorHAnsi" w:hAnsiTheme="minorHAnsi"/>
                <w:sz w:val="18"/>
                <w:szCs w:val="18"/>
              </w:rPr>
            </w:pPr>
            <w:r>
              <w:rPr>
                <w:rFonts w:asciiTheme="minorHAnsi" w:hAnsiTheme="minorHAnsi"/>
                <w:sz w:val="18"/>
                <w:szCs w:val="18"/>
              </w:rPr>
              <w:t>Source</w:t>
            </w:r>
          </w:p>
        </w:tc>
        <w:tc>
          <w:tcPr>
            <w:tcW w:w="1147" w:type="dxa"/>
            <w:tcBorders>
              <w:top w:val="single" w:sz="4" w:space="0" w:color="auto"/>
              <w:left w:val="single" w:sz="6" w:space="0" w:color="auto"/>
              <w:right w:val="single" w:sz="4" w:space="0" w:color="auto"/>
            </w:tcBorders>
            <w:vAlign w:val="bottom"/>
          </w:tcPr>
          <w:p w14:paraId="085F14CC" w14:textId="77777777" w:rsidR="00330DBD" w:rsidRPr="00283D48" w:rsidRDefault="00330DBD" w:rsidP="00B60E0A">
            <w:pPr>
              <w:jc w:val="center"/>
              <w:rPr>
                <w:rFonts w:asciiTheme="minorHAnsi" w:hAnsiTheme="minorHAnsi"/>
                <w:sz w:val="18"/>
                <w:szCs w:val="18"/>
              </w:rPr>
            </w:pPr>
            <w:r w:rsidRPr="004E0157">
              <w:rPr>
                <w:rFonts w:asciiTheme="minorHAnsi" w:hAnsiTheme="minorHAnsi"/>
                <w:sz w:val="18"/>
                <w:szCs w:val="18"/>
              </w:rPr>
              <w:t>Fenestration Type</w:t>
            </w:r>
          </w:p>
        </w:tc>
        <w:tc>
          <w:tcPr>
            <w:tcW w:w="1273" w:type="dxa"/>
            <w:tcBorders>
              <w:top w:val="single" w:sz="4" w:space="0" w:color="auto"/>
              <w:left w:val="single" w:sz="4" w:space="0" w:color="auto"/>
              <w:right w:val="single" w:sz="6" w:space="0" w:color="auto"/>
            </w:tcBorders>
            <w:vAlign w:val="bottom"/>
          </w:tcPr>
          <w:p w14:paraId="085F14CD" w14:textId="77777777" w:rsidR="00330DBD" w:rsidRDefault="00330DBD" w:rsidP="00B60E0A">
            <w:pPr>
              <w:jc w:val="center"/>
              <w:rPr>
                <w:rFonts w:asciiTheme="minorHAnsi" w:hAnsiTheme="minorHAnsi"/>
                <w:sz w:val="18"/>
                <w:szCs w:val="18"/>
              </w:rPr>
            </w:pPr>
            <w:r>
              <w:rPr>
                <w:rFonts w:asciiTheme="minorHAnsi" w:hAnsiTheme="minorHAnsi"/>
                <w:sz w:val="18"/>
                <w:szCs w:val="18"/>
              </w:rPr>
              <w:t>Exterior Shading Devices (Describe)</w:t>
            </w:r>
          </w:p>
        </w:tc>
        <w:tc>
          <w:tcPr>
            <w:tcW w:w="2847" w:type="dxa"/>
            <w:tcBorders>
              <w:top w:val="single" w:sz="4" w:space="0" w:color="auto"/>
              <w:left w:val="single" w:sz="6" w:space="0" w:color="auto"/>
              <w:right w:val="single" w:sz="4" w:space="0" w:color="auto"/>
            </w:tcBorders>
            <w:vAlign w:val="bottom"/>
          </w:tcPr>
          <w:p w14:paraId="085F14CE" w14:textId="77777777" w:rsidR="00330DBD" w:rsidRDefault="00330DBD" w:rsidP="00B60E0A">
            <w:pPr>
              <w:suppressAutoHyphens/>
              <w:jc w:val="center"/>
              <w:rPr>
                <w:rFonts w:asciiTheme="minorHAnsi" w:hAnsiTheme="minorHAnsi"/>
                <w:sz w:val="18"/>
                <w:szCs w:val="18"/>
              </w:rPr>
            </w:pPr>
            <w:r>
              <w:rPr>
                <w:rFonts w:asciiTheme="minorHAnsi" w:hAnsiTheme="minorHAnsi"/>
                <w:sz w:val="18"/>
                <w:szCs w:val="18"/>
              </w:rPr>
              <w:t>Comments/Special Features</w:t>
            </w:r>
          </w:p>
        </w:tc>
      </w:tr>
      <w:tr w:rsidR="00330DBD" w:rsidRPr="00972819" w14:paraId="085F14DC" w14:textId="77777777" w:rsidTr="00DA7436">
        <w:trPr>
          <w:cantSplit/>
          <w:trHeight w:val="391"/>
        </w:trPr>
        <w:tc>
          <w:tcPr>
            <w:tcW w:w="935" w:type="dxa"/>
            <w:tcBorders>
              <w:top w:val="single" w:sz="6" w:space="0" w:color="auto"/>
              <w:left w:val="single" w:sz="4" w:space="0" w:color="auto"/>
              <w:bottom w:val="single" w:sz="4" w:space="0" w:color="auto"/>
              <w:right w:val="single" w:sz="4" w:space="0" w:color="auto"/>
            </w:tcBorders>
            <w:vAlign w:val="center"/>
          </w:tcPr>
          <w:p w14:paraId="085F14D0" w14:textId="77777777" w:rsidR="00330DBD" w:rsidRDefault="00330DBD" w:rsidP="006F4B9E">
            <w:pPr>
              <w:jc w:val="center"/>
              <w:rPr>
                <w:rFonts w:asciiTheme="minorHAnsi" w:hAnsiTheme="minorHAnsi"/>
                <w:sz w:val="16"/>
                <w:szCs w:val="16"/>
              </w:rPr>
            </w:pPr>
            <w:r>
              <w:rPr>
                <w:rFonts w:asciiTheme="minorHAnsi" w:hAnsiTheme="minorHAnsi"/>
                <w:sz w:val="16"/>
                <w:szCs w:val="16"/>
              </w:rPr>
              <w:t>&lt;&lt;auto filled text: referenced from CF1R</w:t>
            </w:r>
            <w:r w:rsidDel="006F4B9E">
              <w:rPr>
                <w:rFonts w:asciiTheme="minorHAnsi" w:hAnsiTheme="minorHAnsi"/>
                <w:sz w:val="16"/>
                <w:szCs w:val="16"/>
              </w:rPr>
              <w:t xml:space="preserve"> </w:t>
            </w:r>
            <w:r>
              <w:rPr>
                <w:rFonts w:asciiTheme="minorHAnsi" w:hAnsiTheme="minorHAnsi"/>
                <w:sz w:val="16"/>
                <w:szCs w:val="16"/>
              </w:rPr>
              <w:t>&gt;&gt;</w:t>
            </w:r>
          </w:p>
        </w:tc>
        <w:tc>
          <w:tcPr>
            <w:tcW w:w="1272" w:type="dxa"/>
            <w:tcBorders>
              <w:top w:val="single" w:sz="6" w:space="0" w:color="auto"/>
              <w:left w:val="single" w:sz="4" w:space="0" w:color="auto"/>
              <w:bottom w:val="single" w:sz="4" w:space="0" w:color="auto"/>
              <w:right w:val="single" w:sz="4" w:space="0" w:color="auto"/>
            </w:tcBorders>
            <w:vAlign w:val="center"/>
          </w:tcPr>
          <w:p w14:paraId="085F14D1" w14:textId="77777777" w:rsidR="00330DBD" w:rsidRDefault="00330DBD">
            <w:pPr>
              <w:jc w:val="center"/>
              <w:rPr>
                <w:rFonts w:asciiTheme="minorHAnsi" w:hAnsiTheme="minorHAnsi"/>
                <w:sz w:val="16"/>
                <w:szCs w:val="16"/>
              </w:rPr>
            </w:pPr>
            <w:r>
              <w:rPr>
                <w:rFonts w:asciiTheme="minorHAnsi" w:hAnsiTheme="minorHAnsi"/>
                <w:sz w:val="16"/>
                <w:szCs w:val="16"/>
              </w:rPr>
              <w:t>&lt;&lt;user input, text&gt;&gt;</w:t>
            </w:r>
          </w:p>
        </w:tc>
        <w:tc>
          <w:tcPr>
            <w:tcW w:w="1188" w:type="dxa"/>
            <w:tcBorders>
              <w:top w:val="single" w:sz="4" w:space="0" w:color="auto"/>
              <w:left w:val="single" w:sz="4" w:space="0" w:color="auto"/>
              <w:bottom w:val="single" w:sz="4" w:space="0" w:color="auto"/>
              <w:right w:val="single" w:sz="4" w:space="0" w:color="auto"/>
            </w:tcBorders>
            <w:vAlign w:val="center"/>
          </w:tcPr>
          <w:p w14:paraId="085F14D2" w14:textId="77777777" w:rsidR="00330DBD" w:rsidRDefault="00330DBD" w:rsidP="006F4B9E">
            <w:pPr>
              <w:suppressAutoHyphens/>
              <w:ind w:right="-84"/>
              <w:jc w:val="center"/>
              <w:rPr>
                <w:rFonts w:asciiTheme="minorHAnsi" w:hAnsiTheme="minorHAnsi"/>
                <w:sz w:val="16"/>
                <w:szCs w:val="16"/>
              </w:rPr>
            </w:pPr>
            <w:r>
              <w:rPr>
                <w:rFonts w:asciiTheme="minorHAnsi" w:hAnsiTheme="minorHAnsi"/>
                <w:sz w:val="16"/>
                <w:szCs w:val="16"/>
              </w:rPr>
              <w:t>&lt;&lt; auto filled text: referenced from CF1R</w:t>
            </w:r>
            <w:r w:rsidDel="006F4B9E">
              <w:rPr>
                <w:rFonts w:asciiTheme="minorHAnsi" w:hAnsiTheme="minorHAnsi"/>
                <w:sz w:val="16"/>
                <w:szCs w:val="16"/>
              </w:rPr>
              <w:t xml:space="preserve"> </w:t>
            </w:r>
            <w:r>
              <w:rPr>
                <w:rFonts w:asciiTheme="minorHAnsi" w:hAnsiTheme="minorHAnsi"/>
                <w:sz w:val="16"/>
                <w:szCs w:val="16"/>
              </w:rPr>
              <w:t>&gt;&gt;</w:t>
            </w:r>
          </w:p>
        </w:tc>
        <w:tc>
          <w:tcPr>
            <w:tcW w:w="1103" w:type="dxa"/>
            <w:tcBorders>
              <w:top w:val="single" w:sz="6" w:space="0" w:color="auto"/>
              <w:left w:val="single" w:sz="4" w:space="0" w:color="auto"/>
              <w:bottom w:val="single" w:sz="4" w:space="0" w:color="auto"/>
              <w:right w:val="single" w:sz="4" w:space="0" w:color="auto"/>
            </w:tcBorders>
            <w:vAlign w:val="center"/>
          </w:tcPr>
          <w:p w14:paraId="085F14D3" w14:textId="6CDD22F7" w:rsidR="00330DBD" w:rsidRDefault="00330DBD" w:rsidP="006F4B9E">
            <w:pPr>
              <w:suppressAutoHyphens/>
              <w:ind w:right="-108"/>
              <w:jc w:val="center"/>
              <w:rPr>
                <w:rFonts w:asciiTheme="minorHAnsi" w:hAnsiTheme="minorHAnsi"/>
                <w:sz w:val="16"/>
                <w:szCs w:val="16"/>
              </w:rPr>
            </w:pPr>
            <w:r>
              <w:rPr>
                <w:rFonts w:asciiTheme="minorHAnsi" w:hAnsiTheme="minorHAnsi"/>
                <w:sz w:val="16"/>
                <w:szCs w:val="16"/>
              </w:rPr>
              <w:t>&lt;&lt; auto filled text: referenced from CF1R</w:t>
            </w:r>
            <w:r w:rsidR="00FC0ECD">
              <w:rPr>
                <w:rFonts w:asciiTheme="minorHAnsi" w:hAnsiTheme="minorHAnsi"/>
                <w:sz w:val="16"/>
                <w:szCs w:val="16"/>
              </w:rPr>
              <w:t>; if parent doc = CF1R-PRF, then use Azimuth; elseif parent doc = ADD, ALT or NCB, then use CardinalOrientation</w:t>
            </w:r>
            <w:r w:rsidDel="006F4B9E">
              <w:rPr>
                <w:rFonts w:asciiTheme="minorHAnsi" w:hAnsiTheme="minorHAnsi"/>
                <w:sz w:val="16"/>
                <w:szCs w:val="16"/>
              </w:rPr>
              <w:t xml:space="preserve"> </w:t>
            </w:r>
            <w:r>
              <w:rPr>
                <w:rFonts w:asciiTheme="minorHAnsi" w:hAnsiTheme="minorHAnsi"/>
                <w:sz w:val="16"/>
                <w:szCs w:val="16"/>
              </w:rPr>
              <w:t>&gt;&gt;</w:t>
            </w:r>
          </w:p>
        </w:tc>
        <w:tc>
          <w:tcPr>
            <w:tcW w:w="1239" w:type="dxa"/>
            <w:tcBorders>
              <w:top w:val="single" w:sz="6" w:space="0" w:color="auto"/>
              <w:left w:val="single" w:sz="4" w:space="0" w:color="auto"/>
              <w:bottom w:val="single" w:sz="4" w:space="0" w:color="auto"/>
              <w:right w:val="single" w:sz="4" w:space="0" w:color="auto"/>
            </w:tcBorders>
            <w:vAlign w:val="center"/>
          </w:tcPr>
          <w:p w14:paraId="085F14D4" w14:textId="77777777" w:rsidR="00330DBD" w:rsidRDefault="00330DBD">
            <w:pPr>
              <w:pStyle w:val="Heading7"/>
              <w:tabs>
                <w:tab w:val="left" w:pos="180"/>
                <w:tab w:val="left" w:pos="5310"/>
                <w:tab w:val="left" w:pos="8100"/>
              </w:tabs>
              <w:spacing w:before="0" w:after="0"/>
              <w:jc w:val="center"/>
              <w:rPr>
                <w:rFonts w:asciiTheme="minorHAnsi" w:hAnsiTheme="minorHAnsi"/>
                <w:sz w:val="16"/>
                <w:szCs w:val="16"/>
              </w:rPr>
            </w:pPr>
            <w:r>
              <w:rPr>
                <w:rFonts w:asciiTheme="minorHAnsi" w:hAnsiTheme="minorHAnsi"/>
                <w:sz w:val="16"/>
                <w:szCs w:val="16"/>
              </w:rPr>
              <w:t>&lt;&lt;user pick from list: yes, no&gt;&gt;</w:t>
            </w:r>
          </w:p>
        </w:tc>
        <w:tc>
          <w:tcPr>
            <w:tcW w:w="884" w:type="dxa"/>
            <w:tcBorders>
              <w:top w:val="single" w:sz="6" w:space="0" w:color="auto"/>
              <w:left w:val="single" w:sz="4" w:space="0" w:color="auto"/>
              <w:bottom w:val="single" w:sz="4" w:space="0" w:color="auto"/>
              <w:right w:val="single" w:sz="4" w:space="0" w:color="auto"/>
            </w:tcBorders>
            <w:vAlign w:val="center"/>
          </w:tcPr>
          <w:p w14:paraId="085F14D5" w14:textId="76CF61E3" w:rsidR="00330DBD" w:rsidRDefault="00330DBD" w:rsidP="00F46062">
            <w:pPr>
              <w:pStyle w:val="Heading7"/>
              <w:tabs>
                <w:tab w:val="left" w:pos="180"/>
                <w:tab w:val="left" w:pos="5310"/>
                <w:tab w:val="left" w:pos="8100"/>
              </w:tabs>
              <w:spacing w:before="0" w:after="0"/>
              <w:ind w:right="-40"/>
              <w:jc w:val="center"/>
              <w:rPr>
                <w:rFonts w:asciiTheme="minorHAnsi" w:hAnsiTheme="minorHAnsi"/>
                <w:sz w:val="16"/>
                <w:szCs w:val="16"/>
              </w:rPr>
            </w:pPr>
            <w:r>
              <w:rPr>
                <w:rFonts w:asciiTheme="minorHAnsi" w:hAnsiTheme="minorHAnsi"/>
                <w:sz w:val="16"/>
                <w:szCs w:val="16"/>
              </w:rPr>
              <w:t>&lt;&lt;</w:t>
            </w:r>
            <w:r w:rsidR="0084317D">
              <w:rPr>
                <w:rFonts w:asciiTheme="minorHAnsi" w:hAnsiTheme="minorHAnsi"/>
                <w:sz w:val="16"/>
                <w:szCs w:val="16"/>
              </w:rPr>
              <w:t xml:space="preserve"> auto filled text: referenced from CF1R;</w:t>
            </w:r>
            <w:r w:rsidR="00A31940">
              <w:rPr>
                <w:rFonts w:asciiTheme="minorHAnsi" w:hAnsiTheme="minorHAnsi"/>
                <w:sz w:val="16"/>
                <w:szCs w:val="16"/>
              </w:rPr>
              <w:t xml:space="preserve"> </w:t>
            </w:r>
            <w:r w:rsidR="00613B5A">
              <w:rPr>
                <w:rFonts w:asciiTheme="minorHAnsi" w:hAnsiTheme="minorHAnsi"/>
                <w:sz w:val="16"/>
                <w:szCs w:val="16"/>
              </w:rPr>
              <w:t xml:space="preserve">but </w:t>
            </w:r>
            <w:r w:rsidR="00F46062">
              <w:rPr>
                <w:rFonts w:asciiTheme="minorHAnsi" w:hAnsiTheme="minorHAnsi"/>
                <w:sz w:val="16"/>
                <w:szCs w:val="16"/>
              </w:rPr>
              <w:t>user can</w:t>
            </w:r>
            <w:r w:rsidR="00A31940">
              <w:rPr>
                <w:rFonts w:asciiTheme="minorHAnsi" w:hAnsiTheme="minorHAnsi"/>
                <w:sz w:val="16"/>
                <w:szCs w:val="16"/>
              </w:rPr>
              <w:t xml:space="preserve"> </w:t>
            </w:r>
            <w:r w:rsidR="00F46062">
              <w:rPr>
                <w:rFonts w:asciiTheme="minorHAnsi" w:hAnsiTheme="minorHAnsi"/>
                <w:sz w:val="16"/>
                <w:szCs w:val="16"/>
              </w:rPr>
              <w:t xml:space="preserve">override with value </w:t>
            </w:r>
            <w:r w:rsidR="00A31940">
              <w:rPr>
                <w:rFonts w:asciiTheme="minorHAnsi" w:hAnsiTheme="minorHAnsi"/>
                <w:sz w:val="16"/>
                <w:szCs w:val="16"/>
              </w:rPr>
              <w:t xml:space="preserve"> equal to or less than CF1R</w:t>
            </w:r>
            <w:r w:rsidR="0084317D">
              <w:rPr>
                <w:rFonts w:asciiTheme="minorHAnsi" w:hAnsiTheme="minorHAnsi"/>
                <w:sz w:val="16"/>
                <w:szCs w:val="16"/>
              </w:rPr>
              <w:t xml:space="preserve"> </w:t>
            </w:r>
            <w:r>
              <w:rPr>
                <w:rFonts w:asciiTheme="minorHAnsi" w:hAnsiTheme="minorHAnsi"/>
                <w:sz w:val="16"/>
                <w:szCs w:val="16"/>
              </w:rPr>
              <w:t>&gt;&gt;</w:t>
            </w:r>
          </w:p>
        </w:tc>
        <w:tc>
          <w:tcPr>
            <w:tcW w:w="820" w:type="dxa"/>
            <w:tcBorders>
              <w:top w:val="single" w:sz="6" w:space="0" w:color="auto"/>
              <w:left w:val="single" w:sz="4" w:space="0" w:color="auto"/>
              <w:bottom w:val="single" w:sz="4" w:space="0" w:color="auto"/>
              <w:right w:val="single" w:sz="4" w:space="0" w:color="auto"/>
            </w:tcBorders>
          </w:tcPr>
          <w:p w14:paraId="40B14DDF" w14:textId="202E0598" w:rsidR="00330DBD" w:rsidRDefault="00DE6F44" w:rsidP="0068289E">
            <w:pPr>
              <w:pStyle w:val="Heading7"/>
              <w:tabs>
                <w:tab w:val="left" w:pos="180"/>
                <w:tab w:val="left" w:pos="5310"/>
                <w:tab w:val="left" w:pos="8100"/>
              </w:tabs>
              <w:spacing w:before="0" w:after="0"/>
              <w:jc w:val="center"/>
              <w:rPr>
                <w:rFonts w:asciiTheme="minorHAnsi" w:hAnsiTheme="minorHAnsi"/>
                <w:sz w:val="16"/>
                <w:szCs w:val="16"/>
              </w:rPr>
            </w:pPr>
            <w:r>
              <w:rPr>
                <w:rFonts w:asciiTheme="minorHAnsi" w:hAnsiTheme="minorHAnsi"/>
                <w:sz w:val="16"/>
                <w:szCs w:val="16"/>
              </w:rPr>
              <w:t>&lt;&lt;User selects from list: NFRC, Tables 110.6-A and 110.6-B</w:t>
            </w:r>
            <w:r w:rsidR="0068289E">
              <w:rPr>
                <w:rFonts w:asciiTheme="minorHAnsi" w:hAnsiTheme="minorHAnsi"/>
                <w:sz w:val="16"/>
                <w:szCs w:val="16"/>
              </w:rPr>
              <w:t>,</w:t>
            </w:r>
            <w:r>
              <w:rPr>
                <w:rFonts w:asciiTheme="minorHAnsi" w:hAnsiTheme="minorHAnsi"/>
                <w:sz w:val="16"/>
                <w:szCs w:val="16"/>
              </w:rPr>
              <w:t xml:space="preserve"> Equations NA6-1 and NA6-2</w:t>
            </w:r>
            <w:r w:rsidR="0068289E">
              <w:rPr>
                <w:rFonts w:asciiTheme="minorHAnsi" w:hAnsiTheme="minorHAnsi"/>
                <w:sz w:val="16"/>
                <w:szCs w:val="16"/>
              </w:rPr>
              <w:t>, or Area-weighted Average Worksheet (ENV-02)</w:t>
            </w:r>
            <w:r>
              <w:rPr>
                <w:rFonts w:asciiTheme="minorHAnsi" w:hAnsiTheme="minorHAnsi"/>
                <w:sz w:val="16"/>
                <w:szCs w:val="16"/>
              </w:rPr>
              <w:t>&gt;&gt;</w:t>
            </w:r>
          </w:p>
        </w:tc>
        <w:tc>
          <w:tcPr>
            <w:tcW w:w="799" w:type="dxa"/>
            <w:tcBorders>
              <w:top w:val="single" w:sz="6" w:space="0" w:color="auto"/>
              <w:left w:val="single" w:sz="4" w:space="0" w:color="auto"/>
              <w:bottom w:val="single" w:sz="4" w:space="0" w:color="auto"/>
              <w:right w:val="single" w:sz="4" w:space="0" w:color="auto"/>
            </w:tcBorders>
            <w:tcMar>
              <w:left w:w="86" w:type="dxa"/>
              <w:right w:w="86" w:type="dxa"/>
            </w:tcMar>
            <w:vAlign w:val="center"/>
          </w:tcPr>
          <w:p w14:paraId="085F14D6" w14:textId="0DC75165" w:rsidR="00330DBD" w:rsidRDefault="00330DBD" w:rsidP="004D1FBF">
            <w:pPr>
              <w:pStyle w:val="Heading7"/>
              <w:tabs>
                <w:tab w:val="left" w:pos="180"/>
                <w:tab w:val="left" w:pos="5310"/>
                <w:tab w:val="left" w:pos="8100"/>
              </w:tabs>
              <w:spacing w:before="0" w:after="0"/>
              <w:jc w:val="center"/>
              <w:rPr>
                <w:rFonts w:asciiTheme="minorHAnsi" w:hAnsiTheme="minorHAnsi"/>
                <w:sz w:val="16"/>
                <w:szCs w:val="16"/>
              </w:rPr>
            </w:pPr>
            <w:r>
              <w:rPr>
                <w:rFonts w:asciiTheme="minorHAnsi" w:hAnsiTheme="minorHAnsi"/>
                <w:sz w:val="16"/>
                <w:szCs w:val="16"/>
              </w:rPr>
              <w:t>&lt;&lt;</w:t>
            </w:r>
            <w:ins w:id="75" w:author="Smith, Alexis@Energy" w:date="2017-12-01T10:26:00Z">
              <w:r w:rsidR="0084317D">
                <w:rPr>
                  <w:rFonts w:asciiTheme="minorHAnsi" w:hAnsiTheme="minorHAnsi"/>
                  <w:sz w:val="16"/>
                  <w:szCs w:val="16"/>
                </w:rPr>
                <w:t xml:space="preserve"> </w:t>
              </w:r>
            </w:ins>
            <w:r w:rsidR="0084317D">
              <w:rPr>
                <w:rFonts w:asciiTheme="minorHAnsi" w:hAnsiTheme="minorHAnsi"/>
                <w:sz w:val="16"/>
                <w:szCs w:val="16"/>
              </w:rPr>
              <w:t>auto filled text: referenced from CF1R</w:t>
            </w:r>
            <w:r w:rsidR="004D1FBF">
              <w:rPr>
                <w:rFonts w:asciiTheme="minorHAnsi" w:hAnsiTheme="minorHAnsi"/>
                <w:sz w:val="16"/>
                <w:szCs w:val="16"/>
              </w:rPr>
              <w:t>; but allow user to override</w:t>
            </w:r>
            <w:r w:rsidR="0084317D" w:rsidDel="0084317D">
              <w:rPr>
                <w:rFonts w:asciiTheme="minorHAnsi" w:hAnsiTheme="minorHAnsi"/>
                <w:sz w:val="16"/>
                <w:szCs w:val="16"/>
              </w:rPr>
              <w:t xml:space="preserve"> </w:t>
            </w:r>
            <w:r>
              <w:rPr>
                <w:rFonts w:asciiTheme="minorHAnsi" w:hAnsiTheme="minorHAnsi"/>
                <w:sz w:val="16"/>
                <w:szCs w:val="16"/>
              </w:rPr>
              <w:t>&gt;&gt;</w:t>
            </w:r>
          </w:p>
        </w:tc>
        <w:tc>
          <w:tcPr>
            <w:tcW w:w="887" w:type="dxa"/>
            <w:tcBorders>
              <w:top w:val="single" w:sz="6" w:space="0" w:color="auto"/>
              <w:left w:val="single" w:sz="4" w:space="0" w:color="auto"/>
              <w:bottom w:val="single" w:sz="4" w:space="0" w:color="auto"/>
              <w:right w:val="single" w:sz="4" w:space="0" w:color="auto"/>
            </w:tcBorders>
            <w:vAlign w:val="center"/>
          </w:tcPr>
          <w:p w14:paraId="085F14D8" w14:textId="6825E61D" w:rsidR="00330DBD" w:rsidRDefault="00DE6F44">
            <w:pPr>
              <w:pStyle w:val="Heading7"/>
              <w:tabs>
                <w:tab w:val="left" w:pos="180"/>
                <w:tab w:val="left" w:pos="5310"/>
                <w:tab w:val="left" w:pos="8100"/>
              </w:tabs>
              <w:spacing w:before="0" w:after="0"/>
              <w:jc w:val="center"/>
              <w:rPr>
                <w:rFonts w:asciiTheme="minorHAnsi" w:hAnsiTheme="minorHAnsi"/>
                <w:sz w:val="16"/>
                <w:szCs w:val="16"/>
              </w:rPr>
            </w:pPr>
            <w:r>
              <w:rPr>
                <w:rFonts w:asciiTheme="minorHAnsi" w:hAnsiTheme="minorHAnsi"/>
                <w:sz w:val="16"/>
                <w:szCs w:val="16"/>
              </w:rPr>
              <w:t>&lt;&lt;User selects from list: NFRC, Tables 110.6-A and 110.6-B</w:t>
            </w:r>
            <w:r w:rsidR="0068289E">
              <w:rPr>
                <w:rFonts w:asciiTheme="minorHAnsi" w:hAnsiTheme="minorHAnsi"/>
                <w:sz w:val="16"/>
                <w:szCs w:val="16"/>
              </w:rPr>
              <w:t>,</w:t>
            </w:r>
            <w:r>
              <w:rPr>
                <w:rFonts w:asciiTheme="minorHAnsi" w:hAnsiTheme="minorHAnsi"/>
                <w:sz w:val="16"/>
                <w:szCs w:val="16"/>
              </w:rPr>
              <w:t xml:space="preserve"> Equations NA6-1 and NA6-2</w:t>
            </w:r>
            <w:r w:rsidR="0068289E">
              <w:rPr>
                <w:rFonts w:asciiTheme="minorHAnsi" w:hAnsiTheme="minorHAnsi"/>
                <w:sz w:val="16"/>
                <w:szCs w:val="16"/>
              </w:rPr>
              <w:t>, or Area-weighted Average Worksheet (ENV-02)</w:t>
            </w:r>
            <w:r>
              <w:rPr>
                <w:rFonts w:asciiTheme="minorHAnsi" w:hAnsiTheme="minorHAnsi"/>
                <w:sz w:val="16"/>
                <w:szCs w:val="16"/>
              </w:rPr>
              <w:t>&gt;&gt;</w:t>
            </w:r>
          </w:p>
        </w:tc>
        <w:tc>
          <w:tcPr>
            <w:tcW w:w="1147" w:type="dxa"/>
            <w:tcBorders>
              <w:top w:val="single" w:sz="6" w:space="0" w:color="auto"/>
              <w:left w:val="single" w:sz="4" w:space="0" w:color="auto"/>
              <w:bottom w:val="single" w:sz="4" w:space="0" w:color="auto"/>
              <w:right w:val="single" w:sz="4" w:space="0" w:color="auto"/>
            </w:tcBorders>
            <w:vAlign w:val="center"/>
          </w:tcPr>
          <w:p w14:paraId="085F14D9" w14:textId="77777777" w:rsidR="00330DBD" w:rsidRDefault="00330DBD" w:rsidP="006F4B9E">
            <w:pPr>
              <w:pStyle w:val="Heading7"/>
              <w:tabs>
                <w:tab w:val="left" w:pos="180"/>
                <w:tab w:val="left" w:pos="5310"/>
                <w:tab w:val="left" w:pos="8100"/>
              </w:tabs>
              <w:spacing w:before="0" w:after="0"/>
              <w:jc w:val="center"/>
              <w:rPr>
                <w:rFonts w:asciiTheme="minorHAnsi" w:hAnsiTheme="minorHAnsi"/>
                <w:sz w:val="16"/>
                <w:szCs w:val="16"/>
              </w:rPr>
            </w:pPr>
            <w:r>
              <w:rPr>
                <w:rFonts w:asciiTheme="minorHAnsi" w:hAnsiTheme="minorHAnsi"/>
                <w:sz w:val="16"/>
                <w:szCs w:val="16"/>
              </w:rPr>
              <w:t>&lt;&lt; auto filled text: referenced from CF1R</w:t>
            </w:r>
            <w:r w:rsidDel="006F4B9E">
              <w:rPr>
                <w:rFonts w:asciiTheme="minorHAnsi" w:hAnsiTheme="minorHAnsi"/>
                <w:sz w:val="16"/>
                <w:szCs w:val="16"/>
              </w:rPr>
              <w:t xml:space="preserve"> </w:t>
            </w:r>
            <w:r>
              <w:rPr>
                <w:rFonts w:asciiTheme="minorHAnsi" w:hAnsiTheme="minorHAnsi"/>
                <w:sz w:val="16"/>
                <w:szCs w:val="16"/>
              </w:rPr>
              <w:t>&gt;&gt;</w:t>
            </w:r>
          </w:p>
        </w:tc>
        <w:tc>
          <w:tcPr>
            <w:tcW w:w="1273" w:type="dxa"/>
            <w:tcBorders>
              <w:top w:val="single" w:sz="6" w:space="0" w:color="auto"/>
              <w:left w:val="single" w:sz="4" w:space="0" w:color="auto"/>
              <w:bottom w:val="single" w:sz="4" w:space="0" w:color="auto"/>
              <w:right w:val="single" w:sz="4" w:space="0" w:color="auto"/>
            </w:tcBorders>
            <w:vAlign w:val="center"/>
          </w:tcPr>
          <w:p w14:paraId="085F14DA" w14:textId="77777777" w:rsidR="00330DBD" w:rsidRDefault="00330DBD" w:rsidP="006F4B9E">
            <w:pPr>
              <w:pStyle w:val="Heading7"/>
              <w:tabs>
                <w:tab w:val="left" w:pos="180"/>
                <w:tab w:val="left" w:pos="5310"/>
                <w:tab w:val="left" w:pos="8100"/>
              </w:tabs>
              <w:spacing w:before="0" w:after="0"/>
              <w:jc w:val="center"/>
              <w:rPr>
                <w:rFonts w:asciiTheme="minorHAnsi" w:hAnsiTheme="minorHAnsi"/>
                <w:sz w:val="16"/>
                <w:szCs w:val="16"/>
              </w:rPr>
            </w:pPr>
            <w:r>
              <w:rPr>
                <w:rFonts w:asciiTheme="minorHAnsi" w:hAnsiTheme="minorHAnsi"/>
                <w:sz w:val="16"/>
                <w:szCs w:val="16"/>
              </w:rPr>
              <w:t>&lt;&lt; auto filled text: referenced from CF1R</w:t>
            </w:r>
            <w:r w:rsidDel="006F4B9E">
              <w:rPr>
                <w:rFonts w:asciiTheme="minorHAnsi" w:hAnsiTheme="minorHAnsi"/>
                <w:sz w:val="16"/>
                <w:szCs w:val="16"/>
              </w:rPr>
              <w:t xml:space="preserve"> </w:t>
            </w:r>
            <w:r>
              <w:rPr>
                <w:rFonts w:asciiTheme="minorHAnsi" w:hAnsiTheme="minorHAnsi"/>
                <w:sz w:val="16"/>
                <w:szCs w:val="16"/>
              </w:rPr>
              <w:t>&gt;&gt;</w:t>
            </w:r>
          </w:p>
        </w:tc>
        <w:tc>
          <w:tcPr>
            <w:tcW w:w="2847" w:type="dxa"/>
            <w:tcBorders>
              <w:top w:val="single" w:sz="6" w:space="0" w:color="auto"/>
              <w:left w:val="single" w:sz="4" w:space="0" w:color="auto"/>
              <w:bottom w:val="single" w:sz="4" w:space="0" w:color="auto"/>
              <w:right w:val="single" w:sz="4" w:space="0" w:color="auto"/>
            </w:tcBorders>
            <w:vAlign w:val="center"/>
          </w:tcPr>
          <w:p w14:paraId="085F14DB" w14:textId="77777777" w:rsidR="00330DBD" w:rsidRDefault="00330DBD">
            <w:pPr>
              <w:pStyle w:val="Heading7"/>
              <w:jc w:val="center"/>
              <w:rPr>
                <w:rFonts w:asciiTheme="minorHAnsi" w:hAnsiTheme="minorHAnsi"/>
                <w:sz w:val="16"/>
                <w:szCs w:val="16"/>
              </w:rPr>
            </w:pPr>
            <w:r>
              <w:rPr>
                <w:rFonts w:asciiTheme="minorHAnsi" w:hAnsiTheme="minorHAnsi"/>
                <w:sz w:val="16"/>
                <w:szCs w:val="16"/>
              </w:rPr>
              <w:t>&lt;&lt;user input, text&gt;&gt;</w:t>
            </w:r>
          </w:p>
        </w:tc>
      </w:tr>
      <w:tr w:rsidR="00330DBD" w:rsidRPr="00972819" w14:paraId="085F14E8" w14:textId="77777777" w:rsidTr="00DA7436">
        <w:trPr>
          <w:cantSplit/>
          <w:trHeight w:val="391"/>
        </w:trPr>
        <w:tc>
          <w:tcPr>
            <w:tcW w:w="935" w:type="dxa"/>
            <w:tcBorders>
              <w:top w:val="single" w:sz="4" w:space="0" w:color="auto"/>
              <w:left w:val="single" w:sz="4" w:space="0" w:color="auto"/>
              <w:bottom w:val="single" w:sz="4" w:space="0" w:color="auto"/>
              <w:right w:val="single" w:sz="4" w:space="0" w:color="auto"/>
            </w:tcBorders>
            <w:vAlign w:val="bottom"/>
          </w:tcPr>
          <w:p w14:paraId="085F14DD" w14:textId="77777777" w:rsidR="00330DBD" w:rsidRPr="00972819" w:rsidRDefault="00330DBD" w:rsidP="00D16F10">
            <w:pPr>
              <w:jc w:val="center"/>
              <w:rPr>
                <w:rFonts w:asciiTheme="minorHAnsi" w:hAnsiTheme="minorHAnsi"/>
                <w:sz w:val="16"/>
                <w:szCs w:val="16"/>
              </w:rPr>
            </w:pPr>
          </w:p>
        </w:tc>
        <w:tc>
          <w:tcPr>
            <w:tcW w:w="1272" w:type="dxa"/>
            <w:tcBorders>
              <w:top w:val="single" w:sz="4" w:space="0" w:color="auto"/>
              <w:left w:val="single" w:sz="4" w:space="0" w:color="auto"/>
              <w:bottom w:val="single" w:sz="4" w:space="0" w:color="auto"/>
              <w:right w:val="single" w:sz="4" w:space="0" w:color="auto"/>
            </w:tcBorders>
            <w:vAlign w:val="bottom"/>
          </w:tcPr>
          <w:p w14:paraId="085F14DE" w14:textId="77777777" w:rsidR="00330DBD" w:rsidRPr="00972819" w:rsidRDefault="00330DBD" w:rsidP="00D16F10">
            <w:pPr>
              <w:jc w:val="center"/>
              <w:rPr>
                <w:rFonts w:asciiTheme="minorHAnsi" w:hAnsiTheme="minorHAnsi"/>
                <w:sz w:val="16"/>
                <w:szCs w:val="16"/>
              </w:rPr>
            </w:pPr>
          </w:p>
        </w:tc>
        <w:tc>
          <w:tcPr>
            <w:tcW w:w="1188" w:type="dxa"/>
            <w:tcBorders>
              <w:top w:val="single" w:sz="4" w:space="0" w:color="auto"/>
              <w:left w:val="single" w:sz="4" w:space="0" w:color="auto"/>
              <w:bottom w:val="single" w:sz="4" w:space="0" w:color="auto"/>
              <w:right w:val="single" w:sz="4" w:space="0" w:color="auto"/>
            </w:tcBorders>
            <w:vAlign w:val="bottom"/>
          </w:tcPr>
          <w:p w14:paraId="085F14DF" w14:textId="77777777" w:rsidR="00330DBD" w:rsidRPr="00972819" w:rsidRDefault="00330DBD" w:rsidP="00D16F10">
            <w:pPr>
              <w:suppressAutoHyphens/>
              <w:ind w:right="-84"/>
              <w:jc w:val="center"/>
              <w:rPr>
                <w:rFonts w:asciiTheme="minorHAnsi" w:hAnsiTheme="minorHAnsi"/>
                <w:sz w:val="16"/>
                <w:szCs w:val="16"/>
              </w:rPr>
            </w:pPr>
          </w:p>
        </w:tc>
        <w:tc>
          <w:tcPr>
            <w:tcW w:w="1103" w:type="dxa"/>
            <w:tcBorders>
              <w:top w:val="single" w:sz="4" w:space="0" w:color="auto"/>
              <w:left w:val="single" w:sz="4" w:space="0" w:color="auto"/>
              <w:bottom w:val="single" w:sz="4" w:space="0" w:color="auto"/>
              <w:right w:val="single" w:sz="4" w:space="0" w:color="auto"/>
            </w:tcBorders>
            <w:vAlign w:val="bottom"/>
          </w:tcPr>
          <w:p w14:paraId="085F14E0" w14:textId="77777777" w:rsidR="00330DBD" w:rsidRPr="00972819" w:rsidRDefault="00330DBD" w:rsidP="00D16F10">
            <w:pPr>
              <w:suppressAutoHyphens/>
              <w:ind w:right="-108"/>
              <w:jc w:val="center"/>
              <w:rPr>
                <w:rFonts w:asciiTheme="minorHAnsi" w:hAnsiTheme="minorHAnsi"/>
                <w:sz w:val="16"/>
                <w:szCs w:val="16"/>
              </w:rPr>
            </w:pPr>
          </w:p>
        </w:tc>
        <w:tc>
          <w:tcPr>
            <w:tcW w:w="1239" w:type="dxa"/>
            <w:tcBorders>
              <w:top w:val="single" w:sz="4" w:space="0" w:color="auto"/>
              <w:left w:val="single" w:sz="4" w:space="0" w:color="auto"/>
              <w:bottom w:val="single" w:sz="4" w:space="0" w:color="auto"/>
              <w:right w:val="single" w:sz="4" w:space="0" w:color="auto"/>
            </w:tcBorders>
          </w:tcPr>
          <w:p w14:paraId="085F14E1" w14:textId="77777777" w:rsidR="00330DBD" w:rsidRPr="00972819" w:rsidRDefault="00330DBD" w:rsidP="00D16F10">
            <w:pPr>
              <w:pStyle w:val="Heading7"/>
              <w:tabs>
                <w:tab w:val="left" w:pos="180"/>
                <w:tab w:val="left" w:pos="5310"/>
                <w:tab w:val="left" w:pos="8100"/>
              </w:tabs>
              <w:spacing w:before="0" w:after="0"/>
              <w:jc w:val="center"/>
              <w:rPr>
                <w:rFonts w:asciiTheme="minorHAnsi" w:hAnsiTheme="minorHAnsi"/>
                <w:sz w:val="16"/>
                <w:szCs w:val="16"/>
              </w:rPr>
            </w:pPr>
          </w:p>
        </w:tc>
        <w:tc>
          <w:tcPr>
            <w:tcW w:w="884" w:type="dxa"/>
            <w:tcBorders>
              <w:top w:val="single" w:sz="4" w:space="0" w:color="auto"/>
              <w:left w:val="single" w:sz="4" w:space="0" w:color="auto"/>
              <w:bottom w:val="single" w:sz="4" w:space="0" w:color="auto"/>
              <w:right w:val="single" w:sz="4" w:space="0" w:color="auto"/>
            </w:tcBorders>
            <w:vAlign w:val="bottom"/>
          </w:tcPr>
          <w:p w14:paraId="085F14E2" w14:textId="77777777" w:rsidR="00330DBD" w:rsidRPr="00972819" w:rsidRDefault="00330DBD" w:rsidP="00D16F10">
            <w:pPr>
              <w:pStyle w:val="Heading7"/>
              <w:tabs>
                <w:tab w:val="left" w:pos="180"/>
                <w:tab w:val="left" w:pos="5310"/>
                <w:tab w:val="left" w:pos="8100"/>
              </w:tabs>
              <w:spacing w:before="0" w:after="0"/>
              <w:jc w:val="center"/>
              <w:rPr>
                <w:rFonts w:asciiTheme="minorHAnsi" w:hAnsiTheme="minorHAnsi"/>
                <w:sz w:val="16"/>
                <w:szCs w:val="16"/>
              </w:rPr>
            </w:pPr>
          </w:p>
        </w:tc>
        <w:tc>
          <w:tcPr>
            <w:tcW w:w="820" w:type="dxa"/>
            <w:tcBorders>
              <w:top w:val="single" w:sz="4" w:space="0" w:color="auto"/>
              <w:left w:val="single" w:sz="4" w:space="0" w:color="auto"/>
              <w:bottom w:val="single" w:sz="4" w:space="0" w:color="auto"/>
              <w:right w:val="single" w:sz="4" w:space="0" w:color="auto"/>
            </w:tcBorders>
          </w:tcPr>
          <w:p w14:paraId="7C147205" w14:textId="77777777" w:rsidR="00330DBD" w:rsidRPr="00972819" w:rsidRDefault="00330DBD" w:rsidP="00D16F10">
            <w:pPr>
              <w:pStyle w:val="Heading7"/>
              <w:tabs>
                <w:tab w:val="left" w:pos="180"/>
                <w:tab w:val="left" w:pos="5310"/>
                <w:tab w:val="left" w:pos="8100"/>
              </w:tabs>
              <w:spacing w:before="0" w:after="0"/>
              <w:jc w:val="center"/>
              <w:rPr>
                <w:rFonts w:asciiTheme="minorHAnsi" w:hAnsiTheme="minorHAnsi"/>
                <w:sz w:val="16"/>
                <w:szCs w:val="16"/>
              </w:rPr>
            </w:pPr>
          </w:p>
        </w:tc>
        <w:tc>
          <w:tcPr>
            <w:tcW w:w="799" w:type="dxa"/>
            <w:tcBorders>
              <w:top w:val="single" w:sz="4" w:space="0" w:color="auto"/>
              <w:left w:val="single" w:sz="4" w:space="0" w:color="auto"/>
              <w:bottom w:val="single" w:sz="4" w:space="0" w:color="auto"/>
              <w:right w:val="single" w:sz="4" w:space="0" w:color="auto"/>
            </w:tcBorders>
            <w:vAlign w:val="bottom"/>
          </w:tcPr>
          <w:p w14:paraId="085F14E3" w14:textId="6D0536CE" w:rsidR="00330DBD" w:rsidRPr="00972819" w:rsidRDefault="00330DBD" w:rsidP="00D16F10">
            <w:pPr>
              <w:pStyle w:val="Heading7"/>
              <w:tabs>
                <w:tab w:val="left" w:pos="180"/>
                <w:tab w:val="left" w:pos="5310"/>
                <w:tab w:val="left" w:pos="8100"/>
              </w:tabs>
              <w:spacing w:before="0" w:after="0"/>
              <w:jc w:val="center"/>
              <w:rPr>
                <w:rFonts w:asciiTheme="minorHAnsi" w:hAnsiTheme="minorHAnsi"/>
                <w:sz w:val="16"/>
                <w:szCs w:val="16"/>
              </w:rPr>
            </w:pPr>
          </w:p>
        </w:tc>
        <w:tc>
          <w:tcPr>
            <w:tcW w:w="887" w:type="dxa"/>
            <w:tcBorders>
              <w:top w:val="single" w:sz="4" w:space="0" w:color="auto"/>
              <w:left w:val="single" w:sz="4" w:space="0" w:color="auto"/>
              <w:bottom w:val="single" w:sz="4" w:space="0" w:color="auto"/>
              <w:right w:val="single" w:sz="4" w:space="0" w:color="auto"/>
            </w:tcBorders>
            <w:vAlign w:val="bottom"/>
          </w:tcPr>
          <w:p w14:paraId="085F14E4" w14:textId="77777777" w:rsidR="00330DBD" w:rsidRPr="00972819" w:rsidRDefault="00330DBD" w:rsidP="00D16F10">
            <w:pPr>
              <w:pStyle w:val="Heading7"/>
              <w:tabs>
                <w:tab w:val="left" w:pos="180"/>
                <w:tab w:val="left" w:pos="5310"/>
                <w:tab w:val="left" w:pos="8100"/>
              </w:tabs>
              <w:spacing w:before="0" w:after="0"/>
              <w:jc w:val="center"/>
              <w:rPr>
                <w:rFonts w:asciiTheme="minorHAnsi" w:hAnsiTheme="minorHAnsi"/>
                <w:sz w:val="16"/>
                <w:szCs w:val="16"/>
              </w:rPr>
            </w:pPr>
          </w:p>
        </w:tc>
        <w:tc>
          <w:tcPr>
            <w:tcW w:w="1147" w:type="dxa"/>
            <w:tcBorders>
              <w:top w:val="single" w:sz="4" w:space="0" w:color="auto"/>
              <w:left w:val="single" w:sz="4" w:space="0" w:color="auto"/>
              <w:bottom w:val="single" w:sz="4" w:space="0" w:color="auto"/>
              <w:right w:val="single" w:sz="4" w:space="0" w:color="auto"/>
            </w:tcBorders>
            <w:vAlign w:val="bottom"/>
          </w:tcPr>
          <w:p w14:paraId="085F14E5" w14:textId="77777777" w:rsidR="00330DBD" w:rsidRDefault="00330DBD" w:rsidP="00D16F10">
            <w:pPr>
              <w:pStyle w:val="Heading7"/>
              <w:tabs>
                <w:tab w:val="left" w:pos="180"/>
                <w:tab w:val="left" w:pos="5310"/>
                <w:tab w:val="left" w:pos="8100"/>
              </w:tabs>
              <w:spacing w:before="0" w:after="0"/>
              <w:rPr>
                <w:rFonts w:asciiTheme="minorHAnsi" w:hAnsiTheme="minorHAnsi"/>
                <w:sz w:val="16"/>
                <w:szCs w:val="16"/>
              </w:rPr>
            </w:pPr>
          </w:p>
        </w:tc>
        <w:tc>
          <w:tcPr>
            <w:tcW w:w="1273" w:type="dxa"/>
            <w:tcBorders>
              <w:top w:val="single" w:sz="4" w:space="0" w:color="auto"/>
              <w:left w:val="single" w:sz="4" w:space="0" w:color="auto"/>
              <w:bottom w:val="single" w:sz="4" w:space="0" w:color="auto"/>
              <w:right w:val="single" w:sz="4" w:space="0" w:color="auto"/>
            </w:tcBorders>
            <w:vAlign w:val="bottom"/>
          </w:tcPr>
          <w:p w14:paraId="085F14E6" w14:textId="77777777" w:rsidR="00330DBD" w:rsidRPr="00972819" w:rsidRDefault="00330DBD" w:rsidP="00D16F10">
            <w:pPr>
              <w:pStyle w:val="Heading7"/>
              <w:tabs>
                <w:tab w:val="left" w:pos="180"/>
                <w:tab w:val="left" w:pos="5310"/>
                <w:tab w:val="left" w:pos="8100"/>
              </w:tabs>
              <w:spacing w:before="0" w:after="0"/>
              <w:jc w:val="center"/>
              <w:rPr>
                <w:rFonts w:asciiTheme="minorHAnsi" w:hAnsiTheme="minorHAnsi"/>
                <w:sz w:val="16"/>
                <w:szCs w:val="16"/>
              </w:rPr>
            </w:pPr>
          </w:p>
        </w:tc>
        <w:tc>
          <w:tcPr>
            <w:tcW w:w="2847" w:type="dxa"/>
            <w:tcBorders>
              <w:top w:val="single" w:sz="4" w:space="0" w:color="auto"/>
              <w:left w:val="single" w:sz="4" w:space="0" w:color="auto"/>
              <w:bottom w:val="single" w:sz="4" w:space="0" w:color="auto"/>
              <w:right w:val="single" w:sz="4" w:space="0" w:color="auto"/>
            </w:tcBorders>
            <w:vAlign w:val="bottom"/>
          </w:tcPr>
          <w:p w14:paraId="085F14E7" w14:textId="77777777" w:rsidR="00330DBD" w:rsidRPr="00972819" w:rsidRDefault="00330DBD" w:rsidP="00D16F10">
            <w:pPr>
              <w:pStyle w:val="Heading7"/>
              <w:rPr>
                <w:rFonts w:asciiTheme="minorHAnsi" w:hAnsiTheme="minorHAnsi"/>
                <w:sz w:val="16"/>
                <w:szCs w:val="16"/>
              </w:rPr>
            </w:pPr>
          </w:p>
        </w:tc>
      </w:tr>
    </w:tbl>
    <w:p w14:paraId="085F14E9" w14:textId="77777777" w:rsidR="00283D48" w:rsidRPr="008145B2" w:rsidRDefault="00283D48" w:rsidP="00083B4D">
      <w:pPr>
        <w:pStyle w:val="ListParagraph"/>
        <w:tabs>
          <w:tab w:val="left" w:pos="-120"/>
          <w:tab w:val="left" w:pos="120"/>
        </w:tabs>
        <w:ind w:left="-120"/>
        <w:rPr>
          <w:rFonts w:asciiTheme="minorHAnsi" w:hAnsiTheme="minorHAnsi"/>
          <w:b/>
          <w:szCs w:val="22"/>
        </w:rPr>
      </w:pPr>
    </w:p>
    <w:p w14:paraId="085F14EB" w14:textId="77777777" w:rsidR="00083B4D" w:rsidRPr="00972819" w:rsidRDefault="00083B4D" w:rsidP="00083B4D">
      <w:pPr>
        <w:pStyle w:val="ListParagraph"/>
        <w:tabs>
          <w:tab w:val="left" w:pos="-120"/>
          <w:tab w:val="left" w:pos="120"/>
        </w:tabs>
        <w:ind w:left="-120"/>
        <w:rPr>
          <w:rFonts w:asciiTheme="minorHAnsi" w:hAnsiTheme="minorHAnsi"/>
          <w:b/>
          <w:sz w:val="22"/>
          <w:szCs w:val="22"/>
        </w:rPr>
      </w:pPr>
    </w:p>
    <w:tbl>
      <w:tblPr>
        <w:tblpPr w:leftFromText="180" w:rightFromText="180" w:vertAnchor="text" w:horzAnchor="margin" w:tblpX="-612" w:tblpY="-202"/>
        <w:tblOverlap w:val="never"/>
        <w:tblW w:w="521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53"/>
        <w:gridCol w:w="13947"/>
      </w:tblGrid>
      <w:tr w:rsidR="00083B4D" w:rsidRPr="00E15E4D" w14:paraId="085F14ED" w14:textId="77777777" w:rsidTr="000845F1">
        <w:trPr>
          <w:trHeight w:val="255"/>
        </w:trPr>
        <w:tc>
          <w:tcPr>
            <w:tcW w:w="14635" w:type="dxa"/>
            <w:gridSpan w:val="2"/>
          </w:tcPr>
          <w:p w14:paraId="085F14EC" w14:textId="10F9C553" w:rsidR="00083B4D" w:rsidRPr="007E331C" w:rsidRDefault="00083B4D" w:rsidP="00283D48">
            <w:pPr>
              <w:tabs>
                <w:tab w:val="left" w:pos="3600"/>
                <w:tab w:val="left" w:pos="4680"/>
                <w:tab w:val="left" w:pos="5760"/>
                <w:tab w:val="left" w:pos="6930"/>
                <w:tab w:val="left" w:pos="8100"/>
                <w:tab w:val="left" w:pos="9090"/>
              </w:tabs>
              <w:rPr>
                <w:rFonts w:ascii="Calibri" w:hAnsi="Calibri"/>
              </w:rPr>
            </w:pPr>
            <w:r>
              <w:rPr>
                <w:rFonts w:ascii="Calibri" w:hAnsi="Calibri"/>
                <w:b/>
              </w:rPr>
              <w:t>B</w:t>
            </w:r>
            <w:r w:rsidRPr="007E331C">
              <w:rPr>
                <w:rFonts w:ascii="Calibri" w:hAnsi="Calibri"/>
                <w:b/>
              </w:rPr>
              <w:t xml:space="preserve">. </w:t>
            </w:r>
            <w:r>
              <w:rPr>
                <w:rFonts w:ascii="Calibri" w:hAnsi="Calibri"/>
                <w:b/>
              </w:rPr>
              <w:t>Fenestration Installation</w:t>
            </w:r>
          </w:p>
        </w:tc>
      </w:tr>
      <w:tr w:rsidR="00083B4D" w:rsidRPr="00E15E4D" w14:paraId="085F14F0" w14:textId="77777777" w:rsidTr="000845F1">
        <w:trPr>
          <w:trHeight w:val="255"/>
        </w:trPr>
        <w:tc>
          <w:tcPr>
            <w:tcW w:w="457" w:type="dxa"/>
          </w:tcPr>
          <w:p w14:paraId="085F14EE" w14:textId="77777777" w:rsidR="00083B4D" w:rsidRPr="007E331C" w:rsidRDefault="00083B4D" w:rsidP="00283D48">
            <w:pPr>
              <w:tabs>
                <w:tab w:val="left" w:pos="3600"/>
                <w:tab w:val="left" w:pos="4680"/>
                <w:tab w:val="left" w:pos="5760"/>
                <w:tab w:val="left" w:pos="6930"/>
                <w:tab w:val="left" w:pos="8100"/>
                <w:tab w:val="left" w:pos="9090"/>
              </w:tabs>
              <w:jc w:val="center"/>
              <w:rPr>
                <w:rFonts w:ascii="Calibri" w:hAnsi="Calibri"/>
              </w:rPr>
            </w:pPr>
            <w:r>
              <w:rPr>
                <w:rFonts w:ascii="Calibri" w:hAnsi="Calibri"/>
              </w:rPr>
              <w:t>0</w:t>
            </w:r>
            <w:r w:rsidRPr="007E331C">
              <w:rPr>
                <w:rFonts w:ascii="Calibri" w:hAnsi="Calibri"/>
              </w:rPr>
              <w:t>1</w:t>
            </w:r>
          </w:p>
        </w:tc>
        <w:tc>
          <w:tcPr>
            <w:tcW w:w="14178" w:type="dxa"/>
            <w:vAlign w:val="center"/>
          </w:tcPr>
          <w:p w14:paraId="085F14EF" w14:textId="444CB924" w:rsidR="00083B4D" w:rsidRPr="007E331C" w:rsidRDefault="00083B4D" w:rsidP="00283D48">
            <w:pPr>
              <w:tabs>
                <w:tab w:val="left" w:pos="3600"/>
                <w:tab w:val="left" w:pos="4680"/>
                <w:tab w:val="left" w:pos="5760"/>
                <w:tab w:val="left" w:pos="6930"/>
                <w:tab w:val="left" w:pos="8100"/>
                <w:tab w:val="left" w:pos="9090"/>
              </w:tabs>
              <w:rPr>
                <w:rFonts w:ascii="Calibri" w:hAnsi="Calibri"/>
              </w:rPr>
            </w:pPr>
            <w:r>
              <w:rPr>
                <w:rFonts w:asciiTheme="minorHAnsi" w:hAnsiTheme="minorHAnsi"/>
              </w:rPr>
              <w:t xml:space="preserve">For new construction, installed window U-factor and SHGC values should be equal to or less than </w:t>
            </w:r>
            <w:r w:rsidR="00B60E0A">
              <w:rPr>
                <w:rFonts w:asciiTheme="minorHAnsi" w:hAnsiTheme="minorHAnsi"/>
              </w:rPr>
              <w:t xml:space="preserve">that </w:t>
            </w:r>
            <w:r>
              <w:rPr>
                <w:rFonts w:asciiTheme="minorHAnsi" w:hAnsiTheme="minorHAnsi"/>
              </w:rPr>
              <w:t>listed on the CF1R.</w:t>
            </w:r>
          </w:p>
        </w:tc>
      </w:tr>
      <w:tr w:rsidR="00083B4D" w:rsidRPr="00E15E4D" w14:paraId="085F14F3" w14:textId="77777777" w:rsidTr="000845F1">
        <w:trPr>
          <w:trHeight w:val="255"/>
        </w:trPr>
        <w:tc>
          <w:tcPr>
            <w:tcW w:w="457" w:type="dxa"/>
            <w:vAlign w:val="center"/>
          </w:tcPr>
          <w:p w14:paraId="085F14F1" w14:textId="77777777" w:rsidR="00083B4D" w:rsidRPr="007E331C" w:rsidRDefault="00083B4D" w:rsidP="00283D48">
            <w:pPr>
              <w:tabs>
                <w:tab w:val="left" w:pos="3600"/>
                <w:tab w:val="left" w:pos="4680"/>
                <w:tab w:val="left" w:pos="5760"/>
                <w:tab w:val="left" w:pos="6930"/>
                <w:tab w:val="left" w:pos="8100"/>
                <w:tab w:val="left" w:pos="9090"/>
              </w:tabs>
              <w:rPr>
                <w:rFonts w:ascii="Calibri" w:hAnsi="Calibri"/>
              </w:rPr>
            </w:pPr>
            <w:r>
              <w:rPr>
                <w:rFonts w:ascii="Calibri" w:hAnsi="Calibri"/>
              </w:rPr>
              <w:t>0</w:t>
            </w:r>
            <w:r w:rsidRPr="007E331C">
              <w:rPr>
                <w:rFonts w:ascii="Calibri" w:hAnsi="Calibri"/>
              </w:rPr>
              <w:t>2</w:t>
            </w:r>
          </w:p>
        </w:tc>
        <w:tc>
          <w:tcPr>
            <w:tcW w:w="14178" w:type="dxa"/>
            <w:vAlign w:val="center"/>
          </w:tcPr>
          <w:p w14:paraId="085F14F2" w14:textId="77777777" w:rsidR="00083B4D" w:rsidRPr="00A12074" w:rsidRDefault="00083B4D" w:rsidP="00283D48">
            <w:pPr>
              <w:rPr>
                <w:rFonts w:asciiTheme="minorHAnsi" w:hAnsiTheme="minorHAnsi"/>
              </w:rPr>
            </w:pPr>
            <w:r w:rsidRPr="00A12074">
              <w:rPr>
                <w:rFonts w:asciiTheme="minorHAnsi" w:hAnsiTheme="minorHAnsi"/>
              </w:rPr>
              <w:t>For existing buildings the U-factor and SHGC values should be the same or better than the required Energy Commission prescriptive requirements.</w:t>
            </w:r>
          </w:p>
        </w:tc>
      </w:tr>
      <w:tr w:rsidR="00083B4D" w:rsidRPr="00E15E4D" w14:paraId="085F14F6" w14:textId="77777777" w:rsidTr="000845F1">
        <w:trPr>
          <w:trHeight w:val="255"/>
        </w:trPr>
        <w:tc>
          <w:tcPr>
            <w:tcW w:w="457" w:type="dxa"/>
            <w:vAlign w:val="center"/>
          </w:tcPr>
          <w:p w14:paraId="085F14F4" w14:textId="77777777" w:rsidR="00083B4D" w:rsidRPr="007E331C" w:rsidRDefault="00083B4D" w:rsidP="00283D48">
            <w:pPr>
              <w:tabs>
                <w:tab w:val="left" w:pos="3600"/>
                <w:tab w:val="left" w:pos="4680"/>
                <w:tab w:val="left" w:pos="5760"/>
                <w:tab w:val="left" w:pos="6930"/>
                <w:tab w:val="left" w:pos="8100"/>
                <w:tab w:val="left" w:pos="9090"/>
              </w:tabs>
              <w:rPr>
                <w:rFonts w:ascii="Calibri" w:hAnsi="Calibri"/>
              </w:rPr>
            </w:pPr>
            <w:r>
              <w:rPr>
                <w:rFonts w:ascii="Calibri" w:hAnsi="Calibri"/>
              </w:rPr>
              <w:t>0</w:t>
            </w:r>
            <w:r w:rsidRPr="007E331C">
              <w:rPr>
                <w:rFonts w:ascii="Calibri" w:hAnsi="Calibri"/>
              </w:rPr>
              <w:t>3</w:t>
            </w:r>
          </w:p>
        </w:tc>
        <w:tc>
          <w:tcPr>
            <w:tcW w:w="14178" w:type="dxa"/>
            <w:vAlign w:val="center"/>
          </w:tcPr>
          <w:p w14:paraId="085F14F5" w14:textId="77777777" w:rsidR="00083B4D" w:rsidRPr="00A12074" w:rsidRDefault="00083B4D" w:rsidP="00283D48">
            <w:pPr>
              <w:rPr>
                <w:rFonts w:asciiTheme="minorHAnsi" w:hAnsiTheme="minorHAnsi"/>
              </w:rPr>
            </w:pPr>
            <w:r w:rsidRPr="00A12074">
              <w:rPr>
                <w:rFonts w:asciiTheme="minorHAnsi" w:hAnsiTheme="minorHAnsi"/>
              </w:rPr>
              <w:t>Temporary labels should not be removed until verified by the building inspector.</w:t>
            </w:r>
          </w:p>
        </w:tc>
      </w:tr>
      <w:tr w:rsidR="00083B4D" w:rsidRPr="00E15E4D" w14:paraId="085F14F9" w14:textId="77777777" w:rsidTr="000845F1">
        <w:trPr>
          <w:trHeight w:val="508"/>
        </w:trPr>
        <w:tc>
          <w:tcPr>
            <w:tcW w:w="457" w:type="dxa"/>
            <w:vAlign w:val="center"/>
          </w:tcPr>
          <w:p w14:paraId="085F14F7" w14:textId="77777777" w:rsidR="00083B4D" w:rsidRPr="007E331C" w:rsidRDefault="00083B4D" w:rsidP="00283D48">
            <w:pPr>
              <w:tabs>
                <w:tab w:val="left" w:pos="3600"/>
                <w:tab w:val="left" w:pos="4680"/>
                <w:tab w:val="left" w:pos="5760"/>
                <w:tab w:val="left" w:pos="6930"/>
                <w:tab w:val="left" w:pos="8100"/>
                <w:tab w:val="left" w:pos="9090"/>
              </w:tabs>
              <w:rPr>
                <w:rFonts w:ascii="Calibri" w:hAnsi="Calibri"/>
              </w:rPr>
            </w:pPr>
            <w:r>
              <w:rPr>
                <w:rFonts w:ascii="Calibri" w:hAnsi="Calibri"/>
              </w:rPr>
              <w:t>04</w:t>
            </w:r>
          </w:p>
        </w:tc>
        <w:tc>
          <w:tcPr>
            <w:tcW w:w="14178" w:type="dxa"/>
            <w:vAlign w:val="bottom"/>
          </w:tcPr>
          <w:p w14:paraId="085F14F8" w14:textId="1BE4AFDE" w:rsidR="00083B4D" w:rsidRPr="00A12074" w:rsidRDefault="00083B4D" w:rsidP="00283D48">
            <w:pPr>
              <w:rPr>
                <w:rFonts w:asciiTheme="minorHAnsi" w:hAnsiTheme="minorHAnsi"/>
              </w:rPr>
            </w:pPr>
            <w:r w:rsidRPr="00A12074">
              <w:rPr>
                <w:rFonts w:asciiTheme="minorHAnsi" w:hAnsiTheme="minorHAnsi"/>
              </w:rPr>
              <w:t xml:space="preserve">The </w:t>
            </w:r>
            <w:r>
              <w:rPr>
                <w:rFonts w:asciiTheme="minorHAnsi" w:hAnsiTheme="minorHAnsi"/>
              </w:rPr>
              <w:t>fenestration product</w:t>
            </w:r>
            <w:r w:rsidRPr="00A12074">
              <w:rPr>
                <w:rFonts w:asciiTheme="minorHAnsi" w:hAnsiTheme="minorHAnsi"/>
              </w:rPr>
              <w:t xml:space="preserve"> manufacturer</w:t>
            </w:r>
            <w:r>
              <w:rPr>
                <w:rFonts w:asciiTheme="minorHAnsi" w:hAnsiTheme="minorHAnsi"/>
              </w:rPr>
              <w:t>’s</w:t>
            </w:r>
            <w:r w:rsidRPr="00A12074">
              <w:rPr>
                <w:rFonts w:asciiTheme="minorHAnsi" w:hAnsiTheme="minorHAnsi"/>
              </w:rPr>
              <w:t xml:space="preserve"> installation</w:t>
            </w:r>
            <w:r>
              <w:rPr>
                <w:rFonts w:asciiTheme="minorHAnsi" w:hAnsiTheme="minorHAnsi"/>
              </w:rPr>
              <w:t xml:space="preserve"> specifications shall be</w:t>
            </w:r>
            <w:r w:rsidRPr="00A12074">
              <w:rPr>
                <w:rFonts w:asciiTheme="minorHAnsi" w:hAnsiTheme="minorHAnsi"/>
              </w:rPr>
              <w:t xml:space="preserve"> followed when installing these </w:t>
            </w:r>
            <w:r>
              <w:rPr>
                <w:rFonts w:asciiTheme="minorHAnsi" w:hAnsiTheme="minorHAnsi"/>
              </w:rPr>
              <w:t>products.</w:t>
            </w:r>
            <w:r w:rsidRPr="00A12074">
              <w:rPr>
                <w:rFonts w:asciiTheme="minorHAnsi" w:hAnsiTheme="minorHAnsi"/>
              </w:rPr>
              <w:t xml:space="preserve"> The space </w:t>
            </w:r>
            <w:r>
              <w:rPr>
                <w:rFonts w:asciiTheme="minorHAnsi" w:hAnsiTheme="minorHAnsi"/>
              </w:rPr>
              <w:t>between t</w:t>
            </w:r>
            <w:r w:rsidRPr="00A12074">
              <w:rPr>
                <w:rFonts w:asciiTheme="minorHAnsi" w:hAnsiTheme="minorHAnsi"/>
              </w:rPr>
              <w:t xml:space="preserve">he </w:t>
            </w:r>
            <w:r>
              <w:rPr>
                <w:rFonts w:asciiTheme="minorHAnsi" w:hAnsiTheme="minorHAnsi"/>
              </w:rPr>
              <w:t>fenestration product</w:t>
            </w:r>
            <w:r w:rsidRPr="00A12074">
              <w:rPr>
                <w:rFonts w:asciiTheme="minorHAnsi" w:hAnsiTheme="minorHAnsi"/>
              </w:rPr>
              <w:t xml:space="preserve"> and rough opening </w:t>
            </w:r>
            <w:r>
              <w:rPr>
                <w:rFonts w:asciiTheme="minorHAnsi" w:hAnsiTheme="minorHAnsi"/>
              </w:rPr>
              <w:t>shall be</w:t>
            </w:r>
            <w:r w:rsidRPr="00A12074">
              <w:rPr>
                <w:rFonts w:asciiTheme="minorHAnsi" w:hAnsiTheme="minorHAnsi"/>
              </w:rPr>
              <w:t xml:space="preserve"> completely filled with insulation. If bat</w:t>
            </w:r>
            <w:r>
              <w:rPr>
                <w:rFonts w:asciiTheme="minorHAnsi" w:hAnsiTheme="minorHAnsi"/>
              </w:rPr>
              <w:t>t</w:t>
            </w:r>
            <w:r w:rsidRPr="00A12074">
              <w:rPr>
                <w:rFonts w:asciiTheme="minorHAnsi" w:hAnsiTheme="minorHAnsi"/>
              </w:rPr>
              <w:t xml:space="preserve"> insulation is used</w:t>
            </w:r>
            <w:r>
              <w:rPr>
                <w:rFonts w:asciiTheme="minorHAnsi" w:hAnsiTheme="minorHAnsi"/>
              </w:rPr>
              <w:t>,</w:t>
            </w:r>
            <w:r w:rsidRPr="00A12074">
              <w:rPr>
                <w:rFonts w:asciiTheme="minorHAnsi" w:hAnsiTheme="minorHAnsi"/>
              </w:rPr>
              <w:t xml:space="preserve"> it is cut to size and placed </w:t>
            </w:r>
            <w:r>
              <w:rPr>
                <w:rFonts w:asciiTheme="minorHAnsi" w:hAnsiTheme="minorHAnsi"/>
              </w:rPr>
              <w:t>properly around</w:t>
            </w:r>
            <w:r w:rsidRPr="00A12074">
              <w:rPr>
                <w:rFonts w:asciiTheme="minorHAnsi" w:hAnsiTheme="minorHAnsi"/>
              </w:rPr>
              <w:t xml:space="preserve"> the </w:t>
            </w:r>
            <w:r>
              <w:rPr>
                <w:rFonts w:asciiTheme="minorHAnsi" w:hAnsiTheme="minorHAnsi"/>
              </w:rPr>
              <w:t>fenestration product</w:t>
            </w:r>
            <w:r w:rsidRPr="00A12074">
              <w:rPr>
                <w:rFonts w:asciiTheme="minorHAnsi" w:hAnsiTheme="minorHAnsi"/>
              </w:rPr>
              <w:t>.</w:t>
            </w:r>
          </w:p>
        </w:tc>
      </w:tr>
      <w:tr w:rsidR="00083B4D" w:rsidRPr="007E331C" w14:paraId="085F14FB" w14:textId="77777777" w:rsidTr="000845F1">
        <w:trPr>
          <w:trHeight w:val="225"/>
        </w:trPr>
        <w:tc>
          <w:tcPr>
            <w:tcW w:w="14635" w:type="dxa"/>
            <w:gridSpan w:val="2"/>
          </w:tcPr>
          <w:p w14:paraId="085F14FA" w14:textId="77777777" w:rsidR="00083B4D" w:rsidRPr="007E331C" w:rsidRDefault="00083B4D" w:rsidP="00283D48">
            <w:pPr>
              <w:tabs>
                <w:tab w:val="left" w:pos="3600"/>
                <w:tab w:val="left" w:pos="4680"/>
                <w:tab w:val="left" w:pos="5760"/>
                <w:tab w:val="left" w:pos="6930"/>
                <w:tab w:val="left" w:pos="8100"/>
                <w:tab w:val="left" w:pos="9090"/>
              </w:tabs>
              <w:rPr>
                <w:rFonts w:ascii="Calibri" w:hAnsi="Calibri"/>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085F14FC" w14:textId="77777777" w:rsidR="00E2778E" w:rsidRDefault="00E2778E"/>
    <w:tbl>
      <w:tblPr>
        <w:tblW w:w="5209" w:type="pct"/>
        <w:tblInd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405"/>
        <w:gridCol w:w="328"/>
        <w:gridCol w:w="3079"/>
        <w:gridCol w:w="4579"/>
      </w:tblGrid>
      <w:tr w:rsidR="00921324" w:rsidRPr="00322EE3" w14:paraId="085F14FE" w14:textId="77777777" w:rsidTr="004639A1">
        <w:trPr>
          <w:trHeight w:val="206"/>
        </w:trPr>
        <w:tc>
          <w:tcPr>
            <w:tcW w:w="14580" w:type="dxa"/>
            <w:gridSpan w:val="4"/>
            <w:vAlign w:val="center"/>
          </w:tcPr>
          <w:p w14:paraId="085F14FD" w14:textId="77777777" w:rsidR="00921324" w:rsidRPr="00322EE3" w:rsidRDefault="00921324" w:rsidP="005E3F0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322EE3">
              <w:rPr>
                <w:rFonts w:asciiTheme="minorHAnsi" w:hAnsiTheme="minorHAnsi" w:cs="Arial"/>
                <w:b/>
                <w:caps/>
                <w:sz w:val="18"/>
                <w:szCs w:val="18"/>
              </w:rPr>
              <w:t>Documentation Author's Declaration Statement</w:t>
            </w:r>
          </w:p>
        </w:tc>
      </w:tr>
      <w:tr w:rsidR="00921324" w:rsidRPr="00322EE3" w14:paraId="085F1500" w14:textId="77777777" w:rsidTr="004639A1">
        <w:trPr>
          <w:trHeight w:hRule="exact" w:val="360"/>
        </w:trPr>
        <w:tc>
          <w:tcPr>
            <w:tcW w:w="14580" w:type="dxa"/>
            <w:gridSpan w:val="4"/>
            <w:vAlign w:val="center"/>
          </w:tcPr>
          <w:p w14:paraId="085F14FF" w14:textId="77777777" w:rsidR="00921324" w:rsidRPr="00322EE3" w:rsidRDefault="00921324" w:rsidP="00921324">
            <w:pPr>
              <w:keepNext/>
              <w:numPr>
                <w:ilvl w:val="0"/>
                <w:numId w:val="36"/>
              </w:numPr>
              <w:tabs>
                <w:tab w:val="left" w:pos="-2600"/>
              </w:tabs>
              <w:spacing w:after="60"/>
              <w:ind w:right="90"/>
              <w:outlineLvl w:val="2"/>
              <w:rPr>
                <w:rFonts w:asciiTheme="minorHAnsi" w:hAnsiTheme="minorHAnsi"/>
                <w:sz w:val="18"/>
                <w:szCs w:val="18"/>
              </w:rPr>
            </w:pPr>
            <w:r w:rsidRPr="00322EE3">
              <w:rPr>
                <w:rFonts w:asciiTheme="minorHAnsi" w:hAnsiTheme="minorHAnsi"/>
                <w:sz w:val="18"/>
                <w:szCs w:val="18"/>
              </w:rPr>
              <w:t>I certify that this Certificate of Installation documentation is accurate and complete.</w:t>
            </w:r>
          </w:p>
        </w:tc>
      </w:tr>
      <w:tr w:rsidR="00921324" w:rsidRPr="00322EE3" w14:paraId="085F1503" w14:textId="77777777" w:rsidTr="004639A1">
        <w:trPr>
          <w:trHeight w:val="360"/>
        </w:trPr>
        <w:tc>
          <w:tcPr>
            <w:tcW w:w="6823" w:type="dxa"/>
            <w:gridSpan w:val="2"/>
          </w:tcPr>
          <w:p w14:paraId="085F1501" w14:textId="77777777" w:rsidR="00921324" w:rsidRPr="00322EE3" w:rsidRDefault="00921324" w:rsidP="005E3F00">
            <w:pPr>
              <w:keepNext/>
              <w:rPr>
                <w:rFonts w:asciiTheme="minorHAnsi" w:hAnsiTheme="minorHAnsi"/>
                <w:sz w:val="14"/>
                <w:szCs w:val="14"/>
              </w:rPr>
            </w:pPr>
            <w:r w:rsidRPr="00322EE3">
              <w:rPr>
                <w:rFonts w:asciiTheme="minorHAnsi" w:hAnsiTheme="minorHAnsi"/>
                <w:sz w:val="14"/>
                <w:szCs w:val="14"/>
              </w:rPr>
              <w:t>Documentation Author Name:</w:t>
            </w:r>
          </w:p>
        </w:tc>
        <w:tc>
          <w:tcPr>
            <w:tcW w:w="7757" w:type="dxa"/>
            <w:gridSpan w:val="2"/>
          </w:tcPr>
          <w:p w14:paraId="085F1502" w14:textId="77777777" w:rsidR="00921324" w:rsidRPr="00322EE3" w:rsidRDefault="00921324" w:rsidP="005E3F00">
            <w:pPr>
              <w:keepNext/>
              <w:rPr>
                <w:rFonts w:asciiTheme="minorHAnsi" w:hAnsiTheme="minorHAnsi"/>
                <w:sz w:val="14"/>
                <w:szCs w:val="14"/>
              </w:rPr>
            </w:pPr>
            <w:r w:rsidRPr="00322EE3">
              <w:rPr>
                <w:rFonts w:asciiTheme="minorHAnsi" w:hAnsiTheme="minorHAnsi"/>
                <w:sz w:val="14"/>
                <w:szCs w:val="14"/>
              </w:rPr>
              <w:t>Documentation Author Signature:</w:t>
            </w:r>
          </w:p>
        </w:tc>
      </w:tr>
      <w:tr w:rsidR="00921324" w:rsidRPr="00322EE3" w14:paraId="085F1506" w14:textId="77777777" w:rsidTr="004639A1">
        <w:trPr>
          <w:trHeight w:val="360"/>
        </w:trPr>
        <w:tc>
          <w:tcPr>
            <w:tcW w:w="6823" w:type="dxa"/>
            <w:gridSpan w:val="2"/>
          </w:tcPr>
          <w:p w14:paraId="085F1504" w14:textId="77777777" w:rsidR="00921324" w:rsidRPr="00322EE3" w:rsidRDefault="00921324" w:rsidP="005E3F00">
            <w:pPr>
              <w:keepNext/>
              <w:rPr>
                <w:rFonts w:asciiTheme="minorHAnsi" w:hAnsiTheme="minorHAnsi"/>
                <w:sz w:val="14"/>
                <w:szCs w:val="14"/>
              </w:rPr>
            </w:pPr>
            <w:r w:rsidRPr="00322EE3">
              <w:rPr>
                <w:rFonts w:asciiTheme="minorHAnsi" w:hAnsiTheme="minorHAnsi"/>
                <w:sz w:val="14"/>
                <w:szCs w:val="14"/>
              </w:rPr>
              <w:t>Documentation Author Company Name:</w:t>
            </w:r>
          </w:p>
        </w:tc>
        <w:tc>
          <w:tcPr>
            <w:tcW w:w="7757" w:type="dxa"/>
            <w:gridSpan w:val="2"/>
          </w:tcPr>
          <w:p w14:paraId="085F1505" w14:textId="77777777" w:rsidR="00921324" w:rsidRPr="00322EE3" w:rsidRDefault="00921324" w:rsidP="005E3F00">
            <w:pPr>
              <w:keepNext/>
              <w:rPr>
                <w:rFonts w:asciiTheme="minorHAnsi" w:hAnsiTheme="minorHAnsi"/>
                <w:sz w:val="14"/>
                <w:szCs w:val="14"/>
              </w:rPr>
            </w:pPr>
            <w:r w:rsidRPr="00322EE3">
              <w:rPr>
                <w:rFonts w:asciiTheme="minorHAnsi" w:hAnsiTheme="minorHAnsi"/>
                <w:sz w:val="14"/>
                <w:szCs w:val="14"/>
              </w:rPr>
              <w:t>Date Signed:</w:t>
            </w:r>
          </w:p>
        </w:tc>
      </w:tr>
      <w:tr w:rsidR="00921324" w:rsidRPr="00322EE3" w14:paraId="085F1509" w14:textId="77777777" w:rsidTr="004639A1">
        <w:trPr>
          <w:trHeight w:val="360"/>
        </w:trPr>
        <w:tc>
          <w:tcPr>
            <w:tcW w:w="6823" w:type="dxa"/>
            <w:gridSpan w:val="2"/>
          </w:tcPr>
          <w:p w14:paraId="085F1507" w14:textId="77777777" w:rsidR="00921324" w:rsidRPr="00322EE3" w:rsidRDefault="00921324" w:rsidP="005E3F00">
            <w:pPr>
              <w:keepNext/>
              <w:rPr>
                <w:rFonts w:asciiTheme="minorHAnsi" w:hAnsiTheme="minorHAnsi"/>
                <w:sz w:val="14"/>
                <w:szCs w:val="14"/>
              </w:rPr>
            </w:pPr>
            <w:r w:rsidRPr="00322EE3">
              <w:rPr>
                <w:rFonts w:asciiTheme="minorHAnsi" w:hAnsiTheme="minorHAnsi"/>
                <w:sz w:val="14"/>
                <w:szCs w:val="14"/>
              </w:rPr>
              <w:t>Address:</w:t>
            </w:r>
          </w:p>
        </w:tc>
        <w:tc>
          <w:tcPr>
            <w:tcW w:w="7757" w:type="dxa"/>
            <w:gridSpan w:val="2"/>
          </w:tcPr>
          <w:p w14:paraId="085F1508" w14:textId="77777777" w:rsidR="00921324" w:rsidRPr="00322EE3" w:rsidRDefault="00921324" w:rsidP="005E3F00">
            <w:pPr>
              <w:keepNext/>
              <w:rPr>
                <w:rFonts w:asciiTheme="minorHAnsi" w:hAnsiTheme="minorHAnsi"/>
                <w:sz w:val="14"/>
                <w:szCs w:val="14"/>
              </w:rPr>
            </w:pPr>
            <w:r w:rsidRPr="00322EE3">
              <w:rPr>
                <w:rFonts w:asciiTheme="minorHAnsi" w:hAnsiTheme="minorHAnsi"/>
                <w:sz w:val="14"/>
                <w:szCs w:val="14"/>
              </w:rPr>
              <w:t>CEA/HERS Certification Identification (If applicable):</w:t>
            </w:r>
          </w:p>
        </w:tc>
      </w:tr>
      <w:tr w:rsidR="00921324" w:rsidRPr="00322EE3" w14:paraId="085F150C" w14:textId="77777777" w:rsidTr="004639A1">
        <w:trPr>
          <w:trHeight w:val="360"/>
        </w:trPr>
        <w:tc>
          <w:tcPr>
            <w:tcW w:w="6823" w:type="dxa"/>
            <w:gridSpan w:val="2"/>
          </w:tcPr>
          <w:p w14:paraId="085F150A" w14:textId="77777777" w:rsidR="00921324" w:rsidRPr="00322EE3" w:rsidRDefault="00921324" w:rsidP="005E3F00">
            <w:pPr>
              <w:keepNext/>
              <w:rPr>
                <w:rFonts w:asciiTheme="minorHAnsi" w:hAnsiTheme="minorHAnsi"/>
                <w:sz w:val="14"/>
                <w:szCs w:val="14"/>
              </w:rPr>
            </w:pPr>
            <w:r w:rsidRPr="00322EE3">
              <w:rPr>
                <w:rFonts w:asciiTheme="minorHAnsi" w:hAnsiTheme="minorHAnsi"/>
                <w:sz w:val="14"/>
                <w:szCs w:val="14"/>
              </w:rPr>
              <w:t>City/State/Zip:</w:t>
            </w:r>
          </w:p>
        </w:tc>
        <w:tc>
          <w:tcPr>
            <w:tcW w:w="7757" w:type="dxa"/>
            <w:gridSpan w:val="2"/>
          </w:tcPr>
          <w:p w14:paraId="085F150B" w14:textId="77777777" w:rsidR="00921324" w:rsidRPr="00322EE3" w:rsidRDefault="00921324" w:rsidP="005E3F00">
            <w:pPr>
              <w:keepNext/>
              <w:rPr>
                <w:rFonts w:asciiTheme="minorHAnsi" w:hAnsiTheme="minorHAnsi"/>
                <w:sz w:val="14"/>
                <w:szCs w:val="14"/>
              </w:rPr>
            </w:pPr>
            <w:r w:rsidRPr="00322EE3">
              <w:rPr>
                <w:rFonts w:asciiTheme="minorHAnsi" w:hAnsiTheme="minorHAnsi"/>
                <w:sz w:val="14"/>
                <w:szCs w:val="14"/>
              </w:rPr>
              <w:t>Phone:</w:t>
            </w:r>
          </w:p>
        </w:tc>
      </w:tr>
      <w:tr w:rsidR="00921324" w:rsidRPr="00322EE3" w14:paraId="085F150E" w14:textId="77777777" w:rsidTr="004639A1">
        <w:tblPrEx>
          <w:tblCellMar>
            <w:left w:w="115" w:type="dxa"/>
            <w:right w:w="115" w:type="dxa"/>
          </w:tblCellMar>
        </w:tblPrEx>
        <w:trPr>
          <w:trHeight w:val="296"/>
        </w:trPr>
        <w:tc>
          <w:tcPr>
            <w:tcW w:w="14580" w:type="dxa"/>
            <w:gridSpan w:val="4"/>
            <w:vAlign w:val="center"/>
          </w:tcPr>
          <w:p w14:paraId="085F150D" w14:textId="77777777" w:rsidR="00921324" w:rsidRPr="00322EE3" w:rsidRDefault="00921324" w:rsidP="005E3F0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322EE3">
              <w:rPr>
                <w:rFonts w:asciiTheme="minorHAnsi" w:hAnsiTheme="minorHAnsi" w:cs="Arial"/>
                <w:b/>
                <w:caps/>
                <w:sz w:val="18"/>
                <w:szCs w:val="18"/>
              </w:rPr>
              <w:t>Responsible Person's Declaration statement</w:t>
            </w:r>
          </w:p>
        </w:tc>
      </w:tr>
      <w:tr w:rsidR="00921324" w:rsidRPr="00322EE3" w14:paraId="085F1515" w14:textId="77777777" w:rsidTr="004639A1">
        <w:tblPrEx>
          <w:tblCellMar>
            <w:left w:w="115" w:type="dxa"/>
            <w:right w:w="115" w:type="dxa"/>
          </w:tblCellMar>
        </w:tblPrEx>
        <w:trPr>
          <w:trHeight w:val="504"/>
        </w:trPr>
        <w:tc>
          <w:tcPr>
            <w:tcW w:w="14580" w:type="dxa"/>
            <w:gridSpan w:val="4"/>
          </w:tcPr>
          <w:p w14:paraId="05850FE6" w14:textId="77777777" w:rsidR="00E942D9" w:rsidRPr="00E942D9" w:rsidRDefault="00E942D9" w:rsidP="00E942D9">
            <w:pPr>
              <w:pStyle w:val="Heading3"/>
              <w:numPr>
                <w:ilvl w:val="0"/>
                <w:numId w:val="0"/>
              </w:numPr>
              <w:spacing w:before="60"/>
              <w:ind w:right="86"/>
              <w:rPr>
                <w:rFonts w:asciiTheme="minorHAnsi" w:hAnsiTheme="minorHAnsi"/>
                <w:sz w:val="18"/>
              </w:rPr>
            </w:pPr>
            <w:r w:rsidRPr="00E942D9">
              <w:rPr>
                <w:rFonts w:asciiTheme="minorHAnsi" w:hAnsiTheme="minorHAnsi"/>
                <w:sz w:val="18"/>
              </w:rPr>
              <w:t xml:space="preserve">I certify the following under penalty of perjury, under the laws of the State of California: </w:t>
            </w:r>
          </w:p>
          <w:p w14:paraId="5CBFA047" w14:textId="77777777" w:rsidR="00E942D9" w:rsidRPr="00E942D9" w:rsidRDefault="00E942D9" w:rsidP="00E942D9">
            <w:pPr>
              <w:pStyle w:val="Heading3"/>
              <w:numPr>
                <w:ilvl w:val="0"/>
                <w:numId w:val="42"/>
              </w:numPr>
              <w:spacing w:before="0"/>
              <w:ind w:right="90"/>
              <w:rPr>
                <w:rFonts w:asciiTheme="minorHAnsi" w:hAnsiTheme="minorHAnsi"/>
                <w:color w:val="4F81BD" w:themeColor="accent1"/>
                <w:sz w:val="18"/>
              </w:rPr>
            </w:pPr>
            <w:r w:rsidRPr="00E942D9">
              <w:rPr>
                <w:rFonts w:asciiTheme="minorHAnsi" w:hAnsiTheme="minorHAnsi"/>
                <w:sz w:val="18"/>
              </w:rPr>
              <w:t xml:space="preserve">The information provided on this Certificate of Installation is true and correct. </w:t>
            </w:r>
          </w:p>
          <w:p w14:paraId="3E74A6B3" w14:textId="77777777" w:rsidR="00E942D9" w:rsidRPr="00E942D9" w:rsidRDefault="00E942D9" w:rsidP="00E942D9">
            <w:pPr>
              <w:keepNext/>
              <w:widowControl w:val="0"/>
              <w:numPr>
                <w:ilvl w:val="0"/>
                <w:numId w:val="42"/>
              </w:numPr>
              <w:ind w:right="90"/>
              <w:rPr>
                <w:rFonts w:asciiTheme="minorHAnsi" w:hAnsiTheme="minorHAnsi"/>
                <w:sz w:val="18"/>
              </w:rPr>
            </w:pPr>
            <w:r w:rsidRPr="00E942D9">
              <w:rPr>
                <w:rFonts w:asciiTheme="minorHAnsi" w:hAnsiTheme="minorHAnsi"/>
                <w:snapToGrid w:val="0"/>
                <w:sz w:val="18"/>
              </w:rPr>
              <w:t xml:space="preserve">I am either: a) a responsible person eligible under Division 3 of the Business and Professions Code </w:t>
            </w:r>
            <w:r w:rsidRPr="00E942D9">
              <w:rPr>
                <w:rFonts w:asciiTheme="minorHAnsi" w:hAnsiTheme="minorHAnsi"/>
                <w:sz w:val="18"/>
              </w:rPr>
              <w:t xml:space="preserve">in the applicable classification to accept responsibility for the system design, construction, or installation </w:t>
            </w:r>
            <w:r w:rsidRPr="00E942D9">
              <w:rPr>
                <w:rFonts w:asciiTheme="minorHAnsi" w:hAnsiTheme="minorHAnsi"/>
                <w:snapToGrid w:val="0"/>
                <w:sz w:val="18"/>
              </w:rPr>
              <w:t xml:space="preserve">of features, materials, components, or manufactured devices </w:t>
            </w:r>
            <w:r w:rsidRPr="00E942D9">
              <w:rPr>
                <w:rFonts w:asciiTheme="minorHAnsi" w:hAnsiTheme="minorHAnsi"/>
                <w:sz w:val="18"/>
              </w:rPr>
              <w:t xml:space="preserve">for the scope of work identified on this Certificate of Installation, </w:t>
            </w:r>
            <w:r w:rsidRPr="00E942D9">
              <w:rPr>
                <w:rFonts w:asciiTheme="minorHAnsi" w:hAnsiTheme="minorHAnsi"/>
                <w:snapToGrid w:val="0"/>
                <w:sz w:val="18"/>
              </w:rPr>
              <w:t>and attest to the declarations in this statement</w:t>
            </w:r>
            <w:r w:rsidRPr="00E942D9">
              <w:rPr>
                <w:rFonts w:asciiTheme="minorHAnsi" w:hAnsiTheme="minorHAnsi"/>
                <w:sz w:val="18"/>
              </w:rPr>
              <w:t>, or b) I am an authorized representative of the responsible person and attest to the declarations in this statement on the responsible person’s behalf.</w:t>
            </w:r>
          </w:p>
          <w:p w14:paraId="1C2BF1E1" w14:textId="77777777" w:rsidR="00E942D9" w:rsidRPr="00E942D9" w:rsidRDefault="00E942D9" w:rsidP="00E942D9">
            <w:pPr>
              <w:pStyle w:val="ListParagraph"/>
              <w:keepNext/>
              <w:numPr>
                <w:ilvl w:val="0"/>
                <w:numId w:val="42"/>
              </w:numPr>
              <w:autoSpaceDE w:val="0"/>
              <w:autoSpaceDN w:val="0"/>
              <w:adjustRightInd w:val="0"/>
              <w:ind w:right="90"/>
              <w:contextualSpacing/>
              <w:rPr>
                <w:rFonts w:asciiTheme="minorHAnsi" w:hAnsiTheme="minorHAnsi"/>
                <w:sz w:val="18"/>
                <w:szCs w:val="22"/>
              </w:rPr>
            </w:pPr>
            <w:r w:rsidRPr="00E942D9">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085F1514" w14:textId="2C7413D9" w:rsidR="00921324" w:rsidRPr="00322EE3" w:rsidRDefault="00E942D9" w:rsidP="00E942D9">
            <w:pPr>
              <w:keepNext/>
              <w:numPr>
                <w:ilvl w:val="0"/>
                <w:numId w:val="42"/>
              </w:numPr>
              <w:contextualSpacing/>
            </w:pPr>
            <w:r w:rsidRPr="00E942D9">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921324" w:rsidRPr="00322EE3" w14:paraId="085F1518" w14:textId="77777777" w:rsidTr="004639A1">
        <w:tblPrEx>
          <w:tblCellMar>
            <w:left w:w="108" w:type="dxa"/>
            <w:right w:w="108" w:type="dxa"/>
          </w:tblCellMar>
        </w:tblPrEx>
        <w:trPr>
          <w:trHeight w:val="360"/>
        </w:trPr>
        <w:tc>
          <w:tcPr>
            <w:tcW w:w="6491" w:type="dxa"/>
          </w:tcPr>
          <w:p w14:paraId="085F1516" w14:textId="77777777" w:rsidR="00921324" w:rsidRPr="00322EE3" w:rsidRDefault="00921324" w:rsidP="005E3F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Responsible Builder/Installer Name:</w:t>
            </w:r>
          </w:p>
        </w:tc>
        <w:tc>
          <w:tcPr>
            <w:tcW w:w="8089" w:type="dxa"/>
            <w:gridSpan w:val="3"/>
          </w:tcPr>
          <w:p w14:paraId="085F1517" w14:textId="77777777" w:rsidR="00921324" w:rsidRPr="00322EE3" w:rsidRDefault="00921324" w:rsidP="005E3F0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Responsible Builder/Installer Signature:</w:t>
            </w:r>
          </w:p>
        </w:tc>
      </w:tr>
      <w:tr w:rsidR="00921324" w:rsidRPr="00322EE3" w14:paraId="085F151B" w14:textId="77777777" w:rsidTr="004639A1">
        <w:tblPrEx>
          <w:tblCellMar>
            <w:left w:w="108" w:type="dxa"/>
            <w:right w:w="108" w:type="dxa"/>
          </w:tblCellMar>
        </w:tblPrEx>
        <w:trPr>
          <w:trHeight w:val="360"/>
        </w:trPr>
        <w:tc>
          <w:tcPr>
            <w:tcW w:w="6491" w:type="dxa"/>
            <w:tcBorders>
              <w:top w:val="single" w:sz="4" w:space="0" w:color="auto"/>
              <w:left w:val="single" w:sz="4" w:space="0" w:color="auto"/>
              <w:bottom w:val="single" w:sz="4" w:space="0" w:color="auto"/>
              <w:right w:val="single" w:sz="4" w:space="0" w:color="auto"/>
            </w:tcBorders>
          </w:tcPr>
          <w:p w14:paraId="085F1519" w14:textId="5913AC03" w:rsidR="00921324" w:rsidRPr="00322EE3" w:rsidRDefault="00921324" w:rsidP="005E3F0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Company Name: (Installing Subcontractor or General Contractor or Builder/Owner)</w:t>
            </w:r>
          </w:p>
        </w:tc>
        <w:tc>
          <w:tcPr>
            <w:tcW w:w="8089" w:type="dxa"/>
            <w:gridSpan w:val="3"/>
            <w:tcBorders>
              <w:top w:val="single" w:sz="4" w:space="0" w:color="auto"/>
              <w:left w:val="single" w:sz="4" w:space="0" w:color="auto"/>
              <w:bottom w:val="single" w:sz="4" w:space="0" w:color="auto"/>
              <w:right w:val="single" w:sz="4" w:space="0" w:color="auto"/>
            </w:tcBorders>
          </w:tcPr>
          <w:p w14:paraId="085F151A" w14:textId="77777777" w:rsidR="00921324" w:rsidRPr="00322EE3" w:rsidRDefault="00921324" w:rsidP="005E3F0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Position With Company (Title):</w:t>
            </w:r>
          </w:p>
        </w:tc>
      </w:tr>
      <w:tr w:rsidR="00921324" w:rsidRPr="00322EE3" w14:paraId="085F151E" w14:textId="77777777" w:rsidTr="004639A1">
        <w:tblPrEx>
          <w:tblCellMar>
            <w:left w:w="108" w:type="dxa"/>
            <w:right w:w="108" w:type="dxa"/>
          </w:tblCellMar>
        </w:tblPrEx>
        <w:trPr>
          <w:trHeight w:val="360"/>
        </w:trPr>
        <w:tc>
          <w:tcPr>
            <w:tcW w:w="6491" w:type="dxa"/>
            <w:tcBorders>
              <w:top w:val="single" w:sz="4" w:space="0" w:color="auto"/>
              <w:left w:val="single" w:sz="4" w:space="0" w:color="auto"/>
              <w:bottom w:val="single" w:sz="4" w:space="0" w:color="auto"/>
              <w:right w:val="single" w:sz="4" w:space="0" w:color="auto"/>
            </w:tcBorders>
          </w:tcPr>
          <w:p w14:paraId="085F151C" w14:textId="77777777" w:rsidR="00921324" w:rsidRPr="00322EE3" w:rsidRDefault="00921324" w:rsidP="005E3F0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Address:</w:t>
            </w:r>
          </w:p>
        </w:tc>
        <w:tc>
          <w:tcPr>
            <w:tcW w:w="8089" w:type="dxa"/>
            <w:gridSpan w:val="3"/>
            <w:tcBorders>
              <w:top w:val="single" w:sz="4" w:space="0" w:color="auto"/>
              <w:left w:val="single" w:sz="4" w:space="0" w:color="auto"/>
              <w:bottom w:val="single" w:sz="4" w:space="0" w:color="auto"/>
              <w:right w:val="single" w:sz="4" w:space="0" w:color="auto"/>
            </w:tcBorders>
          </w:tcPr>
          <w:p w14:paraId="085F151D" w14:textId="77777777" w:rsidR="00921324" w:rsidRPr="00322EE3" w:rsidRDefault="00921324" w:rsidP="005E3F0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CSLB License:</w:t>
            </w:r>
          </w:p>
        </w:tc>
      </w:tr>
      <w:tr w:rsidR="00921324" w:rsidRPr="00322EE3" w14:paraId="085F1522" w14:textId="77777777" w:rsidTr="004639A1">
        <w:tblPrEx>
          <w:tblCellMar>
            <w:left w:w="108" w:type="dxa"/>
            <w:right w:w="108" w:type="dxa"/>
          </w:tblCellMar>
        </w:tblPrEx>
        <w:trPr>
          <w:trHeight w:val="360"/>
        </w:trPr>
        <w:tc>
          <w:tcPr>
            <w:tcW w:w="6491" w:type="dxa"/>
            <w:tcBorders>
              <w:top w:val="single" w:sz="4" w:space="0" w:color="auto"/>
              <w:left w:val="single" w:sz="4" w:space="0" w:color="auto"/>
              <w:bottom w:val="single" w:sz="4" w:space="0" w:color="auto"/>
              <w:right w:val="single" w:sz="4" w:space="0" w:color="auto"/>
            </w:tcBorders>
          </w:tcPr>
          <w:p w14:paraId="085F151F" w14:textId="77777777" w:rsidR="00921324" w:rsidRPr="00322EE3" w:rsidRDefault="00921324" w:rsidP="005E3F0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City/State/Zip:</w:t>
            </w:r>
          </w:p>
        </w:tc>
        <w:tc>
          <w:tcPr>
            <w:tcW w:w="3451" w:type="dxa"/>
            <w:gridSpan w:val="2"/>
            <w:tcBorders>
              <w:top w:val="single" w:sz="4" w:space="0" w:color="auto"/>
              <w:left w:val="single" w:sz="4" w:space="0" w:color="auto"/>
              <w:bottom w:val="single" w:sz="4" w:space="0" w:color="auto"/>
              <w:right w:val="single" w:sz="4" w:space="0" w:color="auto"/>
            </w:tcBorders>
          </w:tcPr>
          <w:p w14:paraId="085F1520" w14:textId="391303AC" w:rsidR="00921324" w:rsidRPr="00322EE3" w:rsidRDefault="00921324" w:rsidP="005E3F0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Phone</w:t>
            </w:r>
            <w:r w:rsidR="008145B2">
              <w:rPr>
                <w:rFonts w:asciiTheme="minorHAnsi" w:hAnsiTheme="minorHAnsi"/>
                <w:sz w:val="14"/>
                <w:szCs w:val="14"/>
              </w:rPr>
              <w:t>:</w:t>
            </w:r>
          </w:p>
        </w:tc>
        <w:tc>
          <w:tcPr>
            <w:tcW w:w="4638" w:type="dxa"/>
            <w:tcBorders>
              <w:top w:val="single" w:sz="4" w:space="0" w:color="auto"/>
              <w:left w:val="single" w:sz="4" w:space="0" w:color="auto"/>
              <w:bottom w:val="single" w:sz="4" w:space="0" w:color="auto"/>
              <w:right w:val="single" w:sz="4" w:space="0" w:color="auto"/>
            </w:tcBorders>
          </w:tcPr>
          <w:p w14:paraId="085F1521" w14:textId="77777777" w:rsidR="00921324" w:rsidRPr="00322EE3" w:rsidRDefault="00921324" w:rsidP="005E3F0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322EE3">
              <w:rPr>
                <w:rFonts w:asciiTheme="minorHAnsi" w:hAnsiTheme="minorHAnsi"/>
                <w:sz w:val="14"/>
                <w:szCs w:val="14"/>
              </w:rPr>
              <w:t>Date Signed:</w:t>
            </w:r>
          </w:p>
        </w:tc>
      </w:tr>
    </w:tbl>
    <w:p w14:paraId="085F1523" w14:textId="77777777" w:rsidR="00E2778E" w:rsidRDefault="00E2778E" w:rsidP="000B5038">
      <w:pPr>
        <w:rPr>
          <w:rFonts w:asciiTheme="minorHAnsi" w:hAnsiTheme="minorHAnsi"/>
        </w:rPr>
      </w:pPr>
    </w:p>
    <w:p w14:paraId="085F1524" w14:textId="77777777" w:rsidR="00E2778E" w:rsidRDefault="00E2778E" w:rsidP="000B5038">
      <w:pPr>
        <w:rPr>
          <w:rFonts w:asciiTheme="minorHAnsi" w:hAnsiTheme="minorHAnsi"/>
        </w:rPr>
      </w:pPr>
    </w:p>
    <w:p w14:paraId="085F1525" w14:textId="77777777" w:rsidR="00E2778E" w:rsidRDefault="00E2778E" w:rsidP="000B5038">
      <w:pPr>
        <w:rPr>
          <w:rFonts w:asciiTheme="minorHAnsi" w:hAnsiTheme="minorHAnsi"/>
        </w:rPr>
      </w:pPr>
    </w:p>
    <w:sectPr w:rsidR="00E2778E" w:rsidSect="004639A1">
      <w:headerReference w:type="even" r:id="rId17"/>
      <w:headerReference w:type="default" r:id="rId18"/>
      <w:footerReference w:type="default" r:id="rId19"/>
      <w:headerReference w:type="first" r:id="rId20"/>
      <w:pgSz w:w="15840" w:h="12240" w:orient="landscape" w:code="1"/>
      <w:pgMar w:top="720" w:right="720" w:bottom="720" w:left="720" w:header="720" w:footer="432" w:gutter="576"/>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230CD1" w14:textId="77777777" w:rsidR="00DA7436" w:rsidRDefault="00DA7436" w:rsidP="000C31FB">
      <w:pPr>
        <w:pStyle w:val="FootnoteText"/>
      </w:pPr>
      <w:r>
        <w:separator/>
      </w:r>
    </w:p>
  </w:endnote>
  <w:endnote w:type="continuationSeparator" w:id="0">
    <w:p w14:paraId="12BC6120" w14:textId="77777777" w:rsidR="00DA7436" w:rsidRDefault="00DA7436" w:rsidP="000C31FB">
      <w:pPr>
        <w:pStyle w:val="FootnoteText"/>
      </w:pPr>
      <w:r>
        <w:continuationSeparator/>
      </w:r>
    </w:p>
  </w:endnote>
  <w:endnote w:type="continuationNotice" w:id="1">
    <w:p w14:paraId="315DC808" w14:textId="77777777" w:rsidR="00DA7436" w:rsidRDefault="00DA74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F153D" w14:textId="77777777" w:rsidR="00DA7436" w:rsidRPr="002E480F" w:rsidRDefault="00DA7436" w:rsidP="002E480F">
    <w:pPr>
      <w:pStyle w:val="Footer"/>
      <w:tabs>
        <w:tab w:val="right" w:pos="10800"/>
      </w:tabs>
      <w:rPr>
        <w:rFonts w:asciiTheme="minorHAnsi" w:hAnsiTheme="minorHAnsi"/>
        <w:i w:val="0"/>
      </w:rPr>
    </w:pPr>
    <w:r w:rsidRPr="002E480F">
      <w:rPr>
        <w:rFonts w:asciiTheme="minorHAnsi" w:hAnsiTheme="minorHAnsi"/>
        <w:i w:val="0"/>
      </w:rPr>
      <w:t xml:space="preserve">Registration Number:                                                   </w:t>
    </w:r>
    <w:r>
      <w:rPr>
        <w:rFonts w:asciiTheme="minorHAnsi" w:hAnsiTheme="minorHAnsi"/>
        <w:i w:val="0"/>
      </w:rPr>
      <w:t xml:space="preserve">                       </w:t>
    </w:r>
    <w:r w:rsidRPr="002E480F">
      <w:rPr>
        <w:rFonts w:asciiTheme="minorHAnsi" w:hAnsiTheme="minorHAnsi"/>
        <w:i w:val="0"/>
      </w:rPr>
      <w:t xml:space="preserve">        Registration Date/Time:                              </w:t>
    </w:r>
    <w:r>
      <w:rPr>
        <w:rFonts w:asciiTheme="minorHAnsi" w:hAnsiTheme="minorHAnsi"/>
        <w:i w:val="0"/>
      </w:rPr>
      <w:t xml:space="preserve">                                      </w:t>
    </w:r>
    <w:r w:rsidRPr="002E480F">
      <w:rPr>
        <w:rFonts w:asciiTheme="minorHAnsi" w:hAnsiTheme="minorHAnsi"/>
        <w:i w:val="0"/>
      </w:rPr>
      <w:t xml:space="preserve">             HERS Provider:                       </w:t>
    </w:r>
  </w:p>
  <w:p w14:paraId="085F153E" w14:textId="7B1BAAFC" w:rsidR="00DA7436" w:rsidRPr="002E480F" w:rsidRDefault="00DA7436" w:rsidP="00FE6C19">
    <w:pPr>
      <w:pStyle w:val="Footer"/>
      <w:tabs>
        <w:tab w:val="right" w:pos="14400"/>
      </w:tabs>
      <w:rPr>
        <w:rFonts w:asciiTheme="minorHAnsi" w:hAnsiTheme="minorHAnsi"/>
        <w:i w:val="0"/>
      </w:rPr>
    </w:pPr>
    <w:r w:rsidRPr="002E480F">
      <w:rPr>
        <w:rFonts w:asciiTheme="minorHAnsi" w:hAnsiTheme="minorHAnsi"/>
        <w:i w:val="0"/>
      </w:rPr>
      <w:t>CA Building Energy Efficiency Standards - 201</w:t>
    </w:r>
    <w:ins w:id="14" w:author="Smith, Alexis@Energy" w:date="2018-08-08T10:38:00Z">
      <w:r>
        <w:rPr>
          <w:rFonts w:asciiTheme="minorHAnsi" w:hAnsiTheme="minorHAnsi"/>
          <w:i w:val="0"/>
        </w:rPr>
        <w:t>9</w:t>
      </w:r>
    </w:ins>
    <w:del w:id="15" w:author="Smith, Alexis@Energy" w:date="2018-08-08T10:38:00Z">
      <w:r w:rsidDel="00F732A1">
        <w:rPr>
          <w:rFonts w:asciiTheme="minorHAnsi" w:hAnsiTheme="minorHAnsi"/>
          <w:i w:val="0"/>
        </w:rPr>
        <w:delText>6</w:delText>
      </w:r>
    </w:del>
    <w:r w:rsidRPr="002E480F">
      <w:rPr>
        <w:rFonts w:asciiTheme="minorHAnsi" w:hAnsiTheme="minorHAnsi"/>
        <w:i w:val="0"/>
      </w:rPr>
      <w:t xml:space="preserve"> Residential Compliance</w:t>
    </w:r>
    <w:r w:rsidRPr="002E480F">
      <w:rPr>
        <w:rFonts w:asciiTheme="minorHAnsi" w:hAnsiTheme="minorHAnsi"/>
        <w:i w:val="0"/>
      </w:rPr>
      <w:tab/>
    </w:r>
    <w:del w:id="16" w:author="Smith, Alexis@Energy" w:date="2018-08-08T10:38:00Z">
      <w:r w:rsidDel="00F732A1">
        <w:rPr>
          <w:rFonts w:asciiTheme="minorHAnsi" w:hAnsiTheme="minorHAnsi"/>
          <w:i w:val="0"/>
        </w:rPr>
        <w:delText>October 2016</w:delText>
      </w:r>
    </w:del>
    <w:ins w:id="17" w:author="Smith, Alexis@Energy" w:date="2018-08-08T10:38:00Z">
      <w:r>
        <w:rPr>
          <w:rFonts w:asciiTheme="minorHAnsi" w:hAnsiTheme="minorHAnsi"/>
          <w:i w:val="0"/>
        </w:rPr>
        <w:t>January 20</w:t>
      </w:r>
      <w:del w:id="18" w:author="Shewmaker, Michael@Energy" w:date="2018-11-29T12:54:00Z">
        <w:r w:rsidDel="00E65ECE">
          <w:rPr>
            <w:rFonts w:asciiTheme="minorHAnsi" w:hAnsiTheme="minorHAnsi"/>
            <w:i w:val="0"/>
          </w:rPr>
          <w:delText>20</w:delText>
        </w:r>
      </w:del>
    </w:ins>
    <w:ins w:id="19" w:author="Shewmaker, Michael@Energy" w:date="2018-11-29T12:54:00Z">
      <w:r>
        <w:rPr>
          <w:rFonts w:asciiTheme="minorHAnsi" w:hAnsiTheme="minorHAnsi"/>
          <w:i w:val="0"/>
        </w:rPr>
        <w:t>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F1548" w14:textId="0B236F58" w:rsidR="00DA7436" w:rsidRPr="002E480F" w:rsidRDefault="00DA7436" w:rsidP="000D6436">
    <w:pPr>
      <w:pStyle w:val="Footer"/>
      <w:tabs>
        <w:tab w:val="right" w:pos="11160"/>
      </w:tabs>
      <w:rPr>
        <w:rFonts w:asciiTheme="minorHAnsi" w:hAnsiTheme="minorHAnsi"/>
        <w:i w:val="0"/>
      </w:rPr>
    </w:pPr>
    <w:r w:rsidRPr="002E480F">
      <w:rPr>
        <w:rFonts w:asciiTheme="minorHAnsi" w:hAnsiTheme="minorHAnsi"/>
        <w:i w:val="0"/>
      </w:rPr>
      <w:t>CA Building Energy Efficiency Standards - 201</w:t>
    </w:r>
    <w:del w:id="63" w:author="Smith, Alexis@Energy" w:date="2018-08-08T10:39:00Z">
      <w:r w:rsidDel="00F732A1">
        <w:rPr>
          <w:rFonts w:asciiTheme="minorHAnsi" w:hAnsiTheme="minorHAnsi"/>
          <w:i w:val="0"/>
        </w:rPr>
        <w:delText>6</w:delText>
      </w:r>
    </w:del>
    <w:ins w:id="64" w:author="Smith, Alexis@Energy" w:date="2018-08-08T10:39:00Z">
      <w:r>
        <w:rPr>
          <w:rFonts w:asciiTheme="minorHAnsi" w:hAnsiTheme="minorHAnsi"/>
          <w:i w:val="0"/>
        </w:rPr>
        <w:t>9</w:t>
      </w:r>
    </w:ins>
    <w:r w:rsidRPr="002E480F">
      <w:rPr>
        <w:rFonts w:asciiTheme="minorHAnsi" w:hAnsiTheme="minorHAnsi"/>
        <w:i w:val="0"/>
      </w:rPr>
      <w:t xml:space="preserve"> Residential Compliance</w:t>
    </w:r>
    <w:r w:rsidRPr="002E480F">
      <w:rPr>
        <w:rFonts w:asciiTheme="minorHAnsi" w:hAnsiTheme="minorHAnsi"/>
        <w:i w:val="0"/>
      </w:rPr>
      <w:tab/>
    </w:r>
    <w:del w:id="65" w:author="Smith, Alexis@Energy" w:date="2018-08-08T10:39:00Z">
      <w:r w:rsidDel="00F732A1">
        <w:rPr>
          <w:rFonts w:asciiTheme="minorHAnsi" w:hAnsiTheme="minorHAnsi"/>
          <w:i w:val="0"/>
        </w:rPr>
        <w:delText>October 2016</w:delText>
      </w:r>
    </w:del>
    <w:ins w:id="66" w:author="Smith, Alexis@Energy" w:date="2018-08-08T10:39:00Z">
      <w:r>
        <w:rPr>
          <w:rFonts w:asciiTheme="minorHAnsi" w:hAnsiTheme="minorHAnsi"/>
          <w:i w:val="0"/>
        </w:rPr>
        <w:t>January 20</w:t>
      </w:r>
      <w:del w:id="67" w:author="Shewmaker, Michael@Energy" w:date="2018-11-29T12:54:00Z">
        <w:r w:rsidDel="00E65ECE">
          <w:rPr>
            <w:rFonts w:asciiTheme="minorHAnsi" w:hAnsiTheme="minorHAnsi"/>
            <w:i w:val="0"/>
          </w:rPr>
          <w:delText>20</w:delText>
        </w:r>
      </w:del>
    </w:ins>
    <w:ins w:id="68" w:author="Shewmaker, Michael@Energy" w:date="2018-11-29T12:54:00Z">
      <w:r>
        <w:rPr>
          <w:rFonts w:asciiTheme="minorHAnsi" w:hAnsiTheme="minorHAnsi"/>
          <w:i w:val="0"/>
        </w:rP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F1552" w14:textId="2FD2176E" w:rsidR="00DA7436" w:rsidRPr="002E480F" w:rsidRDefault="00DA7436" w:rsidP="008145B2">
    <w:pPr>
      <w:pStyle w:val="Footer"/>
      <w:tabs>
        <w:tab w:val="right" w:pos="13860"/>
      </w:tabs>
      <w:rPr>
        <w:rFonts w:asciiTheme="minorHAnsi" w:hAnsiTheme="minorHAnsi"/>
        <w:i w:val="0"/>
      </w:rPr>
    </w:pPr>
    <w:r w:rsidRPr="002E480F">
      <w:rPr>
        <w:rFonts w:asciiTheme="minorHAnsi" w:hAnsiTheme="minorHAnsi"/>
        <w:i w:val="0"/>
      </w:rPr>
      <w:t>CA Building Energy Efficiency Standards - 201</w:t>
    </w:r>
    <w:del w:id="76" w:author="Smith, Alexis@Energy" w:date="2018-08-08T10:39:00Z">
      <w:r w:rsidDel="00F732A1">
        <w:rPr>
          <w:rFonts w:asciiTheme="minorHAnsi" w:hAnsiTheme="minorHAnsi"/>
          <w:i w:val="0"/>
        </w:rPr>
        <w:delText>6</w:delText>
      </w:r>
    </w:del>
    <w:ins w:id="77" w:author="Smith, Alexis@Energy" w:date="2018-08-08T10:39:00Z">
      <w:r>
        <w:rPr>
          <w:rFonts w:asciiTheme="minorHAnsi" w:hAnsiTheme="minorHAnsi"/>
          <w:i w:val="0"/>
        </w:rPr>
        <w:t>9</w:t>
      </w:r>
    </w:ins>
    <w:r w:rsidRPr="002E480F">
      <w:rPr>
        <w:rFonts w:asciiTheme="minorHAnsi" w:hAnsiTheme="minorHAnsi"/>
        <w:i w:val="0"/>
      </w:rPr>
      <w:t xml:space="preserve"> Residential Compliance</w:t>
    </w:r>
    <w:r w:rsidRPr="002E480F">
      <w:rPr>
        <w:rFonts w:asciiTheme="minorHAnsi" w:hAnsiTheme="minorHAnsi"/>
        <w:i w:val="0"/>
      </w:rPr>
      <w:tab/>
    </w:r>
    <w:del w:id="78" w:author="Smith, Alexis@Energy" w:date="2018-08-08T10:39:00Z">
      <w:r w:rsidDel="00F732A1">
        <w:rPr>
          <w:rFonts w:asciiTheme="minorHAnsi" w:hAnsiTheme="minorHAnsi"/>
          <w:i w:val="0"/>
        </w:rPr>
        <w:delText>October 2016</w:delText>
      </w:r>
    </w:del>
    <w:ins w:id="79" w:author="Smith, Alexis@Energy" w:date="2018-08-08T10:39:00Z">
      <w:r>
        <w:rPr>
          <w:rFonts w:asciiTheme="minorHAnsi" w:hAnsiTheme="minorHAnsi"/>
          <w:i w:val="0"/>
        </w:rPr>
        <w:t>January 20</w:t>
      </w:r>
      <w:del w:id="80" w:author="Shewmaker, Michael@Energy" w:date="2018-11-29T12:54:00Z">
        <w:r w:rsidDel="00E65ECE">
          <w:rPr>
            <w:rFonts w:asciiTheme="minorHAnsi" w:hAnsiTheme="minorHAnsi"/>
            <w:i w:val="0"/>
          </w:rPr>
          <w:delText>20</w:delText>
        </w:r>
      </w:del>
    </w:ins>
    <w:ins w:id="81" w:author="Shewmaker, Michael@Energy" w:date="2018-11-29T12:54:00Z">
      <w:r>
        <w:rPr>
          <w:rFonts w:asciiTheme="minorHAnsi" w:hAnsiTheme="minorHAnsi"/>
          <w:i w:val="0"/>
        </w:rP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B116E" w14:textId="77777777" w:rsidR="00DA7436" w:rsidRDefault="00DA7436" w:rsidP="000C31FB">
      <w:pPr>
        <w:pStyle w:val="FootnoteText"/>
      </w:pPr>
      <w:r>
        <w:separator/>
      </w:r>
    </w:p>
  </w:footnote>
  <w:footnote w:type="continuationSeparator" w:id="0">
    <w:p w14:paraId="665EB397" w14:textId="77777777" w:rsidR="00DA7436" w:rsidRDefault="00DA7436" w:rsidP="000C31FB">
      <w:pPr>
        <w:pStyle w:val="FootnoteText"/>
      </w:pPr>
      <w:r>
        <w:continuationSeparator/>
      </w:r>
    </w:p>
  </w:footnote>
  <w:footnote w:type="continuationNotice" w:id="1">
    <w:p w14:paraId="14070B90" w14:textId="77777777" w:rsidR="00DA7436" w:rsidRDefault="00DA743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F152A" w14:textId="77777777" w:rsidR="00DA7436" w:rsidRDefault="00DA7436">
    <w:pPr>
      <w:pStyle w:val="Header"/>
    </w:pPr>
    <w:r>
      <w:rPr>
        <w:noProof/>
      </w:rPr>
      <w:pict w14:anchorId="085F15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70016"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F152B" w14:textId="11A3618D" w:rsidR="00DA7436" w:rsidRPr="007770C5" w:rsidRDefault="00DA7436" w:rsidP="00322EE3">
    <w:pPr>
      <w:suppressAutoHyphens/>
      <w:ind w:left="-90"/>
      <w:rPr>
        <w:rFonts w:ascii="Arial" w:hAnsi="Arial" w:cs="Arial"/>
        <w:sz w:val="14"/>
        <w:szCs w:val="14"/>
      </w:rPr>
    </w:pPr>
    <w:r w:rsidRPr="007770C5">
      <w:rPr>
        <w:rFonts w:ascii="Arial" w:hAnsi="Arial" w:cs="Arial"/>
        <w:noProof/>
        <w:sz w:val="14"/>
        <w:szCs w:val="14"/>
      </w:rPr>
      <w:drawing>
        <wp:anchor distT="0" distB="0" distL="114300" distR="114300" simplePos="0" relativeHeight="251658240" behindDoc="0" locked="0" layoutInCell="1" allowOverlap="1" wp14:anchorId="085F1555" wp14:editId="3C7DEC47">
          <wp:simplePos x="0" y="0"/>
          <wp:positionH relativeFrom="margin">
            <wp:posOffset>8866505</wp:posOffset>
          </wp:positionH>
          <wp:positionV relativeFrom="margin">
            <wp:posOffset>-1235075</wp:posOffset>
          </wp:positionV>
          <wp:extent cx="323850" cy="283845"/>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23850" cy="283845"/>
                  </a:xfrm>
                  <a:prstGeom prst="rect">
                    <a:avLst/>
                  </a:prstGeom>
                  <a:noFill/>
                </pic:spPr>
              </pic:pic>
            </a:graphicData>
          </a:graphic>
          <wp14:sizeRelV relativeFrom="margin">
            <wp14:pctHeight>0</wp14:pctHeight>
          </wp14:sizeRelV>
        </wp:anchor>
      </w:drawing>
    </w:r>
    <w:r w:rsidRPr="007770C5">
      <w:rPr>
        <w:rFonts w:ascii="Arial" w:hAnsi="Arial" w:cs="Arial"/>
        <w:sz w:val="14"/>
        <w:szCs w:val="14"/>
      </w:rPr>
      <w:t>STATE OF CALIFORNIA</w:t>
    </w:r>
  </w:p>
  <w:p w14:paraId="085F152C" w14:textId="59A45D7D" w:rsidR="00DA7436" w:rsidRPr="007770C5" w:rsidRDefault="00DA7436" w:rsidP="00322EE3">
    <w:pPr>
      <w:suppressAutoHyphens/>
      <w:ind w:left="-90"/>
      <w:rPr>
        <w:rFonts w:ascii="Arial" w:hAnsi="Arial" w:cs="Arial"/>
        <w:b/>
        <w:sz w:val="24"/>
        <w:szCs w:val="24"/>
      </w:rPr>
    </w:pPr>
    <w:r>
      <w:rPr>
        <w:rFonts w:ascii="Arial" w:hAnsi="Arial" w:cs="Arial"/>
        <w:b/>
        <w:sz w:val="24"/>
        <w:szCs w:val="24"/>
      </w:rPr>
      <w:t>FENESTRATION INSTALLATION</w:t>
    </w:r>
  </w:p>
  <w:p w14:paraId="085F152D" w14:textId="037DFEFB" w:rsidR="00DA7436" w:rsidRPr="007770C5" w:rsidRDefault="00DA7436" w:rsidP="00322EE3">
    <w:pPr>
      <w:suppressAutoHyphens/>
      <w:ind w:left="-90"/>
      <w:rPr>
        <w:rFonts w:ascii="Arial" w:hAnsi="Arial" w:cs="Arial"/>
        <w:sz w:val="14"/>
        <w:szCs w:val="14"/>
      </w:rPr>
    </w:pPr>
    <w:r>
      <w:rPr>
        <w:rFonts w:ascii="Arial" w:hAnsi="Arial" w:cs="Arial"/>
        <w:sz w:val="14"/>
        <w:szCs w:val="14"/>
      </w:rPr>
      <w:t>CEC-CF2R-ENV-01-E</w:t>
    </w:r>
    <w:r w:rsidRPr="007770C5">
      <w:rPr>
        <w:rFonts w:ascii="Arial" w:hAnsi="Arial" w:cs="Arial"/>
        <w:sz w:val="14"/>
        <w:szCs w:val="14"/>
      </w:rPr>
      <w:t xml:space="preserve"> (Revised </w:t>
    </w:r>
    <w:ins w:id="7" w:author="Smith, Alexis@Energy" w:date="2018-08-08T10:38:00Z">
      <w:r>
        <w:rPr>
          <w:rFonts w:ascii="Arial" w:hAnsi="Arial" w:cs="Arial"/>
          <w:sz w:val="14"/>
          <w:szCs w:val="14"/>
        </w:rPr>
        <w:t>01</w:t>
      </w:r>
    </w:ins>
    <w:del w:id="8" w:author="Smith, Alexis@Energy" w:date="2018-08-08T10:38:00Z">
      <w:r w:rsidDel="00F732A1">
        <w:rPr>
          <w:rFonts w:ascii="Arial" w:hAnsi="Arial" w:cs="Arial"/>
          <w:sz w:val="14"/>
          <w:szCs w:val="14"/>
        </w:rPr>
        <w:delText>10</w:delText>
      </w:r>
    </w:del>
    <w:r>
      <w:rPr>
        <w:rFonts w:ascii="Arial" w:hAnsi="Arial" w:cs="Arial"/>
        <w:sz w:val="14"/>
        <w:szCs w:val="14"/>
      </w:rPr>
      <w:t>/</w:t>
    </w:r>
    <w:ins w:id="9" w:author="Shewmaker, Michael@Energy" w:date="2018-11-29T12:53:00Z">
      <w:r>
        <w:rPr>
          <w:rFonts w:ascii="Arial" w:hAnsi="Arial" w:cs="Arial"/>
          <w:sz w:val="14"/>
          <w:szCs w:val="14"/>
        </w:rPr>
        <w:t>19</w:t>
      </w:r>
    </w:ins>
    <w:ins w:id="10" w:author="Smith, Alexis@Energy" w:date="2018-08-08T10:38:00Z">
      <w:del w:id="11" w:author="Shewmaker, Michael@Energy" w:date="2018-11-29T12:53:00Z">
        <w:r w:rsidDel="00E65ECE">
          <w:rPr>
            <w:rFonts w:ascii="Arial" w:hAnsi="Arial" w:cs="Arial"/>
            <w:sz w:val="14"/>
            <w:szCs w:val="14"/>
          </w:rPr>
          <w:delText>20</w:delText>
        </w:r>
      </w:del>
    </w:ins>
    <w:del w:id="12" w:author="Smith, Alexis@Energy" w:date="2018-08-08T10:38:00Z">
      <w:r w:rsidDel="00F732A1">
        <w:rPr>
          <w:rFonts w:ascii="Arial" w:hAnsi="Arial" w:cs="Arial"/>
          <w:sz w:val="14"/>
          <w:szCs w:val="14"/>
        </w:rPr>
        <w:delText>16</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 xml:space="preserve"> </w:t>
    </w:r>
    <w:del w:id="13" w:author="Smith, Alexis@Energy" w:date="2018-08-08T10:38:00Z">
      <w:r w:rsidDel="00F732A1">
        <w:rPr>
          <w:rFonts w:ascii="Arial" w:hAnsi="Arial" w:cs="Arial"/>
          <w:sz w:val="14"/>
          <w:szCs w:val="14"/>
        </w:rPr>
        <w:delText xml:space="preserve">   </w:delText>
      </w:r>
    </w:del>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801"/>
      <w:gridCol w:w="400"/>
      <w:gridCol w:w="4767"/>
      <w:gridCol w:w="2434"/>
    </w:tblGrid>
    <w:tr w:rsidR="00DA7436" w:rsidRPr="00F85124" w14:paraId="085F1530" w14:textId="77777777" w:rsidTr="008145B2">
      <w:trPr>
        <w:cantSplit/>
        <w:trHeight w:val="288"/>
      </w:trPr>
      <w:tc>
        <w:tcPr>
          <w:tcW w:w="4016" w:type="pct"/>
          <w:gridSpan w:val="3"/>
          <w:tcBorders>
            <w:bottom w:val="single" w:sz="4" w:space="0" w:color="auto"/>
            <w:right w:val="nil"/>
          </w:tcBorders>
          <w:vAlign w:val="center"/>
        </w:tcPr>
        <w:p w14:paraId="085F152E" w14:textId="10AB022B" w:rsidR="00DA7436" w:rsidRPr="00F85124" w:rsidRDefault="00DA7436" w:rsidP="00CE3067">
          <w:pPr>
            <w:pStyle w:val="Heading1"/>
            <w:rPr>
              <w:rFonts w:asciiTheme="minorHAnsi" w:hAnsiTheme="minorHAnsi"/>
              <w:b w:val="0"/>
              <w:bCs/>
              <w:sz w:val="20"/>
            </w:rPr>
          </w:pPr>
          <w:r>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085F152F" w14:textId="77777777" w:rsidR="00DA7436" w:rsidRPr="00F85124" w:rsidRDefault="00DA7436" w:rsidP="00CE3067">
          <w:pPr>
            <w:pStyle w:val="Heading1"/>
            <w:jc w:val="right"/>
            <w:rPr>
              <w:rFonts w:asciiTheme="minorHAnsi" w:hAnsiTheme="minorHAnsi"/>
              <w:b w:val="0"/>
              <w:bCs/>
              <w:sz w:val="20"/>
            </w:rPr>
          </w:pPr>
          <w:r>
            <w:rPr>
              <w:rFonts w:asciiTheme="minorHAnsi" w:hAnsiTheme="minorHAnsi"/>
              <w:b w:val="0"/>
              <w:bCs/>
              <w:sz w:val="20"/>
            </w:rPr>
            <w:t>CF2R-ENV-01-E</w:t>
          </w:r>
        </w:p>
      </w:tc>
    </w:tr>
    <w:tr w:rsidR="00DA7436" w:rsidRPr="00F85124" w14:paraId="085F1533" w14:textId="77777777" w:rsidTr="00CE3067">
      <w:trPr>
        <w:cantSplit/>
        <w:trHeight w:val="288"/>
      </w:trPr>
      <w:tc>
        <w:tcPr>
          <w:tcW w:w="2500" w:type="pct"/>
          <w:gridSpan w:val="2"/>
          <w:tcBorders>
            <w:right w:val="nil"/>
          </w:tcBorders>
        </w:tcPr>
        <w:p w14:paraId="085F1531" w14:textId="77777777" w:rsidR="00DA7436" w:rsidRPr="00F85124" w:rsidRDefault="00DA7436" w:rsidP="00CE3067">
          <w:pPr>
            <w:tabs>
              <w:tab w:val="right" w:pos="10543"/>
            </w:tabs>
            <w:rPr>
              <w:rFonts w:asciiTheme="minorHAnsi" w:hAnsiTheme="minorHAnsi"/>
              <w:sz w:val="12"/>
              <w:szCs w:val="12"/>
            </w:rPr>
          </w:pPr>
          <w:r>
            <w:rPr>
              <w:rFonts w:asciiTheme="minorHAnsi" w:hAnsiTheme="minorHAnsi"/>
              <w:bCs/>
            </w:rPr>
            <w:t>Fenestration Installation</w:t>
          </w:r>
        </w:p>
      </w:tc>
      <w:tc>
        <w:tcPr>
          <w:tcW w:w="2500" w:type="pct"/>
          <w:gridSpan w:val="2"/>
          <w:tcBorders>
            <w:left w:val="nil"/>
          </w:tcBorders>
        </w:tcPr>
        <w:p w14:paraId="085F1532" w14:textId="38687FC4" w:rsidR="00DA7436" w:rsidRPr="00F85124" w:rsidRDefault="00DA7436" w:rsidP="00CE3067">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Pr>
              <w:rFonts w:asciiTheme="minorHAnsi" w:hAnsiTheme="minorHAnsi"/>
              <w:bCs/>
              <w:noProof/>
            </w:rPr>
            <w:t>2</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w:t>
          </w:r>
        </w:p>
      </w:tc>
    </w:tr>
    <w:tr w:rsidR="00DA7436" w:rsidRPr="00F85124" w14:paraId="085F1537" w14:textId="77777777" w:rsidTr="008145B2">
      <w:trPr>
        <w:cantSplit/>
        <w:trHeight w:val="288"/>
      </w:trPr>
      <w:tc>
        <w:tcPr>
          <w:tcW w:w="0" w:type="auto"/>
        </w:tcPr>
        <w:p w14:paraId="085F1534" w14:textId="77777777" w:rsidR="00DA7436" w:rsidRPr="00F85124" w:rsidRDefault="00DA7436" w:rsidP="00CE3067">
          <w:pPr>
            <w:rPr>
              <w:rFonts w:asciiTheme="minorHAnsi" w:hAnsiTheme="minorHAnsi"/>
              <w:sz w:val="12"/>
              <w:szCs w:val="12"/>
            </w:rPr>
          </w:pPr>
          <w:r w:rsidRPr="00F85124">
            <w:rPr>
              <w:rFonts w:asciiTheme="minorHAnsi" w:hAnsiTheme="minorHAnsi"/>
              <w:sz w:val="12"/>
              <w:szCs w:val="12"/>
            </w:rPr>
            <w:t>Project Name:</w:t>
          </w:r>
        </w:p>
      </w:tc>
      <w:tc>
        <w:tcPr>
          <w:tcW w:w="1655" w:type="pct"/>
          <w:gridSpan w:val="2"/>
        </w:tcPr>
        <w:p w14:paraId="085F1535" w14:textId="77777777" w:rsidR="00DA7436" w:rsidRPr="00F85124" w:rsidRDefault="00DA7436" w:rsidP="00CE3067">
          <w:pPr>
            <w:rPr>
              <w:rFonts w:asciiTheme="minorHAnsi" w:hAnsiTheme="minorHAnsi"/>
              <w:sz w:val="12"/>
              <w:szCs w:val="12"/>
            </w:rPr>
          </w:pPr>
          <w:r w:rsidRPr="00F85124">
            <w:rPr>
              <w:rFonts w:asciiTheme="minorHAnsi" w:hAnsiTheme="minorHAnsi"/>
              <w:sz w:val="12"/>
              <w:szCs w:val="12"/>
            </w:rPr>
            <w:t>Enforcement Agency:</w:t>
          </w:r>
        </w:p>
      </w:tc>
      <w:tc>
        <w:tcPr>
          <w:tcW w:w="984" w:type="pct"/>
        </w:tcPr>
        <w:p w14:paraId="085F1536" w14:textId="77777777" w:rsidR="00DA7436" w:rsidRPr="00F85124" w:rsidRDefault="00DA7436" w:rsidP="00CE3067">
          <w:pPr>
            <w:rPr>
              <w:rFonts w:asciiTheme="minorHAnsi" w:hAnsiTheme="minorHAnsi"/>
              <w:sz w:val="12"/>
              <w:szCs w:val="12"/>
            </w:rPr>
          </w:pPr>
          <w:r w:rsidRPr="00F85124">
            <w:rPr>
              <w:rFonts w:asciiTheme="minorHAnsi" w:hAnsiTheme="minorHAnsi"/>
              <w:sz w:val="12"/>
              <w:szCs w:val="12"/>
            </w:rPr>
            <w:t>Permit Number:</w:t>
          </w:r>
        </w:p>
      </w:tc>
    </w:tr>
    <w:tr w:rsidR="00DA7436" w:rsidRPr="00F85124" w14:paraId="085F153B" w14:textId="77777777" w:rsidTr="008145B2">
      <w:trPr>
        <w:cantSplit/>
        <w:trHeight w:val="288"/>
      </w:trPr>
      <w:tc>
        <w:tcPr>
          <w:tcW w:w="0" w:type="auto"/>
          <w:tcBorders>
            <w:bottom w:val="single" w:sz="4" w:space="0" w:color="auto"/>
          </w:tcBorders>
        </w:tcPr>
        <w:p w14:paraId="085F1538" w14:textId="77777777" w:rsidR="00DA7436" w:rsidRPr="00F85124" w:rsidRDefault="00DA7436" w:rsidP="00CE3067">
          <w:pPr>
            <w:rPr>
              <w:rFonts w:asciiTheme="minorHAnsi" w:hAnsiTheme="minorHAnsi"/>
              <w:sz w:val="12"/>
              <w:szCs w:val="12"/>
              <w:vertAlign w:val="superscript"/>
            </w:rPr>
          </w:pPr>
          <w:r w:rsidRPr="00F85124">
            <w:rPr>
              <w:rFonts w:asciiTheme="minorHAnsi" w:hAnsiTheme="minorHAnsi"/>
              <w:sz w:val="12"/>
              <w:szCs w:val="12"/>
            </w:rPr>
            <w:t>Dwelling Address:</w:t>
          </w:r>
        </w:p>
      </w:tc>
      <w:tc>
        <w:tcPr>
          <w:tcW w:w="1655" w:type="pct"/>
          <w:gridSpan w:val="2"/>
          <w:tcBorders>
            <w:bottom w:val="single" w:sz="4" w:space="0" w:color="auto"/>
          </w:tcBorders>
        </w:tcPr>
        <w:p w14:paraId="085F1539" w14:textId="2E556B84" w:rsidR="00DA7436" w:rsidRPr="00F85124" w:rsidRDefault="00DA7436" w:rsidP="00CE3067">
          <w:pPr>
            <w:rPr>
              <w:rFonts w:asciiTheme="minorHAnsi" w:hAnsiTheme="minorHAnsi"/>
              <w:sz w:val="12"/>
              <w:szCs w:val="12"/>
              <w:vertAlign w:val="superscript"/>
            </w:rPr>
          </w:pPr>
          <w:r w:rsidRPr="00F85124">
            <w:rPr>
              <w:rFonts w:asciiTheme="minorHAnsi" w:hAnsiTheme="minorHAnsi"/>
              <w:sz w:val="12"/>
              <w:szCs w:val="12"/>
            </w:rPr>
            <w:t>City</w:t>
          </w:r>
          <w:r>
            <w:rPr>
              <w:rFonts w:asciiTheme="minorHAnsi" w:hAnsiTheme="minorHAnsi"/>
              <w:sz w:val="12"/>
              <w:szCs w:val="12"/>
            </w:rPr>
            <w:t>:</w:t>
          </w:r>
        </w:p>
      </w:tc>
      <w:tc>
        <w:tcPr>
          <w:tcW w:w="984" w:type="pct"/>
          <w:tcBorders>
            <w:bottom w:val="single" w:sz="4" w:space="0" w:color="auto"/>
          </w:tcBorders>
        </w:tcPr>
        <w:p w14:paraId="085F153A" w14:textId="1E0A62F9" w:rsidR="00DA7436" w:rsidRPr="00F85124" w:rsidRDefault="00DA7436" w:rsidP="00CE3067">
          <w:pPr>
            <w:rPr>
              <w:rFonts w:asciiTheme="minorHAnsi" w:hAnsiTheme="minorHAnsi"/>
              <w:sz w:val="12"/>
              <w:szCs w:val="12"/>
              <w:vertAlign w:val="superscript"/>
            </w:rPr>
          </w:pPr>
          <w:r w:rsidRPr="00F85124">
            <w:rPr>
              <w:rFonts w:asciiTheme="minorHAnsi" w:hAnsiTheme="minorHAnsi"/>
              <w:sz w:val="12"/>
              <w:szCs w:val="12"/>
            </w:rPr>
            <w:t>Zip Code</w:t>
          </w:r>
          <w:r>
            <w:rPr>
              <w:rFonts w:asciiTheme="minorHAnsi" w:hAnsiTheme="minorHAnsi"/>
              <w:sz w:val="12"/>
              <w:szCs w:val="12"/>
            </w:rPr>
            <w:t>:</w:t>
          </w:r>
        </w:p>
      </w:tc>
    </w:tr>
  </w:tbl>
  <w:p w14:paraId="085F153C" w14:textId="0B7EE2FF" w:rsidR="00DA7436" w:rsidRPr="008145B2" w:rsidRDefault="00DA7436" w:rsidP="00CE3067">
    <w:pPr>
      <w:pStyle w:val="Header"/>
      <w:rPr>
        <w:szCs w:val="8"/>
      </w:rPr>
    </w:pPr>
    <w:r>
      <w:rPr>
        <w:rFonts w:asciiTheme="minorHAnsi" w:hAnsiTheme="minorHAnsi"/>
        <w:b/>
        <w:bCs/>
        <w:noProof/>
      </w:rPr>
      <w:pict w14:anchorId="085F15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70017" o:spid="_x0000_s2060" type="#_x0000_t75" style="position:absolute;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F153F" w14:textId="77777777" w:rsidR="00DA7436" w:rsidRDefault="00DA7436">
    <w:pPr>
      <w:pStyle w:val="Header"/>
    </w:pPr>
    <w:r>
      <w:rPr>
        <w:noProof/>
      </w:rPr>
      <w:pict w14:anchorId="085F15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70015"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F1540" w14:textId="77777777" w:rsidR="00DA7436" w:rsidRDefault="00DA7436">
    <w:pPr>
      <w:pStyle w:val="Header"/>
    </w:pPr>
    <w:r>
      <w:rPr>
        <w:noProof/>
      </w:rPr>
      <w:pict w14:anchorId="085F1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70019"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94"/>
      <w:gridCol w:w="2770"/>
      <w:gridCol w:w="2824"/>
    </w:tblGrid>
    <w:tr w:rsidR="00DA7436" w:rsidRPr="00F85124" w14:paraId="085F1543" w14:textId="77777777" w:rsidTr="00E201D2">
      <w:trPr>
        <w:cantSplit/>
        <w:trHeight w:val="288"/>
      </w:trPr>
      <w:tc>
        <w:tcPr>
          <w:tcW w:w="3738" w:type="pct"/>
          <w:gridSpan w:val="2"/>
          <w:tcBorders>
            <w:bottom w:val="single" w:sz="4" w:space="0" w:color="auto"/>
            <w:right w:val="nil"/>
          </w:tcBorders>
          <w:vAlign w:val="center"/>
        </w:tcPr>
        <w:p w14:paraId="085F1541" w14:textId="01544BAB" w:rsidR="00DA7436" w:rsidRPr="00F85124" w:rsidRDefault="00DA7436" w:rsidP="00E201D2">
          <w:pPr>
            <w:pStyle w:val="Heading1"/>
            <w:rPr>
              <w:rFonts w:asciiTheme="minorHAnsi" w:hAnsiTheme="minorHAnsi"/>
              <w:b w:val="0"/>
              <w:bCs/>
              <w:sz w:val="20"/>
            </w:rPr>
          </w:pPr>
          <w:r>
            <w:rPr>
              <w:rFonts w:asciiTheme="minorHAnsi" w:hAnsiTheme="minorHAnsi"/>
              <w:b w:val="0"/>
              <w:bCs/>
              <w:sz w:val="20"/>
            </w:rPr>
            <w:t>CERTIFICATE OF INSTALLATION - USER INSTRUCTIONS</w:t>
          </w:r>
        </w:p>
      </w:tc>
      <w:tc>
        <w:tcPr>
          <w:tcW w:w="1262" w:type="pct"/>
          <w:tcBorders>
            <w:left w:val="nil"/>
            <w:bottom w:val="single" w:sz="4" w:space="0" w:color="auto"/>
          </w:tcBorders>
          <w:tcMar>
            <w:left w:w="115" w:type="dxa"/>
            <w:right w:w="115" w:type="dxa"/>
          </w:tcMar>
          <w:vAlign w:val="center"/>
        </w:tcPr>
        <w:p w14:paraId="085F1542" w14:textId="77777777" w:rsidR="00DA7436" w:rsidRPr="00F85124" w:rsidRDefault="00DA7436" w:rsidP="00083B4D">
          <w:pPr>
            <w:pStyle w:val="Heading1"/>
            <w:jc w:val="right"/>
            <w:rPr>
              <w:rFonts w:asciiTheme="minorHAnsi" w:hAnsiTheme="minorHAnsi"/>
              <w:b w:val="0"/>
              <w:bCs/>
              <w:sz w:val="20"/>
            </w:rPr>
          </w:pPr>
          <w:r>
            <w:rPr>
              <w:rFonts w:asciiTheme="minorHAnsi" w:hAnsiTheme="minorHAnsi"/>
              <w:b w:val="0"/>
              <w:bCs/>
              <w:sz w:val="20"/>
            </w:rPr>
            <w:t>CF2R-ENV-01-E</w:t>
          </w:r>
        </w:p>
      </w:tc>
    </w:tr>
    <w:tr w:rsidR="00DA7436" w:rsidRPr="00F85124" w14:paraId="085F1546" w14:textId="77777777" w:rsidTr="00E201D2">
      <w:trPr>
        <w:cantSplit/>
        <w:trHeight w:val="288"/>
      </w:trPr>
      <w:tc>
        <w:tcPr>
          <w:tcW w:w="2500" w:type="pct"/>
          <w:tcBorders>
            <w:right w:val="nil"/>
          </w:tcBorders>
        </w:tcPr>
        <w:p w14:paraId="085F1544" w14:textId="77777777" w:rsidR="00DA7436" w:rsidRPr="00F85124" w:rsidRDefault="00DA7436" w:rsidP="00E201D2">
          <w:pPr>
            <w:tabs>
              <w:tab w:val="right" w:pos="10543"/>
            </w:tabs>
            <w:rPr>
              <w:rFonts w:asciiTheme="minorHAnsi" w:hAnsiTheme="minorHAnsi"/>
              <w:sz w:val="12"/>
              <w:szCs w:val="12"/>
            </w:rPr>
          </w:pPr>
          <w:r>
            <w:rPr>
              <w:rFonts w:asciiTheme="minorHAnsi" w:hAnsiTheme="minorHAnsi"/>
              <w:bCs/>
            </w:rPr>
            <w:t>Fenestration Installation</w:t>
          </w:r>
        </w:p>
      </w:tc>
      <w:tc>
        <w:tcPr>
          <w:tcW w:w="2500" w:type="pct"/>
          <w:gridSpan w:val="2"/>
          <w:tcBorders>
            <w:left w:val="nil"/>
          </w:tcBorders>
        </w:tcPr>
        <w:p w14:paraId="085F1545" w14:textId="169347D6" w:rsidR="00DA7436" w:rsidRPr="00F85124" w:rsidRDefault="00DA7436" w:rsidP="00E201D2">
          <w:pPr>
            <w:tabs>
              <w:tab w:val="right" w:pos="5289"/>
              <w:tab w:val="right" w:pos="10543"/>
            </w:tabs>
            <w:rPr>
              <w:rFonts w:asciiTheme="minorHAnsi" w:hAnsiTheme="minorHAnsi"/>
              <w:sz w:val="12"/>
              <w:szCs w:val="12"/>
            </w:rPr>
          </w:pPr>
          <w:r>
            <w:rPr>
              <w:rFonts w:asciiTheme="minorHAnsi" w:hAnsiTheme="minorHAnsi"/>
              <w:bCs/>
            </w:rPr>
            <w:tab/>
          </w:r>
          <w:r w:rsidRPr="00F85124">
            <w:rPr>
              <w:rFonts w:asciiTheme="minorHAnsi" w:hAnsiTheme="minorHAnsi"/>
              <w:bCs/>
            </w:rPr>
            <w:t xml:space="preserve">(Page </w:t>
          </w:r>
          <w:r>
            <w:rPr>
              <w:rFonts w:asciiTheme="minorHAnsi" w:hAnsiTheme="minorHAnsi"/>
              <w:bCs/>
            </w:rPr>
            <w:fldChar w:fldCharType="begin"/>
          </w:r>
          <w:r>
            <w:rPr>
              <w:rFonts w:asciiTheme="minorHAnsi" w:hAnsiTheme="minorHAnsi"/>
              <w:bCs/>
            </w:rPr>
            <w:instrText xml:space="preserve"> PAGE   \* MERGEFORMAT </w:instrText>
          </w:r>
          <w:r>
            <w:rPr>
              <w:rFonts w:asciiTheme="minorHAnsi" w:hAnsiTheme="minorHAnsi"/>
              <w:bCs/>
            </w:rPr>
            <w:fldChar w:fldCharType="separate"/>
          </w:r>
          <w:r>
            <w:rPr>
              <w:rFonts w:asciiTheme="minorHAnsi" w:hAnsiTheme="minorHAnsi"/>
              <w:bCs/>
              <w:noProof/>
            </w:rPr>
            <w:t>1</w:t>
          </w:r>
          <w:r>
            <w:rPr>
              <w:rFonts w:asciiTheme="minorHAnsi" w:hAnsiTheme="minorHAnsi"/>
              <w:bCs/>
            </w:rPr>
            <w:fldChar w:fldCharType="end"/>
          </w:r>
          <w:r>
            <w:rPr>
              <w:rFonts w:asciiTheme="minorHAnsi" w:hAnsiTheme="minorHAnsi"/>
              <w:bCs/>
            </w:rPr>
            <w:t xml:space="preserve"> </w:t>
          </w:r>
          <w:r w:rsidRPr="00F85124">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085F1547" w14:textId="19E78A6F" w:rsidR="00DA7436" w:rsidRDefault="00DA7436" w:rsidP="007063A9">
    <w:pPr>
      <w:pStyle w:val="Header"/>
    </w:pPr>
    <w:r>
      <w:rPr>
        <w:rFonts w:asciiTheme="minorHAnsi" w:hAnsiTheme="minorHAnsi"/>
        <w:b/>
        <w:bCs/>
        <w:noProof/>
      </w:rPr>
      <w:pict w14:anchorId="085F15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70020" o:spid="_x0000_s2059"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F1549" w14:textId="77777777" w:rsidR="00DA7436" w:rsidRDefault="00DA7436">
    <w:pPr>
      <w:pStyle w:val="Header"/>
    </w:pPr>
    <w:r>
      <w:rPr>
        <w:noProof/>
      </w:rPr>
      <w:pict w14:anchorId="085F1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70018" o:spid="_x0000_s2052"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F154A" w14:textId="77777777" w:rsidR="00DA7436" w:rsidRDefault="00DA7436">
    <w:pPr>
      <w:pStyle w:val="Header"/>
    </w:pPr>
    <w:r>
      <w:rPr>
        <w:noProof/>
      </w:rPr>
      <w:pict w14:anchorId="085F15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70022"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87" w:type="pct"/>
      <w:tblInd w:w="-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914"/>
      <w:gridCol w:w="3422"/>
      <w:gridCol w:w="3995"/>
    </w:tblGrid>
    <w:tr w:rsidR="00DA7436" w:rsidRPr="00F85124" w14:paraId="085F154D" w14:textId="77777777" w:rsidTr="00283D48">
      <w:trPr>
        <w:cantSplit/>
        <w:trHeight w:val="288"/>
      </w:trPr>
      <w:tc>
        <w:tcPr>
          <w:tcW w:w="3606" w:type="pct"/>
          <w:gridSpan w:val="2"/>
          <w:tcBorders>
            <w:bottom w:val="single" w:sz="4" w:space="0" w:color="auto"/>
            <w:right w:val="nil"/>
          </w:tcBorders>
          <w:vAlign w:val="center"/>
        </w:tcPr>
        <w:p w14:paraId="085F154B" w14:textId="1DC361FC" w:rsidR="00DA7436" w:rsidRPr="00F85124" w:rsidRDefault="00DA7436" w:rsidP="00CE3067">
          <w:pPr>
            <w:pStyle w:val="Heading1"/>
            <w:rPr>
              <w:rFonts w:asciiTheme="minorHAnsi" w:hAnsiTheme="minorHAnsi"/>
              <w:b w:val="0"/>
              <w:bCs/>
              <w:sz w:val="20"/>
            </w:rPr>
          </w:pPr>
          <w:r>
            <w:rPr>
              <w:rFonts w:asciiTheme="minorHAnsi" w:hAnsiTheme="minorHAnsi"/>
              <w:b w:val="0"/>
              <w:bCs/>
              <w:sz w:val="20"/>
            </w:rPr>
            <w:t xml:space="preserve">CERTIFICATE OF INSTALLATION - </w:t>
          </w:r>
          <w:r w:rsidRPr="00B40F13">
            <w:rPr>
              <w:rFonts w:asciiTheme="minorHAnsi" w:hAnsiTheme="minorHAnsi"/>
              <w:b w:val="0"/>
              <w:bCs/>
              <w:sz w:val="20"/>
            </w:rPr>
            <w:t>DATA FIELD DEFINITIONS AND CALCULATIONS</w:t>
          </w:r>
        </w:p>
      </w:tc>
      <w:tc>
        <w:tcPr>
          <w:tcW w:w="1394" w:type="pct"/>
          <w:tcBorders>
            <w:left w:val="nil"/>
            <w:bottom w:val="single" w:sz="4" w:space="0" w:color="auto"/>
          </w:tcBorders>
          <w:tcMar>
            <w:left w:w="115" w:type="dxa"/>
            <w:right w:w="115" w:type="dxa"/>
          </w:tcMar>
          <w:vAlign w:val="center"/>
        </w:tcPr>
        <w:p w14:paraId="085F154C" w14:textId="77777777" w:rsidR="00DA7436" w:rsidRPr="00F85124" w:rsidRDefault="00DA7436" w:rsidP="00CE3067">
          <w:pPr>
            <w:pStyle w:val="Heading1"/>
            <w:jc w:val="right"/>
            <w:rPr>
              <w:rFonts w:asciiTheme="minorHAnsi" w:hAnsiTheme="minorHAnsi"/>
              <w:b w:val="0"/>
              <w:bCs/>
              <w:sz w:val="20"/>
            </w:rPr>
          </w:pPr>
          <w:r>
            <w:rPr>
              <w:rFonts w:asciiTheme="minorHAnsi" w:hAnsiTheme="minorHAnsi"/>
              <w:b w:val="0"/>
              <w:bCs/>
              <w:sz w:val="20"/>
            </w:rPr>
            <w:t>CF2R-ENV-01-E</w:t>
          </w:r>
        </w:p>
      </w:tc>
    </w:tr>
    <w:tr w:rsidR="00DA7436" w:rsidRPr="00F85124" w14:paraId="085F1550" w14:textId="77777777" w:rsidTr="00283D48">
      <w:trPr>
        <w:cantSplit/>
        <w:trHeight w:val="288"/>
      </w:trPr>
      <w:tc>
        <w:tcPr>
          <w:tcW w:w="2412" w:type="pct"/>
          <w:tcBorders>
            <w:right w:val="nil"/>
          </w:tcBorders>
        </w:tcPr>
        <w:p w14:paraId="085F154E" w14:textId="77777777" w:rsidR="00DA7436" w:rsidRPr="00F85124" w:rsidRDefault="00DA7436" w:rsidP="00142857">
          <w:pPr>
            <w:tabs>
              <w:tab w:val="right" w:pos="10543"/>
            </w:tabs>
            <w:rPr>
              <w:rFonts w:asciiTheme="minorHAnsi" w:hAnsiTheme="minorHAnsi"/>
              <w:sz w:val="12"/>
              <w:szCs w:val="12"/>
            </w:rPr>
          </w:pPr>
          <w:r>
            <w:rPr>
              <w:rFonts w:asciiTheme="minorHAnsi" w:hAnsiTheme="minorHAnsi"/>
              <w:bCs/>
            </w:rPr>
            <w:t>Fenestration Installation</w:t>
          </w:r>
        </w:p>
      </w:tc>
      <w:tc>
        <w:tcPr>
          <w:tcW w:w="2588" w:type="pct"/>
          <w:gridSpan w:val="2"/>
          <w:tcBorders>
            <w:left w:val="nil"/>
          </w:tcBorders>
        </w:tcPr>
        <w:p w14:paraId="085F154F" w14:textId="035818E7" w:rsidR="00DA7436" w:rsidRPr="00F85124" w:rsidRDefault="00DA7436" w:rsidP="00E201D2">
          <w:pPr>
            <w:tabs>
              <w:tab w:val="right" w:pos="10543"/>
            </w:tabs>
            <w:jc w:val="right"/>
            <w:rPr>
              <w:rFonts w:asciiTheme="minorHAnsi" w:hAnsiTheme="minorHAnsi"/>
              <w:sz w:val="12"/>
              <w:szCs w:val="12"/>
            </w:rPr>
          </w:pPr>
          <w:r w:rsidRPr="00F85124">
            <w:rPr>
              <w:rFonts w:asciiTheme="minorHAnsi" w:hAnsiTheme="minorHAnsi"/>
              <w:bCs/>
            </w:rPr>
            <w:t xml:space="preserve">(Page </w:t>
          </w:r>
          <w:r>
            <w:rPr>
              <w:rFonts w:asciiTheme="minorHAnsi" w:hAnsiTheme="minorHAnsi"/>
              <w:bCs/>
            </w:rPr>
            <w:fldChar w:fldCharType="begin"/>
          </w:r>
          <w:r>
            <w:rPr>
              <w:rFonts w:asciiTheme="minorHAnsi" w:hAnsiTheme="minorHAnsi"/>
              <w:bCs/>
            </w:rPr>
            <w:instrText xml:space="preserve"> PAGE   \* MERGEFORMAT </w:instrText>
          </w:r>
          <w:r>
            <w:rPr>
              <w:rFonts w:asciiTheme="minorHAnsi" w:hAnsiTheme="minorHAnsi"/>
              <w:bCs/>
            </w:rPr>
            <w:fldChar w:fldCharType="separate"/>
          </w:r>
          <w:r w:rsidR="00CE3CBC">
            <w:rPr>
              <w:rFonts w:asciiTheme="minorHAnsi" w:hAnsiTheme="minorHAnsi"/>
              <w:bCs/>
              <w:noProof/>
            </w:rPr>
            <w:t>2</w:t>
          </w:r>
          <w:r>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w:t>
          </w:r>
        </w:p>
      </w:tc>
    </w:tr>
  </w:tbl>
  <w:p w14:paraId="085F1551" w14:textId="6B92C448" w:rsidR="00DA7436" w:rsidRDefault="00DA7436" w:rsidP="007063A9">
    <w:pPr>
      <w:pStyle w:val="Header"/>
    </w:pPr>
    <w:r>
      <w:rPr>
        <w:rFonts w:asciiTheme="minorHAnsi" w:hAnsiTheme="minorHAnsi"/>
        <w:b/>
        <w:bCs/>
        <w:noProof/>
      </w:rPr>
      <w:pict w14:anchorId="085F15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70023" o:spid="_x0000_s2058"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F1553" w14:textId="77777777" w:rsidR="00DA7436" w:rsidRDefault="00DA7436">
    <w:pPr>
      <w:pStyle w:val="Header"/>
    </w:pPr>
    <w:r>
      <w:rPr>
        <w:noProof/>
      </w:rPr>
      <w:pict w14:anchorId="085F15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70021" o:spid="_x0000_s2055"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4C240F0"/>
    <w:multiLevelType w:val="hybridMultilevel"/>
    <w:tmpl w:val="7CFC2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D2380"/>
    <w:multiLevelType w:val="hybridMultilevel"/>
    <w:tmpl w:val="409C2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14BE6BD4"/>
    <w:multiLevelType w:val="hybridMultilevel"/>
    <w:tmpl w:val="F044F1DC"/>
    <w:lvl w:ilvl="0" w:tplc="0409000F">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A2C80"/>
    <w:multiLevelType w:val="hybridMultilevel"/>
    <w:tmpl w:val="485E9EFA"/>
    <w:lvl w:ilvl="0" w:tplc="8C98288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DB4FF9"/>
    <w:multiLevelType w:val="hybridMultilevel"/>
    <w:tmpl w:val="A9FCC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6634FF"/>
    <w:multiLevelType w:val="hybridMultilevel"/>
    <w:tmpl w:val="1A72C5A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7AD4FAA"/>
    <w:multiLevelType w:val="hybridMultilevel"/>
    <w:tmpl w:val="6FC089EC"/>
    <w:lvl w:ilvl="0" w:tplc="93DC0AE2">
      <w:start w:val="1"/>
      <w:numFmt w:val="decimal"/>
      <w:lvlText w:val="%1."/>
      <w:lvlJc w:val="left"/>
      <w:pPr>
        <w:ind w:left="360" w:hanging="360"/>
      </w:pPr>
      <w:rPr>
        <w:rFonts w:asciiTheme="minorHAnsi" w:hAnsiTheme="minorHAnsi"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2728A4"/>
    <w:multiLevelType w:val="hybridMultilevel"/>
    <w:tmpl w:val="8D22E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F46B38"/>
    <w:multiLevelType w:val="hybridMultilevel"/>
    <w:tmpl w:val="E8D26842"/>
    <w:lvl w:ilvl="0" w:tplc="0462602C">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074F93"/>
    <w:multiLevelType w:val="hybridMultilevel"/>
    <w:tmpl w:val="07A24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CB00A3"/>
    <w:multiLevelType w:val="hybridMultilevel"/>
    <w:tmpl w:val="3D2E9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A09A0"/>
    <w:multiLevelType w:val="hybridMultilevel"/>
    <w:tmpl w:val="BFF824D4"/>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3BAA1BAF"/>
    <w:multiLevelType w:val="hybridMultilevel"/>
    <w:tmpl w:val="1728B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cs="Times New Roman"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430A12E5"/>
    <w:multiLevelType w:val="hybridMultilevel"/>
    <w:tmpl w:val="AC7CA546"/>
    <w:lvl w:ilvl="0" w:tplc="602853AE">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433F35"/>
    <w:multiLevelType w:val="hybridMultilevel"/>
    <w:tmpl w:val="772A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B3090A"/>
    <w:multiLevelType w:val="hybridMultilevel"/>
    <w:tmpl w:val="FBEEA2DA"/>
    <w:lvl w:ilvl="0" w:tplc="2F9AA49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20D73"/>
    <w:multiLevelType w:val="hybridMultilevel"/>
    <w:tmpl w:val="74C4152C"/>
    <w:lvl w:ilvl="0" w:tplc="79982D96">
      <w:start w:val="1"/>
      <w:numFmt w:val="decimal"/>
      <w:lvlText w:val="%1."/>
      <w:lvlJc w:val="left"/>
      <w:pPr>
        <w:ind w:left="360" w:hanging="360"/>
      </w:pPr>
      <w:rPr>
        <w:rFonts w:asciiTheme="minorHAnsi" w:hAnsiTheme="minorHAnsi" w:hint="default"/>
        <w:b w:val="0"/>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C04753"/>
    <w:multiLevelType w:val="hybridMultilevel"/>
    <w:tmpl w:val="F17A8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CF1DE5"/>
    <w:multiLevelType w:val="hybridMultilevel"/>
    <w:tmpl w:val="0FB4E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746263"/>
    <w:multiLevelType w:val="hybridMultilevel"/>
    <w:tmpl w:val="92D0B1AC"/>
    <w:lvl w:ilvl="0" w:tplc="88745254">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CDA4303"/>
    <w:multiLevelType w:val="hybridMultilevel"/>
    <w:tmpl w:val="556A2748"/>
    <w:lvl w:ilvl="0" w:tplc="45483FF6">
      <w:start w:val="1"/>
      <w:numFmt w:val="decimal"/>
      <w:lvlText w:val="%1."/>
      <w:lvlJc w:val="left"/>
      <w:pPr>
        <w:ind w:left="360" w:hanging="360"/>
      </w:pPr>
      <w:rPr>
        <w:rFonts w:hint="default"/>
        <w:b w:val="0"/>
        <w:i w:val="0"/>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D064D54"/>
    <w:multiLevelType w:val="hybridMultilevel"/>
    <w:tmpl w:val="18C47BAE"/>
    <w:lvl w:ilvl="0" w:tplc="3E5A6162">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505570"/>
    <w:multiLevelType w:val="hybridMultilevel"/>
    <w:tmpl w:val="C91CBBBC"/>
    <w:lvl w:ilvl="0" w:tplc="BDF4D93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hint="default"/>
      </w:rPr>
    </w:lvl>
    <w:lvl w:ilvl="1" w:tplc="D506EA6C">
      <w:start w:val="2"/>
      <w:numFmt w:val="bullet"/>
      <w:lvlText w:val=""/>
      <w:lvlJc w:val="left"/>
      <w:pPr>
        <w:tabs>
          <w:tab w:val="num" w:pos="1080"/>
        </w:tabs>
        <w:ind w:left="1080" w:hanging="360"/>
      </w:pPr>
      <w:rPr>
        <w:rFonts w:ascii="Wingdings" w:eastAsia="Times New Roman" w:hAnsi="Wingdings" w:cs="Times New Roman" w:hint="default"/>
      </w:rPr>
    </w:lvl>
    <w:lvl w:ilvl="2" w:tplc="5AC49D58">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FA2614F"/>
    <w:multiLevelType w:val="hybridMultilevel"/>
    <w:tmpl w:val="E3EEA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D26C49"/>
    <w:multiLevelType w:val="hybridMultilevel"/>
    <w:tmpl w:val="01FCA3D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0"/>
  </w:num>
  <w:num w:numId="3">
    <w:abstractNumId w:val="10"/>
  </w:num>
  <w:num w:numId="4">
    <w:abstractNumId w:val="10"/>
  </w:num>
  <w:num w:numId="5">
    <w:abstractNumId w:val="4"/>
  </w:num>
  <w:num w:numId="6">
    <w:abstractNumId w:val="4"/>
  </w:num>
  <w:num w:numId="7">
    <w:abstractNumId w:val="4"/>
  </w:num>
  <w:num w:numId="8">
    <w:abstractNumId w:val="18"/>
  </w:num>
  <w:num w:numId="9">
    <w:abstractNumId w:val="21"/>
  </w:num>
  <w:num w:numId="10">
    <w:abstractNumId w:val="21"/>
  </w:num>
  <w:num w:numId="11">
    <w:abstractNumId w:val="18"/>
  </w:num>
  <w:num w:numId="12">
    <w:abstractNumId w:val="18"/>
  </w:num>
  <w:num w:numId="13">
    <w:abstractNumId w:val="0"/>
  </w:num>
  <w:num w:numId="14">
    <w:abstractNumId w:val="1"/>
  </w:num>
  <w:num w:numId="15">
    <w:abstractNumId w:val="30"/>
  </w:num>
  <w:num w:numId="16">
    <w:abstractNumId w:val="8"/>
  </w:num>
  <w:num w:numId="17">
    <w:abstractNumId w:val="19"/>
  </w:num>
  <w:num w:numId="18">
    <w:abstractNumId w:val="17"/>
  </w:num>
  <w:num w:numId="19">
    <w:abstractNumId w:val="24"/>
  </w:num>
  <w:num w:numId="20">
    <w:abstractNumId w:val="3"/>
  </w:num>
  <w:num w:numId="21">
    <w:abstractNumId w:val="16"/>
  </w:num>
  <w:num w:numId="22">
    <w:abstractNumId w:val="2"/>
  </w:num>
  <w:num w:numId="23">
    <w:abstractNumId w:val="31"/>
  </w:num>
  <w:num w:numId="24">
    <w:abstractNumId w:val="20"/>
  </w:num>
  <w:num w:numId="25">
    <w:abstractNumId w:val="6"/>
  </w:num>
  <w:num w:numId="26">
    <w:abstractNumId w:val="25"/>
  </w:num>
  <w:num w:numId="27">
    <w:abstractNumId w:val="9"/>
  </w:num>
  <w:num w:numId="28">
    <w:abstractNumId w:val="22"/>
  </w:num>
  <w:num w:numId="29">
    <w:abstractNumId w:val="13"/>
  </w:num>
  <w:num w:numId="30">
    <w:abstractNumId w:val="32"/>
  </w:num>
  <w:num w:numId="31">
    <w:abstractNumId w:val="11"/>
  </w:num>
  <w:num w:numId="32">
    <w:abstractNumId w:val="14"/>
  </w:num>
  <w:num w:numId="33">
    <w:abstractNumId w:val="12"/>
  </w:num>
  <w:num w:numId="34">
    <w:abstractNumId w:val="28"/>
  </w:num>
  <w:num w:numId="35">
    <w:abstractNumId w:val="15"/>
  </w:num>
  <w:num w:numId="36">
    <w:abstractNumId w:val="29"/>
  </w:num>
  <w:num w:numId="37">
    <w:abstractNumId w:val="26"/>
  </w:num>
  <w:num w:numId="38">
    <w:abstractNumId w:val="7"/>
  </w:num>
  <w:num w:numId="39">
    <w:abstractNumId w:val="5"/>
  </w:num>
  <w:num w:numId="40">
    <w:abstractNumId w:val="27"/>
  </w:num>
  <w:num w:numId="41">
    <w:abstractNumId w:val="11"/>
  </w:num>
  <w:num w:numId="42">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wmaker, Michael@Energy">
    <w15:presenceInfo w15:providerId="AD" w15:userId="S-1-5-21-606747145-1060284298-682003330-86187"/>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89"/>
    <w:rsid w:val="00001DC2"/>
    <w:rsid w:val="00005948"/>
    <w:rsid w:val="00005AC0"/>
    <w:rsid w:val="0001185D"/>
    <w:rsid w:val="00011F7D"/>
    <w:rsid w:val="00013750"/>
    <w:rsid w:val="00015D72"/>
    <w:rsid w:val="000163AD"/>
    <w:rsid w:val="0002320A"/>
    <w:rsid w:val="000238AD"/>
    <w:rsid w:val="00026C33"/>
    <w:rsid w:val="00031A5C"/>
    <w:rsid w:val="00034CAB"/>
    <w:rsid w:val="00037027"/>
    <w:rsid w:val="00040481"/>
    <w:rsid w:val="00041B04"/>
    <w:rsid w:val="00046CB0"/>
    <w:rsid w:val="0005422E"/>
    <w:rsid w:val="000561CF"/>
    <w:rsid w:val="000660B9"/>
    <w:rsid w:val="000662B5"/>
    <w:rsid w:val="000704E6"/>
    <w:rsid w:val="000705B5"/>
    <w:rsid w:val="00083B4D"/>
    <w:rsid w:val="000845F1"/>
    <w:rsid w:val="00084F41"/>
    <w:rsid w:val="0008701C"/>
    <w:rsid w:val="000871BE"/>
    <w:rsid w:val="000905D3"/>
    <w:rsid w:val="000966DA"/>
    <w:rsid w:val="000A065F"/>
    <w:rsid w:val="000A1F02"/>
    <w:rsid w:val="000A2C57"/>
    <w:rsid w:val="000A5896"/>
    <w:rsid w:val="000A5B9E"/>
    <w:rsid w:val="000A7683"/>
    <w:rsid w:val="000A7FCF"/>
    <w:rsid w:val="000B5038"/>
    <w:rsid w:val="000B7721"/>
    <w:rsid w:val="000B7D5B"/>
    <w:rsid w:val="000C31FB"/>
    <w:rsid w:val="000C59D0"/>
    <w:rsid w:val="000D385C"/>
    <w:rsid w:val="000D6100"/>
    <w:rsid w:val="000D6436"/>
    <w:rsid w:val="000E72AB"/>
    <w:rsid w:val="000F2DE1"/>
    <w:rsid w:val="00100D28"/>
    <w:rsid w:val="00104458"/>
    <w:rsid w:val="001050AC"/>
    <w:rsid w:val="00107879"/>
    <w:rsid w:val="001078C2"/>
    <w:rsid w:val="001221EB"/>
    <w:rsid w:val="00123C66"/>
    <w:rsid w:val="00126490"/>
    <w:rsid w:val="001276C2"/>
    <w:rsid w:val="001323B0"/>
    <w:rsid w:val="00132D06"/>
    <w:rsid w:val="00134075"/>
    <w:rsid w:val="001355F8"/>
    <w:rsid w:val="00136832"/>
    <w:rsid w:val="00141545"/>
    <w:rsid w:val="00142857"/>
    <w:rsid w:val="00143BD7"/>
    <w:rsid w:val="00146030"/>
    <w:rsid w:val="001467BF"/>
    <w:rsid w:val="0014789B"/>
    <w:rsid w:val="001513AD"/>
    <w:rsid w:val="00155293"/>
    <w:rsid w:val="00161F23"/>
    <w:rsid w:val="00163283"/>
    <w:rsid w:val="001678C5"/>
    <w:rsid w:val="00175749"/>
    <w:rsid w:val="0018484A"/>
    <w:rsid w:val="00193904"/>
    <w:rsid w:val="00194F72"/>
    <w:rsid w:val="00195357"/>
    <w:rsid w:val="001A5195"/>
    <w:rsid w:val="001A54D0"/>
    <w:rsid w:val="001A662D"/>
    <w:rsid w:val="001A7DDB"/>
    <w:rsid w:val="001B15C6"/>
    <w:rsid w:val="001B31F5"/>
    <w:rsid w:val="001B7F15"/>
    <w:rsid w:val="001C49F7"/>
    <w:rsid w:val="001D22D1"/>
    <w:rsid w:val="001D29BE"/>
    <w:rsid w:val="001D4DFE"/>
    <w:rsid w:val="001E2B36"/>
    <w:rsid w:val="001E3649"/>
    <w:rsid w:val="001E6161"/>
    <w:rsid w:val="001F6F4A"/>
    <w:rsid w:val="00206867"/>
    <w:rsid w:val="00211363"/>
    <w:rsid w:val="00211E89"/>
    <w:rsid w:val="0021206B"/>
    <w:rsid w:val="002175AA"/>
    <w:rsid w:val="00220C33"/>
    <w:rsid w:val="00237F8B"/>
    <w:rsid w:val="00244ED1"/>
    <w:rsid w:val="002464FB"/>
    <w:rsid w:val="002511BE"/>
    <w:rsid w:val="00252999"/>
    <w:rsid w:val="00260831"/>
    <w:rsid w:val="002610EF"/>
    <w:rsid w:val="002664B7"/>
    <w:rsid w:val="0027235F"/>
    <w:rsid w:val="0027315E"/>
    <w:rsid w:val="00273864"/>
    <w:rsid w:val="00277489"/>
    <w:rsid w:val="002821A5"/>
    <w:rsid w:val="00283D48"/>
    <w:rsid w:val="002951B4"/>
    <w:rsid w:val="002A2C32"/>
    <w:rsid w:val="002A34C5"/>
    <w:rsid w:val="002B47EE"/>
    <w:rsid w:val="002B66B2"/>
    <w:rsid w:val="002B6A7D"/>
    <w:rsid w:val="002C404A"/>
    <w:rsid w:val="002C753C"/>
    <w:rsid w:val="002C7973"/>
    <w:rsid w:val="002D11C9"/>
    <w:rsid w:val="002D31F0"/>
    <w:rsid w:val="002E0AF1"/>
    <w:rsid w:val="002E1951"/>
    <w:rsid w:val="002E3E54"/>
    <w:rsid w:val="002E480F"/>
    <w:rsid w:val="002F256B"/>
    <w:rsid w:val="002F2BFC"/>
    <w:rsid w:val="002F7510"/>
    <w:rsid w:val="003016D3"/>
    <w:rsid w:val="00301A3A"/>
    <w:rsid w:val="003042AC"/>
    <w:rsid w:val="003117ED"/>
    <w:rsid w:val="003170CD"/>
    <w:rsid w:val="00317E09"/>
    <w:rsid w:val="00322EE3"/>
    <w:rsid w:val="00324AD5"/>
    <w:rsid w:val="003309D3"/>
    <w:rsid w:val="00330DBD"/>
    <w:rsid w:val="0033161D"/>
    <w:rsid w:val="0033638F"/>
    <w:rsid w:val="00340C2C"/>
    <w:rsid w:val="00345EA7"/>
    <w:rsid w:val="00347A58"/>
    <w:rsid w:val="00347E25"/>
    <w:rsid w:val="003570BA"/>
    <w:rsid w:val="0036198C"/>
    <w:rsid w:val="00361A2F"/>
    <w:rsid w:val="00367A02"/>
    <w:rsid w:val="00367D0C"/>
    <w:rsid w:val="00370C67"/>
    <w:rsid w:val="003735E3"/>
    <w:rsid w:val="00373E0A"/>
    <w:rsid w:val="00375702"/>
    <w:rsid w:val="00380F4F"/>
    <w:rsid w:val="0038302B"/>
    <w:rsid w:val="00383773"/>
    <w:rsid w:val="0038502C"/>
    <w:rsid w:val="00385F20"/>
    <w:rsid w:val="003870E3"/>
    <w:rsid w:val="003904F1"/>
    <w:rsid w:val="00392624"/>
    <w:rsid w:val="003965B7"/>
    <w:rsid w:val="00397824"/>
    <w:rsid w:val="00397B18"/>
    <w:rsid w:val="003A2537"/>
    <w:rsid w:val="003A2FD1"/>
    <w:rsid w:val="003A3623"/>
    <w:rsid w:val="003A4D35"/>
    <w:rsid w:val="003B1E5D"/>
    <w:rsid w:val="003B3891"/>
    <w:rsid w:val="003B5ACE"/>
    <w:rsid w:val="003B5B20"/>
    <w:rsid w:val="003B61DF"/>
    <w:rsid w:val="003B6DA7"/>
    <w:rsid w:val="003B7C1A"/>
    <w:rsid w:val="003B7E9A"/>
    <w:rsid w:val="003C113D"/>
    <w:rsid w:val="003C6883"/>
    <w:rsid w:val="003C7F15"/>
    <w:rsid w:val="003D1D03"/>
    <w:rsid w:val="003D6480"/>
    <w:rsid w:val="003E1BF4"/>
    <w:rsid w:val="003E59A1"/>
    <w:rsid w:val="003E6527"/>
    <w:rsid w:val="003E77E0"/>
    <w:rsid w:val="003F30BD"/>
    <w:rsid w:val="003F349B"/>
    <w:rsid w:val="003F3F27"/>
    <w:rsid w:val="003F6003"/>
    <w:rsid w:val="00400948"/>
    <w:rsid w:val="00401ECB"/>
    <w:rsid w:val="00402A8B"/>
    <w:rsid w:val="0040525B"/>
    <w:rsid w:val="004055B2"/>
    <w:rsid w:val="004059EB"/>
    <w:rsid w:val="00406031"/>
    <w:rsid w:val="00412F43"/>
    <w:rsid w:val="0041569E"/>
    <w:rsid w:val="00415CAD"/>
    <w:rsid w:val="00415F55"/>
    <w:rsid w:val="00417CAC"/>
    <w:rsid w:val="00423373"/>
    <w:rsid w:val="004351BB"/>
    <w:rsid w:val="00437B6C"/>
    <w:rsid w:val="00445791"/>
    <w:rsid w:val="00447427"/>
    <w:rsid w:val="00456581"/>
    <w:rsid w:val="00460C96"/>
    <w:rsid w:val="00462AFD"/>
    <w:rsid w:val="00462F52"/>
    <w:rsid w:val="004639A1"/>
    <w:rsid w:val="004661F8"/>
    <w:rsid w:val="00471F91"/>
    <w:rsid w:val="0047792D"/>
    <w:rsid w:val="004804F8"/>
    <w:rsid w:val="00481BCC"/>
    <w:rsid w:val="00483B0E"/>
    <w:rsid w:val="00492A4E"/>
    <w:rsid w:val="00493030"/>
    <w:rsid w:val="004931E1"/>
    <w:rsid w:val="004949EA"/>
    <w:rsid w:val="00495299"/>
    <w:rsid w:val="0049575F"/>
    <w:rsid w:val="0049685A"/>
    <w:rsid w:val="004A0512"/>
    <w:rsid w:val="004A6147"/>
    <w:rsid w:val="004B477A"/>
    <w:rsid w:val="004C289C"/>
    <w:rsid w:val="004C4C25"/>
    <w:rsid w:val="004D1FBF"/>
    <w:rsid w:val="004D2923"/>
    <w:rsid w:val="004D45EC"/>
    <w:rsid w:val="004E0157"/>
    <w:rsid w:val="004E0B32"/>
    <w:rsid w:val="004E0BDA"/>
    <w:rsid w:val="004E1694"/>
    <w:rsid w:val="004E2C09"/>
    <w:rsid w:val="004E490C"/>
    <w:rsid w:val="004F23CA"/>
    <w:rsid w:val="004F5B4B"/>
    <w:rsid w:val="00501973"/>
    <w:rsid w:val="00501A6E"/>
    <w:rsid w:val="00503CFD"/>
    <w:rsid w:val="00503E78"/>
    <w:rsid w:val="00506AE0"/>
    <w:rsid w:val="00514A91"/>
    <w:rsid w:val="00515B50"/>
    <w:rsid w:val="00522838"/>
    <w:rsid w:val="00534562"/>
    <w:rsid w:val="00541CA7"/>
    <w:rsid w:val="005456D8"/>
    <w:rsid w:val="00545779"/>
    <w:rsid w:val="00546A41"/>
    <w:rsid w:val="00546BC1"/>
    <w:rsid w:val="00547BCB"/>
    <w:rsid w:val="0055079A"/>
    <w:rsid w:val="005550FD"/>
    <w:rsid w:val="005607D9"/>
    <w:rsid w:val="005750C6"/>
    <w:rsid w:val="0057557D"/>
    <w:rsid w:val="00575DB2"/>
    <w:rsid w:val="005764CB"/>
    <w:rsid w:val="0058399E"/>
    <w:rsid w:val="0058640D"/>
    <w:rsid w:val="00587B3C"/>
    <w:rsid w:val="005A5185"/>
    <w:rsid w:val="005A67EF"/>
    <w:rsid w:val="005C0E9E"/>
    <w:rsid w:val="005C2501"/>
    <w:rsid w:val="005C3644"/>
    <w:rsid w:val="005C4DB4"/>
    <w:rsid w:val="005C5F26"/>
    <w:rsid w:val="005C7870"/>
    <w:rsid w:val="005D1C85"/>
    <w:rsid w:val="005D72B5"/>
    <w:rsid w:val="005E1566"/>
    <w:rsid w:val="005E3F00"/>
    <w:rsid w:val="005E4A62"/>
    <w:rsid w:val="005E6AA8"/>
    <w:rsid w:val="005E6DF9"/>
    <w:rsid w:val="005F0BFD"/>
    <w:rsid w:val="005F6189"/>
    <w:rsid w:val="005F7A9E"/>
    <w:rsid w:val="00602E47"/>
    <w:rsid w:val="006039CC"/>
    <w:rsid w:val="00604622"/>
    <w:rsid w:val="006103D3"/>
    <w:rsid w:val="0061259E"/>
    <w:rsid w:val="00613B5A"/>
    <w:rsid w:val="00613F63"/>
    <w:rsid w:val="0062677F"/>
    <w:rsid w:val="00630817"/>
    <w:rsid w:val="00642406"/>
    <w:rsid w:val="00645F94"/>
    <w:rsid w:val="00646B3C"/>
    <w:rsid w:val="00652CE9"/>
    <w:rsid w:val="00656E66"/>
    <w:rsid w:val="00662DC3"/>
    <w:rsid w:val="006717D8"/>
    <w:rsid w:val="0067188C"/>
    <w:rsid w:val="00675F1C"/>
    <w:rsid w:val="0067602D"/>
    <w:rsid w:val="006825B9"/>
    <w:rsid w:val="0068289E"/>
    <w:rsid w:val="00684CB1"/>
    <w:rsid w:val="006852EB"/>
    <w:rsid w:val="006921D3"/>
    <w:rsid w:val="006966C9"/>
    <w:rsid w:val="006B2624"/>
    <w:rsid w:val="006C07FF"/>
    <w:rsid w:val="006C1EF2"/>
    <w:rsid w:val="006C797A"/>
    <w:rsid w:val="006D612D"/>
    <w:rsid w:val="006D6698"/>
    <w:rsid w:val="006E0B0D"/>
    <w:rsid w:val="006E285E"/>
    <w:rsid w:val="006E5C35"/>
    <w:rsid w:val="006F1533"/>
    <w:rsid w:val="006F2B2B"/>
    <w:rsid w:val="006F3485"/>
    <w:rsid w:val="006F3706"/>
    <w:rsid w:val="006F4B9E"/>
    <w:rsid w:val="006F73AD"/>
    <w:rsid w:val="006F7AFC"/>
    <w:rsid w:val="007063A9"/>
    <w:rsid w:val="00707289"/>
    <w:rsid w:val="00707370"/>
    <w:rsid w:val="0070737C"/>
    <w:rsid w:val="007077A4"/>
    <w:rsid w:val="00710D43"/>
    <w:rsid w:val="0071386D"/>
    <w:rsid w:val="00717787"/>
    <w:rsid w:val="00720FC1"/>
    <w:rsid w:val="007216EA"/>
    <w:rsid w:val="00723959"/>
    <w:rsid w:val="00740430"/>
    <w:rsid w:val="00740A9B"/>
    <w:rsid w:val="00740C64"/>
    <w:rsid w:val="00740D06"/>
    <w:rsid w:val="007415B9"/>
    <w:rsid w:val="0074161E"/>
    <w:rsid w:val="00752CF1"/>
    <w:rsid w:val="007530D5"/>
    <w:rsid w:val="0075353D"/>
    <w:rsid w:val="00754631"/>
    <w:rsid w:val="00762C21"/>
    <w:rsid w:val="00763BEB"/>
    <w:rsid w:val="00765712"/>
    <w:rsid w:val="0076725B"/>
    <w:rsid w:val="00767BB4"/>
    <w:rsid w:val="0077209E"/>
    <w:rsid w:val="00774795"/>
    <w:rsid w:val="0077716F"/>
    <w:rsid w:val="00796889"/>
    <w:rsid w:val="007A0CCE"/>
    <w:rsid w:val="007A1F35"/>
    <w:rsid w:val="007A3B16"/>
    <w:rsid w:val="007A3F3B"/>
    <w:rsid w:val="007A533F"/>
    <w:rsid w:val="007B00E4"/>
    <w:rsid w:val="007B0832"/>
    <w:rsid w:val="007B110B"/>
    <w:rsid w:val="007B61B7"/>
    <w:rsid w:val="007C0C5F"/>
    <w:rsid w:val="007C23C3"/>
    <w:rsid w:val="007C4584"/>
    <w:rsid w:val="007C7783"/>
    <w:rsid w:val="007C7A90"/>
    <w:rsid w:val="007D4BF1"/>
    <w:rsid w:val="007D551C"/>
    <w:rsid w:val="007D6E1F"/>
    <w:rsid w:val="007D799B"/>
    <w:rsid w:val="007E1D12"/>
    <w:rsid w:val="007E26E9"/>
    <w:rsid w:val="007E480B"/>
    <w:rsid w:val="007F004B"/>
    <w:rsid w:val="007F11A6"/>
    <w:rsid w:val="007F560A"/>
    <w:rsid w:val="007F7169"/>
    <w:rsid w:val="007F7DCD"/>
    <w:rsid w:val="00802256"/>
    <w:rsid w:val="008028CC"/>
    <w:rsid w:val="00804187"/>
    <w:rsid w:val="0080436D"/>
    <w:rsid w:val="00804BB8"/>
    <w:rsid w:val="00805AF6"/>
    <w:rsid w:val="0080728A"/>
    <w:rsid w:val="00812257"/>
    <w:rsid w:val="008122F2"/>
    <w:rsid w:val="008127F8"/>
    <w:rsid w:val="008145B2"/>
    <w:rsid w:val="008160F3"/>
    <w:rsid w:val="00820AD3"/>
    <w:rsid w:val="00827B38"/>
    <w:rsid w:val="00830849"/>
    <w:rsid w:val="00830A63"/>
    <w:rsid w:val="00830DE6"/>
    <w:rsid w:val="00833EF8"/>
    <w:rsid w:val="0083456E"/>
    <w:rsid w:val="008350D9"/>
    <w:rsid w:val="00836606"/>
    <w:rsid w:val="00837FBC"/>
    <w:rsid w:val="00842831"/>
    <w:rsid w:val="0084317D"/>
    <w:rsid w:val="00843F3A"/>
    <w:rsid w:val="00845576"/>
    <w:rsid w:val="00851DED"/>
    <w:rsid w:val="0085484B"/>
    <w:rsid w:val="008549CF"/>
    <w:rsid w:val="00855D4C"/>
    <w:rsid w:val="00860718"/>
    <w:rsid w:val="00864739"/>
    <w:rsid w:val="008649E1"/>
    <w:rsid w:val="00873261"/>
    <w:rsid w:val="00876AF0"/>
    <w:rsid w:val="008848E7"/>
    <w:rsid w:val="008968CD"/>
    <w:rsid w:val="00897216"/>
    <w:rsid w:val="008A1678"/>
    <w:rsid w:val="008A218C"/>
    <w:rsid w:val="008A2903"/>
    <w:rsid w:val="008A4775"/>
    <w:rsid w:val="008A5A82"/>
    <w:rsid w:val="008A738D"/>
    <w:rsid w:val="008B12B7"/>
    <w:rsid w:val="008B26CD"/>
    <w:rsid w:val="008B2FDE"/>
    <w:rsid w:val="008B57A1"/>
    <w:rsid w:val="008C38C8"/>
    <w:rsid w:val="008C3D98"/>
    <w:rsid w:val="008C5CBF"/>
    <w:rsid w:val="008D0054"/>
    <w:rsid w:val="008D180E"/>
    <w:rsid w:val="008D1BEC"/>
    <w:rsid w:val="008D2D79"/>
    <w:rsid w:val="008E0684"/>
    <w:rsid w:val="008E10ED"/>
    <w:rsid w:val="008E267B"/>
    <w:rsid w:val="008E4D94"/>
    <w:rsid w:val="008F1644"/>
    <w:rsid w:val="009000D8"/>
    <w:rsid w:val="009008EB"/>
    <w:rsid w:val="00901F00"/>
    <w:rsid w:val="00902360"/>
    <w:rsid w:val="00905789"/>
    <w:rsid w:val="00911DE1"/>
    <w:rsid w:val="009209BA"/>
    <w:rsid w:val="00920D4C"/>
    <w:rsid w:val="00921324"/>
    <w:rsid w:val="00922F75"/>
    <w:rsid w:val="009250DE"/>
    <w:rsid w:val="00930A6C"/>
    <w:rsid w:val="009347D7"/>
    <w:rsid w:val="00946D50"/>
    <w:rsid w:val="0095444F"/>
    <w:rsid w:val="009600B4"/>
    <w:rsid w:val="009608BC"/>
    <w:rsid w:val="009629AE"/>
    <w:rsid w:val="0096363F"/>
    <w:rsid w:val="00972819"/>
    <w:rsid w:val="00976AD7"/>
    <w:rsid w:val="0098202F"/>
    <w:rsid w:val="0098344B"/>
    <w:rsid w:val="00990864"/>
    <w:rsid w:val="00992775"/>
    <w:rsid w:val="009944D9"/>
    <w:rsid w:val="00995B77"/>
    <w:rsid w:val="00996800"/>
    <w:rsid w:val="009A0FAA"/>
    <w:rsid w:val="009A6935"/>
    <w:rsid w:val="009A7013"/>
    <w:rsid w:val="009A773D"/>
    <w:rsid w:val="009B3813"/>
    <w:rsid w:val="009B3F53"/>
    <w:rsid w:val="009B6FC8"/>
    <w:rsid w:val="009B7DC3"/>
    <w:rsid w:val="009D24DC"/>
    <w:rsid w:val="009D2896"/>
    <w:rsid w:val="009D3C63"/>
    <w:rsid w:val="009D6D7E"/>
    <w:rsid w:val="009E2015"/>
    <w:rsid w:val="009E38B0"/>
    <w:rsid w:val="009E6950"/>
    <w:rsid w:val="009E7F61"/>
    <w:rsid w:val="009F05B3"/>
    <w:rsid w:val="00A00D76"/>
    <w:rsid w:val="00A0399D"/>
    <w:rsid w:val="00A049C5"/>
    <w:rsid w:val="00A06EEA"/>
    <w:rsid w:val="00A103C4"/>
    <w:rsid w:val="00A12074"/>
    <w:rsid w:val="00A153F2"/>
    <w:rsid w:val="00A21FC4"/>
    <w:rsid w:val="00A24854"/>
    <w:rsid w:val="00A31513"/>
    <w:rsid w:val="00A31842"/>
    <w:rsid w:val="00A31940"/>
    <w:rsid w:val="00A32FB1"/>
    <w:rsid w:val="00A33AE5"/>
    <w:rsid w:val="00A36C73"/>
    <w:rsid w:val="00A37611"/>
    <w:rsid w:val="00A40F83"/>
    <w:rsid w:val="00A43D45"/>
    <w:rsid w:val="00A46F61"/>
    <w:rsid w:val="00A52B66"/>
    <w:rsid w:val="00A52FA0"/>
    <w:rsid w:val="00A530F6"/>
    <w:rsid w:val="00A541A6"/>
    <w:rsid w:val="00A7325E"/>
    <w:rsid w:val="00A74DAA"/>
    <w:rsid w:val="00A76A51"/>
    <w:rsid w:val="00A86E86"/>
    <w:rsid w:val="00A955B0"/>
    <w:rsid w:val="00A957DC"/>
    <w:rsid w:val="00A966F3"/>
    <w:rsid w:val="00A9734F"/>
    <w:rsid w:val="00AA177E"/>
    <w:rsid w:val="00AA28DD"/>
    <w:rsid w:val="00AA5A53"/>
    <w:rsid w:val="00AB0D3F"/>
    <w:rsid w:val="00AB215A"/>
    <w:rsid w:val="00AB2724"/>
    <w:rsid w:val="00AB45A0"/>
    <w:rsid w:val="00AC3326"/>
    <w:rsid w:val="00AC4734"/>
    <w:rsid w:val="00AC6EBB"/>
    <w:rsid w:val="00AD160D"/>
    <w:rsid w:val="00AE1DDD"/>
    <w:rsid w:val="00AE33C5"/>
    <w:rsid w:val="00AE4522"/>
    <w:rsid w:val="00AE71FC"/>
    <w:rsid w:val="00AE7828"/>
    <w:rsid w:val="00AF4DFF"/>
    <w:rsid w:val="00B017ED"/>
    <w:rsid w:val="00B05BD7"/>
    <w:rsid w:val="00B06D59"/>
    <w:rsid w:val="00B13D45"/>
    <w:rsid w:val="00B1520B"/>
    <w:rsid w:val="00B16E30"/>
    <w:rsid w:val="00B17514"/>
    <w:rsid w:val="00B20B0D"/>
    <w:rsid w:val="00B25237"/>
    <w:rsid w:val="00B25D63"/>
    <w:rsid w:val="00B268C9"/>
    <w:rsid w:val="00B301C8"/>
    <w:rsid w:val="00B314E8"/>
    <w:rsid w:val="00B3304E"/>
    <w:rsid w:val="00B4024A"/>
    <w:rsid w:val="00B42BC5"/>
    <w:rsid w:val="00B4316D"/>
    <w:rsid w:val="00B431E8"/>
    <w:rsid w:val="00B435B3"/>
    <w:rsid w:val="00B44541"/>
    <w:rsid w:val="00B537B1"/>
    <w:rsid w:val="00B57780"/>
    <w:rsid w:val="00B60416"/>
    <w:rsid w:val="00B60E0A"/>
    <w:rsid w:val="00B64609"/>
    <w:rsid w:val="00B73148"/>
    <w:rsid w:val="00B738B0"/>
    <w:rsid w:val="00B8554D"/>
    <w:rsid w:val="00B90970"/>
    <w:rsid w:val="00B91A0F"/>
    <w:rsid w:val="00B925E4"/>
    <w:rsid w:val="00B947D7"/>
    <w:rsid w:val="00B94A57"/>
    <w:rsid w:val="00BA257F"/>
    <w:rsid w:val="00BA6634"/>
    <w:rsid w:val="00BB1DBB"/>
    <w:rsid w:val="00BB3CAE"/>
    <w:rsid w:val="00BB46E8"/>
    <w:rsid w:val="00BB7BC2"/>
    <w:rsid w:val="00BD237B"/>
    <w:rsid w:val="00BD308F"/>
    <w:rsid w:val="00BD4FB1"/>
    <w:rsid w:val="00BE5FB3"/>
    <w:rsid w:val="00BE7E2C"/>
    <w:rsid w:val="00BF1C64"/>
    <w:rsid w:val="00BF38C7"/>
    <w:rsid w:val="00BF62F1"/>
    <w:rsid w:val="00BF7F94"/>
    <w:rsid w:val="00C023B1"/>
    <w:rsid w:val="00C0247A"/>
    <w:rsid w:val="00C041A1"/>
    <w:rsid w:val="00C055D4"/>
    <w:rsid w:val="00C06A99"/>
    <w:rsid w:val="00C10D96"/>
    <w:rsid w:val="00C11640"/>
    <w:rsid w:val="00C11A9C"/>
    <w:rsid w:val="00C12640"/>
    <w:rsid w:val="00C17F54"/>
    <w:rsid w:val="00C31A99"/>
    <w:rsid w:val="00C31DF4"/>
    <w:rsid w:val="00C37BAC"/>
    <w:rsid w:val="00C4238C"/>
    <w:rsid w:val="00C46525"/>
    <w:rsid w:val="00C51061"/>
    <w:rsid w:val="00C52194"/>
    <w:rsid w:val="00C57D0E"/>
    <w:rsid w:val="00C605C0"/>
    <w:rsid w:val="00C61D78"/>
    <w:rsid w:val="00C67700"/>
    <w:rsid w:val="00C72619"/>
    <w:rsid w:val="00C73EF1"/>
    <w:rsid w:val="00C75C88"/>
    <w:rsid w:val="00C75E8D"/>
    <w:rsid w:val="00C768CC"/>
    <w:rsid w:val="00C77EC0"/>
    <w:rsid w:val="00C87110"/>
    <w:rsid w:val="00C93860"/>
    <w:rsid w:val="00C93CAB"/>
    <w:rsid w:val="00C96D84"/>
    <w:rsid w:val="00CA45E9"/>
    <w:rsid w:val="00CA6E89"/>
    <w:rsid w:val="00CA7EF9"/>
    <w:rsid w:val="00CB0A11"/>
    <w:rsid w:val="00CB1131"/>
    <w:rsid w:val="00CB1DA4"/>
    <w:rsid w:val="00CB6745"/>
    <w:rsid w:val="00CC4276"/>
    <w:rsid w:val="00CC43C6"/>
    <w:rsid w:val="00CC66D9"/>
    <w:rsid w:val="00CC7723"/>
    <w:rsid w:val="00CD0B0A"/>
    <w:rsid w:val="00CD3462"/>
    <w:rsid w:val="00CE3067"/>
    <w:rsid w:val="00CE3CBC"/>
    <w:rsid w:val="00CE5C51"/>
    <w:rsid w:val="00CE6B3F"/>
    <w:rsid w:val="00CF3D04"/>
    <w:rsid w:val="00D03B01"/>
    <w:rsid w:val="00D04290"/>
    <w:rsid w:val="00D11B2F"/>
    <w:rsid w:val="00D12E0E"/>
    <w:rsid w:val="00D16F10"/>
    <w:rsid w:val="00D17A34"/>
    <w:rsid w:val="00D20D25"/>
    <w:rsid w:val="00D22410"/>
    <w:rsid w:val="00D2370D"/>
    <w:rsid w:val="00D27AF1"/>
    <w:rsid w:val="00D3037D"/>
    <w:rsid w:val="00D3070A"/>
    <w:rsid w:val="00D34B6C"/>
    <w:rsid w:val="00D404C4"/>
    <w:rsid w:val="00D405BF"/>
    <w:rsid w:val="00D46449"/>
    <w:rsid w:val="00D54134"/>
    <w:rsid w:val="00D6189E"/>
    <w:rsid w:val="00D62A9E"/>
    <w:rsid w:val="00D63361"/>
    <w:rsid w:val="00D664E5"/>
    <w:rsid w:val="00D669FC"/>
    <w:rsid w:val="00D72A89"/>
    <w:rsid w:val="00D740B3"/>
    <w:rsid w:val="00D83C1E"/>
    <w:rsid w:val="00DA32F6"/>
    <w:rsid w:val="00DA7436"/>
    <w:rsid w:val="00DA7AB1"/>
    <w:rsid w:val="00DB1048"/>
    <w:rsid w:val="00DC1CD6"/>
    <w:rsid w:val="00DC2170"/>
    <w:rsid w:val="00DC3754"/>
    <w:rsid w:val="00DC43A5"/>
    <w:rsid w:val="00DC4749"/>
    <w:rsid w:val="00DC4F55"/>
    <w:rsid w:val="00DC520A"/>
    <w:rsid w:val="00DD25C3"/>
    <w:rsid w:val="00DD4C83"/>
    <w:rsid w:val="00DD6B31"/>
    <w:rsid w:val="00DE2053"/>
    <w:rsid w:val="00DE45C5"/>
    <w:rsid w:val="00DE5C85"/>
    <w:rsid w:val="00DE6F44"/>
    <w:rsid w:val="00DF0E2B"/>
    <w:rsid w:val="00DF1DBC"/>
    <w:rsid w:val="00DF334B"/>
    <w:rsid w:val="00E03FA6"/>
    <w:rsid w:val="00E076AE"/>
    <w:rsid w:val="00E07890"/>
    <w:rsid w:val="00E07E8C"/>
    <w:rsid w:val="00E107C9"/>
    <w:rsid w:val="00E158C7"/>
    <w:rsid w:val="00E16C41"/>
    <w:rsid w:val="00E201D2"/>
    <w:rsid w:val="00E20AE2"/>
    <w:rsid w:val="00E20ED8"/>
    <w:rsid w:val="00E2401B"/>
    <w:rsid w:val="00E2778E"/>
    <w:rsid w:val="00E374BF"/>
    <w:rsid w:val="00E402DC"/>
    <w:rsid w:val="00E44733"/>
    <w:rsid w:val="00E519E0"/>
    <w:rsid w:val="00E5630A"/>
    <w:rsid w:val="00E5765E"/>
    <w:rsid w:val="00E63B01"/>
    <w:rsid w:val="00E64CE2"/>
    <w:rsid w:val="00E65ECE"/>
    <w:rsid w:val="00E70E16"/>
    <w:rsid w:val="00E75FB8"/>
    <w:rsid w:val="00E775FE"/>
    <w:rsid w:val="00E8785A"/>
    <w:rsid w:val="00E90344"/>
    <w:rsid w:val="00E90AC9"/>
    <w:rsid w:val="00E942D9"/>
    <w:rsid w:val="00E94442"/>
    <w:rsid w:val="00E972BE"/>
    <w:rsid w:val="00EA574D"/>
    <w:rsid w:val="00EA6375"/>
    <w:rsid w:val="00EA7224"/>
    <w:rsid w:val="00EB2A55"/>
    <w:rsid w:val="00EC2C81"/>
    <w:rsid w:val="00EC3E92"/>
    <w:rsid w:val="00EC5FE8"/>
    <w:rsid w:val="00EE3C92"/>
    <w:rsid w:val="00EE49FC"/>
    <w:rsid w:val="00EE708A"/>
    <w:rsid w:val="00EF2B66"/>
    <w:rsid w:val="00EF3265"/>
    <w:rsid w:val="00EF3360"/>
    <w:rsid w:val="00EF347F"/>
    <w:rsid w:val="00EF3B8E"/>
    <w:rsid w:val="00EF6264"/>
    <w:rsid w:val="00F01ED5"/>
    <w:rsid w:val="00F036C6"/>
    <w:rsid w:val="00F05FC1"/>
    <w:rsid w:val="00F06264"/>
    <w:rsid w:val="00F10DBE"/>
    <w:rsid w:val="00F14660"/>
    <w:rsid w:val="00F15220"/>
    <w:rsid w:val="00F17E1D"/>
    <w:rsid w:val="00F203EF"/>
    <w:rsid w:val="00F20B12"/>
    <w:rsid w:val="00F23484"/>
    <w:rsid w:val="00F23B1E"/>
    <w:rsid w:val="00F23B30"/>
    <w:rsid w:val="00F245A1"/>
    <w:rsid w:val="00F31901"/>
    <w:rsid w:val="00F362AF"/>
    <w:rsid w:val="00F4012C"/>
    <w:rsid w:val="00F42DA3"/>
    <w:rsid w:val="00F46062"/>
    <w:rsid w:val="00F461D7"/>
    <w:rsid w:val="00F4714B"/>
    <w:rsid w:val="00F529E8"/>
    <w:rsid w:val="00F61026"/>
    <w:rsid w:val="00F61B2B"/>
    <w:rsid w:val="00F6208A"/>
    <w:rsid w:val="00F7124B"/>
    <w:rsid w:val="00F72524"/>
    <w:rsid w:val="00F732A1"/>
    <w:rsid w:val="00F82BFF"/>
    <w:rsid w:val="00F84F2A"/>
    <w:rsid w:val="00F85D6A"/>
    <w:rsid w:val="00F872E5"/>
    <w:rsid w:val="00F87D00"/>
    <w:rsid w:val="00F914CB"/>
    <w:rsid w:val="00F96F4F"/>
    <w:rsid w:val="00F97691"/>
    <w:rsid w:val="00FA0363"/>
    <w:rsid w:val="00FA1FAD"/>
    <w:rsid w:val="00FA3FD7"/>
    <w:rsid w:val="00FA5A22"/>
    <w:rsid w:val="00FA6AE3"/>
    <w:rsid w:val="00FB0230"/>
    <w:rsid w:val="00FB1660"/>
    <w:rsid w:val="00FB6FC9"/>
    <w:rsid w:val="00FC0ECD"/>
    <w:rsid w:val="00FC3103"/>
    <w:rsid w:val="00FC5D73"/>
    <w:rsid w:val="00FD0FC4"/>
    <w:rsid w:val="00FD1AA4"/>
    <w:rsid w:val="00FD1FD8"/>
    <w:rsid w:val="00FE3DC2"/>
    <w:rsid w:val="00FE6C19"/>
    <w:rsid w:val="00FF793A"/>
    <w:rsid w:val="00FF7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4:docId w14:val="085F142B"/>
  <w15:docId w15:val="{296B13BA-E970-449D-BC3D-AAB2CC7B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489"/>
  </w:style>
  <w:style w:type="paragraph" w:styleId="Heading1">
    <w:name w:val="heading 1"/>
    <w:basedOn w:val="Normal"/>
    <w:next w:val="Normal"/>
    <w:link w:val="Heading1Char"/>
    <w:qFormat/>
    <w:rsid w:val="00277489"/>
    <w:pPr>
      <w:keepNext/>
      <w:outlineLvl w:val="0"/>
    </w:pPr>
    <w:rPr>
      <w:b/>
      <w:sz w:val="30"/>
    </w:rPr>
  </w:style>
  <w:style w:type="paragraph" w:styleId="Heading2">
    <w:name w:val="heading 2"/>
    <w:aliases w:val="h2,h21,h22"/>
    <w:basedOn w:val="Normal"/>
    <w:next w:val="Normal"/>
    <w:qFormat/>
    <w:rsid w:val="00EC5FE8"/>
    <w:pPr>
      <w:keepNext/>
      <w:numPr>
        <w:ilvl w:val="1"/>
        <w:numId w:val="4"/>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EC5FE8"/>
    <w:pPr>
      <w:keepNext/>
      <w:numPr>
        <w:ilvl w:val="2"/>
        <w:numId w:val="7"/>
      </w:numPr>
      <w:tabs>
        <w:tab w:val="left" w:pos="-2600"/>
      </w:tabs>
      <w:spacing w:before="480"/>
      <w:outlineLvl w:val="2"/>
    </w:pPr>
    <w:rPr>
      <w:rFonts w:ascii="Arial Black" w:hAnsi="Arial Black"/>
      <w:sz w:val="22"/>
    </w:rPr>
  </w:style>
  <w:style w:type="paragraph" w:styleId="Heading7">
    <w:name w:val="heading 7"/>
    <w:basedOn w:val="Normal"/>
    <w:next w:val="Normal"/>
    <w:link w:val="Heading7Char"/>
    <w:unhideWhenUsed/>
    <w:qFormat/>
    <w:rsid w:val="001E3649"/>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10"/>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Header">
    <w:name w:val="header"/>
    <w:basedOn w:val="Normal"/>
    <w:link w:val="HeaderChar"/>
    <w:rsid w:val="00277489"/>
    <w:pPr>
      <w:tabs>
        <w:tab w:val="center" w:pos="4320"/>
        <w:tab w:val="right" w:pos="8640"/>
      </w:tabs>
    </w:pPr>
  </w:style>
  <w:style w:type="paragraph" w:styleId="Footer">
    <w:name w:val="footer"/>
    <w:basedOn w:val="Normal"/>
    <w:link w:val="FooterChar"/>
    <w:uiPriority w:val="99"/>
    <w:rsid w:val="00D2370D"/>
    <w:pPr>
      <w:pBdr>
        <w:top w:val="single" w:sz="4" w:space="1" w:color="auto"/>
      </w:pBdr>
      <w:tabs>
        <w:tab w:val="center" w:pos="4320"/>
      </w:tabs>
    </w:pPr>
    <w:rPr>
      <w:i/>
    </w:rPr>
  </w:style>
  <w:style w:type="paragraph" w:styleId="FootnoteText">
    <w:name w:val="footnote text"/>
    <w:basedOn w:val="Normal"/>
    <w:semiHidden/>
    <w:rsid w:val="004C289C"/>
  </w:style>
  <w:style w:type="paragraph" w:styleId="IndexHeading">
    <w:name w:val="index heading"/>
    <w:basedOn w:val="Normal"/>
    <w:next w:val="Index1"/>
    <w:semiHidden/>
    <w:rsid w:val="004C289C"/>
    <w:rPr>
      <w:rFonts w:ascii="Arial" w:hAnsi="Arial"/>
      <w:b/>
    </w:rPr>
  </w:style>
  <w:style w:type="paragraph" w:styleId="Index1">
    <w:name w:val="index 1"/>
    <w:basedOn w:val="Normal"/>
    <w:next w:val="Normal"/>
    <w:autoRedefine/>
    <w:semiHidden/>
    <w:rsid w:val="004C289C"/>
    <w:pPr>
      <w:ind w:left="200" w:hanging="200"/>
    </w:pPr>
  </w:style>
  <w:style w:type="paragraph" w:styleId="ListNumber3">
    <w:name w:val="List Number 3"/>
    <w:basedOn w:val="Normal"/>
    <w:rsid w:val="004C289C"/>
    <w:pPr>
      <w:numPr>
        <w:numId w:val="13"/>
      </w:numPr>
    </w:pPr>
  </w:style>
  <w:style w:type="paragraph" w:styleId="CommentText">
    <w:name w:val="annotation text"/>
    <w:basedOn w:val="Normal"/>
    <w:link w:val="CommentTextChar"/>
    <w:semiHidden/>
    <w:rsid w:val="004C289C"/>
  </w:style>
  <w:style w:type="paragraph" w:styleId="CommentSubject">
    <w:name w:val="annotation subject"/>
    <w:basedOn w:val="CommentText"/>
    <w:next w:val="CommentText"/>
    <w:semiHidden/>
    <w:rsid w:val="004C289C"/>
    <w:rPr>
      <w:b/>
      <w:bCs/>
    </w:rPr>
  </w:style>
  <w:style w:type="paragraph" w:customStyle="1" w:styleId="doublelineabove">
    <w:name w:val="double line above"/>
    <w:basedOn w:val="Normal"/>
    <w:rsid w:val="004C289C"/>
    <w:pPr>
      <w:pBdr>
        <w:top w:val="double" w:sz="4" w:space="1" w:color="auto"/>
      </w:pBdr>
      <w:tabs>
        <w:tab w:val="left" w:pos="360"/>
        <w:tab w:val="left" w:pos="3600"/>
        <w:tab w:val="left" w:pos="4680"/>
        <w:tab w:val="left" w:pos="5940"/>
        <w:tab w:val="left" w:pos="6930"/>
        <w:tab w:val="left" w:pos="8100"/>
        <w:tab w:val="left" w:pos="9090"/>
      </w:tabs>
    </w:pPr>
    <w:rPr>
      <w:b/>
    </w:rPr>
  </w:style>
  <w:style w:type="paragraph" w:styleId="ListBullet5">
    <w:name w:val="List Bullet 5"/>
    <w:basedOn w:val="Normal"/>
    <w:autoRedefine/>
    <w:rsid w:val="004C289C"/>
    <w:pPr>
      <w:numPr>
        <w:numId w:val="14"/>
      </w:numPr>
    </w:pPr>
  </w:style>
  <w:style w:type="paragraph" w:customStyle="1" w:styleId="p2">
    <w:name w:val="p2"/>
    <w:basedOn w:val="Normal"/>
    <w:rsid w:val="004C289C"/>
    <w:pPr>
      <w:widowControl w:val="0"/>
      <w:tabs>
        <w:tab w:val="left" w:pos="357"/>
      </w:tabs>
      <w:spacing w:line="255" w:lineRule="atLeast"/>
      <w:ind w:left="1083" w:hanging="357"/>
    </w:pPr>
    <w:rPr>
      <w:snapToGrid w:val="0"/>
      <w:sz w:val="24"/>
    </w:rPr>
  </w:style>
  <w:style w:type="paragraph" w:styleId="BlockText">
    <w:name w:val="Block Text"/>
    <w:basedOn w:val="Normal"/>
    <w:rsid w:val="004C289C"/>
    <w:pPr>
      <w:spacing w:after="120"/>
      <w:ind w:left="1440" w:right="1440"/>
    </w:pPr>
  </w:style>
  <w:style w:type="paragraph" w:styleId="BalloonText">
    <w:name w:val="Balloon Text"/>
    <w:basedOn w:val="Normal"/>
    <w:semiHidden/>
    <w:rsid w:val="00DC2170"/>
    <w:rPr>
      <w:rFonts w:ascii="Tahoma" w:hAnsi="Tahoma" w:cs="Tahoma"/>
      <w:sz w:val="16"/>
      <w:szCs w:val="16"/>
    </w:rPr>
  </w:style>
  <w:style w:type="character" w:styleId="CommentReference">
    <w:name w:val="annotation reference"/>
    <w:basedOn w:val="DefaultParagraphFont"/>
    <w:semiHidden/>
    <w:rsid w:val="00FB6FC9"/>
    <w:rPr>
      <w:sz w:val="16"/>
      <w:szCs w:val="16"/>
    </w:rPr>
  </w:style>
  <w:style w:type="table" w:styleId="TableGrid">
    <w:name w:val="Table Grid"/>
    <w:basedOn w:val="TableNormal"/>
    <w:uiPriority w:val="59"/>
    <w:rsid w:val="0001185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7Char">
    <w:name w:val="Heading 7 Char"/>
    <w:basedOn w:val="DefaultParagraphFont"/>
    <w:link w:val="Heading7"/>
    <w:rsid w:val="001E3649"/>
    <w:rPr>
      <w:rFonts w:ascii="Calibri" w:eastAsia="Times New Roman" w:hAnsi="Calibri" w:cs="Times New Roman"/>
      <w:sz w:val="24"/>
      <w:szCs w:val="24"/>
    </w:rPr>
  </w:style>
  <w:style w:type="paragraph" w:styleId="ListParagraph">
    <w:name w:val="List Paragraph"/>
    <w:basedOn w:val="Normal"/>
    <w:uiPriority w:val="34"/>
    <w:qFormat/>
    <w:rsid w:val="001E3649"/>
    <w:pPr>
      <w:ind w:left="720"/>
    </w:pPr>
  </w:style>
  <w:style w:type="character" w:customStyle="1" w:styleId="CommentTextChar">
    <w:name w:val="Comment Text Char"/>
    <w:basedOn w:val="DefaultParagraphFont"/>
    <w:link w:val="CommentText"/>
    <w:semiHidden/>
    <w:rsid w:val="003F6003"/>
  </w:style>
  <w:style w:type="character" w:customStyle="1" w:styleId="FooterChar">
    <w:name w:val="Footer Char"/>
    <w:basedOn w:val="DefaultParagraphFont"/>
    <w:link w:val="Footer"/>
    <w:uiPriority w:val="99"/>
    <w:rsid w:val="008E4D94"/>
    <w:rPr>
      <w:i/>
    </w:rPr>
  </w:style>
  <w:style w:type="paragraph" w:styleId="Revision">
    <w:name w:val="Revision"/>
    <w:hidden/>
    <w:uiPriority w:val="99"/>
    <w:semiHidden/>
    <w:rsid w:val="000C59D0"/>
  </w:style>
  <w:style w:type="paragraph" w:customStyle="1" w:styleId="Default">
    <w:name w:val="Default"/>
    <w:rsid w:val="00BD308F"/>
    <w:pPr>
      <w:autoSpaceDE w:val="0"/>
      <w:autoSpaceDN w:val="0"/>
      <w:adjustRightInd w:val="0"/>
    </w:pPr>
    <w:rPr>
      <w:rFonts w:ascii="Wingdings" w:hAnsi="Wingdings" w:cs="Wingdings"/>
      <w:color w:val="000000"/>
      <w:sz w:val="24"/>
      <w:szCs w:val="24"/>
    </w:rPr>
  </w:style>
  <w:style w:type="character" w:customStyle="1" w:styleId="Heading1Char">
    <w:name w:val="Heading 1 Char"/>
    <w:basedOn w:val="DefaultParagraphFont"/>
    <w:link w:val="Heading1"/>
    <w:rsid w:val="00B60416"/>
    <w:rPr>
      <w:b/>
      <w:sz w:val="30"/>
    </w:rPr>
  </w:style>
  <w:style w:type="character" w:customStyle="1" w:styleId="Heading3Char">
    <w:name w:val="Heading 3 Char"/>
    <w:aliases w:val="h3 Char,h31 Char,h32 Char"/>
    <w:basedOn w:val="DefaultParagraphFont"/>
    <w:link w:val="Heading3"/>
    <w:rsid w:val="00EA6375"/>
    <w:rPr>
      <w:rFonts w:ascii="Arial Black" w:hAnsi="Arial Black"/>
      <w:sz w:val="22"/>
    </w:rPr>
  </w:style>
  <w:style w:type="character" w:styleId="Hyperlink">
    <w:name w:val="Hyperlink"/>
    <w:basedOn w:val="DefaultParagraphFont"/>
    <w:uiPriority w:val="99"/>
    <w:unhideWhenUsed/>
    <w:rsid w:val="00EF347F"/>
    <w:rPr>
      <w:color w:val="0000FF"/>
      <w:u w:val="single"/>
    </w:rPr>
  </w:style>
  <w:style w:type="paragraph" w:styleId="NoSpacing">
    <w:name w:val="No Spacing"/>
    <w:uiPriority w:val="1"/>
    <w:qFormat/>
    <w:rsid w:val="00EF347F"/>
    <w:rPr>
      <w:sz w:val="24"/>
      <w:szCs w:val="24"/>
    </w:rPr>
  </w:style>
  <w:style w:type="character" w:customStyle="1" w:styleId="Char-Subscript">
    <w:name w:val="Char - Subscript"/>
    <w:rsid w:val="00DC4749"/>
    <w:rPr>
      <w:vertAlign w:val="subscript"/>
    </w:rPr>
  </w:style>
  <w:style w:type="character" w:customStyle="1" w:styleId="HeaderChar">
    <w:name w:val="Header Char"/>
    <w:basedOn w:val="DefaultParagraphFont"/>
    <w:link w:val="Header"/>
    <w:rsid w:val="007063A9"/>
  </w:style>
  <w:style w:type="character" w:styleId="FollowedHyperlink">
    <w:name w:val="FollowedHyperlink"/>
    <w:basedOn w:val="DefaultParagraphFont"/>
    <w:rsid w:val="005864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72676">
      <w:bodyDiv w:val="1"/>
      <w:marLeft w:val="0"/>
      <w:marRight w:val="0"/>
      <w:marTop w:val="0"/>
      <w:marBottom w:val="0"/>
      <w:divBdr>
        <w:top w:val="none" w:sz="0" w:space="0" w:color="auto"/>
        <w:left w:val="none" w:sz="0" w:space="0" w:color="auto"/>
        <w:bottom w:val="none" w:sz="0" w:space="0" w:color="auto"/>
        <w:right w:val="none" w:sz="0" w:space="0" w:color="auto"/>
      </w:divBdr>
    </w:div>
    <w:div w:id="475298081">
      <w:bodyDiv w:val="1"/>
      <w:marLeft w:val="0"/>
      <w:marRight w:val="0"/>
      <w:marTop w:val="0"/>
      <w:marBottom w:val="0"/>
      <w:divBdr>
        <w:top w:val="none" w:sz="0" w:space="0" w:color="auto"/>
        <w:left w:val="none" w:sz="0" w:space="0" w:color="auto"/>
        <w:bottom w:val="none" w:sz="0" w:space="0" w:color="auto"/>
        <w:right w:val="none" w:sz="0" w:space="0" w:color="auto"/>
      </w:divBdr>
    </w:div>
    <w:div w:id="816340717">
      <w:bodyDiv w:val="1"/>
      <w:marLeft w:val="0"/>
      <w:marRight w:val="0"/>
      <w:marTop w:val="0"/>
      <w:marBottom w:val="0"/>
      <w:divBdr>
        <w:top w:val="none" w:sz="0" w:space="0" w:color="auto"/>
        <w:left w:val="none" w:sz="0" w:space="0" w:color="auto"/>
        <w:bottom w:val="none" w:sz="0" w:space="0" w:color="auto"/>
        <w:right w:val="none" w:sz="0" w:space="0" w:color="auto"/>
      </w:divBdr>
    </w:div>
    <w:div w:id="19697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C27A28-FC00-4BF3-A06B-6BF000FD0C9B}">
  <ds:schemaRefs>
    <ds:schemaRef ds:uri="http://schemas.openxmlformats.org/officeDocument/2006/bibliography"/>
  </ds:schemaRefs>
</ds:datastoreItem>
</file>

<file path=customXml/itemProps2.xml><?xml version="1.0" encoding="utf-8"?>
<ds:datastoreItem xmlns:ds="http://schemas.openxmlformats.org/officeDocument/2006/customXml" ds:itemID="{CCB8F874-F5B6-4284-9B52-6E8056259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1860</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8</cp:revision>
  <cp:lastPrinted>2014-11-03T17:34:00Z</cp:lastPrinted>
  <dcterms:created xsi:type="dcterms:W3CDTF">2018-07-23T18:03:00Z</dcterms:created>
  <dcterms:modified xsi:type="dcterms:W3CDTF">2018-12-07T18:31:00Z</dcterms:modified>
</cp:coreProperties>
</file>